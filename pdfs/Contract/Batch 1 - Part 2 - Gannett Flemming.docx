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283F" w14:textId="10C0CDB3" w:rsidR="009E5A6F" w:rsidRDefault="00B7622C" w:rsidP="17F0D0AB">
      <w:pPr>
        <w:shd w:val="clear" w:color="auto" w:fill="FFFFFF" w:themeFill="background1"/>
        <w:spacing w:line="240" w:lineRule="auto"/>
        <w:contextualSpacing/>
        <w:jc w:val="center"/>
        <w:rPr>
          <w:rFonts w:asciiTheme="minorHAnsi" w:hAnsiTheme="minorHAnsi"/>
          <w:b/>
          <w:bCs/>
          <w:sz w:val="20"/>
          <w:szCs w:val="20"/>
          <w:u w:val="single"/>
        </w:rPr>
      </w:pPr>
      <w:bookmarkStart w:id="0" w:name="_Hlk48745692"/>
      <w:bookmarkStart w:id="1" w:name="_Hlk47953647"/>
      <w:r w:rsidRPr="17F0D0AB">
        <w:rPr>
          <w:rFonts w:asciiTheme="minorHAnsi" w:hAnsiTheme="minorHAnsi"/>
          <w:b/>
          <w:bCs/>
          <w:sz w:val="20"/>
          <w:szCs w:val="20"/>
          <w:u w:val="single"/>
        </w:rPr>
        <w:t xml:space="preserve">MASTER </w:t>
      </w:r>
      <w:r w:rsidR="009E5A6F" w:rsidRPr="17F0D0AB">
        <w:rPr>
          <w:rFonts w:asciiTheme="minorHAnsi" w:hAnsiTheme="minorHAnsi"/>
          <w:b/>
          <w:bCs/>
          <w:sz w:val="20"/>
          <w:szCs w:val="20"/>
          <w:u w:val="single"/>
        </w:rPr>
        <w:t>SUBCONSULT</w:t>
      </w:r>
      <w:r w:rsidR="00B717D2">
        <w:rPr>
          <w:rFonts w:asciiTheme="minorHAnsi" w:hAnsiTheme="minorHAnsi"/>
          <w:b/>
          <w:bCs/>
          <w:sz w:val="20"/>
          <w:szCs w:val="20"/>
          <w:u w:val="single"/>
        </w:rPr>
        <w:t>ANT</w:t>
      </w:r>
      <w:r w:rsidR="009E5A6F" w:rsidRPr="17F0D0AB">
        <w:rPr>
          <w:rFonts w:asciiTheme="minorHAnsi" w:hAnsiTheme="minorHAnsi"/>
          <w:b/>
          <w:bCs/>
          <w:sz w:val="20"/>
          <w:szCs w:val="20"/>
          <w:u w:val="single"/>
        </w:rPr>
        <w:t xml:space="preserve"> AGREEMENT</w:t>
      </w:r>
    </w:p>
    <w:p w14:paraId="4F9FFDDB" w14:textId="24947049" w:rsidR="00787E34" w:rsidRPr="009F4582" w:rsidRDefault="00787E34" w:rsidP="17F0D0AB">
      <w:pPr>
        <w:shd w:val="clear" w:color="auto" w:fill="FFFFFF" w:themeFill="background1"/>
        <w:spacing w:line="240" w:lineRule="auto"/>
        <w:contextualSpacing/>
        <w:jc w:val="center"/>
        <w:rPr>
          <w:rFonts w:asciiTheme="minorHAnsi" w:hAnsiTheme="minorHAnsi"/>
          <w:b/>
          <w:bCs/>
          <w:sz w:val="20"/>
          <w:szCs w:val="20"/>
          <w:u w:val="single"/>
        </w:rPr>
      </w:pPr>
      <w:r>
        <w:rPr>
          <w:rFonts w:asciiTheme="minorHAnsi" w:hAnsiTheme="minorHAnsi"/>
          <w:b/>
          <w:bCs/>
          <w:sz w:val="20"/>
          <w:szCs w:val="20"/>
          <w:u w:val="single"/>
        </w:rPr>
        <w:t>PDT E05081/GF 069059</w:t>
      </w:r>
    </w:p>
    <w:p w14:paraId="6F9CB739" w14:textId="77777777" w:rsidR="009E5A6F" w:rsidRPr="009F4582" w:rsidRDefault="009E5A6F" w:rsidP="00D30969">
      <w:pPr>
        <w:shd w:val="clear" w:color="auto" w:fill="FFFFFF" w:themeFill="background1"/>
        <w:spacing w:line="240" w:lineRule="auto"/>
        <w:contextualSpacing/>
        <w:jc w:val="center"/>
        <w:rPr>
          <w:rFonts w:asciiTheme="minorHAnsi" w:hAnsiTheme="minorHAnsi" w:cstheme="minorHAnsi"/>
          <w:b/>
          <w:bCs/>
          <w:sz w:val="20"/>
          <w:szCs w:val="20"/>
          <w:u w:val="single"/>
        </w:rPr>
      </w:pPr>
    </w:p>
    <w:p w14:paraId="39C93413" w14:textId="39CE691D" w:rsidR="00B76536" w:rsidRPr="009F4582" w:rsidRDefault="00B76536" w:rsidP="17F0D0AB">
      <w:pPr>
        <w:spacing w:line="240" w:lineRule="auto"/>
        <w:contextualSpacing/>
        <w:jc w:val="both"/>
        <w:rPr>
          <w:rFonts w:asciiTheme="minorHAnsi" w:eastAsia="Calibri" w:hAnsiTheme="minorHAnsi"/>
          <w:sz w:val="20"/>
          <w:szCs w:val="20"/>
        </w:rPr>
      </w:pPr>
      <w:bookmarkStart w:id="2" w:name="_Hlk64300993"/>
      <w:r w:rsidRPr="17F0D0AB">
        <w:rPr>
          <w:rFonts w:asciiTheme="minorHAnsi" w:hAnsiTheme="minorHAnsi"/>
          <w:sz w:val="20"/>
          <w:szCs w:val="20"/>
        </w:rPr>
        <w:t>This MASTER SUBCONSULT</w:t>
      </w:r>
      <w:r w:rsidR="00B717D2">
        <w:rPr>
          <w:rFonts w:asciiTheme="minorHAnsi" w:hAnsiTheme="minorHAnsi"/>
          <w:sz w:val="20"/>
          <w:szCs w:val="20"/>
        </w:rPr>
        <w:t>ANT</w:t>
      </w:r>
      <w:r w:rsidRPr="17F0D0AB">
        <w:rPr>
          <w:rFonts w:asciiTheme="minorHAnsi" w:hAnsiTheme="minorHAnsi"/>
          <w:sz w:val="20"/>
          <w:szCs w:val="20"/>
        </w:rPr>
        <w:t xml:space="preserve"> AGREEMENT</w:t>
      </w:r>
      <w:r w:rsidR="008E1C05">
        <w:rPr>
          <w:rFonts w:asciiTheme="minorHAnsi" w:hAnsiTheme="minorHAnsi"/>
          <w:sz w:val="20"/>
          <w:szCs w:val="20"/>
        </w:rPr>
        <w:t xml:space="preserve"> – SINGLE PROJECT</w:t>
      </w:r>
      <w:r w:rsidRPr="17F0D0AB">
        <w:rPr>
          <w:rFonts w:asciiTheme="minorHAnsi" w:hAnsiTheme="minorHAnsi"/>
          <w:sz w:val="20"/>
          <w:szCs w:val="20"/>
        </w:rPr>
        <w:t xml:space="preserve"> (“</w:t>
      </w:r>
      <w:r w:rsidRPr="17F0D0AB">
        <w:rPr>
          <w:rFonts w:asciiTheme="minorHAnsi" w:hAnsiTheme="minorHAnsi"/>
          <w:b/>
          <w:bCs/>
          <w:sz w:val="20"/>
          <w:szCs w:val="20"/>
        </w:rPr>
        <w:t>Agreement</w:t>
      </w:r>
      <w:r w:rsidRPr="17F0D0AB">
        <w:rPr>
          <w:rFonts w:asciiTheme="minorHAnsi" w:hAnsiTheme="minorHAnsi"/>
          <w:sz w:val="20"/>
          <w:szCs w:val="20"/>
        </w:rPr>
        <w:t xml:space="preserve">”) </w:t>
      </w:r>
      <w:r w:rsidRPr="17F0D0AB">
        <w:rPr>
          <w:rFonts w:asciiTheme="minorHAnsi" w:eastAsia="Calibri" w:hAnsiTheme="minorHAnsi"/>
          <w:sz w:val="20"/>
          <w:szCs w:val="20"/>
        </w:rPr>
        <w:t>effective</w:t>
      </w:r>
      <w:r w:rsidR="00FE56A5">
        <w:rPr>
          <w:rFonts w:asciiTheme="minorHAnsi" w:eastAsia="Calibri" w:hAnsiTheme="minorHAnsi"/>
          <w:sz w:val="20"/>
          <w:szCs w:val="20"/>
        </w:rPr>
        <w:t xml:space="preserve"> </w:t>
      </w:r>
      <w:r w:rsidR="00FE56A5" w:rsidRPr="009B21E4">
        <w:rPr>
          <w:rFonts w:asciiTheme="minorHAnsi" w:eastAsia="Calibri" w:hAnsiTheme="minorHAnsi"/>
          <w:sz w:val="20"/>
          <w:szCs w:val="20"/>
        </w:rPr>
        <w:t xml:space="preserve">the </w:t>
      </w:r>
      <w:r w:rsidR="00FE56A5" w:rsidRPr="009B21E4">
        <w:rPr>
          <w:rFonts w:asciiTheme="minorHAnsi" w:eastAsia="Calibri" w:hAnsiTheme="minorHAnsi"/>
          <w:sz w:val="20"/>
          <w:szCs w:val="20"/>
          <w:rPrChange w:id="3" w:author="Matthew Bogobowicz" w:date="2021-11-16T17:00:00Z">
            <w:rPr>
              <w:rFonts w:asciiTheme="minorHAnsi" w:eastAsia="Calibri" w:hAnsiTheme="minorHAnsi"/>
              <w:sz w:val="20"/>
              <w:szCs w:val="20"/>
              <w:highlight w:val="yellow"/>
            </w:rPr>
          </w:rPrChange>
        </w:rPr>
        <w:t>____ day of ____, 2021</w:t>
      </w:r>
      <w:r w:rsidRPr="17F0D0AB">
        <w:rPr>
          <w:rFonts w:asciiTheme="minorHAnsi" w:eastAsia="Calibri" w:hAnsiTheme="minorHAnsi"/>
          <w:sz w:val="20"/>
          <w:szCs w:val="20"/>
        </w:rPr>
        <w:t xml:space="preserve"> (“</w:t>
      </w:r>
      <w:r w:rsidRPr="17F0D0AB">
        <w:rPr>
          <w:rFonts w:asciiTheme="minorHAnsi" w:eastAsia="Calibri" w:hAnsiTheme="minorHAnsi"/>
          <w:b/>
          <w:bCs/>
          <w:sz w:val="20"/>
          <w:szCs w:val="20"/>
        </w:rPr>
        <w:t>Effective Date</w:t>
      </w:r>
      <w:r w:rsidRPr="17F0D0AB">
        <w:rPr>
          <w:rFonts w:asciiTheme="minorHAnsi" w:eastAsia="Calibri" w:hAnsiTheme="minorHAnsi"/>
          <w:sz w:val="20"/>
          <w:szCs w:val="20"/>
        </w:rPr>
        <w:t xml:space="preserve">”) is between </w:t>
      </w:r>
      <w:sdt>
        <w:sdtPr>
          <w:rPr>
            <w:rFonts w:asciiTheme="minorHAnsi" w:eastAsia="Calibri" w:hAnsiTheme="minorHAnsi"/>
            <w:sz w:val="20"/>
            <w:szCs w:val="20"/>
            <w:highlight w:val="yellow"/>
          </w:rPr>
          <w:alias w:val="Select Company - Confirm Licensed in State Prior to Signing"/>
          <w:tag w:val="Select Company - Confirm Licensed in State Prior to Signing"/>
          <w:id w:val="-1953396044"/>
          <w:placeholder>
            <w:docPart w:val="FDF4264F1DAF41C98AF0BCE7225E96D8"/>
          </w:placeholder>
          <w15:color w:val="FF6600"/>
          <w:dropDownList>
            <w:listItem w:displayText="*Select Gannett Fleming Company*" w:value="*Select Gannett Fleming Company*"/>
            <w:listItem w:displayText="Gannett Fleming, Inc., a Corporation" w:value="Gannett Fleming, Inc., a Corporation"/>
            <w:listItem w:displayText="Gannett Fleming Canada ULC, an Unlimited Liability Company" w:value="Gannett Fleming Canada ULC, an Unlimited Liability Company"/>
            <w:listItem w:displayText="Gannett Fleming Engineers and Architects, P.C., a Professional Corporation" w:value="Gannett Fleming Engineers and Architects, P.C., a Professional Corporation"/>
            <w:listItem w:displayText="Gannett Fleming Project Development Corporation, a Corporation" w:value="Gannett Fleming Project Development Corporation, a Corporation"/>
            <w:listItem w:displayText="Gannett Fleming Architects, Inc., a Corporation" w:value="Gannett Fleming Architects, Inc., a Corporation"/>
            <w:listItem w:displayText="Gannett Fleming Architects Canada, Inc., a Corporation" w:value="Gannett Fleming Architects Canada, Inc., a Corporation"/>
            <w:listItem w:displayText="Gannett Fleming Valuation and Rate Consultants, LLC, a Limited Liability Company" w:value="Gannett Fleming Valuation and Rate Consultants, LLC, a Limited Liability Company"/>
            <w:listItem w:displayText="Gannett Fleming of Michigan, Inc., a Corporation" w:value="Gannett Fleming of Michigan, Inc., a Corporation"/>
            <w:listItem w:displayText="Gannett Fleming Sustainable Ventures Corporation, a Corporation" w:value="Gannett Fleming Sustainable Ventures Corporation, a Corporation"/>
            <w:listItem w:displayText="Gannett Fleming Management Services, LLC, a Limited Liability Company" w:value="Gannett Fleming Management Services, LLC, a Limited Liability Company"/>
            <w:listItem w:displayText="Gannett Fleming WLL, a Limited Liability Company" w:value="Gannett Fleming WLL, a Limited Liability Company"/>
            <w:listItem w:displayText="Gannett Fleming International, Ltd., a Limited Liability Company" w:value="Gannett Fleming International, Ltd., a Limited Liability Company"/>
            <w:listItem w:value="GF Caribe Engineers, P.S.C., a Professional Service Corporation"/>
            <w:listItem w:displayText="GeoDecisions, a Division of Gannett Fleming, Inc., a Corporation" w:value="GeoDecisions, a Division of Gannett Fleming, Inc., a Corporation"/>
            <w:listItem w:displayText="Transit &amp; Rail Systems, a Division of Gannett Fleming, Inc., a Corporation" w:value="Transit &amp; Rail Systems, a Division of Gannett Fleming, Inc., a Corporation"/>
            <w:listItem w:displayText="Vertical Transportation Excellence, a Division of Gannett Fleming, Inc., a Corporation" w:value="Vertical Transportation Excellence, a Division of Gannett Fleming, Inc., a Corporation"/>
            <w:listItem w:displayText="GANCOM, a division of Gannett Fleming, Inc., a Corporation" w:value="GANCOM, a division of Gannett Fleming, Inc., a Corporation"/>
            <w:listItem w:displayText="Quantum Geophysics, a Division of Gannett Fleming, Inc., a Corporation" w:value="Quantum Geophysics, a Division of Gannett Fleming, Inc., a Corporation"/>
          </w:dropDownList>
        </w:sdtPr>
        <w:sdtEndPr/>
        <w:sdtContent>
          <w:r w:rsidR="005C6D6D" w:rsidRPr="009B21E4">
            <w:rPr>
              <w:rFonts w:asciiTheme="minorHAnsi" w:eastAsia="Calibri" w:hAnsiTheme="minorHAnsi"/>
              <w:sz w:val="20"/>
              <w:szCs w:val="20"/>
              <w:highlight w:val="yellow"/>
              <w:rPrChange w:id="4" w:author="Matthew Bogobowicz" w:date="2021-11-16T17:00:00Z">
                <w:rPr>
                  <w:rFonts w:asciiTheme="minorHAnsi" w:eastAsia="Calibri" w:hAnsiTheme="minorHAnsi"/>
                  <w:sz w:val="20"/>
                  <w:szCs w:val="20"/>
                </w:rPr>
              </w:rPrChange>
            </w:rPr>
            <w:t>Gannett Fleming, Inc., a Corporation</w:t>
          </w:r>
        </w:sdtContent>
      </w:sdt>
      <w:r w:rsidRPr="009B21E4">
        <w:rPr>
          <w:rFonts w:asciiTheme="minorHAnsi" w:eastAsia="Calibri" w:hAnsiTheme="minorHAnsi"/>
          <w:sz w:val="20"/>
          <w:szCs w:val="20"/>
          <w:highlight w:val="yellow"/>
          <w:rPrChange w:id="5" w:author="Matthew Bogobowicz" w:date="2021-11-16T17:00:00Z">
            <w:rPr>
              <w:rFonts w:asciiTheme="minorHAnsi" w:eastAsia="Calibri" w:hAnsiTheme="minorHAnsi"/>
              <w:sz w:val="20"/>
              <w:szCs w:val="20"/>
            </w:rPr>
          </w:rPrChange>
        </w:rPr>
        <w:t xml:space="preserve"> with an office located at </w:t>
      </w:r>
      <w:bookmarkStart w:id="6" w:name="_Hlk65856953"/>
      <w:r w:rsidR="005C6D6D" w:rsidRPr="009B21E4">
        <w:rPr>
          <w:rFonts w:asciiTheme="minorHAnsi" w:eastAsia="Calibri" w:hAnsiTheme="minorHAnsi"/>
          <w:sz w:val="20"/>
          <w:szCs w:val="20"/>
          <w:highlight w:val="yellow"/>
          <w:rPrChange w:id="7" w:author="Matthew Bogobowicz" w:date="2021-11-16T17:00:00Z">
            <w:rPr>
              <w:rFonts w:asciiTheme="minorHAnsi" w:eastAsia="Calibri" w:hAnsiTheme="minorHAnsi"/>
              <w:sz w:val="20"/>
              <w:szCs w:val="20"/>
            </w:rPr>
          </w:rPrChange>
        </w:rPr>
        <w:t>2</w:t>
      </w:r>
      <w:bookmarkEnd w:id="6"/>
      <w:r w:rsidR="005C6D6D" w:rsidRPr="009B21E4">
        <w:rPr>
          <w:rFonts w:asciiTheme="minorHAnsi" w:eastAsia="Calibri" w:hAnsiTheme="minorHAnsi"/>
          <w:sz w:val="20"/>
          <w:szCs w:val="20"/>
          <w:highlight w:val="yellow"/>
          <w:rPrChange w:id="8" w:author="Matthew Bogobowicz" w:date="2021-11-16T17:00:00Z">
            <w:rPr>
              <w:rFonts w:asciiTheme="minorHAnsi" w:eastAsia="Calibri" w:hAnsiTheme="minorHAnsi"/>
              <w:sz w:val="20"/>
              <w:szCs w:val="20"/>
            </w:rPr>
          </w:rPrChange>
        </w:rPr>
        <w:t>07 Senate Avenue, Camp Hill, PA 17011</w:t>
      </w:r>
      <w:r w:rsidRPr="17F0D0AB">
        <w:rPr>
          <w:rFonts w:asciiTheme="minorHAnsi" w:eastAsia="Calibri" w:hAnsiTheme="minorHAnsi"/>
          <w:b/>
          <w:bCs/>
          <w:sz w:val="20"/>
          <w:szCs w:val="20"/>
        </w:rPr>
        <w:t xml:space="preserve"> </w:t>
      </w:r>
      <w:r w:rsidRPr="17F0D0AB">
        <w:rPr>
          <w:rFonts w:asciiTheme="minorHAnsi" w:eastAsia="Calibri" w:hAnsiTheme="minorHAnsi"/>
          <w:sz w:val="20"/>
          <w:szCs w:val="20"/>
        </w:rPr>
        <w:t>(“</w:t>
      </w:r>
      <w:r w:rsidRPr="17F0D0AB">
        <w:rPr>
          <w:rFonts w:asciiTheme="minorHAnsi" w:eastAsia="Calibri" w:hAnsiTheme="minorHAnsi"/>
          <w:b/>
          <w:bCs/>
          <w:sz w:val="20"/>
          <w:szCs w:val="20"/>
        </w:rPr>
        <w:t>Gannett Fleming”)</w:t>
      </w:r>
      <w:r w:rsidRPr="17F0D0AB">
        <w:rPr>
          <w:rFonts w:asciiTheme="minorHAnsi" w:eastAsia="Calibri" w:hAnsiTheme="minorHAnsi"/>
          <w:sz w:val="20"/>
          <w:szCs w:val="20"/>
        </w:rPr>
        <w:t xml:space="preserve">; and </w:t>
      </w:r>
      <w:r w:rsidR="00E67D88">
        <w:rPr>
          <w:rFonts w:asciiTheme="minorHAnsi" w:eastAsia="Calibri" w:hAnsiTheme="minorHAnsi"/>
          <w:sz w:val="20"/>
          <w:szCs w:val="20"/>
        </w:rPr>
        <w:t>McCormick Taylor</w:t>
      </w:r>
      <w:r w:rsidR="00245501">
        <w:rPr>
          <w:rFonts w:asciiTheme="minorHAnsi" w:eastAsia="Calibri" w:hAnsiTheme="minorHAnsi"/>
          <w:sz w:val="20"/>
          <w:szCs w:val="20"/>
        </w:rPr>
        <w:t>, Inc.</w:t>
      </w:r>
      <w:r w:rsidR="006C53B5">
        <w:rPr>
          <w:rFonts w:asciiTheme="minorHAnsi" w:eastAsia="Calibri" w:hAnsiTheme="minorHAnsi"/>
          <w:sz w:val="20"/>
          <w:szCs w:val="20"/>
        </w:rPr>
        <w:t xml:space="preserve"> </w:t>
      </w:r>
      <w:r w:rsidRPr="17F0D0AB">
        <w:rPr>
          <w:rFonts w:asciiTheme="minorHAnsi" w:eastAsia="Calibri" w:hAnsiTheme="minorHAnsi"/>
          <w:sz w:val="20"/>
          <w:szCs w:val="20"/>
        </w:rPr>
        <w:t>with an office located</w:t>
      </w:r>
      <w:r w:rsidR="00282D61">
        <w:rPr>
          <w:rFonts w:asciiTheme="minorHAnsi" w:eastAsia="Calibri" w:hAnsiTheme="minorHAnsi"/>
          <w:sz w:val="20"/>
          <w:szCs w:val="20"/>
        </w:rPr>
        <w:t xml:space="preserve"> </w:t>
      </w:r>
      <w:r w:rsidR="00E67D88">
        <w:rPr>
          <w:rFonts w:asciiTheme="minorHAnsi" w:eastAsia="Calibri" w:hAnsiTheme="minorHAnsi"/>
          <w:sz w:val="20"/>
          <w:szCs w:val="20"/>
        </w:rPr>
        <w:t>5 Capitol Drive, Suite 400, Harrisburg, PA 17110</w:t>
      </w:r>
      <w:r w:rsidR="00282D61">
        <w:rPr>
          <w:rFonts w:asciiTheme="minorHAnsi" w:eastAsia="Calibri" w:hAnsiTheme="minorHAnsi"/>
          <w:sz w:val="20"/>
          <w:szCs w:val="20"/>
        </w:rPr>
        <w:t xml:space="preserve"> </w:t>
      </w:r>
      <w:r w:rsidRPr="17F0D0AB">
        <w:rPr>
          <w:rFonts w:asciiTheme="minorHAnsi" w:eastAsia="Calibri" w:hAnsiTheme="minorHAnsi"/>
          <w:sz w:val="20"/>
          <w:szCs w:val="20"/>
        </w:rPr>
        <w:t>(“</w:t>
      </w:r>
      <w:r w:rsidRPr="17F0D0AB">
        <w:rPr>
          <w:rFonts w:asciiTheme="minorHAnsi" w:eastAsia="Calibri" w:hAnsiTheme="minorHAnsi"/>
          <w:b/>
          <w:bCs/>
          <w:sz w:val="20"/>
          <w:szCs w:val="20"/>
        </w:rPr>
        <w:t>Subconsultant</w:t>
      </w:r>
      <w:r w:rsidRPr="17F0D0AB">
        <w:rPr>
          <w:rFonts w:asciiTheme="minorHAnsi" w:eastAsia="Calibri" w:hAnsiTheme="minorHAnsi"/>
          <w:sz w:val="20"/>
          <w:szCs w:val="20"/>
        </w:rPr>
        <w:t>”). Gannett Fleming and Subconsultant may also be referred to individually, as a “</w:t>
      </w:r>
      <w:r w:rsidRPr="17F0D0AB">
        <w:rPr>
          <w:rFonts w:asciiTheme="minorHAnsi" w:eastAsia="Calibri" w:hAnsiTheme="minorHAnsi"/>
          <w:b/>
          <w:bCs/>
          <w:sz w:val="20"/>
          <w:szCs w:val="20"/>
        </w:rPr>
        <w:t>Party</w:t>
      </w:r>
      <w:r w:rsidRPr="17F0D0AB">
        <w:rPr>
          <w:rFonts w:asciiTheme="minorHAnsi" w:eastAsia="Calibri" w:hAnsiTheme="minorHAnsi"/>
          <w:sz w:val="20"/>
          <w:szCs w:val="20"/>
        </w:rPr>
        <w:t>”, and collectively, as the “</w:t>
      </w:r>
      <w:r w:rsidRPr="17F0D0AB">
        <w:rPr>
          <w:rFonts w:asciiTheme="minorHAnsi" w:eastAsia="Calibri" w:hAnsiTheme="minorHAnsi"/>
          <w:b/>
          <w:bCs/>
          <w:sz w:val="20"/>
          <w:szCs w:val="20"/>
        </w:rPr>
        <w:t>Parties</w:t>
      </w:r>
      <w:r w:rsidRPr="17F0D0AB">
        <w:rPr>
          <w:rFonts w:asciiTheme="minorHAnsi" w:eastAsia="Calibri" w:hAnsiTheme="minorHAnsi"/>
          <w:sz w:val="20"/>
          <w:szCs w:val="20"/>
        </w:rPr>
        <w:t xml:space="preserve">”. </w:t>
      </w:r>
    </w:p>
    <w:p w14:paraId="76DF9863" w14:textId="77777777" w:rsidR="00B76536" w:rsidRPr="009F4582" w:rsidRDefault="00B76536" w:rsidP="00B76536">
      <w:pPr>
        <w:spacing w:line="240" w:lineRule="auto"/>
        <w:contextualSpacing/>
        <w:jc w:val="both"/>
        <w:rPr>
          <w:rFonts w:asciiTheme="minorHAnsi" w:eastAsia="Calibri" w:hAnsiTheme="minorHAnsi" w:cstheme="minorHAnsi"/>
          <w:sz w:val="20"/>
          <w:szCs w:val="20"/>
        </w:rPr>
      </w:pPr>
    </w:p>
    <w:p w14:paraId="7AE605D9" w14:textId="199546EA" w:rsidR="00B76536" w:rsidRPr="009F4582" w:rsidRDefault="00B76536" w:rsidP="00B76536">
      <w:pPr>
        <w:spacing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 xml:space="preserve">WHEREAS, Gannett Fleming has executed a Prime Agreement with the Client identified as </w:t>
      </w:r>
      <w:r w:rsidR="005C6D6D">
        <w:rPr>
          <w:rFonts w:asciiTheme="minorHAnsi" w:eastAsia="Calibri" w:hAnsiTheme="minorHAnsi" w:cstheme="minorHAnsi"/>
          <w:bCs/>
          <w:sz w:val="20"/>
          <w:szCs w:val="20"/>
        </w:rPr>
        <w:t>the Pennsylvania Department of Transportation, Public-Private Transportation Partnership Office</w:t>
      </w:r>
      <w:r w:rsidRPr="009F4582">
        <w:rPr>
          <w:rFonts w:asciiTheme="minorHAnsi" w:eastAsia="Calibri" w:hAnsiTheme="minorHAnsi" w:cstheme="minorHAnsi"/>
          <w:sz w:val="20"/>
          <w:szCs w:val="20"/>
        </w:rPr>
        <w:t xml:space="preserve"> (“</w:t>
      </w:r>
      <w:r w:rsidRPr="009F4582">
        <w:rPr>
          <w:rFonts w:asciiTheme="minorHAnsi" w:eastAsia="Calibri" w:hAnsiTheme="minorHAnsi" w:cstheme="minorHAnsi"/>
          <w:b/>
          <w:bCs/>
          <w:sz w:val="20"/>
          <w:szCs w:val="20"/>
        </w:rPr>
        <w:t>Client</w:t>
      </w:r>
      <w:r w:rsidRPr="009F4582">
        <w:rPr>
          <w:rFonts w:asciiTheme="minorHAnsi" w:eastAsia="Calibri" w:hAnsiTheme="minorHAnsi" w:cstheme="minorHAnsi"/>
          <w:sz w:val="20"/>
          <w:szCs w:val="20"/>
        </w:rPr>
        <w:t>”), or an agreement with a consultant of a higher tier</w:t>
      </w:r>
      <w:r w:rsidRPr="009F4582">
        <w:rPr>
          <w:rFonts w:asciiTheme="minorHAnsi" w:hAnsiTheme="minorHAnsi" w:cstheme="minorHAnsi"/>
          <w:sz w:val="20"/>
          <w:szCs w:val="20"/>
        </w:rPr>
        <w:t xml:space="preserve"> under the Prime Agreement</w:t>
      </w:r>
      <w:r w:rsidRPr="009F4582">
        <w:rPr>
          <w:rFonts w:asciiTheme="minorHAnsi" w:eastAsia="Calibri" w:hAnsiTheme="minorHAnsi" w:cstheme="minorHAnsi"/>
          <w:sz w:val="20"/>
          <w:szCs w:val="20"/>
        </w:rPr>
        <w:t xml:space="preserve"> to perform services for a Project identified as </w:t>
      </w:r>
      <w:r w:rsidR="00FE56A5">
        <w:rPr>
          <w:rFonts w:asciiTheme="minorHAnsi" w:eastAsia="Calibri" w:hAnsiTheme="minorHAnsi" w:cstheme="minorHAnsi"/>
          <w:bCs/>
          <w:sz w:val="20"/>
          <w:szCs w:val="20"/>
        </w:rPr>
        <w:t xml:space="preserve">PDT# E05081, P3 Project Management PennDOT </w:t>
      </w:r>
      <w:proofErr w:type="spellStart"/>
      <w:r w:rsidR="00FE56A5">
        <w:rPr>
          <w:rFonts w:asciiTheme="minorHAnsi" w:eastAsia="Calibri" w:hAnsiTheme="minorHAnsi" w:cstheme="minorHAnsi"/>
          <w:bCs/>
          <w:sz w:val="20"/>
          <w:szCs w:val="20"/>
        </w:rPr>
        <w:t>PAthways</w:t>
      </w:r>
      <w:proofErr w:type="spellEnd"/>
      <w:r w:rsidR="00FE56A5">
        <w:rPr>
          <w:rFonts w:asciiTheme="minorHAnsi" w:eastAsia="Calibri" w:hAnsiTheme="minorHAnsi" w:cstheme="minorHAnsi"/>
          <w:bCs/>
          <w:sz w:val="20"/>
          <w:szCs w:val="20"/>
        </w:rPr>
        <w:t xml:space="preserve"> Major Bridge Initiative, GF Project #069059 </w:t>
      </w:r>
      <w:r w:rsidRPr="009F4582">
        <w:rPr>
          <w:rFonts w:asciiTheme="minorHAnsi" w:eastAsia="Calibri" w:hAnsiTheme="minorHAnsi" w:cstheme="minorHAnsi"/>
          <w:sz w:val="20"/>
          <w:szCs w:val="20"/>
        </w:rPr>
        <w:t xml:space="preserve"> (“</w:t>
      </w:r>
      <w:r w:rsidRPr="009F4582">
        <w:rPr>
          <w:rFonts w:asciiTheme="minorHAnsi" w:eastAsia="Calibri" w:hAnsiTheme="minorHAnsi" w:cstheme="minorHAnsi"/>
          <w:b/>
          <w:bCs/>
          <w:sz w:val="20"/>
          <w:szCs w:val="20"/>
        </w:rPr>
        <w:t>Project</w:t>
      </w:r>
      <w:r w:rsidRPr="009F4582">
        <w:rPr>
          <w:rFonts w:asciiTheme="minorHAnsi" w:eastAsia="Calibri" w:hAnsiTheme="minorHAnsi" w:cstheme="minorHAnsi"/>
          <w:sz w:val="20"/>
          <w:szCs w:val="20"/>
        </w:rPr>
        <w:t xml:space="preserve">”), and as expressly further specified in a </w:t>
      </w:r>
      <w:r w:rsidR="002B71B6">
        <w:rPr>
          <w:rFonts w:asciiTheme="minorHAnsi" w:eastAsia="Calibri" w:hAnsiTheme="minorHAnsi" w:cstheme="minorHAnsi"/>
          <w:sz w:val="20"/>
          <w:szCs w:val="20"/>
        </w:rPr>
        <w:t>work</w:t>
      </w:r>
      <w:r w:rsidRPr="009F4582">
        <w:rPr>
          <w:rFonts w:asciiTheme="minorHAnsi" w:eastAsia="Calibri" w:hAnsiTheme="minorHAnsi" w:cstheme="minorHAnsi"/>
          <w:sz w:val="20"/>
          <w:szCs w:val="20"/>
        </w:rPr>
        <w:t xml:space="preserve"> order executed between the Parties pursuant to this Agreement (“</w:t>
      </w:r>
      <w:r w:rsidRPr="009F4582">
        <w:rPr>
          <w:rFonts w:asciiTheme="minorHAnsi" w:eastAsia="Calibri" w:hAnsiTheme="minorHAnsi" w:cstheme="minorHAnsi"/>
          <w:b/>
          <w:bCs/>
          <w:sz w:val="20"/>
          <w:szCs w:val="20"/>
        </w:rPr>
        <w:t>Work Order</w:t>
      </w:r>
      <w:r w:rsidRPr="009F4582">
        <w:rPr>
          <w:rFonts w:asciiTheme="minorHAnsi" w:eastAsia="Calibri" w:hAnsiTheme="minorHAnsi" w:cstheme="minorHAnsi"/>
          <w:sz w:val="20"/>
          <w:szCs w:val="20"/>
        </w:rPr>
        <w:t>”),  and desires to enter into an agreement with Subconsultant to perform Services on the Project; and</w:t>
      </w:r>
    </w:p>
    <w:p w14:paraId="657B47A5" w14:textId="77777777" w:rsidR="00B76536" w:rsidRPr="009F4582" w:rsidRDefault="00B76536" w:rsidP="00B76536">
      <w:pPr>
        <w:spacing w:line="240" w:lineRule="auto"/>
        <w:contextualSpacing/>
        <w:jc w:val="both"/>
        <w:rPr>
          <w:rFonts w:asciiTheme="minorHAnsi" w:eastAsia="Calibri" w:hAnsiTheme="minorHAnsi" w:cstheme="minorHAnsi"/>
          <w:sz w:val="20"/>
          <w:szCs w:val="20"/>
        </w:rPr>
      </w:pPr>
    </w:p>
    <w:p w14:paraId="457881D9" w14:textId="77777777" w:rsidR="00B76536" w:rsidRPr="009F4582" w:rsidRDefault="00B76536" w:rsidP="00B76536">
      <w:pPr>
        <w:spacing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WHEREAS, the Subconsultant is willing, able, and authorized to perform the Services as Gannett Fleming’s Subconsultant on the Project.</w:t>
      </w:r>
    </w:p>
    <w:p w14:paraId="3B1A33CE" w14:textId="77777777" w:rsidR="00B76536" w:rsidRPr="009F4582" w:rsidRDefault="00B76536" w:rsidP="00B76536">
      <w:pPr>
        <w:spacing w:line="240" w:lineRule="auto"/>
        <w:contextualSpacing/>
        <w:jc w:val="both"/>
        <w:rPr>
          <w:rFonts w:asciiTheme="minorHAnsi" w:eastAsia="Calibri" w:hAnsiTheme="minorHAnsi" w:cstheme="minorHAnsi"/>
          <w:sz w:val="20"/>
          <w:szCs w:val="20"/>
        </w:rPr>
      </w:pPr>
    </w:p>
    <w:p w14:paraId="774234BB" w14:textId="77777777" w:rsidR="00B76536" w:rsidRPr="009F4582" w:rsidRDefault="00B76536" w:rsidP="00B76536">
      <w:pPr>
        <w:spacing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NOW, THEREFORE, in consideration of the mutual promises set forth herein, the Parties agree, as follows:</w:t>
      </w:r>
    </w:p>
    <w:bookmarkEnd w:id="0"/>
    <w:bookmarkEnd w:id="2"/>
    <w:p w14:paraId="48098BC1" w14:textId="77777777" w:rsidR="009E5A6F" w:rsidRPr="009F4582" w:rsidRDefault="009E5A6F" w:rsidP="00D30969">
      <w:pPr>
        <w:shd w:val="clear" w:color="auto" w:fill="FFFFFF" w:themeFill="background1"/>
        <w:spacing w:line="240" w:lineRule="auto"/>
        <w:contextualSpacing/>
        <w:jc w:val="both"/>
        <w:rPr>
          <w:rFonts w:asciiTheme="minorHAnsi" w:eastAsia="Calibri" w:hAnsiTheme="minorHAnsi" w:cstheme="minorHAnsi"/>
          <w:sz w:val="20"/>
          <w:szCs w:val="20"/>
        </w:rPr>
      </w:pPr>
    </w:p>
    <w:p w14:paraId="314333F2" w14:textId="77777777" w:rsidR="009E5A6F" w:rsidRPr="009F4582" w:rsidRDefault="009E5A6F" w:rsidP="00D30969">
      <w:pPr>
        <w:numPr>
          <w:ilvl w:val="0"/>
          <w:numId w:val="1"/>
        </w:numPr>
        <w:shd w:val="clear" w:color="auto" w:fill="FFFFFF" w:themeFill="background1"/>
        <w:spacing w:line="240" w:lineRule="auto"/>
        <w:ind w:left="0"/>
        <w:contextualSpacing/>
        <w:jc w:val="both"/>
        <w:rPr>
          <w:rFonts w:asciiTheme="minorHAnsi" w:hAnsiTheme="minorHAnsi" w:cstheme="minorHAnsi"/>
          <w:b/>
          <w:sz w:val="20"/>
          <w:szCs w:val="20"/>
          <w:u w:val="single"/>
        </w:rPr>
      </w:pPr>
      <w:bookmarkStart w:id="9" w:name="_Hlk1662203"/>
      <w:bookmarkEnd w:id="1"/>
      <w:r w:rsidRPr="009F4582">
        <w:rPr>
          <w:rFonts w:asciiTheme="minorHAnsi" w:hAnsiTheme="minorHAnsi" w:cstheme="minorHAnsi"/>
          <w:b/>
          <w:sz w:val="20"/>
          <w:szCs w:val="20"/>
          <w:u w:val="single"/>
        </w:rPr>
        <w:t>DEFINITIONS</w:t>
      </w:r>
    </w:p>
    <w:p w14:paraId="7A2C93AB" w14:textId="77777777" w:rsidR="009E5A6F" w:rsidRPr="009F4582" w:rsidRDefault="009E5A6F" w:rsidP="00D30969">
      <w:pPr>
        <w:shd w:val="clear" w:color="auto" w:fill="FFFFFF" w:themeFill="background1"/>
        <w:spacing w:line="240" w:lineRule="auto"/>
        <w:contextualSpacing/>
        <w:jc w:val="both"/>
        <w:rPr>
          <w:rFonts w:asciiTheme="minorHAnsi" w:hAnsiTheme="minorHAnsi" w:cstheme="minorHAnsi"/>
          <w:b/>
          <w:sz w:val="20"/>
          <w:szCs w:val="20"/>
          <w:u w:val="single"/>
        </w:rPr>
      </w:pPr>
    </w:p>
    <w:bookmarkEnd w:id="9"/>
    <w:p w14:paraId="1B29EF46" w14:textId="4874900E" w:rsidR="009E5A6F" w:rsidRPr="009F4582" w:rsidRDefault="009E5A6F" w:rsidP="00D30969">
      <w:pPr>
        <w:numPr>
          <w:ilvl w:val="0"/>
          <w:numId w:val="3"/>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rPr>
        <w:t>“</w:t>
      </w:r>
      <w:r w:rsidRPr="009F4582">
        <w:rPr>
          <w:rFonts w:asciiTheme="minorHAnsi" w:hAnsiTheme="minorHAnsi" w:cstheme="minorHAnsi"/>
          <w:b/>
          <w:bCs/>
          <w:sz w:val="20"/>
          <w:szCs w:val="20"/>
        </w:rPr>
        <w:t>Applicable Law(s)</w:t>
      </w:r>
      <w:r w:rsidRPr="009F4582">
        <w:rPr>
          <w:rFonts w:asciiTheme="minorHAnsi" w:hAnsiTheme="minorHAnsi" w:cstheme="minorHAnsi"/>
          <w:sz w:val="20"/>
          <w:szCs w:val="20"/>
        </w:rPr>
        <w:t xml:space="preserve">” means all legal, regulatory, and professional requirements which </w:t>
      </w:r>
      <w:r w:rsidR="00071150" w:rsidRPr="009F4582">
        <w:rPr>
          <w:rFonts w:asciiTheme="minorHAnsi" w:hAnsiTheme="minorHAnsi" w:cstheme="minorHAnsi"/>
          <w:sz w:val="20"/>
          <w:szCs w:val="20"/>
        </w:rPr>
        <w:t>apply to Subconsultant’s performance of its obligations under this Agreement</w:t>
      </w:r>
      <w:r w:rsidR="00461921" w:rsidRPr="009F4582">
        <w:rPr>
          <w:rFonts w:asciiTheme="minorHAnsi" w:hAnsiTheme="minorHAnsi" w:cstheme="minorHAnsi"/>
          <w:sz w:val="20"/>
          <w:szCs w:val="20"/>
        </w:rPr>
        <w:t>,</w:t>
      </w:r>
      <w:r w:rsidRPr="009F4582">
        <w:rPr>
          <w:rFonts w:asciiTheme="minorHAnsi" w:hAnsiTheme="minorHAnsi" w:cstheme="minorHAnsi"/>
          <w:sz w:val="20"/>
          <w:szCs w:val="20"/>
        </w:rPr>
        <w:t xml:space="preserve"> </w:t>
      </w:r>
      <w:r w:rsidR="00D81604" w:rsidRPr="009F4582">
        <w:rPr>
          <w:rFonts w:asciiTheme="minorHAnsi" w:hAnsiTheme="minorHAnsi" w:cstheme="minorHAnsi"/>
          <w:sz w:val="20"/>
          <w:szCs w:val="20"/>
        </w:rPr>
        <w:t>including but not limited to</w:t>
      </w:r>
      <w:r w:rsidR="00D166F0" w:rsidRPr="009F4582">
        <w:rPr>
          <w:rFonts w:asciiTheme="minorHAnsi" w:hAnsiTheme="minorHAnsi" w:cstheme="minorHAnsi"/>
          <w:sz w:val="20"/>
          <w:szCs w:val="20"/>
        </w:rPr>
        <w:t>,</w:t>
      </w:r>
      <w:r w:rsidR="00D81604" w:rsidRPr="009F4582">
        <w:rPr>
          <w:rFonts w:asciiTheme="minorHAnsi" w:hAnsiTheme="minorHAnsi" w:cstheme="minorHAnsi"/>
          <w:sz w:val="20"/>
          <w:szCs w:val="20"/>
        </w:rPr>
        <w:t xml:space="preserve"> requirements that are </w:t>
      </w:r>
      <w:r w:rsidR="00071150" w:rsidRPr="009F4582">
        <w:rPr>
          <w:rFonts w:asciiTheme="minorHAnsi" w:hAnsiTheme="minorHAnsi" w:cstheme="minorHAnsi"/>
          <w:sz w:val="20"/>
          <w:szCs w:val="20"/>
        </w:rPr>
        <w:t>identified in</w:t>
      </w:r>
      <w:r w:rsidR="00D81604" w:rsidRPr="009F4582">
        <w:rPr>
          <w:rFonts w:asciiTheme="minorHAnsi" w:hAnsiTheme="minorHAnsi" w:cstheme="minorHAnsi"/>
          <w:sz w:val="20"/>
          <w:szCs w:val="20"/>
        </w:rPr>
        <w:t xml:space="preserve"> </w:t>
      </w:r>
      <w:r w:rsidRPr="009F4582">
        <w:rPr>
          <w:rFonts w:asciiTheme="minorHAnsi" w:hAnsiTheme="minorHAnsi" w:cstheme="minorHAnsi"/>
          <w:sz w:val="20"/>
          <w:szCs w:val="20"/>
        </w:rPr>
        <w:t xml:space="preserve">this Agreement or the Prime Agreement, </w:t>
      </w:r>
      <w:r w:rsidR="00D166F0" w:rsidRPr="009F4582">
        <w:rPr>
          <w:rFonts w:asciiTheme="minorHAnsi" w:hAnsiTheme="minorHAnsi" w:cstheme="minorHAnsi"/>
          <w:sz w:val="20"/>
          <w:szCs w:val="20"/>
        </w:rPr>
        <w:t>and other</w:t>
      </w:r>
      <w:r w:rsidRPr="009F4582">
        <w:rPr>
          <w:rFonts w:asciiTheme="minorHAnsi" w:hAnsiTheme="minorHAnsi" w:cstheme="minorHAnsi"/>
          <w:sz w:val="20"/>
          <w:szCs w:val="20"/>
        </w:rPr>
        <w:t xml:space="preserve"> </w:t>
      </w:r>
      <w:r w:rsidR="007C4DB6" w:rsidRPr="009F4582">
        <w:rPr>
          <w:rFonts w:asciiTheme="minorHAnsi" w:hAnsiTheme="minorHAnsi" w:cstheme="minorHAnsi"/>
          <w:sz w:val="20"/>
          <w:szCs w:val="20"/>
        </w:rPr>
        <w:t xml:space="preserve">federal state and local </w:t>
      </w:r>
      <w:r w:rsidRPr="009F4582">
        <w:rPr>
          <w:rFonts w:asciiTheme="minorHAnsi" w:hAnsiTheme="minorHAnsi" w:cstheme="minorHAnsi"/>
          <w:sz w:val="20"/>
          <w:szCs w:val="20"/>
        </w:rPr>
        <w:t>laws, ordinances, statutes, rulings, and regulations</w:t>
      </w:r>
      <w:r w:rsidR="009B1F1E" w:rsidRPr="009F4582">
        <w:rPr>
          <w:rFonts w:asciiTheme="minorHAnsi" w:hAnsiTheme="minorHAnsi" w:cstheme="minorHAnsi"/>
          <w:sz w:val="20"/>
          <w:szCs w:val="20"/>
        </w:rPr>
        <w:t xml:space="preserve"> </w:t>
      </w:r>
      <w:r w:rsidR="00071150" w:rsidRPr="009F4582">
        <w:rPr>
          <w:rFonts w:asciiTheme="minorHAnsi" w:hAnsiTheme="minorHAnsi" w:cstheme="minorHAnsi"/>
          <w:sz w:val="20"/>
          <w:szCs w:val="20"/>
        </w:rPr>
        <w:t xml:space="preserve">that are </w:t>
      </w:r>
      <w:r w:rsidR="00E26BEF" w:rsidRPr="009F4582">
        <w:rPr>
          <w:rFonts w:asciiTheme="minorHAnsi" w:hAnsiTheme="minorHAnsi" w:cstheme="minorHAnsi"/>
          <w:sz w:val="20"/>
          <w:szCs w:val="20"/>
        </w:rPr>
        <w:t>in effect at the time the Services are performed</w:t>
      </w:r>
      <w:r w:rsidR="00071150" w:rsidRPr="009F4582">
        <w:rPr>
          <w:rFonts w:asciiTheme="minorHAnsi" w:hAnsiTheme="minorHAnsi" w:cstheme="minorHAnsi"/>
          <w:sz w:val="20"/>
          <w:szCs w:val="20"/>
        </w:rPr>
        <w:t xml:space="preserve"> and govern Subconsultant’s performance of the Services</w:t>
      </w:r>
      <w:r w:rsidRPr="009F4582">
        <w:rPr>
          <w:rFonts w:asciiTheme="minorHAnsi" w:hAnsiTheme="minorHAnsi" w:cstheme="minorHAnsi"/>
          <w:sz w:val="20"/>
          <w:szCs w:val="20"/>
        </w:rPr>
        <w:t>.</w:t>
      </w:r>
    </w:p>
    <w:p w14:paraId="32CD167D"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7C448C76" w14:textId="3EB21511" w:rsidR="00EE4DEC" w:rsidRPr="009F4582" w:rsidRDefault="009E5A6F" w:rsidP="00EE4DEC">
      <w:pPr>
        <w:numPr>
          <w:ilvl w:val="0"/>
          <w:numId w:val="3"/>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rPr>
        <w:t>“</w:t>
      </w:r>
      <w:r w:rsidRPr="009F4582">
        <w:rPr>
          <w:rFonts w:asciiTheme="minorHAnsi" w:hAnsiTheme="minorHAnsi" w:cstheme="minorHAnsi"/>
          <w:b/>
          <w:bCs/>
          <w:sz w:val="20"/>
          <w:szCs w:val="20"/>
        </w:rPr>
        <w:t>Claim(s)</w:t>
      </w:r>
      <w:r w:rsidRPr="009F4582">
        <w:rPr>
          <w:rFonts w:asciiTheme="minorHAnsi" w:hAnsiTheme="minorHAnsi" w:cstheme="minorHAnsi"/>
          <w:sz w:val="20"/>
          <w:szCs w:val="20"/>
        </w:rPr>
        <w:t>” means causes of action, claims for damages, or any dispute, including</w:t>
      </w:r>
      <w:r w:rsidR="00C20E7C" w:rsidRPr="009F4582">
        <w:rPr>
          <w:rFonts w:asciiTheme="minorHAnsi" w:hAnsiTheme="minorHAnsi" w:cstheme="minorHAnsi"/>
          <w:sz w:val="20"/>
          <w:szCs w:val="20"/>
        </w:rPr>
        <w:t xml:space="preserve">, but not limited to, </w:t>
      </w:r>
      <w:r w:rsidRPr="009F4582">
        <w:rPr>
          <w:rFonts w:asciiTheme="minorHAnsi" w:hAnsiTheme="minorHAnsi" w:cstheme="minorHAnsi"/>
          <w:sz w:val="20"/>
          <w:szCs w:val="20"/>
        </w:rPr>
        <w:t>those arising with third parties, along with any losses, liabilities, costs, judgments, awards, arbitration, penalties, fines, or any other cost which a Party may incur or become liable for in connection with this Agreement</w:t>
      </w:r>
      <w:r w:rsidR="001D3EDE" w:rsidRPr="009F4582">
        <w:rPr>
          <w:rFonts w:asciiTheme="minorHAnsi" w:hAnsiTheme="minorHAnsi" w:cstheme="minorHAnsi"/>
          <w:sz w:val="20"/>
          <w:szCs w:val="20"/>
        </w:rPr>
        <w:t xml:space="preserve"> or </w:t>
      </w:r>
      <w:r w:rsidRPr="009F4582">
        <w:rPr>
          <w:rFonts w:asciiTheme="minorHAnsi" w:hAnsiTheme="minorHAnsi" w:cstheme="minorHAnsi"/>
          <w:sz w:val="20"/>
          <w:szCs w:val="20"/>
        </w:rPr>
        <w:t xml:space="preserve">the Services, whether in whole or in part, and regardless of </w:t>
      </w:r>
      <w:r w:rsidR="00406A9E" w:rsidRPr="009F4582">
        <w:rPr>
          <w:rFonts w:asciiTheme="minorHAnsi" w:hAnsiTheme="minorHAnsi" w:cstheme="minorHAnsi"/>
          <w:sz w:val="20"/>
          <w:szCs w:val="20"/>
        </w:rPr>
        <w:t xml:space="preserve">the </w:t>
      </w:r>
      <w:r w:rsidRPr="009F4582">
        <w:rPr>
          <w:rFonts w:asciiTheme="minorHAnsi" w:hAnsiTheme="minorHAnsi" w:cstheme="minorHAnsi"/>
          <w:sz w:val="20"/>
          <w:szCs w:val="20"/>
        </w:rPr>
        <w:t>legal theory, including but not limited to, injury, death, damage to property, or any other liabilities arising from this Agreement.</w:t>
      </w:r>
    </w:p>
    <w:p w14:paraId="60859432" w14:textId="77777777" w:rsidR="00EE4DEC" w:rsidRPr="009F4582" w:rsidRDefault="00EE4DEC" w:rsidP="00EE4DEC">
      <w:pPr>
        <w:shd w:val="clear" w:color="auto" w:fill="FFFFFF" w:themeFill="background1"/>
        <w:spacing w:line="240" w:lineRule="auto"/>
        <w:ind w:left="360"/>
        <w:contextualSpacing/>
        <w:jc w:val="both"/>
        <w:rPr>
          <w:rFonts w:asciiTheme="minorHAnsi" w:hAnsiTheme="minorHAnsi" w:cstheme="minorHAnsi"/>
          <w:sz w:val="20"/>
          <w:szCs w:val="20"/>
        </w:rPr>
      </w:pPr>
    </w:p>
    <w:p w14:paraId="1C9FF1BF" w14:textId="5A772D31" w:rsidR="00EE4DEC" w:rsidRPr="009F4582" w:rsidRDefault="00020453" w:rsidP="02A74F64">
      <w:pPr>
        <w:numPr>
          <w:ilvl w:val="0"/>
          <w:numId w:val="3"/>
        </w:numPr>
        <w:shd w:val="clear" w:color="auto" w:fill="FFFFFF" w:themeFill="background1"/>
        <w:spacing w:line="240" w:lineRule="auto"/>
        <w:ind w:left="360"/>
        <w:contextualSpacing/>
        <w:jc w:val="both"/>
        <w:rPr>
          <w:rFonts w:asciiTheme="minorHAnsi" w:hAnsiTheme="minorHAnsi"/>
          <w:sz w:val="20"/>
          <w:szCs w:val="20"/>
        </w:rPr>
      </w:pPr>
      <w:r>
        <w:rPr>
          <w:rFonts w:ascii="Calibri" w:hAnsi="Calibri"/>
          <w:sz w:val="20"/>
          <w:szCs w:val="20"/>
        </w:rPr>
        <w:t>“</w:t>
      </w:r>
      <w:r w:rsidRPr="02A74F64">
        <w:rPr>
          <w:rFonts w:ascii="Calibri" w:hAnsi="Calibri"/>
          <w:b/>
          <w:bCs/>
          <w:sz w:val="20"/>
          <w:szCs w:val="20"/>
        </w:rPr>
        <w:t>Prime Agreement</w:t>
      </w:r>
      <w:r>
        <w:rPr>
          <w:rFonts w:ascii="Calibri" w:hAnsi="Calibri"/>
          <w:sz w:val="20"/>
          <w:szCs w:val="20"/>
        </w:rPr>
        <w:t xml:space="preserve">” </w:t>
      </w:r>
      <w:r w:rsidR="00117133" w:rsidRPr="02A74F64">
        <w:rPr>
          <w:rFonts w:asciiTheme="minorHAnsi" w:hAnsiTheme="minorHAnsi"/>
          <w:sz w:val="20"/>
          <w:szCs w:val="20"/>
        </w:rPr>
        <w:t xml:space="preserve">means the agreement between the Client and Gannett Fleming and/or any consultant of a higher tier governing the Project, as may be amended, and all referenced provisions therein, including documents incorporated by reference therein. </w:t>
      </w:r>
      <w:r w:rsidR="00D26555" w:rsidRPr="02A74F64">
        <w:rPr>
          <w:rFonts w:asciiTheme="minorHAnsi" w:hAnsiTheme="minorHAnsi"/>
          <w:sz w:val="20"/>
          <w:szCs w:val="20"/>
        </w:rPr>
        <w:t xml:space="preserve">The prime contract comprising part of such entire agreement </w:t>
      </w:r>
      <w:r w:rsidR="00D26555" w:rsidRPr="009B21E4">
        <w:rPr>
          <w:rFonts w:asciiTheme="minorHAnsi" w:hAnsiTheme="minorHAnsi"/>
          <w:sz w:val="20"/>
          <w:szCs w:val="20"/>
        </w:rPr>
        <w:t xml:space="preserve">dated </w:t>
      </w:r>
      <w:r w:rsidR="00FE56A5" w:rsidRPr="009B21E4">
        <w:rPr>
          <w:rFonts w:asciiTheme="minorHAnsi" w:hAnsiTheme="minorHAnsi"/>
          <w:sz w:val="20"/>
          <w:szCs w:val="20"/>
          <w:rPrChange w:id="10" w:author="Matthew Bogobowicz" w:date="2021-11-16T17:00:00Z">
            <w:rPr>
              <w:rFonts w:asciiTheme="minorHAnsi" w:hAnsiTheme="minorHAnsi"/>
              <w:sz w:val="20"/>
              <w:szCs w:val="20"/>
              <w:highlight w:val="yellow"/>
            </w:rPr>
          </w:rPrChange>
        </w:rPr>
        <w:t>the ___ day of ____, 2021</w:t>
      </w:r>
      <w:r w:rsidR="41FE1383" w:rsidRPr="009B21E4">
        <w:rPr>
          <w:rFonts w:asciiTheme="minorHAnsi" w:hAnsiTheme="minorHAnsi"/>
          <w:sz w:val="20"/>
          <w:szCs w:val="20"/>
        </w:rPr>
        <w:t xml:space="preserve"> </w:t>
      </w:r>
      <w:r w:rsidR="00D26555" w:rsidRPr="009B21E4">
        <w:rPr>
          <w:rFonts w:asciiTheme="minorHAnsi" w:hAnsiTheme="minorHAnsi"/>
          <w:sz w:val="20"/>
          <w:szCs w:val="20"/>
        </w:rPr>
        <w:t>is</w:t>
      </w:r>
      <w:r w:rsidR="00D26555" w:rsidRPr="02A74F64">
        <w:rPr>
          <w:rFonts w:asciiTheme="minorHAnsi" w:hAnsiTheme="minorHAnsi"/>
          <w:sz w:val="20"/>
          <w:szCs w:val="20"/>
        </w:rPr>
        <w:t xml:space="preserve"> incorporated into this Agreement as described in Section 2 below.</w:t>
      </w:r>
    </w:p>
    <w:p w14:paraId="3F09F478" w14:textId="77777777" w:rsidR="00EE4DEC" w:rsidRPr="009F4582" w:rsidRDefault="00EE4DEC" w:rsidP="00EE4DEC">
      <w:pPr>
        <w:shd w:val="clear" w:color="auto" w:fill="FFFFFF" w:themeFill="background1"/>
        <w:spacing w:line="240" w:lineRule="auto"/>
        <w:ind w:left="360"/>
        <w:contextualSpacing/>
        <w:jc w:val="both"/>
        <w:rPr>
          <w:rFonts w:asciiTheme="minorHAnsi" w:hAnsiTheme="minorHAnsi" w:cstheme="minorHAnsi"/>
          <w:sz w:val="20"/>
          <w:szCs w:val="20"/>
        </w:rPr>
      </w:pPr>
    </w:p>
    <w:p w14:paraId="7BF46F64" w14:textId="40321AE5" w:rsidR="00EE4DEC" w:rsidRPr="009F4582" w:rsidRDefault="00EE4DEC" w:rsidP="00EE4DEC">
      <w:pPr>
        <w:numPr>
          <w:ilvl w:val="0"/>
          <w:numId w:val="3"/>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b/>
          <w:sz w:val="20"/>
          <w:szCs w:val="20"/>
        </w:rPr>
        <w:t>“Services</w:t>
      </w:r>
      <w:r w:rsidRPr="009F4582">
        <w:rPr>
          <w:rFonts w:asciiTheme="minorHAnsi" w:hAnsiTheme="minorHAnsi" w:cstheme="minorHAnsi"/>
          <w:sz w:val="20"/>
          <w:szCs w:val="20"/>
        </w:rPr>
        <w:t xml:space="preserve">” means the services to be performed by Subconsultant for the Project as </w:t>
      </w:r>
      <w:r w:rsidR="00D04EC4">
        <w:rPr>
          <w:rFonts w:asciiTheme="minorHAnsi" w:hAnsiTheme="minorHAnsi" w:cstheme="minorHAnsi"/>
          <w:sz w:val="20"/>
          <w:szCs w:val="20"/>
        </w:rPr>
        <w:t xml:space="preserve">described </w:t>
      </w:r>
      <w:r w:rsidRPr="009F4582">
        <w:rPr>
          <w:rFonts w:asciiTheme="minorHAnsi" w:hAnsiTheme="minorHAnsi" w:cstheme="minorHAnsi"/>
          <w:sz w:val="20"/>
          <w:szCs w:val="20"/>
        </w:rPr>
        <w:t xml:space="preserve">in a </w:t>
      </w:r>
      <w:r w:rsidR="000A19FB" w:rsidRPr="009F4582">
        <w:rPr>
          <w:rFonts w:asciiTheme="minorHAnsi" w:hAnsiTheme="minorHAnsi" w:cstheme="minorHAnsi"/>
          <w:sz w:val="20"/>
          <w:szCs w:val="20"/>
        </w:rPr>
        <w:t>Work</w:t>
      </w:r>
      <w:r w:rsidRPr="009F4582">
        <w:rPr>
          <w:rFonts w:asciiTheme="minorHAnsi" w:hAnsiTheme="minorHAnsi" w:cstheme="minorHAnsi"/>
          <w:sz w:val="20"/>
          <w:szCs w:val="20"/>
        </w:rPr>
        <w:t xml:space="preserve"> Order and as further specified in the Prime Agreement. </w:t>
      </w:r>
    </w:p>
    <w:p w14:paraId="5EF31B08" w14:textId="77777777" w:rsidR="00D30969" w:rsidRPr="009F4582" w:rsidRDefault="00D30969" w:rsidP="00D30969">
      <w:pPr>
        <w:shd w:val="clear" w:color="auto" w:fill="FFFFFF" w:themeFill="background1"/>
        <w:spacing w:line="240" w:lineRule="auto"/>
        <w:contextualSpacing/>
        <w:jc w:val="both"/>
        <w:rPr>
          <w:rFonts w:asciiTheme="minorHAnsi" w:hAnsiTheme="minorHAnsi" w:cstheme="minorHAnsi"/>
          <w:sz w:val="20"/>
          <w:szCs w:val="20"/>
        </w:rPr>
      </w:pPr>
    </w:p>
    <w:p w14:paraId="387B3BF3" w14:textId="2F60EA48" w:rsidR="009E5A6F" w:rsidRPr="009F4582" w:rsidRDefault="009E5A6F" w:rsidP="00D30969">
      <w:pPr>
        <w:numPr>
          <w:ilvl w:val="0"/>
          <w:numId w:val="1"/>
        </w:numPr>
        <w:shd w:val="clear" w:color="auto" w:fill="FFFFFF" w:themeFill="background1"/>
        <w:spacing w:line="240" w:lineRule="auto"/>
        <w:ind w:left="0"/>
        <w:contextualSpacing/>
        <w:jc w:val="both"/>
        <w:rPr>
          <w:rFonts w:asciiTheme="minorHAnsi" w:hAnsiTheme="minorHAnsi" w:cstheme="minorHAnsi"/>
          <w:sz w:val="20"/>
          <w:szCs w:val="20"/>
        </w:rPr>
      </w:pPr>
      <w:r w:rsidRPr="009F4582">
        <w:rPr>
          <w:rFonts w:asciiTheme="minorHAnsi" w:hAnsiTheme="minorHAnsi" w:cstheme="minorHAnsi"/>
          <w:b/>
          <w:bCs/>
          <w:sz w:val="20"/>
          <w:szCs w:val="20"/>
          <w:u w:val="single"/>
        </w:rPr>
        <w:t>INCORPORATION OF THE PRIME AGREEMENT</w:t>
      </w:r>
      <w:r w:rsidRPr="009F4582">
        <w:rPr>
          <w:rFonts w:asciiTheme="minorHAnsi" w:hAnsiTheme="minorHAnsi" w:cstheme="minorHAnsi"/>
          <w:sz w:val="20"/>
          <w:szCs w:val="20"/>
        </w:rPr>
        <w:t xml:space="preserve"> </w:t>
      </w:r>
    </w:p>
    <w:p w14:paraId="6AB7B271" w14:textId="77777777" w:rsidR="009E5A6F" w:rsidRPr="009F4582" w:rsidRDefault="009E5A6F" w:rsidP="00D30969">
      <w:pPr>
        <w:shd w:val="clear" w:color="auto" w:fill="FFFFFF" w:themeFill="background1"/>
        <w:spacing w:line="240" w:lineRule="auto"/>
        <w:contextualSpacing/>
        <w:jc w:val="both"/>
        <w:rPr>
          <w:rFonts w:asciiTheme="minorHAnsi" w:hAnsiTheme="minorHAnsi" w:cstheme="minorHAnsi"/>
          <w:sz w:val="20"/>
          <w:szCs w:val="20"/>
        </w:rPr>
      </w:pPr>
    </w:p>
    <w:p w14:paraId="0DEF2C89" w14:textId="532054C3" w:rsidR="00874F98" w:rsidRPr="001A61C0" w:rsidRDefault="00874F98" w:rsidP="00874F98">
      <w:pPr>
        <w:shd w:val="clear" w:color="auto" w:fill="FFFFFF" w:themeFill="background1"/>
        <w:spacing w:line="240" w:lineRule="auto"/>
        <w:contextualSpacing/>
        <w:jc w:val="both"/>
        <w:rPr>
          <w:rFonts w:asciiTheme="minorHAnsi" w:hAnsiTheme="minorHAnsi" w:cstheme="minorHAnsi"/>
          <w:sz w:val="20"/>
          <w:szCs w:val="20"/>
        </w:rPr>
      </w:pPr>
      <w:r>
        <w:rPr>
          <w:rFonts w:asciiTheme="minorHAnsi" w:hAnsiTheme="minorHAnsi" w:cstheme="minorHAnsi"/>
          <w:sz w:val="20"/>
          <w:szCs w:val="20"/>
        </w:rPr>
        <w:t>The Parties will attach the Prime Agreement to this Agreement and t</w:t>
      </w:r>
      <w:r w:rsidRPr="001A61C0">
        <w:rPr>
          <w:rFonts w:asciiTheme="minorHAnsi" w:hAnsiTheme="minorHAnsi" w:cstheme="minorHAnsi"/>
          <w:sz w:val="20"/>
          <w:szCs w:val="20"/>
        </w:rPr>
        <w:t xml:space="preserve">he Prime Agreement is incorporated into this Agreement </w:t>
      </w:r>
      <w:r>
        <w:rPr>
          <w:rFonts w:asciiTheme="minorHAnsi" w:hAnsiTheme="minorHAnsi" w:cstheme="minorHAnsi"/>
          <w:sz w:val="20"/>
          <w:szCs w:val="20"/>
        </w:rPr>
        <w:t xml:space="preserve">in its entirety. </w:t>
      </w:r>
      <w:r w:rsidRPr="001A61C0">
        <w:rPr>
          <w:rFonts w:asciiTheme="minorHAnsi" w:hAnsiTheme="minorHAnsi" w:cstheme="minorHAnsi"/>
          <w:sz w:val="20"/>
          <w:szCs w:val="20"/>
        </w:rPr>
        <w:t xml:space="preserve">Subconsultant shall be subject to all provisions of the Prime Agreement which are applicable to its Services. </w:t>
      </w:r>
      <w:r w:rsidRPr="00FB469B">
        <w:rPr>
          <w:rFonts w:asciiTheme="minorHAnsi" w:hAnsiTheme="minorHAnsi" w:cstheme="minorHAnsi"/>
          <w:sz w:val="20"/>
          <w:szCs w:val="20"/>
        </w:rPr>
        <w:t>The Prime Agreement</w:t>
      </w:r>
      <w:r w:rsidR="00112B91">
        <w:rPr>
          <w:rFonts w:asciiTheme="minorHAnsi" w:hAnsiTheme="minorHAnsi" w:cstheme="minorHAnsi"/>
          <w:sz w:val="20"/>
          <w:szCs w:val="20"/>
        </w:rPr>
        <w:t>, along with any amendment or work orders subsequently issued by the Client,</w:t>
      </w:r>
      <w:r w:rsidRPr="00FB469B">
        <w:rPr>
          <w:rFonts w:asciiTheme="minorHAnsi" w:hAnsiTheme="minorHAnsi" w:cstheme="minorHAnsi"/>
          <w:sz w:val="20"/>
          <w:szCs w:val="20"/>
        </w:rPr>
        <w:t xml:space="preserve"> shall be incorporated into this Agreement regardless of whether its provisions are hereto attached, in which case Subconsultant expressly acknowledges its sole responsibility to obtain and review the provisions of the Prime Agreement prior to commencing its Services. </w:t>
      </w:r>
      <w:r w:rsidRPr="001A61C0">
        <w:rPr>
          <w:rFonts w:asciiTheme="minorHAnsi" w:hAnsiTheme="minorHAnsi" w:cstheme="minorHAnsi"/>
          <w:sz w:val="20"/>
          <w:szCs w:val="20"/>
        </w:rPr>
        <w:t xml:space="preserve">The terms of this Agreement and the Prime Agreement shall be read together and construed, to the fullest extent possible, to be consistent. </w:t>
      </w:r>
      <w:bookmarkStart w:id="11" w:name="_Hlk56028045"/>
      <w:r w:rsidRPr="001A61C0">
        <w:rPr>
          <w:rFonts w:asciiTheme="minorHAnsi" w:hAnsiTheme="minorHAnsi" w:cstheme="minorHAnsi"/>
          <w:sz w:val="20"/>
          <w:szCs w:val="20"/>
        </w:rPr>
        <w:t xml:space="preserve">In the event of a direct conflict between the provisions of this Agreement and the provisions of the Prime Agreement, the provisions of the Prime Agreement shall control where the conflicting provision of the Prime Agreement imposes a more stringent requirement on Subconsultant. In all other instances, the provisions of this Agreement shall control. </w:t>
      </w:r>
      <w:bookmarkEnd w:id="11"/>
      <w:r w:rsidRPr="001A61C0">
        <w:rPr>
          <w:rFonts w:asciiTheme="minorHAnsi" w:hAnsiTheme="minorHAnsi" w:cstheme="minorHAnsi"/>
          <w:sz w:val="20"/>
          <w:szCs w:val="20"/>
        </w:rPr>
        <w:t xml:space="preserve">In addition to Subconsultant being subject to the provisions in the Prime Agreement which are applicable to its Services, Subconsultant assumes all contractual duties and/or obligations towards each and every party which the Prime Agreement requires Gannett </w:t>
      </w:r>
      <w:r w:rsidRPr="001A61C0">
        <w:rPr>
          <w:rFonts w:asciiTheme="minorHAnsi" w:hAnsiTheme="minorHAnsi" w:cstheme="minorHAnsi"/>
          <w:sz w:val="20"/>
          <w:szCs w:val="20"/>
        </w:rPr>
        <w:lastRenderedPageBreak/>
        <w:t xml:space="preserve">Fleming to assume, including, but not limited to, those towards the Client and its named indemnitees and beneficiaries, all to the same degree and extent as Gannett Fleming.  Gannett Fleming shall have the benefit of all rights, </w:t>
      </w:r>
      <w:proofErr w:type="gramStart"/>
      <w:r w:rsidRPr="001A61C0">
        <w:rPr>
          <w:rFonts w:asciiTheme="minorHAnsi" w:hAnsiTheme="minorHAnsi" w:cstheme="minorHAnsi"/>
          <w:sz w:val="20"/>
          <w:szCs w:val="20"/>
        </w:rPr>
        <w:t>remedies</w:t>
      </w:r>
      <w:proofErr w:type="gramEnd"/>
      <w:r w:rsidRPr="001A61C0">
        <w:rPr>
          <w:rFonts w:asciiTheme="minorHAnsi" w:hAnsiTheme="minorHAnsi" w:cstheme="minorHAnsi"/>
          <w:sz w:val="20"/>
          <w:szCs w:val="20"/>
        </w:rPr>
        <w:t xml:space="preserve"> and redress against Subconsultant that Client, by the Prime Agreement, has against Gannett Fleming.</w:t>
      </w:r>
    </w:p>
    <w:p w14:paraId="1A5D8396" w14:textId="77777777" w:rsidR="009E5A6F" w:rsidRPr="009F4582" w:rsidRDefault="009E5A6F" w:rsidP="00D30969">
      <w:pPr>
        <w:shd w:val="clear" w:color="auto" w:fill="FFFFFF" w:themeFill="background1"/>
        <w:spacing w:line="240" w:lineRule="auto"/>
        <w:contextualSpacing/>
        <w:jc w:val="both"/>
        <w:rPr>
          <w:rFonts w:asciiTheme="minorHAnsi" w:hAnsiTheme="minorHAnsi" w:cstheme="minorHAnsi"/>
          <w:sz w:val="20"/>
          <w:szCs w:val="20"/>
        </w:rPr>
      </w:pPr>
    </w:p>
    <w:p w14:paraId="108DC45F" w14:textId="77777777" w:rsidR="009E5A6F" w:rsidRPr="009F4582" w:rsidRDefault="009E5A6F" w:rsidP="00D30969">
      <w:pPr>
        <w:numPr>
          <w:ilvl w:val="0"/>
          <w:numId w:val="1"/>
        </w:numPr>
        <w:shd w:val="clear" w:color="auto" w:fill="FFFFFF" w:themeFill="background1"/>
        <w:spacing w:line="240" w:lineRule="auto"/>
        <w:ind w:left="0"/>
        <w:contextualSpacing/>
        <w:jc w:val="both"/>
        <w:rPr>
          <w:rFonts w:asciiTheme="minorHAnsi" w:hAnsiTheme="minorHAnsi" w:cstheme="minorHAnsi"/>
          <w:b/>
          <w:sz w:val="20"/>
          <w:szCs w:val="20"/>
          <w:u w:val="single"/>
        </w:rPr>
      </w:pPr>
      <w:r w:rsidRPr="009F4582">
        <w:rPr>
          <w:rFonts w:asciiTheme="minorHAnsi" w:hAnsiTheme="minorHAnsi" w:cstheme="minorHAnsi"/>
          <w:b/>
          <w:sz w:val="20"/>
          <w:szCs w:val="20"/>
          <w:u w:val="single"/>
        </w:rPr>
        <w:t>SUBCONSULTANT DUTIES AND OBLIGATIONS</w:t>
      </w:r>
    </w:p>
    <w:p w14:paraId="29B330CD"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1D874E50" w14:textId="55870B52" w:rsidR="00DD0DA3" w:rsidRPr="009F4582" w:rsidRDefault="009E5A6F" w:rsidP="00D30969">
      <w:pPr>
        <w:numPr>
          <w:ilvl w:val="0"/>
          <w:numId w:val="1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Standard of Care</w:t>
      </w:r>
      <w:r w:rsidRPr="009F4582">
        <w:rPr>
          <w:rFonts w:asciiTheme="minorHAnsi" w:hAnsiTheme="minorHAnsi" w:cstheme="minorHAnsi"/>
          <w:sz w:val="20"/>
          <w:szCs w:val="20"/>
        </w:rPr>
        <w:t xml:space="preserve">. </w:t>
      </w:r>
      <w:bookmarkStart w:id="12" w:name="_Hlk64544561"/>
      <w:r w:rsidR="0098606C" w:rsidRPr="009F4582">
        <w:rPr>
          <w:rFonts w:asciiTheme="minorHAnsi" w:hAnsiTheme="minorHAnsi" w:cstheme="minorHAnsi"/>
          <w:sz w:val="20"/>
          <w:szCs w:val="20"/>
        </w:rPr>
        <w:t>Subconsultant shall be obligated to perform all Services with</w:t>
      </w:r>
      <w:r w:rsidR="0006798B" w:rsidRPr="009F4582">
        <w:rPr>
          <w:rFonts w:asciiTheme="minorHAnsi" w:hAnsiTheme="minorHAnsi" w:cstheme="minorHAnsi"/>
          <w:sz w:val="20"/>
          <w:szCs w:val="20"/>
        </w:rPr>
        <w:t xml:space="preserve"> </w:t>
      </w:r>
      <w:r w:rsidRPr="009F4582">
        <w:rPr>
          <w:rFonts w:asciiTheme="minorHAnsi" w:hAnsiTheme="minorHAnsi" w:cstheme="minorHAnsi"/>
          <w:sz w:val="20"/>
          <w:szCs w:val="20"/>
        </w:rPr>
        <w:t xml:space="preserve">the degree of care expected of a reasonably prudent professional performing similar services on substantially the same type of project, in the same geographic area under similar circumstances and conditions at the time such Services are performed </w:t>
      </w:r>
      <w:r w:rsidR="00C2797A" w:rsidRPr="009F4582">
        <w:rPr>
          <w:rFonts w:asciiTheme="minorHAnsi" w:hAnsiTheme="minorHAnsi" w:cstheme="minorHAnsi"/>
          <w:sz w:val="20"/>
          <w:szCs w:val="20"/>
        </w:rPr>
        <w:t xml:space="preserve">in addition to any standard </w:t>
      </w:r>
      <w:r w:rsidR="001E266E" w:rsidRPr="009F4582">
        <w:rPr>
          <w:rFonts w:asciiTheme="minorHAnsi" w:hAnsiTheme="minorHAnsi" w:cstheme="minorHAnsi"/>
          <w:sz w:val="20"/>
          <w:szCs w:val="20"/>
        </w:rPr>
        <w:t xml:space="preserve">of care </w:t>
      </w:r>
      <w:r w:rsidR="00C2797A" w:rsidRPr="009F4582">
        <w:rPr>
          <w:rFonts w:asciiTheme="minorHAnsi" w:hAnsiTheme="minorHAnsi" w:cstheme="minorHAnsi"/>
          <w:sz w:val="20"/>
          <w:szCs w:val="20"/>
        </w:rPr>
        <w:t xml:space="preserve">or </w:t>
      </w:r>
      <w:r w:rsidR="001E266E" w:rsidRPr="009F4582">
        <w:rPr>
          <w:rFonts w:asciiTheme="minorHAnsi" w:hAnsiTheme="minorHAnsi" w:cstheme="minorHAnsi"/>
          <w:sz w:val="20"/>
          <w:szCs w:val="20"/>
        </w:rPr>
        <w:t xml:space="preserve">similar </w:t>
      </w:r>
      <w:r w:rsidR="00C2797A" w:rsidRPr="009F4582">
        <w:rPr>
          <w:rFonts w:asciiTheme="minorHAnsi" w:hAnsiTheme="minorHAnsi" w:cstheme="minorHAnsi"/>
          <w:sz w:val="20"/>
          <w:szCs w:val="20"/>
        </w:rPr>
        <w:t xml:space="preserve">requirement set forth in the Prime Agreement </w:t>
      </w:r>
      <w:bookmarkEnd w:id="12"/>
      <w:r w:rsidR="00C2797A" w:rsidRPr="009F4582">
        <w:rPr>
          <w:rFonts w:asciiTheme="minorHAnsi" w:hAnsiTheme="minorHAnsi" w:cstheme="minorHAnsi"/>
          <w:sz w:val="20"/>
          <w:szCs w:val="20"/>
        </w:rPr>
        <w:t>(“</w:t>
      </w:r>
      <w:r w:rsidR="00C2797A" w:rsidRPr="009F4582">
        <w:rPr>
          <w:rFonts w:asciiTheme="minorHAnsi" w:hAnsiTheme="minorHAnsi" w:cstheme="minorHAnsi"/>
          <w:b/>
          <w:bCs/>
          <w:sz w:val="20"/>
          <w:szCs w:val="20"/>
        </w:rPr>
        <w:t>Standard of Care</w:t>
      </w:r>
      <w:r w:rsidR="00C2797A" w:rsidRPr="009F4582">
        <w:rPr>
          <w:rFonts w:asciiTheme="minorHAnsi" w:hAnsiTheme="minorHAnsi" w:cstheme="minorHAnsi"/>
          <w:sz w:val="20"/>
          <w:szCs w:val="20"/>
        </w:rPr>
        <w:t>”).</w:t>
      </w:r>
      <w:r w:rsidR="001E266E" w:rsidRPr="009F4582">
        <w:rPr>
          <w:rFonts w:asciiTheme="minorHAnsi" w:hAnsiTheme="minorHAnsi" w:cstheme="minorHAnsi"/>
          <w:sz w:val="20"/>
          <w:szCs w:val="20"/>
        </w:rPr>
        <w:t xml:space="preserve"> </w:t>
      </w:r>
      <w:r w:rsidR="00C2797A" w:rsidRPr="009F4582">
        <w:rPr>
          <w:rFonts w:asciiTheme="minorHAnsi" w:hAnsiTheme="minorHAnsi" w:cstheme="minorHAnsi"/>
          <w:sz w:val="20"/>
          <w:szCs w:val="20"/>
        </w:rPr>
        <w:t>Failure to meet th</w:t>
      </w:r>
      <w:r w:rsidR="001A3D81" w:rsidRPr="009F4582">
        <w:rPr>
          <w:rFonts w:asciiTheme="minorHAnsi" w:hAnsiTheme="minorHAnsi" w:cstheme="minorHAnsi"/>
          <w:sz w:val="20"/>
          <w:szCs w:val="20"/>
        </w:rPr>
        <w:t xml:space="preserve">e </w:t>
      </w:r>
      <w:r w:rsidR="00C2797A" w:rsidRPr="009F4582">
        <w:rPr>
          <w:rFonts w:asciiTheme="minorHAnsi" w:hAnsiTheme="minorHAnsi" w:cstheme="minorHAnsi"/>
          <w:sz w:val="20"/>
          <w:szCs w:val="20"/>
        </w:rPr>
        <w:t>Standard of Care shall be a material breach of this Agreement</w:t>
      </w:r>
      <w:r w:rsidR="008A1977" w:rsidRPr="009F4582">
        <w:rPr>
          <w:rFonts w:asciiTheme="minorHAnsi" w:hAnsiTheme="minorHAnsi" w:cstheme="minorHAnsi"/>
          <w:sz w:val="20"/>
          <w:szCs w:val="20"/>
        </w:rPr>
        <w:t>.</w:t>
      </w:r>
      <w:r w:rsidR="00FC4136" w:rsidRPr="009F4582">
        <w:rPr>
          <w:rFonts w:asciiTheme="minorHAnsi" w:hAnsiTheme="minorHAnsi" w:cstheme="minorHAnsi"/>
          <w:sz w:val="20"/>
          <w:szCs w:val="20"/>
        </w:rPr>
        <w:t xml:space="preserve">  </w:t>
      </w:r>
    </w:p>
    <w:p w14:paraId="0FDF9D61" w14:textId="77777777" w:rsidR="00DD0DA3" w:rsidRPr="009F4582" w:rsidRDefault="00DD0DA3" w:rsidP="00E74F17">
      <w:pPr>
        <w:shd w:val="clear" w:color="auto" w:fill="FFFFFF" w:themeFill="background1"/>
        <w:spacing w:line="240" w:lineRule="auto"/>
        <w:ind w:left="360"/>
        <w:contextualSpacing/>
        <w:jc w:val="both"/>
        <w:rPr>
          <w:rFonts w:asciiTheme="minorHAnsi" w:hAnsiTheme="minorHAnsi" w:cstheme="minorHAnsi"/>
          <w:sz w:val="20"/>
          <w:szCs w:val="20"/>
        </w:rPr>
      </w:pPr>
    </w:p>
    <w:p w14:paraId="5A63FC77" w14:textId="00E89447" w:rsidR="009E5A6F" w:rsidRPr="009F4582" w:rsidRDefault="0006798B" w:rsidP="00F6231B">
      <w:pPr>
        <w:numPr>
          <w:ilvl w:val="0"/>
          <w:numId w:val="1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Execution of the Services</w:t>
      </w:r>
      <w:r w:rsidRPr="009F4582">
        <w:rPr>
          <w:rFonts w:asciiTheme="minorHAnsi" w:hAnsiTheme="minorHAnsi" w:cstheme="minorHAnsi"/>
          <w:sz w:val="20"/>
          <w:szCs w:val="20"/>
        </w:rPr>
        <w:t xml:space="preserve">. </w:t>
      </w:r>
      <w:r w:rsidR="00DD0DA3" w:rsidRPr="009F4582">
        <w:rPr>
          <w:rFonts w:asciiTheme="minorHAnsi" w:hAnsiTheme="minorHAnsi" w:cstheme="minorHAnsi"/>
          <w:sz w:val="20"/>
          <w:szCs w:val="20"/>
        </w:rPr>
        <w:t>Subconsultant shall supply</w:t>
      </w:r>
      <w:r w:rsidR="000109F0" w:rsidRPr="009F4582">
        <w:rPr>
          <w:rFonts w:asciiTheme="minorHAnsi" w:hAnsiTheme="minorHAnsi" w:cstheme="minorHAnsi"/>
          <w:sz w:val="20"/>
          <w:szCs w:val="20"/>
        </w:rPr>
        <w:t xml:space="preserve"> </w:t>
      </w:r>
      <w:r w:rsidR="00DD0DA3" w:rsidRPr="009F4582">
        <w:rPr>
          <w:rFonts w:asciiTheme="minorHAnsi" w:hAnsiTheme="minorHAnsi" w:cstheme="minorHAnsi"/>
          <w:sz w:val="20"/>
          <w:szCs w:val="20"/>
        </w:rPr>
        <w:t xml:space="preserve">and pay for all supervision, labor, administration, transportation, equipment, materials, supplies, insurance, and other facilities required and incidental for the prompt and efficient execution of the Services. </w:t>
      </w:r>
    </w:p>
    <w:p w14:paraId="48D952D2" w14:textId="77777777" w:rsidR="009E5A6F" w:rsidRPr="009F4582" w:rsidRDefault="009E5A6F" w:rsidP="00F6231B">
      <w:pPr>
        <w:shd w:val="clear" w:color="auto" w:fill="FFFFFF" w:themeFill="background1"/>
        <w:spacing w:line="240" w:lineRule="auto"/>
        <w:ind w:left="360"/>
        <w:contextualSpacing/>
        <w:jc w:val="both"/>
        <w:rPr>
          <w:rFonts w:asciiTheme="minorHAnsi" w:hAnsiTheme="minorHAnsi" w:cstheme="minorHAnsi"/>
          <w:sz w:val="20"/>
          <w:szCs w:val="20"/>
        </w:rPr>
      </w:pPr>
    </w:p>
    <w:p w14:paraId="544B2A37" w14:textId="6E634435" w:rsidR="009E5A6F" w:rsidRPr="009F4582" w:rsidRDefault="009E5A6F" w:rsidP="00D30969">
      <w:pPr>
        <w:numPr>
          <w:ilvl w:val="0"/>
          <w:numId w:val="1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Corporate Qualifications</w:t>
      </w:r>
      <w:r w:rsidRPr="009F4582">
        <w:rPr>
          <w:rFonts w:asciiTheme="minorHAnsi" w:hAnsiTheme="minorHAnsi" w:cstheme="minorHAnsi"/>
          <w:sz w:val="20"/>
          <w:szCs w:val="20"/>
        </w:rPr>
        <w:t xml:space="preserve">. During the Term of this Agreement, Subconsultant </w:t>
      </w:r>
      <w:r w:rsidR="00C151D7" w:rsidRPr="009F4582">
        <w:rPr>
          <w:rFonts w:asciiTheme="minorHAnsi" w:hAnsiTheme="minorHAnsi" w:cstheme="minorHAnsi"/>
          <w:sz w:val="20"/>
          <w:szCs w:val="20"/>
        </w:rPr>
        <w:t>represents</w:t>
      </w:r>
      <w:r w:rsidR="003F5095" w:rsidRPr="009F4582">
        <w:rPr>
          <w:rFonts w:asciiTheme="minorHAnsi" w:hAnsiTheme="minorHAnsi" w:cstheme="minorHAnsi"/>
          <w:sz w:val="20"/>
          <w:szCs w:val="20"/>
        </w:rPr>
        <w:t xml:space="preserve"> and covenant</w:t>
      </w:r>
      <w:r w:rsidRPr="009F4582">
        <w:rPr>
          <w:rFonts w:asciiTheme="minorHAnsi" w:hAnsiTheme="minorHAnsi" w:cstheme="minorHAnsi"/>
          <w:sz w:val="20"/>
          <w:szCs w:val="20"/>
        </w:rPr>
        <w:t>s that</w:t>
      </w:r>
      <w:r w:rsidR="00C151D7" w:rsidRPr="009F4582">
        <w:rPr>
          <w:rFonts w:asciiTheme="minorHAnsi" w:hAnsiTheme="minorHAnsi" w:cstheme="minorHAnsi"/>
          <w:sz w:val="20"/>
          <w:szCs w:val="20"/>
        </w:rPr>
        <w:t xml:space="preserve"> it:</w:t>
      </w:r>
      <w:r w:rsidRPr="009F4582">
        <w:rPr>
          <w:rFonts w:asciiTheme="minorHAnsi" w:hAnsiTheme="minorHAnsi" w:cstheme="minorHAnsi"/>
          <w:sz w:val="20"/>
          <w:szCs w:val="20"/>
        </w:rPr>
        <w:t xml:space="preserve"> (</w:t>
      </w:r>
      <w:proofErr w:type="spellStart"/>
      <w:r w:rsidRPr="009F4582">
        <w:rPr>
          <w:rFonts w:asciiTheme="minorHAnsi" w:hAnsiTheme="minorHAnsi" w:cstheme="minorHAnsi"/>
          <w:sz w:val="20"/>
          <w:szCs w:val="20"/>
        </w:rPr>
        <w:t>i</w:t>
      </w:r>
      <w:proofErr w:type="spellEnd"/>
      <w:r w:rsidRPr="009F4582">
        <w:rPr>
          <w:rFonts w:asciiTheme="minorHAnsi" w:hAnsiTheme="minorHAnsi" w:cstheme="minorHAnsi"/>
          <w:sz w:val="20"/>
          <w:szCs w:val="20"/>
        </w:rPr>
        <w:t xml:space="preserve">) </w:t>
      </w:r>
      <w:r w:rsidR="0091135D" w:rsidRPr="009F4582">
        <w:rPr>
          <w:rFonts w:asciiTheme="minorHAnsi" w:hAnsiTheme="minorHAnsi" w:cstheme="minorHAnsi"/>
          <w:sz w:val="20"/>
          <w:szCs w:val="20"/>
        </w:rPr>
        <w:t xml:space="preserve">has </w:t>
      </w:r>
      <w:r w:rsidRPr="009F4582">
        <w:rPr>
          <w:rFonts w:asciiTheme="minorHAnsi" w:hAnsiTheme="minorHAnsi" w:cstheme="minorHAnsi"/>
          <w:sz w:val="20"/>
          <w:szCs w:val="20"/>
        </w:rPr>
        <w:t>the experience, capabilities, qualifications, and resources to perform the Services as required</w:t>
      </w:r>
      <w:r w:rsidR="00C151D7" w:rsidRPr="009F4582">
        <w:rPr>
          <w:rFonts w:asciiTheme="minorHAnsi" w:hAnsiTheme="minorHAnsi" w:cstheme="minorHAnsi"/>
          <w:sz w:val="20"/>
          <w:szCs w:val="20"/>
        </w:rPr>
        <w:t>;</w:t>
      </w:r>
      <w:r w:rsidRPr="009F4582">
        <w:rPr>
          <w:rFonts w:asciiTheme="minorHAnsi" w:hAnsiTheme="minorHAnsi" w:cstheme="minorHAnsi"/>
          <w:sz w:val="20"/>
          <w:szCs w:val="20"/>
        </w:rPr>
        <w:t xml:space="preserve"> (ii) </w:t>
      </w:r>
      <w:r w:rsidR="0091135D" w:rsidRPr="009F4582">
        <w:rPr>
          <w:rFonts w:asciiTheme="minorHAnsi" w:hAnsiTheme="minorHAnsi" w:cstheme="minorHAnsi"/>
          <w:sz w:val="20"/>
          <w:szCs w:val="20"/>
        </w:rPr>
        <w:t>fulfills</w:t>
      </w:r>
      <w:r w:rsidRPr="009F4582">
        <w:rPr>
          <w:rFonts w:asciiTheme="minorHAnsi" w:hAnsiTheme="minorHAnsi" w:cstheme="minorHAnsi"/>
          <w:sz w:val="20"/>
          <w:szCs w:val="20"/>
        </w:rPr>
        <w:t xml:space="preserve"> all disclosure obligations and certifications required for performance of the Services in compliance with Applicable Laws</w:t>
      </w:r>
      <w:r w:rsidR="000109F0" w:rsidRPr="009F4582">
        <w:rPr>
          <w:rFonts w:asciiTheme="minorHAnsi" w:hAnsiTheme="minorHAnsi" w:cstheme="minorHAnsi"/>
          <w:sz w:val="20"/>
          <w:szCs w:val="20"/>
        </w:rPr>
        <w:t xml:space="preserve"> and </w:t>
      </w:r>
      <w:r w:rsidR="00835E63" w:rsidRPr="009F4582">
        <w:rPr>
          <w:rFonts w:asciiTheme="minorHAnsi" w:hAnsiTheme="minorHAnsi" w:cstheme="minorHAnsi"/>
          <w:sz w:val="20"/>
          <w:szCs w:val="20"/>
        </w:rPr>
        <w:t>this Agreement</w:t>
      </w:r>
      <w:r w:rsidRPr="009F4582">
        <w:rPr>
          <w:rFonts w:asciiTheme="minorHAnsi" w:hAnsiTheme="minorHAnsi" w:cstheme="minorHAnsi"/>
          <w:sz w:val="20"/>
          <w:szCs w:val="20"/>
        </w:rPr>
        <w:t xml:space="preserve">; (iii) </w:t>
      </w:r>
      <w:r w:rsidR="00B92D33" w:rsidRPr="009F4582">
        <w:rPr>
          <w:rFonts w:asciiTheme="minorHAnsi" w:hAnsiTheme="minorHAnsi" w:cstheme="minorHAnsi"/>
          <w:sz w:val="20"/>
          <w:szCs w:val="20"/>
        </w:rPr>
        <w:t>it</w:t>
      </w:r>
      <w:r w:rsidRPr="009F4582">
        <w:rPr>
          <w:rFonts w:asciiTheme="minorHAnsi" w:hAnsiTheme="minorHAnsi" w:cstheme="minorHAnsi"/>
          <w:sz w:val="20"/>
          <w:szCs w:val="20"/>
        </w:rPr>
        <w:t xml:space="preserve"> validly exist</w:t>
      </w:r>
      <w:r w:rsidR="00B92D33" w:rsidRPr="009F4582">
        <w:rPr>
          <w:rFonts w:asciiTheme="minorHAnsi" w:hAnsiTheme="minorHAnsi" w:cstheme="minorHAnsi"/>
          <w:sz w:val="20"/>
          <w:szCs w:val="20"/>
        </w:rPr>
        <w:t>s</w:t>
      </w:r>
      <w:r w:rsidRPr="009F4582">
        <w:rPr>
          <w:rFonts w:asciiTheme="minorHAnsi" w:hAnsiTheme="minorHAnsi" w:cstheme="minorHAnsi"/>
          <w:sz w:val="20"/>
          <w:szCs w:val="20"/>
        </w:rPr>
        <w:t xml:space="preserve"> under the laws of </w:t>
      </w:r>
      <w:r w:rsidR="000109F0" w:rsidRPr="009F4582">
        <w:rPr>
          <w:rFonts w:asciiTheme="minorHAnsi" w:hAnsiTheme="minorHAnsi" w:cstheme="minorHAnsi"/>
          <w:sz w:val="20"/>
          <w:szCs w:val="20"/>
        </w:rPr>
        <w:t xml:space="preserve">its </w:t>
      </w:r>
      <w:r w:rsidRPr="009F4582">
        <w:rPr>
          <w:rFonts w:asciiTheme="minorHAnsi" w:hAnsiTheme="minorHAnsi" w:cstheme="minorHAnsi"/>
          <w:sz w:val="20"/>
          <w:szCs w:val="20"/>
        </w:rPr>
        <w:t xml:space="preserve">jurisdiction of incorporation and </w:t>
      </w:r>
      <w:r w:rsidR="008A1977" w:rsidRPr="009F4582">
        <w:rPr>
          <w:rFonts w:asciiTheme="minorHAnsi" w:hAnsiTheme="minorHAnsi" w:cstheme="minorHAnsi"/>
          <w:sz w:val="20"/>
          <w:szCs w:val="20"/>
        </w:rPr>
        <w:t xml:space="preserve">is authorized to conduct business in </w:t>
      </w:r>
      <w:r w:rsidR="000109F0" w:rsidRPr="009F4582">
        <w:rPr>
          <w:rFonts w:asciiTheme="minorHAnsi" w:hAnsiTheme="minorHAnsi" w:cstheme="minorHAnsi"/>
          <w:sz w:val="20"/>
          <w:szCs w:val="20"/>
        </w:rPr>
        <w:t xml:space="preserve">any </w:t>
      </w:r>
      <w:r w:rsidRPr="009F4582">
        <w:rPr>
          <w:rFonts w:asciiTheme="minorHAnsi" w:hAnsiTheme="minorHAnsi" w:cstheme="minorHAnsi"/>
          <w:sz w:val="20"/>
          <w:szCs w:val="20"/>
        </w:rPr>
        <w:t xml:space="preserve">jurisdiction where the Services are </w:t>
      </w:r>
      <w:r w:rsidR="000109F0" w:rsidRPr="009F4582">
        <w:rPr>
          <w:rFonts w:asciiTheme="minorHAnsi" w:hAnsiTheme="minorHAnsi" w:cstheme="minorHAnsi"/>
          <w:sz w:val="20"/>
          <w:szCs w:val="20"/>
        </w:rPr>
        <w:t>offered and performed</w:t>
      </w:r>
      <w:r w:rsidRPr="009F4582">
        <w:rPr>
          <w:rFonts w:asciiTheme="minorHAnsi" w:hAnsiTheme="minorHAnsi" w:cstheme="minorHAnsi"/>
          <w:sz w:val="20"/>
          <w:szCs w:val="20"/>
        </w:rPr>
        <w:t xml:space="preserve">; (iv) </w:t>
      </w:r>
      <w:r w:rsidR="008A1977" w:rsidRPr="009F4582">
        <w:rPr>
          <w:rFonts w:asciiTheme="minorHAnsi" w:hAnsiTheme="minorHAnsi" w:cstheme="minorHAnsi"/>
          <w:sz w:val="20"/>
          <w:szCs w:val="20"/>
        </w:rPr>
        <w:t xml:space="preserve">it </w:t>
      </w:r>
      <w:r w:rsidRPr="009F4582">
        <w:rPr>
          <w:rFonts w:asciiTheme="minorHAnsi" w:hAnsiTheme="minorHAnsi" w:cstheme="minorHAnsi"/>
          <w:sz w:val="20"/>
          <w:szCs w:val="20"/>
        </w:rPr>
        <w:t xml:space="preserve">has </w:t>
      </w:r>
      <w:r w:rsidR="000109F0" w:rsidRPr="009F4582">
        <w:rPr>
          <w:rFonts w:asciiTheme="minorHAnsi" w:hAnsiTheme="minorHAnsi" w:cstheme="minorHAnsi"/>
          <w:sz w:val="20"/>
          <w:szCs w:val="20"/>
        </w:rPr>
        <w:t xml:space="preserve">the </w:t>
      </w:r>
      <w:r w:rsidRPr="009F4582">
        <w:rPr>
          <w:rFonts w:asciiTheme="minorHAnsi" w:hAnsiTheme="minorHAnsi" w:cstheme="minorHAnsi"/>
          <w:sz w:val="20"/>
          <w:szCs w:val="20"/>
        </w:rPr>
        <w:t xml:space="preserve">necessary corporate authority to enter into and perform its obligations </w:t>
      </w:r>
      <w:r w:rsidR="000109F0" w:rsidRPr="009F4582">
        <w:rPr>
          <w:rFonts w:asciiTheme="minorHAnsi" w:hAnsiTheme="minorHAnsi" w:cstheme="minorHAnsi"/>
          <w:sz w:val="20"/>
          <w:szCs w:val="20"/>
        </w:rPr>
        <w:t>under this Agreement</w:t>
      </w:r>
      <w:r w:rsidR="002E4F35" w:rsidRPr="009F4582">
        <w:rPr>
          <w:rFonts w:asciiTheme="minorHAnsi" w:hAnsiTheme="minorHAnsi" w:cstheme="minorHAnsi"/>
          <w:sz w:val="20"/>
          <w:szCs w:val="20"/>
        </w:rPr>
        <w:t>;</w:t>
      </w:r>
      <w:r w:rsidRPr="009F4582">
        <w:rPr>
          <w:rFonts w:asciiTheme="minorHAnsi" w:hAnsiTheme="minorHAnsi" w:cstheme="minorHAnsi"/>
          <w:sz w:val="20"/>
          <w:szCs w:val="20"/>
        </w:rPr>
        <w:t xml:space="preserve"> </w:t>
      </w:r>
      <w:r w:rsidR="002E4F35" w:rsidRPr="009F4582">
        <w:rPr>
          <w:rFonts w:asciiTheme="minorHAnsi" w:hAnsiTheme="minorHAnsi" w:cstheme="minorHAnsi"/>
          <w:sz w:val="20"/>
          <w:szCs w:val="20"/>
        </w:rPr>
        <w:t xml:space="preserve">(v) there are no </w:t>
      </w:r>
      <w:r w:rsidRPr="009F4582">
        <w:rPr>
          <w:rFonts w:asciiTheme="minorHAnsi" w:hAnsiTheme="minorHAnsi" w:cstheme="minorHAnsi"/>
          <w:sz w:val="20"/>
          <w:szCs w:val="20"/>
        </w:rPr>
        <w:t xml:space="preserve">pending, threatened, or anticipated Claims that would have a material effect on </w:t>
      </w:r>
      <w:r w:rsidR="001E266E" w:rsidRPr="009F4582">
        <w:rPr>
          <w:rFonts w:asciiTheme="minorHAnsi" w:hAnsiTheme="minorHAnsi" w:cstheme="minorHAnsi"/>
          <w:sz w:val="20"/>
          <w:szCs w:val="20"/>
        </w:rPr>
        <w:t xml:space="preserve">its </w:t>
      </w:r>
      <w:r w:rsidRPr="009F4582">
        <w:rPr>
          <w:rFonts w:asciiTheme="minorHAnsi" w:hAnsiTheme="minorHAnsi" w:cstheme="minorHAnsi"/>
          <w:sz w:val="20"/>
          <w:szCs w:val="20"/>
        </w:rPr>
        <w:t xml:space="preserve">financial health or performance under the Agreement; </w:t>
      </w:r>
      <w:r w:rsidR="00E35AA7" w:rsidRPr="009F4582">
        <w:rPr>
          <w:rFonts w:asciiTheme="minorHAnsi" w:hAnsiTheme="minorHAnsi" w:cstheme="minorHAnsi"/>
          <w:sz w:val="20"/>
          <w:szCs w:val="20"/>
        </w:rPr>
        <w:t xml:space="preserve">and </w:t>
      </w:r>
      <w:r w:rsidRPr="009F4582">
        <w:rPr>
          <w:rFonts w:asciiTheme="minorHAnsi" w:hAnsiTheme="minorHAnsi" w:cstheme="minorHAnsi"/>
          <w:sz w:val="20"/>
          <w:szCs w:val="20"/>
        </w:rPr>
        <w:t>(v</w:t>
      </w:r>
      <w:r w:rsidR="002E4F35" w:rsidRPr="009F4582">
        <w:rPr>
          <w:rFonts w:asciiTheme="minorHAnsi" w:hAnsiTheme="minorHAnsi" w:cstheme="minorHAnsi"/>
          <w:sz w:val="20"/>
          <w:szCs w:val="20"/>
        </w:rPr>
        <w:t>i</w:t>
      </w:r>
      <w:r w:rsidRPr="009F4582">
        <w:rPr>
          <w:rFonts w:asciiTheme="minorHAnsi" w:hAnsiTheme="minorHAnsi" w:cstheme="minorHAnsi"/>
          <w:sz w:val="20"/>
          <w:szCs w:val="20"/>
        </w:rPr>
        <w:t xml:space="preserve">) </w:t>
      </w:r>
      <w:r w:rsidR="00FC4136" w:rsidRPr="009F4582">
        <w:rPr>
          <w:rFonts w:asciiTheme="minorHAnsi" w:hAnsiTheme="minorHAnsi" w:cstheme="minorHAnsi"/>
          <w:sz w:val="20"/>
          <w:szCs w:val="20"/>
        </w:rPr>
        <w:t>it</w:t>
      </w:r>
      <w:r w:rsidR="00B92D33" w:rsidRPr="009F4582">
        <w:rPr>
          <w:rFonts w:asciiTheme="minorHAnsi" w:hAnsiTheme="minorHAnsi" w:cstheme="minorHAnsi"/>
          <w:sz w:val="20"/>
          <w:szCs w:val="20"/>
        </w:rPr>
        <w:t xml:space="preserve"> </w:t>
      </w:r>
      <w:r w:rsidRPr="009F4582">
        <w:rPr>
          <w:rFonts w:asciiTheme="minorHAnsi" w:hAnsiTheme="minorHAnsi" w:cstheme="minorHAnsi"/>
          <w:sz w:val="20"/>
          <w:szCs w:val="20"/>
        </w:rPr>
        <w:t xml:space="preserve">is free of any actual or potential conflict of interest, including, but not limited to, those </w:t>
      </w:r>
      <w:r w:rsidR="00482407" w:rsidRPr="009F4582">
        <w:rPr>
          <w:rFonts w:asciiTheme="minorHAnsi" w:hAnsiTheme="minorHAnsi" w:cstheme="minorHAnsi"/>
          <w:sz w:val="20"/>
          <w:szCs w:val="20"/>
        </w:rPr>
        <w:t>defined</w:t>
      </w:r>
      <w:r w:rsidRPr="009F4582">
        <w:rPr>
          <w:rFonts w:asciiTheme="minorHAnsi" w:hAnsiTheme="minorHAnsi" w:cstheme="minorHAnsi"/>
          <w:sz w:val="20"/>
          <w:szCs w:val="20"/>
        </w:rPr>
        <w:t xml:space="preserve"> in any solicitation</w:t>
      </w:r>
      <w:r w:rsidR="00540368" w:rsidRPr="009F4582">
        <w:rPr>
          <w:rFonts w:asciiTheme="minorHAnsi" w:hAnsiTheme="minorHAnsi" w:cstheme="minorHAnsi"/>
          <w:sz w:val="20"/>
          <w:szCs w:val="20"/>
        </w:rPr>
        <w:t xml:space="preserve"> </w:t>
      </w:r>
      <w:r w:rsidRPr="009F4582">
        <w:rPr>
          <w:rFonts w:asciiTheme="minorHAnsi" w:hAnsiTheme="minorHAnsi" w:cstheme="minorHAnsi"/>
          <w:sz w:val="20"/>
          <w:szCs w:val="20"/>
        </w:rPr>
        <w:t>or procurement process to which the Services are subject, if any.</w:t>
      </w:r>
    </w:p>
    <w:p w14:paraId="629F5758" w14:textId="77777777" w:rsidR="009E5A6F" w:rsidRPr="009F4582" w:rsidRDefault="009E5A6F" w:rsidP="00D30969">
      <w:pPr>
        <w:shd w:val="clear" w:color="auto" w:fill="FFFFFF" w:themeFill="background1"/>
        <w:spacing w:line="240" w:lineRule="auto"/>
        <w:ind w:left="360"/>
        <w:contextualSpacing/>
        <w:rPr>
          <w:rFonts w:asciiTheme="minorHAnsi" w:hAnsiTheme="minorHAnsi" w:cstheme="minorHAnsi"/>
          <w:sz w:val="20"/>
          <w:szCs w:val="20"/>
        </w:rPr>
      </w:pPr>
    </w:p>
    <w:p w14:paraId="15E6C33B" w14:textId="1241814E" w:rsidR="009E5A6F" w:rsidRPr="009F4582" w:rsidRDefault="009E5A6F" w:rsidP="00D30969">
      <w:pPr>
        <w:numPr>
          <w:ilvl w:val="0"/>
          <w:numId w:val="1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Personnel Qualifications</w:t>
      </w:r>
      <w:r w:rsidRPr="009F4582">
        <w:rPr>
          <w:rFonts w:asciiTheme="minorHAnsi" w:hAnsiTheme="minorHAnsi" w:cstheme="minorHAnsi"/>
          <w:sz w:val="20"/>
          <w:szCs w:val="20"/>
        </w:rPr>
        <w:t xml:space="preserve">. Subconsultant represents and warrants that all personnel engaged in performing the Services </w:t>
      </w:r>
      <w:r w:rsidR="006C04EE" w:rsidRPr="009F4582">
        <w:rPr>
          <w:rFonts w:asciiTheme="minorHAnsi" w:hAnsiTheme="minorHAnsi" w:cstheme="minorHAnsi"/>
          <w:sz w:val="20"/>
          <w:szCs w:val="20"/>
        </w:rPr>
        <w:t xml:space="preserve">have </w:t>
      </w:r>
      <w:r w:rsidRPr="009F4582">
        <w:rPr>
          <w:rFonts w:asciiTheme="minorHAnsi" w:hAnsiTheme="minorHAnsi" w:cstheme="minorHAnsi"/>
          <w:sz w:val="20"/>
          <w:szCs w:val="20"/>
        </w:rPr>
        <w:t xml:space="preserve">the </w:t>
      </w:r>
      <w:r w:rsidR="001A3D81" w:rsidRPr="009F4582">
        <w:rPr>
          <w:rFonts w:asciiTheme="minorHAnsi" w:hAnsiTheme="minorHAnsi" w:cstheme="minorHAnsi"/>
          <w:sz w:val="20"/>
          <w:szCs w:val="20"/>
        </w:rPr>
        <w:t>experience</w:t>
      </w:r>
      <w:r w:rsidRPr="009F4582">
        <w:rPr>
          <w:rFonts w:asciiTheme="minorHAnsi" w:hAnsiTheme="minorHAnsi" w:cstheme="minorHAnsi"/>
          <w:sz w:val="20"/>
          <w:szCs w:val="20"/>
        </w:rPr>
        <w:t xml:space="preserve">, skills, </w:t>
      </w:r>
      <w:r w:rsidR="00A73B64" w:rsidRPr="009F4582">
        <w:rPr>
          <w:rFonts w:asciiTheme="minorHAnsi" w:hAnsiTheme="minorHAnsi" w:cstheme="minorHAnsi"/>
          <w:sz w:val="20"/>
          <w:szCs w:val="20"/>
        </w:rPr>
        <w:t>licenses,</w:t>
      </w:r>
      <w:r w:rsidR="0055105E" w:rsidRPr="009F4582">
        <w:rPr>
          <w:rFonts w:asciiTheme="minorHAnsi" w:hAnsiTheme="minorHAnsi" w:cstheme="minorHAnsi"/>
          <w:sz w:val="20"/>
          <w:szCs w:val="20"/>
        </w:rPr>
        <w:t xml:space="preserve"> </w:t>
      </w:r>
      <w:r w:rsidR="00A73B64" w:rsidRPr="009F4582">
        <w:rPr>
          <w:rFonts w:asciiTheme="minorHAnsi" w:hAnsiTheme="minorHAnsi" w:cstheme="minorHAnsi"/>
          <w:sz w:val="20"/>
          <w:szCs w:val="20"/>
        </w:rPr>
        <w:t xml:space="preserve">training, </w:t>
      </w:r>
      <w:r w:rsidR="006C04EE" w:rsidRPr="009F4582">
        <w:rPr>
          <w:rFonts w:asciiTheme="minorHAnsi" w:hAnsiTheme="minorHAnsi" w:cstheme="minorHAnsi"/>
          <w:sz w:val="20"/>
          <w:szCs w:val="20"/>
        </w:rPr>
        <w:t>and qualifications</w:t>
      </w:r>
      <w:r w:rsidRPr="009F4582">
        <w:rPr>
          <w:rFonts w:asciiTheme="minorHAnsi" w:hAnsiTheme="minorHAnsi" w:cstheme="minorHAnsi"/>
          <w:sz w:val="20"/>
          <w:szCs w:val="20"/>
        </w:rPr>
        <w:t xml:space="preserve"> required to properly perform the Services in accordance with Applicable Laws</w:t>
      </w:r>
      <w:r w:rsidR="0055105E" w:rsidRPr="009F4582">
        <w:rPr>
          <w:rFonts w:asciiTheme="minorHAnsi" w:hAnsiTheme="minorHAnsi" w:cstheme="minorHAnsi"/>
          <w:sz w:val="20"/>
          <w:szCs w:val="20"/>
        </w:rPr>
        <w:t xml:space="preserve"> and </w:t>
      </w:r>
      <w:r w:rsidRPr="009F4582">
        <w:rPr>
          <w:rFonts w:asciiTheme="minorHAnsi" w:hAnsiTheme="minorHAnsi" w:cstheme="minorHAnsi"/>
          <w:sz w:val="20"/>
          <w:szCs w:val="20"/>
        </w:rPr>
        <w:t>this Agreement. In its sole discretion, Gannett Fleming may require Subconsultant to remove or reassign personnel from the Project if directed in writing by Gannett Fleming or the Client</w:t>
      </w:r>
      <w:r w:rsidR="0044016E" w:rsidRPr="009F4582">
        <w:rPr>
          <w:rFonts w:asciiTheme="minorHAnsi" w:hAnsiTheme="minorHAnsi" w:cstheme="minorHAnsi"/>
          <w:sz w:val="20"/>
          <w:szCs w:val="20"/>
        </w:rPr>
        <w:t>.</w:t>
      </w:r>
      <w:r w:rsidRPr="009F4582">
        <w:rPr>
          <w:rFonts w:asciiTheme="minorHAnsi" w:hAnsiTheme="minorHAnsi" w:cstheme="minorHAnsi"/>
          <w:sz w:val="20"/>
          <w:szCs w:val="20"/>
        </w:rPr>
        <w:t xml:space="preserve"> Subconsultant shall expeditiously </w:t>
      </w:r>
      <w:r w:rsidR="0044016E" w:rsidRPr="009F4582">
        <w:rPr>
          <w:rFonts w:asciiTheme="minorHAnsi" w:hAnsiTheme="minorHAnsi" w:cstheme="minorHAnsi"/>
          <w:sz w:val="20"/>
          <w:szCs w:val="20"/>
        </w:rPr>
        <w:t xml:space="preserve">comply with such direction and </w:t>
      </w:r>
      <w:r w:rsidRPr="009F4582">
        <w:rPr>
          <w:rFonts w:asciiTheme="minorHAnsi" w:hAnsiTheme="minorHAnsi" w:cstheme="minorHAnsi"/>
          <w:sz w:val="20"/>
          <w:szCs w:val="20"/>
        </w:rPr>
        <w:t xml:space="preserve">replace any personnel removed with qualified personnel </w:t>
      </w:r>
      <w:r w:rsidR="008E5059" w:rsidRPr="009F4582">
        <w:rPr>
          <w:rFonts w:asciiTheme="minorHAnsi" w:hAnsiTheme="minorHAnsi" w:cstheme="minorHAnsi"/>
          <w:sz w:val="20"/>
          <w:szCs w:val="20"/>
        </w:rPr>
        <w:t xml:space="preserve">who </w:t>
      </w:r>
      <w:r w:rsidRPr="009F4582">
        <w:rPr>
          <w:rFonts w:asciiTheme="minorHAnsi" w:hAnsiTheme="minorHAnsi" w:cstheme="minorHAnsi"/>
          <w:sz w:val="20"/>
          <w:szCs w:val="20"/>
        </w:rPr>
        <w:t>meet the requirements set forth herein within the period required in the Prime Agreement</w:t>
      </w:r>
      <w:r w:rsidR="0044016E" w:rsidRPr="009F4582">
        <w:rPr>
          <w:rFonts w:asciiTheme="minorHAnsi" w:hAnsiTheme="minorHAnsi" w:cstheme="minorHAnsi"/>
          <w:sz w:val="20"/>
          <w:szCs w:val="20"/>
        </w:rPr>
        <w:t>, if applicable,</w:t>
      </w:r>
      <w:r w:rsidR="001A3D81" w:rsidRPr="009F4582">
        <w:rPr>
          <w:rFonts w:asciiTheme="minorHAnsi" w:hAnsiTheme="minorHAnsi" w:cstheme="minorHAnsi"/>
          <w:sz w:val="20"/>
          <w:szCs w:val="20"/>
        </w:rPr>
        <w:t xml:space="preserve"> or as directed by Gannett Fleming</w:t>
      </w:r>
      <w:r w:rsidRPr="009F4582">
        <w:rPr>
          <w:rFonts w:asciiTheme="minorHAnsi" w:hAnsiTheme="minorHAnsi" w:cstheme="minorHAnsi"/>
          <w:sz w:val="20"/>
          <w:szCs w:val="20"/>
        </w:rPr>
        <w:t>. Subconsultant shall not replace or reassign any personnel assigned to perform the Services unless Gannett Fleming</w:t>
      </w:r>
      <w:r w:rsidR="00835E63" w:rsidRPr="009F4582">
        <w:rPr>
          <w:rFonts w:asciiTheme="minorHAnsi" w:hAnsiTheme="minorHAnsi" w:cstheme="minorHAnsi"/>
          <w:sz w:val="20"/>
          <w:szCs w:val="20"/>
        </w:rPr>
        <w:t xml:space="preserve"> consents in writing</w:t>
      </w:r>
      <w:r w:rsidRPr="009F4582">
        <w:rPr>
          <w:rFonts w:asciiTheme="minorHAnsi" w:hAnsiTheme="minorHAnsi" w:cstheme="minorHAnsi"/>
          <w:sz w:val="20"/>
          <w:szCs w:val="20"/>
        </w:rPr>
        <w:t>.</w:t>
      </w:r>
    </w:p>
    <w:p w14:paraId="50DC765D"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34B5B603" w14:textId="637A2139" w:rsidR="009E5A6F" w:rsidRPr="009F4582" w:rsidRDefault="009E5A6F" w:rsidP="00D30969">
      <w:pPr>
        <w:numPr>
          <w:ilvl w:val="0"/>
          <w:numId w:val="1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Subcontracting</w:t>
      </w:r>
      <w:r w:rsidRPr="009F4582">
        <w:rPr>
          <w:rFonts w:asciiTheme="minorHAnsi" w:hAnsiTheme="minorHAnsi" w:cstheme="minorHAnsi"/>
          <w:sz w:val="20"/>
          <w:szCs w:val="20"/>
        </w:rPr>
        <w:t xml:space="preserve">. Subconsultant </w:t>
      </w:r>
      <w:r w:rsidR="001E266E" w:rsidRPr="009F4582">
        <w:rPr>
          <w:rFonts w:asciiTheme="minorHAnsi" w:hAnsiTheme="minorHAnsi" w:cstheme="minorHAnsi"/>
          <w:sz w:val="20"/>
          <w:szCs w:val="20"/>
        </w:rPr>
        <w:t>shall not</w:t>
      </w:r>
      <w:r w:rsidRPr="009F4582">
        <w:rPr>
          <w:rFonts w:asciiTheme="minorHAnsi" w:hAnsiTheme="minorHAnsi" w:cstheme="minorHAnsi"/>
          <w:sz w:val="20"/>
          <w:szCs w:val="20"/>
        </w:rPr>
        <w:t xml:space="preserve"> subcontract any portion of its Services to any other party</w:t>
      </w:r>
      <w:r w:rsidR="001E266E" w:rsidRPr="009F4582">
        <w:rPr>
          <w:rFonts w:asciiTheme="minorHAnsi" w:hAnsiTheme="minorHAnsi" w:cstheme="minorHAnsi"/>
          <w:sz w:val="20"/>
          <w:szCs w:val="20"/>
        </w:rPr>
        <w:t xml:space="preserve"> without the written consent of</w:t>
      </w:r>
      <w:r w:rsidRPr="009F4582">
        <w:rPr>
          <w:rFonts w:asciiTheme="minorHAnsi" w:hAnsiTheme="minorHAnsi" w:cstheme="minorHAnsi"/>
          <w:sz w:val="20"/>
          <w:szCs w:val="20"/>
        </w:rPr>
        <w:t xml:space="preserve"> Gannett Fleming and </w:t>
      </w:r>
      <w:r w:rsidR="00E3163A" w:rsidRPr="009F4582">
        <w:rPr>
          <w:rFonts w:asciiTheme="minorHAnsi" w:hAnsiTheme="minorHAnsi" w:cstheme="minorHAnsi"/>
          <w:sz w:val="20"/>
          <w:szCs w:val="20"/>
        </w:rPr>
        <w:t>subject to Client’s approval</w:t>
      </w:r>
      <w:r w:rsidR="00682820" w:rsidRPr="009F4582">
        <w:rPr>
          <w:rFonts w:asciiTheme="minorHAnsi" w:hAnsiTheme="minorHAnsi" w:cstheme="minorHAnsi"/>
          <w:sz w:val="20"/>
          <w:szCs w:val="20"/>
        </w:rPr>
        <w:t>,</w:t>
      </w:r>
      <w:r w:rsidR="00E3163A" w:rsidRPr="009F4582">
        <w:rPr>
          <w:rFonts w:asciiTheme="minorHAnsi" w:hAnsiTheme="minorHAnsi" w:cstheme="minorHAnsi"/>
          <w:sz w:val="20"/>
          <w:szCs w:val="20"/>
        </w:rPr>
        <w:t xml:space="preserve"> if</w:t>
      </w:r>
      <w:r w:rsidRPr="009F4582">
        <w:rPr>
          <w:rFonts w:asciiTheme="minorHAnsi" w:hAnsiTheme="minorHAnsi" w:cstheme="minorHAnsi"/>
          <w:sz w:val="20"/>
          <w:szCs w:val="20"/>
        </w:rPr>
        <w:t xml:space="preserve"> required under the Prime Agreement. Subconsultant shall be required to</w:t>
      </w:r>
      <w:r w:rsidR="00E3163A" w:rsidRPr="009F4582">
        <w:rPr>
          <w:rFonts w:asciiTheme="minorHAnsi" w:hAnsiTheme="minorHAnsi" w:cstheme="minorHAnsi"/>
          <w:sz w:val="20"/>
          <w:szCs w:val="20"/>
        </w:rPr>
        <w:t xml:space="preserve"> enter into a </w:t>
      </w:r>
      <w:r w:rsidRPr="009F4582">
        <w:rPr>
          <w:rFonts w:asciiTheme="minorHAnsi" w:hAnsiTheme="minorHAnsi" w:cstheme="minorHAnsi"/>
          <w:sz w:val="20"/>
          <w:szCs w:val="20"/>
        </w:rPr>
        <w:t>bind</w:t>
      </w:r>
      <w:r w:rsidR="00E3163A" w:rsidRPr="009F4582">
        <w:rPr>
          <w:rFonts w:asciiTheme="minorHAnsi" w:hAnsiTheme="minorHAnsi" w:cstheme="minorHAnsi"/>
          <w:sz w:val="20"/>
          <w:szCs w:val="20"/>
        </w:rPr>
        <w:t>ing written agreement with each approved subconsultant or subcontractor prior to</w:t>
      </w:r>
      <w:r w:rsidR="00432B2A" w:rsidRPr="009F4582">
        <w:rPr>
          <w:rFonts w:asciiTheme="minorHAnsi" w:hAnsiTheme="minorHAnsi" w:cstheme="minorHAnsi"/>
          <w:sz w:val="20"/>
          <w:szCs w:val="20"/>
        </w:rPr>
        <w:t xml:space="preserve"> </w:t>
      </w:r>
      <w:r w:rsidR="00E3163A" w:rsidRPr="009F4582">
        <w:rPr>
          <w:rFonts w:asciiTheme="minorHAnsi" w:hAnsiTheme="minorHAnsi" w:cstheme="minorHAnsi"/>
          <w:sz w:val="20"/>
          <w:szCs w:val="20"/>
        </w:rPr>
        <w:t xml:space="preserve">commencement of any subcontracted </w:t>
      </w:r>
      <w:r w:rsidR="00432B2A" w:rsidRPr="009F4582">
        <w:rPr>
          <w:rFonts w:asciiTheme="minorHAnsi" w:hAnsiTheme="minorHAnsi" w:cstheme="minorHAnsi"/>
          <w:sz w:val="20"/>
          <w:szCs w:val="20"/>
        </w:rPr>
        <w:t>S</w:t>
      </w:r>
      <w:r w:rsidR="00E3163A" w:rsidRPr="009F4582">
        <w:rPr>
          <w:rFonts w:asciiTheme="minorHAnsi" w:hAnsiTheme="minorHAnsi" w:cstheme="minorHAnsi"/>
          <w:sz w:val="20"/>
          <w:szCs w:val="20"/>
        </w:rPr>
        <w:t xml:space="preserve">ervices.  </w:t>
      </w:r>
      <w:r w:rsidR="008A62A4" w:rsidRPr="009F4582">
        <w:rPr>
          <w:rFonts w:asciiTheme="minorHAnsi" w:hAnsiTheme="minorHAnsi" w:cstheme="minorHAnsi"/>
          <w:sz w:val="20"/>
          <w:szCs w:val="20"/>
        </w:rPr>
        <w:t>The terms of s</w:t>
      </w:r>
      <w:r w:rsidR="00E3163A" w:rsidRPr="009F4582">
        <w:rPr>
          <w:rFonts w:asciiTheme="minorHAnsi" w:hAnsiTheme="minorHAnsi" w:cstheme="minorHAnsi"/>
          <w:sz w:val="20"/>
          <w:szCs w:val="20"/>
        </w:rPr>
        <w:t>uch agreements shall</w:t>
      </w:r>
      <w:r w:rsidR="00432B2A" w:rsidRPr="009F4582">
        <w:rPr>
          <w:rFonts w:asciiTheme="minorHAnsi" w:hAnsiTheme="minorHAnsi" w:cstheme="minorHAnsi"/>
          <w:sz w:val="20"/>
          <w:szCs w:val="20"/>
        </w:rPr>
        <w:t xml:space="preserve"> be no less stringent than the terms of this Agreement and shall</w:t>
      </w:r>
      <w:r w:rsidR="00E3163A" w:rsidRPr="009F4582">
        <w:rPr>
          <w:rFonts w:asciiTheme="minorHAnsi" w:hAnsiTheme="minorHAnsi" w:cstheme="minorHAnsi"/>
          <w:sz w:val="20"/>
          <w:szCs w:val="20"/>
        </w:rPr>
        <w:t xml:space="preserve"> incorporate </w:t>
      </w:r>
      <w:r w:rsidR="00432B2A" w:rsidRPr="009F4582">
        <w:rPr>
          <w:rFonts w:asciiTheme="minorHAnsi" w:hAnsiTheme="minorHAnsi" w:cstheme="minorHAnsi"/>
          <w:sz w:val="20"/>
          <w:szCs w:val="20"/>
        </w:rPr>
        <w:t xml:space="preserve">all </w:t>
      </w:r>
      <w:r w:rsidR="00E3163A" w:rsidRPr="009F4582">
        <w:rPr>
          <w:rFonts w:asciiTheme="minorHAnsi" w:hAnsiTheme="minorHAnsi" w:cstheme="minorHAnsi"/>
          <w:sz w:val="20"/>
          <w:szCs w:val="20"/>
        </w:rPr>
        <w:t>terms of this Agreement and</w:t>
      </w:r>
      <w:r w:rsidRPr="009F4582">
        <w:rPr>
          <w:rFonts w:asciiTheme="minorHAnsi" w:hAnsiTheme="minorHAnsi" w:cstheme="minorHAnsi"/>
          <w:sz w:val="20"/>
          <w:szCs w:val="20"/>
        </w:rPr>
        <w:t xml:space="preserve"> the Prime Agreement</w:t>
      </w:r>
      <w:r w:rsidR="00E3163A" w:rsidRPr="009F4582">
        <w:rPr>
          <w:rFonts w:asciiTheme="minorHAnsi" w:hAnsiTheme="minorHAnsi" w:cstheme="minorHAnsi"/>
          <w:sz w:val="20"/>
          <w:szCs w:val="20"/>
        </w:rPr>
        <w:t xml:space="preserve"> applicable to the subcontracted Services</w:t>
      </w:r>
      <w:r w:rsidRPr="009F4582">
        <w:rPr>
          <w:rFonts w:asciiTheme="minorHAnsi" w:hAnsiTheme="minorHAnsi" w:cstheme="minorHAnsi"/>
          <w:sz w:val="20"/>
          <w:szCs w:val="20"/>
        </w:rPr>
        <w:t xml:space="preserve">. </w:t>
      </w:r>
    </w:p>
    <w:p w14:paraId="3A145DF8"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3E4FBF53" w14:textId="7599E4C2" w:rsidR="00432B2A" w:rsidRPr="009F4582" w:rsidRDefault="009E5A6F" w:rsidP="00D166F0">
      <w:pPr>
        <w:numPr>
          <w:ilvl w:val="0"/>
          <w:numId w:val="1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Quality</w:t>
      </w:r>
      <w:r w:rsidRPr="009F4582">
        <w:rPr>
          <w:rFonts w:asciiTheme="minorHAnsi" w:hAnsiTheme="minorHAnsi" w:cstheme="minorHAnsi"/>
          <w:sz w:val="20"/>
          <w:szCs w:val="20"/>
        </w:rPr>
        <w:t>. Subconsultant shall be solely responsible for the professional quality, technical accuracy, completeness and compatibility with, and coordination of, all designs, drawings, specifications, calculations, data, reports or other Services to be provided by Subconsultant, and shall</w:t>
      </w:r>
      <w:r w:rsidR="00FC431C" w:rsidRPr="009F4582">
        <w:rPr>
          <w:rFonts w:asciiTheme="minorHAnsi" w:hAnsiTheme="minorHAnsi" w:cstheme="minorHAnsi"/>
          <w:sz w:val="20"/>
          <w:szCs w:val="20"/>
        </w:rPr>
        <w:t xml:space="preserve"> promptly</w:t>
      </w:r>
      <w:r w:rsidRPr="009F4582">
        <w:rPr>
          <w:rFonts w:asciiTheme="minorHAnsi" w:hAnsiTheme="minorHAnsi" w:cstheme="minorHAnsi"/>
          <w:sz w:val="20"/>
          <w:szCs w:val="20"/>
        </w:rPr>
        <w:t xml:space="preserve">, </w:t>
      </w:r>
      <w:r w:rsidR="00FC431C" w:rsidRPr="009F4582">
        <w:rPr>
          <w:rFonts w:asciiTheme="minorHAnsi" w:hAnsiTheme="minorHAnsi" w:cstheme="minorHAnsi"/>
          <w:sz w:val="20"/>
          <w:szCs w:val="20"/>
        </w:rPr>
        <w:t xml:space="preserve">upon notice or discovery thereof and </w:t>
      </w:r>
      <w:r w:rsidRPr="009F4582">
        <w:rPr>
          <w:rFonts w:asciiTheme="minorHAnsi" w:hAnsiTheme="minorHAnsi" w:cstheme="minorHAnsi"/>
          <w:sz w:val="20"/>
          <w:szCs w:val="20"/>
        </w:rPr>
        <w:t xml:space="preserve">without any additional compensation, correct or revise any </w:t>
      </w:r>
      <w:bookmarkStart w:id="13" w:name="_Hlk50141223"/>
      <w:r w:rsidRPr="009F4582">
        <w:rPr>
          <w:rFonts w:asciiTheme="minorHAnsi" w:hAnsiTheme="minorHAnsi" w:cstheme="minorHAnsi"/>
          <w:sz w:val="20"/>
          <w:szCs w:val="20"/>
        </w:rPr>
        <w:t xml:space="preserve">errors, omissions, or deficiencies </w:t>
      </w:r>
      <w:bookmarkEnd w:id="13"/>
      <w:r w:rsidRPr="009F4582">
        <w:rPr>
          <w:rFonts w:asciiTheme="minorHAnsi" w:hAnsiTheme="minorHAnsi" w:cstheme="minorHAnsi"/>
          <w:sz w:val="20"/>
          <w:szCs w:val="20"/>
        </w:rPr>
        <w:t xml:space="preserve">which </w:t>
      </w:r>
      <w:r w:rsidR="00FC431C" w:rsidRPr="009F4582">
        <w:rPr>
          <w:rFonts w:asciiTheme="minorHAnsi" w:hAnsiTheme="minorHAnsi" w:cstheme="minorHAnsi"/>
          <w:sz w:val="20"/>
          <w:szCs w:val="20"/>
        </w:rPr>
        <w:t xml:space="preserve">arise or </w:t>
      </w:r>
      <w:r w:rsidRPr="009F4582">
        <w:rPr>
          <w:rFonts w:asciiTheme="minorHAnsi" w:hAnsiTheme="minorHAnsi" w:cstheme="minorHAnsi"/>
          <w:sz w:val="20"/>
          <w:szCs w:val="20"/>
        </w:rPr>
        <w:t xml:space="preserve">result from the Subconsultant’s Services </w:t>
      </w:r>
      <w:r w:rsidR="00FC431C" w:rsidRPr="009F4582">
        <w:rPr>
          <w:rFonts w:asciiTheme="minorHAnsi" w:hAnsiTheme="minorHAnsi" w:cstheme="minorHAnsi"/>
          <w:sz w:val="20"/>
          <w:szCs w:val="20"/>
        </w:rPr>
        <w:t xml:space="preserve">to the extent </w:t>
      </w:r>
      <w:r w:rsidR="002D5223" w:rsidRPr="009F4582">
        <w:rPr>
          <w:rFonts w:asciiTheme="minorHAnsi" w:hAnsiTheme="minorHAnsi" w:cstheme="minorHAnsi"/>
          <w:sz w:val="20"/>
          <w:szCs w:val="20"/>
        </w:rPr>
        <w:t xml:space="preserve">constituting a </w:t>
      </w:r>
      <w:r w:rsidR="00FC431C" w:rsidRPr="009F4582">
        <w:rPr>
          <w:rFonts w:asciiTheme="minorHAnsi" w:hAnsiTheme="minorHAnsi" w:cstheme="minorHAnsi"/>
          <w:sz w:val="20"/>
          <w:szCs w:val="20"/>
        </w:rPr>
        <w:t>fail</w:t>
      </w:r>
      <w:r w:rsidR="002D5223" w:rsidRPr="009F4582">
        <w:rPr>
          <w:rFonts w:asciiTheme="minorHAnsi" w:hAnsiTheme="minorHAnsi" w:cstheme="minorHAnsi"/>
          <w:sz w:val="20"/>
          <w:szCs w:val="20"/>
        </w:rPr>
        <w:t>ure</w:t>
      </w:r>
      <w:r w:rsidR="00FC431C" w:rsidRPr="009F4582">
        <w:rPr>
          <w:rFonts w:asciiTheme="minorHAnsi" w:hAnsiTheme="minorHAnsi" w:cstheme="minorHAnsi"/>
          <w:sz w:val="20"/>
          <w:szCs w:val="20"/>
        </w:rPr>
        <w:t xml:space="preserve"> to meet the Standard of Care</w:t>
      </w:r>
      <w:r w:rsidR="00FC4136" w:rsidRPr="009F4582">
        <w:rPr>
          <w:rFonts w:asciiTheme="minorHAnsi" w:hAnsiTheme="minorHAnsi" w:cstheme="minorHAnsi"/>
          <w:sz w:val="20"/>
          <w:szCs w:val="20"/>
        </w:rPr>
        <w:t>.</w:t>
      </w:r>
      <w:r w:rsidRPr="009F4582">
        <w:rPr>
          <w:rFonts w:asciiTheme="minorHAnsi" w:hAnsiTheme="minorHAnsi" w:cstheme="minorHAnsi"/>
          <w:sz w:val="20"/>
          <w:szCs w:val="20"/>
        </w:rPr>
        <w:t xml:space="preserve"> Neither review, </w:t>
      </w:r>
      <w:proofErr w:type="gramStart"/>
      <w:r w:rsidRPr="009F4582">
        <w:rPr>
          <w:rFonts w:asciiTheme="minorHAnsi" w:hAnsiTheme="minorHAnsi" w:cstheme="minorHAnsi"/>
          <w:sz w:val="20"/>
          <w:szCs w:val="20"/>
        </w:rPr>
        <w:t>approval</w:t>
      </w:r>
      <w:proofErr w:type="gramEnd"/>
      <w:r w:rsidRPr="009F4582">
        <w:rPr>
          <w:rFonts w:asciiTheme="minorHAnsi" w:hAnsiTheme="minorHAnsi" w:cstheme="minorHAnsi"/>
          <w:sz w:val="20"/>
          <w:szCs w:val="20"/>
        </w:rPr>
        <w:t xml:space="preserve"> or acceptance, nor payment for, any of the Services provided hereunder shall be construed</w:t>
      </w:r>
      <w:r w:rsidR="00FC431C" w:rsidRPr="009F4582">
        <w:rPr>
          <w:rFonts w:asciiTheme="minorHAnsi" w:hAnsiTheme="minorHAnsi" w:cstheme="minorHAnsi"/>
          <w:sz w:val="20"/>
          <w:szCs w:val="20"/>
        </w:rPr>
        <w:t xml:space="preserve"> as its approval or acceptance of Subconsultant’s Services. </w:t>
      </w:r>
      <w:r w:rsidRPr="009F4582">
        <w:rPr>
          <w:rFonts w:asciiTheme="minorHAnsi" w:hAnsiTheme="minorHAnsi" w:cstheme="minorHAnsi"/>
          <w:sz w:val="20"/>
          <w:szCs w:val="20"/>
        </w:rPr>
        <w:t>Subconsultant shall</w:t>
      </w:r>
      <w:r w:rsidR="009A7198" w:rsidRPr="009F4582">
        <w:rPr>
          <w:rFonts w:asciiTheme="minorHAnsi" w:hAnsiTheme="minorHAnsi" w:cstheme="minorHAnsi"/>
          <w:sz w:val="20"/>
          <w:szCs w:val="20"/>
        </w:rPr>
        <w:t xml:space="preserve"> </w:t>
      </w:r>
      <w:r w:rsidR="009A7198" w:rsidRPr="009F4582">
        <w:rPr>
          <w:rStyle w:val="normaltextrun"/>
          <w:rFonts w:asciiTheme="minorHAnsi" w:hAnsiTheme="minorHAnsi" w:cstheme="minorHAnsi"/>
          <w:sz w:val="20"/>
          <w:szCs w:val="20"/>
          <w:shd w:val="clear" w:color="auto" w:fill="FFFFFF"/>
        </w:rPr>
        <w:t>have a documented Quality Assurance/Quality Control (</w:t>
      </w:r>
      <w:r w:rsidR="00FC431C" w:rsidRPr="009F4582">
        <w:rPr>
          <w:rStyle w:val="normaltextrun"/>
          <w:rFonts w:asciiTheme="minorHAnsi" w:hAnsiTheme="minorHAnsi" w:cstheme="minorHAnsi"/>
          <w:sz w:val="20"/>
          <w:szCs w:val="20"/>
          <w:shd w:val="clear" w:color="auto" w:fill="FFFFFF"/>
        </w:rPr>
        <w:t>“</w:t>
      </w:r>
      <w:r w:rsidR="009A7198" w:rsidRPr="009F4582">
        <w:rPr>
          <w:rStyle w:val="normaltextrun"/>
          <w:rFonts w:asciiTheme="minorHAnsi" w:hAnsiTheme="minorHAnsi" w:cstheme="minorHAnsi"/>
          <w:b/>
          <w:bCs/>
          <w:sz w:val="20"/>
          <w:szCs w:val="20"/>
          <w:shd w:val="clear" w:color="auto" w:fill="FFFFFF"/>
        </w:rPr>
        <w:t>QA/QC</w:t>
      </w:r>
      <w:r w:rsidR="00FC431C" w:rsidRPr="009F4582">
        <w:rPr>
          <w:rStyle w:val="normaltextrun"/>
          <w:rFonts w:asciiTheme="minorHAnsi" w:hAnsiTheme="minorHAnsi" w:cstheme="minorHAnsi"/>
          <w:sz w:val="20"/>
          <w:szCs w:val="20"/>
          <w:shd w:val="clear" w:color="auto" w:fill="FFFFFF"/>
        </w:rPr>
        <w:t>”</w:t>
      </w:r>
      <w:r w:rsidR="009A7198" w:rsidRPr="009F4582">
        <w:rPr>
          <w:rStyle w:val="normaltextrun"/>
          <w:rFonts w:asciiTheme="minorHAnsi" w:hAnsiTheme="minorHAnsi" w:cstheme="minorHAnsi"/>
          <w:sz w:val="20"/>
          <w:szCs w:val="20"/>
          <w:shd w:val="clear" w:color="auto" w:fill="FFFFFF"/>
        </w:rPr>
        <w:t xml:space="preserve">) process that provides for checking and reviewing work for accuracy, </w:t>
      </w:r>
      <w:proofErr w:type="gramStart"/>
      <w:r w:rsidR="009A7198" w:rsidRPr="009F4582">
        <w:rPr>
          <w:rStyle w:val="normaltextrun"/>
          <w:rFonts w:asciiTheme="minorHAnsi" w:hAnsiTheme="minorHAnsi" w:cstheme="minorHAnsi"/>
          <w:sz w:val="20"/>
          <w:szCs w:val="20"/>
          <w:shd w:val="clear" w:color="auto" w:fill="FFFFFF"/>
        </w:rPr>
        <w:t>completeness</w:t>
      </w:r>
      <w:proofErr w:type="gramEnd"/>
      <w:r w:rsidR="009A7198" w:rsidRPr="009F4582">
        <w:rPr>
          <w:rStyle w:val="normaltextrun"/>
          <w:rFonts w:asciiTheme="minorHAnsi" w:hAnsiTheme="minorHAnsi" w:cstheme="minorHAnsi"/>
          <w:sz w:val="20"/>
          <w:szCs w:val="20"/>
          <w:shd w:val="clear" w:color="auto" w:fill="FFFFFF"/>
        </w:rPr>
        <w:t xml:space="preserve"> and compliance with the scope of services.  If Subconsultant does not have an adequate QA/QC process, Subconsultant shall</w:t>
      </w:r>
      <w:r w:rsidRPr="009F4582">
        <w:rPr>
          <w:rFonts w:asciiTheme="minorHAnsi" w:hAnsiTheme="minorHAnsi" w:cstheme="minorHAnsi"/>
          <w:sz w:val="20"/>
          <w:szCs w:val="20"/>
        </w:rPr>
        <w:t xml:space="preserve"> </w:t>
      </w:r>
      <w:r w:rsidR="009A7198" w:rsidRPr="009F4582">
        <w:rPr>
          <w:rFonts w:asciiTheme="minorHAnsi" w:hAnsiTheme="minorHAnsi" w:cstheme="minorHAnsi"/>
          <w:sz w:val="20"/>
          <w:szCs w:val="20"/>
        </w:rPr>
        <w:t>comply with Gannett Fleming’s QA/QC process</w:t>
      </w:r>
      <w:r w:rsidR="00384B6D" w:rsidRPr="009F4582">
        <w:rPr>
          <w:rFonts w:asciiTheme="minorHAnsi" w:hAnsiTheme="minorHAnsi" w:cstheme="minorHAnsi"/>
          <w:sz w:val="20"/>
          <w:szCs w:val="20"/>
        </w:rPr>
        <w:t>es.</w:t>
      </w:r>
      <w:r w:rsidR="00384B6D" w:rsidRPr="009F4582">
        <w:rPr>
          <w:rFonts w:asciiTheme="minorHAnsi" w:hAnsiTheme="minorHAnsi" w:cstheme="minorHAnsi"/>
          <w:sz w:val="20"/>
          <w:szCs w:val="20"/>
          <w:shd w:val="clear" w:color="auto" w:fill="FFFFFF"/>
        </w:rPr>
        <w:t xml:space="preserve"> </w:t>
      </w:r>
      <w:r w:rsidR="00384B6D" w:rsidRPr="009F4582">
        <w:rPr>
          <w:rStyle w:val="normaltextrun"/>
          <w:rFonts w:asciiTheme="minorHAnsi" w:hAnsiTheme="minorHAnsi" w:cstheme="minorHAnsi"/>
          <w:sz w:val="20"/>
          <w:szCs w:val="20"/>
          <w:shd w:val="clear" w:color="auto" w:fill="FFFFFF"/>
        </w:rPr>
        <w:t>Prior to submission of </w:t>
      </w:r>
      <w:r w:rsidR="0055105E" w:rsidRPr="009F4582">
        <w:rPr>
          <w:rStyle w:val="normaltextrun"/>
          <w:rFonts w:asciiTheme="minorHAnsi" w:hAnsiTheme="minorHAnsi" w:cstheme="minorHAnsi"/>
          <w:sz w:val="20"/>
          <w:szCs w:val="20"/>
          <w:shd w:val="clear" w:color="auto" w:fill="FFFFFF"/>
        </w:rPr>
        <w:t>each and every deliverable</w:t>
      </w:r>
      <w:r w:rsidR="00384B6D" w:rsidRPr="009F4582">
        <w:rPr>
          <w:rStyle w:val="normaltextrun"/>
          <w:rFonts w:asciiTheme="minorHAnsi" w:hAnsiTheme="minorHAnsi" w:cstheme="minorHAnsi"/>
          <w:sz w:val="20"/>
          <w:szCs w:val="20"/>
          <w:shd w:val="clear" w:color="auto" w:fill="FFFFFF"/>
        </w:rPr>
        <w:t xml:space="preserve">, Subconsultant shall check and review Subconsultant’s work for accuracy and correctness according to the Subconsultant’s QA/QC process </w:t>
      </w:r>
      <w:r w:rsidR="0055105E" w:rsidRPr="009F4582">
        <w:rPr>
          <w:rStyle w:val="normaltextrun"/>
          <w:rFonts w:asciiTheme="minorHAnsi" w:hAnsiTheme="minorHAnsi" w:cstheme="minorHAnsi"/>
          <w:sz w:val="20"/>
          <w:szCs w:val="20"/>
          <w:shd w:val="clear" w:color="auto" w:fill="FFFFFF"/>
        </w:rPr>
        <w:t xml:space="preserve">to verify that </w:t>
      </w:r>
      <w:r w:rsidR="00202859" w:rsidRPr="009F4582">
        <w:rPr>
          <w:rStyle w:val="normaltextrun"/>
          <w:rFonts w:asciiTheme="minorHAnsi" w:hAnsiTheme="minorHAnsi" w:cstheme="minorHAnsi"/>
          <w:sz w:val="20"/>
          <w:szCs w:val="20"/>
          <w:shd w:val="clear" w:color="auto" w:fill="FFFFFF"/>
        </w:rPr>
        <w:t>each</w:t>
      </w:r>
      <w:r w:rsidR="0055105E" w:rsidRPr="009F4582">
        <w:rPr>
          <w:rStyle w:val="normaltextrun"/>
          <w:rFonts w:asciiTheme="minorHAnsi" w:hAnsiTheme="minorHAnsi" w:cstheme="minorHAnsi"/>
          <w:sz w:val="20"/>
          <w:szCs w:val="20"/>
          <w:shd w:val="clear" w:color="auto" w:fill="FFFFFF"/>
        </w:rPr>
        <w:t xml:space="preserve"> deliverable </w:t>
      </w:r>
      <w:r w:rsidR="00202859" w:rsidRPr="009F4582">
        <w:rPr>
          <w:rStyle w:val="normaltextrun"/>
          <w:rFonts w:asciiTheme="minorHAnsi" w:hAnsiTheme="minorHAnsi" w:cstheme="minorHAnsi"/>
          <w:sz w:val="20"/>
          <w:szCs w:val="20"/>
          <w:shd w:val="clear" w:color="auto" w:fill="FFFFFF"/>
        </w:rPr>
        <w:t xml:space="preserve">submitted to Gannett Fleming </w:t>
      </w:r>
      <w:r w:rsidR="0055105E" w:rsidRPr="009F4582">
        <w:rPr>
          <w:rStyle w:val="normaltextrun"/>
          <w:rFonts w:asciiTheme="minorHAnsi" w:hAnsiTheme="minorHAnsi" w:cstheme="minorHAnsi"/>
          <w:sz w:val="20"/>
          <w:szCs w:val="20"/>
          <w:shd w:val="clear" w:color="auto" w:fill="FFFFFF"/>
        </w:rPr>
        <w:t>complies</w:t>
      </w:r>
      <w:r w:rsidR="00384B6D" w:rsidRPr="009F4582">
        <w:rPr>
          <w:rStyle w:val="normaltextrun"/>
          <w:rFonts w:asciiTheme="minorHAnsi" w:hAnsiTheme="minorHAnsi" w:cstheme="minorHAnsi"/>
          <w:sz w:val="20"/>
          <w:szCs w:val="20"/>
          <w:shd w:val="clear" w:color="auto" w:fill="FFFFFF"/>
        </w:rPr>
        <w:t xml:space="preserve"> with the </w:t>
      </w:r>
      <w:r w:rsidR="008A62A4" w:rsidRPr="009F4582">
        <w:rPr>
          <w:rStyle w:val="normaltextrun"/>
          <w:rFonts w:asciiTheme="minorHAnsi" w:hAnsiTheme="minorHAnsi" w:cstheme="minorHAnsi"/>
          <w:sz w:val="20"/>
          <w:szCs w:val="20"/>
          <w:shd w:val="clear" w:color="auto" w:fill="FFFFFF"/>
        </w:rPr>
        <w:t>S</w:t>
      </w:r>
      <w:r w:rsidR="00384B6D" w:rsidRPr="009F4582">
        <w:rPr>
          <w:rStyle w:val="normaltextrun"/>
          <w:rFonts w:asciiTheme="minorHAnsi" w:hAnsiTheme="minorHAnsi" w:cstheme="minorHAnsi"/>
          <w:sz w:val="20"/>
          <w:szCs w:val="20"/>
          <w:shd w:val="clear" w:color="auto" w:fill="FFFFFF"/>
        </w:rPr>
        <w:t xml:space="preserve">tandard of </w:t>
      </w:r>
      <w:r w:rsidR="008A62A4" w:rsidRPr="009F4582">
        <w:rPr>
          <w:rStyle w:val="normaltextrun"/>
          <w:rFonts w:asciiTheme="minorHAnsi" w:hAnsiTheme="minorHAnsi" w:cstheme="minorHAnsi"/>
          <w:sz w:val="20"/>
          <w:szCs w:val="20"/>
          <w:shd w:val="clear" w:color="auto" w:fill="FFFFFF"/>
        </w:rPr>
        <w:t>C</w:t>
      </w:r>
      <w:r w:rsidR="00384B6D" w:rsidRPr="009F4582">
        <w:rPr>
          <w:rStyle w:val="normaltextrun"/>
          <w:rFonts w:asciiTheme="minorHAnsi" w:hAnsiTheme="minorHAnsi" w:cstheme="minorHAnsi"/>
          <w:sz w:val="20"/>
          <w:szCs w:val="20"/>
          <w:shd w:val="clear" w:color="auto" w:fill="FFFFFF"/>
        </w:rPr>
        <w:t xml:space="preserve">are and the requirements of this Agreement. Subconsultant </w:t>
      </w:r>
      <w:r w:rsidR="00384B6D" w:rsidRPr="009F4582">
        <w:rPr>
          <w:rStyle w:val="normaltextrun"/>
          <w:rFonts w:asciiTheme="minorHAnsi" w:hAnsiTheme="minorHAnsi" w:cstheme="minorHAnsi"/>
          <w:sz w:val="20"/>
          <w:szCs w:val="20"/>
          <w:shd w:val="clear" w:color="auto" w:fill="FFFFFF"/>
        </w:rPr>
        <w:lastRenderedPageBreak/>
        <w:t>shall maintain written records of these checks and reviews and, upon request by Consultant, shall supply copies of Subconsultant’s QA/QC records. </w:t>
      </w:r>
      <w:r w:rsidR="00432B2A" w:rsidRPr="009F4582">
        <w:rPr>
          <w:rFonts w:asciiTheme="minorHAnsi" w:hAnsiTheme="minorHAnsi" w:cstheme="minorHAnsi"/>
          <w:sz w:val="20"/>
          <w:szCs w:val="20"/>
        </w:rPr>
        <w:t xml:space="preserve"> </w:t>
      </w:r>
    </w:p>
    <w:p w14:paraId="6ACAA8A7"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7D1F2716" w14:textId="4ECF4119" w:rsidR="00446208" w:rsidRPr="009F4582" w:rsidRDefault="009E5A6F" w:rsidP="00446208">
      <w:pPr>
        <w:numPr>
          <w:ilvl w:val="0"/>
          <w:numId w:val="1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Communications and Publicity</w:t>
      </w:r>
      <w:r w:rsidRPr="009F4582">
        <w:rPr>
          <w:rFonts w:asciiTheme="minorHAnsi" w:hAnsiTheme="minorHAnsi" w:cstheme="minorHAnsi"/>
          <w:sz w:val="20"/>
          <w:szCs w:val="20"/>
        </w:rPr>
        <w:t>. Neither the Subconsultant nor any of its personnel, subconsultants</w:t>
      </w:r>
      <w:r w:rsidR="008A62A4" w:rsidRPr="009F4582">
        <w:rPr>
          <w:rFonts w:asciiTheme="minorHAnsi" w:hAnsiTheme="minorHAnsi" w:cstheme="minorHAnsi"/>
          <w:sz w:val="20"/>
          <w:szCs w:val="20"/>
        </w:rPr>
        <w:t xml:space="preserve"> or subcontractors</w:t>
      </w:r>
      <w:r w:rsidRPr="009F4582">
        <w:rPr>
          <w:rFonts w:asciiTheme="minorHAnsi" w:hAnsiTheme="minorHAnsi" w:cstheme="minorHAnsi"/>
          <w:sz w:val="20"/>
          <w:szCs w:val="20"/>
        </w:rPr>
        <w:t xml:space="preserve">, or any other party under its direction or control may communicate </w:t>
      </w:r>
      <w:r w:rsidR="003A4031" w:rsidRPr="009F4582">
        <w:rPr>
          <w:rFonts w:asciiTheme="minorHAnsi" w:hAnsiTheme="minorHAnsi" w:cstheme="minorHAnsi"/>
          <w:sz w:val="20"/>
          <w:szCs w:val="20"/>
        </w:rPr>
        <w:t xml:space="preserve">directly </w:t>
      </w:r>
      <w:r w:rsidRPr="009F4582">
        <w:rPr>
          <w:rFonts w:asciiTheme="minorHAnsi" w:hAnsiTheme="minorHAnsi" w:cstheme="minorHAnsi"/>
          <w:sz w:val="20"/>
          <w:szCs w:val="20"/>
        </w:rPr>
        <w:t>with the Client</w:t>
      </w:r>
      <w:r w:rsidR="003A4031" w:rsidRPr="009F4582">
        <w:rPr>
          <w:rFonts w:asciiTheme="minorHAnsi" w:hAnsiTheme="minorHAnsi" w:cstheme="minorHAnsi"/>
          <w:sz w:val="20"/>
          <w:szCs w:val="20"/>
        </w:rPr>
        <w:t xml:space="preserve"> or its agents, representatives</w:t>
      </w:r>
      <w:r w:rsidRPr="009F4582">
        <w:rPr>
          <w:rFonts w:asciiTheme="minorHAnsi" w:hAnsiTheme="minorHAnsi" w:cstheme="minorHAnsi"/>
          <w:sz w:val="20"/>
          <w:szCs w:val="20"/>
        </w:rPr>
        <w:t>,</w:t>
      </w:r>
      <w:r w:rsidR="003A4031" w:rsidRPr="009F4582">
        <w:rPr>
          <w:rFonts w:asciiTheme="minorHAnsi" w:hAnsiTheme="minorHAnsi" w:cstheme="minorHAnsi"/>
          <w:sz w:val="20"/>
          <w:szCs w:val="20"/>
        </w:rPr>
        <w:t xml:space="preserve"> other</w:t>
      </w:r>
      <w:r w:rsidRPr="009F4582">
        <w:rPr>
          <w:rFonts w:asciiTheme="minorHAnsi" w:hAnsiTheme="minorHAnsi" w:cstheme="minorHAnsi"/>
          <w:sz w:val="20"/>
          <w:szCs w:val="20"/>
        </w:rPr>
        <w:t xml:space="preserve"> consultants, or </w:t>
      </w:r>
      <w:r w:rsidR="003A4031" w:rsidRPr="009F4582">
        <w:rPr>
          <w:rFonts w:asciiTheme="minorHAnsi" w:hAnsiTheme="minorHAnsi" w:cstheme="minorHAnsi"/>
          <w:sz w:val="20"/>
          <w:szCs w:val="20"/>
        </w:rPr>
        <w:t xml:space="preserve">contractors about substantive, technical or contractual matters related to </w:t>
      </w:r>
      <w:r w:rsidRPr="009F4582">
        <w:rPr>
          <w:rFonts w:asciiTheme="minorHAnsi" w:hAnsiTheme="minorHAnsi" w:cstheme="minorHAnsi"/>
          <w:sz w:val="20"/>
          <w:szCs w:val="20"/>
        </w:rPr>
        <w:t>the Project</w:t>
      </w:r>
      <w:r w:rsidR="00A85BA9" w:rsidRPr="009F4582">
        <w:rPr>
          <w:rStyle w:val="CommentReference"/>
          <w:rFonts w:asciiTheme="minorHAnsi" w:hAnsiTheme="minorHAnsi" w:cstheme="minorHAnsi"/>
          <w:sz w:val="20"/>
          <w:szCs w:val="20"/>
        </w:rPr>
        <w:t>,</w:t>
      </w:r>
      <w:r w:rsidRPr="009F4582">
        <w:rPr>
          <w:rFonts w:asciiTheme="minorHAnsi" w:hAnsiTheme="minorHAnsi" w:cstheme="minorHAnsi"/>
          <w:sz w:val="20"/>
          <w:szCs w:val="20"/>
        </w:rPr>
        <w:t xml:space="preserve"> the Services, or this Agreement</w:t>
      </w:r>
      <w:r w:rsidR="003A4031" w:rsidRPr="009F4582">
        <w:rPr>
          <w:rFonts w:asciiTheme="minorHAnsi" w:hAnsiTheme="minorHAnsi" w:cstheme="minorHAnsi"/>
          <w:sz w:val="20"/>
          <w:szCs w:val="20"/>
        </w:rPr>
        <w:t>, without Consultant’s prior approval.  Subconsultant shall not</w:t>
      </w:r>
      <w:r w:rsidRPr="009F4582">
        <w:rPr>
          <w:rFonts w:asciiTheme="minorHAnsi" w:hAnsiTheme="minorHAnsi" w:cstheme="minorHAnsi"/>
          <w:sz w:val="20"/>
          <w:szCs w:val="20"/>
        </w:rPr>
        <w:t xml:space="preserve"> release or permit </w:t>
      </w:r>
      <w:r w:rsidR="00986943" w:rsidRPr="009F4582">
        <w:rPr>
          <w:rFonts w:asciiTheme="minorHAnsi" w:hAnsiTheme="minorHAnsi" w:cstheme="minorHAnsi"/>
          <w:sz w:val="20"/>
          <w:szCs w:val="20"/>
        </w:rPr>
        <w:t>release of</w:t>
      </w:r>
      <w:r w:rsidRPr="009F4582">
        <w:rPr>
          <w:rFonts w:asciiTheme="minorHAnsi" w:hAnsiTheme="minorHAnsi" w:cstheme="minorHAnsi"/>
          <w:sz w:val="20"/>
          <w:szCs w:val="20"/>
        </w:rPr>
        <w:t xml:space="preserve"> any public statements or other form of publicity </w:t>
      </w:r>
      <w:r w:rsidR="00446208" w:rsidRPr="009F4582">
        <w:rPr>
          <w:rFonts w:asciiTheme="minorHAnsi" w:hAnsiTheme="minorHAnsi" w:cstheme="minorHAnsi"/>
          <w:sz w:val="20"/>
          <w:szCs w:val="20"/>
        </w:rPr>
        <w:t xml:space="preserve">about the Project </w:t>
      </w:r>
      <w:r w:rsidRPr="009F4582">
        <w:rPr>
          <w:rFonts w:asciiTheme="minorHAnsi" w:hAnsiTheme="minorHAnsi" w:cstheme="minorHAnsi"/>
          <w:sz w:val="20"/>
          <w:szCs w:val="20"/>
        </w:rPr>
        <w:t xml:space="preserve">without </w:t>
      </w:r>
      <w:r w:rsidR="00986943" w:rsidRPr="009F4582">
        <w:rPr>
          <w:rFonts w:asciiTheme="minorHAnsi" w:hAnsiTheme="minorHAnsi" w:cstheme="minorHAnsi"/>
          <w:sz w:val="20"/>
          <w:szCs w:val="20"/>
        </w:rPr>
        <w:t>Gannett Fleming’s prior</w:t>
      </w:r>
      <w:r w:rsidR="004D3776" w:rsidRPr="009F4582">
        <w:rPr>
          <w:rFonts w:asciiTheme="minorHAnsi" w:hAnsiTheme="minorHAnsi" w:cstheme="minorHAnsi"/>
          <w:sz w:val="20"/>
          <w:szCs w:val="20"/>
        </w:rPr>
        <w:t xml:space="preserve"> written</w:t>
      </w:r>
      <w:r w:rsidRPr="009F4582">
        <w:rPr>
          <w:rFonts w:asciiTheme="minorHAnsi" w:hAnsiTheme="minorHAnsi" w:cstheme="minorHAnsi"/>
          <w:sz w:val="20"/>
          <w:szCs w:val="20"/>
        </w:rPr>
        <w:t xml:space="preserve"> consent. Notwithstanding the foregoing, Subconsultant </w:t>
      </w:r>
      <w:r w:rsidR="00986943" w:rsidRPr="009F4582">
        <w:rPr>
          <w:rFonts w:asciiTheme="minorHAnsi" w:hAnsiTheme="minorHAnsi" w:cstheme="minorHAnsi"/>
          <w:sz w:val="20"/>
          <w:szCs w:val="20"/>
        </w:rPr>
        <w:t>is</w:t>
      </w:r>
      <w:r w:rsidRPr="009F4582">
        <w:rPr>
          <w:rFonts w:asciiTheme="minorHAnsi" w:hAnsiTheme="minorHAnsi" w:cstheme="minorHAnsi"/>
          <w:sz w:val="20"/>
          <w:szCs w:val="20"/>
        </w:rPr>
        <w:t xml:space="preserve"> permitted to generally reference the Project</w:t>
      </w:r>
      <w:r w:rsidR="00446208" w:rsidRPr="009F4582">
        <w:rPr>
          <w:rFonts w:asciiTheme="minorHAnsi" w:hAnsiTheme="minorHAnsi" w:cstheme="minorHAnsi"/>
          <w:sz w:val="20"/>
          <w:szCs w:val="20"/>
        </w:rPr>
        <w:t xml:space="preserve"> in proposals</w:t>
      </w:r>
      <w:r w:rsidRPr="009F4582">
        <w:rPr>
          <w:rFonts w:asciiTheme="minorHAnsi" w:hAnsiTheme="minorHAnsi" w:cstheme="minorHAnsi"/>
          <w:sz w:val="20"/>
          <w:szCs w:val="20"/>
        </w:rPr>
        <w:t xml:space="preserve"> </w:t>
      </w:r>
      <w:r w:rsidR="00446208" w:rsidRPr="009F4582">
        <w:rPr>
          <w:rFonts w:asciiTheme="minorHAnsi" w:hAnsiTheme="minorHAnsi" w:cstheme="minorHAnsi"/>
          <w:sz w:val="20"/>
          <w:szCs w:val="20"/>
        </w:rPr>
        <w:t xml:space="preserve">to the extent permitted </w:t>
      </w:r>
      <w:r w:rsidRPr="009F4582">
        <w:rPr>
          <w:rFonts w:asciiTheme="minorHAnsi" w:hAnsiTheme="minorHAnsi" w:cstheme="minorHAnsi"/>
          <w:sz w:val="20"/>
          <w:szCs w:val="20"/>
        </w:rPr>
        <w:t xml:space="preserve">under the Prime Agreement. </w:t>
      </w:r>
    </w:p>
    <w:p w14:paraId="6C13D23D" w14:textId="77777777" w:rsidR="009E5A6F" w:rsidRPr="009F4582" w:rsidRDefault="009E5A6F" w:rsidP="00446208">
      <w:pPr>
        <w:shd w:val="clear" w:color="auto" w:fill="FFFFFF" w:themeFill="background1"/>
        <w:spacing w:line="240" w:lineRule="auto"/>
        <w:ind w:left="360"/>
        <w:contextualSpacing/>
        <w:jc w:val="both"/>
        <w:rPr>
          <w:rFonts w:asciiTheme="minorHAnsi" w:hAnsiTheme="minorHAnsi" w:cstheme="minorHAnsi"/>
          <w:sz w:val="20"/>
          <w:szCs w:val="20"/>
        </w:rPr>
      </w:pPr>
    </w:p>
    <w:p w14:paraId="4F756479" w14:textId="36EF0648" w:rsidR="009E5A6F" w:rsidRPr="009F4582" w:rsidRDefault="009E5A6F" w:rsidP="00D30969">
      <w:pPr>
        <w:numPr>
          <w:ilvl w:val="0"/>
          <w:numId w:val="1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Timing</w:t>
      </w:r>
      <w:r w:rsidRPr="009F4582">
        <w:rPr>
          <w:rFonts w:asciiTheme="minorHAnsi" w:hAnsiTheme="minorHAnsi" w:cstheme="minorHAnsi"/>
          <w:sz w:val="20"/>
          <w:szCs w:val="20"/>
        </w:rPr>
        <w:t>. Time is of the essence for all</w:t>
      </w:r>
      <w:r w:rsidR="007D1ECA" w:rsidRPr="009F4582">
        <w:rPr>
          <w:rFonts w:asciiTheme="minorHAnsi" w:hAnsiTheme="minorHAnsi" w:cstheme="minorHAnsi"/>
          <w:sz w:val="20"/>
          <w:szCs w:val="20"/>
        </w:rPr>
        <w:t xml:space="preserve"> Services</w:t>
      </w:r>
      <w:r w:rsidRPr="009F4582">
        <w:rPr>
          <w:rFonts w:asciiTheme="minorHAnsi" w:hAnsiTheme="minorHAnsi" w:cstheme="minorHAnsi"/>
          <w:sz w:val="20"/>
          <w:szCs w:val="20"/>
        </w:rPr>
        <w:t>.</w:t>
      </w:r>
      <w:r w:rsidR="002D5223" w:rsidRPr="009F4582">
        <w:rPr>
          <w:rFonts w:asciiTheme="minorHAnsi" w:hAnsiTheme="minorHAnsi" w:cstheme="minorHAnsi"/>
          <w:sz w:val="20"/>
          <w:szCs w:val="20"/>
        </w:rPr>
        <w:t xml:space="preserve"> </w:t>
      </w:r>
      <w:r w:rsidRPr="009F4582">
        <w:rPr>
          <w:rFonts w:asciiTheme="minorHAnsi" w:hAnsiTheme="minorHAnsi" w:cstheme="minorHAnsi"/>
          <w:sz w:val="20"/>
          <w:szCs w:val="20"/>
        </w:rPr>
        <w:t xml:space="preserve">Subconsultant shall perform the Services in accordance with the Project schedule, including, but not limited to, any milestones or other applicable requirements set forth in the Prime Agreement or herein. </w:t>
      </w:r>
      <w:r w:rsidR="00BA427F" w:rsidRPr="009F4582">
        <w:rPr>
          <w:rFonts w:asciiTheme="minorHAnsi" w:hAnsiTheme="minorHAnsi" w:cstheme="minorHAnsi"/>
          <w:sz w:val="20"/>
          <w:szCs w:val="20"/>
        </w:rPr>
        <w:t>Gannett Fleming agrees</w:t>
      </w:r>
      <w:r w:rsidR="00BD245E" w:rsidRPr="009F4582">
        <w:rPr>
          <w:rFonts w:asciiTheme="minorHAnsi" w:hAnsiTheme="minorHAnsi" w:cstheme="minorHAnsi"/>
          <w:sz w:val="20"/>
          <w:szCs w:val="20"/>
        </w:rPr>
        <w:t xml:space="preserve"> </w:t>
      </w:r>
      <w:r w:rsidR="00BA427F" w:rsidRPr="009F4582">
        <w:rPr>
          <w:rFonts w:asciiTheme="minorHAnsi" w:hAnsiTheme="minorHAnsi" w:cstheme="minorHAnsi"/>
          <w:sz w:val="20"/>
          <w:szCs w:val="20"/>
        </w:rPr>
        <w:t>to furnish information provided by Client that is required for the Services and to render approvals and decisio</w:t>
      </w:r>
      <w:r w:rsidR="002C3E36" w:rsidRPr="009F4582">
        <w:rPr>
          <w:rFonts w:asciiTheme="minorHAnsi" w:hAnsiTheme="minorHAnsi" w:cstheme="minorHAnsi"/>
          <w:sz w:val="20"/>
          <w:szCs w:val="20"/>
        </w:rPr>
        <w:t xml:space="preserve">ns required for Subconsultant’s performance in a manner that will not unreasonably hinder the progress of the Services.  </w:t>
      </w:r>
      <w:r w:rsidRPr="009F4582">
        <w:rPr>
          <w:rFonts w:asciiTheme="minorHAnsi" w:hAnsiTheme="minorHAnsi" w:cstheme="minorHAnsi"/>
          <w:sz w:val="20"/>
          <w:szCs w:val="20"/>
        </w:rPr>
        <w:t xml:space="preserve">If the Subconsultant </w:t>
      </w:r>
      <w:r w:rsidR="00A85BA9" w:rsidRPr="009F4582">
        <w:rPr>
          <w:rFonts w:asciiTheme="minorHAnsi" w:hAnsiTheme="minorHAnsi" w:cstheme="minorHAnsi"/>
          <w:sz w:val="20"/>
          <w:szCs w:val="20"/>
        </w:rPr>
        <w:t xml:space="preserve">knows </w:t>
      </w:r>
      <w:r w:rsidRPr="009F4582">
        <w:rPr>
          <w:rFonts w:asciiTheme="minorHAnsi" w:hAnsiTheme="minorHAnsi" w:cstheme="minorHAnsi"/>
          <w:sz w:val="20"/>
          <w:szCs w:val="20"/>
        </w:rPr>
        <w:t xml:space="preserve">or </w:t>
      </w:r>
      <w:r w:rsidR="00A40013" w:rsidRPr="009F4582">
        <w:rPr>
          <w:rFonts w:asciiTheme="minorHAnsi" w:hAnsiTheme="minorHAnsi" w:cstheme="minorHAnsi"/>
          <w:sz w:val="20"/>
          <w:szCs w:val="20"/>
        </w:rPr>
        <w:t xml:space="preserve">reasonably should know that Subconsultant will be delayed in performance of its Services </w:t>
      </w:r>
      <w:r w:rsidRPr="009F4582">
        <w:rPr>
          <w:rFonts w:asciiTheme="minorHAnsi" w:hAnsiTheme="minorHAnsi" w:cstheme="minorHAnsi"/>
          <w:sz w:val="20"/>
          <w:szCs w:val="20"/>
        </w:rPr>
        <w:t xml:space="preserve">or that it will not meet any applicable deadline or delivery requirement, Subconsultant shall immediately notify Gannett Fleming in writing. </w:t>
      </w:r>
      <w:r w:rsidR="002C3E36" w:rsidRPr="009F4582">
        <w:rPr>
          <w:rFonts w:asciiTheme="minorHAnsi" w:hAnsiTheme="minorHAnsi" w:cstheme="minorHAnsi"/>
          <w:sz w:val="20"/>
          <w:szCs w:val="20"/>
        </w:rPr>
        <w:t xml:space="preserve">If the Prime Agreement </w:t>
      </w:r>
      <w:r w:rsidR="00480012" w:rsidRPr="009F4582">
        <w:rPr>
          <w:rFonts w:asciiTheme="minorHAnsi" w:hAnsiTheme="minorHAnsi" w:cstheme="minorHAnsi"/>
          <w:sz w:val="20"/>
          <w:szCs w:val="20"/>
        </w:rPr>
        <w:t xml:space="preserve">allows </w:t>
      </w:r>
      <w:r w:rsidR="002C3E36" w:rsidRPr="009F4582">
        <w:rPr>
          <w:rFonts w:asciiTheme="minorHAnsi" w:hAnsiTheme="minorHAnsi" w:cstheme="minorHAnsi"/>
          <w:sz w:val="20"/>
          <w:szCs w:val="20"/>
        </w:rPr>
        <w:t xml:space="preserve">for extension of time in specific circumstances, and if Subconsultant </w:t>
      </w:r>
      <w:r w:rsidR="00480012" w:rsidRPr="009F4582">
        <w:rPr>
          <w:rFonts w:asciiTheme="minorHAnsi" w:hAnsiTheme="minorHAnsi" w:cstheme="minorHAnsi"/>
          <w:sz w:val="20"/>
          <w:szCs w:val="20"/>
        </w:rPr>
        <w:t xml:space="preserve">timely claims that such relief is warranted, </w:t>
      </w:r>
      <w:r w:rsidR="002C3E36" w:rsidRPr="009F4582">
        <w:rPr>
          <w:rFonts w:asciiTheme="minorHAnsi" w:hAnsiTheme="minorHAnsi" w:cstheme="minorHAnsi"/>
          <w:sz w:val="20"/>
          <w:szCs w:val="20"/>
        </w:rPr>
        <w:t>Gannett Fleming</w:t>
      </w:r>
      <w:r w:rsidR="00480012" w:rsidRPr="009F4582">
        <w:rPr>
          <w:rFonts w:asciiTheme="minorHAnsi" w:hAnsiTheme="minorHAnsi" w:cstheme="minorHAnsi"/>
          <w:sz w:val="20"/>
          <w:szCs w:val="20"/>
        </w:rPr>
        <w:t xml:space="preserve"> will review Subconsultant’s claim, and if Gannett Fleming</w:t>
      </w:r>
      <w:r w:rsidR="00BD245E" w:rsidRPr="009F4582">
        <w:rPr>
          <w:rFonts w:asciiTheme="minorHAnsi" w:hAnsiTheme="minorHAnsi" w:cstheme="minorHAnsi"/>
          <w:sz w:val="20"/>
          <w:szCs w:val="20"/>
        </w:rPr>
        <w:t>, in its sole discretion,</w:t>
      </w:r>
      <w:r w:rsidR="00480012" w:rsidRPr="009F4582">
        <w:rPr>
          <w:rFonts w:asciiTheme="minorHAnsi" w:hAnsiTheme="minorHAnsi" w:cstheme="minorHAnsi"/>
          <w:sz w:val="20"/>
          <w:szCs w:val="20"/>
        </w:rPr>
        <w:t xml:space="preserve"> </w:t>
      </w:r>
      <w:r w:rsidR="00BD245E" w:rsidRPr="009F4582">
        <w:rPr>
          <w:rFonts w:asciiTheme="minorHAnsi" w:hAnsiTheme="minorHAnsi" w:cstheme="minorHAnsi"/>
          <w:sz w:val="20"/>
          <w:szCs w:val="20"/>
        </w:rPr>
        <w:t>believes that</w:t>
      </w:r>
      <w:r w:rsidR="00480012" w:rsidRPr="009F4582">
        <w:rPr>
          <w:rFonts w:asciiTheme="minorHAnsi" w:hAnsiTheme="minorHAnsi" w:cstheme="minorHAnsi"/>
          <w:sz w:val="20"/>
          <w:szCs w:val="20"/>
        </w:rPr>
        <w:t xml:space="preserve"> Subconsultant’s claim</w:t>
      </w:r>
      <w:r w:rsidR="00BD245E" w:rsidRPr="009F4582">
        <w:rPr>
          <w:rFonts w:asciiTheme="minorHAnsi" w:hAnsiTheme="minorHAnsi" w:cstheme="minorHAnsi"/>
          <w:sz w:val="20"/>
          <w:szCs w:val="20"/>
        </w:rPr>
        <w:t xml:space="preserve"> has merit</w:t>
      </w:r>
      <w:r w:rsidR="00480012" w:rsidRPr="009F4582">
        <w:rPr>
          <w:rFonts w:asciiTheme="minorHAnsi" w:hAnsiTheme="minorHAnsi" w:cstheme="minorHAnsi"/>
          <w:sz w:val="20"/>
          <w:szCs w:val="20"/>
        </w:rPr>
        <w:t xml:space="preserve">, </w:t>
      </w:r>
      <w:r w:rsidR="00BD245E" w:rsidRPr="009F4582">
        <w:rPr>
          <w:rFonts w:asciiTheme="minorHAnsi" w:hAnsiTheme="minorHAnsi" w:cstheme="minorHAnsi"/>
          <w:sz w:val="20"/>
          <w:szCs w:val="20"/>
        </w:rPr>
        <w:t>Gannett Fleming will</w:t>
      </w:r>
      <w:r w:rsidR="002C3E36" w:rsidRPr="009F4582">
        <w:rPr>
          <w:rFonts w:asciiTheme="minorHAnsi" w:hAnsiTheme="minorHAnsi" w:cstheme="minorHAnsi"/>
          <w:sz w:val="20"/>
          <w:szCs w:val="20"/>
        </w:rPr>
        <w:t xml:space="preserve"> </w:t>
      </w:r>
      <w:r w:rsidR="00BA427F" w:rsidRPr="009F4582">
        <w:rPr>
          <w:rFonts w:asciiTheme="minorHAnsi" w:hAnsiTheme="minorHAnsi" w:cstheme="minorHAnsi"/>
          <w:sz w:val="20"/>
          <w:szCs w:val="20"/>
        </w:rPr>
        <w:t xml:space="preserve">provide reasonable support in pursuing </w:t>
      </w:r>
      <w:r w:rsidR="00480012" w:rsidRPr="009F4582">
        <w:rPr>
          <w:rFonts w:asciiTheme="minorHAnsi" w:hAnsiTheme="minorHAnsi" w:cstheme="minorHAnsi"/>
          <w:sz w:val="20"/>
          <w:szCs w:val="20"/>
        </w:rPr>
        <w:t>an extension of time from the Client</w:t>
      </w:r>
      <w:r w:rsidRPr="009F4582">
        <w:rPr>
          <w:rFonts w:asciiTheme="minorHAnsi" w:hAnsiTheme="minorHAnsi" w:cstheme="minorHAnsi"/>
          <w:sz w:val="20"/>
          <w:szCs w:val="20"/>
        </w:rPr>
        <w:t>.</w:t>
      </w:r>
      <w:r w:rsidR="003836CB" w:rsidRPr="009F4582">
        <w:rPr>
          <w:rFonts w:asciiTheme="minorHAnsi" w:hAnsiTheme="minorHAnsi" w:cstheme="minorHAnsi"/>
          <w:sz w:val="20"/>
          <w:szCs w:val="20"/>
        </w:rPr>
        <w:t xml:space="preserve">  </w:t>
      </w:r>
      <w:r w:rsidR="00310539" w:rsidRPr="009F4582">
        <w:rPr>
          <w:rFonts w:asciiTheme="minorHAnsi" w:hAnsiTheme="minorHAnsi" w:cstheme="minorHAnsi"/>
          <w:sz w:val="20"/>
          <w:szCs w:val="20"/>
        </w:rPr>
        <w:t xml:space="preserve">Subconsultant will not be entitled to an extension of time unless the Client grants an extension of time or schedule relief to Gannett Fleming sufficient to allow </w:t>
      </w:r>
      <w:r w:rsidR="007B2082" w:rsidRPr="009F4582">
        <w:rPr>
          <w:rFonts w:asciiTheme="minorHAnsi" w:hAnsiTheme="minorHAnsi" w:cstheme="minorHAnsi"/>
          <w:sz w:val="20"/>
          <w:szCs w:val="20"/>
        </w:rPr>
        <w:t>Gannett Fleming to meet its performance obligations under the Prime Agreement</w:t>
      </w:r>
      <w:r w:rsidR="003836CB" w:rsidRPr="009F4582">
        <w:rPr>
          <w:rFonts w:asciiTheme="minorHAnsi" w:hAnsiTheme="minorHAnsi" w:cstheme="minorHAnsi"/>
          <w:sz w:val="20"/>
          <w:szCs w:val="20"/>
        </w:rPr>
        <w:t>.</w:t>
      </w:r>
    </w:p>
    <w:p w14:paraId="659C489A"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379A2333" w14:textId="6D08EEB1" w:rsidR="009E5A6F" w:rsidRPr="009F4582" w:rsidRDefault="009E5A6F" w:rsidP="00D30969">
      <w:pPr>
        <w:numPr>
          <w:ilvl w:val="0"/>
          <w:numId w:val="12"/>
        </w:numPr>
        <w:shd w:val="clear" w:color="auto" w:fill="FFFFFF" w:themeFill="background1"/>
        <w:spacing w:line="240" w:lineRule="auto"/>
        <w:ind w:left="360"/>
        <w:contextualSpacing/>
        <w:jc w:val="both"/>
        <w:rPr>
          <w:rFonts w:asciiTheme="minorHAnsi" w:hAnsiTheme="minorHAnsi" w:cstheme="minorHAnsi"/>
          <w:b/>
          <w:bCs/>
          <w:sz w:val="20"/>
          <w:szCs w:val="20"/>
        </w:rPr>
      </w:pPr>
      <w:r w:rsidRPr="009F4582">
        <w:rPr>
          <w:rFonts w:asciiTheme="minorHAnsi" w:hAnsiTheme="minorHAnsi" w:cstheme="minorHAnsi"/>
          <w:sz w:val="20"/>
          <w:szCs w:val="20"/>
          <w:u w:val="single"/>
        </w:rPr>
        <w:t>Non-Discrimination</w:t>
      </w:r>
      <w:r w:rsidRPr="009F4582">
        <w:rPr>
          <w:rFonts w:asciiTheme="minorHAnsi" w:hAnsiTheme="minorHAnsi" w:cstheme="minorHAnsi"/>
          <w:sz w:val="20"/>
          <w:szCs w:val="20"/>
        </w:rPr>
        <w:t xml:space="preserve">. </w:t>
      </w:r>
      <w:r w:rsidRPr="009F4582">
        <w:rPr>
          <w:rFonts w:asciiTheme="minorHAnsi" w:hAnsiTheme="minorHAnsi" w:cstheme="minorHAnsi"/>
          <w:b/>
          <w:bCs/>
          <w:sz w:val="20"/>
          <w:szCs w:val="20"/>
        </w:rPr>
        <w:t xml:space="preserve">The provisions of 41 CFR §§ 60-1.4(a), 60-300.5(a) and 60-741.5(a) are incorporated herein by reference (as amended).  Subconsultant shall abide by the requirements of 41 CFR §§ 60-1.4(a), 60300.5(a) and 60-741.5(a) (as amended). These regulations prohibit discrimination against qualified individuals based on their status as protected veterans or individuals with disabilities and prohibit discrimination against all individuals based on their race, color, religion, sex, national origin, sexual orientation, or gender identity. </w:t>
      </w:r>
      <w:r w:rsidR="00986943" w:rsidRPr="009F4582">
        <w:rPr>
          <w:rFonts w:asciiTheme="minorHAnsi" w:hAnsiTheme="minorHAnsi" w:cstheme="minorHAnsi"/>
          <w:b/>
          <w:bCs/>
          <w:sz w:val="20"/>
          <w:szCs w:val="20"/>
        </w:rPr>
        <w:t>These</w:t>
      </w:r>
      <w:r w:rsidRPr="009F4582">
        <w:rPr>
          <w:rFonts w:asciiTheme="minorHAnsi" w:hAnsiTheme="minorHAnsi" w:cstheme="minorHAnsi"/>
          <w:b/>
          <w:bCs/>
          <w:sz w:val="20"/>
          <w:szCs w:val="20"/>
        </w:rPr>
        <w:t xml:space="preserve"> regulations require that covered prime contractors and Subconsultants take affirmative action to employ and advance in employment individuals without regard to race, color, religion, sex, national origin, sexual orientation, gender identity, protected veteran status or disability.</w:t>
      </w:r>
    </w:p>
    <w:p w14:paraId="2F451A8B" w14:textId="77777777" w:rsidR="009E5A6F" w:rsidRPr="009F4582" w:rsidRDefault="009E5A6F" w:rsidP="00D30969">
      <w:pPr>
        <w:spacing w:line="240" w:lineRule="auto"/>
        <w:ind w:left="720"/>
        <w:contextualSpacing/>
        <w:rPr>
          <w:rFonts w:asciiTheme="minorHAnsi" w:hAnsiTheme="minorHAnsi" w:cstheme="minorHAnsi"/>
          <w:b/>
          <w:bCs/>
          <w:sz w:val="20"/>
          <w:szCs w:val="20"/>
        </w:rPr>
      </w:pPr>
    </w:p>
    <w:p w14:paraId="0918171F" w14:textId="77777777" w:rsidR="009E5A6F" w:rsidRPr="009F4582" w:rsidRDefault="009E5A6F" w:rsidP="00D30969">
      <w:pPr>
        <w:numPr>
          <w:ilvl w:val="0"/>
          <w:numId w:val="1"/>
        </w:numPr>
        <w:shd w:val="clear" w:color="auto" w:fill="FFFFFF" w:themeFill="background1"/>
        <w:spacing w:line="240" w:lineRule="auto"/>
        <w:ind w:left="0"/>
        <w:contextualSpacing/>
        <w:jc w:val="both"/>
        <w:rPr>
          <w:rFonts w:asciiTheme="minorHAnsi" w:hAnsiTheme="minorHAnsi" w:cstheme="minorHAnsi"/>
          <w:b/>
          <w:bCs/>
          <w:sz w:val="20"/>
          <w:szCs w:val="20"/>
          <w:u w:val="single"/>
        </w:rPr>
      </w:pPr>
      <w:bookmarkStart w:id="14" w:name="_Hlk1662256"/>
      <w:bookmarkStart w:id="15" w:name="_Hlk2089962"/>
      <w:r w:rsidRPr="009F4582">
        <w:rPr>
          <w:rFonts w:asciiTheme="minorHAnsi" w:hAnsiTheme="minorHAnsi" w:cstheme="minorHAnsi"/>
          <w:b/>
          <w:bCs/>
          <w:sz w:val="20"/>
          <w:szCs w:val="20"/>
          <w:u w:val="single"/>
        </w:rPr>
        <w:t>COMPENSATION AND PAYMENT TERMS</w:t>
      </w:r>
    </w:p>
    <w:p w14:paraId="7C3BC4D1"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1BFA8DD9" w14:textId="6613F061" w:rsidR="009E5A6F" w:rsidRPr="009F4582" w:rsidRDefault="009E5A6F" w:rsidP="00D30969">
      <w:pPr>
        <w:numPr>
          <w:ilvl w:val="0"/>
          <w:numId w:val="4"/>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Compensation for the Services</w:t>
      </w:r>
      <w:r w:rsidRPr="009F4582">
        <w:rPr>
          <w:rFonts w:asciiTheme="minorHAnsi" w:hAnsiTheme="minorHAnsi" w:cstheme="minorHAnsi"/>
          <w:sz w:val="20"/>
          <w:szCs w:val="20"/>
        </w:rPr>
        <w:t xml:space="preserve">. Subconsultant shall be compensated for its Services as described in </w:t>
      </w:r>
      <w:r w:rsidR="00EE4DEC" w:rsidRPr="009F4582">
        <w:rPr>
          <w:rFonts w:asciiTheme="minorHAnsi" w:hAnsiTheme="minorHAnsi" w:cstheme="minorHAnsi"/>
          <w:sz w:val="20"/>
          <w:szCs w:val="20"/>
        </w:rPr>
        <w:t xml:space="preserve">the </w:t>
      </w:r>
      <w:r w:rsidR="000A19FB" w:rsidRPr="009F4582">
        <w:rPr>
          <w:rFonts w:asciiTheme="minorHAnsi" w:hAnsiTheme="minorHAnsi" w:cstheme="minorHAnsi"/>
          <w:sz w:val="20"/>
          <w:szCs w:val="20"/>
        </w:rPr>
        <w:t>Work</w:t>
      </w:r>
      <w:r w:rsidR="00EE4DEC" w:rsidRPr="009F4582">
        <w:rPr>
          <w:rFonts w:asciiTheme="minorHAnsi" w:hAnsiTheme="minorHAnsi" w:cstheme="minorHAnsi"/>
          <w:sz w:val="20"/>
          <w:szCs w:val="20"/>
        </w:rPr>
        <w:t xml:space="preserve"> Order</w:t>
      </w:r>
      <w:r w:rsidRPr="009F4582">
        <w:rPr>
          <w:rFonts w:asciiTheme="minorHAnsi" w:hAnsiTheme="minorHAnsi" w:cstheme="minorHAnsi"/>
          <w:sz w:val="20"/>
          <w:szCs w:val="20"/>
        </w:rPr>
        <w:t xml:space="preserve">. Unless Gannett Fleming and Client expressly agree otherwise in </w:t>
      </w:r>
      <w:r w:rsidR="00E83C22" w:rsidRPr="009F4582">
        <w:rPr>
          <w:rFonts w:asciiTheme="minorHAnsi" w:hAnsiTheme="minorHAnsi" w:cstheme="minorHAnsi"/>
          <w:sz w:val="20"/>
          <w:szCs w:val="20"/>
        </w:rPr>
        <w:t>a written amendment</w:t>
      </w:r>
      <w:r w:rsidRPr="009F4582">
        <w:rPr>
          <w:rFonts w:asciiTheme="minorHAnsi" w:hAnsiTheme="minorHAnsi" w:cstheme="minorHAnsi"/>
          <w:sz w:val="20"/>
          <w:szCs w:val="20"/>
        </w:rPr>
        <w:t xml:space="preserve">, Subconsultant’s total aggregate compensation for its Services shall </w:t>
      </w:r>
      <w:r w:rsidR="00E83C22" w:rsidRPr="009F4582">
        <w:rPr>
          <w:rFonts w:asciiTheme="minorHAnsi" w:hAnsiTheme="minorHAnsi" w:cstheme="minorHAnsi"/>
          <w:sz w:val="20"/>
          <w:szCs w:val="20"/>
        </w:rPr>
        <w:t>not</w:t>
      </w:r>
      <w:r w:rsidRPr="009F4582">
        <w:rPr>
          <w:rFonts w:asciiTheme="minorHAnsi" w:hAnsiTheme="minorHAnsi" w:cstheme="minorHAnsi"/>
          <w:sz w:val="20"/>
          <w:szCs w:val="20"/>
        </w:rPr>
        <w:t xml:space="preserve"> exceed the </w:t>
      </w:r>
      <w:r w:rsidR="00C151D7" w:rsidRPr="009F4582">
        <w:rPr>
          <w:rFonts w:asciiTheme="minorHAnsi" w:hAnsiTheme="minorHAnsi" w:cstheme="minorHAnsi"/>
          <w:sz w:val="20"/>
          <w:szCs w:val="20"/>
        </w:rPr>
        <w:t>m</w:t>
      </w:r>
      <w:r w:rsidR="00CD45BF" w:rsidRPr="009F4582">
        <w:rPr>
          <w:rFonts w:asciiTheme="minorHAnsi" w:hAnsiTheme="minorHAnsi" w:cstheme="minorHAnsi"/>
          <w:sz w:val="20"/>
          <w:szCs w:val="20"/>
        </w:rPr>
        <w:t xml:space="preserve">aximum </w:t>
      </w:r>
      <w:r w:rsidR="00B607BD" w:rsidRPr="009F4582">
        <w:rPr>
          <w:rFonts w:asciiTheme="minorHAnsi" w:hAnsiTheme="minorHAnsi" w:cstheme="minorHAnsi"/>
          <w:sz w:val="20"/>
          <w:szCs w:val="20"/>
        </w:rPr>
        <w:t>c</w:t>
      </w:r>
      <w:r w:rsidR="00CD45BF" w:rsidRPr="009F4582">
        <w:rPr>
          <w:rFonts w:asciiTheme="minorHAnsi" w:hAnsiTheme="minorHAnsi" w:cstheme="minorHAnsi"/>
          <w:sz w:val="20"/>
          <w:szCs w:val="20"/>
        </w:rPr>
        <w:t xml:space="preserve">ontract </w:t>
      </w:r>
      <w:r w:rsidR="00B607BD" w:rsidRPr="009F4582">
        <w:rPr>
          <w:rFonts w:asciiTheme="minorHAnsi" w:hAnsiTheme="minorHAnsi" w:cstheme="minorHAnsi"/>
          <w:sz w:val="20"/>
          <w:szCs w:val="20"/>
        </w:rPr>
        <w:t>v</w:t>
      </w:r>
      <w:r w:rsidR="00CD45BF" w:rsidRPr="009F4582">
        <w:rPr>
          <w:rFonts w:asciiTheme="minorHAnsi" w:hAnsiTheme="minorHAnsi" w:cstheme="minorHAnsi"/>
          <w:sz w:val="20"/>
          <w:szCs w:val="20"/>
        </w:rPr>
        <w:t>alue</w:t>
      </w:r>
      <w:r w:rsidRPr="009F4582">
        <w:rPr>
          <w:rFonts w:asciiTheme="minorHAnsi" w:hAnsiTheme="minorHAnsi" w:cstheme="minorHAnsi"/>
          <w:sz w:val="20"/>
          <w:szCs w:val="20"/>
        </w:rPr>
        <w:t xml:space="preserve"> i</w:t>
      </w:r>
      <w:r w:rsidR="00EE4DEC" w:rsidRPr="009F4582">
        <w:rPr>
          <w:rFonts w:asciiTheme="minorHAnsi" w:hAnsiTheme="minorHAnsi" w:cstheme="minorHAnsi"/>
          <w:sz w:val="20"/>
          <w:szCs w:val="20"/>
        </w:rPr>
        <w:t xml:space="preserve">n the </w:t>
      </w:r>
      <w:r w:rsidR="000A19FB" w:rsidRPr="009F4582">
        <w:rPr>
          <w:rFonts w:asciiTheme="minorHAnsi" w:hAnsiTheme="minorHAnsi" w:cstheme="minorHAnsi"/>
          <w:sz w:val="20"/>
          <w:szCs w:val="20"/>
        </w:rPr>
        <w:t>Work</w:t>
      </w:r>
      <w:r w:rsidR="00EE4DEC" w:rsidRPr="009F4582">
        <w:rPr>
          <w:rFonts w:asciiTheme="minorHAnsi" w:hAnsiTheme="minorHAnsi" w:cstheme="minorHAnsi"/>
          <w:sz w:val="20"/>
          <w:szCs w:val="20"/>
        </w:rPr>
        <w:t xml:space="preserve"> Order</w:t>
      </w:r>
      <w:r w:rsidR="009D5A16" w:rsidRPr="009F4582">
        <w:rPr>
          <w:rFonts w:asciiTheme="minorHAnsi" w:hAnsiTheme="minorHAnsi" w:cstheme="minorHAnsi"/>
          <w:i/>
          <w:sz w:val="20"/>
          <w:szCs w:val="20"/>
        </w:rPr>
        <w:t>,</w:t>
      </w:r>
      <w:r w:rsidRPr="009F4582">
        <w:rPr>
          <w:rFonts w:asciiTheme="minorHAnsi" w:hAnsiTheme="minorHAnsi" w:cstheme="minorHAnsi"/>
          <w:sz w:val="20"/>
          <w:szCs w:val="20"/>
        </w:rPr>
        <w:t xml:space="preserve"> </w:t>
      </w:r>
      <w:r w:rsidR="00BB705D" w:rsidRPr="009F4582">
        <w:rPr>
          <w:rFonts w:asciiTheme="minorHAnsi" w:hAnsiTheme="minorHAnsi" w:cstheme="minorHAnsi"/>
          <w:sz w:val="20"/>
          <w:szCs w:val="20"/>
        </w:rPr>
        <w:t>if any</w:t>
      </w:r>
      <w:r w:rsidR="00E83C22" w:rsidRPr="009F4582">
        <w:rPr>
          <w:rFonts w:asciiTheme="minorHAnsi" w:hAnsiTheme="minorHAnsi" w:cstheme="minorHAnsi"/>
          <w:sz w:val="20"/>
          <w:szCs w:val="20"/>
        </w:rPr>
        <w:t>.</w:t>
      </w:r>
      <w:r w:rsidR="00E66B4C" w:rsidRPr="009F4582">
        <w:rPr>
          <w:rFonts w:asciiTheme="minorHAnsi" w:hAnsiTheme="minorHAnsi" w:cstheme="minorHAnsi"/>
          <w:sz w:val="20"/>
          <w:szCs w:val="20"/>
        </w:rPr>
        <w:t xml:space="preserve"> </w:t>
      </w:r>
      <w:r w:rsidR="00C151D7" w:rsidRPr="009F4582">
        <w:rPr>
          <w:rFonts w:asciiTheme="minorHAnsi" w:hAnsiTheme="minorHAnsi" w:cstheme="minorHAnsi"/>
          <w:sz w:val="20"/>
          <w:szCs w:val="20"/>
        </w:rPr>
        <w:t>The Subconsultant’s</w:t>
      </w:r>
      <w:r w:rsidR="00CD45BF" w:rsidRPr="009F4582">
        <w:rPr>
          <w:rFonts w:asciiTheme="minorHAnsi" w:hAnsiTheme="minorHAnsi" w:cstheme="minorHAnsi"/>
          <w:sz w:val="20"/>
          <w:szCs w:val="20"/>
        </w:rPr>
        <w:t xml:space="preserve"> rates and the amounts specified in</w:t>
      </w:r>
      <w:r w:rsidR="009015EA" w:rsidRPr="009F4582">
        <w:rPr>
          <w:rFonts w:asciiTheme="minorHAnsi" w:hAnsiTheme="minorHAnsi" w:cstheme="minorHAnsi"/>
          <w:sz w:val="20"/>
          <w:szCs w:val="20"/>
        </w:rPr>
        <w:t xml:space="preserve"> the </w:t>
      </w:r>
      <w:r w:rsidR="000A19FB" w:rsidRPr="009F4582">
        <w:rPr>
          <w:rFonts w:asciiTheme="minorHAnsi" w:hAnsiTheme="minorHAnsi" w:cstheme="minorHAnsi"/>
          <w:sz w:val="20"/>
          <w:szCs w:val="20"/>
        </w:rPr>
        <w:t>Work</w:t>
      </w:r>
      <w:r w:rsidR="009015EA" w:rsidRPr="009F4582">
        <w:rPr>
          <w:rFonts w:asciiTheme="minorHAnsi" w:hAnsiTheme="minorHAnsi" w:cstheme="minorHAnsi"/>
          <w:sz w:val="20"/>
          <w:szCs w:val="20"/>
        </w:rPr>
        <w:t xml:space="preserve"> Order</w:t>
      </w:r>
      <w:r w:rsidRPr="009F4582">
        <w:rPr>
          <w:rFonts w:asciiTheme="minorHAnsi" w:hAnsiTheme="minorHAnsi" w:cstheme="minorHAnsi"/>
          <w:sz w:val="20"/>
          <w:szCs w:val="20"/>
        </w:rPr>
        <w:t xml:space="preserve"> shall be inclusive of Subconsultant’s </w:t>
      </w:r>
      <w:r w:rsidR="00E13F3B" w:rsidRPr="009F4582">
        <w:rPr>
          <w:rFonts w:asciiTheme="minorHAnsi" w:hAnsiTheme="minorHAnsi" w:cstheme="minorHAnsi"/>
          <w:sz w:val="20"/>
          <w:szCs w:val="20"/>
        </w:rPr>
        <w:t xml:space="preserve">labor and </w:t>
      </w:r>
      <w:r w:rsidRPr="009F4582">
        <w:rPr>
          <w:rFonts w:asciiTheme="minorHAnsi" w:hAnsiTheme="minorHAnsi" w:cstheme="minorHAnsi"/>
          <w:sz w:val="20"/>
          <w:szCs w:val="20"/>
        </w:rPr>
        <w:t>overhead rates, fixed fees,</w:t>
      </w:r>
      <w:r w:rsidR="00E13F3B" w:rsidRPr="009F4582">
        <w:rPr>
          <w:rFonts w:asciiTheme="minorHAnsi" w:hAnsiTheme="minorHAnsi" w:cstheme="minorHAnsi"/>
          <w:sz w:val="20"/>
          <w:szCs w:val="20"/>
        </w:rPr>
        <w:t xml:space="preserve"> profit,</w:t>
      </w:r>
      <w:r w:rsidRPr="009F4582">
        <w:rPr>
          <w:rFonts w:asciiTheme="minorHAnsi" w:hAnsiTheme="minorHAnsi" w:cstheme="minorHAnsi"/>
          <w:sz w:val="20"/>
          <w:szCs w:val="20"/>
        </w:rPr>
        <w:t xml:space="preserve"> direct expenses included in Subconsultant’s technical and/or cost proposal or herein, and any other costs not expressly excluded from such amount, subject to any applicable requirements in the Prime Agreement. To the fullest extent permitted under Applicable Laws, Gannett Fleming’s receipt of payment from the Client for Subconsultant’s Services shall be an absolute condition precedent to Subconsultant’s right to receive payment </w:t>
      </w:r>
      <w:r w:rsidR="00E66B4C" w:rsidRPr="009F4582">
        <w:rPr>
          <w:rFonts w:asciiTheme="minorHAnsi" w:hAnsiTheme="minorHAnsi" w:cstheme="minorHAnsi"/>
          <w:sz w:val="20"/>
          <w:szCs w:val="20"/>
        </w:rPr>
        <w:t>from</w:t>
      </w:r>
      <w:r w:rsidRPr="009F4582">
        <w:rPr>
          <w:rFonts w:asciiTheme="minorHAnsi" w:hAnsiTheme="minorHAnsi" w:cstheme="minorHAnsi"/>
          <w:sz w:val="20"/>
          <w:szCs w:val="20"/>
        </w:rPr>
        <w:t xml:space="preserve"> Gannett Fleming. Subconsultant will be paid within thirty (30) days of Gannett Fleming’s receipt of payment from the Client</w:t>
      </w:r>
      <w:r w:rsidR="000C621D" w:rsidRPr="009F4582">
        <w:rPr>
          <w:rFonts w:asciiTheme="minorHAnsi" w:hAnsiTheme="minorHAnsi" w:cstheme="minorHAnsi"/>
          <w:sz w:val="20"/>
          <w:szCs w:val="20"/>
        </w:rPr>
        <w:t xml:space="preserve"> unless a shorter period for payment of subconsultants is</w:t>
      </w:r>
      <w:r w:rsidR="00E13F3B" w:rsidRPr="009F4582">
        <w:rPr>
          <w:rFonts w:asciiTheme="minorHAnsi" w:hAnsiTheme="minorHAnsi" w:cstheme="minorHAnsi"/>
          <w:sz w:val="20"/>
          <w:szCs w:val="20"/>
        </w:rPr>
        <w:t xml:space="preserve"> expressly</w:t>
      </w:r>
      <w:r w:rsidR="000C621D" w:rsidRPr="009F4582">
        <w:rPr>
          <w:rFonts w:asciiTheme="minorHAnsi" w:hAnsiTheme="minorHAnsi" w:cstheme="minorHAnsi"/>
          <w:sz w:val="20"/>
          <w:szCs w:val="20"/>
        </w:rPr>
        <w:t xml:space="preserve"> required </w:t>
      </w:r>
      <w:r w:rsidR="00E13F3B" w:rsidRPr="009F4582">
        <w:rPr>
          <w:rFonts w:asciiTheme="minorHAnsi" w:hAnsiTheme="minorHAnsi" w:cstheme="minorHAnsi"/>
          <w:sz w:val="20"/>
          <w:szCs w:val="20"/>
        </w:rPr>
        <w:t>under</w:t>
      </w:r>
      <w:r w:rsidR="000C621D" w:rsidRPr="009F4582">
        <w:rPr>
          <w:rFonts w:asciiTheme="minorHAnsi" w:hAnsiTheme="minorHAnsi" w:cstheme="minorHAnsi"/>
          <w:sz w:val="20"/>
          <w:szCs w:val="20"/>
        </w:rPr>
        <w:t xml:space="preserve"> the Prime Agreement or Applicable Law</w:t>
      </w:r>
      <w:r w:rsidRPr="009F4582">
        <w:rPr>
          <w:rFonts w:asciiTheme="minorHAnsi" w:hAnsiTheme="minorHAnsi" w:cstheme="minorHAnsi"/>
          <w:sz w:val="20"/>
          <w:szCs w:val="20"/>
        </w:rPr>
        <w:t>. Gannett Fleming agrees to reasonably pursue payment</w:t>
      </w:r>
      <w:r w:rsidR="001015FA" w:rsidRPr="009F4582">
        <w:rPr>
          <w:rFonts w:asciiTheme="minorHAnsi" w:hAnsiTheme="minorHAnsi" w:cstheme="minorHAnsi"/>
          <w:sz w:val="20"/>
          <w:szCs w:val="20"/>
        </w:rPr>
        <w:t>, at Subconsultant’s sole expense,</w:t>
      </w:r>
      <w:r w:rsidRPr="009F4582">
        <w:rPr>
          <w:rFonts w:asciiTheme="minorHAnsi" w:hAnsiTheme="minorHAnsi" w:cstheme="minorHAnsi"/>
          <w:sz w:val="20"/>
          <w:szCs w:val="20"/>
        </w:rPr>
        <w:t xml:space="preserve"> for all Services for which Subconsultant is properly entitled to the extent Subconsultant has met all applicable requirements in the Prime Agreement and is not in Default (as hereinafter defined) of its duties and obligations herein. </w:t>
      </w:r>
      <w:r w:rsidR="00C70D68" w:rsidRPr="009F4582">
        <w:rPr>
          <w:rFonts w:asciiTheme="minorHAnsi" w:hAnsiTheme="minorHAnsi" w:cstheme="minorHAnsi"/>
          <w:sz w:val="20"/>
          <w:szCs w:val="20"/>
        </w:rPr>
        <w:t>Gannett Fleming’s</w:t>
      </w:r>
      <w:r w:rsidR="0006798B" w:rsidRPr="009F4582">
        <w:rPr>
          <w:rFonts w:asciiTheme="minorHAnsi" w:hAnsiTheme="minorHAnsi" w:cstheme="minorHAnsi"/>
          <w:sz w:val="20"/>
          <w:szCs w:val="20"/>
        </w:rPr>
        <w:t xml:space="preserve"> review, approval</w:t>
      </w:r>
      <w:r w:rsidR="00C70D68" w:rsidRPr="009F4582">
        <w:rPr>
          <w:rFonts w:asciiTheme="minorHAnsi" w:hAnsiTheme="minorHAnsi" w:cstheme="minorHAnsi"/>
          <w:sz w:val="20"/>
          <w:szCs w:val="20"/>
        </w:rPr>
        <w:t>,</w:t>
      </w:r>
      <w:r w:rsidR="0006798B" w:rsidRPr="009F4582">
        <w:rPr>
          <w:rFonts w:asciiTheme="minorHAnsi" w:hAnsiTheme="minorHAnsi" w:cstheme="minorHAnsi"/>
          <w:sz w:val="20"/>
          <w:szCs w:val="20"/>
        </w:rPr>
        <w:t xml:space="preserve"> acceptance, </w:t>
      </w:r>
      <w:r w:rsidR="00C70D68" w:rsidRPr="009F4582">
        <w:rPr>
          <w:rFonts w:asciiTheme="minorHAnsi" w:hAnsiTheme="minorHAnsi" w:cstheme="minorHAnsi"/>
          <w:sz w:val="20"/>
          <w:szCs w:val="20"/>
        </w:rPr>
        <w:t>or</w:t>
      </w:r>
      <w:r w:rsidR="0006798B" w:rsidRPr="009F4582">
        <w:rPr>
          <w:rFonts w:asciiTheme="minorHAnsi" w:hAnsiTheme="minorHAnsi" w:cstheme="minorHAnsi"/>
          <w:sz w:val="20"/>
          <w:szCs w:val="20"/>
        </w:rPr>
        <w:t xml:space="preserve"> payment for, any of the Services shall</w:t>
      </w:r>
      <w:r w:rsidR="00C70D68" w:rsidRPr="009F4582">
        <w:rPr>
          <w:rFonts w:asciiTheme="minorHAnsi" w:hAnsiTheme="minorHAnsi" w:cstheme="minorHAnsi"/>
          <w:sz w:val="20"/>
          <w:szCs w:val="20"/>
        </w:rPr>
        <w:t xml:space="preserve"> not discharge Subconsultant of its obligations or liabilities under this Agreement and shall not</w:t>
      </w:r>
      <w:r w:rsidR="0006798B" w:rsidRPr="009F4582">
        <w:rPr>
          <w:rFonts w:asciiTheme="minorHAnsi" w:hAnsiTheme="minorHAnsi" w:cstheme="minorHAnsi"/>
          <w:sz w:val="20"/>
          <w:szCs w:val="20"/>
        </w:rPr>
        <w:t xml:space="preserve"> be construed as a waiver </w:t>
      </w:r>
      <w:r w:rsidR="00480012" w:rsidRPr="009F4582">
        <w:rPr>
          <w:rFonts w:asciiTheme="minorHAnsi" w:hAnsiTheme="minorHAnsi" w:cstheme="minorHAnsi"/>
          <w:sz w:val="20"/>
          <w:szCs w:val="20"/>
        </w:rPr>
        <w:t xml:space="preserve">by Gannett Fleming </w:t>
      </w:r>
      <w:r w:rsidR="0006798B" w:rsidRPr="009F4582">
        <w:rPr>
          <w:rFonts w:asciiTheme="minorHAnsi" w:hAnsiTheme="minorHAnsi" w:cstheme="minorHAnsi"/>
          <w:sz w:val="20"/>
          <w:szCs w:val="20"/>
        </w:rPr>
        <w:t xml:space="preserve">of any rights under this Agreement or of any cause of action arising out of the performance of this Agreement. </w:t>
      </w:r>
    </w:p>
    <w:p w14:paraId="7620847D"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58879443" w14:textId="27080F3D" w:rsidR="009E5A6F" w:rsidRPr="009F4582" w:rsidRDefault="009E5A6F" w:rsidP="00D30969">
      <w:pPr>
        <w:numPr>
          <w:ilvl w:val="0"/>
          <w:numId w:val="4"/>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Compensation for Additional Services</w:t>
      </w:r>
      <w:r w:rsidRPr="009F4582">
        <w:rPr>
          <w:rFonts w:asciiTheme="minorHAnsi" w:hAnsiTheme="minorHAnsi" w:cstheme="minorHAnsi"/>
          <w:sz w:val="20"/>
          <w:szCs w:val="20"/>
        </w:rPr>
        <w:t xml:space="preserve">. For any Services outside the agreed </w:t>
      </w:r>
      <w:r w:rsidR="009B1F1E" w:rsidRPr="009F4582">
        <w:rPr>
          <w:rFonts w:asciiTheme="minorHAnsi" w:hAnsiTheme="minorHAnsi" w:cstheme="minorHAnsi"/>
          <w:sz w:val="20"/>
          <w:szCs w:val="20"/>
        </w:rPr>
        <w:t>S</w:t>
      </w:r>
      <w:r w:rsidRPr="009F4582">
        <w:rPr>
          <w:rFonts w:asciiTheme="minorHAnsi" w:hAnsiTheme="minorHAnsi" w:cstheme="minorHAnsi"/>
          <w:sz w:val="20"/>
          <w:szCs w:val="20"/>
        </w:rPr>
        <w:t xml:space="preserve">cope of </w:t>
      </w:r>
      <w:r w:rsidR="009B1F1E" w:rsidRPr="009F4582">
        <w:rPr>
          <w:rFonts w:asciiTheme="minorHAnsi" w:hAnsiTheme="minorHAnsi" w:cstheme="minorHAnsi"/>
          <w:sz w:val="20"/>
          <w:szCs w:val="20"/>
        </w:rPr>
        <w:t xml:space="preserve">Services </w:t>
      </w:r>
      <w:r w:rsidRPr="009F4582">
        <w:rPr>
          <w:rFonts w:asciiTheme="minorHAnsi" w:hAnsiTheme="minorHAnsi" w:cstheme="minorHAnsi"/>
          <w:sz w:val="20"/>
          <w:szCs w:val="20"/>
        </w:rPr>
        <w:t>in</w:t>
      </w:r>
      <w:r w:rsidR="00EE4DEC" w:rsidRPr="009F4582">
        <w:rPr>
          <w:rFonts w:asciiTheme="minorHAnsi" w:hAnsiTheme="minorHAnsi" w:cstheme="minorHAnsi"/>
          <w:sz w:val="20"/>
          <w:szCs w:val="20"/>
        </w:rPr>
        <w:t xml:space="preserve"> a </w:t>
      </w:r>
      <w:r w:rsidR="000A19FB" w:rsidRPr="009F4582">
        <w:rPr>
          <w:rFonts w:asciiTheme="minorHAnsi" w:hAnsiTheme="minorHAnsi" w:cstheme="minorHAnsi"/>
          <w:sz w:val="20"/>
          <w:szCs w:val="20"/>
        </w:rPr>
        <w:t>Work</w:t>
      </w:r>
      <w:r w:rsidR="00EE4DEC" w:rsidRPr="009F4582">
        <w:rPr>
          <w:rFonts w:asciiTheme="minorHAnsi" w:hAnsiTheme="minorHAnsi" w:cstheme="minorHAnsi"/>
          <w:sz w:val="20"/>
          <w:szCs w:val="20"/>
        </w:rPr>
        <w:t xml:space="preserve"> Order</w:t>
      </w:r>
      <w:r w:rsidRPr="009F4582">
        <w:rPr>
          <w:rFonts w:asciiTheme="minorHAnsi" w:hAnsiTheme="minorHAnsi" w:cstheme="minorHAnsi"/>
          <w:sz w:val="20"/>
          <w:szCs w:val="20"/>
        </w:rPr>
        <w:t xml:space="preserve"> and authorized </w:t>
      </w:r>
      <w:r w:rsidR="00F07301" w:rsidRPr="009F4582">
        <w:rPr>
          <w:rFonts w:asciiTheme="minorHAnsi" w:hAnsiTheme="minorHAnsi" w:cstheme="minorHAnsi"/>
          <w:sz w:val="20"/>
          <w:szCs w:val="20"/>
        </w:rPr>
        <w:t xml:space="preserve">in writing </w:t>
      </w:r>
      <w:r w:rsidRPr="009F4582">
        <w:rPr>
          <w:rFonts w:asciiTheme="minorHAnsi" w:hAnsiTheme="minorHAnsi" w:cstheme="minorHAnsi"/>
          <w:sz w:val="20"/>
          <w:szCs w:val="20"/>
        </w:rPr>
        <w:t>by the Client and Gannett Fleming (“</w:t>
      </w:r>
      <w:r w:rsidRPr="009F4582">
        <w:rPr>
          <w:rFonts w:asciiTheme="minorHAnsi" w:hAnsiTheme="minorHAnsi" w:cstheme="minorHAnsi"/>
          <w:b/>
          <w:bCs/>
          <w:sz w:val="20"/>
          <w:szCs w:val="20"/>
        </w:rPr>
        <w:t>Additional Services</w:t>
      </w:r>
      <w:r w:rsidRPr="009F4582">
        <w:rPr>
          <w:rFonts w:asciiTheme="minorHAnsi" w:hAnsiTheme="minorHAnsi" w:cstheme="minorHAnsi"/>
          <w:sz w:val="20"/>
          <w:szCs w:val="20"/>
        </w:rPr>
        <w:t xml:space="preserve">”), the provisions of the Prime Agreement shall govern Subconsultant’s compensation, except as expressly stated otherwise herein. </w:t>
      </w:r>
      <w:r w:rsidR="0049244A" w:rsidRPr="0049244A">
        <w:rPr>
          <w:rFonts w:asciiTheme="minorHAnsi" w:hAnsiTheme="minorHAnsi" w:cstheme="minorHAnsi"/>
          <w:sz w:val="20"/>
          <w:szCs w:val="20"/>
        </w:rPr>
        <w:t xml:space="preserve">In the </w:t>
      </w:r>
      <w:r w:rsidR="0049244A" w:rsidRPr="0049244A">
        <w:rPr>
          <w:rFonts w:asciiTheme="minorHAnsi" w:hAnsiTheme="minorHAnsi" w:cstheme="minorHAnsi"/>
          <w:sz w:val="20"/>
          <w:szCs w:val="20"/>
        </w:rPr>
        <w:lastRenderedPageBreak/>
        <w:t xml:space="preserve">event the provisions of the Prime Agreement are silent or incomplete with respect to Additional Services, then Gannett Fleming and Subconsultant shall negotiate and execute an amendment to this Agreement setting forth the scope and compensation for the Additional Services and any special terms that apply in addition to the terms of this Agreement. </w:t>
      </w:r>
      <w:r w:rsidR="003836CB" w:rsidRPr="009F4582">
        <w:rPr>
          <w:rFonts w:asciiTheme="minorHAnsi" w:eastAsia="Calibri" w:hAnsiTheme="minorHAnsi" w:cstheme="minorHAnsi"/>
          <w:iCs/>
          <w:sz w:val="20"/>
          <w:szCs w:val="20"/>
        </w:rPr>
        <w:t xml:space="preserve">Where the parties cannot agree to an adjustment in compensation within a reasonable time of Gannett Fleming’s </w:t>
      </w:r>
      <w:r w:rsidR="00E13CDD" w:rsidRPr="009F4582">
        <w:rPr>
          <w:rFonts w:asciiTheme="minorHAnsi" w:eastAsia="Calibri" w:hAnsiTheme="minorHAnsi" w:cstheme="minorHAnsi"/>
          <w:iCs/>
          <w:sz w:val="20"/>
          <w:szCs w:val="20"/>
        </w:rPr>
        <w:t>authorization of Additional Services</w:t>
      </w:r>
      <w:r w:rsidR="003836CB" w:rsidRPr="009F4582">
        <w:rPr>
          <w:rFonts w:asciiTheme="minorHAnsi" w:eastAsia="Calibri" w:hAnsiTheme="minorHAnsi" w:cstheme="minorHAnsi"/>
          <w:iCs/>
          <w:sz w:val="20"/>
          <w:szCs w:val="20"/>
        </w:rPr>
        <w:t>, Gannett Fleming may direct Subconsultant in writing to proceed with the Additional Services</w:t>
      </w:r>
      <w:r w:rsidR="00E13CDD" w:rsidRPr="009F4582">
        <w:rPr>
          <w:rFonts w:asciiTheme="minorHAnsi" w:eastAsia="Calibri" w:hAnsiTheme="minorHAnsi" w:cstheme="minorHAnsi"/>
          <w:iCs/>
          <w:sz w:val="20"/>
          <w:szCs w:val="20"/>
        </w:rPr>
        <w:t>.  Subconsultant shall comply with such direction and</w:t>
      </w:r>
      <w:r w:rsidR="003836CB" w:rsidRPr="009F4582">
        <w:rPr>
          <w:rFonts w:asciiTheme="minorHAnsi" w:eastAsia="Calibri" w:hAnsiTheme="minorHAnsi" w:cstheme="minorHAnsi"/>
          <w:iCs/>
          <w:sz w:val="20"/>
          <w:szCs w:val="20"/>
        </w:rPr>
        <w:t xml:space="preserve"> shall have the right to submit a Claim for payment subject to the dispute resolution provisions of this Agreement. </w:t>
      </w:r>
      <w:r w:rsidR="00986943" w:rsidRPr="009F4582">
        <w:rPr>
          <w:rFonts w:asciiTheme="minorHAnsi" w:hAnsiTheme="minorHAnsi" w:cstheme="minorHAnsi"/>
          <w:sz w:val="20"/>
          <w:szCs w:val="20"/>
        </w:rPr>
        <w:t>All</w:t>
      </w:r>
      <w:r w:rsidR="008A4947" w:rsidRPr="009F4582">
        <w:rPr>
          <w:rFonts w:asciiTheme="minorHAnsi" w:hAnsiTheme="minorHAnsi" w:cstheme="minorHAnsi"/>
          <w:sz w:val="20"/>
          <w:szCs w:val="20"/>
        </w:rPr>
        <w:t xml:space="preserve"> extra Services performed without written authorization as required herein </w:t>
      </w:r>
      <w:r w:rsidR="002B275D" w:rsidRPr="009F4582">
        <w:rPr>
          <w:rFonts w:asciiTheme="minorHAnsi" w:hAnsiTheme="minorHAnsi" w:cstheme="minorHAnsi"/>
          <w:sz w:val="20"/>
          <w:szCs w:val="20"/>
        </w:rPr>
        <w:t xml:space="preserve">shall be </w:t>
      </w:r>
      <w:r w:rsidR="008A4947" w:rsidRPr="009F4582">
        <w:rPr>
          <w:rFonts w:asciiTheme="minorHAnsi" w:hAnsiTheme="minorHAnsi" w:cstheme="minorHAnsi"/>
          <w:sz w:val="20"/>
          <w:szCs w:val="20"/>
        </w:rPr>
        <w:t>at Subconsultant’s sole risk and expense</w:t>
      </w:r>
      <w:r w:rsidR="002B275D" w:rsidRPr="009F4582">
        <w:rPr>
          <w:rFonts w:asciiTheme="minorHAnsi" w:hAnsiTheme="minorHAnsi" w:cstheme="minorHAnsi"/>
          <w:sz w:val="20"/>
          <w:szCs w:val="20"/>
        </w:rPr>
        <w:t xml:space="preserve">.  </w:t>
      </w:r>
    </w:p>
    <w:p w14:paraId="644FBB0F" w14:textId="77777777" w:rsidR="009E5A6F" w:rsidRPr="009F4582" w:rsidRDefault="009E5A6F" w:rsidP="00D30969">
      <w:pPr>
        <w:spacing w:line="240" w:lineRule="auto"/>
        <w:ind w:left="720"/>
        <w:contextualSpacing/>
        <w:rPr>
          <w:rFonts w:asciiTheme="minorHAnsi" w:hAnsiTheme="minorHAnsi" w:cstheme="minorHAnsi"/>
          <w:sz w:val="20"/>
          <w:szCs w:val="20"/>
        </w:rPr>
      </w:pPr>
    </w:p>
    <w:p w14:paraId="61C81DCA" w14:textId="54073F67" w:rsidR="009E5A6F" w:rsidRPr="00FE56A5" w:rsidRDefault="009E5A6F" w:rsidP="00D30969">
      <w:pPr>
        <w:numPr>
          <w:ilvl w:val="0"/>
          <w:numId w:val="4"/>
        </w:numPr>
        <w:shd w:val="clear" w:color="auto" w:fill="FFFFFF" w:themeFill="background1"/>
        <w:spacing w:line="240" w:lineRule="auto"/>
        <w:ind w:left="360"/>
        <w:contextualSpacing/>
        <w:jc w:val="both"/>
        <w:rPr>
          <w:rFonts w:asciiTheme="minorHAnsi" w:eastAsiaTheme="minorEastAsia" w:hAnsiTheme="minorHAnsi" w:cstheme="minorHAnsi"/>
          <w:b/>
          <w:bCs/>
          <w:sz w:val="20"/>
          <w:szCs w:val="20"/>
        </w:rPr>
      </w:pPr>
      <w:r w:rsidRPr="009F4582">
        <w:rPr>
          <w:rFonts w:asciiTheme="minorHAnsi" w:hAnsiTheme="minorHAnsi" w:cstheme="minorHAnsi"/>
          <w:sz w:val="20"/>
          <w:szCs w:val="20"/>
          <w:u w:val="single"/>
        </w:rPr>
        <w:t>Invoicing</w:t>
      </w:r>
      <w:r w:rsidRPr="009F4582">
        <w:rPr>
          <w:rFonts w:asciiTheme="minorHAnsi" w:hAnsiTheme="minorHAnsi" w:cstheme="minorHAnsi"/>
          <w:sz w:val="20"/>
          <w:szCs w:val="20"/>
        </w:rPr>
        <w:t xml:space="preserve">. Invoices shall be submitted to Gannett Fleming by Subconsultant in the manner and within the time required in the Prime </w:t>
      </w:r>
      <w:r w:rsidRPr="00C13B21">
        <w:rPr>
          <w:rFonts w:asciiTheme="minorHAnsi" w:hAnsiTheme="minorHAnsi" w:cstheme="minorHAnsi"/>
          <w:sz w:val="20"/>
          <w:szCs w:val="20"/>
        </w:rPr>
        <w:t>Agreement</w:t>
      </w:r>
      <w:r w:rsidR="008BF746" w:rsidRPr="00C13B21">
        <w:rPr>
          <w:rFonts w:asciiTheme="minorHAnsi" w:eastAsia="Calibri" w:hAnsiTheme="minorHAnsi" w:cstheme="minorHAnsi"/>
          <w:sz w:val="20"/>
          <w:szCs w:val="20"/>
        </w:rPr>
        <w:t xml:space="preserve"> or as otherwise agreed by Gannett Fleming and Client with notice to Subconsultant</w:t>
      </w:r>
      <w:r w:rsidRPr="00C13B21">
        <w:rPr>
          <w:rFonts w:asciiTheme="minorHAnsi" w:hAnsiTheme="minorHAnsi" w:cstheme="minorHAnsi"/>
          <w:sz w:val="20"/>
          <w:szCs w:val="20"/>
        </w:rPr>
        <w:t xml:space="preserve">. </w:t>
      </w:r>
      <w:r w:rsidR="00923D2C" w:rsidRPr="00C13B21">
        <w:rPr>
          <w:rFonts w:asciiTheme="minorHAnsi" w:hAnsiTheme="minorHAnsi" w:cstheme="minorHAnsi"/>
          <w:sz w:val="20"/>
          <w:szCs w:val="20"/>
        </w:rPr>
        <w:t>If</w:t>
      </w:r>
      <w:r w:rsidRPr="00C13B21">
        <w:rPr>
          <w:rFonts w:asciiTheme="minorHAnsi" w:hAnsiTheme="minorHAnsi" w:cstheme="minorHAnsi"/>
          <w:sz w:val="20"/>
          <w:szCs w:val="20"/>
        </w:rPr>
        <w:t xml:space="preserve"> no time period is specified in the Prime Agreement, then Subconsultant shall submit invoices for Services rendered during the previous</w:t>
      </w:r>
      <w:r w:rsidRPr="009F4582">
        <w:rPr>
          <w:rFonts w:asciiTheme="minorHAnsi" w:hAnsiTheme="minorHAnsi" w:cstheme="minorHAnsi"/>
          <w:sz w:val="20"/>
          <w:szCs w:val="20"/>
        </w:rPr>
        <w:t xml:space="preserve"> month to Gannett Fleming on a monthly basis, and Subconsultant shall submit a final invoice within forty-five (45) days after completion of such Services. All invoices shall be prepared in accordance with the requirements of the Prime Agreement and must include all </w:t>
      </w:r>
      <w:r w:rsidR="001B676C" w:rsidRPr="009F4582">
        <w:rPr>
          <w:rFonts w:asciiTheme="minorHAnsi" w:hAnsiTheme="minorHAnsi" w:cstheme="minorHAnsi"/>
          <w:sz w:val="20"/>
          <w:szCs w:val="20"/>
        </w:rPr>
        <w:t>supporting</w:t>
      </w:r>
      <w:r w:rsidRPr="009F4582">
        <w:rPr>
          <w:rFonts w:asciiTheme="minorHAnsi" w:hAnsiTheme="minorHAnsi" w:cstheme="minorHAnsi"/>
          <w:sz w:val="20"/>
          <w:szCs w:val="20"/>
        </w:rPr>
        <w:t xml:space="preserve"> information reasonably required by Gannett Fleming</w:t>
      </w:r>
      <w:r w:rsidR="00A97902" w:rsidRPr="009F4582">
        <w:rPr>
          <w:rFonts w:asciiTheme="minorHAnsi" w:hAnsiTheme="minorHAnsi" w:cstheme="minorHAnsi"/>
          <w:sz w:val="20"/>
          <w:szCs w:val="20"/>
        </w:rPr>
        <w:t>, including the project number assigned by Gannett Fleming</w:t>
      </w:r>
      <w:r w:rsidRPr="009F4582">
        <w:rPr>
          <w:rFonts w:asciiTheme="minorHAnsi" w:hAnsiTheme="minorHAnsi" w:cstheme="minorHAnsi"/>
          <w:sz w:val="20"/>
          <w:szCs w:val="20"/>
        </w:rPr>
        <w:t>. Gannett Fleming shall not be liable or required to reimburse Subconsultant</w:t>
      </w:r>
      <w:r w:rsidR="00004EE8" w:rsidRPr="009F4582">
        <w:rPr>
          <w:rFonts w:asciiTheme="minorHAnsi" w:hAnsiTheme="minorHAnsi" w:cstheme="minorHAnsi"/>
          <w:sz w:val="20"/>
          <w:szCs w:val="20"/>
        </w:rPr>
        <w:t>,</w:t>
      </w:r>
      <w:r w:rsidRPr="009F4582">
        <w:rPr>
          <w:rFonts w:asciiTheme="minorHAnsi" w:hAnsiTheme="minorHAnsi" w:cstheme="minorHAnsi"/>
          <w:sz w:val="20"/>
          <w:szCs w:val="20"/>
        </w:rPr>
        <w:t xml:space="preserve"> or to seek reimbursement from the Client</w:t>
      </w:r>
      <w:r w:rsidR="00004EE8" w:rsidRPr="009F4582">
        <w:rPr>
          <w:rFonts w:asciiTheme="minorHAnsi" w:hAnsiTheme="minorHAnsi" w:cstheme="minorHAnsi"/>
          <w:sz w:val="20"/>
          <w:szCs w:val="20"/>
        </w:rPr>
        <w:t>,</w:t>
      </w:r>
      <w:r w:rsidRPr="009F4582">
        <w:rPr>
          <w:rFonts w:asciiTheme="minorHAnsi" w:hAnsiTheme="minorHAnsi" w:cstheme="minorHAnsi"/>
          <w:sz w:val="20"/>
          <w:szCs w:val="20"/>
        </w:rPr>
        <w:t xml:space="preserve"> for any fees or costs invoiced </w:t>
      </w:r>
      <w:r w:rsidR="00B57612" w:rsidRPr="009F4582">
        <w:rPr>
          <w:rFonts w:asciiTheme="minorHAnsi" w:hAnsiTheme="minorHAnsi" w:cstheme="minorHAnsi"/>
          <w:sz w:val="20"/>
          <w:szCs w:val="20"/>
        </w:rPr>
        <w:t xml:space="preserve">later than </w:t>
      </w:r>
      <w:r w:rsidR="004A4043" w:rsidRPr="009F4582">
        <w:rPr>
          <w:rFonts w:asciiTheme="minorHAnsi" w:hAnsiTheme="minorHAnsi" w:cstheme="minorHAnsi"/>
          <w:sz w:val="20"/>
          <w:szCs w:val="20"/>
        </w:rPr>
        <w:t>the earlie</w:t>
      </w:r>
      <w:r w:rsidR="00A07056" w:rsidRPr="009F4582">
        <w:rPr>
          <w:rFonts w:asciiTheme="minorHAnsi" w:hAnsiTheme="minorHAnsi" w:cstheme="minorHAnsi"/>
          <w:sz w:val="20"/>
          <w:szCs w:val="20"/>
        </w:rPr>
        <w:t>st</w:t>
      </w:r>
      <w:r w:rsidR="004A4043" w:rsidRPr="009F4582">
        <w:rPr>
          <w:rFonts w:asciiTheme="minorHAnsi" w:hAnsiTheme="minorHAnsi" w:cstheme="minorHAnsi"/>
          <w:sz w:val="20"/>
          <w:szCs w:val="20"/>
        </w:rPr>
        <w:t xml:space="preserve"> occurrence of either: (</w:t>
      </w:r>
      <w:proofErr w:type="spellStart"/>
      <w:r w:rsidR="004A4043" w:rsidRPr="009F4582">
        <w:rPr>
          <w:rFonts w:asciiTheme="minorHAnsi" w:hAnsiTheme="minorHAnsi" w:cstheme="minorHAnsi"/>
          <w:sz w:val="20"/>
          <w:szCs w:val="20"/>
        </w:rPr>
        <w:t>i</w:t>
      </w:r>
      <w:proofErr w:type="spellEnd"/>
      <w:r w:rsidR="004A4043" w:rsidRPr="009F4582">
        <w:rPr>
          <w:rFonts w:asciiTheme="minorHAnsi" w:hAnsiTheme="minorHAnsi" w:cstheme="minorHAnsi"/>
          <w:sz w:val="20"/>
          <w:szCs w:val="20"/>
        </w:rPr>
        <w:t>) ninety (90) days from the date any particular Services are performed or costs are incurred</w:t>
      </w:r>
      <w:r w:rsidRPr="009F4582">
        <w:rPr>
          <w:rFonts w:asciiTheme="minorHAnsi" w:hAnsiTheme="minorHAnsi" w:cstheme="minorHAnsi"/>
          <w:sz w:val="20"/>
          <w:szCs w:val="20"/>
        </w:rPr>
        <w:t>,</w:t>
      </w:r>
      <w:r w:rsidR="009D5A16" w:rsidRPr="009F4582">
        <w:rPr>
          <w:rFonts w:asciiTheme="minorHAnsi" w:hAnsiTheme="minorHAnsi" w:cstheme="minorHAnsi"/>
          <w:sz w:val="20"/>
          <w:szCs w:val="20"/>
        </w:rPr>
        <w:t xml:space="preserve"> </w:t>
      </w:r>
      <w:r w:rsidRPr="009F4582">
        <w:rPr>
          <w:rFonts w:asciiTheme="minorHAnsi" w:hAnsiTheme="minorHAnsi" w:cstheme="minorHAnsi"/>
          <w:sz w:val="20"/>
          <w:szCs w:val="20"/>
        </w:rPr>
        <w:t>or</w:t>
      </w:r>
      <w:r w:rsidR="004A4043" w:rsidRPr="009F4582">
        <w:rPr>
          <w:rFonts w:asciiTheme="minorHAnsi" w:hAnsiTheme="minorHAnsi" w:cstheme="minorHAnsi"/>
          <w:sz w:val="20"/>
          <w:szCs w:val="20"/>
        </w:rPr>
        <w:t xml:space="preserve"> (ii)</w:t>
      </w:r>
      <w:r w:rsidRPr="009F4582">
        <w:rPr>
          <w:rFonts w:asciiTheme="minorHAnsi" w:hAnsiTheme="minorHAnsi" w:cstheme="minorHAnsi"/>
          <w:sz w:val="20"/>
          <w:szCs w:val="20"/>
        </w:rPr>
        <w:t xml:space="preserve"> such period as may be designated</w:t>
      </w:r>
      <w:r w:rsidR="004A4043" w:rsidRPr="009F4582">
        <w:rPr>
          <w:rFonts w:asciiTheme="minorHAnsi" w:hAnsiTheme="minorHAnsi" w:cstheme="minorHAnsi"/>
          <w:sz w:val="20"/>
          <w:szCs w:val="20"/>
        </w:rPr>
        <w:t xml:space="preserve"> and/or required</w:t>
      </w:r>
      <w:r w:rsidRPr="009F4582">
        <w:rPr>
          <w:rFonts w:asciiTheme="minorHAnsi" w:hAnsiTheme="minorHAnsi" w:cstheme="minorHAnsi"/>
          <w:sz w:val="20"/>
          <w:szCs w:val="20"/>
        </w:rPr>
        <w:t xml:space="preserve"> in the Prime Agreement.</w:t>
      </w:r>
      <w:r w:rsidR="00FE56A5">
        <w:rPr>
          <w:rFonts w:asciiTheme="minorHAnsi" w:hAnsiTheme="minorHAnsi" w:cstheme="minorHAnsi"/>
          <w:sz w:val="20"/>
          <w:szCs w:val="20"/>
        </w:rPr>
        <w:t xml:space="preserve">   </w:t>
      </w:r>
      <w:r w:rsidR="00FE56A5" w:rsidRPr="00FE56A5">
        <w:rPr>
          <w:rFonts w:asciiTheme="minorHAnsi" w:hAnsiTheme="minorHAnsi" w:cstheme="minorHAnsi"/>
          <w:b/>
          <w:bCs/>
          <w:sz w:val="20"/>
          <w:szCs w:val="20"/>
        </w:rPr>
        <w:t>As this is a PennDOT ECMS Agreement, all invoices will be submitted using PennDOT</w:t>
      </w:r>
      <w:r w:rsidR="00017FC5">
        <w:rPr>
          <w:rFonts w:asciiTheme="minorHAnsi" w:hAnsiTheme="minorHAnsi" w:cstheme="minorHAnsi"/>
          <w:b/>
          <w:bCs/>
          <w:sz w:val="20"/>
          <w:szCs w:val="20"/>
        </w:rPr>
        <w:t>’</w:t>
      </w:r>
      <w:r w:rsidR="00FE56A5" w:rsidRPr="00FE56A5">
        <w:rPr>
          <w:rFonts w:asciiTheme="minorHAnsi" w:hAnsiTheme="minorHAnsi" w:cstheme="minorHAnsi"/>
          <w:b/>
          <w:bCs/>
          <w:sz w:val="20"/>
          <w:szCs w:val="20"/>
        </w:rPr>
        <w:t>s ECMS site.</w:t>
      </w:r>
    </w:p>
    <w:p w14:paraId="552BCB70" w14:textId="77777777" w:rsidR="009E5A6F" w:rsidRPr="009F4582" w:rsidRDefault="009E5A6F" w:rsidP="00D30969">
      <w:pPr>
        <w:spacing w:line="240" w:lineRule="auto"/>
        <w:ind w:left="720"/>
        <w:contextualSpacing/>
        <w:rPr>
          <w:rFonts w:asciiTheme="minorHAnsi" w:hAnsiTheme="minorHAnsi" w:cstheme="minorHAnsi"/>
          <w:sz w:val="20"/>
          <w:szCs w:val="20"/>
        </w:rPr>
      </w:pPr>
    </w:p>
    <w:p w14:paraId="0C286799" w14:textId="650CA62E" w:rsidR="009E5A6F" w:rsidRPr="009F4582" w:rsidRDefault="009E5A6F" w:rsidP="00D30969">
      <w:pPr>
        <w:numPr>
          <w:ilvl w:val="0"/>
          <w:numId w:val="4"/>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Withholding, Retainage</w:t>
      </w:r>
      <w:r w:rsidRPr="009F4582">
        <w:rPr>
          <w:rFonts w:asciiTheme="minorHAnsi" w:hAnsiTheme="minorHAnsi" w:cstheme="minorHAnsi"/>
          <w:sz w:val="20"/>
          <w:szCs w:val="20"/>
        </w:rPr>
        <w:t xml:space="preserve">. All payments hereunder are subject to audits, adjustments, limitations, withholding, retention, and determinations that apply to Gannett Fleming or </w:t>
      </w:r>
      <w:r w:rsidR="00EE387E" w:rsidRPr="009F4582">
        <w:rPr>
          <w:rFonts w:asciiTheme="minorHAnsi" w:hAnsiTheme="minorHAnsi" w:cstheme="minorHAnsi"/>
          <w:sz w:val="20"/>
          <w:szCs w:val="20"/>
        </w:rPr>
        <w:t xml:space="preserve">to which </w:t>
      </w:r>
      <w:r w:rsidRPr="009F4582">
        <w:rPr>
          <w:rFonts w:asciiTheme="minorHAnsi" w:hAnsiTheme="minorHAnsi" w:cstheme="minorHAnsi"/>
          <w:sz w:val="20"/>
          <w:szCs w:val="20"/>
        </w:rPr>
        <w:t xml:space="preserve">the Client may be entitled under the Prime Agreement. </w:t>
      </w:r>
      <w:r w:rsidR="007F2009" w:rsidRPr="009F4582">
        <w:rPr>
          <w:rFonts w:asciiTheme="minorHAnsi" w:hAnsiTheme="minorHAnsi" w:cstheme="minorHAnsi"/>
          <w:sz w:val="20"/>
          <w:szCs w:val="20"/>
        </w:rPr>
        <w:t xml:space="preserve">To the fullest extent permitted by law, </w:t>
      </w:r>
      <w:r w:rsidRPr="009F4582">
        <w:rPr>
          <w:rFonts w:asciiTheme="minorHAnsi" w:hAnsiTheme="minorHAnsi" w:cstheme="minorHAnsi"/>
          <w:sz w:val="20"/>
          <w:szCs w:val="20"/>
        </w:rPr>
        <w:t>Gannett Fleming</w:t>
      </w:r>
      <w:r w:rsidR="00004EE8" w:rsidRPr="009F4582">
        <w:rPr>
          <w:rFonts w:asciiTheme="minorHAnsi" w:hAnsiTheme="minorHAnsi" w:cstheme="minorHAnsi"/>
          <w:sz w:val="20"/>
          <w:szCs w:val="20"/>
        </w:rPr>
        <w:t>, in its sole reasonable discretion</w:t>
      </w:r>
      <w:r w:rsidR="007F2009" w:rsidRPr="009F4582">
        <w:rPr>
          <w:rFonts w:asciiTheme="minorHAnsi" w:hAnsiTheme="minorHAnsi" w:cstheme="minorHAnsi"/>
          <w:sz w:val="20"/>
          <w:szCs w:val="20"/>
        </w:rPr>
        <w:t xml:space="preserve">, </w:t>
      </w:r>
      <w:r w:rsidRPr="009F4582">
        <w:rPr>
          <w:rFonts w:asciiTheme="minorHAnsi" w:hAnsiTheme="minorHAnsi" w:cstheme="minorHAnsi"/>
          <w:sz w:val="20"/>
          <w:szCs w:val="20"/>
        </w:rPr>
        <w:t>may withhold payments in whole or in part, and continue to withhold any such payments</w:t>
      </w:r>
      <w:r w:rsidR="007F2009" w:rsidRPr="009F4582">
        <w:rPr>
          <w:rFonts w:asciiTheme="minorHAnsi" w:hAnsiTheme="minorHAnsi" w:cstheme="minorHAnsi"/>
          <w:sz w:val="20"/>
          <w:szCs w:val="20"/>
        </w:rPr>
        <w:t xml:space="preserve"> </w:t>
      </w:r>
      <w:r w:rsidRPr="009F4582">
        <w:rPr>
          <w:rFonts w:asciiTheme="minorHAnsi" w:hAnsiTheme="minorHAnsi" w:cstheme="minorHAnsi"/>
          <w:sz w:val="20"/>
          <w:szCs w:val="20"/>
        </w:rPr>
        <w:t xml:space="preserve">for Services not completed, that fail to meet the Standard of Care, that are behind schedule, or that are otherwise performed in a manner that reasonably jeopardizes the timely progress and completion of the Project in accordance with the Standard of Care. </w:t>
      </w:r>
      <w:r w:rsidR="00254391" w:rsidRPr="009F4582">
        <w:rPr>
          <w:rFonts w:asciiTheme="minorHAnsi" w:hAnsiTheme="minorHAnsi" w:cstheme="minorHAnsi"/>
          <w:sz w:val="20"/>
          <w:szCs w:val="20"/>
        </w:rPr>
        <w:t>If</w:t>
      </w:r>
      <w:r w:rsidRPr="009F4582">
        <w:rPr>
          <w:rFonts w:asciiTheme="minorHAnsi" w:hAnsiTheme="minorHAnsi" w:cstheme="minorHAnsi"/>
          <w:sz w:val="20"/>
          <w:szCs w:val="20"/>
        </w:rPr>
        <w:t xml:space="preserve"> the Prime Agreement and/or Applicable Laws require any amount of retainage</w:t>
      </w:r>
      <w:r w:rsidR="00254391" w:rsidRPr="009F4582">
        <w:rPr>
          <w:rFonts w:asciiTheme="minorHAnsi" w:hAnsiTheme="minorHAnsi" w:cstheme="minorHAnsi"/>
          <w:sz w:val="20"/>
          <w:szCs w:val="20"/>
        </w:rPr>
        <w:t xml:space="preserve">, </w:t>
      </w:r>
      <w:r w:rsidRPr="009F4582">
        <w:rPr>
          <w:rFonts w:asciiTheme="minorHAnsi" w:hAnsiTheme="minorHAnsi" w:cstheme="minorHAnsi"/>
          <w:sz w:val="20"/>
          <w:szCs w:val="20"/>
        </w:rPr>
        <w:t xml:space="preserve">holdback, </w:t>
      </w:r>
      <w:proofErr w:type="gramStart"/>
      <w:r w:rsidRPr="009F4582">
        <w:rPr>
          <w:rFonts w:asciiTheme="minorHAnsi" w:hAnsiTheme="minorHAnsi" w:cstheme="minorHAnsi"/>
          <w:sz w:val="20"/>
          <w:szCs w:val="20"/>
        </w:rPr>
        <w:t>bonds</w:t>
      </w:r>
      <w:r w:rsidR="00254391" w:rsidRPr="009F4582">
        <w:rPr>
          <w:rFonts w:asciiTheme="minorHAnsi" w:hAnsiTheme="minorHAnsi" w:cstheme="minorHAnsi"/>
          <w:sz w:val="20"/>
          <w:szCs w:val="20"/>
        </w:rPr>
        <w:t xml:space="preserve">, </w:t>
      </w:r>
      <w:r w:rsidRPr="009F4582">
        <w:rPr>
          <w:rFonts w:asciiTheme="minorHAnsi" w:hAnsiTheme="minorHAnsi" w:cstheme="minorHAnsi"/>
          <w:sz w:val="20"/>
          <w:szCs w:val="20"/>
        </w:rPr>
        <w:t xml:space="preserve"> guarantees</w:t>
      </w:r>
      <w:proofErr w:type="gramEnd"/>
      <w:r w:rsidRPr="009F4582">
        <w:rPr>
          <w:rFonts w:asciiTheme="minorHAnsi" w:hAnsiTheme="minorHAnsi" w:cstheme="minorHAnsi"/>
          <w:sz w:val="20"/>
          <w:szCs w:val="20"/>
        </w:rPr>
        <w:t xml:space="preserve">, or financial assurance, then Subconsultant agrees it shall be subject to such </w:t>
      </w:r>
      <w:r w:rsidR="00254391" w:rsidRPr="009F4582">
        <w:rPr>
          <w:rFonts w:asciiTheme="minorHAnsi" w:hAnsiTheme="minorHAnsi" w:cstheme="minorHAnsi"/>
          <w:sz w:val="20"/>
          <w:szCs w:val="20"/>
        </w:rPr>
        <w:t>requirements</w:t>
      </w:r>
      <w:r w:rsidRPr="009F4582">
        <w:rPr>
          <w:rFonts w:asciiTheme="minorHAnsi" w:hAnsiTheme="minorHAnsi" w:cstheme="minorHAnsi"/>
          <w:sz w:val="20"/>
          <w:szCs w:val="20"/>
        </w:rPr>
        <w:t xml:space="preserve">. </w:t>
      </w:r>
    </w:p>
    <w:p w14:paraId="051B1F3E"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7C8A4C03" w14:textId="73D6C910" w:rsidR="009E5A6F" w:rsidRPr="009F4582" w:rsidRDefault="009E5A6F" w:rsidP="00D30969">
      <w:pPr>
        <w:numPr>
          <w:ilvl w:val="0"/>
          <w:numId w:val="4"/>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Lien Waiver and Release Upon Final Payment</w:t>
      </w:r>
      <w:r w:rsidRPr="009F4582">
        <w:rPr>
          <w:rFonts w:asciiTheme="minorHAnsi" w:hAnsiTheme="minorHAnsi" w:cstheme="minorHAnsi"/>
          <w:sz w:val="20"/>
          <w:szCs w:val="20"/>
        </w:rPr>
        <w:t xml:space="preserve">. Subconsultant acknowledges that the total compensation as set forth </w:t>
      </w:r>
      <w:r w:rsidR="007B2082" w:rsidRPr="009F4582">
        <w:rPr>
          <w:rFonts w:asciiTheme="minorHAnsi" w:hAnsiTheme="minorHAnsi" w:cstheme="minorHAnsi"/>
          <w:sz w:val="20"/>
          <w:szCs w:val="20"/>
        </w:rPr>
        <w:t>in</w:t>
      </w:r>
      <w:r w:rsidR="00EE4DEC" w:rsidRPr="009F4582">
        <w:rPr>
          <w:rFonts w:asciiTheme="minorHAnsi" w:hAnsiTheme="minorHAnsi" w:cstheme="minorHAnsi"/>
          <w:sz w:val="20"/>
          <w:szCs w:val="20"/>
        </w:rPr>
        <w:t xml:space="preserve"> a </w:t>
      </w:r>
      <w:r w:rsidR="000A19FB" w:rsidRPr="009F4582">
        <w:rPr>
          <w:rFonts w:asciiTheme="minorHAnsi" w:hAnsiTheme="minorHAnsi" w:cstheme="minorHAnsi"/>
          <w:sz w:val="20"/>
          <w:szCs w:val="20"/>
        </w:rPr>
        <w:t>Work</w:t>
      </w:r>
      <w:r w:rsidR="00EE4DEC" w:rsidRPr="009F4582">
        <w:rPr>
          <w:rFonts w:asciiTheme="minorHAnsi" w:hAnsiTheme="minorHAnsi" w:cstheme="minorHAnsi"/>
          <w:sz w:val="20"/>
          <w:szCs w:val="20"/>
        </w:rPr>
        <w:t xml:space="preserve"> Order</w:t>
      </w:r>
      <w:r w:rsidRPr="009F4582">
        <w:rPr>
          <w:rFonts w:asciiTheme="minorHAnsi" w:hAnsiTheme="minorHAnsi" w:cstheme="minorHAnsi"/>
          <w:sz w:val="20"/>
          <w:szCs w:val="20"/>
        </w:rPr>
        <w:t xml:space="preserve"> and as increased by any written amendments shall be in full and complete satisfaction of all indebtedness and obligation of any nature whatsoever for the Services to be performed under this Agreement, including any form of reimbursement, remuneration, payment, or compensation whatsoever. Subconsultant agrees that acceptance of payment in the amount set forth here shall constitute on its behalf and on behalf of its successors and assigns, a full release and discharge of Gannett Fleming and Client of any and all Claims which are known or reasonably should have been known and those with respect to payment. Subconsultant further agrees to sign any release for payment that is required under Applicable Laws or the Prime Agreement. </w:t>
      </w:r>
    </w:p>
    <w:p w14:paraId="6092FBA9"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01CD63E1" w14:textId="77777777" w:rsidR="009E5A6F" w:rsidRPr="009F4582" w:rsidRDefault="009E5A6F" w:rsidP="00D30969">
      <w:pPr>
        <w:numPr>
          <w:ilvl w:val="0"/>
          <w:numId w:val="1"/>
        </w:numPr>
        <w:shd w:val="clear" w:color="auto" w:fill="FFFFFF" w:themeFill="background1"/>
        <w:spacing w:line="240" w:lineRule="auto"/>
        <w:ind w:left="0"/>
        <w:contextualSpacing/>
        <w:jc w:val="both"/>
        <w:rPr>
          <w:rFonts w:asciiTheme="minorHAnsi" w:hAnsiTheme="minorHAnsi" w:cstheme="minorHAnsi"/>
          <w:b/>
          <w:sz w:val="20"/>
          <w:szCs w:val="20"/>
          <w:u w:val="single"/>
        </w:rPr>
      </w:pPr>
      <w:bookmarkStart w:id="16" w:name="_Hlk535263452"/>
      <w:r w:rsidRPr="009F4582">
        <w:rPr>
          <w:rFonts w:asciiTheme="minorHAnsi" w:hAnsiTheme="minorHAnsi" w:cstheme="minorHAnsi"/>
          <w:b/>
          <w:sz w:val="20"/>
          <w:szCs w:val="20"/>
          <w:u w:val="single"/>
        </w:rPr>
        <w:t>TERM AND TERMINATION</w:t>
      </w:r>
    </w:p>
    <w:p w14:paraId="3F7D6E47" w14:textId="77777777" w:rsidR="009E5A6F" w:rsidRPr="009F4582" w:rsidRDefault="009E5A6F" w:rsidP="00D30969">
      <w:pPr>
        <w:shd w:val="clear" w:color="auto" w:fill="FFFFFF" w:themeFill="background1"/>
        <w:spacing w:line="240" w:lineRule="auto"/>
        <w:contextualSpacing/>
        <w:jc w:val="both"/>
        <w:rPr>
          <w:rFonts w:asciiTheme="minorHAnsi" w:hAnsiTheme="minorHAnsi" w:cstheme="minorHAnsi"/>
          <w:sz w:val="20"/>
          <w:szCs w:val="20"/>
        </w:rPr>
      </w:pPr>
    </w:p>
    <w:p w14:paraId="49FC74D5" w14:textId="33B8C24F" w:rsidR="009E5A6F" w:rsidRPr="009F4582" w:rsidRDefault="009E5A6F" w:rsidP="00D30969">
      <w:pPr>
        <w:numPr>
          <w:ilvl w:val="0"/>
          <w:numId w:val="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Term</w:t>
      </w:r>
      <w:r w:rsidRPr="009F4582">
        <w:rPr>
          <w:rFonts w:asciiTheme="minorHAnsi" w:hAnsiTheme="minorHAnsi" w:cstheme="minorHAnsi"/>
          <w:sz w:val="20"/>
          <w:szCs w:val="20"/>
        </w:rPr>
        <w:t>. The term of this Agreement begins on the Effective Date and shall remain in force unless and until sooner terminated by a Party pursuant to the provisions herein (“</w:t>
      </w:r>
      <w:r w:rsidRPr="009F4582">
        <w:rPr>
          <w:rFonts w:asciiTheme="minorHAnsi" w:hAnsiTheme="minorHAnsi" w:cstheme="minorHAnsi"/>
          <w:b/>
          <w:sz w:val="20"/>
          <w:szCs w:val="20"/>
        </w:rPr>
        <w:t>Term</w:t>
      </w:r>
      <w:r w:rsidRPr="009F4582">
        <w:rPr>
          <w:rFonts w:asciiTheme="minorHAnsi" w:hAnsiTheme="minorHAnsi" w:cstheme="minorHAnsi"/>
          <w:sz w:val="20"/>
          <w:szCs w:val="20"/>
        </w:rPr>
        <w:t xml:space="preserve">”). </w:t>
      </w:r>
      <w:r w:rsidR="00EE4DEC" w:rsidRPr="009F4582">
        <w:rPr>
          <w:rFonts w:asciiTheme="minorHAnsi" w:hAnsiTheme="minorHAnsi" w:cstheme="minorHAnsi"/>
          <w:sz w:val="20"/>
          <w:szCs w:val="20"/>
        </w:rPr>
        <w:t xml:space="preserve">Notwithstanding earlier termination or expiration of this Agreement, the terms and conditions of this Agreement shall govern any </w:t>
      </w:r>
      <w:r w:rsidR="000A19FB" w:rsidRPr="009F4582">
        <w:rPr>
          <w:rFonts w:asciiTheme="minorHAnsi" w:hAnsiTheme="minorHAnsi" w:cstheme="minorHAnsi"/>
          <w:sz w:val="20"/>
          <w:szCs w:val="20"/>
        </w:rPr>
        <w:t>Work</w:t>
      </w:r>
      <w:r w:rsidR="00EE4DEC" w:rsidRPr="009F4582">
        <w:rPr>
          <w:rFonts w:asciiTheme="minorHAnsi" w:hAnsiTheme="minorHAnsi" w:cstheme="minorHAnsi"/>
          <w:sz w:val="20"/>
          <w:szCs w:val="20"/>
        </w:rPr>
        <w:t xml:space="preserve"> Order until such time that the </w:t>
      </w:r>
      <w:r w:rsidR="000A19FB" w:rsidRPr="009F4582">
        <w:rPr>
          <w:rFonts w:asciiTheme="minorHAnsi" w:hAnsiTheme="minorHAnsi" w:cstheme="minorHAnsi"/>
          <w:sz w:val="20"/>
          <w:szCs w:val="20"/>
        </w:rPr>
        <w:t>Work</w:t>
      </w:r>
      <w:r w:rsidR="00EE4DEC" w:rsidRPr="009F4582">
        <w:rPr>
          <w:rFonts w:asciiTheme="minorHAnsi" w:hAnsiTheme="minorHAnsi" w:cstheme="minorHAnsi"/>
          <w:sz w:val="20"/>
          <w:szCs w:val="20"/>
        </w:rPr>
        <w:t xml:space="preserve"> Order is completed pursuant to its terms or Gannett Fleming consents in a signed writing.</w:t>
      </w:r>
    </w:p>
    <w:p w14:paraId="751AF474"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bookmarkEnd w:id="16"/>
    <w:p w14:paraId="2621079E" w14:textId="4883514F" w:rsidR="009E5A6F" w:rsidRPr="009F4582" w:rsidRDefault="009E5A6F" w:rsidP="00D30969">
      <w:pPr>
        <w:numPr>
          <w:ilvl w:val="0"/>
          <w:numId w:val="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Termination for Convenience</w:t>
      </w:r>
      <w:r w:rsidRPr="009F4582">
        <w:rPr>
          <w:rFonts w:asciiTheme="minorHAnsi" w:hAnsiTheme="minorHAnsi" w:cstheme="minorHAnsi"/>
          <w:sz w:val="20"/>
          <w:szCs w:val="20"/>
        </w:rPr>
        <w:t xml:space="preserve">. Gannett Fleming, in its sole discretion, may terminate this Agreement or any portion of the Services for convenience with written notice. The Parties may also mutually agree to terminate this Agreement in a writing signed by each Party. </w:t>
      </w:r>
    </w:p>
    <w:p w14:paraId="5C2E0D71"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6DC6881B" w14:textId="6080A81D" w:rsidR="009E5A6F" w:rsidRPr="009F4582" w:rsidRDefault="009E5A6F" w:rsidP="00D30969">
      <w:pPr>
        <w:numPr>
          <w:ilvl w:val="0"/>
          <w:numId w:val="2"/>
        </w:numPr>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Termination for Cause</w:t>
      </w:r>
      <w:r w:rsidRPr="009F4582">
        <w:rPr>
          <w:rFonts w:asciiTheme="minorHAnsi" w:hAnsiTheme="minorHAnsi" w:cstheme="minorHAnsi"/>
          <w:sz w:val="20"/>
          <w:szCs w:val="20"/>
        </w:rPr>
        <w:t>. Gannett Fleming may, in its sole discretion, terminate this Agreement in the event: (</w:t>
      </w:r>
      <w:proofErr w:type="spellStart"/>
      <w:r w:rsidRPr="009F4582">
        <w:rPr>
          <w:rFonts w:asciiTheme="minorHAnsi" w:hAnsiTheme="minorHAnsi" w:cstheme="minorHAnsi"/>
          <w:sz w:val="20"/>
          <w:szCs w:val="20"/>
        </w:rPr>
        <w:t>i</w:t>
      </w:r>
      <w:proofErr w:type="spellEnd"/>
      <w:r w:rsidRPr="009F4582">
        <w:rPr>
          <w:rFonts w:asciiTheme="minorHAnsi" w:hAnsiTheme="minorHAnsi" w:cstheme="minorHAnsi"/>
          <w:sz w:val="20"/>
          <w:szCs w:val="20"/>
        </w:rPr>
        <w:t xml:space="preserve">) Subconsultant is in breach or default (material or otherwise) of the provisions of this Agreement or the applicable provisions of the Prime Agreement, fails to meet the Standard of Care, or is not in compliance with any other applicable legal or contractual requirement to which Subconsultant is subject, including those which </w:t>
      </w:r>
      <w:r w:rsidRPr="009F4582">
        <w:rPr>
          <w:rFonts w:asciiTheme="minorHAnsi" w:hAnsiTheme="minorHAnsi" w:cstheme="minorHAnsi"/>
          <w:sz w:val="20"/>
          <w:szCs w:val="20"/>
        </w:rPr>
        <w:lastRenderedPageBreak/>
        <w:t>may be required under Applicable Laws (</w:t>
      </w:r>
      <w:r w:rsidRPr="009F4582">
        <w:rPr>
          <w:rFonts w:asciiTheme="minorHAnsi" w:hAnsiTheme="minorHAnsi" w:cstheme="minorHAnsi"/>
          <w:b/>
          <w:bCs/>
          <w:sz w:val="20"/>
          <w:szCs w:val="20"/>
        </w:rPr>
        <w:t>“Default(s)</w:t>
      </w:r>
      <w:r w:rsidRPr="009F4582">
        <w:rPr>
          <w:rFonts w:asciiTheme="minorHAnsi" w:hAnsiTheme="minorHAnsi" w:cstheme="minorHAnsi"/>
          <w:sz w:val="20"/>
          <w:szCs w:val="20"/>
        </w:rPr>
        <w:t>”), and such Default is not permitted to be cured under the provisions of the Prime Agreement or cannot reasonably</w:t>
      </w:r>
      <w:r w:rsidR="00045EF8" w:rsidRPr="009F4582">
        <w:rPr>
          <w:rFonts w:asciiTheme="minorHAnsi" w:hAnsiTheme="minorHAnsi" w:cstheme="minorHAnsi"/>
          <w:sz w:val="20"/>
          <w:szCs w:val="20"/>
        </w:rPr>
        <w:t xml:space="preserve"> </w:t>
      </w:r>
      <w:r w:rsidRPr="009F4582">
        <w:rPr>
          <w:rFonts w:asciiTheme="minorHAnsi" w:hAnsiTheme="minorHAnsi" w:cstheme="minorHAnsi"/>
          <w:sz w:val="20"/>
          <w:szCs w:val="20"/>
        </w:rPr>
        <w:t>be cured</w:t>
      </w:r>
      <w:r w:rsidR="00C37E80" w:rsidRPr="009F4582">
        <w:rPr>
          <w:rFonts w:asciiTheme="minorHAnsi" w:hAnsiTheme="minorHAnsi" w:cstheme="minorHAnsi"/>
          <w:sz w:val="20"/>
          <w:szCs w:val="20"/>
        </w:rPr>
        <w:t>;</w:t>
      </w:r>
      <w:r w:rsidRPr="009F4582">
        <w:rPr>
          <w:rFonts w:asciiTheme="minorHAnsi" w:hAnsiTheme="minorHAnsi" w:cstheme="minorHAnsi"/>
          <w:sz w:val="20"/>
          <w:szCs w:val="20"/>
        </w:rPr>
        <w:t xml:space="preserve"> or (ii)</w:t>
      </w:r>
      <w:r w:rsidRPr="009F4582">
        <w:rPr>
          <w:rFonts w:asciiTheme="minorHAnsi" w:hAnsiTheme="minorHAnsi" w:cstheme="minorHAnsi"/>
          <w:b/>
          <w:bCs/>
          <w:sz w:val="20"/>
          <w:szCs w:val="20"/>
        </w:rPr>
        <w:t xml:space="preserve"> </w:t>
      </w:r>
      <w:r w:rsidRPr="009F4582">
        <w:rPr>
          <w:rFonts w:asciiTheme="minorHAnsi" w:hAnsiTheme="minorHAnsi" w:cstheme="minorHAnsi"/>
          <w:sz w:val="20"/>
          <w:szCs w:val="20"/>
        </w:rPr>
        <w:t xml:space="preserve">where Subconsultant Defaults, and the Default is permitted and able to be cured under the provisions of the Prime Agreement but Subconsultant fails to adequately cure the Default in the period required thereunder. </w:t>
      </w:r>
      <w:r w:rsidR="00254391" w:rsidRPr="009F4582">
        <w:rPr>
          <w:rFonts w:asciiTheme="minorHAnsi" w:hAnsiTheme="minorHAnsi" w:cstheme="minorHAnsi"/>
          <w:sz w:val="20"/>
          <w:szCs w:val="20"/>
        </w:rPr>
        <w:t>If</w:t>
      </w:r>
      <w:r w:rsidRPr="009F4582">
        <w:rPr>
          <w:rFonts w:asciiTheme="minorHAnsi" w:hAnsiTheme="minorHAnsi" w:cstheme="minorHAnsi"/>
          <w:sz w:val="20"/>
          <w:szCs w:val="20"/>
        </w:rPr>
        <w:t xml:space="preserve"> the Prime Agreement does not contain a period for curing Default but Subconsultant is both permitted and able to cure in accordance with the provisions of the Prime Agreement, then Subconsultant shall be entitled to a cure period which is reasonable under the circumstances pertinent to any particular instance of Default, as determined by Gannett Fleming in its reasonable commercial discretion, and provided that the Client consents, </w:t>
      </w:r>
      <w:r w:rsidR="00EA09D7" w:rsidRPr="009F4582">
        <w:rPr>
          <w:rFonts w:asciiTheme="minorHAnsi" w:hAnsiTheme="minorHAnsi" w:cstheme="minorHAnsi"/>
          <w:sz w:val="20"/>
          <w:szCs w:val="20"/>
        </w:rPr>
        <w:t xml:space="preserve">if </w:t>
      </w:r>
      <w:r w:rsidRPr="009F4582">
        <w:rPr>
          <w:rFonts w:asciiTheme="minorHAnsi" w:hAnsiTheme="minorHAnsi" w:cstheme="minorHAnsi"/>
          <w:sz w:val="20"/>
          <w:szCs w:val="20"/>
        </w:rPr>
        <w:t xml:space="preserve">applicable. </w:t>
      </w:r>
    </w:p>
    <w:p w14:paraId="717A3DBB" w14:textId="77777777" w:rsidR="009F288A" w:rsidRPr="009F4582" w:rsidRDefault="009F288A" w:rsidP="009F288A">
      <w:pPr>
        <w:shd w:val="clear" w:color="auto" w:fill="FFFFFF" w:themeFill="background1"/>
        <w:spacing w:line="240" w:lineRule="auto"/>
        <w:ind w:left="360"/>
        <w:contextualSpacing/>
        <w:jc w:val="both"/>
        <w:rPr>
          <w:rFonts w:asciiTheme="minorHAnsi" w:hAnsiTheme="minorHAnsi" w:cstheme="minorHAnsi"/>
          <w:sz w:val="20"/>
          <w:szCs w:val="20"/>
        </w:rPr>
      </w:pPr>
    </w:p>
    <w:p w14:paraId="74606EC3" w14:textId="3EFC1ED1" w:rsidR="009E5A6F" w:rsidRPr="009F4582" w:rsidRDefault="009E5A6F" w:rsidP="00D30969">
      <w:pPr>
        <w:numPr>
          <w:ilvl w:val="0"/>
          <w:numId w:val="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Suspension</w:t>
      </w:r>
      <w:r w:rsidRPr="009F4582">
        <w:rPr>
          <w:rFonts w:asciiTheme="minorHAnsi" w:hAnsiTheme="minorHAnsi" w:cstheme="minorHAnsi"/>
          <w:sz w:val="20"/>
          <w:szCs w:val="20"/>
        </w:rPr>
        <w:t xml:space="preserve">. Gannett Fleming may suspend the Services in its sole discretion, at which point Subconsultant shall </w:t>
      </w:r>
      <w:r w:rsidR="004B7353" w:rsidRPr="009F4582">
        <w:rPr>
          <w:rFonts w:asciiTheme="minorHAnsi" w:hAnsiTheme="minorHAnsi" w:cstheme="minorHAnsi"/>
          <w:sz w:val="20"/>
          <w:szCs w:val="20"/>
        </w:rPr>
        <w:t>immediately</w:t>
      </w:r>
      <w:r w:rsidRPr="009F4582">
        <w:rPr>
          <w:rFonts w:asciiTheme="minorHAnsi" w:hAnsiTheme="minorHAnsi" w:cstheme="minorHAnsi"/>
          <w:sz w:val="20"/>
          <w:szCs w:val="20"/>
        </w:rPr>
        <w:t xml:space="preserve"> cease all or any portion of its Services specified by Gannett Fleming until Subconsultant receives direction to recommence the Services, which were subject to Gannett Fleming’s suspension in a writing signed by Gannett Fleming. In addition, Subconsultant shall deliver to Gannett Fleming</w:t>
      </w:r>
      <w:r w:rsidR="00ED74B8" w:rsidRPr="009F4582">
        <w:rPr>
          <w:rFonts w:asciiTheme="minorHAnsi" w:hAnsiTheme="minorHAnsi" w:cstheme="minorHAnsi"/>
          <w:sz w:val="20"/>
          <w:szCs w:val="20"/>
        </w:rPr>
        <w:t>, within three (3) business days,</w:t>
      </w:r>
      <w:r w:rsidRPr="009F4582">
        <w:rPr>
          <w:rFonts w:asciiTheme="minorHAnsi" w:hAnsiTheme="minorHAnsi" w:cstheme="minorHAnsi"/>
          <w:sz w:val="20"/>
          <w:szCs w:val="20"/>
        </w:rPr>
        <w:t xml:space="preserve"> all original data, drawings, reports, summaries, electronic files, and other information and materials generated in by Subconsultant in connection with its Services on the Project.</w:t>
      </w:r>
    </w:p>
    <w:p w14:paraId="328631E4" w14:textId="77777777" w:rsidR="009E5A6F" w:rsidRPr="009F4582" w:rsidRDefault="009E5A6F" w:rsidP="00D30969">
      <w:pPr>
        <w:shd w:val="clear" w:color="auto" w:fill="FFFFFF" w:themeFill="background1"/>
        <w:spacing w:line="240" w:lineRule="auto"/>
        <w:ind w:left="360"/>
        <w:contextualSpacing/>
        <w:jc w:val="both"/>
        <w:rPr>
          <w:rFonts w:asciiTheme="minorHAnsi" w:hAnsiTheme="minorHAnsi" w:cstheme="minorHAnsi"/>
          <w:sz w:val="20"/>
          <w:szCs w:val="20"/>
        </w:rPr>
      </w:pPr>
    </w:p>
    <w:p w14:paraId="6134C5D4" w14:textId="77777777" w:rsidR="009E5A6F" w:rsidRPr="009F4582" w:rsidRDefault="009E5A6F" w:rsidP="00D30969">
      <w:pPr>
        <w:numPr>
          <w:ilvl w:val="0"/>
          <w:numId w:val="2"/>
        </w:numPr>
        <w:shd w:val="clear" w:color="auto" w:fill="FFFFFF" w:themeFill="background1"/>
        <w:spacing w:line="240" w:lineRule="auto"/>
        <w:ind w:left="36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Termination Costs</w:t>
      </w:r>
      <w:r w:rsidRPr="009F4582">
        <w:rPr>
          <w:rFonts w:asciiTheme="minorHAnsi" w:hAnsiTheme="minorHAnsi" w:cstheme="minorHAnsi"/>
          <w:sz w:val="20"/>
          <w:szCs w:val="20"/>
        </w:rPr>
        <w:t xml:space="preserve">. In the event Gannett Fleming is entitled to termination or demobilization costs under the Prime Agreement and such costs are actually reimbursed and paid by the Client to Gannett Fleming, then Subconsultant shall be entitled to its proportionate or reasonable equitable share of such costs, subject to any limitations herein. Other than as described above in this Section, Subconsultant shall not be entitled and Gannett Fleming shall not be liable, to Subconsultant for any termination, demobilization, or any other costs arising from or relating to Gannett Fleming’s or Client’s termination of this Agreement or suspension of Services.  </w:t>
      </w:r>
    </w:p>
    <w:p w14:paraId="4096333A" w14:textId="77777777" w:rsidR="009E5A6F" w:rsidRPr="009F4582" w:rsidRDefault="009E5A6F" w:rsidP="00D30969">
      <w:pPr>
        <w:shd w:val="clear" w:color="auto" w:fill="FFFFFF" w:themeFill="background1"/>
        <w:spacing w:line="240" w:lineRule="auto"/>
        <w:contextualSpacing/>
        <w:jc w:val="both"/>
        <w:rPr>
          <w:rFonts w:asciiTheme="minorHAnsi" w:hAnsiTheme="minorHAnsi" w:cstheme="minorHAnsi"/>
          <w:sz w:val="20"/>
          <w:szCs w:val="20"/>
        </w:rPr>
      </w:pPr>
    </w:p>
    <w:p w14:paraId="5D381069" w14:textId="77777777" w:rsidR="009E5A6F" w:rsidRPr="009F4582" w:rsidRDefault="009E5A6F" w:rsidP="00D30969">
      <w:pPr>
        <w:numPr>
          <w:ilvl w:val="0"/>
          <w:numId w:val="1"/>
        </w:numPr>
        <w:shd w:val="clear" w:color="auto" w:fill="FFFFFF" w:themeFill="background1"/>
        <w:spacing w:line="240" w:lineRule="auto"/>
        <w:ind w:left="0"/>
        <w:contextualSpacing/>
        <w:jc w:val="both"/>
        <w:rPr>
          <w:rFonts w:asciiTheme="minorHAnsi" w:hAnsiTheme="minorHAnsi" w:cstheme="minorHAnsi"/>
          <w:sz w:val="20"/>
          <w:szCs w:val="20"/>
        </w:rPr>
      </w:pPr>
      <w:r w:rsidRPr="009F4582">
        <w:rPr>
          <w:rFonts w:asciiTheme="minorHAnsi" w:hAnsiTheme="minorHAnsi" w:cstheme="minorHAnsi"/>
          <w:b/>
          <w:sz w:val="20"/>
          <w:szCs w:val="20"/>
          <w:u w:val="single"/>
        </w:rPr>
        <w:t>INDEMNIFICATION, WAIVER OF CONSEQUENTIAL DAMAGES, LIMITATIONS OF LIABILITY</w:t>
      </w:r>
    </w:p>
    <w:p w14:paraId="4ADA6BE7" w14:textId="77777777" w:rsidR="009E5A6F" w:rsidRPr="009F4582" w:rsidRDefault="009E5A6F" w:rsidP="00D30969">
      <w:pPr>
        <w:shd w:val="clear" w:color="auto" w:fill="FFFFFF" w:themeFill="background1"/>
        <w:spacing w:line="240" w:lineRule="auto"/>
        <w:contextualSpacing/>
        <w:jc w:val="both"/>
        <w:rPr>
          <w:rFonts w:asciiTheme="minorHAnsi" w:hAnsiTheme="minorHAnsi" w:cstheme="minorHAnsi"/>
          <w:sz w:val="20"/>
          <w:szCs w:val="20"/>
        </w:rPr>
      </w:pPr>
    </w:p>
    <w:bookmarkEnd w:id="14"/>
    <w:p w14:paraId="386A5C01" w14:textId="277CFF23"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Cs/>
          <w:iCs/>
          <w:sz w:val="20"/>
          <w:szCs w:val="20"/>
        </w:rPr>
      </w:pPr>
      <w:r w:rsidRPr="009F4582">
        <w:rPr>
          <w:rFonts w:asciiTheme="minorHAnsi" w:eastAsia="Calibri" w:hAnsiTheme="minorHAnsi" w:cstheme="minorHAnsi"/>
          <w:bCs/>
          <w:iCs/>
          <w:sz w:val="20"/>
          <w:szCs w:val="20"/>
        </w:rPr>
        <w:t xml:space="preserve">The provisions set forth below in this Section 6 shall be enforceable to the fullest extent permitted, but not to any extent prohibited, by Applicable Laws. In the event any provision in this Section 6 </w:t>
      </w:r>
      <w:r w:rsidR="00340605" w:rsidRPr="009F4582">
        <w:rPr>
          <w:rFonts w:asciiTheme="minorHAnsi" w:eastAsia="Calibri" w:hAnsiTheme="minorHAnsi" w:cstheme="minorHAnsi"/>
          <w:bCs/>
          <w:iCs/>
          <w:sz w:val="20"/>
          <w:szCs w:val="20"/>
        </w:rPr>
        <w:t xml:space="preserve">is </w:t>
      </w:r>
      <w:r w:rsidRPr="009F4582">
        <w:rPr>
          <w:rFonts w:asciiTheme="minorHAnsi" w:eastAsia="Calibri" w:hAnsiTheme="minorHAnsi" w:cstheme="minorHAnsi"/>
          <w:bCs/>
          <w:iCs/>
          <w:sz w:val="20"/>
          <w:szCs w:val="20"/>
        </w:rPr>
        <w:t>found to be illegal or unenforceable, then such provision shall be severed and amended in accordance with the applicable provisions governing the same in this Agreement. The Parties expressly agree on the allocation of risk for this Project, as follows:</w:t>
      </w:r>
    </w:p>
    <w:p w14:paraId="58BA00A3" w14:textId="212799C9" w:rsidR="00090C1E" w:rsidRPr="009F4582" w:rsidRDefault="009E5A6F" w:rsidP="00090C1E">
      <w:pPr>
        <w:pStyle w:val="ListParagraph"/>
        <w:numPr>
          <w:ilvl w:val="1"/>
          <w:numId w:val="1"/>
        </w:numPr>
        <w:shd w:val="clear" w:color="auto" w:fill="FFFFFF" w:themeFill="background1"/>
        <w:spacing w:after="200" w:line="240" w:lineRule="auto"/>
        <w:ind w:left="360"/>
        <w:jc w:val="both"/>
        <w:rPr>
          <w:rFonts w:asciiTheme="minorHAnsi" w:hAnsiTheme="minorHAnsi" w:cstheme="minorHAnsi"/>
          <w:b/>
          <w:sz w:val="20"/>
          <w:szCs w:val="20"/>
          <w:u w:val="single"/>
        </w:rPr>
      </w:pPr>
      <w:r w:rsidRPr="009F4582">
        <w:rPr>
          <w:rFonts w:asciiTheme="minorHAnsi" w:eastAsia="Calibri" w:hAnsiTheme="minorHAnsi" w:cstheme="minorHAnsi"/>
          <w:bCs/>
          <w:iCs/>
          <w:sz w:val="20"/>
          <w:szCs w:val="20"/>
          <w:u w:val="single"/>
        </w:rPr>
        <w:t>Conditional Waiver of Consequential Damages</w:t>
      </w:r>
      <w:r w:rsidRPr="009F4582">
        <w:rPr>
          <w:rFonts w:asciiTheme="minorHAnsi" w:eastAsia="Calibri" w:hAnsiTheme="minorHAnsi" w:cstheme="minorHAnsi"/>
          <w:bCs/>
          <w:iCs/>
          <w:sz w:val="20"/>
          <w:szCs w:val="20"/>
        </w:rPr>
        <w:t xml:space="preserve">. Neither Party shall be liable </w:t>
      </w:r>
      <w:r w:rsidR="00EA09D7" w:rsidRPr="009F4582">
        <w:rPr>
          <w:rFonts w:asciiTheme="minorHAnsi" w:eastAsia="Calibri" w:hAnsiTheme="minorHAnsi" w:cstheme="minorHAnsi"/>
          <w:bCs/>
          <w:iCs/>
          <w:sz w:val="20"/>
          <w:szCs w:val="20"/>
        </w:rPr>
        <w:t xml:space="preserve">to the other Party </w:t>
      </w:r>
      <w:r w:rsidRPr="009F4582">
        <w:rPr>
          <w:rFonts w:asciiTheme="minorHAnsi" w:eastAsia="Calibri" w:hAnsiTheme="minorHAnsi" w:cstheme="minorHAnsi"/>
          <w:bCs/>
          <w:iCs/>
          <w:sz w:val="20"/>
          <w:szCs w:val="20"/>
        </w:rPr>
        <w:t xml:space="preserve">under this Agreement for any </w:t>
      </w:r>
      <w:r w:rsidR="009E2A77" w:rsidRPr="009F4582">
        <w:rPr>
          <w:rFonts w:asciiTheme="minorHAnsi" w:eastAsia="Calibri" w:hAnsiTheme="minorHAnsi" w:cstheme="minorHAnsi"/>
          <w:bCs/>
          <w:iCs/>
          <w:sz w:val="20"/>
          <w:szCs w:val="20"/>
        </w:rPr>
        <w:t xml:space="preserve">indirect, special, incidental, punitive, exemplary or </w:t>
      </w:r>
      <w:r w:rsidRPr="009F4582">
        <w:rPr>
          <w:rFonts w:asciiTheme="minorHAnsi" w:eastAsia="Calibri" w:hAnsiTheme="minorHAnsi" w:cstheme="minorHAnsi"/>
          <w:bCs/>
          <w:iCs/>
          <w:sz w:val="20"/>
          <w:szCs w:val="20"/>
        </w:rPr>
        <w:t xml:space="preserve">consequential damages, </w:t>
      </w:r>
      <w:r w:rsidR="009E2A77" w:rsidRPr="009F4582">
        <w:rPr>
          <w:rFonts w:asciiTheme="minorHAnsi" w:eastAsia="Calibri" w:hAnsiTheme="minorHAnsi" w:cstheme="minorHAnsi"/>
          <w:bCs/>
          <w:iCs/>
          <w:sz w:val="20"/>
          <w:szCs w:val="20"/>
        </w:rPr>
        <w:t xml:space="preserve">including but not limited to damages for </w:t>
      </w:r>
      <w:r w:rsidRPr="009F4582">
        <w:rPr>
          <w:rFonts w:asciiTheme="minorHAnsi" w:eastAsia="Calibri" w:hAnsiTheme="minorHAnsi" w:cstheme="minorHAnsi"/>
          <w:bCs/>
          <w:iCs/>
          <w:sz w:val="20"/>
          <w:szCs w:val="20"/>
        </w:rPr>
        <w:t xml:space="preserve">lost time, opportunity, income, revenue, goodwill, data, profits, </w:t>
      </w:r>
      <w:r w:rsidR="008E68AA" w:rsidRPr="009F4582">
        <w:rPr>
          <w:rFonts w:asciiTheme="minorHAnsi" w:eastAsia="Calibri" w:hAnsiTheme="minorHAnsi" w:cstheme="minorHAnsi"/>
          <w:bCs/>
          <w:iCs/>
          <w:sz w:val="20"/>
          <w:szCs w:val="20"/>
        </w:rPr>
        <w:t xml:space="preserve">or </w:t>
      </w:r>
      <w:r w:rsidRPr="009F4582">
        <w:rPr>
          <w:rFonts w:asciiTheme="minorHAnsi" w:eastAsia="Calibri" w:hAnsiTheme="minorHAnsi" w:cstheme="minorHAnsi"/>
          <w:bCs/>
          <w:iCs/>
          <w:sz w:val="20"/>
          <w:szCs w:val="20"/>
        </w:rPr>
        <w:t xml:space="preserve">revenues, </w:t>
      </w:r>
      <w:r w:rsidR="009E2A77" w:rsidRPr="009F4582">
        <w:rPr>
          <w:rFonts w:asciiTheme="minorHAnsi" w:eastAsia="Calibri" w:hAnsiTheme="minorHAnsi" w:cstheme="minorHAnsi"/>
          <w:bCs/>
          <w:iCs/>
          <w:sz w:val="20"/>
          <w:szCs w:val="20"/>
        </w:rPr>
        <w:t xml:space="preserve">or </w:t>
      </w:r>
      <w:r w:rsidR="008E68AA" w:rsidRPr="009F4582">
        <w:rPr>
          <w:rFonts w:asciiTheme="minorHAnsi" w:eastAsia="Calibri" w:hAnsiTheme="minorHAnsi" w:cstheme="minorHAnsi"/>
          <w:bCs/>
          <w:iCs/>
          <w:sz w:val="20"/>
          <w:szCs w:val="20"/>
        </w:rPr>
        <w:t xml:space="preserve">for </w:t>
      </w:r>
      <w:r w:rsidRPr="009F4582">
        <w:rPr>
          <w:rFonts w:asciiTheme="minorHAnsi" w:eastAsia="Calibri" w:hAnsiTheme="minorHAnsi" w:cstheme="minorHAnsi"/>
          <w:bCs/>
          <w:iCs/>
          <w:sz w:val="20"/>
          <w:szCs w:val="20"/>
        </w:rPr>
        <w:t>business interruption, even if the Parties have been informed of the possibility of such damages and regardless of the legal theory from which they arise</w:t>
      </w:r>
      <w:r w:rsidR="009E2A77" w:rsidRPr="009F4582">
        <w:rPr>
          <w:rFonts w:asciiTheme="minorHAnsi" w:eastAsia="Calibri" w:hAnsiTheme="minorHAnsi" w:cstheme="minorHAnsi"/>
          <w:bCs/>
          <w:iCs/>
          <w:sz w:val="20"/>
          <w:szCs w:val="20"/>
        </w:rPr>
        <w:t>. Notwithstanding anything to the contrary, this waiver shall not limit Gannett Fleming’s right to seek recovery and recoup from Subconsultant any damages, regardless of nature, which Gannett Fleming is required to pay to Client</w:t>
      </w:r>
      <w:r w:rsidRPr="009F4582">
        <w:rPr>
          <w:rFonts w:asciiTheme="minorHAnsi" w:eastAsia="Calibri" w:hAnsiTheme="minorHAnsi" w:cstheme="minorHAnsi"/>
          <w:bCs/>
          <w:iCs/>
          <w:sz w:val="20"/>
          <w:szCs w:val="20"/>
        </w:rPr>
        <w:t xml:space="preserve"> pursuant to the terms and conditions of the Prime Agreement</w:t>
      </w:r>
      <w:r w:rsidR="008D2307" w:rsidRPr="009F4582">
        <w:rPr>
          <w:rFonts w:asciiTheme="minorHAnsi" w:eastAsia="Calibri" w:hAnsiTheme="minorHAnsi" w:cstheme="minorHAnsi"/>
          <w:bCs/>
          <w:iCs/>
          <w:sz w:val="20"/>
          <w:szCs w:val="20"/>
        </w:rPr>
        <w:t xml:space="preserve"> or in connection with third party claims, to the extent such damages were caused by Subconsultant or persons for which Subconsultant is legally responsible.  </w:t>
      </w:r>
      <w:r w:rsidR="00D70307" w:rsidRPr="009F4582">
        <w:rPr>
          <w:rFonts w:asciiTheme="minorHAnsi" w:hAnsiTheme="minorHAnsi" w:cstheme="minorHAnsi"/>
          <w:bCs/>
          <w:sz w:val="20"/>
          <w:szCs w:val="20"/>
        </w:rPr>
        <w:t xml:space="preserve">The provisions in this Section </w:t>
      </w:r>
      <w:r w:rsidR="00B57612" w:rsidRPr="009F4582">
        <w:rPr>
          <w:rFonts w:asciiTheme="minorHAnsi" w:hAnsiTheme="minorHAnsi" w:cstheme="minorHAnsi"/>
          <w:bCs/>
          <w:sz w:val="20"/>
          <w:szCs w:val="20"/>
        </w:rPr>
        <w:t xml:space="preserve">6(a) </w:t>
      </w:r>
      <w:r w:rsidR="00D70307" w:rsidRPr="009F4582">
        <w:rPr>
          <w:rFonts w:asciiTheme="minorHAnsi" w:hAnsiTheme="minorHAnsi" w:cstheme="minorHAnsi"/>
          <w:bCs/>
          <w:sz w:val="20"/>
          <w:szCs w:val="20"/>
        </w:rPr>
        <w:t xml:space="preserve">shall be enforceable for all Claims, even if caused by a Party’s strict liability, tort, breach of contract, breach of warranty, or other form of fault, regardless of </w:t>
      </w:r>
      <w:r w:rsidR="00EE6BB4">
        <w:rPr>
          <w:rFonts w:asciiTheme="minorHAnsi" w:hAnsiTheme="minorHAnsi" w:cstheme="minorHAnsi"/>
          <w:bCs/>
          <w:sz w:val="20"/>
          <w:szCs w:val="20"/>
        </w:rPr>
        <w:t xml:space="preserve">the </w:t>
      </w:r>
      <w:r w:rsidR="00D70307" w:rsidRPr="009F4582">
        <w:rPr>
          <w:rFonts w:asciiTheme="minorHAnsi" w:hAnsiTheme="minorHAnsi" w:cstheme="minorHAnsi"/>
          <w:bCs/>
          <w:sz w:val="20"/>
          <w:szCs w:val="20"/>
        </w:rPr>
        <w:t>character and/or legal theory upon which it is based</w:t>
      </w:r>
      <w:r w:rsidR="00D70307" w:rsidRPr="009F4582">
        <w:rPr>
          <w:rFonts w:asciiTheme="minorHAnsi" w:hAnsiTheme="minorHAnsi" w:cstheme="minorHAnsi"/>
          <w:b/>
          <w:sz w:val="20"/>
          <w:szCs w:val="20"/>
        </w:rPr>
        <w:t>.</w:t>
      </w:r>
    </w:p>
    <w:p w14:paraId="7DEB58B6" w14:textId="77777777" w:rsidR="00090C1E" w:rsidRPr="009F4582" w:rsidRDefault="00090C1E" w:rsidP="00090C1E">
      <w:pPr>
        <w:pStyle w:val="ListParagraph"/>
        <w:shd w:val="clear" w:color="auto" w:fill="FFFFFF" w:themeFill="background1"/>
        <w:spacing w:after="200" w:line="240" w:lineRule="auto"/>
        <w:ind w:left="360"/>
        <w:jc w:val="both"/>
        <w:rPr>
          <w:rFonts w:asciiTheme="minorHAnsi" w:hAnsiTheme="minorHAnsi" w:cstheme="minorHAnsi"/>
          <w:b/>
          <w:sz w:val="20"/>
          <w:szCs w:val="20"/>
          <w:u w:val="single"/>
        </w:rPr>
      </w:pPr>
    </w:p>
    <w:p w14:paraId="62777849" w14:textId="7D13F677" w:rsidR="00090C1E" w:rsidRPr="009F4582" w:rsidRDefault="009E5A6F" w:rsidP="00090C1E">
      <w:pPr>
        <w:pStyle w:val="ListParagraph"/>
        <w:numPr>
          <w:ilvl w:val="1"/>
          <w:numId w:val="1"/>
        </w:numPr>
        <w:shd w:val="clear" w:color="auto" w:fill="FFFFFF" w:themeFill="background1"/>
        <w:spacing w:after="200" w:line="240" w:lineRule="auto"/>
        <w:ind w:left="360"/>
        <w:jc w:val="both"/>
        <w:rPr>
          <w:rFonts w:asciiTheme="minorHAnsi" w:hAnsiTheme="minorHAnsi" w:cstheme="minorHAnsi"/>
          <w:b/>
          <w:bCs/>
          <w:sz w:val="20"/>
          <w:szCs w:val="20"/>
          <w:u w:val="single"/>
        </w:rPr>
      </w:pPr>
      <w:r w:rsidRPr="009F4582">
        <w:rPr>
          <w:rFonts w:asciiTheme="minorHAnsi" w:eastAsia="Calibri" w:hAnsiTheme="minorHAnsi" w:cstheme="minorHAnsi"/>
          <w:sz w:val="20"/>
          <w:szCs w:val="20"/>
          <w:u w:val="single"/>
        </w:rPr>
        <w:t>Indemnification – Prime Agreement</w:t>
      </w:r>
      <w:r w:rsidRPr="009F4582">
        <w:rPr>
          <w:rFonts w:asciiTheme="minorHAnsi" w:eastAsia="Calibri" w:hAnsiTheme="minorHAnsi" w:cstheme="minorHAnsi"/>
          <w:sz w:val="20"/>
          <w:szCs w:val="20"/>
        </w:rPr>
        <w:t xml:space="preserve">. </w:t>
      </w:r>
      <w:bookmarkStart w:id="17" w:name="_Hlk2083596"/>
      <w:r w:rsidRPr="009F4582">
        <w:rPr>
          <w:rFonts w:asciiTheme="minorHAnsi" w:eastAsia="Calibri" w:hAnsiTheme="minorHAnsi" w:cstheme="minorHAnsi"/>
          <w:sz w:val="20"/>
          <w:szCs w:val="20"/>
        </w:rPr>
        <w:t>The Subconsultant, along with its respective owners, officers, shareholders, board members, directors, employees, designated agents, and representatives (“</w:t>
      </w:r>
      <w:r w:rsidRPr="009F4582">
        <w:rPr>
          <w:rFonts w:asciiTheme="minorHAnsi" w:eastAsia="Calibri" w:hAnsiTheme="minorHAnsi" w:cstheme="minorHAnsi"/>
          <w:b/>
          <w:bCs/>
          <w:sz w:val="20"/>
          <w:szCs w:val="20"/>
        </w:rPr>
        <w:t>Subconsultant Group</w:t>
      </w:r>
      <w:r w:rsidRPr="0054391B">
        <w:rPr>
          <w:rFonts w:asciiTheme="minorHAnsi" w:eastAsia="Calibri" w:hAnsiTheme="minorHAnsi" w:cstheme="minorHAnsi"/>
          <w:sz w:val="20"/>
          <w:szCs w:val="20"/>
          <w:highlight w:val="yellow"/>
          <w:rPrChange w:id="18" w:author="Matthew Bogobowicz" w:date="2021-11-16T17:16:00Z">
            <w:rPr>
              <w:rFonts w:asciiTheme="minorHAnsi" w:eastAsia="Calibri" w:hAnsiTheme="minorHAnsi" w:cstheme="minorHAnsi"/>
              <w:sz w:val="20"/>
              <w:szCs w:val="20"/>
            </w:rPr>
          </w:rPrChange>
        </w:rPr>
        <w:t xml:space="preserve">”) shall </w:t>
      </w:r>
      <w:r w:rsidR="00050685" w:rsidRPr="0054391B">
        <w:rPr>
          <w:rFonts w:asciiTheme="minorHAnsi" w:hAnsiTheme="minorHAnsi" w:cstheme="minorHAnsi"/>
          <w:sz w:val="20"/>
          <w:szCs w:val="20"/>
          <w:highlight w:val="yellow"/>
          <w:rPrChange w:id="19" w:author="Matthew Bogobowicz" w:date="2021-11-16T17:16:00Z">
            <w:rPr>
              <w:rFonts w:asciiTheme="minorHAnsi" w:hAnsiTheme="minorHAnsi" w:cstheme="minorHAnsi"/>
              <w:sz w:val="20"/>
              <w:szCs w:val="20"/>
            </w:rPr>
          </w:rPrChange>
        </w:rPr>
        <w:t>indemnify, defend</w:t>
      </w:r>
      <w:r w:rsidR="00090C1E" w:rsidRPr="0054391B">
        <w:rPr>
          <w:rFonts w:asciiTheme="minorHAnsi" w:hAnsiTheme="minorHAnsi" w:cstheme="minorHAnsi"/>
          <w:sz w:val="20"/>
          <w:szCs w:val="20"/>
          <w:highlight w:val="yellow"/>
          <w:rPrChange w:id="20" w:author="Matthew Bogobowicz" w:date="2021-11-16T17:16:00Z">
            <w:rPr>
              <w:rFonts w:asciiTheme="minorHAnsi" w:hAnsiTheme="minorHAnsi" w:cstheme="minorHAnsi"/>
              <w:sz w:val="20"/>
              <w:szCs w:val="20"/>
            </w:rPr>
          </w:rPrChange>
        </w:rPr>
        <w:t xml:space="preserve"> </w:t>
      </w:r>
      <w:r w:rsidR="001070EE" w:rsidRPr="0054391B">
        <w:rPr>
          <w:rFonts w:asciiTheme="minorHAnsi" w:hAnsiTheme="minorHAnsi" w:cstheme="minorHAnsi"/>
          <w:sz w:val="20"/>
          <w:szCs w:val="20"/>
          <w:highlight w:val="yellow"/>
          <w:rPrChange w:id="21" w:author="Matthew Bogobowicz" w:date="2021-11-16T17:16:00Z">
            <w:rPr>
              <w:rFonts w:asciiTheme="minorHAnsi" w:hAnsiTheme="minorHAnsi" w:cstheme="minorHAnsi"/>
              <w:sz w:val="20"/>
              <w:szCs w:val="20"/>
            </w:rPr>
          </w:rPrChange>
        </w:rPr>
        <w:t xml:space="preserve">and </w:t>
      </w:r>
      <w:r w:rsidR="00050685" w:rsidRPr="0054391B">
        <w:rPr>
          <w:rFonts w:asciiTheme="minorHAnsi" w:hAnsiTheme="minorHAnsi" w:cstheme="minorHAnsi"/>
          <w:sz w:val="20"/>
          <w:szCs w:val="20"/>
          <w:highlight w:val="yellow"/>
          <w:rPrChange w:id="22" w:author="Matthew Bogobowicz" w:date="2021-11-16T17:16:00Z">
            <w:rPr>
              <w:rFonts w:asciiTheme="minorHAnsi" w:hAnsiTheme="minorHAnsi" w:cstheme="minorHAnsi"/>
              <w:sz w:val="20"/>
              <w:szCs w:val="20"/>
            </w:rPr>
          </w:rPrChange>
        </w:rPr>
        <w:t>hold harmless</w:t>
      </w:r>
      <w:r w:rsidRPr="0054391B">
        <w:rPr>
          <w:rFonts w:asciiTheme="minorHAnsi" w:hAnsiTheme="minorHAnsi" w:cstheme="minorHAnsi"/>
          <w:sz w:val="20"/>
          <w:szCs w:val="20"/>
          <w:highlight w:val="yellow"/>
          <w:rPrChange w:id="23" w:author="Matthew Bogobowicz" w:date="2021-11-16T17:16:00Z">
            <w:rPr>
              <w:rFonts w:asciiTheme="minorHAnsi" w:hAnsiTheme="minorHAnsi" w:cstheme="minorHAnsi"/>
              <w:sz w:val="20"/>
              <w:szCs w:val="20"/>
            </w:rPr>
          </w:rPrChange>
        </w:rPr>
        <w:t xml:space="preserve"> Gannett Fleming</w:t>
      </w:r>
      <w:r w:rsidRPr="009F4582">
        <w:rPr>
          <w:rFonts w:asciiTheme="minorHAnsi" w:hAnsiTheme="minorHAnsi" w:cstheme="minorHAnsi"/>
          <w:sz w:val="20"/>
          <w:szCs w:val="20"/>
        </w:rPr>
        <w:t>, along with its respective owners, officers, shareholders, board members, directors, employees, designated agents, independent contractors, and representatives (“</w:t>
      </w:r>
      <w:r w:rsidRPr="009F4582">
        <w:rPr>
          <w:rFonts w:asciiTheme="minorHAnsi" w:hAnsiTheme="minorHAnsi" w:cstheme="minorHAnsi"/>
          <w:b/>
          <w:bCs/>
          <w:sz w:val="20"/>
          <w:szCs w:val="20"/>
        </w:rPr>
        <w:t>Gannett Fleming Group</w:t>
      </w:r>
      <w:r w:rsidR="00F1732F" w:rsidRPr="009F4582">
        <w:rPr>
          <w:rFonts w:asciiTheme="minorHAnsi" w:hAnsiTheme="minorHAnsi" w:cstheme="minorHAnsi"/>
          <w:b/>
          <w:bCs/>
          <w:sz w:val="20"/>
          <w:szCs w:val="20"/>
        </w:rPr>
        <w:t xml:space="preserve">”), </w:t>
      </w:r>
      <w:r w:rsidR="00C5433F" w:rsidRPr="009F4582">
        <w:rPr>
          <w:rFonts w:asciiTheme="minorHAnsi" w:hAnsiTheme="minorHAnsi" w:cstheme="minorHAnsi"/>
          <w:sz w:val="20"/>
          <w:szCs w:val="20"/>
        </w:rPr>
        <w:t>Client, and any other persons or entities identified as indemnitees or beneficiaries in the Prime Agreement (</w:t>
      </w:r>
      <w:r w:rsidR="00C5433F" w:rsidRPr="009F4582">
        <w:rPr>
          <w:rFonts w:asciiTheme="minorHAnsi" w:hAnsiTheme="minorHAnsi" w:cstheme="minorHAnsi"/>
          <w:b/>
          <w:bCs/>
          <w:sz w:val="20"/>
          <w:szCs w:val="20"/>
        </w:rPr>
        <w:t>“Prime Agreement Indemnitees”</w:t>
      </w:r>
      <w:r w:rsidR="00C5433F" w:rsidRPr="009F4582">
        <w:rPr>
          <w:rFonts w:asciiTheme="minorHAnsi" w:hAnsiTheme="minorHAnsi" w:cstheme="minorHAnsi"/>
          <w:sz w:val="20"/>
          <w:szCs w:val="20"/>
        </w:rPr>
        <w:t>)</w:t>
      </w:r>
      <w:r w:rsidRPr="009F4582">
        <w:rPr>
          <w:rFonts w:asciiTheme="minorHAnsi" w:hAnsiTheme="minorHAnsi" w:cstheme="minorHAnsi"/>
          <w:sz w:val="20"/>
          <w:szCs w:val="20"/>
        </w:rPr>
        <w:t xml:space="preserve"> </w:t>
      </w:r>
      <w:r w:rsidR="00050685" w:rsidRPr="009F4582">
        <w:rPr>
          <w:rFonts w:asciiTheme="minorHAnsi" w:hAnsiTheme="minorHAnsi" w:cstheme="minorHAnsi"/>
          <w:sz w:val="20"/>
          <w:szCs w:val="20"/>
        </w:rPr>
        <w:t>in the same manner and to the same extent that</w:t>
      </w:r>
      <w:r w:rsidR="006D75AB" w:rsidRPr="009F4582">
        <w:rPr>
          <w:rFonts w:asciiTheme="minorHAnsi" w:hAnsiTheme="minorHAnsi" w:cstheme="minorHAnsi"/>
          <w:sz w:val="20"/>
          <w:szCs w:val="20"/>
        </w:rPr>
        <w:t xml:space="preserve"> Gannett Fleming </w:t>
      </w:r>
      <w:r w:rsidR="00050685" w:rsidRPr="009F4582">
        <w:rPr>
          <w:rFonts w:asciiTheme="minorHAnsi" w:hAnsiTheme="minorHAnsi" w:cstheme="minorHAnsi"/>
          <w:sz w:val="20"/>
          <w:szCs w:val="20"/>
        </w:rPr>
        <w:t>is bound to indemnify, defend, and hold harmless</w:t>
      </w:r>
      <w:r w:rsidR="006D75AB" w:rsidRPr="009F4582">
        <w:rPr>
          <w:rFonts w:asciiTheme="minorHAnsi" w:hAnsiTheme="minorHAnsi" w:cstheme="minorHAnsi"/>
          <w:sz w:val="20"/>
          <w:szCs w:val="20"/>
        </w:rPr>
        <w:t xml:space="preserve"> the Client </w:t>
      </w:r>
      <w:r w:rsidR="00050685" w:rsidRPr="009F4582">
        <w:rPr>
          <w:rFonts w:asciiTheme="minorHAnsi" w:hAnsiTheme="minorHAnsi" w:cstheme="minorHAnsi"/>
          <w:sz w:val="20"/>
          <w:szCs w:val="20"/>
        </w:rPr>
        <w:t xml:space="preserve">and </w:t>
      </w:r>
      <w:r w:rsidR="00C5433F" w:rsidRPr="009F4582">
        <w:rPr>
          <w:rFonts w:asciiTheme="minorHAnsi" w:hAnsiTheme="minorHAnsi" w:cstheme="minorHAnsi"/>
          <w:sz w:val="20"/>
          <w:szCs w:val="20"/>
        </w:rPr>
        <w:t xml:space="preserve">the </w:t>
      </w:r>
      <w:r w:rsidRPr="009F4582">
        <w:rPr>
          <w:rFonts w:asciiTheme="minorHAnsi" w:hAnsiTheme="minorHAnsi" w:cstheme="minorHAnsi"/>
          <w:sz w:val="20"/>
          <w:szCs w:val="20"/>
        </w:rPr>
        <w:t>Prime Agreement</w:t>
      </w:r>
      <w:r w:rsidR="00C5433F" w:rsidRPr="009F4582">
        <w:rPr>
          <w:rFonts w:asciiTheme="minorHAnsi" w:hAnsiTheme="minorHAnsi" w:cstheme="minorHAnsi"/>
          <w:sz w:val="20"/>
          <w:szCs w:val="20"/>
        </w:rPr>
        <w:t xml:space="preserve"> Indemnitees</w:t>
      </w:r>
      <w:r w:rsidR="001070EE" w:rsidRPr="009F4582">
        <w:rPr>
          <w:rFonts w:asciiTheme="minorHAnsi" w:hAnsiTheme="minorHAnsi" w:cstheme="minorHAnsi"/>
          <w:sz w:val="20"/>
          <w:szCs w:val="20"/>
        </w:rPr>
        <w:t xml:space="preserve"> under the Prime Agreement</w:t>
      </w:r>
      <w:r w:rsidR="006D75AB" w:rsidRPr="009F4582">
        <w:rPr>
          <w:rFonts w:asciiTheme="minorHAnsi" w:hAnsiTheme="minorHAnsi" w:cstheme="minorHAnsi"/>
          <w:sz w:val="20"/>
          <w:szCs w:val="20"/>
        </w:rPr>
        <w:t xml:space="preserve">. </w:t>
      </w:r>
    </w:p>
    <w:p w14:paraId="1C4E8068" w14:textId="77777777" w:rsidR="00090C1E" w:rsidRPr="009F4582" w:rsidRDefault="00090C1E" w:rsidP="00090C1E">
      <w:pPr>
        <w:pStyle w:val="ListParagraph"/>
        <w:rPr>
          <w:rFonts w:asciiTheme="minorHAnsi" w:eastAsia="Calibri" w:hAnsiTheme="minorHAnsi" w:cstheme="minorHAnsi"/>
          <w:bCs/>
          <w:iCs/>
          <w:sz w:val="20"/>
          <w:szCs w:val="20"/>
          <w:u w:val="single"/>
        </w:rPr>
      </w:pPr>
    </w:p>
    <w:p w14:paraId="448901FE" w14:textId="1B7B30E1" w:rsidR="00090C1E" w:rsidRPr="009F4582" w:rsidRDefault="009E5A6F" w:rsidP="234735C2">
      <w:pPr>
        <w:pStyle w:val="ListParagraph"/>
        <w:numPr>
          <w:ilvl w:val="1"/>
          <w:numId w:val="1"/>
        </w:numPr>
        <w:shd w:val="clear" w:color="auto" w:fill="FFFFFF" w:themeFill="background1"/>
        <w:spacing w:after="200" w:line="240" w:lineRule="auto"/>
        <w:ind w:left="360"/>
        <w:jc w:val="both"/>
        <w:rPr>
          <w:rFonts w:asciiTheme="minorHAnsi" w:hAnsiTheme="minorHAnsi" w:cstheme="minorHAnsi"/>
          <w:b/>
          <w:bCs/>
          <w:sz w:val="20"/>
          <w:szCs w:val="20"/>
          <w:u w:val="single"/>
        </w:rPr>
      </w:pPr>
      <w:r w:rsidRPr="009F4582">
        <w:rPr>
          <w:rFonts w:asciiTheme="minorHAnsi" w:eastAsia="Calibri" w:hAnsiTheme="minorHAnsi" w:cstheme="minorHAnsi"/>
          <w:sz w:val="20"/>
          <w:szCs w:val="20"/>
          <w:u w:val="single"/>
        </w:rPr>
        <w:t>Indemnification - Workers Compensation, Employee Benefits Claims</w:t>
      </w:r>
      <w:r w:rsidRPr="009F4582">
        <w:rPr>
          <w:rFonts w:asciiTheme="minorHAnsi" w:eastAsia="Calibri" w:hAnsiTheme="minorHAnsi" w:cstheme="minorHAnsi"/>
          <w:sz w:val="20"/>
          <w:szCs w:val="20"/>
        </w:rPr>
        <w:t xml:space="preserve">. Subconsultant Group shall indemnify, defend, and hold harmless Gannett Fleming Group from and against any </w:t>
      </w:r>
      <w:r w:rsidR="006F6D39" w:rsidRPr="009F4582">
        <w:rPr>
          <w:rFonts w:asciiTheme="minorHAnsi" w:eastAsia="Calibri" w:hAnsiTheme="minorHAnsi" w:cstheme="minorHAnsi"/>
          <w:sz w:val="20"/>
          <w:szCs w:val="20"/>
        </w:rPr>
        <w:t xml:space="preserve">and all </w:t>
      </w:r>
      <w:r w:rsidRPr="009F4582">
        <w:rPr>
          <w:rFonts w:asciiTheme="minorHAnsi" w:eastAsia="Calibri" w:hAnsiTheme="minorHAnsi" w:cstheme="minorHAnsi"/>
          <w:sz w:val="20"/>
          <w:szCs w:val="20"/>
        </w:rPr>
        <w:t>Claims relating to or arising from Subconsultant’s employees for any injuries, death, disability, and any other Claim which is subject to the exclusive remedy of the Workers’ Compensation laws in the jurisdiction to which the Claim is subject. The indemnification obligation under this Section 6(</w:t>
      </w:r>
      <w:r w:rsidR="00050685" w:rsidRPr="009F4582">
        <w:rPr>
          <w:rFonts w:asciiTheme="minorHAnsi" w:eastAsia="Calibri" w:hAnsiTheme="minorHAnsi" w:cstheme="minorHAnsi"/>
          <w:sz w:val="20"/>
          <w:szCs w:val="20"/>
        </w:rPr>
        <w:t>c</w:t>
      </w:r>
      <w:r w:rsidRPr="009F4582">
        <w:rPr>
          <w:rFonts w:asciiTheme="minorHAnsi" w:eastAsia="Calibri" w:hAnsiTheme="minorHAnsi" w:cstheme="minorHAnsi"/>
          <w:sz w:val="20"/>
          <w:szCs w:val="20"/>
        </w:rPr>
        <w:t>) shall apply, without limitation, to all matters involving injured employees of the Subconsultant or any supplier or its Subconsultants of any tier,</w:t>
      </w:r>
      <w:r w:rsidR="2CECCF75" w:rsidRPr="009F4582">
        <w:rPr>
          <w:rFonts w:asciiTheme="minorHAnsi" w:eastAsia="Calibri" w:hAnsiTheme="minorHAnsi" w:cstheme="minorHAnsi"/>
          <w:sz w:val="20"/>
          <w:szCs w:val="20"/>
        </w:rPr>
        <w:t xml:space="preserve"> regardless of whether such </w:t>
      </w:r>
      <w:r w:rsidR="2CECCF75" w:rsidRPr="009F4582">
        <w:rPr>
          <w:rFonts w:asciiTheme="minorHAnsi" w:eastAsia="Calibri" w:hAnsiTheme="minorHAnsi" w:cstheme="minorHAnsi"/>
          <w:sz w:val="20"/>
          <w:szCs w:val="20"/>
        </w:rPr>
        <w:lastRenderedPageBreak/>
        <w:t>Claims are caused in whole or in part by the negligence of Gannett Fleming and</w:t>
      </w:r>
      <w:r w:rsidRPr="009F4582">
        <w:rPr>
          <w:rFonts w:asciiTheme="minorHAnsi" w:eastAsia="Calibri" w:hAnsiTheme="minorHAnsi" w:cstheme="minorHAnsi"/>
          <w:sz w:val="20"/>
          <w:szCs w:val="20"/>
        </w:rPr>
        <w:t xml:space="preserve"> regardless of any provisions of the </w:t>
      </w:r>
      <w:r w:rsidR="00FD1DF7" w:rsidRPr="009F4582">
        <w:rPr>
          <w:rFonts w:asciiTheme="minorHAnsi" w:eastAsia="Calibri" w:hAnsiTheme="minorHAnsi" w:cstheme="minorHAnsi"/>
          <w:sz w:val="20"/>
          <w:szCs w:val="20"/>
        </w:rPr>
        <w:t xml:space="preserve">applicable </w:t>
      </w:r>
      <w:r w:rsidRPr="009F4582">
        <w:rPr>
          <w:rFonts w:asciiTheme="minorHAnsi" w:eastAsia="Calibri" w:hAnsiTheme="minorHAnsi" w:cstheme="minorHAnsi"/>
          <w:sz w:val="20"/>
          <w:szCs w:val="20"/>
        </w:rPr>
        <w:t xml:space="preserve">Workers’ Compensation </w:t>
      </w:r>
      <w:r w:rsidR="00FD1DF7" w:rsidRPr="009F4582">
        <w:rPr>
          <w:rFonts w:asciiTheme="minorHAnsi" w:eastAsia="Calibri" w:hAnsiTheme="minorHAnsi" w:cstheme="minorHAnsi"/>
          <w:sz w:val="20"/>
          <w:szCs w:val="20"/>
        </w:rPr>
        <w:t>laws</w:t>
      </w:r>
      <w:r w:rsidR="0E14625E" w:rsidRPr="009F4582">
        <w:rPr>
          <w:rFonts w:asciiTheme="minorHAnsi" w:eastAsia="Calibri" w:hAnsiTheme="minorHAnsi" w:cstheme="minorHAnsi"/>
          <w:sz w:val="20"/>
          <w:szCs w:val="20"/>
        </w:rPr>
        <w:t xml:space="preserve"> and</w:t>
      </w:r>
      <w:r w:rsidRPr="009F4582">
        <w:rPr>
          <w:rFonts w:asciiTheme="minorHAnsi" w:eastAsia="Calibri" w:hAnsiTheme="minorHAnsi" w:cstheme="minorHAnsi"/>
          <w:sz w:val="20"/>
          <w:szCs w:val="20"/>
        </w:rPr>
        <w:t xml:space="preserve"> the exclusive remedy and/or employees’ immunity provisions of those laws, all of which are hereby expressly waived by Subconsultant. Subconsultant’s indemnification obligations in this Section 6(</w:t>
      </w:r>
      <w:r w:rsidR="00B53159" w:rsidRPr="009F4582">
        <w:rPr>
          <w:rFonts w:asciiTheme="minorHAnsi" w:eastAsia="Calibri" w:hAnsiTheme="minorHAnsi" w:cstheme="minorHAnsi"/>
          <w:sz w:val="20"/>
          <w:szCs w:val="20"/>
        </w:rPr>
        <w:t>c</w:t>
      </w:r>
      <w:r w:rsidRPr="009F4582">
        <w:rPr>
          <w:rFonts w:asciiTheme="minorHAnsi" w:eastAsia="Calibri" w:hAnsiTheme="minorHAnsi" w:cstheme="minorHAnsi"/>
          <w:sz w:val="20"/>
          <w:szCs w:val="20"/>
        </w:rPr>
        <w:t>)</w:t>
      </w:r>
      <w:r w:rsidR="00050685" w:rsidRPr="009F4582">
        <w:rPr>
          <w:rFonts w:asciiTheme="minorHAnsi" w:eastAsia="Calibri" w:hAnsiTheme="minorHAnsi" w:cstheme="minorHAnsi"/>
          <w:sz w:val="20"/>
          <w:szCs w:val="20"/>
        </w:rPr>
        <w:t xml:space="preserve"> </w:t>
      </w:r>
      <w:r w:rsidRPr="009F4582">
        <w:rPr>
          <w:rFonts w:asciiTheme="minorHAnsi" w:eastAsia="Calibri" w:hAnsiTheme="minorHAnsi" w:cstheme="minorHAnsi"/>
          <w:sz w:val="20"/>
          <w:szCs w:val="20"/>
        </w:rPr>
        <w:t>shall not be limited in the type or amount of damages, notwithstanding any provision to the contrary herein or in any insurance provided by Subconsultant hereunder.</w:t>
      </w:r>
    </w:p>
    <w:p w14:paraId="571E3774" w14:textId="77777777" w:rsidR="00090C1E" w:rsidRPr="009F4582" w:rsidRDefault="00090C1E" w:rsidP="00090C1E">
      <w:pPr>
        <w:pStyle w:val="ListParagraph"/>
        <w:rPr>
          <w:rFonts w:asciiTheme="minorHAnsi" w:eastAsia="Calibri" w:hAnsiTheme="minorHAnsi" w:cstheme="minorHAnsi"/>
          <w:bCs/>
          <w:iCs/>
          <w:sz w:val="20"/>
          <w:szCs w:val="20"/>
          <w:u w:val="single"/>
        </w:rPr>
      </w:pPr>
    </w:p>
    <w:p w14:paraId="72F7DA47" w14:textId="375563A0" w:rsidR="009E5A6F" w:rsidRPr="009F4582" w:rsidRDefault="009E5A6F" w:rsidP="00090C1E">
      <w:pPr>
        <w:pStyle w:val="ListParagraph"/>
        <w:numPr>
          <w:ilvl w:val="1"/>
          <w:numId w:val="1"/>
        </w:numPr>
        <w:shd w:val="clear" w:color="auto" w:fill="FFFFFF" w:themeFill="background1"/>
        <w:spacing w:after="200" w:line="240" w:lineRule="auto"/>
        <w:ind w:left="360"/>
        <w:jc w:val="both"/>
        <w:rPr>
          <w:rFonts w:asciiTheme="minorHAnsi" w:hAnsiTheme="minorHAnsi" w:cstheme="minorHAnsi"/>
          <w:b/>
          <w:sz w:val="20"/>
          <w:szCs w:val="20"/>
          <w:u w:val="single"/>
        </w:rPr>
      </w:pPr>
      <w:r w:rsidRPr="009F4582">
        <w:rPr>
          <w:rFonts w:asciiTheme="minorHAnsi" w:eastAsia="Calibri" w:hAnsiTheme="minorHAnsi" w:cstheme="minorHAnsi"/>
          <w:bCs/>
          <w:iCs/>
          <w:sz w:val="20"/>
          <w:szCs w:val="20"/>
          <w:u w:val="single"/>
        </w:rPr>
        <w:t>Minimum Indemnification</w:t>
      </w:r>
      <w:r w:rsidRPr="009F4582">
        <w:rPr>
          <w:rFonts w:asciiTheme="minorHAnsi" w:eastAsia="Calibri" w:hAnsiTheme="minorHAnsi" w:cstheme="minorHAnsi"/>
          <w:bCs/>
          <w:iCs/>
          <w:sz w:val="20"/>
          <w:szCs w:val="20"/>
        </w:rPr>
        <w:t xml:space="preserve">. </w:t>
      </w:r>
      <w:r w:rsidR="00F1732F" w:rsidRPr="009F4582">
        <w:rPr>
          <w:rFonts w:asciiTheme="minorHAnsi" w:eastAsia="Calibri" w:hAnsiTheme="minorHAnsi" w:cstheme="minorHAnsi"/>
          <w:bCs/>
          <w:iCs/>
          <w:sz w:val="20"/>
          <w:szCs w:val="20"/>
        </w:rPr>
        <w:t>To the extent</w:t>
      </w:r>
      <w:r w:rsidR="00147211" w:rsidRPr="009F4582">
        <w:rPr>
          <w:rFonts w:asciiTheme="minorHAnsi" w:eastAsia="Calibri" w:hAnsiTheme="minorHAnsi" w:cstheme="minorHAnsi"/>
          <w:bCs/>
          <w:iCs/>
          <w:sz w:val="20"/>
          <w:szCs w:val="20"/>
        </w:rPr>
        <w:t xml:space="preserve"> of</w:t>
      </w:r>
      <w:r w:rsidR="003F1152" w:rsidRPr="009F4582">
        <w:rPr>
          <w:rFonts w:asciiTheme="minorHAnsi" w:eastAsia="Calibri" w:hAnsiTheme="minorHAnsi" w:cstheme="minorHAnsi"/>
          <w:bCs/>
          <w:iCs/>
          <w:sz w:val="20"/>
          <w:szCs w:val="20"/>
        </w:rPr>
        <w:t xml:space="preserve"> the absence of more stringent provisions in the Prime Agreement covering each category of Claims identified below</w:t>
      </w:r>
      <w:r w:rsidR="00F1732F" w:rsidRPr="009F4582">
        <w:rPr>
          <w:rFonts w:asciiTheme="minorHAnsi" w:hAnsiTheme="minorHAnsi" w:cstheme="minorHAnsi"/>
          <w:sz w:val="20"/>
          <w:szCs w:val="20"/>
        </w:rPr>
        <w:t xml:space="preserve"> or to the extent any of the indemnity provisions in this Section</w:t>
      </w:r>
      <w:r w:rsidR="00147211" w:rsidRPr="009F4582">
        <w:rPr>
          <w:rFonts w:asciiTheme="minorHAnsi" w:hAnsiTheme="minorHAnsi" w:cstheme="minorHAnsi"/>
          <w:sz w:val="20"/>
          <w:szCs w:val="20"/>
        </w:rPr>
        <w:t xml:space="preserve"> or the Prime Agreement</w:t>
      </w:r>
      <w:r w:rsidR="00F1732F" w:rsidRPr="009F4582">
        <w:rPr>
          <w:rFonts w:asciiTheme="minorHAnsi" w:hAnsiTheme="minorHAnsi" w:cstheme="minorHAnsi"/>
          <w:sz w:val="20"/>
          <w:szCs w:val="20"/>
        </w:rPr>
        <w:t xml:space="preserve"> </w:t>
      </w:r>
      <w:r w:rsidR="00F1732F" w:rsidRPr="009F4582">
        <w:rPr>
          <w:rFonts w:asciiTheme="minorHAnsi" w:eastAsia="Calibri" w:hAnsiTheme="minorHAnsi" w:cstheme="minorHAnsi"/>
          <w:bCs/>
          <w:iCs/>
          <w:sz w:val="20"/>
          <w:szCs w:val="20"/>
        </w:rPr>
        <w:t>are in any manner deemed illegal, unenforceable, or otherwise invalid</w:t>
      </w:r>
      <w:r w:rsidR="00563AA7" w:rsidRPr="009F4582">
        <w:rPr>
          <w:rFonts w:asciiTheme="minorHAnsi" w:eastAsia="Calibri" w:hAnsiTheme="minorHAnsi" w:cstheme="minorHAnsi"/>
          <w:bCs/>
          <w:iCs/>
          <w:sz w:val="20"/>
          <w:szCs w:val="20"/>
        </w:rPr>
        <w:t xml:space="preserve"> </w:t>
      </w:r>
      <w:r w:rsidR="003F1152" w:rsidRPr="009F4582">
        <w:rPr>
          <w:rFonts w:asciiTheme="minorHAnsi" w:eastAsia="Calibri" w:hAnsiTheme="minorHAnsi" w:cstheme="minorHAnsi"/>
          <w:bCs/>
          <w:iCs/>
          <w:sz w:val="20"/>
          <w:szCs w:val="20"/>
        </w:rPr>
        <w:t xml:space="preserve">the </w:t>
      </w:r>
      <w:r w:rsidRPr="009F4582">
        <w:rPr>
          <w:rFonts w:asciiTheme="minorHAnsi" w:eastAsia="Calibri" w:hAnsiTheme="minorHAnsi" w:cstheme="minorHAnsi"/>
          <w:bCs/>
          <w:iCs/>
          <w:sz w:val="20"/>
          <w:szCs w:val="20"/>
        </w:rPr>
        <w:t>Subconsultant Group</w:t>
      </w:r>
      <w:r w:rsidR="00563AA7" w:rsidRPr="009F4582">
        <w:rPr>
          <w:rFonts w:asciiTheme="minorHAnsi" w:eastAsia="Calibri" w:hAnsiTheme="minorHAnsi" w:cstheme="minorHAnsi"/>
          <w:bCs/>
          <w:iCs/>
          <w:sz w:val="20"/>
          <w:szCs w:val="20"/>
        </w:rPr>
        <w:t xml:space="preserve">’s minimum indemnity obligations to </w:t>
      </w:r>
      <w:bookmarkStart w:id="24" w:name="_Hlk2083766"/>
      <w:r w:rsidRPr="009F4582">
        <w:rPr>
          <w:rFonts w:asciiTheme="minorHAnsi" w:eastAsia="Calibri" w:hAnsiTheme="minorHAnsi" w:cstheme="minorHAnsi"/>
          <w:bCs/>
          <w:iCs/>
          <w:sz w:val="20"/>
          <w:szCs w:val="20"/>
        </w:rPr>
        <w:t xml:space="preserve">Gannett Fleming Group </w:t>
      </w:r>
      <w:bookmarkEnd w:id="24"/>
      <w:r w:rsidRPr="009F4582">
        <w:rPr>
          <w:rFonts w:asciiTheme="minorHAnsi" w:eastAsia="Calibri" w:hAnsiTheme="minorHAnsi" w:cstheme="minorHAnsi"/>
          <w:bCs/>
          <w:iCs/>
          <w:sz w:val="20"/>
          <w:szCs w:val="20"/>
        </w:rPr>
        <w:t xml:space="preserve">from and against </w:t>
      </w:r>
      <w:r w:rsidR="007B2082" w:rsidRPr="009F4582">
        <w:rPr>
          <w:rFonts w:asciiTheme="minorHAnsi" w:eastAsia="Calibri" w:hAnsiTheme="minorHAnsi" w:cstheme="minorHAnsi"/>
          <w:bCs/>
          <w:iCs/>
          <w:sz w:val="20"/>
          <w:szCs w:val="20"/>
        </w:rPr>
        <w:t>such</w:t>
      </w:r>
      <w:r w:rsidR="00AF6806" w:rsidRPr="009F4582">
        <w:rPr>
          <w:rFonts w:asciiTheme="minorHAnsi" w:eastAsia="Calibri" w:hAnsiTheme="minorHAnsi" w:cstheme="minorHAnsi"/>
          <w:bCs/>
          <w:iCs/>
          <w:sz w:val="20"/>
          <w:szCs w:val="20"/>
        </w:rPr>
        <w:t xml:space="preserve"> </w:t>
      </w:r>
      <w:r w:rsidRPr="009F4582">
        <w:rPr>
          <w:rFonts w:asciiTheme="minorHAnsi" w:eastAsia="Calibri" w:hAnsiTheme="minorHAnsi" w:cstheme="minorHAnsi"/>
          <w:bCs/>
          <w:iCs/>
          <w:sz w:val="20"/>
          <w:szCs w:val="20"/>
        </w:rPr>
        <w:t>Claims</w:t>
      </w:r>
      <w:r w:rsidR="00AF6806" w:rsidRPr="009F4582">
        <w:rPr>
          <w:rFonts w:asciiTheme="minorHAnsi" w:eastAsia="Calibri" w:hAnsiTheme="minorHAnsi" w:cstheme="minorHAnsi"/>
          <w:bCs/>
          <w:iCs/>
          <w:sz w:val="20"/>
          <w:szCs w:val="20"/>
        </w:rPr>
        <w:t xml:space="preserve"> shall be as follows</w:t>
      </w:r>
      <w:r w:rsidRPr="009F4582">
        <w:rPr>
          <w:rFonts w:asciiTheme="minorHAnsi" w:eastAsia="Calibri" w:hAnsiTheme="minorHAnsi" w:cstheme="minorHAnsi"/>
          <w:bCs/>
          <w:iCs/>
          <w:sz w:val="20"/>
          <w:szCs w:val="20"/>
        </w:rPr>
        <w:t xml:space="preserve">: </w:t>
      </w:r>
    </w:p>
    <w:bookmarkEnd w:id="17"/>
    <w:p w14:paraId="59D55CD6" w14:textId="09AE5E38" w:rsidR="009E5A6F" w:rsidRPr="009F4582" w:rsidRDefault="009E5A6F" w:rsidP="006D75AB">
      <w:pPr>
        <w:numPr>
          <w:ilvl w:val="0"/>
          <w:numId w:val="13"/>
        </w:numPr>
        <w:shd w:val="clear" w:color="auto" w:fill="FFFFFF" w:themeFill="background1"/>
        <w:spacing w:after="200" w:line="240" w:lineRule="auto"/>
        <w:jc w:val="both"/>
        <w:rPr>
          <w:rFonts w:asciiTheme="minorHAnsi" w:eastAsia="Calibri" w:hAnsiTheme="minorHAnsi" w:cstheme="minorHAnsi"/>
          <w:sz w:val="20"/>
          <w:szCs w:val="20"/>
        </w:rPr>
      </w:pPr>
      <w:r w:rsidRPr="009F4582">
        <w:rPr>
          <w:rFonts w:asciiTheme="minorHAnsi" w:eastAsia="Calibri" w:hAnsiTheme="minorHAnsi" w:cstheme="minorHAnsi"/>
          <w:sz w:val="20"/>
          <w:szCs w:val="20"/>
          <w:u w:val="single"/>
        </w:rPr>
        <w:t>Professional</w:t>
      </w:r>
      <w:r w:rsidRPr="009F4582">
        <w:rPr>
          <w:rFonts w:asciiTheme="minorHAnsi" w:eastAsia="Calibri" w:hAnsiTheme="minorHAnsi" w:cstheme="minorHAnsi"/>
          <w:sz w:val="20"/>
          <w:szCs w:val="20"/>
        </w:rPr>
        <w:t xml:space="preserve">: </w:t>
      </w:r>
      <w:r w:rsidR="00563AA7" w:rsidRPr="009F4582">
        <w:rPr>
          <w:rFonts w:asciiTheme="minorHAnsi" w:eastAsia="Calibri" w:hAnsiTheme="minorHAnsi" w:cstheme="minorHAnsi"/>
          <w:sz w:val="20"/>
          <w:szCs w:val="20"/>
        </w:rPr>
        <w:t xml:space="preserve">Subconsultant Group shall indemnify and hold harmless, but not defend, the Gannett Fleming Group from and against Claims covered solely by Subconsultant’s professional liability insurance </w:t>
      </w:r>
      <w:r w:rsidRPr="009F4582">
        <w:rPr>
          <w:rFonts w:asciiTheme="minorHAnsi" w:eastAsia="Calibri" w:hAnsiTheme="minorHAnsi" w:cstheme="minorHAnsi"/>
          <w:sz w:val="20"/>
          <w:szCs w:val="20"/>
        </w:rPr>
        <w:t xml:space="preserve">to the extent arising from Subconsultant’s </w:t>
      </w:r>
      <w:r w:rsidR="00563AA7" w:rsidRPr="009F4582">
        <w:rPr>
          <w:rFonts w:asciiTheme="minorHAnsi" w:eastAsia="Calibri" w:hAnsiTheme="minorHAnsi" w:cstheme="minorHAnsi"/>
          <w:sz w:val="20"/>
          <w:szCs w:val="20"/>
        </w:rPr>
        <w:t xml:space="preserve">negligent acts, errors, and omissions resulting from </w:t>
      </w:r>
      <w:r w:rsidR="00052B04" w:rsidRPr="009F4582">
        <w:rPr>
          <w:rFonts w:asciiTheme="minorHAnsi" w:eastAsia="Calibri" w:hAnsiTheme="minorHAnsi" w:cstheme="minorHAnsi"/>
          <w:sz w:val="20"/>
          <w:szCs w:val="20"/>
        </w:rPr>
        <w:t xml:space="preserve">Subconsultant’s </w:t>
      </w:r>
      <w:r w:rsidRPr="009F4582">
        <w:rPr>
          <w:rFonts w:asciiTheme="minorHAnsi" w:eastAsia="Calibri" w:hAnsiTheme="minorHAnsi" w:cstheme="minorHAnsi"/>
          <w:sz w:val="20"/>
          <w:szCs w:val="20"/>
        </w:rPr>
        <w:t>failure to meet the Standard of Care</w:t>
      </w:r>
      <w:r w:rsidR="00563AA7" w:rsidRPr="009F4582">
        <w:rPr>
          <w:rFonts w:asciiTheme="minorHAnsi" w:eastAsia="Calibri" w:hAnsiTheme="minorHAnsi" w:cstheme="minorHAnsi"/>
          <w:sz w:val="20"/>
          <w:szCs w:val="20"/>
        </w:rPr>
        <w:t xml:space="preserve"> in performance of  professional Services.</w:t>
      </w:r>
      <w:r w:rsidRPr="009F4582">
        <w:rPr>
          <w:rFonts w:asciiTheme="minorHAnsi" w:eastAsia="Calibri" w:hAnsiTheme="minorHAnsi" w:cstheme="minorHAnsi"/>
          <w:sz w:val="20"/>
          <w:szCs w:val="20"/>
        </w:rPr>
        <w:t xml:space="preserve"> </w:t>
      </w:r>
    </w:p>
    <w:p w14:paraId="69575F99" w14:textId="3CF3A5B8" w:rsidR="009E5A6F" w:rsidRPr="009F4582" w:rsidRDefault="009E5A6F" w:rsidP="006D75AB">
      <w:pPr>
        <w:numPr>
          <w:ilvl w:val="0"/>
          <w:numId w:val="13"/>
        </w:numPr>
        <w:shd w:val="clear" w:color="auto" w:fill="FFFFFF" w:themeFill="background1"/>
        <w:spacing w:after="200" w:line="240" w:lineRule="auto"/>
        <w:jc w:val="both"/>
        <w:rPr>
          <w:rFonts w:asciiTheme="minorHAnsi" w:eastAsia="Calibri" w:hAnsiTheme="minorHAnsi" w:cstheme="minorHAnsi"/>
          <w:bCs/>
          <w:iCs/>
          <w:sz w:val="20"/>
          <w:szCs w:val="20"/>
        </w:rPr>
      </w:pPr>
      <w:r w:rsidRPr="009F4582">
        <w:rPr>
          <w:rFonts w:asciiTheme="minorHAnsi" w:eastAsia="Calibri" w:hAnsiTheme="minorHAnsi" w:cstheme="minorHAnsi"/>
          <w:bCs/>
          <w:iCs/>
          <w:sz w:val="20"/>
          <w:szCs w:val="20"/>
          <w:u w:val="single"/>
        </w:rPr>
        <w:t>Torts</w:t>
      </w:r>
      <w:r w:rsidRPr="009F4582">
        <w:rPr>
          <w:rFonts w:asciiTheme="minorHAnsi" w:eastAsia="Calibri" w:hAnsiTheme="minorHAnsi" w:cstheme="minorHAnsi"/>
          <w:bCs/>
          <w:iCs/>
          <w:sz w:val="20"/>
          <w:szCs w:val="20"/>
        </w:rPr>
        <w:t xml:space="preserve">: </w:t>
      </w:r>
      <w:r w:rsidR="00563AA7" w:rsidRPr="009F4582">
        <w:rPr>
          <w:rFonts w:asciiTheme="minorHAnsi" w:eastAsia="Calibri" w:hAnsiTheme="minorHAnsi" w:cstheme="minorHAnsi"/>
          <w:bCs/>
          <w:iCs/>
          <w:sz w:val="20"/>
          <w:szCs w:val="20"/>
        </w:rPr>
        <w:t xml:space="preserve">Subconsultant Group shall indemnify, defend, and hold harmless Gannett Fleming Group from and against Claims </w:t>
      </w:r>
      <w:r w:rsidRPr="009F4582">
        <w:rPr>
          <w:rFonts w:asciiTheme="minorHAnsi" w:eastAsia="Calibri" w:hAnsiTheme="minorHAnsi" w:cstheme="minorHAnsi"/>
          <w:bCs/>
          <w:iCs/>
          <w:sz w:val="20"/>
          <w:szCs w:val="20"/>
        </w:rPr>
        <w:t>to the extent arising from or relating to Subconsultant’s negligence, gross negligence, willful acts, Claims for which Subconsultant is strictly liable under Applicable Laws, or for any tort which may be brought in the courts of the jurisdiction to which the Claim is subject</w:t>
      </w:r>
      <w:r w:rsidR="00EE6BB4">
        <w:rPr>
          <w:rFonts w:asciiTheme="minorHAnsi" w:eastAsia="Calibri" w:hAnsiTheme="minorHAnsi" w:cstheme="minorHAnsi"/>
          <w:bCs/>
          <w:iCs/>
          <w:sz w:val="20"/>
          <w:szCs w:val="20"/>
        </w:rPr>
        <w:t>.</w:t>
      </w:r>
    </w:p>
    <w:p w14:paraId="57FB52F6" w14:textId="251DD3C0" w:rsidR="009E5A6F" w:rsidRPr="009F4582" w:rsidRDefault="009E5A6F" w:rsidP="006D75AB">
      <w:pPr>
        <w:numPr>
          <w:ilvl w:val="0"/>
          <w:numId w:val="13"/>
        </w:numPr>
        <w:shd w:val="clear" w:color="auto" w:fill="FFFFFF" w:themeFill="background1"/>
        <w:spacing w:after="200" w:line="240" w:lineRule="auto"/>
        <w:jc w:val="both"/>
        <w:rPr>
          <w:rFonts w:asciiTheme="minorHAnsi" w:eastAsia="Calibri" w:hAnsiTheme="minorHAnsi" w:cstheme="minorHAnsi"/>
          <w:bCs/>
          <w:iCs/>
          <w:sz w:val="20"/>
          <w:szCs w:val="20"/>
        </w:rPr>
      </w:pPr>
      <w:r w:rsidRPr="009F4582">
        <w:rPr>
          <w:rFonts w:asciiTheme="minorHAnsi" w:eastAsia="Calibri" w:hAnsiTheme="minorHAnsi" w:cstheme="minorHAnsi"/>
          <w:bCs/>
          <w:iCs/>
          <w:sz w:val="20"/>
          <w:szCs w:val="20"/>
          <w:u w:val="single"/>
        </w:rPr>
        <w:t>Breach of Agreement or Violation of Applicable Laws</w:t>
      </w:r>
      <w:r w:rsidRPr="009F4582">
        <w:rPr>
          <w:rFonts w:asciiTheme="minorHAnsi" w:eastAsia="Calibri" w:hAnsiTheme="minorHAnsi" w:cstheme="minorHAnsi"/>
          <w:bCs/>
          <w:iCs/>
          <w:sz w:val="20"/>
          <w:szCs w:val="20"/>
        </w:rPr>
        <w:t>:</w:t>
      </w:r>
      <w:r w:rsidR="00AF6806" w:rsidRPr="009F4582">
        <w:rPr>
          <w:rFonts w:asciiTheme="minorHAnsi" w:eastAsia="Calibri" w:hAnsiTheme="minorHAnsi" w:cstheme="minorHAnsi"/>
          <w:bCs/>
          <w:iCs/>
          <w:sz w:val="20"/>
          <w:szCs w:val="20"/>
        </w:rPr>
        <w:t xml:space="preserve"> Subconsultant Group shall indemnify, defend, and hold harmless Gannett Fleming Group from and against Claims</w:t>
      </w:r>
      <w:r w:rsidRPr="009F4582">
        <w:rPr>
          <w:rFonts w:asciiTheme="minorHAnsi" w:eastAsia="Calibri" w:hAnsiTheme="minorHAnsi" w:cstheme="minorHAnsi"/>
          <w:bCs/>
          <w:iCs/>
          <w:sz w:val="20"/>
          <w:szCs w:val="20"/>
        </w:rPr>
        <w:t xml:space="preserve"> to the extent </w:t>
      </w:r>
      <w:r w:rsidR="00AF6806" w:rsidRPr="009F4582">
        <w:rPr>
          <w:rFonts w:asciiTheme="minorHAnsi" w:eastAsia="Calibri" w:hAnsiTheme="minorHAnsi" w:cstheme="minorHAnsi"/>
          <w:bCs/>
          <w:iCs/>
          <w:sz w:val="20"/>
          <w:szCs w:val="20"/>
        </w:rPr>
        <w:t>caused by</w:t>
      </w:r>
      <w:r w:rsidRPr="009F4582">
        <w:rPr>
          <w:rFonts w:asciiTheme="minorHAnsi" w:eastAsia="Calibri" w:hAnsiTheme="minorHAnsi" w:cstheme="minorHAnsi"/>
          <w:bCs/>
          <w:iCs/>
          <w:sz w:val="20"/>
          <w:szCs w:val="20"/>
        </w:rPr>
        <w:t xml:space="preserve"> Subconsultant’s breach of this Agreement, </w:t>
      </w:r>
      <w:r w:rsidR="00AF6806" w:rsidRPr="009F4582">
        <w:rPr>
          <w:rFonts w:asciiTheme="minorHAnsi" w:eastAsia="Calibri" w:hAnsiTheme="minorHAnsi" w:cstheme="minorHAnsi"/>
          <w:bCs/>
          <w:iCs/>
          <w:sz w:val="20"/>
          <w:szCs w:val="20"/>
        </w:rPr>
        <w:t xml:space="preserve">including incorporated provisions of </w:t>
      </w:r>
      <w:r w:rsidRPr="009F4582">
        <w:rPr>
          <w:rFonts w:asciiTheme="minorHAnsi" w:eastAsia="Calibri" w:hAnsiTheme="minorHAnsi" w:cstheme="minorHAnsi"/>
          <w:bCs/>
          <w:iCs/>
          <w:sz w:val="20"/>
          <w:szCs w:val="20"/>
        </w:rPr>
        <w:t>the Prime Agreement, or violation of Applicable Laws</w:t>
      </w:r>
      <w:r w:rsidR="00EE6BB4">
        <w:rPr>
          <w:rFonts w:asciiTheme="minorHAnsi" w:eastAsia="Calibri" w:hAnsiTheme="minorHAnsi" w:cstheme="minorHAnsi"/>
          <w:bCs/>
          <w:iCs/>
          <w:sz w:val="20"/>
          <w:szCs w:val="20"/>
        </w:rPr>
        <w:t>.</w:t>
      </w:r>
    </w:p>
    <w:p w14:paraId="5FAA9429" w14:textId="08668095" w:rsidR="009E5A6F" w:rsidRPr="009F4582" w:rsidRDefault="009E5A6F" w:rsidP="006D75AB">
      <w:pPr>
        <w:numPr>
          <w:ilvl w:val="0"/>
          <w:numId w:val="13"/>
        </w:numPr>
        <w:shd w:val="clear" w:color="auto" w:fill="FFFFFF" w:themeFill="background1"/>
        <w:spacing w:after="200" w:line="240" w:lineRule="auto"/>
        <w:jc w:val="both"/>
        <w:rPr>
          <w:rFonts w:asciiTheme="minorHAnsi" w:eastAsia="Calibri" w:hAnsiTheme="minorHAnsi" w:cstheme="minorHAnsi"/>
          <w:bCs/>
          <w:iCs/>
          <w:sz w:val="20"/>
          <w:szCs w:val="20"/>
        </w:rPr>
      </w:pPr>
      <w:r w:rsidRPr="009F4582">
        <w:rPr>
          <w:rFonts w:asciiTheme="minorHAnsi" w:eastAsia="Calibri" w:hAnsiTheme="minorHAnsi" w:cstheme="minorHAnsi"/>
          <w:bCs/>
          <w:iCs/>
          <w:sz w:val="20"/>
          <w:szCs w:val="20"/>
          <w:u w:val="single"/>
        </w:rPr>
        <w:t>Infringement or Misappropriation</w:t>
      </w:r>
      <w:r w:rsidRPr="009F4582">
        <w:rPr>
          <w:rFonts w:asciiTheme="minorHAnsi" w:eastAsia="Calibri" w:hAnsiTheme="minorHAnsi" w:cstheme="minorHAnsi"/>
          <w:bCs/>
          <w:iCs/>
          <w:sz w:val="20"/>
          <w:szCs w:val="20"/>
        </w:rPr>
        <w:t xml:space="preserve">: </w:t>
      </w:r>
      <w:r w:rsidR="00AF6806" w:rsidRPr="009F4582">
        <w:rPr>
          <w:rFonts w:asciiTheme="minorHAnsi" w:eastAsia="Calibri" w:hAnsiTheme="minorHAnsi" w:cstheme="minorHAnsi"/>
          <w:bCs/>
          <w:iCs/>
          <w:sz w:val="20"/>
          <w:szCs w:val="20"/>
        </w:rPr>
        <w:t xml:space="preserve">Subconsultant Group shall indemnify, defend, and hold harmless Gannett Fleming Group from and against Claims </w:t>
      </w:r>
      <w:r w:rsidRPr="009F4582">
        <w:rPr>
          <w:rFonts w:asciiTheme="minorHAnsi" w:eastAsia="Calibri" w:hAnsiTheme="minorHAnsi" w:cstheme="minorHAnsi"/>
          <w:bCs/>
          <w:iCs/>
          <w:sz w:val="20"/>
          <w:szCs w:val="20"/>
        </w:rPr>
        <w:t xml:space="preserve">arising from or relating to Subconsultant’s alleged or actual infringement or misappropriation of any patents, copyrights, trademarks, or any other intellectual property of any party in connection with the Project or Services and those of any third party, except to the proportionate extent finally determined to be caused by Gannett Fleming’s contributory infringement or misappropriation. </w:t>
      </w:r>
    </w:p>
    <w:bookmarkEnd w:id="15"/>
    <w:p w14:paraId="1A98F653" w14:textId="77777777" w:rsidR="009E5A6F" w:rsidRPr="009F4582" w:rsidRDefault="009E5A6F" w:rsidP="00D30969">
      <w:pPr>
        <w:numPr>
          <w:ilvl w:val="0"/>
          <w:numId w:val="1"/>
        </w:numPr>
        <w:shd w:val="clear" w:color="auto" w:fill="FFFFFF" w:themeFill="background1"/>
        <w:spacing w:after="200" w:line="240" w:lineRule="auto"/>
        <w:ind w:left="0"/>
        <w:contextualSpacing/>
        <w:jc w:val="both"/>
        <w:rPr>
          <w:rFonts w:asciiTheme="minorHAnsi" w:eastAsia="Calibri" w:hAnsiTheme="minorHAnsi" w:cstheme="minorHAnsi"/>
          <w:b/>
          <w:iCs/>
          <w:sz w:val="20"/>
          <w:szCs w:val="20"/>
          <w:u w:val="single"/>
        </w:rPr>
      </w:pPr>
      <w:r w:rsidRPr="009F4582">
        <w:rPr>
          <w:rFonts w:asciiTheme="minorHAnsi" w:eastAsia="Calibri" w:hAnsiTheme="minorHAnsi" w:cstheme="minorHAnsi"/>
          <w:b/>
          <w:iCs/>
          <w:sz w:val="20"/>
          <w:szCs w:val="20"/>
          <w:u w:val="single"/>
        </w:rPr>
        <w:t xml:space="preserve">INSURANCE </w:t>
      </w:r>
    </w:p>
    <w:p w14:paraId="16CA0774" w14:textId="77777777" w:rsidR="009E5A6F" w:rsidRPr="009F4582" w:rsidRDefault="009E5A6F" w:rsidP="00147211">
      <w:pPr>
        <w:shd w:val="clear" w:color="auto" w:fill="FFFFFF" w:themeFill="background1"/>
        <w:spacing w:line="240" w:lineRule="auto"/>
        <w:contextualSpacing/>
        <w:rPr>
          <w:rFonts w:asciiTheme="minorHAnsi" w:hAnsiTheme="minorHAnsi" w:cstheme="minorHAnsi"/>
          <w:b/>
          <w:sz w:val="20"/>
          <w:szCs w:val="20"/>
          <w:u w:val="single"/>
        </w:rPr>
      </w:pPr>
    </w:p>
    <w:p w14:paraId="4FE6600C" w14:textId="4039952E" w:rsidR="00052B04" w:rsidRPr="009F4582" w:rsidRDefault="000260ED" w:rsidP="00052B04">
      <w:pPr>
        <w:numPr>
          <w:ilvl w:val="0"/>
          <w:numId w:val="7"/>
        </w:numPr>
        <w:shd w:val="clear" w:color="auto" w:fill="FFFFFF" w:themeFill="background1"/>
        <w:spacing w:line="240" w:lineRule="auto"/>
        <w:ind w:left="360"/>
        <w:contextualSpacing/>
        <w:jc w:val="both"/>
        <w:rPr>
          <w:rFonts w:asciiTheme="minorHAnsi" w:eastAsia="Calibri" w:hAnsiTheme="minorHAnsi" w:cstheme="minorHAnsi"/>
          <w:bCs/>
          <w:iCs/>
          <w:sz w:val="20"/>
          <w:szCs w:val="20"/>
        </w:rPr>
      </w:pPr>
      <w:r w:rsidRPr="009F4582">
        <w:rPr>
          <w:rFonts w:asciiTheme="minorHAnsi" w:eastAsia="Calibri" w:hAnsiTheme="minorHAnsi" w:cstheme="minorHAnsi"/>
          <w:bCs/>
          <w:iCs/>
          <w:sz w:val="20"/>
          <w:szCs w:val="20"/>
        </w:rPr>
        <w:t xml:space="preserve">Subconsultant shall </w:t>
      </w:r>
      <w:r w:rsidR="005474F1" w:rsidRPr="009F4582">
        <w:rPr>
          <w:rFonts w:asciiTheme="minorHAnsi" w:eastAsia="Calibri" w:hAnsiTheme="minorHAnsi" w:cstheme="minorHAnsi"/>
          <w:bCs/>
          <w:iCs/>
          <w:sz w:val="20"/>
          <w:szCs w:val="20"/>
        </w:rPr>
        <w:t>have and maintain in effect</w:t>
      </w:r>
      <w:r w:rsidRPr="009F4582">
        <w:rPr>
          <w:rFonts w:asciiTheme="minorHAnsi" w:eastAsia="Calibri" w:hAnsiTheme="minorHAnsi" w:cstheme="minorHAnsi"/>
          <w:bCs/>
          <w:iCs/>
          <w:sz w:val="20"/>
          <w:szCs w:val="20"/>
        </w:rPr>
        <w:t xml:space="preserve"> insurance policies that meet </w:t>
      </w:r>
      <w:r w:rsidR="005474F1" w:rsidRPr="009F4582">
        <w:rPr>
          <w:rFonts w:asciiTheme="minorHAnsi" w:eastAsia="Calibri" w:hAnsiTheme="minorHAnsi" w:cstheme="minorHAnsi"/>
          <w:bCs/>
          <w:iCs/>
          <w:sz w:val="20"/>
          <w:szCs w:val="20"/>
        </w:rPr>
        <w:t xml:space="preserve">or exceed </w:t>
      </w:r>
      <w:r w:rsidRPr="009F4582">
        <w:rPr>
          <w:rFonts w:asciiTheme="minorHAnsi" w:eastAsia="Calibri" w:hAnsiTheme="minorHAnsi" w:cstheme="minorHAnsi"/>
          <w:bCs/>
          <w:iCs/>
          <w:sz w:val="20"/>
          <w:szCs w:val="20"/>
        </w:rPr>
        <w:t xml:space="preserve">the </w:t>
      </w:r>
      <w:r w:rsidR="005474F1" w:rsidRPr="009F4582">
        <w:rPr>
          <w:rFonts w:asciiTheme="minorHAnsi" w:eastAsia="Calibri" w:hAnsiTheme="minorHAnsi" w:cstheme="minorHAnsi"/>
          <w:bCs/>
          <w:iCs/>
          <w:sz w:val="20"/>
          <w:szCs w:val="20"/>
        </w:rPr>
        <w:t>minimum requirements stated</w:t>
      </w:r>
      <w:r w:rsidR="009E5A6F" w:rsidRPr="009F4582">
        <w:rPr>
          <w:rFonts w:asciiTheme="minorHAnsi" w:eastAsia="Calibri" w:hAnsiTheme="minorHAnsi" w:cstheme="minorHAnsi"/>
          <w:bCs/>
          <w:iCs/>
          <w:sz w:val="20"/>
          <w:szCs w:val="20"/>
        </w:rPr>
        <w:t xml:space="preserve"> in </w:t>
      </w:r>
      <w:r w:rsidR="009E5A6F" w:rsidRPr="009F4582">
        <w:rPr>
          <w:rFonts w:asciiTheme="minorHAnsi" w:eastAsia="Calibri" w:hAnsiTheme="minorHAnsi" w:cstheme="minorHAnsi"/>
          <w:bCs/>
          <w:i/>
          <w:sz w:val="20"/>
          <w:szCs w:val="20"/>
        </w:rPr>
        <w:t xml:space="preserve">Exhibit </w:t>
      </w:r>
      <w:r w:rsidR="001A48A4" w:rsidRPr="009F4582">
        <w:rPr>
          <w:rFonts w:asciiTheme="minorHAnsi" w:eastAsia="Calibri" w:hAnsiTheme="minorHAnsi" w:cstheme="minorHAnsi"/>
          <w:bCs/>
          <w:i/>
          <w:sz w:val="20"/>
          <w:szCs w:val="20"/>
        </w:rPr>
        <w:t>B</w:t>
      </w:r>
      <w:r w:rsidR="005474F1" w:rsidRPr="009F4582">
        <w:rPr>
          <w:rFonts w:asciiTheme="minorHAnsi" w:eastAsia="Calibri" w:hAnsiTheme="minorHAnsi" w:cstheme="minorHAnsi"/>
          <w:bCs/>
          <w:iCs/>
          <w:sz w:val="20"/>
          <w:szCs w:val="20"/>
        </w:rPr>
        <w:t xml:space="preserve">; provided, however, </w:t>
      </w:r>
      <w:r w:rsidR="009E5A6F" w:rsidRPr="009F4582">
        <w:rPr>
          <w:rFonts w:asciiTheme="minorHAnsi" w:eastAsia="Calibri" w:hAnsiTheme="minorHAnsi" w:cstheme="minorHAnsi"/>
          <w:bCs/>
          <w:iCs/>
          <w:sz w:val="20"/>
          <w:szCs w:val="20"/>
        </w:rPr>
        <w:t xml:space="preserve">that </w:t>
      </w:r>
      <w:r w:rsidR="00254391" w:rsidRPr="009F4582">
        <w:rPr>
          <w:rFonts w:asciiTheme="minorHAnsi" w:eastAsia="Calibri" w:hAnsiTheme="minorHAnsi" w:cstheme="minorHAnsi"/>
          <w:bCs/>
          <w:iCs/>
          <w:sz w:val="20"/>
          <w:szCs w:val="20"/>
        </w:rPr>
        <w:t>if</w:t>
      </w:r>
      <w:r w:rsidR="009E5A6F" w:rsidRPr="009F4582">
        <w:rPr>
          <w:rFonts w:asciiTheme="minorHAnsi" w:eastAsia="Calibri" w:hAnsiTheme="minorHAnsi" w:cstheme="minorHAnsi"/>
          <w:bCs/>
          <w:iCs/>
          <w:sz w:val="20"/>
          <w:szCs w:val="20"/>
        </w:rPr>
        <w:t xml:space="preserve"> the </w:t>
      </w:r>
      <w:commentRangeStart w:id="25"/>
      <w:r w:rsidR="009E5A6F" w:rsidRPr="009F4582">
        <w:rPr>
          <w:rFonts w:asciiTheme="minorHAnsi" w:eastAsia="Calibri" w:hAnsiTheme="minorHAnsi" w:cstheme="minorHAnsi"/>
          <w:bCs/>
          <w:iCs/>
          <w:sz w:val="20"/>
          <w:szCs w:val="20"/>
        </w:rPr>
        <w:t>Prime Agreement</w:t>
      </w:r>
      <w:commentRangeEnd w:id="25"/>
      <w:r w:rsidR="00BD60C2">
        <w:rPr>
          <w:rStyle w:val="CommentReference"/>
        </w:rPr>
        <w:commentReference w:id="25"/>
      </w:r>
      <w:r w:rsidR="009E5A6F" w:rsidRPr="009F4582">
        <w:rPr>
          <w:rFonts w:asciiTheme="minorHAnsi" w:eastAsia="Calibri" w:hAnsiTheme="minorHAnsi" w:cstheme="minorHAnsi"/>
          <w:bCs/>
          <w:iCs/>
          <w:sz w:val="20"/>
          <w:szCs w:val="20"/>
        </w:rPr>
        <w:t xml:space="preserve"> requires greater amounts of insurance than </w:t>
      </w:r>
      <w:r w:rsidR="00DA6612" w:rsidRPr="009F4582">
        <w:rPr>
          <w:rFonts w:asciiTheme="minorHAnsi" w:eastAsia="Calibri" w:hAnsiTheme="minorHAnsi" w:cstheme="minorHAnsi"/>
          <w:bCs/>
          <w:iCs/>
          <w:sz w:val="20"/>
          <w:szCs w:val="20"/>
        </w:rPr>
        <w:t>stated</w:t>
      </w:r>
      <w:r w:rsidR="009E5A6F" w:rsidRPr="009F4582">
        <w:rPr>
          <w:rFonts w:asciiTheme="minorHAnsi" w:eastAsia="Calibri" w:hAnsiTheme="minorHAnsi" w:cstheme="minorHAnsi"/>
          <w:bCs/>
          <w:iCs/>
          <w:sz w:val="20"/>
          <w:szCs w:val="20"/>
        </w:rPr>
        <w:t xml:space="preserve"> in </w:t>
      </w:r>
      <w:r w:rsidR="009E5A6F" w:rsidRPr="009F4582">
        <w:rPr>
          <w:rFonts w:asciiTheme="minorHAnsi" w:eastAsia="Calibri" w:hAnsiTheme="minorHAnsi" w:cstheme="minorHAnsi"/>
          <w:bCs/>
          <w:i/>
          <w:sz w:val="20"/>
          <w:szCs w:val="20"/>
        </w:rPr>
        <w:t xml:space="preserve">Exhibit </w:t>
      </w:r>
      <w:r w:rsidR="001A48A4" w:rsidRPr="009F4582">
        <w:rPr>
          <w:rFonts w:asciiTheme="minorHAnsi" w:eastAsia="Calibri" w:hAnsiTheme="minorHAnsi" w:cstheme="minorHAnsi"/>
          <w:bCs/>
          <w:i/>
          <w:sz w:val="20"/>
          <w:szCs w:val="20"/>
        </w:rPr>
        <w:t>B</w:t>
      </w:r>
      <w:r w:rsidR="009E5A6F" w:rsidRPr="009F4582">
        <w:rPr>
          <w:rFonts w:asciiTheme="minorHAnsi" w:eastAsia="Calibri" w:hAnsiTheme="minorHAnsi" w:cstheme="minorHAnsi"/>
          <w:bCs/>
          <w:iCs/>
          <w:sz w:val="20"/>
          <w:szCs w:val="20"/>
        </w:rPr>
        <w:t xml:space="preserve">, Subconsultant shall </w:t>
      </w:r>
      <w:r w:rsidR="006851A4" w:rsidRPr="009F4582">
        <w:rPr>
          <w:rFonts w:asciiTheme="minorHAnsi" w:eastAsia="Calibri" w:hAnsiTheme="minorHAnsi" w:cstheme="minorHAnsi"/>
          <w:bCs/>
          <w:iCs/>
          <w:sz w:val="20"/>
          <w:szCs w:val="20"/>
        </w:rPr>
        <w:t xml:space="preserve">maintain </w:t>
      </w:r>
      <w:r w:rsidR="009E5A6F" w:rsidRPr="009F4582">
        <w:rPr>
          <w:rFonts w:asciiTheme="minorHAnsi" w:eastAsia="Calibri" w:hAnsiTheme="minorHAnsi" w:cstheme="minorHAnsi"/>
          <w:bCs/>
          <w:iCs/>
          <w:sz w:val="20"/>
          <w:szCs w:val="20"/>
        </w:rPr>
        <w:t xml:space="preserve">insurance in the amounts required in the Prime Agreement.  </w:t>
      </w:r>
    </w:p>
    <w:p w14:paraId="2F68EDCD" w14:textId="77777777" w:rsidR="00052B04" w:rsidRPr="009F4582" w:rsidRDefault="00052B04" w:rsidP="00E74F17">
      <w:pPr>
        <w:shd w:val="clear" w:color="auto" w:fill="FFFFFF" w:themeFill="background1"/>
        <w:spacing w:line="240" w:lineRule="auto"/>
        <w:ind w:left="360"/>
        <w:contextualSpacing/>
        <w:jc w:val="both"/>
        <w:rPr>
          <w:rFonts w:asciiTheme="minorHAnsi" w:eastAsia="Calibri" w:hAnsiTheme="minorHAnsi" w:cstheme="minorHAnsi"/>
          <w:bCs/>
          <w:iCs/>
          <w:sz w:val="20"/>
          <w:szCs w:val="20"/>
        </w:rPr>
      </w:pPr>
    </w:p>
    <w:p w14:paraId="5F8C9959" w14:textId="259805B1" w:rsidR="009E5A6F" w:rsidRPr="009F4582" w:rsidRDefault="00052B04" w:rsidP="00E74F17">
      <w:pPr>
        <w:numPr>
          <w:ilvl w:val="0"/>
          <w:numId w:val="7"/>
        </w:numPr>
        <w:shd w:val="clear" w:color="auto" w:fill="FFFFFF" w:themeFill="background1"/>
        <w:spacing w:line="240" w:lineRule="auto"/>
        <w:ind w:left="360"/>
        <w:contextualSpacing/>
        <w:jc w:val="both"/>
        <w:rPr>
          <w:rFonts w:asciiTheme="minorHAnsi" w:eastAsia="Calibri" w:hAnsiTheme="minorHAnsi" w:cstheme="minorHAnsi"/>
          <w:bCs/>
          <w:iCs/>
          <w:sz w:val="20"/>
          <w:szCs w:val="20"/>
        </w:rPr>
      </w:pPr>
      <w:r w:rsidRPr="009F4582">
        <w:rPr>
          <w:rFonts w:asciiTheme="minorHAnsi" w:eastAsia="Calibri" w:hAnsiTheme="minorHAnsi" w:cstheme="minorHAnsi"/>
          <w:bCs/>
          <w:iCs/>
          <w:sz w:val="20"/>
          <w:szCs w:val="20"/>
        </w:rPr>
        <w:t xml:space="preserve">Subconsultant shall maintain the required policies during the Term and for any longer period specified in the Prime Agreement. </w:t>
      </w:r>
      <w:proofErr w:type="gramStart"/>
      <w:r w:rsidRPr="009F4582">
        <w:rPr>
          <w:rFonts w:asciiTheme="minorHAnsi" w:eastAsia="Calibri" w:hAnsiTheme="minorHAnsi" w:cstheme="minorHAnsi"/>
          <w:bCs/>
          <w:iCs/>
          <w:sz w:val="20"/>
          <w:szCs w:val="20"/>
        </w:rPr>
        <w:t>All of</w:t>
      </w:r>
      <w:proofErr w:type="gramEnd"/>
      <w:r w:rsidRPr="009F4582">
        <w:rPr>
          <w:rFonts w:asciiTheme="minorHAnsi" w:eastAsia="Calibri" w:hAnsiTheme="minorHAnsi" w:cstheme="minorHAnsi"/>
          <w:bCs/>
          <w:iCs/>
          <w:sz w:val="20"/>
          <w:szCs w:val="20"/>
        </w:rPr>
        <w:t xml:space="preserve"> Subconsultant’s insurance shall qualify in each</w:t>
      </w:r>
      <w:r w:rsidR="00D21BC6">
        <w:rPr>
          <w:rFonts w:asciiTheme="minorHAnsi" w:eastAsia="Calibri" w:hAnsiTheme="minorHAnsi" w:cstheme="minorHAnsi"/>
          <w:bCs/>
          <w:iCs/>
          <w:sz w:val="20"/>
          <w:szCs w:val="20"/>
        </w:rPr>
        <w:t xml:space="preserve"> province</w:t>
      </w:r>
      <w:r w:rsidRPr="009F4582">
        <w:rPr>
          <w:rFonts w:asciiTheme="minorHAnsi" w:eastAsia="Calibri" w:hAnsiTheme="minorHAnsi" w:cstheme="minorHAnsi"/>
          <w:bCs/>
          <w:iCs/>
          <w:sz w:val="20"/>
          <w:szCs w:val="20"/>
        </w:rPr>
        <w:t xml:space="preserve"> in which the Project is located or is required to be qualified under Applicable Laws and </w:t>
      </w:r>
      <w:r w:rsidRPr="00223B41">
        <w:rPr>
          <w:rFonts w:asciiTheme="minorHAnsi" w:eastAsia="Calibri" w:hAnsiTheme="minorHAnsi" w:cstheme="minorHAnsi"/>
          <w:bCs/>
          <w:iCs/>
          <w:sz w:val="20"/>
          <w:szCs w:val="20"/>
          <w:highlight w:val="yellow"/>
          <w:rPrChange w:id="26" w:author="Matthew Bogobowicz" w:date="2021-11-16T16:34:00Z">
            <w:rPr>
              <w:rFonts w:asciiTheme="minorHAnsi" w:eastAsia="Calibri" w:hAnsiTheme="minorHAnsi" w:cstheme="minorHAnsi"/>
              <w:bCs/>
              <w:iCs/>
              <w:sz w:val="20"/>
              <w:szCs w:val="20"/>
            </w:rPr>
          </w:rPrChange>
        </w:rPr>
        <w:t>shall be rated a minimum of “A-” Financial Strength by A.M. Best</w:t>
      </w:r>
      <w:r w:rsidRPr="009F4582">
        <w:rPr>
          <w:rFonts w:asciiTheme="minorHAnsi" w:eastAsia="Calibri" w:hAnsiTheme="minorHAnsi" w:cstheme="minorHAnsi"/>
          <w:bCs/>
          <w:iCs/>
          <w:sz w:val="20"/>
          <w:szCs w:val="20"/>
        </w:rPr>
        <w:t xml:space="preserve">. </w:t>
      </w:r>
    </w:p>
    <w:p w14:paraId="2FE3CB9E" w14:textId="77777777" w:rsidR="009E5A6F" w:rsidRPr="009F4582" w:rsidRDefault="009E5A6F" w:rsidP="00147211">
      <w:pPr>
        <w:shd w:val="clear" w:color="auto" w:fill="FFFFFF" w:themeFill="background1"/>
        <w:spacing w:after="200" w:line="240" w:lineRule="auto"/>
        <w:ind w:left="360"/>
        <w:contextualSpacing/>
        <w:jc w:val="both"/>
        <w:rPr>
          <w:rFonts w:asciiTheme="minorHAnsi" w:hAnsiTheme="minorHAnsi" w:cstheme="minorHAnsi"/>
          <w:sz w:val="20"/>
          <w:szCs w:val="20"/>
        </w:rPr>
      </w:pPr>
    </w:p>
    <w:p w14:paraId="51072F89" w14:textId="4DAA4D51" w:rsidR="009E5A6F" w:rsidRPr="009F4582" w:rsidRDefault="009E5A6F" w:rsidP="00D30969">
      <w:pPr>
        <w:numPr>
          <w:ilvl w:val="0"/>
          <w:numId w:val="7"/>
        </w:numPr>
        <w:shd w:val="clear" w:color="auto" w:fill="FFFFFF" w:themeFill="background1"/>
        <w:spacing w:after="200" w:line="240" w:lineRule="auto"/>
        <w:ind w:left="360"/>
        <w:contextualSpacing/>
        <w:jc w:val="both"/>
        <w:rPr>
          <w:rFonts w:asciiTheme="minorHAnsi" w:hAnsiTheme="minorHAnsi" w:cstheme="minorHAnsi"/>
          <w:bCs/>
          <w:sz w:val="20"/>
          <w:szCs w:val="20"/>
        </w:rPr>
      </w:pPr>
      <w:r w:rsidRPr="009F4582">
        <w:rPr>
          <w:rFonts w:asciiTheme="minorHAnsi" w:eastAsia="Calibri" w:hAnsiTheme="minorHAnsi" w:cstheme="minorHAnsi"/>
          <w:bCs/>
          <w:iCs/>
          <w:sz w:val="20"/>
          <w:szCs w:val="20"/>
        </w:rPr>
        <w:t xml:space="preserve">Prior to commencing </w:t>
      </w:r>
      <w:r w:rsidR="00052B04" w:rsidRPr="009F4582">
        <w:rPr>
          <w:rFonts w:asciiTheme="minorHAnsi" w:eastAsia="Calibri" w:hAnsiTheme="minorHAnsi" w:cstheme="minorHAnsi"/>
          <w:bCs/>
          <w:iCs/>
          <w:sz w:val="20"/>
          <w:szCs w:val="20"/>
        </w:rPr>
        <w:t xml:space="preserve">the </w:t>
      </w:r>
      <w:r w:rsidRPr="009F4582">
        <w:rPr>
          <w:rFonts w:asciiTheme="minorHAnsi" w:eastAsia="Calibri" w:hAnsiTheme="minorHAnsi" w:cstheme="minorHAnsi"/>
          <w:bCs/>
          <w:iCs/>
          <w:sz w:val="20"/>
          <w:szCs w:val="20"/>
        </w:rPr>
        <w:t xml:space="preserve">Services, </w:t>
      </w:r>
      <w:r w:rsidR="00052B04" w:rsidRPr="009F4582">
        <w:rPr>
          <w:rFonts w:asciiTheme="minorHAnsi" w:eastAsia="Calibri" w:hAnsiTheme="minorHAnsi" w:cstheme="minorHAnsi"/>
          <w:bCs/>
          <w:iCs/>
          <w:sz w:val="20"/>
          <w:szCs w:val="20"/>
        </w:rPr>
        <w:t xml:space="preserve">Subconsultant shall furnish </w:t>
      </w:r>
      <w:r w:rsidRPr="009F4582">
        <w:rPr>
          <w:rFonts w:asciiTheme="minorHAnsi" w:eastAsia="Calibri" w:hAnsiTheme="minorHAnsi" w:cstheme="minorHAnsi"/>
          <w:bCs/>
          <w:iCs/>
          <w:sz w:val="20"/>
          <w:szCs w:val="20"/>
        </w:rPr>
        <w:t xml:space="preserve">insurance certificates to Gannett Fleming </w:t>
      </w:r>
      <w:r w:rsidR="00052B04" w:rsidRPr="009F4582">
        <w:rPr>
          <w:rFonts w:asciiTheme="minorHAnsi" w:eastAsia="Calibri" w:hAnsiTheme="minorHAnsi" w:cstheme="minorHAnsi"/>
          <w:bCs/>
          <w:iCs/>
          <w:sz w:val="20"/>
          <w:szCs w:val="20"/>
        </w:rPr>
        <w:t xml:space="preserve">which </w:t>
      </w:r>
      <w:r w:rsidRPr="009F4582">
        <w:rPr>
          <w:rFonts w:asciiTheme="minorHAnsi" w:eastAsia="Calibri" w:hAnsiTheme="minorHAnsi" w:cstheme="minorHAnsi"/>
          <w:bCs/>
          <w:iCs/>
          <w:sz w:val="20"/>
          <w:szCs w:val="20"/>
        </w:rPr>
        <w:t xml:space="preserve">provide for </w:t>
      </w:r>
      <w:r w:rsidRPr="006E65EC">
        <w:rPr>
          <w:rFonts w:asciiTheme="minorHAnsi" w:eastAsia="Calibri" w:hAnsiTheme="minorHAnsi" w:cstheme="minorHAnsi"/>
          <w:bCs/>
          <w:iCs/>
          <w:sz w:val="20"/>
          <w:szCs w:val="20"/>
          <w:highlight w:val="yellow"/>
          <w:rPrChange w:id="27" w:author="Matthew Bogobowicz" w:date="2021-11-16T16:14:00Z">
            <w:rPr>
              <w:rFonts w:asciiTheme="minorHAnsi" w:eastAsia="Calibri" w:hAnsiTheme="minorHAnsi" w:cstheme="minorHAnsi"/>
              <w:bCs/>
              <w:iCs/>
              <w:sz w:val="20"/>
              <w:szCs w:val="20"/>
            </w:rPr>
          </w:rPrChange>
        </w:rPr>
        <w:t>prior written notice to Gannett Fleming of any cancellation</w:t>
      </w:r>
      <w:ins w:id="28" w:author="Reed, Mary" w:date="2021-08-06T10:27:00Z">
        <w:r w:rsidR="00BD60C2" w:rsidRPr="006E65EC">
          <w:rPr>
            <w:rFonts w:asciiTheme="minorHAnsi" w:eastAsia="Calibri" w:hAnsiTheme="minorHAnsi" w:cstheme="minorHAnsi"/>
            <w:bCs/>
            <w:iCs/>
            <w:sz w:val="20"/>
            <w:szCs w:val="20"/>
            <w:highlight w:val="yellow"/>
            <w:rPrChange w:id="29" w:author="Matthew Bogobowicz" w:date="2021-11-16T16:14:00Z">
              <w:rPr>
                <w:rFonts w:asciiTheme="minorHAnsi" w:eastAsia="Calibri" w:hAnsiTheme="minorHAnsi" w:cstheme="minorHAnsi"/>
                <w:bCs/>
                <w:iCs/>
                <w:sz w:val="20"/>
                <w:szCs w:val="20"/>
              </w:rPr>
            </w:rPrChange>
          </w:rPr>
          <w:t xml:space="preserve"> or</w:t>
        </w:r>
      </w:ins>
      <w:del w:id="30" w:author="Reed, Mary" w:date="2021-08-06T10:27:00Z">
        <w:r w:rsidRPr="006E65EC" w:rsidDel="00BD60C2">
          <w:rPr>
            <w:rFonts w:asciiTheme="minorHAnsi" w:eastAsia="Calibri" w:hAnsiTheme="minorHAnsi" w:cstheme="minorHAnsi"/>
            <w:bCs/>
            <w:iCs/>
            <w:sz w:val="20"/>
            <w:szCs w:val="20"/>
            <w:highlight w:val="yellow"/>
            <w:rPrChange w:id="31" w:author="Matthew Bogobowicz" w:date="2021-11-16T16:14:00Z">
              <w:rPr>
                <w:rFonts w:asciiTheme="minorHAnsi" w:eastAsia="Calibri" w:hAnsiTheme="minorHAnsi" w:cstheme="minorHAnsi"/>
                <w:bCs/>
                <w:iCs/>
                <w:sz w:val="20"/>
                <w:szCs w:val="20"/>
              </w:rPr>
            </w:rPrChange>
          </w:rPr>
          <w:delText>,</w:delText>
        </w:r>
      </w:del>
      <w:r w:rsidRPr="006E65EC">
        <w:rPr>
          <w:rFonts w:asciiTheme="minorHAnsi" w:eastAsia="Calibri" w:hAnsiTheme="minorHAnsi" w:cstheme="minorHAnsi"/>
          <w:bCs/>
          <w:iCs/>
          <w:sz w:val="20"/>
          <w:szCs w:val="20"/>
          <w:highlight w:val="yellow"/>
          <w:rPrChange w:id="32" w:author="Matthew Bogobowicz" w:date="2021-11-16T16:14:00Z">
            <w:rPr>
              <w:rFonts w:asciiTheme="minorHAnsi" w:eastAsia="Calibri" w:hAnsiTheme="minorHAnsi" w:cstheme="minorHAnsi"/>
              <w:bCs/>
              <w:iCs/>
              <w:sz w:val="20"/>
              <w:szCs w:val="20"/>
            </w:rPr>
          </w:rPrChange>
        </w:rPr>
        <w:t xml:space="preserve"> reduction </w:t>
      </w:r>
      <w:del w:id="33" w:author="Reed, Mary" w:date="2021-08-06T10:27:00Z">
        <w:r w:rsidRPr="006E65EC" w:rsidDel="00BD60C2">
          <w:rPr>
            <w:rFonts w:asciiTheme="minorHAnsi" w:eastAsia="Calibri" w:hAnsiTheme="minorHAnsi" w:cstheme="minorHAnsi"/>
            <w:bCs/>
            <w:iCs/>
            <w:sz w:val="20"/>
            <w:szCs w:val="20"/>
            <w:highlight w:val="yellow"/>
            <w:rPrChange w:id="34" w:author="Matthew Bogobowicz" w:date="2021-11-16T16:14:00Z">
              <w:rPr>
                <w:rFonts w:asciiTheme="minorHAnsi" w:eastAsia="Calibri" w:hAnsiTheme="minorHAnsi" w:cstheme="minorHAnsi"/>
                <w:bCs/>
                <w:iCs/>
                <w:sz w:val="20"/>
                <w:szCs w:val="20"/>
              </w:rPr>
            </w:rPrChange>
          </w:rPr>
          <w:delText xml:space="preserve">or </w:delText>
        </w:r>
        <w:r w:rsidR="006851A4" w:rsidRPr="006E65EC" w:rsidDel="00BD60C2">
          <w:rPr>
            <w:rFonts w:asciiTheme="minorHAnsi" w:eastAsia="Calibri" w:hAnsiTheme="minorHAnsi" w:cstheme="minorHAnsi"/>
            <w:bCs/>
            <w:iCs/>
            <w:sz w:val="20"/>
            <w:szCs w:val="20"/>
            <w:highlight w:val="yellow"/>
            <w:rPrChange w:id="35" w:author="Matthew Bogobowicz" w:date="2021-11-16T16:14:00Z">
              <w:rPr>
                <w:rFonts w:asciiTheme="minorHAnsi" w:eastAsia="Calibri" w:hAnsiTheme="minorHAnsi" w:cstheme="minorHAnsi"/>
                <w:bCs/>
                <w:iCs/>
                <w:sz w:val="20"/>
                <w:szCs w:val="20"/>
              </w:rPr>
            </w:rPrChange>
          </w:rPr>
          <w:delText xml:space="preserve">material </w:delText>
        </w:r>
        <w:r w:rsidRPr="006E65EC" w:rsidDel="00BD60C2">
          <w:rPr>
            <w:rFonts w:asciiTheme="minorHAnsi" w:eastAsia="Calibri" w:hAnsiTheme="minorHAnsi" w:cstheme="minorHAnsi"/>
            <w:bCs/>
            <w:iCs/>
            <w:sz w:val="20"/>
            <w:szCs w:val="20"/>
            <w:highlight w:val="yellow"/>
            <w:rPrChange w:id="36" w:author="Matthew Bogobowicz" w:date="2021-11-16T16:14:00Z">
              <w:rPr>
                <w:rFonts w:asciiTheme="minorHAnsi" w:eastAsia="Calibri" w:hAnsiTheme="minorHAnsi" w:cstheme="minorHAnsi"/>
                <w:bCs/>
                <w:iCs/>
                <w:sz w:val="20"/>
                <w:szCs w:val="20"/>
              </w:rPr>
            </w:rPrChange>
          </w:rPr>
          <w:delText xml:space="preserve">change </w:delText>
        </w:r>
      </w:del>
      <w:r w:rsidRPr="006E65EC">
        <w:rPr>
          <w:rFonts w:asciiTheme="minorHAnsi" w:eastAsia="Calibri" w:hAnsiTheme="minorHAnsi" w:cstheme="minorHAnsi"/>
          <w:bCs/>
          <w:iCs/>
          <w:sz w:val="20"/>
          <w:szCs w:val="20"/>
          <w:highlight w:val="yellow"/>
          <w:rPrChange w:id="37" w:author="Matthew Bogobowicz" w:date="2021-11-16T16:14:00Z">
            <w:rPr>
              <w:rFonts w:asciiTheme="minorHAnsi" w:eastAsia="Calibri" w:hAnsiTheme="minorHAnsi" w:cstheme="minorHAnsi"/>
              <w:bCs/>
              <w:iCs/>
              <w:sz w:val="20"/>
              <w:szCs w:val="20"/>
            </w:rPr>
          </w:rPrChange>
        </w:rPr>
        <w:t xml:space="preserve">in the policies within the lesser of: </w:t>
      </w:r>
      <w:r w:rsidRPr="006E65EC">
        <w:rPr>
          <w:rFonts w:asciiTheme="minorHAnsi" w:hAnsiTheme="minorHAnsi" w:cstheme="minorHAnsi"/>
          <w:sz w:val="20"/>
          <w:szCs w:val="20"/>
          <w:highlight w:val="yellow"/>
          <w:rPrChange w:id="38" w:author="Matthew Bogobowicz" w:date="2021-11-16T16:14:00Z">
            <w:rPr>
              <w:rFonts w:asciiTheme="minorHAnsi" w:hAnsiTheme="minorHAnsi" w:cstheme="minorHAnsi"/>
              <w:sz w:val="20"/>
              <w:szCs w:val="20"/>
            </w:rPr>
          </w:rPrChange>
        </w:rPr>
        <w:t>(</w:t>
      </w:r>
      <w:proofErr w:type="spellStart"/>
      <w:r w:rsidRPr="006E65EC">
        <w:rPr>
          <w:rFonts w:asciiTheme="minorHAnsi" w:hAnsiTheme="minorHAnsi" w:cstheme="minorHAnsi"/>
          <w:sz w:val="20"/>
          <w:szCs w:val="20"/>
          <w:highlight w:val="yellow"/>
          <w:rPrChange w:id="39" w:author="Matthew Bogobowicz" w:date="2021-11-16T16:14:00Z">
            <w:rPr>
              <w:rFonts w:asciiTheme="minorHAnsi" w:hAnsiTheme="minorHAnsi" w:cstheme="minorHAnsi"/>
              <w:sz w:val="20"/>
              <w:szCs w:val="20"/>
            </w:rPr>
          </w:rPrChange>
        </w:rPr>
        <w:t>i</w:t>
      </w:r>
      <w:proofErr w:type="spellEnd"/>
      <w:r w:rsidRPr="006E65EC">
        <w:rPr>
          <w:rFonts w:asciiTheme="minorHAnsi" w:hAnsiTheme="minorHAnsi" w:cstheme="minorHAnsi"/>
          <w:sz w:val="20"/>
          <w:szCs w:val="20"/>
          <w:highlight w:val="yellow"/>
          <w:rPrChange w:id="40" w:author="Matthew Bogobowicz" w:date="2021-11-16T16:14:00Z">
            <w:rPr>
              <w:rFonts w:asciiTheme="minorHAnsi" w:hAnsiTheme="minorHAnsi" w:cstheme="minorHAnsi"/>
              <w:sz w:val="20"/>
              <w:szCs w:val="20"/>
            </w:rPr>
          </w:rPrChange>
        </w:rPr>
        <w:t>)</w:t>
      </w:r>
      <w:r w:rsidRPr="006E65EC">
        <w:rPr>
          <w:rFonts w:asciiTheme="minorHAnsi" w:eastAsia="Calibri" w:hAnsiTheme="minorHAnsi" w:cstheme="minorHAnsi"/>
          <w:bCs/>
          <w:iCs/>
          <w:sz w:val="20"/>
          <w:szCs w:val="20"/>
          <w:highlight w:val="yellow"/>
          <w:rPrChange w:id="41" w:author="Matthew Bogobowicz" w:date="2021-11-16T16:14:00Z">
            <w:rPr>
              <w:rFonts w:asciiTheme="minorHAnsi" w:eastAsia="Calibri" w:hAnsiTheme="minorHAnsi" w:cstheme="minorHAnsi"/>
              <w:bCs/>
              <w:iCs/>
              <w:sz w:val="20"/>
              <w:szCs w:val="20"/>
            </w:rPr>
          </w:rPrChange>
        </w:rPr>
        <w:t xml:space="preserve"> thirty (30) days</w:t>
      </w:r>
      <w:ins w:id="42" w:author="Reed, Mary" w:date="2021-08-06T10:28:00Z">
        <w:r w:rsidR="00BD60C2" w:rsidRPr="006E65EC">
          <w:rPr>
            <w:rFonts w:asciiTheme="minorHAnsi" w:eastAsia="Calibri" w:hAnsiTheme="minorHAnsi" w:cstheme="minorHAnsi"/>
            <w:bCs/>
            <w:iCs/>
            <w:sz w:val="20"/>
            <w:szCs w:val="20"/>
            <w:highlight w:val="yellow"/>
            <w:rPrChange w:id="43" w:author="Matthew Bogobowicz" w:date="2021-11-16T16:14:00Z">
              <w:rPr>
                <w:rFonts w:asciiTheme="minorHAnsi" w:eastAsia="Calibri" w:hAnsiTheme="minorHAnsi" w:cstheme="minorHAnsi"/>
                <w:bCs/>
                <w:iCs/>
                <w:sz w:val="20"/>
                <w:szCs w:val="20"/>
              </w:rPr>
            </w:rPrChange>
          </w:rPr>
          <w:t xml:space="preserve">, except 10 </w:t>
        </w:r>
        <w:proofErr w:type="spellStart"/>
        <w:r w:rsidR="00BD60C2" w:rsidRPr="006E65EC">
          <w:rPr>
            <w:rFonts w:asciiTheme="minorHAnsi" w:eastAsia="Calibri" w:hAnsiTheme="minorHAnsi" w:cstheme="minorHAnsi"/>
            <w:bCs/>
            <w:iCs/>
            <w:sz w:val="20"/>
            <w:szCs w:val="20"/>
            <w:highlight w:val="yellow"/>
            <w:rPrChange w:id="44" w:author="Matthew Bogobowicz" w:date="2021-11-16T16:14:00Z">
              <w:rPr>
                <w:rFonts w:asciiTheme="minorHAnsi" w:eastAsia="Calibri" w:hAnsiTheme="minorHAnsi" w:cstheme="minorHAnsi"/>
                <w:bCs/>
                <w:iCs/>
                <w:sz w:val="20"/>
                <w:szCs w:val="20"/>
              </w:rPr>
            </w:rPrChange>
          </w:rPr>
          <w:t>days notice</w:t>
        </w:r>
        <w:proofErr w:type="spellEnd"/>
        <w:r w:rsidR="00BD60C2" w:rsidRPr="006E65EC">
          <w:rPr>
            <w:rFonts w:asciiTheme="minorHAnsi" w:eastAsia="Calibri" w:hAnsiTheme="minorHAnsi" w:cstheme="minorHAnsi"/>
            <w:bCs/>
            <w:iCs/>
            <w:sz w:val="20"/>
            <w:szCs w:val="20"/>
            <w:highlight w:val="yellow"/>
            <w:rPrChange w:id="45" w:author="Matthew Bogobowicz" w:date="2021-11-16T16:14:00Z">
              <w:rPr>
                <w:rFonts w:asciiTheme="minorHAnsi" w:eastAsia="Calibri" w:hAnsiTheme="minorHAnsi" w:cstheme="minorHAnsi"/>
                <w:bCs/>
                <w:iCs/>
                <w:sz w:val="20"/>
                <w:szCs w:val="20"/>
              </w:rPr>
            </w:rPrChange>
          </w:rPr>
          <w:t xml:space="preserve"> for nonpayment of premium</w:t>
        </w:r>
      </w:ins>
      <w:r w:rsidR="00EA5EA7" w:rsidRPr="006E65EC">
        <w:rPr>
          <w:rFonts w:asciiTheme="minorHAnsi" w:eastAsia="Calibri" w:hAnsiTheme="minorHAnsi" w:cstheme="minorHAnsi"/>
          <w:bCs/>
          <w:iCs/>
          <w:sz w:val="20"/>
          <w:szCs w:val="20"/>
          <w:highlight w:val="yellow"/>
          <w:rPrChange w:id="46" w:author="Matthew Bogobowicz" w:date="2021-11-16T16:14:00Z">
            <w:rPr>
              <w:rFonts w:asciiTheme="minorHAnsi" w:eastAsia="Calibri" w:hAnsiTheme="minorHAnsi" w:cstheme="minorHAnsi"/>
              <w:bCs/>
              <w:iCs/>
              <w:sz w:val="20"/>
              <w:szCs w:val="20"/>
            </w:rPr>
          </w:rPrChange>
        </w:rPr>
        <w:t>;</w:t>
      </w:r>
      <w:r w:rsidRPr="006E65EC">
        <w:rPr>
          <w:rFonts w:asciiTheme="minorHAnsi" w:eastAsia="Calibri" w:hAnsiTheme="minorHAnsi" w:cstheme="minorHAnsi"/>
          <w:bCs/>
          <w:iCs/>
          <w:sz w:val="20"/>
          <w:szCs w:val="20"/>
          <w:highlight w:val="yellow"/>
          <w:rPrChange w:id="47" w:author="Matthew Bogobowicz" w:date="2021-11-16T16:14:00Z">
            <w:rPr>
              <w:rFonts w:asciiTheme="minorHAnsi" w:eastAsia="Calibri" w:hAnsiTheme="minorHAnsi" w:cstheme="minorHAnsi"/>
              <w:bCs/>
              <w:iCs/>
              <w:sz w:val="20"/>
              <w:szCs w:val="20"/>
            </w:rPr>
          </w:rPrChange>
        </w:rPr>
        <w:t xml:space="preserve"> or </w:t>
      </w:r>
      <w:r w:rsidRPr="006E65EC">
        <w:rPr>
          <w:rFonts w:asciiTheme="minorHAnsi" w:hAnsiTheme="minorHAnsi" w:cstheme="minorHAnsi"/>
          <w:sz w:val="20"/>
          <w:szCs w:val="20"/>
          <w:highlight w:val="yellow"/>
          <w:rPrChange w:id="48" w:author="Matthew Bogobowicz" w:date="2021-11-16T16:14:00Z">
            <w:rPr>
              <w:rFonts w:asciiTheme="minorHAnsi" w:hAnsiTheme="minorHAnsi" w:cstheme="minorHAnsi"/>
              <w:sz w:val="20"/>
              <w:szCs w:val="20"/>
            </w:rPr>
          </w:rPrChange>
        </w:rPr>
        <w:t>(ii)</w:t>
      </w:r>
      <w:r w:rsidRPr="006E65EC">
        <w:rPr>
          <w:rFonts w:asciiTheme="minorHAnsi" w:eastAsia="Calibri" w:hAnsiTheme="minorHAnsi" w:cstheme="minorHAnsi"/>
          <w:bCs/>
          <w:iCs/>
          <w:sz w:val="20"/>
          <w:szCs w:val="20"/>
          <w:highlight w:val="yellow"/>
          <w:rPrChange w:id="49" w:author="Matthew Bogobowicz" w:date="2021-11-16T16:14:00Z">
            <w:rPr>
              <w:rFonts w:asciiTheme="minorHAnsi" w:eastAsia="Calibri" w:hAnsiTheme="minorHAnsi" w:cstheme="minorHAnsi"/>
              <w:bCs/>
              <w:iCs/>
              <w:sz w:val="20"/>
              <w:szCs w:val="20"/>
            </w:rPr>
          </w:rPrChange>
        </w:rPr>
        <w:t xml:space="preserve"> the period of time set forth in the Prime Agreement.</w:t>
      </w:r>
    </w:p>
    <w:p w14:paraId="28951ECF" w14:textId="77777777" w:rsidR="00C65D27" w:rsidRDefault="00C65D27" w:rsidP="00D30969">
      <w:pPr>
        <w:shd w:val="clear" w:color="auto" w:fill="FFFFFF" w:themeFill="background1"/>
        <w:spacing w:after="200" w:line="240" w:lineRule="auto"/>
        <w:ind w:left="360"/>
        <w:contextualSpacing/>
        <w:jc w:val="both"/>
        <w:rPr>
          <w:rFonts w:asciiTheme="minorHAnsi" w:hAnsiTheme="minorHAnsi" w:cstheme="minorHAnsi"/>
          <w:sz w:val="20"/>
          <w:szCs w:val="20"/>
        </w:rPr>
      </w:pPr>
    </w:p>
    <w:p w14:paraId="669166E5" w14:textId="22EBFA53"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bCs/>
          <w:iCs/>
          <w:sz w:val="20"/>
          <w:szCs w:val="20"/>
          <w:u w:val="single"/>
        </w:rPr>
      </w:pPr>
      <w:r w:rsidRPr="009F4582">
        <w:rPr>
          <w:rFonts w:asciiTheme="minorHAnsi" w:eastAsia="Calibri" w:hAnsiTheme="minorHAnsi" w:cstheme="minorHAnsi"/>
          <w:b/>
          <w:bCs/>
          <w:iCs/>
          <w:sz w:val="20"/>
          <w:szCs w:val="20"/>
          <w:u w:val="single"/>
        </w:rPr>
        <w:t>HEALTH</w:t>
      </w:r>
      <w:r w:rsidR="0042295E" w:rsidRPr="009F4582">
        <w:rPr>
          <w:rFonts w:asciiTheme="minorHAnsi" w:eastAsia="Calibri" w:hAnsiTheme="minorHAnsi" w:cstheme="minorHAnsi"/>
          <w:b/>
          <w:bCs/>
          <w:iCs/>
          <w:sz w:val="20"/>
          <w:szCs w:val="20"/>
          <w:u w:val="single"/>
        </w:rPr>
        <w:t xml:space="preserve"> AND </w:t>
      </w:r>
      <w:r w:rsidRPr="009F4582">
        <w:rPr>
          <w:rFonts w:asciiTheme="minorHAnsi" w:eastAsia="Calibri" w:hAnsiTheme="minorHAnsi" w:cstheme="minorHAnsi"/>
          <w:b/>
          <w:bCs/>
          <w:iCs/>
          <w:sz w:val="20"/>
          <w:szCs w:val="20"/>
          <w:u w:val="single"/>
        </w:rPr>
        <w:t>SAFETY REQUIREMENTS</w:t>
      </w:r>
    </w:p>
    <w:p w14:paraId="7325555A"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
          <w:bCs/>
          <w:iCs/>
          <w:sz w:val="20"/>
          <w:szCs w:val="20"/>
          <w:u w:val="single"/>
        </w:rPr>
      </w:pPr>
    </w:p>
    <w:p w14:paraId="742A718F" w14:textId="14845497" w:rsidR="00F23E12" w:rsidRPr="009F4582" w:rsidRDefault="009E5A6F" w:rsidP="234735C2">
      <w:pPr>
        <w:shd w:val="clear" w:color="auto" w:fill="FFFFFF" w:themeFill="background1"/>
        <w:spacing w:after="200"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Subconsultant shall, at all times while at the Project site</w:t>
      </w:r>
      <w:r w:rsidR="008860E9" w:rsidRPr="009F4582">
        <w:rPr>
          <w:rFonts w:asciiTheme="minorHAnsi" w:eastAsia="Calibri" w:hAnsiTheme="minorHAnsi" w:cstheme="minorHAnsi"/>
          <w:sz w:val="20"/>
          <w:szCs w:val="20"/>
        </w:rPr>
        <w:t xml:space="preserve">, </w:t>
      </w:r>
      <w:r w:rsidRPr="009F4582">
        <w:rPr>
          <w:rFonts w:asciiTheme="minorHAnsi" w:eastAsia="Calibri" w:hAnsiTheme="minorHAnsi" w:cstheme="minorHAnsi"/>
          <w:sz w:val="20"/>
          <w:szCs w:val="20"/>
        </w:rPr>
        <w:t>and in the performance of its Services, be solely responsible for the health and safety of its personnel, contractors, or other individuals under its control of for which it is legally responsible, which includes but is not limited to, compliance with all Occupational Health &amp; Safety regulations</w:t>
      </w:r>
      <w:r w:rsidR="009747C0" w:rsidRPr="009F4582">
        <w:rPr>
          <w:rFonts w:asciiTheme="minorHAnsi" w:eastAsia="Calibri" w:hAnsiTheme="minorHAnsi" w:cstheme="minorHAnsi"/>
          <w:sz w:val="20"/>
          <w:szCs w:val="20"/>
        </w:rPr>
        <w:t xml:space="preserve"> and other Applicable Laws</w:t>
      </w:r>
      <w:r w:rsidR="00FD429E" w:rsidRPr="009F4582">
        <w:rPr>
          <w:rFonts w:asciiTheme="minorHAnsi" w:eastAsia="Calibri" w:hAnsiTheme="minorHAnsi" w:cstheme="minorHAnsi"/>
          <w:sz w:val="20"/>
          <w:szCs w:val="20"/>
        </w:rPr>
        <w:t xml:space="preserve"> as well as</w:t>
      </w:r>
      <w:r w:rsidRPr="009F4582">
        <w:rPr>
          <w:rFonts w:asciiTheme="minorHAnsi" w:eastAsia="Calibri" w:hAnsiTheme="minorHAnsi" w:cstheme="minorHAnsi"/>
          <w:sz w:val="20"/>
          <w:szCs w:val="20"/>
        </w:rPr>
        <w:t xml:space="preserve"> any Client requirements in the Prime Agreement, </w:t>
      </w:r>
      <w:r w:rsidR="00FD429E" w:rsidRPr="009F4582">
        <w:rPr>
          <w:rFonts w:asciiTheme="minorHAnsi" w:eastAsia="Calibri" w:hAnsiTheme="minorHAnsi" w:cstheme="minorHAnsi"/>
          <w:sz w:val="20"/>
          <w:szCs w:val="20"/>
        </w:rPr>
        <w:t xml:space="preserve">and </w:t>
      </w:r>
      <w:r w:rsidRPr="009F4582">
        <w:rPr>
          <w:rFonts w:asciiTheme="minorHAnsi" w:eastAsia="Calibri" w:hAnsiTheme="minorHAnsi" w:cstheme="minorHAnsi"/>
          <w:sz w:val="20"/>
          <w:szCs w:val="20"/>
        </w:rPr>
        <w:t xml:space="preserve">observance of any and all health, safety, or environmental policies or plans applicable to the Services, and as otherwise instructed by Gannett </w:t>
      </w:r>
      <w:r w:rsidRPr="009F4582">
        <w:rPr>
          <w:rFonts w:asciiTheme="minorHAnsi" w:eastAsia="Calibri" w:hAnsiTheme="minorHAnsi" w:cstheme="minorHAnsi"/>
          <w:sz w:val="20"/>
          <w:szCs w:val="20"/>
        </w:rPr>
        <w:lastRenderedPageBreak/>
        <w:t xml:space="preserve">Fleming or the Client. </w:t>
      </w:r>
      <w:r w:rsidR="008860E9" w:rsidRPr="009F4582">
        <w:rPr>
          <w:rFonts w:asciiTheme="minorHAnsi" w:eastAsia="Calibri" w:hAnsiTheme="minorHAnsi" w:cstheme="minorHAnsi"/>
          <w:sz w:val="20"/>
          <w:szCs w:val="20"/>
        </w:rPr>
        <w:t xml:space="preserve"> Subconsultant shall take all necessary precautions to ensure the safety </w:t>
      </w:r>
      <w:r w:rsidR="007430C7" w:rsidRPr="009F4582">
        <w:rPr>
          <w:rFonts w:asciiTheme="minorHAnsi" w:eastAsia="Calibri" w:hAnsiTheme="minorHAnsi" w:cstheme="minorHAnsi"/>
          <w:sz w:val="20"/>
          <w:szCs w:val="20"/>
        </w:rPr>
        <w:t>of its</w:t>
      </w:r>
      <w:r w:rsidR="008860E9" w:rsidRPr="009F4582">
        <w:rPr>
          <w:rFonts w:asciiTheme="minorHAnsi" w:eastAsia="Calibri" w:hAnsiTheme="minorHAnsi" w:cstheme="minorHAnsi"/>
          <w:sz w:val="20"/>
          <w:szCs w:val="20"/>
        </w:rPr>
        <w:t xml:space="preserve"> personnel, contractors, or other individuals under its control o</w:t>
      </w:r>
      <w:r w:rsidR="001A47CD" w:rsidRPr="009F4582">
        <w:rPr>
          <w:rFonts w:asciiTheme="minorHAnsi" w:eastAsia="Calibri" w:hAnsiTheme="minorHAnsi" w:cstheme="minorHAnsi"/>
          <w:sz w:val="20"/>
          <w:szCs w:val="20"/>
        </w:rPr>
        <w:t>r</w:t>
      </w:r>
      <w:r w:rsidR="008860E9" w:rsidRPr="009F4582">
        <w:rPr>
          <w:rFonts w:asciiTheme="minorHAnsi" w:eastAsia="Calibri" w:hAnsiTheme="minorHAnsi" w:cstheme="minorHAnsi"/>
          <w:sz w:val="20"/>
          <w:szCs w:val="20"/>
        </w:rPr>
        <w:t xml:space="preserve"> for which it is legally responsible</w:t>
      </w:r>
      <w:r w:rsidR="00E37C7C" w:rsidRPr="009F4582">
        <w:rPr>
          <w:rFonts w:asciiTheme="minorHAnsi" w:eastAsia="Calibri" w:hAnsiTheme="minorHAnsi" w:cstheme="minorHAnsi"/>
          <w:sz w:val="20"/>
          <w:szCs w:val="20"/>
        </w:rPr>
        <w:t>,</w:t>
      </w:r>
      <w:r w:rsidR="007430C7" w:rsidRPr="009F4582">
        <w:rPr>
          <w:rFonts w:asciiTheme="minorHAnsi" w:eastAsia="Calibri" w:hAnsiTheme="minorHAnsi" w:cstheme="minorHAnsi"/>
          <w:sz w:val="20"/>
          <w:szCs w:val="20"/>
        </w:rPr>
        <w:t xml:space="preserve"> </w:t>
      </w:r>
      <w:proofErr w:type="gramStart"/>
      <w:r w:rsidR="007430C7" w:rsidRPr="009F4582">
        <w:rPr>
          <w:rFonts w:asciiTheme="minorHAnsi" w:eastAsia="Calibri" w:hAnsiTheme="minorHAnsi" w:cstheme="minorHAnsi"/>
          <w:sz w:val="20"/>
          <w:szCs w:val="20"/>
        </w:rPr>
        <w:t>at all times</w:t>
      </w:r>
      <w:proofErr w:type="gramEnd"/>
      <w:r w:rsidR="007430C7" w:rsidRPr="009F4582">
        <w:rPr>
          <w:rFonts w:asciiTheme="minorHAnsi" w:eastAsia="Calibri" w:hAnsiTheme="minorHAnsi" w:cstheme="minorHAnsi"/>
          <w:sz w:val="20"/>
          <w:szCs w:val="20"/>
        </w:rPr>
        <w:t xml:space="preserve"> on the Project site</w:t>
      </w:r>
      <w:r w:rsidR="008860E9" w:rsidRPr="009F4582">
        <w:rPr>
          <w:rFonts w:asciiTheme="minorHAnsi" w:eastAsia="Calibri" w:hAnsiTheme="minorHAnsi" w:cstheme="minorHAnsi"/>
          <w:sz w:val="20"/>
          <w:szCs w:val="20"/>
        </w:rPr>
        <w:t xml:space="preserve">. </w:t>
      </w:r>
      <w:r w:rsidRPr="009F4582">
        <w:rPr>
          <w:rFonts w:asciiTheme="minorHAnsi" w:eastAsia="Calibri" w:hAnsiTheme="minorHAnsi" w:cstheme="minorHAnsi"/>
          <w:sz w:val="20"/>
          <w:szCs w:val="20"/>
        </w:rPr>
        <w:t>In no event shall Subconsultant be relieved of any obligations or any liability arising therefrom as a result of Gannett Fleming’s or the Client’s approval</w:t>
      </w:r>
      <w:r w:rsidR="00FD429E" w:rsidRPr="009F4582">
        <w:rPr>
          <w:rFonts w:asciiTheme="minorHAnsi" w:eastAsia="Calibri" w:hAnsiTheme="minorHAnsi" w:cstheme="minorHAnsi"/>
          <w:sz w:val="20"/>
          <w:szCs w:val="20"/>
        </w:rPr>
        <w:t xml:space="preserve"> or </w:t>
      </w:r>
      <w:r w:rsidRPr="009F4582">
        <w:rPr>
          <w:rFonts w:asciiTheme="minorHAnsi" w:eastAsia="Calibri" w:hAnsiTheme="minorHAnsi" w:cstheme="minorHAnsi"/>
          <w:sz w:val="20"/>
          <w:szCs w:val="20"/>
        </w:rPr>
        <w:t xml:space="preserve">instructions, or any reliance thereon. If Subconsultant’s Services or the Project </w:t>
      </w:r>
      <w:r w:rsidR="009747C0" w:rsidRPr="009F4582">
        <w:rPr>
          <w:rFonts w:asciiTheme="minorHAnsi" w:eastAsia="Calibri" w:hAnsiTheme="minorHAnsi" w:cstheme="minorHAnsi"/>
          <w:sz w:val="20"/>
          <w:szCs w:val="20"/>
        </w:rPr>
        <w:t xml:space="preserve">are </w:t>
      </w:r>
      <w:r w:rsidRPr="009F4582">
        <w:rPr>
          <w:rFonts w:asciiTheme="minorHAnsi" w:eastAsia="Calibri" w:hAnsiTheme="minorHAnsi" w:cstheme="minorHAnsi"/>
          <w:sz w:val="20"/>
          <w:szCs w:val="20"/>
        </w:rPr>
        <w:t>stopped and/or suspended by Gannett Fleming</w:t>
      </w:r>
      <w:r w:rsidR="00FD429E" w:rsidRPr="009F4582">
        <w:rPr>
          <w:rFonts w:asciiTheme="minorHAnsi" w:eastAsia="Calibri" w:hAnsiTheme="minorHAnsi" w:cstheme="minorHAnsi"/>
          <w:sz w:val="20"/>
          <w:szCs w:val="20"/>
        </w:rPr>
        <w:t xml:space="preserve"> or </w:t>
      </w:r>
      <w:r w:rsidRPr="009F4582">
        <w:rPr>
          <w:rFonts w:asciiTheme="minorHAnsi" w:eastAsia="Calibri" w:hAnsiTheme="minorHAnsi" w:cstheme="minorHAnsi"/>
          <w:sz w:val="20"/>
          <w:szCs w:val="20"/>
        </w:rPr>
        <w:t>the Client for unsafe conditions</w:t>
      </w:r>
      <w:r w:rsidR="009747C0" w:rsidRPr="009F4582">
        <w:rPr>
          <w:rFonts w:asciiTheme="minorHAnsi" w:eastAsia="Calibri" w:hAnsiTheme="minorHAnsi" w:cstheme="minorHAnsi"/>
          <w:sz w:val="20"/>
          <w:szCs w:val="20"/>
        </w:rPr>
        <w:t xml:space="preserve"> </w:t>
      </w:r>
      <w:r w:rsidR="00FC7DFE" w:rsidRPr="009F4582">
        <w:rPr>
          <w:rFonts w:asciiTheme="minorHAnsi" w:eastAsia="Calibri" w:hAnsiTheme="minorHAnsi" w:cstheme="minorHAnsi"/>
          <w:sz w:val="20"/>
          <w:szCs w:val="20"/>
        </w:rPr>
        <w:t>associated with Subconsultant’s Services or due to</w:t>
      </w:r>
      <w:r w:rsidR="009747C0" w:rsidRPr="009F4582">
        <w:rPr>
          <w:rFonts w:asciiTheme="minorHAnsi" w:eastAsia="Calibri" w:hAnsiTheme="minorHAnsi" w:cstheme="minorHAnsi"/>
          <w:sz w:val="20"/>
          <w:szCs w:val="20"/>
        </w:rPr>
        <w:t xml:space="preserve"> Subconsultant’s </w:t>
      </w:r>
      <w:r w:rsidRPr="009F4582">
        <w:rPr>
          <w:rFonts w:asciiTheme="minorHAnsi" w:eastAsia="Calibri" w:hAnsiTheme="minorHAnsi" w:cstheme="minorHAnsi"/>
          <w:sz w:val="20"/>
          <w:szCs w:val="20"/>
        </w:rPr>
        <w:t>failure to strictly adhere to the requirements set forth in the Prime Agreement and herein, Subconsultant</w:t>
      </w:r>
      <w:r w:rsidR="009747C0" w:rsidRPr="009F4582">
        <w:rPr>
          <w:rFonts w:asciiTheme="minorHAnsi" w:eastAsia="Calibri" w:hAnsiTheme="minorHAnsi" w:cstheme="minorHAnsi"/>
          <w:sz w:val="20"/>
          <w:szCs w:val="20"/>
        </w:rPr>
        <w:t xml:space="preserve"> shall be</w:t>
      </w:r>
      <w:r w:rsidRPr="009F4582">
        <w:rPr>
          <w:rFonts w:asciiTheme="minorHAnsi" w:eastAsia="Calibri" w:hAnsiTheme="minorHAnsi" w:cstheme="minorHAnsi"/>
          <w:sz w:val="20"/>
          <w:szCs w:val="20"/>
        </w:rPr>
        <w:t xml:space="preserve"> sole</w:t>
      </w:r>
      <w:r w:rsidR="009747C0" w:rsidRPr="009F4582">
        <w:rPr>
          <w:rFonts w:asciiTheme="minorHAnsi" w:eastAsia="Calibri" w:hAnsiTheme="minorHAnsi" w:cstheme="minorHAnsi"/>
          <w:sz w:val="20"/>
          <w:szCs w:val="20"/>
        </w:rPr>
        <w:t>ly</w:t>
      </w:r>
      <w:r w:rsidRPr="009F4582">
        <w:rPr>
          <w:rFonts w:asciiTheme="minorHAnsi" w:eastAsia="Calibri" w:hAnsiTheme="minorHAnsi" w:cstheme="minorHAnsi"/>
          <w:sz w:val="20"/>
          <w:szCs w:val="20"/>
        </w:rPr>
        <w:t xml:space="preserve"> </w:t>
      </w:r>
      <w:r w:rsidR="009747C0" w:rsidRPr="009F4582">
        <w:rPr>
          <w:rFonts w:asciiTheme="minorHAnsi" w:eastAsia="Calibri" w:hAnsiTheme="minorHAnsi" w:cstheme="minorHAnsi"/>
          <w:sz w:val="20"/>
          <w:szCs w:val="20"/>
        </w:rPr>
        <w:t>responsible for all costs and Claims arising</w:t>
      </w:r>
      <w:r w:rsidR="20166BC9" w:rsidRPr="009F4582">
        <w:rPr>
          <w:rFonts w:asciiTheme="minorHAnsi" w:eastAsia="Calibri" w:hAnsiTheme="minorHAnsi" w:cstheme="minorHAnsi"/>
          <w:sz w:val="20"/>
          <w:szCs w:val="20"/>
        </w:rPr>
        <w:t xml:space="preserve"> therefrom</w:t>
      </w:r>
      <w:r w:rsidRPr="009F4582">
        <w:rPr>
          <w:rFonts w:asciiTheme="minorHAnsi" w:eastAsia="Calibri" w:hAnsiTheme="minorHAnsi" w:cstheme="minorHAnsi"/>
          <w:sz w:val="20"/>
          <w:szCs w:val="20"/>
        </w:rPr>
        <w:t>.</w:t>
      </w:r>
    </w:p>
    <w:p w14:paraId="6CED55CF" w14:textId="77777777" w:rsidR="00F23E12" w:rsidRPr="009F4582" w:rsidRDefault="00F23E12" w:rsidP="00147211">
      <w:pPr>
        <w:shd w:val="clear" w:color="auto" w:fill="FFFFFF" w:themeFill="background1"/>
        <w:spacing w:after="200" w:line="240" w:lineRule="auto"/>
        <w:contextualSpacing/>
        <w:jc w:val="both"/>
        <w:rPr>
          <w:rFonts w:asciiTheme="minorHAnsi" w:eastAsia="Calibri" w:hAnsiTheme="minorHAnsi" w:cstheme="minorHAnsi"/>
          <w:iCs/>
          <w:sz w:val="20"/>
          <w:szCs w:val="20"/>
        </w:rPr>
      </w:pPr>
    </w:p>
    <w:p w14:paraId="421996D3"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bCs/>
          <w:iCs/>
          <w:sz w:val="20"/>
          <w:szCs w:val="20"/>
          <w:u w:val="single"/>
        </w:rPr>
      </w:pPr>
      <w:r w:rsidRPr="009F4582">
        <w:rPr>
          <w:rFonts w:asciiTheme="minorHAnsi" w:eastAsia="Calibri" w:hAnsiTheme="minorHAnsi" w:cstheme="minorHAnsi"/>
          <w:b/>
          <w:bCs/>
          <w:iCs/>
          <w:sz w:val="20"/>
          <w:szCs w:val="20"/>
          <w:u w:val="single"/>
        </w:rPr>
        <w:t>CONFIDENTIALITY</w:t>
      </w:r>
    </w:p>
    <w:p w14:paraId="6D68D5EF" w14:textId="77777777" w:rsidR="009E5A6F" w:rsidRPr="009F4582" w:rsidRDefault="009E5A6F" w:rsidP="00E74F17">
      <w:pPr>
        <w:shd w:val="clear" w:color="auto" w:fill="FFFFFF" w:themeFill="background1"/>
        <w:spacing w:after="200" w:line="240" w:lineRule="auto"/>
        <w:contextualSpacing/>
        <w:jc w:val="both"/>
        <w:rPr>
          <w:rFonts w:asciiTheme="minorHAnsi" w:hAnsiTheme="minorHAnsi" w:cstheme="minorHAnsi"/>
          <w:sz w:val="20"/>
          <w:szCs w:val="20"/>
        </w:rPr>
      </w:pPr>
    </w:p>
    <w:p w14:paraId="69E4249D" w14:textId="41630116" w:rsidR="009E5A6F" w:rsidRPr="009F4582" w:rsidRDefault="009E5A6F" w:rsidP="00D30969">
      <w:pPr>
        <w:numPr>
          <w:ilvl w:val="0"/>
          <w:numId w:val="6"/>
        </w:numPr>
        <w:spacing w:line="240" w:lineRule="auto"/>
        <w:ind w:left="360"/>
        <w:contextualSpacing/>
        <w:jc w:val="both"/>
        <w:rPr>
          <w:rFonts w:asciiTheme="minorHAnsi" w:eastAsia="Calibri" w:hAnsiTheme="minorHAnsi" w:cstheme="minorHAnsi"/>
          <w:iCs/>
          <w:sz w:val="20"/>
          <w:szCs w:val="20"/>
        </w:rPr>
      </w:pPr>
      <w:r w:rsidRPr="009F4582">
        <w:rPr>
          <w:rFonts w:asciiTheme="minorHAnsi" w:eastAsia="Calibri" w:hAnsiTheme="minorHAnsi" w:cstheme="minorHAnsi"/>
          <w:iCs/>
          <w:sz w:val="20"/>
          <w:szCs w:val="20"/>
          <w:u w:val="single"/>
        </w:rPr>
        <w:t>Confidential Information</w:t>
      </w:r>
      <w:r w:rsidRPr="009F4582">
        <w:rPr>
          <w:rFonts w:asciiTheme="minorHAnsi" w:eastAsia="Calibri" w:hAnsiTheme="minorHAnsi" w:cstheme="minorHAnsi"/>
          <w:iCs/>
          <w:sz w:val="20"/>
          <w:szCs w:val="20"/>
        </w:rPr>
        <w:t xml:space="preserve">. In addition to the confidentiality obligations </w:t>
      </w:r>
      <w:r w:rsidR="00F404EA" w:rsidRPr="009F4582">
        <w:rPr>
          <w:rFonts w:asciiTheme="minorHAnsi" w:eastAsia="Calibri" w:hAnsiTheme="minorHAnsi" w:cstheme="minorHAnsi"/>
          <w:iCs/>
          <w:sz w:val="20"/>
          <w:szCs w:val="20"/>
        </w:rPr>
        <w:t>required</w:t>
      </w:r>
      <w:r w:rsidRPr="009F4582">
        <w:rPr>
          <w:rFonts w:asciiTheme="minorHAnsi" w:eastAsia="Calibri" w:hAnsiTheme="minorHAnsi" w:cstheme="minorHAnsi"/>
          <w:iCs/>
          <w:sz w:val="20"/>
          <w:szCs w:val="20"/>
        </w:rPr>
        <w:t xml:space="preserve"> under the Prime Agreement, Subconsultant agrees to adhere to the requirements set forth </w:t>
      </w:r>
      <w:r w:rsidR="00F404EA" w:rsidRPr="009F4582">
        <w:rPr>
          <w:rFonts w:asciiTheme="minorHAnsi" w:eastAsia="Calibri" w:hAnsiTheme="minorHAnsi" w:cstheme="minorHAnsi"/>
          <w:iCs/>
          <w:sz w:val="20"/>
          <w:szCs w:val="20"/>
        </w:rPr>
        <w:t xml:space="preserve">in </w:t>
      </w:r>
      <w:r w:rsidR="00052B04" w:rsidRPr="009F4582">
        <w:rPr>
          <w:rFonts w:asciiTheme="minorHAnsi" w:eastAsia="Calibri" w:hAnsiTheme="minorHAnsi" w:cstheme="minorHAnsi"/>
          <w:iCs/>
          <w:sz w:val="20"/>
          <w:szCs w:val="20"/>
        </w:rPr>
        <w:t xml:space="preserve">this Section </w:t>
      </w:r>
      <w:r w:rsidR="00F404EA" w:rsidRPr="009F4582">
        <w:rPr>
          <w:rFonts w:asciiTheme="minorHAnsi" w:eastAsia="Calibri" w:hAnsiTheme="minorHAnsi" w:cstheme="minorHAnsi"/>
          <w:iCs/>
          <w:sz w:val="20"/>
          <w:szCs w:val="20"/>
        </w:rPr>
        <w:t xml:space="preserve"> 9</w:t>
      </w:r>
      <w:r w:rsidRPr="009F4582">
        <w:rPr>
          <w:rFonts w:asciiTheme="minorHAnsi" w:eastAsia="Calibri" w:hAnsiTheme="minorHAnsi" w:cstheme="minorHAnsi"/>
          <w:iCs/>
          <w:sz w:val="20"/>
          <w:szCs w:val="20"/>
        </w:rPr>
        <w:t xml:space="preserve"> with respect any information in writing, orally, digitally, and any other tangible or intangible form of information, regardless of whether marked or designated “confidential” or other similar designation that is disclosed by Gannett Fleming under this Agreement or in connection with the Services, which includes, but is not limited to, information relating to Gannett Fleming’s business processes, intellectual property</w:t>
      </w:r>
      <w:r w:rsidR="005A3DE3" w:rsidRPr="009F4582">
        <w:rPr>
          <w:rFonts w:asciiTheme="minorHAnsi" w:eastAsia="Calibri" w:hAnsiTheme="minorHAnsi" w:cstheme="minorHAnsi"/>
          <w:iCs/>
          <w:sz w:val="20"/>
          <w:szCs w:val="20"/>
        </w:rPr>
        <w:t xml:space="preserve"> (existing or future rights)</w:t>
      </w:r>
      <w:r w:rsidRPr="009F4582">
        <w:rPr>
          <w:rFonts w:asciiTheme="minorHAnsi" w:eastAsia="Calibri" w:hAnsiTheme="minorHAnsi" w:cstheme="minorHAnsi"/>
          <w:iCs/>
          <w:sz w:val="20"/>
          <w:szCs w:val="20"/>
        </w:rPr>
        <w:t>, drawings, specifications, internal documents, forecasts, samples, any engineering related materials or concepts, personnel and employee information, customer information, and financial information, except as otherwise expressly stated to not be confidential herein (</w:t>
      </w:r>
      <w:r w:rsidRPr="009F4582">
        <w:rPr>
          <w:rFonts w:asciiTheme="minorHAnsi" w:eastAsia="Calibri" w:hAnsiTheme="minorHAnsi" w:cstheme="minorHAnsi"/>
          <w:b/>
          <w:bCs/>
          <w:iCs/>
          <w:sz w:val="20"/>
          <w:szCs w:val="20"/>
        </w:rPr>
        <w:t>“Confidential Information”</w:t>
      </w:r>
      <w:r w:rsidRPr="009F4582">
        <w:rPr>
          <w:rFonts w:asciiTheme="minorHAnsi" w:eastAsia="Calibri" w:hAnsiTheme="minorHAnsi" w:cstheme="minorHAnsi"/>
          <w:iCs/>
          <w:sz w:val="20"/>
          <w:szCs w:val="20"/>
        </w:rPr>
        <w:t>).</w:t>
      </w:r>
      <w:r w:rsidR="003568C7" w:rsidRPr="009F4582">
        <w:rPr>
          <w:rFonts w:asciiTheme="minorHAnsi" w:eastAsia="Calibri" w:hAnsiTheme="minorHAnsi" w:cstheme="minorHAnsi"/>
          <w:iCs/>
          <w:sz w:val="20"/>
          <w:szCs w:val="20"/>
        </w:rPr>
        <w:t xml:space="preserve">  Confidential Information shall not include information that was publicly available or rightfully in the possession of Subconsultant prior to disclosure by Gannett Fleming. </w:t>
      </w:r>
    </w:p>
    <w:p w14:paraId="705D7F5D" w14:textId="77777777" w:rsidR="009E5A6F" w:rsidRPr="009F4582" w:rsidRDefault="009E5A6F" w:rsidP="00D30969">
      <w:pPr>
        <w:shd w:val="clear" w:color="auto" w:fill="FFFFFF" w:themeFill="background1"/>
        <w:spacing w:line="240" w:lineRule="auto"/>
        <w:ind w:left="360"/>
        <w:contextualSpacing/>
        <w:rPr>
          <w:rFonts w:asciiTheme="minorHAnsi" w:eastAsia="Calibri" w:hAnsiTheme="minorHAnsi" w:cstheme="minorHAnsi"/>
          <w:iCs/>
          <w:sz w:val="20"/>
          <w:szCs w:val="20"/>
        </w:rPr>
      </w:pPr>
    </w:p>
    <w:p w14:paraId="7F297529" w14:textId="60A42BE2" w:rsidR="009E5A6F" w:rsidRPr="009F4582" w:rsidRDefault="009E5A6F" w:rsidP="00E74F17">
      <w:pPr>
        <w:numPr>
          <w:ilvl w:val="0"/>
          <w:numId w:val="6"/>
        </w:numPr>
        <w:shd w:val="clear" w:color="auto" w:fill="FFFFFF" w:themeFill="background1"/>
        <w:spacing w:after="200" w:line="240" w:lineRule="auto"/>
        <w:ind w:left="360"/>
        <w:contextualSpacing/>
        <w:jc w:val="both"/>
        <w:rPr>
          <w:rFonts w:asciiTheme="minorHAnsi" w:eastAsia="Calibri" w:hAnsiTheme="minorHAnsi" w:cstheme="minorHAnsi"/>
          <w:iCs/>
          <w:sz w:val="20"/>
          <w:szCs w:val="20"/>
        </w:rPr>
      </w:pPr>
      <w:r w:rsidRPr="009F4582">
        <w:rPr>
          <w:rFonts w:asciiTheme="minorHAnsi" w:eastAsia="Calibri" w:hAnsiTheme="minorHAnsi" w:cstheme="minorHAnsi"/>
          <w:iCs/>
          <w:sz w:val="20"/>
          <w:szCs w:val="20"/>
          <w:u w:val="single"/>
        </w:rPr>
        <w:t>Confidentiality Requirements</w:t>
      </w:r>
      <w:r w:rsidRPr="009F4582">
        <w:rPr>
          <w:rFonts w:asciiTheme="minorHAnsi" w:eastAsia="Calibri" w:hAnsiTheme="minorHAnsi" w:cstheme="minorHAnsi"/>
          <w:iCs/>
          <w:sz w:val="20"/>
          <w:szCs w:val="20"/>
        </w:rPr>
        <w:t>. Subconsultant shall not disclose</w:t>
      </w:r>
      <w:r w:rsidR="005A3DE3" w:rsidRPr="009F4582">
        <w:rPr>
          <w:rFonts w:asciiTheme="minorHAnsi" w:eastAsia="Calibri" w:hAnsiTheme="minorHAnsi" w:cstheme="minorHAnsi"/>
          <w:iCs/>
          <w:sz w:val="20"/>
          <w:szCs w:val="20"/>
        </w:rPr>
        <w:t>, alter</w:t>
      </w:r>
      <w:r w:rsidRPr="009F4582">
        <w:rPr>
          <w:rFonts w:asciiTheme="minorHAnsi" w:eastAsia="Calibri" w:hAnsiTheme="minorHAnsi" w:cstheme="minorHAnsi"/>
          <w:iCs/>
          <w:sz w:val="20"/>
          <w:szCs w:val="20"/>
        </w:rPr>
        <w:t xml:space="preserve"> or use Confidential Information without Gannett Fleming</w:t>
      </w:r>
      <w:r w:rsidR="00FD06B8" w:rsidRPr="009F4582">
        <w:rPr>
          <w:rFonts w:asciiTheme="minorHAnsi" w:eastAsia="Calibri" w:hAnsiTheme="minorHAnsi" w:cstheme="minorHAnsi"/>
          <w:iCs/>
          <w:sz w:val="20"/>
          <w:szCs w:val="20"/>
        </w:rPr>
        <w:t>’s prior written consent</w:t>
      </w:r>
      <w:r w:rsidRPr="009F4582">
        <w:rPr>
          <w:rFonts w:asciiTheme="minorHAnsi" w:eastAsia="Calibri" w:hAnsiTheme="minorHAnsi" w:cstheme="minorHAnsi"/>
          <w:iCs/>
          <w:sz w:val="20"/>
          <w:szCs w:val="20"/>
        </w:rPr>
        <w:t xml:space="preserve">, except: </w:t>
      </w:r>
      <w:r w:rsidRPr="009F4582">
        <w:rPr>
          <w:rFonts w:asciiTheme="minorHAnsi" w:hAnsiTheme="minorHAnsi" w:cstheme="minorHAnsi"/>
          <w:sz w:val="20"/>
          <w:szCs w:val="20"/>
        </w:rPr>
        <w:t>(</w:t>
      </w:r>
      <w:proofErr w:type="spellStart"/>
      <w:r w:rsidRPr="009F4582">
        <w:rPr>
          <w:rFonts w:asciiTheme="minorHAnsi" w:hAnsiTheme="minorHAnsi" w:cstheme="minorHAnsi"/>
          <w:sz w:val="20"/>
          <w:szCs w:val="20"/>
        </w:rPr>
        <w:t>i</w:t>
      </w:r>
      <w:proofErr w:type="spellEnd"/>
      <w:r w:rsidRPr="009F4582">
        <w:rPr>
          <w:rFonts w:asciiTheme="minorHAnsi" w:hAnsiTheme="minorHAnsi" w:cstheme="minorHAnsi"/>
          <w:sz w:val="20"/>
          <w:szCs w:val="20"/>
        </w:rPr>
        <w:t xml:space="preserve">) </w:t>
      </w:r>
      <w:r w:rsidRPr="009F4582">
        <w:rPr>
          <w:rFonts w:asciiTheme="minorHAnsi" w:eastAsia="Calibri" w:hAnsiTheme="minorHAnsi" w:cstheme="minorHAnsi"/>
          <w:iCs/>
          <w:sz w:val="20"/>
          <w:szCs w:val="20"/>
        </w:rPr>
        <w:t>to its employees</w:t>
      </w:r>
      <w:r w:rsidR="00B81AE8" w:rsidRPr="009F4582">
        <w:rPr>
          <w:rFonts w:asciiTheme="minorHAnsi" w:eastAsia="Calibri" w:hAnsiTheme="minorHAnsi" w:cstheme="minorHAnsi"/>
          <w:iCs/>
          <w:sz w:val="20"/>
          <w:szCs w:val="20"/>
        </w:rPr>
        <w:t xml:space="preserve">, subconsultants, agents or representatives </w:t>
      </w:r>
      <w:r w:rsidRPr="009F4582">
        <w:rPr>
          <w:rFonts w:asciiTheme="minorHAnsi" w:eastAsia="Calibri" w:hAnsiTheme="minorHAnsi" w:cstheme="minorHAnsi"/>
          <w:iCs/>
          <w:sz w:val="20"/>
          <w:szCs w:val="20"/>
        </w:rPr>
        <w:t>who have a bona-fide need to know or receive Confidential Information as required to perform the Services</w:t>
      </w:r>
      <w:r w:rsidR="00526E40" w:rsidRPr="009F4582">
        <w:rPr>
          <w:rFonts w:asciiTheme="minorHAnsi" w:eastAsia="Calibri" w:hAnsiTheme="minorHAnsi" w:cstheme="minorHAnsi"/>
          <w:iCs/>
          <w:sz w:val="20"/>
          <w:szCs w:val="20"/>
        </w:rPr>
        <w:t xml:space="preserve"> (</w:t>
      </w:r>
      <w:r w:rsidR="00526E40" w:rsidRPr="009F4582">
        <w:rPr>
          <w:rFonts w:asciiTheme="minorHAnsi" w:eastAsia="Calibri" w:hAnsiTheme="minorHAnsi" w:cstheme="minorHAnsi"/>
          <w:b/>
          <w:bCs/>
          <w:iCs/>
          <w:sz w:val="20"/>
          <w:szCs w:val="20"/>
        </w:rPr>
        <w:t>“Subconsultant Recipients”</w:t>
      </w:r>
      <w:r w:rsidR="00526E40" w:rsidRPr="009F4582">
        <w:rPr>
          <w:rFonts w:asciiTheme="minorHAnsi" w:eastAsia="Calibri" w:hAnsiTheme="minorHAnsi" w:cstheme="minorHAnsi"/>
          <w:iCs/>
          <w:sz w:val="20"/>
          <w:szCs w:val="20"/>
        </w:rPr>
        <w:t>)</w:t>
      </w:r>
      <w:r w:rsidR="00B81AE8" w:rsidRPr="009F4582">
        <w:rPr>
          <w:rFonts w:asciiTheme="minorHAnsi" w:eastAsia="Calibri" w:hAnsiTheme="minorHAnsi" w:cstheme="minorHAnsi"/>
          <w:iCs/>
          <w:sz w:val="20"/>
          <w:szCs w:val="20"/>
        </w:rPr>
        <w:t xml:space="preserve">; </w:t>
      </w:r>
      <w:r w:rsidRPr="009F4582">
        <w:rPr>
          <w:rFonts w:asciiTheme="minorHAnsi" w:hAnsiTheme="minorHAnsi" w:cstheme="minorHAnsi"/>
          <w:sz w:val="20"/>
          <w:szCs w:val="20"/>
        </w:rPr>
        <w:t>(ii)</w:t>
      </w:r>
      <w:r w:rsidRPr="009F4582">
        <w:rPr>
          <w:rFonts w:asciiTheme="minorHAnsi" w:eastAsia="Calibri" w:hAnsiTheme="minorHAnsi" w:cstheme="minorHAnsi"/>
          <w:iCs/>
          <w:sz w:val="20"/>
          <w:szCs w:val="20"/>
        </w:rPr>
        <w:t xml:space="preserve"> order of a court with competent jurisdiction or other government legal authority, but only to the extent required for Subconsultant to comply with the provisions of the order; or (iii) to an attorney or appropriate government official for the purpose of reporting a violation of law in good faith or as otherwise required under Applicable Laws, but only to the minimum extent necessary and/or required to do so, when applicable.</w:t>
      </w:r>
      <w:r w:rsidR="00793028" w:rsidRPr="009F4582">
        <w:rPr>
          <w:rFonts w:asciiTheme="minorHAnsi" w:eastAsia="Calibri" w:hAnsiTheme="minorHAnsi" w:cstheme="minorHAnsi"/>
          <w:iCs/>
          <w:sz w:val="20"/>
          <w:szCs w:val="20"/>
        </w:rPr>
        <w:t xml:space="preserve"> </w:t>
      </w:r>
      <w:r w:rsidR="00526E40" w:rsidRPr="009F4582">
        <w:rPr>
          <w:rFonts w:asciiTheme="minorHAnsi" w:eastAsia="Calibri" w:hAnsiTheme="minorHAnsi" w:cstheme="minorHAnsi"/>
          <w:iCs/>
          <w:sz w:val="20"/>
          <w:szCs w:val="20"/>
        </w:rPr>
        <w:t xml:space="preserve">Subconsultant </w:t>
      </w:r>
      <w:r w:rsidR="00E37C7C" w:rsidRPr="009F4582">
        <w:rPr>
          <w:rFonts w:asciiTheme="minorHAnsi" w:eastAsia="Calibri" w:hAnsiTheme="minorHAnsi" w:cstheme="minorHAnsi"/>
          <w:iCs/>
          <w:sz w:val="20"/>
          <w:szCs w:val="20"/>
        </w:rPr>
        <w:t>is</w:t>
      </w:r>
      <w:r w:rsidR="00526E40" w:rsidRPr="009F4582">
        <w:rPr>
          <w:rFonts w:asciiTheme="minorHAnsi" w:eastAsia="Calibri" w:hAnsiTheme="minorHAnsi" w:cstheme="minorHAnsi"/>
          <w:iCs/>
          <w:sz w:val="20"/>
          <w:szCs w:val="20"/>
        </w:rPr>
        <w:t xml:space="preserve"> responsible </w:t>
      </w:r>
      <w:r w:rsidR="003568C7" w:rsidRPr="009F4582">
        <w:rPr>
          <w:rFonts w:asciiTheme="minorHAnsi" w:eastAsia="Calibri" w:hAnsiTheme="minorHAnsi" w:cstheme="minorHAnsi"/>
          <w:iCs/>
          <w:sz w:val="20"/>
          <w:szCs w:val="20"/>
        </w:rPr>
        <w:t xml:space="preserve">for </w:t>
      </w:r>
      <w:r w:rsidR="00526E40" w:rsidRPr="009F4582">
        <w:rPr>
          <w:rFonts w:asciiTheme="minorHAnsi" w:eastAsia="Calibri" w:hAnsiTheme="minorHAnsi" w:cstheme="minorHAnsi"/>
          <w:iCs/>
          <w:sz w:val="20"/>
          <w:szCs w:val="20"/>
        </w:rPr>
        <w:t>Subconsultant Recipients’ compliance with</w:t>
      </w:r>
      <w:r w:rsidR="00052B04" w:rsidRPr="009F4582">
        <w:rPr>
          <w:rFonts w:asciiTheme="minorHAnsi" w:eastAsia="Calibri" w:hAnsiTheme="minorHAnsi" w:cstheme="minorHAnsi"/>
          <w:iCs/>
          <w:sz w:val="20"/>
          <w:szCs w:val="20"/>
        </w:rPr>
        <w:t xml:space="preserve"> </w:t>
      </w:r>
      <w:r w:rsidR="00E37C7C" w:rsidRPr="009F4582">
        <w:rPr>
          <w:rFonts w:asciiTheme="minorHAnsi" w:eastAsia="Calibri" w:hAnsiTheme="minorHAnsi" w:cstheme="minorHAnsi"/>
          <w:iCs/>
          <w:sz w:val="20"/>
          <w:szCs w:val="20"/>
        </w:rPr>
        <w:t>all applicable</w:t>
      </w:r>
      <w:r w:rsidR="00526E40" w:rsidRPr="009F4582">
        <w:rPr>
          <w:rFonts w:asciiTheme="minorHAnsi" w:eastAsia="Calibri" w:hAnsiTheme="minorHAnsi" w:cstheme="minorHAnsi"/>
          <w:iCs/>
          <w:sz w:val="20"/>
          <w:szCs w:val="20"/>
        </w:rPr>
        <w:t xml:space="preserve"> confidentiality requirements and shall be liable for any breach of </w:t>
      </w:r>
      <w:r w:rsidR="00E37C7C" w:rsidRPr="009F4582">
        <w:rPr>
          <w:rFonts w:asciiTheme="minorHAnsi" w:eastAsia="Calibri" w:hAnsiTheme="minorHAnsi" w:cstheme="minorHAnsi"/>
          <w:iCs/>
          <w:sz w:val="20"/>
          <w:szCs w:val="20"/>
        </w:rPr>
        <w:t>such requirements</w:t>
      </w:r>
      <w:r w:rsidR="00526E40" w:rsidRPr="009F4582">
        <w:rPr>
          <w:rFonts w:asciiTheme="minorHAnsi" w:eastAsia="Calibri" w:hAnsiTheme="minorHAnsi" w:cstheme="minorHAnsi"/>
          <w:iCs/>
          <w:sz w:val="20"/>
          <w:szCs w:val="20"/>
        </w:rPr>
        <w:t xml:space="preserve"> caused by a Subconsultant Recipient. </w:t>
      </w:r>
      <w:r w:rsidRPr="009F4582">
        <w:rPr>
          <w:rFonts w:asciiTheme="minorHAnsi" w:eastAsia="Calibri" w:hAnsiTheme="minorHAnsi" w:cstheme="minorHAnsi"/>
          <w:iCs/>
          <w:sz w:val="20"/>
          <w:szCs w:val="20"/>
        </w:rPr>
        <w:t xml:space="preserve">Subconsultant shall use at least the same degree of care for the Confidential Information that Subconsultant uses to </w:t>
      </w:r>
      <w:r w:rsidR="00052B04" w:rsidRPr="009F4582">
        <w:rPr>
          <w:rFonts w:asciiTheme="minorHAnsi" w:eastAsia="Calibri" w:hAnsiTheme="minorHAnsi" w:cstheme="minorHAnsi"/>
          <w:iCs/>
          <w:sz w:val="20"/>
          <w:szCs w:val="20"/>
        </w:rPr>
        <w:t>protect</w:t>
      </w:r>
      <w:r w:rsidRPr="009F4582">
        <w:rPr>
          <w:rFonts w:asciiTheme="minorHAnsi" w:eastAsia="Calibri" w:hAnsiTheme="minorHAnsi" w:cstheme="minorHAnsi"/>
          <w:iCs/>
          <w:sz w:val="20"/>
          <w:szCs w:val="20"/>
        </w:rPr>
        <w:t xml:space="preserve"> its own confidential or proprietary information, </w:t>
      </w:r>
      <w:r w:rsidR="00793028" w:rsidRPr="009F4582">
        <w:rPr>
          <w:rFonts w:asciiTheme="minorHAnsi" w:eastAsia="Calibri" w:hAnsiTheme="minorHAnsi" w:cstheme="minorHAnsi"/>
          <w:iCs/>
          <w:sz w:val="20"/>
          <w:szCs w:val="20"/>
        </w:rPr>
        <w:t>and, at a minimum,</w:t>
      </w:r>
      <w:r w:rsidRPr="009F4582">
        <w:rPr>
          <w:rFonts w:asciiTheme="minorHAnsi" w:eastAsia="Calibri" w:hAnsiTheme="minorHAnsi" w:cstheme="minorHAnsi"/>
          <w:iCs/>
          <w:sz w:val="20"/>
          <w:szCs w:val="20"/>
        </w:rPr>
        <w:t xml:space="preserve"> a commercially reasonable degree of care</w:t>
      </w:r>
      <w:r w:rsidR="00793028" w:rsidRPr="009F4582">
        <w:rPr>
          <w:rFonts w:asciiTheme="minorHAnsi" w:eastAsia="Calibri" w:hAnsiTheme="minorHAnsi" w:cstheme="minorHAnsi"/>
          <w:iCs/>
          <w:sz w:val="20"/>
          <w:szCs w:val="20"/>
        </w:rPr>
        <w:t xml:space="preserve">. </w:t>
      </w:r>
      <w:r w:rsidRPr="009F4582">
        <w:rPr>
          <w:rFonts w:asciiTheme="minorHAnsi" w:eastAsia="Calibri" w:hAnsiTheme="minorHAnsi" w:cstheme="minorHAnsi"/>
          <w:iCs/>
          <w:sz w:val="20"/>
          <w:szCs w:val="20"/>
        </w:rPr>
        <w:t xml:space="preserve">Subconsultant’s obligations with respect to Confidential Information disclosed prior to termination of this Agreement shall survive termination or expiration. </w:t>
      </w:r>
    </w:p>
    <w:p w14:paraId="05710A6B" w14:textId="77777777" w:rsidR="009E5A6F" w:rsidRPr="009F4582" w:rsidRDefault="009E5A6F" w:rsidP="00D30969">
      <w:pPr>
        <w:shd w:val="clear" w:color="auto" w:fill="FFFFFF" w:themeFill="background1"/>
        <w:spacing w:after="200" w:line="240" w:lineRule="auto"/>
        <w:ind w:left="270"/>
        <w:contextualSpacing/>
        <w:jc w:val="both"/>
        <w:rPr>
          <w:rFonts w:asciiTheme="minorHAnsi" w:eastAsia="Calibri" w:hAnsiTheme="minorHAnsi" w:cstheme="minorHAnsi"/>
          <w:iCs/>
          <w:sz w:val="20"/>
          <w:szCs w:val="20"/>
        </w:rPr>
      </w:pPr>
    </w:p>
    <w:p w14:paraId="5CA95B0C"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bCs/>
          <w:iCs/>
          <w:sz w:val="20"/>
          <w:szCs w:val="20"/>
          <w:u w:val="single"/>
        </w:rPr>
      </w:pPr>
      <w:r w:rsidRPr="009F4582">
        <w:rPr>
          <w:rFonts w:asciiTheme="minorHAnsi" w:eastAsia="Calibri" w:hAnsiTheme="minorHAnsi" w:cstheme="minorHAnsi"/>
          <w:b/>
          <w:bCs/>
          <w:iCs/>
          <w:sz w:val="20"/>
          <w:szCs w:val="20"/>
          <w:u w:val="single"/>
        </w:rPr>
        <w:t>INTELLECTUAL PROPERTY</w:t>
      </w:r>
    </w:p>
    <w:p w14:paraId="6816D3B1"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
          <w:bCs/>
          <w:iCs/>
          <w:sz w:val="20"/>
          <w:szCs w:val="20"/>
          <w:u w:val="single"/>
        </w:rPr>
      </w:pPr>
    </w:p>
    <w:p w14:paraId="4EC42290" w14:textId="3F40DDBF"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iCs/>
          <w:sz w:val="20"/>
          <w:szCs w:val="20"/>
        </w:rPr>
      </w:pPr>
      <w:r w:rsidRPr="009F4582">
        <w:rPr>
          <w:rFonts w:asciiTheme="minorHAnsi" w:eastAsia="Calibri" w:hAnsiTheme="minorHAnsi" w:cstheme="minorHAnsi"/>
          <w:iCs/>
          <w:sz w:val="20"/>
          <w:szCs w:val="20"/>
        </w:rPr>
        <w:t>Ownership of any materials, deliverables</w:t>
      </w:r>
      <w:r w:rsidR="001A47CD" w:rsidRPr="009F4582">
        <w:rPr>
          <w:rFonts w:asciiTheme="minorHAnsi" w:eastAsia="Calibri" w:hAnsiTheme="minorHAnsi" w:cstheme="minorHAnsi"/>
          <w:iCs/>
          <w:sz w:val="20"/>
          <w:szCs w:val="20"/>
        </w:rPr>
        <w:t>,</w:t>
      </w:r>
      <w:r w:rsidRPr="009F4582">
        <w:rPr>
          <w:rFonts w:asciiTheme="minorHAnsi" w:eastAsia="Calibri" w:hAnsiTheme="minorHAnsi" w:cstheme="minorHAnsi"/>
          <w:iCs/>
          <w:sz w:val="20"/>
          <w:szCs w:val="20"/>
        </w:rPr>
        <w:t xml:space="preserve"> Project documents, drawings, specifications, plans, processes, or other documentation </w:t>
      </w:r>
      <w:r w:rsidR="003D4DB6" w:rsidRPr="009F4582">
        <w:rPr>
          <w:rFonts w:asciiTheme="minorHAnsi" w:eastAsia="Calibri" w:hAnsiTheme="minorHAnsi" w:cstheme="minorHAnsi"/>
          <w:iCs/>
          <w:sz w:val="20"/>
          <w:szCs w:val="20"/>
        </w:rPr>
        <w:t xml:space="preserve">furnished by Subconsultant in connection with the Services </w:t>
      </w:r>
      <w:r w:rsidRPr="009F4582">
        <w:rPr>
          <w:rFonts w:asciiTheme="minorHAnsi" w:eastAsia="Calibri" w:hAnsiTheme="minorHAnsi" w:cstheme="minorHAnsi"/>
          <w:iCs/>
          <w:sz w:val="20"/>
          <w:szCs w:val="20"/>
        </w:rPr>
        <w:t>(“</w:t>
      </w:r>
      <w:r w:rsidRPr="009F4582">
        <w:rPr>
          <w:rFonts w:asciiTheme="minorHAnsi" w:hAnsiTheme="minorHAnsi" w:cstheme="minorHAnsi"/>
          <w:b/>
          <w:sz w:val="20"/>
          <w:szCs w:val="20"/>
        </w:rPr>
        <w:t>Materials</w:t>
      </w:r>
      <w:r w:rsidRPr="009F4582">
        <w:rPr>
          <w:rFonts w:asciiTheme="minorHAnsi" w:eastAsia="Calibri" w:hAnsiTheme="minorHAnsi" w:cstheme="minorHAnsi"/>
          <w:iCs/>
          <w:sz w:val="20"/>
          <w:szCs w:val="20"/>
        </w:rPr>
        <w:t xml:space="preserve">”), along with any intellectual property rights associated therewith (copyrights, patents, trademarks, or otherwise) shall be determined in accordance with the Prime Agreement. If the Prime Agreement does not require ownership of the Materials by Client, Subconsultant </w:t>
      </w:r>
      <w:r w:rsidR="001A47CD" w:rsidRPr="009F4582">
        <w:rPr>
          <w:rFonts w:asciiTheme="minorHAnsi" w:eastAsia="Calibri" w:hAnsiTheme="minorHAnsi" w:cstheme="minorHAnsi"/>
          <w:iCs/>
          <w:sz w:val="20"/>
          <w:szCs w:val="20"/>
        </w:rPr>
        <w:t>shall convey</w:t>
      </w:r>
      <w:r w:rsidRPr="009F4582">
        <w:rPr>
          <w:rFonts w:asciiTheme="minorHAnsi" w:eastAsia="Calibri" w:hAnsiTheme="minorHAnsi" w:cstheme="minorHAnsi"/>
          <w:iCs/>
          <w:sz w:val="20"/>
          <w:szCs w:val="20"/>
        </w:rPr>
        <w:t xml:space="preserve">  to Client and Gannett Fleming a paid-up, royalty-free, perpetual, non-exclusive, and worldwide license in the Materials to the fullest extent necessary for both Client to receive and Gannett Fleming to deliver the Services in accordance with the requirements of the Prime Agreement and generally. Subconsultant warrants that title to all Services (including all Materials) will pass to Client, free and clear of all liens, claims, security interests or encumbrances upon incorporation into the Project or submission to the Client, whichever occurs first. </w:t>
      </w:r>
    </w:p>
    <w:p w14:paraId="556ED26A" w14:textId="734FAE3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iCs/>
          <w:sz w:val="20"/>
          <w:szCs w:val="20"/>
        </w:rPr>
      </w:pPr>
    </w:p>
    <w:p w14:paraId="178B2020" w14:textId="3687C9B8"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bCs/>
          <w:iCs/>
          <w:sz w:val="20"/>
          <w:szCs w:val="20"/>
          <w:u w:val="single"/>
        </w:rPr>
      </w:pPr>
      <w:r w:rsidRPr="009F4582">
        <w:rPr>
          <w:rFonts w:asciiTheme="minorHAnsi" w:eastAsia="Calibri" w:hAnsiTheme="minorHAnsi" w:cstheme="minorHAnsi"/>
          <w:b/>
          <w:bCs/>
          <w:iCs/>
          <w:sz w:val="20"/>
          <w:szCs w:val="20"/>
          <w:u w:val="single"/>
        </w:rPr>
        <w:t>COMPLIANCE WITH APPLI</w:t>
      </w:r>
      <w:r w:rsidR="00372D61" w:rsidRPr="009F4582">
        <w:rPr>
          <w:rFonts w:asciiTheme="minorHAnsi" w:eastAsia="Calibri" w:hAnsiTheme="minorHAnsi" w:cstheme="minorHAnsi"/>
          <w:b/>
          <w:bCs/>
          <w:iCs/>
          <w:sz w:val="20"/>
          <w:szCs w:val="20"/>
          <w:u w:val="single"/>
        </w:rPr>
        <w:t>C</w:t>
      </w:r>
      <w:r w:rsidRPr="009F4582">
        <w:rPr>
          <w:rFonts w:asciiTheme="minorHAnsi" w:eastAsia="Calibri" w:hAnsiTheme="minorHAnsi" w:cstheme="minorHAnsi"/>
          <w:b/>
          <w:bCs/>
          <w:iCs/>
          <w:sz w:val="20"/>
          <w:szCs w:val="20"/>
          <w:u w:val="single"/>
        </w:rPr>
        <w:t>ABLE LAWS</w:t>
      </w:r>
    </w:p>
    <w:p w14:paraId="4F5C2984" w14:textId="77777777" w:rsidR="009E5A6F" w:rsidRPr="009F4582" w:rsidRDefault="009E5A6F" w:rsidP="00D30969">
      <w:pPr>
        <w:shd w:val="clear" w:color="auto" w:fill="FFFFFF" w:themeFill="background1"/>
        <w:spacing w:after="200" w:line="240" w:lineRule="auto"/>
        <w:ind w:left="360"/>
        <w:contextualSpacing/>
        <w:jc w:val="both"/>
        <w:rPr>
          <w:rFonts w:asciiTheme="minorHAnsi" w:eastAsia="Calibri" w:hAnsiTheme="minorHAnsi" w:cstheme="minorHAnsi"/>
          <w:iCs/>
          <w:sz w:val="20"/>
          <w:szCs w:val="20"/>
        </w:rPr>
      </w:pPr>
    </w:p>
    <w:p w14:paraId="1DB18825" w14:textId="2B477791" w:rsidR="009E5A6F" w:rsidRPr="00E47951" w:rsidRDefault="009E5A6F" w:rsidP="02A74F64">
      <w:pPr>
        <w:numPr>
          <w:ilvl w:val="0"/>
          <w:numId w:val="14"/>
        </w:numPr>
        <w:shd w:val="clear" w:color="auto" w:fill="FFFFFF" w:themeFill="background1"/>
        <w:spacing w:after="200" w:line="240" w:lineRule="auto"/>
        <w:ind w:left="360"/>
        <w:contextualSpacing/>
        <w:jc w:val="both"/>
        <w:rPr>
          <w:rFonts w:asciiTheme="minorHAnsi" w:eastAsia="Calibri" w:hAnsiTheme="minorHAnsi"/>
          <w:sz w:val="20"/>
          <w:szCs w:val="20"/>
        </w:rPr>
      </w:pPr>
      <w:r w:rsidRPr="02A74F64">
        <w:rPr>
          <w:rFonts w:asciiTheme="minorHAnsi" w:eastAsia="Calibri" w:hAnsiTheme="minorHAnsi"/>
          <w:sz w:val="20"/>
          <w:szCs w:val="20"/>
          <w:u w:val="single"/>
        </w:rPr>
        <w:t>Compliance with Applicable Laws</w:t>
      </w:r>
      <w:r w:rsidRPr="02A74F64">
        <w:rPr>
          <w:rFonts w:asciiTheme="minorHAnsi" w:eastAsia="Calibri" w:hAnsiTheme="minorHAnsi"/>
          <w:sz w:val="20"/>
          <w:szCs w:val="20"/>
        </w:rPr>
        <w:t xml:space="preserve">. Subconsultant, its employees, representatives, subconsultants, and those for which it is legally responsible during the Project shall </w:t>
      </w:r>
      <w:proofErr w:type="gramStart"/>
      <w:r w:rsidRPr="02A74F64">
        <w:rPr>
          <w:rFonts w:asciiTheme="minorHAnsi" w:eastAsia="Calibri" w:hAnsiTheme="minorHAnsi"/>
          <w:sz w:val="20"/>
          <w:szCs w:val="20"/>
        </w:rPr>
        <w:t>at all times</w:t>
      </w:r>
      <w:proofErr w:type="gramEnd"/>
      <w:r w:rsidRPr="02A74F64">
        <w:rPr>
          <w:rFonts w:asciiTheme="minorHAnsi" w:eastAsia="Calibri" w:hAnsiTheme="minorHAnsi"/>
          <w:sz w:val="20"/>
          <w:szCs w:val="20"/>
        </w:rPr>
        <w:t xml:space="preserve"> comply with all Applicable Laws. Subconsultant represents and warrants that it holds all licenses required by such Applicable Laws. Subconsultant shall procure and pay for all licenses, inspections and permits required by any governmental authority or any Applicable Law which are the subject of or apply to Subconsultant’s Services</w:t>
      </w:r>
      <w:r w:rsidR="003D4DB6" w:rsidRPr="02A74F64">
        <w:rPr>
          <w:rFonts w:asciiTheme="minorHAnsi" w:eastAsia="Calibri" w:hAnsiTheme="minorHAnsi"/>
          <w:sz w:val="20"/>
          <w:szCs w:val="20"/>
        </w:rPr>
        <w:t xml:space="preserve"> and shall</w:t>
      </w:r>
      <w:r w:rsidRPr="02A74F64">
        <w:rPr>
          <w:rFonts w:asciiTheme="minorHAnsi" w:eastAsia="Calibri" w:hAnsiTheme="minorHAnsi"/>
          <w:sz w:val="20"/>
          <w:szCs w:val="20"/>
        </w:rPr>
        <w:t xml:space="preserve"> </w:t>
      </w:r>
      <w:r w:rsidR="00440731" w:rsidRPr="02A74F64">
        <w:rPr>
          <w:rFonts w:asciiTheme="minorHAnsi" w:eastAsia="Calibri" w:hAnsiTheme="minorHAnsi"/>
          <w:sz w:val="20"/>
          <w:szCs w:val="20"/>
        </w:rPr>
        <w:t xml:space="preserve">and provide timely proof of such </w:t>
      </w:r>
      <w:r w:rsidR="003D4DB6" w:rsidRPr="02A74F64">
        <w:rPr>
          <w:rFonts w:asciiTheme="minorHAnsi" w:eastAsia="Calibri" w:hAnsiTheme="minorHAnsi"/>
          <w:sz w:val="20"/>
          <w:szCs w:val="20"/>
        </w:rPr>
        <w:t>procurement</w:t>
      </w:r>
      <w:r w:rsidR="00440731" w:rsidRPr="02A74F64">
        <w:rPr>
          <w:rFonts w:asciiTheme="minorHAnsi" w:eastAsia="Calibri" w:hAnsiTheme="minorHAnsi"/>
          <w:sz w:val="20"/>
          <w:szCs w:val="20"/>
        </w:rPr>
        <w:t xml:space="preserve"> to Client and</w:t>
      </w:r>
      <w:r w:rsidR="00ED74B8" w:rsidRPr="02A74F64">
        <w:rPr>
          <w:rFonts w:asciiTheme="minorHAnsi" w:eastAsia="Calibri" w:hAnsiTheme="minorHAnsi"/>
          <w:sz w:val="20"/>
          <w:szCs w:val="20"/>
        </w:rPr>
        <w:t>/or</w:t>
      </w:r>
      <w:r w:rsidR="00440731" w:rsidRPr="02A74F64">
        <w:rPr>
          <w:rFonts w:asciiTheme="minorHAnsi" w:eastAsia="Calibri" w:hAnsiTheme="minorHAnsi"/>
          <w:sz w:val="20"/>
          <w:szCs w:val="20"/>
        </w:rPr>
        <w:t xml:space="preserve"> Gannett Fleming upon request, </w:t>
      </w:r>
      <w:r w:rsidRPr="02A74F64">
        <w:rPr>
          <w:rFonts w:asciiTheme="minorHAnsi" w:eastAsia="Calibri" w:hAnsiTheme="minorHAnsi"/>
          <w:sz w:val="20"/>
          <w:szCs w:val="20"/>
        </w:rPr>
        <w:t>unless expressly stated otherwise herein.</w:t>
      </w:r>
      <w:r w:rsidR="00E47951" w:rsidRPr="02A74F64">
        <w:rPr>
          <w:rFonts w:asciiTheme="minorHAnsi" w:eastAsia="Calibri" w:hAnsiTheme="minorHAnsi"/>
          <w:sz w:val="20"/>
          <w:szCs w:val="20"/>
        </w:rPr>
        <w:t xml:space="preserve"> During the performance of this Agreement, Subconsultant agrees to comply with the regulations relative to nondiscrimination in Federally-assisted programs of the Department of Transportation (hereinafter, "DOT") Title </w:t>
      </w:r>
      <w:r w:rsidR="00E47951" w:rsidRPr="02A74F64">
        <w:rPr>
          <w:rFonts w:asciiTheme="minorHAnsi" w:eastAsia="Calibri" w:hAnsiTheme="minorHAnsi"/>
          <w:sz w:val="20"/>
          <w:szCs w:val="20"/>
        </w:rPr>
        <w:lastRenderedPageBreak/>
        <w:t xml:space="preserve">49, Code of Federal Regulations, Part 21, and where applicable, the provisions of </w:t>
      </w:r>
      <w:hyperlink r:id="rId17">
        <w:r w:rsidR="00E47951" w:rsidRPr="02A74F64">
          <w:rPr>
            <w:rStyle w:val="Hyperlink"/>
            <w:rFonts w:asciiTheme="minorHAnsi" w:eastAsia="Calibri" w:hAnsiTheme="minorHAnsi"/>
            <w:sz w:val="20"/>
            <w:szCs w:val="20"/>
          </w:rPr>
          <w:t>DOT Order No. 1050.2A - attachment</w:t>
        </w:r>
      </w:hyperlink>
      <w:r w:rsidR="00E47951" w:rsidRPr="02A74F64">
        <w:rPr>
          <w:rFonts w:asciiTheme="minorHAnsi" w:eastAsia="Calibri" w:hAnsiTheme="minorHAnsi"/>
          <w:sz w:val="20"/>
          <w:szCs w:val="20"/>
        </w:rPr>
        <w:t xml:space="preserve">; each of which are incorporated by reference into this Agreement. </w:t>
      </w:r>
    </w:p>
    <w:p w14:paraId="3EC0A917" w14:textId="77777777" w:rsidR="009E5A6F" w:rsidRPr="009F4582" w:rsidRDefault="009E5A6F" w:rsidP="00D30969">
      <w:pPr>
        <w:shd w:val="clear" w:color="auto" w:fill="FFFFFF" w:themeFill="background1"/>
        <w:spacing w:after="200" w:line="240" w:lineRule="auto"/>
        <w:ind w:left="360"/>
        <w:contextualSpacing/>
        <w:jc w:val="both"/>
        <w:rPr>
          <w:rFonts w:asciiTheme="minorHAnsi" w:eastAsia="Calibri" w:hAnsiTheme="minorHAnsi" w:cstheme="minorHAnsi"/>
          <w:iCs/>
          <w:sz w:val="20"/>
          <w:szCs w:val="20"/>
        </w:rPr>
      </w:pPr>
    </w:p>
    <w:p w14:paraId="0023B34C" w14:textId="71228E79" w:rsidR="009E5A6F" w:rsidRPr="009F4582" w:rsidRDefault="009E5A6F" w:rsidP="00D30969">
      <w:pPr>
        <w:numPr>
          <w:ilvl w:val="0"/>
          <w:numId w:val="14"/>
        </w:numPr>
        <w:shd w:val="clear" w:color="auto" w:fill="FFFFFF" w:themeFill="background1"/>
        <w:spacing w:after="200" w:line="240" w:lineRule="auto"/>
        <w:ind w:left="360"/>
        <w:contextualSpacing/>
        <w:jc w:val="both"/>
        <w:rPr>
          <w:rFonts w:asciiTheme="minorHAnsi" w:eastAsia="Calibri" w:hAnsiTheme="minorHAnsi" w:cstheme="minorHAnsi"/>
          <w:iCs/>
          <w:sz w:val="20"/>
          <w:szCs w:val="20"/>
        </w:rPr>
      </w:pPr>
      <w:r w:rsidRPr="009F4582">
        <w:rPr>
          <w:rFonts w:asciiTheme="minorHAnsi" w:eastAsia="Calibri" w:hAnsiTheme="minorHAnsi" w:cstheme="minorHAnsi"/>
          <w:iCs/>
          <w:sz w:val="20"/>
          <w:szCs w:val="20"/>
          <w:u w:val="single"/>
        </w:rPr>
        <w:t>Subconsultant Business Classifications</w:t>
      </w:r>
      <w:r w:rsidRPr="009F4582">
        <w:rPr>
          <w:rFonts w:asciiTheme="minorHAnsi" w:eastAsia="Calibri" w:hAnsiTheme="minorHAnsi" w:cstheme="minorHAnsi"/>
          <w:iCs/>
          <w:sz w:val="20"/>
          <w:szCs w:val="20"/>
        </w:rPr>
        <w:t xml:space="preserve">. If Subconsultant claims status as a disadvantaged business enterprise, including, without limitation, a minority business enterprise, veteran or service disabled veteran business enterprise, women’s business enterprise, disabled persons business enterprise, HUB Zone small business, or any other specialized status or protected class recognized by applicable Law and as indicated by Subconsultant in </w:t>
      </w:r>
      <w:r w:rsidRPr="009F4582">
        <w:rPr>
          <w:rFonts w:asciiTheme="minorHAnsi" w:eastAsia="Calibri" w:hAnsiTheme="minorHAnsi" w:cstheme="minorHAnsi"/>
          <w:i/>
          <w:sz w:val="20"/>
          <w:szCs w:val="20"/>
        </w:rPr>
        <w:t xml:space="preserve">Exhibit A </w:t>
      </w:r>
      <w:r w:rsidRPr="009F4582">
        <w:rPr>
          <w:rFonts w:asciiTheme="minorHAnsi" w:eastAsia="Calibri" w:hAnsiTheme="minorHAnsi" w:cstheme="minorHAnsi"/>
          <w:iCs/>
          <w:sz w:val="20"/>
          <w:szCs w:val="20"/>
        </w:rPr>
        <w:t>herein, then upon the request of Client and/or Gannett Fleming, Subconsultant shall provide certification or other proof of such status (including confirmation of the current status claimed)</w:t>
      </w:r>
      <w:r w:rsidR="00EA5EA7" w:rsidRPr="009F4582">
        <w:rPr>
          <w:rFonts w:asciiTheme="minorHAnsi" w:eastAsia="Calibri" w:hAnsiTheme="minorHAnsi" w:cstheme="minorHAnsi"/>
          <w:iCs/>
          <w:sz w:val="20"/>
          <w:szCs w:val="20"/>
        </w:rPr>
        <w:t>:</w:t>
      </w:r>
      <w:r w:rsidRPr="009F4582">
        <w:rPr>
          <w:rFonts w:asciiTheme="minorHAnsi" w:eastAsia="Calibri" w:hAnsiTheme="minorHAnsi" w:cstheme="minorHAnsi"/>
          <w:iCs/>
          <w:sz w:val="20"/>
          <w:szCs w:val="20"/>
        </w:rPr>
        <w:t xml:space="preserve"> </w:t>
      </w:r>
      <w:r w:rsidRPr="009F4582">
        <w:rPr>
          <w:rFonts w:asciiTheme="minorHAnsi" w:hAnsiTheme="minorHAnsi" w:cstheme="minorHAnsi"/>
          <w:sz w:val="20"/>
          <w:szCs w:val="20"/>
        </w:rPr>
        <w:t>(</w:t>
      </w:r>
      <w:proofErr w:type="spellStart"/>
      <w:r w:rsidRPr="009F4582">
        <w:rPr>
          <w:rFonts w:asciiTheme="minorHAnsi" w:hAnsiTheme="minorHAnsi" w:cstheme="minorHAnsi"/>
          <w:sz w:val="20"/>
          <w:szCs w:val="20"/>
        </w:rPr>
        <w:t>i</w:t>
      </w:r>
      <w:proofErr w:type="spellEnd"/>
      <w:r w:rsidRPr="009F4582">
        <w:rPr>
          <w:rFonts w:asciiTheme="minorHAnsi" w:hAnsiTheme="minorHAnsi" w:cstheme="minorHAnsi"/>
          <w:sz w:val="20"/>
          <w:szCs w:val="20"/>
        </w:rPr>
        <w:t>)</w:t>
      </w:r>
      <w:r w:rsidRPr="009F4582">
        <w:rPr>
          <w:rFonts w:asciiTheme="minorHAnsi" w:eastAsia="Calibri" w:hAnsiTheme="minorHAnsi" w:cstheme="minorHAnsi"/>
          <w:iCs/>
          <w:sz w:val="20"/>
          <w:szCs w:val="20"/>
        </w:rPr>
        <w:t xml:space="preserve"> with each application for payment</w:t>
      </w:r>
      <w:r w:rsidR="00EA5EA7" w:rsidRPr="009F4582">
        <w:rPr>
          <w:rFonts w:asciiTheme="minorHAnsi" w:eastAsia="Calibri" w:hAnsiTheme="minorHAnsi" w:cstheme="minorHAnsi"/>
          <w:iCs/>
          <w:sz w:val="20"/>
          <w:szCs w:val="20"/>
        </w:rPr>
        <w:t>;</w:t>
      </w:r>
      <w:r w:rsidRPr="009F4582">
        <w:rPr>
          <w:rFonts w:asciiTheme="minorHAnsi" w:eastAsia="Calibri" w:hAnsiTheme="minorHAnsi" w:cstheme="minorHAnsi"/>
          <w:iCs/>
          <w:sz w:val="20"/>
          <w:szCs w:val="20"/>
        </w:rPr>
        <w:t xml:space="preserve"> </w:t>
      </w:r>
      <w:r w:rsidRPr="009F4582">
        <w:rPr>
          <w:rFonts w:asciiTheme="minorHAnsi" w:hAnsiTheme="minorHAnsi" w:cstheme="minorHAnsi"/>
          <w:sz w:val="20"/>
          <w:szCs w:val="20"/>
        </w:rPr>
        <w:t>and (ii)</w:t>
      </w:r>
      <w:r w:rsidRPr="009F4582">
        <w:rPr>
          <w:rFonts w:asciiTheme="minorHAnsi" w:eastAsia="Calibri" w:hAnsiTheme="minorHAnsi" w:cstheme="minorHAnsi"/>
          <w:iCs/>
          <w:sz w:val="20"/>
          <w:szCs w:val="20"/>
        </w:rPr>
        <w:t xml:space="preserve"> within two (2) business days of a separate request made by Gannett Fleming. The certification or such other proof of status shall be in such form and content as required by Client and/or Gannett Fleming and shall include a statement certifying that Subconsultant is performing a commercially useful function as defined by applicable Law including 49 C.F.R. 26.55 (c)(1), as amended. If Subconsultant claims such status but such status is subsequently denied or revoked by any agency or entity having authority to do so, then Subconsultant shall immediately provide written notice to Gannett Fleming of such loss of status together with the written determination of such agency or entity communicated to Subconsultant.</w:t>
      </w:r>
    </w:p>
    <w:p w14:paraId="74A21936"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iCs/>
          <w:sz w:val="20"/>
          <w:szCs w:val="20"/>
        </w:rPr>
      </w:pPr>
    </w:p>
    <w:p w14:paraId="09AE2C13"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bCs/>
          <w:iCs/>
          <w:sz w:val="20"/>
          <w:szCs w:val="20"/>
          <w:u w:val="single"/>
        </w:rPr>
      </w:pPr>
      <w:r w:rsidRPr="009F4582">
        <w:rPr>
          <w:rFonts w:asciiTheme="minorHAnsi" w:eastAsia="Calibri" w:hAnsiTheme="minorHAnsi" w:cstheme="minorHAnsi"/>
          <w:b/>
          <w:bCs/>
          <w:iCs/>
          <w:sz w:val="20"/>
          <w:szCs w:val="20"/>
          <w:u w:val="single"/>
        </w:rPr>
        <w:t>CHANGES TO THE SERVICES</w:t>
      </w:r>
    </w:p>
    <w:p w14:paraId="79DD95B6"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
          <w:bCs/>
          <w:iCs/>
          <w:sz w:val="20"/>
          <w:szCs w:val="20"/>
          <w:u w:val="single"/>
        </w:rPr>
      </w:pPr>
    </w:p>
    <w:p w14:paraId="44C56BE4" w14:textId="1A126BEE"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iCs/>
          <w:sz w:val="20"/>
          <w:szCs w:val="20"/>
        </w:rPr>
      </w:pPr>
      <w:r w:rsidRPr="009F4582">
        <w:rPr>
          <w:rFonts w:asciiTheme="minorHAnsi" w:eastAsia="Calibri" w:hAnsiTheme="minorHAnsi" w:cstheme="minorHAnsi"/>
          <w:iCs/>
          <w:sz w:val="20"/>
          <w:szCs w:val="20"/>
        </w:rPr>
        <w:t>Gannett Fleming may, at any time or from time to time, order additions, deletions, or revisions in the Services to be performed (“</w:t>
      </w:r>
      <w:r w:rsidRPr="009F4582">
        <w:rPr>
          <w:rFonts w:asciiTheme="minorHAnsi" w:eastAsia="Calibri" w:hAnsiTheme="minorHAnsi" w:cstheme="minorHAnsi"/>
          <w:b/>
          <w:bCs/>
          <w:iCs/>
          <w:sz w:val="20"/>
          <w:szCs w:val="20"/>
        </w:rPr>
        <w:t>Change(s)</w:t>
      </w:r>
      <w:r w:rsidRPr="009F4582">
        <w:rPr>
          <w:rFonts w:asciiTheme="minorHAnsi" w:eastAsia="Calibri" w:hAnsiTheme="minorHAnsi" w:cstheme="minorHAnsi"/>
          <w:iCs/>
          <w:sz w:val="20"/>
          <w:szCs w:val="20"/>
        </w:rPr>
        <w:t>”). Such Changes may include any kind of addition, deletion, or modification of scope, for any purpose, and regardless</w:t>
      </w:r>
      <w:r w:rsidR="00E13CDD" w:rsidRPr="009F4582">
        <w:rPr>
          <w:rFonts w:asciiTheme="minorHAnsi" w:eastAsia="Calibri" w:hAnsiTheme="minorHAnsi" w:cstheme="minorHAnsi"/>
          <w:iCs/>
          <w:sz w:val="20"/>
          <w:szCs w:val="20"/>
        </w:rPr>
        <w:t xml:space="preserve"> of</w:t>
      </w:r>
      <w:r w:rsidRPr="009F4582">
        <w:rPr>
          <w:rFonts w:asciiTheme="minorHAnsi" w:eastAsia="Calibri" w:hAnsiTheme="minorHAnsi" w:cstheme="minorHAnsi"/>
          <w:iCs/>
          <w:sz w:val="20"/>
          <w:szCs w:val="20"/>
        </w:rPr>
        <w:t xml:space="preserve"> whether </w:t>
      </w:r>
      <w:r w:rsidR="00F167D9" w:rsidRPr="009F4582">
        <w:rPr>
          <w:rFonts w:asciiTheme="minorHAnsi" w:eastAsia="Calibri" w:hAnsiTheme="minorHAnsi" w:cstheme="minorHAnsi"/>
          <w:iCs/>
          <w:sz w:val="20"/>
          <w:szCs w:val="20"/>
        </w:rPr>
        <w:t>the Change impacts the</w:t>
      </w:r>
      <w:r w:rsidRPr="009F4582">
        <w:rPr>
          <w:rFonts w:asciiTheme="minorHAnsi" w:eastAsia="Calibri" w:hAnsiTheme="minorHAnsi" w:cstheme="minorHAnsi"/>
          <w:iCs/>
          <w:sz w:val="20"/>
          <w:szCs w:val="20"/>
        </w:rPr>
        <w:t xml:space="preserve"> existing design or adds </w:t>
      </w:r>
      <w:r w:rsidR="00D2416D" w:rsidRPr="009F4582">
        <w:rPr>
          <w:rFonts w:asciiTheme="minorHAnsi" w:eastAsia="Calibri" w:hAnsiTheme="minorHAnsi" w:cstheme="minorHAnsi"/>
          <w:iCs/>
          <w:sz w:val="20"/>
          <w:szCs w:val="20"/>
        </w:rPr>
        <w:t>a</w:t>
      </w:r>
      <w:r w:rsidRPr="009F4582">
        <w:rPr>
          <w:rFonts w:asciiTheme="minorHAnsi" w:eastAsia="Calibri" w:hAnsiTheme="minorHAnsi" w:cstheme="minorHAnsi"/>
          <w:iCs/>
          <w:sz w:val="20"/>
          <w:szCs w:val="20"/>
        </w:rPr>
        <w:t xml:space="preserve"> new element to the Services. </w:t>
      </w:r>
      <w:r w:rsidR="005510AB" w:rsidRPr="009F4582">
        <w:rPr>
          <w:rFonts w:asciiTheme="minorHAnsi" w:eastAsia="Calibri" w:hAnsiTheme="minorHAnsi" w:cstheme="minorHAnsi"/>
          <w:iCs/>
          <w:sz w:val="20"/>
          <w:szCs w:val="20"/>
        </w:rPr>
        <w:t xml:space="preserve">The scope of </w:t>
      </w:r>
      <w:r w:rsidR="00FD06B8" w:rsidRPr="009F4582">
        <w:rPr>
          <w:rFonts w:asciiTheme="minorHAnsi" w:eastAsia="Calibri" w:hAnsiTheme="minorHAnsi" w:cstheme="minorHAnsi"/>
          <w:iCs/>
          <w:sz w:val="20"/>
          <w:szCs w:val="20"/>
        </w:rPr>
        <w:t xml:space="preserve">any </w:t>
      </w:r>
      <w:r w:rsidR="005510AB" w:rsidRPr="009F4582">
        <w:rPr>
          <w:rFonts w:asciiTheme="minorHAnsi" w:eastAsia="Calibri" w:hAnsiTheme="minorHAnsi" w:cstheme="minorHAnsi"/>
          <w:iCs/>
          <w:sz w:val="20"/>
          <w:szCs w:val="20"/>
        </w:rPr>
        <w:t xml:space="preserve">Change shall be defined in a </w:t>
      </w:r>
      <w:r w:rsidRPr="009F4582">
        <w:rPr>
          <w:rFonts w:asciiTheme="minorHAnsi" w:eastAsia="Calibri" w:hAnsiTheme="minorHAnsi" w:cstheme="minorHAnsi"/>
          <w:iCs/>
          <w:sz w:val="20"/>
          <w:szCs w:val="20"/>
        </w:rPr>
        <w:t xml:space="preserve">written order </w:t>
      </w:r>
      <w:r w:rsidR="005510AB" w:rsidRPr="009F4582">
        <w:rPr>
          <w:rFonts w:asciiTheme="minorHAnsi" w:eastAsia="Calibri" w:hAnsiTheme="minorHAnsi" w:cstheme="minorHAnsi"/>
          <w:iCs/>
          <w:sz w:val="20"/>
          <w:szCs w:val="20"/>
        </w:rPr>
        <w:t xml:space="preserve">issued by </w:t>
      </w:r>
      <w:r w:rsidRPr="009F4582">
        <w:rPr>
          <w:rFonts w:asciiTheme="minorHAnsi" w:eastAsia="Calibri" w:hAnsiTheme="minorHAnsi" w:cstheme="minorHAnsi"/>
          <w:iCs/>
          <w:sz w:val="20"/>
          <w:szCs w:val="20"/>
        </w:rPr>
        <w:t>Gannett Fleming (“</w:t>
      </w:r>
      <w:r w:rsidRPr="009F4582">
        <w:rPr>
          <w:rFonts w:asciiTheme="minorHAnsi" w:eastAsia="Calibri" w:hAnsiTheme="minorHAnsi" w:cstheme="minorHAnsi"/>
          <w:b/>
          <w:bCs/>
          <w:iCs/>
          <w:sz w:val="20"/>
          <w:szCs w:val="20"/>
        </w:rPr>
        <w:t>Change Order(s)</w:t>
      </w:r>
      <w:r w:rsidRPr="009F4582">
        <w:rPr>
          <w:rFonts w:asciiTheme="minorHAnsi" w:eastAsia="Calibri" w:hAnsiTheme="minorHAnsi" w:cstheme="minorHAnsi"/>
          <w:iCs/>
          <w:sz w:val="20"/>
          <w:szCs w:val="20"/>
        </w:rPr>
        <w:t>”).</w:t>
      </w:r>
      <w:r w:rsidR="005510AB" w:rsidRPr="009F4582">
        <w:rPr>
          <w:rFonts w:asciiTheme="minorHAnsi" w:eastAsia="Calibri" w:hAnsiTheme="minorHAnsi" w:cstheme="minorHAnsi"/>
          <w:iCs/>
          <w:sz w:val="20"/>
          <w:szCs w:val="20"/>
        </w:rPr>
        <w:t xml:space="preserve"> </w:t>
      </w:r>
      <w:r w:rsidR="00AF12EF" w:rsidRPr="009F4582">
        <w:rPr>
          <w:rFonts w:asciiTheme="minorHAnsi" w:eastAsia="Calibri" w:hAnsiTheme="minorHAnsi" w:cstheme="minorHAnsi"/>
          <w:iCs/>
          <w:sz w:val="20"/>
          <w:szCs w:val="20"/>
        </w:rPr>
        <w:t xml:space="preserve">Where </w:t>
      </w:r>
      <w:r w:rsidR="0081004A" w:rsidRPr="009F4582">
        <w:rPr>
          <w:rFonts w:asciiTheme="minorHAnsi" w:eastAsia="Calibri" w:hAnsiTheme="minorHAnsi" w:cstheme="minorHAnsi"/>
          <w:iCs/>
          <w:sz w:val="20"/>
          <w:szCs w:val="20"/>
        </w:rPr>
        <w:t>a Change</w:t>
      </w:r>
      <w:r w:rsidR="00AF12EF" w:rsidRPr="009F4582">
        <w:rPr>
          <w:rFonts w:asciiTheme="minorHAnsi" w:eastAsia="Calibri" w:hAnsiTheme="minorHAnsi" w:cstheme="minorHAnsi"/>
          <w:iCs/>
          <w:sz w:val="20"/>
          <w:szCs w:val="20"/>
        </w:rPr>
        <w:t xml:space="preserve"> involves deletion or </w:t>
      </w:r>
      <w:r w:rsidR="00E13CDD" w:rsidRPr="009F4582">
        <w:rPr>
          <w:rFonts w:asciiTheme="minorHAnsi" w:eastAsia="Calibri" w:hAnsiTheme="minorHAnsi" w:cstheme="minorHAnsi"/>
          <w:iCs/>
          <w:sz w:val="20"/>
          <w:szCs w:val="20"/>
        </w:rPr>
        <w:t>reduction to the scope</w:t>
      </w:r>
      <w:r w:rsidR="00AF12EF" w:rsidRPr="009F4582">
        <w:rPr>
          <w:rFonts w:asciiTheme="minorHAnsi" w:eastAsia="Calibri" w:hAnsiTheme="minorHAnsi" w:cstheme="minorHAnsi"/>
          <w:iCs/>
          <w:sz w:val="20"/>
          <w:szCs w:val="20"/>
        </w:rPr>
        <w:t xml:space="preserve"> of Services </w:t>
      </w:r>
      <w:r w:rsidR="00FD06B8" w:rsidRPr="009F4582">
        <w:rPr>
          <w:rFonts w:asciiTheme="minorHAnsi" w:eastAsia="Calibri" w:hAnsiTheme="minorHAnsi" w:cstheme="minorHAnsi"/>
          <w:iCs/>
          <w:sz w:val="20"/>
          <w:szCs w:val="20"/>
        </w:rPr>
        <w:t>not yet</w:t>
      </w:r>
      <w:r w:rsidR="00E13CDD" w:rsidRPr="009F4582">
        <w:rPr>
          <w:rFonts w:asciiTheme="minorHAnsi" w:eastAsia="Calibri" w:hAnsiTheme="minorHAnsi" w:cstheme="minorHAnsi"/>
          <w:iCs/>
          <w:sz w:val="20"/>
          <w:szCs w:val="20"/>
        </w:rPr>
        <w:t xml:space="preserve"> performed</w:t>
      </w:r>
      <w:r w:rsidR="00AF12EF" w:rsidRPr="009F4582">
        <w:rPr>
          <w:rFonts w:asciiTheme="minorHAnsi" w:eastAsia="Calibri" w:hAnsiTheme="minorHAnsi" w:cstheme="minorHAnsi"/>
          <w:iCs/>
          <w:sz w:val="20"/>
          <w:szCs w:val="20"/>
        </w:rPr>
        <w:t xml:space="preserve">, </w:t>
      </w:r>
      <w:r w:rsidR="0081004A" w:rsidRPr="009F4582">
        <w:rPr>
          <w:rFonts w:asciiTheme="minorHAnsi" w:eastAsia="Calibri" w:hAnsiTheme="minorHAnsi" w:cstheme="minorHAnsi"/>
          <w:iCs/>
          <w:sz w:val="20"/>
          <w:szCs w:val="20"/>
        </w:rPr>
        <w:t>the Change Order will identify</w:t>
      </w:r>
      <w:r w:rsidR="00AF12EF" w:rsidRPr="009F4582">
        <w:rPr>
          <w:rFonts w:asciiTheme="minorHAnsi" w:eastAsia="Calibri" w:hAnsiTheme="minorHAnsi" w:cstheme="minorHAnsi"/>
          <w:iCs/>
          <w:sz w:val="20"/>
          <w:szCs w:val="20"/>
        </w:rPr>
        <w:t xml:space="preserve"> any </w:t>
      </w:r>
      <w:r w:rsidR="005B2AF4" w:rsidRPr="009F4582">
        <w:rPr>
          <w:rFonts w:asciiTheme="minorHAnsi" w:eastAsia="Calibri" w:hAnsiTheme="minorHAnsi" w:cstheme="minorHAnsi"/>
          <w:iCs/>
          <w:sz w:val="20"/>
          <w:szCs w:val="20"/>
        </w:rPr>
        <w:t>reduction in</w:t>
      </w:r>
      <w:r w:rsidR="00FD06B8" w:rsidRPr="009F4582">
        <w:rPr>
          <w:rFonts w:asciiTheme="minorHAnsi" w:eastAsia="Calibri" w:hAnsiTheme="minorHAnsi" w:cstheme="minorHAnsi"/>
          <w:iCs/>
          <w:sz w:val="20"/>
          <w:szCs w:val="20"/>
        </w:rPr>
        <w:t xml:space="preserve"> compensation or</w:t>
      </w:r>
      <w:r w:rsidR="005B2AF4" w:rsidRPr="009F4582">
        <w:rPr>
          <w:rFonts w:asciiTheme="minorHAnsi" w:eastAsia="Calibri" w:hAnsiTheme="minorHAnsi" w:cstheme="minorHAnsi"/>
          <w:iCs/>
          <w:sz w:val="20"/>
          <w:szCs w:val="20"/>
        </w:rPr>
        <w:t xml:space="preserve"> the time for performance</w:t>
      </w:r>
      <w:r w:rsidR="0081004A" w:rsidRPr="009F4582">
        <w:rPr>
          <w:rFonts w:asciiTheme="minorHAnsi" w:eastAsia="Calibri" w:hAnsiTheme="minorHAnsi" w:cstheme="minorHAnsi"/>
          <w:iCs/>
          <w:sz w:val="20"/>
          <w:szCs w:val="20"/>
        </w:rPr>
        <w:t xml:space="preserve"> commensurate with the reduction in Services</w:t>
      </w:r>
      <w:r w:rsidR="00AF12EF" w:rsidRPr="009F4582">
        <w:rPr>
          <w:rFonts w:asciiTheme="minorHAnsi" w:eastAsia="Calibri" w:hAnsiTheme="minorHAnsi" w:cstheme="minorHAnsi"/>
          <w:iCs/>
          <w:sz w:val="20"/>
          <w:szCs w:val="20"/>
        </w:rPr>
        <w:t xml:space="preserve">.  Where </w:t>
      </w:r>
      <w:r w:rsidR="005B2AF4" w:rsidRPr="009F4582">
        <w:rPr>
          <w:rFonts w:asciiTheme="minorHAnsi" w:eastAsia="Calibri" w:hAnsiTheme="minorHAnsi" w:cstheme="minorHAnsi"/>
          <w:iCs/>
          <w:sz w:val="20"/>
          <w:szCs w:val="20"/>
        </w:rPr>
        <w:t xml:space="preserve">the Change Order </w:t>
      </w:r>
      <w:r w:rsidR="00C375D1" w:rsidRPr="009F4582">
        <w:rPr>
          <w:rFonts w:asciiTheme="minorHAnsi" w:eastAsia="Calibri" w:hAnsiTheme="minorHAnsi" w:cstheme="minorHAnsi"/>
          <w:iCs/>
          <w:sz w:val="20"/>
          <w:szCs w:val="20"/>
        </w:rPr>
        <w:t>requires performance of</w:t>
      </w:r>
      <w:r w:rsidR="00AF12EF" w:rsidRPr="009F4582">
        <w:rPr>
          <w:rFonts w:asciiTheme="minorHAnsi" w:eastAsia="Calibri" w:hAnsiTheme="minorHAnsi" w:cstheme="minorHAnsi"/>
          <w:iCs/>
          <w:sz w:val="20"/>
          <w:szCs w:val="20"/>
        </w:rPr>
        <w:t xml:space="preserve"> Additional Services</w:t>
      </w:r>
      <w:r w:rsidR="00C375D1" w:rsidRPr="009F4582">
        <w:rPr>
          <w:rFonts w:asciiTheme="minorHAnsi" w:eastAsia="Calibri" w:hAnsiTheme="minorHAnsi" w:cstheme="minorHAnsi"/>
          <w:iCs/>
          <w:sz w:val="20"/>
          <w:szCs w:val="20"/>
        </w:rPr>
        <w:t xml:space="preserve"> or modifications</w:t>
      </w:r>
      <w:r w:rsidR="0081004A" w:rsidRPr="009F4582">
        <w:rPr>
          <w:rFonts w:asciiTheme="minorHAnsi" w:eastAsia="Calibri" w:hAnsiTheme="minorHAnsi" w:cstheme="minorHAnsi"/>
          <w:iCs/>
          <w:sz w:val="20"/>
          <w:szCs w:val="20"/>
        </w:rPr>
        <w:t xml:space="preserve"> which, in Subconsultant’s opinion, </w:t>
      </w:r>
      <w:r w:rsidR="00C375D1" w:rsidRPr="009F4582">
        <w:rPr>
          <w:rFonts w:asciiTheme="minorHAnsi" w:eastAsia="Calibri" w:hAnsiTheme="minorHAnsi" w:cstheme="minorHAnsi"/>
          <w:iCs/>
          <w:sz w:val="20"/>
          <w:szCs w:val="20"/>
        </w:rPr>
        <w:t>warrant an increase in compensation or time for performance,</w:t>
      </w:r>
      <w:r w:rsidR="00AF12EF" w:rsidRPr="009F4582">
        <w:rPr>
          <w:rFonts w:asciiTheme="minorHAnsi" w:eastAsia="Calibri" w:hAnsiTheme="minorHAnsi" w:cstheme="minorHAnsi"/>
          <w:iCs/>
          <w:sz w:val="20"/>
          <w:szCs w:val="20"/>
        </w:rPr>
        <w:t xml:space="preserve"> Gannett Fleming and Subconsultant will </w:t>
      </w:r>
      <w:r w:rsidR="005B2AF4" w:rsidRPr="009F4582">
        <w:rPr>
          <w:rFonts w:asciiTheme="minorHAnsi" w:eastAsia="Calibri" w:hAnsiTheme="minorHAnsi" w:cstheme="minorHAnsi"/>
          <w:iCs/>
          <w:sz w:val="20"/>
          <w:szCs w:val="20"/>
        </w:rPr>
        <w:t xml:space="preserve">negotiate and </w:t>
      </w:r>
      <w:r w:rsidR="00F167D9" w:rsidRPr="009F4582">
        <w:rPr>
          <w:rFonts w:asciiTheme="minorHAnsi" w:eastAsia="Calibri" w:hAnsiTheme="minorHAnsi" w:cstheme="minorHAnsi"/>
          <w:iCs/>
          <w:sz w:val="20"/>
          <w:szCs w:val="20"/>
        </w:rPr>
        <w:t>execute</w:t>
      </w:r>
      <w:r w:rsidR="00AF12EF" w:rsidRPr="009F4582">
        <w:rPr>
          <w:rFonts w:asciiTheme="minorHAnsi" w:eastAsia="Calibri" w:hAnsiTheme="minorHAnsi" w:cstheme="minorHAnsi"/>
          <w:iCs/>
          <w:sz w:val="20"/>
          <w:szCs w:val="20"/>
        </w:rPr>
        <w:t xml:space="preserve"> an amendment</w:t>
      </w:r>
      <w:r w:rsidR="005B2AF4" w:rsidRPr="009F4582">
        <w:rPr>
          <w:rFonts w:asciiTheme="minorHAnsi" w:eastAsia="Calibri" w:hAnsiTheme="minorHAnsi" w:cstheme="minorHAnsi"/>
          <w:iCs/>
          <w:sz w:val="20"/>
          <w:szCs w:val="20"/>
        </w:rPr>
        <w:t xml:space="preserve"> </w:t>
      </w:r>
      <w:r w:rsidR="0081004A" w:rsidRPr="009F4582">
        <w:rPr>
          <w:rFonts w:asciiTheme="minorHAnsi" w:eastAsia="Calibri" w:hAnsiTheme="minorHAnsi" w:cstheme="minorHAnsi"/>
          <w:iCs/>
          <w:sz w:val="20"/>
          <w:szCs w:val="20"/>
        </w:rPr>
        <w:t>in accordance with the requirements of Section 4</w:t>
      </w:r>
      <w:r w:rsidR="003F1152" w:rsidRPr="009F4582">
        <w:rPr>
          <w:rFonts w:asciiTheme="minorHAnsi" w:eastAsia="Calibri" w:hAnsiTheme="minorHAnsi" w:cstheme="minorHAnsi"/>
          <w:iCs/>
          <w:sz w:val="20"/>
          <w:szCs w:val="20"/>
        </w:rPr>
        <w:t>(</w:t>
      </w:r>
      <w:r w:rsidR="0081004A" w:rsidRPr="009F4582">
        <w:rPr>
          <w:rFonts w:asciiTheme="minorHAnsi" w:eastAsia="Calibri" w:hAnsiTheme="minorHAnsi" w:cstheme="minorHAnsi"/>
          <w:iCs/>
          <w:sz w:val="20"/>
          <w:szCs w:val="20"/>
        </w:rPr>
        <w:t>b</w:t>
      </w:r>
      <w:r w:rsidR="003F1152" w:rsidRPr="009F4582">
        <w:rPr>
          <w:rFonts w:asciiTheme="minorHAnsi" w:eastAsia="Calibri" w:hAnsiTheme="minorHAnsi" w:cstheme="minorHAnsi"/>
          <w:iCs/>
          <w:sz w:val="20"/>
          <w:szCs w:val="20"/>
        </w:rPr>
        <w:t>)</w:t>
      </w:r>
      <w:r w:rsidR="0081004A" w:rsidRPr="009F4582">
        <w:rPr>
          <w:rFonts w:asciiTheme="minorHAnsi" w:eastAsia="Calibri" w:hAnsiTheme="minorHAnsi" w:cstheme="minorHAnsi"/>
          <w:iCs/>
          <w:sz w:val="20"/>
          <w:szCs w:val="20"/>
        </w:rPr>
        <w:t xml:space="preserve"> of this Agreement.</w:t>
      </w:r>
    </w:p>
    <w:p w14:paraId="64C8DE92"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iCs/>
          <w:sz w:val="20"/>
          <w:szCs w:val="20"/>
        </w:rPr>
      </w:pPr>
    </w:p>
    <w:p w14:paraId="090F7197"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bCs/>
          <w:iCs/>
          <w:sz w:val="20"/>
          <w:szCs w:val="20"/>
          <w:u w:val="single"/>
        </w:rPr>
      </w:pPr>
      <w:r w:rsidRPr="009F4582">
        <w:rPr>
          <w:rFonts w:asciiTheme="minorHAnsi" w:eastAsia="Calibri" w:hAnsiTheme="minorHAnsi" w:cstheme="minorHAnsi"/>
          <w:b/>
          <w:bCs/>
          <w:iCs/>
          <w:sz w:val="20"/>
          <w:szCs w:val="20"/>
          <w:u w:val="single"/>
        </w:rPr>
        <w:t>BOOKS, RECORDS, AND AUDIT</w:t>
      </w:r>
    </w:p>
    <w:p w14:paraId="30856C92"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iCs/>
          <w:sz w:val="20"/>
          <w:szCs w:val="20"/>
        </w:rPr>
      </w:pPr>
    </w:p>
    <w:p w14:paraId="09A2F828" w14:textId="4FC34F5E"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iCs/>
          <w:sz w:val="20"/>
          <w:szCs w:val="20"/>
        </w:rPr>
      </w:pPr>
      <w:r w:rsidRPr="009F4582">
        <w:rPr>
          <w:rFonts w:asciiTheme="minorHAnsi" w:eastAsia="Calibri" w:hAnsiTheme="minorHAnsi" w:cstheme="minorHAnsi"/>
          <w:iCs/>
          <w:sz w:val="20"/>
          <w:szCs w:val="20"/>
        </w:rPr>
        <w:t xml:space="preserve">Subconsultant shall adhere to all provisions in the Prime Agreement with respect to Subconsultant’s books, records, audit obligations, the Materials, or any other matter relating thereto. Gannett Fleming shall have the same rights as Client towards Subconsultant as </w:t>
      </w:r>
      <w:r w:rsidR="003B6EF9" w:rsidRPr="009F4582">
        <w:rPr>
          <w:rFonts w:asciiTheme="minorHAnsi" w:eastAsia="Calibri" w:hAnsiTheme="minorHAnsi" w:cstheme="minorHAnsi"/>
          <w:iCs/>
          <w:sz w:val="20"/>
          <w:szCs w:val="20"/>
        </w:rPr>
        <w:t>Client,</w:t>
      </w:r>
      <w:r w:rsidRPr="009F4582">
        <w:rPr>
          <w:rFonts w:asciiTheme="minorHAnsi" w:eastAsia="Calibri" w:hAnsiTheme="minorHAnsi" w:cstheme="minorHAnsi"/>
          <w:iCs/>
          <w:sz w:val="20"/>
          <w:szCs w:val="20"/>
        </w:rPr>
        <w:t xml:space="preserve"> or a higher-tiered consultant has towards Gannett Fleming. </w:t>
      </w:r>
      <w:r w:rsidR="001C7D32" w:rsidRPr="009F4582">
        <w:rPr>
          <w:rFonts w:asciiTheme="minorHAnsi" w:eastAsia="Calibri" w:hAnsiTheme="minorHAnsi" w:cstheme="minorHAnsi"/>
          <w:iCs/>
          <w:sz w:val="20"/>
          <w:szCs w:val="20"/>
        </w:rPr>
        <w:t>If</w:t>
      </w:r>
      <w:r w:rsidRPr="009F4582">
        <w:rPr>
          <w:rFonts w:asciiTheme="minorHAnsi" w:eastAsia="Calibri" w:hAnsiTheme="minorHAnsi" w:cstheme="minorHAnsi"/>
          <w:iCs/>
          <w:sz w:val="20"/>
          <w:szCs w:val="20"/>
        </w:rPr>
        <w:t xml:space="preserve"> the Prime Agreement is silent with respect to the foregoing or its provisions are incomplete, then Subconsultant shall keep accurate records and documentation showing </w:t>
      </w:r>
      <w:r w:rsidR="00C3121F" w:rsidRPr="009F4582">
        <w:rPr>
          <w:rFonts w:asciiTheme="minorHAnsi" w:eastAsia="Calibri" w:hAnsiTheme="minorHAnsi" w:cstheme="minorHAnsi"/>
          <w:iCs/>
          <w:sz w:val="20"/>
          <w:szCs w:val="20"/>
        </w:rPr>
        <w:t xml:space="preserve">all </w:t>
      </w:r>
      <w:r w:rsidRPr="009F4582">
        <w:rPr>
          <w:rFonts w:asciiTheme="minorHAnsi" w:eastAsia="Calibri" w:hAnsiTheme="minorHAnsi" w:cstheme="minorHAnsi"/>
          <w:iCs/>
          <w:sz w:val="20"/>
          <w:szCs w:val="20"/>
        </w:rPr>
        <w:t>charges, disbursements, or expenses</w:t>
      </w:r>
      <w:r w:rsidR="00C3121F" w:rsidRPr="009F4582">
        <w:rPr>
          <w:rFonts w:asciiTheme="minorHAnsi" w:eastAsia="Calibri" w:hAnsiTheme="minorHAnsi" w:cstheme="minorHAnsi"/>
          <w:iCs/>
          <w:sz w:val="20"/>
          <w:szCs w:val="20"/>
        </w:rPr>
        <w:t xml:space="preserve">, including but not limited to </w:t>
      </w:r>
      <w:r w:rsidRPr="009F4582">
        <w:rPr>
          <w:rFonts w:asciiTheme="minorHAnsi" w:eastAsia="Calibri" w:hAnsiTheme="minorHAnsi" w:cstheme="minorHAnsi"/>
          <w:iCs/>
          <w:sz w:val="20"/>
          <w:szCs w:val="20"/>
        </w:rPr>
        <w:t xml:space="preserve">personnel, payroll, or other </w:t>
      </w:r>
      <w:r w:rsidR="00C3121F" w:rsidRPr="009F4582">
        <w:rPr>
          <w:rFonts w:asciiTheme="minorHAnsi" w:eastAsia="Calibri" w:hAnsiTheme="minorHAnsi" w:cstheme="minorHAnsi"/>
          <w:iCs/>
          <w:sz w:val="20"/>
          <w:szCs w:val="20"/>
        </w:rPr>
        <w:t xml:space="preserve">costs for </w:t>
      </w:r>
      <w:r w:rsidRPr="009F4582">
        <w:rPr>
          <w:rFonts w:asciiTheme="minorHAnsi" w:eastAsia="Calibri" w:hAnsiTheme="minorHAnsi" w:cstheme="minorHAnsi"/>
          <w:iCs/>
          <w:sz w:val="20"/>
          <w:szCs w:val="20"/>
        </w:rPr>
        <w:t xml:space="preserve">performance of the Services, along with any records or documentation required to be kept under Applicable Laws or in connection with the Prime Agreement for three (3) years following the date of termination of this Agreement, or the period of time otherwise required under </w:t>
      </w:r>
      <w:r w:rsidR="00C3121F" w:rsidRPr="009F4582">
        <w:rPr>
          <w:rFonts w:asciiTheme="minorHAnsi" w:eastAsia="Calibri" w:hAnsiTheme="minorHAnsi" w:cstheme="minorHAnsi"/>
          <w:iCs/>
          <w:sz w:val="20"/>
          <w:szCs w:val="20"/>
        </w:rPr>
        <w:t>Applicable Law</w:t>
      </w:r>
      <w:r w:rsidRPr="009F4582">
        <w:rPr>
          <w:rFonts w:asciiTheme="minorHAnsi" w:eastAsia="Calibri" w:hAnsiTheme="minorHAnsi" w:cstheme="minorHAnsi"/>
          <w:iCs/>
          <w:sz w:val="20"/>
          <w:szCs w:val="20"/>
        </w:rPr>
        <w:t>, whichever is greater. Gannett Fleming shall have the right, upon reasonable prior notice, to audit at any time up to three (3) years following final payment hereunder, or at any time without limitation in connection with any charge, Claims, liability, or government inquiry arising from, or related to, the Services, or this Agreement.</w:t>
      </w:r>
    </w:p>
    <w:p w14:paraId="4C16C536"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iCs/>
          <w:sz w:val="20"/>
          <w:szCs w:val="20"/>
        </w:rPr>
      </w:pPr>
    </w:p>
    <w:p w14:paraId="209888AD"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bCs/>
          <w:iCs/>
          <w:sz w:val="20"/>
          <w:szCs w:val="20"/>
          <w:u w:val="single"/>
        </w:rPr>
      </w:pPr>
      <w:r w:rsidRPr="009F4582">
        <w:rPr>
          <w:rFonts w:asciiTheme="minorHAnsi" w:eastAsia="Calibri" w:hAnsiTheme="minorHAnsi" w:cstheme="minorHAnsi"/>
          <w:b/>
          <w:bCs/>
          <w:iCs/>
          <w:sz w:val="20"/>
          <w:szCs w:val="20"/>
          <w:u w:val="single"/>
        </w:rPr>
        <w:t>INDEPENDENT CONTRACTORS</w:t>
      </w:r>
    </w:p>
    <w:p w14:paraId="16C02972"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
          <w:bCs/>
          <w:iCs/>
          <w:sz w:val="20"/>
          <w:szCs w:val="20"/>
          <w:u w:val="single"/>
        </w:rPr>
      </w:pPr>
    </w:p>
    <w:p w14:paraId="6502B0A9" w14:textId="48EF44C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iCs/>
          <w:sz w:val="20"/>
          <w:szCs w:val="20"/>
        </w:rPr>
      </w:pPr>
      <w:r w:rsidRPr="009F4582">
        <w:rPr>
          <w:rFonts w:asciiTheme="minorHAnsi" w:eastAsia="Calibri" w:hAnsiTheme="minorHAnsi" w:cstheme="minorHAnsi"/>
          <w:iCs/>
          <w:sz w:val="20"/>
          <w:szCs w:val="20"/>
        </w:rPr>
        <w:t xml:space="preserve">In no event shall any employee, representative, contractor, agent, </w:t>
      </w:r>
      <w:r w:rsidR="001F15A3" w:rsidRPr="009F4582">
        <w:rPr>
          <w:rFonts w:asciiTheme="minorHAnsi" w:eastAsia="Calibri" w:hAnsiTheme="minorHAnsi" w:cstheme="minorHAnsi"/>
          <w:iCs/>
          <w:sz w:val="20"/>
          <w:szCs w:val="20"/>
        </w:rPr>
        <w:t xml:space="preserve">subconsultant </w:t>
      </w:r>
      <w:r w:rsidRPr="009F4582">
        <w:rPr>
          <w:rFonts w:asciiTheme="minorHAnsi" w:eastAsia="Calibri" w:hAnsiTheme="minorHAnsi" w:cstheme="minorHAnsi"/>
          <w:iCs/>
          <w:sz w:val="20"/>
          <w:szCs w:val="20"/>
        </w:rPr>
        <w:t>or other party performing the Services for a Party under this Agreement be construed to create a partnership, joint venture, an employment-</w:t>
      </w:r>
      <w:proofErr w:type="gramStart"/>
      <w:r w:rsidRPr="009F4582">
        <w:rPr>
          <w:rFonts w:asciiTheme="minorHAnsi" w:eastAsia="Calibri" w:hAnsiTheme="minorHAnsi" w:cstheme="minorHAnsi"/>
          <w:iCs/>
          <w:sz w:val="20"/>
          <w:szCs w:val="20"/>
        </w:rPr>
        <w:t>relationship</w:t>
      </w:r>
      <w:proofErr w:type="gramEnd"/>
      <w:r w:rsidRPr="009F4582">
        <w:rPr>
          <w:rFonts w:asciiTheme="minorHAnsi" w:eastAsia="Calibri" w:hAnsiTheme="minorHAnsi" w:cstheme="minorHAnsi"/>
          <w:iCs/>
          <w:sz w:val="20"/>
          <w:szCs w:val="20"/>
        </w:rPr>
        <w:t xml:space="preserve"> or an agency relationship with the other Party. Neither Subconsultant nor any of its employees, representatives, agents, </w:t>
      </w:r>
      <w:r w:rsidR="001F15A3" w:rsidRPr="009F4582">
        <w:rPr>
          <w:rFonts w:asciiTheme="minorHAnsi" w:eastAsia="Calibri" w:hAnsiTheme="minorHAnsi" w:cstheme="minorHAnsi"/>
          <w:iCs/>
          <w:sz w:val="20"/>
          <w:szCs w:val="20"/>
        </w:rPr>
        <w:t>subconsultants</w:t>
      </w:r>
      <w:r w:rsidRPr="009F4582">
        <w:rPr>
          <w:rFonts w:asciiTheme="minorHAnsi" w:eastAsia="Calibri" w:hAnsiTheme="minorHAnsi" w:cstheme="minorHAnsi"/>
          <w:iCs/>
          <w:sz w:val="20"/>
          <w:szCs w:val="20"/>
        </w:rPr>
        <w:t>, or otherwise shall have any authority to bind Gannett Fleming to any contract, action, inaction, or obligation unless authorized by Gannett Fleming</w:t>
      </w:r>
      <w:r w:rsidR="00BD245E" w:rsidRPr="009F4582">
        <w:rPr>
          <w:rFonts w:asciiTheme="minorHAnsi" w:eastAsia="Calibri" w:hAnsiTheme="minorHAnsi" w:cstheme="minorHAnsi"/>
          <w:iCs/>
          <w:sz w:val="20"/>
          <w:szCs w:val="20"/>
        </w:rPr>
        <w:t xml:space="preserve"> </w:t>
      </w:r>
      <w:r w:rsidRPr="009F4582">
        <w:rPr>
          <w:rFonts w:asciiTheme="minorHAnsi" w:eastAsia="Calibri" w:hAnsiTheme="minorHAnsi" w:cstheme="minorHAnsi"/>
          <w:iCs/>
          <w:sz w:val="20"/>
          <w:szCs w:val="20"/>
        </w:rPr>
        <w:t xml:space="preserve">in writing. </w:t>
      </w:r>
    </w:p>
    <w:p w14:paraId="334030B7"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iCs/>
          <w:sz w:val="20"/>
          <w:szCs w:val="20"/>
        </w:rPr>
      </w:pPr>
    </w:p>
    <w:p w14:paraId="02F483D1" w14:textId="77777777" w:rsidR="006063AE" w:rsidRPr="009F4582" w:rsidRDefault="006063AE" w:rsidP="006063AE">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iCs/>
          <w:sz w:val="20"/>
          <w:szCs w:val="20"/>
          <w:u w:val="single"/>
        </w:rPr>
      </w:pPr>
      <w:r w:rsidRPr="009F4582">
        <w:rPr>
          <w:rFonts w:asciiTheme="minorHAnsi" w:eastAsia="Calibri" w:hAnsiTheme="minorHAnsi" w:cstheme="minorHAnsi"/>
          <w:b/>
          <w:iCs/>
          <w:sz w:val="20"/>
          <w:szCs w:val="20"/>
          <w:u w:val="single"/>
        </w:rPr>
        <w:t>LIMITATION OF LIABILITY FOR INDIVIDUAL EMPLOYEES OR DESIGNATED AGENTS - FLORIDA</w:t>
      </w:r>
    </w:p>
    <w:p w14:paraId="7971A431" w14:textId="77777777" w:rsidR="006063AE" w:rsidRPr="009F4582" w:rsidRDefault="006063AE" w:rsidP="006063AE">
      <w:pPr>
        <w:shd w:val="clear" w:color="auto" w:fill="FFFFFF" w:themeFill="background1"/>
        <w:spacing w:after="200" w:line="240" w:lineRule="auto"/>
        <w:contextualSpacing/>
        <w:jc w:val="both"/>
        <w:rPr>
          <w:rFonts w:asciiTheme="minorHAnsi" w:eastAsia="Calibri" w:hAnsiTheme="minorHAnsi" w:cstheme="minorHAnsi"/>
          <w:b/>
          <w:iCs/>
          <w:sz w:val="20"/>
          <w:szCs w:val="20"/>
          <w:u w:val="single"/>
        </w:rPr>
      </w:pPr>
    </w:p>
    <w:p w14:paraId="17B4DFA5" w14:textId="77777777" w:rsidR="006063AE" w:rsidRPr="009F4582" w:rsidRDefault="006063AE" w:rsidP="006063AE">
      <w:pPr>
        <w:shd w:val="clear" w:color="auto" w:fill="FFFFFF" w:themeFill="background1"/>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 xml:space="preserve"> In the event any portion of the Services are to be performed or become subject to the jurisdiction of the State of Florida, then the following provision shall be incorporated into this Agreement as a special condition, as follows: </w:t>
      </w:r>
      <w:r w:rsidRPr="009F4582">
        <w:rPr>
          <w:rFonts w:asciiTheme="minorHAnsi" w:eastAsia="Calibri" w:hAnsiTheme="minorHAnsi" w:cstheme="minorHAnsi"/>
          <w:b/>
          <w:bCs/>
          <w:sz w:val="20"/>
          <w:szCs w:val="20"/>
        </w:rPr>
        <w:t xml:space="preserve">PURSUANT TO SECTION 558.0035, F.S. (AS IS CURRENTLY AMENDED, IF APPLICABLE), AN INDIVIDUAL EMPLOYEE </w:t>
      </w:r>
      <w:r w:rsidRPr="009F4582">
        <w:rPr>
          <w:rFonts w:asciiTheme="minorHAnsi" w:eastAsia="Calibri" w:hAnsiTheme="minorHAnsi" w:cstheme="minorHAnsi"/>
          <w:b/>
          <w:bCs/>
          <w:sz w:val="20"/>
          <w:szCs w:val="20"/>
        </w:rPr>
        <w:lastRenderedPageBreak/>
        <w:t>OR AGENT OF CONSULTANT OR SUBCONSULTANT MAY NOT BE HELD INDIVIDUALLY LIABLE FOR NEGLIGENCE ARISING OUT OR RELATED TO THIS AGREEMENT AND THE SERVICES PROVIDED</w:t>
      </w:r>
      <w:r w:rsidRPr="009F4582">
        <w:rPr>
          <w:rFonts w:asciiTheme="minorHAnsi" w:eastAsia="Calibri" w:hAnsiTheme="minorHAnsi" w:cstheme="minorHAnsi"/>
          <w:sz w:val="20"/>
          <w:szCs w:val="20"/>
        </w:rPr>
        <w:t>.</w:t>
      </w:r>
    </w:p>
    <w:p w14:paraId="644A0C9F"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iCs/>
          <w:sz w:val="20"/>
          <w:szCs w:val="20"/>
          <w:u w:val="single"/>
        </w:rPr>
      </w:pPr>
      <w:r w:rsidRPr="009F4582">
        <w:rPr>
          <w:rFonts w:asciiTheme="minorHAnsi" w:eastAsia="Calibri" w:hAnsiTheme="minorHAnsi" w:cstheme="minorHAnsi"/>
          <w:b/>
          <w:iCs/>
          <w:sz w:val="20"/>
          <w:szCs w:val="20"/>
          <w:u w:val="single"/>
        </w:rPr>
        <w:t>FORCE MAJEURE</w:t>
      </w:r>
    </w:p>
    <w:p w14:paraId="07D3093B"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Cs/>
          <w:iCs/>
          <w:sz w:val="20"/>
          <w:szCs w:val="20"/>
        </w:rPr>
      </w:pPr>
    </w:p>
    <w:p w14:paraId="4615CB44" w14:textId="3AB80EFB"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Cs/>
          <w:iCs/>
          <w:sz w:val="20"/>
          <w:szCs w:val="20"/>
        </w:rPr>
      </w:pPr>
      <w:r w:rsidRPr="009F4582">
        <w:rPr>
          <w:rFonts w:asciiTheme="minorHAnsi" w:eastAsia="Calibri" w:hAnsiTheme="minorHAnsi" w:cstheme="minorHAnsi"/>
          <w:bCs/>
          <w:iCs/>
          <w:sz w:val="20"/>
          <w:szCs w:val="20"/>
        </w:rPr>
        <w:t xml:space="preserve">To the extent Gannett Fleming is entitled to claim relief from delay or breach under the provisions of the Prime Agreement due to events arising from factors unanticipated at the time of making this Agreement and reasonably outside of the Parties’ control, which include, but </w:t>
      </w:r>
      <w:r w:rsidR="00B73CCB" w:rsidRPr="009F4582">
        <w:rPr>
          <w:rFonts w:asciiTheme="minorHAnsi" w:eastAsia="Calibri" w:hAnsiTheme="minorHAnsi" w:cstheme="minorHAnsi"/>
          <w:bCs/>
          <w:iCs/>
          <w:sz w:val="20"/>
          <w:szCs w:val="20"/>
        </w:rPr>
        <w:t xml:space="preserve"> are </w:t>
      </w:r>
      <w:r w:rsidRPr="009F4582">
        <w:rPr>
          <w:rFonts w:asciiTheme="minorHAnsi" w:eastAsia="Calibri" w:hAnsiTheme="minorHAnsi" w:cstheme="minorHAnsi"/>
          <w:bCs/>
          <w:iCs/>
          <w:sz w:val="20"/>
          <w:szCs w:val="20"/>
        </w:rPr>
        <w:t xml:space="preserve">not limited to, acts of </w:t>
      </w:r>
      <w:r w:rsidR="00D25335" w:rsidRPr="009F4582">
        <w:rPr>
          <w:rFonts w:asciiTheme="minorHAnsi" w:eastAsia="Calibri" w:hAnsiTheme="minorHAnsi" w:cstheme="minorHAnsi"/>
          <w:bCs/>
          <w:iCs/>
          <w:sz w:val="20"/>
          <w:szCs w:val="20"/>
        </w:rPr>
        <w:t>G</w:t>
      </w:r>
      <w:r w:rsidRPr="009F4582">
        <w:rPr>
          <w:rFonts w:asciiTheme="minorHAnsi" w:eastAsia="Calibri" w:hAnsiTheme="minorHAnsi" w:cstheme="minorHAnsi"/>
          <w:bCs/>
          <w:iCs/>
          <w:sz w:val="20"/>
          <w:szCs w:val="20"/>
        </w:rPr>
        <w:t>od, pandemic, insurrection, war, fires, explosions, flooding, or other natural disasters, contamination or hazard, threats or acts of terrorism, embargo, acts or orders of a government agency, including travel restrictions, or Applicable Laws becoming effective during the Term that render a portion of the Services illegal and/or impossible (“</w:t>
      </w:r>
      <w:r w:rsidRPr="009F4582">
        <w:rPr>
          <w:rFonts w:asciiTheme="minorHAnsi" w:eastAsia="Calibri" w:hAnsiTheme="minorHAnsi" w:cstheme="minorHAnsi"/>
          <w:b/>
          <w:iCs/>
          <w:sz w:val="20"/>
          <w:szCs w:val="20"/>
        </w:rPr>
        <w:t>Force Majeure</w:t>
      </w:r>
      <w:r w:rsidR="00AE143D" w:rsidRPr="009F4582">
        <w:rPr>
          <w:rFonts w:asciiTheme="minorHAnsi" w:eastAsia="Calibri" w:hAnsiTheme="minorHAnsi" w:cstheme="minorHAnsi"/>
          <w:b/>
          <w:iCs/>
          <w:sz w:val="20"/>
          <w:szCs w:val="20"/>
        </w:rPr>
        <w:t xml:space="preserve"> Event</w:t>
      </w:r>
      <w:r w:rsidRPr="009F4582">
        <w:rPr>
          <w:rFonts w:asciiTheme="minorHAnsi" w:eastAsia="Calibri" w:hAnsiTheme="minorHAnsi" w:cstheme="minorHAnsi"/>
          <w:bCs/>
          <w:iCs/>
          <w:sz w:val="20"/>
          <w:szCs w:val="20"/>
        </w:rPr>
        <w:t xml:space="preserve">”), Subconsultant shall to that same extent be entitled to claim </w:t>
      </w:r>
      <w:r w:rsidR="004A473F" w:rsidRPr="009F4582">
        <w:rPr>
          <w:rFonts w:asciiTheme="minorHAnsi" w:eastAsia="Calibri" w:hAnsiTheme="minorHAnsi" w:cstheme="minorHAnsi"/>
          <w:bCs/>
          <w:iCs/>
          <w:sz w:val="20"/>
          <w:szCs w:val="20"/>
        </w:rPr>
        <w:t>a</w:t>
      </w:r>
      <w:r w:rsidRPr="009F4582">
        <w:rPr>
          <w:rFonts w:asciiTheme="minorHAnsi" w:eastAsia="Calibri" w:hAnsiTheme="minorHAnsi" w:cstheme="minorHAnsi"/>
          <w:bCs/>
          <w:iCs/>
          <w:sz w:val="20"/>
          <w:szCs w:val="20"/>
        </w:rPr>
        <w:t xml:space="preserve"> Force Majeure</w:t>
      </w:r>
      <w:r w:rsidR="004A473F" w:rsidRPr="009F4582">
        <w:rPr>
          <w:rFonts w:asciiTheme="minorHAnsi" w:eastAsia="Calibri" w:hAnsiTheme="minorHAnsi" w:cstheme="minorHAnsi"/>
          <w:bCs/>
          <w:iCs/>
          <w:sz w:val="20"/>
          <w:szCs w:val="20"/>
        </w:rPr>
        <w:t xml:space="preserve"> Event</w:t>
      </w:r>
      <w:r w:rsidRPr="009F4582">
        <w:rPr>
          <w:rFonts w:asciiTheme="minorHAnsi" w:eastAsia="Calibri" w:hAnsiTheme="minorHAnsi" w:cstheme="minorHAnsi"/>
          <w:bCs/>
          <w:iCs/>
          <w:sz w:val="20"/>
          <w:szCs w:val="20"/>
        </w:rPr>
        <w:t xml:space="preserve"> hereunder. In the absence of provisions regarding </w:t>
      </w:r>
      <w:bookmarkStart w:id="50" w:name="_Hlk50653795"/>
      <w:r w:rsidRPr="009F4582">
        <w:rPr>
          <w:rFonts w:asciiTheme="minorHAnsi" w:eastAsia="Calibri" w:hAnsiTheme="minorHAnsi" w:cstheme="minorHAnsi"/>
          <w:bCs/>
          <w:iCs/>
          <w:sz w:val="20"/>
          <w:szCs w:val="20"/>
        </w:rPr>
        <w:t>a Force Majeure</w:t>
      </w:r>
      <w:bookmarkEnd w:id="50"/>
      <w:r w:rsidR="004A473F" w:rsidRPr="009F4582">
        <w:rPr>
          <w:rFonts w:asciiTheme="minorHAnsi" w:eastAsia="Calibri" w:hAnsiTheme="minorHAnsi" w:cstheme="minorHAnsi"/>
          <w:bCs/>
          <w:iCs/>
          <w:sz w:val="20"/>
          <w:szCs w:val="20"/>
        </w:rPr>
        <w:t xml:space="preserve"> Event</w:t>
      </w:r>
      <w:r w:rsidRPr="009F4582">
        <w:rPr>
          <w:rFonts w:asciiTheme="minorHAnsi" w:eastAsia="Calibri" w:hAnsiTheme="minorHAnsi" w:cstheme="minorHAnsi"/>
          <w:bCs/>
          <w:iCs/>
          <w:sz w:val="20"/>
          <w:szCs w:val="20"/>
        </w:rPr>
        <w:t xml:space="preserve"> in the Prime Agreement and to the extent the Prime Agreement does not prohibit or limit a Party from claiming a</w:t>
      </w:r>
      <w:r w:rsidR="00B73CCB" w:rsidRPr="009F4582">
        <w:rPr>
          <w:rFonts w:asciiTheme="minorHAnsi" w:eastAsia="Calibri" w:hAnsiTheme="minorHAnsi" w:cstheme="minorHAnsi"/>
          <w:bCs/>
          <w:iCs/>
          <w:sz w:val="20"/>
          <w:szCs w:val="20"/>
        </w:rPr>
        <w:t xml:space="preserve"> </w:t>
      </w:r>
      <w:r w:rsidRPr="009F4582">
        <w:rPr>
          <w:rFonts w:asciiTheme="minorHAnsi" w:eastAsia="Calibri" w:hAnsiTheme="minorHAnsi" w:cstheme="minorHAnsi"/>
          <w:bCs/>
          <w:iCs/>
          <w:sz w:val="20"/>
          <w:szCs w:val="20"/>
        </w:rPr>
        <w:t xml:space="preserve">Force Majeure </w:t>
      </w:r>
      <w:r w:rsidR="00AE143D" w:rsidRPr="009F4582">
        <w:rPr>
          <w:rFonts w:asciiTheme="minorHAnsi" w:eastAsia="Calibri" w:hAnsiTheme="minorHAnsi" w:cstheme="minorHAnsi"/>
          <w:bCs/>
          <w:iCs/>
          <w:sz w:val="20"/>
          <w:szCs w:val="20"/>
        </w:rPr>
        <w:t>Event</w:t>
      </w:r>
      <w:r w:rsidRPr="009F4582">
        <w:rPr>
          <w:rFonts w:asciiTheme="minorHAnsi" w:eastAsia="Calibri" w:hAnsiTheme="minorHAnsi" w:cstheme="minorHAnsi"/>
          <w:bCs/>
          <w:iCs/>
          <w:sz w:val="20"/>
          <w:szCs w:val="20"/>
        </w:rPr>
        <w:t xml:space="preserve"> therein, neither Party shall be considered in breach of this Agreement to the extent that the performance of the Party’s respective obligations (excluding payment obligations) is delayed or rendered impossible by a Force Majeure </w:t>
      </w:r>
      <w:r w:rsidR="00AE143D" w:rsidRPr="009F4582">
        <w:rPr>
          <w:rFonts w:asciiTheme="minorHAnsi" w:eastAsia="Calibri" w:hAnsiTheme="minorHAnsi" w:cstheme="minorHAnsi"/>
          <w:bCs/>
          <w:iCs/>
          <w:sz w:val="20"/>
          <w:szCs w:val="20"/>
        </w:rPr>
        <w:t xml:space="preserve">Event </w:t>
      </w:r>
      <w:r w:rsidRPr="009F4582">
        <w:rPr>
          <w:rFonts w:asciiTheme="minorHAnsi" w:eastAsia="Calibri" w:hAnsiTheme="minorHAnsi" w:cstheme="minorHAnsi"/>
          <w:bCs/>
          <w:iCs/>
          <w:sz w:val="20"/>
          <w:szCs w:val="20"/>
        </w:rPr>
        <w:t>which arises following the Effective Date of this Agreement.</w:t>
      </w:r>
    </w:p>
    <w:p w14:paraId="4D23B756" w14:textId="0C14C438"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Cs/>
          <w:iCs/>
          <w:sz w:val="20"/>
          <w:szCs w:val="20"/>
        </w:rPr>
      </w:pPr>
    </w:p>
    <w:p w14:paraId="6E3D2A97"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Cs/>
          <w:iCs/>
          <w:sz w:val="20"/>
          <w:szCs w:val="20"/>
        </w:rPr>
      </w:pPr>
      <w:r w:rsidRPr="009F4582">
        <w:rPr>
          <w:rFonts w:asciiTheme="minorHAnsi" w:eastAsia="Calibri" w:hAnsiTheme="minorHAnsi" w:cstheme="minorHAnsi"/>
          <w:b/>
          <w:sz w:val="20"/>
          <w:szCs w:val="20"/>
          <w:u w:val="single"/>
        </w:rPr>
        <w:t>NOTICES</w:t>
      </w:r>
    </w:p>
    <w:p w14:paraId="3B97E694"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p>
    <w:p w14:paraId="3613CCB0" w14:textId="3B877E49" w:rsidR="00FE56A5" w:rsidRDefault="00FE56A5" w:rsidP="00D30969">
      <w:pPr>
        <w:numPr>
          <w:ilvl w:val="0"/>
          <w:numId w:val="5"/>
        </w:numPr>
        <w:shd w:val="clear" w:color="auto" w:fill="FFFFFF" w:themeFill="background1"/>
        <w:spacing w:after="200" w:line="240" w:lineRule="auto"/>
        <w:ind w:left="360"/>
        <w:contextualSpacing/>
        <w:jc w:val="both"/>
        <w:rPr>
          <w:rFonts w:asciiTheme="minorHAnsi" w:eastAsia="Calibri" w:hAnsiTheme="minorHAnsi" w:cstheme="minorHAnsi"/>
          <w:sz w:val="20"/>
          <w:szCs w:val="20"/>
        </w:rPr>
      </w:pPr>
      <w:r>
        <w:rPr>
          <w:rFonts w:asciiTheme="minorHAnsi" w:hAnsiTheme="minorHAnsi" w:cstheme="minorHAnsi"/>
          <w:bCs/>
          <w:noProof/>
          <w:sz w:val="20"/>
          <w:szCs w:val="20"/>
        </w:rPr>
        <mc:AlternateContent>
          <mc:Choice Requires="wps">
            <w:drawing>
              <wp:anchor distT="0" distB="0" distL="114300" distR="114300" simplePos="0" relativeHeight="251704320" behindDoc="0" locked="0" layoutInCell="1" allowOverlap="1" wp14:anchorId="31B630CF" wp14:editId="1C094955">
                <wp:simplePos x="0" y="0"/>
                <wp:positionH relativeFrom="margin">
                  <wp:posOffset>3019425</wp:posOffset>
                </wp:positionH>
                <wp:positionV relativeFrom="paragraph">
                  <wp:posOffset>931545</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EEE2C" id="Rectangle 23" o:spid="_x0000_s1026" style="position:absolute;margin-left:237.75pt;margin-top:73.35pt;width:11.25pt;height:1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" filled="f" strokecolor="black [3213]" strokeweight="1pt">
                <w10:wrap anchorx="margin"/>
              </v:rect>
            </w:pict>
          </mc:Fallback>
        </mc:AlternateContent>
      </w:r>
      <w:r w:rsidR="009E5A6F" w:rsidRPr="009F4582">
        <w:rPr>
          <w:rFonts w:asciiTheme="minorHAnsi" w:eastAsia="Calibri" w:hAnsiTheme="minorHAnsi" w:cstheme="minorHAnsi"/>
          <w:sz w:val="20"/>
          <w:szCs w:val="20"/>
          <w:u w:val="single"/>
        </w:rPr>
        <w:t>Legal Notices</w:t>
      </w:r>
      <w:r w:rsidR="009E5A6F" w:rsidRPr="009F4582">
        <w:rPr>
          <w:rFonts w:asciiTheme="minorHAnsi" w:eastAsia="Calibri" w:hAnsiTheme="minorHAnsi" w:cstheme="minorHAnsi"/>
          <w:sz w:val="20"/>
          <w:szCs w:val="20"/>
        </w:rPr>
        <w:t xml:space="preserve">. All written notices pertaining to this Agreement, contractual or Project disputes, or those which are of a legal nature that are required or permitted to be given under this Agreement shall be delivered by registered or certified mail with postage prepaid, unless the Parties agree to another method of delivery in a signed writing. Notice shall be effective when a Party receives confirmation of delivery from the other Party or from the courier of the notice. All notices shall be addressed and sent as follows: </w:t>
      </w:r>
      <w:r w:rsidR="009E5A6F" w:rsidRPr="009F4582">
        <w:rPr>
          <w:rFonts w:asciiTheme="minorHAnsi" w:eastAsia="Calibri" w:hAnsiTheme="minorHAnsi" w:cstheme="minorHAnsi"/>
          <w:b/>
          <w:bCs/>
          <w:sz w:val="20"/>
          <w:szCs w:val="20"/>
        </w:rPr>
        <w:t>(</w:t>
      </w:r>
      <w:proofErr w:type="spellStart"/>
      <w:r w:rsidR="009E5A6F" w:rsidRPr="009F4582">
        <w:rPr>
          <w:rFonts w:asciiTheme="minorHAnsi" w:eastAsia="Calibri" w:hAnsiTheme="minorHAnsi" w:cstheme="minorHAnsi"/>
          <w:b/>
          <w:bCs/>
          <w:sz w:val="20"/>
          <w:szCs w:val="20"/>
        </w:rPr>
        <w:t>i</w:t>
      </w:r>
      <w:proofErr w:type="spellEnd"/>
      <w:r w:rsidR="009E5A6F" w:rsidRPr="009F4582">
        <w:rPr>
          <w:rFonts w:asciiTheme="minorHAnsi" w:eastAsia="Calibri" w:hAnsiTheme="minorHAnsi" w:cstheme="minorHAnsi"/>
          <w:b/>
          <w:bCs/>
          <w:sz w:val="20"/>
          <w:szCs w:val="20"/>
        </w:rPr>
        <w:t>)</w:t>
      </w:r>
      <w:r w:rsidR="009E5A6F" w:rsidRPr="009F4582">
        <w:rPr>
          <w:rFonts w:asciiTheme="minorHAnsi" w:eastAsia="Calibri" w:hAnsiTheme="minorHAnsi" w:cstheme="minorHAnsi"/>
          <w:sz w:val="20"/>
          <w:szCs w:val="20"/>
        </w:rPr>
        <w:t xml:space="preserve"> </w:t>
      </w:r>
      <w:r w:rsidR="009E5A6F" w:rsidRPr="009F4582">
        <w:rPr>
          <w:rFonts w:asciiTheme="minorHAnsi" w:eastAsia="Calibri" w:hAnsiTheme="minorHAnsi" w:cstheme="minorHAnsi"/>
          <w:b/>
          <w:bCs/>
          <w:sz w:val="20"/>
          <w:szCs w:val="20"/>
        </w:rPr>
        <w:t>If to Gannett Fleming</w:t>
      </w:r>
      <w:r w:rsidR="009E5A6F" w:rsidRPr="009F4582">
        <w:rPr>
          <w:rFonts w:asciiTheme="minorHAnsi" w:eastAsia="Calibri" w:hAnsiTheme="minorHAnsi" w:cstheme="minorHAnsi"/>
          <w:sz w:val="20"/>
          <w:szCs w:val="20"/>
        </w:rPr>
        <w:t xml:space="preserve">: Gannett Fleming, Inc., 207 Senate Avenue, Camp Hill, PA 17011, Attn: General Counsel, and by email to LegalDept@gfnet.com; and </w:t>
      </w:r>
      <w:r w:rsidR="009E5A6F" w:rsidRPr="009F4582">
        <w:rPr>
          <w:rFonts w:asciiTheme="minorHAnsi" w:eastAsia="Calibri" w:hAnsiTheme="minorHAnsi" w:cstheme="minorHAnsi"/>
          <w:b/>
          <w:bCs/>
          <w:sz w:val="20"/>
          <w:szCs w:val="20"/>
        </w:rPr>
        <w:t>(ii)</w:t>
      </w:r>
      <w:r w:rsidR="009E5A6F" w:rsidRPr="009F4582">
        <w:rPr>
          <w:rFonts w:asciiTheme="minorHAnsi" w:eastAsia="Calibri" w:hAnsiTheme="minorHAnsi" w:cstheme="minorHAnsi"/>
          <w:sz w:val="20"/>
          <w:szCs w:val="20"/>
        </w:rPr>
        <w:t xml:space="preserve"> </w:t>
      </w:r>
      <w:r w:rsidR="009E5A6F" w:rsidRPr="009F4582">
        <w:rPr>
          <w:rFonts w:asciiTheme="minorHAnsi" w:eastAsia="Calibri" w:hAnsiTheme="minorHAnsi" w:cstheme="minorHAnsi"/>
          <w:b/>
          <w:bCs/>
          <w:sz w:val="20"/>
          <w:szCs w:val="20"/>
        </w:rPr>
        <w:t>If to Subconsultant</w:t>
      </w:r>
      <w:r w:rsidR="009E5A6F" w:rsidRPr="009F4582">
        <w:rPr>
          <w:rFonts w:asciiTheme="minorHAnsi" w:eastAsia="Calibri" w:hAnsiTheme="minorHAnsi" w:cstheme="minorHAnsi"/>
          <w:sz w:val="20"/>
          <w:szCs w:val="20"/>
        </w:rPr>
        <w:t>:</w:t>
      </w:r>
      <w:r>
        <w:rPr>
          <w:rFonts w:asciiTheme="minorHAnsi" w:eastAsia="Calibri" w:hAnsiTheme="minorHAnsi" w:cstheme="minorHAnsi"/>
          <w:sz w:val="20"/>
          <w:szCs w:val="20"/>
        </w:rPr>
        <w:t xml:space="preserve">           Address listed on page 1 of this Agreement or </w:t>
      </w:r>
    </w:p>
    <w:p w14:paraId="4D75A231" w14:textId="3135F2A8" w:rsidR="009E5A6F" w:rsidRPr="009F4582" w:rsidRDefault="00FE56A5" w:rsidP="00FE56A5">
      <w:pPr>
        <w:shd w:val="clear" w:color="auto" w:fill="FFFFFF" w:themeFill="background1"/>
        <w:spacing w:after="200" w:line="240" w:lineRule="auto"/>
        <w:ind w:left="360"/>
        <w:contextualSpacing/>
        <w:jc w:val="both"/>
        <w:rPr>
          <w:rFonts w:asciiTheme="minorHAnsi" w:eastAsia="Calibri" w:hAnsiTheme="minorHAnsi" w:cstheme="minorHAnsi"/>
          <w:sz w:val="20"/>
          <w:szCs w:val="20"/>
        </w:rPr>
      </w:pPr>
      <w:r>
        <w:rPr>
          <w:rFonts w:asciiTheme="minorHAnsi" w:hAnsiTheme="minorHAnsi" w:cstheme="minorHAnsi"/>
          <w:bCs/>
          <w:noProof/>
          <w:sz w:val="20"/>
          <w:szCs w:val="20"/>
        </w:rPr>
        <mc:AlternateContent>
          <mc:Choice Requires="wps">
            <w:drawing>
              <wp:anchor distT="0" distB="0" distL="114300" distR="114300" simplePos="0" relativeHeight="251706368" behindDoc="0" locked="0" layoutInCell="1" allowOverlap="1" wp14:anchorId="2C01FA97" wp14:editId="68283ED5">
                <wp:simplePos x="0" y="0"/>
                <wp:positionH relativeFrom="margin">
                  <wp:posOffset>247650</wp:posOffset>
                </wp:positionH>
                <wp:positionV relativeFrom="paragraph">
                  <wp:posOffset>8255</wp:posOffset>
                </wp:positionV>
                <wp:extent cx="123825" cy="1238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23825" cy="12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81AD6" id="Rectangle 24" o:spid="_x0000_s1026" style="position:absolute;margin-left:19.5pt;margin-top:.65pt;width:9.75pt;height:9.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" filled="f" strokecolor="black [3213]" strokeweight="1pt">
                <w10:wrap anchorx="margin"/>
              </v:rect>
            </w:pict>
          </mc:Fallback>
        </mc:AlternateContent>
      </w:r>
      <w:r>
        <w:rPr>
          <w:rFonts w:asciiTheme="minorHAnsi" w:eastAsia="Calibri" w:hAnsiTheme="minorHAnsi" w:cstheme="minorHAnsi"/>
          <w:sz w:val="20"/>
          <w:szCs w:val="20"/>
        </w:rPr>
        <w:t xml:space="preserve">      Other:__________________________________________________________________________________</w:t>
      </w:r>
    </w:p>
    <w:p w14:paraId="34DC1741"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p>
    <w:p w14:paraId="344035CD" w14:textId="3866EBFF" w:rsidR="00EE4DEC" w:rsidRPr="009F4582" w:rsidRDefault="009E5A6F" w:rsidP="00DE3367">
      <w:pPr>
        <w:numPr>
          <w:ilvl w:val="0"/>
          <w:numId w:val="5"/>
        </w:numPr>
        <w:shd w:val="clear" w:color="auto" w:fill="FFFFFF" w:themeFill="background1"/>
        <w:spacing w:after="200"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u w:val="single"/>
        </w:rPr>
        <w:t>Project Notices</w:t>
      </w:r>
      <w:r w:rsidRPr="009F4582">
        <w:rPr>
          <w:rFonts w:asciiTheme="minorHAnsi" w:eastAsia="Calibri" w:hAnsiTheme="minorHAnsi" w:cstheme="minorHAnsi"/>
          <w:sz w:val="20"/>
          <w:szCs w:val="20"/>
        </w:rPr>
        <w:t xml:space="preserve">. </w:t>
      </w:r>
      <w:r w:rsidR="00EE4DEC" w:rsidRPr="009F4582">
        <w:rPr>
          <w:rFonts w:asciiTheme="minorHAnsi" w:eastAsia="Calibri" w:hAnsiTheme="minorHAnsi" w:cstheme="minorHAnsi"/>
          <w:sz w:val="20"/>
          <w:szCs w:val="20"/>
        </w:rPr>
        <w:t xml:space="preserve">For all Project-related notices that are not subject to the requirements set forth in Section 17 (a) above, notice shall be given in writing to the individual designated in the applicable </w:t>
      </w:r>
      <w:r w:rsidR="000A19FB" w:rsidRPr="009F4582">
        <w:rPr>
          <w:rFonts w:asciiTheme="minorHAnsi" w:eastAsia="Calibri" w:hAnsiTheme="minorHAnsi" w:cstheme="minorHAnsi"/>
          <w:sz w:val="20"/>
          <w:szCs w:val="20"/>
        </w:rPr>
        <w:t>Work</w:t>
      </w:r>
      <w:r w:rsidR="00EE4DEC" w:rsidRPr="009F4582">
        <w:rPr>
          <w:rFonts w:asciiTheme="minorHAnsi" w:eastAsia="Calibri" w:hAnsiTheme="minorHAnsi" w:cstheme="minorHAnsi"/>
          <w:sz w:val="20"/>
          <w:szCs w:val="20"/>
        </w:rPr>
        <w:t xml:space="preserve"> Order. </w:t>
      </w:r>
    </w:p>
    <w:p w14:paraId="74DEB8BA"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
          <w:sz w:val="20"/>
          <w:szCs w:val="20"/>
        </w:rPr>
      </w:pPr>
    </w:p>
    <w:p w14:paraId="732FE1B0" w14:textId="49E86E5D"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sz w:val="20"/>
          <w:szCs w:val="20"/>
        </w:rPr>
      </w:pPr>
      <w:r w:rsidRPr="009F4582">
        <w:rPr>
          <w:rFonts w:asciiTheme="minorHAnsi" w:eastAsia="Calibri" w:hAnsiTheme="minorHAnsi" w:cstheme="minorHAnsi"/>
          <w:b/>
          <w:sz w:val="20"/>
          <w:szCs w:val="20"/>
          <w:u w:val="single"/>
        </w:rPr>
        <w:t>ENTIRE AGREEMENT</w:t>
      </w:r>
      <w:r w:rsidRPr="009F4582">
        <w:rPr>
          <w:rFonts w:asciiTheme="minorHAnsi" w:eastAsia="Calibri" w:hAnsiTheme="minorHAnsi" w:cstheme="minorHAnsi"/>
          <w:b/>
          <w:sz w:val="20"/>
          <w:szCs w:val="20"/>
        </w:rPr>
        <w:t xml:space="preserve">  </w:t>
      </w:r>
    </w:p>
    <w:p w14:paraId="0EF2253C"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bookmarkStart w:id="51" w:name="_Hlk526510090"/>
    </w:p>
    <w:p w14:paraId="7A8B31DB" w14:textId="5F785D91" w:rsidR="009E5A6F" w:rsidRPr="009F4582" w:rsidRDefault="009E5A6F" w:rsidP="00B73CCB">
      <w:pPr>
        <w:shd w:val="clear" w:color="auto" w:fill="FFFFFF" w:themeFill="background1"/>
        <w:spacing w:after="200" w:line="240" w:lineRule="auto"/>
        <w:contextualSpacing/>
        <w:jc w:val="both"/>
        <w:rPr>
          <w:rFonts w:asciiTheme="minorHAnsi" w:eastAsia="Calibri" w:hAnsiTheme="minorHAnsi" w:cstheme="minorHAnsi"/>
          <w:sz w:val="20"/>
          <w:szCs w:val="20"/>
        </w:rPr>
      </w:pPr>
      <w:bookmarkStart w:id="52" w:name="_Hlk64564970"/>
      <w:r w:rsidRPr="009F4582">
        <w:rPr>
          <w:rFonts w:asciiTheme="minorHAnsi" w:eastAsia="Calibri" w:hAnsiTheme="minorHAnsi" w:cstheme="minorHAnsi"/>
          <w:sz w:val="20"/>
          <w:szCs w:val="20"/>
        </w:rPr>
        <w:t>This Agreement,</w:t>
      </w:r>
      <w:r w:rsidR="00B73CCB" w:rsidRPr="009F4582">
        <w:rPr>
          <w:rFonts w:asciiTheme="minorHAnsi" w:eastAsia="Calibri" w:hAnsiTheme="minorHAnsi" w:cstheme="minorHAnsi"/>
          <w:sz w:val="20"/>
          <w:szCs w:val="20"/>
        </w:rPr>
        <w:t xml:space="preserve"> along with</w:t>
      </w:r>
      <w:r w:rsidRPr="009F4582">
        <w:rPr>
          <w:rFonts w:asciiTheme="minorHAnsi" w:eastAsia="Calibri" w:hAnsiTheme="minorHAnsi" w:cstheme="minorHAnsi"/>
          <w:sz w:val="20"/>
          <w:szCs w:val="20"/>
        </w:rPr>
        <w:t xml:space="preserve"> all exhibit</w:t>
      </w:r>
      <w:r w:rsidR="00FE5FF0" w:rsidRPr="009F4582">
        <w:rPr>
          <w:rFonts w:asciiTheme="minorHAnsi" w:eastAsia="Calibri" w:hAnsiTheme="minorHAnsi" w:cstheme="minorHAnsi"/>
          <w:sz w:val="20"/>
          <w:szCs w:val="20"/>
        </w:rPr>
        <w:t>s</w:t>
      </w:r>
      <w:r w:rsidR="001F15A3" w:rsidRPr="009F4582">
        <w:rPr>
          <w:rFonts w:asciiTheme="minorHAnsi" w:eastAsia="Calibri" w:hAnsiTheme="minorHAnsi" w:cstheme="minorHAnsi"/>
          <w:sz w:val="20"/>
          <w:szCs w:val="20"/>
        </w:rPr>
        <w:t xml:space="preserve"> </w:t>
      </w:r>
      <w:r w:rsidRPr="009F4582">
        <w:rPr>
          <w:rFonts w:asciiTheme="minorHAnsi" w:eastAsia="Calibri" w:hAnsiTheme="minorHAnsi" w:cstheme="minorHAnsi"/>
          <w:sz w:val="20"/>
          <w:szCs w:val="20"/>
        </w:rPr>
        <w:t xml:space="preserve">and </w:t>
      </w:r>
      <w:r w:rsidR="00EE4DEC" w:rsidRPr="009F4582">
        <w:rPr>
          <w:rFonts w:asciiTheme="minorHAnsi" w:eastAsia="Calibri" w:hAnsiTheme="minorHAnsi" w:cstheme="minorHAnsi"/>
          <w:sz w:val="20"/>
          <w:szCs w:val="20"/>
        </w:rPr>
        <w:t xml:space="preserve">any executed </w:t>
      </w:r>
      <w:r w:rsidR="000A19FB" w:rsidRPr="009F4582">
        <w:rPr>
          <w:rFonts w:asciiTheme="minorHAnsi" w:eastAsia="Calibri" w:hAnsiTheme="minorHAnsi" w:cstheme="minorHAnsi"/>
          <w:sz w:val="20"/>
          <w:szCs w:val="20"/>
        </w:rPr>
        <w:t>Work</w:t>
      </w:r>
      <w:r w:rsidR="00EE4DEC" w:rsidRPr="009F4582">
        <w:rPr>
          <w:rFonts w:asciiTheme="minorHAnsi" w:eastAsia="Calibri" w:hAnsiTheme="minorHAnsi" w:cstheme="minorHAnsi"/>
          <w:sz w:val="20"/>
          <w:szCs w:val="20"/>
        </w:rPr>
        <w:t xml:space="preserve"> Orders, and </w:t>
      </w:r>
      <w:r w:rsidRPr="009F4582">
        <w:rPr>
          <w:rFonts w:asciiTheme="minorHAnsi" w:eastAsia="Calibri" w:hAnsiTheme="minorHAnsi" w:cstheme="minorHAnsi"/>
          <w:sz w:val="20"/>
          <w:szCs w:val="20"/>
        </w:rPr>
        <w:t>other documents or provisions expressly incorporated herein</w:t>
      </w:r>
      <w:r w:rsidR="00B73CCB" w:rsidRPr="009F4582">
        <w:rPr>
          <w:rFonts w:asciiTheme="minorHAnsi" w:eastAsia="Calibri" w:hAnsiTheme="minorHAnsi" w:cstheme="minorHAnsi"/>
          <w:sz w:val="20"/>
          <w:szCs w:val="20"/>
        </w:rPr>
        <w:t>,</w:t>
      </w:r>
      <w:r w:rsidRPr="009F4582">
        <w:rPr>
          <w:rFonts w:asciiTheme="minorHAnsi" w:eastAsia="Calibri" w:hAnsiTheme="minorHAnsi" w:cstheme="minorHAnsi"/>
          <w:sz w:val="20"/>
          <w:szCs w:val="20"/>
        </w:rPr>
        <w:t xml:space="preserve"> constitutes the entire agreement </w:t>
      </w:r>
      <w:r w:rsidR="00BA718D" w:rsidRPr="009F4582">
        <w:rPr>
          <w:rFonts w:asciiTheme="minorHAnsi" w:eastAsia="Calibri" w:hAnsiTheme="minorHAnsi" w:cstheme="minorHAnsi"/>
          <w:sz w:val="20"/>
          <w:szCs w:val="20"/>
        </w:rPr>
        <w:t>for the</w:t>
      </w:r>
      <w:r w:rsidR="00B73CCB" w:rsidRPr="009F4582">
        <w:rPr>
          <w:rFonts w:asciiTheme="minorHAnsi" w:eastAsia="Calibri" w:hAnsiTheme="minorHAnsi" w:cstheme="minorHAnsi"/>
          <w:sz w:val="20"/>
          <w:szCs w:val="20"/>
        </w:rPr>
        <w:t xml:space="preserve"> Services and the Project </w:t>
      </w:r>
      <w:r w:rsidRPr="009F4582">
        <w:rPr>
          <w:rFonts w:asciiTheme="minorHAnsi" w:eastAsia="Calibri" w:hAnsiTheme="minorHAnsi" w:cstheme="minorHAnsi"/>
          <w:sz w:val="20"/>
          <w:szCs w:val="20"/>
        </w:rPr>
        <w:t>and supersedes all prior understandings</w:t>
      </w:r>
      <w:r w:rsidR="00BA718D" w:rsidRPr="009F4582">
        <w:rPr>
          <w:rFonts w:asciiTheme="minorHAnsi" w:eastAsia="Calibri" w:hAnsiTheme="minorHAnsi" w:cstheme="minorHAnsi"/>
          <w:sz w:val="20"/>
          <w:szCs w:val="20"/>
        </w:rPr>
        <w:t xml:space="preserve"> or</w:t>
      </w:r>
      <w:r w:rsidRPr="009F4582">
        <w:rPr>
          <w:rFonts w:asciiTheme="minorHAnsi" w:eastAsia="Calibri" w:hAnsiTheme="minorHAnsi" w:cstheme="minorHAnsi"/>
          <w:sz w:val="20"/>
          <w:szCs w:val="20"/>
        </w:rPr>
        <w:t xml:space="preserve"> agreements between the Parties, whether written or oral. </w:t>
      </w:r>
      <w:r w:rsidR="002C7DB0" w:rsidRPr="009F4582">
        <w:rPr>
          <w:rFonts w:asciiTheme="minorHAnsi" w:eastAsia="Calibri" w:hAnsiTheme="minorHAnsi" w:cstheme="minorHAnsi"/>
          <w:sz w:val="20"/>
          <w:szCs w:val="20"/>
        </w:rPr>
        <w:t xml:space="preserve">Any different or additional provisions contained in Subconsultant’s proposal or any commercial document issued by Subconsultant at any time </w:t>
      </w:r>
      <w:r w:rsidR="00932568" w:rsidRPr="009F4582">
        <w:rPr>
          <w:rFonts w:asciiTheme="minorHAnsi" w:eastAsia="Calibri" w:hAnsiTheme="minorHAnsi" w:cstheme="minorHAnsi"/>
          <w:sz w:val="20"/>
          <w:szCs w:val="20"/>
        </w:rPr>
        <w:t xml:space="preserve">prior to or </w:t>
      </w:r>
      <w:r w:rsidR="002C7DB0" w:rsidRPr="009F4582">
        <w:rPr>
          <w:rFonts w:asciiTheme="minorHAnsi" w:eastAsia="Calibri" w:hAnsiTheme="minorHAnsi" w:cstheme="minorHAnsi"/>
          <w:sz w:val="20"/>
          <w:szCs w:val="20"/>
        </w:rPr>
        <w:t xml:space="preserve">during the Term are rejected and shall be of no force and effect. </w:t>
      </w:r>
      <w:r w:rsidRPr="009F4582">
        <w:rPr>
          <w:rFonts w:asciiTheme="minorHAnsi" w:eastAsia="Calibri" w:hAnsiTheme="minorHAnsi" w:cstheme="minorHAnsi"/>
          <w:sz w:val="20"/>
          <w:szCs w:val="20"/>
        </w:rPr>
        <w:t xml:space="preserve">No amendment, modification, </w:t>
      </w:r>
      <w:proofErr w:type="gramStart"/>
      <w:r w:rsidRPr="009F4582">
        <w:rPr>
          <w:rFonts w:asciiTheme="minorHAnsi" w:eastAsia="Calibri" w:hAnsiTheme="minorHAnsi" w:cstheme="minorHAnsi"/>
          <w:sz w:val="20"/>
          <w:szCs w:val="20"/>
        </w:rPr>
        <w:t>replacement</w:t>
      </w:r>
      <w:proofErr w:type="gramEnd"/>
      <w:r w:rsidRPr="009F4582">
        <w:rPr>
          <w:rFonts w:asciiTheme="minorHAnsi" w:eastAsia="Calibri" w:hAnsiTheme="minorHAnsi" w:cstheme="minorHAnsi"/>
          <w:sz w:val="20"/>
          <w:szCs w:val="20"/>
        </w:rPr>
        <w:t xml:space="preserve"> or deletion of any provision of this Agreement shall be valid, </w:t>
      </w:r>
      <w:r w:rsidR="00932568" w:rsidRPr="009F4582">
        <w:rPr>
          <w:rFonts w:asciiTheme="minorHAnsi" w:eastAsia="Calibri" w:hAnsiTheme="minorHAnsi" w:cstheme="minorHAnsi"/>
          <w:sz w:val="20"/>
          <w:szCs w:val="20"/>
        </w:rPr>
        <w:t xml:space="preserve">except by written </w:t>
      </w:r>
      <w:r w:rsidR="00863CBC" w:rsidRPr="009F4582">
        <w:rPr>
          <w:rFonts w:asciiTheme="minorHAnsi" w:eastAsia="Calibri" w:hAnsiTheme="minorHAnsi" w:cstheme="minorHAnsi"/>
          <w:sz w:val="20"/>
          <w:szCs w:val="20"/>
        </w:rPr>
        <w:t>instrument</w:t>
      </w:r>
      <w:r w:rsidR="00932568" w:rsidRPr="009F4582">
        <w:rPr>
          <w:rFonts w:asciiTheme="minorHAnsi" w:eastAsia="Calibri" w:hAnsiTheme="minorHAnsi" w:cstheme="minorHAnsi"/>
          <w:sz w:val="20"/>
          <w:szCs w:val="20"/>
        </w:rPr>
        <w:t xml:space="preserve"> </w:t>
      </w:r>
      <w:r w:rsidR="00626DB1" w:rsidRPr="009F4582">
        <w:rPr>
          <w:rFonts w:asciiTheme="minorHAnsi" w:eastAsia="Calibri" w:hAnsiTheme="minorHAnsi" w:cstheme="minorHAnsi"/>
          <w:sz w:val="20"/>
          <w:szCs w:val="20"/>
        </w:rPr>
        <w:t>executed</w:t>
      </w:r>
      <w:r w:rsidRPr="009F4582">
        <w:rPr>
          <w:rFonts w:asciiTheme="minorHAnsi" w:eastAsia="Calibri" w:hAnsiTheme="minorHAnsi" w:cstheme="minorHAnsi"/>
          <w:sz w:val="20"/>
          <w:szCs w:val="20"/>
        </w:rPr>
        <w:t xml:space="preserve"> by an authorized representative of each Party. </w:t>
      </w:r>
    </w:p>
    <w:bookmarkEnd w:id="52"/>
    <w:p w14:paraId="49048E34"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p>
    <w:bookmarkEnd w:id="51"/>
    <w:p w14:paraId="4ED02D3E"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sz w:val="20"/>
          <w:szCs w:val="20"/>
          <w:u w:val="single"/>
        </w:rPr>
      </w:pPr>
      <w:r w:rsidRPr="009F4582">
        <w:rPr>
          <w:rFonts w:asciiTheme="minorHAnsi" w:eastAsia="Calibri" w:hAnsiTheme="minorHAnsi" w:cstheme="minorHAnsi"/>
          <w:b/>
          <w:sz w:val="20"/>
          <w:szCs w:val="20"/>
          <w:u w:val="single"/>
        </w:rPr>
        <w:t>SEVERABILITY</w:t>
      </w:r>
    </w:p>
    <w:p w14:paraId="236480E3"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p>
    <w:p w14:paraId="61B14460" w14:textId="5FA01755"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 xml:space="preserve">If any provision in this Agreement is rendered invalid, illegal, or unenforceable in any manner whatsoever by an anti-indemnity statute or any other </w:t>
      </w:r>
      <w:r w:rsidR="00FE5FF0" w:rsidRPr="009F4582">
        <w:rPr>
          <w:rFonts w:asciiTheme="minorHAnsi" w:eastAsia="Calibri" w:hAnsiTheme="minorHAnsi" w:cstheme="minorHAnsi"/>
          <w:sz w:val="20"/>
          <w:szCs w:val="20"/>
        </w:rPr>
        <w:t>Applicable Law</w:t>
      </w:r>
      <w:r w:rsidRPr="009F4582">
        <w:rPr>
          <w:rFonts w:asciiTheme="minorHAnsi" w:eastAsia="Calibri" w:hAnsiTheme="minorHAnsi" w:cstheme="minorHAnsi"/>
          <w:sz w:val="20"/>
          <w:szCs w:val="20"/>
        </w:rPr>
        <w:t xml:space="preserve">, or case having or coming to have precedent during the Term, then the Parties agree to amend the </w:t>
      </w:r>
      <w:r w:rsidR="00FE5FF0" w:rsidRPr="009F4582">
        <w:rPr>
          <w:rFonts w:asciiTheme="minorHAnsi" w:eastAsia="Calibri" w:hAnsiTheme="minorHAnsi" w:cstheme="minorHAnsi"/>
          <w:sz w:val="20"/>
          <w:szCs w:val="20"/>
        </w:rPr>
        <w:t xml:space="preserve">offending provision </w:t>
      </w:r>
      <w:r w:rsidRPr="009F4582">
        <w:rPr>
          <w:rFonts w:asciiTheme="minorHAnsi" w:eastAsia="Calibri" w:hAnsiTheme="minorHAnsi" w:cstheme="minorHAnsi"/>
          <w:sz w:val="20"/>
          <w:szCs w:val="20"/>
        </w:rPr>
        <w:t xml:space="preserve">to the minimum extent required to render </w:t>
      </w:r>
      <w:r w:rsidR="00FE5FF0" w:rsidRPr="009F4582">
        <w:rPr>
          <w:rFonts w:asciiTheme="minorHAnsi" w:eastAsia="Calibri" w:hAnsiTheme="minorHAnsi" w:cstheme="minorHAnsi"/>
          <w:sz w:val="20"/>
          <w:szCs w:val="20"/>
        </w:rPr>
        <w:t>such p</w:t>
      </w:r>
      <w:r w:rsidRPr="009F4582">
        <w:rPr>
          <w:rFonts w:asciiTheme="minorHAnsi" w:eastAsia="Calibri" w:hAnsiTheme="minorHAnsi" w:cstheme="minorHAnsi"/>
          <w:sz w:val="20"/>
          <w:szCs w:val="20"/>
        </w:rPr>
        <w:t xml:space="preserve">rovision valid, legal, and enforceable to the maximum extent possible under Applicable Laws. </w:t>
      </w:r>
      <w:r w:rsidR="001F15A3" w:rsidRPr="009F4582">
        <w:rPr>
          <w:rFonts w:asciiTheme="minorHAnsi" w:eastAsia="Calibri" w:hAnsiTheme="minorHAnsi" w:cstheme="minorHAnsi"/>
          <w:sz w:val="20"/>
          <w:szCs w:val="20"/>
        </w:rPr>
        <w:t>T</w:t>
      </w:r>
      <w:r w:rsidRPr="009F4582">
        <w:rPr>
          <w:rFonts w:asciiTheme="minorHAnsi" w:eastAsia="Calibri" w:hAnsiTheme="minorHAnsi" w:cstheme="minorHAnsi"/>
          <w:sz w:val="20"/>
          <w:szCs w:val="20"/>
        </w:rPr>
        <w:t xml:space="preserve">he remaining provisions shall be unaffected and remain in full force and effect to the fullest extent permitted under Applicable Laws. </w:t>
      </w:r>
    </w:p>
    <w:p w14:paraId="1D769688" w14:textId="5A45D965" w:rsidR="00C65D27" w:rsidRDefault="00C65D27"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p>
    <w:p w14:paraId="53BE0FF2" w14:textId="172E0252"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sz w:val="20"/>
          <w:szCs w:val="20"/>
          <w:u w:val="single"/>
        </w:rPr>
      </w:pPr>
      <w:r w:rsidRPr="009F4582">
        <w:rPr>
          <w:rFonts w:asciiTheme="minorHAnsi" w:eastAsia="Calibri" w:hAnsiTheme="minorHAnsi" w:cstheme="minorHAnsi"/>
          <w:b/>
          <w:sz w:val="20"/>
          <w:szCs w:val="20"/>
          <w:u w:val="single"/>
        </w:rPr>
        <w:t>WAIVER, SURVIVAL</w:t>
      </w:r>
    </w:p>
    <w:p w14:paraId="3D769CF8"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p>
    <w:p w14:paraId="0A7098B5" w14:textId="16D099C2"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No waiver by either Party of any Default, misrepresentation, breach of duty, or obligation in this Agreement (“</w:t>
      </w:r>
      <w:r w:rsidRPr="009F4582">
        <w:rPr>
          <w:rFonts w:asciiTheme="minorHAnsi" w:eastAsia="Calibri" w:hAnsiTheme="minorHAnsi" w:cstheme="minorHAnsi"/>
          <w:b/>
          <w:sz w:val="20"/>
          <w:szCs w:val="20"/>
        </w:rPr>
        <w:t>Waiver</w:t>
      </w:r>
      <w:r w:rsidRPr="009F4582">
        <w:rPr>
          <w:rFonts w:asciiTheme="minorHAnsi" w:eastAsia="Calibri" w:hAnsiTheme="minorHAnsi" w:cstheme="minorHAnsi"/>
          <w:sz w:val="20"/>
          <w:szCs w:val="20"/>
        </w:rPr>
        <w:t>”), whether or not intentional, shall be deemed to extend to any prior or subsequent Waiver, or affect in any way any rights that may later arise due to any prior Waiver. The provisions in this Agreement, which by their terms extend beyond the termination or nonrenewal of this Agreement, shall survive and remain in force beyond termination or nonrenewal.</w:t>
      </w:r>
    </w:p>
    <w:p w14:paraId="08CB8EE2" w14:textId="77777777" w:rsidR="00897965" w:rsidRPr="009F4582" w:rsidRDefault="00897965"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p>
    <w:p w14:paraId="6BB66489"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sz w:val="20"/>
          <w:szCs w:val="20"/>
          <w:u w:val="single"/>
        </w:rPr>
      </w:pPr>
      <w:r w:rsidRPr="009F4582">
        <w:rPr>
          <w:rFonts w:asciiTheme="minorHAnsi" w:eastAsia="Calibri" w:hAnsiTheme="minorHAnsi" w:cstheme="minorHAnsi"/>
          <w:b/>
          <w:sz w:val="20"/>
          <w:szCs w:val="20"/>
          <w:u w:val="single"/>
        </w:rPr>
        <w:lastRenderedPageBreak/>
        <w:t>NON-SOLICITATION OF PROJECT EMPLOYEES</w:t>
      </w:r>
    </w:p>
    <w:p w14:paraId="4F3BC4DB"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
          <w:sz w:val="20"/>
          <w:szCs w:val="20"/>
          <w:u w:val="single"/>
        </w:rPr>
      </w:pPr>
    </w:p>
    <w:p w14:paraId="42FBE923" w14:textId="4C027BC5" w:rsidR="009E5A6F" w:rsidRPr="009F4582" w:rsidRDefault="00E501F3" w:rsidP="00D30969">
      <w:pPr>
        <w:shd w:val="clear" w:color="auto" w:fill="FFFFFF" w:themeFill="background1"/>
        <w:spacing w:after="200" w:line="240" w:lineRule="auto"/>
        <w:contextualSpacing/>
        <w:jc w:val="both"/>
        <w:rPr>
          <w:rFonts w:asciiTheme="minorHAnsi" w:eastAsia="Calibri" w:hAnsiTheme="minorHAnsi" w:cstheme="minorHAnsi"/>
          <w:bCs/>
          <w:sz w:val="20"/>
          <w:szCs w:val="20"/>
        </w:rPr>
      </w:pPr>
      <w:r w:rsidRPr="009F4582">
        <w:rPr>
          <w:rFonts w:asciiTheme="minorHAnsi" w:eastAsia="Calibri" w:hAnsiTheme="minorHAnsi" w:cstheme="minorHAnsi"/>
          <w:bCs/>
          <w:sz w:val="20"/>
          <w:szCs w:val="20"/>
        </w:rPr>
        <w:t>During the Term</w:t>
      </w:r>
      <w:r w:rsidR="009E5A6F" w:rsidRPr="009F4582">
        <w:rPr>
          <w:rFonts w:asciiTheme="minorHAnsi" w:eastAsia="Calibri" w:hAnsiTheme="minorHAnsi" w:cstheme="minorHAnsi"/>
          <w:bCs/>
          <w:sz w:val="20"/>
          <w:szCs w:val="20"/>
        </w:rPr>
        <w:t>, the Subconsultant shall not, without Gannett Fleming’s prior written consent, directly or indirectly</w:t>
      </w:r>
      <w:r w:rsidR="009E5A6F" w:rsidRPr="009F4582">
        <w:rPr>
          <w:rFonts w:asciiTheme="minorHAnsi" w:eastAsia="Calibri" w:hAnsiTheme="minorHAnsi" w:cstheme="minorHAnsi"/>
          <w:b/>
          <w:sz w:val="20"/>
          <w:szCs w:val="20"/>
        </w:rPr>
        <w:t xml:space="preserve"> </w:t>
      </w:r>
      <w:r w:rsidR="009E5A6F" w:rsidRPr="009F4582">
        <w:rPr>
          <w:rFonts w:asciiTheme="minorHAnsi" w:eastAsia="Calibri" w:hAnsiTheme="minorHAnsi" w:cstheme="minorHAnsi"/>
          <w:bCs/>
          <w:sz w:val="20"/>
          <w:szCs w:val="20"/>
        </w:rPr>
        <w:t xml:space="preserve">solicit or encourage any person employed by Gannett Fleming or its affiliates who has performed Services on the Project to leave his or her employment, or intentionally interfere with the employment relationship. Notwithstanding the foregoing, Subconsultant shall not be in breach of this Section </w:t>
      </w:r>
      <w:r w:rsidR="00FE5FF0" w:rsidRPr="009F4582">
        <w:rPr>
          <w:rFonts w:asciiTheme="minorHAnsi" w:eastAsia="Calibri" w:hAnsiTheme="minorHAnsi" w:cstheme="minorHAnsi"/>
          <w:bCs/>
          <w:sz w:val="20"/>
          <w:szCs w:val="20"/>
        </w:rPr>
        <w:t>if</w:t>
      </w:r>
      <w:r w:rsidR="009E5A6F" w:rsidRPr="009F4582">
        <w:rPr>
          <w:rFonts w:asciiTheme="minorHAnsi" w:eastAsia="Calibri" w:hAnsiTheme="minorHAnsi" w:cstheme="minorHAnsi"/>
          <w:bCs/>
          <w:sz w:val="20"/>
          <w:szCs w:val="20"/>
        </w:rPr>
        <w:t xml:space="preserve"> an employee of Gannett Fleming or its affiliates who performs Services on the Project responds to a general advertisement or independently contacts Subconsultant for employment opportunities</w:t>
      </w:r>
      <w:r w:rsidR="00FE5FF0" w:rsidRPr="009F4582">
        <w:rPr>
          <w:rFonts w:asciiTheme="minorHAnsi" w:eastAsia="Calibri" w:hAnsiTheme="minorHAnsi" w:cstheme="minorHAnsi"/>
          <w:bCs/>
          <w:sz w:val="20"/>
          <w:szCs w:val="20"/>
        </w:rPr>
        <w:t xml:space="preserve"> without Subconsultant’s solicitation or encouragement</w:t>
      </w:r>
      <w:r w:rsidR="009E5A6F" w:rsidRPr="009F4582">
        <w:rPr>
          <w:rFonts w:asciiTheme="minorHAnsi" w:eastAsia="Calibri" w:hAnsiTheme="minorHAnsi" w:cstheme="minorHAnsi"/>
          <w:bCs/>
          <w:sz w:val="20"/>
          <w:szCs w:val="20"/>
        </w:rPr>
        <w:t>.</w:t>
      </w:r>
    </w:p>
    <w:p w14:paraId="750B45EE" w14:textId="77777777" w:rsidR="00FC7DFE" w:rsidRPr="009F4582" w:rsidRDefault="00FC7DFE" w:rsidP="00D30969">
      <w:pPr>
        <w:shd w:val="clear" w:color="auto" w:fill="FFFFFF" w:themeFill="background1"/>
        <w:spacing w:after="200" w:line="240" w:lineRule="auto"/>
        <w:contextualSpacing/>
        <w:jc w:val="both"/>
        <w:rPr>
          <w:rFonts w:asciiTheme="minorHAnsi" w:eastAsia="Calibri" w:hAnsiTheme="minorHAnsi" w:cstheme="minorHAnsi"/>
          <w:bCs/>
          <w:sz w:val="20"/>
          <w:szCs w:val="20"/>
        </w:rPr>
      </w:pPr>
    </w:p>
    <w:p w14:paraId="0FD0B6B5"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sz w:val="20"/>
          <w:szCs w:val="20"/>
          <w:u w:val="single"/>
        </w:rPr>
      </w:pPr>
      <w:r w:rsidRPr="009F4582">
        <w:rPr>
          <w:rFonts w:asciiTheme="minorHAnsi" w:eastAsia="Calibri" w:hAnsiTheme="minorHAnsi" w:cstheme="minorHAnsi"/>
          <w:b/>
          <w:sz w:val="20"/>
          <w:szCs w:val="20"/>
          <w:u w:val="single"/>
        </w:rPr>
        <w:t>ASSIGNMENT</w:t>
      </w:r>
    </w:p>
    <w:p w14:paraId="54FDF6D9"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p>
    <w:p w14:paraId="2DF3CC68" w14:textId="63103DB6"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Subconsultant shall not assign</w:t>
      </w:r>
      <w:r w:rsidR="005A40CD" w:rsidRPr="009F4582">
        <w:rPr>
          <w:rFonts w:asciiTheme="minorHAnsi" w:eastAsia="Calibri" w:hAnsiTheme="minorHAnsi" w:cstheme="minorHAnsi"/>
          <w:sz w:val="20"/>
          <w:szCs w:val="20"/>
        </w:rPr>
        <w:t xml:space="preserve"> or transfer this Agreement, in whole or in part, or delegate </w:t>
      </w:r>
      <w:r w:rsidRPr="009F4582">
        <w:rPr>
          <w:rFonts w:asciiTheme="minorHAnsi" w:eastAsia="Calibri" w:hAnsiTheme="minorHAnsi" w:cstheme="minorHAnsi"/>
          <w:sz w:val="20"/>
          <w:szCs w:val="20"/>
        </w:rPr>
        <w:t xml:space="preserve">any right, duty, obligation, </w:t>
      </w:r>
      <w:r w:rsidR="005A40CD" w:rsidRPr="009F4582">
        <w:rPr>
          <w:rFonts w:asciiTheme="minorHAnsi" w:eastAsia="Calibri" w:hAnsiTheme="minorHAnsi" w:cstheme="minorHAnsi"/>
          <w:sz w:val="20"/>
          <w:szCs w:val="20"/>
        </w:rPr>
        <w:t>under this Agreement</w:t>
      </w:r>
      <w:r w:rsidRPr="009F4582">
        <w:rPr>
          <w:rFonts w:asciiTheme="minorHAnsi" w:eastAsia="Calibri" w:hAnsiTheme="minorHAnsi" w:cstheme="minorHAnsi"/>
          <w:sz w:val="20"/>
          <w:szCs w:val="20"/>
        </w:rPr>
        <w:t xml:space="preserve"> to any other party, including an affiliated company</w:t>
      </w:r>
      <w:r w:rsidR="005A40CD" w:rsidRPr="009F4582">
        <w:rPr>
          <w:rFonts w:asciiTheme="minorHAnsi" w:eastAsia="Calibri" w:hAnsiTheme="minorHAnsi" w:cstheme="minorHAnsi"/>
          <w:sz w:val="20"/>
          <w:szCs w:val="20"/>
        </w:rPr>
        <w:t>, without the written consent of Gannett Fleming and, if applicable, the Client</w:t>
      </w:r>
      <w:r w:rsidR="00A85BA9" w:rsidRPr="009F4582">
        <w:rPr>
          <w:rFonts w:asciiTheme="minorHAnsi" w:eastAsia="Calibri" w:hAnsiTheme="minorHAnsi" w:cstheme="minorHAnsi"/>
          <w:sz w:val="20"/>
          <w:szCs w:val="20"/>
        </w:rPr>
        <w:t>.</w:t>
      </w:r>
      <w:r w:rsidRPr="009F4582">
        <w:rPr>
          <w:rFonts w:asciiTheme="minorHAnsi" w:eastAsia="Calibri" w:hAnsiTheme="minorHAnsi" w:cstheme="minorHAnsi"/>
          <w:sz w:val="20"/>
          <w:szCs w:val="20"/>
        </w:rPr>
        <w:t xml:space="preserve"> Gannett Fleming may, in its sole discretion, assign</w:t>
      </w:r>
      <w:r w:rsidR="005A40CD" w:rsidRPr="009F4582">
        <w:rPr>
          <w:rFonts w:asciiTheme="minorHAnsi" w:eastAsia="Calibri" w:hAnsiTheme="minorHAnsi" w:cstheme="minorHAnsi"/>
          <w:sz w:val="20"/>
          <w:szCs w:val="20"/>
        </w:rPr>
        <w:t xml:space="preserve"> </w:t>
      </w:r>
      <w:r w:rsidR="007A4B79" w:rsidRPr="009F4582">
        <w:rPr>
          <w:rFonts w:asciiTheme="minorHAnsi" w:eastAsia="Calibri" w:hAnsiTheme="minorHAnsi" w:cstheme="minorHAnsi"/>
          <w:sz w:val="20"/>
          <w:szCs w:val="20"/>
        </w:rPr>
        <w:t>or transfer</w:t>
      </w:r>
      <w:r w:rsidR="005A40CD" w:rsidRPr="009F4582">
        <w:rPr>
          <w:rFonts w:asciiTheme="minorHAnsi" w:eastAsia="Calibri" w:hAnsiTheme="minorHAnsi" w:cstheme="minorHAnsi"/>
          <w:sz w:val="20"/>
          <w:szCs w:val="20"/>
        </w:rPr>
        <w:t xml:space="preserve"> this Agreement and</w:t>
      </w:r>
      <w:r w:rsidRPr="009F4582">
        <w:rPr>
          <w:rFonts w:asciiTheme="minorHAnsi" w:eastAsia="Calibri" w:hAnsiTheme="minorHAnsi" w:cstheme="minorHAnsi"/>
          <w:sz w:val="20"/>
          <w:szCs w:val="20"/>
        </w:rPr>
        <w:t xml:space="preserve"> delegate any right, duty, obligation</w:t>
      </w:r>
      <w:r w:rsidR="005A40CD" w:rsidRPr="009F4582">
        <w:rPr>
          <w:rFonts w:asciiTheme="minorHAnsi" w:eastAsia="Calibri" w:hAnsiTheme="minorHAnsi" w:cstheme="minorHAnsi"/>
          <w:sz w:val="20"/>
          <w:szCs w:val="20"/>
        </w:rPr>
        <w:t xml:space="preserve"> hereunder</w:t>
      </w:r>
      <w:r w:rsidRPr="009F4582">
        <w:rPr>
          <w:rFonts w:asciiTheme="minorHAnsi" w:eastAsia="Calibri" w:hAnsiTheme="minorHAnsi" w:cstheme="minorHAnsi"/>
          <w:sz w:val="20"/>
          <w:szCs w:val="20"/>
        </w:rPr>
        <w:t xml:space="preserve">, for any reason permitted under Applicable Laws. </w:t>
      </w:r>
    </w:p>
    <w:p w14:paraId="7CF588FF"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p>
    <w:p w14:paraId="729588F5"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sz w:val="20"/>
          <w:szCs w:val="20"/>
          <w:u w:val="single"/>
        </w:rPr>
      </w:pPr>
      <w:r w:rsidRPr="009F4582">
        <w:rPr>
          <w:rFonts w:asciiTheme="minorHAnsi" w:eastAsia="Calibri" w:hAnsiTheme="minorHAnsi" w:cstheme="minorHAnsi"/>
          <w:b/>
          <w:sz w:val="20"/>
          <w:szCs w:val="20"/>
          <w:u w:val="single"/>
        </w:rPr>
        <w:t>DISPUTE RESOLUTION AND JURY TRIAL WAIVER</w:t>
      </w:r>
    </w:p>
    <w:p w14:paraId="6DB4159D"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
          <w:sz w:val="20"/>
          <w:szCs w:val="20"/>
          <w:u w:val="single"/>
        </w:rPr>
      </w:pPr>
    </w:p>
    <w:p w14:paraId="2FE36F72" w14:textId="63A8D359" w:rsidR="009E5A6F" w:rsidRPr="009F4582" w:rsidRDefault="009E5A6F" w:rsidP="007A4B79">
      <w:pPr>
        <w:shd w:val="clear" w:color="auto" w:fill="FFFFFF" w:themeFill="background1"/>
        <w:spacing w:after="200"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This Agreement and Subconsultant’s performance of the Services shall be governed by the Prime Agreement as set forth therein with respect to disputes, forum, venue, and any matters arising therefrom or subject thereto. In the event a Claim is not subject to the requirements of Prime Agreement with respect to disputes, forum, venue, and any matters arising therefrom or relating thereto (“</w:t>
      </w:r>
      <w:r w:rsidRPr="009F4582">
        <w:rPr>
          <w:rFonts w:asciiTheme="minorHAnsi" w:eastAsia="Calibri" w:hAnsiTheme="minorHAnsi" w:cstheme="minorHAnsi"/>
          <w:b/>
          <w:bCs/>
          <w:sz w:val="20"/>
          <w:szCs w:val="20"/>
        </w:rPr>
        <w:t>GF-Sub Dispute</w:t>
      </w:r>
      <w:r w:rsidRPr="009F4582">
        <w:rPr>
          <w:rFonts w:asciiTheme="minorHAnsi" w:eastAsia="Calibri" w:hAnsiTheme="minorHAnsi" w:cstheme="minorHAnsi"/>
          <w:sz w:val="20"/>
          <w:szCs w:val="20"/>
        </w:rPr>
        <w:t>”), then the GF-Sub Dispute shall be construed in accordance with the laws of the Commonwealth of Pennsylvania, without giving effect to any choice of law provisions and must be brought exclusively in the state or federal courts in Pennsylvania. In the event of any dispute or any Claims to enforce this Agreement, the Parties will first attempt to settle the matter through discussions as agreed between the Parties in good faith. If no agreement can be reached, then the Parties may, upon mutual agreement, submit to mediation. The cost for a mediator shall be shared equally by the Parties.</w:t>
      </w:r>
      <w:r w:rsidRPr="009F4582">
        <w:rPr>
          <w:rFonts w:asciiTheme="minorHAnsi" w:eastAsia="Calibri" w:hAnsiTheme="minorHAnsi" w:cstheme="minorHAnsi"/>
          <w:b/>
          <w:bCs/>
          <w:sz w:val="20"/>
          <w:szCs w:val="20"/>
        </w:rPr>
        <w:t xml:space="preserve"> TO THE EXTENT PERMITTED UNDER APPLICABLE LAWS AND TO THE EXTENT NOT INCONSISTENT WITH THE APPLICABLE REQUIREMENTS IN THE PRIME AGREEMENT: EACH PARTY HEREBY IRREVOCABLY AND UNCONDITIONALLY WAIVES ANY RIGHT SUCH PARTY MAY HAVE TO A TRIAL BY JURY IN CONNECTION WITH ANY LITIGATION ARISING OUT OF OR RELATING TO THE SERVICES OR THE AGREEMENT</w:t>
      </w:r>
      <w:r w:rsidR="00863CBC" w:rsidRPr="009F4582">
        <w:rPr>
          <w:rFonts w:asciiTheme="minorHAnsi" w:eastAsia="Calibri" w:hAnsiTheme="minorHAnsi" w:cstheme="minorHAnsi"/>
          <w:b/>
          <w:bCs/>
          <w:sz w:val="20"/>
          <w:szCs w:val="20"/>
        </w:rPr>
        <w:t>.</w:t>
      </w:r>
    </w:p>
    <w:p w14:paraId="433726D4"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
          <w:sz w:val="20"/>
          <w:szCs w:val="20"/>
          <w:u w:val="single"/>
        </w:rPr>
      </w:pPr>
    </w:p>
    <w:p w14:paraId="35D9789F"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sz w:val="20"/>
          <w:szCs w:val="20"/>
          <w:u w:val="single"/>
        </w:rPr>
      </w:pPr>
      <w:r w:rsidRPr="009F4582">
        <w:rPr>
          <w:rFonts w:asciiTheme="minorHAnsi" w:eastAsia="Calibri" w:hAnsiTheme="minorHAnsi" w:cstheme="minorHAnsi"/>
          <w:b/>
          <w:sz w:val="20"/>
          <w:szCs w:val="20"/>
          <w:u w:val="single"/>
        </w:rPr>
        <w:t>COUNTERPARTS</w:t>
      </w:r>
    </w:p>
    <w:p w14:paraId="72F52AEC"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u w:val="single"/>
        </w:rPr>
      </w:pPr>
    </w:p>
    <w:p w14:paraId="427CA4A8" w14:textId="7F9E4271"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 xml:space="preserve">This Agreement may be executed in multiple counterparts, each of which shall be deemed an original but all of which together shall constitute one instrument. The delivery of a copy of this Agreement bearing the signature of a Party, by facsimile transmission or electronic means, will have the same effect as would physical delivery of the Agreement bearing that Party’s original signature. </w:t>
      </w:r>
    </w:p>
    <w:p w14:paraId="42C5A3DD"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u w:val="single"/>
        </w:rPr>
      </w:pPr>
    </w:p>
    <w:p w14:paraId="332C1F2A"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sz w:val="20"/>
          <w:szCs w:val="20"/>
          <w:u w:val="single"/>
        </w:rPr>
      </w:pPr>
      <w:r w:rsidRPr="009F4582">
        <w:rPr>
          <w:rFonts w:asciiTheme="minorHAnsi" w:eastAsia="Calibri" w:hAnsiTheme="minorHAnsi" w:cstheme="minorHAnsi"/>
          <w:b/>
          <w:sz w:val="20"/>
          <w:szCs w:val="20"/>
          <w:u w:val="single"/>
        </w:rPr>
        <w:t>HEADINGS AND CONSTRUCTION</w:t>
      </w:r>
    </w:p>
    <w:p w14:paraId="3EB46BD8"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p>
    <w:p w14:paraId="58B7D6A6" w14:textId="29BFA121" w:rsidR="00B431C3"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 xml:space="preserve">All headings herein are solely for convenience of reference and shall not in any way affect the interpretation of this Agreement. Each Party had reasonable opportunity to review this Agreement with the advice of counsel and no </w:t>
      </w:r>
      <w:r w:rsidR="00863CBC" w:rsidRPr="009F4582">
        <w:rPr>
          <w:rFonts w:asciiTheme="minorHAnsi" w:eastAsia="Calibri" w:hAnsiTheme="minorHAnsi" w:cstheme="minorHAnsi"/>
          <w:sz w:val="20"/>
          <w:szCs w:val="20"/>
        </w:rPr>
        <w:t xml:space="preserve">Party </w:t>
      </w:r>
      <w:r w:rsidRPr="009F4582">
        <w:rPr>
          <w:rFonts w:asciiTheme="minorHAnsi" w:eastAsia="Calibri" w:hAnsiTheme="minorHAnsi" w:cstheme="minorHAnsi"/>
          <w:sz w:val="20"/>
          <w:szCs w:val="20"/>
        </w:rPr>
        <w:t>may construe the interpretation of this Agreement against the drafter.</w:t>
      </w:r>
    </w:p>
    <w:p w14:paraId="2A9A124A" w14:textId="322356C0"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 xml:space="preserve"> </w:t>
      </w:r>
    </w:p>
    <w:p w14:paraId="1E89763B" w14:textId="77777777" w:rsidR="009E5A6F" w:rsidRPr="009F4582" w:rsidRDefault="009E5A6F" w:rsidP="00D30969">
      <w:pPr>
        <w:numPr>
          <w:ilvl w:val="0"/>
          <w:numId w:val="9"/>
        </w:numPr>
        <w:shd w:val="clear" w:color="auto" w:fill="FFFFFF" w:themeFill="background1"/>
        <w:spacing w:after="200" w:line="240" w:lineRule="auto"/>
        <w:ind w:left="0"/>
        <w:contextualSpacing/>
        <w:jc w:val="both"/>
        <w:rPr>
          <w:rFonts w:asciiTheme="minorHAnsi" w:eastAsia="Calibri" w:hAnsiTheme="minorHAnsi" w:cstheme="minorHAnsi"/>
          <w:b/>
          <w:sz w:val="20"/>
          <w:szCs w:val="20"/>
          <w:u w:val="single"/>
        </w:rPr>
      </w:pPr>
      <w:r w:rsidRPr="009F4582">
        <w:rPr>
          <w:rFonts w:asciiTheme="minorHAnsi" w:eastAsia="Calibri" w:hAnsiTheme="minorHAnsi" w:cstheme="minorHAnsi"/>
          <w:b/>
          <w:sz w:val="20"/>
          <w:szCs w:val="20"/>
          <w:u w:val="single"/>
        </w:rPr>
        <w:t>AUTHORITY</w:t>
      </w:r>
    </w:p>
    <w:p w14:paraId="1A896AB6"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u w:val="single"/>
        </w:rPr>
      </w:pPr>
    </w:p>
    <w:p w14:paraId="24CF8137"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sz w:val="20"/>
          <w:szCs w:val="20"/>
        </w:rPr>
        <w:t>Each of the undersigned individuals personally represents and warrants that he or she is a duly authorized signatory with the authority to bind and sign on behalf of that Party by his or her signature below.</w:t>
      </w:r>
    </w:p>
    <w:p w14:paraId="479CDE31" w14:textId="7AADB6E5" w:rsidR="009E5A6F" w:rsidRDefault="009E5A6F" w:rsidP="00D30969">
      <w:pPr>
        <w:shd w:val="clear" w:color="auto" w:fill="FFFFFF" w:themeFill="background1"/>
        <w:spacing w:after="200" w:line="240" w:lineRule="auto"/>
        <w:contextualSpacing/>
        <w:jc w:val="both"/>
        <w:rPr>
          <w:rFonts w:asciiTheme="minorHAnsi" w:eastAsia="Calibri" w:hAnsiTheme="minorHAnsi" w:cstheme="minorHAnsi"/>
          <w:b/>
          <w:sz w:val="20"/>
          <w:szCs w:val="20"/>
        </w:rPr>
      </w:pPr>
      <w:bookmarkStart w:id="53" w:name="_Hlk526514665"/>
    </w:p>
    <w:p w14:paraId="754E643A" w14:textId="65205603" w:rsidR="00280C6A" w:rsidRDefault="00280C6A" w:rsidP="00D30969">
      <w:pPr>
        <w:shd w:val="clear" w:color="auto" w:fill="FFFFFF" w:themeFill="background1"/>
        <w:spacing w:after="200" w:line="240" w:lineRule="auto"/>
        <w:contextualSpacing/>
        <w:jc w:val="both"/>
        <w:rPr>
          <w:rFonts w:asciiTheme="minorHAnsi" w:eastAsia="Calibri" w:hAnsiTheme="minorHAnsi" w:cstheme="minorHAnsi"/>
          <w:b/>
          <w:sz w:val="20"/>
          <w:szCs w:val="20"/>
        </w:rPr>
      </w:pPr>
    </w:p>
    <w:p w14:paraId="24909379" w14:textId="2B4EF715" w:rsidR="00280C6A" w:rsidRDefault="00280C6A" w:rsidP="00D30969">
      <w:pPr>
        <w:shd w:val="clear" w:color="auto" w:fill="FFFFFF" w:themeFill="background1"/>
        <w:spacing w:after="200" w:line="240" w:lineRule="auto"/>
        <w:contextualSpacing/>
        <w:jc w:val="both"/>
        <w:rPr>
          <w:rFonts w:asciiTheme="minorHAnsi" w:eastAsia="Calibri" w:hAnsiTheme="minorHAnsi" w:cstheme="minorHAnsi"/>
          <w:b/>
          <w:sz w:val="20"/>
          <w:szCs w:val="20"/>
        </w:rPr>
      </w:pPr>
    </w:p>
    <w:p w14:paraId="0F69A9C3" w14:textId="63A25C1A" w:rsidR="00FE56A5" w:rsidRDefault="00FE56A5" w:rsidP="00D30969">
      <w:pPr>
        <w:shd w:val="clear" w:color="auto" w:fill="FFFFFF" w:themeFill="background1"/>
        <w:spacing w:after="200" w:line="240" w:lineRule="auto"/>
        <w:contextualSpacing/>
        <w:jc w:val="both"/>
        <w:rPr>
          <w:rFonts w:asciiTheme="minorHAnsi" w:eastAsia="Calibri" w:hAnsiTheme="minorHAnsi" w:cstheme="minorHAnsi"/>
          <w:b/>
          <w:sz w:val="20"/>
          <w:szCs w:val="20"/>
        </w:rPr>
      </w:pPr>
    </w:p>
    <w:p w14:paraId="66B44F79" w14:textId="2E59C2BA" w:rsidR="00FE56A5" w:rsidRDefault="00FE56A5" w:rsidP="00D30969">
      <w:pPr>
        <w:shd w:val="clear" w:color="auto" w:fill="FFFFFF" w:themeFill="background1"/>
        <w:spacing w:after="200" w:line="240" w:lineRule="auto"/>
        <w:contextualSpacing/>
        <w:jc w:val="both"/>
        <w:rPr>
          <w:rFonts w:asciiTheme="minorHAnsi" w:eastAsia="Calibri" w:hAnsiTheme="minorHAnsi" w:cstheme="minorHAnsi"/>
          <w:b/>
          <w:sz w:val="20"/>
          <w:szCs w:val="20"/>
        </w:rPr>
      </w:pPr>
    </w:p>
    <w:p w14:paraId="44903761" w14:textId="77777777" w:rsidR="00FE56A5" w:rsidRDefault="00FE56A5" w:rsidP="00D30969">
      <w:pPr>
        <w:shd w:val="clear" w:color="auto" w:fill="FFFFFF" w:themeFill="background1"/>
        <w:spacing w:after="200" w:line="240" w:lineRule="auto"/>
        <w:contextualSpacing/>
        <w:jc w:val="both"/>
        <w:rPr>
          <w:rFonts w:asciiTheme="minorHAnsi" w:eastAsia="Calibri" w:hAnsiTheme="minorHAnsi" w:cstheme="minorHAnsi"/>
          <w:b/>
          <w:sz w:val="20"/>
          <w:szCs w:val="20"/>
        </w:rPr>
      </w:pPr>
    </w:p>
    <w:p w14:paraId="41CFA50D" w14:textId="0FC7ECDD" w:rsidR="00280C6A" w:rsidRDefault="00280C6A" w:rsidP="00D30969">
      <w:pPr>
        <w:shd w:val="clear" w:color="auto" w:fill="FFFFFF" w:themeFill="background1"/>
        <w:spacing w:after="200" w:line="240" w:lineRule="auto"/>
        <w:contextualSpacing/>
        <w:jc w:val="both"/>
        <w:rPr>
          <w:rFonts w:asciiTheme="minorHAnsi" w:eastAsia="Calibri" w:hAnsiTheme="minorHAnsi" w:cstheme="minorHAnsi"/>
          <w:b/>
          <w:sz w:val="20"/>
          <w:szCs w:val="20"/>
        </w:rPr>
      </w:pPr>
    </w:p>
    <w:p w14:paraId="03D6A0F2" w14:textId="77777777" w:rsidR="00280C6A" w:rsidRPr="009F4582" w:rsidRDefault="00280C6A" w:rsidP="00D30969">
      <w:pPr>
        <w:shd w:val="clear" w:color="auto" w:fill="FFFFFF" w:themeFill="background1"/>
        <w:spacing w:after="200" w:line="240" w:lineRule="auto"/>
        <w:contextualSpacing/>
        <w:jc w:val="both"/>
        <w:rPr>
          <w:rFonts w:asciiTheme="minorHAnsi" w:eastAsia="Calibri" w:hAnsiTheme="minorHAnsi" w:cstheme="minorHAnsi"/>
          <w:b/>
          <w:sz w:val="20"/>
          <w:szCs w:val="20"/>
        </w:rPr>
      </w:pPr>
    </w:p>
    <w:p w14:paraId="6804D504"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
          <w:sz w:val="20"/>
          <w:szCs w:val="20"/>
        </w:rPr>
      </w:pPr>
      <w:bookmarkStart w:id="54" w:name="_Hlk64300935"/>
      <w:r w:rsidRPr="009F4582">
        <w:rPr>
          <w:rFonts w:asciiTheme="minorHAnsi" w:eastAsia="Calibri" w:hAnsiTheme="minorHAnsi" w:cstheme="minorHAnsi"/>
          <w:b/>
          <w:sz w:val="20"/>
          <w:szCs w:val="20"/>
        </w:rPr>
        <w:lastRenderedPageBreak/>
        <w:t>AGREED:</w:t>
      </w:r>
    </w:p>
    <w:p w14:paraId="1C6CE4C7"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b/>
          <w:sz w:val="20"/>
          <w:szCs w:val="20"/>
        </w:rPr>
      </w:pPr>
    </w:p>
    <w:p w14:paraId="18917678" w14:textId="5E4E94E6" w:rsidR="009E5A6F" w:rsidRDefault="009E5A6F" w:rsidP="00D30969">
      <w:pPr>
        <w:shd w:val="clear" w:color="auto" w:fill="FFFFFF" w:themeFill="background1"/>
        <w:spacing w:after="200" w:line="240" w:lineRule="auto"/>
        <w:contextualSpacing/>
        <w:jc w:val="both"/>
        <w:rPr>
          <w:rFonts w:asciiTheme="minorHAnsi" w:eastAsia="Calibri" w:hAnsiTheme="minorHAnsi" w:cstheme="minorHAnsi"/>
          <w:b/>
          <w:caps/>
          <w:sz w:val="20"/>
          <w:szCs w:val="20"/>
        </w:rPr>
      </w:pPr>
      <w:r w:rsidRPr="009F4582">
        <w:rPr>
          <w:rFonts w:asciiTheme="minorHAnsi" w:eastAsia="Calibri" w:hAnsiTheme="minorHAnsi" w:cstheme="minorHAnsi"/>
          <w:b/>
          <w:caps/>
          <w:sz w:val="20"/>
          <w:szCs w:val="20"/>
        </w:rPr>
        <w:t>GANNETT FLEMING</w:t>
      </w:r>
      <w:r w:rsidRPr="009F4582">
        <w:rPr>
          <w:rFonts w:asciiTheme="minorHAnsi" w:eastAsia="Calibri" w:hAnsiTheme="minorHAnsi" w:cstheme="minorHAnsi"/>
          <w:b/>
          <w:caps/>
          <w:sz w:val="20"/>
          <w:szCs w:val="20"/>
        </w:rPr>
        <w:tab/>
      </w:r>
      <w:r w:rsidRPr="009F4582">
        <w:rPr>
          <w:rFonts w:asciiTheme="minorHAnsi" w:eastAsia="Calibri" w:hAnsiTheme="minorHAnsi" w:cstheme="minorHAnsi"/>
          <w:b/>
          <w:caps/>
          <w:sz w:val="20"/>
          <w:szCs w:val="20"/>
        </w:rPr>
        <w:tab/>
      </w:r>
      <w:r w:rsidRPr="009F4582">
        <w:rPr>
          <w:rFonts w:asciiTheme="minorHAnsi" w:eastAsia="Calibri" w:hAnsiTheme="minorHAnsi" w:cstheme="minorHAnsi"/>
          <w:b/>
          <w:caps/>
          <w:sz w:val="20"/>
          <w:szCs w:val="20"/>
        </w:rPr>
        <w:tab/>
      </w:r>
      <w:r w:rsidRPr="009F4582">
        <w:rPr>
          <w:rFonts w:asciiTheme="minorHAnsi" w:eastAsia="Calibri" w:hAnsiTheme="minorHAnsi" w:cstheme="minorHAnsi"/>
          <w:b/>
          <w:caps/>
          <w:sz w:val="20"/>
          <w:szCs w:val="20"/>
        </w:rPr>
        <w:tab/>
      </w:r>
      <w:r w:rsidR="0072401B">
        <w:rPr>
          <w:rFonts w:asciiTheme="minorHAnsi" w:eastAsia="Calibri" w:hAnsiTheme="minorHAnsi" w:cstheme="minorHAnsi"/>
          <w:b/>
          <w:caps/>
          <w:sz w:val="20"/>
          <w:szCs w:val="20"/>
        </w:rPr>
        <w:t xml:space="preserve">        </w:t>
      </w:r>
      <w:r w:rsidRPr="009F4582">
        <w:rPr>
          <w:rFonts w:asciiTheme="minorHAnsi" w:eastAsia="Calibri" w:hAnsiTheme="minorHAnsi" w:cstheme="minorHAnsi"/>
          <w:b/>
          <w:caps/>
          <w:sz w:val="20"/>
          <w:szCs w:val="20"/>
        </w:rPr>
        <w:t>Subconsultant</w:t>
      </w:r>
    </w:p>
    <w:p w14:paraId="07B32642" w14:textId="77777777" w:rsidR="0072401B" w:rsidRPr="009F4582" w:rsidRDefault="0072401B" w:rsidP="00D30969">
      <w:pPr>
        <w:shd w:val="clear" w:color="auto" w:fill="FFFFFF" w:themeFill="background1"/>
        <w:spacing w:after="200" w:line="240" w:lineRule="auto"/>
        <w:contextualSpacing/>
        <w:jc w:val="both"/>
        <w:rPr>
          <w:rFonts w:asciiTheme="minorHAnsi" w:eastAsia="Calibri" w:hAnsiTheme="minorHAnsi" w:cstheme="minorHAnsi"/>
          <w:b/>
          <w:caps/>
          <w:sz w:val="20"/>
          <w:szCs w:val="20"/>
        </w:rPr>
      </w:pPr>
    </w:p>
    <w:p w14:paraId="1F7A9AB5" w14:textId="77777777" w:rsidR="009E5A6F" w:rsidRPr="009F4582" w:rsidRDefault="009E5A6F" w:rsidP="00D30969">
      <w:pPr>
        <w:shd w:val="clear" w:color="auto" w:fill="FFFFFF" w:themeFill="background1"/>
        <w:spacing w:after="200" w:line="240" w:lineRule="auto"/>
        <w:contextualSpacing/>
        <w:jc w:val="both"/>
        <w:rPr>
          <w:rFonts w:asciiTheme="minorHAnsi" w:eastAsia="Calibri" w:hAnsiTheme="minorHAnsi" w:cstheme="minorHAnsi"/>
          <w:sz w:val="20"/>
          <w:szCs w:val="20"/>
        </w:rPr>
      </w:pPr>
      <w:r w:rsidRPr="009F4582">
        <w:rPr>
          <w:rFonts w:asciiTheme="minorHAnsi" w:eastAsia="Calibri" w:hAnsiTheme="minorHAnsi" w:cstheme="minorHAnsi"/>
          <w:b/>
          <w:caps/>
          <w:sz w:val="20"/>
          <w:szCs w:val="20"/>
        </w:rPr>
        <w:tab/>
      </w:r>
      <w:r w:rsidRPr="009F4582">
        <w:rPr>
          <w:rFonts w:asciiTheme="minorHAnsi" w:eastAsia="Calibri" w:hAnsiTheme="minorHAnsi" w:cstheme="minorHAnsi"/>
          <w:b/>
          <w:caps/>
          <w:sz w:val="20"/>
          <w:szCs w:val="20"/>
        </w:rPr>
        <w:tab/>
      </w:r>
      <w:r w:rsidRPr="009F4582">
        <w:rPr>
          <w:rFonts w:asciiTheme="minorHAnsi" w:eastAsia="Calibri" w:hAnsiTheme="minorHAnsi" w:cstheme="minorHAnsi"/>
          <w:b/>
          <w:caps/>
          <w:sz w:val="20"/>
          <w:szCs w:val="20"/>
        </w:rPr>
        <w:tab/>
      </w:r>
      <w:r w:rsidRPr="009F4582">
        <w:rPr>
          <w:rFonts w:asciiTheme="minorHAnsi" w:eastAsia="Calibri" w:hAnsiTheme="minorHAnsi" w:cstheme="minorHAnsi"/>
          <w:b/>
          <w:caps/>
          <w:sz w:val="20"/>
          <w:szCs w:val="20"/>
        </w:rPr>
        <w:tab/>
        <w:t xml:space="preserve">              </w:t>
      </w:r>
      <w:r w:rsidRPr="009F4582">
        <w:rPr>
          <w:rFonts w:asciiTheme="minorHAnsi" w:eastAsia="Calibri" w:hAnsiTheme="minorHAnsi" w:cstheme="minorHAnsi"/>
          <w:b/>
          <w:caps/>
          <w:sz w:val="20"/>
          <w:szCs w:val="20"/>
        </w:rPr>
        <w:tab/>
      </w:r>
      <w:r w:rsidRPr="009F4582">
        <w:rPr>
          <w:rFonts w:asciiTheme="minorHAnsi" w:eastAsia="Calibri" w:hAnsiTheme="minorHAnsi" w:cstheme="minorHAnsi"/>
          <w:b/>
          <w:caps/>
          <w:sz w:val="20"/>
          <w:szCs w:val="20"/>
        </w:rPr>
        <w:tab/>
      </w:r>
      <w:r w:rsidRPr="009F4582">
        <w:rPr>
          <w:rFonts w:asciiTheme="minorHAnsi" w:eastAsia="Calibri" w:hAnsiTheme="minorHAnsi" w:cstheme="minorHAnsi"/>
          <w:b/>
          <w:caps/>
          <w:sz w:val="20"/>
          <w:szCs w:val="20"/>
        </w:rPr>
        <w:tab/>
      </w:r>
    </w:p>
    <w:bookmarkEnd w:id="53"/>
    <w:bookmarkEnd w:id="54"/>
    <w:p w14:paraId="64DB97DF" w14:textId="77777777" w:rsidR="00280C6A" w:rsidRPr="00BA1B86" w:rsidRDefault="00280C6A" w:rsidP="00280C6A">
      <w:pPr>
        <w:tabs>
          <w:tab w:val="left" w:pos="0"/>
          <w:tab w:val="left" w:pos="600"/>
          <w:tab w:val="left" w:pos="1200"/>
          <w:tab w:val="left" w:pos="1800"/>
          <w:tab w:val="left" w:pos="2400"/>
          <w:tab w:val="left" w:pos="3600"/>
          <w:tab w:val="left" w:pos="468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Times New Roman" w:hAnsi="Times New Roman" w:cs="Times New Roman"/>
          <w:sz w:val="20"/>
          <w:szCs w:val="20"/>
        </w:rPr>
      </w:pPr>
      <w:r w:rsidRPr="00BA1B86">
        <w:rPr>
          <w:rFonts w:ascii="Times New Roman" w:eastAsia="Times New Roman" w:hAnsi="Times New Roman" w:cs="Times New Roman"/>
          <w:sz w:val="20"/>
          <w:szCs w:val="20"/>
          <w:u w:val="single"/>
        </w:rPr>
        <w:tab/>
      </w:r>
      <w:r w:rsidRPr="00BA1B86">
        <w:rPr>
          <w:rFonts w:ascii="Times New Roman" w:eastAsia="Times New Roman" w:hAnsi="Times New Roman" w:cs="Times New Roman"/>
          <w:sz w:val="20"/>
          <w:szCs w:val="20"/>
          <w:u w:val="single"/>
        </w:rPr>
        <w:tab/>
      </w:r>
      <w:r w:rsidRPr="00BA1B86">
        <w:rPr>
          <w:rFonts w:ascii="Times New Roman" w:eastAsia="Times New Roman" w:hAnsi="Times New Roman" w:cs="Times New Roman"/>
          <w:sz w:val="20"/>
          <w:szCs w:val="20"/>
          <w:u w:val="single"/>
        </w:rPr>
        <w:tab/>
      </w:r>
      <w:r w:rsidRPr="00BA1B86">
        <w:rPr>
          <w:rFonts w:ascii="Times New Roman" w:eastAsia="Times New Roman" w:hAnsi="Times New Roman" w:cs="Times New Roman"/>
          <w:sz w:val="20"/>
          <w:szCs w:val="20"/>
          <w:u w:val="single"/>
        </w:rPr>
        <w:tab/>
      </w:r>
      <w:r w:rsidRPr="00BA1B86">
        <w:rPr>
          <w:rFonts w:ascii="Times New Roman" w:eastAsia="Times New Roman" w:hAnsi="Times New Roman" w:cs="Times New Roman"/>
          <w:sz w:val="20"/>
          <w:szCs w:val="20"/>
          <w:u w:val="single"/>
        </w:rPr>
        <w:tab/>
      </w:r>
      <w:r w:rsidRPr="00BA1B86">
        <w:rPr>
          <w:rFonts w:ascii="Times New Roman" w:eastAsia="Times New Roman" w:hAnsi="Times New Roman" w:cs="Times New Roman"/>
          <w:sz w:val="20"/>
          <w:szCs w:val="20"/>
        </w:rPr>
        <w:tab/>
      </w:r>
      <w:r w:rsidRPr="00BA1B86">
        <w:rPr>
          <w:rFonts w:ascii="Times New Roman" w:eastAsia="Times New Roman" w:hAnsi="Times New Roman" w:cs="Times New Roman"/>
          <w:sz w:val="20"/>
          <w:szCs w:val="20"/>
          <w:u w:val="single"/>
        </w:rPr>
        <w:tab/>
      </w:r>
      <w:r w:rsidRPr="00BA1B86">
        <w:rPr>
          <w:rFonts w:ascii="Times New Roman" w:eastAsia="Times New Roman" w:hAnsi="Times New Roman" w:cs="Times New Roman"/>
          <w:sz w:val="20"/>
          <w:szCs w:val="20"/>
          <w:u w:val="single"/>
        </w:rPr>
        <w:tab/>
      </w:r>
      <w:r w:rsidRPr="00BA1B86">
        <w:rPr>
          <w:rFonts w:ascii="Times New Roman" w:eastAsia="Times New Roman" w:hAnsi="Times New Roman" w:cs="Times New Roman"/>
          <w:sz w:val="20"/>
          <w:szCs w:val="20"/>
          <w:u w:val="single"/>
        </w:rPr>
        <w:tab/>
      </w:r>
      <w:r w:rsidRPr="00BA1B86">
        <w:rPr>
          <w:rFonts w:ascii="Times New Roman" w:eastAsia="Times New Roman" w:hAnsi="Times New Roman" w:cs="Times New Roman"/>
          <w:sz w:val="20"/>
          <w:szCs w:val="20"/>
          <w:u w:val="single"/>
        </w:rPr>
        <w:tab/>
      </w:r>
      <w:r w:rsidRPr="00BA1B86">
        <w:rPr>
          <w:rFonts w:ascii="Times New Roman" w:eastAsia="Times New Roman" w:hAnsi="Times New Roman" w:cs="Times New Roman"/>
          <w:sz w:val="20"/>
          <w:szCs w:val="20"/>
          <w:u w:val="single"/>
        </w:rPr>
        <w:tab/>
      </w:r>
      <w:r w:rsidRPr="00BA1B86">
        <w:rPr>
          <w:rFonts w:ascii="Times New Roman" w:eastAsia="Times New Roman" w:hAnsi="Times New Roman" w:cs="Times New Roman"/>
          <w:sz w:val="20"/>
          <w:szCs w:val="20"/>
          <w:u w:val="single"/>
        </w:rPr>
        <w:tab/>
        <w:t xml:space="preserve"> </w:t>
      </w:r>
    </w:p>
    <w:p w14:paraId="575E3F9F" w14:textId="77777777" w:rsidR="00280C6A" w:rsidRPr="00BA1B86" w:rsidRDefault="00280C6A" w:rsidP="00280C6A">
      <w:pPr>
        <w:tabs>
          <w:tab w:val="left" w:pos="0"/>
          <w:tab w:val="left" w:pos="600"/>
          <w:tab w:val="left" w:pos="1200"/>
          <w:tab w:val="left" w:pos="1800"/>
          <w:tab w:val="left" w:pos="2400"/>
          <w:tab w:val="left" w:pos="3600"/>
          <w:tab w:val="left" w:pos="468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Times New Roman" w:hAnsi="Times New Roman" w:cs="Times New Roman"/>
          <w:sz w:val="20"/>
          <w:szCs w:val="20"/>
        </w:rPr>
      </w:pPr>
      <w:r w:rsidRPr="00BA1B86">
        <w:rPr>
          <w:rFonts w:ascii="Times New Roman" w:eastAsia="Times New Roman" w:hAnsi="Times New Roman" w:cs="Times New Roman"/>
          <w:sz w:val="20"/>
          <w:szCs w:val="20"/>
        </w:rPr>
        <w:t>Signature</w:t>
      </w:r>
      <w:r w:rsidRPr="00BA1B86">
        <w:rPr>
          <w:rFonts w:ascii="Times New Roman" w:eastAsia="Times New Roman" w:hAnsi="Times New Roman" w:cs="Times New Roman"/>
          <w:sz w:val="20"/>
          <w:szCs w:val="20"/>
        </w:rPr>
        <w:tab/>
      </w:r>
      <w:r w:rsidRPr="00BA1B86">
        <w:rPr>
          <w:rFonts w:ascii="Times New Roman" w:eastAsia="Times New Roman" w:hAnsi="Times New Roman" w:cs="Times New Roman"/>
          <w:sz w:val="20"/>
          <w:szCs w:val="20"/>
        </w:rPr>
        <w:tab/>
      </w:r>
      <w:r w:rsidRPr="00BA1B86">
        <w:rPr>
          <w:rFonts w:ascii="Times New Roman" w:eastAsia="Times New Roman" w:hAnsi="Times New Roman" w:cs="Times New Roman"/>
          <w:sz w:val="20"/>
          <w:szCs w:val="20"/>
        </w:rPr>
        <w:tab/>
      </w:r>
      <w:r w:rsidRPr="00BA1B86">
        <w:rPr>
          <w:rFonts w:ascii="Times New Roman" w:eastAsia="Times New Roman" w:hAnsi="Times New Roman" w:cs="Times New Roman"/>
          <w:sz w:val="20"/>
          <w:szCs w:val="20"/>
        </w:rPr>
        <w:tab/>
      </w:r>
      <w:r w:rsidRPr="00BA1B86">
        <w:rPr>
          <w:rFonts w:ascii="Times New Roman" w:eastAsia="Times New Roman" w:hAnsi="Times New Roman" w:cs="Times New Roman"/>
          <w:sz w:val="20"/>
          <w:szCs w:val="20"/>
        </w:rPr>
        <w:tab/>
      </w:r>
      <w:proofErr w:type="spellStart"/>
      <w:r w:rsidRPr="00BA1B86">
        <w:rPr>
          <w:rFonts w:ascii="Times New Roman" w:eastAsia="Times New Roman" w:hAnsi="Times New Roman" w:cs="Times New Roman"/>
          <w:sz w:val="20"/>
          <w:szCs w:val="20"/>
        </w:rPr>
        <w:t>Signature</w:t>
      </w:r>
      <w:proofErr w:type="spellEnd"/>
    </w:p>
    <w:p w14:paraId="55BB8908" w14:textId="77777777" w:rsidR="00280C6A" w:rsidRPr="00BA1B86" w:rsidRDefault="00280C6A" w:rsidP="00280C6A">
      <w:pPr>
        <w:tabs>
          <w:tab w:val="left" w:pos="0"/>
          <w:tab w:val="left" w:pos="600"/>
          <w:tab w:val="left" w:pos="1200"/>
          <w:tab w:val="left" w:pos="1800"/>
          <w:tab w:val="left" w:pos="2400"/>
          <w:tab w:val="left" w:pos="3600"/>
          <w:tab w:val="left" w:pos="468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Times New Roman" w:hAnsi="Times New Roman" w:cs="Times New Roman"/>
          <w:sz w:val="20"/>
          <w:szCs w:val="20"/>
          <w:u w:val="single"/>
        </w:rPr>
      </w:pPr>
    </w:p>
    <w:p w14:paraId="1684E2AF" w14:textId="77777777" w:rsidR="00280C6A" w:rsidRPr="00BA1B86" w:rsidRDefault="00280C6A" w:rsidP="00280C6A">
      <w:pPr>
        <w:tabs>
          <w:tab w:val="left" w:pos="0"/>
          <w:tab w:val="left" w:pos="600"/>
          <w:tab w:val="left" w:pos="1200"/>
          <w:tab w:val="left" w:pos="1800"/>
          <w:tab w:val="left" w:pos="2400"/>
          <w:tab w:val="left" w:pos="3600"/>
          <w:tab w:val="left" w:pos="468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Times New Roman" w:hAnsi="Times New Roman" w:cs="Times New Roman"/>
          <w:sz w:val="20"/>
          <w:szCs w:val="20"/>
          <w:u w:val="single" w:color="000000" w:themeColor="text1"/>
        </w:rPr>
      </w:pPr>
      <w:r>
        <w:rPr>
          <w:rFonts w:ascii="Times New Roman" w:eastAsia="Times New Roman" w:hAnsi="Times New Roman" w:cs="Times New Roman"/>
          <w:sz w:val="20"/>
          <w:szCs w:val="20"/>
          <w:u w:val="single" w:color="000000" w:themeColor="text1"/>
        </w:rPr>
        <w:tab/>
      </w:r>
      <w:r>
        <w:rPr>
          <w:rFonts w:ascii="Times New Roman" w:eastAsia="Times New Roman" w:hAnsi="Times New Roman" w:cs="Times New Roman"/>
          <w:sz w:val="20"/>
          <w:szCs w:val="20"/>
          <w:u w:val="single" w:color="000000" w:themeColor="text1"/>
        </w:rPr>
        <w:tab/>
      </w:r>
      <w:r>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p>
    <w:p w14:paraId="02F900D6" w14:textId="77777777" w:rsidR="00280C6A" w:rsidRPr="00BA1B86" w:rsidRDefault="00280C6A" w:rsidP="00280C6A">
      <w:pPr>
        <w:tabs>
          <w:tab w:val="left" w:pos="0"/>
          <w:tab w:val="left" w:pos="600"/>
          <w:tab w:val="left" w:pos="1200"/>
          <w:tab w:val="left" w:pos="1800"/>
          <w:tab w:val="left" w:pos="2400"/>
          <w:tab w:val="left" w:pos="3600"/>
          <w:tab w:val="left" w:pos="468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Times New Roman" w:hAnsi="Times New Roman" w:cs="Times New Roman"/>
          <w:sz w:val="20"/>
          <w:szCs w:val="20"/>
          <w:u w:color="000000" w:themeColor="text1"/>
        </w:rPr>
      </w:pPr>
      <w:r w:rsidRPr="00BA1B86">
        <w:rPr>
          <w:rFonts w:ascii="Times New Roman" w:eastAsia="Times New Roman" w:hAnsi="Times New Roman" w:cs="Times New Roman"/>
          <w:sz w:val="20"/>
          <w:szCs w:val="20"/>
          <w:u w:color="000000" w:themeColor="text1"/>
        </w:rPr>
        <w:t>Typed or Printed Name</w:t>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t>Typed or Printed Name</w:t>
      </w:r>
    </w:p>
    <w:p w14:paraId="25A1BA21" w14:textId="77777777" w:rsidR="00280C6A" w:rsidRPr="00BA1B86" w:rsidRDefault="00280C6A" w:rsidP="00280C6A">
      <w:pPr>
        <w:tabs>
          <w:tab w:val="left" w:pos="0"/>
          <w:tab w:val="left" w:pos="600"/>
          <w:tab w:val="left" w:pos="1200"/>
          <w:tab w:val="left" w:pos="1800"/>
          <w:tab w:val="left" w:pos="2400"/>
          <w:tab w:val="left" w:pos="3600"/>
          <w:tab w:val="left" w:pos="468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Times New Roman" w:hAnsi="Times New Roman" w:cs="Times New Roman"/>
          <w:sz w:val="20"/>
          <w:szCs w:val="20"/>
          <w:u w:val="single" w:color="000000" w:themeColor="text1"/>
        </w:rPr>
      </w:pPr>
    </w:p>
    <w:p w14:paraId="486E5A28" w14:textId="77777777" w:rsidR="00280C6A" w:rsidRPr="00BA1B86" w:rsidRDefault="00280C6A" w:rsidP="00280C6A">
      <w:pPr>
        <w:tabs>
          <w:tab w:val="left" w:pos="0"/>
          <w:tab w:val="left" w:pos="600"/>
          <w:tab w:val="left" w:pos="1200"/>
          <w:tab w:val="left" w:pos="1800"/>
          <w:tab w:val="left" w:pos="2400"/>
          <w:tab w:val="left" w:pos="3600"/>
          <w:tab w:val="left" w:pos="468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Times New Roman" w:hAnsi="Times New Roman" w:cs="Times New Roman"/>
          <w:sz w:val="20"/>
          <w:szCs w:val="20"/>
          <w:u w:color="000000" w:themeColor="text1"/>
        </w:rPr>
      </w:pPr>
      <w:r>
        <w:rPr>
          <w:rFonts w:ascii="Times New Roman" w:eastAsia="Times New Roman" w:hAnsi="Times New Roman" w:cs="Times New Roman"/>
          <w:color w:val="0070C0"/>
          <w:sz w:val="24"/>
          <w:szCs w:val="24"/>
          <w:u w:val="single" w:color="000000" w:themeColor="text1"/>
        </w:rPr>
        <w:tab/>
      </w:r>
      <w:r>
        <w:rPr>
          <w:rFonts w:ascii="Times New Roman" w:eastAsia="Times New Roman" w:hAnsi="Times New Roman" w:cs="Times New Roman"/>
          <w:color w:val="0070C0"/>
          <w:sz w:val="24"/>
          <w:szCs w:val="24"/>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color="000000" w:themeColor="text1"/>
        </w:rPr>
        <w:t xml:space="preserve"> </w:t>
      </w:r>
    </w:p>
    <w:p w14:paraId="4C859D07" w14:textId="77777777" w:rsidR="00280C6A" w:rsidRPr="00BA1B86" w:rsidRDefault="00280C6A" w:rsidP="00280C6A">
      <w:pPr>
        <w:tabs>
          <w:tab w:val="left" w:pos="0"/>
          <w:tab w:val="left" w:pos="600"/>
          <w:tab w:val="left" w:pos="1200"/>
          <w:tab w:val="left" w:pos="1800"/>
          <w:tab w:val="left" w:pos="2400"/>
          <w:tab w:val="left" w:pos="3600"/>
          <w:tab w:val="left" w:pos="4680"/>
          <w:tab w:val="left" w:pos="5040"/>
          <w:tab w:val="left" w:pos="5760"/>
          <w:tab w:val="left" w:pos="6480"/>
          <w:tab w:val="left" w:pos="7200"/>
          <w:tab w:val="left" w:pos="7920"/>
          <w:tab w:val="left" w:pos="8640"/>
          <w:tab w:val="left" w:pos="9360"/>
        </w:tabs>
        <w:autoSpaceDE w:val="0"/>
        <w:autoSpaceDN w:val="0"/>
        <w:adjustRightInd w:val="0"/>
        <w:spacing w:after="0" w:line="240" w:lineRule="auto"/>
        <w:ind w:left="4680" w:hanging="4680"/>
        <w:rPr>
          <w:rFonts w:ascii="Times New Roman" w:eastAsia="Times New Roman" w:hAnsi="Times New Roman" w:cs="Times New Roman"/>
          <w:sz w:val="20"/>
          <w:szCs w:val="20"/>
          <w:u w:color="000000" w:themeColor="text1"/>
        </w:rPr>
      </w:pPr>
      <w:r>
        <w:rPr>
          <w:rFonts w:ascii="Times New Roman" w:eastAsia="Times New Roman" w:hAnsi="Times New Roman" w:cs="Times New Roman"/>
          <w:sz w:val="20"/>
          <w:szCs w:val="20"/>
          <w:u w:color="000000" w:themeColor="text1"/>
        </w:rPr>
        <w:t>Title</w:t>
      </w:r>
      <w:r>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r>
      <w:proofErr w:type="spellStart"/>
      <w:r w:rsidRPr="00BA1B86">
        <w:rPr>
          <w:rFonts w:ascii="Times New Roman" w:eastAsia="Times New Roman" w:hAnsi="Times New Roman" w:cs="Times New Roman"/>
          <w:sz w:val="20"/>
          <w:szCs w:val="20"/>
          <w:u w:color="000000" w:themeColor="text1"/>
        </w:rPr>
        <w:t>T</w:t>
      </w:r>
      <w:r>
        <w:rPr>
          <w:rFonts w:ascii="Times New Roman" w:eastAsia="Times New Roman" w:hAnsi="Times New Roman" w:cs="Times New Roman"/>
          <w:sz w:val="20"/>
          <w:szCs w:val="20"/>
          <w:u w:color="000000" w:themeColor="text1"/>
        </w:rPr>
        <w:t>itle</w:t>
      </w:r>
      <w:proofErr w:type="spellEnd"/>
    </w:p>
    <w:p w14:paraId="3CE5EFFB" w14:textId="77777777" w:rsidR="00280C6A" w:rsidRPr="00BA1B86" w:rsidRDefault="00280C6A" w:rsidP="00280C6A">
      <w:pPr>
        <w:tabs>
          <w:tab w:val="left" w:pos="0"/>
          <w:tab w:val="left" w:pos="600"/>
          <w:tab w:val="left" w:pos="1200"/>
          <w:tab w:val="left" w:pos="1800"/>
          <w:tab w:val="left" w:pos="2400"/>
          <w:tab w:val="left" w:pos="3600"/>
          <w:tab w:val="left" w:pos="4680"/>
          <w:tab w:val="left" w:pos="5040"/>
          <w:tab w:val="left" w:pos="5760"/>
          <w:tab w:val="left" w:pos="6480"/>
          <w:tab w:val="left" w:pos="7200"/>
          <w:tab w:val="left" w:pos="7920"/>
          <w:tab w:val="left" w:pos="8640"/>
          <w:tab w:val="left" w:pos="9360"/>
        </w:tabs>
        <w:autoSpaceDE w:val="0"/>
        <w:autoSpaceDN w:val="0"/>
        <w:adjustRightInd w:val="0"/>
        <w:spacing w:after="0" w:line="240" w:lineRule="auto"/>
        <w:ind w:left="4680" w:hanging="4680"/>
        <w:rPr>
          <w:rFonts w:ascii="Times New Roman" w:eastAsia="Times New Roman" w:hAnsi="Times New Roman" w:cs="Times New Roman"/>
          <w:sz w:val="20"/>
          <w:szCs w:val="20"/>
          <w:u w:val="single" w:color="000000" w:themeColor="text1"/>
        </w:rPr>
      </w:pPr>
    </w:p>
    <w:p w14:paraId="5C34533D" w14:textId="77777777" w:rsidR="00280C6A" w:rsidRPr="00BA1B86" w:rsidRDefault="00280C6A" w:rsidP="00280C6A">
      <w:pPr>
        <w:tabs>
          <w:tab w:val="left" w:pos="0"/>
          <w:tab w:val="left" w:pos="600"/>
          <w:tab w:val="left" w:pos="1200"/>
          <w:tab w:val="left" w:pos="1800"/>
          <w:tab w:val="left" w:pos="2400"/>
          <w:tab w:val="left" w:pos="3600"/>
          <w:tab w:val="left" w:pos="4680"/>
          <w:tab w:val="left" w:pos="5040"/>
          <w:tab w:val="left" w:pos="5760"/>
          <w:tab w:val="left" w:pos="6480"/>
          <w:tab w:val="left" w:pos="7200"/>
          <w:tab w:val="left" w:pos="7920"/>
          <w:tab w:val="left" w:pos="8640"/>
          <w:tab w:val="left" w:pos="9360"/>
        </w:tabs>
        <w:autoSpaceDE w:val="0"/>
        <w:autoSpaceDN w:val="0"/>
        <w:adjustRightInd w:val="0"/>
        <w:spacing w:after="0" w:line="240" w:lineRule="auto"/>
        <w:ind w:left="4680" w:hanging="4680"/>
        <w:rPr>
          <w:rFonts w:ascii="Times New Roman" w:eastAsia="Times New Roman" w:hAnsi="Times New Roman" w:cs="Times New Roman"/>
          <w:sz w:val="20"/>
          <w:szCs w:val="20"/>
          <w:u w:color="000000" w:themeColor="text1"/>
        </w:rPr>
      </w:pPr>
      <w:r>
        <w:rPr>
          <w:rFonts w:ascii="Times New Roman" w:eastAsia="Times New Roman" w:hAnsi="Times New Roman" w:cs="Times New Roman"/>
          <w:color w:val="0070C0"/>
          <w:sz w:val="24"/>
          <w:szCs w:val="24"/>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r w:rsidRPr="00BA1B86">
        <w:rPr>
          <w:rFonts w:ascii="Times New Roman" w:eastAsia="Times New Roman" w:hAnsi="Times New Roman" w:cs="Times New Roman"/>
          <w:sz w:val="20"/>
          <w:szCs w:val="20"/>
          <w:u w:val="single" w:color="000000" w:themeColor="text1"/>
        </w:rPr>
        <w:tab/>
      </w:r>
    </w:p>
    <w:p w14:paraId="5E6A29F1" w14:textId="77777777" w:rsidR="00280C6A" w:rsidRPr="00BA1B86" w:rsidRDefault="00280C6A" w:rsidP="00280C6A">
      <w:pPr>
        <w:tabs>
          <w:tab w:val="left" w:pos="0"/>
          <w:tab w:val="left" w:pos="600"/>
          <w:tab w:val="left" w:pos="1200"/>
          <w:tab w:val="left" w:pos="1800"/>
          <w:tab w:val="left" w:pos="2400"/>
          <w:tab w:val="left" w:pos="3600"/>
          <w:tab w:val="left" w:pos="4680"/>
          <w:tab w:val="left" w:pos="5040"/>
          <w:tab w:val="left" w:pos="5760"/>
          <w:tab w:val="left" w:pos="6480"/>
          <w:tab w:val="left" w:pos="7200"/>
          <w:tab w:val="left" w:pos="7920"/>
          <w:tab w:val="left" w:pos="8640"/>
          <w:tab w:val="left" w:pos="9360"/>
        </w:tabs>
        <w:autoSpaceDE w:val="0"/>
        <w:autoSpaceDN w:val="0"/>
        <w:adjustRightInd w:val="0"/>
        <w:spacing w:after="0" w:line="240" w:lineRule="auto"/>
        <w:ind w:left="4680" w:hanging="4680"/>
        <w:rPr>
          <w:rFonts w:ascii="Times New Roman" w:eastAsia="Times New Roman" w:hAnsi="Times New Roman" w:cs="Times New Roman"/>
          <w:sz w:val="24"/>
          <w:szCs w:val="24"/>
          <w:u w:color="000000" w:themeColor="text1"/>
        </w:rPr>
      </w:pPr>
      <w:r w:rsidRPr="00BA1B86">
        <w:rPr>
          <w:rFonts w:ascii="Times New Roman" w:eastAsia="Times New Roman" w:hAnsi="Times New Roman" w:cs="Times New Roman"/>
          <w:sz w:val="20"/>
          <w:szCs w:val="20"/>
          <w:u w:color="000000" w:themeColor="text1"/>
        </w:rPr>
        <w:t>Date</w:t>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r>
      <w:r w:rsidRPr="00BA1B86">
        <w:rPr>
          <w:rFonts w:ascii="Times New Roman" w:eastAsia="Times New Roman" w:hAnsi="Times New Roman" w:cs="Times New Roman"/>
          <w:sz w:val="20"/>
          <w:szCs w:val="20"/>
          <w:u w:color="000000" w:themeColor="text1"/>
        </w:rPr>
        <w:tab/>
      </w:r>
      <w:proofErr w:type="spellStart"/>
      <w:r w:rsidRPr="00BA1B86">
        <w:rPr>
          <w:rFonts w:ascii="Times New Roman" w:eastAsia="Times New Roman" w:hAnsi="Times New Roman" w:cs="Times New Roman"/>
          <w:sz w:val="20"/>
          <w:szCs w:val="20"/>
          <w:u w:color="000000" w:themeColor="text1"/>
        </w:rPr>
        <w:t>Date</w:t>
      </w:r>
      <w:proofErr w:type="spellEnd"/>
    </w:p>
    <w:p w14:paraId="29D7FA23" w14:textId="77777777" w:rsidR="00280C6A" w:rsidRPr="0036478B" w:rsidRDefault="00280C6A" w:rsidP="00280C6A">
      <w:pPr>
        <w:spacing w:before="120" w:after="120" w:line="360" w:lineRule="auto"/>
        <w:rPr>
          <w:rFonts w:ascii="Times New Roman" w:hAnsi="Times New Roman" w:cs="Times New Roman"/>
        </w:rPr>
      </w:pPr>
    </w:p>
    <w:p w14:paraId="092975E9" w14:textId="77777777" w:rsidR="00280C6A" w:rsidRDefault="00280C6A">
      <w:pPr>
        <w:rPr>
          <w:rFonts w:asciiTheme="minorHAnsi" w:hAnsiTheme="minorHAnsi" w:cstheme="minorHAnsi"/>
          <w:b/>
          <w:sz w:val="20"/>
          <w:szCs w:val="20"/>
          <w:u w:val="single"/>
        </w:rPr>
      </w:pPr>
      <w:r>
        <w:rPr>
          <w:rFonts w:asciiTheme="minorHAnsi" w:hAnsiTheme="minorHAnsi" w:cstheme="minorHAnsi"/>
          <w:b/>
          <w:sz w:val="20"/>
          <w:szCs w:val="20"/>
          <w:u w:val="single"/>
        </w:rPr>
        <w:br w:type="page"/>
      </w:r>
    </w:p>
    <w:p w14:paraId="74C48C7E" w14:textId="6C291F7E" w:rsidR="00B507C1" w:rsidRPr="009F4582" w:rsidRDefault="00B507C1" w:rsidP="00B507C1">
      <w:pPr>
        <w:pBdr>
          <w:top w:val="single" w:sz="4" w:space="1" w:color="auto"/>
          <w:left w:val="single" w:sz="4" w:space="4" w:color="auto"/>
          <w:bottom w:val="single" w:sz="4" w:space="1" w:color="auto"/>
          <w:right w:val="single" w:sz="4" w:space="4" w:color="auto"/>
        </w:pBdr>
        <w:spacing w:line="240" w:lineRule="auto"/>
        <w:contextualSpacing/>
        <w:jc w:val="center"/>
        <w:rPr>
          <w:rFonts w:asciiTheme="minorHAnsi" w:hAnsiTheme="minorHAnsi" w:cstheme="minorHAnsi"/>
          <w:b/>
          <w:sz w:val="20"/>
          <w:szCs w:val="20"/>
          <w:u w:val="single"/>
        </w:rPr>
      </w:pPr>
      <w:r w:rsidRPr="009F4582">
        <w:rPr>
          <w:rFonts w:asciiTheme="minorHAnsi" w:hAnsiTheme="minorHAnsi" w:cstheme="minorHAnsi"/>
          <w:b/>
          <w:sz w:val="20"/>
          <w:szCs w:val="20"/>
          <w:u w:val="single"/>
        </w:rPr>
        <w:lastRenderedPageBreak/>
        <w:t>EXHIBIT A</w:t>
      </w:r>
      <w:r w:rsidR="00D36BB3">
        <w:rPr>
          <w:rFonts w:asciiTheme="minorHAnsi" w:hAnsiTheme="minorHAnsi" w:cstheme="minorHAnsi"/>
          <w:b/>
          <w:sz w:val="20"/>
          <w:szCs w:val="20"/>
          <w:u w:val="single"/>
        </w:rPr>
        <w:t xml:space="preserve"> – SUBCONSULANT CLASSIFICATION</w:t>
      </w:r>
    </w:p>
    <w:p w14:paraId="2989D5B8" w14:textId="77777777" w:rsidR="00B26516" w:rsidRPr="009F4582" w:rsidRDefault="00B26516" w:rsidP="00B507C1">
      <w:pPr>
        <w:spacing w:line="240" w:lineRule="auto"/>
        <w:contextualSpacing/>
        <w:jc w:val="center"/>
        <w:rPr>
          <w:rFonts w:asciiTheme="minorHAnsi" w:hAnsiTheme="minorHAnsi" w:cstheme="minorHAnsi"/>
          <w:b/>
          <w:sz w:val="20"/>
          <w:szCs w:val="20"/>
          <w:u w:val="single"/>
        </w:rPr>
      </w:pPr>
    </w:p>
    <w:p w14:paraId="0C78D0C1" w14:textId="22156528" w:rsidR="008C0F1E" w:rsidRDefault="0000667E" w:rsidP="008C0F1E">
      <w:pPr>
        <w:spacing w:line="240" w:lineRule="auto"/>
        <w:contextualSpacing/>
        <w:jc w:val="both"/>
        <w:rPr>
          <w:rFonts w:asciiTheme="minorHAnsi" w:hAnsiTheme="minorHAnsi" w:cstheme="minorHAnsi"/>
          <w:sz w:val="20"/>
          <w:szCs w:val="20"/>
        </w:rPr>
      </w:pPr>
      <w:bookmarkStart w:id="55" w:name="BusinessClassCert"/>
      <w:bookmarkStart w:id="56" w:name="_Hlk64563829"/>
      <w:r w:rsidRPr="00FF0E81">
        <w:rPr>
          <w:rFonts w:asciiTheme="minorHAnsi" w:hAnsiTheme="minorHAnsi" w:cstheme="minorHAnsi"/>
          <w:sz w:val="20"/>
          <w:szCs w:val="20"/>
        </w:rPr>
        <w:t xml:space="preserve">Subconsultant shall certify to Gannett Fleming below its classification and the most recent certification date under any of the following classifications or those which are applicable to the Services. Multiple classifications may be selected. In the event any of the status of any of the classifications selected below change or are achieved during the Term, then Subconsultant shall inform Gannett Fleming in writing in not less than two (2) days, or sooner, if required under the Prime Agreement or Applicable Laws.  </w:t>
      </w:r>
    </w:p>
    <w:p w14:paraId="563B8383" w14:textId="0D99933A" w:rsidR="008C0F1E" w:rsidRDefault="00D36BB3" w:rsidP="008C0F1E">
      <w:pPr>
        <w:spacing w:line="240" w:lineRule="auto"/>
        <w:contextualSpacing/>
        <w:jc w:val="both"/>
        <w:rPr>
          <w:rFonts w:asciiTheme="minorHAnsi" w:hAnsiTheme="minorHAnsi" w:cstheme="minorHAnsi"/>
          <w:sz w:val="20"/>
          <w:szCs w:val="20"/>
        </w:rPr>
      </w:pPr>
      <w:r>
        <w:rPr>
          <w:rFonts w:asciiTheme="minorHAnsi" w:hAnsiTheme="minorHAnsi" w:cstheme="minorHAnsi"/>
          <w:bCs/>
          <w:noProof/>
          <w:sz w:val="20"/>
          <w:szCs w:val="20"/>
        </w:rPr>
        <mc:AlternateContent>
          <mc:Choice Requires="wps">
            <w:drawing>
              <wp:anchor distT="0" distB="0" distL="114300" distR="114300" simplePos="0" relativeHeight="251669504" behindDoc="0" locked="0" layoutInCell="1" allowOverlap="1" wp14:anchorId="11CE17FF" wp14:editId="61B1488F">
                <wp:simplePos x="0" y="0"/>
                <wp:positionH relativeFrom="column">
                  <wp:posOffset>2466975</wp:posOffset>
                </wp:positionH>
                <wp:positionV relativeFrom="paragraph">
                  <wp:posOffset>96520</wp:posOffset>
                </wp:positionV>
                <wp:extent cx="142875" cy="171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AB2FA" id="Rectangle 6" o:spid="_x0000_s1026" style="position:absolute;margin-left:194.25pt;margin-top:7.6pt;width:11.2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59264" behindDoc="0" locked="0" layoutInCell="1" allowOverlap="1" wp14:anchorId="47DC987E" wp14:editId="64CE5316">
                <wp:simplePos x="0" y="0"/>
                <wp:positionH relativeFrom="margin">
                  <wp:posOffset>-9525</wp:posOffset>
                </wp:positionH>
                <wp:positionV relativeFrom="paragraph">
                  <wp:posOffset>96520</wp:posOffset>
                </wp:positionV>
                <wp:extent cx="142875" cy="171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F0A50" id="Rectangle 1" o:spid="_x0000_s1026" style="position:absolute;margin-left:-.75pt;margin-top:7.6pt;width:11.25pt;height: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WYlAIAAIM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" filled="f" strokecolor="black [3213]" strokeweight="1pt">
                <w10:wrap anchorx="margin"/>
              </v:rec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65408" behindDoc="0" locked="0" layoutInCell="1" allowOverlap="1" wp14:anchorId="2E049BDA" wp14:editId="050B44F4">
                <wp:simplePos x="0" y="0"/>
                <wp:positionH relativeFrom="column">
                  <wp:posOffset>1447800</wp:posOffset>
                </wp:positionH>
                <wp:positionV relativeFrom="paragraph">
                  <wp:posOffset>125095</wp:posOffset>
                </wp:positionV>
                <wp:extent cx="142875" cy="171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86EB3" id="Rectangle 4" o:spid="_x0000_s1026" style="position:absolute;margin-left:114pt;margin-top:9.85pt;width:11.2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63360" behindDoc="0" locked="0" layoutInCell="1" allowOverlap="1" wp14:anchorId="194A5FC8" wp14:editId="031595F0">
                <wp:simplePos x="0" y="0"/>
                <wp:positionH relativeFrom="column">
                  <wp:posOffset>952500</wp:posOffset>
                </wp:positionH>
                <wp:positionV relativeFrom="paragraph">
                  <wp:posOffset>125095</wp:posOffset>
                </wp:positionV>
                <wp:extent cx="142875" cy="171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A2CBE" id="Rectangle 3" o:spid="_x0000_s1026" style="position:absolute;margin-left:75pt;margin-top:9.85pt;width:11.2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HblAIAAIM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73600" behindDoc="0" locked="0" layoutInCell="1" allowOverlap="1" wp14:anchorId="5A6BF364" wp14:editId="79DA04BC">
                <wp:simplePos x="0" y="0"/>
                <wp:positionH relativeFrom="column">
                  <wp:posOffset>2962275</wp:posOffset>
                </wp:positionH>
                <wp:positionV relativeFrom="paragraph">
                  <wp:posOffset>125095</wp:posOffset>
                </wp:positionV>
                <wp:extent cx="142875" cy="171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37839" id="Rectangle 8" o:spid="_x0000_s1026" style="position:absolute;margin-left:233.25pt;margin-top:9.85pt;width:11.2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1ulAIAAIM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67456" behindDoc="0" locked="0" layoutInCell="1" allowOverlap="1" wp14:anchorId="6E9C0F2E" wp14:editId="5EB47055">
                <wp:simplePos x="0" y="0"/>
                <wp:positionH relativeFrom="column">
                  <wp:posOffset>1981200</wp:posOffset>
                </wp:positionH>
                <wp:positionV relativeFrom="paragraph">
                  <wp:posOffset>115570</wp:posOffset>
                </wp:positionV>
                <wp:extent cx="142875" cy="1714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64F32" id="Rectangle 5" o:spid="_x0000_s1026" style="position:absolute;margin-left:156pt;margin-top:9.1pt;width:11.2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GwekwIAAIM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61312" behindDoc="0" locked="0" layoutInCell="1" allowOverlap="1" wp14:anchorId="1C9AE1EA" wp14:editId="20F00B86">
                <wp:simplePos x="0" y="0"/>
                <wp:positionH relativeFrom="column">
                  <wp:posOffset>457200</wp:posOffset>
                </wp:positionH>
                <wp:positionV relativeFrom="paragraph">
                  <wp:posOffset>115570</wp:posOffset>
                </wp:positionV>
                <wp:extent cx="142875" cy="171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D5FFA" id="Rectangle 2" o:spid="_x0000_s1026" style="position:absolute;margin-left:36pt;margin-top:9.1pt;width:11.2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" filled="f" strokecolor="black [3213]" strokeweight="1pt"/>
            </w:pict>
          </mc:Fallback>
        </mc:AlternateContent>
      </w:r>
    </w:p>
    <w:p w14:paraId="3C53AF8C" w14:textId="33FAB85D" w:rsidR="0000667E" w:rsidRPr="00D36BB3" w:rsidRDefault="00D36BB3" w:rsidP="008C0F1E">
      <w:pPr>
        <w:spacing w:line="240" w:lineRule="auto"/>
        <w:contextualSpacing/>
        <w:jc w:val="both"/>
        <w:rPr>
          <w:rFonts w:asciiTheme="minorHAnsi" w:hAnsiTheme="minorHAnsi" w:cstheme="minorHAnsi"/>
          <w:sz w:val="20"/>
          <w:szCs w:val="20"/>
        </w:rPr>
      </w:pPr>
      <w:r>
        <w:rPr>
          <w:rFonts w:asciiTheme="minorHAnsi" w:hAnsiTheme="minorHAnsi" w:cstheme="minorHAnsi"/>
          <w:b/>
          <w:bCs/>
          <w:sz w:val="20"/>
          <w:szCs w:val="20"/>
        </w:rPr>
        <w:t xml:space="preserve">      </w:t>
      </w:r>
      <w:r w:rsidR="0000667E" w:rsidRPr="00B507C1">
        <w:rPr>
          <w:rFonts w:asciiTheme="minorHAnsi" w:hAnsiTheme="minorHAnsi" w:cstheme="minorHAnsi"/>
          <w:b/>
          <w:bCs/>
          <w:sz w:val="20"/>
          <w:szCs w:val="20"/>
        </w:rPr>
        <w:t xml:space="preserve">DBE  </w:t>
      </w:r>
      <w:r>
        <w:rPr>
          <w:rFonts w:ascii="MS Gothic" w:eastAsia="MS Gothic" w:hAnsi="MS Gothic" w:cs="Segoe UI Symbol" w:hint="eastAsia"/>
          <w:sz w:val="20"/>
          <w:szCs w:val="20"/>
        </w:rPr>
        <w:t xml:space="preserve"> </w:t>
      </w:r>
      <w:r>
        <w:rPr>
          <w:rFonts w:ascii="MS Gothic" w:eastAsia="MS Gothic" w:hAnsi="MS Gothic" w:cs="Segoe UI Symbol"/>
          <w:sz w:val="20"/>
          <w:szCs w:val="20"/>
        </w:rPr>
        <w:t xml:space="preserve">  </w:t>
      </w:r>
      <w:r w:rsidR="0000667E" w:rsidRPr="00B507C1">
        <w:rPr>
          <w:rFonts w:asciiTheme="minorHAnsi" w:hAnsiTheme="minorHAnsi" w:cstheme="minorHAnsi"/>
          <w:b/>
          <w:bCs/>
          <w:sz w:val="20"/>
          <w:szCs w:val="20"/>
        </w:rPr>
        <w:t xml:space="preserve">WBE </w:t>
      </w:r>
      <w:r>
        <w:rPr>
          <w:rFonts w:asciiTheme="minorHAnsi" w:hAnsiTheme="minorHAnsi" w:cstheme="minorHAnsi"/>
          <w:b/>
          <w:bCs/>
          <w:sz w:val="20"/>
          <w:szCs w:val="20"/>
        </w:rPr>
        <w:t xml:space="preserve"> </w:t>
      </w:r>
      <w:r w:rsidR="0000667E" w:rsidRPr="00B507C1">
        <w:rPr>
          <w:rFonts w:asciiTheme="minorHAnsi" w:hAnsiTheme="minorHAnsi" w:cstheme="minorHAnsi"/>
          <w:b/>
          <w:bCs/>
          <w:sz w:val="20"/>
          <w:szCs w:val="20"/>
        </w:rPr>
        <w:t xml:space="preserve"> </w:t>
      </w:r>
      <w:r>
        <w:rPr>
          <w:rFonts w:ascii="MS Gothic" w:eastAsia="MS Gothic" w:hAnsi="MS Gothic" w:cstheme="minorHAnsi" w:hint="eastAsia"/>
          <w:sz w:val="20"/>
          <w:szCs w:val="20"/>
        </w:rPr>
        <w:t xml:space="preserve"> </w:t>
      </w:r>
      <w:r>
        <w:rPr>
          <w:rFonts w:ascii="MS Gothic" w:eastAsia="MS Gothic" w:hAnsi="MS Gothic" w:cstheme="minorHAnsi"/>
          <w:sz w:val="20"/>
          <w:szCs w:val="20"/>
        </w:rPr>
        <w:t xml:space="preserve">  </w:t>
      </w:r>
      <w:r w:rsidR="0000667E" w:rsidRPr="00B507C1">
        <w:rPr>
          <w:rFonts w:asciiTheme="minorHAnsi" w:hAnsiTheme="minorHAnsi" w:cstheme="minorHAnsi"/>
          <w:b/>
          <w:bCs/>
          <w:sz w:val="20"/>
          <w:szCs w:val="20"/>
        </w:rPr>
        <w:t>SBE</w:t>
      </w:r>
      <w:r w:rsidR="0000667E" w:rsidRPr="00486E3A">
        <w:rPr>
          <w:rFonts w:asciiTheme="minorHAnsi" w:hAnsiTheme="minorHAnsi" w:cstheme="minorHAnsi"/>
          <w:sz w:val="20"/>
          <w:szCs w:val="20"/>
        </w:rPr>
        <w:t xml:space="preserve"> </w:t>
      </w:r>
      <w:r>
        <w:rPr>
          <w:rFonts w:ascii="MS Gothic" w:eastAsia="MS Gothic" w:hAnsi="MS Gothic" w:cstheme="minorHAnsi" w:hint="eastAsia"/>
          <w:sz w:val="20"/>
          <w:szCs w:val="20"/>
        </w:rPr>
        <w:t xml:space="preserve"> </w:t>
      </w:r>
      <w:r>
        <w:rPr>
          <w:rFonts w:ascii="MS Gothic" w:eastAsia="MS Gothic" w:hAnsi="MS Gothic" w:cstheme="minorHAnsi"/>
          <w:sz w:val="20"/>
          <w:szCs w:val="20"/>
        </w:rPr>
        <w:t xml:space="preserve">   </w:t>
      </w:r>
      <w:r w:rsidR="0000667E" w:rsidRPr="00B507C1">
        <w:rPr>
          <w:rFonts w:asciiTheme="minorHAnsi" w:hAnsiTheme="minorHAnsi" w:cstheme="minorHAnsi"/>
          <w:b/>
          <w:bCs/>
          <w:sz w:val="20"/>
          <w:szCs w:val="20"/>
        </w:rPr>
        <w:t>MBE</w:t>
      </w:r>
      <w:bookmarkStart w:id="57" w:name="_Hlk50909141"/>
      <w:r w:rsidR="0000667E" w:rsidRPr="00486E3A">
        <w:rPr>
          <w:rFonts w:asciiTheme="minorHAnsi" w:hAnsiTheme="minorHAnsi" w:cstheme="minorHAnsi"/>
          <w:sz w:val="20"/>
          <w:szCs w:val="20"/>
        </w:rPr>
        <w:t xml:space="preserve"> </w:t>
      </w:r>
      <w:bookmarkEnd w:id="57"/>
      <w:r>
        <w:rPr>
          <w:rFonts w:ascii="MS Gothic" w:eastAsia="MS Gothic" w:hAnsi="MS Gothic" w:cstheme="minorHAnsi" w:hint="eastAsia"/>
          <w:sz w:val="20"/>
          <w:szCs w:val="20"/>
        </w:rPr>
        <w:t xml:space="preserve"> </w:t>
      </w:r>
      <w:r>
        <w:rPr>
          <w:rFonts w:ascii="MS Gothic" w:eastAsia="MS Gothic" w:hAnsi="MS Gothic" w:cstheme="minorHAnsi"/>
          <w:sz w:val="20"/>
          <w:szCs w:val="20"/>
        </w:rPr>
        <w:t xml:space="preserve">   </w:t>
      </w:r>
      <w:r w:rsidR="0000667E" w:rsidRPr="00B507C1">
        <w:rPr>
          <w:rFonts w:asciiTheme="minorHAnsi" w:hAnsiTheme="minorHAnsi" w:cstheme="minorHAnsi"/>
          <w:b/>
          <w:bCs/>
          <w:sz w:val="20"/>
          <w:szCs w:val="20"/>
        </w:rPr>
        <w:t>SBA</w:t>
      </w:r>
      <w:bookmarkStart w:id="58" w:name="_Hlk51954088"/>
      <w:r w:rsidR="0000667E" w:rsidRPr="00486E3A">
        <w:rPr>
          <w:rFonts w:asciiTheme="minorHAnsi" w:hAnsiTheme="minorHAnsi" w:cstheme="minorHAnsi"/>
          <w:sz w:val="20"/>
          <w:szCs w:val="20"/>
        </w:rPr>
        <w:t xml:space="preserve"> </w:t>
      </w:r>
      <w:bookmarkEnd w:id="58"/>
      <w:r>
        <w:rPr>
          <w:rFonts w:ascii="MS Gothic" w:eastAsia="MS Gothic" w:hAnsi="MS Gothic" w:cstheme="minorHAnsi" w:hint="eastAsia"/>
          <w:sz w:val="20"/>
          <w:szCs w:val="20"/>
        </w:rPr>
        <w:t xml:space="preserve"> </w:t>
      </w:r>
      <w:r>
        <w:rPr>
          <w:rFonts w:ascii="MS Gothic" w:eastAsia="MS Gothic" w:hAnsi="MS Gothic" w:cstheme="minorHAnsi"/>
          <w:sz w:val="20"/>
          <w:szCs w:val="20"/>
        </w:rPr>
        <w:t xml:space="preserve">   </w:t>
      </w:r>
      <w:r w:rsidR="0000667E" w:rsidRPr="00B507C1">
        <w:rPr>
          <w:rFonts w:asciiTheme="minorHAnsi" w:hAnsiTheme="minorHAnsi" w:cstheme="minorHAnsi"/>
          <w:b/>
          <w:bCs/>
          <w:sz w:val="20"/>
          <w:szCs w:val="20"/>
        </w:rPr>
        <w:t>SDB</w:t>
      </w:r>
      <w:r w:rsidR="0000667E">
        <w:rPr>
          <w:rFonts w:asciiTheme="minorHAnsi" w:hAnsiTheme="minorHAnsi" w:cstheme="minorHAnsi"/>
          <w:b/>
          <w:bCs/>
          <w:sz w:val="20"/>
          <w:szCs w:val="20"/>
        </w:rPr>
        <w:t xml:space="preserve"> </w:t>
      </w:r>
      <w:r w:rsidR="0000667E">
        <w:rPr>
          <w:rFonts w:asciiTheme="minorHAnsi" w:hAnsiTheme="minorHAnsi" w:cstheme="minorHAnsi"/>
          <w:sz w:val="20"/>
          <w:szCs w:val="20"/>
        </w:rPr>
        <w:t xml:space="preserve"> </w:t>
      </w:r>
      <w:r>
        <w:rPr>
          <w:rFonts w:asciiTheme="minorHAnsi" w:hAnsiTheme="minorHAnsi" w:cstheme="minorHAnsi"/>
          <w:sz w:val="20"/>
          <w:szCs w:val="20"/>
        </w:rPr>
        <w:t xml:space="preserve">        </w:t>
      </w:r>
      <w:r w:rsidR="0000667E">
        <w:rPr>
          <w:rFonts w:asciiTheme="minorHAnsi" w:hAnsiTheme="minorHAnsi" w:cstheme="minorHAnsi"/>
          <w:sz w:val="20"/>
          <w:szCs w:val="20"/>
        </w:rPr>
        <w:t xml:space="preserve">Other Applicable </w:t>
      </w:r>
      <w:proofErr w:type="gramStart"/>
      <w:r w:rsidR="0000667E">
        <w:rPr>
          <w:rFonts w:asciiTheme="minorHAnsi" w:hAnsiTheme="minorHAnsi" w:cstheme="minorHAnsi"/>
          <w:sz w:val="20"/>
          <w:szCs w:val="20"/>
        </w:rPr>
        <w:t>Disclosure:_</w:t>
      </w:r>
      <w:proofErr w:type="gramEnd"/>
      <w:r w:rsidR="0000667E">
        <w:rPr>
          <w:rFonts w:asciiTheme="minorHAnsi" w:hAnsiTheme="minorHAnsi" w:cstheme="minorHAnsi"/>
          <w:sz w:val="20"/>
          <w:szCs w:val="20"/>
        </w:rPr>
        <w:t>________</w:t>
      </w:r>
      <w:r>
        <w:rPr>
          <w:rFonts w:asciiTheme="minorHAnsi" w:hAnsiTheme="minorHAnsi" w:cstheme="minorHAnsi"/>
          <w:sz w:val="20"/>
          <w:szCs w:val="20"/>
        </w:rPr>
        <w:t>__</w:t>
      </w:r>
      <w:r w:rsidR="0000667E">
        <w:rPr>
          <w:rFonts w:asciiTheme="minorHAnsi" w:hAnsiTheme="minorHAnsi" w:cstheme="minorHAnsi"/>
          <w:sz w:val="20"/>
          <w:szCs w:val="20"/>
        </w:rPr>
        <w:t>____</w:t>
      </w:r>
    </w:p>
    <w:bookmarkStart w:id="59" w:name="_Hlk48997872"/>
    <w:p w14:paraId="71825EB4" w14:textId="66DDF1D0" w:rsidR="0000667E" w:rsidRDefault="00D36BB3" w:rsidP="0000667E">
      <w:pPr>
        <w:spacing w:line="240" w:lineRule="auto"/>
        <w:contextualSpacing/>
        <w:rPr>
          <w:rFonts w:asciiTheme="minorHAnsi" w:hAnsiTheme="minorHAnsi" w:cstheme="minorHAnsi"/>
          <w:sz w:val="20"/>
          <w:szCs w:val="20"/>
          <w:u w:val="single"/>
        </w:rPr>
      </w:pPr>
      <w:r>
        <w:rPr>
          <w:rFonts w:asciiTheme="minorHAnsi" w:hAnsiTheme="minorHAnsi" w:cstheme="minorHAnsi"/>
          <w:bCs/>
          <w:noProof/>
          <w:sz w:val="20"/>
          <w:szCs w:val="20"/>
        </w:rPr>
        <mc:AlternateContent>
          <mc:Choice Requires="wps">
            <w:drawing>
              <wp:anchor distT="0" distB="0" distL="114300" distR="114300" simplePos="0" relativeHeight="251675648" behindDoc="0" locked="0" layoutInCell="1" allowOverlap="1" wp14:anchorId="034B2037" wp14:editId="52FE5B2E">
                <wp:simplePos x="0" y="0"/>
                <wp:positionH relativeFrom="column">
                  <wp:posOffset>3486150</wp:posOffset>
                </wp:positionH>
                <wp:positionV relativeFrom="paragraph">
                  <wp:posOffset>119380</wp:posOffset>
                </wp:positionV>
                <wp:extent cx="142875" cy="1714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99CFD" id="Rectangle 9" o:spid="_x0000_s1026" style="position:absolute;margin-left:274.5pt;margin-top:9.4pt;width:11.25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71552" behindDoc="0" locked="0" layoutInCell="1" allowOverlap="1" wp14:anchorId="34E23982" wp14:editId="34EEA945">
                <wp:simplePos x="0" y="0"/>
                <wp:positionH relativeFrom="column">
                  <wp:posOffset>1790700</wp:posOffset>
                </wp:positionH>
                <wp:positionV relativeFrom="paragraph">
                  <wp:posOffset>109855</wp:posOffset>
                </wp:positionV>
                <wp:extent cx="142875" cy="171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9E300" id="Rectangle 7" o:spid="_x0000_s1026" style="position:absolute;margin-left:141pt;margin-top:8.65pt;width:11.2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" filled="f" strokecolor="black [3213]" strokeweight="1pt"/>
            </w:pict>
          </mc:Fallback>
        </mc:AlternateContent>
      </w:r>
    </w:p>
    <w:p w14:paraId="2081A3D3" w14:textId="206683F4" w:rsidR="00D36BB3" w:rsidRDefault="0000667E" w:rsidP="0000667E">
      <w:pPr>
        <w:spacing w:line="240" w:lineRule="auto"/>
        <w:contextualSpacing/>
        <w:rPr>
          <w:rFonts w:asciiTheme="minorHAnsi" w:hAnsiTheme="minorHAnsi" w:cstheme="minorHAnsi"/>
          <w:bCs/>
          <w:sz w:val="20"/>
          <w:szCs w:val="20"/>
        </w:rPr>
      </w:pPr>
      <w:r w:rsidRPr="00B507C1">
        <w:rPr>
          <w:rFonts w:asciiTheme="minorHAnsi" w:hAnsiTheme="minorHAnsi" w:cstheme="minorHAnsi"/>
          <w:sz w:val="20"/>
          <w:szCs w:val="20"/>
          <w:u w:val="single"/>
        </w:rPr>
        <w:t xml:space="preserve">If SBE checked, check </w:t>
      </w:r>
      <w:bookmarkEnd w:id="59"/>
      <w:r w:rsidRPr="00B507C1">
        <w:rPr>
          <w:rFonts w:asciiTheme="minorHAnsi" w:hAnsiTheme="minorHAnsi" w:cstheme="minorHAnsi"/>
          <w:sz w:val="20"/>
          <w:szCs w:val="20"/>
          <w:u w:val="single"/>
        </w:rPr>
        <w:t>applicable</w:t>
      </w:r>
      <w:r w:rsidRPr="00B507C1">
        <w:rPr>
          <w:rFonts w:asciiTheme="minorHAnsi" w:hAnsiTheme="minorHAnsi" w:cstheme="minorHAnsi"/>
          <w:sz w:val="20"/>
          <w:szCs w:val="20"/>
        </w:rPr>
        <w:t xml:space="preserve">: </w:t>
      </w:r>
      <w:r w:rsidR="00D36BB3">
        <w:rPr>
          <w:rFonts w:ascii="MS Gothic" w:eastAsia="MS Gothic" w:hAnsi="MS Gothic" w:cstheme="minorHAnsi" w:hint="eastAsia"/>
          <w:sz w:val="20"/>
          <w:szCs w:val="20"/>
        </w:rPr>
        <w:t xml:space="preserve"> </w:t>
      </w:r>
      <w:r w:rsidR="00D36BB3">
        <w:rPr>
          <w:rFonts w:ascii="MS Gothic" w:eastAsia="MS Gothic" w:hAnsi="MS Gothic" w:cstheme="minorHAnsi"/>
          <w:sz w:val="20"/>
          <w:szCs w:val="20"/>
        </w:rPr>
        <w:t xml:space="preserve">   </w:t>
      </w:r>
      <w:r w:rsidRPr="00B507C1">
        <w:rPr>
          <w:rFonts w:asciiTheme="minorHAnsi" w:hAnsiTheme="minorHAnsi" w:cstheme="minorHAnsi"/>
          <w:sz w:val="20"/>
          <w:szCs w:val="20"/>
        </w:rPr>
        <w:t xml:space="preserve">Disabled Veteran Enterprise  </w:t>
      </w:r>
      <w:r w:rsidR="00D36BB3">
        <w:rPr>
          <w:rFonts w:ascii="MS Gothic" w:eastAsia="MS Gothic" w:hAnsi="MS Gothic" w:cstheme="minorHAnsi" w:hint="eastAsia"/>
          <w:sz w:val="20"/>
          <w:szCs w:val="20"/>
        </w:rPr>
        <w:t xml:space="preserve"> </w:t>
      </w:r>
      <w:r w:rsidR="00D36BB3">
        <w:rPr>
          <w:rFonts w:ascii="MS Gothic" w:eastAsia="MS Gothic" w:hAnsi="MS Gothic" w:cstheme="minorHAnsi"/>
          <w:sz w:val="20"/>
          <w:szCs w:val="20"/>
        </w:rPr>
        <w:t xml:space="preserve">  </w:t>
      </w:r>
      <w:r w:rsidRPr="00B507C1">
        <w:rPr>
          <w:rFonts w:asciiTheme="minorHAnsi" w:hAnsiTheme="minorHAnsi" w:cstheme="minorHAnsi"/>
          <w:sz w:val="20"/>
          <w:szCs w:val="20"/>
        </w:rPr>
        <w:t xml:space="preserve">Other: </w:t>
      </w:r>
      <w:r w:rsidR="00D36BB3">
        <w:rPr>
          <w:rFonts w:asciiTheme="minorHAnsi" w:hAnsiTheme="minorHAnsi" w:cstheme="minorHAnsi"/>
          <w:bCs/>
          <w:sz w:val="20"/>
          <w:szCs w:val="20"/>
        </w:rPr>
        <w:t xml:space="preserve"> ____________________</w:t>
      </w:r>
    </w:p>
    <w:p w14:paraId="668E87A0" w14:textId="3B879FA5" w:rsidR="00D36BB3" w:rsidRDefault="00D36BB3" w:rsidP="0000667E">
      <w:pPr>
        <w:spacing w:line="240" w:lineRule="auto"/>
        <w:contextualSpacing/>
        <w:rPr>
          <w:rFonts w:asciiTheme="minorHAnsi" w:hAnsiTheme="minorHAnsi" w:cstheme="minorHAnsi"/>
          <w:bCs/>
          <w:sz w:val="20"/>
          <w:szCs w:val="20"/>
        </w:rPr>
      </w:pPr>
    </w:p>
    <w:p w14:paraId="341EBFA0" w14:textId="6B92B012" w:rsidR="00D36BB3" w:rsidRDefault="00D36BB3" w:rsidP="0000667E">
      <w:pPr>
        <w:spacing w:line="240" w:lineRule="auto"/>
        <w:contextualSpacing/>
        <w:rPr>
          <w:rFonts w:asciiTheme="minorHAnsi" w:hAnsiTheme="minorHAnsi" w:cstheme="minorHAnsi"/>
          <w:bCs/>
          <w:sz w:val="20"/>
          <w:szCs w:val="20"/>
        </w:rPr>
      </w:pPr>
      <w:r>
        <w:rPr>
          <w:rFonts w:asciiTheme="minorHAnsi" w:hAnsiTheme="minorHAnsi" w:cstheme="minorHAnsi"/>
          <w:bCs/>
          <w:noProof/>
          <w:sz w:val="20"/>
          <w:szCs w:val="20"/>
        </w:rPr>
        <mc:AlternateContent>
          <mc:Choice Requires="wps">
            <w:drawing>
              <wp:anchor distT="0" distB="0" distL="114300" distR="114300" simplePos="0" relativeHeight="251685888" behindDoc="0" locked="0" layoutInCell="1" allowOverlap="1" wp14:anchorId="7F9C331F" wp14:editId="20F0E2E1">
                <wp:simplePos x="0" y="0"/>
                <wp:positionH relativeFrom="column">
                  <wp:posOffset>4876800</wp:posOffset>
                </wp:positionH>
                <wp:positionV relativeFrom="paragraph">
                  <wp:posOffset>130810</wp:posOffset>
                </wp:positionV>
                <wp:extent cx="142875" cy="171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D0ACD" id="Rectangle 14" o:spid="_x0000_s1026" style="position:absolute;margin-left:384pt;margin-top:10.3pt;width:11.25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lQIAAIU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81792" behindDoc="0" locked="0" layoutInCell="1" allowOverlap="1" wp14:anchorId="6BA31A80" wp14:editId="1FE5C0A1">
                <wp:simplePos x="0" y="0"/>
                <wp:positionH relativeFrom="column">
                  <wp:posOffset>1866900</wp:posOffset>
                </wp:positionH>
                <wp:positionV relativeFrom="paragraph">
                  <wp:posOffset>111760</wp:posOffset>
                </wp:positionV>
                <wp:extent cx="1428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0F86A" id="Rectangle 12" o:spid="_x0000_s1026" style="position:absolute;margin-left:147pt;margin-top:8.8pt;width:11.25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FVlQIAAIU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83840" behindDoc="0" locked="0" layoutInCell="1" allowOverlap="1" wp14:anchorId="20E4C72A" wp14:editId="46DE9610">
                <wp:simplePos x="0" y="0"/>
                <wp:positionH relativeFrom="column">
                  <wp:posOffset>3257550</wp:posOffset>
                </wp:positionH>
                <wp:positionV relativeFrom="paragraph">
                  <wp:posOffset>111760</wp:posOffset>
                </wp:positionV>
                <wp:extent cx="142875" cy="1714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DB185" id="Rectangle 13" o:spid="_x0000_s1026" style="position:absolute;margin-left:256.5pt;margin-top:8.8pt;width:11.2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" filled="f" strokecolor="black [3213]" strokeweight="1pt"/>
            </w:pict>
          </mc:Fallback>
        </mc:AlternateContent>
      </w:r>
    </w:p>
    <w:p w14:paraId="68527CAF" w14:textId="757997E0" w:rsidR="0000667E" w:rsidRDefault="0000667E" w:rsidP="0000667E">
      <w:pPr>
        <w:spacing w:line="240" w:lineRule="auto"/>
        <w:contextualSpacing/>
        <w:rPr>
          <w:rFonts w:asciiTheme="minorHAnsi" w:hAnsiTheme="minorHAnsi" w:cstheme="minorHAnsi"/>
          <w:sz w:val="20"/>
          <w:szCs w:val="20"/>
        </w:rPr>
      </w:pPr>
      <w:r w:rsidRPr="00B507C1">
        <w:rPr>
          <w:rFonts w:asciiTheme="minorHAnsi" w:hAnsiTheme="minorHAnsi" w:cstheme="minorHAnsi"/>
          <w:sz w:val="20"/>
          <w:szCs w:val="20"/>
          <w:u w:val="single"/>
        </w:rPr>
        <w:t>If MBE checked, check applicable</w:t>
      </w:r>
      <w:r w:rsidRPr="00B507C1">
        <w:rPr>
          <w:rFonts w:asciiTheme="minorHAnsi" w:hAnsiTheme="minorHAnsi" w:cstheme="minorHAnsi"/>
          <w:sz w:val="20"/>
          <w:szCs w:val="20"/>
        </w:rPr>
        <w:t>:</w:t>
      </w:r>
      <w:r>
        <w:rPr>
          <w:rFonts w:asciiTheme="minorHAnsi" w:hAnsiTheme="minorHAnsi" w:cstheme="minorHAnsi"/>
          <w:sz w:val="20"/>
          <w:szCs w:val="20"/>
        </w:rPr>
        <w:t xml:space="preserve"> </w:t>
      </w:r>
      <w:r w:rsidR="00D36BB3">
        <w:rPr>
          <w:rFonts w:asciiTheme="minorHAnsi" w:hAnsiTheme="minorHAnsi" w:cstheme="minorHAnsi"/>
          <w:sz w:val="20"/>
          <w:szCs w:val="20"/>
        </w:rPr>
        <w:t xml:space="preserve">          </w:t>
      </w:r>
      <w:r w:rsidRPr="00B507C1">
        <w:rPr>
          <w:rFonts w:asciiTheme="minorHAnsi" w:hAnsiTheme="minorHAnsi" w:cstheme="minorHAnsi"/>
          <w:sz w:val="20"/>
          <w:szCs w:val="20"/>
        </w:rPr>
        <w:t xml:space="preserve">Asian/Pacific Islander </w:t>
      </w:r>
      <w:r w:rsidR="00D36BB3">
        <w:rPr>
          <w:rFonts w:asciiTheme="minorHAnsi" w:hAnsiTheme="minorHAnsi" w:cstheme="minorHAnsi"/>
          <w:sz w:val="20"/>
          <w:szCs w:val="20"/>
        </w:rPr>
        <w:t xml:space="preserve">         </w:t>
      </w:r>
      <w:r w:rsidRPr="00B507C1">
        <w:rPr>
          <w:rFonts w:asciiTheme="minorHAnsi" w:hAnsiTheme="minorHAnsi" w:cstheme="minorHAnsi"/>
          <w:sz w:val="20"/>
          <w:szCs w:val="20"/>
        </w:rPr>
        <w:t>Black/</w:t>
      </w:r>
      <w:proofErr w:type="gramStart"/>
      <w:r w:rsidRPr="00B507C1">
        <w:rPr>
          <w:rFonts w:asciiTheme="minorHAnsi" w:hAnsiTheme="minorHAnsi" w:cstheme="minorHAnsi"/>
          <w:sz w:val="20"/>
          <w:szCs w:val="20"/>
        </w:rPr>
        <w:t>African-American</w:t>
      </w:r>
      <w:proofErr w:type="gramEnd"/>
      <w:r w:rsidRPr="00B507C1">
        <w:rPr>
          <w:rFonts w:asciiTheme="minorHAnsi" w:hAnsiTheme="minorHAnsi" w:cstheme="minorHAnsi"/>
          <w:sz w:val="20"/>
          <w:szCs w:val="20"/>
        </w:rPr>
        <w:t xml:space="preserve"> </w:t>
      </w:r>
      <w:r w:rsidR="00D36BB3">
        <w:rPr>
          <w:rFonts w:ascii="MS Gothic" w:eastAsia="MS Gothic" w:hAnsi="MS Gothic" w:cstheme="minorHAnsi"/>
          <w:sz w:val="20"/>
          <w:szCs w:val="20"/>
        </w:rPr>
        <w:t xml:space="preserve">      </w:t>
      </w:r>
      <w:r w:rsidRPr="00B507C1">
        <w:rPr>
          <w:rFonts w:asciiTheme="minorHAnsi" w:hAnsiTheme="minorHAnsi" w:cstheme="minorHAnsi"/>
          <w:sz w:val="20"/>
          <w:szCs w:val="20"/>
        </w:rPr>
        <w:t xml:space="preserve">Hispanic/Latino </w:t>
      </w:r>
    </w:p>
    <w:p w14:paraId="5B01F53E" w14:textId="3C01D379" w:rsidR="00D36BB3" w:rsidRPr="00D36BB3" w:rsidRDefault="00D36BB3" w:rsidP="0000667E">
      <w:pPr>
        <w:spacing w:line="240" w:lineRule="auto"/>
        <w:contextualSpacing/>
        <w:rPr>
          <w:rFonts w:ascii="MS Gothic" w:eastAsia="MS Gothic" w:hAnsi="MS Gothic" w:cstheme="minorHAnsi"/>
          <w:sz w:val="20"/>
          <w:szCs w:val="20"/>
        </w:rPr>
      </w:pPr>
      <w:r>
        <w:rPr>
          <w:rFonts w:asciiTheme="minorHAnsi" w:hAnsiTheme="minorHAnsi" w:cstheme="minorHAnsi"/>
          <w:bCs/>
          <w:noProof/>
          <w:sz w:val="20"/>
          <w:szCs w:val="20"/>
        </w:rPr>
        <mc:AlternateContent>
          <mc:Choice Requires="wps">
            <w:drawing>
              <wp:anchor distT="0" distB="0" distL="114300" distR="114300" simplePos="0" relativeHeight="251677696" behindDoc="0" locked="0" layoutInCell="1" allowOverlap="1" wp14:anchorId="1B4C90A5" wp14:editId="5B1B6D10">
                <wp:simplePos x="0" y="0"/>
                <wp:positionH relativeFrom="column">
                  <wp:posOffset>3076575</wp:posOffset>
                </wp:positionH>
                <wp:positionV relativeFrom="paragraph">
                  <wp:posOffset>106680</wp:posOffset>
                </wp:positionV>
                <wp:extent cx="142875" cy="1714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38EF5" id="Rectangle 10" o:spid="_x0000_s1026" style="position:absolute;margin-left:242.25pt;margin-top:8.4pt;width:11.2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SZlQIAAIU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79744" behindDoc="0" locked="0" layoutInCell="1" allowOverlap="1" wp14:anchorId="6D34D7EA" wp14:editId="356A1A71">
                <wp:simplePos x="0" y="0"/>
                <wp:positionH relativeFrom="column">
                  <wp:posOffset>1895475</wp:posOffset>
                </wp:positionH>
                <wp:positionV relativeFrom="paragraph">
                  <wp:posOffset>116205</wp:posOffset>
                </wp:positionV>
                <wp:extent cx="142875" cy="1714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41B00" id="Rectangle 11" o:spid="_x0000_s1026" style="position:absolute;margin-left:149.25pt;margin-top:9.15pt;width:11.25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4b/lQIAAIU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" filled="f" strokecolor="black [3213]" strokeweight="1pt"/>
            </w:pict>
          </mc:Fallback>
        </mc:AlternateContent>
      </w:r>
    </w:p>
    <w:p w14:paraId="3F864182" w14:textId="158D8C83" w:rsidR="0000667E" w:rsidRDefault="0000667E" w:rsidP="0000667E">
      <w:pPr>
        <w:spacing w:line="240" w:lineRule="auto"/>
        <w:contextualSpacing/>
        <w:rPr>
          <w:rFonts w:asciiTheme="minorHAnsi" w:hAnsiTheme="minorHAnsi" w:cstheme="minorHAnsi"/>
          <w:bCs/>
          <w:sz w:val="20"/>
          <w:szCs w:val="20"/>
        </w:rPr>
      </w:pPr>
      <w:r>
        <w:rPr>
          <w:rFonts w:asciiTheme="minorHAnsi" w:hAnsiTheme="minorHAnsi" w:cstheme="minorHAnsi"/>
          <w:sz w:val="20"/>
          <w:szCs w:val="20"/>
        </w:rPr>
        <w:t xml:space="preserve">                                                             </w:t>
      </w:r>
      <w:r w:rsidR="00D36BB3">
        <w:rPr>
          <w:rFonts w:ascii="MS Gothic" w:eastAsia="MS Gothic" w:hAnsi="MS Gothic" w:cstheme="minorHAnsi" w:hint="eastAsia"/>
          <w:sz w:val="20"/>
          <w:szCs w:val="20"/>
        </w:rPr>
        <w:t xml:space="preserve"> </w:t>
      </w:r>
      <w:r w:rsidR="00D36BB3">
        <w:rPr>
          <w:rFonts w:ascii="MS Gothic" w:eastAsia="MS Gothic" w:hAnsi="MS Gothic" w:cstheme="minorHAnsi"/>
          <w:sz w:val="20"/>
          <w:szCs w:val="20"/>
        </w:rPr>
        <w:t xml:space="preserve">    </w:t>
      </w:r>
      <w:r w:rsidRPr="00B507C1">
        <w:rPr>
          <w:rFonts w:asciiTheme="minorHAnsi" w:hAnsiTheme="minorHAnsi" w:cstheme="minorHAnsi"/>
          <w:sz w:val="20"/>
          <w:szCs w:val="20"/>
        </w:rPr>
        <w:t xml:space="preserve">Native American </w:t>
      </w:r>
      <w:bookmarkStart w:id="60" w:name="_Hlk48997936"/>
      <w:r w:rsidR="00D36BB3">
        <w:rPr>
          <w:rFonts w:ascii="MS Gothic" w:eastAsia="MS Gothic" w:hAnsi="MS Gothic" w:cstheme="minorHAnsi" w:hint="eastAsia"/>
          <w:sz w:val="20"/>
          <w:szCs w:val="20"/>
        </w:rPr>
        <w:t xml:space="preserve"> </w:t>
      </w:r>
      <w:r w:rsidR="00D36BB3">
        <w:rPr>
          <w:rFonts w:ascii="MS Gothic" w:eastAsia="MS Gothic" w:hAnsi="MS Gothic" w:cstheme="minorHAnsi"/>
          <w:sz w:val="20"/>
          <w:szCs w:val="20"/>
        </w:rPr>
        <w:t xml:space="preserve">    </w:t>
      </w:r>
      <w:r w:rsidR="00D36BB3" w:rsidRPr="00B507C1">
        <w:rPr>
          <w:rFonts w:asciiTheme="minorHAnsi" w:hAnsiTheme="minorHAnsi" w:cstheme="minorHAnsi"/>
          <w:sz w:val="20"/>
          <w:szCs w:val="20"/>
        </w:rPr>
        <w:t xml:space="preserve">Other: </w:t>
      </w:r>
      <w:r w:rsidR="00D36BB3">
        <w:rPr>
          <w:rFonts w:asciiTheme="minorHAnsi" w:hAnsiTheme="minorHAnsi" w:cstheme="minorHAnsi"/>
          <w:bCs/>
          <w:sz w:val="20"/>
          <w:szCs w:val="20"/>
        </w:rPr>
        <w:t xml:space="preserve"> ____________________</w:t>
      </w:r>
    </w:p>
    <w:p w14:paraId="2222F46E" w14:textId="43EBD891" w:rsidR="00D36BB3" w:rsidRDefault="00D36BB3" w:rsidP="0000667E">
      <w:pPr>
        <w:spacing w:line="240" w:lineRule="auto"/>
        <w:contextualSpacing/>
        <w:rPr>
          <w:rFonts w:asciiTheme="minorHAnsi" w:hAnsiTheme="minorHAnsi" w:cstheme="minorHAnsi"/>
          <w:sz w:val="20"/>
          <w:szCs w:val="20"/>
        </w:rPr>
      </w:pPr>
    </w:p>
    <w:p w14:paraId="17751FEC" w14:textId="16DFB73C" w:rsidR="00D36BB3" w:rsidRPr="00B507C1" w:rsidRDefault="00D36BB3" w:rsidP="0000667E">
      <w:pPr>
        <w:spacing w:line="240" w:lineRule="auto"/>
        <w:contextualSpacing/>
        <w:rPr>
          <w:rFonts w:asciiTheme="minorHAnsi" w:hAnsiTheme="minorHAnsi" w:cstheme="minorHAnsi"/>
          <w:sz w:val="20"/>
          <w:szCs w:val="20"/>
        </w:rPr>
      </w:pPr>
      <w:r>
        <w:rPr>
          <w:rFonts w:asciiTheme="minorHAnsi" w:hAnsiTheme="minorHAnsi" w:cstheme="minorHAnsi"/>
          <w:bCs/>
          <w:noProof/>
          <w:sz w:val="20"/>
          <w:szCs w:val="20"/>
        </w:rPr>
        <mc:AlternateContent>
          <mc:Choice Requires="wps">
            <w:drawing>
              <wp:anchor distT="0" distB="0" distL="114300" distR="114300" simplePos="0" relativeHeight="251692032" behindDoc="0" locked="0" layoutInCell="1" allowOverlap="1" wp14:anchorId="49439A5F" wp14:editId="623E7C8F">
                <wp:simplePos x="0" y="0"/>
                <wp:positionH relativeFrom="column">
                  <wp:posOffset>4143375</wp:posOffset>
                </wp:positionH>
                <wp:positionV relativeFrom="paragraph">
                  <wp:posOffset>107950</wp:posOffset>
                </wp:positionV>
                <wp:extent cx="142875" cy="1714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76105" id="Rectangle 17" o:spid="_x0000_s1026" style="position:absolute;margin-left:326.25pt;margin-top:8.5pt;width:11.25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89984" behindDoc="0" locked="0" layoutInCell="1" allowOverlap="1" wp14:anchorId="5FCA5E8E" wp14:editId="20736718">
                <wp:simplePos x="0" y="0"/>
                <wp:positionH relativeFrom="column">
                  <wp:posOffset>2400300</wp:posOffset>
                </wp:positionH>
                <wp:positionV relativeFrom="paragraph">
                  <wp:posOffset>107950</wp:posOffset>
                </wp:positionV>
                <wp:extent cx="142875" cy="171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16CA" id="Rectangle 16" o:spid="_x0000_s1026" style="position:absolute;margin-left:189pt;margin-top:8.5pt;width:11.2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87936" behindDoc="0" locked="0" layoutInCell="1" allowOverlap="1" wp14:anchorId="1BD6C24C" wp14:editId="0C954B54">
                <wp:simplePos x="0" y="0"/>
                <wp:positionH relativeFrom="column">
                  <wp:posOffset>1781175</wp:posOffset>
                </wp:positionH>
                <wp:positionV relativeFrom="paragraph">
                  <wp:posOffset>107950</wp:posOffset>
                </wp:positionV>
                <wp:extent cx="1428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6B763" id="Rectangle 15" o:spid="_x0000_s1026" style="position:absolute;margin-left:140.25pt;margin-top:8.5pt;width:11.25pt;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29lQIAAIU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" filled="f" strokecolor="black [3213]" strokeweight="1pt"/>
            </w:pict>
          </mc:Fallback>
        </mc:AlternateContent>
      </w:r>
    </w:p>
    <w:p w14:paraId="1C8BDC57" w14:textId="5855DC74" w:rsidR="0000667E" w:rsidRDefault="0000667E" w:rsidP="0000667E">
      <w:pPr>
        <w:spacing w:line="240" w:lineRule="auto"/>
        <w:contextualSpacing/>
        <w:rPr>
          <w:rFonts w:asciiTheme="minorHAnsi" w:hAnsiTheme="minorHAnsi" w:cstheme="minorHAnsi"/>
          <w:sz w:val="20"/>
          <w:szCs w:val="20"/>
        </w:rPr>
      </w:pPr>
      <w:bookmarkStart w:id="61" w:name="_Hlk48998247"/>
      <w:bookmarkEnd w:id="60"/>
      <w:r w:rsidRPr="00B507C1">
        <w:rPr>
          <w:rFonts w:asciiTheme="minorHAnsi" w:hAnsiTheme="minorHAnsi" w:cstheme="minorHAnsi"/>
          <w:sz w:val="20"/>
          <w:szCs w:val="20"/>
          <w:u w:val="single"/>
        </w:rPr>
        <w:t xml:space="preserve">If SBA checked, </w:t>
      </w:r>
      <w:bookmarkEnd w:id="61"/>
      <w:r w:rsidRPr="00B507C1">
        <w:rPr>
          <w:rFonts w:asciiTheme="minorHAnsi" w:hAnsiTheme="minorHAnsi" w:cstheme="minorHAnsi"/>
          <w:sz w:val="20"/>
          <w:szCs w:val="20"/>
          <w:u w:val="single"/>
        </w:rPr>
        <w:t>check applicabl</w:t>
      </w:r>
      <w:r>
        <w:rPr>
          <w:rFonts w:asciiTheme="minorHAnsi" w:hAnsiTheme="minorHAnsi" w:cstheme="minorHAnsi"/>
          <w:sz w:val="20"/>
          <w:szCs w:val="20"/>
          <w:u w:val="single"/>
        </w:rPr>
        <w:t>e</w:t>
      </w:r>
      <w:r w:rsidRPr="00B507C1">
        <w:rPr>
          <w:rFonts w:asciiTheme="minorHAnsi" w:hAnsiTheme="minorHAnsi" w:cstheme="minorHAnsi"/>
          <w:sz w:val="20"/>
          <w:szCs w:val="20"/>
        </w:rPr>
        <w:t xml:space="preserve">: </w:t>
      </w:r>
      <w:r w:rsidR="00D36BB3">
        <w:rPr>
          <w:rFonts w:ascii="MS Gothic" w:eastAsia="MS Gothic" w:hAnsi="MS Gothic" w:cstheme="minorHAnsi" w:hint="eastAsia"/>
          <w:sz w:val="20"/>
          <w:szCs w:val="20"/>
        </w:rPr>
        <w:t xml:space="preserve"> </w:t>
      </w:r>
      <w:r w:rsidR="00D36BB3">
        <w:rPr>
          <w:rFonts w:ascii="MS Gothic" w:eastAsia="MS Gothic" w:hAnsi="MS Gothic" w:cstheme="minorHAnsi"/>
          <w:sz w:val="20"/>
          <w:szCs w:val="20"/>
        </w:rPr>
        <w:t xml:space="preserve">   </w:t>
      </w:r>
      <w:r w:rsidRPr="00B507C1">
        <w:rPr>
          <w:rFonts w:asciiTheme="minorHAnsi" w:hAnsiTheme="minorHAnsi" w:cstheme="minorHAnsi"/>
          <w:sz w:val="20"/>
          <w:szCs w:val="20"/>
        </w:rPr>
        <w:t>WOSB</w:t>
      </w:r>
      <w:r w:rsidR="00D36BB3">
        <w:rPr>
          <w:rFonts w:asciiTheme="minorHAnsi" w:hAnsiTheme="minorHAnsi" w:cstheme="minorHAnsi"/>
          <w:sz w:val="20"/>
          <w:szCs w:val="20"/>
        </w:rPr>
        <w:t xml:space="preserve">         </w:t>
      </w:r>
      <w:r w:rsidRPr="00B507C1">
        <w:rPr>
          <w:rFonts w:asciiTheme="minorHAnsi" w:hAnsiTheme="minorHAnsi" w:cstheme="minorHAnsi"/>
          <w:sz w:val="20"/>
          <w:szCs w:val="20"/>
        </w:rPr>
        <w:t xml:space="preserve">Economically Disadvantaged </w:t>
      </w:r>
      <w:r w:rsidR="00D36BB3">
        <w:rPr>
          <w:rFonts w:ascii="MS Gothic" w:eastAsia="MS Gothic" w:hAnsi="MS Gothic" w:cstheme="minorHAnsi" w:hint="eastAsia"/>
          <w:sz w:val="20"/>
          <w:szCs w:val="20"/>
        </w:rPr>
        <w:t xml:space="preserve"> </w:t>
      </w:r>
      <w:r w:rsidR="00D36BB3">
        <w:rPr>
          <w:rFonts w:ascii="MS Gothic" w:eastAsia="MS Gothic" w:hAnsi="MS Gothic" w:cstheme="minorHAnsi"/>
          <w:sz w:val="20"/>
          <w:szCs w:val="20"/>
        </w:rPr>
        <w:t xml:space="preserve">   </w:t>
      </w:r>
      <w:r w:rsidRPr="00B507C1">
        <w:rPr>
          <w:rFonts w:asciiTheme="minorHAnsi" w:hAnsiTheme="minorHAnsi" w:cstheme="minorHAnsi"/>
          <w:sz w:val="20"/>
          <w:szCs w:val="20"/>
        </w:rPr>
        <w:t>VOSB</w:t>
      </w:r>
    </w:p>
    <w:p w14:paraId="62F776D2" w14:textId="675CD7AA" w:rsidR="00D36BB3" w:rsidRDefault="00D36BB3" w:rsidP="0000667E">
      <w:pPr>
        <w:spacing w:line="240" w:lineRule="auto"/>
        <w:contextualSpacing/>
        <w:rPr>
          <w:rFonts w:asciiTheme="minorHAnsi" w:hAnsiTheme="minorHAnsi" w:cstheme="minorHAnsi"/>
          <w:sz w:val="20"/>
          <w:szCs w:val="20"/>
        </w:rPr>
      </w:pPr>
    </w:p>
    <w:p w14:paraId="63DD024B" w14:textId="6AFED22C" w:rsidR="00D36BB3" w:rsidRPr="00B507C1" w:rsidRDefault="00D36BB3" w:rsidP="0000667E">
      <w:pPr>
        <w:spacing w:line="240" w:lineRule="auto"/>
        <w:contextualSpacing/>
        <w:rPr>
          <w:rFonts w:asciiTheme="minorHAnsi" w:hAnsiTheme="minorHAnsi" w:cstheme="minorHAnsi"/>
          <w:sz w:val="20"/>
          <w:szCs w:val="20"/>
        </w:rPr>
      </w:pPr>
      <w:r>
        <w:rPr>
          <w:rFonts w:asciiTheme="minorHAnsi" w:hAnsiTheme="minorHAnsi" w:cstheme="minorHAnsi"/>
          <w:bCs/>
          <w:noProof/>
          <w:sz w:val="20"/>
          <w:szCs w:val="20"/>
        </w:rPr>
        <mc:AlternateContent>
          <mc:Choice Requires="wps">
            <w:drawing>
              <wp:anchor distT="0" distB="0" distL="114300" distR="114300" simplePos="0" relativeHeight="251698176" behindDoc="0" locked="0" layoutInCell="1" allowOverlap="1" wp14:anchorId="4B63E5D1" wp14:editId="29696E00">
                <wp:simplePos x="0" y="0"/>
                <wp:positionH relativeFrom="column">
                  <wp:posOffset>4667250</wp:posOffset>
                </wp:positionH>
                <wp:positionV relativeFrom="paragraph">
                  <wp:posOffset>118745</wp:posOffset>
                </wp:positionV>
                <wp:extent cx="142875" cy="1714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D60E5" id="Rectangle 20" o:spid="_x0000_s1026" style="position:absolute;margin-left:367.5pt;margin-top:9.35pt;width:11.25pt;height: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QzlQIAAIU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700224" behindDoc="0" locked="0" layoutInCell="1" allowOverlap="1" wp14:anchorId="15A4788B" wp14:editId="52373B24">
                <wp:simplePos x="0" y="0"/>
                <wp:positionH relativeFrom="column">
                  <wp:posOffset>3209925</wp:posOffset>
                </wp:positionH>
                <wp:positionV relativeFrom="paragraph">
                  <wp:posOffset>109220</wp:posOffset>
                </wp:positionV>
                <wp:extent cx="142875" cy="1714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BD4F6" id="Rectangle 21" o:spid="_x0000_s1026" style="position:absolute;margin-left:252.75pt;margin-top:8.6pt;width:11.25pt;height: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CZVlQIAAIU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694080" behindDoc="0" locked="0" layoutInCell="1" allowOverlap="1" wp14:anchorId="6FC75361" wp14:editId="0C1CDEED">
                <wp:simplePos x="0" y="0"/>
                <wp:positionH relativeFrom="column">
                  <wp:posOffset>1800225</wp:posOffset>
                </wp:positionH>
                <wp:positionV relativeFrom="paragraph">
                  <wp:posOffset>125095</wp:posOffset>
                </wp:positionV>
                <wp:extent cx="142875" cy="1714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EE259" id="Rectangle 18" o:spid="_x0000_s1026" style="position:absolute;margin-left:141.75pt;margin-top:9.85pt;width:11.25pt;height: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MdlQIAAIU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" filled="f" strokecolor="black [3213]" strokeweight="1pt"/>
            </w:pict>
          </mc:Fallback>
        </mc:AlternateContent>
      </w:r>
    </w:p>
    <w:p w14:paraId="7A7AA686" w14:textId="0D757409" w:rsidR="00D36BB3" w:rsidRDefault="0000667E" w:rsidP="0000667E">
      <w:pPr>
        <w:spacing w:line="240" w:lineRule="auto"/>
        <w:contextualSpacing/>
        <w:rPr>
          <w:rFonts w:asciiTheme="minorHAnsi" w:hAnsiTheme="minorHAnsi" w:cstheme="minorHAnsi"/>
          <w:sz w:val="20"/>
          <w:szCs w:val="20"/>
        </w:rPr>
      </w:pPr>
      <w:r w:rsidRPr="00486E3A">
        <w:rPr>
          <w:rFonts w:asciiTheme="minorHAnsi" w:hAnsiTheme="minorHAnsi" w:cstheme="minorHAnsi"/>
          <w:sz w:val="20"/>
          <w:szCs w:val="20"/>
          <w:u w:val="single"/>
        </w:rPr>
        <w:t xml:space="preserve">If </w:t>
      </w:r>
      <w:r w:rsidRPr="00B507C1">
        <w:rPr>
          <w:rFonts w:asciiTheme="minorHAnsi" w:hAnsiTheme="minorHAnsi" w:cstheme="minorHAnsi"/>
          <w:sz w:val="20"/>
          <w:szCs w:val="20"/>
          <w:u w:val="single"/>
        </w:rPr>
        <w:t>SDB checked, check applicable</w:t>
      </w:r>
      <w:r w:rsidRPr="00B507C1">
        <w:rPr>
          <w:rFonts w:asciiTheme="minorHAnsi" w:hAnsiTheme="minorHAnsi" w:cstheme="minorHAnsi"/>
          <w:sz w:val="20"/>
          <w:szCs w:val="20"/>
        </w:rPr>
        <w:t>:</w:t>
      </w:r>
      <w:r>
        <w:rPr>
          <w:rFonts w:asciiTheme="minorHAnsi" w:hAnsiTheme="minorHAnsi" w:cstheme="minorHAnsi"/>
          <w:sz w:val="20"/>
          <w:szCs w:val="20"/>
        </w:rPr>
        <w:t xml:space="preserve"> </w:t>
      </w:r>
      <w:r w:rsidR="00D36BB3">
        <w:rPr>
          <w:rFonts w:ascii="MS Gothic" w:eastAsia="MS Gothic" w:hAnsi="MS Gothic" w:cstheme="minorHAnsi" w:hint="eastAsia"/>
          <w:sz w:val="20"/>
          <w:szCs w:val="20"/>
        </w:rPr>
        <w:t xml:space="preserve"> </w:t>
      </w:r>
      <w:r w:rsidR="00D36BB3">
        <w:rPr>
          <w:rFonts w:ascii="MS Gothic" w:eastAsia="MS Gothic" w:hAnsi="MS Gothic" w:cstheme="minorHAnsi"/>
          <w:sz w:val="20"/>
          <w:szCs w:val="20"/>
        </w:rPr>
        <w:t xml:space="preserve">   </w:t>
      </w:r>
      <w:r w:rsidRPr="00B507C1">
        <w:rPr>
          <w:rFonts w:asciiTheme="minorHAnsi" w:hAnsiTheme="minorHAnsi" w:cstheme="minorHAnsi"/>
          <w:sz w:val="20"/>
          <w:szCs w:val="20"/>
        </w:rPr>
        <w:t xml:space="preserve">Asian/Pacific Islander </w:t>
      </w:r>
      <w:r w:rsidR="00D36BB3">
        <w:rPr>
          <w:rFonts w:ascii="MS Gothic" w:eastAsia="MS Gothic" w:hAnsi="MS Gothic" w:cstheme="minorHAnsi" w:hint="eastAsia"/>
          <w:sz w:val="20"/>
          <w:szCs w:val="20"/>
        </w:rPr>
        <w:t xml:space="preserve"> </w:t>
      </w:r>
      <w:r w:rsidR="00D36BB3">
        <w:rPr>
          <w:rFonts w:ascii="MS Gothic" w:eastAsia="MS Gothic" w:hAnsi="MS Gothic" w:cstheme="minorHAnsi"/>
          <w:sz w:val="20"/>
          <w:szCs w:val="20"/>
        </w:rPr>
        <w:t xml:space="preserve">   </w:t>
      </w:r>
      <w:r w:rsidRPr="00B507C1">
        <w:rPr>
          <w:rFonts w:asciiTheme="minorHAnsi" w:hAnsiTheme="minorHAnsi" w:cstheme="minorHAnsi"/>
          <w:sz w:val="20"/>
          <w:szCs w:val="20"/>
        </w:rPr>
        <w:t>Black/</w:t>
      </w:r>
      <w:proofErr w:type="gramStart"/>
      <w:r w:rsidRPr="00B507C1">
        <w:rPr>
          <w:rFonts w:asciiTheme="minorHAnsi" w:hAnsiTheme="minorHAnsi" w:cstheme="minorHAnsi"/>
          <w:sz w:val="20"/>
          <w:szCs w:val="20"/>
        </w:rPr>
        <w:t>African-American</w:t>
      </w:r>
      <w:proofErr w:type="gramEnd"/>
      <w:r>
        <w:rPr>
          <w:rFonts w:asciiTheme="minorHAnsi" w:hAnsiTheme="minorHAnsi" w:cstheme="minorHAnsi"/>
          <w:sz w:val="20"/>
          <w:szCs w:val="20"/>
        </w:rPr>
        <w:t xml:space="preserve"> </w:t>
      </w:r>
      <w:r w:rsidR="00D36BB3">
        <w:rPr>
          <w:rFonts w:asciiTheme="minorHAnsi" w:hAnsiTheme="minorHAnsi" w:cstheme="minorHAnsi"/>
          <w:sz w:val="20"/>
          <w:szCs w:val="20"/>
        </w:rPr>
        <w:t xml:space="preserve">    </w:t>
      </w:r>
      <w:r w:rsidRPr="00B507C1">
        <w:rPr>
          <w:rFonts w:asciiTheme="minorHAnsi" w:hAnsiTheme="minorHAnsi" w:cstheme="minorHAnsi"/>
          <w:sz w:val="20"/>
          <w:szCs w:val="20"/>
        </w:rPr>
        <w:t xml:space="preserve"> </w:t>
      </w:r>
      <w:r w:rsidR="00D36BB3">
        <w:rPr>
          <w:rFonts w:asciiTheme="minorHAnsi" w:hAnsiTheme="minorHAnsi" w:cstheme="minorHAnsi"/>
          <w:sz w:val="20"/>
          <w:szCs w:val="20"/>
        </w:rPr>
        <w:t xml:space="preserve">   </w:t>
      </w:r>
      <w:r w:rsidRPr="00B507C1">
        <w:rPr>
          <w:rFonts w:asciiTheme="minorHAnsi" w:hAnsiTheme="minorHAnsi" w:cstheme="minorHAnsi"/>
          <w:sz w:val="20"/>
          <w:szCs w:val="20"/>
        </w:rPr>
        <w:t>Hispanic/Latin</w:t>
      </w:r>
      <w:r>
        <w:rPr>
          <w:rFonts w:asciiTheme="minorHAnsi" w:hAnsiTheme="minorHAnsi" w:cstheme="minorHAnsi"/>
          <w:sz w:val="20"/>
          <w:szCs w:val="20"/>
        </w:rPr>
        <w:t xml:space="preserve">o               </w:t>
      </w:r>
    </w:p>
    <w:p w14:paraId="17A8EF73" w14:textId="1F8545C0" w:rsidR="00D36BB3" w:rsidRDefault="00D36BB3" w:rsidP="00D36BB3">
      <w:pPr>
        <w:spacing w:line="240" w:lineRule="auto"/>
        <w:contextualSpacing/>
        <w:rPr>
          <w:rFonts w:ascii="MS Gothic" w:eastAsia="MS Gothic" w:hAnsi="MS Gothic" w:cstheme="minorHAnsi"/>
          <w:sz w:val="20"/>
          <w:szCs w:val="20"/>
        </w:rPr>
      </w:pPr>
      <w:r>
        <w:rPr>
          <w:rFonts w:asciiTheme="minorHAnsi" w:hAnsiTheme="minorHAnsi" w:cstheme="minorHAnsi"/>
          <w:bCs/>
          <w:noProof/>
          <w:sz w:val="20"/>
          <w:szCs w:val="20"/>
        </w:rPr>
        <mc:AlternateContent>
          <mc:Choice Requires="wps">
            <w:drawing>
              <wp:anchor distT="0" distB="0" distL="114300" distR="114300" simplePos="0" relativeHeight="251696128" behindDoc="0" locked="0" layoutInCell="1" allowOverlap="1" wp14:anchorId="68496231" wp14:editId="26440676">
                <wp:simplePos x="0" y="0"/>
                <wp:positionH relativeFrom="column">
                  <wp:posOffset>3181350</wp:posOffset>
                </wp:positionH>
                <wp:positionV relativeFrom="paragraph">
                  <wp:posOffset>104140</wp:posOffset>
                </wp:positionV>
                <wp:extent cx="142875" cy="1714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EF4AA" id="Rectangle 19" o:spid="_x0000_s1026" style="position:absolute;margin-left:250.5pt;margin-top:8.2pt;width:11.25pt;height: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" filled="f" strokecolor="black [3213]" strokeweight="1pt"/>
            </w:pict>
          </mc:Fallback>
        </mc:AlternateContent>
      </w:r>
      <w:r>
        <w:rPr>
          <w:rFonts w:asciiTheme="minorHAnsi" w:hAnsiTheme="minorHAnsi" w:cstheme="minorHAnsi"/>
          <w:bCs/>
          <w:noProof/>
          <w:sz w:val="20"/>
          <w:szCs w:val="20"/>
        </w:rPr>
        <mc:AlternateContent>
          <mc:Choice Requires="wps">
            <w:drawing>
              <wp:anchor distT="0" distB="0" distL="114300" distR="114300" simplePos="0" relativeHeight="251702272" behindDoc="0" locked="0" layoutInCell="1" allowOverlap="1" wp14:anchorId="653D3B7E" wp14:editId="34B578B0">
                <wp:simplePos x="0" y="0"/>
                <wp:positionH relativeFrom="column">
                  <wp:posOffset>1790700</wp:posOffset>
                </wp:positionH>
                <wp:positionV relativeFrom="paragraph">
                  <wp:posOffset>113665</wp:posOffset>
                </wp:positionV>
                <wp:extent cx="142875" cy="1714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D569F" id="Rectangle 22" o:spid="_x0000_s1026" style="position:absolute;margin-left:141pt;margin-top:8.95pt;width:11.25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" filled="f" strokecolor="black [3213]" strokeweight="1pt"/>
            </w:pict>
          </mc:Fallback>
        </mc:AlternateContent>
      </w:r>
      <w:r>
        <w:rPr>
          <w:rFonts w:asciiTheme="minorHAnsi" w:hAnsiTheme="minorHAnsi" w:cstheme="minorHAnsi"/>
          <w:sz w:val="20"/>
          <w:szCs w:val="20"/>
        </w:rPr>
        <w:t xml:space="preserve">                                                             </w:t>
      </w:r>
      <w:r>
        <w:rPr>
          <w:rFonts w:ascii="MS Gothic" w:eastAsia="MS Gothic" w:hAnsi="MS Gothic" w:cstheme="minorHAnsi" w:hint="eastAsia"/>
          <w:sz w:val="20"/>
          <w:szCs w:val="20"/>
        </w:rPr>
        <w:t xml:space="preserve"> </w:t>
      </w:r>
      <w:r>
        <w:rPr>
          <w:rFonts w:ascii="MS Gothic" w:eastAsia="MS Gothic" w:hAnsi="MS Gothic" w:cstheme="minorHAnsi"/>
          <w:sz w:val="20"/>
          <w:szCs w:val="20"/>
        </w:rPr>
        <w:t xml:space="preserve"> </w:t>
      </w:r>
    </w:p>
    <w:p w14:paraId="6A31E278" w14:textId="7FA058EE" w:rsidR="00D36BB3" w:rsidRDefault="00D36BB3" w:rsidP="00D36BB3">
      <w:pPr>
        <w:spacing w:line="240" w:lineRule="auto"/>
        <w:ind w:left="2880"/>
        <w:contextualSpacing/>
        <w:rPr>
          <w:rFonts w:asciiTheme="minorHAnsi" w:hAnsiTheme="minorHAnsi" w:cstheme="minorHAnsi"/>
          <w:bCs/>
          <w:sz w:val="20"/>
          <w:szCs w:val="20"/>
        </w:rPr>
      </w:pPr>
      <w:r>
        <w:rPr>
          <w:rFonts w:asciiTheme="minorHAnsi" w:hAnsiTheme="minorHAnsi" w:cstheme="minorHAnsi"/>
          <w:sz w:val="20"/>
          <w:szCs w:val="20"/>
        </w:rPr>
        <w:t xml:space="preserve">     </w:t>
      </w:r>
      <w:r w:rsidRPr="00B507C1">
        <w:rPr>
          <w:rFonts w:asciiTheme="minorHAnsi" w:hAnsiTheme="minorHAnsi" w:cstheme="minorHAnsi"/>
          <w:sz w:val="20"/>
          <w:szCs w:val="20"/>
        </w:rPr>
        <w:t xml:space="preserve">Native American </w:t>
      </w:r>
      <w:r>
        <w:rPr>
          <w:rFonts w:ascii="MS Gothic" w:eastAsia="MS Gothic" w:hAnsi="MS Gothic" w:cstheme="minorHAnsi" w:hint="eastAsia"/>
          <w:sz w:val="20"/>
          <w:szCs w:val="20"/>
        </w:rPr>
        <w:t xml:space="preserve"> </w:t>
      </w:r>
      <w:r>
        <w:rPr>
          <w:rFonts w:ascii="MS Gothic" w:eastAsia="MS Gothic" w:hAnsi="MS Gothic" w:cstheme="minorHAnsi"/>
          <w:sz w:val="20"/>
          <w:szCs w:val="20"/>
        </w:rPr>
        <w:t xml:space="preserve">       </w:t>
      </w:r>
      <w:r w:rsidRPr="00B507C1">
        <w:rPr>
          <w:rFonts w:asciiTheme="minorHAnsi" w:hAnsiTheme="minorHAnsi" w:cstheme="minorHAnsi"/>
          <w:sz w:val="20"/>
          <w:szCs w:val="20"/>
        </w:rPr>
        <w:t xml:space="preserve">Other: </w:t>
      </w:r>
      <w:r>
        <w:rPr>
          <w:rFonts w:asciiTheme="minorHAnsi" w:hAnsiTheme="minorHAnsi" w:cstheme="minorHAnsi"/>
          <w:bCs/>
          <w:sz w:val="20"/>
          <w:szCs w:val="20"/>
        </w:rPr>
        <w:t xml:space="preserve"> ____________________</w:t>
      </w:r>
    </w:p>
    <w:p w14:paraId="55A8460A" w14:textId="14F9E1AC" w:rsidR="00123706" w:rsidRDefault="00123706" w:rsidP="0000667E">
      <w:pPr>
        <w:spacing w:line="240" w:lineRule="auto"/>
        <w:contextualSpacing/>
        <w:rPr>
          <w:rFonts w:asciiTheme="minorHAnsi" w:hAnsiTheme="minorHAnsi" w:cstheme="minorHAnsi"/>
          <w:bCs/>
          <w:sz w:val="20"/>
          <w:szCs w:val="20"/>
        </w:rPr>
      </w:pPr>
    </w:p>
    <w:p w14:paraId="0A25F65A" w14:textId="3D2A2CDA" w:rsidR="00123706" w:rsidRDefault="00123706" w:rsidP="0000667E">
      <w:pPr>
        <w:spacing w:line="240" w:lineRule="auto"/>
        <w:contextualSpacing/>
        <w:rPr>
          <w:rFonts w:asciiTheme="minorHAnsi" w:hAnsiTheme="minorHAnsi" w:cstheme="minorHAnsi"/>
          <w:bCs/>
          <w:sz w:val="20"/>
          <w:szCs w:val="20"/>
        </w:rPr>
      </w:pPr>
    </w:p>
    <w:p w14:paraId="0F996B4F" w14:textId="28DDBAD9" w:rsidR="00123706" w:rsidRDefault="00123706" w:rsidP="0000667E">
      <w:pPr>
        <w:spacing w:line="240" w:lineRule="auto"/>
        <w:contextualSpacing/>
        <w:rPr>
          <w:rFonts w:asciiTheme="minorHAnsi" w:hAnsiTheme="minorHAnsi" w:cstheme="minorHAnsi"/>
          <w:bCs/>
          <w:sz w:val="20"/>
          <w:szCs w:val="20"/>
        </w:rPr>
      </w:pPr>
    </w:p>
    <w:p w14:paraId="43C59BF3" w14:textId="4A1143C5" w:rsidR="00123706" w:rsidRDefault="00123706" w:rsidP="0000667E">
      <w:pPr>
        <w:spacing w:line="240" w:lineRule="auto"/>
        <w:contextualSpacing/>
        <w:rPr>
          <w:rFonts w:asciiTheme="minorHAnsi" w:hAnsiTheme="minorHAnsi" w:cstheme="minorHAnsi"/>
          <w:bCs/>
          <w:sz w:val="20"/>
          <w:szCs w:val="20"/>
        </w:rPr>
      </w:pPr>
    </w:p>
    <w:p w14:paraId="04688F0F" w14:textId="68B8BF46" w:rsidR="00123706" w:rsidRDefault="00123706" w:rsidP="0000667E">
      <w:pPr>
        <w:spacing w:line="240" w:lineRule="auto"/>
        <w:contextualSpacing/>
        <w:rPr>
          <w:rFonts w:asciiTheme="minorHAnsi" w:hAnsiTheme="minorHAnsi" w:cstheme="minorHAnsi"/>
          <w:bCs/>
          <w:sz w:val="20"/>
          <w:szCs w:val="20"/>
        </w:rPr>
      </w:pPr>
    </w:p>
    <w:p w14:paraId="145FA642" w14:textId="04792D88" w:rsidR="00123706" w:rsidRDefault="00123706" w:rsidP="0000667E">
      <w:pPr>
        <w:spacing w:line="240" w:lineRule="auto"/>
        <w:contextualSpacing/>
        <w:rPr>
          <w:rFonts w:asciiTheme="minorHAnsi" w:hAnsiTheme="minorHAnsi" w:cstheme="minorHAnsi"/>
          <w:bCs/>
          <w:sz w:val="20"/>
          <w:szCs w:val="20"/>
        </w:rPr>
      </w:pPr>
    </w:p>
    <w:p w14:paraId="70964C62" w14:textId="42AC58D3" w:rsidR="00123706" w:rsidRDefault="00123706" w:rsidP="0000667E">
      <w:pPr>
        <w:spacing w:line="240" w:lineRule="auto"/>
        <w:contextualSpacing/>
        <w:rPr>
          <w:rFonts w:asciiTheme="minorHAnsi" w:hAnsiTheme="minorHAnsi" w:cstheme="minorHAnsi"/>
          <w:bCs/>
          <w:sz w:val="20"/>
          <w:szCs w:val="20"/>
        </w:rPr>
      </w:pPr>
    </w:p>
    <w:p w14:paraId="55116051" w14:textId="7FD98C26" w:rsidR="00123706" w:rsidRDefault="00123706" w:rsidP="0000667E">
      <w:pPr>
        <w:spacing w:line="240" w:lineRule="auto"/>
        <w:contextualSpacing/>
        <w:rPr>
          <w:rFonts w:asciiTheme="minorHAnsi" w:hAnsiTheme="minorHAnsi" w:cstheme="minorHAnsi"/>
          <w:bCs/>
          <w:sz w:val="20"/>
          <w:szCs w:val="20"/>
        </w:rPr>
      </w:pPr>
    </w:p>
    <w:p w14:paraId="01A27790" w14:textId="61DEF089" w:rsidR="00123706" w:rsidRDefault="00123706" w:rsidP="0000667E">
      <w:pPr>
        <w:spacing w:line="240" w:lineRule="auto"/>
        <w:contextualSpacing/>
        <w:rPr>
          <w:rFonts w:asciiTheme="minorHAnsi" w:hAnsiTheme="minorHAnsi" w:cstheme="minorHAnsi"/>
          <w:bCs/>
          <w:sz w:val="20"/>
          <w:szCs w:val="20"/>
        </w:rPr>
      </w:pPr>
    </w:p>
    <w:p w14:paraId="5C5A32AE" w14:textId="77777777" w:rsidR="00123706" w:rsidRDefault="00123706" w:rsidP="0000667E">
      <w:pPr>
        <w:spacing w:line="240" w:lineRule="auto"/>
        <w:contextualSpacing/>
        <w:rPr>
          <w:rFonts w:asciiTheme="minorHAnsi" w:hAnsiTheme="minorHAnsi" w:cstheme="minorHAnsi"/>
          <w:bCs/>
          <w:sz w:val="20"/>
          <w:szCs w:val="20"/>
        </w:rPr>
      </w:pPr>
    </w:p>
    <w:p w14:paraId="03CCEF60" w14:textId="77777777" w:rsidR="00123706" w:rsidRDefault="00123706" w:rsidP="0000667E">
      <w:pPr>
        <w:spacing w:line="240" w:lineRule="auto"/>
        <w:contextualSpacing/>
        <w:rPr>
          <w:rFonts w:asciiTheme="minorHAnsi" w:hAnsiTheme="minorHAnsi" w:cstheme="minorHAnsi"/>
          <w:bCs/>
          <w:sz w:val="20"/>
          <w:szCs w:val="20"/>
        </w:rPr>
      </w:pPr>
    </w:p>
    <w:p w14:paraId="6E7E458B" w14:textId="77777777" w:rsidR="00123706" w:rsidRDefault="00123706" w:rsidP="0000667E">
      <w:pPr>
        <w:spacing w:line="240" w:lineRule="auto"/>
        <w:contextualSpacing/>
        <w:rPr>
          <w:rFonts w:asciiTheme="minorHAnsi" w:hAnsiTheme="minorHAnsi" w:cstheme="minorHAnsi"/>
          <w:bCs/>
          <w:sz w:val="20"/>
          <w:szCs w:val="20"/>
        </w:rPr>
      </w:pPr>
    </w:p>
    <w:p w14:paraId="0E6A5468" w14:textId="77777777" w:rsidR="00123706" w:rsidRDefault="00123706" w:rsidP="0000667E">
      <w:pPr>
        <w:spacing w:line="240" w:lineRule="auto"/>
        <w:contextualSpacing/>
        <w:rPr>
          <w:rFonts w:asciiTheme="minorHAnsi" w:hAnsiTheme="minorHAnsi" w:cstheme="minorHAnsi"/>
          <w:bCs/>
          <w:sz w:val="20"/>
          <w:szCs w:val="20"/>
        </w:rPr>
      </w:pPr>
    </w:p>
    <w:p w14:paraId="7AFEF3FC" w14:textId="77777777" w:rsidR="00123706" w:rsidRDefault="00123706" w:rsidP="0000667E">
      <w:pPr>
        <w:spacing w:line="240" w:lineRule="auto"/>
        <w:contextualSpacing/>
        <w:rPr>
          <w:rFonts w:asciiTheme="minorHAnsi" w:hAnsiTheme="minorHAnsi" w:cstheme="minorHAnsi"/>
          <w:bCs/>
          <w:sz w:val="20"/>
          <w:szCs w:val="20"/>
        </w:rPr>
      </w:pPr>
    </w:p>
    <w:p w14:paraId="019D2FB8" w14:textId="77777777" w:rsidR="00123706" w:rsidRDefault="00123706" w:rsidP="0000667E">
      <w:pPr>
        <w:spacing w:line="240" w:lineRule="auto"/>
        <w:contextualSpacing/>
        <w:rPr>
          <w:rFonts w:asciiTheme="minorHAnsi" w:hAnsiTheme="minorHAnsi" w:cstheme="minorHAnsi"/>
          <w:bCs/>
          <w:sz w:val="20"/>
          <w:szCs w:val="20"/>
        </w:rPr>
      </w:pPr>
    </w:p>
    <w:p w14:paraId="46A0D19B" w14:textId="77777777" w:rsidR="00123706" w:rsidRDefault="00123706" w:rsidP="0000667E">
      <w:pPr>
        <w:spacing w:line="240" w:lineRule="auto"/>
        <w:contextualSpacing/>
        <w:rPr>
          <w:rFonts w:asciiTheme="minorHAnsi" w:hAnsiTheme="minorHAnsi" w:cstheme="minorHAnsi"/>
          <w:bCs/>
          <w:sz w:val="20"/>
          <w:szCs w:val="20"/>
        </w:rPr>
      </w:pPr>
    </w:p>
    <w:p w14:paraId="5D4F4EEF" w14:textId="77777777" w:rsidR="00123706" w:rsidRDefault="00123706" w:rsidP="0000667E">
      <w:pPr>
        <w:spacing w:line="240" w:lineRule="auto"/>
        <w:contextualSpacing/>
        <w:rPr>
          <w:rFonts w:asciiTheme="minorHAnsi" w:hAnsiTheme="minorHAnsi" w:cstheme="minorHAnsi"/>
          <w:bCs/>
          <w:sz w:val="20"/>
          <w:szCs w:val="20"/>
        </w:rPr>
      </w:pPr>
    </w:p>
    <w:p w14:paraId="7CE2DCF3" w14:textId="77777777" w:rsidR="00123706" w:rsidRDefault="00123706" w:rsidP="0000667E">
      <w:pPr>
        <w:spacing w:line="240" w:lineRule="auto"/>
        <w:contextualSpacing/>
        <w:rPr>
          <w:rFonts w:asciiTheme="minorHAnsi" w:hAnsiTheme="minorHAnsi" w:cstheme="minorHAnsi"/>
          <w:bCs/>
          <w:sz w:val="20"/>
          <w:szCs w:val="20"/>
        </w:rPr>
      </w:pPr>
    </w:p>
    <w:p w14:paraId="7623999E" w14:textId="77777777" w:rsidR="00123706" w:rsidRDefault="00123706" w:rsidP="0000667E">
      <w:pPr>
        <w:spacing w:line="240" w:lineRule="auto"/>
        <w:contextualSpacing/>
        <w:rPr>
          <w:rFonts w:asciiTheme="minorHAnsi" w:hAnsiTheme="minorHAnsi" w:cstheme="minorHAnsi"/>
          <w:bCs/>
          <w:sz w:val="20"/>
          <w:szCs w:val="20"/>
        </w:rPr>
      </w:pPr>
    </w:p>
    <w:p w14:paraId="1DCDD312" w14:textId="77777777" w:rsidR="00123706" w:rsidRDefault="00123706" w:rsidP="0000667E">
      <w:pPr>
        <w:spacing w:line="240" w:lineRule="auto"/>
        <w:contextualSpacing/>
        <w:rPr>
          <w:rFonts w:asciiTheme="minorHAnsi" w:hAnsiTheme="minorHAnsi" w:cstheme="minorHAnsi"/>
          <w:bCs/>
          <w:sz w:val="20"/>
          <w:szCs w:val="20"/>
        </w:rPr>
      </w:pPr>
    </w:p>
    <w:p w14:paraId="3A1E30AF" w14:textId="77777777" w:rsidR="00123706" w:rsidRDefault="00123706" w:rsidP="0000667E">
      <w:pPr>
        <w:spacing w:line="240" w:lineRule="auto"/>
        <w:contextualSpacing/>
        <w:rPr>
          <w:rFonts w:asciiTheme="minorHAnsi" w:hAnsiTheme="minorHAnsi" w:cstheme="minorHAnsi"/>
          <w:bCs/>
          <w:sz w:val="20"/>
          <w:szCs w:val="20"/>
        </w:rPr>
      </w:pPr>
    </w:p>
    <w:p w14:paraId="754D588A" w14:textId="77777777" w:rsidR="00123706" w:rsidRDefault="00123706" w:rsidP="0000667E">
      <w:pPr>
        <w:spacing w:line="240" w:lineRule="auto"/>
        <w:contextualSpacing/>
        <w:rPr>
          <w:rFonts w:asciiTheme="minorHAnsi" w:hAnsiTheme="minorHAnsi" w:cstheme="minorHAnsi"/>
          <w:bCs/>
          <w:sz w:val="20"/>
          <w:szCs w:val="20"/>
        </w:rPr>
      </w:pPr>
    </w:p>
    <w:p w14:paraId="65170E21" w14:textId="77777777" w:rsidR="00123706" w:rsidRDefault="00123706" w:rsidP="0000667E">
      <w:pPr>
        <w:spacing w:line="240" w:lineRule="auto"/>
        <w:contextualSpacing/>
        <w:rPr>
          <w:rFonts w:asciiTheme="minorHAnsi" w:hAnsiTheme="minorHAnsi" w:cstheme="minorHAnsi"/>
          <w:bCs/>
          <w:sz w:val="20"/>
          <w:szCs w:val="20"/>
        </w:rPr>
      </w:pPr>
    </w:p>
    <w:p w14:paraId="68238BD8" w14:textId="77777777" w:rsidR="00123706" w:rsidRDefault="00123706" w:rsidP="0000667E">
      <w:pPr>
        <w:spacing w:line="240" w:lineRule="auto"/>
        <w:contextualSpacing/>
        <w:rPr>
          <w:rFonts w:asciiTheme="minorHAnsi" w:hAnsiTheme="minorHAnsi" w:cstheme="minorHAnsi"/>
          <w:bCs/>
          <w:sz w:val="20"/>
          <w:szCs w:val="20"/>
        </w:rPr>
      </w:pPr>
    </w:p>
    <w:p w14:paraId="67BED6D7" w14:textId="77777777" w:rsidR="00123706" w:rsidRDefault="00123706" w:rsidP="0000667E">
      <w:pPr>
        <w:spacing w:line="240" w:lineRule="auto"/>
        <w:contextualSpacing/>
        <w:rPr>
          <w:rFonts w:asciiTheme="minorHAnsi" w:hAnsiTheme="minorHAnsi" w:cstheme="minorHAnsi"/>
          <w:bCs/>
          <w:sz w:val="20"/>
          <w:szCs w:val="20"/>
        </w:rPr>
      </w:pPr>
    </w:p>
    <w:p w14:paraId="5C331898" w14:textId="77777777" w:rsidR="00123706" w:rsidRDefault="00123706" w:rsidP="0000667E">
      <w:pPr>
        <w:spacing w:line="240" w:lineRule="auto"/>
        <w:contextualSpacing/>
        <w:rPr>
          <w:rFonts w:asciiTheme="minorHAnsi" w:hAnsiTheme="minorHAnsi" w:cstheme="minorHAnsi"/>
          <w:bCs/>
          <w:sz w:val="20"/>
          <w:szCs w:val="20"/>
        </w:rPr>
      </w:pPr>
    </w:p>
    <w:p w14:paraId="7B55C318" w14:textId="77777777" w:rsidR="00123706" w:rsidRDefault="00123706" w:rsidP="0000667E">
      <w:pPr>
        <w:spacing w:line="240" w:lineRule="auto"/>
        <w:contextualSpacing/>
        <w:rPr>
          <w:rFonts w:asciiTheme="minorHAnsi" w:hAnsiTheme="minorHAnsi" w:cstheme="minorHAnsi"/>
          <w:bCs/>
          <w:sz w:val="20"/>
          <w:szCs w:val="20"/>
        </w:rPr>
      </w:pPr>
    </w:p>
    <w:p w14:paraId="3863CF81" w14:textId="77777777" w:rsidR="00123706" w:rsidRDefault="00123706" w:rsidP="0000667E">
      <w:pPr>
        <w:spacing w:line="240" w:lineRule="auto"/>
        <w:contextualSpacing/>
        <w:rPr>
          <w:rFonts w:asciiTheme="minorHAnsi" w:hAnsiTheme="minorHAnsi" w:cstheme="minorHAnsi"/>
          <w:bCs/>
          <w:sz w:val="20"/>
          <w:szCs w:val="20"/>
        </w:rPr>
      </w:pPr>
    </w:p>
    <w:p w14:paraId="34D6F82D" w14:textId="77777777" w:rsidR="00123706" w:rsidRDefault="00123706" w:rsidP="0000667E">
      <w:pPr>
        <w:spacing w:line="240" w:lineRule="auto"/>
        <w:contextualSpacing/>
        <w:rPr>
          <w:rFonts w:asciiTheme="minorHAnsi" w:hAnsiTheme="minorHAnsi" w:cstheme="minorHAnsi"/>
          <w:bCs/>
          <w:sz w:val="20"/>
          <w:szCs w:val="20"/>
        </w:rPr>
      </w:pPr>
    </w:p>
    <w:p w14:paraId="6CD92B30" w14:textId="77777777" w:rsidR="00123706" w:rsidRDefault="00123706" w:rsidP="0000667E">
      <w:pPr>
        <w:spacing w:line="240" w:lineRule="auto"/>
        <w:contextualSpacing/>
        <w:rPr>
          <w:rFonts w:asciiTheme="minorHAnsi" w:hAnsiTheme="minorHAnsi" w:cstheme="minorHAnsi"/>
          <w:bCs/>
          <w:sz w:val="20"/>
          <w:szCs w:val="20"/>
        </w:rPr>
      </w:pPr>
    </w:p>
    <w:p w14:paraId="7BAECD86" w14:textId="77777777" w:rsidR="00123706" w:rsidRDefault="00123706" w:rsidP="0000667E">
      <w:pPr>
        <w:spacing w:line="240" w:lineRule="auto"/>
        <w:contextualSpacing/>
        <w:rPr>
          <w:rFonts w:asciiTheme="minorHAnsi" w:hAnsiTheme="minorHAnsi" w:cstheme="minorHAnsi"/>
          <w:bCs/>
          <w:sz w:val="20"/>
          <w:szCs w:val="20"/>
        </w:rPr>
      </w:pPr>
    </w:p>
    <w:p w14:paraId="48E43275" w14:textId="77777777" w:rsidR="00123706" w:rsidRDefault="00123706" w:rsidP="0000667E">
      <w:pPr>
        <w:spacing w:line="240" w:lineRule="auto"/>
        <w:contextualSpacing/>
        <w:rPr>
          <w:rFonts w:asciiTheme="minorHAnsi" w:hAnsiTheme="minorHAnsi" w:cstheme="minorHAnsi"/>
          <w:bCs/>
          <w:sz w:val="20"/>
          <w:szCs w:val="20"/>
        </w:rPr>
      </w:pPr>
    </w:p>
    <w:p w14:paraId="56C04EB3" w14:textId="77777777" w:rsidR="00123706" w:rsidRDefault="00123706" w:rsidP="0000667E">
      <w:pPr>
        <w:spacing w:line="240" w:lineRule="auto"/>
        <w:contextualSpacing/>
        <w:rPr>
          <w:rFonts w:asciiTheme="minorHAnsi" w:hAnsiTheme="minorHAnsi" w:cstheme="minorHAnsi"/>
          <w:bCs/>
          <w:sz w:val="20"/>
          <w:szCs w:val="20"/>
        </w:rPr>
      </w:pPr>
    </w:p>
    <w:p w14:paraId="7F911F49" w14:textId="77777777" w:rsidR="00123706" w:rsidRDefault="00123706" w:rsidP="0000667E">
      <w:pPr>
        <w:spacing w:line="240" w:lineRule="auto"/>
        <w:contextualSpacing/>
        <w:rPr>
          <w:rFonts w:asciiTheme="minorHAnsi" w:hAnsiTheme="minorHAnsi" w:cstheme="minorHAnsi"/>
          <w:bCs/>
          <w:sz w:val="20"/>
          <w:szCs w:val="20"/>
        </w:rPr>
      </w:pPr>
    </w:p>
    <w:p w14:paraId="137272C5" w14:textId="67CDC226" w:rsidR="00123706" w:rsidRPr="009F4582" w:rsidRDefault="00123706" w:rsidP="00123706">
      <w:pPr>
        <w:pBdr>
          <w:top w:val="single" w:sz="4" w:space="1" w:color="auto"/>
          <w:left w:val="single" w:sz="4" w:space="4" w:color="auto"/>
          <w:bottom w:val="single" w:sz="4" w:space="1" w:color="auto"/>
          <w:right w:val="single" w:sz="4" w:space="4" w:color="auto"/>
        </w:pBdr>
        <w:spacing w:line="240" w:lineRule="auto"/>
        <w:contextualSpacing/>
        <w:jc w:val="center"/>
        <w:rPr>
          <w:rFonts w:asciiTheme="minorHAnsi" w:hAnsiTheme="minorHAnsi" w:cstheme="minorHAnsi"/>
          <w:b/>
          <w:sz w:val="20"/>
          <w:szCs w:val="20"/>
          <w:u w:val="single"/>
        </w:rPr>
      </w:pPr>
      <w:bookmarkStart w:id="62" w:name="_Hlk51951116"/>
      <w:r>
        <w:rPr>
          <w:rFonts w:asciiTheme="minorHAnsi" w:hAnsiTheme="minorHAnsi" w:cstheme="minorHAnsi"/>
          <w:b/>
          <w:sz w:val="20"/>
          <w:szCs w:val="20"/>
          <w:u w:val="single"/>
        </w:rPr>
        <w:t>EXHI</w:t>
      </w:r>
      <w:r w:rsidRPr="009F4582">
        <w:rPr>
          <w:rFonts w:asciiTheme="minorHAnsi" w:hAnsiTheme="minorHAnsi" w:cstheme="minorHAnsi"/>
          <w:b/>
          <w:sz w:val="20"/>
          <w:szCs w:val="20"/>
          <w:u w:val="single"/>
        </w:rPr>
        <w:t>BIT B</w:t>
      </w:r>
      <w:r w:rsidR="00D36BB3">
        <w:rPr>
          <w:rFonts w:asciiTheme="minorHAnsi" w:hAnsiTheme="minorHAnsi" w:cstheme="minorHAnsi"/>
          <w:b/>
          <w:sz w:val="20"/>
          <w:szCs w:val="20"/>
          <w:u w:val="single"/>
        </w:rPr>
        <w:t xml:space="preserve"> – INSURANCE REQUIREMENTS</w:t>
      </w:r>
    </w:p>
    <w:p w14:paraId="28A9B1BB" w14:textId="521A2957" w:rsidR="00123706" w:rsidRPr="009F4582" w:rsidRDefault="00123706" w:rsidP="00123706">
      <w:pPr>
        <w:pStyle w:val="ListParagraph"/>
        <w:numPr>
          <w:ilvl w:val="0"/>
          <w:numId w:val="19"/>
        </w:numPr>
        <w:spacing w:line="240" w:lineRule="auto"/>
        <w:ind w:left="270"/>
        <w:jc w:val="both"/>
        <w:rPr>
          <w:rFonts w:asciiTheme="minorHAnsi" w:eastAsiaTheme="minorEastAsia" w:hAnsiTheme="minorHAnsi" w:cstheme="minorHAnsi"/>
          <w:b/>
          <w:bCs/>
          <w:sz w:val="20"/>
          <w:szCs w:val="20"/>
        </w:rPr>
      </w:pPr>
      <w:bookmarkStart w:id="63" w:name="_Hlk64556513"/>
      <w:bookmarkEnd w:id="62"/>
      <w:r w:rsidRPr="009F4582">
        <w:rPr>
          <w:rFonts w:asciiTheme="minorHAnsi" w:hAnsiTheme="minorHAnsi" w:cstheme="minorHAnsi"/>
          <w:sz w:val="20"/>
          <w:szCs w:val="20"/>
          <w:u w:val="single"/>
        </w:rPr>
        <w:t>General Requirements</w:t>
      </w:r>
      <w:r w:rsidRPr="009F4582">
        <w:rPr>
          <w:rFonts w:asciiTheme="minorHAnsi" w:hAnsiTheme="minorHAnsi" w:cstheme="minorHAnsi"/>
          <w:sz w:val="20"/>
          <w:szCs w:val="20"/>
        </w:rPr>
        <w:t xml:space="preserve">. </w:t>
      </w:r>
      <w:r w:rsidRPr="00C13B21">
        <w:rPr>
          <w:rFonts w:asciiTheme="minorHAnsi" w:eastAsia="Calibri" w:hAnsiTheme="minorHAnsi" w:cstheme="minorHAnsi"/>
          <w:sz w:val="20"/>
          <w:szCs w:val="20"/>
        </w:rPr>
        <w:t>Subconsultant shall designate the applicable Gannett Fleming Project number on the face of any certificates of insurance, unless instructed otherwise in writing</w:t>
      </w:r>
      <w:r w:rsidRPr="009F4582">
        <w:rPr>
          <w:rFonts w:asciiTheme="minorHAnsi" w:hAnsiTheme="minorHAnsi" w:cstheme="minorHAnsi"/>
          <w:sz w:val="20"/>
          <w:szCs w:val="20"/>
        </w:rPr>
        <w:t xml:space="preserve"> Subconsultant’s insurance policies shall comply with the provisions set forth below, as follows: (</w:t>
      </w:r>
      <w:proofErr w:type="spellStart"/>
      <w:r w:rsidRPr="009F4582">
        <w:rPr>
          <w:rFonts w:asciiTheme="minorHAnsi" w:hAnsiTheme="minorHAnsi" w:cstheme="minorHAnsi"/>
          <w:sz w:val="20"/>
          <w:szCs w:val="20"/>
        </w:rPr>
        <w:t>i</w:t>
      </w:r>
      <w:proofErr w:type="spellEnd"/>
      <w:r w:rsidRPr="009F4582">
        <w:rPr>
          <w:rFonts w:asciiTheme="minorHAnsi" w:hAnsiTheme="minorHAnsi" w:cstheme="minorHAnsi"/>
          <w:sz w:val="20"/>
          <w:szCs w:val="20"/>
        </w:rPr>
        <w:t xml:space="preserve">) </w:t>
      </w:r>
      <w:r w:rsidRPr="009F4582">
        <w:rPr>
          <w:rFonts w:asciiTheme="minorHAnsi" w:hAnsiTheme="minorHAnsi" w:cstheme="minorHAnsi"/>
          <w:sz w:val="20"/>
          <w:szCs w:val="20"/>
          <w:u w:val="single"/>
        </w:rPr>
        <w:t>Additional Insured</w:t>
      </w:r>
      <w:r w:rsidRPr="006E65EC">
        <w:rPr>
          <w:rFonts w:asciiTheme="minorHAnsi" w:hAnsiTheme="minorHAnsi" w:cstheme="minorHAnsi"/>
          <w:sz w:val="20"/>
          <w:szCs w:val="20"/>
          <w:highlight w:val="yellow"/>
          <w:rPrChange w:id="64" w:author="Matthew Bogobowicz" w:date="2021-11-16T16:16:00Z">
            <w:rPr>
              <w:rFonts w:asciiTheme="minorHAnsi" w:hAnsiTheme="minorHAnsi" w:cstheme="minorHAnsi"/>
              <w:sz w:val="20"/>
              <w:szCs w:val="20"/>
            </w:rPr>
          </w:rPrChange>
        </w:rPr>
        <w:t>.</w:t>
      </w:r>
      <w:r w:rsidRPr="006E65EC">
        <w:rPr>
          <w:rFonts w:asciiTheme="minorHAnsi" w:hAnsiTheme="minorHAnsi" w:cstheme="minorHAnsi"/>
          <w:b/>
          <w:bCs/>
          <w:sz w:val="20"/>
          <w:szCs w:val="20"/>
          <w:highlight w:val="yellow"/>
          <w:rPrChange w:id="65" w:author="Matthew Bogobowicz" w:date="2021-11-16T16:16:00Z">
            <w:rPr>
              <w:rFonts w:asciiTheme="minorHAnsi" w:hAnsiTheme="minorHAnsi" w:cstheme="minorHAnsi"/>
              <w:b/>
              <w:bCs/>
              <w:sz w:val="20"/>
              <w:szCs w:val="20"/>
            </w:rPr>
          </w:rPrChange>
        </w:rPr>
        <w:t xml:space="preserve"> Insurance to which this subsection applies: All, excluding PL, WC</w:t>
      </w:r>
      <w:r w:rsidRPr="006E65EC">
        <w:rPr>
          <w:rFonts w:asciiTheme="minorHAnsi" w:hAnsiTheme="minorHAnsi" w:cstheme="minorHAnsi"/>
          <w:i/>
          <w:iCs/>
          <w:sz w:val="20"/>
          <w:szCs w:val="20"/>
          <w:highlight w:val="yellow"/>
          <w:rPrChange w:id="66" w:author="Matthew Bogobowicz" w:date="2021-11-16T16:16:00Z">
            <w:rPr>
              <w:rFonts w:asciiTheme="minorHAnsi" w:hAnsiTheme="minorHAnsi" w:cstheme="minorHAnsi"/>
              <w:i/>
              <w:iCs/>
              <w:sz w:val="20"/>
              <w:szCs w:val="20"/>
            </w:rPr>
          </w:rPrChange>
        </w:rPr>
        <w:t>.</w:t>
      </w:r>
      <w:r w:rsidRPr="009F4582">
        <w:rPr>
          <w:rFonts w:asciiTheme="minorHAnsi" w:hAnsiTheme="minorHAnsi" w:cstheme="minorHAnsi"/>
          <w:i/>
          <w:iCs/>
          <w:sz w:val="20"/>
          <w:szCs w:val="20"/>
        </w:rPr>
        <w:t xml:space="preserve"> </w:t>
      </w:r>
      <w:r w:rsidRPr="006E65EC">
        <w:rPr>
          <w:rFonts w:asciiTheme="minorHAnsi" w:hAnsiTheme="minorHAnsi" w:cstheme="minorHAnsi"/>
          <w:sz w:val="20"/>
          <w:szCs w:val="20"/>
          <w:highlight w:val="yellow"/>
          <w:rPrChange w:id="67" w:author="Matthew Bogobowicz" w:date="2021-11-16T16:15:00Z">
            <w:rPr>
              <w:rFonts w:asciiTheme="minorHAnsi" w:hAnsiTheme="minorHAnsi" w:cstheme="minorHAnsi"/>
              <w:sz w:val="20"/>
              <w:szCs w:val="20"/>
            </w:rPr>
          </w:rPrChange>
        </w:rPr>
        <w:t>The policies required to adhere to this requirement shall contain provisions providing that the insurance shall be primary and non-contributory</w:t>
      </w:r>
      <w:r w:rsidRPr="009F4582">
        <w:rPr>
          <w:rFonts w:asciiTheme="minorHAnsi" w:hAnsiTheme="minorHAnsi" w:cstheme="minorHAnsi"/>
          <w:sz w:val="20"/>
          <w:szCs w:val="20"/>
        </w:rPr>
        <w:t xml:space="preserve"> to any insurance maintained by Gannett Fleming, </w:t>
      </w:r>
      <w:proofErr w:type="gramStart"/>
      <w:r w:rsidRPr="009F4582">
        <w:rPr>
          <w:rFonts w:asciiTheme="minorHAnsi" w:hAnsiTheme="minorHAnsi" w:cstheme="minorHAnsi"/>
          <w:sz w:val="20"/>
          <w:szCs w:val="20"/>
        </w:rPr>
        <w:t>Client</w:t>
      </w:r>
      <w:proofErr w:type="gramEnd"/>
      <w:r w:rsidRPr="009F4582">
        <w:rPr>
          <w:rFonts w:asciiTheme="minorHAnsi" w:hAnsiTheme="minorHAnsi" w:cstheme="minorHAnsi"/>
          <w:sz w:val="20"/>
          <w:szCs w:val="20"/>
        </w:rPr>
        <w:t xml:space="preserve"> or any other indemnified party. </w:t>
      </w:r>
      <w:r w:rsidRPr="006E65EC">
        <w:rPr>
          <w:rFonts w:asciiTheme="minorHAnsi" w:hAnsiTheme="minorHAnsi" w:cstheme="minorHAnsi"/>
          <w:sz w:val="20"/>
          <w:szCs w:val="20"/>
          <w:highlight w:val="yellow"/>
          <w:rPrChange w:id="68" w:author="Matthew Bogobowicz" w:date="2021-11-16T16:15:00Z">
            <w:rPr>
              <w:rFonts w:asciiTheme="minorHAnsi" w:hAnsiTheme="minorHAnsi" w:cstheme="minorHAnsi"/>
              <w:sz w:val="20"/>
              <w:szCs w:val="20"/>
            </w:rPr>
          </w:rPrChange>
        </w:rPr>
        <w:t>Client, Gannett Fleming, and any other indemnified party, along with each of their respective directors, officers,</w:t>
      </w:r>
      <w:del w:id="69" w:author="Reed, Mary" w:date="2021-08-06T10:30:00Z">
        <w:r w:rsidRPr="006E65EC" w:rsidDel="006E3035">
          <w:rPr>
            <w:rFonts w:asciiTheme="minorHAnsi" w:hAnsiTheme="minorHAnsi" w:cstheme="minorHAnsi"/>
            <w:sz w:val="20"/>
            <w:szCs w:val="20"/>
            <w:highlight w:val="yellow"/>
            <w:rPrChange w:id="70" w:author="Matthew Bogobowicz" w:date="2021-11-16T16:15:00Z">
              <w:rPr>
                <w:rFonts w:asciiTheme="minorHAnsi" w:hAnsiTheme="minorHAnsi" w:cstheme="minorHAnsi"/>
                <w:sz w:val="20"/>
                <w:szCs w:val="20"/>
              </w:rPr>
            </w:rPrChange>
          </w:rPr>
          <w:delText xml:space="preserve"> agents</w:delText>
        </w:r>
      </w:del>
      <w:r w:rsidRPr="006E65EC">
        <w:rPr>
          <w:rFonts w:asciiTheme="minorHAnsi" w:hAnsiTheme="minorHAnsi" w:cstheme="minorHAnsi"/>
          <w:sz w:val="20"/>
          <w:szCs w:val="20"/>
          <w:highlight w:val="yellow"/>
          <w:rPrChange w:id="71" w:author="Matthew Bogobowicz" w:date="2021-11-16T16:15:00Z">
            <w:rPr>
              <w:rFonts w:asciiTheme="minorHAnsi" w:hAnsiTheme="minorHAnsi" w:cstheme="minorHAnsi"/>
              <w:sz w:val="20"/>
              <w:szCs w:val="20"/>
            </w:rPr>
          </w:rPrChange>
        </w:rPr>
        <w:t xml:space="preserve"> and employees shall be named as additional insured.</w:t>
      </w:r>
      <w:r w:rsidRPr="009F4582">
        <w:rPr>
          <w:rFonts w:asciiTheme="minorHAnsi" w:hAnsiTheme="minorHAnsi" w:cstheme="minorHAnsi"/>
          <w:sz w:val="20"/>
          <w:szCs w:val="20"/>
        </w:rPr>
        <w:t xml:space="preserve"> (ii) </w:t>
      </w:r>
      <w:r w:rsidRPr="006E65EC">
        <w:rPr>
          <w:rFonts w:asciiTheme="minorHAnsi" w:hAnsiTheme="minorHAnsi" w:cstheme="minorHAnsi"/>
          <w:sz w:val="20"/>
          <w:szCs w:val="20"/>
          <w:highlight w:val="yellow"/>
          <w:u w:val="single"/>
          <w:rPrChange w:id="72" w:author="Matthew Bogobowicz" w:date="2021-11-16T16:16:00Z">
            <w:rPr>
              <w:rFonts w:asciiTheme="minorHAnsi" w:hAnsiTheme="minorHAnsi" w:cstheme="minorHAnsi"/>
              <w:sz w:val="20"/>
              <w:szCs w:val="20"/>
              <w:u w:val="single"/>
            </w:rPr>
          </w:rPrChange>
        </w:rPr>
        <w:t>Waiver of Subrogation</w:t>
      </w:r>
      <w:r w:rsidRPr="006E65EC">
        <w:rPr>
          <w:rFonts w:asciiTheme="minorHAnsi" w:hAnsiTheme="minorHAnsi" w:cstheme="minorHAnsi"/>
          <w:sz w:val="20"/>
          <w:szCs w:val="20"/>
          <w:highlight w:val="yellow"/>
          <w:rPrChange w:id="73" w:author="Matthew Bogobowicz" w:date="2021-11-16T16:16:00Z">
            <w:rPr>
              <w:rFonts w:asciiTheme="minorHAnsi" w:hAnsiTheme="minorHAnsi" w:cstheme="minorHAnsi"/>
              <w:sz w:val="20"/>
              <w:szCs w:val="20"/>
            </w:rPr>
          </w:rPrChange>
        </w:rPr>
        <w:t>.</w:t>
      </w:r>
      <w:r w:rsidRPr="006E65EC">
        <w:rPr>
          <w:rFonts w:asciiTheme="minorHAnsi" w:hAnsiTheme="minorHAnsi" w:cstheme="minorHAnsi"/>
          <w:b/>
          <w:bCs/>
          <w:sz w:val="20"/>
          <w:szCs w:val="20"/>
          <w:highlight w:val="yellow"/>
          <w:rPrChange w:id="74" w:author="Matthew Bogobowicz" w:date="2021-11-16T16:16:00Z">
            <w:rPr>
              <w:rFonts w:asciiTheme="minorHAnsi" w:hAnsiTheme="minorHAnsi" w:cstheme="minorHAnsi"/>
              <w:b/>
              <w:bCs/>
              <w:sz w:val="20"/>
              <w:szCs w:val="20"/>
            </w:rPr>
          </w:rPrChange>
        </w:rPr>
        <w:t xml:space="preserve"> Insurance to which this subsection applies: All, excluding PL</w:t>
      </w:r>
      <w:r w:rsidRPr="006E65EC">
        <w:rPr>
          <w:rFonts w:asciiTheme="minorHAnsi" w:hAnsiTheme="minorHAnsi" w:cstheme="minorHAnsi"/>
          <w:i/>
          <w:iCs/>
          <w:sz w:val="20"/>
          <w:szCs w:val="20"/>
          <w:highlight w:val="yellow"/>
          <w:rPrChange w:id="75" w:author="Matthew Bogobowicz" w:date="2021-11-16T16:16:00Z">
            <w:rPr>
              <w:rFonts w:asciiTheme="minorHAnsi" w:hAnsiTheme="minorHAnsi" w:cstheme="minorHAnsi"/>
              <w:i/>
              <w:iCs/>
              <w:sz w:val="20"/>
              <w:szCs w:val="20"/>
            </w:rPr>
          </w:rPrChange>
        </w:rPr>
        <w:t xml:space="preserve">. </w:t>
      </w:r>
      <w:r w:rsidRPr="006E65EC">
        <w:rPr>
          <w:rFonts w:asciiTheme="minorHAnsi" w:hAnsiTheme="minorHAnsi" w:cstheme="minorHAnsi"/>
          <w:sz w:val="20"/>
          <w:szCs w:val="20"/>
          <w:highlight w:val="yellow"/>
          <w:rPrChange w:id="76" w:author="Matthew Bogobowicz" w:date="2021-11-16T16:16:00Z">
            <w:rPr>
              <w:rFonts w:asciiTheme="minorHAnsi" w:hAnsiTheme="minorHAnsi" w:cstheme="minorHAnsi"/>
              <w:sz w:val="20"/>
              <w:szCs w:val="20"/>
            </w:rPr>
          </w:rPrChange>
        </w:rPr>
        <w:t>As permitted by applicable law, Subconsultant waives all rights against Gannett Fleming</w:t>
      </w:r>
      <w:r w:rsidRPr="009F4582">
        <w:rPr>
          <w:rFonts w:asciiTheme="minorHAnsi" w:hAnsiTheme="minorHAnsi" w:cstheme="minorHAnsi"/>
          <w:sz w:val="20"/>
          <w:szCs w:val="20"/>
        </w:rPr>
        <w:t xml:space="preserve">, Client and any other indemnified party for any damages or losses that are covered under any insurance required herein.  (iv) </w:t>
      </w:r>
      <w:r w:rsidRPr="006E65EC">
        <w:rPr>
          <w:rFonts w:asciiTheme="minorHAnsi" w:hAnsiTheme="minorHAnsi" w:cstheme="minorHAnsi"/>
          <w:sz w:val="20"/>
          <w:szCs w:val="20"/>
          <w:highlight w:val="yellow"/>
          <w:u w:val="single"/>
          <w:rPrChange w:id="77" w:author="Matthew Bogobowicz" w:date="2021-11-16T16:17:00Z">
            <w:rPr>
              <w:rFonts w:asciiTheme="minorHAnsi" w:hAnsiTheme="minorHAnsi" w:cstheme="minorHAnsi"/>
              <w:sz w:val="20"/>
              <w:szCs w:val="20"/>
              <w:u w:val="single"/>
            </w:rPr>
          </w:rPrChange>
        </w:rPr>
        <w:t>Cross Liability</w:t>
      </w:r>
      <w:r w:rsidRPr="006E65EC">
        <w:rPr>
          <w:rFonts w:asciiTheme="minorHAnsi" w:hAnsiTheme="minorHAnsi" w:cstheme="minorHAnsi"/>
          <w:sz w:val="20"/>
          <w:szCs w:val="20"/>
          <w:highlight w:val="yellow"/>
          <w:rPrChange w:id="78" w:author="Matthew Bogobowicz" w:date="2021-11-16T16:17:00Z">
            <w:rPr>
              <w:rFonts w:asciiTheme="minorHAnsi" w:hAnsiTheme="minorHAnsi" w:cstheme="minorHAnsi"/>
              <w:sz w:val="20"/>
              <w:szCs w:val="20"/>
            </w:rPr>
          </w:rPrChange>
        </w:rPr>
        <w:t xml:space="preserve">. </w:t>
      </w:r>
      <w:r w:rsidRPr="006E65EC">
        <w:rPr>
          <w:rFonts w:asciiTheme="minorHAnsi" w:hAnsiTheme="minorHAnsi" w:cstheme="minorHAnsi"/>
          <w:b/>
          <w:bCs/>
          <w:sz w:val="20"/>
          <w:szCs w:val="20"/>
          <w:highlight w:val="yellow"/>
          <w:rPrChange w:id="79" w:author="Matthew Bogobowicz" w:date="2021-11-16T16:17:00Z">
            <w:rPr>
              <w:rFonts w:asciiTheme="minorHAnsi" w:hAnsiTheme="minorHAnsi" w:cstheme="minorHAnsi"/>
              <w:b/>
              <w:bCs/>
              <w:sz w:val="20"/>
              <w:szCs w:val="20"/>
            </w:rPr>
          </w:rPrChange>
        </w:rPr>
        <w:t>Insurance to which this subsection applies are: All, excluding WC, PL</w:t>
      </w:r>
      <w:r w:rsidRPr="006E65EC">
        <w:rPr>
          <w:rFonts w:asciiTheme="minorHAnsi" w:hAnsiTheme="minorHAnsi" w:cstheme="minorHAnsi"/>
          <w:sz w:val="20"/>
          <w:szCs w:val="20"/>
          <w:highlight w:val="yellow"/>
          <w:rPrChange w:id="80" w:author="Matthew Bogobowicz" w:date="2021-11-16T16:17:00Z">
            <w:rPr>
              <w:rFonts w:asciiTheme="minorHAnsi" w:hAnsiTheme="minorHAnsi" w:cstheme="minorHAnsi"/>
              <w:sz w:val="20"/>
              <w:szCs w:val="20"/>
            </w:rPr>
          </w:rPrChange>
        </w:rPr>
        <w:t>. The policies required to adhere to this requirement shall contain provisions providing that the insurance applies separately to each insured.</w:t>
      </w:r>
      <w:r w:rsidRPr="009F4582">
        <w:rPr>
          <w:rFonts w:asciiTheme="minorHAnsi" w:hAnsiTheme="minorHAnsi" w:cstheme="minorHAnsi"/>
          <w:sz w:val="20"/>
          <w:szCs w:val="20"/>
        </w:rPr>
        <w:t xml:space="preserve"> </w:t>
      </w:r>
    </w:p>
    <w:p w14:paraId="11141553" w14:textId="3CCCE74A" w:rsidR="00123706" w:rsidRPr="009F4582" w:rsidRDefault="00123706" w:rsidP="00123706">
      <w:pPr>
        <w:numPr>
          <w:ilvl w:val="0"/>
          <w:numId w:val="19"/>
        </w:numPr>
        <w:spacing w:line="240" w:lineRule="auto"/>
        <w:ind w:left="27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Professional Liability and/or Errors &amp; Omissions (“</w:t>
      </w:r>
      <w:r w:rsidRPr="009F4582">
        <w:rPr>
          <w:rFonts w:asciiTheme="minorHAnsi" w:hAnsiTheme="minorHAnsi" w:cstheme="minorHAnsi"/>
          <w:b/>
          <w:bCs/>
          <w:sz w:val="20"/>
          <w:szCs w:val="20"/>
          <w:u w:val="single"/>
        </w:rPr>
        <w:t>PL</w:t>
      </w:r>
      <w:r w:rsidRPr="009F4582">
        <w:rPr>
          <w:rFonts w:asciiTheme="minorHAnsi" w:hAnsiTheme="minorHAnsi" w:cstheme="minorHAnsi"/>
          <w:sz w:val="20"/>
          <w:szCs w:val="20"/>
          <w:u w:val="single"/>
        </w:rPr>
        <w:t xml:space="preserve">”) - </w:t>
      </w:r>
      <w:r w:rsidRPr="009F4582">
        <w:rPr>
          <w:rFonts w:asciiTheme="minorHAnsi" w:hAnsiTheme="minorHAnsi" w:cstheme="minorHAnsi"/>
          <w:i/>
          <w:iCs/>
          <w:sz w:val="20"/>
          <w:szCs w:val="20"/>
          <w:u w:val="single"/>
        </w:rPr>
        <w:t>$3,000,000 per claim/$3,000,000 aggregate</w:t>
      </w:r>
      <w:r w:rsidRPr="009F4582">
        <w:rPr>
          <w:rFonts w:asciiTheme="minorHAnsi" w:hAnsiTheme="minorHAnsi" w:cstheme="minorHAnsi"/>
          <w:sz w:val="20"/>
          <w:szCs w:val="20"/>
        </w:rPr>
        <w:t>. The PL policy shall contain coverage insuring Subconsultant and each of its employees performing Services under this Agreement on the Project, which includes: (</w:t>
      </w:r>
      <w:proofErr w:type="spellStart"/>
      <w:r w:rsidRPr="009F4582">
        <w:rPr>
          <w:rFonts w:asciiTheme="minorHAnsi" w:hAnsiTheme="minorHAnsi" w:cstheme="minorHAnsi"/>
          <w:sz w:val="20"/>
          <w:szCs w:val="20"/>
        </w:rPr>
        <w:t>i</w:t>
      </w:r>
      <w:proofErr w:type="spellEnd"/>
      <w:r w:rsidRPr="009F4582">
        <w:rPr>
          <w:rFonts w:asciiTheme="minorHAnsi" w:hAnsiTheme="minorHAnsi" w:cstheme="minorHAnsi"/>
          <w:sz w:val="20"/>
          <w:szCs w:val="20"/>
        </w:rPr>
        <w:t xml:space="preserve">) The retroactive date shall coincide with </w:t>
      </w:r>
      <w:ins w:id="81" w:author="Reed, Mary" w:date="2021-08-06T10:31:00Z">
        <w:r w:rsidR="006E3035">
          <w:rPr>
            <w:rFonts w:asciiTheme="minorHAnsi" w:hAnsiTheme="minorHAnsi" w:cstheme="minorHAnsi"/>
            <w:sz w:val="20"/>
            <w:szCs w:val="20"/>
          </w:rPr>
          <w:t xml:space="preserve">(or be prior to) </w:t>
        </w:r>
      </w:ins>
      <w:r w:rsidRPr="009F4582">
        <w:rPr>
          <w:rFonts w:asciiTheme="minorHAnsi" w:hAnsiTheme="minorHAnsi" w:cstheme="minorHAnsi"/>
          <w:sz w:val="20"/>
          <w:szCs w:val="20"/>
        </w:rPr>
        <w:t xml:space="preserve">the Subconsultant’s start of Services (including subsequent purchased as renewals or replacements); (ii) The policy shall allow for the reporting of circumstances or incidents that might arise to future claims; and (iii) </w:t>
      </w:r>
      <w:r w:rsidRPr="006E65EC">
        <w:rPr>
          <w:rFonts w:asciiTheme="minorHAnsi" w:hAnsiTheme="minorHAnsi" w:cstheme="minorHAnsi"/>
          <w:sz w:val="20"/>
          <w:szCs w:val="20"/>
          <w:highlight w:val="yellow"/>
          <w:rPrChange w:id="82" w:author="Matthew Bogobowicz" w:date="2021-11-16T16:17:00Z">
            <w:rPr>
              <w:rFonts w:asciiTheme="minorHAnsi" w:hAnsiTheme="minorHAnsi" w:cstheme="minorHAnsi"/>
              <w:sz w:val="20"/>
              <w:szCs w:val="20"/>
            </w:rPr>
          </w:rPrChange>
        </w:rPr>
        <w:t xml:space="preserve">Subconsultant will maintain similar insurance for at </w:t>
      </w:r>
      <w:proofErr w:type="spellStart"/>
      <w:r w:rsidRPr="006E65EC">
        <w:rPr>
          <w:rFonts w:asciiTheme="minorHAnsi" w:hAnsiTheme="minorHAnsi" w:cstheme="minorHAnsi"/>
          <w:sz w:val="20"/>
          <w:szCs w:val="20"/>
          <w:highlight w:val="yellow"/>
          <w:rPrChange w:id="83" w:author="Matthew Bogobowicz" w:date="2021-11-16T16:17:00Z">
            <w:rPr>
              <w:rFonts w:asciiTheme="minorHAnsi" w:hAnsiTheme="minorHAnsi" w:cstheme="minorHAnsi"/>
              <w:sz w:val="20"/>
              <w:szCs w:val="20"/>
            </w:rPr>
          </w:rPrChange>
        </w:rPr>
        <w:t>least</w:t>
      </w:r>
      <w:del w:id="84" w:author="Reed, Mary" w:date="2021-08-06T10:32:00Z">
        <w:r w:rsidRPr="006E65EC" w:rsidDel="006E3035">
          <w:rPr>
            <w:rFonts w:asciiTheme="minorHAnsi" w:hAnsiTheme="minorHAnsi" w:cstheme="minorHAnsi"/>
            <w:sz w:val="20"/>
            <w:szCs w:val="20"/>
            <w:highlight w:val="yellow"/>
            <w:rPrChange w:id="85" w:author="Matthew Bogobowicz" w:date="2021-11-16T16:17:00Z">
              <w:rPr>
                <w:rFonts w:asciiTheme="minorHAnsi" w:hAnsiTheme="minorHAnsi" w:cstheme="minorHAnsi"/>
                <w:sz w:val="20"/>
                <w:szCs w:val="20"/>
              </w:rPr>
            </w:rPrChange>
          </w:rPr>
          <w:delText xml:space="preserve"> </w:delText>
        </w:r>
      </w:del>
      <w:ins w:id="86" w:author="Reed, Mary" w:date="2021-08-06T10:32:00Z">
        <w:r w:rsidR="006E3035" w:rsidRPr="006E65EC">
          <w:rPr>
            <w:rFonts w:asciiTheme="minorHAnsi" w:hAnsiTheme="minorHAnsi" w:cstheme="minorHAnsi"/>
            <w:sz w:val="20"/>
            <w:szCs w:val="20"/>
            <w:highlight w:val="yellow"/>
            <w:rPrChange w:id="87" w:author="Matthew Bogobowicz" w:date="2021-11-16T16:17:00Z">
              <w:rPr>
                <w:rFonts w:asciiTheme="minorHAnsi" w:hAnsiTheme="minorHAnsi" w:cstheme="minorHAnsi"/>
                <w:sz w:val="20"/>
                <w:szCs w:val="20"/>
              </w:rPr>
            </w:rPrChange>
          </w:rPr>
          <w:t>three</w:t>
        </w:r>
        <w:proofErr w:type="spellEnd"/>
        <w:r w:rsidR="006E3035" w:rsidRPr="006E65EC">
          <w:rPr>
            <w:rFonts w:asciiTheme="minorHAnsi" w:hAnsiTheme="minorHAnsi" w:cstheme="minorHAnsi"/>
            <w:sz w:val="20"/>
            <w:szCs w:val="20"/>
            <w:highlight w:val="yellow"/>
            <w:rPrChange w:id="88" w:author="Matthew Bogobowicz" w:date="2021-11-16T16:17:00Z">
              <w:rPr>
                <w:rFonts w:asciiTheme="minorHAnsi" w:hAnsiTheme="minorHAnsi" w:cstheme="minorHAnsi"/>
                <w:sz w:val="20"/>
                <w:szCs w:val="20"/>
              </w:rPr>
            </w:rPrChange>
          </w:rPr>
          <w:t xml:space="preserve"> (3</w:t>
        </w:r>
      </w:ins>
      <w:del w:id="89" w:author="Reed, Mary" w:date="2021-08-06T10:32:00Z">
        <w:r w:rsidRPr="006E65EC" w:rsidDel="006E3035">
          <w:rPr>
            <w:rFonts w:asciiTheme="minorHAnsi" w:hAnsiTheme="minorHAnsi" w:cstheme="minorHAnsi"/>
            <w:sz w:val="20"/>
            <w:szCs w:val="20"/>
            <w:highlight w:val="yellow"/>
            <w:rPrChange w:id="90" w:author="Matthew Bogobowicz" w:date="2021-11-16T16:17:00Z">
              <w:rPr>
                <w:rFonts w:asciiTheme="minorHAnsi" w:hAnsiTheme="minorHAnsi" w:cstheme="minorHAnsi"/>
                <w:sz w:val="20"/>
                <w:szCs w:val="20"/>
              </w:rPr>
            </w:rPrChange>
          </w:rPr>
          <w:delText>five (5</w:delText>
        </w:r>
      </w:del>
      <w:r w:rsidRPr="006E65EC">
        <w:rPr>
          <w:rFonts w:asciiTheme="minorHAnsi" w:hAnsiTheme="minorHAnsi" w:cstheme="minorHAnsi"/>
          <w:sz w:val="20"/>
          <w:szCs w:val="20"/>
          <w:highlight w:val="yellow"/>
          <w:rPrChange w:id="91" w:author="Matthew Bogobowicz" w:date="2021-11-16T16:17:00Z">
            <w:rPr>
              <w:rFonts w:asciiTheme="minorHAnsi" w:hAnsiTheme="minorHAnsi" w:cstheme="minorHAnsi"/>
              <w:sz w:val="20"/>
              <w:szCs w:val="20"/>
            </w:rPr>
          </w:rPrChange>
        </w:rPr>
        <w:t>) years following completion of the Services; provided that if such insurance is discontinued, then extended reporting period coverage must be maintained for a period of at least three (3) years.</w:t>
      </w:r>
    </w:p>
    <w:p w14:paraId="4A82C215" w14:textId="77777777" w:rsidR="00123706" w:rsidRPr="009F4582" w:rsidRDefault="00123706" w:rsidP="00123706">
      <w:pPr>
        <w:spacing w:line="240" w:lineRule="auto"/>
        <w:ind w:left="270"/>
        <w:contextualSpacing/>
        <w:jc w:val="both"/>
        <w:rPr>
          <w:rFonts w:asciiTheme="minorHAnsi" w:hAnsiTheme="minorHAnsi" w:cstheme="minorHAnsi"/>
          <w:bCs/>
          <w:sz w:val="20"/>
          <w:szCs w:val="20"/>
        </w:rPr>
      </w:pPr>
    </w:p>
    <w:p w14:paraId="155C6A8F" w14:textId="77777777" w:rsidR="00123706" w:rsidRPr="009F4582" w:rsidRDefault="00123706" w:rsidP="00123706">
      <w:pPr>
        <w:numPr>
          <w:ilvl w:val="0"/>
          <w:numId w:val="19"/>
        </w:numPr>
        <w:spacing w:line="240" w:lineRule="auto"/>
        <w:ind w:left="27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Commercial General Liability (“</w:t>
      </w:r>
      <w:r w:rsidRPr="009F4582">
        <w:rPr>
          <w:rFonts w:asciiTheme="minorHAnsi" w:hAnsiTheme="minorHAnsi" w:cstheme="minorHAnsi"/>
          <w:b/>
          <w:bCs/>
          <w:sz w:val="20"/>
          <w:szCs w:val="20"/>
          <w:u w:val="single"/>
        </w:rPr>
        <w:t>CGL</w:t>
      </w:r>
      <w:r w:rsidRPr="009F4582">
        <w:rPr>
          <w:rFonts w:asciiTheme="minorHAnsi" w:hAnsiTheme="minorHAnsi" w:cstheme="minorHAnsi"/>
          <w:sz w:val="20"/>
          <w:szCs w:val="20"/>
          <w:u w:val="single"/>
        </w:rPr>
        <w:t xml:space="preserve">”) - </w:t>
      </w:r>
      <w:r w:rsidRPr="009F4582">
        <w:rPr>
          <w:rFonts w:asciiTheme="minorHAnsi" w:hAnsiTheme="minorHAnsi" w:cstheme="minorHAnsi"/>
          <w:i/>
          <w:iCs/>
          <w:sz w:val="20"/>
          <w:szCs w:val="20"/>
          <w:u w:val="single"/>
        </w:rPr>
        <w:t>$2,000,000 per occurrence/$2,000,000 aggregate</w:t>
      </w:r>
      <w:r w:rsidRPr="009F4582">
        <w:rPr>
          <w:rFonts w:asciiTheme="minorHAnsi" w:hAnsiTheme="minorHAnsi" w:cstheme="minorHAnsi"/>
          <w:sz w:val="20"/>
          <w:szCs w:val="20"/>
        </w:rPr>
        <w:t>. CGL policy shall contain coverage insuring Subconsultant and each of its employees performing Services under this Agreement on the Project, which includes: (</w:t>
      </w:r>
      <w:proofErr w:type="spellStart"/>
      <w:r w:rsidRPr="009F4582">
        <w:rPr>
          <w:rFonts w:asciiTheme="minorHAnsi" w:hAnsiTheme="minorHAnsi" w:cstheme="minorHAnsi"/>
          <w:sz w:val="20"/>
          <w:szCs w:val="20"/>
        </w:rPr>
        <w:t>i</w:t>
      </w:r>
      <w:proofErr w:type="spellEnd"/>
      <w:r w:rsidRPr="009F4582">
        <w:rPr>
          <w:rFonts w:asciiTheme="minorHAnsi" w:hAnsiTheme="minorHAnsi" w:cstheme="minorHAnsi"/>
          <w:sz w:val="20"/>
          <w:szCs w:val="20"/>
        </w:rPr>
        <w:t xml:space="preserve">) </w:t>
      </w:r>
      <w:r w:rsidRPr="0072218C">
        <w:rPr>
          <w:rFonts w:asciiTheme="minorHAnsi" w:hAnsiTheme="minorHAnsi" w:cstheme="minorHAnsi"/>
          <w:sz w:val="20"/>
          <w:szCs w:val="20"/>
          <w:highlight w:val="yellow"/>
          <w:rPrChange w:id="92" w:author="Matthew Bogobowicz" w:date="2021-11-16T16:48:00Z">
            <w:rPr>
              <w:rFonts w:asciiTheme="minorHAnsi" w:hAnsiTheme="minorHAnsi" w:cstheme="minorHAnsi"/>
              <w:sz w:val="20"/>
              <w:szCs w:val="20"/>
            </w:rPr>
          </w:rPrChange>
        </w:rPr>
        <w:t>Co</w:t>
      </w:r>
      <w:r w:rsidRPr="006E65EC">
        <w:rPr>
          <w:rFonts w:asciiTheme="minorHAnsi" w:hAnsiTheme="minorHAnsi" w:cstheme="minorHAnsi"/>
          <w:sz w:val="20"/>
          <w:szCs w:val="20"/>
          <w:highlight w:val="yellow"/>
          <w:rPrChange w:id="93" w:author="Matthew Bogobowicz" w:date="2021-11-16T16:19:00Z">
            <w:rPr>
              <w:rFonts w:asciiTheme="minorHAnsi" w:hAnsiTheme="minorHAnsi" w:cstheme="minorHAnsi"/>
              <w:sz w:val="20"/>
              <w:szCs w:val="20"/>
            </w:rPr>
          </w:rPrChange>
        </w:rPr>
        <w:t xml:space="preserve">verage applicable on a Per-Project or Per Location basis for bodily injury and property damage, </w:t>
      </w:r>
      <w:r w:rsidRPr="0072218C">
        <w:rPr>
          <w:rFonts w:asciiTheme="minorHAnsi" w:hAnsiTheme="minorHAnsi" w:cstheme="minorHAnsi"/>
          <w:sz w:val="20"/>
          <w:szCs w:val="20"/>
        </w:rPr>
        <w:t>including with respect to loss of use and any other consequential damages which Subconsultant’s insurance provider permits it to cover</w:t>
      </w:r>
      <w:r w:rsidRPr="009F4582">
        <w:rPr>
          <w:rFonts w:asciiTheme="minorHAnsi" w:hAnsiTheme="minorHAnsi" w:cstheme="minorHAnsi"/>
          <w:sz w:val="20"/>
          <w:szCs w:val="20"/>
        </w:rPr>
        <w:t xml:space="preserve">, but only to the extent permitted under Applicable Laws; and (ii) </w:t>
      </w:r>
      <w:r w:rsidRPr="006E65EC">
        <w:rPr>
          <w:rFonts w:asciiTheme="minorHAnsi" w:hAnsiTheme="minorHAnsi" w:cstheme="minorHAnsi"/>
          <w:sz w:val="20"/>
          <w:szCs w:val="20"/>
          <w:highlight w:val="yellow"/>
          <w:rPrChange w:id="94" w:author="Matthew Bogobowicz" w:date="2021-11-16T16:19:00Z">
            <w:rPr>
              <w:rFonts w:asciiTheme="minorHAnsi" w:hAnsiTheme="minorHAnsi" w:cstheme="minorHAnsi"/>
              <w:sz w:val="20"/>
              <w:szCs w:val="20"/>
            </w:rPr>
          </w:rPrChange>
        </w:rPr>
        <w:t>coverage for independent contractors, personal injury, advertising injury, product and completed operations, premises and operations, collapse and underground, broad form contractual liability, explosion, and product and completed operations</w:t>
      </w:r>
      <w:r w:rsidRPr="009F4582">
        <w:rPr>
          <w:rFonts w:asciiTheme="minorHAnsi" w:hAnsiTheme="minorHAnsi" w:cstheme="minorHAnsi"/>
          <w:sz w:val="20"/>
          <w:szCs w:val="20"/>
        </w:rPr>
        <w:t>.</w:t>
      </w:r>
    </w:p>
    <w:p w14:paraId="1570BC01" w14:textId="77777777" w:rsidR="00123706" w:rsidRPr="009F4582" w:rsidRDefault="00123706" w:rsidP="00123706">
      <w:pPr>
        <w:spacing w:line="240" w:lineRule="auto"/>
        <w:ind w:left="270"/>
        <w:contextualSpacing/>
        <w:jc w:val="both"/>
        <w:rPr>
          <w:rFonts w:asciiTheme="minorHAnsi" w:hAnsiTheme="minorHAnsi" w:cstheme="minorHAnsi"/>
          <w:bCs/>
          <w:sz w:val="20"/>
          <w:szCs w:val="20"/>
        </w:rPr>
      </w:pPr>
    </w:p>
    <w:p w14:paraId="20E933DA" w14:textId="1AC8B5C6" w:rsidR="00123706" w:rsidRPr="009F4582" w:rsidRDefault="00123706" w:rsidP="00123706">
      <w:pPr>
        <w:numPr>
          <w:ilvl w:val="0"/>
          <w:numId w:val="19"/>
        </w:numPr>
        <w:spacing w:after="0" w:line="240" w:lineRule="auto"/>
        <w:ind w:left="270"/>
        <w:jc w:val="both"/>
        <w:rPr>
          <w:rFonts w:asciiTheme="minorHAnsi" w:eastAsiaTheme="minorEastAsia" w:hAnsiTheme="minorHAnsi" w:cstheme="minorHAnsi"/>
          <w:i/>
          <w:iCs/>
          <w:sz w:val="20"/>
          <w:szCs w:val="20"/>
        </w:rPr>
      </w:pPr>
      <w:r w:rsidRPr="009F4582">
        <w:rPr>
          <w:rFonts w:asciiTheme="minorHAnsi" w:hAnsiTheme="minorHAnsi" w:cstheme="minorHAnsi"/>
          <w:sz w:val="20"/>
          <w:szCs w:val="20"/>
          <w:u w:val="single"/>
        </w:rPr>
        <w:t>Workers’ Compensation and Employers’ Liability (“</w:t>
      </w:r>
      <w:r w:rsidRPr="009F4582">
        <w:rPr>
          <w:rFonts w:asciiTheme="minorHAnsi" w:hAnsiTheme="minorHAnsi" w:cstheme="minorHAnsi"/>
          <w:b/>
          <w:bCs/>
          <w:sz w:val="20"/>
          <w:szCs w:val="20"/>
          <w:u w:val="single"/>
        </w:rPr>
        <w:t>WC</w:t>
      </w:r>
      <w:r w:rsidRPr="009F4582">
        <w:rPr>
          <w:rFonts w:asciiTheme="minorHAnsi" w:hAnsiTheme="minorHAnsi" w:cstheme="minorHAnsi"/>
          <w:sz w:val="20"/>
          <w:szCs w:val="20"/>
          <w:u w:val="single"/>
        </w:rPr>
        <w:t>”)</w:t>
      </w:r>
      <w:r w:rsidRPr="009F4582">
        <w:rPr>
          <w:rFonts w:asciiTheme="minorHAnsi" w:hAnsiTheme="minorHAnsi" w:cstheme="minorHAnsi"/>
          <w:sz w:val="20"/>
          <w:szCs w:val="20"/>
        </w:rPr>
        <w:t xml:space="preserve"> – WC policy shall comply with statutory requirements of the jurisdiction(s) in which the Services will be performed. Employer’s liability insurance coverage insuring all employees performing any portion of the Services under this Agreement or on the Project and any operations in connection therewith, which includes Employers’ Liability insurance with a limit not less than </w:t>
      </w:r>
      <w:r w:rsidRPr="009F4582">
        <w:rPr>
          <w:rFonts w:asciiTheme="minorHAnsi" w:hAnsiTheme="minorHAnsi" w:cstheme="minorHAnsi"/>
          <w:sz w:val="20"/>
          <w:szCs w:val="20"/>
          <w:u w:val="single"/>
        </w:rPr>
        <w:t xml:space="preserve">$1,000,000  each accident </w:t>
      </w:r>
      <w:del w:id="95" w:author="Reed, Mary" w:date="2021-08-06T10:33:00Z">
        <w:r w:rsidRPr="009F4582" w:rsidDel="006E3035">
          <w:rPr>
            <w:rFonts w:asciiTheme="minorHAnsi" w:hAnsiTheme="minorHAnsi" w:cstheme="minorHAnsi"/>
            <w:sz w:val="20"/>
            <w:szCs w:val="20"/>
            <w:u w:val="single"/>
          </w:rPr>
          <w:delText>or illness</w:delText>
        </w:r>
      </w:del>
      <w:ins w:id="96" w:author="Reed, Mary" w:date="2021-08-06T10:33:00Z">
        <w:r w:rsidR="006E3035">
          <w:rPr>
            <w:rFonts w:asciiTheme="minorHAnsi" w:hAnsiTheme="minorHAnsi" w:cstheme="minorHAnsi"/>
            <w:sz w:val="20"/>
            <w:szCs w:val="20"/>
            <w:u w:val="single"/>
          </w:rPr>
          <w:t>/per disease-each employee/ per disease-policy aggregate</w:t>
        </w:r>
      </w:ins>
      <w:r w:rsidRPr="009F4582">
        <w:rPr>
          <w:rFonts w:asciiTheme="minorHAnsi" w:hAnsiTheme="minorHAnsi" w:cstheme="minorHAnsi"/>
          <w:sz w:val="20"/>
          <w:szCs w:val="20"/>
        </w:rPr>
        <w:t xml:space="preserve">. </w:t>
      </w:r>
    </w:p>
    <w:p w14:paraId="2D770298" w14:textId="77777777" w:rsidR="00123706" w:rsidRPr="009F4582" w:rsidRDefault="00123706" w:rsidP="00123706">
      <w:pPr>
        <w:spacing w:line="240" w:lineRule="auto"/>
        <w:ind w:left="270"/>
        <w:contextualSpacing/>
        <w:jc w:val="both"/>
        <w:rPr>
          <w:rFonts w:asciiTheme="minorHAnsi" w:hAnsiTheme="minorHAnsi" w:cstheme="minorHAnsi"/>
          <w:bCs/>
          <w:sz w:val="20"/>
          <w:szCs w:val="20"/>
        </w:rPr>
      </w:pPr>
    </w:p>
    <w:p w14:paraId="49AB573C" w14:textId="77777777" w:rsidR="00123706" w:rsidRPr="009F4582" w:rsidRDefault="00123706" w:rsidP="00123706">
      <w:pPr>
        <w:numPr>
          <w:ilvl w:val="0"/>
          <w:numId w:val="19"/>
        </w:numPr>
        <w:spacing w:line="240" w:lineRule="auto"/>
        <w:ind w:left="27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Business Automobile Liability (“</w:t>
      </w:r>
      <w:r w:rsidRPr="009F4582">
        <w:rPr>
          <w:rFonts w:asciiTheme="minorHAnsi" w:hAnsiTheme="minorHAnsi" w:cstheme="minorHAnsi"/>
          <w:b/>
          <w:bCs/>
          <w:sz w:val="20"/>
          <w:szCs w:val="20"/>
          <w:u w:val="single"/>
        </w:rPr>
        <w:t>BAP</w:t>
      </w:r>
      <w:r w:rsidRPr="009F4582">
        <w:rPr>
          <w:rFonts w:asciiTheme="minorHAnsi" w:hAnsiTheme="minorHAnsi" w:cstheme="minorHAnsi"/>
          <w:sz w:val="20"/>
          <w:szCs w:val="20"/>
          <w:u w:val="single"/>
        </w:rPr>
        <w:t xml:space="preserve">”) </w:t>
      </w:r>
      <w:r w:rsidRPr="009F4582">
        <w:rPr>
          <w:rFonts w:asciiTheme="minorHAnsi" w:hAnsiTheme="minorHAnsi" w:cstheme="minorHAnsi"/>
          <w:i/>
          <w:iCs/>
          <w:sz w:val="20"/>
          <w:szCs w:val="20"/>
          <w:u w:val="single"/>
        </w:rPr>
        <w:t>- $2,000,000/$2,000,000</w:t>
      </w:r>
      <w:r w:rsidRPr="009F4582">
        <w:rPr>
          <w:rFonts w:asciiTheme="minorHAnsi" w:hAnsiTheme="minorHAnsi" w:cstheme="minorHAnsi"/>
          <w:sz w:val="20"/>
          <w:szCs w:val="20"/>
        </w:rPr>
        <w:t xml:space="preserve">. When applicable, </w:t>
      </w:r>
      <w:r w:rsidRPr="006E65EC">
        <w:rPr>
          <w:rFonts w:asciiTheme="minorHAnsi" w:hAnsiTheme="minorHAnsi" w:cstheme="minorHAnsi"/>
          <w:sz w:val="20"/>
          <w:szCs w:val="20"/>
          <w:highlight w:val="yellow"/>
          <w:rPrChange w:id="97" w:author="Matthew Bogobowicz" w:date="2021-11-16T16:21:00Z">
            <w:rPr>
              <w:rFonts w:asciiTheme="minorHAnsi" w:hAnsiTheme="minorHAnsi" w:cstheme="minorHAnsi"/>
              <w:sz w:val="20"/>
              <w:szCs w:val="20"/>
            </w:rPr>
          </w:rPrChange>
        </w:rPr>
        <w:t>BAP shall contain insurance coverage insuring all owned, non-owned, hired, borrowed, or leased motor vehicles both onsite and offsite,</w:t>
      </w:r>
      <w:r w:rsidRPr="009F4582">
        <w:rPr>
          <w:rFonts w:asciiTheme="minorHAnsi" w:hAnsiTheme="minorHAnsi" w:cstheme="minorHAnsi"/>
          <w:sz w:val="20"/>
          <w:szCs w:val="20"/>
        </w:rPr>
        <w:t xml:space="preserve"> </w:t>
      </w:r>
      <w:r w:rsidRPr="006E65EC">
        <w:rPr>
          <w:rFonts w:asciiTheme="minorHAnsi" w:hAnsiTheme="minorHAnsi" w:cstheme="minorHAnsi"/>
          <w:sz w:val="20"/>
          <w:szCs w:val="20"/>
          <w:highlight w:val="yellow"/>
          <w:rPrChange w:id="98" w:author="Matthew Bogobowicz" w:date="2021-11-16T16:22:00Z">
            <w:rPr>
              <w:rFonts w:asciiTheme="minorHAnsi" w:hAnsiTheme="minorHAnsi" w:cstheme="minorHAnsi"/>
              <w:sz w:val="20"/>
              <w:szCs w:val="20"/>
            </w:rPr>
          </w:rPrChange>
        </w:rPr>
        <w:t>which includes: (</w:t>
      </w:r>
      <w:proofErr w:type="spellStart"/>
      <w:r w:rsidRPr="006E65EC">
        <w:rPr>
          <w:rFonts w:asciiTheme="minorHAnsi" w:hAnsiTheme="minorHAnsi" w:cstheme="minorHAnsi"/>
          <w:sz w:val="20"/>
          <w:szCs w:val="20"/>
          <w:highlight w:val="yellow"/>
          <w:rPrChange w:id="99" w:author="Matthew Bogobowicz" w:date="2021-11-16T16:22:00Z">
            <w:rPr>
              <w:rFonts w:asciiTheme="minorHAnsi" w:hAnsiTheme="minorHAnsi" w:cstheme="minorHAnsi"/>
              <w:sz w:val="20"/>
              <w:szCs w:val="20"/>
            </w:rPr>
          </w:rPrChange>
        </w:rPr>
        <w:t>i</w:t>
      </w:r>
      <w:proofErr w:type="spellEnd"/>
      <w:r w:rsidRPr="006E65EC">
        <w:rPr>
          <w:rFonts w:asciiTheme="minorHAnsi" w:hAnsiTheme="minorHAnsi" w:cstheme="minorHAnsi"/>
          <w:sz w:val="20"/>
          <w:szCs w:val="20"/>
          <w:highlight w:val="yellow"/>
          <w:rPrChange w:id="100" w:author="Matthew Bogobowicz" w:date="2021-11-16T16:22:00Z">
            <w:rPr>
              <w:rFonts w:asciiTheme="minorHAnsi" w:hAnsiTheme="minorHAnsi" w:cstheme="minorHAnsi"/>
              <w:sz w:val="20"/>
              <w:szCs w:val="20"/>
            </w:rPr>
          </w:rPrChange>
        </w:rPr>
        <w:t>) Combined single limit for bodily injury and property damage for all vehicles set forth above or in the Prime Agreement, as applicable; and (ii) In the event Services include hazardous substances and/or transportation thereof, then MCS-90 endorsements and Motor Carriers Act of 1980 coverage, or substantially similar legislation in the applicable jurisdiction.</w:t>
      </w:r>
      <w:r w:rsidRPr="009F4582">
        <w:rPr>
          <w:rFonts w:asciiTheme="minorHAnsi" w:hAnsiTheme="minorHAnsi" w:cstheme="minorHAnsi"/>
          <w:sz w:val="20"/>
          <w:szCs w:val="20"/>
        </w:rPr>
        <w:t xml:space="preserve"> </w:t>
      </w:r>
    </w:p>
    <w:p w14:paraId="4D3E86B7" w14:textId="77777777" w:rsidR="00123706" w:rsidRPr="009F4582" w:rsidRDefault="00123706" w:rsidP="00123706">
      <w:pPr>
        <w:spacing w:line="240" w:lineRule="auto"/>
        <w:ind w:left="270"/>
        <w:contextualSpacing/>
        <w:jc w:val="both"/>
        <w:rPr>
          <w:rFonts w:asciiTheme="minorHAnsi" w:hAnsiTheme="minorHAnsi" w:cstheme="minorHAnsi"/>
          <w:bCs/>
          <w:sz w:val="20"/>
          <w:szCs w:val="20"/>
        </w:rPr>
      </w:pPr>
    </w:p>
    <w:p w14:paraId="72C30639" w14:textId="544257FE" w:rsidR="00123706" w:rsidRPr="009F4582" w:rsidRDefault="00123706" w:rsidP="00123706">
      <w:pPr>
        <w:numPr>
          <w:ilvl w:val="0"/>
          <w:numId w:val="19"/>
        </w:numPr>
        <w:spacing w:line="240" w:lineRule="auto"/>
        <w:ind w:left="27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Umbrella/Excess Liability (“</w:t>
      </w:r>
      <w:r w:rsidRPr="009F4582">
        <w:rPr>
          <w:rFonts w:asciiTheme="minorHAnsi" w:hAnsiTheme="minorHAnsi" w:cstheme="minorHAnsi"/>
          <w:b/>
          <w:bCs/>
          <w:sz w:val="20"/>
          <w:szCs w:val="20"/>
          <w:u w:val="single"/>
        </w:rPr>
        <w:t>UMB</w:t>
      </w:r>
      <w:r w:rsidRPr="009F4582">
        <w:rPr>
          <w:rFonts w:asciiTheme="minorHAnsi" w:hAnsiTheme="minorHAnsi" w:cstheme="minorHAnsi"/>
          <w:sz w:val="20"/>
          <w:szCs w:val="20"/>
          <w:u w:val="single"/>
        </w:rPr>
        <w:t xml:space="preserve">”) – </w:t>
      </w:r>
      <w:r w:rsidRPr="009F4582">
        <w:rPr>
          <w:rFonts w:asciiTheme="minorHAnsi" w:hAnsiTheme="minorHAnsi" w:cstheme="minorHAnsi"/>
          <w:i/>
          <w:iCs/>
          <w:sz w:val="20"/>
          <w:szCs w:val="20"/>
          <w:u w:val="single"/>
        </w:rPr>
        <w:t>$5,000,000</w:t>
      </w:r>
      <w:ins w:id="101" w:author="Reed, Mary" w:date="2021-08-06T10:34:00Z">
        <w:r w:rsidR="006E3035">
          <w:rPr>
            <w:rFonts w:asciiTheme="minorHAnsi" w:hAnsiTheme="minorHAnsi" w:cstheme="minorHAnsi"/>
            <w:i/>
            <w:iCs/>
            <w:sz w:val="20"/>
            <w:szCs w:val="20"/>
            <w:u w:val="single"/>
          </w:rPr>
          <w:t xml:space="preserve"> per occurrence</w:t>
        </w:r>
      </w:ins>
      <w:r w:rsidRPr="009F4582">
        <w:rPr>
          <w:rFonts w:asciiTheme="minorHAnsi" w:hAnsiTheme="minorHAnsi" w:cstheme="minorHAnsi"/>
          <w:i/>
          <w:iCs/>
          <w:sz w:val="20"/>
          <w:szCs w:val="20"/>
          <w:u w:val="single"/>
        </w:rPr>
        <w:t>/$</w:t>
      </w:r>
      <w:ins w:id="102" w:author="Reed, Mary" w:date="2021-08-06T10:34:00Z">
        <w:r w:rsidR="006E3035">
          <w:rPr>
            <w:rFonts w:asciiTheme="minorHAnsi" w:hAnsiTheme="minorHAnsi" w:cstheme="minorHAnsi"/>
            <w:i/>
            <w:iCs/>
            <w:sz w:val="20"/>
            <w:szCs w:val="20"/>
            <w:u w:val="single"/>
          </w:rPr>
          <w:t>5</w:t>
        </w:r>
      </w:ins>
      <w:del w:id="103" w:author="Reed, Mary" w:date="2021-08-06T10:34:00Z">
        <w:r w:rsidRPr="009F4582" w:rsidDel="006E3035">
          <w:rPr>
            <w:rFonts w:asciiTheme="minorHAnsi" w:hAnsiTheme="minorHAnsi" w:cstheme="minorHAnsi"/>
            <w:i/>
            <w:iCs/>
            <w:sz w:val="20"/>
            <w:szCs w:val="20"/>
            <w:u w:val="single"/>
          </w:rPr>
          <w:delText>10</w:delText>
        </w:r>
      </w:del>
      <w:r w:rsidRPr="009F4582">
        <w:rPr>
          <w:rFonts w:asciiTheme="minorHAnsi" w:hAnsiTheme="minorHAnsi" w:cstheme="minorHAnsi"/>
          <w:i/>
          <w:iCs/>
          <w:sz w:val="20"/>
          <w:szCs w:val="20"/>
          <w:u w:val="single"/>
        </w:rPr>
        <w:t>,000,000</w:t>
      </w:r>
      <w:ins w:id="104" w:author="Reed, Mary" w:date="2021-08-06T10:34:00Z">
        <w:r w:rsidR="006E3035">
          <w:rPr>
            <w:rFonts w:asciiTheme="minorHAnsi" w:hAnsiTheme="minorHAnsi" w:cstheme="minorHAnsi"/>
            <w:i/>
            <w:iCs/>
            <w:sz w:val="20"/>
            <w:szCs w:val="20"/>
            <w:u w:val="single"/>
          </w:rPr>
          <w:t xml:space="preserve"> aggregate</w:t>
        </w:r>
      </w:ins>
      <w:r w:rsidRPr="009F4582">
        <w:rPr>
          <w:rFonts w:asciiTheme="minorHAnsi" w:hAnsiTheme="minorHAnsi" w:cstheme="minorHAnsi"/>
          <w:sz w:val="20"/>
          <w:szCs w:val="20"/>
        </w:rPr>
        <w:t xml:space="preserve">. </w:t>
      </w:r>
      <w:r w:rsidRPr="006E65EC">
        <w:rPr>
          <w:rFonts w:asciiTheme="minorHAnsi" w:hAnsiTheme="minorHAnsi" w:cstheme="minorHAnsi"/>
          <w:sz w:val="20"/>
          <w:szCs w:val="20"/>
          <w:highlight w:val="yellow"/>
          <w:rPrChange w:id="105" w:author="Matthew Bogobowicz" w:date="2021-11-16T16:23:00Z">
            <w:rPr>
              <w:rFonts w:asciiTheme="minorHAnsi" w:hAnsiTheme="minorHAnsi" w:cstheme="minorHAnsi"/>
              <w:sz w:val="20"/>
              <w:szCs w:val="20"/>
            </w:rPr>
          </w:rPrChange>
        </w:rPr>
        <w:t>UMB policy shall contain insurance coverage which may be utilized to meet the limitations for the following policies under its terms for CGL, BAP, and WC.</w:t>
      </w:r>
    </w:p>
    <w:p w14:paraId="3ED2C08D" w14:textId="77777777" w:rsidR="00123706" w:rsidRPr="009F4582" w:rsidRDefault="00123706" w:rsidP="00123706">
      <w:pPr>
        <w:spacing w:line="240" w:lineRule="auto"/>
        <w:ind w:left="270"/>
        <w:contextualSpacing/>
        <w:jc w:val="both"/>
        <w:rPr>
          <w:rFonts w:asciiTheme="minorHAnsi" w:hAnsiTheme="minorHAnsi" w:cstheme="minorHAnsi"/>
          <w:bCs/>
          <w:sz w:val="20"/>
          <w:szCs w:val="20"/>
        </w:rPr>
      </w:pPr>
    </w:p>
    <w:p w14:paraId="3631C733" w14:textId="08388BCB" w:rsidR="00123706" w:rsidRPr="009F4582" w:rsidRDefault="00123706" w:rsidP="00123706">
      <w:pPr>
        <w:numPr>
          <w:ilvl w:val="0"/>
          <w:numId w:val="19"/>
        </w:numPr>
        <w:spacing w:line="240" w:lineRule="auto"/>
        <w:ind w:left="270"/>
        <w:contextualSpacing/>
        <w:jc w:val="both"/>
        <w:rPr>
          <w:rFonts w:asciiTheme="minorHAnsi" w:hAnsiTheme="minorHAnsi" w:cstheme="minorHAnsi"/>
          <w:sz w:val="20"/>
          <w:szCs w:val="20"/>
        </w:rPr>
      </w:pPr>
      <w:r w:rsidRPr="009F4582">
        <w:rPr>
          <w:rFonts w:asciiTheme="minorHAnsi" w:hAnsiTheme="minorHAnsi" w:cstheme="minorHAnsi"/>
          <w:sz w:val="20"/>
          <w:szCs w:val="20"/>
          <w:u w:val="single"/>
        </w:rPr>
        <w:t>Cyber (“</w:t>
      </w:r>
      <w:r w:rsidRPr="009F4582">
        <w:rPr>
          <w:rFonts w:asciiTheme="minorHAnsi" w:hAnsiTheme="minorHAnsi" w:cstheme="minorHAnsi"/>
          <w:b/>
          <w:bCs/>
          <w:sz w:val="20"/>
          <w:szCs w:val="20"/>
          <w:u w:val="single"/>
        </w:rPr>
        <w:t>CYBER</w:t>
      </w:r>
      <w:r w:rsidRPr="009F4582">
        <w:rPr>
          <w:rFonts w:asciiTheme="minorHAnsi" w:hAnsiTheme="minorHAnsi" w:cstheme="minorHAnsi"/>
          <w:sz w:val="20"/>
          <w:szCs w:val="20"/>
          <w:u w:val="single"/>
        </w:rPr>
        <w:t xml:space="preserve">”) - </w:t>
      </w:r>
      <w:r w:rsidRPr="009F4582">
        <w:rPr>
          <w:rFonts w:asciiTheme="minorHAnsi" w:hAnsiTheme="minorHAnsi" w:cstheme="minorHAnsi"/>
          <w:i/>
          <w:iCs/>
          <w:sz w:val="20"/>
          <w:szCs w:val="20"/>
          <w:u w:val="single"/>
        </w:rPr>
        <w:t>$</w:t>
      </w:r>
      <w:ins w:id="106" w:author="Reed, Mary" w:date="2021-08-06T10:40:00Z">
        <w:r w:rsidR="003F19CA">
          <w:rPr>
            <w:rFonts w:asciiTheme="minorHAnsi" w:hAnsiTheme="minorHAnsi" w:cstheme="minorHAnsi"/>
            <w:i/>
            <w:iCs/>
            <w:sz w:val="20"/>
            <w:szCs w:val="20"/>
            <w:u w:val="single"/>
          </w:rPr>
          <w:t>5</w:t>
        </w:r>
      </w:ins>
      <w:del w:id="107" w:author="Reed, Mary" w:date="2021-08-06T10:40:00Z">
        <w:r w:rsidRPr="009F4582" w:rsidDel="003F19CA">
          <w:rPr>
            <w:rFonts w:asciiTheme="minorHAnsi" w:hAnsiTheme="minorHAnsi" w:cstheme="minorHAnsi"/>
            <w:i/>
            <w:iCs/>
            <w:sz w:val="20"/>
            <w:szCs w:val="20"/>
            <w:u w:val="single"/>
          </w:rPr>
          <w:delText>10</w:delText>
        </w:r>
      </w:del>
      <w:r w:rsidRPr="009F4582">
        <w:rPr>
          <w:rFonts w:asciiTheme="minorHAnsi" w:hAnsiTheme="minorHAnsi" w:cstheme="minorHAnsi"/>
          <w:i/>
          <w:iCs/>
          <w:sz w:val="20"/>
          <w:szCs w:val="20"/>
          <w:u w:val="single"/>
        </w:rPr>
        <w:t>,000,000</w:t>
      </w:r>
      <w:ins w:id="108" w:author="Reed, Mary" w:date="2021-08-06T10:40:00Z">
        <w:r w:rsidR="006E3035">
          <w:rPr>
            <w:rFonts w:asciiTheme="minorHAnsi" w:hAnsiTheme="minorHAnsi" w:cstheme="minorHAnsi"/>
            <w:i/>
            <w:iCs/>
            <w:sz w:val="20"/>
            <w:szCs w:val="20"/>
            <w:u w:val="single"/>
          </w:rPr>
          <w:t xml:space="preserve"> per event/</w:t>
        </w:r>
        <w:proofErr w:type="spellStart"/>
        <w:r w:rsidR="006E3035">
          <w:rPr>
            <w:rFonts w:asciiTheme="minorHAnsi" w:hAnsiTheme="minorHAnsi" w:cstheme="minorHAnsi"/>
            <w:i/>
            <w:iCs/>
            <w:sz w:val="20"/>
            <w:szCs w:val="20"/>
            <w:u w:val="single"/>
          </w:rPr>
          <w:t>aggregate</w:t>
        </w:r>
      </w:ins>
      <w:del w:id="109" w:author="Reed, Mary" w:date="2021-08-06T10:40:00Z">
        <w:r w:rsidRPr="009F4582" w:rsidDel="006E3035">
          <w:rPr>
            <w:rFonts w:asciiTheme="minorHAnsi" w:hAnsiTheme="minorHAnsi" w:cstheme="minorHAnsi"/>
            <w:i/>
            <w:iCs/>
            <w:sz w:val="20"/>
            <w:szCs w:val="20"/>
            <w:u w:val="single"/>
          </w:rPr>
          <w:delText>/$10,000,000</w:delText>
        </w:r>
        <w:r w:rsidRPr="009F4582" w:rsidDel="006E3035">
          <w:rPr>
            <w:rFonts w:asciiTheme="minorHAnsi" w:hAnsiTheme="minorHAnsi" w:cstheme="minorHAnsi"/>
            <w:sz w:val="20"/>
            <w:szCs w:val="20"/>
          </w:rPr>
          <w:delText>.</w:delText>
        </w:r>
        <w:r w:rsidRPr="009F4582" w:rsidDel="006E3035">
          <w:rPr>
            <w:rFonts w:asciiTheme="minorHAnsi" w:hAnsiTheme="minorHAnsi" w:cstheme="minorHAnsi"/>
            <w:i/>
            <w:iCs/>
            <w:sz w:val="20"/>
            <w:szCs w:val="20"/>
          </w:rPr>
          <w:delText xml:space="preserve"> </w:delText>
        </w:r>
      </w:del>
      <w:r w:rsidRPr="009F4582">
        <w:rPr>
          <w:rFonts w:asciiTheme="minorHAnsi" w:hAnsiTheme="minorHAnsi" w:cstheme="minorHAnsi"/>
          <w:sz w:val="20"/>
          <w:szCs w:val="20"/>
        </w:rPr>
        <w:t>Whenever</w:t>
      </w:r>
      <w:proofErr w:type="spellEnd"/>
      <w:r w:rsidRPr="009F4582">
        <w:rPr>
          <w:rFonts w:asciiTheme="minorHAnsi" w:hAnsiTheme="minorHAnsi" w:cstheme="minorHAnsi"/>
          <w:sz w:val="20"/>
          <w:szCs w:val="20"/>
        </w:rPr>
        <w:t xml:space="preserve"> Subconsultant shall utilize computers or the network of either Gannett Fleming or Client in its performance of the Services or in connection with this Agreement, then Subconsultant shall procure CYBER. Coverage shall be sufficiently broad to respond to the duties and obligations as is undertaken by Subconsultant in this agreement and shall include, but </w:t>
      </w:r>
      <w:r w:rsidRPr="0072218C">
        <w:rPr>
          <w:rFonts w:asciiTheme="minorHAnsi" w:hAnsiTheme="minorHAnsi" w:cstheme="minorHAnsi"/>
          <w:sz w:val="20"/>
          <w:szCs w:val="20"/>
        </w:rPr>
        <w:t xml:space="preserve">not be limited to, claims involving infringement of intellectual property, including but not limited to infringement of copyright, trademark, trade dress, invasion of privacy violations, information theft, damage to or destruction of </w:t>
      </w:r>
      <w:r w:rsidRPr="0072218C">
        <w:rPr>
          <w:rFonts w:asciiTheme="minorHAnsi" w:hAnsiTheme="minorHAnsi" w:cstheme="minorHAnsi"/>
          <w:sz w:val="20"/>
          <w:szCs w:val="20"/>
        </w:rPr>
        <w:lastRenderedPageBreak/>
        <w:t>electronic information, release of private information, alteration of electronic information, extortion and network security. The policy shall provide coverage for breach response costs as well as regulatory fines and penalties as well as credit monitoring expenses with limits sufficient to respond to these obligations.</w:t>
      </w:r>
    </w:p>
    <w:p w14:paraId="2EB3D189" w14:textId="77777777" w:rsidR="00123706" w:rsidRPr="009F4582" w:rsidRDefault="00123706" w:rsidP="00123706">
      <w:pPr>
        <w:tabs>
          <w:tab w:val="left" w:pos="1472"/>
          <w:tab w:val="right" w:pos="9360"/>
        </w:tabs>
        <w:spacing w:line="240" w:lineRule="auto"/>
        <w:ind w:left="270"/>
        <w:contextualSpacing/>
        <w:rPr>
          <w:rStyle w:val="normaltextrun"/>
          <w:rFonts w:asciiTheme="minorHAnsi" w:hAnsiTheme="minorHAnsi" w:cstheme="minorHAnsi"/>
          <w:sz w:val="20"/>
          <w:szCs w:val="20"/>
        </w:rPr>
      </w:pPr>
      <w:r>
        <w:rPr>
          <w:rStyle w:val="normaltextrun"/>
          <w:rFonts w:asciiTheme="minorHAnsi" w:hAnsiTheme="minorHAnsi" w:cstheme="minorHAnsi"/>
          <w:sz w:val="20"/>
          <w:szCs w:val="20"/>
        </w:rPr>
        <w:tab/>
      </w:r>
      <w:r>
        <w:rPr>
          <w:rStyle w:val="normaltextrun"/>
          <w:rFonts w:asciiTheme="minorHAnsi" w:hAnsiTheme="minorHAnsi" w:cstheme="minorHAnsi"/>
          <w:sz w:val="20"/>
          <w:szCs w:val="20"/>
        </w:rPr>
        <w:tab/>
      </w:r>
    </w:p>
    <w:p w14:paraId="437A3EB9" w14:textId="29EE23CF" w:rsidR="00123706" w:rsidRPr="009F4582" w:rsidRDefault="00123706" w:rsidP="00123706">
      <w:pPr>
        <w:numPr>
          <w:ilvl w:val="0"/>
          <w:numId w:val="19"/>
        </w:numPr>
        <w:spacing w:line="240" w:lineRule="auto"/>
        <w:ind w:left="270"/>
        <w:contextualSpacing/>
        <w:jc w:val="both"/>
        <w:rPr>
          <w:rFonts w:asciiTheme="minorHAnsi" w:hAnsiTheme="minorHAnsi" w:cstheme="minorHAnsi"/>
          <w:sz w:val="20"/>
          <w:szCs w:val="20"/>
        </w:rPr>
      </w:pPr>
      <w:r w:rsidRPr="0072218C">
        <w:rPr>
          <w:rStyle w:val="normaltextrun"/>
          <w:rFonts w:asciiTheme="minorHAnsi" w:hAnsiTheme="minorHAnsi" w:cstheme="minorHAnsi"/>
          <w:sz w:val="20"/>
          <w:szCs w:val="20"/>
          <w:highlight w:val="yellow"/>
          <w:u w:val="single"/>
          <w:rPrChange w:id="110" w:author="Matthew Bogobowicz" w:date="2021-11-16T16:52:00Z">
            <w:rPr>
              <w:rStyle w:val="normaltextrun"/>
              <w:rFonts w:asciiTheme="minorHAnsi" w:hAnsiTheme="minorHAnsi" w:cstheme="minorHAnsi"/>
              <w:sz w:val="20"/>
              <w:szCs w:val="20"/>
              <w:u w:val="single"/>
            </w:rPr>
          </w:rPrChange>
        </w:rPr>
        <w:t>When Applicable</w:t>
      </w:r>
      <w:r w:rsidRPr="009F4582">
        <w:rPr>
          <w:rStyle w:val="normaltextrun"/>
          <w:rFonts w:asciiTheme="minorHAnsi" w:hAnsiTheme="minorHAnsi" w:cstheme="minorHAnsi"/>
          <w:sz w:val="20"/>
          <w:szCs w:val="20"/>
        </w:rPr>
        <w:t xml:space="preserve">: (a) </w:t>
      </w:r>
      <w:r w:rsidRPr="009F4582">
        <w:rPr>
          <w:rStyle w:val="normaltextrun"/>
          <w:rFonts w:asciiTheme="minorHAnsi" w:hAnsiTheme="minorHAnsi" w:cstheme="minorHAnsi"/>
          <w:sz w:val="20"/>
          <w:szCs w:val="20"/>
          <w:u w:val="single"/>
        </w:rPr>
        <w:t>Contractors Pollution Liability (“</w:t>
      </w:r>
      <w:r w:rsidRPr="009F4582">
        <w:rPr>
          <w:rStyle w:val="normaltextrun"/>
          <w:rFonts w:asciiTheme="minorHAnsi" w:hAnsiTheme="minorHAnsi" w:cstheme="minorHAnsi"/>
          <w:b/>
          <w:bCs/>
          <w:sz w:val="20"/>
          <w:szCs w:val="20"/>
          <w:u w:val="single"/>
        </w:rPr>
        <w:t>POL</w:t>
      </w:r>
      <w:r w:rsidRPr="009F4582">
        <w:rPr>
          <w:rStyle w:val="normaltextrun"/>
          <w:rFonts w:asciiTheme="minorHAnsi" w:hAnsiTheme="minorHAnsi" w:cstheme="minorHAnsi"/>
          <w:sz w:val="20"/>
          <w:szCs w:val="20"/>
          <w:u w:val="single"/>
        </w:rPr>
        <w:t xml:space="preserve">”) - </w:t>
      </w:r>
      <w:r w:rsidRPr="009F4582">
        <w:rPr>
          <w:rStyle w:val="normaltextrun"/>
          <w:rFonts w:asciiTheme="minorHAnsi" w:hAnsiTheme="minorHAnsi" w:cstheme="minorHAnsi"/>
          <w:i/>
          <w:iCs/>
          <w:sz w:val="20"/>
          <w:szCs w:val="20"/>
          <w:u w:val="single"/>
        </w:rPr>
        <w:t>$1,000,000/$2,000,000</w:t>
      </w:r>
      <w:r w:rsidRPr="009F4582">
        <w:rPr>
          <w:rStyle w:val="normaltextrun"/>
          <w:rFonts w:asciiTheme="minorHAnsi" w:hAnsiTheme="minorHAnsi" w:cstheme="minorHAnsi"/>
          <w:sz w:val="20"/>
          <w:szCs w:val="20"/>
        </w:rPr>
        <w:t xml:space="preserve">: </w:t>
      </w:r>
      <w:r w:rsidRPr="00223B41">
        <w:rPr>
          <w:rStyle w:val="normaltextrun"/>
          <w:rFonts w:asciiTheme="minorHAnsi" w:hAnsiTheme="minorHAnsi" w:cstheme="minorHAnsi"/>
          <w:sz w:val="20"/>
          <w:szCs w:val="20"/>
          <w:highlight w:val="yellow"/>
          <w:rPrChange w:id="111" w:author="Matthew Bogobowicz" w:date="2021-11-16T16:26:00Z">
            <w:rPr>
              <w:rStyle w:val="normaltextrun"/>
              <w:rFonts w:asciiTheme="minorHAnsi" w:hAnsiTheme="minorHAnsi" w:cstheme="minorHAnsi"/>
              <w:sz w:val="20"/>
              <w:szCs w:val="20"/>
            </w:rPr>
          </w:rPrChange>
        </w:rPr>
        <w:t>No exclusion for Asbestos, Lead, and/or Mold Liability Insurance</w:t>
      </w:r>
      <w:r w:rsidRPr="009F4582">
        <w:rPr>
          <w:rStyle w:val="normaltextrun"/>
          <w:rFonts w:asciiTheme="minorHAnsi" w:hAnsiTheme="minorHAnsi" w:cstheme="minorHAnsi"/>
          <w:sz w:val="20"/>
          <w:szCs w:val="20"/>
        </w:rPr>
        <w:t xml:space="preserve">; (ii) </w:t>
      </w:r>
      <w:r w:rsidRPr="00223B41">
        <w:rPr>
          <w:rStyle w:val="normaltextrun"/>
          <w:rFonts w:asciiTheme="minorHAnsi" w:hAnsiTheme="minorHAnsi" w:cstheme="minorHAnsi"/>
          <w:sz w:val="20"/>
          <w:szCs w:val="20"/>
          <w:highlight w:val="yellow"/>
          <w:rPrChange w:id="112" w:author="Matthew Bogobowicz" w:date="2021-11-16T16:27:00Z">
            <w:rPr>
              <w:rStyle w:val="normaltextrun"/>
              <w:rFonts w:asciiTheme="minorHAnsi" w:hAnsiTheme="minorHAnsi" w:cstheme="minorHAnsi"/>
              <w:sz w:val="20"/>
              <w:szCs w:val="20"/>
            </w:rPr>
          </w:rPrChange>
        </w:rPr>
        <w:t>Pollution Legal Liability and/or Environmental Impairment Insurance, Errors and Omissions (if Project involves environmental hazards</w:t>
      </w:r>
      <w:ins w:id="113" w:author="Reed, Mary" w:date="2021-08-06T10:42:00Z">
        <w:r w:rsidR="003F19CA" w:rsidRPr="00223B41">
          <w:rPr>
            <w:rStyle w:val="normaltextrun"/>
            <w:rFonts w:asciiTheme="minorHAnsi" w:hAnsiTheme="minorHAnsi" w:cstheme="minorHAnsi"/>
            <w:sz w:val="20"/>
            <w:szCs w:val="20"/>
            <w:highlight w:val="yellow"/>
            <w:rPrChange w:id="114" w:author="Matthew Bogobowicz" w:date="2021-11-16T16:27:00Z">
              <w:rPr>
                <w:rStyle w:val="normaltextrun"/>
                <w:rFonts w:asciiTheme="minorHAnsi" w:hAnsiTheme="minorHAnsi" w:cstheme="minorHAnsi"/>
                <w:sz w:val="20"/>
                <w:szCs w:val="20"/>
              </w:rPr>
            </w:rPrChange>
          </w:rPr>
          <w:t xml:space="preserve"> of owned locations</w:t>
        </w:r>
      </w:ins>
      <w:r w:rsidRPr="00223B41">
        <w:rPr>
          <w:rStyle w:val="normaltextrun"/>
          <w:rFonts w:asciiTheme="minorHAnsi" w:hAnsiTheme="minorHAnsi" w:cstheme="minorHAnsi"/>
          <w:sz w:val="20"/>
          <w:szCs w:val="20"/>
          <w:highlight w:val="yellow"/>
          <w:rPrChange w:id="115" w:author="Matthew Bogobowicz" w:date="2021-11-16T16:27:00Z">
            <w:rPr>
              <w:rStyle w:val="normaltextrun"/>
              <w:rFonts w:asciiTheme="minorHAnsi" w:hAnsiTheme="minorHAnsi" w:cstheme="minorHAnsi"/>
              <w:sz w:val="20"/>
              <w:szCs w:val="20"/>
            </w:rPr>
          </w:rPrChange>
        </w:rPr>
        <w:t>).</w:t>
      </w:r>
      <w:r w:rsidRPr="009F4582">
        <w:rPr>
          <w:rStyle w:val="normaltextrun"/>
          <w:rFonts w:asciiTheme="minorHAnsi" w:hAnsiTheme="minorHAnsi" w:cstheme="minorHAnsi"/>
          <w:sz w:val="20"/>
          <w:szCs w:val="20"/>
        </w:rPr>
        <w:t xml:space="preserve"> This coverage can be included or as part of the Professional Liability policy referenced above; (b)  </w:t>
      </w:r>
      <w:r w:rsidRPr="009F4582">
        <w:rPr>
          <w:rStyle w:val="normaltextrun"/>
          <w:rFonts w:asciiTheme="minorHAnsi" w:hAnsiTheme="minorHAnsi" w:cstheme="minorHAnsi"/>
          <w:sz w:val="20"/>
          <w:szCs w:val="20"/>
          <w:u w:val="single"/>
        </w:rPr>
        <w:t>Marine Protection and Indemnity (“</w:t>
      </w:r>
      <w:r w:rsidRPr="009F4582">
        <w:rPr>
          <w:rStyle w:val="normaltextrun"/>
          <w:rFonts w:asciiTheme="minorHAnsi" w:hAnsiTheme="minorHAnsi" w:cstheme="minorHAnsi"/>
          <w:b/>
          <w:bCs/>
          <w:sz w:val="20"/>
          <w:szCs w:val="20"/>
          <w:u w:val="single"/>
        </w:rPr>
        <w:t>MPI</w:t>
      </w:r>
      <w:r w:rsidRPr="009F4582">
        <w:rPr>
          <w:rStyle w:val="normaltextrun"/>
          <w:rFonts w:asciiTheme="minorHAnsi" w:hAnsiTheme="minorHAnsi" w:cstheme="minorHAnsi"/>
          <w:sz w:val="20"/>
          <w:szCs w:val="20"/>
          <w:u w:val="single"/>
        </w:rPr>
        <w:t>”), Charterer’s Liability (“</w:t>
      </w:r>
      <w:r w:rsidRPr="009F4582">
        <w:rPr>
          <w:rStyle w:val="normaltextrun"/>
          <w:rFonts w:asciiTheme="minorHAnsi" w:hAnsiTheme="minorHAnsi" w:cstheme="minorHAnsi"/>
          <w:b/>
          <w:bCs/>
          <w:sz w:val="20"/>
          <w:szCs w:val="20"/>
          <w:u w:val="single"/>
        </w:rPr>
        <w:t>CLI</w:t>
      </w:r>
      <w:r w:rsidRPr="009F4582">
        <w:rPr>
          <w:rStyle w:val="normaltextrun"/>
          <w:rFonts w:asciiTheme="minorHAnsi" w:hAnsiTheme="minorHAnsi" w:cstheme="minorHAnsi"/>
          <w:sz w:val="20"/>
          <w:szCs w:val="20"/>
          <w:u w:val="single"/>
        </w:rPr>
        <w:t xml:space="preserve">”) - </w:t>
      </w:r>
      <w:r w:rsidRPr="009F4582">
        <w:rPr>
          <w:rStyle w:val="normaltextrun"/>
          <w:rFonts w:asciiTheme="minorHAnsi" w:hAnsiTheme="minorHAnsi" w:cstheme="minorHAnsi"/>
          <w:i/>
          <w:iCs/>
          <w:sz w:val="20"/>
          <w:szCs w:val="20"/>
          <w:u w:val="single"/>
        </w:rPr>
        <w:t>$1,000,000 per occurrence</w:t>
      </w:r>
      <w:r w:rsidRPr="009F4582">
        <w:rPr>
          <w:rStyle w:val="normaltextrun"/>
          <w:rFonts w:asciiTheme="minorHAnsi" w:hAnsiTheme="minorHAnsi" w:cstheme="minorHAnsi"/>
          <w:sz w:val="20"/>
          <w:szCs w:val="20"/>
        </w:rPr>
        <w:t xml:space="preserve">:  </w:t>
      </w:r>
      <w:r w:rsidRPr="00223B41">
        <w:rPr>
          <w:rStyle w:val="normaltextrun"/>
          <w:rFonts w:asciiTheme="minorHAnsi" w:hAnsiTheme="minorHAnsi" w:cstheme="minorHAnsi"/>
          <w:sz w:val="20"/>
          <w:szCs w:val="20"/>
          <w:highlight w:val="yellow"/>
          <w:rPrChange w:id="116" w:author="Matthew Bogobowicz" w:date="2021-11-16T16:31:00Z">
            <w:rPr>
              <w:rStyle w:val="normaltextrun"/>
              <w:rFonts w:asciiTheme="minorHAnsi" w:hAnsiTheme="minorHAnsi" w:cstheme="minorHAnsi"/>
              <w:sz w:val="20"/>
              <w:szCs w:val="20"/>
            </w:rPr>
          </w:rPrChange>
        </w:rPr>
        <w:t>If Subconsultant utilizes property or vehicles that could otherwise be insured under either an MPI or CLI policy, then Subconsultant shall procure MPI and CLI</w:t>
      </w:r>
      <w:r w:rsidRPr="009F4582">
        <w:rPr>
          <w:rStyle w:val="normaltextrun"/>
          <w:rFonts w:asciiTheme="minorHAnsi" w:hAnsiTheme="minorHAnsi" w:cstheme="minorHAnsi"/>
          <w:sz w:val="20"/>
          <w:szCs w:val="20"/>
        </w:rPr>
        <w:t xml:space="preserve"> </w:t>
      </w:r>
      <w:r w:rsidRPr="0072218C">
        <w:rPr>
          <w:rStyle w:val="normaltextrun"/>
          <w:rFonts w:asciiTheme="minorHAnsi" w:hAnsiTheme="minorHAnsi" w:cstheme="minorHAnsi"/>
          <w:sz w:val="20"/>
          <w:szCs w:val="20"/>
          <w:highlight w:val="yellow"/>
          <w:rPrChange w:id="117" w:author="Matthew Bogobowicz" w:date="2021-11-16T16:53:00Z">
            <w:rPr>
              <w:rStyle w:val="normaltextrun"/>
              <w:rFonts w:asciiTheme="minorHAnsi" w:hAnsiTheme="minorHAnsi" w:cstheme="minorHAnsi"/>
              <w:sz w:val="20"/>
              <w:szCs w:val="20"/>
            </w:rPr>
          </w:rPrChange>
        </w:rPr>
        <w:t>which includes collision and Jones Act coverage</w:t>
      </w:r>
      <w:r w:rsidRPr="009F4582">
        <w:rPr>
          <w:rStyle w:val="normaltextrun"/>
          <w:rFonts w:asciiTheme="minorHAnsi" w:hAnsiTheme="minorHAnsi" w:cstheme="minorHAnsi"/>
          <w:sz w:val="20"/>
          <w:szCs w:val="20"/>
        </w:rPr>
        <w:t xml:space="preserve">; (c) </w:t>
      </w:r>
      <w:r w:rsidRPr="009F4582">
        <w:rPr>
          <w:rStyle w:val="normaltextrun"/>
          <w:rFonts w:asciiTheme="minorHAnsi" w:hAnsiTheme="minorHAnsi" w:cstheme="minorHAnsi"/>
          <w:sz w:val="20"/>
          <w:szCs w:val="20"/>
          <w:u w:val="single"/>
        </w:rPr>
        <w:t>Unmanned Aircraft Liability (“</w:t>
      </w:r>
      <w:r w:rsidRPr="009F4582">
        <w:rPr>
          <w:rStyle w:val="normaltextrun"/>
          <w:rFonts w:asciiTheme="minorHAnsi" w:hAnsiTheme="minorHAnsi" w:cstheme="minorHAnsi"/>
          <w:b/>
          <w:bCs/>
          <w:sz w:val="20"/>
          <w:szCs w:val="20"/>
          <w:u w:val="single"/>
        </w:rPr>
        <w:t>UAS</w:t>
      </w:r>
      <w:r w:rsidRPr="009F4582">
        <w:rPr>
          <w:rStyle w:val="normaltextrun"/>
          <w:rFonts w:asciiTheme="minorHAnsi" w:hAnsiTheme="minorHAnsi" w:cstheme="minorHAnsi"/>
          <w:sz w:val="20"/>
          <w:szCs w:val="20"/>
          <w:u w:val="single"/>
        </w:rPr>
        <w:t xml:space="preserve">”) - </w:t>
      </w:r>
      <w:r w:rsidRPr="009F4582">
        <w:rPr>
          <w:rStyle w:val="normaltextrun"/>
          <w:rFonts w:asciiTheme="minorHAnsi" w:hAnsiTheme="minorHAnsi" w:cstheme="minorHAnsi"/>
          <w:i/>
          <w:iCs/>
          <w:sz w:val="20"/>
          <w:szCs w:val="20"/>
          <w:u w:val="single"/>
        </w:rPr>
        <w:t>$1,000,000/$2,000,0000</w:t>
      </w:r>
      <w:r w:rsidRPr="009F4582">
        <w:rPr>
          <w:rStyle w:val="normaltextrun"/>
          <w:rFonts w:asciiTheme="minorHAnsi" w:hAnsiTheme="minorHAnsi" w:cstheme="minorHAnsi"/>
          <w:sz w:val="20"/>
          <w:szCs w:val="20"/>
        </w:rPr>
        <w:t>: On an “occurrence” basis, including products and completed operations, property damage, bodily injury, which may be met by endorsement to CGL.  </w:t>
      </w:r>
      <w:r w:rsidRPr="009F4582">
        <w:rPr>
          <w:rStyle w:val="eop"/>
          <w:rFonts w:asciiTheme="minorHAnsi" w:hAnsiTheme="minorHAnsi" w:cstheme="minorHAnsi"/>
          <w:sz w:val="20"/>
          <w:szCs w:val="20"/>
        </w:rPr>
        <w:t> </w:t>
      </w:r>
    </w:p>
    <w:bookmarkEnd w:id="63"/>
    <w:p w14:paraId="43C523C3" w14:textId="77777777" w:rsidR="00123706" w:rsidRDefault="00123706" w:rsidP="00123706">
      <w:pPr>
        <w:spacing w:line="240" w:lineRule="auto"/>
        <w:contextualSpacing/>
        <w:jc w:val="both"/>
        <w:rPr>
          <w:rFonts w:asciiTheme="minorHAnsi" w:hAnsiTheme="minorHAnsi" w:cstheme="minorHAnsi"/>
          <w:sz w:val="20"/>
          <w:szCs w:val="20"/>
        </w:rPr>
      </w:pPr>
    </w:p>
    <w:p w14:paraId="7CF9C089" w14:textId="77777777" w:rsidR="00123706" w:rsidRPr="001A61C0" w:rsidRDefault="00123706" w:rsidP="00123706">
      <w:pPr>
        <w:spacing w:line="240" w:lineRule="auto"/>
        <w:contextualSpacing/>
        <w:jc w:val="center"/>
        <w:rPr>
          <w:rFonts w:asciiTheme="minorHAnsi" w:hAnsiTheme="minorHAnsi"/>
          <w:sz w:val="20"/>
          <w:szCs w:val="20"/>
        </w:rPr>
      </w:pPr>
      <w:r w:rsidRPr="00F01FB0">
        <w:rPr>
          <w:rFonts w:asciiTheme="minorHAnsi" w:hAnsiTheme="minorHAnsi"/>
          <w:b/>
          <w:bCs/>
          <w:sz w:val="20"/>
          <w:szCs w:val="20"/>
        </w:rPr>
        <w:t>{END OF AGREEMENT</w:t>
      </w:r>
      <w:r>
        <w:rPr>
          <w:rFonts w:asciiTheme="minorHAnsi" w:hAnsiTheme="minorHAnsi"/>
          <w:b/>
          <w:bCs/>
          <w:sz w:val="20"/>
          <w:szCs w:val="20"/>
        </w:rPr>
        <w:t xml:space="preserve"> -</w:t>
      </w:r>
      <w:r w:rsidRPr="00F01FB0">
        <w:rPr>
          <w:rFonts w:asciiTheme="minorHAnsi" w:hAnsiTheme="minorHAnsi"/>
          <w:b/>
          <w:bCs/>
          <w:sz w:val="20"/>
          <w:szCs w:val="20"/>
        </w:rPr>
        <w:t xml:space="preserve"> ATTACH PRIME AGREEMENT BELOW</w:t>
      </w:r>
      <w:r w:rsidRPr="008252E9">
        <w:rPr>
          <w:rFonts w:asciiTheme="minorHAnsi" w:hAnsiTheme="minorHAnsi"/>
          <w:b/>
          <w:bCs/>
          <w:sz w:val="20"/>
          <w:szCs w:val="20"/>
        </w:rPr>
        <w:t>}</w:t>
      </w:r>
    </w:p>
    <w:bookmarkEnd w:id="55"/>
    <w:bookmarkEnd w:id="56"/>
    <w:p w14:paraId="35B77413" w14:textId="77777777" w:rsidR="00123706" w:rsidRPr="00B507C1" w:rsidRDefault="00123706" w:rsidP="0000667E">
      <w:pPr>
        <w:spacing w:line="240" w:lineRule="auto"/>
        <w:contextualSpacing/>
        <w:rPr>
          <w:rFonts w:asciiTheme="minorHAnsi" w:hAnsiTheme="minorHAnsi" w:cstheme="minorHAnsi"/>
          <w:sz w:val="20"/>
          <w:szCs w:val="20"/>
        </w:rPr>
      </w:pPr>
    </w:p>
    <w:sectPr w:rsidR="00123706" w:rsidRPr="00B507C1" w:rsidSect="00CF7EE0">
      <w:headerReference w:type="default" r:id="rId18"/>
      <w:footerReference w:type="default" r:id="rId19"/>
      <w:pgSz w:w="12240" w:h="15840"/>
      <w:pgMar w:top="547" w:right="1440" w:bottom="630" w:left="1440" w:header="187" w:footer="10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Reed, Mary" w:date="2021-08-06T09:27:00Z" w:initials="RM">
    <w:p w14:paraId="273043A6" w14:textId="236F6C0F" w:rsidR="00BD60C2" w:rsidRDefault="00BD60C2">
      <w:pPr>
        <w:pStyle w:val="CommentText"/>
      </w:pPr>
      <w:r>
        <w:rPr>
          <w:rStyle w:val="CommentReference"/>
        </w:rPr>
        <w:annotationRef/>
      </w:r>
      <w:r>
        <w:t xml:space="preserve">Review Prime Agreement for any discrepancies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043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78CF9" w16cex:dateUtc="2021-08-06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043A6" w16cid:durableId="24B78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74884" w14:textId="77777777" w:rsidR="00371352" w:rsidRDefault="00371352" w:rsidP="009E5A6F">
      <w:pPr>
        <w:spacing w:after="0" w:line="240" w:lineRule="auto"/>
      </w:pPr>
      <w:r>
        <w:separator/>
      </w:r>
    </w:p>
  </w:endnote>
  <w:endnote w:type="continuationSeparator" w:id="0">
    <w:p w14:paraId="08014CE1" w14:textId="77777777" w:rsidR="00371352" w:rsidRDefault="00371352" w:rsidP="009E5A6F">
      <w:pPr>
        <w:spacing w:after="0" w:line="240" w:lineRule="auto"/>
      </w:pPr>
      <w:r>
        <w:continuationSeparator/>
      </w:r>
    </w:p>
  </w:endnote>
  <w:endnote w:type="continuationNotice" w:id="1">
    <w:p w14:paraId="53EB7882" w14:textId="77777777" w:rsidR="00371352" w:rsidRDefault="003713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E707" w14:textId="020CEC36" w:rsidR="00123706" w:rsidRPr="00267B23" w:rsidRDefault="00371352" w:rsidP="00FE56A5">
    <w:pPr>
      <w:pStyle w:val="Footer"/>
      <w:tabs>
        <w:tab w:val="clear" w:pos="4680"/>
        <w:tab w:val="center" w:pos="4320"/>
      </w:tabs>
      <w:rPr>
        <w:rFonts w:asciiTheme="minorHAnsi" w:hAnsiTheme="minorHAnsi" w:cstheme="minorHAnsi"/>
        <w:sz w:val="16"/>
        <w:szCs w:val="16"/>
      </w:rPr>
    </w:pPr>
    <w:sdt>
      <w:sdtPr>
        <w:rPr>
          <w:rFonts w:asciiTheme="minorHAnsi" w:hAnsiTheme="minorHAnsi" w:cstheme="minorHAnsi"/>
          <w:sz w:val="16"/>
          <w:szCs w:val="16"/>
        </w:rPr>
        <w:id w:val="-1863037439"/>
        <w:docPartObj>
          <w:docPartGallery w:val="Page Numbers (Bottom of Page)"/>
          <w:docPartUnique/>
        </w:docPartObj>
      </w:sdtPr>
      <w:sdtEndPr/>
      <w:sdtContent>
        <w:sdt>
          <w:sdtPr>
            <w:rPr>
              <w:rFonts w:asciiTheme="minorHAnsi" w:hAnsiTheme="minorHAnsi" w:cstheme="minorHAnsi"/>
              <w:sz w:val="16"/>
              <w:szCs w:val="16"/>
            </w:rPr>
            <w:id w:val="-1100406822"/>
            <w:docPartObj>
              <w:docPartGallery w:val="Page Numbers (Top of Page)"/>
              <w:docPartUnique/>
            </w:docPartObj>
          </w:sdtPr>
          <w:sdtEndPr/>
          <w:sdtContent>
            <w:proofErr w:type="spellStart"/>
            <w:r w:rsidR="00FE56A5">
              <w:rPr>
                <w:rFonts w:asciiTheme="minorHAnsi" w:hAnsiTheme="minorHAnsi" w:cstheme="minorHAnsi"/>
                <w:sz w:val="16"/>
                <w:szCs w:val="16"/>
              </w:rPr>
              <w:t>SubAgreement</w:t>
            </w:r>
            <w:proofErr w:type="spellEnd"/>
            <w:r w:rsidR="00FE56A5">
              <w:rPr>
                <w:rFonts w:asciiTheme="minorHAnsi" w:hAnsiTheme="minorHAnsi" w:cstheme="minorHAnsi"/>
                <w:sz w:val="16"/>
                <w:szCs w:val="16"/>
              </w:rPr>
              <w:t xml:space="preserve"> 069059/E05081 –</w:t>
            </w:r>
            <w:r w:rsidR="00CD4D23">
              <w:rPr>
                <w:rFonts w:asciiTheme="minorHAnsi" w:hAnsiTheme="minorHAnsi" w:cstheme="minorHAnsi"/>
                <w:sz w:val="16"/>
                <w:szCs w:val="16"/>
              </w:rPr>
              <w:t xml:space="preserve"> </w:t>
            </w:r>
            <w:proofErr w:type="spellStart"/>
            <w:r w:rsidR="00E67D88">
              <w:rPr>
                <w:rFonts w:asciiTheme="minorHAnsi" w:hAnsiTheme="minorHAnsi" w:cstheme="minorHAnsi"/>
                <w:sz w:val="16"/>
                <w:szCs w:val="16"/>
              </w:rPr>
              <w:t>McT</w:t>
            </w:r>
            <w:proofErr w:type="spellEnd"/>
            <w:r w:rsidR="00FE56A5">
              <w:rPr>
                <w:rFonts w:asciiTheme="minorHAnsi" w:hAnsiTheme="minorHAnsi" w:cstheme="minorHAnsi"/>
                <w:sz w:val="16"/>
                <w:szCs w:val="16"/>
              </w:rPr>
              <w:tab/>
            </w:r>
            <w:r w:rsidR="00FE56A5">
              <w:rPr>
                <w:rFonts w:asciiTheme="minorHAnsi" w:hAnsiTheme="minorHAnsi" w:cstheme="minorHAnsi"/>
                <w:sz w:val="16"/>
                <w:szCs w:val="16"/>
              </w:rPr>
              <w:tab/>
            </w:r>
            <w:r w:rsidR="00123706" w:rsidRPr="00951299">
              <w:rPr>
                <w:rFonts w:asciiTheme="minorHAnsi" w:hAnsiTheme="minorHAnsi" w:cstheme="minorHAnsi"/>
                <w:sz w:val="16"/>
                <w:szCs w:val="16"/>
              </w:rPr>
              <w:t xml:space="preserve">Page </w:t>
            </w:r>
            <w:r w:rsidR="00123706" w:rsidRPr="00951299">
              <w:rPr>
                <w:rFonts w:asciiTheme="minorHAnsi" w:hAnsiTheme="minorHAnsi" w:cstheme="minorHAnsi"/>
                <w:b/>
                <w:bCs/>
                <w:sz w:val="16"/>
                <w:szCs w:val="16"/>
              </w:rPr>
              <w:fldChar w:fldCharType="begin"/>
            </w:r>
            <w:r w:rsidR="00123706" w:rsidRPr="00951299">
              <w:rPr>
                <w:rFonts w:asciiTheme="minorHAnsi" w:hAnsiTheme="minorHAnsi" w:cstheme="minorHAnsi"/>
                <w:b/>
                <w:bCs/>
                <w:sz w:val="16"/>
                <w:szCs w:val="16"/>
              </w:rPr>
              <w:instrText xml:space="preserve"> PAGE </w:instrText>
            </w:r>
            <w:r w:rsidR="00123706" w:rsidRPr="00951299">
              <w:rPr>
                <w:rFonts w:asciiTheme="minorHAnsi" w:hAnsiTheme="minorHAnsi" w:cstheme="minorHAnsi"/>
                <w:b/>
                <w:bCs/>
                <w:sz w:val="16"/>
                <w:szCs w:val="16"/>
              </w:rPr>
              <w:fldChar w:fldCharType="separate"/>
            </w:r>
            <w:r w:rsidR="00123706">
              <w:rPr>
                <w:rFonts w:asciiTheme="minorHAnsi" w:hAnsiTheme="minorHAnsi" w:cstheme="minorHAnsi"/>
                <w:b/>
                <w:bCs/>
                <w:sz w:val="16"/>
                <w:szCs w:val="16"/>
              </w:rPr>
              <w:t>13</w:t>
            </w:r>
            <w:r w:rsidR="00123706" w:rsidRPr="00951299">
              <w:rPr>
                <w:rFonts w:asciiTheme="minorHAnsi" w:hAnsiTheme="minorHAnsi" w:cstheme="minorHAnsi"/>
                <w:b/>
                <w:bCs/>
                <w:sz w:val="16"/>
                <w:szCs w:val="16"/>
              </w:rPr>
              <w:fldChar w:fldCharType="end"/>
            </w:r>
            <w:r w:rsidR="00123706" w:rsidRPr="00951299">
              <w:rPr>
                <w:rFonts w:asciiTheme="minorHAnsi" w:hAnsiTheme="minorHAnsi" w:cstheme="minorHAnsi"/>
                <w:sz w:val="16"/>
                <w:szCs w:val="16"/>
              </w:rPr>
              <w:t xml:space="preserve"> of </w:t>
            </w:r>
            <w:r w:rsidR="00123706" w:rsidRPr="00951299">
              <w:rPr>
                <w:rFonts w:asciiTheme="minorHAnsi" w:hAnsiTheme="minorHAnsi" w:cstheme="minorHAnsi"/>
                <w:b/>
                <w:bCs/>
                <w:sz w:val="16"/>
                <w:szCs w:val="16"/>
              </w:rPr>
              <w:fldChar w:fldCharType="begin"/>
            </w:r>
            <w:r w:rsidR="00123706" w:rsidRPr="00951299">
              <w:rPr>
                <w:rFonts w:asciiTheme="minorHAnsi" w:hAnsiTheme="minorHAnsi" w:cstheme="minorHAnsi"/>
                <w:b/>
                <w:bCs/>
                <w:sz w:val="16"/>
                <w:szCs w:val="16"/>
              </w:rPr>
              <w:instrText xml:space="preserve"> NUMPAGES  </w:instrText>
            </w:r>
            <w:r w:rsidR="00123706" w:rsidRPr="00951299">
              <w:rPr>
                <w:rFonts w:asciiTheme="minorHAnsi" w:hAnsiTheme="minorHAnsi" w:cstheme="minorHAnsi"/>
                <w:b/>
                <w:bCs/>
                <w:sz w:val="16"/>
                <w:szCs w:val="16"/>
              </w:rPr>
              <w:fldChar w:fldCharType="separate"/>
            </w:r>
            <w:r w:rsidR="00123706">
              <w:rPr>
                <w:rFonts w:asciiTheme="minorHAnsi" w:hAnsiTheme="minorHAnsi" w:cstheme="minorHAnsi"/>
                <w:b/>
                <w:bCs/>
                <w:sz w:val="16"/>
                <w:szCs w:val="16"/>
              </w:rPr>
              <w:t>15</w:t>
            </w:r>
            <w:r w:rsidR="00123706" w:rsidRPr="00951299">
              <w:rPr>
                <w:rFonts w:asciiTheme="minorHAnsi" w:hAnsiTheme="minorHAnsi" w:cstheme="minorHAnsi"/>
                <w:b/>
                <w:bCs/>
                <w:sz w:val="16"/>
                <w:szCs w:val="16"/>
              </w:rPr>
              <w:fldChar w:fldCharType="end"/>
            </w:r>
            <w:r w:rsidR="00123706">
              <w:rPr>
                <w:rFonts w:asciiTheme="minorHAnsi" w:hAnsiTheme="minorHAnsi" w:cstheme="minorHAnsi"/>
                <w:b/>
                <w:bCs/>
                <w:sz w:val="16"/>
                <w:szCs w:val="16"/>
              </w:rPr>
              <w:t xml:space="preserve">                                     </w:t>
            </w:r>
            <w:r w:rsidR="00123706" w:rsidRPr="000B4FD2">
              <w:rPr>
                <w:rFonts w:asciiTheme="minorHAnsi" w:hAnsiTheme="minorHAnsi" w:cstheme="minorHAnsi"/>
                <w:sz w:val="16"/>
                <w:szCs w:val="16"/>
              </w:rPr>
              <w:t xml:space="preserve">© </w:t>
            </w:r>
            <w:r w:rsidR="00123706">
              <w:rPr>
                <w:rFonts w:asciiTheme="minorHAnsi" w:hAnsiTheme="minorHAnsi" w:cstheme="minorHAnsi"/>
                <w:sz w:val="16"/>
                <w:szCs w:val="16"/>
              </w:rPr>
              <w:t xml:space="preserve">2021 </w:t>
            </w:r>
            <w:r w:rsidR="00123706" w:rsidRPr="000B4FD2">
              <w:rPr>
                <w:rFonts w:asciiTheme="minorHAnsi" w:hAnsiTheme="minorHAnsi" w:cstheme="minorHAnsi"/>
                <w:sz w:val="16"/>
                <w:szCs w:val="16"/>
              </w:rPr>
              <w:t xml:space="preserve">Gannett Fleming, </w:t>
            </w:r>
            <w:proofErr w:type="gramStart"/>
            <w:r w:rsidR="00123706" w:rsidRPr="000B4FD2">
              <w:rPr>
                <w:rFonts w:asciiTheme="minorHAnsi" w:hAnsiTheme="minorHAnsi" w:cstheme="minorHAnsi"/>
                <w:sz w:val="16"/>
                <w:szCs w:val="16"/>
              </w:rPr>
              <w:t>Inc.</w:t>
            </w:r>
            <w:proofErr w:type="gramEnd"/>
            <w:r w:rsidR="00123706" w:rsidRPr="000B4FD2">
              <w:rPr>
                <w:rFonts w:asciiTheme="minorHAnsi" w:hAnsiTheme="minorHAnsi" w:cstheme="minorHAnsi"/>
                <w:sz w:val="16"/>
                <w:szCs w:val="16"/>
              </w:rPr>
              <w:t xml:space="preserve"> and Affiliates</w:t>
            </w:r>
          </w:sdtContent>
        </w:sdt>
      </w:sdtContent>
    </w:sdt>
  </w:p>
  <w:p w14:paraId="3750EBC5" w14:textId="37169474" w:rsidR="00486E3A" w:rsidRPr="00123706" w:rsidRDefault="00486E3A" w:rsidP="00123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4C5D1" w14:textId="77777777" w:rsidR="00371352" w:rsidRDefault="00371352" w:rsidP="009E5A6F">
      <w:pPr>
        <w:spacing w:after="0" w:line="240" w:lineRule="auto"/>
      </w:pPr>
      <w:r>
        <w:separator/>
      </w:r>
    </w:p>
  </w:footnote>
  <w:footnote w:type="continuationSeparator" w:id="0">
    <w:p w14:paraId="177F537E" w14:textId="77777777" w:rsidR="00371352" w:rsidRDefault="00371352" w:rsidP="009E5A6F">
      <w:pPr>
        <w:spacing w:after="0" w:line="240" w:lineRule="auto"/>
      </w:pPr>
      <w:r>
        <w:continuationSeparator/>
      </w:r>
    </w:p>
  </w:footnote>
  <w:footnote w:type="continuationNotice" w:id="1">
    <w:p w14:paraId="09734C51" w14:textId="77777777" w:rsidR="00371352" w:rsidRDefault="003713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F873F" w14:textId="57126B32" w:rsidR="00DB7F4B" w:rsidRDefault="00DB7F4B" w:rsidP="00DB7F4B">
    <w:pPr>
      <w:pStyle w:val="Header"/>
      <w:jc w:val="right"/>
    </w:pPr>
    <w:r>
      <w:rPr>
        <w:noProof/>
      </w:rPr>
      <w:drawing>
        <wp:inline distT="0" distB="0" distL="0" distR="0" wp14:anchorId="6ADE17C0" wp14:editId="0F7149C3">
          <wp:extent cx="1847850" cy="382873"/>
          <wp:effectExtent l="57150" t="19050" r="57150" b="749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422" cy="394802"/>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46B77E12" w14:textId="77777777" w:rsidR="00DB7F4B" w:rsidRDefault="00DB7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2B7"/>
    <w:multiLevelType w:val="hybridMultilevel"/>
    <w:tmpl w:val="5A56EB9C"/>
    <w:lvl w:ilvl="0" w:tplc="F1167EA6">
      <w:start w:val="1"/>
      <w:numFmt w:val="lowerLetter"/>
      <w:lvlText w:val="%1."/>
      <w:lvlJc w:val="left"/>
      <w:pPr>
        <w:ind w:left="180" w:hanging="360"/>
      </w:pPr>
      <w:rPr>
        <w:color w:val="auto"/>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01640454"/>
    <w:multiLevelType w:val="hybridMultilevel"/>
    <w:tmpl w:val="78D044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65BA"/>
    <w:multiLevelType w:val="hybridMultilevel"/>
    <w:tmpl w:val="92DC93E6"/>
    <w:lvl w:ilvl="0" w:tplc="5D5623AA">
      <w:start w:val="1"/>
      <w:numFmt w:val="decimal"/>
      <w:lvlText w:val="%1."/>
      <w:lvlJc w:val="left"/>
      <w:pPr>
        <w:ind w:left="360" w:hanging="360"/>
      </w:pPr>
      <w:rPr>
        <w:b/>
        <w:color w:val="auto"/>
      </w:rPr>
    </w:lvl>
    <w:lvl w:ilvl="1" w:tplc="4ADA01BA">
      <w:start w:val="1"/>
      <w:numFmt w:val="lowerLetter"/>
      <w:lvlText w:val="%2."/>
      <w:lvlJc w:val="left"/>
      <w:pPr>
        <w:ind w:left="1080" w:hanging="360"/>
      </w:pPr>
      <w:rPr>
        <w:b w:val="0"/>
        <w:bCs/>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EA279F"/>
    <w:multiLevelType w:val="multilevel"/>
    <w:tmpl w:val="8DB028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716E7"/>
    <w:multiLevelType w:val="hybridMultilevel"/>
    <w:tmpl w:val="841A5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C0961"/>
    <w:multiLevelType w:val="hybridMultilevel"/>
    <w:tmpl w:val="30A21D44"/>
    <w:lvl w:ilvl="0" w:tplc="106ECADA">
      <w:start w:val="1"/>
      <w:numFmt w:val="decimal"/>
      <w:lvlText w:val="%1."/>
      <w:lvlJc w:val="left"/>
      <w:pPr>
        <w:ind w:left="360" w:hanging="360"/>
      </w:pPr>
      <w:rPr>
        <w:rFonts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92814"/>
    <w:multiLevelType w:val="hybridMultilevel"/>
    <w:tmpl w:val="285011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F69AB"/>
    <w:multiLevelType w:val="hybridMultilevel"/>
    <w:tmpl w:val="1BF4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B5872"/>
    <w:multiLevelType w:val="hybridMultilevel"/>
    <w:tmpl w:val="9272C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33628C"/>
    <w:multiLevelType w:val="hybridMultilevel"/>
    <w:tmpl w:val="A4B64E42"/>
    <w:lvl w:ilvl="0" w:tplc="D6784C3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D5452"/>
    <w:multiLevelType w:val="hybridMultilevel"/>
    <w:tmpl w:val="11D8D450"/>
    <w:lvl w:ilvl="0" w:tplc="04090019">
      <w:start w:val="1"/>
      <w:numFmt w:val="lowerLetter"/>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366A421D"/>
    <w:multiLevelType w:val="hybridMultilevel"/>
    <w:tmpl w:val="0A5A9FCC"/>
    <w:lvl w:ilvl="0" w:tplc="04090019">
      <w:start w:val="1"/>
      <w:numFmt w:val="lowerLetter"/>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2" w15:restartNumberingAfterBreak="0">
    <w:nsid w:val="378A5D73"/>
    <w:multiLevelType w:val="hybridMultilevel"/>
    <w:tmpl w:val="A508B7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00974"/>
    <w:multiLevelType w:val="hybridMultilevel"/>
    <w:tmpl w:val="0A78F3B4"/>
    <w:lvl w:ilvl="0" w:tplc="EF9E1290">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D86633"/>
    <w:multiLevelType w:val="hybridMultilevel"/>
    <w:tmpl w:val="461E6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24EF8"/>
    <w:multiLevelType w:val="hybridMultilevel"/>
    <w:tmpl w:val="65AE5934"/>
    <w:lvl w:ilvl="0" w:tplc="04090019">
      <w:start w:val="1"/>
      <w:numFmt w:val="lowerLetter"/>
      <w:lvlText w:val="%1."/>
      <w:lvlJc w:val="left"/>
      <w:pPr>
        <w:ind w:left="270" w:hanging="360"/>
      </w:pPr>
    </w:lvl>
    <w:lvl w:ilvl="1" w:tplc="0409001B">
      <w:start w:val="1"/>
      <w:numFmt w:val="lowerRoman"/>
      <w:lvlText w:val="%2."/>
      <w:lvlJc w:val="righ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15:restartNumberingAfterBreak="0">
    <w:nsid w:val="46492E61"/>
    <w:multiLevelType w:val="hybridMultilevel"/>
    <w:tmpl w:val="647E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DF617E"/>
    <w:multiLevelType w:val="hybridMultilevel"/>
    <w:tmpl w:val="A2C2600A"/>
    <w:lvl w:ilvl="0" w:tplc="FA0E907E">
      <w:start w:val="1"/>
      <w:numFmt w:val="lowerLetter"/>
      <w:lvlText w:val="%1."/>
      <w:lvlJc w:val="left"/>
      <w:pPr>
        <w:ind w:left="180" w:hanging="360"/>
      </w:pPr>
      <w:rPr>
        <w:b w:val="0"/>
        <w:bCs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540875F2"/>
    <w:multiLevelType w:val="hybridMultilevel"/>
    <w:tmpl w:val="F3FA44FE"/>
    <w:lvl w:ilvl="0" w:tplc="10F01FFA">
      <w:start w:val="1"/>
      <w:numFmt w:val="lowerLetter"/>
      <w:lvlText w:val="%1."/>
      <w:lvlJc w:val="left"/>
      <w:pPr>
        <w:ind w:left="1440" w:hanging="360"/>
      </w:pPr>
      <w:rPr>
        <w:b w:val="0"/>
        <w:bCs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1617AF"/>
    <w:multiLevelType w:val="hybridMultilevel"/>
    <w:tmpl w:val="7DC6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51DDD"/>
    <w:multiLevelType w:val="hybridMultilevel"/>
    <w:tmpl w:val="50B4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2210A"/>
    <w:multiLevelType w:val="hybridMultilevel"/>
    <w:tmpl w:val="738424D4"/>
    <w:lvl w:ilvl="0" w:tplc="00340936">
      <w:start w:val="8"/>
      <w:numFmt w:val="decimal"/>
      <w:lvlText w:val="%1."/>
      <w:lvlJc w:val="left"/>
      <w:pPr>
        <w:ind w:left="27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975D46"/>
    <w:multiLevelType w:val="hybridMultilevel"/>
    <w:tmpl w:val="3484F38E"/>
    <w:lvl w:ilvl="0" w:tplc="1250F7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E52740"/>
    <w:multiLevelType w:val="hybridMultilevel"/>
    <w:tmpl w:val="50B4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E1DD1"/>
    <w:multiLevelType w:val="hybridMultilevel"/>
    <w:tmpl w:val="3CC00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BD6E06"/>
    <w:multiLevelType w:val="hybridMultilevel"/>
    <w:tmpl w:val="50B4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27100"/>
    <w:multiLevelType w:val="hybridMultilevel"/>
    <w:tmpl w:val="D250EC9A"/>
    <w:lvl w:ilvl="0" w:tplc="FFFFFFFF">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736273"/>
    <w:multiLevelType w:val="hybridMultilevel"/>
    <w:tmpl w:val="CC6CCA3E"/>
    <w:lvl w:ilvl="0" w:tplc="57C22F7E">
      <w:start w:val="1"/>
      <w:numFmt w:val="decimal"/>
      <w:lvlText w:val="%1."/>
      <w:lvlJc w:val="left"/>
      <w:pPr>
        <w:ind w:left="720" w:hanging="360"/>
      </w:pPr>
      <w:rPr>
        <w:rFonts w:asciiTheme="minorHAnsi" w:hAnsiTheme="minorHAnsi" w:cstheme="minorHAnsi" w:hint="default"/>
        <w:sz w:val="20"/>
        <w:szCs w:val="20"/>
      </w:rPr>
    </w:lvl>
    <w:lvl w:ilvl="1" w:tplc="EEDAD73C">
      <w:start w:val="1"/>
      <w:numFmt w:val="lowerLetter"/>
      <w:lvlText w:val="%2."/>
      <w:lvlJc w:val="lef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0C21C2"/>
    <w:multiLevelType w:val="hybridMultilevel"/>
    <w:tmpl w:val="60FAF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860F81"/>
    <w:multiLevelType w:val="hybridMultilevel"/>
    <w:tmpl w:val="0BB2255A"/>
    <w:lvl w:ilvl="0" w:tplc="04090019">
      <w:start w:val="1"/>
      <w:numFmt w:val="lowerLetter"/>
      <w:lvlText w:val="%1."/>
      <w:lvlJc w:val="left"/>
      <w:pPr>
        <w:ind w:left="18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2"/>
  </w:num>
  <w:num w:numId="2">
    <w:abstractNumId w:val="4"/>
  </w:num>
  <w:num w:numId="3">
    <w:abstractNumId w:val="0"/>
  </w:num>
  <w:num w:numId="4">
    <w:abstractNumId w:val="29"/>
  </w:num>
  <w:num w:numId="5">
    <w:abstractNumId w:val="10"/>
  </w:num>
  <w:num w:numId="6">
    <w:abstractNumId w:val="15"/>
  </w:num>
  <w:num w:numId="7">
    <w:abstractNumId w:val="11"/>
  </w:num>
  <w:num w:numId="8">
    <w:abstractNumId w:val="18"/>
  </w:num>
  <w:num w:numId="9">
    <w:abstractNumId w:val="21"/>
  </w:num>
  <w:num w:numId="10">
    <w:abstractNumId w:val="1"/>
  </w:num>
  <w:num w:numId="11">
    <w:abstractNumId w:val="12"/>
  </w:num>
  <w:num w:numId="12">
    <w:abstractNumId w:val="17"/>
  </w:num>
  <w:num w:numId="13">
    <w:abstractNumId w:val="13"/>
  </w:num>
  <w:num w:numId="14">
    <w:abstractNumId w:val="6"/>
  </w:num>
  <w:num w:numId="15">
    <w:abstractNumId w:val="9"/>
  </w:num>
  <w:num w:numId="16">
    <w:abstractNumId w:val="27"/>
  </w:num>
  <w:num w:numId="17">
    <w:abstractNumId w:val="14"/>
  </w:num>
  <w:num w:numId="18">
    <w:abstractNumId w:val="22"/>
  </w:num>
  <w:num w:numId="19">
    <w:abstractNumId w:val="5"/>
  </w:num>
  <w:num w:numId="20">
    <w:abstractNumId w:val="26"/>
  </w:num>
  <w:num w:numId="21">
    <w:abstractNumId w:val="7"/>
  </w:num>
  <w:num w:numId="22">
    <w:abstractNumId w:val="8"/>
  </w:num>
  <w:num w:numId="23">
    <w:abstractNumId w:val="16"/>
  </w:num>
  <w:num w:numId="24">
    <w:abstractNumId w:val="19"/>
  </w:num>
  <w:num w:numId="25">
    <w:abstractNumId w:val="24"/>
  </w:num>
  <w:num w:numId="26">
    <w:abstractNumId w:val="28"/>
  </w:num>
  <w:num w:numId="27">
    <w:abstractNumId w:val="23"/>
  </w:num>
  <w:num w:numId="28">
    <w:abstractNumId w:val="25"/>
  </w:num>
  <w:num w:numId="29">
    <w:abstractNumId w:val="20"/>
  </w:num>
  <w:num w:numId="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Bogobowicz">
    <w15:presenceInfo w15:providerId="None" w15:userId="Matthew Bogobowicz"/>
  </w15:person>
  <w15:person w15:author="Reed, Mary">
    <w15:presenceInfo w15:providerId="AD" w15:userId="S::mreed@lockton.com::eb27bdd0-d10f-45ca-ada0-fac4a7dd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6F"/>
    <w:rsid w:val="00000310"/>
    <w:rsid w:val="00004EE8"/>
    <w:rsid w:val="0000667E"/>
    <w:rsid w:val="000109F0"/>
    <w:rsid w:val="00017FC5"/>
    <w:rsid w:val="00020453"/>
    <w:rsid w:val="00024851"/>
    <w:rsid w:val="000260ED"/>
    <w:rsid w:val="00033CD6"/>
    <w:rsid w:val="000371D1"/>
    <w:rsid w:val="0004505D"/>
    <w:rsid w:val="00045EF8"/>
    <w:rsid w:val="00045F8A"/>
    <w:rsid w:val="00047A8C"/>
    <w:rsid w:val="00050685"/>
    <w:rsid w:val="00052B04"/>
    <w:rsid w:val="00067032"/>
    <w:rsid w:val="0006798B"/>
    <w:rsid w:val="00071150"/>
    <w:rsid w:val="00074FE9"/>
    <w:rsid w:val="00075A60"/>
    <w:rsid w:val="000768DF"/>
    <w:rsid w:val="0008518D"/>
    <w:rsid w:val="00085A51"/>
    <w:rsid w:val="00085CB2"/>
    <w:rsid w:val="00090C1E"/>
    <w:rsid w:val="000931E0"/>
    <w:rsid w:val="000A1991"/>
    <w:rsid w:val="000A19FB"/>
    <w:rsid w:val="000B520D"/>
    <w:rsid w:val="000B5A6D"/>
    <w:rsid w:val="000B7E8E"/>
    <w:rsid w:val="000C1058"/>
    <w:rsid w:val="000C4B68"/>
    <w:rsid w:val="000C5976"/>
    <w:rsid w:val="000C621D"/>
    <w:rsid w:val="000C76C4"/>
    <w:rsid w:val="000E42C9"/>
    <w:rsid w:val="000F59E2"/>
    <w:rsid w:val="000F5BA0"/>
    <w:rsid w:val="001015FA"/>
    <w:rsid w:val="001053CF"/>
    <w:rsid w:val="001070EE"/>
    <w:rsid w:val="00112B91"/>
    <w:rsid w:val="00115BD6"/>
    <w:rsid w:val="00117133"/>
    <w:rsid w:val="00123706"/>
    <w:rsid w:val="00126A74"/>
    <w:rsid w:val="00132EAB"/>
    <w:rsid w:val="00137284"/>
    <w:rsid w:val="00147211"/>
    <w:rsid w:val="0014752B"/>
    <w:rsid w:val="0015035F"/>
    <w:rsid w:val="001509D4"/>
    <w:rsid w:val="00153A43"/>
    <w:rsid w:val="00156345"/>
    <w:rsid w:val="001568CE"/>
    <w:rsid w:val="00157BFC"/>
    <w:rsid w:val="001659DA"/>
    <w:rsid w:val="001868C4"/>
    <w:rsid w:val="0018693D"/>
    <w:rsid w:val="00192EDF"/>
    <w:rsid w:val="00195D48"/>
    <w:rsid w:val="001A018E"/>
    <w:rsid w:val="001A24D7"/>
    <w:rsid w:val="001A3D81"/>
    <w:rsid w:val="001A416E"/>
    <w:rsid w:val="001A47CD"/>
    <w:rsid w:val="001A48A4"/>
    <w:rsid w:val="001B1D76"/>
    <w:rsid w:val="001B4041"/>
    <w:rsid w:val="001B66C0"/>
    <w:rsid w:val="001B676C"/>
    <w:rsid w:val="001C092E"/>
    <w:rsid w:val="001C581D"/>
    <w:rsid w:val="001C5D9B"/>
    <w:rsid w:val="001C66BA"/>
    <w:rsid w:val="001C7D32"/>
    <w:rsid w:val="001D09AD"/>
    <w:rsid w:val="001D3EDE"/>
    <w:rsid w:val="001E266E"/>
    <w:rsid w:val="001F15A3"/>
    <w:rsid w:val="001F24E6"/>
    <w:rsid w:val="0020026D"/>
    <w:rsid w:val="00202859"/>
    <w:rsid w:val="00203EF4"/>
    <w:rsid w:val="002124D3"/>
    <w:rsid w:val="00212A63"/>
    <w:rsid w:val="00223B41"/>
    <w:rsid w:val="002255C9"/>
    <w:rsid w:val="00226C9F"/>
    <w:rsid w:val="00227D23"/>
    <w:rsid w:val="0023051E"/>
    <w:rsid w:val="00243963"/>
    <w:rsid w:val="00245501"/>
    <w:rsid w:val="002460D5"/>
    <w:rsid w:val="00254391"/>
    <w:rsid w:val="00265389"/>
    <w:rsid w:val="002719F1"/>
    <w:rsid w:val="00272091"/>
    <w:rsid w:val="0027313D"/>
    <w:rsid w:val="00274B7A"/>
    <w:rsid w:val="002753DF"/>
    <w:rsid w:val="00280C6A"/>
    <w:rsid w:val="00282D61"/>
    <w:rsid w:val="002908F0"/>
    <w:rsid w:val="00290E38"/>
    <w:rsid w:val="002A3A18"/>
    <w:rsid w:val="002B0106"/>
    <w:rsid w:val="002B275D"/>
    <w:rsid w:val="002B71B6"/>
    <w:rsid w:val="002C3593"/>
    <w:rsid w:val="002C3E36"/>
    <w:rsid w:val="002C7DB0"/>
    <w:rsid w:val="002D119E"/>
    <w:rsid w:val="002D3874"/>
    <w:rsid w:val="002D3B8C"/>
    <w:rsid w:val="002D4DF8"/>
    <w:rsid w:val="002D5223"/>
    <w:rsid w:val="002D5BEB"/>
    <w:rsid w:val="002E2662"/>
    <w:rsid w:val="002E3CF1"/>
    <w:rsid w:val="002E4F35"/>
    <w:rsid w:val="002F048F"/>
    <w:rsid w:val="003104A2"/>
    <w:rsid w:val="00310539"/>
    <w:rsid w:val="0031239E"/>
    <w:rsid w:val="003157B6"/>
    <w:rsid w:val="00317406"/>
    <w:rsid w:val="00320664"/>
    <w:rsid w:val="00326116"/>
    <w:rsid w:val="00333226"/>
    <w:rsid w:val="0033370A"/>
    <w:rsid w:val="00334C7A"/>
    <w:rsid w:val="00335013"/>
    <w:rsid w:val="00340605"/>
    <w:rsid w:val="00342FA3"/>
    <w:rsid w:val="003523D7"/>
    <w:rsid w:val="003568C7"/>
    <w:rsid w:val="00356CF4"/>
    <w:rsid w:val="00361A22"/>
    <w:rsid w:val="0036553C"/>
    <w:rsid w:val="00370E62"/>
    <w:rsid w:val="00371352"/>
    <w:rsid w:val="00372D61"/>
    <w:rsid w:val="003750B3"/>
    <w:rsid w:val="003831E7"/>
    <w:rsid w:val="003836CB"/>
    <w:rsid w:val="00384B6D"/>
    <w:rsid w:val="0038612D"/>
    <w:rsid w:val="003904C6"/>
    <w:rsid w:val="00392446"/>
    <w:rsid w:val="003932EB"/>
    <w:rsid w:val="00397BE5"/>
    <w:rsid w:val="00397C3D"/>
    <w:rsid w:val="003A4031"/>
    <w:rsid w:val="003A41AB"/>
    <w:rsid w:val="003B1A1A"/>
    <w:rsid w:val="003B1BCD"/>
    <w:rsid w:val="003B6EF9"/>
    <w:rsid w:val="003C3FDF"/>
    <w:rsid w:val="003D3F18"/>
    <w:rsid w:val="003D4BB0"/>
    <w:rsid w:val="003D4DB6"/>
    <w:rsid w:val="003E0267"/>
    <w:rsid w:val="003E06F3"/>
    <w:rsid w:val="003E3CDD"/>
    <w:rsid w:val="003F1152"/>
    <w:rsid w:val="003F19CA"/>
    <w:rsid w:val="003F4201"/>
    <w:rsid w:val="003F5095"/>
    <w:rsid w:val="00402169"/>
    <w:rsid w:val="0040478F"/>
    <w:rsid w:val="00406A9E"/>
    <w:rsid w:val="00412DA9"/>
    <w:rsid w:val="00420864"/>
    <w:rsid w:val="00422368"/>
    <w:rsid w:val="0042295E"/>
    <w:rsid w:val="00425555"/>
    <w:rsid w:val="00432B2A"/>
    <w:rsid w:val="0043415E"/>
    <w:rsid w:val="00435A33"/>
    <w:rsid w:val="0044016E"/>
    <w:rsid w:val="00440731"/>
    <w:rsid w:val="00442D19"/>
    <w:rsid w:val="00446208"/>
    <w:rsid w:val="00453525"/>
    <w:rsid w:val="00457634"/>
    <w:rsid w:val="00461921"/>
    <w:rsid w:val="004646B7"/>
    <w:rsid w:val="004707CB"/>
    <w:rsid w:val="0047351B"/>
    <w:rsid w:val="00476392"/>
    <w:rsid w:val="00480012"/>
    <w:rsid w:val="00482407"/>
    <w:rsid w:val="00486E3A"/>
    <w:rsid w:val="0049244A"/>
    <w:rsid w:val="004939A2"/>
    <w:rsid w:val="0049575D"/>
    <w:rsid w:val="00496D8B"/>
    <w:rsid w:val="004A2967"/>
    <w:rsid w:val="004A4043"/>
    <w:rsid w:val="004A433D"/>
    <w:rsid w:val="004A473F"/>
    <w:rsid w:val="004B140F"/>
    <w:rsid w:val="004B181D"/>
    <w:rsid w:val="004B7353"/>
    <w:rsid w:val="004C1824"/>
    <w:rsid w:val="004D1269"/>
    <w:rsid w:val="004D15A3"/>
    <w:rsid w:val="004D3776"/>
    <w:rsid w:val="004E3E0A"/>
    <w:rsid w:val="004F4ABD"/>
    <w:rsid w:val="00500802"/>
    <w:rsid w:val="00505504"/>
    <w:rsid w:val="00511E9D"/>
    <w:rsid w:val="00516A18"/>
    <w:rsid w:val="00516D8F"/>
    <w:rsid w:val="0051723A"/>
    <w:rsid w:val="00526E40"/>
    <w:rsid w:val="0053729B"/>
    <w:rsid w:val="00540368"/>
    <w:rsid w:val="00540F7D"/>
    <w:rsid w:val="0054352B"/>
    <w:rsid w:val="0054391B"/>
    <w:rsid w:val="00545E6F"/>
    <w:rsid w:val="00545FFE"/>
    <w:rsid w:val="0054617E"/>
    <w:rsid w:val="005474F1"/>
    <w:rsid w:val="0055105E"/>
    <w:rsid w:val="005510AB"/>
    <w:rsid w:val="00553157"/>
    <w:rsid w:val="00563AA7"/>
    <w:rsid w:val="0056473B"/>
    <w:rsid w:val="005670EA"/>
    <w:rsid w:val="00585A57"/>
    <w:rsid w:val="00595080"/>
    <w:rsid w:val="005A3DE3"/>
    <w:rsid w:val="005A40CD"/>
    <w:rsid w:val="005B2AF4"/>
    <w:rsid w:val="005C6D6D"/>
    <w:rsid w:val="005D2A07"/>
    <w:rsid w:val="005E1BA6"/>
    <w:rsid w:val="005E1CF1"/>
    <w:rsid w:val="005E3DF2"/>
    <w:rsid w:val="006021C7"/>
    <w:rsid w:val="00605F6A"/>
    <w:rsid w:val="006063AE"/>
    <w:rsid w:val="00610DB5"/>
    <w:rsid w:val="00611C22"/>
    <w:rsid w:val="0061472F"/>
    <w:rsid w:val="0061476A"/>
    <w:rsid w:val="0061692C"/>
    <w:rsid w:val="00624056"/>
    <w:rsid w:val="00626DB1"/>
    <w:rsid w:val="00631B08"/>
    <w:rsid w:val="00631B28"/>
    <w:rsid w:val="00633038"/>
    <w:rsid w:val="0063545E"/>
    <w:rsid w:val="0063583C"/>
    <w:rsid w:val="00640D38"/>
    <w:rsid w:val="00645303"/>
    <w:rsid w:val="00650EA6"/>
    <w:rsid w:val="00652F6F"/>
    <w:rsid w:val="00653E8E"/>
    <w:rsid w:val="00661E6B"/>
    <w:rsid w:val="00676867"/>
    <w:rsid w:val="006775F1"/>
    <w:rsid w:val="006801A0"/>
    <w:rsid w:val="006804DB"/>
    <w:rsid w:val="00681324"/>
    <w:rsid w:val="00682820"/>
    <w:rsid w:val="006851A4"/>
    <w:rsid w:val="006950C1"/>
    <w:rsid w:val="00695BA5"/>
    <w:rsid w:val="006978DE"/>
    <w:rsid w:val="006A0193"/>
    <w:rsid w:val="006A1E66"/>
    <w:rsid w:val="006A3522"/>
    <w:rsid w:val="006A472A"/>
    <w:rsid w:val="006A7D51"/>
    <w:rsid w:val="006C04EE"/>
    <w:rsid w:val="006C53B5"/>
    <w:rsid w:val="006C57A7"/>
    <w:rsid w:val="006D4276"/>
    <w:rsid w:val="006D75AB"/>
    <w:rsid w:val="006D7E84"/>
    <w:rsid w:val="006E3035"/>
    <w:rsid w:val="006E65EC"/>
    <w:rsid w:val="006F6D39"/>
    <w:rsid w:val="00702E96"/>
    <w:rsid w:val="0072218C"/>
    <w:rsid w:val="0072401B"/>
    <w:rsid w:val="00731BE8"/>
    <w:rsid w:val="00733BD8"/>
    <w:rsid w:val="007430C7"/>
    <w:rsid w:val="00744132"/>
    <w:rsid w:val="00744F9A"/>
    <w:rsid w:val="00747930"/>
    <w:rsid w:val="00757670"/>
    <w:rsid w:val="00762AD0"/>
    <w:rsid w:val="007660C0"/>
    <w:rsid w:val="00773A3F"/>
    <w:rsid w:val="00773E11"/>
    <w:rsid w:val="0077678F"/>
    <w:rsid w:val="007771A6"/>
    <w:rsid w:val="00783C78"/>
    <w:rsid w:val="00783E2D"/>
    <w:rsid w:val="00784F47"/>
    <w:rsid w:val="00787E34"/>
    <w:rsid w:val="00791C30"/>
    <w:rsid w:val="00793028"/>
    <w:rsid w:val="00795C33"/>
    <w:rsid w:val="007A0121"/>
    <w:rsid w:val="007A1831"/>
    <w:rsid w:val="007A30BF"/>
    <w:rsid w:val="007A4B79"/>
    <w:rsid w:val="007B08BE"/>
    <w:rsid w:val="007B2082"/>
    <w:rsid w:val="007B3647"/>
    <w:rsid w:val="007C03E6"/>
    <w:rsid w:val="007C4678"/>
    <w:rsid w:val="007C4DB6"/>
    <w:rsid w:val="007C5539"/>
    <w:rsid w:val="007C5A64"/>
    <w:rsid w:val="007C62B5"/>
    <w:rsid w:val="007D1ECA"/>
    <w:rsid w:val="007D34A3"/>
    <w:rsid w:val="007E2D7C"/>
    <w:rsid w:val="007E41FB"/>
    <w:rsid w:val="007E5FB2"/>
    <w:rsid w:val="007F2009"/>
    <w:rsid w:val="00800FF0"/>
    <w:rsid w:val="00805737"/>
    <w:rsid w:val="00807CEE"/>
    <w:rsid w:val="0081004A"/>
    <w:rsid w:val="00812AA7"/>
    <w:rsid w:val="00817097"/>
    <w:rsid w:val="0083192D"/>
    <w:rsid w:val="008336DD"/>
    <w:rsid w:val="00835B7D"/>
    <w:rsid w:val="00835E63"/>
    <w:rsid w:val="008376AD"/>
    <w:rsid w:val="00837F0B"/>
    <w:rsid w:val="00842861"/>
    <w:rsid w:val="0084504C"/>
    <w:rsid w:val="008540AD"/>
    <w:rsid w:val="00863CBC"/>
    <w:rsid w:val="008660D2"/>
    <w:rsid w:val="0087065E"/>
    <w:rsid w:val="00870BDC"/>
    <w:rsid w:val="00874F98"/>
    <w:rsid w:val="0087658E"/>
    <w:rsid w:val="00884E55"/>
    <w:rsid w:val="008860E9"/>
    <w:rsid w:val="008863B5"/>
    <w:rsid w:val="00892BD8"/>
    <w:rsid w:val="00897965"/>
    <w:rsid w:val="008A0A93"/>
    <w:rsid w:val="008A1977"/>
    <w:rsid w:val="008A4947"/>
    <w:rsid w:val="008A62A4"/>
    <w:rsid w:val="008BF746"/>
    <w:rsid w:val="008C094C"/>
    <w:rsid w:val="008C0F1E"/>
    <w:rsid w:val="008C25A9"/>
    <w:rsid w:val="008D12AF"/>
    <w:rsid w:val="008D2307"/>
    <w:rsid w:val="008D4F6A"/>
    <w:rsid w:val="008E1C05"/>
    <w:rsid w:val="008E217E"/>
    <w:rsid w:val="008E5059"/>
    <w:rsid w:val="008E68AA"/>
    <w:rsid w:val="008F02AC"/>
    <w:rsid w:val="008F7359"/>
    <w:rsid w:val="008F7ABB"/>
    <w:rsid w:val="009015EA"/>
    <w:rsid w:val="0091135D"/>
    <w:rsid w:val="00911CBA"/>
    <w:rsid w:val="009146A1"/>
    <w:rsid w:val="00922674"/>
    <w:rsid w:val="00923D2C"/>
    <w:rsid w:val="0093133D"/>
    <w:rsid w:val="00932568"/>
    <w:rsid w:val="00933ED2"/>
    <w:rsid w:val="00934643"/>
    <w:rsid w:val="009360A5"/>
    <w:rsid w:val="00944932"/>
    <w:rsid w:val="00952642"/>
    <w:rsid w:val="00954610"/>
    <w:rsid w:val="00954DCC"/>
    <w:rsid w:val="00963C00"/>
    <w:rsid w:val="00966C4E"/>
    <w:rsid w:val="00970FE8"/>
    <w:rsid w:val="009743F5"/>
    <w:rsid w:val="009747C0"/>
    <w:rsid w:val="0098606C"/>
    <w:rsid w:val="00986943"/>
    <w:rsid w:val="00994B92"/>
    <w:rsid w:val="00994E65"/>
    <w:rsid w:val="009974C2"/>
    <w:rsid w:val="009A0BDD"/>
    <w:rsid w:val="009A1854"/>
    <w:rsid w:val="009A1983"/>
    <w:rsid w:val="009A7198"/>
    <w:rsid w:val="009B1DCF"/>
    <w:rsid w:val="009B1F1E"/>
    <w:rsid w:val="009B21E4"/>
    <w:rsid w:val="009B5220"/>
    <w:rsid w:val="009B72A5"/>
    <w:rsid w:val="009C2D05"/>
    <w:rsid w:val="009C591C"/>
    <w:rsid w:val="009D235B"/>
    <w:rsid w:val="009D43FF"/>
    <w:rsid w:val="009D50B6"/>
    <w:rsid w:val="009D5A16"/>
    <w:rsid w:val="009E2A77"/>
    <w:rsid w:val="009E5A6F"/>
    <w:rsid w:val="009E7162"/>
    <w:rsid w:val="009F288A"/>
    <w:rsid w:val="009F4582"/>
    <w:rsid w:val="009F4C6F"/>
    <w:rsid w:val="009F6B76"/>
    <w:rsid w:val="00A05EFB"/>
    <w:rsid w:val="00A07056"/>
    <w:rsid w:val="00A13956"/>
    <w:rsid w:val="00A17285"/>
    <w:rsid w:val="00A27CA4"/>
    <w:rsid w:val="00A3424B"/>
    <w:rsid w:val="00A40013"/>
    <w:rsid w:val="00A4147F"/>
    <w:rsid w:val="00A427C6"/>
    <w:rsid w:val="00A5128E"/>
    <w:rsid w:val="00A51755"/>
    <w:rsid w:val="00A51E3F"/>
    <w:rsid w:val="00A567DD"/>
    <w:rsid w:val="00A632FE"/>
    <w:rsid w:val="00A71E14"/>
    <w:rsid w:val="00A73B64"/>
    <w:rsid w:val="00A81962"/>
    <w:rsid w:val="00A85BA9"/>
    <w:rsid w:val="00A9241C"/>
    <w:rsid w:val="00A92949"/>
    <w:rsid w:val="00A965E4"/>
    <w:rsid w:val="00A97902"/>
    <w:rsid w:val="00AA76EC"/>
    <w:rsid w:val="00AC55C7"/>
    <w:rsid w:val="00AD17A8"/>
    <w:rsid w:val="00AD2737"/>
    <w:rsid w:val="00AD4555"/>
    <w:rsid w:val="00AD5358"/>
    <w:rsid w:val="00AD7B43"/>
    <w:rsid w:val="00AE143D"/>
    <w:rsid w:val="00AE1D6E"/>
    <w:rsid w:val="00AF12EF"/>
    <w:rsid w:val="00AF6806"/>
    <w:rsid w:val="00B10187"/>
    <w:rsid w:val="00B1662A"/>
    <w:rsid w:val="00B24726"/>
    <w:rsid w:val="00B26516"/>
    <w:rsid w:val="00B3271A"/>
    <w:rsid w:val="00B3511D"/>
    <w:rsid w:val="00B35EB7"/>
    <w:rsid w:val="00B431C3"/>
    <w:rsid w:val="00B4388E"/>
    <w:rsid w:val="00B507C1"/>
    <w:rsid w:val="00B53159"/>
    <w:rsid w:val="00B57612"/>
    <w:rsid w:val="00B607BD"/>
    <w:rsid w:val="00B70D28"/>
    <w:rsid w:val="00B717D2"/>
    <w:rsid w:val="00B72599"/>
    <w:rsid w:val="00B73CCB"/>
    <w:rsid w:val="00B7622C"/>
    <w:rsid w:val="00B76536"/>
    <w:rsid w:val="00B81AE8"/>
    <w:rsid w:val="00B84F06"/>
    <w:rsid w:val="00B91C9A"/>
    <w:rsid w:val="00B92C4A"/>
    <w:rsid w:val="00B92C83"/>
    <w:rsid w:val="00B92D33"/>
    <w:rsid w:val="00BA359B"/>
    <w:rsid w:val="00BA427F"/>
    <w:rsid w:val="00BA6FB4"/>
    <w:rsid w:val="00BA718D"/>
    <w:rsid w:val="00BB3910"/>
    <w:rsid w:val="00BB705D"/>
    <w:rsid w:val="00BB70DA"/>
    <w:rsid w:val="00BB7CD2"/>
    <w:rsid w:val="00BC0617"/>
    <w:rsid w:val="00BC5FEA"/>
    <w:rsid w:val="00BC6A84"/>
    <w:rsid w:val="00BD20B7"/>
    <w:rsid w:val="00BD245E"/>
    <w:rsid w:val="00BD60C2"/>
    <w:rsid w:val="00BD644D"/>
    <w:rsid w:val="00BE3035"/>
    <w:rsid w:val="00BF3202"/>
    <w:rsid w:val="00BF5B81"/>
    <w:rsid w:val="00BF6F70"/>
    <w:rsid w:val="00C13B21"/>
    <w:rsid w:val="00C151D7"/>
    <w:rsid w:val="00C177EF"/>
    <w:rsid w:val="00C20E3B"/>
    <w:rsid w:val="00C20E7C"/>
    <w:rsid w:val="00C2444D"/>
    <w:rsid w:val="00C2797A"/>
    <w:rsid w:val="00C3121F"/>
    <w:rsid w:val="00C375D1"/>
    <w:rsid w:val="00C37E80"/>
    <w:rsid w:val="00C425C4"/>
    <w:rsid w:val="00C5433F"/>
    <w:rsid w:val="00C641E7"/>
    <w:rsid w:val="00C65D27"/>
    <w:rsid w:val="00C6616E"/>
    <w:rsid w:val="00C70D68"/>
    <w:rsid w:val="00C71FE3"/>
    <w:rsid w:val="00C749D5"/>
    <w:rsid w:val="00C823C8"/>
    <w:rsid w:val="00C823EB"/>
    <w:rsid w:val="00C91AA5"/>
    <w:rsid w:val="00C9265A"/>
    <w:rsid w:val="00C93D09"/>
    <w:rsid w:val="00C97C80"/>
    <w:rsid w:val="00CB2BC5"/>
    <w:rsid w:val="00CB3E38"/>
    <w:rsid w:val="00CC4643"/>
    <w:rsid w:val="00CC5CEC"/>
    <w:rsid w:val="00CD45BF"/>
    <w:rsid w:val="00CD4D23"/>
    <w:rsid w:val="00CD5EF5"/>
    <w:rsid w:val="00CD6D81"/>
    <w:rsid w:val="00CE06B7"/>
    <w:rsid w:val="00CE0A4D"/>
    <w:rsid w:val="00CE0E22"/>
    <w:rsid w:val="00CE219A"/>
    <w:rsid w:val="00CE2838"/>
    <w:rsid w:val="00CE3E8A"/>
    <w:rsid w:val="00CF4970"/>
    <w:rsid w:val="00CF6F7C"/>
    <w:rsid w:val="00CF7EE0"/>
    <w:rsid w:val="00D042B1"/>
    <w:rsid w:val="00D04EC4"/>
    <w:rsid w:val="00D05FD6"/>
    <w:rsid w:val="00D070BF"/>
    <w:rsid w:val="00D12D4C"/>
    <w:rsid w:val="00D15B20"/>
    <w:rsid w:val="00D166F0"/>
    <w:rsid w:val="00D21BC6"/>
    <w:rsid w:val="00D2416D"/>
    <w:rsid w:val="00D25335"/>
    <w:rsid w:val="00D26555"/>
    <w:rsid w:val="00D30969"/>
    <w:rsid w:val="00D36BB3"/>
    <w:rsid w:val="00D43CDB"/>
    <w:rsid w:val="00D43EBD"/>
    <w:rsid w:val="00D516D8"/>
    <w:rsid w:val="00D55417"/>
    <w:rsid w:val="00D63527"/>
    <w:rsid w:val="00D67AD9"/>
    <w:rsid w:val="00D70307"/>
    <w:rsid w:val="00D721D2"/>
    <w:rsid w:val="00D723E5"/>
    <w:rsid w:val="00D728BD"/>
    <w:rsid w:val="00D72A19"/>
    <w:rsid w:val="00D75C09"/>
    <w:rsid w:val="00D81604"/>
    <w:rsid w:val="00DA2E0A"/>
    <w:rsid w:val="00DA475A"/>
    <w:rsid w:val="00DA6612"/>
    <w:rsid w:val="00DA7470"/>
    <w:rsid w:val="00DB2511"/>
    <w:rsid w:val="00DB4B9E"/>
    <w:rsid w:val="00DB530E"/>
    <w:rsid w:val="00DB5388"/>
    <w:rsid w:val="00DB7F4B"/>
    <w:rsid w:val="00DC0371"/>
    <w:rsid w:val="00DC3D64"/>
    <w:rsid w:val="00DC64FD"/>
    <w:rsid w:val="00DD0DA3"/>
    <w:rsid w:val="00DD68B8"/>
    <w:rsid w:val="00DD6BE2"/>
    <w:rsid w:val="00DE0241"/>
    <w:rsid w:val="00DE3367"/>
    <w:rsid w:val="00DF3CD8"/>
    <w:rsid w:val="00DF76EC"/>
    <w:rsid w:val="00DF7CC1"/>
    <w:rsid w:val="00E00B86"/>
    <w:rsid w:val="00E11D3D"/>
    <w:rsid w:val="00E127A0"/>
    <w:rsid w:val="00E12FB1"/>
    <w:rsid w:val="00E13CDD"/>
    <w:rsid w:val="00E13F3B"/>
    <w:rsid w:val="00E159DF"/>
    <w:rsid w:val="00E1754C"/>
    <w:rsid w:val="00E21948"/>
    <w:rsid w:val="00E26BEF"/>
    <w:rsid w:val="00E31263"/>
    <w:rsid w:val="00E3163A"/>
    <w:rsid w:val="00E35AA7"/>
    <w:rsid w:val="00E37C7C"/>
    <w:rsid w:val="00E44E4B"/>
    <w:rsid w:val="00E47951"/>
    <w:rsid w:val="00E501F3"/>
    <w:rsid w:val="00E64971"/>
    <w:rsid w:val="00E65F93"/>
    <w:rsid w:val="00E66218"/>
    <w:rsid w:val="00E66B4C"/>
    <w:rsid w:val="00E67D88"/>
    <w:rsid w:val="00E67DA1"/>
    <w:rsid w:val="00E74604"/>
    <w:rsid w:val="00E74F17"/>
    <w:rsid w:val="00E839A1"/>
    <w:rsid w:val="00E83C22"/>
    <w:rsid w:val="00E83CD6"/>
    <w:rsid w:val="00E84B02"/>
    <w:rsid w:val="00E86E51"/>
    <w:rsid w:val="00E875BF"/>
    <w:rsid w:val="00E9024C"/>
    <w:rsid w:val="00E953EB"/>
    <w:rsid w:val="00E95D6F"/>
    <w:rsid w:val="00EA09D7"/>
    <w:rsid w:val="00EA5EA7"/>
    <w:rsid w:val="00EB591A"/>
    <w:rsid w:val="00EC183A"/>
    <w:rsid w:val="00ED105A"/>
    <w:rsid w:val="00ED74B8"/>
    <w:rsid w:val="00EE387E"/>
    <w:rsid w:val="00EE4651"/>
    <w:rsid w:val="00EE4DEC"/>
    <w:rsid w:val="00EE6BB4"/>
    <w:rsid w:val="00EE7ECA"/>
    <w:rsid w:val="00EF6CB8"/>
    <w:rsid w:val="00F0005C"/>
    <w:rsid w:val="00F07301"/>
    <w:rsid w:val="00F11F57"/>
    <w:rsid w:val="00F167D9"/>
    <w:rsid w:val="00F1732F"/>
    <w:rsid w:val="00F23E12"/>
    <w:rsid w:val="00F404EA"/>
    <w:rsid w:val="00F449D3"/>
    <w:rsid w:val="00F47203"/>
    <w:rsid w:val="00F5041E"/>
    <w:rsid w:val="00F516CF"/>
    <w:rsid w:val="00F53C2F"/>
    <w:rsid w:val="00F5684A"/>
    <w:rsid w:val="00F608CE"/>
    <w:rsid w:val="00F6231B"/>
    <w:rsid w:val="00F65DE6"/>
    <w:rsid w:val="00F66F30"/>
    <w:rsid w:val="00F6742C"/>
    <w:rsid w:val="00F7374A"/>
    <w:rsid w:val="00F76B32"/>
    <w:rsid w:val="00F76EBD"/>
    <w:rsid w:val="00F8713C"/>
    <w:rsid w:val="00F9592A"/>
    <w:rsid w:val="00FA19B6"/>
    <w:rsid w:val="00FB343B"/>
    <w:rsid w:val="00FB69B4"/>
    <w:rsid w:val="00FC4136"/>
    <w:rsid w:val="00FC431C"/>
    <w:rsid w:val="00FC6EFE"/>
    <w:rsid w:val="00FC7DFE"/>
    <w:rsid w:val="00FD06B8"/>
    <w:rsid w:val="00FD1DF7"/>
    <w:rsid w:val="00FD406A"/>
    <w:rsid w:val="00FD429E"/>
    <w:rsid w:val="00FE424C"/>
    <w:rsid w:val="00FE56A5"/>
    <w:rsid w:val="00FE5FF0"/>
    <w:rsid w:val="00FE7449"/>
    <w:rsid w:val="00FF09D3"/>
    <w:rsid w:val="00FF0E81"/>
    <w:rsid w:val="00FF5712"/>
    <w:rsid w:val="00FF6A19"/>
    <w:rsid w:val="01018B83"/>
    <w:rsid w:val="015417C1"/>
    <w:rsid w:val="02A74F64"/>
    <w:rsid w:val="0483A24E"/>
    <w:rsid w:val="05F88948"/>
    <w:rsid w:val="0DF3429B"/>
    <w:rsid w:val="0E14625E"/>
    <w:rsid w:val="0EC5EFAB"/>
    <w:rsid w:val="1084FCAC"/>
    <w:rsid w:val="12E1AC20"/>
    <w:rsid w:val="13A92C30"/>
    <w:rsid w:val="147D7C81"/>
    <w:rsid w:val="174E1590"/>
    <w:rsid w:val="178EDE57"/>
    <w:rsid w:val="17F0D0AB"/>
    <w:rsid w:val="18A8E036"/>
    <w:rsid w:val="1BB9FAA5"/>
    <w:rsid w:val="1C546DA7"/>
    <w:rsid w:val="1CAC0C09"/>
    <w:rsid w:val="20166BC9"/>
    <w:rsid w:val="225A0141"/>
    <w:rsid w:val="23132E31"/>
    <w:rsid w:val="234735C2"/>
    <w:rsid w:val="25746242"/>
    <w:rsid w:val="2925E975"/>
    <w:rsid w:val="2A41AC04"/>
    <w:rsid w:val="2B43B5B4"/>
    <w:rsid w:val="2B72CD46"/>
    <w:rsid w:val="2B7AEA42"/>
    <w:rsid w:val="2CECCF75"/>
    <w:rsid w:val="2F6AB775"/>
    <w:rsid w:val="32267EFD"/>
    <w:rsid w:val="330F839B"/>
    <w:rsid w:val="33F7B72D"/>
    <w:rsid w:val="3486A057"/>
    <w:rsid w:val="366F9D9B"/>
    <w:rsid w:val="3BA80676"/>
    <w:rsid w:val="3D2361A3"/>
    <w:rsid w:val="3E249589"/>
    <w:rsid w:val="3E748F98"/>
    <w:rsid w:val="41FE1383"/>
    <w:rsid w:val="456E4F3C"/>
    <w:rsid w:val="48A5EFFE"/>
    <w:rsid w:val="48C0E860"/>
    <w:rsid w:val="494215CF"/>
    <w:rsid w:val="49E801C9"/>
    <w:rsid w:val="51219493"/>
    <w:rsid w:val="5855A55B"/>
    <w:rsid w:val="597CEFC7"/>
    <w:rsid w:val="5A7ACA11"/>
    <w:rsid w:val="5B71F0E3"/>
    <w:rsid w:val="5B81D400"/>
    <w:rsid w:val="5BCFBE93"/>
    <w:rsid w:val="5CDA0627"/>
    <w:rsid w:val="62454600"/>
    <w:rsid w:val="664C7C4A"/>
    <w:rsid w:val="6653A1B8"/>
    <w:rsid w:val="665C0909"/>
    <w:rsid w:val="67B3D808"/>
    <w:rsid w:val="684F77CC"/>
    <w:rsid w:val="6E866A69"/>
    <w:rsid w:val="6F70C614"/>
    <w:rsid w:val="7002EB4F"/>
    <w:rsid w:val="703EF994"/>
    <w:rsid w:val="75126AB7"/>
    <w:rsid w:val="78370A7D"/>
    <w:rsid w:val="7A9C65B0"/>
    <w:rsid w:val="7C2F6167"/>
    <w:rsid w:val="7F3360CA"/>
    <w:rsid w:val="7F44996E"/>
    <w:rsid w:val="7FA22E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6CAE"/>
  <w15:chartTrackingRefBased/>
  <w15:docId w15:val="{C8AE4E7D-DF83-491C-8CD0-51243033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6F"/>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A6F"/>
    <w:pPr>
      <w:ind w:left="720"/>
      <w:contextualSpacing/>
    </w:pPr>
  </w:style>
  <w:style w:type="paragraph" w:styleId="Footer">
    <w:name w:val="footer"/>
    <w:basedOn w:val="Normal"/>
    <w:link w:val="FooterChar"/>
    <w:uiPriority w:val="99"/>
    <w:unhideWhenUsed/>
    <w:rsid w:val="009E5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A6F"/>
    <w:rPr>
      <w:rFonts w:ascii="Garamond" w:hAnsi="Garamond"/>
    </w:rPr>
  </w:style>
  <w:style w:type="character" w:styleId="Hyperlink">
    <w:name w:val="Hyperlink"/>
    <w:basedOn w:val="DefaultParagraphFont"/>
    <w:uiPriority w:val="99"/>
    <w:unhideWhenUsed/>
    <w:rsid w:val="009E5A6F"/>
    <w:rPr>
      <w:color w:val="0563C1" w:themeColor="hyperlink"/>
      <w:u w:val="single"/>
    </w:rPr>
  </w:style>
  <w:style w:type="character" w:styleId="UnresolvedMention">
    <w:name w:val="Unresolved Mention"/>
    <w:basedOn w:val="DefaultParagraphFont"/>
    <w:uiPriority w:val="99"/>
    <w:semiHidden/>
    <w:unhideWhenUsed/>
    <w:rsid w:val="009E5A6F"/>
    <w:rPr>
      <w:color w:val="605E5C"/>
      <w:shd w:val="clear" w:color="auto" w:fill="E1DFDD"/>
    </w:rPr>
  </w:style>
  <w:style w:type="paragraph" w:styleId="Header">
    <w:name w:val="header"/>
    <w:basedOn w:val="Normal"/>
    <w:link w:val="HeaderChar"/>
    <w:uiPriority w:val="99"/>
    <w:unhideWhenUsed/>
    <w:rsid w:val="009E5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A6F"/>
    <w:rPr>
      <w:rFonts w:ascii="Garamond" w:hAnsi="Garamond"/>
    </w:rPr>
  </w:style>
  <w:style w:type="character" w:styleId="CommentReference">
    <w:name w:val="annotation reference"/>
    <w:basedOn w:val="DefaultParagraphFont"/>
    <w:uiPriority w:val="99"/>
    <w:semiHidden/>
    <w:unhideWhenUsed/>
    <w:rsid w:val="00C20E7C"/>
    <w:rPr>
      <w:sz w:val="16"/>
      <w:szCs w:val="16"/>
    </w:rPr>
  </w:style>
  <w:style w:type="paragraph" w:styleId="CommentText">
    <w:name w:val="annotation text"/>
    <w:basedOn w:val="Normal"/>
    <w:link w:val="CommentTextChar"/>
    <w:uiPriority w:val="99"/>
    <w:unhideWhenUsed/>
    <w:rsid w:val="00C20E7C"/>
    <w:pPr>
      <w:spacing w:line="240" w:lineRule="auto"/>
    </w:pPr>
    <w:rPr>
      <w:sz w:val="20"/>
      <w:szCs w:val="20"/>
    </w:rPr>
  </w:style>
  <w:style w:type="character" w:customStyle="1" w:styleId="CommentTextChar">
    <w:name w:val="Comment Text Char"/>
    <w:basedOn w:val="DefaultParagraphFont"/>
    <w:link w:val="CommentText"/>
    <w:uiPriority w:val="99"/>
    <w:rsid w:val="00C20E7C"/>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C20E7C"/>
    <w:rPr>
      <w:b/>
      <w:bCs/>
    </w:rPr>
  </w:style>
  <w:style w:type="character" w:customStyle="1" w:styleId="CommentSubjectChar">
    <w:name w:val="Comment Subject Char"/>
    <w:basedOn w:val="CommentTextChar"/>
    <w:link w:val="CommentSubject"/>
    <w:uiPriority w:val="99"/>
    <w:semiHidden/>
    <w:rsid w:val="00C20E7C"/>
    <w:rPr>
      <w:rFonts w:ascii="Garamond" w:hAnsi="Garamond"/>
      <w:b/>
      <w:bCs/>
      <w:sz w:val="20"/>
      <w:szCs w:val="20"/>
    </w:rPr>
  </w:style>
  <w:style w:type="paragraph" w:styleId="BalloonText">
    <w:name w:val="Balloon Text"/>
    <w:basedOn w:val="Normal"/>
    <w:link w:val="BalloonTextChar"/>
    <w:uiPriority w:val="99"/>
    <w:semiHidden/>
    <w:unhideWhenUsed/>
    <w:rsid w:val="00C20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E7C"/>
    <w:rPr>
      <w:rFonts w:ascii="Segoe UI" w:hAnsi="Segoe UI" w:cs="Segoe UI"/>
      <w:sz w:val="18"/>
      <w:szCs w:val="18"/>
    </w:rPr>
  </w:style>
  <w:style w:type="paragraph" w:styleId="Revision">
    <w:name w:val="Revision"/>
    <w:hidden/>
    <w:uiPriority w:val="99"/>
    <w:semiHidden/>
    <w:rsid w:val="00835B7D"/>
    <w:pPr>
      <w:spacing w:after="0" w:line="240" w:lineRule="auto"/>
    </w:pPr>
    <w:rPr>
      <w:rFonts w:ascii="Garamond" w:hAnsi="Garamond"/>
    </w:rPr>
  </w:style>
  <w:style w:type="character" w:styleId="PlaceholderText">
    <w:name w:val="Placeholder Text"/>
    <w:basedOn w:val="DefaultParagraphFont"/>
    <w:uiPriority w:val="99"/>
    <w:semiHidden/>
    <w:rsid w:val="00F449D3"/>
    <w:rPr>
      <w:color w:val="808080"/>
    </w:rPr>
  </w:style>
  <w:style w:type="character" w:customStyle="1" w:styleId="normaltextrun">
    <w:name w:val="normaltextrun"/>
    <w:basedOn w:val="DefaultParagraphFont"/>
    <w:rsid w:val="009A7198"/>
  </w:style>
  <w:style w:type="character" w:customStyle="1" w:styleId="findhit">
    <w:name w:val="findhit"/>
    <w:basedOn w:val="DefaultParagraphFont"/>
    <w:rsid w:val="003A4031"/>
  </w:style>
  <w:style w:type="character" w:customStyle="1" w:styleId="eop">
    <w:name w:val="eop"/>
    <w:basedOn w:val="DefaultParagraphFont"/>
    <w:rsid w:val="003A4031"/>
  </w:style>
  <w:style w:type="table" w:styleId="TableGrid">
    <w:name w:val="Table Grid"/>
    <w:basedOn w:val="TableNormal"/>
    <w:uiPriority w:val="39"/>
    <w:rsid w:val="002B0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104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04A2"/>
    <w:rPr>
      <w:rFonts w:ascii="Garamond" w:hAnsi="Garamond"/>
      <w:sz w:val="20"/>
      <w:szCs w:val="20"/>
    </w:rPr>
  </w:style>
  <w:style w:type="character" w:styleId="FootnoteReference">
    <w:name w:val="footnote reference"/>
    <w:basedOn w:val="DefaultParagraphFont"/>
    <w:uiPriority w:val="99"/>
    <w:semiHidden/>
    <w:unhideWhenUsed/>
    <w:rsid w:val="003104A2"/>
    <w:rPr>
      <w:vertAlign w:val="superscript"/>
    </w:rPr>
  </w:style>
  <w:style w:type="paragraph" w:customStyle="1" w:styleId="paragraph">
    <w:name w:val="paragraph"/>
    <w:basedOn w:val="Normal"/>
    <w:rsid w:val="004D12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9922">
      <w:bodyDiv w:val="1"/>
      <w:marLeft w:val="0"/>
      <w:marRight w:val="0"/>
      <w:marTop w:val="0"/>
      <w:marBottom w:val="0"/>
      <w:divBdr>
        <w:top w:val="none" w:sz="0" w:space="0" w:color="auto"/>
        <w:left w:val="none" w:sz="0" w:space="0" w:color="auto"/>
        <w:bottom w:val="none" w:sz="0" w:space="0" w:color="auto"/>
        <w:right w:val="none" w:sz="0" w:space="0" w:color="auto"/>
      </w:divBdr>
      <w:divsChild>
        <w:div w:id="889148859">
          <w:marLeft w:val="0"/>
          <w:marRight w:val="0"/>
          <w:marTop w:val="0"/>
          <w:marBottom w:val="0"/>
          <w:divBdr>
            <w:top w:val="none" w:sz="0" w:space="0" w:color="auto"/>
            <w:left w:val="none" w:sz="0" w:space="0" w:color="auto"/>
            <w:bottom w:val="none" w:sz="0" w:space="0" w:color="auto"/>
            <w:right w:val="none" w:sz="0" w:space="0" w:color="auto"/>
          </w:divBdr>
          <w:divsChild>
            <w:div w:id="9346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faa.gov/about/office_org/headquarters_offices/acr/com_civ_support/non_disc_pr/media/dot_order_1050_2A_standard_dot_title_vi_assurances.pdf"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F4264F1DAF41C98AF0BCE7225E96D8"/>
        <w:category>
          <w:name w:val="General"/>
          <w:gallery w:val="placeholder"/>
        </w:category>
        <w:types>
          <w:type w:val="bbPlcHdr"/>
        </w:types>
        <w:behaviors>
          <w:behavior w:val="content"/>
        </w:behaviors>
        <w:guid w:val="{7BB0D2FF-9001-4D8D-AF38-2D29F7D09D9D}"/>
      </w:docPartPr>
      <w:docPartBody>
        <w:p w:rsidR="001277FD" w:rsidRDefault="002D119E" w:rsidP="002D119E">
          <w:pPr>
            <w:pStyle w:val="FDF4264F1DAF41C98AF0BCE7225E96D8"/>
          </w:pPr>
          <w:r w:rsidRPr="007F789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93"/>
    <w:rsid w:val="00055868"/>
    <w:rsid w:val="00082024"/>
    <w:rsid w:val="000A27D9"/>
    <w:rsid w:val="000C1058"/>
    <w:rsid w:val="000D5492"/>
    <w:rsid w:val="000E42C9"/>
    <w:rsid w:val="0010790C"/>
    <w:rsid w:val="001277FD"/>
    <w:rsid w:val="0015035F"/>
    <w:rsid w:val="00193C7E"/>
    <w:rsid w:val="00197FB9"/>
    <w:rsid w:val="00200559"/>
    <w:rsid w:val="0020241E"/>
    <w:rsid w:val="00236EB6"/>
    <w:rsid w:val="00267DD3"/>
    <w:rsid w:val="00280836"/>
    <w:rsid w:val="002D119E"/>
    <w:rsid w:val="00323A9B"/>
    <w:rsid w:val="0037385E"/>
    <w:rsid w:val="00377379"/>
    <w:rsid w:val="00400B02"/>
    <w:rsid w:val="00420864"/>
    <w:rsid w:val="00435A33"/>
    <w:rsid w:val="00460129"/>
    <w:rsid w:val="0046507C"/>
    <w:rsid w:val="00474F6F"/>
    <w:rsid w:val="004A3F18"/>
    <w:rsid w:val="00516199"/>
    <w:rsid w:val="005264E3"/>
    <w:rsid w:val="005538DD"/>
    <w:rsid w:val="00566759"/>
    <w:rsid w:val="00592111"/>
    <w:rsid w:val="00621B7D"/>
    <w:rsid w:val="0067681C"/>
    <w:rsid w:val="006E72DD"/>
    <w:rsid w:val="007908E4"/>
    <w:rsid w:val="00790952"/>
    <w:rsid w:val="007B3647"/>
    <w:rsid w:val="007B6985"/>
    <w:rsid w:val="007C7143"/>
    <w:rsid w:val="0082039E"/>
    <w:rsid w:val="0083192D"/>
    <w:rsid w:val="00835855"/>
    <w:rsid w:val="00863A9A"/>
    <w:rsid w:val="00864E30"/>
    <w:rsid w:val="00885664"/>
    <w:rsid w:val="008A0A93"/>
    <w:rsid w:val="008B2AC1"/>
    <w:rsid w:val="008D1441"/>
    <w:rsid w:val="00903A28"/>
    <w:rsid w:val="00906A4F"/>
    <w:rsid w:val="009464C3"/>
    <w:rsid w:val="00973885"/>
    <w:rsid w:val="009D35E3"/>
    <w:rsid w:val="00A15DF7"/>
    <w:rsid w:val="00A371DD"/>
    <w:rsid w:val="00AF07F0"/>
    <w:rsid w:val="00B21355"/>
    <w:rsid w:val="00C83325"/>
    <w:rsid w:val="00CB0376"/>
    <w:rsid w:val="00CD120D"/>
    <w:rsid w:val="00D63527"/>
    <w:rsid w:val="00D87D1B"/>
    <w:rsid w:val="00D925D7"/>
    <w:rsid w:val="00DA6171"/>
    <w:rsid w:val="00DB3424"/>
    <w:rsid w:val="00E16250"/>
    <w:rsid w:val="00E31263"/>
    <w:rsid w:val="00E56322"/>
    <w:rsid w:val="00E564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40BEAB"/>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19E"/>
    <w:rPr>
      <w:color w:val="808080"/>
    </w:rPr>
  </w:style>
  <w:style w:type="paragraph" w:customStyle="1" w:styleId="FDF4264F1DAF41C98AF0BCE7225E96D8">
    <w:name w:val="FDF4264F1DAF41C98AF0BCE7225E96D8"/>
    <w:rsid w:val="002D11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ceda194b-f297-4520-a1bc-e97b9a162844">
      <UserInfo>
        <DisplayName>Mull, Michael C.</DisplayName>
        <AccountId>992</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E4344A23BA4A514EB2698AD896525734" ma:contentTypeVersion="7" ma:contentTypeDescription="Create a new document." ma:contentTypeScope="" ma:versionID="b2e27c6c242bdf0f3bbfdbeabd0144e6">
  <xsd:schema xmlns:xsd="http://www.w3.org/2001/XMLSchema" xmlns:xs="http://www.w3.org/2001/XMLSchema" xmlns:p="http://schemas.microsoft.com/office/2006/metadata/properties" xmlns:ns2="ceda194b-f297-4520-a1bc-e97b9a162844" xmlns:ns3="962afb85-4b94-4d31-9556-d71c8a76a6c3" targetNamespace="http://schemas.microsoft.com/office/2006/metadata/properties" ma:root="true" ma:fieldsID="4a5569146c67d31c713cf958c5c7dc70" ns2:_="" ns3:_="">
    <xsd:import namespace="ceda194b-f297-4520-a1bc-e97b9a162844"/>
    <xsd:import namespace="962afb85-4b94-4d31-9556-d71c8a76a6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a194b-f297-4520-a1bc-e97b9a1628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2afb85-4b94-4d31-9556-d71c8a76a6c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CDC6DE-D4B1-47C1-AB00-683CF1690F0A}">
  <ds:schemaRefs>
    <ds:schemaRef ds:uri="http://schemas.microsoft.com/sharepoint/v3/contenttype/forms"/>
  </ds:schemaRefs>
</ds:datastoreItem>
</file>

<file path=customXml/itemProps2.xml><?xml version="1.0" encoding="utf-8"?>
<ds:datastoreItem xmlns:ds="http://schemas.openxmlformats.org/officeDocument/2006/customXml" ds:itemID="{9F4EF468-A87F-488B-8F3C-78E26D60BF51}">
  <ds:schemaRefs>
    <ds:schemaRef ds:uri="http://schemas.microsoft.com/sharepoint/v3/contenttype/forms"/>
  </ds:schemaRefs>
</ds:datastoreItem>
</file>

<file path=customXml/itemProps3.xml><?xml version="1.0" encoding="utf-8"?>
<ds:datastoreItem xmlns:ds="http://schemas.openxmlformats.org/officeDocument/2006/customXml" ds:itemID="{F703B049-A3CA-4A9A-A324-56F1AB51E61F}">
  <ds:schemaRefs>
    <ds:schemaRef ds:uri="http://schemas.microsoft.com/sharepoint/v3/contenttype/forms"/>
  </ds:schemaRefs>
</ds:datastoreItem>
</file>

<file path=customXml/itemProps4.xml><?xml version="1.0" encoding="utf-8"?>
<ds:datastoreItem xmlns:ds="http://schemas.openxmlformats.org/officeDocument/2006/customXml" ds:itemID="{2D899AC0-9331-4F7C-A74B-93128DE1B712}">
  <ds:schemaRefs>
    <ds:schemaRef ds:uri="http://schemas.microsoft.com/office/2006/metadata/properties"/>
    <ds:schemaRef ds:uri="http://schemas.microsoft.com/office/infopath/2007/PartnerControls"/>
    <ds:schemaRef ds:uri="ceda194b-f297-4520-a1bc-e97b9a162844"/>
  </ds:schemaRefs>
</ds:datastoreItem>
</file>

<file path=customXml/itemProps5.xml><?xml version="1.0" encoding="utf-8"?>
<ds:datastoreItem xmlns:ds="http://schemas.openxmlformats.org/officeDocument/2006/customXml" ds:itemID="{3E6F6113-7D81-420C-9DCE-D5B1625BFB78}">
  <ds:schemaRefs>
    <ds:schemaRef ds:uri="http://schemas.openxmlformats.org/officeDocument/2006/bibliography"/>
  </ds:schemaRefs>
</ds:datastoreItem>
</file>

<file path=customXml/itemProps6.xml><?xml version="1.0" encoding="utf-8"?>
<ds:datastoreItem xmlns:ds="http://schemas.openxmlformats.org/officeDocument/2006/customXml" ds:itemID="{85C76CF5-C394-4885-8F40-E1A11F2F4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a194b-f297-4520-a1bc-e97b9a162844"/>
    <ds:schemaRef ds:uri="962afb85-4b94-4d31-9556-d71c8a76a6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8287</Words>
  <Characters>47242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 Michael C.</dc:creator>
  <cp:keywords/>
  <dc:description/>
  <cp:lastModifiedBy>Matthew Bogobowicz</cp:lastModifiedBy>
  <cp:revision>3</cp:revision>
  <dcterms:created xsi:type="dcterms:W3CDTF">2021-11-16T23:02:00Z</dcterms:created>
  <dcterms:modified xsi:type="dcterms:W3CDTF">2021-11-16T23:17:00Z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0x010100E4344A23BA4A514EB2698AD896525734</vt:lpwstr>
  </property>
</Properties>
</file>