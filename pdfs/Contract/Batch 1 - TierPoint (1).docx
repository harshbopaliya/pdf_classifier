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D78B" w14:textId="77777777" w:rsidR="00B955CF" w:rsidRDefault="00B955CF" w:rsidP="00B955CF">
      <w:pPr>
        <w:rPr>
          <w:sz w:val="28"/>
          <w:szCs w:val="28"/>
        </w:rPr>
      </w:pPr>
      <w:r w:rsidRPr="005A3B9B">
        <w:rPr>
          <w:rFonts w:ascii="Arial" w:hAnsi="Arial" w:cs="Arial"/>
          <w:b/>
          <w:bCs/>
          <w:color w:val="000000"/>
          <w:sz w:val="28"/>
          <w:szCs w:val="28"/>
        </w:rPr>
        <w:t>9.2 Insurance</w:t>
      </w:r>
      <w:r w:rsidRPr="005A3B9B">
        <w:rPr>
          <w:rFonts w:ascii="Arial" w:hAnsi="Arial" w:cs="Arial"/>
          <w:color w:val="000000"/>
          <w:sz w:val="28"/>
          <w:szCs w:val="28"/>
        </w:rPr>
        <w:t xml:space="preserve">. Customer will obtain and maintain: (a) Commercial General Liability insurance coverage with limits of no less than $1,000,000 per occurrence and $2,000,000 annual aggregate providing coverage for premises and operations, products and completed operations, independent contractors, </w:t>
      </w:r>
      <w:r w:rsidRPr="005A3B9B">
        <w:rPr>
          <w:rFonts w:ascii="Arial" w:hAnsi="Arial" w:cs="Arial"/>
          <w:b/>
          <w:bCs/>
          <w:color w:val="000000"/>
          <w:sz w:val="28"/>
          <w:szCs w:val="28"/>
        </w:rPr>
        <w:t>and contractual liability covering obligations under this MSA</w:t>
      </w:r>
      <w:r w:rsidRPr="005A3B9B">
        <w:rPr>
          <w:rFonts w:ascii="Arial" w:hAnsi="Arial" w:cs="Arial"/>
          <w:color w:val="000000"/>
          <w:sz w:val="28"/>
          <w:szCs w:val="28"/>
        </w:rPr>
        <w:t>; (b) “Special Causes of Loss” property insurance or the industry equivalent thereof covering all of Customer’s personal property located at each Premises covered by an Order; (c) Workers’ Compensation insurance (coverage A) covering the Workers’ Compensation laws applicable in the jurisdiction of each Premises covered by an Order; (d) Employers Liability insurance (coverage B) in an amount not less than $1,000,000 for each accident, $1,000,000 for policy limit, and $1,000,000 occupational disease; and (e) Umbrella and Excess Liability with limits not less than $5,000,000</w:t>
      </w:r>
      <w:ins w:id="0" w:author="Reed, Mary" w:date="2019-03-20T14:38:00Z">
        <w:r w:rsidR="003B3698" w:rsidRPr="005A3B9B">
          <w:rPr>
            <w:rFonts w:ascii="Arial" w:hAnsi="Arial" w:cs="Arial"/>
            <w:color w:val="000000"/>
            <w:sz w:val="28"/>
            <w:szCs w:val="28"/>
          </w:rPr>
          <w:t xml:space="preserve"> each claim a</w:t>
        </w:r>
      </w:ins>
      <w:ins w:id="1" w:author="Reed, Mary" w:date="2019-03-20T14:39:00Z">
        <w:r w:rsidR="003B3698" w:rsidRPr="005A3B9B">
          <w:rPr>
            <w:rFonts w:ascii="Arial" w:hAnsi="Arial" w:cs="Arial"/>
            <w:color w:val="000000"/>
            <w:sz w:val="28"/>
            <w:szCs w:val="28"/>
          </w:rPr>
          <w:t>nd in the aggregate excess of</w:t>
        </w:r>
      </w:ins>
      <w:del w:id="2" w:author="Reed, Mary" w:date="2019-03-20T14:39:00Z">
        <w:r w:rsidRPr="005A3B9B" w:rsidDel="003B3698">
          <w:rPr>
            <w:rFonts w:ascii="Arial" w:hAnsi="Arial" w:cs="Arial"/>
            <w:color w:val="000000"/>
            <w:sz w:val="28"/>
            <w:szCs w:val="28"/>
          </w:rPr>
          <w:delText>covering</w:delText>
        </w:r>
      </w:del>
      <w:r w:rsidRPr="005A3B9B">
        <w:rPr>
          <w:rFonts w:ascii="Arial" w:hAnsi="Arial" w:cs="Arial"/>
          <w:color w:val="000000"/>
          <w:sz w:val="28"/>
          <w:szCs w:val="28"/>
        </w:rPr>
        <w:t xml:space="preserve"> General, Auto, and Employers Liability. The carriers providing such insurance will have a minimum A.M. Best Rating of A- or better. Upon</w:t>
      </w:r>
      <w:r>
        <w:rPr>
          <w:rFonts w:ascii="Arial" w:hAnsi="Arial" w:cs="Arial"/>
          <w:color w:val="000000"/>
          <w:sz w:val="28"/>
          <w:szCs w:val="28"/>
        </w:rPr>
        <w:t xml:space="preserve"> TierPoint’s request, Customer shall provide to TierPoint current certificates of insurance as evidence of the required insurance coverage that show that such policies list </w:t>
      </w:r>
      <w:r w:rsidRPr="00FF3F1C">
        <w:rPr>
          <w:rFonts w:ascii="Arial" w:hAnsi="Arial" w:cs="Arial"/>
          <w:color w:val="000000"/>
          <w:sz w:val="28"/>
          <w:szCs w:val="28"/>
          <w:highlight w:val="yellow"/>
          <w:rPrChange w:id="3" w:author="Matthew Bogobowicz" w:date="2021-11-11T14:52:00Z">
            <w:rPr>
              <w:rFonts w:ascii="Arial" w:hAnsi="Arial" w:cs="Arial"/>
              <w:color w:val="000000"/>
              <w:sz w:val="28"/>
              <w:szCs w:val="28"/>
            </w:rPr>
          </w:rPrChange>
        </w:rPr>
        <w:t>TierPoint as an additional named insured</w:t>
      </w:r>
      <w:ins w:id="4" w:author="Reed, Mary" w:date="2019-03-20T14:39:00Z">
        <w:r w:rsidR="003B3698" w:rsidRPr="00FF3F1C">
          <w:rPr>
            <w:rFonts w:ascii="Arial" w:hAnsi="Arial" w:cs="Arial"/>
            <w:color w:val="000000"/>
            <w:sz w:val="28"/>
            <w:szCs w:val="28"/>
            <w:highlight w:val="yellow"/>
            <w:rPrChange w:id="5" w:author="Matthew Bogobowicz" w:date="2021-11-11T14:52:00Z">
              <w:rPr>
                <w:rFonts w:ascii="Arial" w:hAnsi="Arial" w:cs="Arial"/>
                <w:color w:val="000000"/>
                <w:sz w:val="28"/>
                <w:szCs w:val="28"/>
              </w:rPr>
            </w:rPrChange>
          </w:rPr>
          <w:t xml:space="preserve"> for general liability</w:t>
        </w:r>
      </w:ins>
      <w:r w:rsidRPr="00FF3F1C">
        <w:rPr>
          <w:rFonts w:ascii="Arial" w:hAnsi="Arial" w:cs="Arial"/>
          <w:color w:val="000000"/>
          <w:sz w:val="28"/>
          <w:szCs w:val="28"/>
          <w:highlight w:val="yellow"/>
          <w:rPrChange w:id="6" w:author="Matthew Bogobowicz" w:date="2021-11-11T14:52:00Z">
            <w:rPr>
              <w:rFonts w:ascii="Arial" w:hAnsi="Arial" w:cs="Arial"/>
              <w:color w:val="000000"/>
              <w:sz w:val="28"/>
              <w:szCs w:val="28"/>
            </w:rPr>
          </w:rPrChange>
        </w:rPr>
        <w:t xml:space="preserve">, </w:t>
      </w:r>
      <w:r w:rsidRPr="005463BE">
        <w:rPr>
          <w:rFonts w:ascii="Arial" w:hAnsi="Arial" w:cs="Arial"/>
          <w:color w:val="000000"/>
          <w:sz w:val="28"/>
          <w:szCs w:val="28"/>
        </w:rPr>
        <w:t>and</w:t>
      </w:r>
      <w:r w:rsidRPr="00FF3F1C">
        <w:rPr>
          <w:rFonts w:ascii="Arial" w:hAnsi="Arial" w:cs="Arial"/>
          <w:color w:val="000000"/>
          <w:sz w:val="28"/>
          <w:szCs w:val="28"/>
          <w:highlight w:val="yellow"/>
          <w:rPrChange w:id="7" w:author="Matthew Bogobowicz" w:date="2021-11-11T14:52:00Z">
            <w:rPr>
              <w:rFonts w:ascii="Arial" w:hAnsi="Arial" w:cs="Arial"/>
              <w:color w:val="000000"/>
              <w:sz w:val="28"/>
              <w:szCs w:val="28"/>
            </w:rPr>
          </w:rPrChange>
        </w:rPr>
        <w:t xml:space="preserve"> Customer shall provide at least thirty (30) days written notice to TierPoint if such policy is to be cancelled</w:t>
      </w:r>
      <w:ins w:id="8" w:author="Reed, Mary" w:date="2019-03-20T14:40:00Z">
        <w:r w:rsidR="003B3698" w:rsidRPr="00FF3F1C">
          <w:rPr>
            <w:rFonts w:ascii="Arial" w:hAnsi="Arial" w:cs="Arial"/>
            <w:color w:val="000000"/>
            <w:sz w:val="28"/>
            <w:szCs w:val="28"/>
            <w:highlight w:val="yellow"/>
            <w:rPrChange w:id="9" w:author="Matthew Bogobowicz" w:date="2021-11-11T14:52:00Z">
              <w:rPr>
                <w:rFonts w:ascii="Arial" w:hAnsi="Arial" w:cs="Arial"/>
                <w:color w:val="000000"/>
                <w:sz w:val="28"/>
                <w:szCs w:val="28"/>
              </w:rPr>
            </w:rPrChange>
          </w:rPr>
          <w:t>, except 10 days for notice of nonpayment</w:t>
        </w:r>
      </w:ins>
      <w:del w:id="10" w:author="Reed, Mary" w:date="2019-03-20T14:39:00Z">
        <w:r w:rsidRPr="00FF3F1C" w:rsidDel="003B3698">
          <w:rPr>
            <w:rFonts w:ascii="Arial" w:hAnsi="Arial" w:cs="Arial"/>
            <w:color w:val="000000"/>
            <w:sz w:val="28"/>
            <w:szCs w:val="28"/>
            <w:highlight w:val="yellow"/>
            <w:rPrChange w:id="11" w:author="Matthew Bogobowicz" w:date="2021-11-11T14:52:00Z">
              <w:rPr>
                <w:rFonts w:ascii="Arial" w:hAnsi="Arial" w:cs="Arial"/>
                <w:color w:val="000000"/>
                <w:sz w:val="28"/>
                <w:szCs w:val="28"/>
              </w:rPr>
            </w:rPrChange>
          </w:rPr>
          <w:delText xml:space="preserve"> or materially altered</w:delText>
        </w:r>
      </w:del>
      <w:r w:rsidRPr="00FF3F1C">
        <w:rPr>
          <w:rFonts w:ascii="Arial" w:hAnsi="Arial" w:cs="Arial"/>
          <w:color w:val="000000"/>
          <w:sz w:val="28"/>
          <w:szCs w:val="28"/>
          <w:highlight w:val="yellow"/>
          <w:rPrChange w:id="12" w:author="Matthew Bogobowicz" w:date="2021-11-11T14:52:00Z">
            <w:rPr>
              <w:rFonts w:ascii="Arial" w:hAnsi="Arial" w:cs="Arial"/>
              <w:color w:val="000000"/>
              <w:sz w:val="28"/>
              <w:szCs w:val="28"/>
            </w:rPr>
          </w:rPrChange>
        </w:rPr>
        <w:t>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A3B9B">
        <w:rPr>
          <w:rFonts w:ascii="Arial" w:hAnsi="Arial" w:cs="Arial"/>
          <w:color w:val="000000"/>
          <w:sz w:val="28"/>
          <w:szCs w:val="28"/>
        </w:rPr>
        <w:t>Customer shall require any contractor, customer or other third party entering a TierPoint facility on Customer’s behalf to procure and maintain the same types, amounts and coverage extensions as required of Customer under this Section.”</w:t>
      </w:r>
    </w:p>
    <w:p w14:paraId="2ED0D1A7" w14:textId="77777777" w:rsidR="00B955CF" w:rsidRDefault="00B955CF"/>
    <w:sectPr w:rsidR="00B9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ed, Mary">
    <w15:presenceInfo w15:providerId="AD" w15:userId="S-1-5-21-1606980848-115176313-1177238915-101908"/>
  </w15:person>
  <w15:person w15:author="Matthew Bogobowicz">
    <w15:presenceInfo w15:providerId="None" w15:userId="Matthew Bogobowic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CF"/>
    <w:rsid w:val="00354EF1"/>
    <w:rsid w:val="003B3698"/>
    <w:rsid w:val="005463BE"/>
    <w:rsid w:val="005A3B9B"/>
    <w:rsid w:val="00684653"/>
    <w:rsid w:val="006A2DB7"/>
    <w:rsid w:val="00B955CF"/>
    <w:rsid w:val="00C627C1"/>
    <w:rsid w:val="00DE1604"/>
    <w:rsid w:val="00E31D84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8621"/>
  <w15:chartTrackingRefBased/>
  <w15:docId w15:val="{5828472F-0C3E-4783-A04F-CF5CBDC3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C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36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6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698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6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698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6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69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4653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Mary</dc:creator>
  <cp:keywords/>
  <dc:description/>
  <cp:lastModifiedBy>Matthew Bogobowicz</cp:lastModifiedBy>
  <cp:revision>4</cp:revision>
  <cp:lastPrinted>2019-03-20T20:01:00Z</cp:lastPrinted>
  <dcterms:created xsi:type="dcterms:W3CDTF">2021-11-09T14:00:00Z</dcterms:created>
  <dcterms:modified xsi:type="dcterms:W3CDTF">2021-11-11T21:16:00Z</dcterms:modified>
</cp:coreProperties>
</file>