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6CA5" w14:textId="77777777" w:rsidR="009A1193" w:rsidRPr="00991327" w:rsidRDefault="00B1228E" w:rsidP="009A7F61">
      <w:pPr>
        <w:tabs>
          <w:tab w:val="center" w:pos="4860"/>
        </w:tabs>
        <w:jc w:val="center"/>
        <w:rPr>
          <w:rFonts w:asciiTheme="minorHAnsi" w:hAnsiTheme="minorHAnsi" w:cstheme="minorHAnsi"/>
          <w:b/>
          <w:szCs w:val="24"/>
          <w:u w:val="single"/>
        </w:rPr>
      </w:pPr>
      <w:r w:rsidRPr="00991327">
        <w:rPr>
          <w:rFonts w:asciiTheme="minorHAnsi" w:hAnsiTheme="minorHAnsi" w:cstheme="minorHAnsi"/>
          <w:b/>
          <w:szCs w:val="24"/>
          <w:u w:val="single"/>
        </w:rPr>
        <w:t>AGREEMENT FOR PROFESSIONAL SERVICES</w:t>
      </w:r>
    </w:p>
    <w:p w14:paraId="3631B34F" w14:textId="77777777" w:rsidR="009A1193" w:rsidRPr="00991327" w:rsidRDefault="002F3493">
      <w:pPr>
        <w:jc w:val="both"/>
        <w:rPr>
          <w:rFonts w:asciiTheme="minorHAnsi" w:hAnsiTheme="minorHAnsi" w:cstheme="minorHAnsi"/>
          <w:b/>
          <w:szCs w:val="24"/>
          <w:u w:val="single"/>
        </w:rPr>
      </w:pPr>
    </w:p>
    <w:p w14:paraId="2BB8AE79" w14:textId="77777777" w:rsidR="0084033B" w:rsidRPr="00991327" w:rsidRDefault="002F3493">
      <w:pPr>
        <w:jc w:val="both"/>
        <w:rPr>
          <w:rFonts w:asciiTheme="minorHAnsi" w:hAnsiTheme="minorHAnsi" w:cstheme="minorHAnsi"/>
          <w:b/>
          <w:szCs w:val="24"/>
          <w:u w:val="single"/>
        </w:rPr>
      </w:pPr>
    </w:p>
    <w:p w14:paraId="670A2A73" w14:textId="3C984885"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THIS AGREEMENT is made this </w:t>
      </w:r>
      <w:r w:rsidRPr="00991327">
        <w:rPr>
          <w:rFonts w:asciiTheme="minorHAnsi" w:hAnsiTheme="minorHAnsi" w:cstheme="minorHAnsi"/>
          <w:szCs w:val="24"/>
          <w:u w:val="single"/>
        </w:rPr>
        <w:t>____</w:t>
      </w:r>
      <w:r w:rsidRPr="00991327">
        <w:rPr>
          <w:rFonts w:asciiTheme="minorHAnsi" w:hAnsiTheme="minorHAnsi" w:cstheme="minorHAnsi"/>
          <w:szCs w:val="24"/>
        </w:rPr>
        <w:t xml:space="preserve">  day of </w:t>
      </w:r>
      <w:r w:rsidRPr="00991327">
        <w:rPr>
          <w:rFonts w:asciiTheme="minorHAnsi" w:hAnsiTheme="minorHAnsi" w:cstheme="minorHAnsi"/>
          <w:szCs w:val="24"/>
          <w:u w:val="single"/>
        </w:rPr>
        <w:t xml:space="preserve">_______ </w:t>
      </w:r>
      <w:r w:rsidR="009E2704">
        <w:rPr>
          <w:rFonts w:asciiTheme="minorHAnsi" w:hAnsiTheme="minorHAnsi" w:cstheme="minorHAnsi"/>
          <w:szCs w:val="24"/>
          <w:u w:val="single"/>
        </w:rPr>
        <w:t>____</w:t>
      </w:r>
      <w:r w:rsidRPr="00991327">
        <w:rPr>
          <w:rFonts w:asciiTheme="minorHAnsi" w:hAnsiTheme="minorHAnsi" w:cstheme="minorHAnsi"/>
          <w:szCs w:val="24"/>
        </w:rPr>
        <w:t>, 20</w:t>
      </w:r>
      <w:r w:rsidR="009E2704">
        <w:rPr>
          <w:rFonts w:asciiTheme="minorHAnsi" w:hAnsiTheme="minorHAnsi" w:cstheme="minorHAnsi"/>
          <w:szCs w:val="24"/>
        </w:rPr>
        <w:t>20</w:t>
      </w:r>
      <w:r w:rsidRPr="00991327">
        <w:rPr>
          <w:rFonts w:asciiTheme="minorHAnsi" w:hAnsiTheme="minorHAnsi" w:cstheme="minorHAnsi"/>
          <w:szCs w:val="24"/>
        </w:rPr>
        <w:t>, by and between</w:t>
      </w:r>
      <w:r w:rsidRPr="00991327">
        <w:rPr>
          <w:rFonts w:asciiTheme="minorHAnsi" w:hAnsiTheme="minorHAnsi" w:cstheme="minorHAnsi"/>
          <w:b/>
          <w:szCs w:val="24"/>
        </w:rPr>
        <w:t xml:space="preserve"> TINDALE-OLIVER &amp; ASSOCIATES, INC. </w:t>
      </w:r>
      <w:r w:rsidRPr="00991327">
        <w:rPr>
          <w:rFonts w:asciiTheme="minorHAnsi" w:hAnsiTheme="minorHAnsi" w:cstheme="minorHAnsi"/>
          <w:b/>
          <w:i/>
          <w:szCs w:val="24"/>
        </w:rPr>
        <w:t>dba</w:t>
      </w:r>
      <w:r w:rsidRPr="00991327">
        <w:rPr>
          <w:rFonts w:asciiTheme="minorHAnsi" w:hAnsiTheme="minorHAnsi" w:cstheme="minorHAnsi"/>
          <w:b/>
          <w:szCs w:val="24"/>
        </w:rPr>
        <w:t xml:space="preserve"> Tindale Oliver,</w:t>
      </w:r>
      <w:r w:rsidRPr="00991327">
        <w:rPr>
          <w:rFonts w:asciiTheme="minorHAnsi" w:hAnsiTheme="minorHAnsi" w:cstheme="minorHAnsi"/>
          <w:szCs w:val="24"/>
        </w:rPr>
        <w:t xml:space="preserve"> (hereinafter the “Consultant”), with offices located at 1000 North Ashley Drive, Suite 400, Tampa, FL 33602 and </w:t>
      </w:r>
      <w:r w:rsidR="00FB23C8">
        <w:rPr>
          <w:rFonts w:asciiTheme="minorHAnsi" w:hAnsiTheme="minorHAnsi" w:cstheme="minorHAnsi"/>
          <w:b/>
          <w:szCs w:val="24"/>
        </w:rPr>
        <w:t>GANNETT FLEMING, INC</w:t>
      </w:r>
      <w:r w:rsidRPr="00991327">
        <w:rPr>
          <w:rFonts w:asciiTheme="minorHAnsi" w:hAnsiTheme="minorHAnsi"/>
          <w:color w:val="000000"/>
          <w:szCs w:val="24"/>
        </w:rPr>
        <w:t xml:space="preserve"> (hereinafter the “Sub-Consultant”) with offices located at </w:t>
      </w:r>
      <w:r w:rsidR="00FB23C8">
        <w:rPr>
          <w:rFonts w:asciiTheme="minorHAnsi" w:hAnsiTheme="minorHAnsi"/>
          <w:color w:val="000000"/>
          <w:szCs w:val="24"/>
        </w:rPr>
        <w:t>207 Senate Avenue, Camp Hill, PA 17011.</w:t>
      </w:r>
    </w:p>
    <w:p w14:paraId="0C0B7D75" w14:textId="77777777" w:rsidR="009A1193" w:rsidRPr="00991327" w:rsidRDefault="002F3493">
      <w:pPr>
        <w:jc w:val="both"/>
        <w:rPr>
          <w:rFonts w:asciiTheme="minorHAnsi" w:hAnsiTheme="minorHAnsi" w:cstheme="minorHAnsi"/>
          <w:szCs w:val="24"/>
        </w:rPr>
      </w:pPr>
    </w:p>
    <w:p w14:paraId="77A8BD05" w14:textId="77777777" w:rsidR="00B1228E" w:rsidRPr="00D01436" w:rsidRDefault="00B1228E" w:rsidP="00B1228E">
      <w:pPr>
        <w:ind w:firstLine="720"/>
        <w:jc w:val="both"/>
        <w:rPr>
          <w:rFonts w:asciiTheme="minorHAnsi" w:hAnsiTheme="minorHAnsi" w:cstheme="minorHAnsi"/>
          <w:szCs w:val="24"/>
        </w:rPr>
      </w:pPr>
      <w:r w:rsidRPr="00D01436">
        <w:rPr>
          <w:rFonts w:asciiTheme="minorHAnsi" w:hAnsiTheme="minorHAnsi" w:cstheme="minorHAnsi"/>
          <w:szCs w:val="24"/>
        </w:rPr>
        <w:t xml:space="preserve">WHEREAS, the </w:t>
      </w:r>
      <w:r w:rsidRPr="00D01436">
        <w:rPr>
          <w:rFonts w:asciiTheme="minorHAnsi" w:hAnsiTheme="minorHAnsi" w:cstheme="minorHAnsi"/>
          <w:i/>
          <w:szCs w:val="24"/>
        </w:rPr>
        <w:t>Consultant</w:t>
      </w:r>
      <w:r w:rsidRPr="00D01436">
        <w:rPr>
          <w:rFonts w:asciiTheme="minorHAnsi" w:hAnsiTheme="minorHAnsi" w:cstheme="minorHAnsi"/>
          <w:szCs w:val="24"/>
        </w:rPr>
        <w:t xml:space="preserve"> has entered into a Contract for Professional Services, a copy of which is attached hereto and incorporated herein as </w:t>
      </w:r>
      <w:r w:rsidRPr="00D01436">
        <w:rPr>
          <w:rFonts w:asciiTheme="minorHAnsi" w:hAnsiTheme="minorHAnsi" w:cstheme="minorHAnsi"/>
          <w:b/>
          <w:szCs w:val="24"/>
        </w:rPr>
        <w:t>Exhibit A</w:t>
      </w:r>
      <w:r w:rsidRPr="00D01436">
        <w:rPr>
          <w:rFonts w:asciiTheme="minorHAnsi" w:hAnsiTheme="minorHAnsi" w:cstheme="minorHAnsi"/>
          <w:szCs w:val="24"/>
        </w:rPr>
        <w:t xml:space="preserve">, to provide professional services to </w:t>
      </w:r>
      <w:r w:rsidRPr="00D01436">
        <w:rPr>
          <w:rFonts w:asciiTheme="minorHAnsi" w:hAnsiTheme="minorHAnsi" w:cstheme="minorHAnsi"/>
          <w:szCs w:val="24"/>
          <w:u w:val="single"/>
        </w:rPr>
        <w:t xml:space="preserve">Florida Department of Transportation District </w:t>
      </w:r>
      <w:r>
        <w:rPr>
          <w:rFonts w:asciiTheme="minorHAnsi" w:hAnsiTheme="minorHAnsi" w:cstheme="minorHAnsi"/>
          <w:szCs w:val="24"/>
          <w:u w:val="single"/>
        </w:rPr>
        <w:t>7</w:t>
      </w:r>
      <w:r w:rsidRPr="00D01436">
        <w:rPr>
          <w:rFonts w:asciiTheme="minorHAnsi" w:hAnsiTheme="minorHAnsi" w:cstheme="minorHAnsi"/>
          <w:szCs w:val="24"/>
        </w:rPr>
        <w:t xml:space="preserve"> (hereinafter the “Client”), for </w:t>
      </w:r>
      <w:r>
        <w:rPr>
          <w:rFonts w:asciiTheme="minorHAnsi" w:hAnsiTheme="minorHAnsi" w:cstheme="minorHAnsi"/>
          <w:szCs w:val="24"/>
          <w:u w:val="single"/>
        </w:rPr>
        <w:t>Safety Studies and Minor Design - Continuing</w:t>
      </w:r>
      <w:r w:rsidRPr="00D01436">
        <w:rPr>
          <w:rFonts w:asciiTheme="minorHAnsi" w:hAnsiTheme="minorHAnsi" w:cstheme="minorHAnsi"/>
          <w:szCs w:val="24"/>
          <w:u w:val="single"/>
        </w:rPr>
        <w:t xml:space="preserve"> – </w:t>
      </w:r>
      <w:r w:rsidRPr="00C56A40">
        <w:rPr>
          <w:rFonts w:asciiTheme="minorHAnsi" w:hAnsiTheme="minorHAnsi" w:cstheme="minorHAnsi"/>
          <w:szCs w:val="24"/>
          <w:u w:val="single"/>
        </w:rPr>
        <w:t>Contract CA</w:t>
      </w:r>
      <w:r>
        <w:rPr>
          <w:rFonts w:asciiTheme="minorHAnsi" w:hAnsiTheme="minorHAnsi" w:cstheme="minorHAnsi"/>
          <w:szCs w:val="24"/>
          <w:u w:val="single"/>
        </w:rPr>
        <w:t>722.</w:t>
      </w:r>
    </w:p>
    <w:p w14:paraId="1F6857A3" w14:textId="77777777" w:rsidR="00B1228E" w:rsidRPr="00D01436" w:rsidRDefault="00B1228E" w:rsidP="00B1228E">
      <w:pPr>
        <w:jc w:val="both"/>
        <w:rPr>
          <w:rFonts w:asciiTheme="minorHAnsi" w:hAnsiTheme="minorHAnsi" w:cstheme="minorHAnsi"/>
          <w:szCs w:val="24"/>
        </w:rPr>
      </w:pPr>
    </w:p>
    <w:p w14:paraId="00F6D492" w14:textId="77777777" w:rsidR="00B1228E" w:rsidRPr="00D01436" w:rsidRDefault="00B1228E" w:rsidP="00B1228E">
      <w:pPr>
        <w:ind w:firstLine="720"/>
        <w:jc w:val="both"/>
        <w:rPr>
          <w:rFonts w:asciiTheme="minorHAnsi" w:hAnsiTheme="minorHAnsi" w:cstheme="minorHAnsi"/>
          <w:szCs w:val="24"/>
        </w:rPr>
      </w:pPr>
      <w:r w:rsidRPr="00D01436">
        <w:rPr>
          <w:rFonts w:asciiTheme="minorHAnsi" w:hAnsiTheme="minorHAnsi" w:cstheme="minorHAnsi"/>
          <w:szCs w:val="24"/>
        </w:rPr>
        <w:t xml:space="preserve">WHEREAS, the </w:t>
      </w:r>
      <w:r w:rsidRPr="00D01436">
        <w:rPr>
          <w:rFonts w:asciiTheme="minorHAnsi" w:hAnsiTheme="minorHAnsi" w:cstheme="minorHAnsi"/>
          <w:i/>
          <w:szCs w:val="24"/>
        </w:rPr>
        <w:t>Consultant</w:t>
      </w:r>
      <w:r w:rsidRPr="00D01436">
        <w:rPr>
          <w:rFonts w:asciiTheme="minorHAnsi" w:hAnsiTheme="minorHAnsi" w:cstheme="minorHAnsi"/>
          <w:szCs w:val="24"/>
        </w:rPr>
        <w:t xml:space="preserve"> desires to engage the </w:t>
      </w:r>
      <w:r w:rsidRPr="00D01436">
        <w:rPr>
          <w:rFonts w:asciiTheme="minorHAnsi" w:hAnsiTheme="minorHAnsi" w:cstheme="minorHAnsi"/>
          <w:i/>
          <w:szCs w:val="24"/>
        </w:rPr>
        <w:t>Sub-Consultant</w:t>
      </w:r>
      <w:r w:rsidRPr="00D01436">
        <w:rPr>
          <w:rFonts w:asciiTheme="minorHAnsi" w:hAnsiTheme="minorHAnsi" w:cstheme="minorHAnsi"/>
          <w:szCs w:val="24"/>
        </w:rPr>
        <w:t xml:space="preserve"> to perform certain services for the performance of the above project under the terms of this Agreement;</w:t>
      </w:r>
    </w:p>
    <w:p w14:paraId="18459C0A" w14:textId="77777777" w:rsidR="00B1228E" w:rsidRPr="00D01436" w:rsidRDefault="00B1228E" w:rsidP="00B1228E">
      <w:pPr>
        <w:jc w:val="both"/>
        <w:rPr>
          <w:rFonts w:asciiTheme="minorHAnsi" w:hAnsiTheme="minorHAnsi" w:cstheme="minorHAnsi"/>
          <w:szCs w:val="24"/>
        </w:rPr>
      </w:pPr>
    </w:p>
    <w:p w14:paraId="417FEB8C" w14:textId="77777777" w:rsidR="00B1228E" w:rsidRPr="00D01436" w:rsidRDefault="00B1228E" w:rsidP="00B1228E">
      <w:pPr>
        <w:pStyle w:val="BodyTextIndent"/>
        <w:rPr>
          <w:rFonts w:asciiTheme="minorHAnsi" w:hAnsiTheme="minorHAnsi" w:cstheme="minorHAnsi"/>
          <w:sz w:val="24"/>
          <w:szCs w:val="24"/>
        </w:rPr>
      </w:pPr>
      <w:r w:rsidRPr="00D01436">
        <w:rPr>
          <w:rFonts w:asciiTheme="minorHAnsi" w:hAnsiTheme="minorHAnsi" w:cstheme="minorHAnsi"/>
          <w:sz w:val="24"/>
          <w:szCs w:val="24"/>
        </w:rPr>
        <w:t xml:space="preserve">NOW, THEREFORE, in consideration of the mutual covenants and conditions hereinafter provided, the </w:t>
      </w:r>
      <w:r w:rsidRPr="00D01436">
        <w:rPr>
          <w:rFonts w:asciiTheme="minorHAnsi" w:hAnsiTheme="minorHAnsi" w:cstheme="minorHAnsi"/>
          <w:i/>
          <w:sz w:val="24"/>
          <w:szCs w:val="24"/>
        </w:rPr>
        <w:t>Consultant</w:t>
      </w:r>
      <w:r w:rsidRPr="00D01436">
        <w:rPr>
          <w:rFonts w:asciiTheme="minorHAnsi" w:hAnsiTheme="minorHAnsi" w:cstheme="minorHAnsi"/>
          <w:sz w:val="24"/>
          <w:szCs w:val="24"/>
        </w:rPr>
        <w:t xml:space="preserve"> and the </w:t>
      </w:r>
      <w:r w:rsidRPr="00D01436">
        <w:rPr>
          <w:rFonts w:asciiTheme="minorHAnsi" w:hAnsiTheme="minorHAnsi" w:cstheme="minorHAnsi"/>
          <w:i/>
          <w:sz w:val="24"/>
          <w:szCs w:val="24"/>
        </w:rPr>
        <w:t>Sub-Consultant</w:t>
      </w:r>
      <w:r w:rsidRPr="00D01436">
        <w:rPr>
          <w:rFonts w:asciiTheme="minorHAnsi" w:hAnsiTheme="minorHAnsi" w:cstheme="minorHAnsi"/>
          <w:sz w:val="24"/>
          <w:szCs w:val="24"/>
        </w:rPr>
        <w:t xml:space="preserve"> agree as follows.</w:t>
      </w:r>
    </w:p>
    <w:p w14:paraId="637C3CE0" w14:textId="77777777" w:rsidR="00B1228E" w:rsidRPr="00D01436" w:rsidRDefault="00B1228E" w:rsidP="00B1228E">
      <w:pPr>
        <w:jc w:val="both"/>
        <w:rPr>
          <w:rFonts w:asciiTheme="minorHAnsi" w:hAnsiTheme="minorHAnsi" w:cstheme="minorHAnsi"/>
          <w:szCs w:val="24"/>
        </w:rPr>
      </w:pPr>
    </w:p>
    <w:p w14:paraId="30384BD2" w14:textId="77777777" w:rsidR="00B1228E" w:rsidRPr="00D01436" w:rsidRDefault="00B1228E" w:rsidP="00B1228E">
      <w:pPr>
        <w:ind w:firstLine="720"/>
        <w:jc w:val="both"/>
        <w:rPr>
          <w:rFonts w:asciiTheme="minorHAnsi" w:hAnsiTheme="minorHAnsi" w:cstheme="minorHAnsi"/>
          <w:szCs w:val="24"/>
        </w:rPr>
      </w:pPr>
      <w:r w:rsidRPr="00D01436">
        <w:rPr>
          <w:rFonts w:asciiTheme="minorHAnsi" w:hAnsiTheme="minorHAnsi" w:cstheme="minorHAnsi"/>
          <w:szCs w:val="24"/>
        </w:rPr>
        <w:t xml:space="preserve">1.  </w:t>
      </w:r>
      <w:r w:rsidRPr="00D01436">
        <w:rPr>
          <w:rFonts w:asciiTheme="minorHAnsi" w:hAnsiTheme="minorHAnsi" w:cstheme="minorHAnsi"/>
          <w:szCs w:val="24"/>
          <w:u w:val="single"/>
        </w:rPr>
        <w:t>Scope of Agreement</w:t>
      </w:r>
      <w:r w:rsidRPr="00D01436">
        <w:rPr>
          <w:rFonts w:asciiTheme="minorHAnsi" w:hAnsiTheme="minorHAnsi" w:cstheme="minorHAnsi"/>
          <w:szCs w:val="24"/>
        </w:rPr>
        <w:t xml:space="preserve">.  The </w:t>
      </w:r>
      <w:r w:rsidRPr="00D01436">
        <w:rPr>
          <w:rFonts w:asciiTheme="minorHAnsi" w:hAnsiTheme="minorHAnsi" w:cstheme="minorHAnsi"/>
          <w:i/>
          <w:szCs w:val="24"/>
        </w:rPr>
        <w:t>Sub-Consultant</w:t>
      </w:r>
      <w:r w:rsidRPr="00D01436">
        <w:rPr>
          <w:rFonts w:asciiTheme="minorHAnsi" w:hAnsiTheme="minorHAnsi" w:cstheme="minorHAnsi"/>
          <w:szCs w:val="24"/>
        </w:rPr>
        <w:t xml:space="preserve">’s relationship to the </w:t>
      </w:r>
      <w:r w:rsidRPr="00D01436">
        <w:rPr>
          <w:rFonts w:asciiTheme="minorHAnsi" w:hAnsiTheme="minorHAnsi" w:cstheme="minorHAnsi"/>
          <w:i/>
          <w:szCs w:val="24"/>
        </w:rPr>
        <w:t>Consultant</w:t>
      </w:r>
      <w:r w:rsidRPr="00D01436">
        <w:rPr>
          <w:rFonts w:asciiTheme="minorHAnsi" w:hAnsiTheme="minorHAnsi" w:cstheme="minorHAnsi"/>
          <w:szCs w:val="24"/>
        </w:rPr>
        <w:t xml:space="preserve"> shall be that of </w:t>
      </w:r>
      <w:r w:rsidRPr="00D01436">
        <w:rPr>
          <w:rFonts w:asciiTheme="minorHAnsi" w:hAnsiTheme="minorHAnsi" w:cstheme="minorHAnsi"/>
          <w:i/>
          <w:szCs w:val="24"/>
        </w:rPr>
        <w:t>Sub-Consultant</w:t>
      </w:r>
      <w:r w:rsidRPr="00D01436">
        <w:rPr>
          <w:rFonts w:asciiTheme="minorHAnsi" w:hAnsiTheme="minorHAnsi" w:cstheme="minorHAnsi"/>
          <w:szCs w:val="24"/>
        </w:rPr>
        <w:t xml:space="preserve">; </w:t>
      </w:r>
      <w:proofErr w:type="gramStart"/>
      <w:r w:rsidRPr="00D01436">
        <w:rPr>
          <w:rFonts w:asciiTheme="minorHAnsi" w:hAnsiTheme="minorHAnsi" w:cstheme="minorHAnsi"/>
          <w:szCs w:val="24"/>
        </w:rPr>
        <w:t>at all times</w:t>
      </w:r>
      <w:proofErr w:type="gramEnd"/>
      <w:r w:rsidRPr="00D01436">
        <w:rPr>
          <w:rFonts w:asciiTheme="minorHAnsi" w:hAnsiTheme="minorHAnsi" w:cstheme="minorHAnsi"/>
          <w:szCs w:val="24"/>
        </w:rPr>
        <w:t xml:space="preserve"> this relationship shall be governed by and in strict compliance with the terms of this Agreement for Professional Services.</w:t>
      </w:r>
    </w:p>
    <w:p w14:paraId="7AC18716" w14:textId="77777777" w:rsidR="00B1228E" w:rsidRPr="00D01436" w:rsidRDefault="00B1228E" w:rsidP="00B1228E">
      <w:pPr>
        <w:jc w:val="both"/>
        <w:rPr>
          <w:rFonts w:asciiTheme="minorHAnsi" w:hAnsiTheme="minorHAnsi" w:cstheme="minorHAnsi"/>
          <w:szCs w:val="24"/>
        </w:rPr>
      </w:pPr>
    </w:p>
    <w:p w14:paraId="6D6841FD" w14:textId="77777777" w:rsidR="00B1228E" w:rsidRPr="00D01436" w:rsidRDefault="00B1228E" w:rsidP="00B1228E">
      <w:pPr>
        <w:ind w:firstLine="720"/>
        <w:jc w:val="both"/>
        <w:rPr>
          <w:rFonts w:asciiTheme="minorHAnsi" w:hAnsiTheme="minorHAnsi" w:cs="Arial"/>
          <w:szCs w:val="24"/>
        </w:rPr>
      </w:pPr>
      <w:r w:rsidRPr="00D01436">
        <w:rPr>
          <w:rFonts w:asciiTheme="minorHAnsi" w:hAnsiTheme="minorHAnsi" w:cstheme="minorHAnsi"/>
          <w:szCs w:val="24"/>
        </w:rPr>
        <w:t xml:space="preserve">2.  </w:t>
      </w:r>
      <w:r w:rsidRPr="00D01436">
        <w:rPr>
          <w:rFonts w:asciiTheme="minorHAnsi" w:hAnsiTheme="minorHAnsi" w:cstheme="minorHAnsi"/>
          <w:szCs w:val="24"/>
          <w:u w:val="single"/>
        </w:rPr>
        <w:t>Professional Services</w:t>
      </w:r>
      <w:r w:rsidRPr="00D01436">
        <w:rPr>
          <w:rFonts w:asciiTheme="minorHAnsi" w:hAnsiTheme="minorHAnsi" w:cstheme="minorHAnsi"/>
          <w:szCs w:val="24"/>
        </w:rPr>
        <w:t xml:space="preserve">.  The </w:t>
      </w:r>
      <w:r w:rsidRPr="00D01436">
        <w:rPr>
          <w:rFonts w:asciiTheme="minorHAnsi" w:hAnsiTheme="minorHAnsi" w:cstheme="minorHAnsi"/>
          <w:i/>
          <w:szCs w:val="24"/>
        </w:rPr>
        <w:t>Sub-Consultant</w:t>
      </w:r>
      <w:r w:rsidRPr="00D01436">
        <w:rPr>
          <w:rFonts w:asciiTheme="minorHAnsi" w:hAnsiTheme="minorHAnsi" w:cstheme="minorHAnsi"/>
          <w:szCs w:val="24"/>
        </w:rPr>
        <w:t xml:space="preserve"> shall provide the services to the </w:t>
      </w:r>
      <w:r w:rsidRPr="00D01436">
        <w:rPr>
          <w:rFonts w:asciiTheme="minorHAnsi" w:hAnsiTheme="minorHAnsi" w:cstheme="minorHAnsi"/>
          <w:i/>
          <w:szCs w:val="24"/>
        </w:rPr>
        <w:t>Consultant</w:t>
      </w:r>
      <w:r w:rsidRPr="00D01436">
        <w:rPr>
          <w:rFonts w:asciiTheme="minorHAnsi" w:hAnsiTheme="minorHAnsi" w:cstheme="minorHAnsi"/>
          <w:szCs w:val="24"/>
        </w:rPr>
        <w:t xml:space="preserve"> and is bound by the same terms and conditions as the </w:t>
      </w:r>
      <w:r w:rsidRPr="00D01436">
        <w:rPr>
          <w:rFonts w:asciiTheme="minorHAnsi" w:hAnsiTheme="minorHAnsi" w:cstheme="minorHAnsi"/>
          <w:i/>
          <w:szCs w:val="24"/>
        </w:rPr>
        <w:t>Consultant</w:t>
      </w:r>
      <w:r w:rsidRPr="00D01436">
        <w:rPr>
          <w:rFonts w:asciiTheme="minorHAnsi" w:hAnsiTheme="minorHAnsi" w:cstheme="minorHAnsi"/>
          <w:szCs w:val="24"/>
        </w:rPr>
        <w:t xml:space="preserve"> in performance of the </w:t>
      </w:r>
      <w:r w:rsidRPr="00D01436">
        <w:rPr>
          <w:rFonts w:asciiTheme="minorHAnsi" w:hAnsiTheme="minorHAnsi" w:cstheme="minorHAnsi"/>
          <w:i/>
          <w:szCs w:val="24"/>
        </w:rPr>
        <w:t>Consultant</w:t>
      </w:r>
      <w:r w:rsidRPr="00D01436">
        <w:rPr>
          <w:rFonts w:asciiTheme="minorHAnsi" w:hAnsiTheme="minorHAnsi" w:cstheme="minorHAnsi"/>
          <w:szCs w:val="24"/>
        </w:rPr>
        <w:t xml:space="preserve">’s Contract for Professional Services Agreement, dated </w:t>
      </w:r>
      <w:r>
        <w:rPr>
          <w:rFonts w:asciiTheme="minorHAnsi" w:hAnsiTheme="minorHAnsi" w:cstheme="minorHAnsi"/>
          <w:szCs w:val="24"/>
        </w:rPr>
        <w:t>_____________, 2020</w:t>
      </w:r>
      <w:r w:rsidRPr="00D01436">
        <w:rPr>
          <w:rFonts w:asciiTheme="minorHAnsi" w:hAnsiTheme="minorHAnsi" w:cstheme="minorHAnsi"/>
          <w:szCs w:val="24"/>
        </w:rPr>
        <w:t xml:space="preserve"> and titled </w:t>
      </w:r>
      <w:r w:rsidRPr="00D01436">
        <w:rPr>
          <w:rFonts w:asciiTheme="minorHAnsi" w:hAnsiTheme="minorHAnsi" w:cs="Arial"/>
          <w:szCs w:val="24"/>
        </w:rPr>
        <w:t>“STATE OF FLORIDA DEPARTMENT OF TRANSPOR</w:t>
      </w:r>
      <w:r>
        <w:rPr>
          <w:rFonts w:asciiTheme="minorHAnsi" w:hAnsiTheme="minorHAnsi" w:cs="Arial"/>
          <w:szCs w:val="24"/>
        </w:rPr>
        <w:t>T</w:t>
      </w:r>
      <w:r w:rsidRPr="00D01436">
        <w:rPr>
          <w:rFonts w:asciiTheme="minorHAnsi" w:hAnsiTheme="minorHAnsi" w:cs="Arial"/>
          <w:szCs w:val="24"/>
        </w:rPr>
        <w:t xml:space="preserve">ATION STANDARD PROFESSIONAL SERVICES AGREEMENT: </w:t>
      </w:r>
      <w:r w:rsidRPr="00D01436">
        <w:rPr>
          <w:rFonts w:asciiTheme="minorHAnsi" w:hAnsiTheme="minorHAnsi" w:cs="Arial"/>
          <w:b/>
          <w:szCs w:val="24"/>
        </w:rPr>
        <w:t>CONTRACT NO</w:t>
      </w:r>
      <w:r w:rsidRPr="00D01436">
        <w:rPr>
          <w:rFonts w:asciiTheme="minorHAnsi" w:hAnsiTheme="minorHAnsi" w:cs="Arial"/>
          <w:szCs w:val="24"/>
        </w:rPr>
        <w:t xml:space="preserve">. </w:t>
      </w:r>
      <w:r w:rsidRPr="00C56A40">
        <w:rPr>
          <w:rFonts w:asciiTheme="minorHAnsi" w:hAnsiTheme="minorHAnsi" w:cs="Arial"/>
          <w:b/>
          <w:szCs w:val="24"/>
        </w:rPr>
        <w:t>CA</w:t>
      </w:r>
      <w:r>
        <w:rPr>
          <w:rFonts w:asciiTheme="minorHAnsi" w:hAnsiTheme="minorHAnsi" w:cs="Arial"/>
          <w:b/>
          <w:szCs w:val="24"/>
        </w:rPr>
        <w:t>722</w:t>
      </w:r>
      <w:r w:rsidRPr="00C56A40">
        <w:rPr>
          <w:rFonts w:asciiTheme="minorHAnsi" w:hAnsiTheme="minorHAnsi" w:cs="Arial"/>
          <w:b/>
          <w:szCs w:val="24"/>
        </w:rPr>
        <w:t xml:space="preserve">; </w:t>
      </w:r>
      <w:r w:rsidRPr="00C56A40">
        <w:rPr>
          <w:rFonts w:asciiTheme="minorHAnsi" w:hAnsiTheme="minorHAnsi" w:cs="Arial"/>
          <w:szCs w:val="24"/>
        </w:rPr>
        <w:t>FID NO.</w:t>
      </w:r>
      <w:r>
        <w:rPr>
          <w:rFonts w:asciiTheme="minorHAnsi" w:hAnsiTheme="minorHAnsi" w:cs="Arial"/>
          <w:szCs w:val="24"/>
        </w:rPr>
        <w:t xml:space="preserve"> 254553 2 32 03</w:t>
      </w:r>
      <w:r w:rsidRPr="00D01436">
        <w:rPr>
          <w:rFonts w:asciiTheme="minorHAnsi" w:hAnsiTheme="minorHAnsi" w:cs="Arial"/>
          <w:szCs w:val="24"/>
        </w:rPr>
        <w:t>”, a copy of which is attached hereto and incorporated herein by reference (hereinafter the “Services”). A copy of the “STATE OF FLORIDA DEPARTMENT OF TRANSPOR</w:t>
      </w:r>
      <w:r>
        <w:rPr>
          <w:rFonts w:asciiTheme="minorHAnsi" w:hAnsiTheme="minorHAnsi" w:cs="Arial"/>
          <w:szCs w:val="24"/>
        </w:rPr>
        <w:t>T</w:t>
      </w:r>
      <w:r w:rsidRPr="00D01436">
        <w:rPr>
          <w:rFonts w:asciiTheme="minorHAnsi" w:hAnsiTheme="minorHAnsi" w:cs="Arial"/>
          <w:szCs w:val="24"/>
        </w:rPr>
        <w:t xml:space="preserve">ATION STANDARD PROFESSIONAL SERVICES AGREEMENT TERMS” </w:t>
      </w:r>
      <w:r w:rsidRPr="00C56A40">
        <w:rPr>
          <w:rFonts w:asciiTheme="minorHAnsi" w:hAnsiTheme="minorHAnsi" w:cs="Arial"/>
          <w:szCs w:val="24"/>
        </w:rPr>
        <w:t>dated Ju</w:t>
      </w:r>
      <w:r>
        <w:rPr>
          <w:rFonts w:asciiTheme="minorHAnsi" w:hAnsiTheme="minorHAnsi" w:cs="Arial"/>
          <w:szCs w:val="24"/>
        </w:rPr>
        <w:t>ne</w:t>
      </w:r>
      <w:r w:rsidRPr="00C56A40">
        <w:rPr>
          <w:rFonts w:asciiTheme="minorHAnsi" w:hAnsiTheme="minorHAnsi" w:cs="Arial"/>
          <w:szCs w:val="24"/>
        </w:rPr>
        <w:t xml:space="preserve"> 2018</w:t>
      </w:r>
      <w:r w:rsidRPr="00D01436">
        <w:rPr>
          <w:rFonts w:asciiTheme="minorHAnsi" w:hAnsiTheme="minorHAnsi" w:cs="Arial"/>
          <w:szCs w:val="24"/>
        </w:rPr>
        <w:t xml:space="preserve"> is also attached hereto and incorporated herein by reference (hereinafter the “Terms”).  </w:t>
      </w:r>
    </w:p>
    <w:p w14:paraId="53B86F6F" w14:textId="77777777" w:rsidR="00B1228E" w:rsidRPr="00D01436" w:rsidRDefault="00B1228E" w:rsidP="00B1228E">
      <w:pPr>
        <w:ind w:firstLine="720"/>
        <w:jc w:val="both"/>
        <w:rPr>
          <w:rFonts w:asciiTheme="minorHAnsi" w:hAnsiTheme="minorHAnsi" w:cstheme="minorHAnsi"/>
          <w:szCs w:val="24"/>
        </w:rPr>
      </w:pPr>
    </w:p>
    <w:p w14:paraId="6597DE26" w14:textId="77777777" w:rsidR="00B1228E" w:rsidRDefault="00B1228E" w:rsidP="00B1228E">
      <w:pPr>
        <w:ind w:firstLine="720"/>
        <w:jc w:val="both"/>
        <w:rPr>
          <w:rFonts w:asciiTheme="minorHAnsi" w:hAnsiTheme="minorHAnsi" w:cs="Arial"/>
          <w:szCs w:val="24"/>
        </w:rPr>
      </w:pPr>
      <w:r w:rsidRPr="00D01436">
        <w:rPr>
          <w:rFonts w:asciiTheme="minorHAnsi" w:hAnsiTheme="minorHAnsi" w:cs="Arial"/>
          <w:szCs w:val="24"/>
        </w:rPr>
        <w:t xml:space="preserve">In the event of a conflict between the terms and conditions of this Agreement and those of </w:t>
      </w:r>
      <w:r w:rsidRPr="00D01436">
        <w:rPr>
          <w:rFonts w:asciiTheme="minorHAnsi" w:hAnsiTheme="minorHAnsi" w:cs="Arial"/>
          <w:i/>
          <w:szCs w:val="24"/>
        </w:rPr>
        <w:t>Consultant’s</w:t>
      </w:r>
      <w:r w:rsidRPr="00D01436">
        <w:rPr>
          <w:rFonts w:asciiTheme="minorHAnsi" w:hAnsiTheme="minorHAnsi" w:cs="Arial"/>
          <w:szCs w:val="24"/>
        </w:rPr>
        <w:t xml:space="preserve"> contract for professional services, the terms and conditions of this Agreement shall prevail.</w:t>
      </w:r>
    </w:p>
    <w:p w14:paraId="3750F0FC" w14:textId="77777777" w:rsidR="00B1228E" w:rsidRPr="00D01436" w:rsidRDefault="00B1228E" w:rsidP="00B1228E">
      <w:pPr>
        <w:jc w:val="both"/>
        <w:rPr>
          <w:rFonts w:asciiTheme="minorHAnsi" w:hAnsiTheme="minorHAnsi" w:cs="Arial"/>
          <w:szCs w:val="24"/>
        </w:rPr>
      </w:pPr>
      <w:r w:rsidRPr="00D01436">
        <w:rPr>
          <w:rFonts w:asciiTheme="minorHAnsi" w:hAnsiTheme="minorHAnsi" w:cs="Arial"/>
          <w:szCs w:val="24"/>
        </w:rPr>
        <w:t xml:space="preserve">Task work orders shall be used to describe the parties’ mutual agreement on the Scope of Services, schedule, compensation and other as stated therein.  Task work orders shall be in the general form </w:t>
      </w:r>
      <w:r w:rsidRPr="000B211D">
        <w:rPr>
          <w:rFonts w:asciiTheme="minorHAnsi" w:hAnsiTheme="minorHAnsi" w:cs="Arial"/>
          <w:szCs w:val="24"/>
        </w:rPr>
        <w:t>described on page A-1 thru A-3</w:t>
      </w:r>
      <w:r>
        <w:rPr>
          <w:rFonts w:asciiTheme="minorHAnsi" w:hAnsiTheme="minorHAnsi" w:cs="Arial"/>
          <w:szCs w:val="24"/>
        </w:rPr>
        <w:t>9</w:t>
      </w:r>
      <w:r w:rsidRPr="000B211D">
        <w:rPr>
          <w:rFonts w:asciiTheme="minorHAnsi" w:hAnsiTheme="minorHAnsi" w:cs="Arial"/>
          <w:szCs w:val="24"/>
        </w:rPr>
        <w:t xml:space="preserve"> of Exhibit</w:t>
      </w:r>
      <w:r w:rsidRPr="00D01436">
        <w:rPr>
          <w:rFonts w:asciiTheme="minorHAnsi" w:hAnsiTheme="minorHAnsi" w:cs="Arial"/>
          <w:szCs w:val="24"/>
        </w:rPr>
        <w:t xml:space="preserve"> A “Scope of Services” attached to the Prime Agreement. Task work orders are binding only after acceptance and execution by duly authorized representatives of both parties. Each task work order shall govern the parties’ rights and obligations with respect to each assignment, but all within the framework of this Agreement.</w:t>
      </w:r>
    </w:p>
    <w:p w14:paraId="31D5B347"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lastRenderedPageBreak/>
        <w:t xml:space="preserve">3.  </w:t>
      </w:r>
      <w:r w:rsidRPr="00991327">
        <w:rPr>
          <w:rFonts w:asciiTheme="minorHAnsi" w:hAnsiTheme="minorHAnsi" w:cstheme="minorHAnsi"/>
          <w:szCs w:val="24"/>
          <w:u w:val="single"/>
        </w:rPr>
        <w:t>Period of Service</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shall be available to begin its services promptly after receipt of a fully executed copy of this Agreement and will complete the services within</w:t>
      </w:r>
      <w:r w:rsidRPr="00991327">
        <w:rPr>
          <w:rFonts w:asciiTheme="minorHAnsi" w:hAnsiTheme="minorHAnsi" w:cstheme="minorHAnsi"/>
          <w:bCs/>
          <w:szCs w:val="24"/>
        </w:rPr>
        <w:t xml:space="preserve"> the timeframe indicated in individual task work order assignments.</w:t>
      </w:r>
      <w:r w:rsidRPr="00991327">
        <w:rPr>
          <w:rFonts w:asciiTheme="minorHAnsi" w:hAnsiTheme="minorHAnsi" w:cstheme="minorHAnsi"/>
          <w:szCs w:val="24"/>
        </w:rPr>
        <w:t xml:space="preserve">  However, the times for performance established shall be extended for periods of delay resulting from strikes, natural disasters, delays by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delays by the Client, and similar circumstances over which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has no control.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receipt of a fully executed task work order pursuant to this Agreement shall constitute written notice for </w:t>
      </w:r>
      <w:r w:rsidRPr="00991327">
        <w:rPr>
          <w:rFonts w:asciiTheme="minorHAnsi" w:hAnsiTheme="minorHAnsi" w:cstheme="minorHAnsi"/>
          <w:i/>
          <w:szCs w:val="24"/>
        </w:rPr>
        <w:t>Sub-Consultant</w:t>
      </w:r>
      <w:r w:rsidRPr="00991327">
        <w:rPr>
          <w:rFonts w:asciiTheme="minorHAnsi" w:hAnsiTheme="minorHAnsi" w:cstheme="minorHAnsi"/>
          <w:szCs w:val="24"/>
        </w:rPr>
        <w:t xml:space="preserve"> to proceed with the Services described in that task work order.</w:t>
      </w:r>
    </w:p>
    <w:p w14:paraId="6E4B7BDD" w14:textId="77777777" w:rsidR="00943477" w:rsidRPr="00991327" w:rsidRDefault="002F3493">
      <w:pPr>
        <w:widowControl/>
        <w:rPr>
          <w:rFonts w:asciiTheme="minorHAnsi" w:hAnsiTheme="minorHAnsi" w:cstheme="minorHAnsi"/>
          <w:szCs w:val="24"/>
        </w:rPr>
      </w:pPr>
    </w:p>
    <w:p w14:paraId="60DBBBA7"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4.  </w:t>
      </w:r>
      <w:r w:rsidRPr="00991327">
        <w:rPr>
          <w:rFonts w:asciiTheme="minorHAnsi" w:hAnsiTheme="minorHAnsi" w:cstheme="minorHAnsi"/>
          <w:szCs w:val="24"/>
          <w:u w:val="single"/>
        </w:rPr>
        <w:t>Compensation</w:t>
      </w:r>
      <w:r w:rsidRPr="00991327">
        <w:rPr>
          <w:rFonts w:asciiTheme="minorHAnsi" w:hAnsiTheme="minorHAnsi" w:cstheme="minorHAnsi"/>
          <w:szCs w:val="24"/>
        </w:rPr>
        <w:t>.</w:t>
      </w:r>
    </w:p>
    <w:p w14:paraId="68BAE4EF" w14:textId="52011265" w:rsidR="008921CA" w:rsidRPr="00991327" w:rsidRDefault="00B1228E" w:rsidP="008921CA">
      <w:pPr>
        <w:ind w:firstLine="1440"/>
        <w:jc w:val="both"/>
        <w:rPr>
          <w:rFonts w:asciiTheme="minorHAnsi" w:hAnsiTheme="minorHAnsi" w:cs="Arial"/>
          <w:szCs w:val="24"/>
        </w:rPr>
      </w:pPr>
      <w:r w:rsidRPr="00991327">
        <w:rPr>
          <w:rFonts w:asciiTheme="minorHAnsi" w:hAnsiTheme="minorHAnsi" w:cstheme="minorHAnsi"/>
          <w:szCs w:val="24"/>
        </w:rPr>
        <w:t xml:space="preserve">a. For the completion of the services as assigned through individual task work orders,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compensation shall be at the rates identified in </w:t>
      </w:r>
      <w:r w:rsidRPr="00991327">
        <w:rPr>
          <w:rFonts w:asciiTheme="minorHAnsi" w:hAnsiTheme="minorHAnsi" w:cs="Arial"/>
          <w:b/>
          <w:szCs w:val="24"/>
        </w:rPr>
        <w:t>Contract C</w:t>
      </w:r>
      <w:r>
        <w:rPr>
          <w:rFonts w:asciiTheme="minorHAnsi" w:hAnsiTheme="minorHAnsi" w:cs="Arial"/>
          <w:b/>
          <w:szCs w:val="24"/>
        </w:rPr>
        <w:t>A722</w:t>
      </w:r>
      <w:r w:rsidRPr="00991327">
        <w:rPr>
          <w:rFonts w:asciiTheme="minorHAnsi" w:hAnsiTheme="minorHAnsi" w:cs="Arial"/>
          <w:b/>
          <w:szCs w:val="24"/>
        </w:rPr>
        <w:t xml:space="preserve"> - Table 6 - Loaded Billing Rates for Sub-Consultant </w:t>
      </w:r>
      <w:r w:rsidR="00FB23C8">
        <w:rPr>
          <w:rFonts w:asciiTheme="minorHAnsi" w:hAnsiTheme="minorHAnsi" w:cstheme="minorHAnsi"/>
          <w:b/>
          <w:szCs w:val="24"/>
        </w:rPr>
        <w:t>GANNETT FLEMING, INC</w:t>
      </w:r>
      <w:r w:rsidRPr="00991327">
        <w:rPr>
          <w:rFonts w:asciiTheme="minorHAnsi" w:hAnsiTheme="minorHAnsi" w:cs="Arial"/>
          <w:b/>
          <w:szCs w:val="24"/>
        </w:rPr>
        <w:t>,</w:t>
      </w:r>
      <w:r w:rsidRPr="00991327">
        <w:rPr>
          <w:rFonts w:asciiTheme="minorHAnsi" w:hAnsiTheme="minorHAnsi" w:cs="Arial"/>
          <w:szCs w:val="24"/>
        </w:rPr>
        <w:t xml:space="preserve"> for Cost Plus task work orders or for the lump sum amount specified in Lump Sum task work orders.  </w:t>
      </w:r>
    </w:p>
    <w:p w14:paraId="64ED9AE9" w14:textId="77777777" w:rsidR="009A1193" w:rsidRDefault="00B1228E">
      <w:pPr>
        <w:pStyle w:val="BodyTextIndent3"/>
        <w:rPr>
          <w:rFonts w:asciiTheme="minorHAnsi" w:hAnsiTheme="minorHAnsi" w:cstheme="minorHAnsi"/>
          <w:sz w:val="24"/>
          <w:szCs w:val="24"/>
        </w:rPr>
      </w:pPr>
      <w:r w:rsidRPr="00991327">
        <w:rPr>
          <w:rFonts w:asciiTheme="minorHAnsi" w:hAnsiTheme="minorHAnsi" w:cstheme="minorHAnsi"/>
          <w:sz w:val="24"/>
          <w:szCs w:val="24"/>
        </w:rPr>
        <w:t xml:space="preserve">b.  Anything to the contrary notwithstanding, no services undertaken by the </w:t>
      </w:r>
      <w:r w:rsidRPr="00991327">
        <w:rPr>
          <w:rFonts w:asciiTheme="minorHAnsi" w:hAnsiTheme="minorHAnsi" w:cstheme="minorHAnsi"/>
          <w:i/>
          <w:sz w:val="24"/>
          <w:szCs w:val="24"/>
        </w:rPr>
        <w:t>Sub-Consultant</w:t>
      </w:r>
      <w:r w:rsidRPr="00991327">
        <w:rPr>
          <w:rFonts w:asciiTheme="minorHAnsi" w:hAnsiTheme="minorHAnsi" w:cstheme="minorHAnsi"/>
          <w:sz w:val="24"/>
          <w:szCs w:val="24"/>
        </w:rPr>
        <w:t xml:space="preserve"> or expenses incurred by the </w:t>
      </w:r>
      <w:r w:rsidRPr="00991327">
        <w:rPr>
          <w:rFonts w:asciiTheme="minorHAnsi" w:hAnsiTheme="minorHAnsi" w:cstheme="minorHAnsi"/>
          <w:i/>
          <w:sz w:val="24"/>
          <w:szCs w:val="24"/>
        </w:rPr>
        <w:t>Sub-Consultant</w:t>
      </w:r>
      <w:r w:rsidRPr="00991327">
        <w:rPr>
          <w:rFonts w:asciiTheme="minorHAnsi" w:hAnsiTheme="minorHAnsi" w:cstheme="minorHAnsi"/>
          <w:sz w:val="24"/>
          <w:szCs w:val="24"/>
        </w:rPr>
        <w:t xml:space="preserve"> exceeding the identified fees and expenses shall be the liability of the </w:t>
      </w:r>
      <w:r w:rsidRPr="00991327">
        <w:rPr>
          <w:rFonts w:asciiTheme="minorHAnsi" w:hAnsiTheme="minorHAnsi" w:cstheme="minorHAnsi"/>
          <w:i/>
          <w:sz w:val="24"/>
          <w:szCs w:val="24"/>
        </w:rPr>
        <w:t>Consultant</w:t>
      </w:r>
      <w:r w:rsidRPr="00991327">
        <w:rPr>
          <w:rFonts w:asciiTheme="minorHAnsi" w:hAnsiTheme="minorHAnsi" w:cstheme="minorHAnsi"/>
          <w:sz w:val="24"/>
          <w:szCs w:val="24"/>
        </w:rPr>
        <w:t xml:space="preserve"> unless such additional fees and expenses have been approved in writing by the </w:t>
      </w:r>
      <w:r w:rsidRPr="00991327">
        <w:rPr>
          <w:rFonts w:asciiTheme="minorHAnsi" w:hAnsiTheme="minorHAnsi" w:cstheme="minorHAnsi"/>
          <w:i/>
          <w:sz w:val="24"/>
          <w:szCs w:val="24"/>
        </w:rPr>
        <w:t>Consultant</w:t>
      </w:r>
      <w:r w:rsidRPr="00991327">
        <w:rPr>
          <w:rFonts w:asciiTheme="minorHAnsi" w:hAnsiTheme="minorHAnsi" w:cstheme="minorHAnsi"/>
          <w:sz w:val="24"/>
          <w:szCs w:val="24"/>
        </w:rPr>
        <w:t xml:space="preserve"> in advance.</w:t>
      </w:r>
    </w:p>
    <w:p w14:paraId="0A5CC0AD" w14:textId="77777777" w:rsidR="003A0761" w:rsidRPr="002C05D3" w:rsidRDefault="00B1228E" w:rsidP="003A0761">
      <w:pPr>
        <w:pStyle w:val="BodyTextIndent3"/>
        <w:rPr>
          <w:rFonts w:asciiTheme="minorHAnsi" w:hAnsiTheme="minorHAnsi" w:cstheme="minorHAnsi"/>
          <w:sz w:val="24"/>
          <w:szCs w:val="24"/>
        </w:rPr>
      </w:pPr>
      <w:r w:rsidRPr="003A0761">
        <w:rPr>
          <w:rFonts w:asciiTheme="minorHAnsi" w:hAnsiTheme="minorHAnsi"/>
          <w:sz w:val="24"/>
          <w:szCs w:val="24"/>
        </w:rPr>
        <w:t>c. The Sub-Consultant shall not begin any work prior to receiving a notice to proceed from Consultant either in the form of a signed Notice-To-Proceed or an email confirming authorization and task fee.</w:t>
      </w:r>
    </w:p>
    <w:p w14:paraId="1345A15E" w14:textId="77777777" w:rsidR="009A1193" w:rsidRPr="00991327" w:rsidRDefault="002F3493">
      <w:pPr>
        <w:jc w:val="both"/>
        <w:rPr>
          <w:rFonts w:asciiTheme="minorHAnsi" w:hAnsiTheme="minorHAnsi" w:cstheme="minorHAnsi"/>
          <w:szCs w:val="24"/>
        </w:rPr>
      </w:pPr>
    </w:p>
    <w:p w14:paraId="714C4798"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5.  </w:t>
      </w:r>
      <w:r w:rsidRPr="00991327">
        <w:rPr>
          <w:rFonts w:asciiTheme="minorHAnsi" w:hAnsiTheme="minorHAnsi" w:cstheme="minorHAnsi"/>
          <w:szCs w:val="24"/>
          <w:u w:val="single"/>
        </w:rPr>
        <w:t>Additional Services</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shall provide services in addition to those described in task work orders only upon written request of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shall be compensated for all authorized additional services only on the basis agreed upon in writing at the time such services are authorized.</w:t>
      </w:r>
    </w:p>
    <w:p w14:paraId="1663981E" w14:textId="77777777" w:rsidR="009A1193" w:rsidRPr="00991327" w:rsidRDefault="002F3493">
      <w:pPr>
        <w:jc w:val="both"/>
        <w:rPr>
          <w:rFonts w:asciiTheme="minorHAnsi" w:hAnsiTheme="minorHAnsi" w:cstheme="minorHAnsi"/>
          <w:szCs w:val="24"/>
        </w:rPr>
      </w:pPr>
    </w:p>
    <w:p w14:paraId="4BE5FA7E" w14:textId="77777777" w:rsidR="00B1228E" w:rsidRDefault="00B1228E" w:rsidP="00B1228E">
      <w:pPr>
        <w:ind w:firstLine="720"/>
        <w:jc w:val="both"/>
        <w:rPr>
          <w:rFonts w:asciiTheme="minorHAnsi" w:hAnsiTheme="minorHAnsi" w:cstheme="minorHAnsi"/>
          <w:szCs w:val="24"/>
        </w:rPr>
      </w:pPr>
      <w:r w:rsidRPr="00991327">
        <w:rPr>
          <w:rFonts w:asciiTheme="minorHAnsi" w:hAnsiTheme="minorHAnsi" w:cstheme="minorHAnsi"/>
          <w:szCs w:val="24"/>
        </w:rPr>
        <w:t xml:space="preserve">6.  </w:t>
      </w:r>
      <w:r w:rsidRPr="00991327">
        <w:rPr>
          <w:rFonts w:asciiTheme="minorHAnsi" w:hAnsiTheme="minorHAnsi" w:cstheme="minorHAnsi"/>
          <w:szCs w:val="24"/>
          <w:u w:val="single"/>
        </w:rPr>
        <w:t>Invoices</w:t>
      </w:r>
      <w:r w:rsidRPr="00991327">
        <w:rPr>
          <w:rFonts w:asciiTheme="minorHAnsi" w:hAnsiTheme="minorHAnsi" w:cstheme="minorHAnsi"/>
          <w:szCs w:val="24"/>
        </w:rPr>
        <w:t xml:space="preserve">.  </w:t>
      </w:r>
      <w:r w:rsidRPr="00D01436">
        <w:rPr>
          <w:rFonts w:asciiTheme="minorHAnsi" w:hAnsiTheme="minorHAnsi" w:cstheme="minorHAnsi"/>
          <w:szCs w:val="24"/>
        </w:rPr>
        <w:t xml:space="preserve">Invoices will be submitted by the Sub-Consultant upon completion of the work described in Task Work Orders issued by Client and authorized Notice to Proceed.  </w:t>
      </w:r>
      <w:r w:rsidRPr="00D01436">
        <w:rPr>
          <w:rFonts w:asciiTheme="minorHAnsi" w:hAnsiTheme="minorHAnsi" w:cstheme="minorHAnsi"/>
          <w:b/>
          <w:szCs w:val="24"/>
        </w:rPr>
        <w:t xml:space="preserve">Invoices shall be submitted on a monthly basis and indicate the breakdown of staff hours </w:t>
      </w:r>
      <w:r>
        <w:rPr>
          <w:rFonts w:asciiTheme="minorHAnsi" w:hAnsiTheme="minorHAnsi" w:cstheme="minorHAnsi"/>
          <w:b/>
          <w:szCs w:val="24"/>
        </w:rPr>
        <w:t xml:space="preserve">for </w:t>
      </w:r>
      <w:r w:rsidRPr="00D01436">
        <w:rPr>
          <w:rFonts w:asciiTheme="minorHAnsi" w:hAnsiTheme="minorHAnsi" w:cstheme="minorHAnsi"/>
          <w:b/>
          <w:szCs w:val="24"/>
        </w:rPr>
        <w:t>each task and resulting amount billed.</w:t>
      </w:r>
      <w:r w:rsidRPr="00D01436">
        <w:rPr>
          <w:rFonts w:asciiTheme="minorHAnsi" w:hAnsiTheme="minorHAnsi" w:cstheme="minorHAnsi"/>
          <w:szCs w:val="24"/>
        </w:rPr>
        <w:t xml:space="preserve">  </w:t>
      </w:r>
      <w:r w:rsidRPr="00D01436">
        <w:rPr>
          <w:rFonts w:asciiTheme="minorHAnsi" w:hAnsiTheme="minorHAnsi" w:cstheme="minorHAnsi"/>
          <w:b/>
          <w:szCs w:val="24"/>
        </w:rPr>
        <w:t>All invoices must be submitted to the Consultant via email to the Consultant Project Manager</w:t>
      </w:r>
      <w:r>
        <w:rPr>
          <w:rFonts w:asciiTheme="minorHAnsi" w:hAnsiTheme="minorHAnsi" w:cstheme="minorHAnsi"/>
          <w:b/>
          <w:szCs w:val="24"/>
        </w:rPr>
        <w:t xml:space="preserve"> which will be notated on the individual task work orders</w:t>
      </w:r>
      <w:r w:rsidRPr="00D01436">
        <w:rPr>
          <w:rFonts w:asciiTheme="minorHAnsi" w:hAnsiTheme="minorHAnsi" w:cstheme="minorHAnsi"/>
          <w:b/>
          <w:szCs w:val="24"/>
        </w:rPr>
        <w:t xml:space="preserve"> (</w:t>
      </w:r>
      <w:hyperlink r:id="rId8" w:history="1">
        <w:r w:rsidRPr="001F3539">
          <w:rPr>
            <w:rStyle w:val="Hyperlink"/>
            <w:rFonts w:asciiTheme="minorHAnsi" w:hAnsiTheme="minorHAnsi" w:cstheme="minorHAnsi"/>
            <w:b/>
            <w:szCs w:val="24"/>
          </w:rPr>
          <w:t>XXXXX@tindaleoliver.com</w:t>
        </w:r>
      </w:hyperlink>
      <w:r w:rsidRPr="00D01436">
        <w:rPr>
          <w:rFonts w:asciiTheme="minorHAnsi" w:hAnsiTheme="minorHAnsi" w:cstheme="minorHAnsi"/>
          <w:b/>
          <w:szCs w:val="24"/>
        </w:rPr>
        <w:t xml:space="preserve">) with a copy to </w:t>
      </w:r>
      <w:hyperlink r:id="rId9" w:history="1">
        <w:r w:rsidRPr="00D01436">
          <w:rPr>
            <w:rFonts w:asciiTheme="minorHAnsi" w:hAnsiTheme="minorHAnsi" w:cstheme="minorHAnsi"/>
            <w:b/>
            <w:szCs w:val="24"/>
            <w:u w:val="single"/>
          </w:rPr>
          <w:t>Accounting@tindaleoliver.com</w:t>
        </w:r>
      </w:hyperlink>
      <w:r w:rsidRPr="00D01436">
        <w:rPr>
          <w:rFonts w:asciiTheme="minorHAnsi" w:hAnsiTheme="minorHAnsi" w:cstheme="minorHAnsi"/>
          <w:b/>
          <w:szCs w:val="24"/>
        </w:rPr>
        <w:t>.</w:t>
      </w:r>
      <w:r>
        <w:rPr>
          <w:rFonts w:asciiTheme="minorHAnsi" w:hAnsiTheme="minorHAnsi" w:cstheme="minorHAnsi"/>
          <w:b/>
          <w:szCs w:val="24"/>
        </w:rPr>
        <w:t xml:space="preserve"> </w:t>
      </w:r>
      <w:r w:rsidRPr="00DC52B0">
        <w:rPr>
          <w:rFonts w:asciiTheme="minorHAnsi" w:hAnsiTheme="minorHAnsi" w:cstheme="minorHAnsi"/>
          <w:color w:val="FF0000"/>
          <w:szCs w:val="24"/>
        </w:rPr>
        <w:t xml:space="preserve">Invoices must be received by the third (3rd) day of the month </w:t>
      </w:r>
      <w:r w:rsidRPr="00D01436">
        <w:rPr>
          <w:rFonts w:asciiTheme="minorHAnsi" w:hAnsiTheme="minorHAnsi" w:cstheme="minorHAnsi"/>
          <w:szCs w:val="24"/>
        </w:rPr>
        <w:t xml:space="preserve">following the last day of the invoice period in order to be included in Consultant’s invoice to the Client for that invoicing period.  Payment of each such invoice shall be due within fourteen (14) days of receipt of payment </w:t>
      </w:r>
      <w:r w:rsidRPr="000B211D">
        <w:rPr>
          <w:rFonts w:asciiTheme="minorHAnsi" w:hAnsiTheme="minorHAnsi" w:cstheme="minorHAnsi"/>
          <w:szCs w:val="24"/>
        </w:rPr>
        <w:t xml:space="preserve">from the Client and shall not be due prior to such payment. </w:t>
      </w:r>
      <w:r>
        <w:rPr>
          <w:rFonts w:asciiTheme="minorHAnsi" w:hAnsiTheme="minorHAnsi" w:cstheme="minorHAnsi"/>
          <w:szCs w:val="24"/>
        </w:rPr>
        <w:t xml:space="preserve"> </w:t>
      </w:r>
      <w:r w:rsidRPr="00750953">
        <w:rPr>
          <w:rFonts w:asciiTheme="minorHAnsi" w:hAnsiTheme="minorHAnsi" w:cstheme="minorHAnsi"/>
          <w:szCs w:val="24"/>
        </w:rPr>
        <w:t xml:space="preserve">All invoices shall be submitted not later than thirty (30) days after performance of the Services reflected thereon unless Tindale Oliver authorizes and extension of time.  Invoices received later than thirty (30) days after performance of Services are subject to rejection by Tindale Oliver.  </w:t>
      </w:r>
      <w:r w:rsidRPr="000B211D">
        <w:rPr>
          <w:rFonts w:asciiTheme="minorHAnsi" w:hAnsiTheme="minorHAnsi" w:cstheme="minorHAnsi"/>
          <w:b/>
          <w:szCs w:val="24"/>
        </w:rPr>
        <w:t>Each invoice must reference FDOT D</w:t>
      </w:r>
      <w:r>
        <w:rPr>
          <w:rFonts w:asciiTheme="minorHAnsi" w:hAnsiTheme="minorHAnsi" w:cstheme="minorHAnsi"/>
          <w:b/>
          <w:szCs w:val="24"/>
        </w:rPr>
        <w:t>7</w:t>
      </w:r>
      <w:r w:rsidRPr="000B211D">
        <w:rPr>
          <w:rFonts w:asciiTheme="minorHAnsi" w:hAnsiTheme="minorHAnsi" w:cstheme="minorHAnsi"/>
          <w:b/>
          <w:szCs w:val="24"/>
        </w:rPr>
        <w:t xml:space="preserve"> Contract Number (CA</w:t>
      </w:r>
      <w:r>
        <w:rPr>
          <w:rFonts w:asciiTheme="minorHAnsi" w:hAnsiTheme="minorHAnsi" w:cstheme="minorHAnsi"/>
          <w:b/>
          <w:szCs w:val="24"/>
        </w:rPr>
        <w:t>722</w:t>
      </w:r>
      <w:r w:rsidRPr="000B211D">
        <w:rPr>
          <w:rFonts w:asciiTheme="minorHAnsi" w:hAnsiTheme="minorHAnsi" w:cstheme="minorHAnsi"/>
          <w:b/>
          <w:szCs w:val="24"/>
        </w:rPr>
        <w:t>), Tindale</w:t>
      </w:r>
      <w:r w:rsidRPr="00D01436">
        <w:rPr>
          <w:rFonts w:asciiTheme="minorHAnsi" w:hAnsiTheme="minorHAnsi" w:cstheme="minorHAnsi"/>
          <w:b/>
          <w:szCs w:val="24"/>
        </w:rPr>
        <w:t>-Oliver Project Number and the name of the Consultant’s Project Manager</w:t>
      </w:r>
      <w:r>
        <w:rPr>
          <w:rFonts w:asciiTheme="minorHAnsi" w:hAnsiTheme="minorHAnsi" w:cstheme="minorHAnsi"/>
          <w:b/>
          <w:szCs w:val="24"/>
        </w:rPr>
        <w:t>.</w:t>
      </w:r>
    </w:p>
    <w:p w14:paraId="05CF8128" w14:textId="50C7A165" w:rsidR="00341E3C" w:rsidRPr="00991327" w:rsidRDefault="002F3493" w:rsidP="00341E3C">
      <w:pPr>
        <w:ind w:firstLine="720"/>
        <w:jc w:val="both"/>
        <w:rPr>
          <w:rFonts w:asciiTheme="minorHAnsi" w:hAnsiTheme="minorHAnsi" w:cstheme="minorHAnsi"/>
          <w:szCs w:val="24"/>
        </w:rPr>
      </w:pPr>
    </w:p>
    <w:p w14:paraId="049A8F3C" w14:textId="77777777" w:rsidR="009A1193" w:rsidRPr="00991327" w:rsidRDefault="002F3493">
      <w:pPr>
        <w:jc w:val="both"/>
        <w:rPr>
          <w:rFonts w:asciiTheme="minorHAnsi" w:hAnsiTheme="minorHAnsi" w:cstheme="minorHAnsi"/>
          <w:szCs w:val="24"/>
        </w:rPr>
      </w:pPr>
    </w:p>
    <w:p w14:paraId="3875B103"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lastRenderedPageBreak/>
        <w:t xml:space="preserve">7.  </w:t>
      </w:r>
      <w:r w:rsidRPr="00991327">
        <w:rPr>
          <w:rFonts w:asciiTheme="minorHAnsi" w:hAnsiTheme="minorHAnsi" w:cstheme="minorHAnsi"/>
          <w:szCs w:val="24"/>
          <w:u w:val="single"/>
        </w:rPr>
        <w:t>Monthly Status Report</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shall also submit a monthly Status Report describing its services rendered for the month.  Said report will show the monthly progress and identify any areas of concern.  This report is due to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with the invoice for the work completed the preceding month.</w:t>
      </w:r>
    </w:p>
    <w:p w14:paraId="16148D1E" w14:textId="77777777" w:rsidR="009A1193" w:rsidRPr="00991327" w:rsidRDefault="002F3493">
      <w:pPr>
        <w:ind w:firstLine="720"/>
        <w:jc w:val="both"/>
        <w:rPr>
          <w:rFonts w:asciiTheme="minorHAnsi" w:hAnsiTheme="minorHAnsi" w:cstheme="minorHAnsi"/>
          <w:szCs w:val="24"/>
        </w:rPr>
      </w:pPr>
    </w:p>
    <w:p w14:paraId="2D768740"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8.  </w:t>
      </w:r>
      <w:r w:rsidRPr="00991327">
        <w:rPr>
          <w:rFonts w:asciiTheme="minorHAnsi" w:hAnsiTheme="minorHAnsi" w:cstheme="minorHAnsi"/>
          <w:szCs w:val="24"/>
          <w:u w:val="single"/>
        </w:rPr>
        <w:t>Contingent Payment</w:t>
      </w:r>
      <w:r w:rsidRPr="00991327">
        <w:rPr>
          <w:rFonts w:asciiTheme="minorHAnsi" w:hAnsiTheme="minorHAnsi" w:cstheme="minorHAnsi"/>
          <w:szCs w:val="24"/>
        </w:rPr>
        <w:t xml:space="preserve">.  Notwithstanding anything to the contrary contained herein, it is understood and agreed that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shall have no obligation to pay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the fee set forth in this Agreement, or any other additional charges or claims, or any installment thereof until </w:t>
      </w:r>
      <w:r w:rsidRPr="00991327">
        <w:rPr>
          <w:rFonts w:asciiTheme="minorHAnsi" w:hAnsiTheme="minorHAnsi" w:cstheme="minorHAnsi"/>
          <w:i/>
          <w:szCs w:val="24"/>
        </w:rPr>
        <w:t>Consultant</w:t>
      </w:r>
      <w:r w:rsidRPr="00991327">
        <w:rPr>
          <w:rFonts w:asciiTheme="minorHAnsi" w:hAnsiTheme="minorHAnsi" w:cstheme="minorHAnsi"/>
          <w:szCs w:val="24"/>
        </w:rPr>
        <w:t xml:space="preserve"> has received payment from the Client for </w:t>
      </w:r>
      <w:r w:rsidRPr="00991327">
        <w:rPr>
          <w:rFonts w:asciiTheme="minorHAnsi" w:hAnsiTheme="minorHAnsi" w:cstheme="minorHAnsi"/>
          <w:i/>
          <w:szCs w:val="24"/>
        </w:rPr>
        <w:t>Sub-Consultant</w:t>
      </w:r>
      <w:r w:rsidRPr="00991327">
        <w:rPr>
          <w:rFonts w:asciiTheme="minorHAnsi" w:hAnsiTheme="minorHAnsi" w:cstheme="minorHAnsi"/>
          <w:szCs w:val="24"/>
        </w:rPr>
        <w:t>’s services.</w:t>
      </w:r>
    </w:p>
    <w:p w14:paraId="372F6370" w14:textId="77777777" w:rsidR="009A1193" w:rsidRPr="00991327" w:rsidRDefault="002F3493">
      <w:pPr>
        <w:jc w:val="both"/>
        <w:rPr>
          <w:rFonts w:asciiTheme="minorHAnsi" w:hAnsiTheme="minorHAnsi" w:cstheme="minorHAnsi"/>
          <w:szCs w:val="24"/>
        </w:rPr>
      </w:pPr>
    </w:p>
    <w:p w14:paraId="30069A94"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9.  </w:t>
      </w:r>
      <w:r w:rsidRPr="00991327">
        <w:rPr>
          <w:rFonts w:asciiTheme="minorHAnsi" w:hAnsiTheme="minorHAnsi" w:cstheme="minorHAnsi"/>
          <w:szCs w:val="24"/>
          <w:u w:val="single"/>
        </w:rPr>
        <w:t>Termination</w:t>
      </w:r>
      <w:r w:rsidRPr="00991327">
        <w:rPr>
          <w:rFonts w:asciiTheme="minorHAnsi" w:hAnsiTheme="minorHAnsi" w:cstheme="minorHAnsi"/>
          <w:szCs w:val="24"/>
        </w:rPr>
        <w:t xml:space="preserve">.  The obligation to provide further services under this Agreement may be terminated by either party upon seven (7) days written notice in the event of substantial failure by the other party to perform in accordance with the terms hereof through no fault of the terminating party.  In the event of any termination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will be paid as hereinafter provided for all authorized services rendered to the date of such termination.  If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compensation hereunder is a lump sum fee, the amount payable to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in the event of termination will be a pro rata amount of such fee, determined on the basis of the relationship of the amount and value of the work performed prior to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receipt of notice of termination.  If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compensation hereunder is determined on an hourly basis pursuant to an amendment to this Agreement, the amount payable to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for services so rendered shall be established on the basis of the time and authorized expenses actually incurred on the project to the date of its receipt of notice of termination, subject to a determination by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and </w:t>
      </w:r>
      <w:r w:rsidRPr="00991327">
        <w:rPr>
          <w:rFonts w:asciiTheme="minorHAnsi" w:hAnsiTheme="minorHAnsi" w:cstheme="minorHAnsi"/>
          <w:i/>
          <w:szCs w:val="24"/>
        </w:rPr>
        <w:t>Sub-Consultant</w:t>
      </w:r>
      <w:r w:rsidRPr="00991327">
        <w:rPr>
          <w:rFonts w:asciiTheme="minorHAnsi" w:hAnsiTheme="minorHAnsi" w:cstheme="minorHAnsi"/>
          <w:szCs w:val="24"/>
        </w:rPr>
        <w:t xml:space="preserve"> that the charges are fair and reasonable in view of the amount and value of the work performed.</w:t>
      </w:r>
    </w:p>
    <w:p w14:paraId="0864DFE8" w14:textId="77777777" w:rsidR="009A1193" w:rsidRPr="00991327" w:rsidRDefault="002F3493">
      <w:pPr>
        <w:jc w:val="both"/>
        <w:rPr>
          <w:rFonts w:asciiTheme="minorHAnsi" w:hAnsiTheme="minorHAnsi" w:cstheme="minorHAnsi"/>
          <w:szCs w:val="24"/>
        </w:rPr>
      </w:pPr>
    </w:p>
    <w:p w14:paraId="64105AFB" w14:textId="7EBC632B" w:rsidR="00B1228E" w:rsidRPr="003D3A0C" w:rsidRDefault="00B1228E" w:rsidP="00B1228E">
      <w:pPr>
        <w:tabs>
          <w:tab w:val="left" w:pos="-1440"/>
        </w:tabs>
        <w:ind w:firstLine="720"/>
        <w:jc w:val="both"/>
        <w:rPr>
          <w:rFonts w:asciiTheme="minorHAnsi" w:hAnsiTheme="minorHAnsi" w:cstheme="minorHAnsi"/>
        </w:rPr>
      </w:pPr>
      <w:r w:rsidRPr="00991327">
        <w:rPr>
          <w:rFonts w:asciiTheme="minorHAnsi" w:hAnsiTheme="minorHAnsi" w:cstheme="minorHAnsi"/>
          <w:szCs w:val="24"/>
        </w:rPr>
        <w:t xml:space="preserve">10.  </w:t>
      </w:r>
      <w:r w:rsidRPr="00991327">
        <w:rPr>
          <w:rFonts w:asciiTheme="minorHAnsi" w:hAnsiTheme="minorHAnsi" w:cstheme="minorHAnsi"/>
          <w:szCs w:val="24"/>
          <w:u w:val="single"/>
        </w:rPr>
        <w:t>Insurance</w:t>
      </w:r>
      <w:r w:rsidRPr="00991327">
        <w:rPr>
          <w:rFonts w:asciiTheme="minorHAnsi" w:hAnsiTheme="minorHAnsi" w:cstheme="minorHAnsi"/>
          <w:szCs w:val="24"/>
        </w:rPr>
        <w:t xml:space="preserve">.  </w:t>
      </w:r>
      <w:r w:rsidRPr="003D3A0C">
        <w:rPr>
          <w:rFonts w:asciiTheme="minorHAnsi" w:hAnsiTheme="minorHAnsi" w:cstheme="minorHAnsi"/>
        </w:rPr>
        <w:t xml:space="preserve">The </w:t>
      </w:r>
      <w:r w:rsidRPr="003D3A0C">
        <w:rPr>
          <w:rFonts w:asciiTheme="minorHAnsi" w:hAnsiTheme="minorHAnsi" w:cstheme="minorHAnsi"/>
          <w:i/>
        </w:rPr>
        <w:t>Sub-Consultant</w:t>
      </w:r>
      <w:r w:rsidRPr="003D3A0C">
        <w:rPr>
          <w:rFonts w:asciiTheme="minorHAnsi" w:hAnsiTheme="minorHAnsi" w:cstheme="minorHAnsi"/>
        </w:rPr>
        <w:t xml:space="preserve"> shall maintain insurance coverage’s</w:t>
      </w:r>
      <w:r>
        <w:rPr>
          <w:rFonts w:asciiTheme="minorHAnsi" w:hAnsiTheme="minorHAnsi" w:cstheme="minorHAnsi"/>
        </w:rPr>
        <w:t xml:space="preserve"> (See EXHIBIT B for Specific Requirements)</w:t>
      </w:r>
      <w:r w:rsidRPr="003D3A0C">
        <w:rPr>
          <w:rFonts w:asciiTheme="minorHAnsi" w:hAnsiTheme="minorHAnsi" w:cstheme="minorHAnsi"/>
        </w:rPr>
        <w:t xml:space="preserve">.  Said insurance shall be evidenced by (1) delivery to the </w:t>
      </w:r>
      <w:r w:rsidRPr="003D3A0C">
        <w:rPr>
          <w:rFonts w:asciiTheme="minorHAnsi" w:hAnsiTheme="minorHAnsi" w:cstheme="minorHAnsi"/>
          <w:i/>
        </w:rPr>
        <w:t>Consultant</w:t>
      </w:r>
      <w:r w:rsidRPr="003D3A0C">
        <w:rPr>
          <w:rFonts w:asciiTheme="minorHAnsi" w:hAnsiTheme="minorHAnsi" w:cstheme="minorHAnsi"/>
        </w:rPr>
        <w:t xml:space="preserve"> of a Certificate of Insurance executed by the insurers and listing coverages and limits, expiration dates, and terms of policies </w:t>
      </w:r>
      <w:del w:id="0" w:author="Reed, Mary" w:date="2020-01-17T12:16:00Z">
        <w:r w:rsidRPr="003D3A0C" w:rsidDel="002F3493">
          <w:rPr>
            <w:rFonts w:asciiTheme="minorHAnsi" w:hAnsiTheme="minorHAnsi" w:cstheme="minorHAnsi"/>
          </w:rPr>
          <w:delText xml:space="preserve">and all endorsements, whether or not required by the </w:delText>
        </w:r>
        <w:r w:rsidRPr="003D3A0C" w:rsidDel="002F3493">
          <w:rPr>
            <w:rFonts w:asciiTheme="minorHAnsi" w:hAnsiTheme="minorHAnsi" w:cstheme="minorHAnsi"/>
            <w:i/>
          </w:rPr>
          <w:delText>Consultant</w:delText>
        </w:r>
        <w:r w:rsidRPr="003D3A0C" w:rsidDel="002F3493">
          <w:rPr>
            <w:rFonts w:asciiTheme="minorHAnsi" w:hAnsiTheme="minorHAnsi" w:cstheme="minorHAnsi"/>
          </w:rPr>
          <w:delText xml:space="preserve">, </w:delText>
        </w:r>
      </w:del>
      <w:r w:rsidRPr="003D3A0C">
        <w:rPr>
          <w:rFonts w:asciiTheme="minorHAnsi" w:hAnsiTheme="minorHAnsi" w:cstheme="minorHAnsi"/>
        </w:rPr>
        <w:t>and listing all carriers issuing said policies; and (</w:t>
      </w:r>
      <w:del w:id="1" w:author="Reed, Mary" w:date="2020-01-17T12:16:00Z">
        <w:r w:rsidRPr="003D3A0C" w:rsidDel="002F3493">
          <w:rPr>
            <w:rFonts w:asciiTheme="minorHAnsi" w:hAnsiTheme="minorHAnsi" w:cstheme="minorHAnsi"/>
          </w:rPr>
          <w:delText xml:space="preserve">2) upon request, a certified copy of each policy, including all endorsements.  </w:delText>
        </w:r>
      </w:del>
      <w:r w:rsidRPr="003D3A0C">
        <w:rPr>
          <w:rFonts w:asciiTheme="minorHAnsi" w:hAnsiTheme="minorHAnsi" w:cstheme="minorHAnsi"/>
          <w:i/>
        </w:rPr>
        <w:t>Sub-Consultant</w:t>
      </w:r>
      <w:r w:rsidRPr="003D3A0C">
        <w:rPr>
          <w:rFonts w:asciiTheme="minorHAnsi" w:hAnsiTheme="minorHAnsi" w:cstheme="minorHAnsi"/>
        </w:rPr>
        <w:t xml:space="preserve"> shall notify </w:t>
      </w:r>
      <w:r w:rsidRPr="003D3A0C">
        <w:rPr>
          <w:rFonts w:asciiTheme="minorHAnsi" w:hAnsiTheme="minorHAnsi" w:cstheme="minorHAnsi"/>
          <w:i/>
        </w:rPr>
        <w:t>Consultant</w:t>
      </w:r>
      <w:r w:rsidRPr="003D3A0C">
        <w:rPr>
          <w:rFonts w:asciiTheme="minorHAnsi" w:hAnsiTheme="minorHAnsi" w:cstheme="minorHAnsi"/>
        </w:rPr>
        <w:t xml:space="preserve">, within </w:t>
      </w:r>
      <w:ins w:id="2" w:author="Reed, Mary" w:date="2020-01-17T12:17:00Z">
        <w:r w:rsidR="002F3493">
          <w:rPr>
            <w:rFonts w:asciiTheme="minorHAnsi" w:hAnsiTheme="minorHAnsi" w:cstheme="minorHAnsi"/>
          </w:rPr>
          <w:t xml:space="preserve">30 </w:t>
        </w:r>
        <w:proofErr w:type="spellStart"/>
        <w:r w:rsidR="002F3493">
          <w:rPr>
            <w:rFonts w:asciiTheme="minorHAnsi" w:hAnsiTheme="minorHAnsi" w:cstheme="minorHAnsi"/>
          </w:rPr>
          <w:t>days</w:t>
        </w:r>
      </w:ins>
      <w:del w:id="3" w:author="Reed, Mary" w:date="2020-01-17T12:17:00Z">
        <w:r w:rsidRPr="003D3A0C" w:rsidDel="002F3493">
          <w:rPr>
            <w:rFonts w:asciiTheme="minorHAnsi" w:hAnsiTheme="minorHAnsi" w:cstheme="minorHAnsi"/>
          </w:rPr>
          <w:delText xml:space="preserve">twenty-four (24) hours </w:delText>
        </w:r>
      </w:del>
      <w:r w:rsidRPr="003D3A0C">
        <w:rPr>
          <w:rFonts w:asciiTheme="minorHAnsi" w:hAnsiTheme="minorHAnsi" w:cstheme="minorHAnsi"/>
        </w:rPr>
        <w:t>after</w:t>
      </w:r>
      <w:proofErr w:type="spellEnd"/>
      <w:r w:rsidRPr="003D3A0C">
        <w:rPr>
          <w:rFonts w:asciiTheme="minorHAnsi" w:hAnsiTheme="minorHAnsi" w:cstheme="minorHAnsi"/>
        </w:rPr>
        <w:t xml:space="preserve"> receipt of any notices of expiration, cancellation, non-renewal, </w:t>
      </w:r>
      <w:del w:id="4" w:author="Reed, Mary" w:date="2020-01-17T12:17:00Z">
        <w:r w:rsidRPr="003D3A0C" w:rsidDel="002F3493">
          <w:rPr>
            <w:rFonts w:asciiTheme="minorHAnsi" w:hAnsiTheme="minorHAnsi" w:cstheme="minorHAnsi"/>
          </w:rPr>
          <w:delText xml:space="preserve">or material changes in coverage </w:delText>
        </w:r>
      </w:del>
      <w:r w:rsidRPr="003D3A0C">
        <w:rPr>
          <w:rFonts w:asciiTheme="minorHAnsi" w:hAnsiTheme="minorHAnsi" w:cstheme="minorHAnsi"/>
        </w:rPr>
        <w:t xml:space="preserve">received by said </w:t>
      </w:r>
      <w:r w:rsidRPr="003D3A0C">
        <w:rPr>
          <w:rFonts w:asciiTheme="minorHAnsi" w:hAnsiTheme="minorHAnsi" w:cstheme="minorHAnsi"/>
          <w:i/>
        </w:rPr>
        <w:t>Sub-Consultant</w:t>
      </w:r>
      <w:r w:rsidRPr="003D3A0C">
        <w:rPr>
          <w:rFonts w:asciiTheme="minorHAnsi" w:hAnsiTheme="minorHAnsi" w:cstheme="minorHAnsi"/>
        </w:rPr>
        <w:t xml:space="preserve"> from its insurer; and nothing contained herein shall absolve </w:t>
      </w:r>
      <w:r w:rsidRPr="003D3A0C">
        <w:rPr>
          <w:rFonts w:asciiTheme="minorHAnsi" w:hAnsiTheme="minorHAnsi" w:cstheme="minorHAnsi"/>
          <w:i/>
        </w:rPr>
        <w:t>Sub-Consultant</w:t>
      </w:r>
      <w:r w:rsidRPr="003D3A0C">
        <w:rPr>
          <w:rFonts w:asciiTheme="minorHAnsi" w:hAnsiTheme="minorHAnsi" w:cstheme="minorHAnsi"/>
        </w:rPr>
        <w:t xml:space="preserve"> of this requirement to provide notice. The insurance requirement shall remain in effect throughout the term of the Agreement.</w:t>
      </w:r>
    </w:p>
    <w:p w14:paraId="627F4006" w14:textId="77777777" w:rsidR="00B1228E" w:rsidRPr="003D3A0C" w:rsidRDefault="00B1228E" w:rsidP="00B1228E">
      <w:pPr>
        <w:jc w:val="both"/>
        <w:rPr>
          <w:rFonts w:asciiTheme="minorHAnsi" w:hAnsiTheme="minorHAnsi" w:cstheme="minorHAnsi"/>
        </w:rPr>
      </w:pPr>
    </w:p>
    <w:p w14:paraId="46C81526" w14:textId="77777777" w:rsidR="00B1228E" w:rsidRPr="003D3A0C" w:rsidRDefault="00B1228E" w:rsidP="00B1228E">
      <w:pPr>
        <w:jc w:val="both"/>
        <w:rPr>
          <w:rFonts w:asciiTheme="minorHAnsi" w:hAnsiTheme="minorHAnsi" w:cstheme="minorHAnsi"/>
        </w:rPr>
      </w:pPr>
      <w:r w:rsidRPr="003D3A0C">
        <w:rPr>
          <w:rFonts w:asciiTheme="minorHAnsi" w:hAnsiTheme="minorHAnsi" w:cstheme="minorHAnsi"/>
        </w:rPr>
        <w:t>Each insurance policy shall include the following conditions by endorsements to the policy:</w:t>
      </w:r>
    </w:p>
    <w:p w14:paraId="04E02D06" w14:textId="77777777" w:rsidR="00B1228E" w:rsidRPr="003D3A0C" w:rsidRDefault="00B1228E" w:rsidP="00B1228E">
      <w:pPr>
        <w:jc w:val="both"/>
        <w:rPr>
          <w:rFonts w:asciiTheme="minorHAnsi" w:hAnsiTheme="minorHAnsi" w:cstheme="minorHAnsi"/>
        </w:rPr>
      </w:pPr>
    </w:p>
    <w:p w14:paraId="272BE6F8" w14:textId="77777777" w:rsidR="00B1228E" w:rsidRPr="003D3A0C" w:rsidRDefault="00B1228E" w:rsidP="00B1228E">
      <w:pPr>
        <w:tabs>
          <w:tab w:val="left" w:pos="-1440"/>
        </w:tabs>
        <w:ind w:left="720" w:hanging="720"/>
        <w:jc w:val="both"/>
        <w:rPr>
          <w:rFonts w:asciiTheme="minorHAnsi" w:hAnsiTheme="minorHAnsi" w:cstheme="minorHAnsi"/>
        </w:rPr>
      </w:pPr>
      <w:r w:rsidRPr="003D3A0C">
        <w:rPr>
          <w:rFonts w:asciiTheme="minorHAnsi" w:hAnsiTheme="minorHAnsi" w:cstheme="minorHAnsi"/>
        </w:rPr>
        <w:t>a.</w:t>
      </w:r>
      <w:r w:rsidRPr="003D3A0C">
        <w:rPr>
          <w:rFonts w:asciiTheme="minorHAnsi" w:hAnsiTheme="minorHAnsi" w:cstheme="minorHAnsi"/>
        </w:rPr>
        <w:tab/>
        <w:t xml:space="preserve">Companies issuing the insurance policy, or policies, shall have no recourse against </w:t>
      </w:r>
      <w:r w:rsidRPr="003D3A0C">
        <w:rPr>
          <w:rFonts w:asciiTheme="minorHAnsi" w:hAnsiTheme="minorHAnsi" w:cstheme="minorHAnsi"/>
          <w:i/>
        </w:rPr>
        <w:t>Consultant</w:t>
      </w:r>
      <w:r w:rsidRPr="003D3A0C">
        <w:rPr>
          <w:rFonts w:asciiTheme="minorHAnsi" w:hAnsiTheme="minorHAnsi" w:cstheme="minorHAnsi"/>
        </w:rPr>
        <w:t xml:space="preserve"> for payment of premiums or assessments for any deductibles which all are at the sole responsibility and risk of </w:t>
      </w:r>
      <w:r w:rsidRPr="003D3A0C">
        <w:rPr>
          <w:rFonts w:asciiTheme="minorHAnsi" w:hAnsiTheme="minorHAnsi" w:cstheme="minorHAnsi"/>
          <w:i/>
        </w:rPr>
        <w:t>Sub-Consultant</w:t>
      </w:r>
      <w:r w:rsidRPr="003D3A0C">
        <w:rPr>
          <w:rFonts w:asciiTheme="minorHAnsi" w:hAnsiTheme="minorHAnsi" w:cstheme="minorHAnsi"/>
        </w:rPr>
        <w:t>.</w:t>
      </w:r>
    </w:p>
    <w:p w14:paraId="5A487CE0" w14:textId="77777777" w:rsidR="00B1228E" w:rsidRPr="003D3A0C" w:rsidRDefault="00B1228E" w:rsidP="00B1228E">
      <w:pPr>
        <w:jc w:val="both"/>
        <w:rPr>
          <w:rFonts w:asciiTheme="minorHAnsi" w:hAnsiTheme="minorHAnsi" w:cstheme="minorHAnsi"/>
        </w:rPr>
      </w:pPr>
    </w:p>
    <w:p w14:paraId="29EB93D7" w14:textId="77777777" w:rsidR="00B1228E" w:rsidRDefault="00B1228E" w:rsidP="00B1228E">
      <w:pPr>
        <w:tabs>
          <w:tab w:val="left" w:pos="-1440"/>
        </w:tabs>
        <w:ind w:left="720" w:hanging="720"/>
        <w:jc w:val="both"/>
        <w:rPr>
          <w:rFonts w:asciiTheme="minorHAnsi" w:hAnsiTheme="minorHAnsi" w:cstheme="minorHAnsi"/>
        </w:rPr>
      </w:pPr>
      <w:r w:rsidRPr="003D3A0C">
        <w:rPr>
          <w:rFonts w:asciiTheme="minorHAnsi" w:hAnsiTheme="minorHAnsi" w:cstheme="minorHAnsi"/>
        </w:rPr>
        <w:t>b.</w:t>
      </w:r>
      <w:r w:rsidRPr="003D3A0C">
        <w:rPr>
          <w:rFonts w:asciiTheme="minorHAnsi" w:hAnsiTheme="minorHAnsi" w:cstheme="minorHAnsi"/>
        </w:rPr>
        <w:tab/>
      </w:r>
      <w:r w:rsidRPr="00C06631">
        <w:rPr>
          <w:rFonts w:asciiTheme="minorHAnsi" w:hAnsiTheme="minorHAnsi" w:cstheme="minorHAnsi"/>
          <w:b/>
          <w:bCs/>
          <w:i/>
        </w:rPr>
        <w:t>Consultant</w:t>
      </w:r>
      <w:r w:rsidRPr="00C06631">
        <w:rPr>
          <w:rFonts w:asciiTheme="minorHAnsi" w:hAnsiTheme="minorHAnsi" w:cstheme="minorHAnsi"/>
          <w:b/>
          <w:bCs/>
        </w:rPr>
        <w:t xml:space="preserve"> and the Client shall be endorsed to the required policy, or policies, as an </w:t>
      </w:r>
      <w:r w:rsidRPr="00C06631">
        <w:rPr>
          <w:rFonts w:asciiTheme="minorHAnsi" w:hAnsiTheme="minorHAnsi" w:cstheme="minorHAnsi"/>
          <w:b/>
          <w:bCs/>
        </w:rPr>
        <w:lastRenderedPageBreak/>
        <w:t>additional insured, except for Workers Compensation and Professional Liability Insurance</w:t>
      </w:r>
      <w:r w:rsidRPr="003D3A0C">
        <w:rPr>
          <w:rFonts w:asciiTheme="minorHAnsi" w:hAnsiTheme="minorHAnsi" w:cstheme="minorHAnsi"/>
        </w:rPr>
        <w:t>.</w:t>
      </w:r>
    </w:p>
    <w:p w14:paraId="65B28E5D" w14:textId="4D935940" w:rsidR="009A1193" w:rsidRPr="00991327" w:rsidRDefault="002F3493" w:rsidP="00B1228E">
      <w:pPr>
        <w:tabs>
          <w:tab w:val="left" w:pos="-1440"/>
        </w:tabs>
        <w:ind w:firstLine="720"/>
        <w:jc w:val="both"/>
        <w:rPr>
          <w:rFonts w:asciiTheme="minorHAnsi" w:hAnsiTheme="minorHAnsi" w:cstheme="minorHAnsi"/>
          <w:szCs w:val="24"/>
        </w:rPr>
      </w:pPr>
    </w:p>
    <w:p w14:paraId="0E0C7103" w14:textId="77777777" w:rsidR="009A1193" w:rsidRPr="00991327" w:rsidRDefault="00B1228E" w:rsidP="007B6B0B">
      <w:pPr>
        <w:ind w:firstLine="720"/>
        <w:jc w:val="both"/>
        <w:rPr>
          <w:rFonts w:asciiTheme="minorHAnsi" w:hAnsiTheme="minorHAnsi" w:cstheme="minorHAnsi"/>
          <w:szCs w:val="24"/>
        </w:rPr>
      </w:pPr>
      <w:bookmarkStart w:id="5" w:name="OLE_LINK1"/>
      <w:r w:rsidRPr="00991327">
        <w:rPr>
          <w:rFonts w:asciiTheme="minorHAnsi" w:hAnsiTheme="minorHAnsi" w:cstheme="minorHAnsi"/>
          <w:szCs w:val="24"/>
        </w:rPr>
        <w:t xml:space="preserve">11.  </w:t>
      </w:r>
      <w:r w:rsidRPr="00991327">
        <w:rPr>
          <w:rFonts w:asciiTheme="minorHAnsi" w:hAnsiTheme="minorHAnsi" w:cstheme="minorHAnsi"/>
          <w:szCs w:val="24"/>
          <w:u w:val="single"/>
        </w:rPr>
        <w:t>Indemnification</w:t>
      </w:r>
      <w:r w:rsidRPr="00991327">
        <w:rPr>
          <w:rFonts w:asciiTheme="minorHAnsi" w:hAnsiTheme="minorHAnsi" w:cstheme="minorHAnsi"/>
          <w:szCs w:val="24"/>
        </w:rPr>
        <w:t>.</w:t>
      </w:r>
    </w:p>
    <w:p w14:paraId="0E5830CC" w14:textId="77777777" w:rsidR="000B6402" w:rsidRPr="00991327" w:rsidRDefault="002F3493" w:rsidP="000B6402">
      <w:pPr>
        <w:jc w:val="both"/>
        <w:rPr>
          <w:rFonts w:asciiTheme="minorHAnsi" w:hAnsiTheme="minorHAnsi" w:cstheme="minorHAnsi"/>
          <w:szCs w:val="24"/>
        </w:rPr>
      </w:pPr>
    </w:p>
    <w:p w14:paraId="6854B821" w14:textId="77777777" w:rsidR="009A1193" w:rsidRPr="00991327" w:rsidRDefault="00B1228E">
      <w:pPr>
        <w:ind w:firstLine="1440"/>
        <w:jc w:val="both"/>
        <w:rPr>
          <w:rFonts w:asciiTheme="minorHAnsi" w:hAnsiTheme="minorHAnsi" w:cstheme="minorHAnsi"/>
          <w:szCs w:val="24"/>
        </w:rPr>
      </w:pPr>
      <w:r w:rsidRPr="00991327">
        <w:rPr>
          <w:rFonts w:asciiTheme="minorHAnsi" w:hAnsiTheme="minorHAnsi" w:cstheme="minorHAnsi"/>
          <w:szCs w:val="24"/>
        </w:rPr>
        <w:t xml:space="preserve">a.  </w:t>
      </w:r>
      <w:r w:rsidRPr="00991327">
        <w:rPr>
          <w:rFonts w:asciiTheme="minorHAnsi" w:hAnsiTheme="minorHAnsi" w:cstheme="minorHAnsi"/>
          <w:szCs w:val="24"/>
          <w:u w:val="single"/>
        </w:rPr>
        <w:t>Hold Harmless</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shall indemnify and hold Client and </w:t>
      </w:r>
      <w:r w:rsidRPr="00991327">
        <w:rPr>
          <w:rFonts w:asciiTheme="minorHAnsi" w:hAnsiTheme="minorHAnsi" w:cstheme="minorHAnsi"/>
          <w:i/>
          <w:szCs w:val="24"/>
        </w:rPr>
        <w:t>Consultant</w:t>
      </w:r>
      <w:r w:rsidRPr="00991327">
        <w:rPr>
          <w:rFonts w:asciiTheme="minorHAnsi" w:hAnsiTheme="minorHAnsi" w:cstheme="minorHAnsi"/>
          <w:szCs w:val="24"/>
        </w:rPr>
        <w:t xml:space="preserve">, its officers, and employees, harmless from and against (1) personal injury, bodily injury (including death) or property damages (including destruction) received, or (2) any and all losses, penalties, damages, professional fees, including attorney fees and all costs of litigation and judgments arising out of any willful misconduct or any negligent act, error or omission of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or its employees arising directly out of the performance of this Agreement or work performed hereunder, including any claims brought against the Client, its officers, employees, agents, or </w:t>
      </w:r>
      <w:r w:rsidRPr="00991327">
        <w:rPr>
          <w:rFonts w:asciiTheme="minorHAnsi" w:hAnsiTheme="minorHAnsi" w:cstheme="minorHAnsi"/>
          <w:i/>
          <w:szCs w:val="24"/>
        </w:rPr>
        <w:t>Consultant</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obligation under this provision shall not be limited in any way by the agreed upon contract price as shown in this Agreement.  Compliance with the insurance requirements in Section 10, Insurance, shall not relieve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of his liability and obligations under any other portion of this Agreement.  This section shall not apply to </w:t>
      </w:r>
      <w:r w:rsidRPr="00991327">
        <w:rPr>
          <w:rFonts w:asciiTheme="minorHAnsi" w:hAnsiTheme="minorHAnsi" w:cstheme="minorHAnsi"/>
          <w:i/>
          <w:szCs w:val="24"/>
        </w:rPr>
        <w:t>Consultant</w:t>
      </w:r>
      <w:r w:rsidRPr="00991327">
        <w:rPr>
          <w:rFonts w:asciiTheme="minorHAnsi" w:hAnsiTheme="minorHAnsi" w:cstheme="minorHAnsi"/>
          <w:szCs w:val="24"/>
        </w:rPr>
        <w:t xml:space="preserve"> or </w:t>
      </w:r>
      <w:r w:rsidRPr="00991327">
        <w:rPr>
          <w:rFonts w:asciiTheme="minorHAnsi" w:hAnsiTheme="minorHAnsi" w:cstheme="minorHAnsi"/>
          <w:i/>
          <w:szCs w:val="24"/>
        </w:rPr>
        <w:t>Sub-Consultant</w:t>
      </w:r>
      <w:r w:rsidRPr="00991327">
        <w:rPr>
          <w:rFonts w:asciiTheme="minorHAnsi" w:hAnsiTheme="minorHAnsi" w:cstheme="minorHAnsi"/>
          <w:szCs w:val="24"/>
        </w:rPr>
        <w:t xml:space="preserve"> when losses, penalties, damages, professional fees, including attorney’s fees and all costs of litigation and judgments arising out of the performance of this contract are caused by the negligence of the Client.</w:t>
      </w:r>
    </w:p>
    <w:bookmarkEnd w:id="5"/>
    <w:p w14:paraId="1528C8C5" w14:textId="77777777" w:rsidR="009A1193" w:rsidRPr="00991327" w:rsidRDefault="002F3493">
      <w:pPr>
        <w:jc w:val="both"/>
        <w:rPr>
          <w:rFonts w:asciiTheme="minorHAnsi" w:hAnsiTheme="minorHAnsi" w:cstheme="minorHAnsi"/>
          <w:szCs w:val="24"/>
        </w:rPr>
      </w:pPr>
    </w:p>
    <w:p w14:paraId="58AAEDEE" w14:textId="77777777" w:rsidR="009A1193" w:rsidRPr="00991327" w:rsidRDefault="00B1228E">
      <w:pPr>
        <w:ind w:firstLine="1440"/>
        <w:jc w:val="both"/>
        <w:rPr>
          <w:rFonts w:asciiTheme="minorHAnsi" w:hAnsiTheme="minorHAnsi" w:cstheme="minorHAnsi"/>
          <w:szCs w:val="24"/>
        </w:rPr>
      </w:pPr>
      <w:r w:rsidRPr="00991327">
        <w:rPr>
          <w:rFonts w:asciiTheme="minorHAnsi" w:hAnsiTheme="minorHAnsi" w:cstheme="minorHAnsi"/>
          <w:szCs w:val="24"/>
        </w:rPr>
        <w:t xml:space="preserve">b.  </w:t>
      </w:r>
      <w:r w:rsidRPr="00991327">
        <w:rPr>
          <w:rFonts w:asciiTheme="minorHAnsi" w:hAnsiTheme="minorHAnsi" w:cstheme="minorHAnsi"/>
          <w:szCs w:val="24"/>
          <w:u w:val="single"/>
        </w:rPr>
        <w:t>Completeness and Accuracy of Deliverables</w:t>
      </w:r>
      <w:r w:rsidRPr="00991327">
        <w:rPr>
          <w:rFonts w:asciiTheme="minorHAnsi" w:hAnsiTheme="minorHAnsi" w:cstheme="minorHAnsi"/>
          <w:szCs w:val="24"/>
        </w:rPr>
        <w:t xml:space="preserve">.  The </w:t>
      </w:r>
      <w:r w:rsidRPr="00991327">
        <w:rPr>
          <w:rFonts w:asciiTheme="minorHAnsi" w:hAnsiTheme="minorHAnsi" w:cstheme="minorHAnsi"/>
          <w:i/>
          <w:szCs w:val="24"/>
        </w:rPr>
        <w:t xml:space="preserve">Sub-Consultant </w:t>
      </w:r>
      <w:r w:rsidRPr="00991327">
        <w:rPr>
          <w:rFonts w:asciiTheme="minorHAnsi" w:hAnsiTheme="minorHAnsi" w:cstheme="minorHAnsi"/>
          <w:szCs w:val="24"/>
        </w:rPr>
        <w:t xml:space="preserve">shall be responsible for the completeness and accuracy of its services, deliverables, plans, supporting data, computer programs and data files and other documents and information prepared or compiled under its direction and control, and shall correct at its expense all errors or omissions therein which may be disclosed.  The time, effort, and cost of the work necessary to correct those errors attributable to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shall be borne by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The fact that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has accepted or approved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’s services shall in no way relieve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of any of its responsibilities.  This provision shall not apply to any maps, official records, contracts, or other data that may be provided by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or public or semi-public agencies which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should reasonably expect to be accurate and which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could not reasonably be expected to know to be inaccurate.</w:t>
      </w:r>
    </w:p>
    <w:p w14:paraId="30769E6D" w14:textId="77777777" w:rsidR="009A1193" w:rsidRPr="00991327" w:rsidRDefault="002F3493">
      <w:pPr>
        <w:jc w:val="both"/>
        <w:rPr>
          <w:rFonts w:asciiTheme="minorHAnsi" w:hAnsiTheme="minorHAnsi" w:cstheme="minorHAnsi"/>
          <w:szCs w:val="24"/>
        </w:rPr>
      </w:pPr>
    </w:p>
    <w:p w14:paraId="51A882B4" w14:textId="013817A0" w:rsidR="009A1193" w:rsidRDefault="00B1228E">
      <w:pPr>
        <w:ind w:firstLine="1440"/>
        <w:jc w:val="both"/>
        <w:rPr>
          <w:rFonts w:asciiTheme="minorHAnsi" w:hAnsiTheme="minorHAnsi" w:cstheme="minorHAnsi"/>
          <w:szCs w:val="24"/>
        </w:rPr>
      </w:pPr>
      <w:r w:rsidRPr="00991327">
        <w:rPr>
          <w:rFonts w:asciiTheme="minorHAnsi" w:hAnsiTheme="minorHAnsi" w:cstheme="minorHAnsi"/>
          <w:szCs w:val="24"/>
        </w:rPr>
        <w:t xml:space="preserve">c.  </w:t>
      </w:r>
      <w:r w:rsidRPr="00991327">
        <w:rPr>
          <w:rFonts w:asciiTheme="minorHAnsi" w:hAnsiTheme="minorHAnsi" w:cstheme="minorHAnsi"/>
          <w:szCs w:val="24"/>
          <w:u w:val="single"/>
        </w:rPr>
        <w:t xml:space="preserve">Claims Against the </w:t>
      </w:r>
      <w:r w:rsidRPr="00991327">
        <w:rPr>
          <w:rFonts w:asciiTheme="minorHAnsi" w:hAnsiTheme="minorHAnsi" w:cstheme="minorHAnsi"/>
          <w:i/>
          <w:szCs w:val="24"/>
          <w:u w:val="single"/>
        </w:rPr>
        <w:t>Consultant</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agrees that no charges or claim for damages shall be made by it for any unreasonable delays or hindrances attributable to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during the progress of any portion of the services specified in this Agreement.  Such delays or hindrances, if any, shall be compensated for by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by an extension of time for a reasonable period for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to complete the services.  Such an agreement shall be made in writing between the parties.</w:t>
      </w:r>
    </w:p>
    <w:p w14:paraId="6D750CC9" w14:textId="77777777" w:rsidR="00B1228E" w:rsidRDefault="00B1228E" w:rsidP="00B1228E">
      <w:pPr>
        <w:ind w:firstLine="1440"/>
        <w:jc w:val="both"/>
        <w:rPr>
          <w:rFonts w:asciiTheme="minorHAnsi" w:hAnsiTheme="minorHAnsi" w:cstheme="minorHAnsi"/>
          <w:szCs w:val="24"/>
        </w:rPr>
      </w:pPr>
    </w:p>
    <w:p w14:paraId="3E785B9A" w14:textId="77777777" w:rsidR="00B1228E" w:rsidRPr="003D3A0C" w:rsidRDefault="00B1228E" w:rsidP="00B1228E">
      <w:pPr>
        <w:ind w:left="1238" w:firstLine="202"/>
        <w:jc w:val="both"/>
        <w:rPr>
          <w:rFonts w:asciiTheme="minorHAnsi" w:hAnsiTheme="minorHAnsi" w:cstheme="minorHAnsi"/>
        </w:rPr>
      </w:pPr>
      <w:bookmarkStart w:id="6" w:name="_Hlk11235285"/>
      <w:r>
        <w:rPr>
          <w:rFonts w:asciiTheme="minorHAnsi" w:hAnsiTheme="minorHAnsi" w:cstheme="minorHAnsi"/>
        </w:rPr>
        <w:t>d.</w:t>
      </w:r>
      <w:r w:rsidRPr="00A1147E">
        <w:rPr>
          <w:rFonts w:asciiTheme="minorHAnsi" w:hAnsiTheme="minorHAnsi" w:cstheme="minorHAnsi"/>
        </w:rPr>
        <w:t xml:space="preserve"> </w:t>
      </w:r>
      <w:r w:rsidRPr="00145F19">
        <w:rPr>
          <w:rFonts w:asciiTheme="minorHAnsi" w:hAnsiTheme="minorHAnsi" w:cstheme="minorHAnsi"/>
          <w:sz w:val="34"/>
          <w:szCs w:val="34"/>
        </w:rPr>
        <w:t xml:space="preserve">PURSUANT TO FLORIDA STATUTE § 558.035, AN INDIVIDUAL EMPLOYEE OR AGENT OF MAY NOT BE HELD </w:t>
      </w:r>
      <w:r w:rsidRPr="00145F19">
        <w:rPr>
          <w:rFonts w:asciiTheme="minorHAnsi" w:hAnsiTheme="minorHAnsi" w:cstheme="minorHAnsi"/>
          <w:sz w:val="34"/>
          <w:szCs w:val="34"/>
        </w:rPr>
        <w:lastRenderedPageBreak/>
        <w:t>INDIVIDUALLY LIABLE FOR DAMAGES RESULTING FROM NEGLIGENCE OCCURRING WITHIN THE COURSE AND SCOPE OF PROFESSIONAL SERVICES RENDERED UNDER THIS PROFESSIONAL SERVICES CONTRACT.</w:t>
      </w:r>
    </w:p>
    <w:bookmarkEnd w:id="6"/>
    <w:p w14:paraId="48AB1BB1" w14:textId="77777777" w:rsidR="009A1193" w:rsidRPr="00991327" w:rsidRDefault="002F3493">
      <w:pPr>
        <w:jc w:val="both"/>
        <w:rPr>
          <w:rFonts w:asciiTheme="minorHAnsi" w:hAnsiTheme="minorHAnsi" w:cstheme="minorHAnsi"/>
          <w:szCs w:val="24"/>
        </w:rPr>
      </w:pPr>
    </w:p>
    <w:p w14:paraId="67522925" w14:textId="77777777" w:rsidR="009A1193" w:rsidRPr="00991327" w:rsidRDefault="00B1228E">
      <w:pPr>
        <w:ind w:firstLine="720"/>
        <w:jc w:val="both"/>
        <w:rPr>
          <w:rFonts w:asciiTheme="minorHAnsi" w:hAnsiTheme="minorHAnsi" w:cstheme="minorHAnsi"/>
          <w:i/>
          <w:szCs w:val="24"/>
        </w:rPr>
      </w:pPr>
      <w:r w:rsidRPr="00991327">
        <w:rPr>
          <w:rFonts w:asciiTheme="minorHAnsi" w:hAnsiTheme="minorHAnsi" w:cstheme="minorHAnsi"/>
          <w:szCs w:val="24"/>
        </w:rPr>
        <w:t xml:space="preserve">12.  </w:t>
      </w:r>
      <w:r w:rsidRPr="00991327">
        <w:rPr>
          <w:rFonts w:asciiTheme="minorHAnsi" w:hAnsiTheme="minorHAnsi" w:cstheme="minorHAnsi"/>
          <w:szCs w:val="24"/>
          <w:u w:val="single"/>
        </w:rPr>
        <w:t>Ownership of Documents</w:t>
      </w:r>
      <w:r w:rsidRPr="00991327">
        <w:rPr>
          <w:rFonts w:asciiTheme="minorHAnsi" w:hAnsiTheme="minorHAnsi" w:cstheme="minorHAnsi"/>
          <w:szCs w:val="24"/>
        </w:rPr>
        <w:t xml:space="preserve">.  All documents including, but not limited to, tracings, drawings, illustrations, computer files and programs, estimates, field notes, investigations, design analysis, studies, and other data or documents which are obtained or prepared in the performance of this Agreement, are to be instruments of service and copies are to be delivered to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before the final payment is made to the </w:t>
      </w:r>
      <w:r w:rsidRPr="00991327">
        <w:rPr>
          <w:rFonts w:asciiTheme="minorHAnsi" w:hAnsiTheme="minorHAnsi" w:cstheme="minorHAnsi"/>
          <w:i/>
          <w:szCs w:val="24"/>
        </w:rPr>
        <w:t>Sub-Consultant.</w:t>
      </w:r>
    </w:p>
    <w:p w14:paraId="56015418" w14:textId="77777777" w:rsidR="00A94376" w:rsidRPr="00991327" w:rsidRDefault="002F3493" w:rsidP="00D10692">
      <w:pPr>
        <w:jc w:val="both"/>
        <w:rPr>
          <w:rFonts w:asciiTheme="minorHAnsi" w:hAnsiTheme="minorHAnsi" w:cstheme="minorHAnsi"/>
          <w:szCs w:val="24"/>
        </w:rPr>
      </w:pPr>
    </w:p>
    <w:p w14:paraId="0C040CE4" w14:textId="77777777" w:rsidR="00530B23" w:rsidRPr="00991327" w:rsidRDefault="00B1228E" w:rsidP="00530B23">
      <w:pPr>
        <w:ind w:firstLine="720"/>
        <w:jc w:val="both"/>
        <w:rPr>
          <w:rFonts w:asciiTheme="minorHAnsi" w:hAnsiTheme="minorHAnsi" w:cstheme="minorHAnsi"/>
          <w:szCs w:val="24"/>
        </w:rPr>
      </w:pPr>
      <w:r w:rsidRPr="00991327">
        <w:rPr>
          <w:rFonts w:asciiTheme="minorHAnsi" w:hAnsiTheme="minorHAnsi" w:cstheme="minorHAnsi"/>
          <w:szCs w:val="24"/>
        </w:rPr>
        <w:t xml:space="preserve">13.  </w:t>
      </w:r>
      <w:r w:rsidRPr="00991327">
        <w:rPr>
          <w:rFonts w:asciiTheme="minorHAnsi" w:hAnsiTheme="minorHAnsi" w:cstheme="minorHAnsi"/>
          <w:szCs w:val="24"/>
          <w:u w:val="single"/>
        </w:rPr>
        <w:t>Non-discrimination</w:t>
      </w:r>
      <w:r w:rsidRPr="00991327">
        <w:rPr>
          <w:rFonts w:asciiTheme="minorHAnsi" w:hAnsiTheme="minorHAnsi" w:cstheme="minorHAnsi"/>
          <w:szCs w:val="24"/>
        </w:rPr>
        <w:t xml:space="preserve">.  </w:t>
      </w:r>
    </w:p>
    <w:p w14:paraId="126F3716" w14:textId="77777777" w:rsidR="00530B23" w:rsidRPr="00991327" w:rsidRDefault="002F3493" w:rsidP="00530B23">
      <w:pPr>
        <w:ind w:firstLine="720"/>
        <w:jc w:val="both"/>
        <w:rPr>
          <w:rFonts w:asciiTheme="minorHAnsi" w:hAnsiTheme="minorHAnsi" w:cstheme="minorHAnsi"/>
          <w:szCs w:val="24"/>
        </w:rPr>
      </w:pPr>
    </w:p>
    <w:p w14:paraId="4FA0F991" w14:textId="77777777" w:rsidR="00530B23" w:rsidRPr="00991327" w:rsidRDefault="00B1228E" w:rsidP="00530B23">
      <w:pPr>
        <w:ind w:firstLine="1440"/>
        <w:jc w:val="both"/>
        <w:rPr>
          <w:rFonts w:asciiTheme="minorHAnsi" w:hAnsiTheme="minorHAnsi" w:cs="Calibri"/>
          <w:szCs w:val="24"/>
        </w:rPr>
      </w:pPr>
      <w:r w:rsidRPr="00991327">
        <w:rPr>
          <w:rFonts w:asciiTheme="minorHAnsi" w:hAnsiTheme="minorHAnsi" w:cs="Calibri"/>
          <w:szCs w:val="24"/>
        </w:rPr>
        <w:t xml:space="preserve">a. The </w:t>
      </w:r>
      <w:r w:rsidRPr="00991327">
        <w:rPr>
          <w:rFonts w:asciiTheme="minorHAnsi" w:hAnsiTheme="minorHAnsi" w:cs="Calibri"/>
          <w:i/>
          <w:szCs w:val="24"/>
        </w:rPr>
        <w:t>Sub-Consultant</w:t>
      </w:r>
      <w:r w:rsidRPr="00991327">
        <w:rPr>
          <w:rFonts w:asciiTheme="minorHAnsi" w:hAnsiTheme="minorHAnsi" w:cs="Calibri"/>
          <w:szCs w:val="24"/>
        </w:rPr>
        <w:t xml:space="preserve"> agrees that he will not discriminate against any of his employees or applicants for employment because of their race, color, religion, sex, or national origin, and to abide by all Federal and State Laws regarding non-discrimination.  Any violation of such provisions shall constitute a material breach of this Agreement. </w:t>
      </w:r>
    </w:p>
    <w:p w14:paraId="6D9320D1" w14:textId="77777777" w:rsidR="00530B23" w:rsidRPr="00991327" w:rsidRDefault="002F3493" w:rsidP="00530B23">
      <w:pPr>
        <w:ind w:firstLine="1440"/>
        <w:jc w:val="both"/>
        <w:rPr>
          <w:rFonts w:asciiTheme="minorHAnsi" w:hAnsiTheme="minorHAnsi" w:cs="Calibri"/>
          <w:szCs w:val="24"/>
        </w:rPr>
      </w:pPr>
    </w:p>
    <w:p w14:paraId="405ED668" w14:textId="77777777" w:rsidR="00530B23" w:rsidRPr="00991327" w:rsidRDefault="00B1228E" w:rsidP="00530B23">
      <w:pPr>
        <w:ind w:firstLine="1440"/>
        <w:jc w:val="both"/>
        <w:rPr>
          <w:rFonts w:asciiTheme="minorHAnsi" w:hAnsiTheme="minorHAnsi" w:cs="Calibri"/>
          <w:szCs w:val="24"/>
        </w:rPr>
      </w:pPr>
      <w:r w:rsidRPr="00991327">
        <w:rPr>
          <w:rFonts w:asciiTheme="minorHAnsi" w:hAnsiTheme="minorHAnsi" w:cs="Calibri"/>
          <w:szCs w:val="24"/>
        </w:rPr>
        <w:t xml:space="preserve">b. </w:t>
      </w:r>
      <w:r w:rsidRPr="00991327">
        <w:rPr>
          <w:rFonts w:asciiTheme="minorHAnsi" w:hAnsiTheme="minorHAnsi" w:cs="Calibri"/>
          <w:szCs w:val="24"/>
          <w:u w:val="single"/>
        </w:rPr>
        <w:t>Immigration Affidavit Certification</w:t>
      </w:r>
      <w:r w:rsidRPr="00991327">
        <w:rPr>
          <w:rFonts w:asciiTheme="minorHAnsi" w:hAnsiTheme="minorHAnsi" w:cs="Calibri"/>
          <w:szCs w:val="24"/>
        </w:rPr>
        <w:t>. Statutes and executive orders require employers to abide by the immigration laws of the United States and to employ only individuals who are eligible to work in the United States.</w:t>
      </w:r>
    </w:p>
    <w:p w14:paraId="11541D97" w14:textId="77777777" w:rsidR="00530B23" w:rsidRPr="00991327" w:rsidRDefault="002F3493" w:rsidP="00530B23">
      <w:pPr>
        <w:ind w:left="1440"/>
        <w:jc w:val="both"/>
        <w:rPr>
          <w:rFonts w:asciiTheme="minorHAnsi" w:hAnsiTheme="minorHAnsi" w:cs="Calibri"/>
          <w:szCs w:val="24"/>
        </w:rPr>
      </w:pPr>
    </w:p>
    <w:p w14:paraId="62FFDA1C" w14:textId="77777777" w:rsidR="00530B23" w:rsidRPr="00991327" w:rsidRDefault="00B1228E" w:rsidP="00530B23">
      <w:pPr>
        <w:ind w:left="1440"/>
        <w:jc w:val="both"/>
        <w:rPr>
          <w:rFonts w:asciiTheme="minorHAnsi" w:hAnsiTheme="minorHAnsi" w:cs="Calibri"/>
          <w:szCs w:val="24"/>
        </w:rPr>
      </w:pPr>
      <w:r w:rsidRPr="00991327">
        <w:rPr>
          <w:rFonts w:asciiTheme="minorHAnsi" w:hAnsiTheme="minorHAnsi" w:cs="Calibri"/>
          <w:szCs w:val="24"/>
        </w:rPr>
        <w:t xml:space="preserve">The E-Verify program, operated by the Department of Homeland Security (DHS) in partnership with the Social Security Administration (SSA), provides an Internet-based means of verifying employment eligibility verification requirements. </w:t>
      </w:r>
    </w:p>
    <w:p w14:paraId="0C5F3D1E" w14:textId="77777777" w:rsidR="00530B23" w:rsidRPr="00991327" w:rsidRDefault="002F3493" w:rsidP="00530B23">
      <w:pPr>
        <w:ind w:left="1440"/>
        <w:jc w:val="both"/>
        <w:rPr>
          <w:rFonts w:asciiTheme="minorHAnsi" w:hAnsiTheme="minorHAnsi" w:cs="Calibri"/>
          <w:szCs w:val="24"/>
        </w:rPr>
      </w:pPr>
    </w:p>
    <w:p w14:paraId="3CB84C50" w14:textId="77777777" w:rsidR="00530B23" w:rsidRPr="00991327" w:rsidRDefault="00B1228E" w:rsidP="00530B23">
      <w:pPr>
        <w:ind w:left="1440"/>
        <w:jc w:val="both"/>
        <w:rPr>
          <w:rFonts w:asciiTheme="minorHAnsi" w:hAnsiTheme="minorHAnsi" w:cs="Calibri"/>
          <w:i/>
          <w:szCs w:val="24"/>
        </w:rPr>
      </w:pPr>
      <w:r w:rsidRPr="00991327">
        <w:rPr>
          <w:rFonts w:asciiTheme="minorHAnsi" w:hAnsiTheme="minorHAnsi" w:cs="Calibri"/>
          <w:i/>
          <w:szCs w:val="24"/>
        </w:rPr>
        <w:t xml:space="preserve">Sub-Consultants are required to enroll in the E-Verify program within thirty (30) calendar days of contract award, and use E-Verify within thirty (30) calendar days thereafter to verify employment eligibility of their employees assigned to the contract at the time of enrollment in E-Verify.  Additionally, Sub-Consultants shall flow down the requirement to use </w:t>
      </w:r>
      <w:proofErr w:type="spellStart"/>
      <w:r w:rsidRPr="00991327">
        <w:rPr>
          <w:rFonts w:asciiTheme="minorHAnsi" w:hAnsiTheme="minorHAnsi" w:cs="Calibri"/>
          <w:i/>
          <w:szCs w:val="24"/>
        </w:rPr>
        <w:t>E-verify</w:t>
      </w:r>
      <w:proofErr w:type="spellEnd"/>
      <w:r w:rsidRPr="00991327">
        <w:rPr>
          <w:rFonts w:asciiTheme="minorHAnsi" w:hAnsiTheme="minorHAnsi" w:cs="Calibri"/>
          <w:i/>
          <w:szCs w:val="24"/>
        </w:rPr>
        <w:t xml:space="preserve"> to their subcontracted vendors.</w:t>
      </w:r>
    </w:p>
    <w:p w14:paraId="05547D8C" w14:textId="77777777" w:rsidR="00530B23" w:rsidRPr="00991327" w:rsidRDefault="002F3493" w:rsidP="00530B23">
      <w:pPr>
        <w:ind w:left="1440"/>
        <w:jc w:val="both"/>
        <w:rPr>
          <w:rFonts w:asciiTheme="minorHAnsi" w:hAnsiTheme="minorHAnsi" w:cs="Calibri"/>
          <w:i/>
          <w:szCs w:val="24"/>
        </w:rPr>
      </w:pPr>
    </w:p>
    <w:p w14:paraId="1561073A" w14:textId="77777777" w:rsidR="00530B23" w:rsidRPr="00991327" w:rsidRDefault="00B1228E" w:rsidP="00530B23">
      <w:pPr>
        <w:ind w:left="1440"/>
        <w:jc w:val="both"/>
        <w:rPr>
          <w:rFonts w:asciiTheme="minorHAnsi" w:hAnsiTheme="minorHAnsi" w:cs="Calibri"/>
          <w:szCs w:val="24"/>
        </w:rPr>
      </w:pPr>
      <w:r w:rsidRPr="00991327">
        <w:rPr>
          <w:rFonts w:asciiTheme="minorHAnsi" w:hAnsiTheme="minorHAnsi" w:cs="Calibri"/>
          <w:i/>
          <w:iCs/>
          <w:szCs w:val="24"/>
        </w:rPr>
        <w:t>Sub-Consultant</w:t>
      </w:r>
      <w:r w:rsidRPr="00991327">
        <w:rPr>
          <w:rFonts w:asciiTheme="minorHAnsi" w:hAnsiTheme="minorHAnsi" w:cs="Calibri"/>
          <w:szCs w:val="24"/>
        </w:rPr>
        <w:t xml:space="preserve"> acknowledges and shall be fully responsible for complying with the provisions and regulations relating thereto, as either may be amended.  Failure to comply with the laws referenced herein shall constitute a breach of agreement and the client and/or </w:t>
      </w:r>
      <w:r w:rsidRPr="00991327">
        <w:rPr>
          <w:rFonts w:asciiTheme="minorHAnsi" w:hAnsiTheme="minorHAnsi" w:cs="Calibri"/>
          <w:i/>
          <w:iCs/>
          <w:szCs w:val="24"/>
        </w:rPr>
        <w:t>Consultant</w:t>
      </w:r>
      <w:r w:rsidRPr="00991327">
        <w:rPr>
          <w:rFonts w:asciiTheme="minorHAnsi" w:hAnsiTheme="minorHAnsi" w:cs="Calibri"/>
          <w:szCs w:val="24"/>
        </w:rPr>
        <w:t xml:space="preserve"> shall have the discretion to unilaterally terminate said agreement immediately.</w:t>
      </w:r>
    </w:p>
    <w:p w14:paraId="465F0BB8" w14:textId="77777777" w:rsidR="00D10692" w:rsidRPr="00991327" w:rsidRDefault="002F3493">
      <w:pPr>
        <w:ind w:firstLine="720"/>
        <w:jc w:val="both"/>
        <w:rPr>
          <w:rFonts w:asciiTheme="minorHAnsi" w:hAnsiTheme="minorHAnsi" w:cstheme="minorHAnsi"/>
          <w:szCs w:val="24"/>
        </w:rPr>
      </w:pPr>
    </w:p>
    <w:p w14:paraId="47516EE8"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14.  </w:t>
      </w:r>
      <w:r w:rsidRPr="00991327">
        <w:rPr>
          <w:rFonts w:asciiTheme="minorHAnsi" w:hAnsiTheme="minorHAnsi" w:cstheme="minorHAnsi"/>
          <w:szCs w:val="24"/>
          <w:u w:val="single"/>
        </w:rPr>
        <w:t>Expenses of Litigation</w:t>
      </w:r>
      <w:r w:rsidRPr="00991327">
        <w:rPr>
          <w:rFonts w:asciiTheme="minorHAnsi" w:hAnsiTheme="minorHAnsi" w:cstheme="minorHAnsi"/>
          <w:szCs w:val="24"/>
        </w:rPr>
        <w:t xml:space="preserve">.  In the event litigation in any way related to the services performed hereunder is initiated by one party to this Agreement against the other, the prevailing party shall be reimbursed by the other party its reasonable </w:t>
      </w:r>
      <w:proofErr w:type="spellStart"/>
      <w:r w:rsidRPr="00991327">
        <w:rPr>
          <w:rFonts w:asciiTheme="minorHAnsi" w:hAnsiTheme="minorHAnsi" w:cstheme="minorHAnsi"/>
          <w:szCs w:val="24"/>
        </w:rPr>
        <w:t>attorneys</w:t>
      </w:r>
      <w:proofErr w:type="spellEnd"/>
      <w:r w:rsidRPr="00991327">
        <w:rPr>
          <w:rFonts w:asciiTheme="minorHAnsi" w:hAnsiTheme="minorHAnsi" w:cstheme="minorHAnsi"/>
          <w:szCs w:val="24"/>
        </w:rPr>
        <w:t xml:space="preserve"> fees and costs.</w:t>
      </w:r>
    </w:p>
    <w:p w14:paraId="1A1884B0" w14:textId="77777777" w:rsidR="009A1193" w:rsidRPr="00991327" w:rsidRDefault="002F3493">
      <w:pPr>
        <w:jc w:val="both"/>
        <w:rPr>
          <w:rFonts w:asciiTheme="minorHAnsi" w:hAnsiTheme="minorHAnsi" w:cstheme="minorHAnsi"/>
          <w:szCs w:val="24"/>
        </w:rPr>
      </w:pPr>
    </w:p>
    <w:p w14:paraId="39A71593"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15.  </w:t>
      </w:r>
      <w:r w:rsidRPr="00991327">
        <w:rPr>
          <w:rFonts w:asciiTheme="minorHAnsi" w:hAnsiTheme="minorHAnsi" w:cstheme="minorHAnsi"/>
          <w:szCs w:val="24"/>
          <w:u w:val="single"/>
        </w:rPr>
        <w:t>Controlling Law</w:t>
      </w:r>
      <w:r w:rsidRPr="00991327">
        <w:rPr>
          <w:rFonts w:asciiTheme="minorHAnsi" w:hAnsiTheme="minorHAnsi" w:cstheme="minorHAnsi"/>
          <w:szCs w:val="24"/>
        </w:rPr>
        <w:t>.  This Agreement is to be governed by the laws of the State of Florida, and venue shall rest solely in Hillsborough County, Florida.</w:t>
      </w:r>
    </w:p>
    <w:p w14:paraId="59F386BC" w14:textId="77777777" w:rsidR="009A1193" w:rsidRPr="00991327" w:rsidRDefault="002F3493">
      <w:pPr>
        <w:jc w:val="both"/>
        <w:rPr>
          <w:rFonts w:asciiTheme="minorHAnsi" w:hAnsiTheme="minorHAnsi" w:cstheme="minorHAnsi"/>
          <w:szCs w:val="24"/>
        </w:rPr>
      </w:pPr>
    </w:p>
    <w:p w14:paraId="6E84CE6F"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16.  </w:t>
      </w:r>
      <w:r w:rsidRPr="00991327">
        <w:rPr>
          <w:rFonts w:asciiTheme="minorHAnsi" w:hAnsiTheme="minorHAnsi" w:cstheme="minorHAnsi"/>
          <w:szCs w:val="24"/>
          <w:u w:val="single"/>
        </w:rPr>
        <w:t>Hazardous Substances</w:t>
      </w:r>
      <w:r w:rsidRPr="00991327">
        <w:rPr>
          <w:rFonts w:asciiTheme="minorHAnsi" w:hAnsiTheme="minorHAnsi" w:cstheme="minorHAnsi"/>
          <w:szCs w:val="24"/>
        </w:rPr>
        <w:t xml:space="preserve">.  It is understood and agreed that in seeking the professional services of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in this Agreement,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does not request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to undertake uninsurable obligations involving or related in any manner to hazardous substances.</w:t>
      </w:r>
    </w:p>
    <w:p w14:paraId="77F066FD" w14:textId="77777777" w:rsidR="009A1193" w:rsidRPr="00991327" w:rsidRDefault="002F3493">
      <w:pPr>
        <w:jc w:val="both"/>
        <w:rPr>
          <w:rFonts w:asciiTheme="minorHAnsi" w:hAnsiTheme="minorHAnsi" w:cstheme="minorHAnsi"/>
          <w:szCs w:val="24"/>
        </w:rPr>
      </w:pPr>
    </w:p>
    <w:p w14:paraId="5CAC030D"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17.  </w:t>
      </w:r>
      <w:r w:rsidRPr="00991327">
        <w:rPr>
          <w:rFonts w:asciiTheme="minorHAnsi" w:hAnsiTheme="minorHAnsi" w:cstheme="minorHAnsi"/>
          <w:szCs w:val="24"/>
          <w:u w:val="single"/>
        </w:rPr>
        <w:t>Binding Effect</w:t>
      </w:r>
      <w:r w:rsidRPr="00991327">
        <w:rPr>
          <w:rFonts w:asciiTheme="minorHAnsi" w:hAnsiTheme="minorHAnsi" w:cstheme="minorHAnsi"/>
          <w:szCs w:val="24"/>
        </w:rPr>
        <w:t>.  This Agreement shall bind, and the benefits thereof shall inure to, the respective parties hereto, their legal representatives, executors, administrators, successors and assigns.</w:t>
      </w:r>
    </w:p>
    <w:p w14:paraId="4DFDEF66" w14:textId="77777777" w:rsidR="009A1193" w:rsidRPr="00991327" w:rsidRDefault="002F3493">
      <w:pPr>
        <w:jc w:val="both"/>
        <w:rPr>
          <w:rFonts w:asciiTheme="minorHAnsi" w:hAnsiTheme="minorHAnsi" w:cstheme="minorHAnsi"/>
          <w:szCs w:val="24"/>
        </w:rPr>
      </w:pPr>
    </w:p>
    <w:p w14:paraId="21D6088E" w14:textId="77777777" w:rsidR="00530B23" w:rsidRPr="00991327" w:rsidRDefault="00B1228E" w:rsidP="00D10692">
      <w:pPr>
        <w:ind w:firstLine="720"/>
        <w:jc w:val="both"/>
        <w:rPr>
          <w:rFonts w:asciiTheme="minorHAnsi" w:hAnsiTheme="minorHAnsi" w:cstheme="minorHAnsi"/>
          <w:szCs w:val="24"/>
        </w:rPr>
      </w:pPr>
      <w:r w:rsidRPr="00991327">
        <w:rPr>
          <w:rFonts w:asciiTheme="minorHAnsi" w:hAnsiTheme="minorHAnsi" w:cstheme="minorHAnsi"/>
          <w:szCs w:val="24"/>
        </w:rPr>
        <w:t xml:space="preserve">18. </w:t>
      </w:r>
      <w:r w:rsidRPr="00991327">
        <w:rPr>
          <w:rFonts w:asciiTheme="minorHAnsi" w:hAnsiTheme="minorHAnsi" w:cstheme="minorHAnsi"/>
          <w:szCs w:val="24"/>
          <w:u w:val="single"/>
        </w:rPr>
        <w:t>Incorporation of Provisions</w:t>
      </w:r>
      <w:r w:rsidRPr="00991327">
        <w:rPr>
          <w:rFonts w:asciiTheme="minorHAnsi" w:hAnsiTheme="minorHAnsi" w:cstheme="minorHAnsi"/>
          <w:szCs w:val="24"/>
        </w:rPr>
        <w:t xml:space="preserve">. From </w:t>
      </w:r>
      <w:r w:rsidRPr="00991327">
        <w:rPr>
          <w:rFonts w:asciiTheme="minorHAnsi" w:hAnsiTheme="minorHAnsi" w:cstheme="minorHAnsi"/>
          <w:b/>
          <w:szCs w:val="24"/>
        </w:rPr>
        <w:t>“STATE OF FLORIDA DEPARTMENT OF TRANSPORTATION STANDARD PROFESSIONAL SERVICES AGREEMENT TERMS”</w:t>
      </w:r>
      <w:r w:rsidRPr="00991327">
        <w:rPr>
          <w:rFonts w:asciiTheme="minorHAnsi" w:hAnsiTheme="minorHAnsi" w:cstheme="minorHAnsi"/>
          <w:szCs w:val="24"/>
        </w:rPr>
        <w:t xml:space="preserve">.  The provisions of Paragraphs C through H of Section 9 “Terms for Federal Aid Contracts (Appendix I), are attached and incorporated into this Professional Services Agreement by reference as required in all subcontracts. </w:t>
      </w:r>
    </w:p>
    <w:p w14:paraId="2B12E3AA" w14:textId="77777777" w:rsidR="00530B23" w:rsidRPr="00991327" w:rsidRDefault="002F3493" w:rsidP="00D10692">
      <w:pPr>
        <w:ind w:firstLine="720"/>
        <w:jc w:val="both"/>
        <w:rPr>
          <w:rFonts w:asciiTheme="minorHAnsi" w:hAnsiTheme="minorHAnsi" w:cstheme="minorHAnsi"/>
          <w:szCs w:val="24"/>
        </w:rPr>
      </w:pPr>
    </w:p>
    <w:p w14:paraId="0EB4AD74" w14:textId="77777777" w:rsidR="009A1193" w:rsidRPr="00991327" w:rsidRDefault="00B1228E" w:rsidP="00D10692">
      <w:pPr>
        <w:ind w:firstLine="720"/>
        <w:jc w:val="both"/>
        <w:rPr>
          <w:rFonts w:asciiTheme="minorHAnsi" w:hAnsiTheme="minorHAnsi" w:cstheme="minorHAnsi"/>
          <w:i/>
          <w:szCs w:val="24"/>
        </w:rPr>
      </w:pPr>
      <w:r w:rsidRPr="00991327">
        <w:rPr>
          <w:rFonts w:asciiTheme="minorHAnsi" w:hAnsiTheme="minorHAnsi" w:cstheme="minorHAnsi"/>
          <w:szCs w:val="24"/>
        </w:rPr>
        <w:t xml:space="preserve">19.  </w:t>
      </w:r>
      <w:r w:rsidRPr="00991327">
        <w:rPr>
          <w:rFonts w:asciiTheme="minorHAnsi" w:hAnsiTheme="minorHAnsi" w:cstheme="minorHAnsi"/>
          <w:szCs w:val="24"/>
          <w:u w:val="single"/>
        </w:rPr>
        <w:t>Merger, Amendment</w:t>
      </w:r>
      <w:r w:rsidRPr="00991327">
        <w:rPr>
          <w:rFonts w:asciiTheme="minorHAnsi" w:hAnsiTheme="minorHAnsi" w:cstheme="minorHAnsi"/>
          <w:szCs w:val="24"/>
        </w:rPr>
        <w:t xml:space="preserve">.  This Agreement constitutes the entire agreement between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and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and all negotiations and oral understandings between the parties are merged herein.  This Agreement may be supplemented and/or amended only by a written document executed by both the </w:t>
      </w:r>
      <w:r w:rsidRPr="00991327">
        <w:rPr>
          <w:rFonts w:asciiTheme="minorHAnsi" w:hAnsiTheme="minorHAnsi" w:cstheme="minorHAnsi"/>
          <w:i/>
          <w:szCs w:val="24"/>
        </w:rPr>
        <w:t>Consultant</w:t>
      </w:r>
      <w:r w:rsidRPr="00991327">
        <w:rPr>
          <w:rFonts w:asciiTheme="minorHAnsi" w:hAnsiTheme="minorHAnsi" w:cstheme="minorHAnsi"/>
          <w:szCs w:val="24"/>
        </w:rPr>
        <w:t xml:space="preserve"> and the </w:t>
      </w:r>
      <w:r w:rsidRPr="00991327">
        <w:rPr>
          <w:rFonts w:asciiTheme="minorHAnsi" w:hAnsiTheme="minorHAnsi" w:cstheme="minorHAnsi"/>
          <w:i/>
          <w:szCs w:val="24"/>
        </w:rPr>
        <w:t>Sub-Consultant.</w:t>
      </w:r>
    </w:p>
    <w:p w14:paraId="446EF390" w14:textId="77777777" w:rsidR="00EA4D6A" w:rsidRPr="00991327" w:rsidRDefault="002F3493" w:rsidP="00D10692">
      <w:pPr>
        <w:ind w:firstLine="720"/>
        <w:jc w:val="both"/>
        <w:rPr>
          <w:rFonts w:asciiTheme="minorHAnsi" w:hAnsiTheme="minorHAnsi" w:cstheme="minorHAnsi"/>
          <w:szCs w:val="24"/>
        </w:rPr>
      </w:pPr>
    </w:p>
    <w:p w14:paraId="6F82AC88" w14:textId="77777777" w:rsidR="009A1193" w:rsidRPr="00991327" w:rsidRDefault="00B1228E" w:rsidP="00530B23">
      <w:pPr>
        <w:widowControl/>
        <w:ind w:firstLine="720"/>
        <w:rPr>
          <w:rFonts w:asciiTheme="minorHAnsi" w:hAnsiTheme="minorHAnsi" w:cstheme="minorHAnsi"/>
          <w:szCs w:val="24"/>
        </w:rPr>
      </w:pPr>
      <w:r w:rsidRPr="00991327">
        <w:rPr>
          <w:rFonts w:asciiTheme="minorHAnsi" w:hAnsiTheme="minorHAnsi" w:cstheme="minorHAnsi"/>
          <w:szCs w:val="24"/>
        </w:rPr>
        <w:t xml:space="preserve">20.  </w:t>
      </w:r>
      <w:r w:rsidRPr="00991327">
        <w:rPr>
          <w:rFonts w:asciiTheme="minorHAnsi" w:hAnsiTheme="minorHAnsi" w:cstheme="minorHAnsi"/>
          <w:szCs w:val="24"/>
          <w:u w:val="single"/>
        </w:rPr>
        <w:t>Non-assignability</w:t>
      </w:r>
      <w:r w:rsidRPr="00991327">
        <w:rPr>
          <w:rFonts w:asciiTheme="minorHAnsi" w:hAnsiTheme="minorHAnsi" w:cstheme="minorHAnsi"/>
          <w:szCs w:val="24"/>
        </w:rPr>
        <w:t>.  Neither party shall assign any rights or delegate any duties arising under this Agreement without prior written consent of the other party.</w:t>
      </w:r>
    </w:p>
    <w:p w14:paraId="0321D9B7" w14:textId="77777777" w:rsidR="009A1193" w:rsidRPr="00991327" w:rsidRDefault="002F3493">
      <w:pPr>
        <w:jc w:val="both"/>
        <w:rPr>
          <w:rFonts w:asciiTheme="minorHAnsi" w:hAnsiTheme="minorHAnsi" w:cstheme="minorHAnsi"/>
          <w:szCs w:val="24"/>
        </w:rPr>
      </w:pPr>
    </w:p>
    <w:p w14:paraId="44AA0225" w14:textId="77777777" w:rsidR="009A1193" w:rsidRPr="00991327" w:rsidRDefault="00B1228E">
      <w:pPr>
        <w:ind w:firstLine="720"/>
        <w:jc w:val="both"/>
        <w:rPr>
          <w:rFonts w:asciiTheme="minorHAnsi" w:hAnsiTheme="minorHAnsi" w:cstheme="minorHAnsi"/>
          <w:szCs w:val="24"/>
        </w:rPr>
      </w:pPr>
      <w:r w:rsidRPr="00991327">
        <w:rPr>
          <w:rFonts w:asciiTheme="minorHAnsi" w:hAnsiTheme="minorHAnsi" w:cstheme="minorHAnsi"/>
          <w:szCs w:val="24"/>
        </w:rPr>
        <w:t xml:space="preserve">21.  </w:t>
      </w:r>
      <w:r w:rsidRPr="00991327">
        <w:rPr>
          <w:rFonts w:asciiTheme="minorHAnsi" w:hAnsiTheme="minorHAnsi" w:cstheme="minorHAnsi"/>
          <w:szCs w:val="24"/>
          <w:u w:val="single"/>
        </w:rPr>
        <w:t>Severability</w:t>
      </w:r>
      <w:r w:rsidRPr="00991327">
        <w:rPr>
          <w:rFonts w:asciiTheme="minorHAnsi" w:hAnsiTheme="minorHAnsi" w:cstheme="minorHAnsi"/>
          <w:szCs w:val="24"/>
        </w:rPr>
        <w:t>.  Any provision in this Agreement that is prohibited or unenforceable under Florida or federal law shall be ineffective to the extent of such prohibitions or unenforceability, without invalidating the remaining provisions hereof.  Also, the non-enforcement of any provision by either party to this Agreement shall not constitute a waiver of that provision nor shall it affect the enforceability of that provision or the remainder of this Agreement.</w:t>
      </w:r>
    </w:p>
    <w:p w14:paraId="492115EB" w14:textId="77777777" w:rsidR="00D01436" w:rsidRPr="00991327" w:rsidRDefault="002F3493">
      <w:pPr>
        <w:ind w:firstLine="720"/>
        <w:jc w:val="both"/>
        <w:rPr>
          <w:rFonts w:asciiTheme="minorHAnsi" w:hAnsiTheme="minorHAnsi" w:cstheme="minorHAnsi"/>
          <w:szCs w:val="24"/>
        </w:rPr>
      </w:pPr>
    </w:p>
    <w:p w14:paraId="1552A600" w14:textId="77777777" w:rsidR="00D01436" w:rsidRPr="00991327" w:rsidRDefault="00B1228E" w:rsidP="00D01436">
      <w:pPr>
        <w:ind w:firstLine="720"/>
        <w:jc w:val="both"/>
        <w:rPr>
          <w:rFonts w:asciiTheme="minorHAnsi" w:hAnsiTheme="minorHAnsi" w:cstheme="minorHAnsi"/>
          <w:szCs w:val="24"/>
        </w:rPr>
      </w:pPr>
      <w:r w:rsidRPr="00991327">
        <w:rPr>
          <w:rFonts w:asciiTheme="minorHAnsi" w:hAnsiTheme="minorHAnsi" w:cstheme="minorHAnsi"/>
          <w:szCs w:val="24"/>
        </w:rPr>
        <w:t xml:space="preserve">22.   </w:t>
      </w:r>
      <w:r w:rsidRPr="00991327">
        <w:rPr>
          <w:rFonts w:asciiTheme="minorHAnsi" w:hAnsiTheme="minorHAnsi" w:cstheme="minorHAnsi"/>
          <w:szCs w:val="24"/>
          <w:u w:val="single"/>
        </w:rPr>
        <w:t>Conflict of Interest</w:t>
      </w:r>
      <w:r w:rsidRPr="00991327">
        <w:rPr>
          <w:rFonts w:asciiTheme="minorHAnsi" w:hAnsiTheme="minorHAnsi" w:cstheme="minorHAnsi"/>
          <w:szCs w:val="24"/>
        </w:rPr>
        <w:t xml:space="preserve">.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covenants that it presently has no interest and shall not acquire any interest, direct or indirect, which would conflict in any manner with the performance of Services.  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further covenants that in the performance of this Agreement, no person having any such interest shall knowingly be employed by </w:t>
      </w:r>
      <w:r w:rsidRPr="00991327">
        <w:rPr>
          <w:rFonts w:asciiTheme="minorHAnsi" w:hAnsiTheme="minorHAnsi" w:cstheme="minorHAnsi"/>
          <w:i/>
          <w:szCs w:val="24"/>
        </w:rPr>
        <w:t>Sub-Consultant</w:t>
      </w:r>
      <w:r w:rsidRPr="00991327">
        <w:rPr>
          <w:rFonts w:asciiTheme="minorHAnsi" w:hAnsiTheme="minorHAnsi" w:cstheme="minorHAnsi"/>
          <w:szCs w:val="24"/>
        </w:rPr>
        <w:t>.</w:t>
      </w:r>
    </w:p>
    <w:p w14:paraId="1EB7085F"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 xml:space="preserve">The </w:t>
      </w:r>
      <w:r w:rsidRPr="00991327">
        <w:rPr>
          <w:rFonts w:asciiTheme="minorHAnsi" w:hAnsiTheme="minorHAnsi" w:cstheme="minorHAnsi"/>
          <w:i/>
          <w:szCs w:val="24"/>
        </w:rPr>
        <w:t>Sub-Consultant</w:t>
      </w:r>
      <w:r w:rsidRPr="00991327">
        <w:rPr>
          <w:rFonts w:asciiTheme="minorHAnsi" w:hAnsiTheme="minorHAnsi" w:cstheme="minorHAnsi"/>
          <w:szCs w:val="24"/>
        </w:rPr>
        <w:t xml:space="preserve"> agrees that it and its employees shall be bound by applicable local, state and federal laws regarding this subject of Conflict of Interest.</w:t>
      </w:r>
    </w:p>
    <w:p w14:paraId="6EC8EB17" w14:textId="77777777" w:rsidR="00D01436" w:rsidRPr="00991327" w:rsidRDefault="002F3493" w:rsidP="00D01436">
      <w:pPr>
        <w:jc w:val="both"/>
        <w:rPr>
          <w:rFonts w:asciiTheme="minorHAnsi" w:hAnsiTheme="minorHAnsi" w:cstheme="minorHAnsi"/>
          <w:szCs w:val="24"/>
        </w:rPr>
      </w:pPr>
    </w:p>
    <w:p w14:paraId="240D5D71" w14:textId="69416009" w:rsidR="00D01436" w:rsidRDefault="00B1228E" w:rsidP="00D01436">
      <w:pPr>
        <w:ind w:firstLine="720"/>
        <w:jc w:val="center"/>
        <w:rPr>
          <w:rFonts w:asciiTheme="minorHAnsi" w:hAnsiTheme="minorHAnsi" w:cstheme="minorHAnsi"/>
          <w:b/>
          <w:szCs w:val="24"/>
        </w:rPr>
      </w:pPr>
      <w:r w:rsidRPr="00991327">
        <w:rPr>
          <w:rFonts w:asciiTheme="minorHAnsi" w:hAnsiTheme="minorHAnsi" w:cstheme="minorHAnsi"/>
          <w:b/>
          <w:szCs w:val="24"/>
        </w:rPr>
        <w:t>SIGNATURE PAGE TO FOLLOW</w:t>
      </w:r>
    </w:p>
    <w:p w14:paraId="0C0E21B9" w14:textId="77777777" w:rsidR="00B1228E" w:rsidRPr="00991327" w:rsidRDefault="00B1228E" w:rsidP="00D01436">
      <w:pPr>
        <w:ind w:firstLine="720"/>
        <w:jc w:val="center"/>
        <w:rPr>
          <w:rFonts w:asciiTheme="minorHAnsi" w:hAnsiTheme="minorHAnsi" w:cstheme="minorHAnsi"/>
          <w:b/>
          <w:szCs w:val="24"/>
        </w:rPr>
      </w:pPr>
    </w:p>
    <w:p w14:paraId="2FC676D8" w14:textId="77777777" w:rsidR="009A1193" w:rsidRPr="00991327" w:rsidRDefault="00B1228E">
      <w:pPr>
        <w:pStyle w:val="BodyTextIndent"/>
        <w:rPr>
          <w:rFonts w:asciiTheme="minorHAnsi" w:hAnsiTheme="minorHAnsi" w:cstheme="minorHAnsi"/>
          <w:sz w:val="24"/>
          <w:szCs w:val="24"/>
        </w:rPr>
      </w:pPr>
      <w:r w:rsidRPr="00991327">
        <w:rPr>
          <w:rFonts w:asciiTheme="minorHAnsi" w:hAnsiTheme="minorHAnsi" w:cstheme="minorHAnsi"/>
          <w:sz w:val="24"/>
          <w:szCs w:val="24"/>
        </w:rPr>
        <w:lastRenderedPageBreak/>
        <w:t xml:space="preserve">IN WITNESS WHEREOF, the </w:t>
      </w:r>
      <w:r w:rsidRPr="00991327">
        <w:rPr>
          <w:rFonts w:asciiTheme="minorHAnsi" w:hAnsiTheme="minorHAnsi" w:cstheme="minorHAnsi"/>
          <w:i/>
          <w:sz w:val="24"/>
          <w:szCs w:val="24"/>
        </w:rPr>
        <w:t>Consultant</w:t>
      </w:r>
      <w:r w:rsidRPr="00991327">
        <w:rPr>
          <w:rFonts w:asciiTheme="minorHAnsi" w:hAnsiTheme="minorHAnsi" w:cstheme="minorHAnsi"/>
          <w:sz w:val="24"/>
          <w:szCs w:val="24"/>
        </w:rPr>
        <w:t xml:space="preserve"> and the </w:t>
      </w:r>
      <w:r w:rsidRPr="00991327">
        <w:rPr>
          <w:rFonts w:asciiTheme="minorHAnsi" w:hAnsiTheme="minorHAnsi" w:cstheme="minorHAnsi"/>
          <w:i/>
          <w:sz w:val="24"/>
          <w:szCs w:val="24"/>
        </w:rPr>
        <w:t>Sub-Consultant</w:t>
      </w:r>
      <w:r w:rsidRPr="00991327">
        <w:rPr>
          <w:rFonts w:asciiTheme="minorHAnsi" w:hAnsiTheme="minorHAnsi" w:cstheme="minorHAnsi"/>
          <w:sz w:val="24"/>
          <w:szCs w:val="24"/>
        </w:rPr>
        <w:t xml:space="preserve"> have caused this instrument to be signed by their respective duly authorized officers, all on the day and year first above written.</w:t>
      </w:r>
    </w:p>
    <w:p w14:paraId="6BC9F82F" w14:textId="77777777" w:rsidR="00D01436" w:rsidRPr="00991327" w:rsidRDefault="002F3493">
      <w:pPr>
        <w:pStyle w:val="BodyTextIndent"/>
        <w:rPr>
          <w:rFonts w:asciiTheme="minorHAnsi" w:hAnsiTheme="minorHAnsi" w:cstheme="minorHAnsi"/>
          <w:sz w:val="24"/>
          <w:szCs w:val="24"/>
        </w:rPr>
      </w:pPr>
    </w:p>
    <w:p w14:paraId="3E431A5C" w14:textId="77777777" w:rsidR="00D01436" w:rsidRPr="00991327" w:rsidRDefault="002F3493">
      <w:pPr>
        <w:pStyle w:val="BodyTextIndent"/>
        <w:rPr>
          <w:rFonts w:asciiTheme="minorHAnsi" w:hAnsiTheme="minorHAnsi" w:cstheme="minorHAnsi"/>
          <w:sz w:val="24"/>
          <w:szCs w:val="24"/>
        </w:rPr>
      </w:pPr>
    </w:p>
    <w:p w14:paraId="2F571BDB" w14:textId="77777777" w:rsidR="00D01436" w:rsidRPr="00991327" w:rsidRDefault="002F3493">
      <w:pPr>
        <w:pStyle w:val="BodyTextIndent"/>
        <w:rPr>
          <w:rFonts w:asciiTheme="minorHAnsi" w:hAnsiTheme="minorHAnsi" w:cstheme="minorHAnsi"/>
          <w:sz w:val="24"/>
          <w:szCs w:val="24"/>
        </w:rPr>
      </w:pPr>
    </w:p>
    <w:p w14:paraId="3BD471A2" w14:textId="77777777" w:rsidR="009A1193" w:rsidRPr="00991327" w:rsidRDefault="002F3493">
      <w:pPr>
        <w:jc w:val="both"/>
        <w:rPr>
          <w:rFonts w:asciiTheme="minorHAnsi" w:hAnsiTheme="minorHAnsi" w:cstheme="minorHAnsi"/>
          <w:szCs w:val="24"/>
        </w:rPr>
      </w:pPr>
    </w:p>
    <w:p w14:paraId="60181BDB" w14:textId="77777777" w:rsidR="00D01436" w:rsidRPr="00991327" w:rsidRDefault="00B1228E" w:rsidP="00D01436">
      <w:pPr>
        <w:jc w:val="both"/>
        <w:rPr>
          <w:rFonts w:asciiTheme="minorHAnsi" w:hAnsiTheme="minorHAnsi" w:cstheme="minorHAnsi"/>
          <w:i/>
          <w:szCs w:val="24"/>
        </w:rPr>
      </w:pPr>
      <w:r w:rsidRPr="00991327">
        <w:rPr>
          <w:rFonts w:asciiTheme="minorHAnsi" w:hAnsiTheme="minorHAnsi" w:cstheme="minorHAnsi"/>
          <w:szCs w:val="24"/>
        </w:rPr>
        <w:t>ATTEST:</w:t>
      </w:r>
      <w:r w:rsidRPr="00991327">
        <w:rPr>
          <w:rFonts w:asciiTheme="minorHAnsi" w:hAnsiTheme="minorHAnsi" w:cstheme="minorHAnsi"/>
          <w:szCs w:val="24"/>
        </w:rPr>
        <w:tab/>
      </w:r>
      <w:r w:rsidRPr="00991327">
        <w:rPr>
          <w:rFonts w:asciiTheme="minorHAnsi" w:hAnsiTheme="minorHAnsi" w:cstheme="minorHAnsi"/>
          <w:b/>
          <w:szCs w:val="24"/>
        </w:rPr>
        <w:t xml:space="preserve">TINDALE OLIVER </w:t>
      </w:r>
      <w:r w:rsidRPr="00991327">
        <w:rPr>
          <w:rFonts w:asciiTheme="minorHAnsi" w:hAnsiTheme="minorHAnsi" w:cstheme="minorHAnsi"/>
          <w:i/>
          <w:szCs w:val="24"/>
        </w:rPr>
        <w:t>(Consultant)</w:t>
      </w:r>
    </w:p>
    <w:p w14:paraId="17F18FC1" w14:textId="153071A1" w:rsidR="00D01436" w:rsidRDefault="002F3493" w:rsidP="00D01436">
      <w:pPr>
        <w:jc w:val="both"/>
        <w:rPr>
          <w:rFonts w:asciiTheme="minorHAnsi" w:hAnsiTheme="minorHAnsi" w:cstheme="minorHAnsi"/>
          <w:szCs w:val="24"/>
        </w:rPr>
      </w:pPr>
    </w:p>
    <w:p w14:paraId="7E83E289" w14:textId="77777777" w:rsidR="00B1228E" w:rsidRPr="00991327" w:rsidRDefault="00B1228E" w:rsidP="00D01436">
      <w:pPr>
        <w:jc w:val="both"/>
        <w:rPr>
          <w:rFonts w:asciiTheme="minorHAnsi" w:hAnsiTheme="minorHAnsi" w:cstheme="minorHAnsi"/>
          <w:szCs w:val="24"/>
        </w:rPr>
      </w:pPr>
    </w:p>
    <w:p w14:paraId="2924A7DF" w14:textId="77777777" w:rsidR="00D01436" w:rsidRPr="00991327" w:rsidRDefault="002F3493" w:rsidP="00D01436">
      <w:pPr>
        <w:jc w:val="both"/>
        <w:rPr>
          <w:rFonts w:asciiTheme="minorHAnsi" w:hAnsiTheme="minorHAnsi" w:cstheme="minorHAnsi"/>
          <w:szCs w:val="24"/>
        </w:rPr>
      </w:pPr>
    </w:p>
    <w:p w14:paraId="7E48D7CC"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By:</w:t>
      </w:r>
      <w:r w:rsidRPr="00991327">
        <w:rPr>
          <w:rFonts w:asciiTheme="minorHAnsi" w:hAnsiTheme="minorHAnsi" w:cstheme="minorHAnsi"/>
          <w:szCs w:val="24"/>
        </w:rPr>
        <w:tab/>
        <w:t>_______________________________</w:t>
      </w:r>
      <w:r w:rsidRPr="00991327">
        <w:rPr>
          <w:rFonts w:asciiTheme="minorHAnsi" w:hAnsiTheme="minorHAnsi" w:cstheme="minorHAnsi"/>
          <w:szCs w:val="24"/>
        </w:rPr>
        <w:tab/>
        <w:t>Date:</w:t>
      </w:r>
      <w:r w:rsidRPr="00991327">
        <w:rPr>
          <w:rFonts w:asciiTheme="minorHAnsi" w:hAnsiTheme="minorHAnsi" w:cstheme="minorHAnsi"/>
          <w:szCs w:val="24"/>
        </w:rPr>
        <w:tab/>
        <w:t>_________________________</w:t>
      </w:r>
    </w:p>
    <w:p w14:paraId="4B8B9961"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ab/>
      </w:r>
    </w:p>
    <w:p w14:paraId="45880A36"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ab/>
        <w:t>_______________________________</w:t>
      </w:r>
      <w:r w:rsidRPr="00991327">
        <w:rPr>
          <w:rFonts w:asciiTheme="minorHAnsi" w:hAnsiTheme="minorHAnsi" w:cstheme="minorHAnsi"/>
          <w:szCs w:val="24"/>
        </w:rPr>
        <w:tab/>
        <w:t>_______________________________</w:t>
      </w:r>
    </w:p>
    <w:p w14:paraId="0EFC89A5"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ab/>
        <w:t>Print/Type Name</w:t>
      </w:r>
      <w:r w:rsidRPr="00991327">
        <w:rPr>
          <w:rFonts w:asciiTheme="minorHAnsi" w:hAnsiTheme="minorHAnsi" w:cstheme="minorHAnsi"/>
          <w:szCs w:val="24"/>
        </w:rPr>
        <w:tab/>
      </w:r>
      <w:r w:rsidRPr="00991327">
        <w:rPr>
          <w:rFonts w:asciiTheme="minorHAnsi" w:hAnsiTheme="minorHAnsi" w:cstheme="minorHAnsi"/>
          <w:szCs w:val="24"/>
        </w:rPr>
        <w:tab/>
      </w:r>
      <w:r w:rsidRPr="00991327">
        <w:rPr>
          <w:rFonts w:asciiTheme="minorHAnsi" w:hAnsiTheme="minorHAnsi" w:cstheme="minorHAnsi"/>
          <w:szCs w:val="24"/>
        </w:rPr>
        <w:tab/>
      </w:r>
      <w:r w:rsidRPr="00991327">
        <w:rPr>
          <w:rFonts w:asciiTheme="minorHAnsi" w:hAnsiTheme="minorHAnsi" w:cstheme="minorHAnsi"/>
          <w:szCs w:val="24"/>
        </w:rPr>
        <w:tab/>
        <w:t>Title</w:t>
      </w:r>
    </w:p>
    <w:p w14:paraId="0939321F" w14:textId="77777777" w:rsidR="00D01436" w:rsidRPr="00991327" w:rsidRDefault="002F3493" w:rsidP="00D01436">
      <w:pPr>
        <w:jc w:val="both"/>
        <w:rPr>
          <w:rFonts w:asciiTheme="minorHAnsi" w:hAnsiTheme="minorHAnsi" w:cstheme="minorHAnsi"/>
          <w:szCs w:val="24"/>
        </w:rPr>
      </w:pPr>
    </w:p>
    <w:p w14:paraId="7244850F" w14:textId="77777777" w:rsidR="00D01436" w:rsidRPr="00991327" w:rsidRDefault="002F3493" w:rsidP="00D01436">
      <w:pPr>
        <w:jc w:val="both"/>
        <w:rPr>
          <w:rFonts w:asciiTheme="minorHAnsi" w:hAnsiTheme="minorHAnsi" w:cstheme="minorHAnsi"/>
          <w:szCs w:val="24"/>
        </w:rPr>
      </w:pPr>
    </w:p>
    <w:p w14:paraId="49B17A53" w14:textId="77777777" w:rsidR="00D01436" w:rsidRPr="00991327" w:rsidRDefault="002F3493" w:rsidP="00D01436">
      <w:pPr>
        <w:jc w:val="both"/>
        <w:rPr>
          <w:rFonts w:asciiTheme="minorHAnsi" w:hAnsiTheme="minorHAnsi" w:cstheme="minorHAnsi"/>
          <w:szCs w:val="24"/>
        </w:rPr>
      </w:pPr>
    </w:p>
    <w:p w14:paraId="38AE8EF4" w14:textId="77777777" w:rsidR="00D01436" w:rsidRPr="00991327" w:rsidRDefault="002F3493" w:rsidP="00D01436">
      <w:pPr>
        <w:jc w:val="both"/>
        <w:rPr>
          <w:rFonts w:asciiTheme="minorHAnsi" w:hAnsiTheme="minorHAnsi" w:cstheme="minorHAnsi"/>
          <w:szCs w:val="24"/>
        </w:rPr>
      </w:pPr>
    </w:p>
    <w:p w14:paraId="1BAF0773" w14:textId="77777777" w:rsidR="00D01436" w:rsidRPr="00991327" w:rsidRDefault="002F3493" w:rsidP="00D01436">
      <w:pPr>
        <w:jc w:val="both"/>
        <w:rPr>
          <w:rFonts w:asciiTheme="minorHAnsi" w:hAnsiTheme="minorHAnsi" w:cstheme="minorHAnsi"/>
          <w:szCs w:val="24"/>
        </w:rPr>
      </w:pPr>
    </w:p>
    <w:p w14:paraId="24BD9455" w14:textId="77777777" w:rsidR="00D01436" w:rsidRPr="00991327" w:rsidRDefault="002F3493" w:rsidP="00D01436">
      <w:pPr>
        <w:jc w:val="both"/>
        <w:rPr>
          <w:rFonts w:asciiTheme="minorHAnsi" w:hAnsiTheme="minorHAnsi" w:cstheme="minorHAnsi"/>
          <w:szCs w:val="24"/>
        </w:rPr>
      </w:pPr>
    </w:p>
    <w:p w14:paraId="17F03448" w14:textId="77777777" w:rsidR="00D01436" w:rsidRPr="00991327" w:rsidRDefault="002F3493" w:rsidP="00D01436">
      <w:pPr>
        <w:jc w:val="both"/>
        <w:rPr>
          <w:rFonts w:asciiTheme="minorHAnsi" w:hAnsiTheme="minorHAnsi" w:cstheme="minorHAnsi"/>
          <w:szCs w:val="24"/>
        </w:rPr>
      </w:pPr>
    </w:p>
    <w:p w14:paraId="751278DB" w14:textId="351D14DE" w:rsidR="00D01436" w:rsidRPr="00991327" w:rsidRDefault="00B1228E" w:rsidP="00D01436">
      <w:pPr>
        <w:jc w:val="both"/>
        <w:rPr>
          <w:rFonts w:asciiTheme="minorHAnsi" w:hAnsiTheme="minorHAnsi" w:cstheme="minorHAnsi"/>
          <w:i/>
          <w:szCs w:val="24"/>
        </w:rPr>
      </w:pPr>
      <w:r w:rsidRPr="00991327">
        <w:rPr>
          <w:rFonts w:asciiTheme="minorHAnsi" w:hAnsiTheme="minorHAnsi" w:cstheme="minorHAnsi"/>
          <w:szCs w:val="24"/>
        </w:rPr>
        <w:t>ATTEST:</w:t>
      </w:r>
      <w:r w:rsidRPr="00991327">
        <w:rPr>
          <w:rFonts w:asciiTheme="minorHAnsi" w:hAnsiTheme="minorHAnsi" w:cstheme="minorHAnsi"/>
          <w:szCs w:val="24"/>
        </w:rPr>
        <w:tab/>
      </w:r>
      <w:r w:rsidR="00FB23C8">
        <w:rPr>
          <w:rFonts w:asciiTheme="minorHAnsi" w:hAnsiTheme="minorHAnsi" w:cstheme="minorHAnsi"/>
          <w:b/>
          <w:szCs w:val="24"/>
        </w:rPr>
        <w:t>GANNETT FLEMING, INC</w:t>
      </w:r>
      <w:r w:rsidR="00FB23C8" w:rsidRPr="00991327">
        <w:rPr>
          <w:rFonts w:asciiTheme="minorHAnsi" w:hAnsiTheme="minorHAnsi"/>
          <w:color w:val="000000"/>
          <w:szCs w:val="24"/>
        </w:rPr>
        <w:t xml:space="preserve"> </w:t>
      </w:r>
      <w:r w:rsidRPr="00991327">
        <w:rPr>
          <w:rFonts w:asciiTheme="minorHAnsi" w:hAnsiTheme="minorHAnsi" w:cstheme="minorHAnsi"/>
          <w:i/>
          <w:szCs w:val="24"/>
        </w:rPr>
        <w:t>(Sub-Consultant)</w:t>
      </w:r>
    </w:p>
    <w:p w14:paraId="60B36D6E" w14:textId="77777777" w:rsidR="00D01436" w:rsidRPr="00991327" w:rsidRDefault="002F3493" w:rsidP="00D01436">
      <w:pPr>
        <w:jc w:val="both"/>
        <w:rPr>
          <w:rFonts w:asciiTheme="minorHAnsi" w:hAnsiTheme="minorHAnsi" w:cstheme="minorHAnsi"/>
          <w:szCs w:val="24"/>
        </w:rPr>
      </w:pPr>
    </w:p>
    <w:p w14:paraId="5E7A092C" w14:textId="249692B0" w:rsidR="00D01436" w:rsidRDefault="002F3493" w:rsidP="00D01436">
      <w:pPr>
        <w:jc w:val="both"/>
        <w:rPr>
          <w:rFonts w:asciiTheme="minorHAnsi" w:hAnsiTheme="minorHAnsi" w:cstheme="minorHAnsi"/>
          <w:szCs w:val="24"/>
        </w:rPr>
      </w:pPr>
    </w:p>
    <w:p w14:paraId="3F863996" w14:textId="77777777" w:rsidR="00B1228E" w:rsidRPr="00991327" w:rsidRDefault="00B1228E" w:rsidP="00D01436">
      <w:pPr>
        <w:jc w:val="both"/>
        <w:rPr>
          <w:rFonts w:asciiTheme="minorHAnsi" w:hAnsiTheme="minorHAnsi" w:cstheme="minorHAnsi"/>
          <w:szCs w:val="24"/>
        </w:rPr>
      </w:pPr>
    </w:p>
    <w:p w14:paraId="0ABED2A0"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By:</w:t>
      </w:r>
      <w:r w:rsidRPr="00991327">
        <w:rPr>
          <w:rFonts w:asciiTheme="minorHAnsi" w:hAnsiTheme="minorHAnsi" w:cstheme="minorHAnsi"/>
          <w:szCs w:val="24"/>
        </w:rPr>
        <w:tab/>
        <w:t>_______________________________</w:t>
      </w:r>
      <w:r w:rsidRPr="00991327">
        <w:rPr>
          <w:rFonts w:asciiTheme="minorHAnsi" w:hAnsiTheme="minorHAnsi" w:cstheme="minorHAnsi"/>
          <w:szCs w:val="24"/>
        </w:rPr>
        <w:tab/>
        <w:t>Date:</w:t>
      </w:r>
      <w:r w:rsidRPr="00991327">
        <w:rPr>
          <w:rFonts w:asciiTheme="minorHAnsi" w:hAnsiTheme="minorHAnsi" w:cstheme="minorHAnsi"/>
          <w:szCs w:val="24"/>
        </w:rPr>
        <w:tab/>
        <w:t>_________________________</w:t>
      </w:r>
    </w:p>
    <w:p w14:paraId="55A2FE58" w14:textId="77777777" w:rsidR="00D01436" w:rsidRPr="00991327" w:rsidRDefault="002F3493" w:rsidP="00D01436">
      <w:pPr>
        <w:jc w:val="both"/>
        <w:rPr>
          <w:rFonts w:asciiTheme="minorHAnsi" w:hAnsiTheme="minorHAnsi" w:cstheme="minorHAnsi"/>
          <w:szCs w:val="24"/>
        </w:rPr>
      </w:pPr>
    </w:p>
    <w:p w14:paraId="690454FA" w14:textId="77777777" w:rsidR="00D01436" w:rsidRPr="00991327" w:rsidRDefault="00B1228E" w:rsidP="00D01436">
      <w:pPr>
        <w:jc w:val="both"/>
        <w:rPr>
          <w:rFonts w:asciiTheme="minorHAnsi" w:hAnsiTheme="minorHAnsi" w:cstheme="minorHAnsi"/>
          <w:szCs w:val="24"/>
        </w:rPr>
      </w:pPr>
      <w:r w:rsidRPr="00991327">
        <w:rPr>
          <w:rFonts w:asciiTheme="minorHAnsi" w:hAnsiTheme="minorHAnsi" w:cstheme="minorHAnsi"/>
          <w:szCs w:val="24"/>
        </w:rPr>
        <w:tab/>
        <w:t>_______________________________          _______________________________</w:t>
      </w:r>
    </w:p>
    <w:p w14:paraId="663CE0F2" w14:textId="77777777" w:rsidR="00D01436" w:rsidRPr="00991327" w:rsidRDefault="00B1228E" w:rsidP="00D01436">
      <w:pPr>
        <w:tabs>
          <w:tab w:val="left" w:pos="720"/>
          <w:tab w:val="left" w:pos="5040"/>
        </w:tabs>
        <w:jc w:val="both"/>
        <w:rPr>
          <w:rFonts w:asciiTheme="minorHAnsi" w:hAnsiTheme="minorHAnsi" w:cstheme="minorHAnsi"/>
          <w:szCs w:val="24"/>
        </w:rPr>
      </w:pPr>
      <w:r w:rsidRPr="00991327">
        <w:rPr>
          <w:rFonts w:asciiTheme="minorHAnsi" w:hAnsiTheme="minorHAnsi" w:cstheme="minorHAnsi"/>
          <w:szCs w:val="24"/>
        </w:rPr>
        <w:tab/>
        <w:t>Print/Type Name</w:t>
      </w:r>
      <w:r w:rsidRPr="00991327">
        <w:rPr>
          <w:rFonts w:asciiTheme="minorHAnsi" w:hAnsiTheme="minorHAnsi" w:cstheme="minorHAnsi"/>
          <w:szCs w:val="24"/>
        </w:rPr>
        <w:tab/>
        <w:t>Title</w:t>
      </w:r>
    </w:p>
    <w:p w14:paraId="488E93DB" w14:textId="77777777" w:rsidR="00D01436" w:rsidRPr="00991327" w:rsidRDefault="002F3493" w:rsidP="00D01436">
      <w:pPr>
        <w:tabs>
          <w:tab w:val="left" w:pos="720"/>
          <w:tab w:val="left" w:pos="5760"/>
        </w:tabs>
        <w:jc w:val="both"/>
        <w:rPr>
          <w:rFonts w:asciiTheme="minorHAnsi" w:hAnsiTheme="minorHAnsi" w:cstheme="minorHAnsi"/>
          <w:szCs w:val="24"/>
        </w:rPr>
      </w:pPr>
    </w:p>
    <w:p w14:paraId="20CB20A3" w14:textId="77777777" w:rsidR="00D01436" w:rsidRPr="00991327" w:rsidRDefault="002F3493" w:rsidP="00D01436">
      <w:pPr>
        <w:tabs>
          <w:tab w:val="left" w:pos="720"/>
          <w:tab w:val="left" w:pos="5760"/>
        </w:tabs>
        <w:jc w:val="both"/>
        <w:rPr>
          <w:rFonts w:asciiTheme="minorHAnsi" w:hAnsiTheme="minorHAnsi" w:cstheme="minorHAnsi"/>
          <w:szCs w:val="24"/>
        </w:rPr>
      </w:pPr>
    </w:p>
    <w:p w14:paraId="2BAFCC28" w14:textId="77777777" w:rsidR="00D01436" w:rsidRPr="00991327" w:rsidRDefault="002F3493" w:rsidP="00D01436">
      <w:pPr>
        <w:tabs>
          <w:tab w:val="left" w:pos="720"/>
          <w:tab w:val="left" w:pos="5760"/>
        </w:tabs>
        <w:jc w:val="both"/>
        <w:rPr>
          <w:rFonts w:asciiTheme="minorHAnsi" w:hAnsiTheme="minorHAnsi" w:cstheme="minorHAnsi"/>
          <w:szCs w:val="24"/>
        </w:rPr>
      </w:pPr>
    </w:p>
    <w:p w14:paraId="3484792B" w14:textId="77777777" w:rsidR="00AF5672" w:rsidRPr="000E457F" w:rsidRDefault="00AF5672" w:rsidP="00AF5672">
      <w:pPr>
        <w:jc w:val="center"/>
        <w:rPr>
          <w:sz w:val="28"/>
          <w:szCs w:val="28"/>
        </w:rPr>
      </w:pPr>
      <w:r w:rsidRPr="000E457F">
        <w:rPr>
          <w:sz w:val="28"/>
          <w:szCs w:val="28"/>
        </w:rPr>
        <w:t>Please email your Certificate of Insurance and a completed IRS W-9 form (W9 Form applies to New Sub Consultants ONLY) to Angel Acey (</w:t>
      </w:r>
      <w:hyperlink r:id="rId10" w:history="1">
        <w:r w:rsidRPr="000E457F">
          <w:rPr>
            <w:rStyle w:val="Hyperlink"/>
            <w:sz w:val="28"/>
            <w:szCs w:val="28"/>
          </w:rPr>
          <w:t>AAcey@TindaleOliver.com</w:t>
        </w:r>
      </w:hyperlink>
      <w:r w:rsidRPr="000E457F">
        <w:rPr>
          <w:sz w:val="28"/>
          <w:szCs w:val="28"/>
        </w:rPr>
        <w:t>).</w:t>
      </w:r>
    </w:p>
    <w:p w14:paraId="5929378B" w14:textId="77777777" w:rsidR="00AF5672" w:rsidRPr="000E457F" w:rsidRDefault="00AF5672" w:rsidP="00AF5672">
      <w:pPr>
        <w:jc w:val="center"/>
        <w:rPr>
          <w:sz w:val="28"/>
          <w:szCs w:val="28"/>
        </w:rPr>
      </w:pPr>
    </w:p>
    <w:p w14:paraId="1D44AFEE" w14:textId="77777777" w:rsidR="00AF5672" w:rsidRPr="00DC077C" w:rsidRDefault="00AF5672" w:rsidP="00AF5672">
      <w:pPr>
        <w:widowControl/>
        <w:rPr>
          <w:rFonts w:asciiTheme="minorHAnsi" w:hAnsiTheme="minorHAnsi" w:cstheme="minorHAnsi"/>
          <w:szCs w:val="24"/>
        </w:rPr>
        <w:sectPr w:rsidR="00AF5672" w:rsidRPr="00DC077C" w:rsidSect="000E457F">
          <w:footerReference w:type="default" r:id="rId11"/>
          <w:endnotePr>
            <w:numFmt w:val="decimal"/>
          </w:endnotePr>
          <w:pgSz w:w="12240" w:h="15840" w:code="1"/>
          <w:pgMar w:top="1440" w:right="1440" w:bottom="1152" w:left="1440" w:header="1080" w:footer="907" w:gutter="0"/>
          <w:cols w:space="720"/>
          <w:noEndnote/>
          <w:docGrid w:linePitch="360"/>
        </w:sectPr>
      </w:pPr>
    </w:p>
    <w:p w14:paraId="6F1E0E88" w14:textId="77777777" w:rsidR="00AF5672" w:rsidRDefault="00AF5672" w:rsidP="00AF5672">
      <w:pPr>
        <w:widowControl/>
        <w:jc w:val="center"/>
        <w:rPr>
          <w:rFonts w:asciiTheme="minorHAnsi" w:hAnsiTheme="minorHAnsi" w:cstheme="minorHAnsi"/>
          <w:b/>
          <w:bCs/>
        </w:rPr>
      </w:pPr>
      <w:r w:rsidRPr="003D3A0C">
        <w:rPr>
          <w:rFonts w:asciiTheme="minorHAnsi" w:hAnsiTheme="minorHAnsi" w:cstheme="minorHAnsi"/>
          <w:b/>
          <w:bCs/>
        </w:rPr>
        <w:lastRenderedPageBreak/>
        <w:t xml:space="preserve">EXHIBIT </w:t>
      </w:r>
      <w:r>
        <w:rPr>
          <w:rFonts w:asciiTheme="minorHAnsi" w:hAnsiTheme="minorHAnsi" w:cstheme="minorHAnsi"/>
          <w:b/>
          <w:bCs/>
        </w:rPr>
        <w:t>A</w:t>
      </w:r>
    </w:p>
    <w:p w14:paraId="6F2065C6" w14:textId="77777777" w:rsidR="00AF5672" w:rsidRPr="00BD6D56" w:rsidRDefault="00AF5672" w:rsidP="00AF5672">
      <w:pPr>
        <w:widowControl/>
        <w:jc w:val="center"/>
        <w:rPr>
          <w:rFonts w:asciiTheme="minorHAnsi" w:hAnsiTheme="minorHAnsi" w:cstheme="minorHAnsi"/>
          <w:b/>
          <w:bCs/>
        </w:rPr>
      </w:pPr>
      <w:r w:rsidRPr="00BD6D56">
        <w:rPr>
          <w:rFonts w:asciiTheme="minorHAnsi" w:hAnsiTheme="minorHAnsi" w:cstheme="minorHAnsi"/>
          <w:b/>
          <w:bCs/>
        </w:rPr>
        <w:t xml:space="preserve">CONTRACT No. </w:t>
      </w:r>
      <w:r>
        <w:rPr>
          <w:rFonts w:asciiTheme="minorHAnsi" w:hAnsiTheme="minorHAnsi" w:cstheme="minorHAnsi"/>
          <w:b/>
          <w:bCs/>
          <w:u w:val="single"/>
        </w:rPr>
        <w:t>CA722</w:t>
      </w:r>
    </w:p>
    <w:p w14:paraId="48ED4C33" w14:textId="77777777" w:rsidR="00AF5672" w:rsidRDefault="00AF5672" w:rsidP="00AF5672">
      <w:pPr>
        <w:widowControl/>
        <w:jc w:val="center"/>
        <w:rPr>
          <w:rFonts w:asciiTheme="minorHAnsi" w:hAnsiTheme="minorHAnsi" w:cstheme="minorHAnsi"/>
          <w:b/>
          <w:bCs/>
        </w:rPr>
      </w:pPr>
      <w:r w:rsidRPr="00BD6D56">
        <w:rPr>
          <w:rFonts w:asciiTheme="minorHAnsi" w:hAnsiTheme="minorHAnsi" w:cstheme="minorHAnsi"/>
          <w:b/>
          <w:bCs/>
        </w:rPr>
        <w:t>BETWEEN</w:t>
      </w:r>
    </w:p>
    <w:p w14:paraId="52911053" w14:textId="77777777" w:rsidR="00AF5672" w:rsidRPr="00AF1749" w:rsidRDefault="00AF5672" w:rsidP="00AF5672">
      <w:pPr>
        <w:widowControl/>
        <w:jc w:val="center"/>
        <w:rPr>
          <w:rFonts w:asciiTheme="minorHAnsi" w:hAnsiTheme="minorHAnsi" w:cstheme="minorHAnsi"/>
          <w:sz w:val="22"/>
          <w:szCs w:val="22"/>
          <w:u w:val="single"/>
        </w:rPr>
      </w:pPr>
      <w:r w:rsidRPr="00AF1749">
        <w:rPr>
          <w:rFonts w:asciiTheme="minorHAnsi" w:hAnsiTheme="minorHAnsi" w:cstheme="minorHAnsi"/>
          <w:b/>
          <w:bCs/>
          <w:sz w:val="22"/>
          <w:szCs w:val="22"/>
          <w:u w:val="single"/>
        </w:rPr>
        <w:t>FLORIDA DEPARTM</w:t>
      </w:r>
      <w:r>
        <w:rPr>
          <w:rFonts w:asciiTheme="minorHAnsi" w:hAnsiTheme="minorHAnsi" w:cstheme="minorHAnsi"/>
          <w:b/>
          <w:bCs/>
          <w:sz w:val="22"/>
          <w:szCs w:val="22"/>
          <w:u w:val="single"/>
        </w:rPr>
        <w:t>ENT OF TRANSPORTATION DISTRICT 7</w:t>
      </w:r>
      <w:r w:rsidRPr="00AF1749">
        <w:rPr>
          <w:rFonts w:asciiTheme="minorHAnsi" w:hAnsiTheme="minorHAnsi" w:cstheme="minorHAnsi"/>
          <w:b/>
          <w:bCs/>
          <w:sz w:val="22"/>
          <w:szCs w:val="22"/>
          <w:u w:val="single"/>
        </w:rPr>
        <w:t xml:space="preserve"> &amp; TINDALE-OLIVER &amp; ASSOCIATES, INC.</w:t>
      </w:r>
    </w:p>
    <w:p w14:paraId="222C2B27" w14:textId="77777777" w:rsidR="00AF5672" w:rsidRDefault="00AF5672" w:rsidP="00AF5672">
      <w:pPr>
        <w:widowControl/>
        <w:rPr>
          <w:rFonts w:asciiTheme="minorHAnsi" w:hAnsiTheme="minorHAnsi" w:cstheme="minorHAnsi"/>
          <w:b/>
          <w:bCs/>
        </w:rPr>
      </w:pPr>
      <w:r>
        <w:rPr>
          <w:rFonts w:asciiTheme="minorHAnsi" w:hAnsiTheme="minorHAnsi" w:cstheme="minorHAnsi"/>
          <w:b/>
          <w:bCs/>
        </w:rPr>
        <w:br w:type="page"/>
      </w:r>
    </w:p>
    <w:p w14:paraId="13803955" w14:textId="77777777" w:rsidR="00AF5672" w:rsidRPr="00F760B9" w:rsidRDefault="00AF5672" w:rsidP="00AF5672">
      <w:pPr>
        <w:tabs>
          <w:tab w:val="left" w:pos="720"/>
          <w:tab w:val="left" w:pos="5760"/>
        </w:tabs>
        <w:jc w:val="center"/>
        <w:rPr>
          <w:rFonts w:asciiTheme="minorHAnsi" w:hAnsiTheme="minorHAnsi" w:cstheme="minorHAnsi"/>
          <w:b/>
          <w:bCs/>
          <w:u w:val="single"/>
        </w:rPr>
      </w:pPr>
      <w:r w:rsidRPr="00F760B9">
        <w:rPr>
          <w:rFonts w:asciiTheme="minorHAnsi" w:hAnsiTheme="minorHAnsi" w:cstheme="minorHAnsi"/>
          <w:b/>
          <w:bCs/>
          <w:u w:val="single"/>
        </w:rPr>
        <w:lastRenderedPageBreak/>
        <w:t>EXHIBIT B</w:t>
      </w:r>
    </w:p>
    <w:p w14:paraId="39243444" w14:textId="77777777" w:rsidR="00AF5672" w:rsidRDefault="00AF5672" w:rsidP="00AF5672">
      <w:pPr>
        <w:tabs>
          <w:tab w:val="left" w:pos="720"/>
          <w:tab w:val="left" w:pos="5760"/>
        </w:tabs>
        <w:jc w:val="center"/>
        <w:rPr>
          <w:rFonts w:asciiTheme="minorHAnsi" w:hAnsiTheme="minorHAnsi" w:cstheme="minorHAnsi"/>
          <w:b/>
          <w:bCs/>
        </w:rPr>
      </w:pPr>
      <w:r>
        <w:rPr>
          <w:rFonts w:asciiTheme="minorHAnsi" w:hAnsiTheme="minorHAnsi" w:cstheme="minorHAnsi"/>
          <w:b/>
          <w:bCs/>
        </w:rPr>
        <w:t>INSURANCE REQUIREMENTS</w:t>
      </w:r>
    </w:p>
    <w:p w14:paraId="3CF5EBFF" w14:textId="77777777" w:rsidR="00AF5672" w:rsidRDefault="00AF5672" w:rsidP="00AF5672">
      <w:pPr>
        <w:tabs>
          <w:tab w:val="left" w:pos="720"/>
          <w:tab w:val="left" w:pos="5760"/>
        </w:tabs>
        <w:jc w:val="center"/>
        <w:rPr>
          <w:rFonts w:asciiTheme="minorHAnsi" w:hAnsiTheme="minorHAnsi" w:cstheme="minorHAnsi"/>
          <w:b/>
          <w:bCs/>
        </w:rPr>
      </w:pPr>
    </w:p>
    <w:p w14:paraId="416B6091" w14:textId="77777777" w:rsidR="00AF5672" w:rsidRDefault="00AF5672" w:rsidP="00AF5672">
      <w:pPr>
        <w:tabs>
          <w:tab w:val="left" w:pos="720"/>
          <w:tab w:val="left" w:pos="5760"/>
        </w:tabs>
        <w:jc w:val="center"/>
        <w:rPr>
          <w:rFonts w:asciiTheme="minorHAnsi" w:hAnsiTheme="minorHAnsi" w:cstheme="minorHAnsi"/>
          <w:b/>
          <w:bCs/>
        </w:rPr>
      </w:pPr>
    </w:p>
    <w:p w14:paraId="4F6466BA" w14:textId="77777777" w:rsidR="00AF5672" w:rsidRDefault="00AF5672" w:rsidP="00AF5672">
      <w:pPr>
        <w:tabs>
          <w:tab w:val="left" w:pos="720"/>
          <w:tab w:val="left" w:pos="5760"/>
        </w:tabs>
        <w:rPr>
          <w:rFonts w:asciiTheme="minorHAnsi" w:hAnsiTheme="minorHAnsi" w:cstheme="minorHAnsi"/>
          <w:sz w:val="28"/>
          <w:szCs w:val="28"/>
        </w:rPr>
      </w:pPr>
      <w:r w:rsidRPr="004F0107">
        <w:rPr>
          <w:rFonts w:asciiTheme="minorHAnsi" w:hAnsiTheme="minorHAnsi" w:cstheme="minorHAnsi"/>
          <w:sz w:val="28"/>
          <w:szCs w:val="28"/>
        </w:rPr>
        <w:t xml:space="preserve">Please </w:t>
      </w:r>
      <w:r w:rsidRPr="00F8467D">
        <w:rPr>
          <w:rFonts w:asciiTheme="minorHAnsi" w:hAnsiTheme="minorHAnsi" w:cstheme="minorHAnsi"/>
          <w:b/>
          <w:bCs/>
          <w:sz w:val="28"/>
          <w:szCs w:val="28"/>
        </w:rPr>
        <w:t xml:space="preserve">See Attached </w:t>
      </w:r>
      <w:bookmarkStart w:id="7" w:name="_GoBack"/>
      <w:r w:rsidRPr="00F8467D">
        <w:rPr>
          <w:rFonts w:asciiTheme="minorHAnsi" w:hAnsiTheme="minorHAnsi" w:cstheme="minorHAnsi"/>
          <w:b/>
          <w:bCs/>
          <w:sz w:val="28"/>
          <w:szCs w:val="28"/>
        </w:rPr>
        <w:t>Insurance</w:t>
      </w:r>
      <w:bookmarkEnd w:id="7"/>
      <w:r w:rsidRPr="00F8467D">
        <w:rPr>
          <w:rFonts w:asciiTheme="minorHAnsi" w:hAnsiTheme="minorHAnsi" w:cstheme="minorHAnsi"/>
          <w:b/>
          <w:bCs/>
          <w:sz w:val="28"/>
          <w:szCs w:val="28"/>
        </w:rPr>
        <w:t xml:space="preserve"> Requirements</w:t>
      </w:r>
      <w:r>
        <w:rPr>
          <w:rFonts w:asciiTheme="minorHAnsi" w:hAnsiTheme="minorHAnsi" w:cstheme="minorHAnsi"/>
          <w:b/>
          <w:bCs/>
          <w:sz w:val="28"/>
          <w:szCs w:val="28"/>
        </w:rPr>
        <w:t>.</w:t>
      </w:r>
      <w:r w:rsidRPr="004F0107">
        <w:rPr>
          <w:rFonts w:asciiTheme="minorHAnsi" w:hAnsiTheme="minorHAnsi" w:cstheme="minorHAnsi"/>
          <w:sz w:val="28"/>
          <w:szCs w:val="28"/>
        </w:rPr>
        <w:t xml:space="preserve">  </w:t>
      </w:r>
    </w:p>
    <w:p w14:paraId="59C5D56B" w14:textId="77777777" w:rsidR="00AF5672" w:rsidRDefault="00AF5672" w:rsidP="00AF5672">
      <w:pPr>
        <w:tabs>
          <w:tab w:val="left" w:pos="720"/>
          <w:tab w:val="left" w:pos="5760"/>
        </w:tabs>
        <w:rPr>
          <w:rFonts w:asciiTheme="minorHAnsi" w:hAnsiTheme="minorHAnsi" w:cstheme="minorHAnsi"/>
          <w:sz w:val="28"/>
          <w:szCs w:val="28"/>
        </w:rPr>
      </w:pPr>
    </w:p>
    <w:p w14:paraId="159960A3" w14:textId="77777777" w:rsidR="00AF5672" w:rsidRDefault="00AF5672" w:rsidP="00AF5672">
      <w:pPr>
        <w:jc w:val="both"/>
        <w:rPr>
          <w:rFonts w:asciiTheme="minorHAnsi" w:hAnsiTheme="minorHAnsi" w:cstheme="minorHAnsi"/>
          <w:b/>
          <w:iCs/>
          <w:spacing w:val="-1"/>
        </w:rPr>
      </w:pPr>
    </w:p>
    <w:p w14:paraId="381CFCDF" w14:textId="77777777" w:rsidR="00AF5672" w:rsidRDefault="00AF5672" w:rsidP="00AF5672">
      <w:pPr>
        <w:rPr>
          <w:rFonts w:asciiTheme="minorHAnsi" w:hAnsiTheme="minorHAnsi" w:cstheme="minorHAnsi"/>
          <w:b/>
          <w:iCs/>
          <w:spacing w:val="-1"/>
          <w:sz w:val="28"/>
          <w:szCs w:val="28"/>
        </w:rPr>
      </w:pPr>
    </w:p>
    <w:p w14:paraId="4B1DBE91" w14:textId="77777777" w:rsidR="00AF5672" w:rsidRDefault="00AF5672" w:rsidP="00AF5672">
      <w:pPr>
        <w:rPr>
          <w:rFonts w:asciiTheme="minorHAnsi" w:hAnsiTheme="minorHAnsi" w:cstheme="minorHAnsi"/>
          <w:b/>
          <w:iCs/>
          <w:spacing w:val="-1"/>
          <w:sz w:val="28"/>
          <w:szCs w:val="28"/>
        </w:rPr>
      </w:pPr>
    </w:p>
    <w:p w14:paraId="4F24AC6C" w14:textId="77777777" w:rsidR="00AF5672" w:rsidRDefault="00AF5672" w:rsidP="00AF5672">
      <w:pPr>
        <w:rPr>
          <w:rFonts w:asciiTheme="minorHAnsi" w:hAnsiTheme="minorHAnsi" w:cstheme="minorHAnsi"/>
          <w:b/>
          <w:iCs/>
          <w:spacing w:val="-1"/>
          <w:sz w:val="28"/>
          <w:szCs w:val="28"/>
        </w:rPr>
      </w:pPr>
    </w:p>
    <w:p w14:paraId="4CF78CB7" w14:textId="77777777" w:rsidR="00AF5672" w:rsidRDefault="00AF5672" w:rsidP="00AF5672">
      <w:pPr>
        <w:rPr>
          <w:rFonts w:asciiTheme="minorHAnsi" w:hAnsiTheme="minorHAnsi" w:cstheme="minorHAnsi"/>
          <w:b/>
          <w:iCs/>
          <w:spacing w:val="-1"/>
          <w:sz w:val="28"/>
          <w:szCs w:val="28"/>
        </w:rPr>
      </w:pPr>
    </w:p>
    <w:p w14:paraId="4FDE2E62" w14:textId="77777777" w:rsidR="00AF5672" w:rsidRDefault="00AF5672" w:rsidP="00AF5672">
      <w:pPr>
        <w:rPr>
          <w:rFonts w:asciiTheme="minorHAnsi" w:hAnsiTheme="minorHAnsi" w:cstheme="minorHAnsi"/>
          <w:b/>
          <w:iCs/>
          <w:spacing w:val="-1"/>
          <w:sz w:val="28"/>
          <w:szCs w:val="28"/>
        </w:rPr>
      </w:pPr>
    </w:p>
    <w:p w14:paraId="19A640A4" w14:textId="77777777" w:rsidR="00AF5672" w:rsidRDefault="00AF5672" w:rsidP="00AF5672">
      <w:pPr>
        <w:rPr>
          <w:rFonts w:asciiTheme="minorHAnsi" w:hAnsiTheme="minorHAnsi" w:cstheme="minorHAnsi"/>
          <w:b/>
          <w:iCs/>
          <w:spacing w:val="-1"/>
          <w:sz w:val="28"/>
          <w:szCs w:val="28"/>
        </w:rPr>
      </w:pPr>
    </w:p>
    <w:p w14:paraId="1A0AA1A8" w14:textId="77777777" w:rsidR="00AF5672" w:rsidRDefault="00AF5672" w:rsidP="00AF5672">
      <w:pPr>
        <w:rPr>
          <w:rFonts w:asciiTheme="minorHAnsi" w:hAnsiTheme="minorHAnsi" w:cstheme="minorHAnsi"/>
          <w:i/>
          <w:iCs/>
          <w:spacing w:val="-1"/>
          <w:sz w:val="28"/>
          <w:szCs w:val="28"/>
        </w:rPr>
      </w:pPr>
      <w:r w:rsidRPr="00A84545">
        <w:rPr>
          <w:rFonts w:asciiTheme="minorHAnsi" w:hAnsiTheme="minorHAnsi" w:cstheme="minorHAnsi"/>
          <w:b/>
          <w:iCs/>
          <w:spacing w:val="-1"/>
          <w:sz w:val="28"/>
          <w:szCs w:val="28"/>
        </w:rPr>
        <w:t xml:space="preserve">Certificate </w:t>
      </w:r>
      <w:r w:rsidRPr="00A84545">
        <w:rPr>
          <w:rFonts w:asciiTheme="minorHAnsi" w:hAnsiTheme="minorHAnsi" w:cstheme="minorHAnsi"/>
          <w:b/>
          <w:iCs/>
          <w:sz w:val="28"/>
          <w:szCs w:val="28"/>
        </w:rPr>
        <w:t>holder</w:t>
      </w:r>
      <w:r w:rsidRPr="00A84545">
        <w:rPr>
          <w:rFonts w:asciiTheme="minorHAnsi" w:hAnsiTheme="minorHAnsi" w:cstheme="minorHAnsi"/>
          <w:b/>
          <w:iCs/>
          <w:spacing w:val="2"/>
          <w:sz w:val="28"/>
          <w:szCs w:val="28"/>
        </w:rPr>
        <w:t xml:space="preserve"> </w:t>
      </w:r>
      <w:r w:rsidRPr="00A84545">
        <w:rPr>
          <w:rFonts w:asciiTheme="minorHAnsi" w:hAnsiTheme="minorHAnsi" w:cstheme="minorHAnsi"/>
          <w:b/>
          <w:iCs/>
          <w:sz w:val="28"/>
          <w:szCs w:val="28"/>
        </w:rPr>
        <w:t>should</w:t>
      </w:r>
      <w:r w:rsidRPr="00A84545">
        <w:rPr>
          <w:rFonts w:asciiTheme="minorHAnsi" w:hAnsiTheme="minorHAnsi" w:cstheme="minorHAnsi"/>
          <w:b/>
          <w:iCs/>
          <w:spacing w:val="-1"/>
          <w:sz w:val="28"/>
          <w:szCs w:val="28"/>
        </w:rPr>
        <w:t xml:space="preserve"> read as</w:t>
      </w:r>
      <w:r w:rsidRPr="00A84545">
        <w:rPr>
          <w:rFonts w:asciiTheme="minorHAnsi" w:hAnsiTheme="minorHAnsi" w:cstheme="minorHAnsi"/>
          <w:b/>
          <w:iCs/>
          <w:spacing w:val="2"/>
          <w:sz w:val="28"/>
          <w:szCs w:val="28"/>
        </w:rPr>
        <w:t xml:space="preserve"> </w:t>
      </w:r>
      <w:r w:rsidRPr="00A84545">
        <w:rPr>
          <w:rFonts w:asciiTheme="minorHAnsi" w:hAnsiTheme="minorHAnsi" w:cstheme="minorHAnsi"/>
          <w:b/>
          <w:iCs/>
          <w:sz w:val="28"/>
          <w:szCs w:val="28"/>
        </w:rPr>
        <w:t>follows:</w:t>
      </w:r>
      <w:r w:rsidRPr="00A84545">
        <w:rPr>
          <w:rFonts w:asciiTheme="minorHAnsi" w:hAnsiTheme="minorHAnsi" w:cstheme="minorHAnsi"/>
          <w:i/>
          <w:iCs/>
          <w:spacing w:val="-1"/>
          <w:sz w:val="28"/>
          <w:szCs w:val="28"/>
        </w:rPr>
        <w:t xml:space="preserve"> </w:t>
      </w:r>
    </w:p>
    <w:p w14:paraId="24E867D9" w14:textId="77777777" w:rsidR="00AF5672" w:rsidRDefault="00AF5672" w:rsidP="00AF5672">
      <w:pPr>
        <w:rPr>
          <w:rFonts w:asciiTheme="minorHAnsi" w:hAnsiTheme="minorHAnsi" w:cstheme="minorHAnsi"/>
          <w:i/>
          <w:iCs/>
          <w:sz w:val="28"/>
          <w:szCs w:val="28"/>
        </w:rPr>
      </w:pPr>
      <w:r w:rsidRPr="00A84545">
        <w:rPr>
          <w:rFonts w:asciiTheme="minorHAnsi" w:hAnsiTheme="minorHAnsi" w:cstheme="minorHAnsi"/>
          <w:i/>
          <w:iCs/>
          <w:sz w:val="28"/>
          <w:szCs w:val="28"/>
        </w:rPr>
        <w:t>Tindale Oliver,</w:t>
      </w:r>
      <w:r w:rsidRPr="00A84545">
        <w:rPr>
          <w:rFonts w:asciiTheme="minorHAnsi" w:hAnsiTheme="minorHAnsi" w:cstheme="minorHAnsi"/>
          <w:i/>
          <w:iCs/>
          <w:spacing w:val="4"/>
          <w:sz w:val="28"/>
          <w:szCs w:val="28"/>
        </w:rPr>
        <w:t xml:space="preserve"> </w:t>
      </w:r>
      <w:r w:rsidRPr="00A84545">
        <w:rPr>
          <w:rFonts w:asciiTheme="minorHAnsi" w:hAnsiTheme="minorHAnsi" w:cstheme="minorHAnsi"/>
          <w:i/>
          <w:iCs/>
          <w:sz w:val="28"/>
          <w:szCs w:val="28"/>
        </w:rPr>
        <w:t>1000 North Ashley Drive, Suite 400</w:t>
      </w:r>
      <w:r w:rsidRPr="00A84545">
        <w:rPr>
          <w:rFonts w:asciiTheme="minorHAnsi" w:hAnsiTheme="minorHAnsi" w:cstheme="minorHAnsi"/>
          <w:i/>
          <w:iCs/>
          <w:spacing w:val="-1"/>
          <w:sz w:val="28"/>
          <w:szCs w:val="28"/>
        </w:rPr>
        <w:t>,</w:t>
      </w:r>
      <w:r w:rsidRPr="00A84545">
        <w:rPr>
          <w:rFonts w:asciiTheme="minorHAnsi" w:hAnsiTheme="minorHAnsi" w:cstheme="minorHAnsi"/>
          <w:i/>
          <w:iCs/>
          <w:spacing w:val="3"/>
          <w:sz w:val="28"/>
          <w:szCs w:val="28"/>
        </w:rPr>
        <w:t xml:space="preserve"> </w:t>
      </w:r>
      <w:r w:rsidRPr="00A84545">
        <w:rPr>
          <w:rFonts w:asciiTheme="minorHAnsi" w:hAnsiTheme="minorHAnsi" w:cstheme="minorHAnsi"/>
          <w:i/>
          <w:iCs/>
          <w:spacing w:val="-3"/>
          <w:sz w:val="28"/>
          <w:szCs w:val="28"/>
        </w:rPr>
        <w:t>Tampa, FL 33602</w:t>
      </w:r>
      <w:r w:rsidRPr="00A84545">
        <w:rPr>
          <w:rFonts w:asciiTheme="minorHAnsi" w:hAnsiTheme="minorHAnsi" w:cstheme="minorHAnsi"/>
          <w:i/>
          <w:iCs/>
          <w:sz w:val="28"/>
          <w:szCs w:val="28"/>
        </w:rPr>
        <w:t>.</w:t>
      </w:r>
    </w:p>
    <w:p w14:paraId="02E4C40E" w14:textId="77777777" w:rsidR="00AF5672" w:rsidRDefault="00AF5672" w:rsidP="00AF5672">
      <w:pPr>
        <w:rPr>
          <w:rFonts w:asciiTheme="minorHAnsi" w:hAnsiTheme="minorHAnsi" w:cstheme="minorHAnsi"/>
          <w:i/>
          <w:iCs/>
          <w:sz w:val="28"/>
          <w:szCs w:val="28"/>
        </w:rPr>
      </w:pPr>
    </w:p>
    <w:p w14:paraId="1D4206DC" w14:textId="77777777" w:rsidR="00AF5672" w:rsidRDefault="00AF5672" w:rsidP="00AF5672">
      <w:pPr>
        <w:rPr>
          <w:sz w:val="28"/>
          <w:szCs w:val="28"/>
        </w:rPr>
      </w:pPr>
      <w:r w:rsidRPr="00A84545">
        <w:rPr>
          <w:rFonts w:asciiTheme="minorHAnsi" w:hAnsiTheme="minorHAnsi" w:cstheme="minorHAnsi"/>
          <w:i/>
          <w:iCs/>
          <w:sz w:val="28"/>
          <w:szCs w:val="28"/>
        </w:rPr>
        <w:t xml:space="preserve"> </w:t>
      </w:r>
      <w:r w:rsidRPr="00A84545">
        <w:rPr>
          <w:sz w:val="28"/>
          <w:szCs w:val="28"/>
        </w:rPr>
        <w:t xml:space="preserve">In addition, the description box on the General Liability certificate must read, </w:t>
      </w:r>
    </w:p>
    <w:p w14:paraId="090DDB21" w14:textId="77777777" w:rsidR="00AF5672" w:rsidRPr="00A84545" w:rsidRDefault="00AF5672" w:rsidP="00AF5672">
      <w:pPr>
        <w:rPr>
          <w:sz w:val="28"/>
          <w:szCs w:val="28"/>
        </w:rPr>
      </w:pPr>
    </w:p>
    <w:p w14:paraId="739C23C1" w14:textId="77777777" w:rsidR="00AF5672" w:rsidRPr="000D7997" w:rsidRDefault="00AF5672" w:rsidP="00AF5672">
      <w:pPr>
        <w:jc w:val="both"/>
        <w:rPr>
          <w:rFonts w:asciiTheme="minorHAnsi" w:hAnsiTheme="minorHAnsi" w:cstheme="minorHAnsi"/>
          <w:b/>
          <w:bCs/>
          <w:color w:val="FF0000"/>
          <w:sz w:val="28"/>
          <w:szCs w:val="28"/>
        </w:rPr>
      </w:pPr>
      <w:r w:rsidRPr="00A84545">
        <w:rPr>
          <w:rFonts w:asciiTheme="minorHAnsi" w:hAnsiTheme="minorHAnsi" w:cstheme="minorHAnsi"/>
          <w:b/>
          <w:bCs/>
          <w:sz w:val="28"/>
          <w:szCs w:val="28"/>
        </w:rPr>
        <w:t xml:space="preserve">RE: </w:t>
      </w:r>
      <w:r w:rsidRPr="000D7997">
        <w:rPr>
          <w:rFonts w:asciiTheme="minorHAnsi" w:hAnsiTheme="minorHAnsi" w:cstheme="minorHAnsi"/>
          <w:b/>
          <w:bCs/>
          <w:color w:val="FF0000"/>
          <w:sz w:val="28"/>
          <w:szCs w:val="28"/>
        </w:rPr>
        <w:t>FDOT D7: Safety Studies &amp; Minor Design – CA722 (0412000-08.20)</w:t>
      </w:r>
    </w:p>
    <w:p w14:paraId="481487BE" w14:textId="77777777" w:rsidR="00AF5672" w:rsidRPr="00A84545" w:rsidRDefault="00AF5672" w:rsidP="00AF5672">
      <w:pPr>
        <w:rPr>
          <w:rFonts w:asciiTheme="minorHAnsi" w:hAnsiTheme="minorHAnsi" w:cstheme="minorHAnsi"/>
          <w:b/>
          <w:bCs/>
          <w:snapToGrid/>
          <w:sz w:val="28"/>
          <w:szCs w:val="28"/>
        </w:rPr>
      </w:pPr>
      <w:r w:rsidRPr="00A84545">
        <w:rPr>
          <w:rFonts w:asciiTheme="minorHAnsi" w:hAnsiTheme="minorHAnsi" w:cstheme="minorHAnsi"/>
          <w:b/>
          <w:bCs/>
          <w:sz w:val="28"/>
          <w:szCs w:val="28"/>
        </w:rPr>
        <w:t>Tindale Oliver and Client, and their respective officers, directors, agents, and employees are included as an additional insured with respects to General Liability and Auto Liability. General Liability is primary and non-contributory. Waiver of Subrogation applies to General Liability and Auto Liability.</w:t>
      </w:r>
    </w:p>
    <w:p w14:paraId="56A85BC3" w14:textId="77777777" w:rsidR="00AF5672" w:rsidRDefault="00AF5672" w:rsidP="00AF5672">
      <w:pPr>
        <w:tabs>
          <w:tab w:val="left" w:pos="720"/>
          <w:tab w:val="left" w:pos="5760"/>
        </w:tabs>
        <w:rPr>
          <w:rFonts w:asciiTheme="minorHAnsi" w:hAnsiTheme="minorHAnsi" w:cstheme="minorHAnsi"/>
          <w:b/>
          <w:bCs/>
        </w:rPr>
      </w:pPr>
    </w:p>
    <w:p w14:paraId="13D53C95" w14:textId="77777777" w:rsidR="00AF5672" w:rsidRDefault="00AF5672" w:rsidP="00AF5672">
      <w:pPr>
        <w:tabs>
          <w:tab w:val="left" w:pos="720"/>
          <w:tab w:val="left" w:pos="5760"/>
        </w:tabs>
        <w:rPr>
          <w:rFonts w:asciiTheme="minorHAnsi" w:hAnsiTheme="minorHAnsi" w:cstheme="minorHAnsi"/>
          <w:b/>
          <w:bCs/>
        </w:rPr>
      </w:pPr>
    </w:p>
    <w:p w14:paraId="7681D374" w14:textId="77777777" w:rsidR="00AF5672" w:rsidRDefault="00AF5672" w:rsidP="00AF5672">
      <w:pPr>
        <w:tabs>
          <w:tab w:val="left" w:pos="720"/>
          <w:tab w:val="left" w:pos="5760"/>
        </w:tabs>
        <w:jc w:val="center"/>
        <w:rPr>
          <w:rFonts w:asciiTheme="minorHAnsi" w:hAnsiTheme="minorHAnsi" w:cstheme="minorHAnsi"/>
          <w:b/>
          <w:bCs/>
        </w:rPr>
      </w:pPr>
    </w:p>
    <w:p w14:paraId="6D99F33D" w14:textId="77777777" w:rsidR="00AF5672" w:rsidRDefault="00AF5672" w:rsidP="00AF5672">
      <w:pPr>
        <w:tabs>
          <w:tab w:val="left" w:pos="720"/>
          <w:tab w:val="left" w:pos="5760"/>
        </w:tabs>
        <w:jc w:val="center"/>
        <w:rPr>
          <w:rFonts w:asciiTheme="minorHAnsi" w:hAnsiTheme="minorHAnsi" w:cstheme="minorHAnsi"/>
          <w:b/>
          <w:bCs/>
        </w:rPr>
      </w:pPr>
    </w:p>
    <w:p w14:paraId="46154CCB" w14:textId="77777777" w:rsidR="00AF5672" w:rsidRDefault="00AF5672" w:rsidP="00AF5672">
      <w:pPr>
        <w:tabs>
          <w:tab w:val="left" w:pos="720"/>
          <w:tab w:val="left" w:pos="5760"/>
        </w:tabs>
        <w:jc w:val="center"/>
        <w:rPr>
          <w:rFonts w:asciiTheme="minorHAnsi" w:hAnsiTheme="minorHAnsi" w:cstheme="minorHAnsi"/>
          <w:b/>
          <w:bCs/>
        </w:rPr>
      </w:pPr>
    </w:p>
    <w:p w14:paraId="3A2FD54C" w14:textId="77777777" w:rsidR="00AF5672" w:rsidRDefault="00AF5672" w:rsidP="00AF5672">
      <w:pPr>
        <w:tabs>
          <w:tab w:val="left" w:pos="720"/>
          <w:tab w:val="left" w:pos="5760"/>
        </w:tabs>
        <w:rPr>
          <w:rFonts w:asciiTheme="minorHAnsi" w:hAnsiTheme="minorHAnsi" w:cstheme="minorHAnsi"/>
          <w:b/>
          <w:bCs/>
          <w:snapToGrid/>
          <w:sz w:val="32"/>
          <w:szCs w:val="32"/>
        </w:rPr>
      </w:pPr>
      <w:r>
        <w:rPr>
          <w:rFonts w:asciiTheme="minorHAnsi" w:hAnsiTheme="minorHAnsi" w:cstheme="minorHAnsi"/>
          <w:b/>
          <w:bCs/>
          <w:sz w:val="32"/>
          <w:szCs w:val="32"/>
        </w:rPr>
        <w:t xml:space="preserve">Please send Certificate of Insurance to:  </w:t>
      </w:r>
      <w:hyperlink r:id="rId12" w:history="1">
        <w:r>
          <w:rPr>
            <w:rStyle w:val="Hyperlink"/>
            <w:rFonts w:asciiTheme="minorHAnsi" w:hAnsiTheme="minorHAnsi" w:cstheme="minorHAnsi"/>
            <w:b/>
            <w:bCs/>
            <w:sz w:val="32"/>
            <w:szCs w:val="32"/>
          </w:rPr>
          <w:t>aacey@tindaleoliver.com</w:t>
        </w:r>
      </w:hyperlink>
    </w:p>
    <w:p w14:paraId="58169E5F" w14:textId="77777777" w:rsidR="00AF5672" w:rsidRDefault="00AF5672" w:rsidP="00AF5672">
      <w:pPr>
        <w:tabs>
          <w:tab w:val="left" w:pos="720"/>
          <w:tab w:val="left" w:pos="5760"/>
        </w:tabs>
        <w:jc w:val="center"/>
        <w:rPr>
          <w:rFonts w:asciiTheme="minorHAnsi" w:hAnsiTheme="minorHAnsi" w:cstheme="minorHAnsi"/>
          <w:b/>
          <w:bCs/>
        </w:rPr>
      </w:pPr>
    </w:p>
    <w:p w14:paraId="76C69393" w14:textId="77777777" w:rsidR="00AF5672" w:rsidRDefault="00AF5672" w:rsidP="00AF5672">
      <w:pPr>
        <w:tabs>
          <w:tab w:val="left" w:pos="720"/>
          <w:tab w:val="left" w:pos="5760"/>
        </w:tabs>
        <w:jc w:val="center"/>
        <w:rPr>
          <w:rFonts w:asciiTheme="minorHAnsi" w:hAnsiTheme="minorHAnsi" w:cstheme="minorHAnsi"/>
          <w:b/>
          <w:bCs/>
        </w:rPr>
      </w:pPr>
    </w:p>
    <w:p w14:paraId="3B187247" w14:textId="77777777" w:rsidR="00AF5672" w:rsidRDefault="00AF5672" w:rsidP="00AF5672">
      <w:pPr>
        <w:tabs>
          <w:tab w:val="left" w:pos="720"/>
          <w:tab w:val="left" w:pos="5760"/>
        </w:tabs>
        <w:jc w:val="center"/>
        <w:rPr>
          <w:rFonts w:asciiTheme="minorHAnsi" w:hAnsiTheme="minorHAnsi" w:cstheme="minorHAnsi"/>
          <w:b/>
          <w:bCs/>
        </w:rPr>
      </w:pPr>
    </w:p>
    <w:p w14:paraId="33E4DBA5" w14:textId="77777777" w:rsidR="00AF5672" w:rsidRDefault="00AF5672" w:rsidP="00AF5672">
      <w:pPr>
        <w:tabs>
          <w:tab w:val="left" w:pos="720"/>
          <w:tab w:val="left" w:pos="5760"/>
        </w:tabs>
        <w:jc w:val="center"/>
        <w:rPr>
          <w:rFonts w:asciiTheme="minorHAnsi" w:hAnsiTheme="minorHAnsi" w:cstheme="minorHAnsi"/>
          <w:b/>
          <w:bCs/>
        </w:rPr>
      </w:pPr>
    </w:p>
    <w:p w14:paraId="6DCB1837" w14:textId="77777777" w:rsidR="00AF5672" w:rsidRDefault="00AF5672" w:rsidP="00AF5672">
      <w:pPr>
        <w:tabs>
          <w:tab w:val="left" w:pos="720"/>
          <w:tab w:val="left" w:pos="5760"/>
        </w:tabs>
        <w:jc w:val="center"/>
        <w:rPr>
          <w:rFonts w:asciiTheme="minorHAnsi" w:hAnsiTheme="minorHAnsi" w:cstheme="minorHAnsi"/>
          <w:b/>
          <w:bCs/>
        </w:rPr>
      </w:pPr>
    </w:p>
    <w:p w14:paraId="236CD691" w14:textId="77777777" w:rsidR="00AF5672" w:rsidRDefault="00AF5672" w:rsidP="00AF5672">
      <w:pPr>
        <w:tabs>
          <w:tab w:val="left" w:pos="720"/>
          <w:tab w:val="left" w:pos="5760"/>
        </w:tabs>
        <w:jc w:val="center"/>
        <w:rPr>
          <w:rFonts w:asciiTheme="minorHAnsi" w:hAnsiTheme="minorHAnsi" w:cstheme="minorHAnsi"/>
          <w:b/>
          <w:bCs/>
        </w:rPr>
      </w:pPr>
    </w:p>
    <w:p w14:paraId="21703166" w14:textId="77777777" w:rsidR="00AF5672" w:rsidRDefault="00AF5672" w:rsidP="00AF5672">
      <w:pPr>
        <w:tabs>
          <w:tab w:val="left" w:pos="720"/>
          <w:tab w:val="left" w:pos="5760"/>
        </w:tabs>
        <w:jc w:val="center"/>
        <w:rPr>
          <w:rFonts w:asciiTheme="minorHAnsi" w:hAnsiTheme="minorHAnsi" w:cstheme="minorHAnsi"/>
          <w:b/>
          <w:bCs/>
        </w:rPr>
      </w:pPr>
    </w:p>
    <w:p w14:paraId="6823DCC9" w14:textId="77777777" w:rsidR="00AF5672" w:rsidRDefault="00AF5672" w:rsidP="00AF5672">
      <w:pPr>
        <w:tabs>
          <w:tab w:val="left" w:pos="720"/>
          <w:tab w:val="left" w:pos="5760"/>
        </w:tabs>
        <w:jc w:val="center"/>
        <w:rPr>
          <w:rFonts w:asciiTheme="minorHAnsi" w:hAnsiTheme="minorHAnsi" w:cstheme="minorHAnsi"/>
          <w:b/>
          <w:bCs/>
        </w:rPr>
      </w:pPr>
    </w:p>
    <w:p w14:paraId="42D9F6D7" w14:textId="77777777" w:rsidR="00AF5672" w:rsidRDefault="00AF5672" w:rsidP="00AF5672">
      <w:pPr>
        <w:tabs>
          <w:tab w:val="left" w:pos="720"/>
          <w:tab w:val="left" w:pos="5760"/>
        </w:tabs>
        <w:jc w:val="center"/>
        <w:rPr>
          <w:rFonts w:asciiTheme="minorHAnsi" w:hAnsiTheme="minorHAnsi" w:cstheme="minorHAnsi"/>
          <w:b/>
          <w:bCs/>
        </w:rPr>
      </w:pPr>
    </w:p>
    <w:p w14:paraId="3EDF7E8E" w14:textId="77777777" w:rsidR="00AF5672" w:rsidRPr="00F760B9" w:rsidRDefault="00AF5672" w:rsidP="00AF5672">
      <w:pPr>
        <w:tabs>
          <w:tab w:val="left" w:pos="720"/>
          <w:tab w:val="left" w:pos="5760"/>
        </w:tabs>
        <w:jc w:val="center"/>
        <w:rPr>
          <w:rFonts w:asciiTheme="minorHAnsi" w:hAnsiTheme="minorHAnsi" w:cstheme="minorHAnsi"/>
          <w:b/>
          <w:bCs/>
          <w:u w:val="single"/>
        </w:rPr>
      </w:pPr>
      <w:r w:rsidRPr="00F760B9">
        <w:rPr>
          <w:rFonts w:asciiTheme="minorHAnsi" w:hAnsiTheme="minorHAnsi" w:cstheme="minorHAnsi"/>
          <w:b/>
          <w:bCs/>
          <w:u w:val="single"/>
        </w:rPr>
        <w:lastRenderedPageBreak/>
        <w:t xml:space="preserve">EXHIBIT </w:t>
      </w:r>
      <w:r>
        <w:rPr>
          <w:rFonts w:asciiTheme="minorHAnsi" w:hAnsiTheme="minorHAnsi" w:cstheme="minorHAnsi"/>
          <w:b/>
          <w:bCs/>
          <w:u w:val="single"/>
        </w:rPr>
        <w:t>C</w:t>
      </w:r>
    </w:p>
    <w:p w14:paraId="1F06EF5F" w14:textId="77777777" w:rsidR="00AF5672" w:rsidRDefault="00AF5672" w:rsidP="00AF5672">
      <w:pPr>
        <w:tabs>
          <w:tab w:val="left" w:pos="720"/>
          <w:tab w:val="left" w:pos="5760"/>
        </w:tabs>
        <w:jc w:val="center"/>
        <w:rPr>
          <w:rFonts w:asciiTheme="minorHAnsi" w:hAnsiTheme="minorHAnsi" w:cstheme="minorHAnsi"/>
          <w:b/>
          <w:bCs/>
        </w:rPr>
      </w:pPr>
      <w:r w:rsidRPr="003D3A0C">
        <w:rPr>
          <w:rFonts w:asciiTheme="minorHAnsi" w:hAnsiTheme="minorHAnsi" w:cstheme="minorHAnsi"/>
          <w:b/>
          <w:bCs/>
        </w:rPr>
        <w:t>SUB-CONSULTANT SCOPE OF SERVICES</w:t>
      </w:r>
    </w:p>
    <w:p w14:paraId="6819C48F" w14:textId="77777777" w:rsidR="00AF5672" w:rsidRDefault="00AF5672" w:rsidP="00AF5672">
      <w:pPr>
        <w:tabs>
          <w:tab w:val="left" w:pos="720"/>
          <w:tab w:val="left" w:pos="5760"/>
        </w:tabs>
        <w:jc w:val="center"/>
        <w:rPr>
          <w:rFonts w:asciiTheme="minorHAnsi" w:hAnsiTheme="minorHAnsi" w:cstheme="minorHAnsi"/>
          <w:b/>
          <w:bCs/>
        </w:rPr>
      </w:pPr>
    </w:p>
    <w:p w14:paraId="3F9692DE" w14:textId="77777777" w:rsidR="00AF5672" w:rsidRDefault="00AF5672" w:rsidP="00AF5672">
      <w:pPr>
        <w:tabs>
          <w:tab w:val="left" w:pos="720"/>
          <w:tab w:val="left" w:pos="5760"/>
        </w:tabs>
        <w:jc w:val="center"/>
        <w:rPr>
          <w:rFonts w:asciiTheme="minorHAnsi" w:hAnsiTheme="minorHAnsi" w:cstheme="minorHAnsi"/>
          <w:b/>
          <w:bCs/>
        </w:rPr>
      </w:pPr>
    </w:p>
    <w:p w14:paraId="0E8D1E3A" w14:textId="77777777" w:rsidR="00AF5672" w:rsidRDefault="00AF5672" w:rsidP="00AF5672">
      <w:pPr>
        <w:tabs>
          <w:tab w:val="left" w:pos="720"/>
          <w:tab w:val="left" w:pos="5760"/>
        </w:tabs>
        <w:jc w:val="center"/>
        <w:rPr>
          <w:rFonts w:asciiTheme="minorHAnsi" w:hAnsiTheme="minorHAnsi" w:cstheme="minorHAnsi"/>
          <w:b/>
          <w:bCs/>
        </w:rPr>
      </w:pPr>
    </w:p>
    <w:p w14:paraId="56CD46CC" w14:textId="77777777" w:rsidR="00AF5672" w:rsidRDefault="00AF5672" w:rsidP="00AF5672">
      <w:pPr>
        <w:tabs>
          <w:tab w:val="left" w:pos="720"/>
          <w:tab w:val="left" w:pos="5760"/>
        </w:tabs>
        <w:jc w:val="center"/>
        <w:rPr>
          <w:rFonts w:asciiTheme="minorHAnsi" w:hAnsiTheme="minorHAnsi" w:cstheme="minorHAnsi"/>
          <w:b/>
          <w:bCs/>
        </w:rPr>
      </w:pPr>
    </w:p>
    <w:p w14:paraId="1C21F500" w14:textId="77777777" w:rsidR="00AF5672" w:rsidRDefault="00AF5672" w:rsidP="00AF5672">
      <w:pPr>
        <w:tabs>
          <w:tab w:val="left" w:pos="720"/>
          <w:tab w:val="left" w:pos="5760"/>
        </w:tabs>
        <w:jc w:val="center"/>
        <w:rPr>
          <w:rFonts w:asciiTheme="minorHAnsi" w:hAnsiTheme="minorHAnsi" w:cstheme="minorHAnsi"/>
          <w:b/>
          <w:bCs/>
        </w:rPr>
      </w:pPr>
    </w:p>
    <w:p w14:paraId="5DC0C243" w14:textId="77777777" w:rsidR="00AF5672" w:rsidRDefault="00AF5672" w:rsidP="00AF5672">
      <w:pPr>
        <w:tabs>
          <w:tab w:val="left" w:pos="720"/>
          <w:tab w:val="left" w:pos="5760"/>
        </w:tabs>
        <w:jc w:val="center"/>
        <w:rPr>
          <w:rFonts w:asciiTheme="minorHAnsi" w:hAnsiTheme="minorHAnsi" w:cstheme="minorHAnsi"/>
          <w:b/>
          <w:bCs/>
        </w:rPr>
      </w:pPr>
    </w:p>
    <w:p w14:paraId="46E96632" w14:textId="77777777" w:rsidR="00AF5672" w:rsidRPr="00AE515A" w:rsidRDefault="00AF5672" w:rsidP="00AF5672">
      <w:pPr>
        <w:tabs>
          <w:tab w:val="left" w:pos="720"/>
          <w:tab w:val="left" w:pos="5760"/>
        </w:tabs>
        <w:jc w:val="center"/>
        <w:rPr>
          <w:rFonts w:asciiTheme="minorHAnsi" w:hAnsiTheme="minorHAnsi" w:cstheme="minorHAnsi"/>
          <w:b/>
          <w:bCs/>
          <w:sz w:val="56"/>
          <w:szCs w:val="56"/>
        </w:rPr>
      </w:pPr>
      <w:r w:rsidRPr="00AE515A">
        <w:rPr>
          <w:rFonts w:asciiTheme="minorHAnsi" w:hAnsiTheme="minorHAnsi" w:cstheme="minorHAnsi"/>
          <w:b/>
          <w:bCs/>
          <w:sz w:val="56"/>
          <w:szCs w:val="56"/>
        </w:rPr>
        <w:t>**As assigned in each Task Work Order and issued Notice to Proceed**</w:t>
      </w:r>
    </w:p>
    <w:p w14:paraId="03026E8D" w14:textId="77777777" w:rsidR="00AF5672" w:rsidRPr="00AE515A" w:rsidRDefault="00AF5672" w:rsidP="00AF5672">
      <w:pPr>
        <w:tabs>
          <w:tab w:val="left" w:pos="720"/>
          <w:tab w:val="left" w:pos="5760"/>
        </w:tabs>
        <w:jc w:val="center"/>
        <w:rPr>
          <w:rFonts w:asciiTheme="minorHAnsi" w:hAnsiTheme="minorHAnsi" w:cstheme="minorHAnsi"/>
          <w:b/>
          <w:bCs/>
          <w:sz w:val="56"/>
          <w:szCs w:val="56"/>
        </w:rPr>
      </w:pPr>
    </w:p>
    <w:p w14:paraId="0F57B74C" w14:textId="77777777" w:rsidR="00AF5672" w:rsidRDefault="00AF5672" w:rsidP="00AF5672">
      <w:pPr>
        <w:widowControl/>
        <w:jc w:val="center"/>
        <w:rPr>
          <w:rFonts w:asciiTheme="minorHAnsi" w:hAnsiTheme="minorHAnsi" w:cstheme="minorHAnsi"/>
          <w:b/>
          <w:bCs/>
        </w:rPr>
      </w:pPr>
    </w:p>
    <w:p w14:paraId="331F8833" w14:textId="77777777" w:rsidR="00AF5672" w:rsidRDefault="00AF5672" w:rsidP="00AF5672">
      <w:pPr>
        <w:widowControl/>
        <w:jc w:val="center"/>
        <w:rPr>
          <w:rFonts w:asciiTheme="minorHAnsi" w:hAnsiTheme="minorHAnsi" w:cstheme="minorHAnsi"/>
          <w:b/>
          <w:bCs/>
        </w:rPr>
      </w:pPr>
    </w:p>
    <w:p w14:paraId="1C7D0CDA" w14:textId="0937960F" w:rsidR="007D62AC" w:rsidRPr="00AF1749" w:rsidRDefault="002F3493" w:rsidP="00AF5672">
      <w:pPr>
        <w:tabs>
          <w:tab w:val="left" w:pos="720"/>
          <w:tab w:val="left" w:pos="5760"/>
        </w:tabs>
        <w:jc w:val="both"/>
        <w:rPr>
          <w:rFonts w:asciiTheme="minorHAnsi" w:hAnsiTheme="minorHAnsi" w:cstheme="minorHAnsi"/>
          <w:sz w:val="22"/>
          <w:szCs w:val="22"/>
          <w:u w:val="single"/>
        </w:rPr>
      </w:pPr>
    </w:p>
    <w:sectPr w:rsidR="007D62AC" w:rsidRPr="00AF1749" w:rsidSect="00EA4D6A">
      <w:footerReference w:type="default" r:id="rId13"/>
      <w:endnotePr>
        <w:numFmt w:val="decimal"/>
      </w:endnotePr>
      <w:pgSz w:w="12240" w:h="15840" w:code="1"/>
      <w:pgMar w:top="1440" w:right="1440" w:bottom="1152" w:left="1440" w:header="1080" w:footer="90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D22B2" w14:textId="77777777" w:rsidR="00E92AAE" w:rsidRDefault="00B1228E">
      <w:r>
        <w:separator/>
      </w:r>
    </w:p>
  </w:endnote>
  <w:endnote w:type="continuationSeparator" w:id="0">
    <w:p w14:paraId="7FAE5E12" w14:textId="77777777" w:rsidR="00E92AAE" w:rsidRDefault="00B1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8CFBD" w14:textId="77777777" w:rsidR="00AF5672" w:rsidRDefault="00AF567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w:t>
    </w:r>
    <w:r>
      <w:rPr>
        <w:caps/>
        <w:noProof/>
        <w:color w:val="4F81BD" w:themeColor="accent1"/>
      </w:rPr>
      <w:fldChar w:fldCharType="end"/>
    </w:r>
  </w:p>
  <w:p w14:paraId="5C065CE0" w14:textId="77777777" w:rsidR="00AF5672" w:rsidRDefault="00AF5672" w:rsidP="000E457F">
    <w:pPr>
      <w:pBdr>
        <w:top w:val="single" w:sz="4" w:space="1" w:color="auto"/>
      </w:pBdr>
      <w:tabs>
        <w:tab w:val="center" w:pos="4770"/>
      </w:tabs>
      <w:ind w:right="180"/>
      <w:rPr>
        <w:rStyle w:val="PageNumber"/>
      </w:rPr>
    </w:pPr>
    <w:r>
      <w:rPr>
        <w:rStyle w:val="PageNumber"/>
      </w:rPr>
      <w:t>0412000-08.20   CONTRACT CA722: FDOT D7 SAFETY STUDIES &amp; MINOR DESIGN</w:t>
    </w:r>
  </w:p>
  <w:p w14:paraId="7B25E7B2" w14:textId="77777777" w:rsidR="00AF5672" w:rsidRPr="00F946D9" w:rsidRDefault="00AF5672" w:rsidP="000E457F">
    <w:pPr>
      <w:pBdr>
        <w:top w:val="single" w:sz="4" w:space="1" w:color="auto"/>
      </w:pBdr>
      <w:tabs>
        <w:tab w:val="center" w:pos="4770"/>
      </w:tabs>
      <w:ind w:right="180"/>
      <w:rPr>
        <w:rStyle w:val="PageNumbe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A78F0" w14:textId="77777777" w:rsidR="00991327" w:rsidRDefault="00B1228E" w:rsidP="00991327">
    <w:pPr>
      <w:pStyle w:val="Footer"/>
      <w:jc w:val="center"/>
      <w:rPr>
        <w:caps/>
        <w:noProof/>
        <w:snapToGrid/>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01AE4524" w14:textId="77777777" w:rsidR="00AF5672" w:rsidRDefault="00AF5672" w:rsidP="00AF5672">
    <w:pPr>
      <w:pBdr>
        <w:top w:val="single" w:sz="4" w:space="1" w:color="auto"/>
      </w:pBdr>
      <w:tabs>
        <w:tab w:val="center" w:pos="4770"/>
      </w:tabs>
      <w:ind w:right="180"/>
      <w:rPr>
        <w:rStyle w:val="PageNumber"/>
      </w:rPr>
    </w:pPr>
    <w:r>
      <w:rPr>
        <w:rStyle w:val="PageNumber"/>
      </w:rPr>
      <w:t>0412000-08.20   CONTRACT CA722: FDOT D7 SAFETY STUDIES &amp; MINOR DESIGN</w:t>
    </w:r>
  </w:p>
  <w:p w14:paraId="6FE0B141" w14:textId="77777777" w:rsidR="00F95EE1" w:rsidRDefault="00B1228E" w:rsidP="0072431A">
    <w:pPr>
      <w:pBdr>
        <w:top w:val="single" w:sz="4" w:space="1" w:color="auto"/>
      </w:pBdr>
      <w:tabs>
        <w:tab w:val="center" w:pos="4770"/>
      </w:tabs>
      <w:ind w:right="180"/>
      <w:rPr>
        <w:rStyle w:val="PageNumber"/>
      </w:rPr>
    </w:pPr>
    <w:r>
      <w:rPr>
        <w:rFonts w:ascii="Arial" w:hAnsi="Arial"/>
        <w:sz w:val="18"/>
      </w:rPr>
      <w:tab/>
    </w:r>
  </w:p>
  <w:p w14:paraId="19FCED72" w14:textId="77777777" w:rsidR="00F95EE1" w:rsidRDefault="002F3493" w:rsidP="009A4F55">
    <w:pPr>
      <w:pBdr>
        <w:top w:val="single" w:sz="4" w:space="1" w:color="auto"/>
      </w:pBdr>
      <w:tabs>
        <w:tab w:val="center" w:pos="4770"/>
      </w:tabs>
      <w:ind w:righ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2C7CA" w14:textId="77777777" w:rsidR="00E92AAE" w:rsidRDefault="00B1228E">
      <w:r>
        <w:separator/>
      </w:r>
    </w:p>
  </w:footnote>
  <w:footnote w:type="continuationSeparator" w:id="0">
    <w:p w14:paraId="2FA07CCA" w14:textId="77777777" w:rsidR="00E92AAE" w:rsidRDefault="00B12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73B6"/>
    <w:multiLevelType w:val="hybridMultilevel"/>
    <w:tmpl w:val="ED289CFA"/>
    <w:lvl w:ilvl="0" w:tplc="3AFC49A2">
      <w:start w:val="1"/>
      <w:numFmt w:val="upperRoman"/>
      <w:lvlText w:val="%1."/>
      <w:lvlJc w:val="left"/>
      <w:pPr>
        <w:tabs>
          <w:tab w:val="num" w:pos="1080"/>
        </w:tabs>
        <w:ind w:left="1080" w:hanging="720"/>
      </w:pPr>
      <w:rPr>
        <w:rFonts w:hint="default"/>
      </w:rPr>
    </w:lvl>
    <w:lvl w:ilvl="1" w:tplc="4800AA10">
      <w:start w:val="2"/>
      <w:numFmt w:val="upperLetter"/>
      <w:lvlText w:val="%2."/>
      <w:lvlJc w:val="left"/>
      <w:pPr>
        <w:tabs>
          <w:tab w:val="num" w:pos="1440"/>
        </w:tabs>
        <w:ind w:left="1440" w:hanging="360"/>
      </w:pPr>
      <w:rPr>
        <w:rFonts w:hint="default"/>
      </w:rPr>
    </w:lvl>
    <w:lvl w:ilvl="2" w:tplc="BE30D4B0" w:tentative="1">
      <w:start w:val="1"/>
      <w:numFmt w:val="lowerRoman"/>
      <w:lvlText w:val="%3."/>
      <w:lvlJc w:val="right"/>
      <w:pPr>
        <w:tabs>
          <w:tab w:val="num" w:pos="2160"/>
        </w:tabs>
        <w:ind w:left="2160" w:hanging="180"/>
      </w:pPr>
    </w:lvl>
    <w:lvl w:ilvl="3" w:tplc="F82C66E4" w:tentative="1">
      <w:start w:val="1"/>
      <w:numFmt w:val="decimal"/>
      <w:lvlText w:val="%4."/>
      <w:lvlJc w:val="left"/>
      <w:pPr>
        <w:tabs>
          <w:tab w:val="num" w:pos="2880"/>
        </w:tabs>
        <w:ind w:left="2880" w:hanging="360"/>
      </w:pPr>
    </w:lvl>
    <w:lvl w:ilvl="4" w:tplc="D466D736" w:tentative="1">
      <w:start w:val="1"/>
      <w:numFmt w:val="lowerLetter"/>
      <w:lvlText w:val="%5."/>
      <w:lvlJc w:val="left"/>
      <w:pPr>
        <w:tabs>
          <w:tab w:val="num" w:pos="3600"/>
        </w:tabs>
        <w:ind w:left="3600" w:hanging="360"/>
      </w:pPr>
    </w:lvl>
    <w:lvl w:ilvl="5" w:tplc="C8363764" w:tentative="1">
      <w:start w:val="1"/>
      <w:numFmt w:val="lowerRoman"/>
      <w:lvlText w:val="%6."/>
      <w:lvlJc w:val="right"/>
      <w:pPr>
        <w:tabs>
          <w:tab w:val="num" w:pos="4320"/>
        </w:tabs>
        <w:ind w:left="4320" w:hanging="180"/>
      </w:pPr>
    </w:lvl>
    <w:lvl w:ilvl="6" w:tplc="6A6C0F8C" w:tentative="1">
      <w:start w:val="1"/>
      <w:numFmt w:val="decimal"/>
      <w:lvlText w:val="%7."/>
      <w:lvlJc w:val="left"/>
      <w:pPr>
        <w:tabs>
          <w:tab w:val="num" w:pos="5040"/>
        </w:tabs>
        <w:ind w:left="5040" w:hanging="360"/>
      </w:pPr>
    </w:lvl>
    <w:lvl w:ilvl="7" w:tplc="C96229D8" w:tentative="1">
      <w:start w:val="1"/>
      <w:numFmt w:val="lowerLetter"/>
      <w:lvlText w:val="%8."/>
      <w:lvlJc w:val="left"/>
      <w:pPr>
        <w:tabs>
          <w:tab w:val="num" w:pos="5760"/>
        </w:tabs>
        <w:ind w:left="5760" w:hanging="360"/>
      </w:pPr>
    </w:lvl>
    <w:lvl w:ilvl="8" w:tplc="CA1C082E" w:tentative="1">
      <w:start w:val="1"/>
      <w:numFmt w:val="lowerRoman"/>
      <w:lvlText w:val="%9."/>
      <w:lvlJc w:val="right"/>
      <w:pPr>
        <w:tabs>
          <w:tab w:val="num" w:pos="6480"/>
        </w:tabs>
        <w:ind w:left="6480" w:hanging="180"/>
      </w:pPr>
    </w:lvl>
  </w:abstractNum>
  <w:abstractNum w:abstractNumId="1" w15:restartNumberingAfterBreak="0">
    <w:nsid w:val="16DF1852"/>
    <w:multiLevelType w:val="hybridMultilevel"/>
    <w:tmpl w:val="059C8BFA"/>
    <w:lvl w:ilvl="0" w:tplc="FF1C9918">
      <w:start w:val="3"/>
      <w:numFmt w:val="upperLetter"/>
      <w:lvlText w:val="%1."/>
      <w:lvlJc w:val="left"/>
      <w:pPr>
        <w:tabs>
          <w:tab w:val="num" w:pos="720"/>
        </w:tabs>
        <w:ind w:left="720" w:hanging="360"/>
      </w:pPr>
      <w:rPr>
        <w:rFonts w:hint="default"/>
      </w:rPr>
    </w:lvl>
    <w:lvl w:ilvl="1" w:tplc="98DE0D08">
      <w:start w:val="2"/>
      <w:numFmt w:val="decimal"/>
      <w:lvlText w:val="%2."/>
      <w:lvlJc w:val="left"/>
      <w:pPr>
        <w:tabs>
          <w:tab w:val="num" w:pos="1440"/>
        </w:tabs>
        <w:ind w:left="1440" w:hanging="360"/>
      </w:pPr>
      <w:rPr>
        <w:rFonts w:hint="default"/>
      </w:rPr>
    </w:lvl>
    <w:lvl w:ilvl="2" w:tplc="3AD8BFAC" w:tentative="1">
      <w:start w:val="1"/>
      <w:numFmt w:val="lowerRoman"/>
      <w:lvlText w:val="%3."/>
      <w:lvlJc w:val="right"/>
      <w:pPr>
        <w:tabs>
          <w:tab w:val="num" w:pos="2160"/>
        </w:tabs>
        <w:ind w:left="2160" w:hanging="180"/>
      </w:pPr>
    </w:lvl>
    <w:lvl w:ilvl="3" w:tplc="B4A849A2" w:tentative="1">
      <w:start w:val="1"/>
      <w:numFmt w:val="decimal"/>
      <w:lvlText w:val="%4."/>
      <w:lvlJc w:val="left"/>
      <w:pPr>
        <w:tabs>
          <w:tab w:val="num" w:pos="2880"/>
        </w:tabs>
        <w:ind w:left="2880" w:hanging="360"/>
      </w:pPr>
    </w:lvl>
    <w:lvl w:ilvl="4" w:tplc="53962DF4" w:tentative="1">
      <w:start w:val="1"/>
      <w:numFmt w:val="lowerLetter"/>
      <w:lvlText w:val="%5."/>
      <w:lvlJc w:val="left"/>
      <w:pPr>
        <w:tabs>
          <w:tab w:val="num" w:pos="3600"/>
        </w:tabs>
        <w:ind w:left="3600" w:hanging="360"/>
      </w:pPr>
    </w:lvl>
    <w:lvl w:ilvl="5" w:tplc="328A676E" w:tentative="1">
      <w:start w:val="1"/>
      <w:numFmt w:val="lowerRoman"/>
      <w:lvlText w:val="%6."/>
      <w:lvlJc w:val="right"/>
      <w:pPr>
        <w:tabs>
          <w:tab w:val="num" w:pos="4320"/>
        </w:tabs>
        <w:ind w:left="4320" w:hanging="180"/>
      </w:pPr>
    </w:lvl>
    <w:lvl w:ilvl="6" w:tplc="7256C6EE" w:tentative="1">
      <w:start w:val="1"/>
      <w:numFmt w:val="decimal"/>
      <w:lvlText w:val="%7."/>
      <w:lvlJc w:val="left"/>
      <w:pPr>
        <w:tabs>
          <w:tab w:val="num" w:pos="5040"/>
        </w:tabs>
        <w:ind w:left="5040" w:hanging="360"/>
      </w:pPr>
    </w:lvl>
    <w:lvl w:ilvl="7" w:tplc="100CE034" w:tentative="1">
      <w:start w:val="1"/>
      <w:numFmt w:val="lowerLetter"/>
      <w:lvlText w:val="%8."/>
      <w:lvlJc w:val="left"/>
      <w:pPr>
        <w:tabs>
          <w:tab w:val="num" w:pos="5760"/>
        </w:tabs>
        <w:ind w:left="5760" w:hanging="360"/>
      </w:pPr>
    </w:lvl>
    <w:lvl w:ilvl="8" w:tplc="E814C430" w:tentative="1">
      <w:start w:val="1"/>
      <w:numFmt w:val="lowerRoman"/>
      <w:lvlText w:val="%9."/>
      <w:lvlJc w:val="right"/>
      <w:pPr>
        <w:tabs>
          <w:tab w:val="num" w:pos="6480"/>
        </w:tabs>
        <w:ind w:left="6480" w:hanging="180"/>
      </w:pPr>
    </w:lvl>
  </w:abstractNum>
  <w:abstractNum w:abstractNumId="2" w15:restartNumberingAfterBreak="0">
    <w:nsid w:val="355F3791"/>
    <w:multiLevelType w:val="hybridMultilevel"/>
    <w:tmpl w:val="5B30DD56"/>
    <w:lvl w:ilvl="0" w:tplc="924ACD6C">
      <w:start w:val="1"/>
      <w:numFmt w:val="decimal"/>
      <w:lvlText w:val="%1."/>
      <w:lvlJc w:val="left"/>
      <w:pPr>
        <w:tabs>
          <w:tab w:val="num" w:pos="720"/>
        </w:tabs>
        <w:ind w:left="720" w:hanging="360"/>
      </w:pPr>
      <w:rPr>
        <w:rFonts w:hint="default"/>
      </w:rPr>
    </w:lvl>
    <w:lvl w:ilvl="1" w:tplc="21E21FE8" w:tentative="1">
      <w:start w:val="1"/>
      <w:numFmt w:val="lowerLetter"/>
      <w:lvlText w:val="%2."/>
      <w:lvlJc w:val="left"/>
      <w:pPr>
        <w:tabs>
          <w:tab w:val="num" w:pos="1440"/>
        </w:tabs>
        <w:ind w:left="1440" w:hanging="360"/>
      </w:pPr>
    </w:lvl>
    <w:lvl w:ilvl="2" w:tplc="8660B230" w:tentative="1">
      <w:start w:val="1"/>
      <w:numFmt w:val="lowerRoman"/>
      <w:lvlText w:val="%3."/>
      <w:lvlJc w:val="right"/>
      <w:pPr>
        <w:tabs>
          <w:tab w:val="num" w:pos="2160"/>
        </w:tabs>
        <w:ind w:left="2160" w:hanging="180"/>
      </w:pPr>
    </w:lvl>
    <w:lvl w:ilvl="3" w:tplc="8C6A68D4" w:tentative="1">
      <w:start w:val="1"/>
      <w:numFmt w:val="decimal"/>
      <w:lvlText w:val="%4."/>
      <w:lvlJc w:val="left"/>
      <w:pPr>
        <w:tabs>
          <w:tab w:val="num" w:pos="2880"/>
        </w:tabs>
        <w:ind w:left="2880" w:hanging="360"/>
      </w:pPr>
    </w:lvl>
    <w:lvl w:ilvl="4" w:tplc="F670E706" w:tentative="1">
      <w:start w:val="1"/>
      <w:numFmt w:val="lowerLetter"/>
      <w:lvlText w:val="%5."/>
      <w:lvlJc w:val="left"/>
      <w:pPr>
        <w:tabs>
          <w:tab w:val="num" w:pos="3600"/>
        </w:tabs>
        <w:ind w:left="3600" w:hanging="360"/>
      </w:pPr>
    </w:lvl>
    <w:lvl w:ilvl="5" w:tplc="6C289D56" w:tentative="1">
      <w:start w:val="1"/>
      <w:numFmt w:val="lowerRoman"/>
      <w:lvlText w:val="%6."/>
      <w:lvlJc w:val="right"/>
      <w:pPr>
        <w:tabs>
          <w:tab w:val="num" w:pos="4320"/>
        </w:tabs>
        <w:ind w:left="4320" w:hanging="180"/>
      </w:pPr>
    </w:lvl>
    <w:lvl w:ilvl="6" w:tplc="735AAB4C" w:tentative="1">
      <w:start w:val="1"/>
      <w:numFmt w:val="decimal"/>
      <w:lvlText w:val="%7."/>
      <w:lvlJc w:val="left"/>
      <w:pPr>
        <w:tabs>
          <w:tab w:val="num" w:pos="5040"/>
        </w:tabs>
        <w:ind w:left="5040" w:hanging="360"/>
      </w:pPr>
    </w:lvl>
    <w:lvl w:ilvl="7" w:tplc="1AD23388" w:tentative="1">
      <w:start w:val="1"/>
      <w:numFmt w:val="lowerLetter"/>
      <w:lvlText w:val="%8."/>
      <w:lvlJc w:val="left"/>
      <w:pPr>
        <w:tabs>
          <w:tab w:val="num" w:pos="5760"/>
        </w:tabs>
        <w:ind w:left="5760" w:hanging="360"/>
      </w:pPr>
    </w:lvl>
    <w:lvl w:ilvl="8" w:tplc="457C0626" w:tentative="1">
      <w:start w:val="1"/>
      <w:numFmt w:val="lowerRoman"/>
      <w:lvlText w:val="%9."/>
      <w:lvlJc w:val="right"/>
      <w:pPr>
        <w:tabs>
          <w:tab w:val="num" w:pos="6480"/>
        </w:tabs>
        <w:ind w:left="6480" w:hanging="180"/>
      </w:pPr>
    </w:lvl>
  </w:abstractNum>
  <w:abstractNum w:abstractNumId="3" w15:restartNumberingAfterBreak="0">
    <w:nsid w:val="3D1E62E0"/>
    <w:multiLevelType w:val="hybridMultilevel"/>
    <w:tmpl w:val="D4A8E89C"/>
    <w:lvl w:ilvl="0" w:tplc="6CAEBB4E">
      <w:start w:val="1"/>
      <w:numFmt w:val="bullet"/>
      <w:lvlText w:val=""/>
      <w:lvlJc w:val="left"/>
      <w:pPr>
        <w:ind w:left="720" w:hanging="360"/>
      </w:pPr>
      <w:rPr>
        <w:rFonts w:ascii="Symbol" w:hAnsi="Symbol" w:hint="default"/>
      </w:rPr>
    </w:lvl>
    <w:lvl w:ilvl="1" w:tplc="34FADC7A" w:tentative="1">
      <w:start w:val="1"/>
      <w:numFmt w:val="bullet"/>
      <w:lvlText w:val="o"/>
      <w:lvlJc w:val="left"/>
      <w:pPr>
        <w:ind w:left="1440" w:hanging="360"/>
      </w:pPr>
      <w:rPr>
        <w:rFonts w:ascii="Courier New" w:hAnsi="Courier New" w:cs="Courier New" w:hint="default"/>
      </w:rPr>
    </w:lvl>
    <w:lvl w:ilvl="2" w:tplc="EE189EF6" w:tentative="1">
      <w:start w:val="1"/>
      <w:numFmt w:val="bullet"/>
      <w:lvlText w:val=""/>
      <w:lvlJc w:val="left"/>
      <w:pPr>
        <w:ind w:left="2160" w:hanging="360"/>
      </w:pPr>
      <w:rPr>
        <w:rFonts w:ascii="Wingdings" w:hAnsi="Wingdings" w:hint="default"/>
      </w:rPr>
    </w:lvl>
    <w:lvl w:ilvl="3" w:tplc="E5A6D8D2" w:tentative="1">
      <w:start w:val="1"/>
      <w:numFmt w:val="bullet"/>
      <w:lvlText w:val=""/>
      <w:lvlJc w:val="left"/>
      <w:pPr>
        <w:ind w:left="2880" w:hanging="360"/>
      </w:pPr>
      <w:rPr>
        <w:rFonts w:ascii="Symbol" w:hAnsi="Symbol" w:hint="default"/>
      </w:rPr>
    </w:lvl>
    <w:lvl w:ilvl="4" w:tplc="8518655E" w:tentative="1">
      <w:start w:val="1"/>
      <w:numFmt w:val="bullet"/>
      <w:lvlText w:val="o"/>
      <w:lvlJc w:val="left"/>
      <w:pPr>
        <w:ind w:left="3600" w:hanging="360"/>
      </w:pPr>
      <w:rPr>
        <w:rFonts w:ascii="Courier New" w:hAnsi="Courier New" w:cs="Courier New" w:hint="default"/>
      </w:rPr>
    </w:lvl>
    <w:lvl w:ilvl="5" w:tplc="4C8634F8" w:tentative="1">
      <w:start w:val="1"/>
      <w:numFmt w:val="bullet"/>
      <w:lvlText w:val=""/>
      <w:lvlJc w:val="left"/>
      <w:pPr>
        <w:ind w:left="4320" w:hanging="360"/>
      </w:pPr>
      <w:rPr>
        <w:rFonts w:ascii="Wingdings" w:hAnsi="Wingdings" w:hint="default"/>
      </w:rPr>
    </w:lvl>
    <w:lvl w:ilvl="6" w:tplc="81E8347A" w:tentative="1">
      <w:start w:val="1"/>
      <w:numFmt w:val="bullet"/>
      <w:lvlText w:val=""/>
      <w:lvlJc w:val="left"/>
      <w:pPr>
        <w:ind w:left="5040" w:hanging="360"/>
      </w:pPr>
      <w:rPr>
        <w:rFonts w:ascii="Symbol" w:hAnsi="Symbol" w:hint="default"/>
      </w:rPr>
    </w:lvl>
    <w:lvl w:ilvl="7" w:tplc="761C7CB8" w:tentative="1">
      <w:start w:val="1"/>
      <w:numFmt w:val="bullet"/>
      <w:lvlText w:val="o"/>
      <w:lvlJc w:val="left"/>
      <w:pPr>
        <w:ind w:left="5760" w:hanging="360"/>
      </w:pPr>
      <w:rPr>
        <w:rFonts w:ascii="Courier New" w:hAnsi="Courier New" w:cs="Courier New" w:hint="default"/>
      </w:rPr>
    </w:lvl>
    <w:lvl w:ilvl="8" w:tplc="2208F632" w:tentative="1">
      <w:start w:val="1"/>
      <w:numFmt w:val="bullet"/>
      <w:lvlText w:val=""/>
      <w:lvlJc w:val="left"/>
      <w:pPr>
        <w:ind w:left="6480" w:hanging="360"/>
      </w:pPr>
      <w:rPr>
        <w:rFonts w:ascii="Wingdings" w:hAnsi="Wingdings" w:hint="default"/>
      </w:rPr>
    </w:lvl>
  </w:abstractNum>
  <w:abstractNum w:abstractNumId="4" w15:restartNumberingAfterBreak="0">
    <w:nsid w:val="3FA31CB1"/>
    <w:multiLevelType w:val="hybridMultilevel"/>
    <w:tmpl w:val="E4341D48"/>
    <w:lvl w:ilvl="0" w:tplc="5C78C320">
      <w:start w:val="1"/>
      <w:numFmt w:val="lowerLetter"/>
      <w:lvlText w:val="%1."/>
      <w:lvlJc w:val="left"/>
      <w:pPr>
        <w:tabs>
          <w:tab w:val="num" w:pos="720"/>
        </w:tabs>
        <w:ind w:left="720" w:hanging="360"/>
      </w:pPr>
      <w:rPr>
        <w:rFonts w:hint="default"/>
      </w:rPr>
    </w:lvl>
    <w:lvl w:ilvl="1" w:tplc="52A03D84" w:tentative="1">
      <w:start w:val="1"/>
      <w:numFmt w:val="lowerLetter"/>
      <w:lvlText w:val="%2."/>
      <w:lvlJc w:val="left"/>
      <w:pPr>
        <w:tabs>
          <w:tab w:val="num" w:pos="1440"/>
        </w:tabs>
        <w:ind w:left="1440" w:hanging="360"/>
      </w:pPr>
    </w:lvl>
    <w:lvl w:ilvl="2" w:tplc="3BB4F6C2" w:tentative="1">
      <w:start w:val="1"/>
      <w:numFmt w:val="lowerRoman"/>
      <w:lvlText w:val="%3."/>
      <w:lvlJc w:val="right"/>
      <w:pPr>
        <w:tabs>
          <w:tab w:val="num" w:pos="2160"/>
        </w:tabs>
        <w:ind w:left="2160" w:hanging="180"/>
      </w:pPr>
    </w:lvl>
    <w:lvl w:ilvl="3" w:tplc="158E4A82" w:tentative="1">
      <w:start w:val="1"/>
      <w:numFmt w:val="decimal"/>
      <w:lvlText w:val="%4."/>
      <w:lvlJc w:val="left"/>
      <w:pPr>
        <w:tabs>
          <w:tab w:val="num" w:pos="2880"/>
        </w:tabs>
        <w:ind w:left="2880" w:hanging="360"/>
      </w:pPr>
    </w:lvl>
    <w:lvl w:ilvl="4" w:tplc="F25692A2" w:tentative="1">
      <w:start w:val="1"/>
      <w:numFmt w:val="lowerLetter"/>
      <w:lvlText w:val="%5."/>
      <w:lvlJc w:val="left"/>
      <w:pPr>
        <w:tabs>
          <w:tab w:val="num" w:pos="3600"/>
        </w:tabs>
        <w:ind w:left="3600" w:hanging="360"/>
      </w:pPr>
    </w:lvl>
    <w:lvl w:ilvl="5" w:tplc="BB88E294" w:tentative="1">
      <w:start w:val="1"/>
      <w:numFmt w:val="lowerRoman"/>
      <w:lvlText w:val="%6."/>
      <w:lvlJc w:val="right"/>
      <w:pPr>
        <w:tabs>
          <w:tab w:val="num" w:pos="4320"/>
        </w:tabs>
        <w:ind w:left="4320" w:hanging="180"/>
      </w:pPr>
    </w:lvl>
    <w:lvl w:ilvl="6" w:tplc="E4E60CEA" w:tentative="1">
      <w:start w:val="1"/>
      <w:numFmt w:val="decimal"/>
      <w:lvlText w:val="%7."/>
      <w:lvlJc w:val="left"/>
      <w:pPr>
        <w:tabs>
          <w:tab w:val="num" w:pos="5040"/>
        </w:tabs>
        <w:ind w:left="5040" w:hanging="360"/>
      </w:pPr>
    </w:lvl>
    <w:lvl w:ilvl="7" w:tplc="CD9EE5D6" w:tentative="1">
      <w:start w:val="1"/>
      <w:numFmt w:val="lowerLetter"/>
      <w:lvlText w:val="%8."/>
      <w:lvlJc w:val="left"/>
      <w:pPr>
        <w:tabs>
          <w:tab w:val="num" w:pos="5760"/>
        </w:tabs>
        <w:ind w:left="5760" w:hanging="360"/>
      </w:pPr>
    </w:lvl>
    <w:lvl w:ilvl="8" w:tplc="094AA29C" w:tentative="1">
      <w:start w:val="1"/>
      <w:numFmt w:val="lowerRoman"/>
      <w:lvlText w:val="%9."/>
      <w:lvlJc w:val="right"/>
      <w:pPr>
        <w:tabs>
          <w:tab w:val="num" w:pos="6480"/>
        </w:tabs>
        <w:ind w:left="6480" w:hanging="180"/>
      </w:pPr>
    </w:lvl>
  </w:abstractNum>
  <w:abstractNum w:abstractNumId="5" w15:restartNumberingAfterBreak="0">
    <w:nsid w:val="488F5430"/>
    <w:multiLevelType w:val="hybridMultilevel"/>
    <w:tmpl w:val="6E5EA1F4"/>
    <w:lvl w:ilvl="0" w:tplc="41581FF2">
      <w:start w:val="1"/>
      <w:numFmt w:val="lowerLetter"/>
      <w:lvlText w:val="%1."/>
      <w:lvlJc w:val="left"/>
      <w:pPr>
        <w:ind w:left="1080" w:hanging="360"/>
      </w:pPr>
      <w:rPr>
        <w:rFonts w:hint="default"/>
      </w:rPr>
    </w:lvl>
    <w:lvl w:ilvl="1" w:tplc="E1EC9DD8" w:tentative="1">
      <w:start w:val="1"/>
      <w:numFmt w:val="lowerLetter"/>
      <w:lvlText w:val="%2."/>
      <w:lvlJc w:val="left"/>
      <w:pPr>
        <w:ind w:left="1800" w:hanging="360"/>
      </w:pPr>
    </w:lvl>
    <w:lvl w:ilvl="2" w:tplc="094029C0" w:tentative="1">
      <w:start w:val="1"/>
      <w:numFmt w:val="lowerRoman"/>
      <w:lvlText w:val="%3."/>
      <w:lvlJc w:val="right"/>
      <w:pPr>
        <w:ind w:left="2520" w:hanging="180"/>
      </w:pPr>
    </w:lvl>
    <w:lvl w:ilvl="3" w:tplc="02D64462" w:tentative="1">
      <w:start w:val="1"/>
      <w:numFmt w:val="decimal"/>
      <w:lvlText w:val="%4."/>
      <w:lvlJc w:val="left"/>
      <w:pPr>
        <w:ind w:left="3240" w:hanging="360"/>
      </w:pPr>
    </w:lvl>
    <w:lvl w:ilvl="4" w:tplc="C2D8826C" w:tentative="1">
      <w:start w:val="1"/>
      <w:numFmt w:val="lowerLetter"/>
      <w:lvlText w:val="%5."/>
      <w:lvlJc w:val="left"/>
      <w:pPr>
        <w:ind w:left="3960" w:hanging="360"/>
      </w:pPr>
    </w:lvl>
    <w:lvl w:ilvl="5" w:tplc="FC2CEDEC" w:tentative="1">
      <w:start w:val="1"/>
      <w:numFmt w:val="lowerRoman"/>
      <w:lvlText w:val="%6."/>
      <w:lvlJc w:val="right"/>
      <w:pPr>
        <w:ind w:left="4680" w:hanging="180"/>
      </w:pPr>
    </w:lvl>
    <w:lvl w:ilvl="6" w:tplc="3F589A3A" w:tentative="1">
      <w:start w:val="1"/>
      <w:numFmt w:val="decimal"/>
      <w:lvlText w:val="%7."/>
      <w:lvlJc w:val="left"/>
      <w:pPr>
        <w:ind w:left="5400" w:hanging="360"/>
      </w:pPr>
    </w:lvl>
    <w:lvl w:ilvl="7" w:tplc="48323A50" w:tentative="1">
      <w:start w:val="1"/>
      <w:numFmt w:val="lowerLetter"/>
      <w:lvlText w:val="%8."/>
      <w:lvlJc w:val="left"/>
      <w:pPr>
        <w:ind w:left="6120" w:hanging="360"/>
      </w:pPr>
    </w:lvl>
    <w:lvl w:ilvl="8" w:tplc="7EE822C0" w:tentative="1">
      <w:start w:val="1"/>
      <w:numFmt w:val="lowerRoman"/>
      <w:lvlText w:val="%9."/>
      <w:lvlJc w:val="right"/>
      <w:pPr>
        <w:ind w:left="6840" w:hanging="180"/>
      </w:pPr>
    </w:lvl>
  </w:abstractNum>
  <w:abstractNum w:abstractNumId="6" w15:restartNumberingAfterBreak="0">
    <w:nsid w:val="4A9C0C5B"/>
    <w:multiLevelType w:val="hybridMultilevel"/>
    <w:tmpl w:val="17883C6A"/>
    <w:lvl w:ilvl="0" w:tplc="BF06D524">
      <w:start w:val="3"/>
      <w:numFmt w:val="decimal"/>
      <w:lvlText w:val="%1."/>
      <w:lvlJc w:val="left"/>
      <w:pPr>
        <w:tabs>
          <w:tab w:val="num" w:pos="720"/>
        </w:tabs>
        <w:ind w:left="720" w:hanging="360"/>
      </w:pPr>
      <w:rPr>
        <w:rFonts w:hint="default"/>
      </w:rPr>
    </w:lvl>
    <w:lvl w:ilvl="1" w:tplc="46E2CE70">
      <w:start w:val="2"/>
      <w:numFmt w:val="upperLetter"/>
      <w:lvlText w:val="%2."/>
      <w:lvlJc w:val="left"/>
      <w:pPr>
        <w:tabs>
          <w:tab w:val="num" w:pos="1440"/>
        </w:tabs>
        <w:ind w:left="1440" w:hanging="360"/>
      </w:pPr>
      <w:rPr>
        <w:rFonts w:hint="default"/>
      </w:rPr>
    </w:lvl>
    <w:lvl w:ilvl="2" w:tplc="38F44C90" w:tentative="1">
      <w:start w:val="1"/>
      <w:numFmt w:val="lowerRoman"/>
      <w:lvlText w:val="%3."/>
      <w:lvlJc w:val="right"/>
      <w:pPr>
        <w:tabs>
          <w:tab w:val="num" w:pos="2160"/>
        </w:tabs>
        <w:ind w:left="2160" w:hanging="180"/>
      </w:pPr>
    </w:lvl>
    <w:lvl w:ilvl="3" w:tplc="9DBC9DB4" w:tentative="1">
      <w:start w:val="1"/>
      <w:numFmt w:val="decimal"/>
      <w:lvlText w:val="%4."/>
      <w:lvlJc w:val="left"/>
      <w:pPr>
        <w:tabs>
          <w:tab w:val="num" w:pos="2880"/>
        </w:tabs>
        <w:ind w:left="2880" w:hanging="360"/>
      </w:pPr>
    </w:lvl>
    <w:lvl w:ilvl="4" w:tplc="B1F46F8A" w:tentative="1">
      <w:start w:val="1"/>
      <w:numFmt w:val="lowerLetter"/>
      <w:lvlText w:val="%5."/>
      <w:lvlJc w:val="left"/>
      <w:pPr>
        <w:tabs>
          <w:tab w:val="num" w:pos="3600"/>
        </w:tabs>
        <w:ind w:left="3600" w:hanging="360"/>
      </w:pPr>
    </w:lvl>
    <w:lvl w:ilvl="5" w:tplc="8D6E3628" w:tentative="1">
      <w:start w:val="1"/>
      <w:numFmt w:val="lowerRoman"/>
      <w:lvlText w:val="%6."/>
      <w:lvlJc w:val="right"/>
      <w:pPr>
        <w:tabs>
          <w:tab w:val="num" w:pos="4320"/>
        </w:tabs>
        <w:ind w:left="4320" w:hanging="180"/>
      </w:pPr>
    </w:lvl>
    <w:lvl w:ilvl="6" w:tplc="F0B852A0" w:tentative="1">
      <w:start w:val="1"/>
      <w:numFmt w:val="decimal"/>
      <w:lvlText w:val="%7."/>
      <w:lvlJc w:val="left"/>
      <w:pPr>
        <w:tabs>
          <w:tab w:val="num" w:pos="5040"/>
        </w:tabs>
        <w:ind w:left="5040" w:hanging="360"/>
      </w:pPr>
    </w:lvl>
    <w:lvl w:ilvl="7" w:tplc="403A544C" w:tentative="1">
      <w:start w:val="1"/>
      <w:numFmt w:val="lowerLetter"/>
      <w:lvlText w:val="%8."/>
      <w:lvlJc w:val="left"/>
      <w:pPr>
        <w:tabs>
          <w:tab w:val="num" w:pos="5760"/>
        </w:tabs>
        <w:ind w:left="5760" w:hanging="360"/>
      </w:pPr>
    </w:lvl>
    <w:lvl w:ilvl="8" w:tplc="3EACC76C" w:tentative="1">
      <w:start w:val="1"/>
      <w:numFmt w:val="lowerRoman"/>
      <w:lvlText w:val="%9."/>
      <w:lvlJc w:val="right"/>
      <w:pPr>
        <w:tabs>
          <w:tab w:val="num" w:pos="6480"/>
        </w:tabs>
        <w:ind w:left="6480" w:hanging="180"/>
      </w:pPr>
    </w:lvl>
  </w:abstractNum>
  <w:abstractNum w:abstractNumId="7" w15:restartNumberingAfterBreak="0">
    <w:nsid w:val="68096643"/>
    <w:multiLevelType w:val="hybridMultilevel"/>
    <w:tmpl w:val="29981630"/>
    <w:lvl w:ilvl="0" w:tplc="83502244">
      <w:start w:val="5"/>
      <w:numFmt w:val="upperLetter"/>
      <w:lvlText w:val="%1."/>
      <w:lvlJc w:val="left"/>
      <w:pPr>
        <w:tabs>
          <w:tab w:val="num" w:pos="720"/>
        </w:tabs>
        <w:ind w:left="720" w:hanging="360"/>
      </w:pPr>
      <w:rPr>
        <w:rFonts w:hint="default"/>
      </w:rPr>
    </w:lvl>
    <w:lvl w:ilvl="1" w:tplc="ED125D26">
      <w:start w:val="3"/>
      <w:numFmt w:val="decimal"/>
      <w:lvlText w:val="%2."/>
      <w:lvlJc w:val="left"/>
      <w:pPr>
        <w:tabs>
          <w:tab w:val="num" w:pos="1440"/>
        </w:tabs>
        <w:ind w:left="1440" w:hanging="360"/>
      </w:pPr>
      <w:rPr>
        <w:rFonts w:hint="default"/>
      </w:rPr>
    </w:lvl>
    <w:lvl w:ilvl="2" w:tplc="EF6A3836" w:tentative="1">
      <w:start w:val="1"/>
      <w:numFmt w:val="lowerRoman"/>
      <w:lvlText w:val="%3."/>
      <w:lvlJc w:val="right"/>
      <w:pPr>
        <w:tabs>
          <w:tab w:val="num" w:pos="2160"/>
        </w:tabs>
        <w:ind w:left="2160" w:hanging="180"/>
      </w:pPr>
    </w:lvl>
    <w:lvl w:ilvl="3" w:tplc="DB804B66" w:tentative="1">
      <w:start w:val="1"/>
      <w:numFmt w:val="decimal"/>
      <w:lvlText w:val="%4."/>
      <w:lvlJc w:val="left"/>
      <w:pPr>
        <w:tabs>
          <w:tab w:val="num" w:pos="2880"/>
        </w:tabs>
        <w:ind w:left="2880" w:hanging="360"/>
      </w:pPr>
    </w:lvl>
    <w:lvl w:ilvl="4" w:tplc="02200674" w:tentative="1">
      <w:start w:val="1"/>
      <w:numFmt w:val="lowerLetter"/>
      <w:lvlText w:val="%5."/>
      <w:lvlJc w:val="left"/>
      <w:pPr>
        <w:tabs>
          <w:tab w:val="num" w:pos="3600"/>
        </w:tabs>
        <w:ind w:left="3600" w:hanging="360"/>
      </w:pPr>
    </w:lvl>
    <w:lvl w:ilvl="5" w:tplc="DB26CD00" w:tentative="1">
      <w:start w:val="1"/>
      <w:numFmt w:val="lowerRoman"/>
      <w:lvlText w:val="%6."/>
      <w:lvlJc w:val="right"/>
      <w:pPr>
        <w:tabs>
          <w:tab w:val="num" w:pos="4320"/>
        </w:tabs>
        <w:ind w:left="4320" w:hanging="180"/>
      </w:pPr>
    </w:lvl>
    <w:lvl w:ilvl="6" w:tplc="0BBEBA48" w:tentative="1">
      <w:start w:val="1"/>
      <w:numFmt w:val="decimal"/>
      <w:lvlText w:val="%7."/>
      <w:lvlJc w:val="left"/>
      <w:pPr>
        <w:tabs>
          <w:tab w:val="num" w:pos="5040"/>
        </w:tabs>
        <w:ind w:left="5040" w:hanging="360"/>
      </w:pPr>
    </w:lvl>
    <w:lvl w:ilvl="7" w:tplc="F1248498" w:tentative="1">
      <w:start w:val="1"/>
      <w:numFmt w:val="lowerLetter"/>
      <w:lvlText w:val="%8."/>
      <w:lvlJc w:val="left"/>
      <w:pPr>
        <w:tabs>
          <w:tab w:val="num" w:pos="5760"/>
        </w:tabs>
        <w:ind w:left="5760" w:hanging="360"/>
      </w:pPr>
    </w:lvl>
    <w:lvl w:ilvl="8" w:tplc="304AE520" w:tentative="1">
      <w:start w:val="1"/>
      <w:numFmt w:val="lowerRoman"/>
      <w:lvlText w:val="%9."/>
      <w:lvlJc w:val="right"/>
      <w:pPr>
        <w:tabs>
          <w:tab w:val="num" w:pos="6480"/>
        </w:tabs>
        <w:ind w:left="6480" w:hanging="180"/>
      </w:pPr>
    </w:lvl>
  </w:abstractNum>
  <w:abstractNum w:abstractNumId="8" w15:restartNumberingAfterBreak="0">
    <w:nsid w:val="72B557F9"/>
    <w:multiLevelType w:val="hybridMultilevel"/>
    <w:tmpl w:val="1C600DDA"/>
    <w:lvl w:ilvl="0" w:tplc="F0CE941A">
      <w:start w:val="1"/>
      <w:numFmt w:val="lowerLetter"/>
      <w:lvlText w:val="%1."/>
      <w:lvlJc w:val="left"/>
      <w:pPr>
        <w:ind w:left="720" w:hanging="360"/>
      </w:pPr>
      <w:rPr>
        <w:rFonts w:hint="default"/>
      </w:rPr>
    </w:lvl>
    <w:lvl w:ilvl="1" w:tplc="502C09BE" w:tentative="1">
      <w:start w:val="1"/>
      <w:numFmt w:val="lowerLetter"/>
      <w:lvlText w:val="%2."/>
      <w:lvlJc w:val="left"/>
      <w:pPr>
        <w:ind w:left="1440" w:hanging="360"/>
      </w:pPr>
    </w:lvl>
    <w:lvl w:ilvl="2" w:tplc="021C4D58" w:tentative="1">
      <w:start w:val="1"/>
      <w:numFmt w:val="lowerRoman"/>
      <w:lvlText w:val="%3."/>
      <w:lvlJc w:val="right"/>
      <w:pPr>
        <w:ind w:left="2160" w:hanging="180"/>
      </w:pPr>
    </w:lvl>
    <w:lvl w:ilvl="3" w:tplc="7ADCEF4A" w:tentative="1">
      <w:start w:val="1"/>
      <w:numFmt w:val="decimal"/>
      <w:lvlText w:val="%4."/>
      <w:lvlJc w:val="left"/>
      <w:pPr>
        <w:ind w:left="2880" w:hanging="360"/>
      </w:pPr>
    </w:lvl>
    <w:lvl w:ilvl="4" w:tplc="A942BF46" w:tentative="1">
      <w:start w:val="1"/>
      <w:numFmt w:val="lowerLetter"/>
      <w:lvlText w:val="%5."/>
      <w:lvlJc w:val="left"/>
      <w:pPr>
        <w:ind w:left="3600" w:hanging="360"/>
      </w:pPr>
    </w:lvl>
    <w:lvl w:ilvl="5" w:tplc="696243E6" w:tentative="1">
      <w:start w:val="1"/>
      <w:numFmt w:val="lowerRoman"/>
      <w:lvlText w:val="%6."/>
      <w:lvlJc w:val="right"/>
      <w:pPr>
        <w:ind w:left="4320" w:hanging="180"/>
      </w:pPr>
    </w:lvl>
    <w:lvl w:ilvl="6" w:tplc="19703138" w:tentative="1">
      <w:start w:val="1"/>
      <w:numFmt w:val="decimal"/>
      <w:lvlText w:val="%7."/>
      <w:lvlJc w:val="left"/>
      <w:pPr>
        <w:ind w:left="5040" w:hanging="360"/>
      </w:pPr>
    </w:lvl>
    <w:lvl w:ilvl="7" w:tplc="9B7AFCD4" w:tentative="1">
      <w:start w:val="1"/>
      <w:numFmt w:val="lowerLetter"/>
      <w:lvlText w:val="%8."/>
      <w:lvlJc w:val="left"/>
      <w:pPr>
        <w:ind w:left="5760" w:hanging="360"/>
      </w:pPr>
    </w:lvl>
    <w:lvl w:ilvl="8" w:tplc="D71847BA" w:tentative="1">
      <w:start w:val="1"/>
      <w:numFmt w:val="lowerRoman"/>
      <w:lvlText w:val="%9."/>
      <w:lvlJc w:val="right"/>
      <w:pPr>
        <w:ind w:left="6480" w:hanging="180"/>
      </w:pPr>
    </w:lvl>
  </w:abstractNum>
  <w:abstractNum w:abstractNumId="9" w15:restartNumberingAfterBreak="0">
    <w:nsid w:val="78C60A24"/>
    <w:multiLevelType w:val="hybridMultilevel"/>
    <w:tmpl w:val="DF5C7AEC"/>
    <w:lvl w:ilvl="0" w:tplc="8F041B36">
      <w:start w:val="4"/>
      <w:numFmt w:val="upperLetter"/>
      <w:lvlText w:val="%1."/>
      <w:lvlJc w:val="left"/>
      <w:pPr>
        <w:tabs>
          <w:tab w:val="num" w:pos="720"/>
        </w:tabs>
        <w:ind w:left="720" w:hanging="360"/>
      </w:pPr>
      <w:rPr>
        <w:rFonts w:hint="default"/>
      </w:rPr>
    </w:lvl>
    <w:lvl w:ilvl="1" w:tplc="5C8E331A">
      <w:start w:val="1"/>
      <w:numFmt w:val="decimal"/>
      <w:lvlText w:val="%2."/>
      <w:lvlJc w:val="left"/>
      <w:pPr>
        <w:tabs>
          <w:tab w:val="num" w:pos="1440"/>
        </w:tabs>
        <w:ind w:left="1440" w:hanging="360"/>
      </w:pPr>
      <w:rPr>
        <w:rFonts w:hint="default"/>
      </w:rPr>
    </w:lvl>
    <w:lvl w:ilvl="2" w:tplc="BDACEE6E" w:tentative="1">
      <w:start w:val="1"/>
      <w:numFmt w:val="lowerRoman"/>
      <w:lvlText w:val="%3."/>
      <w:lvlJc w:val="right"/>
      <w:pPr>
        <w:tabs>
          <w:tab w:val="num" w:pos="2160"/>
        </w:tabs>
        <w:ind w:left="2160" w:hanging="180"/>
      </w:pPr>
    </w:lvl>
    <w:lvl w:ilvl="3" w:tplc="A06033CC" w:tentative="1">
      <w:start w:val="1"/>
      <w:numFmt w:val="decimal"/>
      <w:lvlText w:val="%4."/>
      <w:lvlJc w:val="left"/>
      <w:pPr>
        <w:tabs>
          <w:tab w:val="num" w:pos="2880"/>
        </w:tabs>
        <w:ind w:left="2880" w:hanging="360"/>
      </w:pPr>
    </w:lvl>
    <w:lvl w:ilvl="4" w:tplc="77487BA0" w:tentative="1">
      <w:start w:val="1"/>
      <w:numFmt w:val="lowerLetter"/>
      <w:lvlText w:val="%5."/>
      <w:lvlJc w:val="left"/>
      <w:pPr>
        <w:tabs>
          <w:tab w:val="num" w:pos="3600"/>
        </w:tabs>
        <w:ind w:left="3600" w:hanging="360"/>
      </w:pPr>
    </w:lvl>
    <w:lvl w:ilvl="5" w:tplc="11DA215E" w:tentative="1">
      <w:start w:val="1"/>
      <w:numFmt w:val="lowerRoman"/>
      <w:lvlText w:val="%6."/>
      <w:lvlJc w:val="right"/>
      <w:pPr>
        <w:tabs>
          <w:tab w:val="num" w:pos="4320"/>
        </w:tabs>
        <w:ind w:left="4320" w:hanging="180"/>
      </w:pPr>
    </w:lvl>
    <w:lvl w:ilvl="6" w:tplc="77FA53DE" w:tentative="1">
      <w:start w:val="1"/>
      <w:numFmt w:val="decimal"/>
      <w:lvlText w:val="%7."/>
      <w:lvlJc w:val="left"/>
      <w:pPr>
        <w:tabs>
          <w:tab w:val="num" w:pos="5040"/>
        </w:tabs>
        <w:ind w:left="5040" w:hanging="360"/>
      </w:pPr>
    </w:lvl>
    <w:lvl w:ilvl="7" w:tplc="D23259FE" w:tentative="1">
      <w:start w:val="1"/>
      <w:numFmt w:val="lowerLetter"/>
      <w:lvlText w:val="%8."/>
      <w:lvlJc w:val="left"/>
      <w:pPr>
        <w:tabs>
          <w:tab w:val="num" w:pos="5760"/>
        </w:tabs>
        <w:ind w:left="5760" w:hanging="360"/>
      </w:pPr>
    </w:lvl>
    <w:lvl w:ilvl="8" w:tplc="EA30D726"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0"/>
  </w:num>
  <w:num w:numId="4">
    <w:abstractNumId w:val="1"/>
  </w:num>
  <w:num w:numId="5">
    <w:abstractNumId w:val="6"/>
  </w:num>
  <w:num w:numId="6">
    <w:abstractNumId w:val="2"/>
  </w:num>
  <w:num w:numId="7">
    <w:abstractNumId w:val="9"/>
  </w:num>
  <w:num w:numId="8">
    <w:abstractNumId w:val="5"/>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F3"/>
    <w:rsid w:val="000D351A"/>
    <w:rsid w:val="002F3493"/>
    <w:rsid w:val="002F6793"/>
    <w:rsid w:val="00344D5C"/>
    <w:rsid w:val="005F6F73"/>
    <w:rsid w:val="008158F3"/>
    <w:rsid w:val="009E2704"/>
    <w:rsid w:val="00AF5672"/>
    <w:rsid w:val="00B1228E"/>
    <w:rsid w:val="00E92AAE"/>
    <w:rsid w:val="00FB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6C1E2"/>
  <w15:docId w15:val="{0FE6BDDB-5361-48B6-8EE2-B23437C5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tabs>
        <w:tab w:val="center" w:pos="4860"/>
      </w:tabs>
      <w:jc w:val="center"/>
      <w:outlineLvl w:val="0"/>
    </w:pPr>
    <w:rPr>
      <w:b/>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link w:val="BodyTextIndentChar"/>
    <w:pPr>
      <w:ind w:firstLine="720"/>
      <w:jc w:val="both"/>
    </w:pPr>
    <w:rPr>
      <w:sz w:val="22"/>
    </w:rPr>
  </w:style>
  <w:style w:type="paragraph" w:styleId="BodyTextIndent2">
    <w:name w:val="Body Text Indent 2"/>
    <w:basedOn w:val="Normal"/>
    <w:pPr>
      <w:ind w:firstLine="720"/>
      <w:jc w:val="both"/>
    </w:pPr>
    <w:rPr>
      <w:color w:val="0000FF"/>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firstLine="1440"/>
      <w:jc w:val="both"/>
    </w:pPr>
    <w:rPr>
      <w:sz w:val="22"/>
    </w:rPr>
  </w:style>
  <w:style w:type="paragraph" w:styleId="BalloonText">
    <w:name w:val="Balloon Text"/>
    <w:basedOn w:val="Normal"/>
    <w:semiHidden/>
    <w:rsid w:val="000C2760"/>
    <w:rPr>
      <w:rFonts w:ascii="Tahoma" w:hAnsi="Tahoma" w:cs="Tahoma"/>
      <w:sz w:val="16"/>
      <w:szCs w:val="16"/>
    </w:rPr>
  </w:style>
  <w:style w:type="character" w:styleId="CommentReference">
    <w:name w:val="annotation reference"/>
    <w:basedOn w:val="DefaultParagraphFont"/>
    <w:semiHidden/>
    <w:rsid w:val="00CE0C9D"/>
    <w:rPr>
      <w:sz w:val="16"/>
      <w:szCs w:val="16"/>
    </w:rPr>
  </w:style>
  <w:style w:type="paragraph" w:styleId="CommentText">
    <w:name w:val="annotation text"/>
    <w:basedOn w:val="Normal"/>
    <w:semiHidden/>
    <w:rsid w:val="00CE0C9D"/>
    <w:rPr>
      <w:sz w:val="20"/>
    </w:rPr>
  </w:style>
  <w:style w:type="paragraph" w:styleId="CommentSubject">
    <w:name w:val="annotation subject"/>
    <w:basedOn w:val="CommentText"/>
    <w:next w:val="CommentText"/>
    <w:semiHidden/>
    <w:rsid w:val="00CE0C9D"/>
    <w:rPr>
      <w:b/>
      <w:bCs/>
    </w:rPr>
  </w:style>
  <w:style w:type="character" w:styleId="Emphasis">
    <w:name w:val="Emphasis"/>
    <w:basedOn w:val="DefaultParagraphFont"/>
    <w:qFormat/>
    <w:rsid w:val="00D10692"/>
    <w:rPr>
      <w:i/>
      <w:iCs/>
    </w:rPr>
  </w:style>
  <w:style w:type="paragraph" w:styleId="ListParagraph">
    <w:name w:val="List Paragraph"/>
    <w:basedOn w:val="Normal"/>
    <w:uiPriority w:val="34"/>
    <w:qFormat/>
    <w:rsid w:val="00F44C5E"/>
    <w:pPr>
      <w:ind w:left="720"/>
      <w:contextualSpacing/>
    </w:pPr>
  </w:style>
  <w:style w:type="character" w:styleId="Hyperlink">
    <w:name w:val="Hyperlink"/>
    <w:rsid w:val="00341E3C"/>
    <w:rPr>
      <w:color w:val="0000FF"/>
      <w:u w:val="single"/>
    </w:rPr>
  </w:style>
  <w:style w:type="character" w:customStyle="1" w:styleId="FooterChar">
    <w:name w:val="Footer Char"/>
    <w:basedOn w:val="DefaultParagraphFont"/>
    <w:link w:val="Footer"/>
    <w:uiPriority w:val="99"/>
    <w:rsid w:val="00D01436"/>
    <w:rPr>
      <w:snapToGrid w:val="0"/>
      <w:sz w:val="24"/>
    </w:rPr>
  </w:style>
  <w:style w:type="character" w:customStyle="1" w:styleId="BodyTextIndentChar">
    <w:name w:val="Body Text Indent Char"/>
    <w:basedOn w:val="DefaultParagraphFont"/>
    <w:link w:val="BodyTextIndent"/>
    <w:rsid w:val="00B1228E"/>
    <w:rPr>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tindaleoliver.com"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acey@tindaleoliver.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AAcey@TindaleOliver.com"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mailto:Accounting@tindaleoliv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313A1-D5B1-41C3-9388-E84392630B57}">
  <ds:schemaRefs>
    <ds:schemaRef ds:uri="http://schemas.openxmlformats.org/officeDocument/2006/bibliography"/>
  </ds:schemaRefs>
</ds:datastoreItem>
</file>

<file path=customXml/itemProps2.xml><?xml version="1.0" encoding="utf-8"?>
<ds:datastoreItem xmlns:ds="http://schemas.openxmlformats.org/officeDocument/2006/customXml" ds:itemID="{97BEF099-5E4F-41C1-84CB-E548087204F4}"/>
</file>

<file path=customXml/itemProps3.xml><?xml version="1.0" encoding="utf-8"?>
<ds:datastoreItem xmlns:ds="http://schemas.openxmlformats.org/officeDocument/2006/customXml" ds:itemID="{F1F15173-1BC1-43EC-86FA-1B0367A7355D}"/>
</file>

<file path=customXml/itemProps4.xml><?xml version="1.0" encoding="utf-8"?>
<ds:datastoreItem xmlns:ds="http://schemas.openxmlformats.org/officeDocument/2006/customXml" ds:itemID="{CBB270EB-23AB-49D3-8D44-FAAC0F691389}"/>
</file>

<file path=docProps/app.xml><?xml version="1.0" encoding="utf-8"?>
<Properties xmlns="http://schemas.openxmlformats.org/officeDocument/2006/extended-properties" xmlns:vt="http://schemas.openxmlformats.org/officeDocument/2006/docPropsVTypes">
  <Template>Normal</Template>
  <TotalTime>0</TotalTime>
  <Pages>10</Pages>
  <Words>2781</Words>
  <Characters>16560</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AGREEMENT FOR PROFESSIONAL SERVICES</vt:lpstr>
    </vt:vector>
  </TitlesOfParts>
  <Company>Tindale - Oliver and Associates, Inc.</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PROFESSIONAL SERVICES</dc:title>
  <dc:creator>William E. Roll, Jr.</dc:creator>
  <cp:lastModifiedBy>Reed, Mary</cp:lastModifiedBy>
  <cp:revision>2</cp:revision>
  <cp:lastPrinted>2014-02-21T14:10:00Z</cp:lastPrinted>
  <dcterms:created xsi:type="dcterms:W3CDTF">2020-01-17T18:18:00Z</dcterms:created>
  <dcterms:modified xsi:type="dcterms:W3CDTF">2020-01-17T18:18:00Z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FILE-ID">
    <vt:lpwstr>019D-333D-EE09-C910</vt:lpwstr>
  </property>
  <property fmtid="{D5CDD505-2E9C-101B-9397-08002B2CF9AE}" pid="3" name="ContentTypeId">
    <vt:lpwstr>0x010100B12DAE993B854A4EB3FE9755B21F9768</vt:lpwstr>
  </property>
</Properties>
</file>