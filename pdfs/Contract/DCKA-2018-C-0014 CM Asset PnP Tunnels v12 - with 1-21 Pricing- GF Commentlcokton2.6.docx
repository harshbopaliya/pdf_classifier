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921"/>
        <w:tblW w:w="1196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590"/>
        <w:gridCol w:w="703"/>
        <w:gridCol w:w="273"/>
        <w:gridCol w:w="1085"/>
        <w:gridCol w:w="575"/>
        <w:gridCol w:w="594"/>
        <w:gridCol w:w="408"/>
        <w:gridCol w:w="61"/>
        <w:gridCol w:w="311"/>
        <w:gridCol w:w="408"/>
        <w:gridCol w:w="284"/>
        <w:gridCol w:w="808"/>
        <w:gridCol w:w="593"/>
        <w:gridCol w:w="435"/>
        <w:gridCol w:w="332"/>
        <w:gridCol w:w="928"/>
        <w:gridCol w:w="805"/>
        <w:gridCol w:w="135"/>
        <w:gridCol w:w="382"/>
        <w:gridCol w:w="264"/>
        <w:gridCol w:w="134"/>
        <w:gridCol w:w="158"/>
        <w:gridCol w:w="74"/>
        <w:gridCol w:w="28"/>
        <w:gridCol w:w="158"/>
        <w:gridCol w:w="714"/>
        <w:gridCol w:w="720"/>
      </w:tblGrid>
      <w:tr w:rsidR="00CD3319" w:rsidRPr="00EA20BF" w14:paraId="529183D9" w14:textId="77777777" w:rsidTr="00EA20BF">
        <w:trPr>
          <w:trHeight w:val="262"/>
        </w:trPr>
        <w:tc>
          <w:tcPr>
            <w:tcW w:w="6100" w:type="dxa"/>
            <w:gridSpan w:val="12"/>
            <w:tcBorders>
              <w:top w:val="single" w:sz="8" w:space="0" w:color="auto"/>
              <w:left w:val="single" w:sz="8" w:space="0" w:color="auto"/>
              <w:bottom w:val="single" w:sz="6" w:space="0" w:color="auto"/>
              <w:right w:val="single" w:sz="6" w:space="0" w:color="auto"/>
            </w:tcBorders>
            <w:vAlign w:val="center"/>
            <w:hideMark/>
          </w:tcPr>
          <w:p w14:paraId="5CC29F73" w14:textId="4DF31599" w:rsidR="003F43A0" w:rsidRPr="00EA20BF" w:rsidRDefault="00EA20BF" w:rsidP="00EA20BF">
            <w:pPr>
              <w:jc w:val="center"/>
              <w:rPr>
                <w:rFonts w:ascii="Times New Roman" w:hAnsi="Times New Roman" w:cs="Times New Roman"/>
                <w:b/>
                <w:caps/>
                <w:spacing w:val="-3"/>
                <w:kern w:val="28"/>
                <w:sz w:val="20"/>
                <w:szCs w:val="24"/>
              </w:rPr>
            </w:pPr>
            <w:r>
              <w:rPr>
                <w:rFonts w:ascii="Times New Roman" w:hAnsi="Times New Roman" w:cs="Times New Roman"/>
                <w:b/>
                <w:caps/>
                <w:spacing w:val="-3"/>
                <w:kern w:val="28"/>
                <w:sz w:val="20"/>
                <w:szCs w:val="24"/>
              </w:rPr>
              <w:t>AWARD/CONTRACT</w:t>
            </w:r>
          </w:p>
        </w:tc>
        <w:tc>
          <w:tcPr>
            <w:tcW w:w="4240" w:type="dxa"/>
            <w:gridSpan w:val="11"/>
            <w:tcBorders>
              <w:top w:val="single" w:sz="6" w:space="0" w:color="auto"/>
              <w:left w:val="single" w:sz="6" w:space="0" w:color="auto"/>
              <w:bottom w:val="single" w:sz="6" w:space="0" w:color="auto"/>
              <w:right w:val="single" w:sz="6" w:space="0" w:color="auto"/>
            </w:tcBorders>
            <w:hideMark/>
          </w:tcPr>
          <w:p w14:paraId="316BD792" w14:textId="77777777" w:rsidR="003F43A0" w:rsidRPr="00EA20BF" w:rsidRDefault="003F43A0" w:rsidP="00810F99">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 xml:space="preserve">CM Consulting Services for </w:t>
            </w:r>
            <w:r w:rsidR="00C90E62" w:rsidRPr="00EA20BF">
              <w:rPr>
                <w:rFonts w:ascii="Times New Roman" w:hAnsi="Times New Roman" w:cs="Times New Roman"/>
                <w:color w:val="000000"/>
                <w:sz w:val="20"/>
                <w:szCs w:val="24"/>
              </w:rPr>
              <w:t>Asset Preservation and Preventi</w:t>
            </w:r>
            <w:r w:rsidR="005F7F79" w:rsidRPr="00EA20BF">
              <w:rPr>
                <w:rFonts w:ascii="Times New Roman" w:hAnsi="Times New Roman" w:cs="Times New Roman"/>
                <w:color w:val="000000"/>
                <w:sz w:val="20"/>
                <w:szCs w:val="24"/>
              </w:rPr>
              <w:t>ve Maintenance</w:t>
            </w:r>
            <w:r w:rsidR="00BC360C" w:rsidRPr="00EA20BF">
              <w:rPr>
                <w:rFonts w:ascii="Times New Roman" w:hAnsi="Times New Roman" w:cs="Times New Roman"/>
                <w:color w:val="000000"/>
                <w:sz w:val="20"/>
                <w:szCs w:val="24"/>
              </w:rPr>
              <w:t xml:space="preserve"> of Tunnels</w:t>
            </w:r>
            <w:r w:rsidR="00810F99" w:rsidRPr="00EA20BF">
              <w:rPr>
                <w:rFonts w:ascii="Times New Roman" w:hAnsi="Times New Roman" w:cs="Times New Roman"/>
                <w:color w:val="000000"/>
                <w:sz w:val="20"/>
                <w:szCs w:val="24"/>
              </w:rPr>
              <w:t xml:space="preserve"> </w:t>
            </w:r>
          </w:p>
        </w:tc>
        <w:tc>
          <w:tcPr>
            <w:tcW w:w="900" w:type="dxa"/>
            <w:gridSpan w:val="3"/>
            <w:tcBorders>
              <w:top w:val="single" w:sz="6" w:space="0" w:color="auto"/>
              <w:left w:val="single" w:sz="6" w:space="0" w:color="auto"/>
              <w:bottom w:val="single" w:sz="6" w:space="0" w:color="auto"/>
              <w:right w:val="single" w:sz="6" w:space="0" w:color="auto"/>
            </w:tcBorders>
            <w:vAlign w:val="center"/>
            <w:hideMark/>
          </w:tcPr>
          <w:p w14:paraId="1139B8E2" w14:textId="77777777" w:rsidR="003F43A0" w:rsidRPr="00EA20BF" w:rsidRDefault="003F43A0">
            <w:pPr>
              <w:widowControl/>
              <w:jc w:val="center"/>
              <w:rPr>
                <w:rFonts w:ascii="Times New Roman" w:hAnsi="Times New Roman" w:cs="Times New Roman"/>
                <w:color w:val="000000"/>
                <w:sz w:val="20"/>
                <w:szCs w:val="24"/>
              </w:rPr>
            </w:pPr>
            <w:r w:rsidRPr="00EA20BF">
              <w:rPr>
                <w:rFonts w:ascii="Times New Roman" w:hAnsi="Times New Roman" w:cs="Times New Roman"/>
                <w:color w:val="000000"/>
                <w:sz w:val="20"/>
                <w:szCs w:val="24"/>
              </w:rPr>
              <w:t>1</w:t>
            </w:r>
          </w:p>
        </w:tc>
        <w:tc>
          <w:tcPr>
            <w:tcW w:w="720" w:type="dxa"/>
            <w:tcBorders>
              <w:top w:val="single" w:sz="6" w:space="0" w:color="auto"/>
              <w:left w:val="single" w:sz="6" w:space="0" w:color="auto"/>
              <w:bottom w:val="single" w:sz="6" w:space="0" w:color="auto"/>
              <w:right w:val="single" w:sz="8" w:space="0" w:color="auto"/>
            </w:tcBorders>
            <w:vAlign w:val="center"/>
            <w:hideMark/>
          </w:tcPr>
          <w:p w14:paraId="6E767C75" w14:textId="6A452C76" w:rsidR="003F43A0" w:rsidRPr="00EA20BF" w:rsidRDefault="00DC4C6A" w:rsidP="0038012D">
            <w:pPr>
              <w:widowControl/>
              <w:jc w:val="center"/>
              <w:rPr>
                <w:rFonts w:ascii="Times New Roman" w:hAnsi="Times New Roman" w:cs="Times New Roman"/>
                <w:color w:val="000000"/>
                <w:sz w:val="20"/>
                <w:szCs w:val="24"/>
              </w:rPr>
            </w:pPr>
            <w:r w:rsidRPr="00EA20BF">
              <w:rPr>
                <w:rFonts w:ascii="Times New Roman" w:hAnsi="Times New Roman"/>
                <w:color w:val="000000"/>
                <w:sz w:val="20"/>
                <w:szCs w:val="24"/>
              </w:rPr>
              <w:t>89</w:t>
            </w:r>
          </w:p>
        </w:tc>
      </w:tr>
      <w:tr w:rsidR="003F43A0" w:rsidRPr="00EA20BF" w14:paraId="385EDFDA" w14:textId="77777777" w:rsidTr="00A567A1">
        <w:trPr>
          <w:trHeight w:val="165"/>
        </w:trPr>
        <w:tc>
          <w:tcPr>
            <w:tcW w:w="3226" w:type="dxa"/>
            <w:gridSpan w:val="5"/>
            <w:tcBorders>
              <w:top w:val="single" w:sz="6" w:space="0" w:color="auto"/>
              <w:left w:val="single" w:sz="6" w:space="0" w:color="auto"/>
              <w:bottom w:val="nil"/>
              <w:right w:val="single" w:sz="6" w:space="0" w:color="auto"/>
            </w:tcBorders>
            <w:hideMark/>
          </w:tcPr>
          <w:p w14:paraId="337BF2AD"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2.  Contract Number</w:t>
            </w:r>
          </w:p>
        </w:tc>
        <w:tc>
          <w:tcPr>
            <w:tcW w:w="2874" w:type="dxa"/>
            <w:gridSpan w:val="7"/>
            <w:tcBorders>
              <w:top w:val="single" w:sz="6" w:space="0" w:color="auto"/>
              <w:left w:val="single" w:sz="6" w:space="0" w:color="auto"/>
              <w:bottom w:val="nil"/>
              <w:right w:val="single" w:sz="6" w:space="0" w:color="auto"/>
            </w:tcBorders>
            <w:hideMark/>
          </w:tcPr>
          <w:p w14:paraId="35199E55"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3. Effective Date</w:t>
            </w:r>
          </w:p>
        </w:tc>
        <w:tc>
          <w:tcPr>
            <w:tcW w:w="5860" w:type="dxa"/>
            <w:gridSpan w:val="15"/>
            <w:tcBorders>
              <w:top w:val="single" w:sz="6" w:space="0" w:color="auto"/>
              <w:left w:val="single" w:sz="6" w:space="0" w:color="auto"/>
              <w:bottom w:val="nil"/>
              <w:right w:val="single" w:sz="6" w:space="0" w:color="auto"/>
            </w:tcBorders>
            <w:hideMark/>
          </w:tcPr>
          <w:p w14:paraId="32DBE14C"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 xml:space="preserve">4. Requisition/Purchase Request/Project No. </w:t>
            </w:r>
          </w:p>
        </w:tc>
      </w:tr>
      <w:tr w:rsidR="003F43A0" w:rsidRPr="00EA20BF" w14:paraId="7B786396" w14:textId="77777777" w:rsidTr="00A567A1">
        <w:trPr>
          <w:trHeight w:val="375"/>
        </w:trPr>
        <w:tc>
          <w:tcPr>
            <w:tcW w:w="3226" w:type="dxa"/>
            <w:gridSpan w:val="5"/>
            <w:tcBorders>
              <w:top w:val="nil"/>
              <w:left w:val="single" w:sz="6" w:space="0" w:color="auto"/>
              <w:bottom w:val="single" w:sz="6" w:space="0" w:color="auto"/>
              <w:right w:val="single" w:sz="6" w:space="0" w:color="auto"/>
            </w:tcBorders>
            <w:hideMark/>
          </w:tcPr>
          <w:p w14:paraId="2ABE6D5D" w14:textId="77777777" w:rsidR="003F43A0" w:rsidRPr="00EA20BF" w:rsidRDefault="003F43A0" w:rsidP="00C90E62">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DCKA-2018-C-00</w:t>
            </w:r>
            <w:r w:rsidR="00C90E62" w:rsidRPr="00EA20BF">
              <w:rPr>
                <w:rFonts w:ascii="Times New Roman" w:hAnsi="Times New Roman" w:cs="Times New Roman"/>
                <w:color w:val="000000"/>
                <w:sz w:val="20"/>
                <w:szCs w:val="24"/>
              </w:rPr>
              <w:t>14</w:t>
            </w:r>
          </w:p>
        </w:tc>
        <w:tc>
          <w:tcPr>
            <w:tcW w:w="2874" w:type="dxa"/>
            <w:gridSpan w:val="7"/>
            <w:tcBorders>
              <w:top w:val="nil"/>
              <w:left w:val="single" w:sz="6" w:space="0" w:color="auto"/>
              <w:bottom w:val="single" w:sz="6" w:space="0" w:color="auto"/>
              <w:right w:val="single" w:sz="6" w:space="0" w:color="auto"/>
            </w:tcBorders>
            <w:hideMark/>
          </w:tcPr>
          <w:p w14:paraId="667640FB"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See Box 20C</w:t>
            </w:r>
          </w:p>
        </w:tc>
        <w:tc>
          <w:tcPr>
            <w:tcW w:w="5860" w:type="dxa"/>
            <w:gridSpan w:val="15"/>
            <w:tcBorders>
              <w:top w:val="nil"/>
              <w:left w:val="single" w:sz="6" w:space="0" w:color="auto"/>
              <w:bottom w:val="single" w:sz="6" w:space="0" w:color="auto"/>
              <w:right w:val="single" w:sz="6" w:space="0" w:color="auto"/>
            </w:tcBorders>
          </w:tcPr>
          <w:p w14:paraId="61A7BFDD" w14:textId="77777777" w:rsidR="003F43A0" w:rsidRPr="00EA20BF" w:rsidRDefault="003F43A0">
            <w:pPr>
              <w:widowControl/>
              <w:rPr>
                <w:rFonts w:ascii="Times New Roman" w:hAnsi="Times New Roman" w:cs="Times New Roman"/>
                <w:color w:val="000000"/>
                <w:sz w:val="20"/>
                <w:szCs w:val="24"/>
              </w:rPr>
            </w:pPr>
          </w:p>
        </w:tc>
      </w:tr>
      <w:tr w:rsidR="00CD3319" w:rsidRPr="00EA20BF" w14:paraId="16E96A01" w14:textId="77777777" w:rsidTr="00F64339">
        <w:trPr>
          <w:trHeight w:val="135"/>
        </w:trPr>
        <w:tc>
          <w:tcPr>
            <w:tcW w:w="4228" w:type="dxa"/>
            <w:gridSpan w:val="7"/>
            <w:tcBorders>
              <w:top w:val="single" w:sz="6" w:space="0" w:color="auto"/>
              <w:left w:val="single" w:sz="6" w:space="0" w:color="auto"/>
              <w:bottom w:val="nil"/>
              <w:right w:val="nil"/>
            </w:tcBorders>
            <w:hideMark/>
          </w:tcPr>
          <w:p w14:paraId="54917DAF"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5. Issued By:</w:t>
            </w:r>
          </w:p>
        </w:tc>
        <w:tc>
          <w:tcPr>
            <w:tcW w:w="780" w:type="dxa"/>
            <w:gridSpan w:val="3"/>
            <w:tcBorders>
              <w:top w:val="single" w:sz="6" w:space="0" w:color="auto"/>
              <w:left w:val="nil"/>
              <w:bottom w:val="nil"/>
              <w:right w:val="single" w:sz="6" w:space="0" w:color="auto"/>
            </w:tcBorders>
            <w:hideMark/>
          </w:tcPr>
          <w:p w14:paraId="6C8F76B7"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Code</w:t>
            </w:r>
          </w:p>
        </w:tc>
        <w:tc>
          <w:tcPr>
            <w:tcW w:w="1092" w:type="dxa"/>
            <w:gridSpan w:val="2"/>
            <w:tcBorders>
              <w:top w:val="single" w:sz="6" w:space="0" w:color="auto"/>
              <w:left w:val="single" w:sz="6" w:space="0" w:color="auto"/>
              <w:bottom w:val="single" w:sz="6" w:space="0" w:color="auto"/>
              <w:right w:val="single" w:sz="6" w:space="0" w:color="auto"/>
            </w:tcBorders>
          </w:tcPr>
          <w:p w14:paraId="56CA4A02" w14:textId="77777777" w:rsidR="003F43A0" w:rsidRPr="00EA20BF" w:rsidRDefault="003F43A0">
            <w:pPr>
              <w:widowControl/>
              <w:rPr>
                <w:rFonts w:ascii="Times New Roman" w:hAnsi="Times New Roman" w:cs="Times New Roman"/>
                <w:color w:val="000000"/>
                <w:sz w:val="20"/>
                <w:szCs w:val="24"/>
              </w:rPr>
            </w:pPr>
          </w:p>
        </w:tc>
        <w:tc>
          <w:tcPr>
            <w:tcW w:w="5860" w:type="dxa"/>
            <w:gridSpan w:val="15"/>
            <w:tcBorders>
              <w:top w:val="single" w:sz="6" w:space="0" w:color="auto"/>
              <w:left w:val="single" w:sz="6" w:space="0" w:color="auto"/>
              <w:bottom w:val="nil"/>
              <w:right w:val="single" w:sz="8" w:space="0" w:color="auto"/>
            </w:tcBorders>
            <w:hideMark/>
          </w:tcPr>
          <w:p w14:paraId="29860E90"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6. Administered by (If other than line 5)</w:t>
            </w:r>
          </w:p>
        </w:tc>
      </w:tr>
      <w:tr w:rsidR="003F43A0" w:rsidRPr="00EA20BF" w14:paraId="14FF69E5" w14:textId="77777777" w:rsidTr="00A567A1">
        <w:tc>
          <w:tcPr>
            <w:tcW w:w="6100" w:type="dxa"/>
            <w:gridSpan w:val="12"/>
            <w:tcBorders>
              <w:top w:val="nil"/>
              <w:left w:val="single" w:sz="6" w:space="0" w:color="auto"/>
              <w:bottom w:val="single" w:sz="6" w:space="0" w:color="auto"/>
              <w:right w:val="single" w:sz="6" w:space="0" w:color="auto"/>
            </w:tcBorders>
          </w:tcPr>
          <w:p w14:paraId="13946AFA"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 xml:space="preserve">District Department </w:t>
            </w:r>
            <w:proofErr w:type="gramStart"/>
            <w:r w:rsidRPr="00EA20BF">
              <w:rPr>
                <w:rFonts w:ascii="Times New Roman" w:hAnsi="Times New Roman" w:cs="Times New Roman"/>
                <w:color w:val="000000"/>
                <w:sz w:val="20"/>
                <w:szCs w:val="24"/>
              </w:rPr>
              <w:t>of  Transportation</w:t>
            </w:r>
            <w:proofErr w:type="gramEnd"/>
            <w:r w:rsidRPr="00EA20BF">
              <w:rPr>
                <w:rFonts w:ascii="Times New Roman" w:hAnsi="Times New Roman" w:cs="Times New Roman"/>
                <w:color w:val="000000"/>
                <w:sz w:val="20"/>
                <w:szCs w:val="24"/>
              </w:rPr>
              <w:t xml:space="preserve"> </w:t>
            </w:r>
          </w:p>
          <w:p w14:paraId="3FD8BEA7"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Office of Contracting and Procurement</w:t>
            </w:r>
          </w:p>
          <w:p w14:paraId="7916F198"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 xml:space="preserve">55 M Street SE, 7th Floor </w:t>
            </w:r>
          </w:p>
          <w:p w14:paraId="003F47C3"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Washington, DC 20003</w:t>
            </w:r>
          </w:p>
        </w:tc>
        <w:tc>
          <w:tcPr>
            <w:tcW w:w="5860" w:type="dxa"/>
            <w:gridSpan w:val="15"/>
            <w:tcBorders>
              <w:top w:val="nil"/>
              <w:left w:val="single" w:sz="6" w:space="0" w:color="auto"/>
              <w:bottom w:val="nil"/>
              <w:right w:val="single" w:sz="8" w:space="0" w:color="auto"/>
            </w:tcBorders>
          </w:tcPr>
          <w:p w14:paraId="16B0BAEA" w14:textId="77777777" w:rsidR="003F43A0" w:rsidRPr="00EA20BF" w:rsidRDefault="003F43A0">
            <w:pPr>
              <w:widowControl/>
              <w:rPr>
                <w:rFonts w:ascii="Times New Roman" w:hAnsi="Times New Roman" w:cs="Times New Roman"/>
                <w:sz w:val="20"/>
                <w:szCs w:val="24"/>
              </w:rPr>
            </w:pPr>
          </w:p>
        </w:tc>
      </w:tr>
      <w:tr w:rsidR="003F43A0" w:rsidRPr="00EA20BF" w14:paraId="20335E21" w14:textId="77777777" w:rsidTr="00A567A1">
        <w:trPr>
          <w:trHeight w:val="293"/>
        </w:trPr>
        <w:tc>
          <w:tcPr>
            <w:tcW w:w="6100" w:type="dxa"/>
            <w:gridSpan w:val="12"/>
            <w:vMerge w:val="restart"/>
            <w:tcBorders>
              <w:top w:val="single" w:sz="6" w:space="0" w:color="auto"/>
              <w:left w:val="single" w:sz="6" w:space="0" w:color="auto"/>
              <w:bottom w:val="nil"/>
              <w:right w:val="single" w:sz="6" w:space="0" w:color="auto"/>
            </w:tcBorders>
          </w:tcPr>
          <w:p w14:paraId="258E3198" w14:textId="77777777" w:rsidR="003F43A0" w:rsidRPr="00EA20BF" w:rsidRDefault="003F43A0" w:rsidP="007E46B7">
            <w:pPr>
              <w:widowControl/>
              <w:spacing w:after="120"/>
              <w:rPr>
                <w:rFonts w:ascii="Times New Roman" w:hAnsi="Times New Roman" w:cs="Times New Roman"/>
                <w:color w:val="000000"/>
                <w:sz w:val="20"/>
                <w:szCs w:val="24"/>
              </w:rPr>
            </w:pPr>
            <w:r w:rsidRPr="00EA20BF">
              <w:rPr>
                <w:rFonts w:ascii="Times New Roman" w:hAnsi="Times New Roman" w:cs="Times New Roman"/>
                <w:color w:val="000000"/>
                <w:sz w:val="20"/>
                <w:szCs w:val="24"/>
              </w:rPr>
              <w:t>7. Name and Address of Contractor (No. street, city, county, state and Zip Code)</w:t>
            </w:r>
          </w:p>
          <w:p w14:paraId="4261C118" w14:textId="77777777" w:rsidR="003F43A0" w:rsidRPr="00EA20BF" w:rsidRDefault="00C90E62">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 xml:space="preserve">Gannett Fleming Engineers &amp; Architect, </w:t>
            </w:r>
            <w:r w:rsidR="00362992" w:rsidRPr="00EA20BF">
              <w:rPr>
                <w:rFonts w:ascii="Times New Roman" w:hAnsi="Times New Roman" w:cs="Times New Roman"/>
                <w:color w:val="000000"/>
                <w:sz w:val="20"/>
                <w:szCs w:val="24"/>
              </w:rPr>
              <w:t>P.C.</w:t>
            </w:r>
          </w:p>
          <w:p w14:paraId="3B397D5A" w14:textId="77777777" w:rsidR="003F43A0" w:rsidRPr="00EA20BF" w:rsidRDefault="00C90E62">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207 Senate Avenue</w:t>
            </w:r>
          </w:p>
          <w:p w14:paraId="278AB20D" w14:textId="77777777" w:rsidR="003F43A0" w:rsidRPr="00EA20BF" w:rsidRDefault="00C90E62">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Camp Hill, PA  17011-2316</w:t>
            </w:r>
          </w:p>
          <w:p w14:paraId="0EDD53B9" w14:textId="77777777" w:rsidR="003F43A0" w:rsidRPr="00EA20BF" w:rsidRDefault="003F43A0">
            <w:pPr>
              <w:widowControl/>
              <w:rPr>
                <w:rFonts w:ascii="Times New Roman" w:hAnsi="Times New Roman" w:cs="Times New Roman"/>
                <w:color w:val="000000"/>
                <w:sz w:val="20"/>
                <w:szCs w:val="24"/>
              </w:rPr>
            </w:pPr>
          </w:p>
        </w:tc>
        <w:tc>
          <w:tcPr>
            <w:tcW w:w="5860" w:type="dxa"/>
            <w:gridSpan w:val="15"/>
            <w:vMerge w:val="restart"/>
            <w:tcBorders>
              <w:top w:val="single" w:sz="6" w:space="0" w:color="auto"/>
              <w:left w:val="single" w:sz="6" w:space="0" w:color="auto"/>
              <w:bottom w:val="single" w:sz="6" w:space="0" w:color="auto"/>
              <w:right w:val="single" w:sz="8" w:space="0" w:color="auto"/>
            </w:tcBorders>
            <w:hideMark/>
          </w:tcPr>
          <w:p w14:paraId="5BE1A01F"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 xml:space="preserve">8. Delivery </w:t>
            </w:r>
          </w:p>
          <w:p w14:paraId="79C89CC6" w14:textId="77777777" w:rsidR="003F43A0" w:rsidRPr="00EA20BF" w:rsidRDefault="00640419" w:rsidP="00DA6E89">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fldChar w:fldCharType="begin">
                <w:ffData>
                  <w:name w:val="Check7"/>
                  <w:enabled/>
                  <w:calcOnExit w:val="0"/>
                  <w:checkBox>
                    <w:sizeAuto/>
                    <w:default w:val="0"/>
                  </w:checkBox>
                </w:ffData>
              </w:fldChar>
            </w:r>
            <w:r w:rsidR="003F43A0" w:rsidRPr="00EA20BF">
              <w:rPr>
                <w:rFonts w:ascii="Times New Roman" w:hAnsi="Times New Roman" w:cs="Times New Roman"/>
                <w:color w:val="000000"/>
                <w:sz w:val="20"/>
                <w:szCs w:val="24"/>
              </w:rPr>
              <w:instrText xml:space="preserve"> FORMCHECKBOX </w:instrText>
            </w:r>
            <w:r w:rsidR="003647EF">
              <w:rPr>
                <w:rFonts w:ascii="Times New Roman" w:hAnsi="Times New Roman" w:cs="Times New Roman"/>
                <w:color w:val="000000"/>
                <w:sz w:val="20"/>
                <w:szCs w:val="24"/>
              </w:rPr>
            </w:r>
            <w:r w:rsidR="003647EF">
              <w:rPr>
                <w:rFonts w:ascii="Times New Roman" w:hAnsi="Times New Roman" w:cs="Times New Roman"/>
                <w:color w:val="000000"/>
                <w:sz w:val="20"/>
                <w:szCs w:val="24"/>
              </w:rPr>
              <w:fldChar w:fldCharType="separate"/>
            </w:r>
            <w:r w:rsidRPr="00EA20BF">
              <w:rPr>
                <w:sz w:val="20"/>
                <w:szCs w:val="24"/>
              </w:rPr>
              <w:fldChar w:fldCharType="end"/>
            </w:r>
            <w:r w:rsidR="003F43A0" w:rsidRPr="00EA20BF">
              <w:rPr>
                <w:rFonts w:ascii="Times New Roman" w:hAnsi="Times New Roman" w:cs="Times New Roman"/>
                <w:color w:val="000000"/>
                <w:sz w:val="20"/>
                <w:szCs w:val="24"/>
              </w:rPr>
              <w:t xml:space="preserve">FOB Origin                 </w:t>
            </w:r>
            <w:r w:rsidRPr="00EA20BF">
              <w:rPr>
                <w:sz w:val="20"/>
                <w:szCs w:val="24"/>
              </w:rPr>
              <w:fldChar w:fldCharType="begin">
                <w:ffData>
                  <w:name w:val="Check8"/>
                  <w:enabled/>
                  <w:calcOnExit w:val="0"/>
                  <w:checkBox>
                    <w:sizeAuto/>
                    <w:default w:val="1"/>
                  </w:checkBox>
                </w:ffData>
              </w:fldChar>
            </w:r>
            <w:r w:rsidR="003F43A0" w:rsidRPr="00EA20BF">
              <w:rPr>
                <w:rFonts w:ascii="Times New Roman" w:hAnsi="Times New Roman" w:cs="Times New Roman"/>
                <w:color w:val="000000"/>
                <w:sz w:val="20"/>
                <w:szCs w:val="24"/>
              </w:rPr>
              <w:instrText xml:space="preserve"> FORMCHECKBOX </w:instrText>
            </w:r>
            <w:r w:rsidR="003647EF">
              <w:rPr>
                <w:sz w:val="20"/>
                <w:szCs w:val="24"/>
              </w:rPr>
            </w:r>
            <w:r w:rsidR="003647EF">
              <w:rPr>
                <w:sz w:val="20"/>
                <w:szCs w:val="24"/>
              </w:rPr>
              <w:fldChar w:fldCharType="separate"/>
            </w:r>
            <w:r w:rsidRPr="00EA20BF">
              <w:rPr>
                <w:sz w:val="20"/>
                <w:szCs w:val="24"/>
              </w:rPr>
              <w:fldChar w:fldCharType="end"/>
            </w:r>
            <w:r w:rsidR="003F43A0" w:rsidRPr="00EA20BF">
              <w:rPr>
                <w:rFonts w:ascii="Times New Roman" w:hAnsi="Times New Roman" w:cs="Times New Roman"/>
                <w:color w:val="000000"/>
                <w:sz w:val="20"/>
                <w:szCs w:val="24"/>
              </w:rPr>
              <w:t xml:space="preserve">Other </w:t>
            </w:r>
          </w:p>
        </w:tc>
      </w:tr>
      <w:tr w:rsidR="003F43A0" w:rsidRPr="00EA20BF" w14:paraId="462DFE87" w14:textId="77777777" w:rsidTr="00A567A1">
        <w:trPr>
          <w:trHeight w:val="293"/>
        </w:trPr>
        <w:tc>
          <w:tcPr>
            <w:tcW w:w="6100" w:type="dxa"/>
            <w:gridSpan w:val="12"/>
            <w:vMerge/>
            <w:tcBorders>
              <w:top w:val="single" w:sz="6" w:space="0" w:color="auto"/>
              <w:left w:val="single" w:sz="6" w:space="0" w:color="auto"/>
              <w:bottom w:val="nil"/>
              <w:right w:val="single" w:sz="6" w:space="0" w:color="auto"/>
            </w:tcBorders>
            <w:vAlign w:val="center"/>
            <w:hideMark/>
          </w:tcPr>
          <w:p w14:paraId="6DAED7C0" w14:textId="77777777" w:rsidR="003F43A0" w:rsidRPr="00EA20BF" w:rsidRDefault="003F43A0">
            <w:pPr>
              <w:rPr>
                <w:rFonts w:ascii="Times New Roman" w:hAnsi="Times New Roman" w:cs="Times New Roman"/>
                <w:color w:val="000000"/>
                <w:sz w:val="20"/>
                <w:szCs w:val="24"/>
              </w:rPr>
            </w:pPr>
          </w:p>
        </w:tc>
        <w:tc>
          <w:tcPr>
            <w:tcW w:w="5860" w:type="dxa"/>
            <w:gridSpan w:val="15"/>
            <w:vMerge/>
            <w:tcBorders>
              <w:top w:val="single" w:sz="6" w:space="0" w:color="auto"/>
              <w:left w:val="single" w:sz="6" w:space="0" w:color="auto"/>
              <w:bottom w:val="single" w:sz="6" w:space="0" w:color="auto"/>
              <w:right w:val="single" w:sz="8" w:space="0" w:color="auto"/>
            </w:tcBorders>
            <w:vAlign w:val="center"/>
            <w:hideMark/>
          </w:tcPr>
          <w:p w14:paraId="6797D0B1" w14:textId="77777777" w:rsidR="003F43A0" w:rsidRPr="00EA20BF" w:rsidRDefault="003F43A0">
            <w:pPr>
              <w:rPr>
                <w:rFonts w:ascii="Times New Roman" w:hAnsi="Times New Roman" w:cs="Times New Roman"/>
                <w:color w:val="000000"/>
                <w:sz w:val="20"/>
                <w:szCs w:val="24"/>
              </w:rPr>
            </w:pPr>
          </w:p>
        </w:tc>
      </w:tr>
      <w:tr w:rsidR="003F43A0" w:rsidRPr="00EA20BF" w14:paraId="56983EE1" w14:textId="77777777" w:rsidTr="00A567A1">
        <w:trPr>
          <w:trHeight w:val="420"/>
        </w:trPr>
        <w:tc>
          <w:tcPr>
            <w:tcW w:w="6100" w:type="dxa"/>
            <w:gridSpan w:val="12"/>
            <w:vMerge/>
            <w:tcBorders>
              <w:top w:val="single" w:sz="6" w:space="0" w:color="auto"/>
              <w:left w:val="single" w:sz="6" w:space="0" w:color="auto"/>
              <w:bottom w:val="nil"/>
              <w:right w:val="single" w:sz="6" w:space="0" w:color="auto"/>
            </w:tcBorders>
            <w:vAlign w:val="center"/>
            <w:hideMark/>
          </w:tcPr>
          <w:p w14:paraId="6D8A4DEB" w14:textId="77777777" w:rsidR="003F43A0" w:rsidRPr="00EA20BF" w:rsidRDefault="003F43A0">
            <w:pPr>
              <w:rPr>
                <w:rFonts w:ascii="Times New Roman" w:hAnsi="Times New Roman" w:cs="Times New Roman"/>
                <w:color w:val="000000"/>
                <w:sz w:val="20"/>
                <w:szCs w:val="24"/>
              </w:rPr>
            </w:pPr>
          </w:p>
        </w:tc>
        <w:tc>
          <w:tcPr>
            <w:tcW w:w="5860" w:type="dxa"/>
            <w:gridSpan w:val="15"/>
            <w:tcBorders>
              <w:top w:val="single" w:sz="6" w:space="0" w:color="auto"/>
              <w:left w:val="single" w:sz="6" w:space="0" w:color="auto"/>
              <w:bottom w:val="single" w:sz="6" w:space="0" w:color="auto"/>
              <w:right w:val="single" w:sz="8" w:space="0" w:color="auto"/>
            </w:tcBorders>
          </w:tcPr>
          <w:p w14:paraId="6DDC1825"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9. Discount for prompt payment</w:t>
            </w:r>
          </w:p>
          <w:p w14:paraId="2F973350" w14:textId="77777777" w:rsidR="003F43A0" w:rsidRPr="00EA20BF" w:rsidRDefault="003F43A0">
            <w:pPr>
              <w:widowControl/>
              <w:rPr>
                <w:rFonts w:ascii="Times New Roman" w:hAnsi="Times New Roman" w:cs="Times New Roman"/>
                <w:color w:val="000000"/>
                <w:sz w:val="20"/>
                <w:szCs w:val="24"/>
              </w:rPr>
            </w:pPr>
          </w:p>
        </w:tc>
      </w:tr>
      <w:tr w:rsidR="003F43A0" w:rsidRPr="00EA20BF" w14:paraId="5C9E812B" w14:textId="77777777" w:rsidTr="00A567A1">
        <w:trPr>
          <w:trHeight w:val="399"/>
        </w:trPr>
        <w:tc>
          <w:tcPr>
            <w:tcW w:w="6100" w:type="dxa"/>
            <w:gridSpan w:val="12"/>
            <w:vMerge/>
            <w:tcBorders>
              <w:top w:val="single" w:sz="6" w:space="0" w:color="auto"/>
              <w:left w:val="single" w:sz="6" w:space="0" w:color="auto"/>
              <w:bottom w:val="nil"/>
              <w:right w:val="single" w:sz="6" w:space="0" w:color="auto"/>
            </w:tcBorders>
            <w:vAlign w:val="center"/>
            <w:hideMark/>
          </w:tcPr>
          <w:p w14:paraId="29B12E22" w14:textId="77777777" w:rsidR="003F43A0" w:rsidRPr="00EA20BF" w:rsidRDefault="003F43A0">
            <w:pPr>
              <w:rPr>
                <w:rFonts w:ascii="Times New Roman" w:hAnsi="Times New Roman" w:cs="Times New Roman"/>
                <w:color w:val="000000"/>
                <w:sz w:val="20"/>
                <w:szCs w:val="24"/>
              </w:rPr>
            </w:pPr>
          </w:p>
        </w:tc>
        <w:tc>
          <w:tcPr>
            <w:tcW w:w="3874" w:type="dxa"/>
            <w:gridSpan w:val="8"/>
            <w:vMerge w:val="restart"/>
            <w:tcBorders>
              <w:top w:val="single" w:sz="6" w:space="0" w:color="auto"/>
              <w:left w:val="single" w:sz="6" w:space="0" w:color="auto"/>
              <w:bottom w:val="single" w:sz="6" w:space="0" w:color="auto"/>
              <w:right w:val="single" w:sz="6" w:space="0" w:color="auto"/>
            </w:tcBorders>
          </w:tcPr>
          <w:p w14:paraId="0D439384"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10. Submit invoices to the Address shown in</w:t>
            </w:r>
          </w:p>
          <w:p w14:paraId="460D2694" w14:textId="77777777" w:rsidR="00EA20BF" w:rsidRDefault="00EA20BF" w:rsidP="00DA6E89">
            <w:pPr>
              <w:widowControl/>
              <w:rPr>
                <w:rFonts w:ascii="Times New Roman" w:hAnsi="Times New Roman" w:cs="Times New Roman"/>
                <w:color w:val="000000"/>
                <w:sz w:val="20"/>
                <w:szCs w:val="24"/>
              </w:rPr>
            </w:pPr>
          </w:p>
          <w:p w14:paraId="40C49E86" w14:textId="77777777" w:rsidR="003F43A0" w:rsidRPr="00EA20BF" w:rsidRDefault="000D7581" w:rsidP="00DA6E89">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 xml:space="preserve">Section </w:t>
            </w:r>
            <w:r w:rsidR="00DA6E89" w:rsidRPr="00EA20BF">
              <w:rPr>
                <w:rFonts w:ascii="Times New Roman" w:hAnsi="Times New Roman" w:cs="Times New Roman"/>
                <w:color w:val="000000"/>
                <w:sz w:val="20"/>
                <w:szCs w:val="24"/>
              </w:rPr>
              <w:t>G.2</w:t>
            </w:r>
          </w:p>
        </w:tc>
        <w:tc>
          <w:tcPr>
            <w:tcW w:w="552" w:type="dxa"/>
            <w:gridSpan w:val="5"/>
            <w:vMerge w:val="restart"/>
            <w:tcBorders>
              <w:top w:val="single" w:sz="6" w:space="0" w:color="auto"/>
              <w:left w:val="single" w:sz="6" w:space="0" w:color="auto"/>
              <w:bottom w:val="single" w:sz="6" w:space="0" w:color="auto"/>
              <w:right w:val="single" w:sz="6" w:space="0" w:color="auto"/>
            </w:tcBorders>
          </w:tcPr>
          <w:p w14:paraId="520254AB"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sym w:font="Wingdings" w:char="F046"/>
            </w:r>
          </w:p>
          <w:p w14:paraId="3E7703BB" w14:textId="77777777" w:rsidR="003F43A0" w:rsidRPr="00EA20BF" w:rsidRDefault="003F43A0">
            <w:pPr>
              <w:widowControl/>
              <w:rPr>
                <w:rFonts w:ascii="Times New Roman" w:hAnsi="Times New Roman" w:cs="Times New Roman"/>
                <w:color w:val="000000"/>
                <w:sz w:val="20"/>
                <w:szCs w:val="24"/>
              </w:rPr>
            </w:pPr>
          </w:p>
        </w:tc>
        <w:tc>
          <w:tcPr>
            <w:tcW w:w="1434" w:type="dxa"/>
            <w:gridSpan w:val="2"/>
            <w:vMerge w:val="restart"/>
            <w:tcBorders>
              <w:top w:val="single" w:sz="6" w:space="0" w:color="auto"/>
              <w:left w:val="single" w:sz="6" w:space="0" w:color="auto"/>
              <w:bottom w:val="single" w:sz="6" w:space="0" w:color="auto"/>
              <w:right w:val="single" w:sz="8" w:space="0" w:color="auto"/>
            </w:tcBorders>
            <w:hideMark/>
          </w:tcPr>
          <w:p w14:paraId="76D6EE14"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Item</w:t>
            </w:r>
          </w:p>
          <w:p w14:paraId="2E786A9B"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PO</w:t>
            </w:r>
          </w:p>
        </w:tc>
      </w:tr>
      <w:tr w:rsidR="00CD3319" w:rsidRPr="00EA20BF" w14:paraId="275E3B23" w14:textId="77777777" w:rsidTr="00F64339">
        <w:trPr>
          <w:trHeight w:val="93"/>
        </w:trPr>
        <w:tc>
          <w:tcPr>
            <w:tcW w:w="1293" w:type="dxa"/>
            <w:gridSpan w:val="2"/>
            <w:tcBorders>
              <w:top w:val="nil"/>
              <w:left w:val="single" w:sz="6" w:space="0" w:color="auto"/>
              <w:bottom w:val="single" w:sz="6" w:space="0" w:color="auto"/>
              <w:right w:val="single" w:sz="6" w:space="0" w:color="auto"/>
            </w:tcBorders>
            <w:hideMark/>
          </w:tcPr>
          <w:p w14:paraId="47CE25B0" w14:textId="77777777" w:rsidR="003F43A0" w:rsidRPr="00EA20BF" w:rsidRDefault="003F43A0">
            <w:pPr>
              <w:widowControl/>
              <w:jc w:val="right"/>
              <w:rPr>
                <w:rFonts w:ascii="Times New Roman" w:hAnsi="Times New Roman" w:cs="Times New Roman"/>
                <w:color w:val="000000"/>
                <w:sz w:val="20"/>
                <w:szCs w:val="24"/>
              </w:rPr>
            </w:pPr>
            <w:r w:rsidRPr="00EA20BF">
              <w:rPr>
                <w:rFonts w:ascii="Times New Roman" w:hAnsi="Times New Roman" w:cs="Times New Roman"/>
                <w:color w:val="000000"/>
                <w:sz w:val="20"/>
                <w:szCs w:val="24"/>
              </w:rPr>
              <w:t>Duns No.</w:t>
            </w:r>
          </w:p>
        </w:tc>
        <w:tc>
          <w:tcPr>
            <w:tcW w:w="1358" w:type="dxa"/>
            <w:gridSpan w:val="2"/>
            <w:tcBorders>
              <w:top w:val="single" w:sz="6" w:space="0" w:color="auto"/>
              <w:left w:val="single" w:sz="6" w:space="0" w:color="auto"/>
              <w:bottom w:val="single" w:sz="6" w:space="0" w:color="auto"/>
              <w:right w:val="single" w:sz="6" w:space="0" w:color="auto"/>
            </w:tcBorders>
          </w:tcPr>
          <w:p w14:paraId="4A88AD53" w14:textId="4748C751" w:rsidR="003F43A0" w:rsidRPr="00EA20BF" w:rsidRDefault="002A73A2">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081073953</w:t>
            </w:r>
          </w:p>
        </w:tc>
        <w:tc>
          <w:tcPr>
            <w:tcW w:w="1949" w:type="dxa"/>
            <w:gridSpan w:val="5"/>
            <w:tcBorders>
              <w:top w:val="nil"/>
              <w:left w:val="single" w:sz="6" w:space="0" w:color="auto"/>
              <w:bottom w:val="single" w:sz="6" w:space="0" w:color="auto"/>
              <w:right w:val="single" w:sz="6" w:space="0" w:color="auto"/>
            </w:tcBorders>
            <w:hideMark/>
          </w:tcPr>
          <w:p w14:paraId="786E2191" w14:textId="77777777" w:rsidR="003F43A0" w:rsidRPr="00EA20BF" w:rsidRDefault="003F43A0">
            <w:pPr>
              <w:widowControl/>
              <w:jc w:val="right"/>
              <w:rPr>
                <w:rFonts w:ascii="Times New Roman" w:hAnsi="Times New Roman" w:cs="Times New Roman"/>
                <w:color w:val="000000"/>
                <w:sz w:val="20"/>
                <w:szCs w:val="24"/>
              </w:rPr>
            </w:pPr>
            <w:r w:rsidRPr="00EA20BF">
              <w:rPr>
                <w:rFonts w:ascii="Times New Roman" w:hAnsi="Times New Roman" w:cs="Times New Roman"/>
                <w:color w:val="000000"/>
                <w:sz w:val="20"/>
                <w:szCs w:val="24"/>
              </w:rPr>
              <w:t>TIN</w:t>
            </w:r>
          </w:p>
        </w:tc>
        <w:tc>
          <w:tcPr>
            <w:tcW w:w="1500" w:type="dxa"/>
            <w:gridSpan w:val="3"/>
            <w:tcBorders>
              <w:top w:val="single" w:sz="6" w:space="0" w:color="auto"/>
              <w:left w:val="single" w:sz="6" w:space="0" w:color="auto"/>
              <w:bottom w:val="single" w:sz="6" w:space="0" w:color="auto"/>
              <w:right w:val="single" w:sz="6" w:space="0" w:color="auto"/>
            </w:tcBorders>
          </w:tcPr>
          <w:p w14:paraId="340A9E67" w14:textId="4E1338AE" w:rsidR="003F43A0" w:rsidRPr="00EA20BF" w:rsidRDefault="002A73A2">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23-2935505</w:t>
            </w:r>
          </w:p>
        </w:tc>
        <w:tc>
          <w:tcPr>
            <w:tcW w:w="3874" w:type="dxa"/>
            <w:gridSpan w:val="8"/>
            <w:vMerge/>
            <w:tcBorders>
              <w:top w:val="single" w:sz="6" w:space="0" w:color="auto"/>
              <w:left w:val="single" w:sz="6" w:space="0" w:color="auto"/>
              <w:bottom w:val="single" w:sz="6" w:space="0" w:color="auto"/>
              <w:right w:val="single" w:sz="6" w:space="0" w:color="auto"/>
            </w:tcBorders>
            <w:vAlign w:val="center"/>
            <w:hideMark/>
          </w:tcPr>
          <w:p w14:paraId="166BB075" w14:textId="77777777" w:rsidR="003F43A0" w:rsidRPr="00EA20BF" w:rsidRDefault="003F43A0">
            <w:pPr>
              <w:rPr>
                <w:rFonts w:ascii="Times New Roman" w:hAnsi="Times New Roman" w:cs="Times New Roman"/>
                <w:color w:val="000000"/>
                <w:sz w:val="20"/>
                <w:szCs w:val="24"/>
              </w:rPr>
            </w:pPr>
          </w:p>
        </w:tc>
        <w:tc>
          <w:tcPr>
            <w:tcW w:w="552" w:type="dxa"/>
            <w:gridSpan w:val="5"/>
            <w:vMerge/>
            <w:tcBorders>
              <w:top w:val="single" w:sz="6" w:space="0" w:color="auto"/>
              <w:left w:val="single" w:sz="6" w:space="0" w:color="auto"/>
              <w:bottom w:val="single" w:sz="6" w:space="0" w:color="auto"/>
              <w:right w:val="single" w:sz="6" w:space="0" w:color="auto"/>
            </w:tcBorders>
            <w:vAlign w:val="center"/>
            <w:hideMark/>
          </w:tcPr>
          <w:p w14:paraId="3C5D4694" w14:textId="77777777" w:rsidR="003F43A0" w:rsidRPr="00EA20BF" w:rsidRDefault="003F43A0">
            <w:pPr>
              <w:rPr>
                <w:rFonts w:ascii="Times New Roman" w:hAnsi="Times New Roman" w:cs="Times New Roman"/>
                <w:color w:val="000000"/>
                <w:sz w:val="20"/>
                <w:szCs w:val="24"/>
              </w:rPr>
            </w:pPr>
          </w:p>
        </w:tc>
        <w:tc>
          <w:tcPr>
            <w:tcW w:w="1434" w:type="dxa"/>
            <w:gridSpan w:val="2"/>
            <w:vMerge/>
            <w:tcBorders>
              <w:top w:val="single" w:sz="6" w:space="0" w:color="auto"/>
              <w:left w:val="single" w:sz="6" w:space="0" w:color="auto"/>
              <w:bottom w:val="single" w:sz="6" w:space="0" w:color="auto"/>
              <w:right w:val="single" w:sz="8" w:space="0" w:color="auto"/>
            </w:tcBorders>
            <w:vAlign w:val="center"/>
            <w:hideMark/>
          </w:tcPr>
          <w:p w14:paraId="61697FF1" w14:textId="77777777" w:rsidR="003F43A0" w:rsidRPr="00EA20BF" w:rsidRDefault="003F43A0">
            <w:pPr>
              <w:rPr>
                <w:rFonts w:ascii="Times New Roman" w:hAnsi="Times New Roman" w:cs="Times New Roman"/>
                <w:color w:val="000000"/>
                <w:sz w:val="20"/>
                <w:szCs w:val="24"/>
              </w:rPr>
            </w:pPr>
          </w:p>
        </w:tc>
      </w:tr>
      <w:tr w:rsidR="00CD3319" w:rsidRPr="00EA20BF" w14:paraId="768F6301" w14:textId="77777777" w:rsidTr="00F64339">
        <w:trPr>
          <w:trHeight w:val="195"/>
        </w:trPr>
        <w:tc>
          <w:tcPr>
            <w:tcW w:w="3820" w:type="dxa"/>
            <w:gridSpan w:val="6"/>
            <w:tcBorders>
              <w:top w:val="nil"/>
              <w:left w:val="single" w:sz="8" w:space="0" w:color="auto"/>
              <w:bottom w:val="nil"/>
              <w:right w:val="single" w:sz="8" w:space="0" w:color="auto"/>
            </w:tcBorders>
            <w:hideMark/>
          </w:tcPr>
          <w:p w14:paraId="650F677C"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 xml:space="preserve">11. Ship to/Mark For    </w:t>
            </w:r>
          </w:p>
        </w:tc>
        <w:tc>
          <w:tcPr>
            <w:tcW w:w="780" w:type="dxa"/>
            <w:gridSpan w:val="3"/>
            <w:tcBorders>
              <w:top w:val="single" w:sz="6" w:space="0" w:color="auto"/>
              <w:left w:val="single" w:sz="8" w:space="0" w:color="auto"/>
              <w:bottom w:val="single" w:sz="6" w:space="0" w:color="auto"/>
              <w:right w:val="single" w:sz="6" w:space="0" w:color="auto"/>
            </w:tcBorders>
            <w:hideMark/>
          </w:tcPr>
          <w:p w14:paraId="1B01DB9D"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Code</w:t>
            </w:r>
          </w:p>
        </w:tc>
        <w:tc>
          <w:tcPr>
            <w:tcW w:w="1500" w:type="dxa"/>
            <w:gridSpan w:val="3"/>
            <w:tcBorders>
              <w:top w:val="single" w:sz="6" w:space="0" w:color="auto"/>
              <w:left w:val="single" w:sz="6" w:space="0" w:color="auto"/>
              <w:bottom w:val="single" w:sz="6" w:space="0" w:color="auto"/>
              <w:right w:val="single" w:sz="6" w:space="0" w:color="auto"/>
            </w:tcBorders>
          </w:tcPr>
          <w:p w14:paraId="3152C82A" w14:textId="77777777" w:rsidR="003F43A0" w:rsidRPr="00EA20BF" w:rsidRDefault="003F43A0">
            <w:pPr>
              <w:widowControl/>
              <w:rPr>
                <w:rFonts w:ascii="Times New Roman" w:hAnsi="Times New Roman" w:cs="Times New Roman"/>
                <w:color w:val="000000"/>
                <w:sz w:val="20"/>
                <w:szCs w:val="24"/>
              </w:rPr>
            </w:pPr>
          </w:p>
        </w:tc>
        <w:tc>
          <w:tcPr>
            <w:tcW w:w="3228" w:type="dxa"/>
            <w:gridSpan w:val="6"/>
            <w:tcBorders>
              <w:top w:val="single" w:sz="6" w:space="0" w:color="auto"/>
              <w:left w:val="single" w:sz="6" w:space="0" w:color="auto"/>
              <w:bottom w:val="single" w:sz="6" w:space="0" w:color="auto"/>
              <w:right w:val="single" w:sz="6" w:space="0" w:color="auto"/>
            </w:tcBorders>
            <w:hideMark/>
          </w:tcPr>
          <w:p w14:paraId="4FD5BA97"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12. Payment will be made by</w:t>
            </w:r>
          </w:p>
        </w:tc>
        <w:tc>
          <w:tcPr>
            <w:tcW w:w="780" w:type="dxa"/>
            <w:gridSpan w:val="3"/>
            <w:tcBorders>
              <w:top w:val="single" w:sz="6" w:space="0" w:color="auto"/>
              <w:left w:val="single" w:sz="6" w:space="0" w:color="auto"/>
              <w:bottom w:val="single" w:sz="6" w:space="0" w:color="auto"/>
              <w:right w:val="single" w:sz="6" w:space="0" w:color="auto"/>
            </w:tcBorders>
            <w:hideMark/>
          </w:tcPr>
          <w:p w14:paraId="556409B2"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Code</w:t>
            </w:r>
          </w:p>
        </w:tc>
        <w:tc>
          <w:tcPr>
            <w:tcW w:w="1852" w:type="dxa"/>
            <w:gridSpan w:val="6"/>
            <w:tcBorders>
              <w:top w:val="single" w:sz="6" w:space="0" w:color="auto"/>
              <w:left w:val="single" w:sz="6" w:space="0" w:color="auto"/>
              <w:bottom w:val="single" w:sz="6" w:space="0" w:color="auto"/>
              <w:right w:val="single" w:sz="8" w:space="0" w:color="auto"/>
            </w:tcBorders>
          </w:tcPr>
          <w:p w14:paraId="79D4DF81" w14:textId="77777777" w:rsidR="003F43A0" w:rsidRPr="00EA20BF" w:rsidRDefault="003F43A0">
            <w:pPr>
              <w:widowControl/>
              <w:rPr>
                <w:rFonts w:ascii="Times New Roman" w:hAnsi="Times New Roman" w:cs="Times New Roman"/>
                <w:color w:val="000000"/>
                <w:sz w:val="20"/>
                <w:szCs w:val="24"/>
              </w:rPr>
            </w:pPr>
          </w:p>
        </w:tc>
      </w:tr>
      <w:tr w:rsidR="003F43A0" w:rsidRPr="00EA20BF" w14:paraId="73BA7969" w14:textId="77777777" w:rsidTr="00A567A1">
        <w:trPr>
          <w:trHeight w:val="360"/>
        </w:trPr>
        <w:tc>
          <w:tcPr>
            <w:tcW w:w="6100" w:type="dxa"/>
            <w:gridSpan w:val="12"/>
            <w:tcBorders>
              <w:top w:val="single" w:sz="6" w:space="0" w:color="auto"/>
              <w:left w:val="single" w:sz="6" w:space="0" w:color="auto"/>
              <w:bottom w:val="single" w:sz="6" w:space="0" w:color="auto"/>
              <w:right w:val="single" w:sz="6" w:space="0" w:color="auto"/>
            </w:tcBorders>
          </w:tcPr>
          <w:p w14:paraId="2E3F8335" w14:textId="6CF31F85"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N/A</w:t>
            </w:r>
          </w:p>
        </w:tc>
        <w:tc>
          <w:tcPr>
            <w:tcW w:w="5860" w:type="dxa"/>
            <w:gridSpan w:val="15"/>
            <w:tcBorders>
              <w:top w:val="single" w:sz="6" w:space="0" w:color="auto"/>
              <w:left w:val="single" w:sz="6" w:space="0" w:color="auto"/>
              <w:bottom w:val="single" w:sz="6" w:space="0" w:color="auto"/>
              <w:right w:val="single" w:sz="8" w:space="0" w:color="auto"/>
            </w:tcBorders>
          </w:tcPr>
          <w:p w14:paraId="5599435F" w14:textId="77777777" w:rsidR="003F43A0" w:rsidRPr="00EA20BF" w:rsidRDefault="003F43A0">
            <w:pPr>
              <w:widowControl/>
              <w:tabs>
                <w:tab w:val="left" w:pos="1350"/>
              </w:tabs>
              <w:rPr>
                <w:rFonts w:ascii="Times New Roman" w:hAnsi="Times New Roman" w:cs="Times New Roman"/>
                <w:color w:val="000000"/>
                <w:sz w:val="20"/>
                <w:szCs w:val="24"/>
              </w:rPr>
            </w:pPr>
          </w:p>
        </w:tc>
      </w:tr>
      <w:tr w:rsidR="003F43A0" w:rsidRPr="00EA20BF" w14:paraId="7F34A778" w14:textId="77777777" w:rsidTr="00A567A1">
        <w:trPr>
          <w:trHeight w:val="360"/>
        </w:trPr>
        <w:tc>
          <w:tcPr>
            <w:tcW w:w="6100" w:type="dxa"/>
            <w:gridSpan w:val="12"/>
            <w:tcBorders>
              <w:top w:val="single" w:sz="6" w:space="0" w:color="auto"/>
              <w:left w:val="single" w:sz="8" w:space="0" w:color="auto"/>
              <w:bottom w:val="single" w:sz="6" w:space="0" w:color="auto"/>
              <w:right w:val="single" w:sz="6" w:space="0" w:color="auto"/>
            </w:tcBorders>
            <w:hideMark/>
          </w:tcPr>
          <w:p w14:paraId="53D0B28B"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13. Reserved for future use</w:t>
            </w:r>
          </w:p>
        </w:tc>
        <w:tc>
          <w:tcPr>
            <w:tcW w:w="5860" w:type="dxa"/>
            <w:gridSpan w:val="15"/>
            <w:tcBorders>
              <w:top w:val="single" w:sz="6" w:space="0" w:color="auto"/>
              <w:left w:val="single" w:sz="6" w:space="0" w:color="auto"/>
              <w:bottom w:val="single" w:sz="6" w:space="0" w:color="auto"/>
              <w:right w:val="single" w:sz="8" w:space="0" w:color="auto"/>
            </w:tcBorders>
            <w:hideMark/>
          </w:tcPr>
          <w:p w14:paraId="085E7303"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 xml:space="preserve">14. Accounting and Appropriation Data   </w:t>
            </w:r>
          </w:p>
          <w:p w14:paraId="2A6EFEE0"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 xml:space="preserve">       ENCUMBRANCE CODE:   N/A</w:t>
            </w:r>
          </w:p>
        </w:tc>
      </w:tr>
      <w:tr w:rsidR="003F43A0" w:rsidRPr="00EA20BF" w14:paraId="46C349CE" w14:textId="77777777" w:rsidTr="00A567A1">
        <w:tc>
          <w:tcPr>
            <w:tcW w:w="1293" w:type="dxa"/>
            <w:gridSpan w:val="2"/>
            <w:tcBorders>
              <w:top w:val="single" w:sz="8" w:space="0" w:color="auto"/>
              <w:left w:val="single" w:sz="8" w:space="0" w:color="auto"/>
              <w:bottom w:val="single" w:sz="8" w:space="0" w:color="auto"/>
              <w:right w:val="single" w:sz="8" w:space="0" w:color="auto"/>
            </w:tcBorders>
            <w:hideMark/>
          </w:tcPr>
          <w:p w14:paraId="2209AD78"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15A. Item</w:t>
            </w:r>
          </w:p>
        </w:tc>
        <w:tc>
          <w:tcPr>
            <w:tcW w:w="4807" w:type="dxa"/>
            <w:gridSpan w:val="10"/>
            <w:tcBorders>
              <w:top w:val="single" w:sz="8" w:space="0" w:color="auto"/>
              <w:left w:val="single" w:sz="8" w:space="0" w:color="auto"/>
              <w:bottom w:val="single" w:sz="8" w:space="0" w:color="auto"/>
              <w:right w:val="single" w:sz="8" w:space="0" w:color="auto"/>
            </w:tcBorders>
            <w:hideMark/>
          </w:tcPr>
          <w:p w14:paraId="68508645"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15B. Supplies/Services</w:t>
            </w:r>
          </w:p>
        </w:tc>
        <w:tc>
          <w:tcPr>
            <w:tcW w:w="1028" w:type="dxa"/>
            <w:gridSpan w:val="2"/>
            <w:tcBorders>
              <w:top w:val="single" w:sz="8" w:space="0" w:color="auto"/>
              <w:left w:val="single" w:sz="8" w:space="0" w:color="auto"/>
              <w:bottom w:val="single" w:sz="8" w:space="0" w:color="auto"/>
              <w:right w:val="single" w:sz="8" w:space="0" w:color="auto"/>
            </w:tcBorders>
            <w:hideMark/>
          </w:tcPr>
          <w:p w14:paraId="743BEF50"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15C. Qty.</w:t>
            </w:r>
          </w:p>
        </w:tc>
        <w:tc>
          <w:tcPr>
            <w:tcW w:w="1260" w:type="dxa"/>
            <w:gridSpan w:val="2"/>
            <w:tcBorders>
              <w:top w:val="single" w:sz="8" w:space="0" w:color="auto"/>
              <w:left w:val="single" w:sz="8" w:space="0" w:color="auto"/>
              <w:bottom w:val="single" w:sz="8" w:space="0" w:color="auto"/>
              <w:right w:val="single" w:sz="8" w:space="0" w:color="auto"/>
            </w:tcBorders>
            <w:hideMark/>
          </w:tcPr>
          <w:p w14:paraId="3A58BFA2"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15D. Unit</w:t>
            </w:r>
          </w:p>
        </w:tc>
        <w:tc>
          <w:tcPr>
            <w:tcW w:w="1878" w:type="dxa"/>
            <w:gridSpan w:val="6"/>
            <w:tcBorders>
              <w:top w:val="single" w:sz="8" w:space="0" w:color="auto"/>
              <w:left w:val="single" w:sz="8" w:space="0" w:color="auto"/>
              <w:bottom w:val="single" w:sz="8" w:space="0" w:color="auto"/>
              <w:right w:val="single" w:sz="8" w:space="0" w:color="auto"/>
            </w:tcBorders>
            <w:hideMark/>
          </w:tcPr>
          <w:p w14:paraId="79BC6F28"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15E. Unit Price</w:t>
            </w:r>
          </w:p>
        </w:tc>
        <w:tc>
          <w:tcPr>
            <w:tcW w:w="1694" w:type="dxa"/>
            <w:gridSpan w:val="5"/>
            <w:tcBorders>
              <w:top w:val="single" w:sz="8" w:space="0" w:color="auto"/>
              <w:left w:val="single" w:sz="8" w:space="0" w:color="auto"/>
              <w:bottom w:val="single" w:sz="8" w:space="0" w:color="auto"/>
              <w:right w:val="single" w:sz="8" w:space="0" w:color="auto"/>
            </w:tcBorders>
            <w:hideMark/>
          </w:tcPr>
          <w:p w14:paraId="4D015268"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15F. Amount</w:t>
            </w:r>
          </w:p>
        </w:tc>
      </w:tr>
      <w:tr w:rsidR="003F43A0" w:rsidRPr="00EA20BF" w14:paraId="30D4DA15" w14:textId="77777777" w:rsidTr="00A567A1">
        <w:tc>
          <w:tcPr>
            <w:tcW w:w="1293" w:type="dxa"/>
            <w:gridSpan w:val="2"/>
            <w:tcBorders>
              <w:top w:val="single" w:sz="8" w:space="0" w:color="auto"/>
              <w:left w:val="single" w:sz="8" w:space="0" w:color="auto"/>
              <w:bottom w:val="single" w:sz="8" w:space="0" w:color="auto"/>
              <w:right w:val="single" w:sz="8" w:space="0" w:color="auto"/>
            </w:tcBorders>
          </w:tcPr>
          <w:p w14:paraId="4CF33E80" w14:textId="77777777" w:rsidR="003F43A0" w:rsidRPr="00EA20BF" w:rsidRDefault="003F43A0">
            <w:pPr>
              <w:widowControl/>
              <w:rPr>
                <w:rFonts w:ascii="Times New Roman" w:hAnsi="Times New Roman" w:cs="Times New Roman"/>
                <w:sz w:val="20"/>
                <w:szCs w:val="24"/>
              </w:rPr>
            </w:pPr>
          </w:p>
        </w:tc>
        <w:tc>
          <w:tcPr>
            <w:tcW w:w="4807" w:type="dxa"/>
            <w:gridSpan w:val="10"/>
            <w:tcBorders>
              <w:top w:val="single" w:sz="8" w:space="0" w:color="auto"/>
              <w:left w:val="single" w:sz="8" w:space="0" w:color="auto"/>
              <w:bottom w:val="single" w:sz="8" w:space="0" w:color="auto"/>
              <w:right w:val="single" w:sz="8" w:space="0" w:color="auto"/>
            </w:tcBorders>
          </w:tcPr>
          <w:p w14:paraId="2AB18619" w14:textId="77777777" w:rsidR="003F43A0" w:rsidRPr="00EA20BF" w:rsidRDefault="003F43A0">
            <w:pPr>
              <w:widowControl/>
              <w:rPr>
                <w:rFonts w:ascii="Times New Roman" w:hAnsi="Times New Roman" w:cs="Times New Roman"/>
                <w:b/>
                <w:sz w:val="20"/>
                <w:szCs w:val="24"/>
              </w:rPr>
            </w:pPr>
          </w:p>
        </w:tc>
        <w:tc>
          <w:tcPr>
            <w:tcW w:w="1028" w:type="dxa"/>
            <w:gridSpan w:val="2"/>
            <w:tcBorders>
              <w:top w:val="single" w:sz="8" w:space="0" w:color="auto"/>
              <w:left w:val="single" w:sz="8" w:space="0" w:color="auto"/>
              <w:bottom w:val="single" w:sz="8" w:space="0" w:color="auto"/>
              <w:right w:val="single" w:sz="8" w:space="0" w:color="auto"/>
            </w:tcBorders>
          </w:tcPr>
          <w:p w14:paraId="77723F80" w14:textId="77777777" w:rsidR="003F43A0" w:rsidRPr="00EA20BF" w:rsidRDefault="003F43A0">
            <w:pPr>
              <w:widowControl/>
              <w:rPr>
                <w:rFonts w:ascii="Times New Roman" w:hAnsi="Times New Roman" w:cs="Times New Roman"/>
                <w:sz w:val="20"/>
                <w:szCs w:val="24"/>
              </w:rPr>
            </w:pPr>
          </w:p>
        </w:tc>
        <w:tc>
          <w:tcPr>
            <w:tcW w:w="1260" w:type="dxa"/>
            <w:gridSpan w:val="2"/>
            <w:tcBorders>
              <w:top w:val="single" w:sz="8" w:space="0" w:color="auto"/>
              <w:left w:val="single" w:sz="8" w:space="0" w:color="auto"/>
              <w:bottom w:val="single" w:sz="8" w:space="0" w:color="auto"/>
              <w:right w:val="single" w:sz="8" w:space="0" w:color="auto"/>
            </w:tcBorders>
          </w:tcPr>
          <w:p w14:paraId="74FB0A35" w14:textId="77777777" w:rsidR="003F43A0" w:rsidRPr="00EA20BF" w:rsidRDefault="003F43A0">
            <w:pPr>
              <w:widowControl/>
              <w:rPr>
                <w:rFonts w:ascii="Times New Roman" w:hAnsi="Times New Roman" w:cs="Times New Roman"/>
                <w:sz w:val="20"/>
                <w:szCs w:val="24"/>
              </w:rPr>
            </w:pPr>
          </w:p>
        </w:tc>
        <w:tc>
          <w:tcPr>
            <w:tcW w:w="3572" w:type="dxa"/>
            <w:gridSpan w:val="11"/>
            <w:tcBorders>
              <w:top w:val="single" w:sz="8" w:space="0" w:color="auto"/>
              <w:left w:val="single" w:sz="8" w:space="0" w:color="auto"/>
              <w:bottom w:val="single" w:sz="8" w:space="0" w:color="auto"/>
              <w:right w:val="single" w:sz="8" w:space="0" w:color="auto"/>
            </w:tcBorders>
          </w:tcPr>
          <w:p w14:paraId="5DC38512" w14:textId="77777777" w:rsidR="003F43A0" w:rsidRPr="00EA20BF" w:rsidRDefault="003F43A0">
            <w:pPr>
              <w:widowControl/>
              <w:rPr>
                <w:rFonts w:ascii="Times New Roman" w:hAnsi="Times New Roman" w:cs="Times New Roman"/>
                <w:sz w:val="20"/>
                <w:szCs w:val="24"/>
              </w:rPr>
            </w:pPr>
          </w:p>
        </w:tc>
      </w:tr>
      <w:tr w:rsidR="003F43A0" w:rsidRPr="00EA20BF" w14:paraId="09B7EDA0" w14:textId="77777777" w:rsidTr="00A567A1">
        <w:tc>
          <w:tcPr>
            <w:tcW w:w="1293" w:type="dxa"/>
            <w:gridSpan w:val="2"/>
            <w:tcBorders>
              <w:top w:val="single" w:sz="8" w:space="0" w:color="auto"/>
              <w:left w:val="single" w:sz="8" w:space="0" w:color="auto"/>
              <w:bottom w:val="single" w:sz="8" w:space="0" w:color="auto"/>
              <w:right w:val="single" w:sz="8" w:space="0" w:color="auto"/>
            </w:tcBorders>
          </w:tcPr>
          <w:p w14:paraId="6872B464" w14:textId="77777777" w:rsidR="003F43A0" w:rsidRPr="00EA20BF" w:rsidRDefault="003F43A0">
            <w:pPr>
              <w:widowControl/>
              <w:rPr>
                <w:rFonts w:ascii="Times New Roman" w:hAnsi="Times New Roman" w:cs="Times New Roman"/>
                <w:sz w:val="20"/>
                <w:szCs w:val="24"/>
              </w:rPr>
            </w:pPr>
          </w:p>
        </w:tc>
        <w:tc>
          <w:tcPr>
            <w:tcW w:w="4807" w:type="dxa"/>
            <w:gridSpan w:val="10"/>
            <w:tcBorders>
              <w:top w:val="single" w:sz="8" w:space="0" w:color="auto"/>
              <w:left w:val="single" w:sz="8" w:space="0" w:color="auto"/>
              <w:bottom w:val="single" w:sz="8" w:space="0" w:color="auto"/>
              <w:right w:val="single" w:sz="8" w:space="0" w:color="auto"/>
            </w:tcBorders>
          </w:tcPr>
          <w:p w14:paraId="137F518C" w14:textId="77777777" w:rsidR="003F43A0" w:rsidRPr="00EA20BF" w:rsidRDefault="003F43A0">
            <w:pPr>
              <w:widowControl/>
              <w:rPr>
                <w:rFonts w:ascii="Times New Roman" w:hAnsi="Times New Roman" w:cs="Times New Roman"/>
                <w:sz w:val="20"/>
                <w:szCs w:val="24"/>
              </w:rPr>
            </w:pPr>
          </w:p>
        </w:tc>
        <w:tc>
          <w:tcPr>
            <w:tcW w:w="1028" w:type="dxa"/>
            <w:gridSpan w:val="2"/>
            <w:tcBorders>
              <w:top w:val="single" w:sz="8" w:space="0" w:color="auto"/>
              <w:left w:val="single" w:sz="8" w:space="0" w:color="auto"/>
              <w:bottom w:val="single" w:sz="8" w:space="0" w:color="auto"/>
              <w:right w:val="single" w:sz="8" w:space="0" w:color="auto"/>
            </w:tcBorders>
          </w:tcPr>
          <w:p w14:paraId="16682CF2" w14:textId="77777777" w:rsidR="003F43A0" w:rsidRPr="00EA20BF" w:rsidRDefault="003F43A0">
            <w:pPr>
              <w:widowControl/>
              <w:rPr>
                <w:rFonts w:ascii="Times New Roman" w:hAnsi="Times New Roman" w:cs="Times New Roman"/>
                <w:sz w:val="20"/>
                <w:szCs w:val="24"/>
              </w:rPr>
            </w:pPr>
          </w:p>
        </w:tc>
        <w:tc>
          <w:tcPr>
            <w:tcW w:w="1260" w:type="dxa"/>
            <w:gridSpan w:val="2"/>
            <w:tcBorders>
              <w:top w:val="single" w:sz="8" w:space="0" w:color="auto"/>
              <w:left w:val="single" w:sz="8" w:space="0" w:color="auto"/>
              <w:bottom w:val="single" w:sz="8" w:space="0" w:color="auto"/>
              <w:right w:val="single" w:sz="8" w:space="0" w:color="auto"/>
            </w:tcBorders>
          </w:tcPr>
          <w:p w14:paraId="35910586" w14:textId="77777777" w:rsidR="003F43A0" w:rsidRPr="00EA20BF" w:rsidRDefault="003F43A0">
            <w:pPr>
              <w:widowControl/>
              <w:rPr>
                <w:rFonts w:ascii="Times New Roman" w:hAnsi="Times New Roman" w:cs="Times New Roman"/>
                <w:sz w:val="20"/>
                <w:szCs w:val="24"/>
              </w:rPr>
            </w:pPr>
          </w:p>
        </w:tc>
        <w:tc>
          <w:tcPr>
            <w:tcW w:w="1878" w:type="dxa"/>
            <w:gridSpan w:val="6"/>
            <w:tcBorders>
              <w:top w:val="single" w:sz="8" w:space="0" w:color="auto"/>
              <w:left w:val="single" w:sz="8" w:space="0" w:color="auto"/>
              <w:bottom w:val="single" w:sz="8" w:space="0" w:color="auto"/>
              <w:right w:val="single" w:sz="8" w:space="0" w:color="auto"/>
            </w:tcBorders>
          </w:tcPr>
          <w:p w14:paraId="178DB5B5" w14:textId="77777777" w:rsidR="003F43A0" w:rsidRPr="00EA20BF" w:rsidRDefault="003F43A0">
            <w:pPr>
              <w:widowControl/>
              <w:rPr>
                <w:rFonts w:ascii="Times New Roman" w:hAnsi="Times New Roman" w:cs="Times New Roman"/>
                <w:sz w:val="20"/>
                <w:szCs w:val="24"/>
              </w:rPr>
            </w:pPr>
          </w:p>
        </w:tc>
        <w:tc>
          <w:tcPr>
            <w:tcW w:w="1694" w:type="dxa"/>
            <w:gridSpan w:val="5"/>
            <w:tcBorders>
              <w:top w:val="single" w:sz="8" w:space="0" w:color="auto"/>
              <w:left w:val="single" w:sz="8" w:space="0" w:color="auto"/>
              <w:bottom w:val="single" w:sz="8" w:space="0" w:color="auto"/>
              <w:right w:val="single" w:sz="8" w:space="0" w:color="auto"/>
            </w:tcBorders>
          </w:tcPr>
          <w:p w14:paraId="328093EE" w14:textId="77777777" w:rsidR="003F43A0" w:rsidRPr="00EA20BF" w:rsidRDefault="003F43A0">
            <w:pPr>
              <w:widowControl/>
              <w:rPr>
                <w:rFonts w:ascii="Times New Roman" w:hAnsi="Times New Roman" w:cs="Times New Roman"/>
                <w:sz w:val="20"/>
                <w:szCs w:val="24"/>
              </w:rPr>
            </w:pPr>
          </w:p>
        </w:tc>
      </w:tr>
      <w:tr w:rsidR="003F43A0" w:rsidRPr="00EA20BF" w14:paraId="294DB264" w14:textId="77777777" w:rsidTr="00A567A1">
        <w:trPr>
          <w:trHeight w:val="150"/>
        </w:trPr>
        <w:tc>
          <w:tcPr>
            <w:tcW w:w="9193" w:type="dxa"/>
            <w:gridSpan w:val="17"/>
            <w:tcBorders>
              <w:top w:val="single" w:sz="8" w:space="0" w:color="auto"/>
              <w:left w:val="single" w:sz="8" w:space="0" w:color="auto"/>
              <w:bottom w:val="single" w:sz="8" w:space="0" w:color="auto"/>
              <w:right w:val="single" w:sz="8" w:space="0" w:color="auto"/>
            </w:tcBorders>
            <w:hideMark/>
          </w:tcPr>
          <w:p w14:paraId="7023D6A2" w14:textId="77777777" w:rsidR="003F43A0" w:rsidRPr="00EA20BF" w:rsidRDefault="003F43A0">
            <w:pPr>
              <w:widowControl/>
              <w:jc w:val="right"/>
              <w:rPr>
                <w:rFonts w:ascii="Times New Roman" w:hAnsi="Times New Roman" w:cs="Times New Roman"/>
                <w:color w:val="000000"/>
                <w:sz w:val="20"/>
                <w:szCs w:val="24"/>
              </w:rPr>
            </w:pPr>
            <w:r w:rsidRPr="00EA20BF">
              <w:rPr>
                <w:rFonts w:ascii="Times New Roman" w:hAnsi="Times New Roman" w:cs="Times New Roman"/>
                <w:color w:val="000000"/>
                <w:sz w:val="20"/>
                <w:szCs w:val="24"/>
              </w:rPr>
              <w:t xml:space="preserve">Subject to the attached terms and conditions, Fixed Price Guaranteed Maximum Amount of Contract      </w:t>
            </w:r>
            <w:r w:rsidRPr="00EA20BF">
              <w:rPr>
                <w:rFonts w:ascii="Times New Roman" w:hAnsi="Times New Roman" w:cs="Times New Roman"/>
                <w:color w:val="000000"/>
                <w:sz w:val="20"/>
                <w:szCs w:val="24"/>
              </w:rPr>
              <w:sym w:font="Wingdings" w:char="F046"/>
            </w:r>
          </w:p>
        </w:tc>
        <w:tc>
          <w:tcPr>
            <w:tcW w:w="2767" w:type="dxa"/>
            <w:gridSpan w:val="10"/>
            <w:tcBorders>
              <w:top w:val="single" w:sz="8" w:space="0" w:color="auto"/>
              <w:left w:val="single" w:sz="8" w:space="0" w:color="auto"/>
              <w:bottom w:val="single" w:sz="8" w:space="0" w:color="auto"/>
              <w:right w:val="single" w:sz="8" w:space="0" w:color="auto"/>
            </w:tcBorders>
            <w:hideMark/>
          </w:tcPr>
          <w:p w14:paraId="29EDF7F1" w14:textId="183B6F4C" w:rsidR="003F43A0" w:rsidRPr="00EA20BF" w:rsidRDefault="00C94A9E" w:rsidP="00DC62F8">
            <w:pPr>
              <w:widowControl/>
              <w:rPr>
                <w:rFonts w:ascii="Times New Roman" w:hAnsi="Times New Roman" w:cs="Times New Roman"/>
                <w:b/>
                <w:sz w:val="20"/>
                <w:szCs w:val="24"/>
              </w:rPr>
            </w:pPr>
            <w:r w:rsidRPr="00EA20BF">
              <w:rPr>
                <w:rFonts w:ascii="Times New Roman" w:hAnsi="Times New Roman"/>
                <w:sz w:val="20"/>
              </w:rPr>
              <w:t>$</w:t>
            </w:r>
            <w:del w:id="0" w:author="Martha Averso" w:date="2020-02-05T13:10:00Z">
              <w:r w:rsidRPr="00EA20BF" w:rsidDel="001B37E7">
                <w:rPr>
                  <w:rFonts w:ascii="Times New Roman" w:hAnsi="Times New Roman"/>
                  <w:sz w:val="20"/>
                </w:rPr>
                <w:delText>12,872,860</w:delText>
              </w:r>
            </w:del>
            <w:ins w:id="1" w:author="Martha Averso" w:date="2020-02-05T13:10:00Z">
              <w:r w:rsidR="001B37E7">
                <w:rPr>
                  <w:rFonts w:ascii="Times New Roman" w:hAnsi="Times New Roman"/>
                  <w:sz w:val="20"/>
                </w:rPr>
                <w:t>14,</w:t>
              </w:r>
            </w:ins>
            <w:ins w:id="2" w:author="Martha Averso" w:date="2020-02-05T13:11:00Z">
              <w:r w:rsidR="001B37E7">
                <w:rPr>
                  <w:rFonts w:ascii="Times New Roman" w:hAnsi="Times New Roman"/>
                  <w:sz w:val="20"/>
                </w:rPr>
                <w:t>91</w:t>
              </w:r>
            </w:ins>
            <w:ins w:id="3" w:author="Martha Averso" w:date="2020-02-05T13:10:00Z">
              <w:r w:rsidR="001B37E7">
                <w:rPr>
                  <w:rFonts w:ascii="Times New Roman" w:hAnsi="Times New Roman"/>
                  <w:sz w:val="20"/>
                </w:rPr>
                <w:t>0,</w:t>
              </w:r>
            </w:ins>
            <w:ins w:id="4" w:author="Martha Averso" w:date="2020-02-05T13:11:00Z">
              <w:r w:rsidR="001B37E7">
                <w:rPr>
                  <w:rFonts w:ascii="Times New Roman" w:hAnsi="Times New Roman"/>
                  <w:sz w:val="20"/>
                </w:rPr>
                <w:t>5</w:t>
              </w:r>
            </w:ins>
            <w:ins w:id="5" w:author="Martha Averso" w:date="2020-02-05T13:10:00Z">
              <w:r w:rsidR="001B37E7">
                <w:rPr>
                  <w:rFonts w:ascii="Times New Roman" w:hAnsi="Times New Roman"/>
                  <w:sz w:val="20"/>
                </w:rPr>
                <w:t>90</w:t>
              </w:r>
            </w:ins>
            <w:r w:rsidRPr="00EA20BF">
              <w:rPr>
                <w:rFonts w:ascii="Times New Roman" w:hAnsi="Times New Roman"/>
                <w:sz w:val="20"/>
              </w:rPr>
              <w:t>.00</w:t>
            </w:r>
            <w:r w:rsidR="003F43A0" w:rsidRPr="00EA20BF">
              <w:rPr>
                <w:rFonts w:ascii="Times New Roman" w:hAnsi="Times New Roman" w:cs="Times New Roman"/>
                <w:b/>
                <w:sz w:val="20"/>
                <w:szCs w:val="24"/>
              </w:rPr>
              <w:t>_</w:t>
            </w:r>
          </w:p>
        </w:tc>
      </w:tr>
      <w:tr w:rsidR="003F43A0" w:rsidRPr="00EA20BF" w14:paraId="2D257164" w14:textId="77777777" w:rsidTr="00A567A1">
        <w:tc>
          <w:tcPr>
            <w:tcW w:w="11960" w:type="dxa"/>
            <w:gridSpan w:val="27"/>
            <w:tcBorders>
              <w:top w:val="single" w:sz="8" w:space="0" w:color="auto"/>
              <w:left w:val="single" w:sz="8" w:space="0" w:color="auto"/>
              <w:bottom w:val="single" w:sz="8" w:space="0" w:color="auto"/>
              <w:right w:val="single" w:sz="8" w:space="0" w:color="auto"/>
            </w:tcBorders>
            <w:hideMark/>
          </w:tcPr>
          <w:p w14:paraId="24C17800"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 xml:space="preserve">16. Table of Contents </w:t>
            </w:r>
            <w:r w:rsidRPr="00EA20BF">
              <w:rPr>
                <w:rFonts w:ascii="Times New Roman" w:hAnsi="Times New Roman" w:cs="Times New Roman"/>
                <w:b/>
                <w:sz w:val="20"/>
                <w:szCs w:val="24"/>
              </w:rPr>
              <w:t>N/A</w:t>
            </w:r>
          </w:p>
        </w:tc>
      </w:tr>
      <w:tr w:rsidR="003F43A0" w:rsidRPr="00EA20BF" w14:paraId="416A9761" w14:textId="77777777" w:rsidTr="00A567A1">
        <w:tc>
          <w:tcPr>
            <w:tcW w:w="590" w:type="dxa"/>
            <w:tcBorders>
              <w:top w:val="single" w:sz="8" w:space="0" w:color="auto"/>
              <w:left w:val="single" w:sz="8" w:space="0" w:color="auto"/>
              <w:bottom w:val="single" w:sz="8" w:space="0" w:color="auto"/>
              <w:right w:val="single" w:sz="8" w:space="0" w:color="auto"/>
            </w:tcBorders>
            <w:hideMark/>
          </w:tcPr>
          <w:p w14:paraId="107BD78E"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(X)</w:t>
            </w:r>
          </w:p>
        </w:tc>
        <w:tc>
          <w:tcPr>
            <w:tcW w:w="976" w:type="dxa"/>
            <w:gridSpan w:val="2"/>
            <w:tcBorders>
              <w:top w:val="single" w:sz="8" w:space="0" w:color="auto"/>
              <w:left w:val="single" w:sz="8" w:space="0" w:color="auto"/>
              <w:bottom w:val="single" w:sz="8" w:space="0" w:color="auto"/>
              <w:right w:val="single" w:sz="8" w:space="0" w:color="auto"/>
            </w:tcBorders>
            <w:hideMark/>
          </w:tcPr>
          <w:p w14:paraId="7A092E56"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Section</w:t>
            </w:r>
          </w:p>
        </w:tc>
        <w:tc>
          <w:tcPr>
            <w:tcW w:w="3726" w:type="dxa"/>
            <w:gridSpan w:val="8"/>
            <w:tcBorders>
              <w:top w:val="single" w:sz="8" w:space="0" w:color="auto"/>
              <w:left w:val="single" w:sz="8" w:space="0" w:color="auto"/>
              <w:bottom w:val="single" w:sz="8" w:space="0" w:color="auto"/>
              <w:right w:val="single" w:sz="8" w:space="0" w:color="auto"/>
            </w:tcBorders>
            <w:hideMark/>
          </w:tcPr>
          <w:p w14:paraId="4D438B95"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Description</w:t>
            </w:r>
          </w:p>
        </w:tc>
        <w:tc>
          <w:tcPr>
            <w:tcW w:w="808" w:type="dxa"/>
            <w:tcBorders>
              <w:top w:val="single" w:sz="8" w:space="0" w:color="auto"/>
              <w:left w:val="single" w:sz="8" w:space="0" w:color="auto"/>
              <w:bottom w:val="single" w:sz="8" w:space="0" w:color="auto"/>
              <w:right w:val="single" w:sz="8" w:space="0" w:color="auto"/>
            </w:tcBorders>
            <w:hideMark/>
          </w:tcPr>
          <w:p w14:paraId="334EB42A"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Page</w:t>
            </w:r>
          </w:p>
        </w:tc>
        <w:tc>
          <w:tcPr>
            <w:tcW w:w="593" w:type="dxa"/>
            <w:tcBorders>
              <w:top w:val="single" w:sz="8" w:space="0" w:color="auto"/>
              <w:left w:val="single" w:sz="8" w:space="0" w:color="auto"/>
              <w:bottom w:val="single" w:sz="8" w:space="0" w:color="auto"/>
              <w:right w:val="single" w:sz="8" w:space="0" w:color="auto"/>
            </w:tcBorders>
            <w:hideMark/>
          </w:tcPr>
          <w:p w14:paraId="6D626B59"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(X)</w:t>
            </w:r>
          </w:p>
        </w:tc>
        <w:tc>
          <w:tcPr>
            <w:tcW w:w="767" w:type="dxa"/>
            <w:gridSpan w:val="2"/>
            <w:tcBorders>
              <w:top w:val="single" w:sz="8" w:space="0" w:color="auto"/>
              <w:left w:val="single" w:sz="8" w:space="0" w:color="auto"/>
              <w:bottom w:val="single" w:sz="8" w:space="0" w:color="auto"/>
              <w:right w:val="single" w:sz="8" w:space="0" w:color="auto"/>
            </w:tcBorders>
            <w:hideMark/>
          </w:tcPr>
          <w:p w14:paraId="73BD2918"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Section</w:t>
            </w:r>
          </w:p>
        </w:tc>
        <w:tc>
          <w:tcPr>
            <w:tcW w:w="2908" w:type="dxa"/>
            <w:gridSpan w:val="9"/>
            <w:tcBorders>
              <w:top w:val="single" w:sz="8" w:space="0" w:color="auto"/>
              <w:left w:val="single" w:sz="8" w:space="0" w:color="auto"/>
              <w:bottom w:val="single" w:sz="8" w:space="0" w:color="auto"/>
              <w:right w:val="single" w:sz="8" w:space="0" w:color="auto"/>
            </w:tcBorders>
            <w:hideMark/>
          </w:tcPr>
          <w:p w14:paraId="3ADE6FFC"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Description</w:t>
            </w:r>
          </w:p>
        </w:tc>
        <w:tc>
          <w:tcPr>
            <w:tcW w:w="1592" w:type="dxa"/>
            <w:gridSpan w:val="3"/>
            <w:tcBorders>
              <w:top w:val="single" w:sz="8" w:space="0" w:color="auto"/>
              <w:left w:val="single" w:sz="8" w:space="0" w:color="auto"/>
              <w:bottom w:val="single" w:sz="8" w:space="0" w:color="auto"/>
              <w:right w:val="single" w:sz="8" w:space="0" w:color="auto"/>
            </w:tcBorders>
            <w:hideMark/>
          </w:tcPr>
          <w:p w14:paraId="027AF08A"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Page</w:t>
            </w:r>
          </w:p>
        </w:tc>
      </w:tr>
      <w:tr w:rsidR="003F43A0" w:rsidRPr="00EA20BF" w14:paraId="33FE8B8F" w14:textId="77777777" w:rsidTr="00A567A1">
        <w:tc>
          <w:tcPr>
            <w:tcW w:w="6693" w:type="dxa"/>
            <w:gridSpan w:val="13"/>
            <w:tcBorders>
              <w:top w:val="single" w:sz="8" w:space="0" w:color="auto"/>
              <w:left w:val="single" w:sz="8" w:space="0" w:color="auto"/>
              <w:bottom w:val="single" w:sz="8" w:space="0" w:color="auto"/>
              <w:right w:val="single" w:sz="8" w:space="0" w:color="auto"/>
            </w:tcBorders>
            <w:hideMark/>
          </w:tcPr>
          <w:p w14:paraId="313E3564" w14:textId="77777777" w:rsidR="003F43A0" w:rsidRPr="00EA20BF" w:rsidRDefault="003F43A0">
            <w:pPr>
              <w:widowControl/>
              <w:jc w:val="center"/>
              <w:rPr>
                <w:rFonts w:ascii="Times New Roman" w:hAnsi="Times New Roman" w:cs="Times New Roman"/>
                <w:b/>
                <w:bCs/>
                <w:sz w:val="20"/>
                <w:szCs w:val="24"/>
              </w:rPr>
            </w:pPr>
            <w:r w:rsidRPr="00EA20BF">
              <w:rPr>
                <w:rFonts w:ascii="Times New Roman" w:hAnsi="Times New Roman" w:cs="Times New Roman"/>
                <w:b/>
                <w:bCs/>
                <w:sz w:val="20"/>
                <w:szCs w:val="24"/>
              </w:rPr>
              <w:t>PART I – THE SCHEDULE</w:t>
            </w:r>
          </w:p>
        </w:tc>
        <w:tc>
          <w:tcPr>
            <w:tcW w:w="5267" w:type="dxa"/>
            <w:gridSpan w:val="14"/>
            <w:tcBorders>
              <w:top w:val="single" w:sz="8" w:space="0" w:color="auto"/>
              <w:left w:val="single" w:sz="8" w:space="0" w:color="auto"/>
              <w:bottom w:val="single" w:sz="8" w:space="0" w:color="auto"/>
              <w:right w:val="single" w:sz="8" w:space="0" w:color="auto"/>
            </w:tcBorders>
            <w:hideMark/>
          </w:tcPr>
          <w:p w14:paraId="3A92FCF1" w14:textId="77777777" w:rsidR="003F43A0" w:rsidRPr="00EA20BF" w:rsidRDefault="003F43A0">
            <w:pPr>
              <w:widowControl/>
              <w:jc w:val="center"/>
              <w:rPr>
                <w:rFonts w:ascii="Times New Roman" w:hAnsi="Times New Roman" w:cs="Times New Roman"/>
                <w:b/>
                <w:bCs/>
                <w:sz w:val="20"/>
                <w:szCs w:val="24"/>
              </w:rPr>
            </w:pPr>
            <w:r w:rsidRPr="00EA20BF">
              <w:rPr>
                <w:rFonts w:ascii="Times New Roman" w:hAnsi="Times New Roman" w:cs="Times New Roman"/>
                <w:b/>
                <w:bCs/>
                <w:sz w:val="20"/>
                <w:szCs w:val="24"/>
              </w:rPr>
              <w:t>PART II – C</w:t>
            </w:r>
            <w:r w:rsidR="00F93D21" w:rsidRPr="00EA20BF">
              <w:rPr>
                <w:rFonts w:ascii="Times New Roman" w:hAnsi="Times New Roman" w:cs="Times New Roman"/>
                <w:b/>
                <w:bCs/>
                <w:sz w:val="20"/>
                <w:szCs w:val="24"/>
              </w:rPr>
              <w:t>ONTRACT CLAUSES</w:t>
            </w:r>
          </w:p>
        </w:tc>
      </w:tr>
      <w:tr w:rsidR="003F43A0" w:rsidRPr="00EA20BF" w14:paraId="1EF69920" w14:textId="77777777" w:rsidTr="00A567A1">
        <w:trPr>
          <w:trHeight w:val="225"/>
        </w:trPr>
        <w:tc>
          <w:tcPr>
            <w:tcW w:w="590" w:type="dxa"/>
            <w:tcBorders>
              <w:top w:val="single" w:sz="8" w:space="0" w:color="auto"/>
              <w:left w:val="single" w:sz="8" w:space="0" w:color="auto"/>
              <w:bottom w:val="single" w:sz="8" w:space="0" w:color="auto"/>
              <w:right w:val="single" w:sz="8" w:space="0" w:color="auto"/>
            </w:tcBorders>
            <w:hideMark/>
          </w:tcPr>
          <w:p w14:paraId="473CB6E7"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X</w:t>
            </w:r>
          </w:p>
        </w:tc>
        <w:tc>
          <w:tcPr>
            <w:tcW w:w="976" w:type="dxa"/>
            <w:gridSpan w:val="2"/>
            <w:tcBorders>
              <w:top w:val="single" w:sz="8" w:space="0" w:color="auto"/>
              <w:left w:val="single" w:sz="8" w:space="0" w:color="auto"/>
              <w:bottom w:val="single" w:sz="8" w:space="0" w:color="auto"/>
              <w:right w:val="single" w:sz="8" w:space="0" w:color="auto"/>
            </w:tcBorders>
            <w:hideMark/>
          </w:tcPr>
          <w:p w14:paraId="7F41A078"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A</w:t>
            </w:r>
          </w:p>
        </w:tc>
        <w:tc>
          <w:tcPr>
            <w:tcW w:w="3726" w:type="dxa"/>
            <w:gridSpan w:val="8"/>
            <w:tcBorders>
              <w:top w:val="single" w:sz="8" w:space="0" w:color="auto"/>
              <w:left w:val="single" w:sz="8" w:space="0" w:color="auto"/>
              <w:bottom w:val="single" w:sz="8" w:space="0" w:color="auto"/>
              <w:right w:val="single" w:sz="8" w:space="0" w:color="auto"/>
            </w:tcBorders>
            <w:hideMark/>
          </w:tcPr>
          <w:p w14:paraId="13B612A8"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Contract Form</w:t>
            </w:r>
          </w:p>
        </w:tc>
        <w:tc>
          <w:tcPr>
            <w:tcW w:w="808" w:type="dxa"/>
            <w:tcBorders>
              <w:top w:val="single" w:sz="8" w:space="0" w:color="auto"/>
              <w:left w:val="single" w:sz="8" w:space="0" w:color="auto"/>
              <w:bottom w:val="single" w:sz="8" w:space="0" w:color="auto"/>
              <w:right w:val="single" w:sz="8" w:space="0" w:color="auto"/>
            </w:tcBorders>
            <w:hideMark/>
          </w:tcPr>
          <w:p w14:paraId="4AF682A2"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1</w:t>
            </w:r>
          </w:p>
        </w:tc>
        <w:tc>
          <w:tcPr>
            <w:tcW w:w="593" w:type="dxa"/>
            <w:tcBorders>
              <w:top w:val="single" w:sz="8" w:space="0" w:color="auto"/>
              <w:left w:val="single" w:sz="8" w:space="0" w:color="auto"/>
              <w:bottom w:val="single" w:sz="8" w:space="0" w:color="auto"/>
              <w:right w:val="single" w:sz="8" w:space="0" w:color="auto"/>
            </w:tcBorders>
            <w:hideMark/>
          </w:tcPr>
          <w:p w14:paraId="6DFE6541" w14:textId="77777777" w:rsidR="003F43A0" w:rsidRPr="00EA20BF" w:rsidRDefault="003F43A0">
            <w:pPr>
              <w:widowControl/>
              <w:tabs>
                <w:tab w:val="center" w:pos="4320"/>
                <w:tab w:val="right" w:pos="8640"/>
              </w:tabs>
              <w:rPr>
                <w:rFonts w:ascii="Times New Roman" w:hAnsi="Times New Roman" w:cs="Times New Roman"/>
                <w:sz w:val="20"/>
                <w:szCs w:val="24"/>
              </w:rPr>
            </w:pPr>
            <w:r w:rsidRPr="00EA20BF">
              <w:rPr>
                <w:rFonts w:ascii="Times New Roman" w:hAnsi="Times New Roman" w:cs="Times New Roman"/>
                <w:sz w:val="20"/>
                <w:szCs w:val="24"/>
              </w:rPr>
              <w:t>X</w:t>
            </w:r>
          </w:p>
        </w:tc>
        <w:tc>
          <w:tcPr>
            <w:tcW w:w="767" w:type="dxa"/>
            <w:gridSpan w:val="2"/>
            <w:tcBorders>
              <w:top w:val="single" w:sz="8" w:space="0" w:color="auto"/>
              <w:left w:val="single" w:sz="8" w:space="0" w:color="auto"/>
              <w:bottom w:val="single" w:sz="8" w:space="0" w:color="auto"/>
              <w:right w:val="single" w:sz="8" w:space="0" w:color="auto"/>
            </w:tcBorders>
            <w:hideMark/>
          </w:tcPr>
          <w:p w14:paraId="537F57BD" w14:textId="77777777" w:rsidR="003F43A0" w:rsidRPr="00EA20BF" w:rsidRDefault="003F43A0">
            <w:pPr>
              <w:widowControl/>
              <w:tabs>
                <w:tab w:val="center" w:pos="4320"/>
                <w:tab w:val="right" w:pos="8640"/>
              </w:tabs>
              <w:jc w:val="center"/>
              <w:rPr>
                <w:rFonts w:ascii="Times New Roman" w:hAnsi="Times New Roman" w:cs="Times New Roman"/>
                <w:sz w:val="20"/>
                <w:szCs w:val="24"/>
              </w:rPr>
            </w:pPr>
            <w:r w:rsidRPr="00EA20BF">
              <w:rPr>
                <w:rFonts w:ascii="Times New Roman" w:hAnsi="Times New Roman" w:cs="Times New Roman"/>
                <w:sz w:val="20"/>
                <w:szCs w:val="24"/>
              </w:rPr>
              <w:t>I</w:t>
            </w:r>
          </w:p>
        </w:tc>
        <w:tc>
          <w:tcPr>
            <w:tcW w:w="2908" w:type="dxa"/>
            <w:gridSpan w:val="9"/>
            <w:tcBorders>
              <w:top w:val="single" w:sz="8" w:space="0" w:color="auto"/>
              <w:left w:val="single" w:sz="8" w:space="0" w:color="auto"/>
              <w:bottom w:val="single" w:sz="8" w:space="0" w:color="auto"/>
              <w:right w:val="single" w:sz="8" w:space="0" w:color="auto"/>
            </w:tcBorders>
            <w:hideMark/>
          </w:tcPr>
          <w:p w14:paraId="5755C181" w14:textId="77777777" w:rsidR="003F43A0" w:rsidRPr="00EA20BF" w:rsidRDefault="003F43A0" w:rsidP="00F93D21">
            <w:pPr>
              <w:widowControl/>
              <w:tabs>
                <w:tab w:val="center" w:pos="4320"/>
                <w:tab w:val="right" w:pos="8640"/>
              </w:tabs>
              <w:rPr>
                <w:rFonts w:ascii="Times New Roman" w:hAnsi="Times New Roman" w:cs="Times New Roman"/>
                <w:sz w:val="20"/>
                <w:szCs w:val="24"/>
              </w:rPr>
            </w:pPr>
            <w:r w:rsidRPr="00EA20BF">
              <w:rPr>
                <w:rFonts w:ascii="Times New Roman" w:hAnsi="Times New Roman" w:cs="Times New Roman"/>
                <w:sz w:val="20"/>
                <w:szCs w:val="24"/>
              </w:rPr>
              <w:t xml:space="preserve">Contract Clauses </w:t>
            </w:r>
          </w:p>
        </w:tc>
        <w:tc>
          <w:tcPr>
            <w:tcW w:w="1592" w:type="dxa"/>
            <w:gridSpan w:val="3"/>
            <w:tcBorders>
              <w:top w:val="single" w:sz="8" w:space="0" w:color="auto"/>
              <w:left w:val="single" w:sz="8" w:space="0" w:color="auto"/>
              <w:bottom w:val="single" w:sz="8" w:space="0" w:color="auto"/>
              <w:right w:val="single" w:sz="8" w:space="0" w:color="auto"/>
            </w:tcBorders>
            <w:hideMark/>
          </w:tcPr>
          <w:p w14:paraId="0FED5585" w14:textId="77777777" w:rsidR="003F43A0" w:rsidRPr="00EA20BF" w:rsidRDefault="003F43A0" w:rsidP="002A279A">
            <w:pPr>
              <w:widowControl/>
              <w:tabs>
                <w:tab w:val="center" w:pos="4320"/>
                <w:tab w:val="right" w:pos="8640"/>
              </w:tabs>
              <w:jc w:val="center"/>
              <w:rPr>
                <w:rFonts w:ascii="Times New Roman" w:hAnsi="Times New Roman" w:cs="Times New Roman"/>
                <w:sz w:val="20"/>
                <w:szCs w:val="24"/>
              </w:rPr>
            </w:pPr>
          </w:p>
        </w:tc>
      </w:tr>
      <w:tr w:rsidR="003F43A0" w:rsidRPr="00EA20BF" w14:paraId="45E5AF83" w14:textId="77777777" w:rsidTr="00A567A1">
        <w:trPr>
          <w:trHeight w:val="225"/>
        </w:trPr>
        <w:tc>
          <w:tcPr>
            <w:tcW w:w="590" w:type="dxa"/>
            <w:tcBorders>
              <w:top w:val="single" w:sz="8" w:space="0" w:color="auto"/>
              <w:left w:val="single" w:sz="8" w:space="0" w:color="auto"/>
              <w:bottom w:val="single" w:sz="8" w:space="0" w:color="auto"/>
              <w:right w:val="single" w:sz="8" w:space="0" w:color="auto"/>
            </w:tcBorders>
            <w:hideMark/>
          </w:tcPr>
          <w:p w14:paraId="755D10E0"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X</w:t>
            </w:r>
          </w:p>
        </w:tc>
        <w:tc>
          <w:tcPr>
            <w:tcW w:w="976" w:type="dxa"/>
            <w:gridSpan w:val="2"/>
            <w:tcBorders>
              <w:top w:val="single" w:sz="8" w:space="0" w:color="auto"/>
              <w:left w:val="single" w:sz="8" w:space="0" w:color="auto"/>
              <w:bottom w:val="single" w:sz="8" w:space="0" w:color="auto"/>
              <w:right w:val="single" w:sz="8" w:space="0" w:color="auto"/>
            </w:tcBorders>
            <w:hideMark/>
          </w:tcPr>
          <w:p w14:paraId="0E5D60AE"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B</w:t>
            </w:r>
          </w:p>
        </w:tc>
        <w:tc>
          <w:tcPr>
            <w:tcW w:w="3726" w:type="dxa"/>
            <w:gridSpan w:val="8"/>
            <w:tcBorders>
              <w:top w:val="single" w:sz="8" w:space="0" w:color="auto"/>
              <w:left w:val="single" w:sz="8" w:space="0" w:color="auto"/>
              <w:bottom w:val="single" w:sz="8" w:space="0" w:color="auto"/>
              <w:right w:val="single" w:sz="8" w:space="0" w:color="auto"/>
            </w:tcBorders>
            <w:hideMark/>
          </w:tcPr>
          <w:p w14:paraId="2F52BE11" w14:textId="77777777" w:rsidR="003F43A0" w:rsidRPr="00EA20BF" w:rsidRDefault="00F93D21">
            <w:pPr>
              <w:widowControl/>
              <w:rPr>
                <w:rFonts w:ascii="Times New Roman" w:hAnsi="Times New Roman" w:cs="Times New Roman"/>
                <w:sz w:val="20"/>
                <w:szCs w:val="24"/>
              </w:rPr>
            </w:pPr>
            <w:r w:rsidRPr="00EA20BF">
              <w:rPr>
                <w:rFonts w:ascii="Times New Roman" w:hAnsi="Times New Roman" w:cs="Times New Roman"/>
                <w:sz w:val="20"/>
                <w:szCs w:val="24"/>
              </w:rPr>
              <w:t>Contract Type, Services, Duration and Price/Cost</w:t>
            </w:r>
          </w:p>
        </w:tc>
        <w:tc>
          <w:tcPr>
            <w:tcW w:w="808" w:type="dxa"/>
            <w:tcBorders>
              <w:top w:val="single" w:sz="8" w:space="0" w:color="auto"/>
              <w:left w:val="single" w:sz="8" w:space="0" w:color="auto"/>
              <w:bottom w:val="single" w:sz="8" w:space="0" w:color="auto"/>
              <w:right w:val="single" w:sz="8" w:space="0" w:color="auto"/>
            </w:tcBorders>
            <w:hideMark/>
          </w:tcPr>
          <w:p w14:paraId="14525743" w14:textId="77777777" w:rsidR="003F43A0" w:rsidRPr="00EA20BF" w:rsidRDefault="003F43A0" w:rsidP="00163DD7">
            <w:pPr>
              <w:widowControl/>
              <w:jc w:val="center"/>
              <w:rPr>
                <w:rFonts w:ascii="Times New Roman" w:hAnsi="Times New Roman" w:cs="Times New Roman"/>
                <w:color w:val="000000"/>
                <w:sz w:val="20"/>
                <w:szCs w:val="24"/>
              </w:rPr>
            </w:pPr>
          </w:p>
        </w:tc>
        <w:tc>
          <w:tcPr>
            <w:tcW w:w="593" w:type="dxa"/>
            <w:tcBorders>
              <w:top w:val="single" w:sz="8" w:space="0" w:color="auto"/>
              <w:left w:val="single" w:sz="8" w:space="0" w:color="auto"/>
              <w:bottom w:val="single" w:sz="8" w:space="0" w:color="auto"/>
              <w:right w:val="single" w:sz="8" w:space="0" w:color="auto"/>
            </w:tcBorders>
          </w:tcPr>
          <w:p w14:paraId="35EA6AF3" w14:textId="77777777" w:rsidR="003F43A0" w:rsidRPr="00EA20BF" w:rsidRDefault="003F43A0">
            <w:pPr>
              <w:widowControl/>
              <w:tabs>
                <w:tab w:val="center" w:pos="4320"/>
                <w:tab w:val="right" w:pos="8640"/>
              </w:tabs>
              <w:rPr>
                <w:rFonts w:ascii="Times New Roman" w:hAnsi="Times New Roman" w:cs="Times New Roman"/>
                <w:sz w:val="20"/>
                <w:szCs w:val="24"/>
              </w:rPr>
            </w:pPr>
          </w:p>
        </w:tc>
        <w:tc>
          <w:tcPr>
            <w:tcW w:w="5267" w:type="dxa"/>
            <w:gridSpan w:val="14"/>
            <w:tcBorders>
              <w:top w:val="single" w:sz="8" w:space="0" w:color="auto"/>
              <w:left w:val="single" w:sz="8" w:space="0" w:color="auto"/>
              <w:bottom w:val="single" w:sz="8" w:space="0" w:color="auto"/>
              <w:right w:val="single" w:sz="8" w:space="0" w:color="auto"/>
            </w:tcBorders>
            <w:hideMark/>
          </w:tcPr>
          <w:p w14:paraId="7D15BC4C" w14:textId="77777777" w:rsidR="003F43A0" w:rsidRPr="00EA20BF" w:rsidRDefault="003F43A0">
            <w:pPr>
              <w:widowControl/>
              <w:tabs>
                <w:tab w:val="center" w:pos="4320"/>
                <w:tab w:val="right" w:pos="8640"/>
              </w:tabs>
              <w:jc w:val="center"/>
              <w:rPr>
                <w:rFonts w:ascii="Times New Roman" w:hAnsi="Times New Roman" w:cs="Times New Roman"/>
                <w:b/>
                <w:bCs/>
                <w:sz w:val="20"/>
                <w:szCs w:val="24"/>
              </w:rPr>
            </w:pPr>
            <w:r w:rsidRPr="00EA20BF">
              <w:rPr>
                <w:rFonts w:ascii="Times New Roman" w:hAnsi="Times New Roman" w:cs="Times New Roman"/>
                <w:b/>
                <w:bCs/>
                <w:sz w:val="20"/>
                <w:szCs w:val="24"/>
              </w:rPr>
              <w:t>PART III – LIST OF DOCUMENTS, EXHIBITS AND OTHER ATTACHMENTS</w:t>
            </w:r>
          </w:p>
        </w:tc>
      </w:tr>
      <w:tr w:rsidR="003F43A0" w:rsidRPr="00EA20BF" w14:paraId="4F133511" w14:textId="77777777" w:rsidTr="00A567A1">
        <w:trPr>
          <w:trHeight w:val="225"/>
        </w:trPr>
        <w:tc>
          <w:tcPr>
            <w:tcW w:w="590" w:type="dxa"/>
            <w:tcBorders>
              <w:top w:val="single" w:sz="8" w:space="0" w:color="auto"/>
              <w:left w:val="single" w:sz="8" w:space="0" w:color="auto"/>
              <w:bottom w:val="single" w:sz="8" w:space="0" w:color="auto"/>
              <w:right w:val="single" w:sz="8" w:space="0" w:color="auto"/>
            </w:tcBorders>
            <w:hideMark/>
          </w:tcPr>
          <w:p w14:paraId="178B10D4"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X</w:t>
            </w:r>
          </w:p>
        </w:tc>
        <w:tc>
          <w:tcPr>
            <w:tcW w:w="976" w:type="dxa"/>
            <w:gridSpan w:val="2"/>
            <w:tcBorders>
              <w:top w:val="single" w:sz="8" w:space="0" w:color="auto"/>
              <w:left w:val="single" w:sz="8" w:space="0" w:color="auto"/>
              <w:bottom w:val="single" w:sz="8" w:space="0" w:color="auto"/>
              <w:right w:val="single" w:sz="8" w:space="0" w:color="auto"/>
            </w:tcBorders>
            <w:hideMark/>
          </w:tcPr>
          <w:p w14:paraId="4D115F7E"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C</w:t>
            </w:r>
          </w:p>
        </w:tc>
        <w:tc>
          <w:tcPr>
            <w:tcW w:w="3726" w:type="dxa"/>
            <w:gridSpan w:val="8"/>
            <w:tcBorders>
              <w:top w:val="single" w:sz="8" w:space="0" w:color="auto"/>
              <w:left w:val="single" w:sz="8" w:space="0" w:color="auto"/>
              <w:bottom w:val="single" w:sz="8" w:space="0" w:color="auto"/>
              <w:right w:val="single" w:sz="8" w:space="0" w:color="auto"/>
            </w:tcBorders>
            <w:hideMark/>
          </w:tcPr>
          <w:p w14:paraId="2E8953BE" w14:textId="77777777" w:rsidR="003F43A0" w:rsidRPr="00EA20BF" w:rsidRDefault="00F93D21" w:rsidP="00F93D21">
            <w:pPr>
              <w:widowControl/>
              <w:rPr>
                <w:rFonts w:ascii="Times New Roman" w:hAnsi="Times New Roman" w:cs="Times New Roman"/>
                <w:sz w:val="20"/>
                <w:szCs w:val="24"/>
              </w:rPr>
            </w:pPr>
            <w:r w:rsidRPr="00EA20BF">
              <w:rPr>
                <w:rFonts w:ascii="Times New Roman" w:hAnsi="Times New Roman" w:cs="Times New Roman"/>
                <w:sz w:val="20"/>
                <w:szCs w:val="24"/>
              </w:rPr>
              <w:t>Specifications/Work Statement</w:t>
            </w:r>
          </w:p>
        </w:tc>
        <w:tc>
          <w:tcPr>
            <w:tcW w:w="808" w:type="dxa"/>
            <w:tcBorders>
              <w:top w:val="single" w:sz="8" w:space="0" w:color="auto"/>
              <w:left w:val="single" w:sz="8" w:space="0" w:color="auto"/>
              <w:bottom w:val="single" w:sz="8" w:space="0" w:color="auto"/>
              <w:right w:val="single" w:sz="8" w:space="0" w:color="auto"/>
            </w:tcBorders>
            <w:hideMark/>
          </w:tcPr>
          <w:p w14:paraId="655E7A3C" w14:textId="77777777" w:rsidR="003F43A0" w:rsidRPr="00EA20BF" w:rsidRDefault="003F43A0" w:rsidP="002A279A">
            <w:pPr>
              <w:widowControl/>
              <w:jc w:val="center"/>
              <w:rPr>
                <w:rFonts w:ascii="Times New Roman" w:hAnsi="Times New Roman" w:cs="Times New Roman"/>
                <w:color w:val="000000"/>
                <w:sz w:val="20"/>
                <w:szCs w:val="24"/>
              </w:rPr>
            </w:pPr>
          </w:p>
        </w:tc>
        <w:tc>
          <w:tcPr>
            <w:tcW w:w="593" w:type="dxa"/>
            <w:tcBorders>
              <w:top w:val="single" w:sz="8" w:space="0" w:color="auto"/>
              <w:left w:val="single" w:sz="8" w:space="0" w:color="auto"/>
              <w:bottom w:val="single" w:sz="8" w:space="0" w:color="auto"/>
              <w:right w:val="single" w:sz="8" w:space="0" w:color="auto"/>
            </w:tcBorders>
            <w:hideMark/>
          </w:tcPr>
          <w:p w14:paraId="7484444F" w14:textId="77777777" w:rsidR="003F43A0" w:rsidRPr="00EA20BF" w:rsidRDefault="003F43A0">
            <w:pPr>
              <w:widowControl/>
              <w:tabs>
                <w:tab w:val="center" w:pos="4320"/>
                <w:tab w:val="right" w:pos="8640"/>
              </w:tabs>
              <w:rPr>
                <w:rFonts w:ascii="Times New Roman" w:hAnsi="Times New Roman" w:cs="Times New Roman"/>
                <w:sz w:val="20"/>
                <w:szCs w:val="24"/>
              </w:rPr>
            </w:pPr>
            <w:r w:rsidRPr="00EA20BF">
              <w:rPr>
                <w:rFonts w:ascii="Times New Roman" w:hAnsi="Times New Roman" w:cs="Times New Roman"/>
                <w:sz w:val="20"/>
                <w:szCs w:val="24"/>
              </w:rPr>
              <w:t>X</w:t>
            </w:r>
          </w:p>
        </w:tc>
        <w:tc>
          <w:tcPr>
            <w:tcW w:w="767" w:type="dxa"/>
            <w:gridSpan w:val="2"/>
            <w:tcBorders>
              <w:top w:val="single" w:sz="8" w:space="0" w:color="auto"/>
              <w:left w:val="single" w:sz="8" w:space="0" w:color="auto"/>
              <w:bottom w:val="single" w:sz="8" w:space="0" w:color="auto"/>
              <w:right w:val="single" w:sz="8" w:space="0" w:color="auto"/>
            </w:tcBorders>
            <w:hideMark/>
          </w:tcPr>
          <w:p w14:paraId="113D75DA" w14:textId="77777777" w:rsidR="003F43A0" w:rsidRPr="00EA20BF" w:rsidRDefault="003F43A0">
            <w:pPr>
              <w:widowControl/>
              <w:tabs>
                <w:tab w:val="center" w:pos="4320"/>
                <w:tab w:val="right" w:pos="8640"/>
              </w:tabs>
              <w:jc w:val="center"/>
              <w:rPr>
                <w:rFonts w:ascii="Times New Roman" w:hAnsi="Times New Roman" w:cs="Times New Roman"/>
                <w:sz w:val="20"/>
                <w:szCs w:val="24"/>
              </w:rPr>
            </w:pPr>
            <w:r w:rsidRPr="00EA20BF">
              <w:rPr>
                <w:rFonts w:ascii="Times New Roman" w:hAnsi="Times New Roman" w:cs="Times New Roman"/>
                <w:sz w:val="20"/>
                <w:szCs w:val="24"/>
              </w:rPr>
              <w:t>J</w:t>
            </w:r>
          </w:p>
        </w:tc>
        <w:tc>
          <w:tcPr>
            <w:tcW w:w="2908" w:type="dxa"/>
            <w:gridSpan w:val="9"/>
            <w:tcBorders>
              <w:top w:val="single" w:sz="8" w:space="0" w:color="auto"/>
              <w:left w:val="single" w:sz="8" w:space="0" w:color="auto"/>
              <w:bottom w:val="single" w:sz="8" w:space="0" w:color="auto"/>
              <w:right w:val="single" w:sz="8" w:space="0" w:color="auto"/>
            </w:tcBorders>
            <w:hideMark/>
          </w:tcPr>
          <w:p w14:paraId="7DDED614" w14:textId="77777777" w:rsidR="003F43A0" w:rsidRPr="00EA20BF" w:rsidRDefault="003F43A0">
            <w:pPr>
              <w:widowControl/>
              <w:tabs>
                <w:tab w:val="center" w:pos="4320"/>
                <w:tab w:val="right" w:pos="8640"/>
              </w:tabs>
              <w:rPr>
                <w:rFonts w:ascii="Times New Roman" w:hAnsi="Times New Roman" w:cs="Times New Roman"/>
                <w:sz w:val="20"/>
                <w:szCs w:val="24"/>
              </w:rPr>
            </w:pPr>
            <w:r w:rsidRPr="00EA20BF">
              <w:rPr>
                <w:rFonts w:ascii="Times New Roman" w:hAnsi="Times New Roman" w:cs="Times New Roman"/>
                <w:sz w:val="20"/>
                <w:szCs w:val="24"/>
              </w:rPr>
              <w:t>List of Attachments</w:t>
            </w:r>
          </w:p>
        </w:tc>
        <w:tc>
          <w:tcPr>
            <w:tcW w:w="1592" w:type="dxa"/>
            <w:gridSpan w:val="3"/>
            <w:tcBorders>
              <w:top w:val="single" w:sz="8" w:space="0" w:color="auto"/>
              <w:left w:val="single" w:sz="8" w:space="0" w:color="auto"/>
              <w:bottom w:val="single" w:sz="8" w:space="0" w:color="auto"/>
              <w:right w:val="single" w:sz="8" w:space="0" w:color="auto"/>
            </w:tcBorders>
            <w:hideMark/>
          </w:tcPr>
          <w:p w14:paraId="68C7ABB5" w14:textId="77777777" w:rsidR="003F43A0" w:rsidRPr="00EA20BF" w:rsidRDefault="003F43A0" w:rsidP="00163DD7">
            <w:pPr>
              <w:widowControl/>
              <w:tabs>
                <w:tab w:val="center" w:pos="4320"/>
                <w:tab w:val="right" w:pos="8640"/>
              </w:tabs>
              <w:jc w:val="center"/>
              <w:rPr>
                <w:rFonts w:ascii="Times New Roman" w:hAnsi="Times New Roman" w:cs="Times New Roman"/>
                <w:sz w:val="20"/>
                <w:szCs w:val="24"/>
              </w:rPr>
            </w:pPr>
          </w:p>
        </w:tc>
      </w:tr>
      <w:tr w:rsidR="003F43A0" w:rsidRPr="00EA20BF" w14:paraId="027129C9" w14:textId="77777777" w:rsidTr="00A567A1">
        <w:trPr>
          <w:trHeight w:val="225"/>
        </w:trPr>
        <w:tc>
          <w:tcPr>
            <w:tcW w:w="590" w:type="dxa"/>
            <w:tcBorders>
              <w:top w:val="single" w:sz="8" w:space="0" w:color="auto"/>
              <w:left w:val="single" w:sz="8" w:space="0" w:color="auto"/>
              <w:bottom w:val="single" w:sz="8" w:space="0" w:color="auto"/>
              <w:right w:val="single" w:sz="8" w:space="0" w:color="auto"/>
            </w:tcBorders>
            <w:hideMark/>
          </w:tcPr>
          <w:p w14:paraId="2EE79FC0"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X</w:t>
            </w:r>
          </w:p>
        </w:tc>
        <w:tc>
          <w:tcPr>
            <w:tcW w:w="976" w:type="dxa"/>
            <w:gridSpan w:val="2"/>
            <w:tcBorders>
              <w:top w:val="single" w:sz="8" w:space="0" w:color="auto"/>
              <w:left w:val="single" w:sz="8" w:space="0" w:color="auto"/>
              <w:bottom w:val="single" w:sz="8" w:space="0" w:color="auto"/>
              <w:right w:val="single" w:sz="8" w:space="0" w:color="auto"/>
            </w:tcBorders>
            <w:hideMark/>
          </w:tcPr>
          <w:p w14:paraId="06E842AC"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D</w:t>
            </w:r>
          </w:p>
        </w:tc>
        <w:tc>
          <w:tcPr>
            <w:tcW w:w="3726" w:type="dxa"/>
            <w:gridSpan w:val="8"/>
            <w:tcBorders>
              <w:top w:val="single" w:sz="8" w:space="0" w:color="auto"/>
              <w:left w:val="single" w:sz="8" w:space="0" w:color="auto"/>
              <w:bottom w:val="single" w:sz="8" w:space="0" w:color="auto"/>
              <w:right w:val="single" w:sz="8" w:space="0" w:color="auto"/>
            </w:tcBorders>
            <w:hideMark/>
          </w:tcPr>
          <w:p w14:paraId="1752839F" w14:textId="77777777" w:rsidR="003F43A0" w:rsidRPr="00EA20BF" w:rsidRDefault="00F93D21">
            <w:pPr>
              <w:widowControl/>
              <w:rPr>
                <w:rFonts w:ascii="Times New Roman" w:hAnsi="Times New Roman" w:cs="Times New Roman"/>
                <w:sz w:val="20"/>
                <w:szCs w:val="24"/>
              </w:rPr>
            </w:pPr>
            <w:r w:rsidRPr="00EA20BF">
              <w:rPr>
                <w:rFonts w:ascii="Times New Roman" w:hAnsi="Times New Roman" w:cs="Times New Roman"/>
                <w:sz w:val="20"/>
                <w:szCs w:val="24"/>
              </w:rPr>
              <w:t>Reserved</w:t>
            </w:r>
          </w:p>
        </w:tc>
        <w:tc>
          <w:tcPr>
            <w:tcW w:w="808" w:type="dxa"/>
            <w:tcBorders>
              <w:top w:val="single" w:sz="8" w:space="0" w:color="auto"/>
              <w:left w:val="single" w:sz="8" w:space="0" w:color="auto"/>
              <w:bottom w:val="single" w:sz="8" w:space="0" w:color="auto"/>
              <w:right w:val="single" w:sz="8" w:space="0" w:color="auto"/>
            </w:tcBorders>
            <w:hideMark/>
          </w:tcPr>
          <w:p w14:paraId="53903B02" w14:textId="77777777" w:rsidR="003F43A0" w:rsidRPr="00EA20BF" w:rsidRDefault="003F43A0" w:rsidP="006558F0">
            <w:pPr>
              <w:widowControl/>
              <w:jc w:val="center"/>
              <w:rPr>
                <w:rFonts w:ascii="Times New Roman" w:hAnsi="Times New Roman"/>
                <w:color w:val="000000"/>
                <w:sz w:val="20"/>
                <w:szCs w:val="24"/>
              </w:rPr>
            </w:pPr>
          </w:p>
        </w:tc>
        <w:tc>
          <w:tcPr>
            <w:tcW w:w="5860" w:type="dxa"/>
            <w:gridSpan w:val="15"/>
            <w:tcBorders>
              <w:top w:val="single" w:sz="8" w:space="0" w:color="auto"/>
              <w:left w:val="single" w:sz="8" w:space="0" w:color="auto"/>
              <w:bottom w:val="single" w:sz="8" w:space="0" w:color="auto"/>
              <w:right w:val="single" w:sz="8" w:space="0" w:color="auto"/>
            </w:tcBorders>
            <w:hideMark/>
          </w:tcPr>
          <w:p w14:paraId="5F34AA2B" w14:textId="77777777" w:rsidR="003F43A0" w:rsidRPr="00EA20BF" w:rsidRDefault="003F43A0">
            <w:pPr>
              <w:widowControl/>
              <w:tabs>
                <w:tab w:val="center" w:pos="4320"/>
                <w:tab w:val="right" w:pos="8640"/>
              </w:tabs>
              <w:jc w:val="center"/>
              <w:rPr>
                <w:rFonts w:ascii="Times New Roman" w:hAnsi="Times New Roman" w:cs="Times New Roman"/>
                <w:b/>
                <w:bCs/>
                <w:sz w:val="20"/>
                <w:szCs w:val="24"/>
              </w:rPr>
            </w:pPr>
            <w:r w:rsidRPr="00EA20BF">
              <w:rPr>
                <w:rFonts w:ascii="Times New Roman" w:hAnsi="Times New Roman" w:cs="Times New Roman"/>
                <w:b/>
                <w:bCs/>
                <w:sz w:val="20"/>
                <w:szCs w:val="24"/>
              </w:rPr>
              <w:t>PART IV – REPRESENTATIONS AND INSTRUCTIONS</w:t>
            </w:r>
          </w:p>
        </w:tc>
      </w:tr>
      <w:tr w:rsidR="003F43A0" w:rsidRPr="00EA20BF" w14:paraId="7E533249" w14:textId="77777777" w:rsidTr="00A567A1">
        <w:trPr>
          <w:trHeight w:val="225"/>
        </w:trPr>
        <w:tc>
          <w:tcPr>
            <w:tcW w:w="590" w:type="dxa"/>
            <w:tcBorders>
              <w:top w:val="single" w:sz="8" w:space="0" w:color="auto"/>
              <w:left w:val="single" w:sz="8" w:space="0" w:color="auto"/>
              <w:bottom w:val="single" w:sz="8" w:space="0" w:color="auto"/>
              <w:right w:val="single" w:sz="8" w:space="0" w:color="auto"/>
            </w:tcBorders>
            <w:hideMark/>
          </w:tcPr>
          <w:p w14:paraId="4A5CC8A7"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X</w:t>
            </w:r>
          </w:p>
        </w:tc>
        <w:tc>
          <w:tcPr>
            <w:tcW w:w="976" w:type="dxa"/>
            <w:gridSpan w:val="2"/>
            <w:tcBorders>
              <w:top w:val="single" w:sz="8" w:space="0" w:color="auto"/>
              <w:left w:val="single" w:sz="8" w:space="0" w:color="auto"/>
              <w:bottom w:val="single" w:sz="8" w:space="0" w:color="auto"/>
              <w:right w:val="single" w:sz="8" w:space="0" w:color="auto"/>
            </w:tcBorders>
            <w:hideMark/>
          </w:tcPr>
          <w:p w14:paraId="648A9732"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E</w:t>
            </w:r>
          </w:p>
        </w:tc>
        <w:tc>
          <w:tcPr>
            <w:tcW w:w="3726" w:type="dxa"/>
            <w:gridSpan w:val="8"/>
            <w:tcBorders>
              <w:top w:val="single" w:sz="8" w:space="0" w:color="auto"/>
              <w:left w:val="single" w:sz="8" w:space="0" w:color="auto"/>
              <w:bottom w:val="single" w:sz="8" w:space="0" w:color="auto"/>
              <w:right w:val="single" w:sz="8" w:space="0" w:color="auto"/>
            </w:tcBorders>
            <w:hideMark/>
          </w:tcPr>
          <w:p w14:paraId="33D7328E"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Inspection and Acceptance</w:t>
            </w:r>
          </w:p>
        </w:tc>
        <w:tc>
          <w:tcPr>
            <w:tcW w:w="808" w:type="dxa"/>
            <w:tcBorders>
              <w:top w:val="single" w:sz="8" w:space="0" w:color="auto"/>
              <w:left w:val="single" w:sz="8" w:space="0" w:color="auto"/>
              <w:bottom w:val="single" w:sz="8" w:space="0" w:color="auto"/>
              <w:right w:val="single" w:sz="8" w:space="0" w:color="auto"/>
            </w:tcBorders>
            <w:hideMark/>
          </w:tcPr>
          <w:p w14:paraId="61BB3FCF" w14:textId="77777777" w:rsidR="003F43A0" w:rsidRPr="00EA20BF" w:rsidRDefault="003F43A0" w:rsidP="002A279A">
            <w:pPr>
              <w:widowControl/>
              <w:jc w:val="center"/>
              <w:rPr>
                <w:rFonts w:ascii="Times New Roman" w:hAnsi="Times New Roman"/>
                <w:color w:val="000000"/>
                <w:sz w:val="20"/>
                <w:szCs w:val="24"/>
              </w:rPr>
            </w:pPr>
          </w:p>
        </w:tc>
        <w:tc>
          <w:tcPr>
            <w:tcW w:w="593" w:type="dxa"/>
            <w:vMerge w:val="restart"/>
            <w:tcBorders>
              <w:top w:val="single" w:sz="8" w:space="0" w:color="auto"/>
              <w:left w:val="single" w:sz="8" w:space="0" w:color="auto"/>
              <w:bottom w:val="single" w:sz="8" w:space="0" w:color="auto"/>
              <w:right w:val="single" w:sz="8" w:space="0" w:color="auto"/>
            </w:tcBorders>
          </w:tcPr>
          <w:p w14:paraId="678BDA50" w14:textId="77777777" w:rsidR="003F43A0" w:rsidRPr="00EA20BF" w:rsidRDefault="003F43A0">
            <w:pPr>
              <w:widowControl/>
              <w:tabs>
                <w:tab w:val="center" w:pos="4320"/>
                <w:tab w:val="right" w:pos="8640"/>
              </w:tabs>
              <w:jc w:val="center"/>
              <w:rPr>
                <w:rFonts w:ascii="Times New Roman" w:hAnsi="Times New Roman" w:cs="Times New Roman"/>
                <w:sz w:val="20"/>
                <w:szCs w:val="24"/>
              </w:rPr>
            </w:pPr>
          </w:p>
        </w:tc>
        <w:tc>
          <w:tcPr>
            <w:tcW w:w="767" w:type="dxa"/>
            <w:gridSpan w:val="2"/>
            <w:vMerge w:val="restart"/>
            <w:tcBorders>
              <w:top w:val="single" w:sz="8" w:space="0" w:color="auto"/>
              <w:left w:val="single" w:sz="8" w:space="0" w:color="auto"/>
              <w:bottom w:val="single" w:sz="8" w:space="0" w:color="auto"/>
              <w:right w:val="single" w:sz="8" w:space="0" w:color="auto"/>
            </w:tcBorders>
            <w:hideMark/>
          </w:tcPr>
          <w:p w14:paraId="7B432166" w14:textId="77777777" w:rsidR="003F43A0" w:rsidRPr="00EA20BF" w:rsidRDefault="003F43A0">
            <w:pPr>
              <w:widowControl/>
              <w:tabs>
                <w:tab w:val="center" w:pos="4320"/>
                <w:tab w:val="right" w:pos="8640"/>
              </w:tabs>
              <w:jc w:val="center"/>
              <w:rPr>
                <w:rFonts w:ascii="Times New Roman" w:hAnsi="Times New Roman" w:cs="Times New Roman"/>
                <w:sz w:val="20"/>
                <w:szCs w:val="24"/>
              </w:rPr>
            </w:pPr>
            <w:r w:rsidRPr="00EA20BF">
              <w:rPr>
                <w:rFonts w:ascii="Times New Roman" w:hAnsi="Times New Roman" w:cs="Times New Roman"/>
                <w:sz w:val="20"/>
                <w:szCs w:val="24"/>
              </w:rPr>
              <w:t>K</w:t>
            </w:r>
          </w:p>
        </w:tc>
        <w:tc>
          <w:tcPr>
            <w:tcW w:w="2908" w:type="dxa"/>
            <w:gridSpan w:val="9"/>
            <w:vMerge w:val="restart"/>
            <w:tcBorders>
              <w:top w:val="single" w:sz="8" w:space="0" w:color="auto"/>
              <w:left w:val="single" w:sz="8" w:space="0" w:color="auto"/>
              <w:bottom w:val="single" w:sz="8" w:space="0" w:color="auto"/>
              <w:right w:val="single" w:sz="8" w:space="0" w:color="auto"/>
            </w:tcBorders>
            <w:hideMark/>
          </w:tcPr>
          <w:p w14:paraId="59654D4D" w14:textId="77777777" w:rsidR="003F43A0" w:rsidRPr="00EA20BF" w:rsidRDefault="003F43A0">
            <w:pPr>
              <w:widowControl/>
              <w:tabs>
                <w:tab w:val="center" w:pos="4320"/>
                <w:tab w:val="right" w:pos="8640"/>
              </w:tabs>
              <w:rPr>
                <w:rFonts w:ascii="Times New Roman" w:hAnsi="Times New Roman" w:cs="Times New Roman"/>
                <w:sz w:val="20"/>
                <w:szCs w:val="24"/>
              </w:rPr>
            </w:pPr>
            <w:r w:rsidRPr="00EA20BF">
              <w:rPr>
                <w:rFonts w:ascii="Times New Roman" w:hAnsi="Times New Roman" w:cs="Times New Roman"/>
                <w:sz w:val="20"/>
                <w:szCs w:val="24"/>
              </w:rPr>
              <w:t>Representations, Certifications and Other Statements of Offerors</w:t>
            </w:r>
          </w:p>
        </w:tc>
        <w:tc>
          <w:tcPr>
            <w:tcW w:w="1592" w:type="dxa"/>
            <w:gridSpan w:val="3"/>
            <w:tcBorders>
              <w:top w:val="single" w:sz="8" w:space="0" w:color="auto"/>
              <w:left w:val="single" w:sz="8" w:space="0" w:color="auto"/>
              <w:bottom w:val="single" w:sz="8" w:space="0" w:color="auto"/>
              <w:right w:val="single" w:sz="8" w:space="0" w:color="auto"/>
            </w:tcBorders>
            <w:hideMark/>
          </w:tcPr>
          <w:p w14:paraId="1E535792" w14:textId="77777777" w:rsidR="003F43A0" w:rsidRPr="00EA20BF" w:rsidRDefault="003F43A0">
            <w:pPr>
              <w:widowControl/>
              <w:rPr>
                <w:rFonts w:ascii="Times New Roman" w:hAnsi="Times New Roman"/>
                <w:color w:val="000000"/>
                <w:sz w:val="20"/>
                <w:szCs w:val="24"/>
              </w:rPr>
            </w:pPr>
            <w:r w:rsidRPr="00EA20BF">
              <w:rPr>
                <w:rFonts w:ascii="Times New Roman" w:hAnsi="Times New Roman"/>
                <w:color w:val="000000"/>
                <w:sz w:val="20"/>
                <w:szCs w:val="24"/>
              </w:rPr>
              <w:t>N/A</w:t>
            </w:r>
          </w:p>
        </w:tc>
      </w:tr>
      <w:tr w:rsidR="003F43A0" w:rsidRPr="00EA20BF" w14:paraId="4C7322A4" w14:textId="77777777" w:rsidTr="00A567A1">
        <w:trPr>
          <w:trHeight w:val="225"/>
        </w:trPr>
        <w:tc>
          <w:tcPr>
            <w:tcW w:w="590" w:type="dxa"/>
            <w:tcBorders>
              <w:top w:val="single" w:sz="8" w:space="0" w:color="auto"/>
              <w:left w:val="single" w:sz="8" w:space="0" w:color="auto"/>
              <w:bottom w:val="single" w:sz="8" w:space="0" w:color="auto"/>
              <w:right w:val="single" w:sz="8" w:space="0" w:color="auto"/>
            </w:tcBorders>
            <w:hideMark/>
          </w:tcPr>
          <w:p w14:paraId="58BD07D7"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X</w:t>
            </w:r>
          </w:p>
        </w:tc>
        <w:tc>
          <w:tcPr>
            <w:tcW w:w="976" w:type="dxa"/>
            <w:gridSpan w:val="2"/>
            <w:tcBorders>
              <w:top w:val="single" w:sz="8" w:space="0" w:color="auto"/>
              <w:left w:val="single" w:sz="8" w:space="0" w:color="auto"/>
              <w:bottom w:val="single" w:sz="8" w:space="0" w:color="auto"/>
              <w:right w:val="single" w:sz="8" w:space="0" w:color="auto"/>
            </w:tcBorders>
            <w:hideMark/>
          </w:tcPr>
          <w:p w14:paraId="66E29D8B"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F</w:t>
            </w:r>
          </w:p>
        </w:tc>
        <w:tc>
          <w:tcPr>
            <w:tcW w:w="3726" w:type="dxa"/>
            <w:gridSpan w:val="8"/>
            <w:tcBorders>
              <w:top w:val="single" w:sz="8" w:space="0" w:color="auto"/>
              <w:left w:val="single" w:sz="8" w:space="0" w:color="auto"/>
              <w:bottom w:val="single" w:sz="8" w:space="0" w:color="auto"/>
              <w:right w:val="single" w:sz="8" w:space="0" w:color="auto"/>
            </w:tcBorders>
            <w:hideMark/>
          </w:tcPr>
          <w:p w14:paraId="1EC2C08E" w14:textId="77777777" w:rsidR="003F43A0" w:rsidRPr="00EA20BF" w:rsidRDefault="00F93D21">
            <w:pPr>
              <w:widowControl/>
              <w:rPr>
                <w:rFonts w:ascii="Times New Roman" w:hAnsi="Times New Roman" w:cs="Times New Roman"/>
                <w:sz w:val="20"/>
                <w:szCs w:val="24"/>
              </w:rPr>
            </w:pPr>
            <w:r w:rsidRPr="00EA20BF">
              <w:rPr>
                <w:rFonts w:ascii="Times New Roman" w:hAnsi="Times New Roman" w:cs="Times New Roman"/>
                <w:sz w:val="20"/>
                <w:szCs w:val="24"/>
              </w:rPr>
              <w:t>Deliverables or Performance</w:t>
            </w:r>
          </w:p>
        </w:tc>
        <w:tc>
          <w:tcPr>
            <w:tcW w:w="808" w:type="dxa"/>
            <w:tcBorders>
              <w:top w:val="single" w:sz="8" w:space="0" w:color="auto"/>
              <w:left w:val="single" w:sz="8" w:space="0" w:color="auto"/>
              <w:bottom w:val="single" w:sz="8" w:space="0" w:color="auto"/>
              <w:right w:val="single" w:sz="8" w:space="0" w:color="auto"/>
            </w:tcBorders>
            <w:hideMark/>
          </w:tcPr>
          <w:p w14:paraId="3061C002" w14:textId="77777777" w:rsidR="003F43A0" w:rsidRPr="00EA20BF" w:rsidRDefault="003F43A0" w:rsidP="002A279A">
            <w:pPr>
              <w:widowControl/>
              <w:jc w:val="center"/>
              <w:rPr>
                <w:rFonts w:ascii="Times New Roman" w:hAnsi="Times New Roman"/>
                <w:color w:val="000000"/>
                <w:sz w:val="20"/>
                <w:szCs w:val="24"/>
              </w:rPr>
            </w:pPr>
          </w:p>
        </w:tc>
        <w:tc>
          <w:tcPr>
            <w:tcW w:w="593" w:type="dxa"/>
            <w:vMerge/>
            <w:tcBorders>
              <w:top w:val="single" w:sz="8" w:space="0" w:color="auto"/>
              <w:left w:val="single" w:sz="8" w:space="0" w:color="auto"/>
              <w:bottom w:val="single" w:sz="8" w:space="0" w:color="auto"/>
              <w:right w:val="single" w:sz="8" w:space="0" w:color="auto"/>
            </w:tcBorders>
            <w:vAlign w:val="center"/>
            <w:hideMark/>
          </w:tcPr>
          <w:p w14:paraId="310FDDF3" w14:textId="77777777" w:rsidR="003F43A0" w:rsidRPr="00EA20BF" w:rsidRDefault="003F43A0">
            <w:pPr>
              <w:rPr>
                <w:rFonts w:ascii="Times New Roman" w:hAnsi="Times New Roman" w:cs="Times New Roman"/>
                <w:sz w:val="20"/>
                <w:szCs w:val="24"/>
              </w:rPr>
            </w:pPr>
          </w:p>
        </w:tc>
        <w:tc>
          <w:tcPr>
            <w:tcW w:w="767" w:type="dxa"/>
            <w:gridSpan w:val="2"/>
            <w:vMerge/>
            <w:tcBorders>
              <w:top w:val="single" w:sz="8" w:space="0" w:color="auto"/>
              <w:left w:val="single" w:sz="8" w:space="0" w:color="auto"/>
              <w:bottom w:val="single" w:sz="8" w:space="0" w:color="auto"/>
              <w:right w:val="single" w:sz="8" w:space="0" w:color="auto"/>
            </w:tcBorders>
            <w:vAlign w:val="center"/>
            <w:hideMark/>
          </w:tcPr>
          <w:p w14:paraId="48C28938" w14:textId="77777777" w:rsidR="003F43A0" w:rsidRPr="00EA20BF" w:rsidRDefault="003F43A0">
            <w:pPr>
              <w:rPr>
                <w:rFonts w:ascii="Times New Roman" w:hAnsi="Times New Roman" w:cs="Times New Roman"/>
                <w:sz w:val="20"/>
                <w:szCs w:val="24"/>
              </w:rPr>
            </w:pPr>
          </w:p>
        </w:tc>
        <w:tc>
          <w:tcPr>
            <w:tcW w:w="2908" w:type="dxa"/>
            <w:gridSpan w:val="9"/>
            <w:vMerge/>
            <w:tcBorders>
              <w:top w:val="single" w:sz="8" w:space="0" w:color="auto"/>
              <w:left w:val="single" w:sz="8" w:space="0" w:color="auto"/>
              <w:bottom w:val="single" w:sz="8" w:space="0" w:color="auto"/>
              <w:right w:val="single" w:sz="8" w:space="0" w:color="auto"/>
            </w:tcBorders>
            <w:vAlign w:val="center"/>
            <w:hideMark/>
          </w:tcPr>
          <w:p w14:paraId="6A17104B" w14:textId="77777777" w:rsidR="003F43A0" w:rsidRPr="00EA20BF" w:rsidRDefault="003F43A0">
            <w:pPr>
              <w:rPr>
                <w:rFonts w:ascii="Times New Roman" w:hAnsi="Times New Roman" w:cs="Times New Roman"/>
                <w:sz w:val="20"/>
                <w:szCs w:val="24"/>
              </w:rPr>
            </w:pPr>
          </w:p>
        </w:tc>
        <w:tc>
          <w:tcPr>
            <w:tcW w:w="1592" w:type="dxa"/>
            <w:gridSpan w:val="3"/>
            <w:tcBorders>
              <w:top w:val="single" w:sz="8" w:space="0" w:color="auto"/>
              <w:left w:val="single" w:sz="8" w:space="0" w:color="auto"/>
              <w:bottom w:val="single" w:sz="8" w:space="0" w:color="auto"/>
              <w:right w:val="single" w:sz="8" w:space="0" w:color="auto"/>
            </w:tcBorders>
            <w:hideMark/>
          </w:tcPr>
          <w:p w14:paraId="11D8FD1E" w14:textId="77777777" w:rsidR="003F43A0" w:rsidRPr="00EA20BF" w:rsidRDefault="003F43A0">
            <w:pPr>
              <w:widowControl/>
              <w:rPr>
                <w:rFonts w:ascii="Times New Roman" w:hAnsi="Times New Roman"/>
                <w:color w:val="000000"/>
                <w:sz w:val="20"/>
                <w:szCs w:val="24"/>
              </w:rPr>
            </w:pPr>
            <w:r w:rsidRPr="00EA20BF">
              <w:rPr>
                <w:rFonts w:ascii="Times New Roman" w:hAnsi="Times New Roman"/>
                <w:color w:val="000000"/>
                <w:sz w:val="20"/>
                <w:szCs w:val="24"/>
              </w:rPr>
              <w:t>N/A</w:t>
            </w:r>
          </w:p>
        </w:tc>
      </w:tr>
      <w:tr w:rsidR="003F43A0" w:rsidRPr="00EA20BF" w14:paraId="396DDA0C" w14:textId="77777777" w:rsidTr="00A567A1">
        <w:trPr>
          <w:trHeight w:val="225"/>
        </w:trPr>
        <w:tc>
          <w:tcPr>
            <w:tcW w:w="590" w:type="dxa"/>
            <w:tcBorders>
              <w:top w:val="single" w:sz="8" w:space="0" w:color="auto"/>
              <w:left w:val="single" w:sz="8" w:space="0" w:color="auto"/>
              <w:bottom w:val="single" w:sz="8" w:space="0" w:color="auto"/>
              <w:right w:val="single" w:sz="8" w:space="0" w:color="auto"/>
            </w:tcBorders>
            <w:hideMark/>
          </w:tcPr>
          <w:p w14:paraId="7804D700"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X</w:t>
            </w:r>
          </w:p>
        </w:tc>
        <w:tc>
          <w:tcPr>
            <w:tcW w:w="976" w:type="dxa"/>
            <w:gridSpan w:val="2"/>
            <w:tcBorders>
              <w:top w:val="single" w:sz="8" w:space="0" w:color="auto"/>
              <w:left w:val="single" w:sz="8" w:space="0" w:color="auto"/>
              <w:bottom w:val="single" w:sz="8" w:space="0" w:color="auto"/>
              <w:right w:val="single" w:sz="8" w:space="0" w:color="auto"/>
            </w:tcBorders>
            <w:hideMark/>
          </w:tcPr>
          <w:p w14:paraId="6CB90AA4"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G</w:t>
            </w:r>
          </w:p>
        </w:tc>
        <w:tc>
          <w:tcPr>
            <w:tcW w:w="3726" w:type="dxa"/>
            <w:gridSpan w:val="8"/>
            <w:tcBorders>
              <w:top w:val="single" w:sz="8" w:space="0" w:color="auto"/>
              <w:left w:val="single" w:sz="8" w:space="0" w:color="auto"/>
              <w:bottom w:val="single" w:sz="8" w:space="0" w:color="auto"/>
              <w:right w:val="single" w:sz="8" w:space="0" w:color="auto"/>
            </w:tcBorders>
            <w:hideMark/>
          </w:tcPr>
          <w:p w14:paraId="11DA284C" w14:textId="77777777" w:rsidR="003F43A0" w:rsidRPr="00EA20BF" w:rsidRDefault="00F93D21">
            <w:pPr>
              <w:widowControl/>
              <w:rPr>
                <w:rFonts w:ascii="Times New Roman" w:hAnsi="Times New Roman" w:cs="Times New Roman"/>
                <w:sz w:val="20"/>
                <w:szCs w:val="24"/>
              </w:rPr>
            </w:pPr>
            <w:r w:rsidRPr="00EA20BF">
              <w:rPr>
                <w:rFonts w:ascii="Times New Roman" w:hAnsi="Times New Roman" w:cs="Times New Roman"/>
                <w:sz w:val="20"/>
                <w:szCs w:val="24"/>
              </w:rPr>
              <w:t>Contract Administration</w:t>
            </w:r>
          </w:p>
        </w:tc>
        <w:tc>
          <w:tcPr>
            <w:tcW w:w="808" w:type="dxa"/>
            <w:tcBorders>
              <w:top w:val="single" w:sz="8" w:space="0" w:color="auto"/>
              <w:left w:val="single" w:sz="8" w:space="0" w:color="auto"/>
              <w:bottom w:val="single" w:sz="8" w:space="0" w:color="auto"/>
              <w:right w:val="single" w:sz="8" w:space="0" w:color="auto"/>
            </w:tcBorders>
            <w:hideMark/>
          </w:tcPr>
          <w:p w14:paraId="7948A2AE" w14:textId="77777777" w:rsidR="003F43A0" w:rsidRPr="00EA20BF" w:rsidRDefault="003F43A0" w:rsidP="002A279A">
            <w:pPr>
              <w:widowControl/>
              <w:jc w:val="center"/>
              <w:rPr>
                <w:rFonts w:ascii="Times New Roman" w:hAnsi="Times New Roman"/>
                <w:color w:val="000000"/>
                <w:sz w:val="20"/>
                <w:szCs w:val="24"/>
              </w:rPr>
            </w:pPr>
          </w:p>
        </w:tc>
        <w:tc>
          <w:tcPr>
            <w:tcW w:w="593" w:type="dxa"/>
            <w:tcBorders>
              <w:top w:val="single" w:sz="8" w:space="0" w:color="auto"/>
              <w:left w:val="single" w:sz="8" w:space="0" w:color="auto"/>
              <w:bottom w:val="single" w:sz="8" w:space="0" w:color="auto"/>
              <w:right w:val="single" w:sz="8" w:space="0" w:color="auto"/>
            </w:tcBorders>
          </w:tcPr>
          <w:p w14:paraId="7295DA74" w14:textId="77777777" w:rsidR="003F43A0" w:rsidRPr="00EA20BF" w:rsidRDefault="003F43A0">
            <w:pPr>
              <w:widowControl/>
              <w:tabs>
                <w:tab w:val="center" w:pos="4320"/>
                <w:tab w:val="right" w:pos="8640"/>
              </w:tabs>
              <w:jc w:val="center"/>
              <w:rPr>
                <w:rFonts w:ascii="Times New Roman" w:hAnsi="Times New Roman" w:cs="Times New Roman"/>
                <w:sz w:val="20"/>
                <w:szCs w:val="24"/>
              </w:rPr>
            </w:pPr>
          </w:p>
        </w:tc>
        <w:tc>
          <w:tcPr>
            <w:tcW w:w="767" w:type="dxa"/>
            <w:gridSpan w:val="2"/>
            <w:tcBorders>
              <w:top w:val="single" w:sz="8" w:space="0" w:color="auto"/>
              <w:left w:val="single" w:sz="8" w:space="0" w:color="auto"/>
              <w:bottom w:val="single" w:sz="8" w:space="0" w:color="auto"/>
              <w:right w:val="single" w:sz="8" w:space="0" w:color="auto"/>
            </w:tcBorders>
            <w:hideMark/>
          </w:tcPr>
          <w:p w14:paraId="79EA8E0C" w14:textId="77777777" w:rsidR="003F43A0" w:rsidRPr="00EA20BF" w:rsidRDefault="003F43A0">
            <w:pPr>
              <w:widowControl/>
              <w:tabs>
                <w:tab w:val="center" w:pos="4320"/>
                <w:tab w:val="right" w:pos="8640"/>
              </w:tabs>
              <w:jc w:val="center"/>
              <w:rPr>
                <w:rFonts w:ascii="Times New Roman" w:hAnsi="Times New Roman" w:cs="Times New Roman"/>
                <w:sz w:val="20"/>
                <w:szCs w:val="24"/>
              </w:rPr>
            </w:pPr>
            <w:r w:rsidRPr="00EA20BF">
              <w:rPr>
                <w:rFonts w:ascii="Times New Roman" w:hAnsi="Times New Roman" w:cs="Times New Roman"/>
                <w:sz w:val="20"/>
                <w:szCs w:val="24"/>
              </w:rPr>
              <w:t>L</w:t>
            </w:r>
          </w:p>
        </w:tc>
        <w:tc>
          <w:tcPr>
            <w:tcW w:w="2908" w:type="dxa"/>
            <w:gridSpan w:val="9"/>
            <w:tcBorders>
              <w:top w:val="single" w:sz="8" w:space="0" w:color="auto"/>
              <w:left w:val="single" w:sz="8" w:space="0" w:color="auto"/>
              <w:bottom w:val="single" w:sz="8" w:space="0" w:color="auto"/>
              <w:right w:val="single" w:sz="8" w:space="0" w:color="auto"/>
            </w:tcBorders>
            <w:hideMark/>
          </w:tcPr>
          <w:p w14:paraId="36585094" w14:textId="77777777" w:rsidR="003F43A0" w:rsidRPr="00EA20BF" w:rsidRDefault="003F43A0">
            <w:pPr>
              <w:widowControl/>
              <w:tabs>
                <w:tab w:val="center" w:pos="4320"/>
                <w:tab w:val="right" w:pos="8640"/>
              </w:tabs>
              <w:rPr>
                <w:rFonts w:ascii="Times New Roman" w:hAnsi="Times New Roman" w:cs="Times New Roman"/>
                <w:sz w:val="20"/>
                <w:szCs w:val="24"/>
              </w:rPr>
            </w:pPr>
            <w:r w:rsidRPr="00EA20BF">
              <w:rPr>
                <w:rFonts w:ascii="Times New Roman" w:hAnsi="Times New Roman" w:cs="Times New Roman"/>
                <w:sz w:val="20"/>
                <w:szCs w:val="24"/>
              </w:rPr>
              <w:t>Instructions, conditions &amp; notices to offerors</w:t>
            </w:r>
          </w:p>
        </w:tc>
        <w:tc>
          <w:tcPr>
            <w:tcW w:w="1592" w:type="dxa"/>
            <w:gridSpan w:val="3"/>
            <w:tcBorders>
              <w:top w:val="single" w:sz="8" w:space="0" w:color="auto"/>
              <w:left w:val="single" w:sz="8" w:space="0" w:color="auto"/>
              <w:bottom w:val="single" w:sz="8" w:space="0" w:color="auto"/>
              <w:right w:val="single" w:sz="8" w:space="0" w:color="auto"/>
            </w:tcBorders>
            <w:hideMark/>
          </w:tcPr>
          <w:p w14:paraId="75181F18"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N/A</w:t>
            </w:r>
          </w:p>
        </w:tc>
      </w:tr>
      <w:tr w:rsidR="003F43A0" w:rsidRPr="00EA20BF" w14:paraId="5C23ED87" w14:textId="77777777" w:rsidTr="00A567A1">
        <w:trPr>
          <w:trHeight w:val="225"/>
        </w:trPr>
        <w:tc>
          <w:tcPr>
            <w:tcW w:w="590" w:type="dxa"/>
            <w:tcBorders>
              <w:top w:val="single" w:sz="8" w:space="0" w:color="auto"/>
              <w:left w:val="single" w:sz="8" w:space="0" w:color="auto"/>
              <w:bottom w:val="single" w:sz="8" w:space="0" w:color="auto"/>
              <w:right w:val="single" w:sz="8" w:space="0" w:color="auto"/>
            </w:tcBorders>
            <w:hideMark/>
          </w:tcPr>
          <w:p w14:paraId="4652E1CA"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X</w:t>
            </w:r>
          </w:p>
        </w:tc>
        <w:tc>
          <w:tcPr>
            <w:tcW w:w="976" w:type="dxa"/>
            <w:gridSpan w:val="2"/>
            <w:tcBorders>
              <w:top w:val="single" w:sz="8" w:space="0" w:color="auto"/>
              <w:left w:val="single" w:sz="8" w:space="0" w:color="auto"/>
              <w:bottom w:val="single" w:sz="8" w:space="0" w:color="auto"/>
              <w:right w:val="single" w:sz="8" w:space="0" w:color="auto"/>
            </w:tcBorders>
            <w:hideMark/>
          </w:tcPr>
          <w:p w14:paraId="74ACDDA5"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H</w:t>
            </w:r>
          </w:p>
        </w:tc>
        <w:tc>
          <w:tcPr>
            <w:tcW w:w="3726" w:type="dxa"/>
            <w:gridSpan w:val="8"/>
            <w:tcBorders>
              <w:top w:val="single" w:sz="8" w:space="0" w:color="auto"/>
              <w:left w:val="single" w:sz="8" w:space="0" w:color="auto"/>
              <w:bottom w:val="single" w:sz="8" w:space="0" w:color="auto"/>
              <w:right w:val="single" w:sz="8" w:space="0" w:color="auto"/>
            </w:tcBorders>
            <w:hideMark/>
          </w:tcPr>
          <w:p w14:paraId="26BFE5EC"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Special Contract Requirements</w:t>
            </w:r>
          </w:p>
        </w:tc>
        <w:tc>
          <w:tcPr>
            <w:tcW w:w="808" w:type="dxa"/>
            <w:tcBorders>
              <w:top w:val="single" w:sz="8" w:space="0" w:color="auto"/>
              <w:left w:val="single" w:sz="8" w:space="0" w:color="auto"/>
              <w:bottom w:val="single" w:sz="8" w:space="0" w:color="auto"/>
              <w:right w:val="single" w:sz="8" w:space="0" w:color="auto"/>
            </w:tcBorders>
            <w:hideMark/>
          </w:tcPr>
          <w:p w14:paraId="2AE466A0" w14:textId="77777777" w:rsidR="003F43A0" w:rsidRPr="00EA20BF" w:rsidRDefault="003F43A0" w:rsidP="002A279A">
            <w:pPr>
              <w:widowControl/>
              <w:jc w:val="center"/>
              <w:rPr>
                <w:rFonts w:ascii="Times New Roman" w:hAnsi="Times New Roman"/>
                <w:color w:val="000000"/>
                <w:sz w:val="20"/>
                <w:szCs w:val="24"/>
              </w:rPr>
            </w:pPr>
          </w:p>
        </w:tc>
        <w:tc>
          <w:tcPr>
            <w:tcW w:w="593" w:type="dxa"/>
            <w:tcBorders>
              <w:top w:val="single" w:sz="8" w:space="0" w:color="auto"/>
              <w:left w:val="single" w:sz="8" w:space="0" w:color="auto"/>
              <w:bottom w:val="single" w:sz="8" w:space="0" w:color="auto"/>
              <w:right w:val="single" w:sz="8" w:space="0" w:color="auto"/>
            </w:tcBorders>
          </w:tcPr>
          <w:p w14:paraId="1741E471" w14:textId="77777777" w:rsidR="003F43A0" w:rsidRPr="00EA20BF" w:rsidRDefault="003F43A0">
            <w:pPr>
              <w:widowControl/>
              <w:tabs>
                <w:tab w:val="center" w:pos="4320"/>
                <w:tab w:val="right" w:pos="8640"/>
              </w:tabs>
              <w:jc w:val="center"/>
              <w:rPr>
                <w:rFonts w:ascii="Times New Roman" w:hAnsi="Times New Roman" w:cs="Times New Roman"/>
                <w:sz w:val="20"/>
                <w:szCs w:val="24"/>
              </w:rPr>
            </w:pPr>
          </w:p>
        </w:tc>
        <w:tc>
          <w:tcPr>
            <w:tcW w:w="767" w:type="dxa"/>
            <w:gridSpan w:val="2"/>
            <w:tcBorders>
              <w:top w:val="single" w:sz="8" w:space="0" w:color="auto"/>
              <w:left w:val="single" w:sz="8" w:space="0" w:color="auto"/>
              <w:bottom w:val="single" w:sz="8" w:space="0" w:color="auto"/>
              <w:right w:val="single" w:sz="8" w:space="0" w:color="auto"/>
            </w:tcBorders>
            <w:hideMark/>
          </w:tcPr>
          <w:p w14:paraId="55E56E22" w14:textId="77777777" w:rsidR="003F43A0" w:rsidRPr="00EA20BF" w:rsidRDefault="003F43A0">
            <w:pPr>
              <w:widowControl/>
              <w:tabs>
                <w:tab w:val="center" w:pos="4320"/>
                <w:tab w:val="right" w:pos="8640"/>
              </w:tabs>
              <w:jc w:val="center"/>
              <w:rPr>
                <w:rFonts w:ascii="Times New Roman" w:hAnsi="Times New Roman" w:cs="Times New Roman"/>
                <w:sz w:val="20"/>
                <w:szCs w:val="24"/>
              </w:rPr>
            </w:pPr>
            <w:r w:rsidRPr="00EA20BF">
              <w:rPr>
                <w:rFonts w:ascii="Times New Roman" w:hAnsi="Times New Roman" w:cs="Times New Roman"/>
                <w:sz w:val="20"/>
                <w:szCs w:val="24"/>
              </w:rPr>
              <w:t>M</w:t>
            </w:r>
          </w:p>
        </w:tc>
        <w:tc>
          <w:tcPr>
            <w:tcW w:w="2908" w:type="dxa"/>
            <w:gridSpan w:val="9"/>
            <w:tcBorders>
              <w:top w:val="single" w:sz="8" w:space="0" w:color="auto"/>
              <w:left w:val="single" w:sz="8" w:space="0" w:color="auto"/>
              <w:bottom w:val="single" w:sz="8" w:space="0" w:color="auto"/>
              <w:right w:val="single" w:sz="8" w:space="0" w:color="auto"/>
            </w:tcBorders>
            <w:hideMark/>
          </w:tcPr>
          <w:p w14:paraId="5DBEF933" w14:textId="77777777" w:rsidR="003F43A0" w:rsidRPr="00EA20BF" w:rsidRDefault="003F43A0">
            <w:pPr>
              <w:widowControl/>
              <w:tabs>
                <w:tab w:val="center" w:pos="4320"/>
                <w:tab w:val="right" w:pos="8640"/>
              </w:tabs>
              <w:rPr>
                <w:rFonts w:ascii="Times New Roman" w:hAnsi="Times New Roman" w:cs="Times New Roman"/>
                <w:sz w:val="20"/>
                <w:szCs w:val="24"/>
              </w:rPr>
            </w:pPr>
            <w:r w:rsidRPr="00EA20BF">
              <w:rPr>
                <w:rFonts w:ascii="Times New Roman" w:hAnsi="Times New Roman" w:cs="Times New Roman"/>
                <w:sz w:val="20"/>
                <w:szCs w:val="24"/>
              </w:rPr>
              <w:t>Evaluation factors for award</w:t>
            </w:r>
          </w:p>
        </w:tc>
        <w:tc>
          <w:tcPr>
            <w:tcW w:w="1592" w:type="dxa"/>
            <w:gridSpan w:val="3"/>
            <w:tcBorders>
              <w:top w:val="single" w:sz="8" w:space="0" w:color="auto"/>
              <w:left w:val="single" w:sz="8" w:space="0" w:color="auto"/>
              <w:bottom w:val="single" w:sz="8" w:space="0" w:color="auto"/>
              <w:right w:val="single" w:sz="8" w:space="0" w:color="auto"/>
            </w:tcBorders>
            <w:hideMark/>
          </w:tcPr>
          <w:p w14:paraId="026AF41F" w14:textId="77777777" w:rsidR="003F43A0" w:rsidRPr="00EA20BF" w:rsidRDefault="003F43A0">
            <w:pPr>
              <w:widowControl/>
              <w:rPr>
                <w:rFonts w:ascii="Times New Roman" w:hAnsi="Times New Roman" w:cs="Times New Roman"/>
                <w:color w:val="000000"/>
                <w:sz w:val="20"/>
                <w:szCs w:val="24"/>
              </w:rPr>
            </w:pPr>
            <w:r w:rsidRPr="00EA20BF">
              <w:rPr>
                <w:rFonts w:ascii="Times New Roman" w:hAnsi="Times New Roman" w:cs="Times New Roman"/>
                <w:color w:val="000000"/>
                <w:sz w:val="20"/>
                <w:szCs w:val="24"/>
              </w:rPr>
              <w:t>N/A</w:t>
            </w:r>
          </w:p>
        </w:tc>
      </w:tr>
      <w:tr w:rsidR="003F43A0" w:rsidRPr="00EA20BF" w14:paraId="0FDAA578" w14:textId="77777777" w:rsidTr="00A567A1">
        <w:tc>
          <w:tcPr>
            <w:tcW w:w="11960" w:type="dxa"/>
            <w:gridSpan w:val="27"/>
            <w:tcBorders>
              <w:top w:val="single" w:sz="8" w:space="0" w:color="auto"/>
              <w:left w:val="single" w:sz="8" w:space="0" w:color="auto"/>
              <w:bottom w:val="single" w:sz="8" w:space="0" w:color="auto"/>
              <w:right w:val="single" w:sz="8" w:space="0" w:color="auto"/>
            </w:tcBorders>
            <w:hideMark/>
          </w:tcPr>
          <w:p w14:paraId="695C2A96" w14:textId="77777777" w:rsidR="003F43A0" w:rsidRPr="00EA20BF" w:rsidRDefault="003F43A0">
            <w:pPr>
              <w:widowControl/>
              <w:jc w:val="center"/>
              <w:rPr>
                <w:rFonts w:ascii="Times New Roman" w:hAnsi="Times New Roman" w:cs="Times New Roman"/>
                <w:sz w:val="20"/>
                <w:szCs w:val="24"/>
              </w:rPr>
            </w:pPr>
            <w:r w:rsidRPr="00EA20BF">
              <w:rPr>
                <w:rFonts w:ascii="Times New Roman" w:hAnsi="Times New Roman" w:cs="Times New Roman"/>
                <w:sz w:val="20"/>
                <w:szCs w:val="24"/>
              </w:rPr>
              <w:t>Contracting Officer will complete Item 17 or 18 as applicable</w:t>
            </w:r>
          </w:p>
        </w:tc>
      </w:tr>
      <w:tr w:rsidR="003F43A0" w:rsidRPr="00EA20BF" w14:paraId="2C4F2DC8" w14:textId="77777777" w:rsidTr="00A567A1">
        <w:tc>
          <w:tcPr>
            <w:tcW w:w="6100" w:type="dxa"/>
            <w:gridSpan w:val="12"/>
            <w:tcBorders>
              <w:top w:val="single" w:sz="8" w:space="0" w:color="auto"/>
              <w:left w:val="single" w:sz="8" w:space="0" w:color="auto"/>
              <w:bottom w:val="single" w:sz="8" w:space="0" w:color="auto"/>
              <w:right w:val="single" w:sz="8" w:space="0" w:color="auto"/>
            </w:tcBorders>
            <w:hideMark/>
          </w:tcPr>
          <w:p w14:paraId="520AB26D" w14:textId="77777777" w:rsidR="003F43A0" w:rsidRPr="00EA20BF" w:rsidRDefault="003F43A0">
            <w:pPr>
              <w:widowControl/>
              <w:rPr>
                <w:rFonts w:ascii="Times New Roman" w:hAnsi="Times New Roman" w:cs="Times New Roman"/>
                <w:sz w:val="18"/>
                <w:szCs w:val="18"/>
              </w:rPr>
            </w:pPr>
            <w:r w:rsidRPr="00EA20BF">
              <w:rPr>
                <w:rFonts w:ascii="Times New Roman" w:hAnsi="Times New Roman" w:cs="Times New Roman"/>
                <w:sz w:val="20"/>
                <w:szCs w:val="24"/>
              </w:rPr>
              <w:t xml:space="preserve">17. </w:t>
            </w:r>
            <w:r w:rsidR="00640419" w:rsidRPr="00EA20BF">
              <w:rPr>
                <w:rFonts w:ascii="Times New Roman" w:hAnsi="Times New Roman" w:cs="Times New Roman"/>
                <w:sz w:val="20"/>
                <w:szCs w:val="24"/>
              </w:rPr>
              <w:fldChar w:fldCharType="begin">
                <w:ffData>
                  <w:name w:val="Check9"/>
                  <w:enabled/>
                  <w:calcOnExit w:val="0"/>
                  <w:checkBox>
                    <w:size w:val="20"/>
                    <w:default w:val="1"/>
                  </w:checkBox>
                </w:ffData>
              </w:fldChar>
            </w:r>
            <w:r w:rsidRPr="00EA20BF">
              <w:rPr>
                <w:rFonts w:ascii="Times New Roman" w:hAnsi="Times New Roman" w:cs="Times New Roman"/>
                <w:sz w:val="20"/>
                <w:szCs w:val="24"/>
              </w:rPr>
              <w:instrText xml:space="preserve"> FORMCHECKBOX </w:instrText>
            </w:r>
            <w:r w:rsidR="003647EF">
              <w:rPr>
                <w:rFonts w:ascii="Times New Roman" w:hAnsi="Times New Roman" w:cs="Times New Roman"/>
                <w:sz w:val="20"/>
                <w:szCs w:val="24"/>
              </w:rPr>
            </w:r>
            <w:r w:rsidR="003647EF">
              <w:rPr>
                <w:rFonts w:ascii="Times New Roman" w:hAnsi="Times New Roman" w:cs="Times New Roman"/>
                <w:sz w:val="20"/>
                <w:szCs w:val="24"/>
              </w:rPr>
              <w:fldChar w:fldCharType="separate"/>
            </w:r>
            <w:r w:rsidR="00640419" w:rsidRPr="00EA20BF">
              <w:rPr>
                <w:sz w:val="20"/>
                <w:szCs w:val="24"/>
              </w:rPr>
              <w:fldChar w:fldCharType="end"/>
            </w:r>
            <w:r w:rsidRPr="00EA20BF">
              <w:rPr>
                <w:rFonts w:ascii="Times New Roman" w:hAnsi="Times New Roman" w:cs="Times New Roman"/>
                <w:sz w:val="20"/>
                <w:szCs w:val="24"/>
              </w:rPr>
              <w:t xml:space="preserve">CONTRACTOR’S NEGOTIATED AGREEMENT </w:t>
            </w:r>
            <w:r w:rsidRPr="00EA20BF">
              <w:rPr>
                <w:rFonts w:ascii="Times New Roman" w:hAnsi="Times New Roman" w:cs="Times New Roman"/>
                <w:sz w:val="18"/>
                <w:szCs w:val="18"/>
              </w:rPr>
              <w:t xml:space="preserve">(Contractor is </w:t>
            </w:r>
          </w:p>
          <w:p w14:paraId="7F6BE486" w14:textId="77777777" w:rsidR="003F43A0" w:rsidRPr="00EA20BF" w:rsidRDefault="003F43A0">
            <w:pPr>
              <w:widowControl/>
              <w:rPr>
                <w:rFonts w:ascii="Times New Roman" w:hAnsi="Times New Roman" w:cs="Times New Roman"/>
                <w:sz w:val="18"/>
                <w:szCs w:val="18"/>
              </w:rPr>
            </w:pPr>
            <w:r w:rsidRPr="00EA20BF">
              <w:rPr>
                <w:rFonts w:ascii="Times New Roman" w:hAnsi="Times New Roman" w:cs="Times New Roman"/>
                <w:sz w:val="18"/>
                <w:szCs w:val="18"/>
              </w:rPr>
              <w:t xml:space="preserve">Required to sign this document and return </w:t>
            </w:r>
            <w:proofErr w:type="gramStart"/>
            <w:r w:rsidRPr="00EA20BF">
              <w:rPr>
                <w:rFonts w:ascii="Times New Roman" w:hAnsi="Times New Roman" w:cs="Times New Roman"/>
                <w:sz w:val="18"/>
                <w:szCs w:val="18"/>
              </w:rPr>
              <w:t xml:space="preserve">   (</w:t>
            </w:r>
            <w:proofErr w:type="gramEnd"/>
            <w:r w:rsidRPr="00EA20BF">
              <w:rPr>
                <w:rFonts w:ascii="Times New Roman" w:hAnsi="Times New Roman" w:cs="Times New Roman"/>
                <w:sz w:val="18"/>
                <w:szCs w:val="18"/>
              </w:rPr>
              <w:t>4) copies to issuing office.) Contractor agrees to furnish and deliver all items, perform all the services set forth or otherwise identified above and on any continuation sheets, for the consideration stated herein.  The rights and obligations of the parties to this contract shall be subject to and governed by the following documents: (a) this award/contract, (b) the solicitation, if any, and (c) such provisions, representations, certifications, and specifications, as are attached or incorporated by reference herein.  (Attachments are listed herein.)</w:t>
            </w:r>
          </w:p>
        </w:tc>
        <w:tc>
          <w:tcPr>
            <w:tcW w:w="5860" w:type="dxa"/>
            <w:gridSpan w:val="15"/>
            <w:tcBorders>
              <w:top w:val="single" w:sz="8" w:space="0" w:color="auto"/>
              <w:left w:val="single" w:sz="8" w:space="0" w:color="auto"/>
              <w:bottom w:val="single" w:sz="8" w:space="0" w:color="auto"/>
              <w:right w:val="single" w:sz="8" w:space="0" w:color="auto"/>
            </w:tcBorders>
            <w:hideMark/>
          </w:tcPr>
          <w:p w14:paraId="692ADC38"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 xml:space="preserve">18. </w:t>
            </w:r>
            <w:r w:rsidR="00640419" w:rsidRPr="00EA20BF">
              <w:rPr>
                <w:rFonts w:ascii="Times New Roman" w:hAnsi="Times New Roman" w:cs="Times New Roman"/>
                <w:sz w:val="20"/>
                <w:szCs w:val="24"/>
              </w:rPr>
              <w:fldChar w:fldCharType="begin">
                <w:ffData>
                  <w:name w:val="Check10"/>
                  <w:enabled/>
                  <w:calcOnExit w:val="0"/>
                  <w:checkBox>
                    <w:sizeAuto/>
                    <w:default w:val="0"/>
                  </w:checkBox>
                </w:ffData>
              </w:fldChar>
            </w:r>
            <w:r w:rsidRPr="00EA20BF">
              <w:rPr>
                <w:rFonts w:ascii="Times New Roman" w:hAnsi="Times New Roman" w:cs="Times New Roman"/>
                <w:sz w:val="20"/>
                <w:szCs w:val="24"/>
              </w:rPr>
              <w:instrText xml:space="preserve"> FORMCHECKBOX </w:instrText>
            </w:r>
            <w:r w:rsidR="003647EF">
              <w:rPr>
                <w:rFonts w:ascii="Times New Roman" w:hAnsi="Times New Roman" w:cs="Times New Roman"/>
                <w:sz w:val="20"/>
                <w:szCs w:val="24"/>
              </w:rPr>
            </w:r>
            <w:r w:rsidR="003647EF">
              <w:rPr>
                <w:rFonts w:ascii="Times New Roman" w:hAnsi="Times New Roman" w:cs="Times New Roman"/>
                <w:sz w:val="20"/>
                <w:szCs w:val="24"/>
              </w:rPr>
              <w:fldChar w:fldCharType="separate"/>
            </w:r>
            <w:r w:rsidR="00640419" w:rsidRPr="00EA20BF">
              <w:rPr>
                <w:sz w:val="20"/>
                <w:szCs w:val="24"/>
              </w:rPr>
              <w:fldChar w:fldCharType="end"/>
            </w:r>
            <w:r w:rsidRPr="00EA20BF">
              <w:rPr>
                <w:rFonts w:ascii="Times New Roman" w:hAnsi="Times New Roman" w:cs="Times New Roman"/>
                <w:sz w:val="20"/>
                <w:szCs w:val="24"/>
              </w:rPr>
              <w:t xml:space="preserve"> AWARD </w:t>
            </w:r>
            <w:r w:rsidRPr="00EA20BF">
              <w:rPr>
                <w:rFonts w:ascii="Times New Roman" w:hAnsi="Times New Roman" w:cs="Times New Roman"/>
                <w:sz w:val="18"/>
                <w:szCs w:val="18"/>
              </w:rPr>
              <w:t>(Contractor is not required to sign this document.)  Your offer on Solicitation Number including the additions or changes made by which additions or changes are set forth in full above, is hereby accepted as to the items listed above and on any continuation sheets.  This award consummates the contract which consists of the following documents: (a) the Government’s solicitation and your offer, and (b) this award/contract.  No further contractual document is necessary.</w:t>
            </w:r>
          </w:p>
        </w:tc>
      </w:tr>
      <w:tr w:rsidR="003F43A0" w:rsidRPr="00EA20BF" w14:paraId="476FAE74" w14:textId="77777777" w:rsidTr="00A567A1">
        <w:tc>
          <w:tcPr>
            <w:tcW w:w="6100" w:type="dxa"/>
            <w:gridSpan w:val="12"/>
            <w:tcBorders>
              <w:top w:val="single" w:sz="8" w:space="0" w:color="auto"/>
              <w:left w:val="single" w:sz="8" w:space="0" w:color="auto"/>
              <w:bottom w:val="single" w:sz="8" w:space="0" w:color="auto"/>
              <w:right w:val="single" w:sz="8" w:space="0" w:color="auto"/>
            </w:tcBorders>
          </w:tcPr>
          <w:p w14:paraId="04D87503" w14:textId="7F0D9AC0" w:rsidR="002A73A2"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19A. Name and Title of Signer (Type or print)</w:t>
            </w:r>
          </w:p>
          <w:p w14:paraId="23B9D054" w14:textId="47F6AD76" w:rsidR="003F43A0" w:rsidRPr="00EA20BF" w:rsidRDefault="002A73A2">
            <w:pPr>
              <w:widowControl/>
              <w:rPr>
                <w:rFonts w:ascii="Times New Roman" w:hAnsi="Times New Roman" w:cs="Times New Roman"/>
                <w:sz w:val="20"/>
                <w:szCs w:val="24"/>
              </w:rPr>
            </w:pPr>
            <w:r w:rsidRPr="00EA20BF">
              <w:rPr>
                <w:rFonts w:ascii="Times New Roman" w:hAnsi="Times New Roman" w:cs="Times New Roman"/>
                <w:sz w:val="20"/>
                <w:szCs w:val="24"/>
              </w:rPr>
              <w:t>Arthur Barrett, Senior Vice President</w:t>
            </w:r>
          </w:p>
        </w:tc>
        <w:tc>
          <w:tcPr>
            <w:tcW w:w="5860" w:type="dxa"/>
            <w:gridSpan w:val="15"/>
            <w:tcBorders>
              <w:top w:val="single" w:sz="8" w:space="0" w:color="auto"/>
              <w:left w:val="single" w:sz="8" w:space="0" w:color="auto"/>
              <w:bottom w:val="single" w:sz="8" w:space="0" w:color="auto"/>
              <w:right w:val="single" w:sz="8" w:space="0" w:color="auto"/>
            </w:tcBorders>
            <w:hideMark/>
          </w:tcPr>
          <w:p w14:paraId="2A79E9A7" w14:textId="77777777" w:rsidR="003F43A0" w:rsidRPr="00EA20BF" w:rsidRDefault="003F43A0">
            <w:pPr>
              <w:widowControl/>
              <w:rPr>
                <w:rFonts w:ascii="Times New Roman" w:hAnsi="Times New Roman" w:cs="Times New Roman"/>
                <w:noProof/>
                <w:sz w:val="20"/>
                <w:szCs w:val="24"/>
              </w:rPr>
            </w:pPr>
            <w:r w:rsidRPr="00EA20BF">
              <w:rPr>
                <w:rFonts w:ascii="Times New Roman" w:hAnsi="Times New Roman" w:cs="Times New Roman"/>
                <w:noProof/>
                <w:sz w:val="20"/>
                <w:szCs w:val="24"/>
              </w:rPr>
              <w:t>20A. Name of Contracting Officer, DDOT</w:t>
            </w:r>
          </w:p>
          <w:p w14:paraId="22057BEB" w14:textId="6FFFBA98" w:rsidR="003F43A0" w:rsidRPr="00EA20BF" w:rsidRDefault="00BC322A" w:rsidP="00814110">
            <w:pPr>
              <w:widowControl/>
              <w:rPr>
                <w:rFonts w:ascii="Times New Roman" w:hAnsi="Times New Roman" w:cs="Times New Roman"/>
                <w:noProof/>
                <w:sz w:val="20"/>
                <w:szCs w:val="24"/>
              </w:rPr>
            </w:pPr>
            <w:r w:rsidRPr="00EA20BF">
              <w:rPr>
                <w:rFonts w:ascii="Times New Roman" w:hAnsi="Times New Roman" w:cs="Times New Roman"/>
                <w:noProof/>
                <w:sz w:val="20"/>
                <w:szCs w:val="24"/>
              </w:rPr>
              <w:tab/>
            </w:r>
            <w:r w:rsidR="007E46B7">
              <w:rPr>
                <w:rFonts w:ascii="Times New Roman" w:hAnsi="Times New Roman" w:cs="Times New Roman"/>
                <w:noProof/>
                <w:sz w:val="20"/>
                <w:szCs w:val="24"/>
              </w:rPr>
              <w:t>Margaret Platek</w:t>
            </w:r>
          </w:p>
        </w:tc>
      </w:tr>
      <w:tr w:rsidR="003F43A0" w:rsidRPr="00EA20BF" w14:paraId="15248A96" w14:textId="77777777" w:rsidTr="00A567A1">
        <w:tc>
          <w:tcPr>
            <w:tcW w:w="4289" w:type="dxa"/>
            <w:gridSpan w:val="8"/>
            <w:tcBorders>
              <w:top w:val="single" w:sz="8" w:space="0" w:color="auto"/>
              <w:left w:val="single" w:sz="8" w:space="0" w:color="auto"/>
              <w:bottom w:val="single" w:sz="8" w:space="0" w:color="auto"/>
              <w:right w:val="single" w:sz="8" w:space="0" w:color="auto"/>
            </w:tcBorders>
          </w:tcPr>
          <w:p w14:paraId="228467F1"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19B. Name of Contractor</w:t>
            </w:r>
          </w:p>
          <w:p w14:paraId="5D696F7E" w14:textId="507901DD" w:rsidR="002A73A2" w:rsidRPr="00EA20BF" w:rsidRDefault="002A73A2">
            <w:pPr>
              <w:widowControl/>
              <w:rPr>
                <w:rFonts w:ascii="Times New Roman" w:hAnsi="Times New Roman" w:cs="Times New Roman"/>
                <w:sz w:val="20"/>
                <w:szCs w:val="24"/>
              </w:rPr>
            </w:pPr>
            <w:r w:rsidRPr="00EA20BF">
              <w:rPr>
                <w:rFonts w:ascii="Times New Roman" w:hAnsi="Times New Roman" w:cs="Times New Roman"/>
                <w:sz w:val="20"/>
                <w:szCs w:val="24"/>
              </w:rPr>
              <w:t>Gannett Fl</w:t>
            </w:r>
            <w:ins w:id="6" w:author="Martha Averso" w:date="2020-02-05T12:44:00Z">
              <w:r w:rsidR="00E17DCC">
                <w:rPr>
                  <w:rFonts w:ascii="Times New Roman" w:hAnsi="Times New Roman" w:cs="Times New Roman"/>
                  <w:sz w:val="20"/>
                  <w:szCs w:val="24"/>
                </w:rPr>
                <w:t>e</w:t>
              </w:r>
            </w:ins>
            <w:del w:id="7" w:author="Martha Averso" w:date="2020-02-05T12:44:00Z">
              <w:r w:rsidRPr="00EA20BF" w:rsidDel="00E17DCC">
                <w:rPr>
                  <w:rFonts w:ascii="Times New Roman" w:hAnsi="Times New Roman" w:cs="Times New Roman"/>
                  <w:sz w:val="20"/>
                  <w:szCs w:val="24"/>
                </w:rPr>
                <w:delText>a</w:delText>
              </w:r>
            </w:del>
            <w:r w:rsidRPr="00EA20BF">
              <w:rPr>
                <w:rFonts w:ascii="Times New Roman" w:hAnsi="Times New Roman" w:cs="Times New Roman"/>
                <w:sz w:val="20"/>
                <w:szCs w:val="24"/>
              </w:rPr>
              <w:t>ming Engineers &amp; Architects, PC.</w:t>
            </w:r>
          </w:p>
          <w:p w14:paraId="4C944D2F" w14:textId="77777777" w:rsidR="003F43A0" w:rsidRPr="00EA20BF" w:rsidRDefault="003F43A0">
            <w:pPr>
              <w:widowControl/>
              <w:rPr>
                <w:rFonts w:ascii="Times New Roman" w:hAnsi="Times New Roman" w:cs="Times New Roman"/>
                <w:sz w:val="20"/>
                <w:szCs w:val="24"/>
              </w:rPr>
            </w:pPr>
          </w:p>
          <w:p w14:paraId="77BE9254" w14:textId="77777777" w:rsidR="003F43A0" w:rsidRPr="00EA20BF" w:rsidRDefault="003F43A0">
            <w:pPr>
              <w:widowControl/>
              <w:rPr>
                <w:rFonts w:ascii="Times New Roman" w:hAnsi="Times New Roman" w:cs="Times New Roman"/>
                <w:sz w:val="20"/>
                <w:szCs w:val="24"/>
              </w:rPr>
            </w:pPr>
          </w:p>
          <w:p w14:paraId="65009E51" w14:textId="77777777" w:rsidR="003F43A0" w:rsidRPr="00EA20BF" w:rsidRDefault="003F43A0">
            <w:pPr>
              <w:widowControl/>
              <w:jc w:val="right"/>
              <w:rPr>
                <w:rFonts w:ascii="Times New Roman" w:hAnsi="Times New Roman" w:cs="Times New Roman"/>
                <w:sz w:val="20"/>
                <w:szCs w:val="24"/>
              </w:rPr>
            </w:pPr>
            <w:r w:rsidRPr="00EA20BF">
              <w:rPr>
                <w:rFonts w:ascii="Times New Roman" w:hAnsi="Times New Roman" w:cs="Times New Roman"/>
                <w:sz w:val="20"/>
                <w:szCs w:val="24"/>
              </w:rPr>
              <w:t>(Signature of person authorized to sign)</w:t>
            </w:r>
          </w:p>
        </w:tc>
        <w:tc>
          <w:tcPr>
            <w:tcW w:w="1811" w:type="dxa"/>
            <w:gridSpan w:val="4"/>
            <w:tcBorders>
              <w:top w:val="single" w:sz="8" w:space="0" w:color="auto"/>
              <w:left w:val="single" w:sz="8" w:space="0" w:color="auto"/>
              <w:bottom w:val="single" w:sz="8" w:space="0" w:color="auto"/>
              <w:right w:val="single" w:sz="8" w:space="0" w:color="auto"/>
            </w:tcBorders>
          </w:tcPr>
          <w:p w14:paraId="63C688BA"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19C. Date Signed</w:t>
            </w:r>
          </w:p>
          <w:p w14:paraId="527838B6" w14:textId="77777777" w:rsidR="003F43A0" w:rsidRPr="00EA20BF" w:rsidRDefault="003F43A0">
            <w:pPr>
              <w:widowControl/>
              <w:rPr>
                <w:rFonts w:ascii="Times New Roman" w:hAnsi="Times New Roman" w:cs="Times New Roman"/>
                <w:sz w:val="20"/>
                <w:szCs w:val="24"/>
              </w:rPr>
            </w:pPr>
          </w:p>
          <w:p w14:paraId="69248298" w14:textId="77777777" w:rsidR="003F43A0" w:rsidRPr="00EA20BF" w:rsidRDefault="003F43A0">
            <w:pPr>
              <w:widowControl/>
              <w:rPr>
                <w:rFonts w:ascii="Times New Roman" w:hAnsi="Times New Roman" w:cs="Times New Roman"/>
                <w:sz w:val="20"/>
                <w:szCs w:val="24"/>
              </w:rPr>
            </w:pPr>
          </w:p>
        </w:tc>
        <w:tc>
          <w:tcPr>
            <w:tcW w:w="3610" w:type="dxa"/>
            <w:gridSpan w:val="7"/>
            <w:tcBorders>
              <w:top w:val="single" w:sz="8" w:space="0" w:color="auto"/>
              <w:left w:val="single" w:sz="8" w:space="0" w:color="auto"/>
              <w:bottom w:val="single" w:sz="8" w:space="0" w:color="auto"/>
              <w:right w:val="single" w:sz="8" w:space="0" w:color="auto"/>
            </w:tcBorders>
          </w:tcPr>
          <w:p w14:paraId="38B2F150"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20B. District of Columbia</w:t>
            </w:r>
          </w:p>
          <w:p w14:paraId="43E059B6" w14:textId="77777777" w:rsidR="003F43A0" w:rsidRPr="00EA20BF" w:rsidRDefault="003F43A0">
            <w:pPr>
              <w:widowControl/>
              <w:rPr>
                <w:rFonts w:ascii="Times New Roman" w:hAnsi="Times New Roman" w:cs="Times New Roman"/>
                <w:sz w:val="20"/>
                <w:szCs w:val="24"/>
              </w:rPr>
            </w:pPr>
          </w:p>
          <w:p w14:paraId="10DE782E" w14:textId="77777777" w:rsidR="003F43A0" w:rsidRPr="00EA20BF" w:rsidRDefault="003F43A0">
            <w:pPr>
              <w:widowControl/>
              <w:jc w:val="right"/>
              <w:rPr>
                <w:rFonts w:ascii="Times New Roman" w:hAnsi="Times New Roman" w:cs="Times New Roman"/>
                <w:sz w:val="20"/>
                <w:szCs w:val="24"/>
              </w:rPr>
            </w:pPr>
          </w:p>
          <w:p w14:paraId="213061EC" w14:textId="77777777" w:rsidR="002A73A2" w:rsidRPr="00EA20BF" w:rsidRDefault="002A73A2">
            <w:pPr>
              <w:widowControl/>
              <w:jc w:val="right"/>
              <w:rPr>
                <w:rFonts w:ascii="Times New Roman" w:hAnsi="Times New Roman" w:cs="Times New Roman"/>
                <w:sz w:val="20"/>
                <w:szCs w:val="24"/>
              </w:rPr>
            </w:pPr>
          </w:p>
          <w:p w14:paraId="62760B89" w14:textId="77777777" w:rsidR="003F43A0" w:rsidRPr="00EA20BF" w:rsidRDefault="003F43A0">
            <w:pPr>
              <w:widowControl/>
              <w:jc w:val="right"/>
              <w:rPr>
                <w:rFonts w:ascii="Times New Roman" w:hAnsi="Times New Roman" w:cs="Times New Roman"/>
                <w:sz w:val="20"/>
                <w:szCs w:val="24"/>
              </w:rPr>
            </w:pPr>
            <w:r w:rsidRPr="00EA20BF">
              <w:rPr>
                <w:rFonts w:ascii="Times New Roman" w:hAnsi="Times New Roman" w:cs="Times New Roman"/>
                <w:sz w:val="20"/>
                <w:szCs w:val="24"/>
              </w:rPr>
              <w:t>(Signature of Contracting Officer)</w:t>
            </w:r>
          </w:p>
        </w:tc>
        <w:tc>
          <w:tcPr>
            <w:tcW w:w="2250" w:type="dxa"/>
            <w:gridSpan w:val="8"/>
            <w:tcBorders>
              <w:top w:val="single" w:sz="8" w:space="0" w:color="auto"/>
              <w:left w:val="single" w:sz="8" w:space="0" w:color="auto"/>
              <w:bottom w:val="single" w:sz="8" w:space="0" w:color="auto"/>
              <w:right w:val="single" w:sz="8" w:space="0" w:color="auto"/>
            </w:tcBorders>
            <w:hideMark/>
          </w:tcPr>
          <w:p w14:paraId="65A5651A" w14:textId="77777777" w:rsidR="003F43A0" w:rsidRPr="00EA20BF" w:rsidRDefault="003F43A0">
            <w:pPr>
              <w:widowControl/>
              <w:rPr>
                <w:rFonts w:ascii="Times New Roman" w:hAnsi="Times New Roman" w:cs="Times New Roman"/>
                <w:sz w:val="20"/>
                <w:szCs w:val="24"/>
              </w:rPr>
            </w:pPr>
            <w:r w:rsidRPr="00EA20BF">
              <w:rPr>
                <w:rFonts w:ascii="Times New Roman" w:hAnsi="Times New Roman" w:cs="Times New Roman"/>
                <w:sz w:val="20"/>
                <w:szCs w:val="24"/>
              </w:rPr>
              <w:t>20C. Date Signed</w:t>
            </w:r>
          </w:p>
        </w:tc>
      </w:tr>
    </w:tbl>
    <w:p w14:paraId="35696C33" w14:textId="77777777" w:rsidR="003F43A0" w:rsidRPr="003F43A0" w:rsidRDefault="003F43A0" w:rsidP="003F43A0">
      <w:pPr>
        <w:widowControl/>
        <w:spacing w:line="276" w:lineRule="auto"/>
        <w:jc w:val="center"/>
        <w:rPr>
          <w:rFonts w:eastAsia="Times New Roman" w:cs="Times New Roman"/>
          <w:sz w:val="24"/>
          <w:szCs w:val="24"/>
        </w:rPr>
        <w:sectPr w:rsidR="003F43A0" w:rsidRPr="003F43A0" w:rsidSect="00814110">
          <w:footerReference w:type="default" r:id="rId9"/>
          <w:headerReference w:type="first" r:id="rId10"/>
          <w:footerReference w:type="first" r:id="rId11"/>
          <w:type w:val="continuous"/>
          <w:pgSz w:w="12240" w:h="15840" w:code="1"/>
          <w:pgMar w:top="1382" w:right="1714" w:bottom="288" w:left="1714" w:header="576" w:footer="144" w:gutter="0"/>
          <w:cols w:space="720"/>
          <w:titlePg/>
          <w:docGrid w:linePitch="299"/>
        </w:sectPr>
      </w:pPr>
    </w:p>
    <w:p w14:paraId="2868A3D1" w14:textId="0388EF10" w:rsidR="00F113B1" w:rsidRPr="00F64339" w:rsidRDefault="00F113B1" w:rsidP="00F64339">
      <w:pPr>
        <w:pStyle w:val="BodyText"/>
        <w:ind w:left="180"/>
        <w:rPr>
          <w:b/>
        </w:rPr>
      </w:pPr>
      <w:r w:rsidRPr="00F64339">
        <w:lastRenderedPageBreak/>
        <w:t>This CONTRACT, entitled D.C. Contract No. DCKA- 201</w:t>
      </w:r>
      <w:r w:rsidR="003176D4" w:rsidRPr="00F64339">
        <w:t>8</w:t>
      </w:r>
      <w:r w:rsidRPr="00F64339">
        <w:t>-C-00</w:t>
      </w:r>
      <w:r w:rsidR="007C40DC" w:rsidRPr="00F64339">
        <w:t>14</w:t>
      </w:r>
      <w:r w:rsidRPr="00F64339">
        <w:t xml:space="preserve"> (“Contract”) entered into this </w:t>
      </w:r>
      <w:r w:rsidR="007E46B7">
        <w:rPr>
          <w:u w:val="single"/>
        </w:rPr>
        <w:tab/>
        <w:t>17</w:t>
      </w:r>
      <w:r w:rsidR="007E46B7">
        <w:rPr>
          <w:u w:val="single"/>
        </w:rPr>
        <w:tab/>
      </w:r>
      <w:r w:rsidRPr="00F64339">
        <w:t xml:space="preserve"> day of</w:t>
      </w:r>
      <w:r w:rsidR="007E46B7">
        <w:rPr>
          <w:u w:val="single"/>
        </w:rPr>
        <w:tab/>
        <w:t>January</w:t>
      </w:r>
      <w:r w:rsidR="007E46B7">
        <w:rPr>
          <w:u w:val="single"/>
        </w:rPr>
        <w:tab/>
      </w:r>
      <w:r w:rsidR="009E6B94" w:rsidRPr="00F64339">
        <w:t xml:space="preserve">, </w:t>
      </w:r>
      <w:r w:rsidR="00F100D4" w:rsidRPr="00F64339">
        <w:t>20</w:t>
      </w:r>
      <w:r w:rsidR="007E46B7">
        <w:t>20</w:t>
      </w:r>
      <w:r w:rsidR="00F100D4" w:rsidRPr="00F64339">
        <w:t xml:space="preserve"> </w:t>
      </w:r>
      <w:r w:rsidRPr="00F64339">
        <w:t xml:space="preserve">by and between the DISTRICT OF COLUMBIA (the “District”), the Office of Contracting and Procurement (“OCP”), on behalf of the District Department of Transportation (“DDOT”) and </w:t>
      </w:r>
      <w:r w:rsidR="007C40DC" w:rsidRPr="00F64339">
        <w:t>Gannett Fleming</w:t>
      </w:r>
      <w:r w:rsidR="00C86417" w:rsidRPr="00F64339">
        <w:t>, Inc.,</w:t>
      </w:r>
      <w:r w:rsidR="007C40DC" w:rsidRPr="00F64339">
        <w:t xml:space="preserve"> of</w:t>
      </w:r>
      <w:r w:rsidR="00C86417" w:rsidRPr="00F64339">
        <w:t xml:space="preserve"> 207 Senate Avenue, Camp Hill, PA  17011-2316 </w:t>
      </w:r>
      <w:r w:rsidRPr="00F64339">
        <w:t>(“Contractor” or “Consultant”) as a contractor for architect and engineering services.</w:t>
      </w:r>
    </w:p>
    <w:p w14:paraId="516140BF" w14:textId="77777777" w:rsidR="000A36CD" w:rsidRPr="00F64339" w:rsidRDefault="000A36CD" w:rsidP="003F43A0">
      <w:pPr>
        <w:pStyle w:val="Heading1"/>
        <w:widowControl/>
        <w:spacing w:before="72" w:line="276" w:lineRule="auto"/>
        <w:ind w:left="180"/>
        <w:rPr>
          <w:spacing w:val="-1"/>
        </w:rPr>
      </w:pPr>
    </w:p>
    <w:p w14:paraId="1AFDC597" w14:textId="77777777" w:rsidR="00185D87" w:rsidRPr="00F64339" w:rsidRDefault="00F113B1" w:rsidP="003F43A0">
      <w:pPr>
        <w:pStyle w:val="Heading1"/>
        <w:widowControl/>
        <w:spacing w:before="72" w:line="276" w:lineRule="auto"/>
        <w:ind w:left="180"/>
        <w:rPr>
          <w:b w:val="0"/>
        </w:rPr>
      </w:pPr>
      <w:r w:rsidRPr="00F64339">
        <w:t>SECTION B:  CONTRACT TYPE, SERVICES, DURATION AND PRICE/COST</w:t>
      </w:r>
    </w:p>
    <w:p w14:paraId="14920268" w14:textId="77777777" w:rsidR="00185D87" w:rsidRPr="00F64339" w:rsidRDefault="00185D87" w:rsidP="003F43A0">
      <w:pPr>
        <w:widowControl/>
        <w:spacing w:before="9" w:line="276" w:lineRule="auto"/>
        <w:ind w:left="180"/>
        <w:rPr>
          <w:rFonts w:ascii="Times New Roman" w:hAnsi="Times New Roman"/>
        </w:rPr>
      </w:pPr>
    </w:p>
    <w:p w14:paraId="40730D5F" w14:textId="77777777" w:rsidR="00F113B1" w:rsidRPr="00F64339" w:rsidRDefault="00F113B1" w:rsidP="0055024C">
      <w:pPr>
        <w:pStyle w:val="BodyText"/>
        <w:widowControl/>
        <w:numPr>
          <w:ilvl w:val="1"/>
          <w:numId w:val="3"/>
        </w:numPr>
        <w:spacing w:line="276" w:lineRule="auto"/>
        <w:ind w:left="180" w:right="301" w:firstLine="0"/>
        <w:rPr>
          <w:b/>
        </w:rPr>
      </w:pPr>
      <w:r w:rsidRPr="00F64339">
        <w:rPr>
          <w:b/>
        </w:rPr>
        <w:t>Contract Type</w:t>
      </w:r>
    </w:p>
    <w:p w14:paraId="18D4DB31" w14:textId="77F555D6" w:rsidR="002F57FA" w:rsidRPr="00F64339" w:rsidRDefault="00F113B1" w:rsidP="00CC3636">
      <w:pPr>
        <w:widowControl/>
        <w:spacing w:before="14"/>
        <w:ind w:left="187"/>
        <w:rPr>
          <w:rFonts w:ascii="Times New Roman" w:hAnsi="Times New Roman"/>
        </w:rPr>
      </w:pPr>
      <w:r w:rsidRPr="00F64339">
        <w:rPr>
          <w:rFonts w:ascii="Times New Roman" w:hAnsi="Times New Roman"/>
        </w:rPr>
        <w:t>This is a fixed-price contract pursuant to 27 DCMR §</w:t>
      </w:r>
      <w:r w:rsidR="007F1C08" w:rsidRPr="00F64339">
        <w:rPr>
          <w:rFonts w:ascii="Times New Roman" w:hAnsi="Times New Roman"/>
        </w:rPr>
        <w:t xml:space="preserve"> </w:t>
      </w:r>
      <w:r w:rsidRPr="00F64339">
        <w:rPr>
          <w:rFonts w:ascii="Times New Roman" w:hAnsi="Times New Roman"/>
        </w:rPr>
        <w:t>2402.</w:t>
      </w:r>
      <w:r w:rsidR="005C0413" w:rsidRPr="00F64339">
        <w:rPr>
          <w:rFonts w:ascii="Times New Roman" w:hAnsi="Times New Roman"/>
        </w:rPr>
        <w:t>2</w:t>
      </w:r>
      <w:r w:rsidRPr="00F64339">
        <w:rPr>
          <w:rFonts w:ascii="Times New Roman" w:hAnsi="Times New Roman"/>
        </w:rPr>
        <w:t xml:space="preserve"> with a </w:t>
      </w:r>
      <w:r w:rsidR="003E1DAB" w:rsidRPr="00F64339">
        <w:rPr>
          <w:rFonts w:ascii="Times New Roman" w:hAnsi="Times New Roman"/>
        </w:rPr>
        <w:t xml:space="preserve">guaranteed </w:t>
      </w:r>
      <w:r w:rsidRPr="00F64339">
        <w:rPr>
          <w:rFonts w:ascii="Times New Roman" w:hAnsi="Times New Roman"/>
        </w:rPr>
        <w:t>maximum ceiling price of</w:t>
      </w:r>
      <w:r w:rsidR="007E46B7">
        <w:rPr>
          <w:rFonts w:ascii="Times New Roman" w:hAnsi="Times New Roman"/>
        </w:rPr>
        <w:t xml:space="preserve"> $</w:t>
      </w:r>
      <w:del w:id="8" w:author="Martha Averso" w:date="2020-02-05T13:11:00Z">
        <w:r w:rsidR="007E46B7" w:rsidDel="001B37E7">
          <w:rPr>
            <w:rFonts w:ascii="Times New Roman" w:hAnsi="Times New Roman"/>
          </w:rPr>
          <w:delText xml:space="preserve"> 14,363,769.08</w:delText>
        </w:r>
      </w:del>
      <w:ins w:id="9" w:author="Martha Averso" w:date="2020-02-05T13:11:00Z">
        <w:r w:rsidR="001B37E7">
          <w:rPr>
            <w:rFonts w:ascii="Times New Roman" w:hAnsi="Times New Roman"/>
          </w:rPr>
          <w:t>14,910,590</w:t>
        </w:r>
      </w:ins>
      <w:r w:rsidR="005C0413" w:rsidRPr="00F64339">
        <w:rPr>
          <w:rFonts w:ascii="Times New Roman" w:hAnsi="Times New Roman"/>
        </w:rPr>
        <w:t>, subject to adjustment as defined in the Contract,</w:t>
      </w:r>
      <w:r w:rsidR="007F1C08" w:rsidRPr="00F64339">
        <w:rPr>
          <w:rFonts w:ascii="Times New Roman" w:hAnsi="Times New Roman"/>
        </w:rPr>
        <w:t xml:space="preserve"> </w:t>
      </w:r>
      <w:r w:rsidR="009A70DD" w:rsidRPr="00F64339">
        <w:rPr>
          <w:rFonts w:ascii="Times New Roman" w:hAnsi="Times New Roman"/>
        </w:rPr>
        <w:t>to provide</w:t>
      </w:r>
      <w:r w:rsidR="002E3193" w:rsidRPr="00F64339">
        <w:rPr>
          <w:rFonts w:ascii="Times New Roman" w:hAnsi="Times New Roman"/>
        </w:rPr>
        <w:t xml:space="preserve"> </w:t>
      </w:r>
      <w:commentRangeStart w:id="10"/>
      <w:del w:id="11" w:author="Martha Averso" w:date="2020-02-05T13:13:00Z">
        <w:r w:rsidR="002E3193" w:rsidRPr="00F64339" w:rsidDel="001B37E7">
          <w:rPr>
            <w:rFonts w:ascii="Times New Roman" w:hAnsi="Times New Roman"/>
          </w:rPr>
          <w:delText xml:space="preserve">construction </w:delText>
        </w:r>
      </w:del>
      <w:ins w:id="12" w:author="Martha Averso" w:date="2020-02-05T13:14:00Z">
        <w:del w:id="13" w:author="Martha Averso" w:date="2020-02-05T13:15:00Z">
          <w:r w:rsidR="001B37E7" w:rsidDel="008B0B65">
            <w:rPr>
              <w:rFonts w:ascii="Times New Roman" w:hAnsi="Times New Roman"/>
            </w:rPr>
            <w:delText>program</w:delText>
          </w:r>
        </w:del>
      </w:ins>
      <w:ins w:id="14" w:author="Martha Averso" w:date="2020-02-05T13:13:00Z">
        <w:del w:id="15" w:author="Martha Averso" w:date="2020-02-05T13:15:00Z">
          <w:r w:rsidR="001B37E7" w:rsidRPr="00F64339" w:rsidDel="008B0B65">
            <w:rPr>
              <w:rFonts w:ascii="Times New Roman" w:hAnsi="Times New Roman"/>
            </w:rPr>
            <w:delText xml:space="preserve"> </w:delText>
          </w:r>
        </w:del>
      </w:ins>
      <w:del w:id="16" w:author="Martha Averso" w:date="2020-02-05T13:15:00Z">
        <w:r w:rsidR="002E3193" w:rsidRPr="00F64339" w:rsidDel="008B0B65">
          <w:rPr>
            <w:rFonts w:ascii="Times New Roman" w:hAnsi="Times New Roman"/>
          </w:rPr>
          <w:delText>management</w:delText>
        </w:r>
      </w:del>
      <w:ins w:id="17" w:author="Martha Averso" w:date="2020-02-05T13:15:00Z">
        <w:r w:rsidR="008B0B65">
          <w:rPr>
            <w:rFonts w:ascii="Times New Roman" w:hAnsi="Times New Roman"/>
          </w:rPr>
          <w:t>professional</w:t>
        </w:r>
      </w:ins>
      <w:r w:rsidR="002E3193" w:rsidRPr="00F64339">
        <w:rPr>
          <w:rFonts w:ascii="Times New Roman" w:hAnsi="Times New Roman"/>
        </w:rPr>
        <w:t xml:space="preserve"> </w:t>
      </w:r>
      <w:r w:rsidR="009A70DD" w:rsidRPr="00F64339">
        <w:rPr>
          <w:rFonts w:ascii="Times New Roman" w:hAnsi="Times New Roman"/>
        </w:rPr>
        <w:t>services</w:t>
      </w:r>
      <w:commentRangeEnd w:id="10"/>
      <w:r w:rsidR="001B37E7">
        <w:rPr>
          <w:rStyle w:val="CommentReference"/>
        </w:rPr>
        <w:commentReference w:id="10"/>
      </w:r>
      <w:r w:rsidR="009A70DD" w:rsidRPr="00F64339">
        <w:rPr>
          <w:rFonts w:ascii="Times New Roman" w:hAnsi="Times New Roman"/>
        </w:rPr>
        <w:t xml:space="preserve"> for </w:t>
      </w:r>
      <w:r w:rsidR="003C3F32" w:rsidRPr="00F64339">
        <w:rPr>
          <w:rFonts w:ascii="Times New Roman" w:hAnsi="Times New Roman"/>
        </w:rPr>
        <w:t>Asset Preservation and Prevent</w:t>
      </w:r>
      <w:r w:rsidR="00CC3636" w:rsidRPr="00F64339">
        <w:rPr>
          <w:rFonts w:ascii="Times New Roman" w:hAnsi="Times New Roman"/>
        </w:rPr>
        <w:t>ive Maintenance</w:t>
      </w:r>
      <w:r w:rsidR="003C3F32" w:rsidRPr="00F64339">
        <w:rPr>
          <w:rFonts w:ascii="Times New Roman" w:hAnsi="Times New Roman"/>
        </w:rPr>
        <w:t xml:space="preserve"> of Tunnels in the District of Columbia </w:t>
      </w:r>
      <w:r w:rsidR="002E3193" w:rsidRPr="00F64339">
        <w:rPr>
          <w:rFonts w:ascii="Times New Roman" w:hAnsi="Times New Roman"/>
        </w:rPr>
        <w:t>project</w:t>
      </w:r>
      <w:r w:rsidR="0005500E" w:rsidRPr="00F64339">
        <w:rPr>
          <w:rFonts w:ascii="Times New Roman" w:hAnsi="Times New Roman"/>
        </w:rPr>
        <w:t xml:space="preserve"> (the “Project”)</w:t>
      </w:r>
      <w:r w:rsidRPr="00F64339">
        <w:rPr>
          <w:rFonts w:ascii="Times New Roman" w:hAnsi="Times New Roman"/>
        </w:rPr>
        <w:t>.</w:t>
      </w:r>
      <w:r w:rsidR="009E63A5" w:rsidRPr="00F64339">
        <w:rPr>
          <w:rFonts w:ascii="Times New Roman" w:hAnsi="Times New Roman"/>
        </w:rPr>
        <w:t xml:space="preserve"> The Contract provides for adjustment of the price for additional services not included in the Contract, schedule extensions beyond a certain allowable threshold, and other equitable circumstances as defined in the Contract. The Contract also contains a Contract Line Item Number for a labor hour pool for various contingencies. No </w:t>
      </w:r>
      <w:r w:rsidR="00C94A9E" w:rsidRPr="00F64339">
        <w:rPr>
          <w:rFonts w:ascii="Times New Roman" w:hAnsi="Times New Roman"/>
        </w:rPr>
        <w:t>contract</w:t>
      </w:r>
      <w:r w:rsidR="009E63A5" w:rsidRPr="00F64339">
        <w:rPr>
          <w:rFonts w:ascii="Times New Roman" w:hAnsi="Times New Roman"/>
        </w:rPr>
        <w:t xml:space="preserve"> amount minimum guarantee is made.</w:t>
      </w:r>
    </w:p>
    <w:p w14:paraId="38E9ACEF" w14:textId="77777777" w:rsidR="002F57FA" w:rsidRPr="00F64339" w:rsidRDefault="002F57FA" w:rsidP="003F43A0">
      <w:pPr>
        <w:widowControl/>
        <w:spacing w:before="14" w:line="276" w:lineRule="auto"/>
        <w:ind w:left="180"/>
        <w:rPr>
          <w:rFonts w:ascii="Times New Roman" w:hAnsi="Times New Roman"/>
        </w:rPr>
      </w:pPr>
    </w:p>
    <w:p w14:paraId="779C2742" w14:textId="77777777" w:rsidR="00FE602B" w:rsidRPr="00F64339" w:rsidRDefault="00FE602B" w:rsidP="0055024C">
      <w:pPr>
        <w:pStyle w:val="BodyText"/>
        <w:widowControl/>
        <w:numPr>
          <w:ilvl w:val="1"/>
          <w:numId w:val="3"/>
        </w:numPr>
        <w:spacing w:line="276" w:lineRule="auto"/>
        <w:ind w:left="180" w:right="499" w:firstLine="0"/>
        <w:rPr>
          <w:b/>
        </w:rPr>
      </w:pPr>
      <w:r w:rsidRPr="00F64339">
        <w:rPr>
          <w:b/>
        </w:rPr>
        <w:t>Requirements</w:t>
      </w:r>
    </w:p>
    <w:p w14:paraId="3C9B1865" w14:textId="77777777" w:rsidR="00155FF6" w:rsidRPr="00F64339" w:rsidRDefault="00FE602B" w:rsidP="00895F9D">
      <w:pPr>
        <w:pStyle w:val="BodyText"/>
        <w:widowControl/>
        <w:tabs>
          <w:tab w:val="left" w:pos="1178"/>
        </w:tabs>
        <w:ind w:left="187" w:right="504"/>
      </w:pPr>
      <w:r w:rsidRPr="00F64339">
        <w:t xml:space="preserve">Delivery or performance shall </w:t>
      </w:r>
      <w:r w:rsidR="00046785" w:rsidRPr="00F64339">
        <w:t>b</w:t>
      </w:r>
      <w:r w:rsidRPr="00F64339">
        <w:t xml:space="preserve">e made only as authorized in accordance with the terms and conditions of this </w:t>
      </w:r>
      <w:r w:rsidR="008B1B9C">
        <w:t>Contract</w:t>
      </w:r>
      <w:r w:rsidR="0015326B" w:rsidRPr="00F64339">
        <w:t xml:space="preserve">. </w:t>
      </w:r>
      <w:r w:rsidR="00155FF6" w:rsidRPr="00F64339">
        <w:t xml:space="preserve">For this Contract, DDOT receives </w:t>
      </w:r>
      <w:r w:rsidR="002762B1" w:rsidRPr="00F64339">
        <w:t xml:space="preserve">100% </w:t>
      </w:r>
      <w:r w:rsidR="00155FF6" w:rsidRPr="00F64339">
        <w:t xml:space="preserve">federal financial assistance from the Federal Highway Administration, U.S. Department of Transportation </w:t>
      </w:r>
      <w:r w:rsidR="00155FF6" w:rsidRPr="00F87587">
        <w:rPr>
          <w:rFonts w:cs="Times New Roman"/>
        </w:rPr>
        <w:t>(</w:t>
      </w:r>
      <w:r w:rsidR="00042318">
        <w:rPr>
          <w:rFonts w:cs="Times New Roman"/>
        </w:rPr>
        <w:t>“</w:t>
      </w:r>
      <w:r w:rsidR="00155FF6" w:rsidRPr="00F64339">
        <w:t>US DOT</w:t>
      </w:r>
      <w:r w:rsidR="00042318">
        <w:rPr>
          <w:rFonts w:cs="Times New Roman"/>
        </w:rPr>
        <w:t>”</w:t>
      </w:r>
      <w:r w:rsidR="00155FF6" w:rsidRPr="00F87587">
        <w:rPr>
          <w:rFonts w:cs="Times New Roman"/>
        </w:rPr>
        <w:t>)</w:t>
      </w:r>
      <w:r w:rsidR="00155FF6" w:rsidRPr="00F64339">
        <w:t xml:space="preserve"> which makes the Contract subject to US DOT conditions and requirements.</w:t>
      </w:r>
    </w:p>
    <w:p w14:paraId="2503B9A1" w14:textId="77777777" w:rsidR="00FE602B" w:rsidRPr="00F64339" w:rsidRDefault="00FE602B" w:rsidP="003F43A0">
      <w:pPr>
        <w:pStyle w:val="BodyText"/>
        <w:widowControl/>
        <w:tabs>
          <w:tab w:val="left" w:pos="1178"/>
        </w:tabs>
        <w:spacing w:line="276" w:lineRule="auto"/>
        <w:ind w:left="180" w:right="499"/>
      </w:pPr>
    </w:p>
    <w:p w14:paraId="1AF50E49" w14:textId="77777777" w:rsidR="00FE602B" w:rsidRPr="00F64339" w:rsidRDefault="00FE602B" w:rsidP="0055024C">
      <w:pPr>
        <w:pStyle w:val="BodyText"/>
        <w:widowControl/>
        <w:numPr>
          <w:ilvl w:val="1"/>
          <w:numId w:val="3"/>
        </w:numPr>
        <w:spacing w:line="276" w:lineRule="auto"/>
        <w:ind w:left="180" w:right="499" w:firstLine="0"/>
        <w:rPr>
          <w:b/>
        </w:rPr>
      </w:pPr>
      <w:r w:rsidRPr="00F64339">
        <w:rPr>
          <w:b/>
        </w:rPr>
        <w:t>Period of Performance</w:t>
      </w:r>
    </w:p>
    <w:p w14:paraId="4631D438" w14:textId="77777777" w:rsidR="005C0413" w:rsidRPr="00F64339" w:rsidRDefault="002762B1" w:rsidP="003F43A0">
      <w:pPr>
        <w:widowControl/>
        <w:autoSpaceDE w:val="0"/>
        <w:autoSpaceDN w:val="0"/>
        <w:adjustRightInd w:val="0"/>
        <w:spacing w:line="276" w:lineRule="auto"/>
        <w:ind w:left="180"/>
        <w:rPr>
          <w:rFonts w:ascii="Times New Roman" w:hAnsi="Times New Roman"/>
        </w:rPr>
      </w:pPr>
      <w:r w:rsidRPr="00F64339">
        <w:rPr>
          <w:rFonts w:ascii="Times New Roman" w:hAnsi="Times New Roman"/>
        </w:rPr>
        <w:t xml:space="preserve">The period of performance for this contract consists of a base period of </w:t>
      </w:r>
      <w:r w:rsidR="00C82607" w:rsidRPr="00F64339">
        <w:rPr>
          <w:rFonts w:ascii="Times New Roman" w:hAnsi="Times New Roman"/>
        </w:rPr>
        <w:t>two</w:t>
      </w:r>
      <w:r w:rsidRPr="00F64339">
        <w:rPr>
          <w:rFonts w:ascii="Times New Roman" w:hAnsi="Times New Roman"/>
        </w:rPr>
        <w:t xml:space="preserve"> (</w:t>
      </w:r>
      <w:r w:rsidR="00C82607" w:rsidRPr="00F64339">
        <w:rPr>
          <w:rFonts w:ascii="Times New Roman" w:hAnsi="Times New Roman"/>
        </w:rPr>
        <w:t>2</w:t>
      </w:r>
      <w:r w:rsidRPr="00F64339">
        <w:rPr>
          <w:rFonts w:ascii="Times New Roman" w:hAnsi="Times New Roman"/>
        </w:rPr>
        <w:t>) year</w:t>
      </w:r>
      <w:r w:rsidR="00C82607" w:rsidRPr="00F64339">
        <w:rPr>
          <w:rFonts w:ascii="Times New Roman" w:hAnsi="Times New Roman"/>
        </w:rPr>
        <w:t>s</w:t>
      </w:r>
      <w:r w:rsidRPr="00F64339">
        <w:rPr>
          <w:rFonts w:ascii="Times New Roman" w:hAnsi="Times New Roman"/>
        </w:rPr>
        <w:t xml:space="preserve"> commencing upon the date of award with t</w:t>
      </w:r>
      <w:r w:rsidR="00C82607" w:rsidRPr="00F64339">
        <w:rPr>
          <w:rFonts w:ascii="Times New Roman" w:hAnsi="Times New Roman"/>
        </w:rPr>
        <w:t>hree</w:t>
      </w:r>
      <w:r w:rsidRPr="00F64339">
        <w:rPr>
          <w:rFonts w:ascii="Times New Roman" w:hAnsi="Times New Roman"/>
        </w:rPr>
        <w:t xml:space="preserve"> (</w:t>
      </w:r>
      <w:r w:rsidR="00C82607" w:rsidRPr="00F64339">
        <w:rPr>
          <w:rFonts w:ascii="Times New Roman" w:hAnsi="Times New Roman"/>
        </w:rPr>
        <w:t>3</w:t>
      </w:r>
      <w:r w:rsidRPr="00F64339">
        <w:rPr>
          <w:rFonts w:ascii="Times New Roman" w:hAnsi="Times New Roman"/>
        </w:rPr>
        <w:t>) one (1) year options for a potential total of f</w:t>
      </w:r>
      <w:r w:rsidR="00C82607" w:rsidRPr="00F64339">
        <w:rPr>
          <w:rFonts w:ascii="Times New Roman" w:hAnsi="Times New Roman"/>
        </w:rPr>
        <w:t>ive</w:t>
      </w:r>
      <w:r w:rsidRPr="00F64339">
        <w:rPr>
          <w:rFonts w:ascii="Times New Roman" w:hAnsi="Times New Roman"/>
        </w:rPr>
        <w:t xml:space="preserve"> (</w:t>
      </w:r>
      <w:r w:rsidR="00C82607" w:rsidRPr="00F64339">
        <w:rPr>
          <w:rFonts w:ascii="Times New Roman" w:hAnsi="Times New Roman"/>
        </w:rPr>
        <w:t>5</w:t>
      </w:r>
      <w:r w:rsidRPr="00F64339">
        <w:rPr>
          <w:rFonts w:ascii="Times New Roman" w:hAnsi="Times New Roman"/>
        </w:rPr>
        <w:t>) years.</w:t>
      </w:r>
    </w:p>
    <w:p w14:paraId="00A7500C" w14:textId="77777777" w:rsidR="002762B1" w:rsidRPr="00F64339" w:rsidRDefault="002762B1" w:rsidP="003F43A0">
      <w:pPr>
        <w:widowControl/>
        <w:autoSpaceDE w:val="0"/>
        <w:autoSpaceDN w:val="0"/>
        <w:adjustRightInd w:val="0"/>
        <w:spacing w:line="276" w:lineRule="auto"/>
        <w:ind w:left="180"/>
        <w:rPr>
          <w:rFonts w:ascii="Times New Roman" w:hAnsi="Times New Roman"/>
        </w:rPr>
      </w:pPr>
    </w:p>
    <w:p w14:paraId="2DB69ED2" w14:textId="77777777" w:rsidR="000A36CD" w:rsidRPr="00F64339" w:rsidRDefault="00A234A3" w:rsidP="003F43A0">
      <w:pPr>
        <w:pStyle w:val="BodyText"/>
        <w:widowControl/>
        <w:spacing w:line="276" w:lineRule="auto"/>
        <w:ind w:left="180" w:right="499"/>
        <w:rPr>
          <w:b/>
        </w:rPr>
      </w:pPr>
      <w:r w:rsidRPr="00F64339">
        <w:rPr>
          <w:b/>
        </w:rPr>
        <w:t xml:space="preserve">B.3.1. </w:t>
      </w:r>
      <w:r w:rsidR="000A36CD" w:rsidRPr="00F64339">
        <w:rPr>
          <w:b/>
        </w:rPr>
        <w:t>Base Period</w:t>
      </w:r>
      <w:r w:rsidR="008126F8" w:rsidRPr="00F64339">
        <w:rPr>
          <w:b/>
        </w:rPr>
        <w:t xml:space="preserve"> 2 Years</w:t>
      </w:r>
    </w:p>
    <w:p w14:paraId="51F7BC8D" w14:textId="368A28CA" w:rsidR="000A36CD" w:rsidRPr="00F64339" w:rsidRDefault="002762B1" w:rsidP="003F43A0">
      <w:pPr>
        <w:widowControl/>
        <w:autoSpaceDE w:val="0"/>
        <w:autoSpaceDN w:val="0"/>
        <w:adjustRightInd w:val="0"/>
        <w:spacing w:line="276" w:lineRule="auto"/>
        <w:ind w:left="180"/>
        <w:rPr>
          <w:rFonts w:ascii="Times New Roman" w:hAnsi="Times New Roman"/>
        </w:rPr>
      </w:pPr>
      <w:r w:rsidRPr="00F64339">
        <w:rPr>
          <w:rFonts w:ascii="Times New Roman" w:hAnsi="Times New Roman"/>
        </w:rPr>
        <w:t>The base period consists of two (2) years with the period of performance commencing upon the</w:t>
      </w:r>
      <w:r w:rsidR="00405644" w:rsidRPr="00F64339">
        <w:rPr>
          <w:rFonts w:ascii="Times New Roman" w:hAnsi="Times New Roman"/>
        </w:rPr>
        <w:t xml:space="preserve"> date of award. </w:t>
      </w:r>
      <w:r w:rsidRPr="00F64339">
        <w:rPr>
          <w:rFonts w:ascii="Times New Roman" w:hAnsi="Times New Roman"/>
        </w:rPr>
        <w:t xml:space="preserve">The base period </w:t>
      </w:r>
      <w:r w:rsidR="009A70DD" w:rsidRPr="00F64339">
        <w:rPr>
          <w:rFonts w:ascii="Times New Roman" w:hAnsi="Times New Roman"/>
        </w:rPr>
        <w:t>fixed</w:t>
      </w:r>
      <w:r w:rsidR="009B0157" w:rsidRPr="00F64339">
        <w:rPr>
          <w:rFonts w:ascii="Times New Roman" w:hAnsi="Times New Roman"/>
        </w:rPr>
        <w:t>-price</w:t>
      </w:r>
      <w:r w:rsidRPr="00F64339">
        <w:rPr>
          <w:rFonts w:ascii="Times New Roman" w:hAnsi="Times New Roman"/>
        </w:rPr>
        <w:t xml:space="preserve"> </w:t>
      </w:r>
      <w:r w:rsidR="009A70DD" w:rsidRPr="00F64339">
        <w:rPr>
          <w:rFonts w:ascii="Times New Roman" w:hAnsi="Times New Roman"/>
        </w:rPr>
        <w:t xml:space="preserve">ceiling </w:t>
      </w:r>
      <w:r w:rsidRPr="00F64339">
        <w:rPr>
          <w:rFonts w:ascii="Times New Roman" w:hAnsi="Times New Roman"/>
        </w:rPr>
        <w:t>is</w:t>
      </w:r>
      <w:r w:rsidR="00BB7410">
        <w:rPr>
          <w:rFonts w:ascii="Times New Roman" w:hAnsi="Times New Roman"/>
        </w:rPr>
        <w:t xml:space="preserve"> </w:t>
      </w:r>
      <w:r w:rsidR="00BB7410" w:rsidRPr="00BB7410">
        <w:rPr>
          <w:rFonts w:ascii="Times New Roman" w:hAnsi="Times New Roman"/>
        </w:rPr>
        <w:t xml:space="preserve">$ </w:t>
      </w:r>
      <w:del w:id="18" w:author="Martha Averso" w:date="2020-02-05T13:16:00Z">
        <w:r w:rsidR="00EF6864" w:rsidRPr="00EF6864" w:rsidDel="008B0B65">
          <w:rPr>
            <w:rFonts w:ascii="Times New Roman" w:hAnsi="Times New Roman"/>
            <w:u w:val="single"/>
          </w:rPr>
          <w:delText>7,429,598.08</w:delText>
        </w:r>
      </w:del>
      <w:ins w:id="19" w:author="Martha Averso" w:date="2020-02-05T13:16:00Z">
        <w:r w:rsidR="008B0B65">
          <w:rPr>
            <w:rFonts w:ascii="Times New Roman" w:hAnsi="Times New Roman"/>
            <w:u w:val="single"/>
          </w:rPr>
          <w:t xml:space="preserve"> 7,696,544.</w:t>
        </w:r>
      </w:ins>
    </w:p>
    <w:p w14:paraId="28093F88" w14:textId="77777777" w:rsidR="00BC479E" w:rsidRPr="00F64339" w:rsidRDefault="00BC479E" w:rsidP="003F43A0">
      <w:pPr>
        <w:widowControl/>
        <w:tabs>
          <w:tab w:val="left" w:pos="-3240"/>
        </w:tabs>
        <w:spacing w:line="276" w:lineRule="auto"/>
        <w:ind w:left="180"/>
        <w:rPr>
          <w:rFonts w:ascii="Times New Roman" w:hAnsi="Times New Roman"/>
          <w:b/>
        </w:rPr>
      </w:pPr>
    </w:p>
    <w:p w14:paraId="05D71F86" w14:textId="1DA864B2" w:rsidR="000A36CD" w:rsidRPr="00F64339" w:rsidRDefault="00A234A3" w:rsidP="003F43A0">
      <w:pPr>
        <w:pStyle w:val="BodyText"/>
        <w:widowControl/>
        <w:spacing w:line="276" w:lineRule="auto"/>
        <w:ind w:left="180" w:right="499"/>
        <w:rPr>
          <w:b/>
        </w:rPr>
      </w:pPr>
      <w:r w:rsidRPr="00F64339">
        <w:rPr>
          <w:b/>
        </w:rPr>
        <w:t xml:space="preserve">B.3.2. </w:t>
      </w:r>
      <w:r w:rsidR="000A36CD" w:rsidRPr="00F64339">
        <w:rPr>
          <w:b/>
        </w:rPr>
        <w:t xml:space="preserve">Option </w:t>
      </w:r>
      <w:r w:rsidR="007C3B8D" w:rsidRPr="00F64339">
        <w:rPr>
          <w:b/>
        </w:rPr>
        <w:t xml:space="preserve">Period </w:t>
      </w:r>
      <w:r w:rsidR="00A969F7">
        <w:rPr>
          <w:b/>
        </w:rPr>
        <w:t>1</w:t>
      </w:r>
    </w:p>
    <w:p w14:paraId="28E1065D" w14:textId="20E60852" w:rsidR="000A36CD" w:rsidRPr="00BB7410" w:rsidRDefault="000A36CD" w:rsidP="003F43A0">
      <w:pPr>
        <w:widowControl/>
        <w:tabs>
          <w:tab w:val="left" w:pos="-3240"/>
        </w:tabs>
        <w:spacing w:line="276" w:lineRule="auto"/>
        <w:ind w:left="180"/>
        <w:rPr>
          <w:rFonts w:ascii="Times New Roman" w:hAnsi="Times New Roman"/>
          <w:u w:val="single"/>
        </w:rPr>
      </w:pPr>
      <w:r w:rsidRPr="00F64339">
        <w:rPr>
          <w:rFonts w:ascii="Times New Roman" w:hAnsi="Times New Roman"/>
        </w:rPr>
        <w:t xml:space="preserve">Option </w:t>
      </w:r>
      <w:r w:rsidR="007C3B8D" w:rsidRPr="00F64339">
        <w:rPr>
          <w:rFonts w:ascii="Times New Roman" w:hAnsi="Times New Roman"/>
        </w:rPr>
        <w:t xml:space="preserve">period </w:t>
      </w:r>
      <w:r w:rsidRPr="00F64339">
        <w:rPr>
          <w:rFonts w:ascii="Times New Roman" w:hAnsi="Times New Roman"/>
        </w:rPr>
        <w:t>one consists of a twelve</w:t>
      </w:r>
      <w:r w:rsidR="009A70DD" w:rsidRPr="00F64339">
        <w:rPr>
          <w:rFonts w:ascii="Times New Roman" w:hAnsi="Times New Roman"/>
        </w:rPr>
        <w:t>-</w:t>
      </w:r>
      <w:r w:rsidRPr="00F64339">
        <w:rPr>
          <w:rFonts w:ascii="Times New Roman" w:hAnsi="Times New Roman"/>
        </w:rPr>
        <w:t>month period</w:t>
      </w:r>
      <w:r w:rsidR="00A0004A" w:rsidRPr="00F64339">
        <w:rPr>
          <w:rFonts w:ascii="Times New Roman" w:hAnsi="Times New Roman"/>
        </w:rPr>
        <w:t xml:space="preserve"> immediately following the base period</w:t>
      </w:r>
      <w:r w:rsidRPr="00F64339">
        <w:rPr>
          <w:rFonts w:ascii="Times New Roman" w:hAnsi="Times New Roman"/>
        </w:rPr>
        <w:t xml:space="preserve">. The option </w:t>
      </w:r>
      <w:r w:rsidR="007C3B8D" w:rsidRPr="00F64339">
        <w:rPr>
          <w:rFonts w:ascii="Times New Roman" w:hAnsi="Times New Roman"/>
        </w:rPr>
        <w:t xml:space="preserve">period </w:t>
      </w:r>
      <w:r w:rsidRPr="00F64339">
        <w:rPr>
          <w:rFonts w:ascii="Times New Roman" w:hAnsi="Times New Roman"/>
        </w:rPr>
        <w:t xml:space="preserve">one </w:t>
      </w:r>
      <w:r w:rsidR="009B0157" w:rsidRPr="00F64339">
        <w:rPr>
          <w:rFonts w:ascii="Times New Roman" w:hAnsi="Times New Roman"/>
        </w:rPr>
        <w:t>fixed-price</w:t>
      </w:r>
      <w:r w:rsidRPr="00F64339">
        <w:rPr>
          <w:rFonts w:ascii="Times New Roman" w:hAnsi="Times New Roman"/>
        </w:rPr>
        <w:t xml:space="preserve"> </w:t>
      </w:r>
      <w:r w:rsidR="009A70DD" w:rsidRPr="00F64339">
        <w:rPr>
          <w:rFonts w:ascii="Times New Roman" w:hAnsi="Times New Roman"/>
        </w:rPr>
        <w:t xml:space="preserve">ceiling </w:t>
      </w:r>
      <w:r w:rsidRPr="00F64339">
        <w:rPr>
          <w:rFonts w:ascii="Times New Roman" w:hAnsi="Times New Roman"/>
        </w:rPr>
        <w:t xml:space="preserve">is </w:t>
      </w:r>
      <w:r w:rsidR="00BB7410">
        <w:rPr>
          <w:rFonts w:ascii="Times New Roman" w:hAnsi="Times New Roman"/>
        </w:rPr>
        <w:t xml:space="preserve">$ </w:t>
      </w:r>
      <w:r w:rsidR="00EF6864" w:rsidRPr="00EF6864">
        <w:rPr>
          <w:rFonts w:ascii="Times New Roman" w:hAnsi="Times New Roman"/>
          <w:u w:val="single"/>
        </w:rPr>
        <w:t>2,738,</w:t>
      </w:r>
      <w:del w:id="20" w:author="Martha Averso" w:date="2020-02-05T13:18:00Z">
        <w:r w:rsidR="00EF6864" w:rsidRPr="00EF6864" w:rsidDel="008B0B65">
          <w:rPr>
            <w:rFonts w:ascii="Times New Roman" w:hAnsi="Times New Roman"/>
            <w:u w:val="single"/>
          </w:rPr>
          <w:delText>109.78</w:delText>
        </w:r>
      </w:del>
      <w:ins w:id="21" w:author="Martha Averso" w:date="2020-02-05T13:18:00Z">
        <w:r w:rsidR="008B0B65">
          <w:rPr>
            <w:rFonts w:ascii="Times New Roman" w:hAnsi="Times New Roman"/>
            <w:u w:val="single"/>
          </w:rPr>
          <w:t>110.</w:t>
        </w:r>
      </w:ins>
    </w:p>
    <w:p w14:paraId="5BBDD77B" w14:textId="77777777" w:rsidR="002762B1" w:rsidRPr="00F64339" w:rsidRDefault="002762B1" w:rsidP="003F43A0">
      <w:pPr>
        <w:widowControl/>
        <w:tabs>
          <w:tab w:val="left" w:pos="-3240"/>
        </w:tabs>
        <w:spacing w:line="276" w:lineRule="auto"/>
        <w:ind w:left="180"/>
        <w:rPr>
          <w:rFonts w:ascii="Times New Roman" w:hAnsi="Times New Roman"/>
        </w:rPr>
      </w:pPr>
    </w:p>
    <w:p w14:paraId="1D005E48" w14:textId="149DEDF9" w:rsidR="002762B1" w:rsidRPr="00F64339" w:rsidRDefault="00A234A3" w:rsidP="0079270D">
      <w:pPr>
        <w:pStyle w:val="BodyText"/>
        <w:keepNext/>
        <w:widowControl/>
        <w:spacing w:line="276" w:lineRule="auto"/>
        <w:ind w:left="187" w:right="504"/>
        <w:rPr>
          <w:b/>
        </w:rPr>
      </w:pPr>
      <w:r w:rsidRPr="00F64339">
        <w:rPr>
          <w:b/>
        </w:rPr>
        <w:t xml:space="preserve">B.3.2. </w:t>
      </w:r>
      <w:r w:rsidR="002762B1" w:rsidRPr="00F64339">
        <w:rPr>
          <w:b/>
        </w:rPr>
        <w:t xml:space="preserve">Option </w:t>
      </w:r>
      <w:r w:rsidR="007C3B8D" w:rsidRPr="00F64339">
        <w:rPr>
          <w:b/>
        </w:rPr>
        <w:t xml:space="preserve">Period </w:t>
      </w:r>
      <w:r w:rsidR="00A969F7">
        <w:rPr>
          <w:b/>
        </w:rPr>
        <w:t>2</w:t>
      </w:r>
    </w:p>
    <w:p w14:paraId="322DA668" w14:textId="43708C85" w:rsidR="002762B1" w:rsidRPr="00BB7410" w:rsidRDefault="002762B1" w:rsidP="003F43A0">
      <w:pPr>
        <w:widowControl/>
        <w:tabs>
          <w:tab w:val="left" w:pos="-3240"/>
        </w:tabs>
        <w:spacing w:line="276" w:lineRule="auto"/>
        <w:ind w:left="180"/>
        <w:rPr>
          <w:rFonts w:ascii="Times New Roman" w:hAnsi="Times New Roman"/>
          <w:u w:val="single"/>
        </w:rPr>
      </w:pPr>
      <w:r w:rsidRPr="00F64339">
        <w:rPr>
          <w:rFonts w:ascii="Times New Roman" w:hAnsi="Times New Roman"/>
        </w:rPr>
        <w:t xml:space="preserve">Option </w:t>
      </w:r>
      <w:r w:rsidR="007C3B8D" w:rsidRPr="00F64339">
        <w:rPr>
          <w:rFonts w:ascii="Times New Roman" w:hAnsi="Times New Roman"/>
        </w:rPr>
        <w:t xml:space="preserve">period </w:t>
      </w:r>
      <w:r w:rsidR="009B0157" w:rsidRPr="00F64339">
        <w:rPr>
          <w:rFonts w:ascii="Times New Roman" w:hAnsi="Times New Roman"/>
        </w:rPr>
        <w:t>two</w:t>
      </w:r>
      <w:r w:rsidRPr="00F64339">
        <w:rPr>
          <w:rFonts w:ascii="Times New Roman" w:hAnsi="Times New Roman"/>
        </w:rPr>
        <w:t xml:space="preserve"> consists of a </w:t>
      </w:r>
      <w:r w:rsidR="009A70DD" w:rsidRPr="00F64339">
        <w:rPr>
          <w:rFonts w:ascii="Times New Roman" w:hAnsi="Times New Roman"/>
        </w:rPr>
        <w:t xml:space="preserve">twelve-month </w:t>
      </w:r>
      <w:r w:rsidRPr="00F64339">
        <w:rPr>
          <w:rFonts w:ascii="Times New Roman" w:hAnsi="Times New Roman"/>
        </w:rPr>
        <w:t xml:space="preserve">period immediately following the </w:t>
      </w:r>
      <w:r w:rsidR="007C3B8D" w:rsidRPr="00F64339">
        <w:rPr>
          <w:rFonts w:ascii="Times New Roman" w:hAnsi="Times New Roman"/>
        </w:rPr>
        <w:t xml:space="preserve">option one </w:t>
      </w:r>
      <w:r w:rsidRPr="00F64339">
        <w:rPr>
          <w:rFonts w:ascii="Times New Roman" w:hAnsi="Times New Roman"/>
        </w:rPr>
        <w:t xml:space="preserve">period. The option </w:t>
      </w:r>
      <w:r w:rsidR="007C3B8D" w:rsidRPr="00F64339">
        <w:rPr>
          <w:rFonts w:ascii="Times New Roman" w:hAnsi="Times New Roman"/>
        </w:rPr>
        <w:t>period two</w:t>
      </w:r>
      <w:r w:rsidRPr="00F64339">
        <w:rPr>
          <w:rFonts w:ascii="Times New Roman" w:hAnsi="Times New Roman"/>
        </w:rPr>
        <w:t xml:space="preserve"> </w:t>
      </w:r>
      <w:r w:rsidR="007C3B8D" w:rsidRPr="00F64339">
        <w:rPr>
          <w:rFonts w:ascii="Times New Roman" w:hAnsi="Times New Roman"/>
        </w:rPr>
        <w:t xml:space="preserve">fixed-price </w:t>
      </w:r>
      <w:r w:rsidR="00BC58D4" w:rsidRPr="00F64339">
        <w:rPr>
          <w:rFonts w:ascii="Times New Roman" w:hAnsi="Times New Roman"/>
        </w:rPr>
        <w:t xml:space="preserve">ceiling </w:t>
      </w:r>
      <w:r w:rsidRPr="00F64339">
        <w:rPr>
          <w:rFonts w:ascii="Times New Roman" w:hAnsi="Times New Roman"/>
        </w:rPr>
        <w:t xml:space="preserve">is </w:t>
      </w:r>
      <w:r w:rsidR="00BB7410">
        <w:rPr>
          <w:rFonts w:ascii="Times New Roman" w:hAnsi="Times New Roman"/>
        </w:rPr>
        <w:t xml:space="preserve">$ </w:t>
      </w:r>
      <w:del w:id="22" w:author="Martha Averso" w:date="2020-02-05T13:17:00Z">
        <w:r w:rsidR="00F062F4" w:rsidRPr="00F062F4" w:rsidDel="008B0B65">
          <w:rPr>
            <w:rFonts w:ascii="Times New Roman" w:hAnsi="Times New Roman"/>
            <w:u w:val="single"/>
          </w:rPr>
          <w:delText>1,817,731.84</w:delText>
        </w:r>
      </w:del>
      <w:ins w:id="23" w:author="Martha Averso" w:date="2020-02-05T13:17:00Z">
        <w:r w:rsidR="008B0B65">
          <w:rPr>
            <w:rFonts w:ascii="Times New Roman" w:hAnsi="Times New Roman"/>
            <w:u w:val="single"/>
          </w:rPr>
          <w:t>1.818,375.</w:t>
        </w:r>
      </w:ins>
    </w:p>
    <w:p w14:paraId="1C55AABE" w14:textId="77777777" w:rsidR="00935397" w:rsidRPr="00F64339" w:rsidRDefault="00935397" w:rsidP="003F43A0">
      <w:pPr>
        <w:widowControl/>
        <w:tabs>
          <w:tab w:val="left" w:pos="-3240"/>
        </w:tabs>
        <w:spacing w:line="276" w:lineRule="auto"/>
        <w:ind w:left="180"/>
        <w:rPr>
          <w:rFonts w:ascii="Times New Roman" w:hAnsi="Times New Roman"/>
        </w:rPr>
      </w:pPr>
    </w:p>
    <w:p w14:paraId="1D83EF07" w14:textId="7FCE32DB" w:rsidR="00935397" w:rsidRPr="00F64339" w:rsidRDefault="00935397" w:rsidP="00935397">
      <w:pPr>
        <w:pStyle w:val="BodyText"/>
        <w:keepNext/>
        <w:widowControl/>
        <w:spacing w:line="276" w:lineRule="auto"/>
        <w:ind w:left="187" w:right="504"/>
        <w:rPr>
          <w:b/>
        </w:rPr>
      </w:pPr>
      <w:r w:rsidRPr="00F64339">
        <w:rPr>
          <w:b/>
        </w:rPr>
        <w:t xml:space="preserve">B.3.3. Option Period </w:t>
      </w:r>
      <w:r w:rsidR="00A969F7">
        <w:rPr>
          <w:b/>
        </w:rPr>
        <w:t>3</w:t>
      </w:r>
    </w:p>
    <w:p w14:paraId="69759544" w14:textId="09A2FA6C" w:rsidR="00935397" w:rsidRPr="00BB7410" w:rsidRDefault="00935397" w:rsidP="00935397">
      <w:pPr>
        <w:widowControl/>
        <w:tabs>
          <w:tab w:val="left" w:pos="-3240"/>
        </w:tabs>
        <w:spacing w:line="276" w:lineRule="auto"/>
        <w:ind w:left="180"/>
        <w:rPr>
          <w:rFonts w:ascii="Times New Roman" w:hAnsi="Times New Roman"/>
          <w:u w:val="single"/>
        </w:rPr>
      </w:pPr>
      <w:r w:rsidRPr="00F64339">
        <w:rPr>
          <w:rFonts w:ascii="Times New Roman" w:hAnsi="Times New Roman"/>
        </w:rPr>
        <w:t xml:space="preserve">Option period three consists of a twelve-month period immediately following the option </w:t>
      </w:r>
      <w:r w:rsidR="00A969F7">
        <w:rPr>
          <w:rFonts w:ascii="Times New Roman" w:hAnsi="Times New Roman"/>
        </w:rPr>
        <w:t>tw</w:t>
      </w:r>
      <w:r w:rsidR="00F01A50">
        <w:rPr>
          <w:rFonts w:ascii="Times New Roman" w:hAnsi="Times New Roman"/>
        </w:rPr>
        <w:t>o</w:t>
      </w:r>
      <w:r w:rsidR="00A969F7" w:rsidRPr="00F64339">
        <w:rPr>
          <w:rFonts w:ascii="Times New Roman" w:hAnsi="Times New Roman"/>
        </w:rPr>
        <w:t xml:space="preserve"> </w:t>
      </w:r>
      <w:r w:rsidRPr="00F64339">
        <w:rPr>
          <w:rFonts w:ascii="Times New Roman" w:hAnsi="Times New Roman"/>
        </w:rPr>
        <w:t xml:space="preserve">period. The option period three fixed-price ceiling is </w:t>
      </w:r>
      <w:r w:rsidR="00BB7410">
        <w:rPr>
          <w:rFonts w:ascii="Times New Roman" w:hAnsi="Times New Roman"/>
        </w:rPr>
        <w:t xml:space="preserve">$ </w:t>
      </w:r>
      <w:del w:id="24" w:author="Martha Averso" w:date="2020-02-05T13:18:00Z">
        <w:r w:rsidR="00BB7410" w:rsidDel="008B0B65">
          <w:rPr>
            <w:rFonts w:ascii="Times New Roman" w:hAnsi="Times New Roman"/>
            <w:u w:val="single"/>
          </w:rPr>
          <w:delText>2,887,450.75</w:delText>
        </w:r>
      </w:del>
      <w:ins w:id="25" w:author="Martha Averso" w:date="2020-02-05T13:18:00Z">
        <w:r w:rsidR="008B0B65">
          <w:rPr>
            <w:rFonts w:ascii="Times New Roman" w:hAnsi="Times New Roman"/>
            <w:u w:val="single"/>
          </w:rPr>
          <w:t>2,889,284.</w:t>
        </w:r>
      </w:ins>
    </w:p>
    <w:p w14:paraId="5EEC349B" w14:textId="77777777" w:rsidR="005F7AF0" w:rsidRPr="00F64339" w:rsidRDefault="005F7AF0" w:rsidP="003F43A0">
      <w:pPr>
        <w:widowControl/>
        <w:tabs>
          <w:tab w:val="left" w:pos="-3240"/>
        </w:tabs>
        <w:spacing w:line="276" w:lineRule="auto"/>
        <w:ind w:left="180"/>
        <w:rPr>
          <w:rFonts w:ascii="Times New Roman" w:hAnsi="Times New Roman"/>
        </w:rPr>
      </w:pPr>
    </w:p>
    <w:p w14:paraId="26AB1585" w14:textId="77777777" w:rsidR="00D527B5" w:rsidRPr="00F64339" w:rsidRDefault="00D527B5" w:rsidP="003F43A0">
      <w:pPr>
        <w:widowControl/>
        <w:tabs>
          <w:tab w:val="left" w:pos="-3240"/>
        </w:tabs>
        <w:spacing w:line="276" w:lineRule="auto"/>
        <w:ind w:left="180"/>
        <w:rPr>
          <w:rFonts w:ascii="Times New Roman" w:hAnsi="Times New Roman"/>
        </w:rPr>
      </w:pPr>
    </w:p>
    <w:p w14:paraId="0C6568C9" w14:textId="77777777" w:rsidR="00D527B5" w:rsidRPr="00F64339" w:rsidRDefault="00D527B5" w:rsidP="003F43A0">
      <w:pPr>
        <w:widowControl/>
        <w:tabs>
          <w:tab w:val="left" w:pos="-3240"/>
        </w:tabs>
        <w:spacing w:line="276" w:lineRule="auto"/>
        <w:ind w:left="180"/>
        <w:rPr>
          <w:rFonts w:ascii="Times New Roman" w:hAnsi="Times New Roman"/>
        </w:rPr>
      </w:pPr>
    </w:p>
    <w:p w14:paraId="297195DA" w14:textId="77777777" w:rsidR="00D527B5" w:rsidRPr="00F64339" w:rsidRDefault="00D527B5" w:rsidP="003F43A0">
      <w:pPr>
        <w:widowControl/>
        <w:tabs>
          <w:tab w:val="left" w:pos="-3240"/>
        </w:tabs>
        <w:spacing w:line="276" w:lineRule="auto"/>
        <w:ind w:left="180"/>
        <w:rPr>
          <w:rFonts w:ascii="Times New Roman" w:hAnsi="Times New Roman"/>
        </w:rPr>
      </w:pPr>
    </w:p>
    <w:p w14:paraId="058E93D5" w14:textId="77777777" w:rsidR="00042318" w:rsidRDefault="00042318">
      <w:pPr>
        <w:rPr>
          <w:rFonts w:ascii="Times New Roman" w:eastAsia="Times New Roman" w:hAnsi="Times New Roman" w:cs="Times New Roman"/>
          <w:b/>
        </w:rPr>
      </w:pPr>
    </w:p>
    <w:p w14:paraId="49C9F85E" w14:textId="77777777" w:rsidR="0015326B" w:rsidRPr="00F64339" w:rsidRDefault="00160374" w:rsidP="00160374">
      <w:pPr>
        <w:pStyle w:val="BodyText"/>
        <w:widowControl/>
        <w:spacing w:after="120"/>
        <w:ind w:left="180" w:right="403"/>
        <w:rPr>
          <w:b/>
        </w:rPr>
      </w:pPr>
      <w:r w:rsidRPr="00F64339">
        <w:rPr>
          <w:b/>
        </w:rPr>
        <w:t>B.4</w:t>
      </w:r>
      <w:r w:rsidRPr="00F64339">
        <w:rPr>
          <w:b/>
        </w:rPr>
        <w:tab/>
      </w:r>
      <w:r w:rsidRPr="00F64339">
        <w:rPr>
          <w:b/>
        </w:rPr>
        <w:tab/>
      </w:r>
      <w:r w:rsidR="0015326B" w:rsidRPr="00F64339">
        <w:rPr>
          <w:b/>
        </w:rPr>
        <w:t>Price Schedule – Fixed-Price</w:t>
      </w:r>
    </w:p>
    <w:p w14:paraId="644A0B82" w14:textId="77777777" w:rsidR="004E033D" w:rsidRPr="00F64339" w:rsidRDefault="004E033D" w:rsidP="00160374">
      <w:pPr>
        <w:pStyle w:val="BodyText"/>
        <w:widowControl/>
        <w:spacing w:after="120"/>
        <w:ind w:left="180" w:right="403"/>
        <w:rPr>
          <w:b/>
        </w:rPr>
      </w:pPr>
      <w:r w:rsidRPr="00F64339">
        <w:rPr>
          <w:b/>
        </w:rPr>
        <w:t>B.4.1</w:t>
      </w:r>
      <w:r w:rsidRPr="00F64339">
        <w:rPr>
          <w:b/>
        </w:rPr>
        <w:tab/>
      </w:r>
      <w:r w:rsidR="00160374" w:rsidRPr="00F64339">
        <w:rPr>
          <w:b/>
        </w:rPr>
        <w:t xml:space="preserve">Two-Year </w:t>
      </w:r>
      <w:r w:rsidRPr="00F64339">
        <w:rPr>
          <w:b/>
        </w:rPr>
        <w:t>Base Period</w:t>
      </w:r>
      <w:r w:rsidR="003E522F" w:rsidRPr="00F64339">
        <w:rPr>
          <w:b/>
        </w:rPr>
        <w:t xml:space="preserve"> </w:t>
      </w:r>
    </w:p>
    <w:tbl>
      <w:tblPr>
        <w:tblStyle w:val="TableGrid"/>
        <w:tblW w:w="9607" w:type="dxa"/>
        <w:tblInd w:w="-252" w:type="dxa"/>
        <w:tblLayout w:type="fixed"/>
        <w:tblLook w:val="04A0" w:firstRow="1" w:lastRow="0" w:firstColumn="1" w:lastColumn="0" w:noHBand="0" w:noVBand="1"/>
      </w:tblPr>
      <w:tblGrid>
        <w:gridCol w:w="1080"/>
        <w:gridCol w:w="3420"/>
        <w:gridCol w:w="1237"/>
        <w:gridCol w:w="1260"/>
        <w:gridCol w:w="810"/>
        <w:gridCol w:w="1800"/>
      </w:tblGrid>
      <w:tr w:rsidR="00543CF0" w:rsidRPr="002B0BCB" w14:paraId="37DAA78C" w14:textId="77777777" w:rsidTr="002B0BCB">
        <w:trPr>
          <w:cantSplit/>
          <w:trHeight w:val="710"/>
          <w:tblHeader/>
        </w:trPr>
        <w:tc>
          <w:tcPr>
            <w:tcW w:w="1080" w:type="dxa"/>
            <w:vAlign w:val="center"/>
          </w:tcPr>
          <w:p w14:paraId="07A86082" w14:textId="77777777" w:rsidR="00543CF0" w:rsidRPr="002B0BCB" w:rsidRDefault="00543CF0" w:rsidP="008C773B">
            <w:pPr>
              <w:pStyle w:val="BodyText"/>
              <w:widowControl/>
              <w:spacing w:after="120"/>
              <w:ind w:left="0"/>
              <w:jc w:val="center"/>
              <w:rPr>
                <w:rFonts w:cs="Times New Roman"/>
                <w:b/>
                <w:sz w:val="20"/>
                <w:szCs w:val="20"/>
              </w:rPr>
            </w:pPr>
            <w:r w:rsidRPr="002B0BCB">
              <w:rPr>
                <w:rFonts w:cs="Times New Roman"/>
                <w:b/>
                <w:bCs/>
                <w:color w:val="000000"/>
                <w:sz w:val="20"/>
                <w:szCs w:val="20"/>
              </w:rPr>
              <w:t>CLIN</w:t>
            </w:r>
          </w:p>
        </w:tc>
        <w:tc>
          <w:tcPr>
            <w:tcW w:w="3420" w:type="dxa"/>
            <w:vAlign w:val="center"/>
          </w:tcPr>
          <w:p w14:paraId="618B0C61" w14:textId="77777777" w:rsidR="00543CF0" w:rsidRPr="002B0BCB" w:rsidRDefault="00543CF0" w:rsidP="002B0BCB">
            <w:pPr>
              <w:pStyle w:val="BodyText"/>
              <w:widowControl/>
              <w:spacing w:after="120"/>
              <w:ind w:left="0"/>
              <w:jc w:val="center"/>
              <w:rPr>
                <w:rFonts w:cs="Times New Roman"/>
                <w:b/>
                <w:sz w:val="20"/>
                <w:szCs w:val="20"/>
              </w:rPr>
            </w:pPr>
            <w:r w:rsidRPr="002B0BCB">
              <w:rPr>
                <w:rFonts w:cs="Times New Roman"/>
                <w:b/>
                <w:bCs/>
                <w:color w:val="000000"/>
                <w:sz w:val="20"/>
                <w:szCs w:val="20"/>
              </w:rPr>
              <w:t>Item Description</w:t>
            </w:r>
          </w:p>
        </w:tc>
        <w:tc>
          <w:tcPr>
            <w:tcW w:w="1237" w:type="dxa"/>
            <w:vAlign w:val="center"/>
          </w:tcPr>
          <w:p w14:paraId="2E66C513" w14:textId="77777777" w:rsidR="00543CF0" w:rsidRPr="00EF1DBB" w:rsidRDefault="00543CF0" w:rsidP="002B0BCB">
            <w:pPr>
              <w:pStyle w:val="BodyText"/>
              <w:widowControl/>
              <w:spacing w:after="120"/>
              <w:ind w:left="0"/>
              <w:jc w:val="center"/>
              <w:rPr>
                <w:rFonts w:cs="Times New Roman"/>
                <w:b/>
                <w:sz w:val="20"/>
                <w:szCs w:val="20"/>
              </w:rPr>
            </w:pPr>
            <w:r w:rsidRPr="00EF1DBB">
              <w:rPr>
                <w:rFonts w:cs="Times New Roman"/>
                <w:b/>
                <w:color w:val="000000"/>
                <w:sz w:val="20"/>
                <w:szCs w:val="20"/>
              </w:rPr>
              <w:t>Start</w:t>
            </w:r>
          </w:p>
        </w:tc>
        <w:tc>
          <w:tcPr>
            <w:tcW w:w="1260" w:type="dxa"/>
            <w:vAlign w:val="center"/>
          </w:tcPr>
          <w:p w14:paraId="37A32998" w14:textId="77777777" w:rsidR="00543CF0" w:rsidRPr="00EF1DBB" w:rsidRDefault="00543CF0" w:rsidP="002B0BCB">
            <w:pPr>
              <w:pStyle w:val="BodyText"/>
              <w:widowControl/>
              <w:spacing w:after="120"/>
              <w:ind w:left="0"/>
              <w:jc w:val="center"/>
              <w:rPr>
                <w:rFonts w:cs="Times New Roman"/>
                <w:b/>
                <w:sz w:val="20"/>
                <w:szCs w:val="20"/>
              </w:rPr>
            </w:pPr>
            <w:r w:rsidRPr="00EF1DBB">
              <w:rPr>
                <w:rFonts w:cs="Times New Roman"/>
                <w:b/>
                <w:color w:val="000000"/>
                <w:sz w:val="20"/>
                <w:szCs w:val="20"/>
              </w:rPr>
              <w:t>End</w:t>
            </w:r>
          </w:p>
        </w:tc>
        <w:tc>
          <w:tcPr>
            <w:tcW w:w="810" w:type="dxa"/>
            <w:vAlign w:val="center"/>
          </w:tcPr>
          <w:p w14:paraId="097F6ED5" w14:textId="77777777" w:rsidR="00543CF0" w:rsidRPr="002B0BCB" w:rsidRDefault="00543CF0" w:rsidP="002B0BCB">
            <w:pPr>
              <w:pStyle w:val="BodyText"/>
              <w:widowControl/>
              <w:spacing w:after="120"/>
              <w:ind w:left="0"/>
              <w:rPr>
                <w:rFonts w:cs="Times New Roman"/>
                <w:b/>
                <w:sz w:val="20"/>
                <w:szCs w:val="20"/>
              </w:rPr>
            </w:pPr>
            <w:r w:rsidRPr="002B0BCB">
              <w:rPr>
                <w:rFonts w:cs="Times New Roman"/>
                <w:b/>
                <w:bCs/>
                <w:color w:val="000000"/>
                <w:sz w:val="20"/>
                <w:szCs w:val="20"/>
              </w:rPr>
              <w:t>Unit</w:t>
            </w:r>
          </w:p>
        </w:tc>
        <w:tc>
          <w:tcPr>
            <w:tcW w:w="1800" w:type="dxa"/>
            <w:vAlign w:val="center"/>
          </w:tcPr>
          <w:p w14:paraId="78CBA735" w14:textId="77777777" w:rsidR="00543CF0" w:rsidRPr="002B0BCB" w:rsidRDefault="00543CF0" w:rsidP="002B0BCB">
            <w:pPr>
              <w:pStyle w:val="BodyText"/>
              <w:widowControl/>
              <w:spacing w:after="120"/>
              <w:ind w:left="0"/>
              <w:jc w:val="center"/>
              <w:rPr>
                <w:rFonts w:cs="Times New Roman"/>
                <w:b/>
                <w:sz w:val="20"/>
                <w:szCs w:val="20"/>
              </w:rPr>
            </w:pPr>
            <w:r w:rsidRPr="002B0BCB">
              <w:rPr>
                <w:rFonts w:cs="Times New Roman"/>
                <w:b/>
                <w:bCs/>
                <w:color w:val="000000"/>
                <w:sz w:val="20"/>
                <w:szCs w:val="20"/>
              </w:rPr>
              <w:t>Subtotal Base Period</w:t>
            </w:r>
          </w:p>
        </w:tc>
      </w:tr>
      <w:tr w:rsidR="005B0238" w:rsidRPr="00543CF0" w14:paraId="3CCBD6C7" w14:textId="77777777" w:rsidTr="002B0BCB">
        <w:trPr>
          <w:cantSplit/>
          <w:trHeight w:val="332"/>
        </w:trPr>
        <w:tc>
          <w:tcPr>
            <w:tcW w:w="1080" w:type="dxa"/>
            <w:vAlign w:val="center"/>
          </w:tcPr>
          <w:p w14:paraId="5A5A731C" w14:textId="77777777" w:rsidR="005B0238" w:rsidRPr="00ED3031" w:rsidRDefault="005B0238" w:rsidP="008C773B">
            <w:pPr>
              <w:pStyle w:val="BodyText"/>
              <w:widowControl/>
              <w:spacing w:after="120"/>
              <w:ind w:left="0"/>
              <w:jc w:val="center"/>
              <w:rPr>
                <w:rFonts w:cs="Times New Roman"/>
              </w:rPr>
            </w:pPr>
            <w:r w:rsidRPr="00ED3031">
              <w:rPr>
                <w:rFonts w:cs="Times New Roman"/>
              </w:rPr>
              <w:t>0001</w:t>
            </w:r>
          </w:p>
        </w:tc>
        <w:tc>
          <w:tcPr>
            <w:tcW w:w="3420" w:type="dxa"/>
            <w:vAlign w:val="center"/>
          </w:tcPr>
          <w:p w14:paraId="5AFEDD6D" w14:textId="77777777" w:rsidR="005B0238" w:rsidRPr="00ED3031" w:rsidRDefault="005B0238" w:rsidP="002B0BCB">
            <w:pPr>
              <w:pStyle w:val="BodyText"/>
              <w:widowControl/>
              <w:spacing w:after="120"/>
              <w:ind w:left="0"/>
              <w:rPr>
                <w:rFonts w:cs="Times New Roman"/>
              </w:rPr>
            </w:pPr>
            <w:r w:rsidRPr="00ED3031">
              <w:rPr>
                <w:rFonts w:cs="Times New Roman"/>
              </w:rPr>
              <w:t xml:space="preserve">Consultant shall </w:t>
            </w:r>
            <w:r w:rsidR="007606CE" w:rsidRPr="00ED3031">
              <w:rPr>
                <w:rFonts w:cs="Times New Roman"/>
              </w:rPr>
              <w:t xml:space="preserve">provide Task </w:t>
            </w:r>
            <w:proofErr w:type="gramStart"/>
            <w:r w:rsidR="007606CE" w:rsidRPr="00ED3031">
              <w:rPr>
                <w:rFonts w:cs="Times New Roman"/>
              </w:rPr>
              <w:t xml:space="preserve">1.1 </w:t>
            </w:r>
            <w:r w:rsidRPr="00ED3031">
              <w:rPr>
                <w:rFonts w:cs="Times New Roman"/>
              </w:rPr>
              <w:t xml:space="preserve"> services</w:t>
            </w:r>
            <w:proofErr w:type="gramEnd"/>
            <w:r w:rsidR="007606CE" w:rsidRPr="00ED3031">
              <w:rPr>
                <w:rFonts w:cs="Times New Roman"/>
              </w:rPr>
              <w:t xml:space="preserve"> </w:t>
            </w:r>
            <w:r w:rsidRPr="00ED3031">
              <w:rPr>
                <w:rFonts w:cs="Times New Roman"/>
              </w:rPr>
              <w:t>in accordance with the Scope of Work and, Invoicing with Sections C, G and J of the Contract</w:t>
            </w:r>
          </w:p>
        </w:tc>
        <w:tc>
          <w:tcPr>
            <w:tcW w:w="1237" w:type="dxa"/>
            <w:vAlign w:val="center"/>
          </w:tcPr>
          <w:p w14:paraId="7E8179C8" w14:textId="729BBEC8" w:rsidR="005B0238" w:rsidRPr="00ED3031" w:rsidRDefault="005B0238" w:rsidP="002B0BCB">
            <w:pPr>
              <w:pStyle w:val="BodyText"/>
              <w:widowControl/>
              <w:spacing w:after="120"/>
              <w:ind w:left="0"/>
              <w:rPr>
                <w:rFonts w:cs="Times New Roman"/>
              </w:rPr>
            </w:pPr>
            <w:r w:rsidRPr="00ED3031">
              <w:rPr>
                <w:rFonts w:cs="Times New Roman"/>
              </w:rPr>
              <w:t>3/1/20</w:t>
            </w:r>
            <w:r w:rsidR="00ED3031" w:rsidRPr="00ED3031">
              <w:rPr>
                <w:rFonts w:cs="Times New Roman"/>
              </w:rPr>
              <w:t>20</w:t>
            </w:r>
          </w:p>
        </w:tc>
        <w:tc>
          <w:tcPr>
            <w:tcW w:w="1260" w:type="dxa"/>
            <w:vAlign w:val="center"/>
          </w:tcPr>
          <w:p w14:paraId="4829F008" w14:textId="5BF2F830" w:rsidR="005B0238" w:rsidRPr="00ED3031" w:rsidRDefault="005B0238" w:rsidP="002B0BCB">
            <w:pPr>
              <w:pStyle w:val="BodyText"/>
              <w:widowControl/>
              <w:spacing w:after="120"/>
              <w:ind w:left="0"/>
              <w:rPr>
                <w:rFonts w:cs="Times New Roman"/>
              </w:rPr>
            </w:pPr>
            <w:r w:rsidRPr="00ED3031">
              <w:rPr>
                <w:rFonts w:cs="Times New Roman"/>
              </w:rPr>
              <w:t>2/28/202</w:t>
            </w:r>
            <w:r w:rsidR="00ED3031" w:rsidRPr="00ED3031">
              <w:rPr>
                <w:rFonts w:cs="Times New Roman"/>
              </w:rPr>
              <w:t>2</w:t>
            </w:r>
          </w:p>
        </w:tc>
        <w:tc>
          <w:tcPr>
            <w:tcW w:w="810" w:type="dxa"/>
            <w:vAlign w:val="center"/>
          </w:tcPr>
          <w:p w14:paraId="0BEA3ED9" w14:textId="77777777" w:rsidR="005B0238" w:rsidRPr="00ED3031" w:rsidRDefault="005B0238" w:rsidP="002B0BCB">
            <w:pPr>
              <w:pStyle w:val="BodyText"/>
              <w:widowControl/>
              <w:spacing w:after="120"/>
              <w:ind w:left="0"/>
              <w:rPr>
                <w:rFonts w:cs="Times New Roman"/>
              </w:rPr>
            </w:pPr>
            <w:r w:rsidRPr="00ED3031">
              <w:rPr>
                <w:rFonts w:cs="Times New Roman"/>
              </w:rPr>
              <w:t>Lot</w:t>
            </w:r>
          </w:p>
        </w:tc>
        <w:tc>
          <w:tcPr>
            <w:tcW w:w="1800" w:type="dxa"/>
            <w:vAlign w:val="center"/>
          </w:tcPr>
          <w:p w14:paraId="3479B970" w14:textId="56EDC2F0" w:rsidR="005B0238" w:rsidRPr="00ED3031" w:rsidRDefault="00BB7410" w:rsidP="00BB7410">
            <w:pPr>
              <w:pStyle w:val="BodyText"/>
              <w:widowControl/>
              <w:spacing w:after="120"/>
              <w:ind w:left="0"/>
              <w:jc w:val="right"/>
              <w:rPr>
                <w:rFonts w:cs="Times New Roman"/>
              </w:rPr>
            </w:pPr>
            <w:r>
              <w:rPr>
                <w:rFonts w:cs="Times New Roman"/>
              </w:rPr>
              <w:t>$</w:t>
            </w:r>
            <w:r w:rsidR="00F01A50">
              <w:rPr>
                <w:rFonts w:cs="Times New Roman"/>
              </w:rPr>
              <w:t xml:space="preserve"> </w:t>
            </w:r>
            <w:r w:rsidR="006F4CDA" w:rsidRPr="006F4CDA">
              <w:rPr>
                <w:rFonts w:cs="Times New Roman"/>
              </w:rPr>
              <w:t>559,816</w:t>
            </w:r>
            <w:r w:rsidR="006F4CDA">
              <w:rPr>
                <w:rFonts w:cs="Times New Roman"/>
              </w:rPr>
              <w:t>.08</w:t>
            </w:r>
          </w:p>
        </w:tc>
      </w:tr>
      <w:tr w:rsidR="00ED3031" w:rsidRPr="00543CF0" w14:paraId="38AF9A9E" w14:textId="77777777" w:rsidTr="002B0BCB">
        <w:trPr>
          <w:cantSplit/>
        </w:trPr>
        <w:tc>
          <w:tcPr>
            <w:tcW w:w="1080" w:type="dxa"/>
            <w:vAlign w:val="center"/>
          </w:tcPr>
          <w:p w14:paraId="72FB6901" w14:textId="77777777" w:rsidR="00ED3031" w:rsidRPr="00ED3031" w:rsidRDefault="00ED3031" w:rsidP="008C773B">
            <w:pPr>
              <w:pStyle w:val="BodyText"/>
              <w:widowControl/>
              <w:spacing w:after="120"/>
              <w:ind w:left="0"/>
              <w:jc w:val="center"/>
              <w:rPr>
                <w:rFonts w:cs="Times New Roman"/>
              </w:rPr>
            </w:pPr>
            <w:r w:rsidRPr="00ED3031">
              <w:rPr>
                <w:rFonts w:cs="Times New Roman"/>
              </w:rPr>
              <w:t>0002</w:t>
            </w:r>
          </w:p>
        </w:tc>
        <w:tc>
          <w:tcPr>
            <w:tcW w:w="3420" w:type="dxa"/>
            <w:vAlign w:val="center"/>
          </w:tcPr>
          <w:p w14:paraId="31F84DF7" w14:textId="77777777" w:rsidR="00ED3031" w:rsidRPr="00ED3031" w:rsidRDefault="00ED3031" w:rsidP="002B0BCB">
            <w:pPr>
              <w:pStyle w:val="BodyText"/>
              <w:widowControl/>
              <w:spacing w:after="120"/>
              <w:ind w:left="0"/>
              <w:rPr>
                <w:rFonts w:cs="Times New Roman"/>
              </w:rPr>
            </w:pPr>
            <w:r w:rsidRPr="00ED3031">
              <w:rPr>
                <w:rFonts w:cs="Times New Roman"/>
              </w:rPr>
              <w:t xml:space="preserve">Consultant shall provide Task </w:t>
            </w:r>
            <w:proofErr w:type="gramStart"/>
            <w:r w:rsidRPr="00ED3031">
              <w:rPr>
                <w:rFonts w:cs="Times New Roman"/>
              </w:rPr>
              <w:t>1.3  services</w:t>
            </w:r>
            <w:proofErr w:type="gramEnd"/>
            <w:r w:rsidRPr="00ED3031">
              <w:rPr>
                <w:rFonts w:cs="Times New Roman"/>
              </w:rPr>
              <w:t xml:space="preserve"> in accordance with the Scope of Work and, Invoicing with Sections C, G and J of the Contract</w:t>
            </w:r>
          </w:p>
        </w:tc>
        <w:tc>
          <w:tcPr>
            <w:tcW w:w="1237" w:type="dxa"/>
            <w:vAlign w:val="center"/>
          </w:tcPr>
          <w:p w14:paraId="1DD3C749" w14:textId="13283B42" w:rsidR="00ED3031" w:rsidRPr="00ED3031" w:rsidRDefault="00ED3031" w:rsidP="002B0BCB">
            <w:pPr>
              <w:pStyle w:val="BodyText"/>
              <w:widowControl/>
              <w:spacing w:after="120"/>
              <w:ind w:left="0"/>
              <w:rPr>
                <w:rFonts w:cs="Times New Roman"/>
              </w:rPr>
            </w:pPr>
            <w:r w:rsidRPr="00ED3031">
              <w:rPr>
                <w:rFonts w:cs="Times New Roman"/>
              </w:rPr>
              <w:t>3/1/2020</w:t>
            </w:r>
          </w:p>
        </w:tc>
        <w:tc>
          <w:tcPr>
            <w:tcW w:w="1260" w:type="dxa"/>
            <w:vAlign w:val="center"/>
          </w:tcPr>
          <w:p w14:paraId="60910B17" w14:textId="09760316" w:rsidR="00ED3031" w:rsidRPr="00ED3031" w:rsidRDefault="00ED3031" w:rsidP="002B0BCB">
            <w:pPr>
              <w:pStyle w:val="BodyText"/>
              <w:widowControl/>
              <w:spacing w:after="120"/>
              <w:ind w:left="0"/>
              <w:rPr>
                <w:rFonts w:cs="Times New Roman"/>
              </w:rPr>
            </w:pPr>
            <w:r w:rsidRPr="00ED3031">
              <w:rPr>
                <w:rFonts w:cs="Times New Roman"/>
              </w:rPr>
              <w:t>2/28/2022</w:t>
            </w:r>
          </w:p>
        </w:tc>
        <w:tc>
          <w:tcPr>
            <w:tcW w:w="810" w:type="dxa"/>
            <w:vAlign w:val="center"/>
          </w:tcPr>
          <w:p w14:paraId="37636DD0" w14:textId="77777777" w:rsidR="00ED3031" w:rsidRPr="00ED3031" w:rsidRDefault="00ED3031" w:rsidP="002B0BCB">
            <w:pPr>
              <w:pStyle w:val="BodyText"/>
              <w:widowControl/>
              <w:spacing w:after="120"/>
              <w:ind w:left="0"/>
              <w:rPr>
                <w:rFonts w:cs="Times New Roman"/>
              </w:rPr>
            </w:pPr>
            <w:r w:rsidRPr="00ED3031">
              <w:rPr>
                <w:rFonts w:cs="Times New Roman"/>
              </w:rPr>
              <w:t>Lot</w:t>
            </w:r>
          </w:p>
        </w:tc>
        <w:tc>
          <w:tcPr>
            <w:tcW w:w="1800" w:type="dxa"/>
            <w:vAlign w:val="center"/>
          </w:tcPr>
          <w:p w14:paraId="7C789316" w14:textId="349A0D19" w:rsidR="00ED3031" w:rsidRPr="00ED3031" w:rsidRDefault="006F4CDA" w:rsidP="00BB7410">
            <w:pPr>
              <w:pStyle w:val="BodyText"/>
              <w:widowControl/>
              <w:spacing w:after="120"/>
              <w:ind w:left="0"/>
              <w:jc w:val="right"/>
              <w:rPr>
                <w:rFonts w:cs="Times New Roman"/>
              </w:rPr>
            </w:pPr>
            <w:r w:rsidRPr="006F4CDA">
              <w:rPr>
                <w:rFonts w:cs="Times New Roman"/>
              </w:rPr>
              <w:t>$</w:t>
            </w:r>
            <w:r>
              <w:rPr>
                <w:rFonts w:cs="Times New Roman"/>
              </w:rPr>
              <w:t xml:space="preserve"> </w:t>
            </w:r>
            <w:r w:rsidRPr="006F4CDA">
              <w:rPr>
                <w:rFonts w:cs="Times New Roman"/>
              </w:rPr>
              <w:t>906,628</w:t>
            </w:r>
            <w:r>
              <w:rPr>
                <w:rFonts w:cs="Times New Roman"/>
              </w:rPr>
              <w:t>.42</w:t>
            </w:r>
          </w:p>
        </w:tc>
      </w:tr>
      <w:tr w:rsidR="00ED3031" w:rsidRPr="00543CF0" w14:paraId="143839FB" w14:textId="77777777" w:rsidTr="002B0BCB">
        <w:trPr>
          <w:cantSplit/>
        </w:trPr>
        <w:tc>
          <w:tcPr>
            <w:tcW w:w="1080" w:type="dxa"/>
            <w:vAlign w:val="center"/>
          </w:tcPr>
          <w:p w14:paraId="43CB8154" w14:textId="77777777" w:rsidR="00ED3031" w:rsidRPr="00ED3031" w:rsidRDefault="00ED3031" w:rsidP="008C773B">
            <w:pPr>
              <w:pStyle w:val="BodyText"/>
              <w:widowControl/>
              <w:spacing w:after="120"/>
              <w:ind w:left="0"/>
              <w:jc w:val="center"/>
              <w:rPr>
                <w:rFonts w:cs="Times New Roman"/>
              </w:rPr>
            </w:pPr>
            <w:r w:rsidRPr="00ED3031">
              <w:rPr>
                <w:rFonts w:cs="Times New Roman"/>
              </w:rPr>
              <w:t>0003</w:t>
            </w:r>
          </w:p>
        </w:tc>
        <w:tc>
          <w:tcPr>
            <w:tcW w:w="3420" w:type="dxa"/>
            <w:vAlign w:val="center"/>
          </w:tcPr>
          <w:p w14:paraId="712D5CDD" w14:textId="77777777" w:rsidR="00ED3031" w:rsidRPr="00ED3031" w:rsidRDefault="00ED3031" w:rsidP="002B0BCB">
            <w:pPr>
              <w:pStyle w:val="BodyText"/>
              <w:widowControl/>
              <w:spacing w:after="120"/>
              <w:ind w:left="0"/>
              <w:rPr>
                <w:rFonts w:cs="Times New Roman"/>
              </w:rPr>
            </w:pPr>
            <w:r w:rsidRPr="00ED3031">
              <w:rPr>
                <w:rFonts w:cs="Times New Roman"/>
              </w:rPr>
              <w:t xml:space="preserve">Consultant shall provide Task </w:t>
            </w:r>
            <w:proofErr w:type="gramStart"/>
            <w:r w:rsidRPr="00ED3031">
              <w:rPr>
                <w:rFonts w:cs="Times New Roman"/>
              </w:rPr>
              <w:t>1.6  services</w:t>
            </w:r>
            <w:proofErr w:type="gramEnd"/>
            <w:r w:rsidRPr="00ED3031">
              <w:rPr>
                <w:rFonts w:cs="Times New Roman"/>
              </w:rPr>
              <w:t xml:space="preserve"> in accordance with the Scope of Work and, Invoicing with Sections C, G and J of the Contract</w:t>
            </w:r>
          </w:p>
        </w:tc>
        <w:tc>
          <w:tcPr>
            <w:tcW w:w="1237" w:type="dxa"/>
            <w:vAlign w:val="center"/>
          </w:tcPr>
          <w:p w14:paraId="745072F5" w14:textId="0F6107A3" w:rsidR="00ED3031" w:rsidRPr="00ED3031" w:rsidRDefault="00ED3031" w:rsidP="002B0BCB">
            <w:pPr>
              <w:pStyle w:val="BodyText"/>
              <w:widowControl/>
              <w:spacing w:after="120"/>
              <w:ind w:left="0"/>
              <w:rPr>
                <w:rFonts w:cs="Times New Roman"/>
              </w:rPr>
            </w:pPr>
            <w:r w:rsidRPr="00ED3031">
              <w:rPr>
                <w:rFonts w:cs="Times New Roman"/>
              </w:rPr>
              <w:t>3/1/2020</w:t>
            </w:r>
          </w:p>
        </w:tc>
        <w:tc>
          <w:tcPr>
            <w:tcW w:w="1260" w:type="dxa"/>
            <w:vAlign w:val="center"/>
          </w:tcPr>
          <w:p w14:paraId="4D5717C4" w14:textId="186EA4E0" w:rsidR="00ED3031" w:rsidRPr="00ED3031" w:rsidRDefault="00ED3031" w:rsidP="002B0BCB">
            <w:pPr>
              <w:pStyle w:val="BodyText"/>
              <w:widowControl/>
              <w:spacing w:after="120"/>
              <w:ind w:left="0"/>
              <w:rPr>
                <w:rFonts w:cs="Times New Roman"/>
              </w:rPr>
            </w:pPr>
            <w:r w:rsidRPr="00ED3031">
              <w:rPr>
                <w:rFonts w:cs="Times New Roman"/>
              </w:rPr>
              <w:t>2/28/2022</w:t>
            </w:r>
          </w:p>
        </w:tc>
        <w:tc>
          <w:tcPr>
            <w:tcW w:w="810" w:type="dxa"/>
            <w:vAlign w:val="center"/>
          </w:tcPr>
          <w:p w14:paraId="2137904C" w14:textId="77777777" w:rsidR="00ED3031" w:rsidRPr="00ED3031" w:rsidRDefault="00ED3031" w:rsidP="002B0BCB">
            <w:pPr>
              <w:pStyle w:val="BodyText"/>
              <w:widowControl/>
              <w:spacing w:after="120"/>
              <w:ind w:left="0"/>
              <w:rPr>
                <w:rFonts w:cs="Times New Roman"/>
              </w:rPr>
            </w:pPr>
            <w:r w:rsidRPr="00ED3031">
              <w:rPr>
                <w:rFonts w:cs="Times New Roman"/>
              </w:rPr>
              <w:t>Lot</w:t>
            </w:r>
          </w:p>
        </w:tc>
        <w:tc>
          <w:tcPr>
            <w:tcW w:w="1800" w:type="dxa"/>
            <w:vAlign w:val="center"/>
          </w:tcPr>
          <w:p w14:paraId="6BA78222" w14:textId="122067CD" w:rsidR="00ED3031" w:rsidRPr="00ED3031" w:rsidRDefault="006F4CDA" w:rsidP="00BB7410">
            <w:pPr>
              <w:pStyle w:val="BodyText"/>
              <w:widowControl/>
              <w:spacing w:after="120"/>
              <w:ind w:left="0"/>
              <w:jc w:val="right"/>
              <w:rPr>
                <w:rFonts w:cs="Times New Roman"/>
              </w:rPr>
            </w:pPr>
            <w:r w:rsidRPr="006F4CDA">
              <w:rPr>
                <w:rFonts w:cs="Times New Roman"/>
              </w:rPr>
              <w:t>$</w:t>
            </w:r>
            <w:r>
              <w:rPr>
                <w:rFonts w:cs="Times New Roman"/>
              </w:rPr>
              <w:t xml:space="preserve"> </w:t>
            </w:r>
            <w:r w:rsidRPr="006F4CDA">
              <w:rPr>
                <w:rFonts w:cs="Times New Roman"/>
              </w:rPr>
              <w:t>970,196.50</w:t>
            </w:r>
          </w:p>
        </w:tc>
      </w:tr>
      <w:tr w:rsidR="00ED3031" w:rsidRPr="00543CF0" w14:paraId="3807F66F" w14:textId="77777777" w:rsidTr="002B0BCB">
        <w:trPr>
          <w:cantSplit/>
        </w:trPr>
        <w:tc>
          <w:tcPr>
            <w:tcW w:w="1080" w:type="dxa"/>
            <w:vAlign w:val="center"/>
          </w:tcPr>
          <w:p w14:paraId="4C150DC0" w14:textId="77777777" w:rsidR="00ED3031" w:rsidRPr="00ED3031" w:rsidRDefault="00ED3031" w:rsidP="008C773B">
            <w:pPr>
              <w:pStyle w:val="BodyText"/>
              <w:widowControl/>
              <w:spacing w:after="120"/>
              <w:ind w:left="0"/>
              <w:jc w:val="center"/>
              <w:rPr>
                <w:rFonts w:cs="Times New Roman"/>
              </w:rPr>
            </w:pPr>
            <w:r w:rsidRPr="00ED3031">
              <w:rPr>
                <w:rFonts w:cs="Times New Roman"/>
              </w:rPr>
              <w:t>0004</w:t>
            </w:r>
          </w:p>
        </w:tc>
        <w:tc>
          <w:tcPr>
            <w:tcW w:w="3420" w:type="dxa"/>
            <w:vAlign w:val="center"/>
          </w:tcPr>
          <w:p w14:paraId="5EBD6819" w14:textId="77777777" w:rsidR="00ED3031" w:rsidRPr="00ED3031" w:rsidRDefault="00ED3031" w:rsidP="002B0BCB">
            <w:pPr>
              <w:pStyle w:val="BodyText"/>
              <w:widowControl/>
              <w:spacing w:after="120"/>
              <w:ind w:left="0"/>
              <w:rPr>
                <w:rFonts w:cs="Times New Roman"/>
              </w:rPr>
            </w:pPr>
            <w:r w:rsidRPr="00ED3031">
              <w:rPr>
                <w:rFonts w:cs="Times New Roman"/>
              </w:rPr>
              <w:t xml:space="preserve">Consultant shall provide Task </w:t>
            </w:r>
            <w:proofErr w:type="gramStart"/>
            <w:r w:rsidRPr="00ED3031">
              <w:rPr>
                <w:rFonts w:cs="Times New Roman"/>
              </w:rPr>
              <w:t>1.7  services</w:t>
            </w:r>
            <w:proofErr w:type="gramEnd"/>
            <w:r w:rsidRPr="00ED3031">
              <w:rPr>
                <w:rFonts w:cs="Times New Roman"/>
              </w:rPr>
              <w:t xml:space="preserve"> in accordance with the Scope of Work and, Invoicing with Sections C, G and J of the Contract</w:t>
            </w:r>
          </w:p>
        </w:tc>
        <w:tc>
          <w:tcPr>
            <w:tcW w:w="1237" w:type="dxa"/>
            <w:vAlign w:val="center"/>
          </w:tcPr>
          <w:p w14:paraId="234F6FC2" w14:textId="67B7E2BD" w:rsidR="00ED3031" w:rsidRPr="00ED3031" w:rsidRDefault="00ED3031" w:rsidP="002B0BCB">
            <w:pPr>
              <w:pStyle w:val="BodyText"/>
              <w:widowControl/>
              <w:spacing w:after="120"/>
              <w:ind w:left="0"/>
              <w:rPr>
                <w:rFonts w:cs="Times New Roman"/>
              </w:rPr>
            </w:pPr>
            <w:r w:rsidRPr="00ED3031">
              <w:rPr>
                <w:rFonts w:cs="Times New Roman"/>
              </w:rPr>
              <w:t>3/1/2020</w:t>
            </w:r>
          </w:p>
        </w:tc>
        <w:tc>
          <w:tcPr>
            <w:tcW w:w="1260" w:type="dxa"/>
            <w:vAlign w:val="center"/>
          </w:tcPr>
          <w:p w14:paraId="397F35CD" w14:textId="148263CD" w:rsidR="00ED3031" w:rsidRPr="00ED3031" w:rsidRDefault="00ED3031" w:rsidP="002B0BCB">
            <w:pPr>
              <w:pStyle w:val="BodyText"/>
              <w:widowControl/>
              <w:spacing w:after="120"/>
              <w:ind w:left="0"/>
              <w:rPr>
                <w:rFonts w:cs="Times New Roman"/>
              </w:rPr>
            </w:pPr>
            <w:r w:rsidRPr="00ED3031">
              <w:rPr>
                <w:rFonts w:cs="Times New Roman"/>
              </w:rPr>
              <w:t>2/28/2022</w:t>
            </w:r>
          </w:p>
        </w:tc>
        <w:tc>
          <w:tcPr>
            <w:tcW w:w="810" w:type="dxa"/>
            <w:vAlign w:val="center"/>
          </w:tcPr>
          <w:p w14:paraId="603FC885" w14:textId="77777777" w:rsidR="00ED3031" w:rsidRPr="00ED3031" w:rsidRDefault="00ED3031" w:rsidP="002B0BCB">
            <w:pPr>
              <w:pStyle w:val="BodyText"/>
              <w:widowControl/>
              <w:spacing w:after="120"/>
              <w:ind w:left="0"/>
              <w:rPr>
                <w:rFonts w:cs="Times New Roman"/>
              </w:rPr>
            </w:pPr>
            <w:r w:rsidRPr="00ED3031">
              <w:rPr>
                <w:rFonts w:cs="Times New Roman"/>
              </w:rPr>
              <w:t>Lot</w:t>
            </w:r>
          </w:p>
        </w:tc>
        <w:tc>
          <w:tcPr>
            <w:tcW w:w="1800" w:type="dxa"/>
            <w:vAlign w:val="center"/>
          </w:tcPr>
          <w:p w14:paraId="09FC885C" w14:textId="29226172" w:rsidR="00ED3031" w:rsidRPr="00ED3031" w:rsidRDefault="006F4CDA" w:rsidP="00BB7410">
            <w:pPr>
              <w:pStyle w:val="BodyText"/>
              <w:widowControl/>
              <w:spacing w:after="120"/>
              <w:ind w:left="0"/>
              <w:jc w:val="right"/>
              <w:rPr>
                <w:rFonts w:cs="Times New Roman"/>
              </w:rPr>
            </w:pPr>
            <w:del w:id="26" w:author="Martha Averso" w:date="2020-02-05T13:19:00Z">
              <w:r w:rsidRPr="006F4CDA" w:rsidDel="008B0B65">
                <w:rPr>
                  <w:rFonts w:cs="Times New Roman"/>
                </w:rPr>
                <w:delText>$</w:delText>
              </w:r>
              <w:r w:rsidDel="008B0B65">
                <w:rPr>
                  <w:rFonts w:cs="Times New Roman"/>
                </w:rPr>
                <w:delText xml:space="preserve"> </w:delText>
              </w:r>
              <w:r w:rsidRPr="006F4CDA" w:rsidDel="008B0B65">
                <w:rPr>
                  <w:rFonts w:cs="Times New Roman"/>
                </w:rPr>
                <w:delText>23,498.77</w:delText>
              </w:r>
            </w:del>
            <w:ins w:id="27" w:author="Martha Averso" w:date="2020-02-05T13:19:00Z">
              <w:r w:rsidR="008B0B65">
                <w:rPr>
                  <w:rFonts w:cs="Times New Roman"/>
                </w:rPr>
                <w:t>$290,244.</w:t>
              </w:r>
            </w:ins>
            <w:ins w:id="28" w:author="Martha Averso" w:date="2020-02-05T13:29:00Z">
              <w:r w:rsidR="00FC20A2">
                <w:rPr>
                  <w:rFonts w:cs="Times New Roman"/>
                </w:rPr>
                <w:t>31</w:t>
              </w:r>
            </w:ins>
          </w:p>
        </w:tc>
      </w:tr>
      <w:tr w:rsidR="00ED3031" w:rsidRPr="00543CF0" w14:paraId="478CFE47" w14:textId="77777777" w:rsidTr="002B0BCB">
        <w:trPr>
          <w:cantSplit/>
        </w:trPr>
        <w:tc>
          <w:tcPr>
            <w:tcW w:w="1080" w:type="dxa"/>
            <w:vAlign w:val="center"/>
          </w:tcPr>
          <w:p w14:paraId="2485BEF7" w14:textId="77777777" w:rsidR="00ED3031" w:rsidRPr="00ED3031" w:rsidRDefault="00ED3031" w:rsidP="008C773B">
            <w:pPr>
              <w:pStyle w:val="BodyText"/>
              <w:widowControl/>
              <w:spacing w:after="120"/>
              <w:ind w:left="0"/>
              <w:jc w:val="center"/>
              <w:rPr>
                <w:rFonts w:cs="Times New Roman"/>
              </w:rPr>
            </w:pPr>
            <w:r w:rsidRPr="00ED3031">
              <w:rPr>
                <w:rFonts w:cs="Times New Roman"/>
              </w:rPr>
              <w:t>0005</w:t>
            </w:r>
          </w:p>
        </w:tc>
        <w:tc>
          <w:tcPr>
            <w:tcW w:w="3420" w:type="dxa"/>
            <w:vAlign w:val="center"/>
          </w:tcPr>
          <w:p w14:paraId="39FBDDE0" w14:textId="77777777" w:rsidR="00ED3031" w:rsidRPr="00ED3031" w:rsidRDefault="00ED3031" w:rsidP="002B0BCB">
            <w:pPr>
              <w:pStyle w:val="BodyText"/>
              <w:widowControl/>
              <w:spacing w:after="120"/>
              <w:ind w:left="0"/>
              <w:rPr>
                <w:rFonts w:cs="Times New Roman"/>
              </w:rPr>
            </w:pPr>
            <w:r w:rsidRPr="00ED3031">
              <w:rPr>
                <w:rFonts w:cs="Times New Roman"/>
              </w:rPr>
              <w:t>Consultant shall provide Tasks 1.2 and 2.2 services in accordance with the Scope of Work and, Invoicing with Sections C, G and J of the Contract</w:t>
            </w:r>
          </w:p>
        </w:tc>
        <w:tc>
          <w:tcPr>
            <w:tcW w:w="1237" w:type="dxa"/>
            <w:vAlign w:val="center"/>
          </w:tcPr>
          <w:p w14:paraId="0E7BB38B" w14:textId="693B5B9A" w:rsidR="00ED3031" w:rsidRPr="00ED3031" w:rsidRDefault="00ED3031" w:rsidP="002B0BCB">
            <w:pPr>
              <w:pStyle w:val="BodyText"/>
              <w:widowControl/>
              <w:spacing w:after="120"/>
              <w:ind w:left="0"/>
              <w:rPr>
                <w:rFonts w:cs="Times New Roman"/>
              </w:rPr>
            </w:pPr>
            <w:r w:rsidRPr="00ED3031">
              <w:rPr>
                <w:rFonts w:cs="Times New Roman"/>
              </w:rPr>
              <w:t>3/1/2020</w:t>
            </w:r>
          </w:p>
        </w:tc>
        <w:tc>
          <w:tcPr>
            <w:tcW w:w="1260" w:type="dxa"/>
            <w:vAlign w:val="center"/>
          </w:tcPr>
          <w:p w14:paraId="3AA394D1" w14:textId="253622A0" w:rsidR="00ED3031" w:rsidRPr="00ED3031" w:rsidRDefault="00ED3031" w:rsidP="002B0BCB">
            <w:pPr>
              <w:pStyle w:val="BodyText"/>
              <w:widowControl/>
              <w:spacing w:after="120"/>
              <w:ind w:left="0"/>
              <w:rPr>
                <w:rFonts w:cs="Times New Roman"/>
              </w:rPr>
            </w:pPr>
            <w:r w:rsidRPr="00ED3031">
              <w:rPr>
                <w:rFonts w:cs="Times New Roman"/>
              </w:rPr>
              <w:t>2/28/2022</w:t>
            </w:r>
          </w:p>
        </w:tc>
        <w:tc>
          <w:tcPr>
            <w:tcW w:w="810" w:type="dxa"/>
            <w:vAlign w:val="center"/>
          </w:tcPr>
          <w:p w14:paraId="3090EE0B" w14:textId="77777777" w:rsidR="00ED3031" w:rsidRPr="00ED3031" w:rsidRDefault="00ED3031" w:rsidP="002B0BCB">
            <w:pPr>
              <w:pStyle w:val="BodyText"/>
              <w:widowControl/>
              <w:spacing w:after="120"/>
              <w:ind w:left="0"/>
              <w:rPr>
                <w:rFonts w:cs="Times New Roman"/>
              </w:rPr>
            </w:pPr>
            <w:r w:rsidRPr="00ED3031">
              <w:rPr>
                <w:rFonts w:cs="Times New Roman"/>
              </w:rPr>
              <w:t>Lot</w:t>
            </w:r>
          </w:p>
        </w:tc>
        <w:tc>
          <w:tcPr>
            <w:tcW w:w="1800" w:type="dxa"/>
            <w:vAlign w:val="center"/>
          </w:tcPr>
          <w:p w14:paraId="4308E6D9" w14:textId="609E1042" w:rsidR="00ED3031" w:rsidRPr="00ED3031" w:rsidRDefault="008D3999" w:rsidP="00BB7410">
            <w:pPr>
              <w:pStyle w:val="BodyText"/>
              <w:widowControl/>
              <w:spacing w:after="120"/>
              <w:ind w:left="0"/>
              <w:jc w:val="right"/>
              <w:rPr>
                <w:rFonts w:cs="Times New Roman"/>
              </w:rPr>
            </w:pPr>
            <w:r w:rsidRPr="008D3999">
              <w:rPr>
                <w:rFonts w:cs="Times New Roman"/>
              </w:rPr>
              <w:t>$</w:t>
            </w:r>
            <w:r>
              <w:rPr>
                <w:rFonts w:cs="Times New Roman"/>
              </w:rPr>
              <w:t xml:space="preserve"> </w:t>
            </w:r>
            <w:r w:rsidRPr="008D3999">
              <w:rPr>
                <w:rFonts w:cs="Times New Roman"/>
              </w:rPr>
              <w:t>264,367.39</w:t>
            </w:r>
          </w:p>
        </w:tc>
      </w:tr>
      <w:tr w:rsidR="00ED3031" w:rsidRPr="00543CF0" w14:paraId="5B793C39" w14:textId="77777777" w:rsidTr="002B0BCB">
        <w:trPr>
          <w:cantSplit/>
        </w:trPr>
        <w:tc>
          <w:tcPr>
            <w:tcW w:w="1080" w:type="dxa"/>
            <w:vAlign w:val="center"/>
          </w:tcPr>
          <w:p w14:paraId="0703D5C5" w14:textId="77777777" w:rsidR="00ED3031" w:rsidRPr="00ED3031" w:rsidRDefault="00ED3031" w:rsidP="008C773B">
            <w:pPr>
              <w:pStyle w:val="BodyText"/>
              <w:widowControl/>
              <w:spacing w:after="120"/>
              <w:ind w:left="0"/>
              <w:jc w:val="center"/>
              <w:rPr>
                <w:rFonts w:cs="Times New Roman"/>
              </w:rPr>
            </w:pPr>
            <w:r w:rsidRPr="00ED3031">
              <w:rPr>
                <w:rFonts w:cs="Times New Roman"/>
              </w:rPr>
              <w:t>0006</w:t>
            </w:r>
          </w:p>
        </w:tc>
        <w:tc>
          <w:tcPr>
            <w:tcW w:w="3420" w:type="dxa"/>
            <w:vAlign w:val="center"/>
          </w:tcPr>
          <w:p w14:paraId="392C903A" w14:textId="28DB1B62" w:rsidR="00ED3031" w:rsidRPr="00ED3031" w:rsidRDefault="00ED3031" w:rsidP="002B0BCB">
            <w:pPr>
              <w:pStyle w:val="BodyText"/>
              <w:widowControl/>
              <w:spacing w:after="120"/>
              <w:ind w:left="0"/>
              <w:rPr>
                <w:rFonts w:cs="Times New Roman"/>
              </w:rPr>
            </w:pPr>
            <w:r w:rsidRPr="00ED3031">
              <w:rPr>
                <w:rFonts w:cs="Times New Roman"/>
              </w:rPr>
              <w:t>Consultant shall provide Tasks 1.4, 1.5, and 2.3 services in accordance with the Scope of Work and, Invoicing with Sections C, G and J of the Contract</w:t>
            </w:r>
          </w:p>
        </w:tc>
        <w:tc>
          <w:tcPr>
            <w:tcW w:w="1237" w:type="dxa"/>
            <w:vAlign w:val="center"/>
          </w:tcPr>
          <w:p w14:paraId="7DA5DA9B" w14:textId="78B64E79" w:rsidR="00ED3031" w:rsidRPr="00ED3031" w:rsidRDefault="00ED3031" w:rsidP="002B0BCB">
            <w:pPr>
              <w:pStyle w:val="BodyText"/>
              <w:widowControl/>
              <w:spacing w:after="120"/>
              <w:ind w:left="0"/>
              <w:rPr>
                <w:rFonts w:cs="Times New Roman"/>
              </w:rPr>
            </w:pPr>
            <w:r w:rsidRPr="00ED3031">
              <w:rPr>
                <w:rFonts w:cs="Times New Roman"/>
              </w:rPr>
              <w:t>3/1/2020</w:t>
            </w:r>
          </w:p>
        </w:tc>
        <w:tc>
          <w:tcPr>
            <w:tcW w:w="1260" w:type="dxa"/>
            <w:vAlign w:val="center"/>
          </w:tcPr>
          <w:p w14:paraId="5EC06ED5" w14:textId="04ED69ED" w:rsidR="00ED3031" w:rsidRPr="00ED3031" w:rsidRDefault="00ED3031" w:rsidP="002B0BCB">
            <w:pPr>
              <w:pStyle w:val="BodyText"/>
              <w:widowControl/>
              <w:spacing w:after="120"/>
              <w:ind w:left="0"/>
              <w:rPr>
                <w:rFonts w:cs="Times New Roman"/>
              </w:rPr>
            </w:pPr>
            <w:r w:rsidRPr="00ED3031">
              <w:rPr>
                <w:rFonts w:cs="Times New Roman"/>
              </w:rPr>
              <w:t>2/28/2022</w:t>
            </w:r>
          </w:p>
        </w:tc>
        <w:tc>
          <w:tcPr>
            <w:tcW w:w="810" w:type="dxa"/>
            <w:vAlign w:val="center"/>
          </w:tcPr>
          <w:p w14:paraId="1768CB68" w14:textId="77777777" w:rsidR="00ED3031" w:rsidRPr="00ED3031" w:rsidRDefault="00ED3031" w:rsidP="002B0BCB">
            <w:pPr>
              <w:pStyle w:val="BodyText"/>
              <w:widowControl/>
              <w:spacing w:after="120"/>
              <w:ind w:left="0"/>
              <w:rPr>
                <w:rFonts w:cs="Times New Roman"/>
              </w:rPr>
            </w:pPr>
            <w:r w:rsidRPr="00ED3031">
              <w:rPr>
                <w:rFonts w:cs="Times New Roman"/>
              </w:rPr>
              <w:t>Lot</w:t>
            </w:r>
          </w:p>
        </w:tc>
        <w:tc>
          <w:tcPr>
            <w:tcW w:w="1800" w:type="dxa"/>
            <w:vAlign w:val="center"/>
          </w:tcPr>
          <w:p w14:paraId="2A500915" w14:textId="7AF29826" w:rsidR="00ED3031" w:rsidRPr="00ED3031" w:rsidRDefault="00BB7410" w:rsidP="00BB7410">
            <w:pPr>
              <w:pStyle w:val="BodyText"/>
              <w:widowControl/>
              <w:spacing w:after="120"/>
              <w:ind w:left="0"/>
              <w:jc w:val="right"/>
              <w:rPr>
                <w:rFonts w:cs="Times New Roman"/>
              </w:rPr>
            </w:pPr>
            <w:r>
              <w:rPr>
                <w:rFonts w:cs="Times New Roman"/>
              </w:rPr>
              <w:t>$</w:t>
            </w:r>
            <w:r w:rsidR="00F01A50">
              <w:rPr>
                <w:rFonts w:cs="Times New Roman"/>
              </w:rPr>
              <w:t xml:space="preserve"> </w:t>
            </w:r>
            <w:r>
              <w:rPr>
                <w:rFonts w:cs="Times New Roman"/>
              </w:rPr>
              <w:t>544,791.21</w:t>
            </w:r>
          </w:p>
        </w:tc>
      </w:tr>
      <w:tr w:rsidR="00ED3031" w:rsidRPr="00543CF0" w14:paraId="7BFF51EB" w14:textId="77777777" w:rsidTr="002B0BCB">
        <w:trPr>
          <w:cantSplit/>
        </w:trPr>
        <w:tc>
          <w:tcPr>
            <w:tcW w:w="1080" w:type="dxa"/>
            <w:vAlign w:val="center"/>
          </w:tcPr>
          <w:p w14:paraId="55084F7E" w14:textId="77777777" w:rsidR="00ED3031" w:rsidRPr="00ED3031" w:rsidRDefault="00ED3031" w:rsidP="008C773B">
            <w:pPr>
              <w:pStyle w:val="BodyText"/>
              <w:widowControl/>
              <w:spacing w:after="120"/>
              <w:ind w:left="0"/>
              <w:jc w:val="center"/>
              <w:rPr>
                <w:rFonts w:cs="Times New Roman"/>
              </w:rPr>
            </w:pPr>
            <w:r w:rsidRPr="00ED3031">
              <w:rPr>
                <w:rFonts w:cs="Times New Roman"/>
              </w:rPr>
              <w:t>0007</w:t>
            </w:r>
          </w:p>
        </w:tc>
        <w:tc>
          <w:tcPr>
            <w:tcW w:w="3420" w:type="dxa"/>
            <w:vAlign w:val="center"/>
          </w:tcPr>
          <w:p w14:paraId="3ADE671F" w14:textId="77777777" w:rsidR="00ED3031" w:rsidRPr="00ED3031" w:rsidRDefault="00ED3031" w:rsidP="002B0BCB">
            <w:pPr>
              <w:pStyle w:val="BodyText"/>
              <w:widowControl/>
              <w:spacing w:after="120"/>
              <w:ind w:left="0"/>
              <w:rPr>
                <w:rFonts w:cs="Times New Roman"/>
              </w:rPr>
            </w:pPr>
            <w:r w:rsidRPr="00ED3031">
              <w:rPr>
                <w:rFonts w:cs="Times New Roman"/>
              </w:rPr>
              <w:t>Consultant shall provide Task 2.1 services in accordance with the Scope of Work and, Invoicing with Sections C, G and J of the Contract</w:t>
            </w:r>
          </w:p>
        </w:tc>
        <w:tc>
          <w:tcPr>
            <w:tcW w:w="1237" w:type="dxa"/>
            <w:vAlign w:val="center"/>
          </w:tcPr>
          <w:p w14:paraId="0126DBA5" w14:textId="23056737" w:rsidR="00ED3031" w:rsidRPr="00ED3031" w:rsidRDefault="00ED3031" w:rsidP="002B0BCB">
            <w:pPr>
              <w:pStyle w:val="BodyText"/>
              <w:widowControl/>
              <w:spacing w:after="120"/>
              <w:ind w:left="0"/>
              <w:rPr>
                <w:rFonts w:cs="Times New Roman"/>
              </w:rPr>
            </w:pPr>
            <w:r w:rsidRPr="00ED3031">
              <w:rPr>
                <w:rFonts w:cs="Times New Roman"/>
              </w:rPr>
              <w:t>3/1/2020</w:t>
            </w:r>
          </w:p>
        </w:tc>
        <w:tc>
          <w:tcPr>
            <w:tcW w:w="1260" w:type="dxa"/>
            <w:vAlign w:val="center"/>
          </w:tcPr>
          <w:p w14:paraId="4AC4F214" w14:textId="215572B6" w:rsidR="00ED3031" w:rsidRPr="00ED3031" w:rsidRDefault="00ED3031" w:rsidP="002B0BCB">
            <w:pPr>
              <w:pStyle w:val="BodyText"/>
              <w:widowControl/>
              <w:spacing w:after="120"/>
              <w:ind w:left="0"/>
              <w:rPr>
                <w:rFonts w:cs="Times New Roman"/>
              </w:rPr>
            </w:pPr>
            <w:r w:rsidRPr="00ED3031">
              <w:rPr>
                <w:rFonts w:cs="Times New Roman"/>
              </w:rPr>
              <w:t>2/28/2022</w:t>
            </w:r>
          </w:p>
        </w:tc>
        <w:tc>
          <w:tcPr>
            <w:tcW w:w="810" w:type="dxa"/>
            <w:vAlign w:val="center"/>
          </w:tcPr>
          <w:p w14:paraId="0087B865" w14:textId="77777777" w:rsidR="00ED3031" w:rsidRPr="00ED3031" w:rsidRDefault="00ED3031" w:rsidP="002B0BCB">
            <w:pPr>
              <w:pStyle w:val="BodyText"/>
              <w:widowControl/>
              <w:spacing w:after="120"/>
              <w:ind w:left="0"/>
              <w:rPr>
                <w:rFonts w:cs="Times New Roman"/>
              </w:rPr>
            </w:pPr>
            <w:r w:rsidRPr="00ED3031">
              <w:rPr>
                <w:rFonts w:cs="Times New Roman"/>
              </w:rPr>
              <w:t>Lot</w:t>
            </w:r>
          </w:p>
        </w:tc>
        <w:tc>
          <w:tcPr>
            <w:tcW w:w="1800" w:type="dxa"/>
            <w:vAlign w:val="center"/>
          </w:tcPr>
          <w:p w14:paraId="71B9B26F" w14:textId="47C3E0B7" w:rsidR="00ED3031" w:rsidRPr="00ED3031" w:rsidRDefault="00BB7410" w:rsidP="00BB7410">
            <w:pPr>
              <w:pStyle w:val="BodyText"/>
              <w:widowControl/>
              <w:spacing w:after="120"/>
              <w:ind w:left="0"/>
              <w:jc w:val="right"/>
              <w:rPr>
                <w:rFonts w:cs="Times New Roman"/>
              </w:rPr>
            </w:pPr>
            <w:r>
              <w:rPr>
                <w:rFonts w:cs="Times New Roman"/>
              </w:rPr>
              <w:t>$</w:t>
            </w:r>
            <w:r w:rsidR="00F01A50">
              <w:rPr>
                <w:rFonts w:cs="Times New Roman"/>
              </w:rPr>
              <w:t xml:space="preserve"> </w:t>
            </w:r>
            <w:r>
              <w:rPr>
                <w:rFonts w:cs="Times New Roman"/>
              </w:rPr>
              <w:t>274,875.84</w:t>
            </w:r>
          </w:p>
        </w:tc>
      </w:tr>
      <w:tr w:rsidR="00ED3031" w:rsidRPr="00543CF0" w14:paraId="1B5E5ACB" w14:textId="77777777" w:rsidTr="002B0BCB">
        <w:trPr>
          <w:cantSplit/>
        </w:trPr>
        <w:tc>
          <w:tcPr>
            <w:tcW w:w="1080" w:type="dxa"/>
            <w:vAlign w:val="center"/>
          </w:tcPr>
          <w:p w14:paraId="0CF6AB05" w14:textId="77777777" w:rsidR="00ED3031" w:rsidRPr="00ED3031" w:rsidRDefault="00ED3031" w:rsidP="008C773B">
            <w:pPr>
              <w:pStyle w:val="BodyText"/>
              <w:widowControl/>
              <w:spacing w:after="120"/>
              <w:ind w:left="0"/>
              <w:jc w:val="center"/>
              <w:rPr>
                <w:rFonts w:cs="Times New Roman"/>
              </w:rPr>
            </w:pPr>
            <w:r w:rsidRPr="00ED3031">
              <w:rPr>
                <w:rFonts w:cs="Times New Roman"/>
              </w:rPr>
              <w:t>0008</w:t>
            </w:r>
          </w:p>
        </w:tc>
        <w:tc>
          <w:tcPr>
            <w:tcW w:w="3420" w:type="dxa"/>
            <w:vAlign w:val="center"/>
          </w:tcPr>
          <w:p w14:paraId="6E0BA206" w14:textId="661E7FC4" w:rsidR="00ED3031" w:rsidRPr="00ED3031" w:rsidRDefault="00ED3031" w:rsidP="002B0BCB">
            <w:pPr>
              <w:pStyle w:val="BodyText"/>
              <w:widowControl/>
              <w:spacing w:after="120"/>
              <w:ind w:left="0"/>
              <w:rPr>
                <w:rFonts w:cs="Times New Roman"/>
              </w:rPr>
            </w:pPr>
            <w:r w:rsidRPr="00ED3031">
              <w:rPr>
                <w:rFonts w:cs="Times New Roman"/>
              </w:rPr>
              <w:t xml:space="preserve">Consultant shall provide Task </w:t>
            </w:r>
            <w:proofErr w:type="gramStart"/>
            <w:r w:rsidRPr="00ED3031">
              <w:rPr>
                <w:rFonts w:cs="Times New Roman"/>
              </w:rPr>
              <w:t>2.4  services</w:t>
            </w:r>
            <w:proofErr w:type="gramEnd"/>
            <w:r w:rsidRPr="00ED3031">
              <w:rPr>
                <w:rFonts w:cs="Times New Roman"/>
              </w:rPr>
              <w:t xml:space="preserve"> in accordance with the Scope of Work and, Invoicing with Sections C, G and J of the Contract</w:t>
            </w:r>
          </w:p>
        </w:tc>
        <w:tc>
          <w:tcPr>
            <w:tcW w:w="1237" w:type="dxa"/>
            <w:vAlign w:val="center"/>
          </w:tcPr>
          <w:p w14:paraId="4F53BDC2" w14:textId="3B185F44" w:rsidR="00ED3031" w:rsidRPr="00ED3031" w:rsidRDefault="00ED3031" w:rsidP="002B0BCB">
            <w:pPr>
              <w:pStyle w:val="BodyText"/>
              <w:widowControl/>
              <w:spacing w:after="120"/>
              <w:ind w:left="0"/>
              <w:rPr>
                <w:rFonts w:cs="Times New Roman"/>
              </w:rPr>
            </w:pPr>
            <w:r w:rsidRPr="00ED3031">
              <w:rPr>
                <w:rFonts w:cs="Times New Roman"/>
              </w:rPr>
              <w:t>3/1/2020</w:t>
            </w:r>
          </w:p>
        </w:tc>
        <w:tc>
          <w:tcPr>
            <w:tcW w:w="1260" w:type="dxa"/>
            <w:vAlign w:val="center"/>
          </w:tcPr>
          <w:p w14:paraId="5AA3A5CC" w14:textId="310B7E1C" w:rsidR="00ED3031" w:rsidRPr="00ED3031" w:rsidRDefault="00ED3031" w:rsidP="002B0BCB">
            <w:pPr>
              <w:pStyle w:val="BodyText"/>
              <w:widowControl/>
              <w:spacing w:after="120"/>
              <w:ind w:left="0"/>
              <w:rPr>
                <w:rFonts w:cs="Times New Roman"/>
              </w:rPr>
            </w:pPr>
            <w:r w:rsidRPr="00ED3031">
              <w:rPr>
                <w:rFonts w:cs="Times New Roman"/>
              </w:rPr>
              <w:t>2/28/2022</w:t>
            </w:r>
          </w:p>
        </w:tc>
        <w:tc>
          <w:tcPr>
            <w:tcW w:w="810" w:type="dxa"/>
            <w:vAlign w:val="center"/>
          </w:tcPr>
          <w:p w14:paraId="531C79A5" w14:textId="77777777" w:rsidR="00ED3031" w:rsidRPr="00ED3031" w:rsidRDefault="00ED3031" w:rsidP="002B0BCB">
            <w:pPr>
              <w:pStyle w:val="BodyText"/>
              <w:widowControl/>
              <w:spacing w:after="120"/>
              <w:ind w:left="0"/>
              <w:rPr>
                <w:rFonts w:cs="Times New Roman"/>
              </w:rPr>
            </w:pPr>
            <w:r w:rsidRPr="00ED3031">
              <w:rPr>
                <w:rFonts w:cs="Times New Roman"/>
              </w:rPr>
              <w:t>Lot</w:t>
            </w:r>
          </w:p>
        </w:tc>
        <w:tc>
          <w:tcPr>
            <w:tcW w:w="1800" w:type="dxa"/>
            <w:vAlign w:val="center"/>
          </w:tcPr>
          <w:p w14:paraId="0673966C" w14:textId="4090B083" w:rsidR="00ED3031" w:rsidRPr="00ED3031" w:rsidRDefault="00BB7410" w:rsidP="00BB7410">
            <w:pPr>
              <w:pStyle w:val="BodyText"/>
              <w:widowControl/>
              <w:spacing w:after="120"/>
              <w:ind w:left="0"/>
              <w:jc w:val="right"/>
              <w:rPr>
                <w:rFonts w:cs="Times New Roman"/>
              </w:rPr>
            </w:pPr>
            <w:r>
              <w:rPr>
                <w:rFonts w:cs="Times New Roman"/>
              </w:rPr>
              <w:t>$</w:t>
            </w:r>
            <w:r w:rsidR="00F01A50">
              <w:rPr>
                <w:rFonts w:cs="Times New Roman"/>
              </w:rPr>
              <w:t xml:space="preserve"> </w:t>
            </w:r>
            <w:r>
              <w:rPr>
                <w:rFonts w:cs="Times New Roman"/>
              </w:rPr>
              <w:t>1,480,734.74</w:t>
            </w:r>
          </w:p>
        </w:tc>
      </w:tr>
      <w:tr w:rsidR="00ED3031" w:rsidRPr="00543CF0" w14:paraId="0FAFE96A" w14:textId="77777777" w:rsidTr="002B0BCB">
        <w:trPr>
          <w:cantSplit/>
        </w:trPr>
        <w:tc>
          <w:tcPr>
            <w:tcW w:w="1080" w:type="dxa"/>
            <w:vAlign w:val="center"/>
          </w:tcPr>
          <w:p w14:paraId="0DCDE202" w14:textId="77777777" w:rsidR="00ED3031" w:rsidRPr="00ED3031" w:rsidRDefault="00ED3031" w:rsidP="008C773B">
            <w:pPr>
              <w:pStyle w:val="BodyText"/>
              <w:widowControl/>
              <w:spacing w:after="120"/>
              <w:ind w:left="0"/>
              <w:jc w:val="center"/>
              <w:rPr>
                <w:rFonts w:cs="Times New Roman"/>
              </w:rPr>
            </w:pPr>
            <w:r w:rsidRPr="00ED3031">
              <w:rPr>
                <w:rFonts w:cs="Times New Roman"/>
              </w:rPr>
              <w:t>0009</w:t>
            </w:r>
          </w:p>
        </w:tc>
        <w:tc>
          <w:tcPr>
            <w:tcW w:w="3420" w:type="dxa"/>
            <w:vAlign w:val="center"/>
          </w:tcPr>
          <w:p w14:paraId="2E642C69" w14:textId="77777777" w:rsidR="00ED3031" w:rsidRPr="00ED3031" w:rsidRDefault="00ED3031" w:rsidP="002B0BCB">
            <w:pPr>
              <w:pStyle w:val="BodyText"/>
              <w:widowControl/>
              <w:spacing w:after="120"/>
              <w:ind w:left="0"/>
              <w:rPr>
                <w:rFonts w:cs="Times New Roman"/>
              </w:rPr>
            </w:pPr>
            <w:r w:rsidRPr="00ED3031">
              <w:rPr>
                <w:rFonts w:cs="Times New Roman"/>
              </w:rPr>
              <w:t xml:space="preserve">Consultant shall provide Task </w:t>
            </w:r>
            <w:proofErr w:type="gramStart"/>
            <w:r w:rsidRPr="00ED3031">
              <w:rPr>
                <w:rFonts w:cs="Times New Roman"/>
              </w:rPr>
              <w:t>3.1  services</w:t>
            </w:r>
            <w:proofErr w:type="gramEnd"/>
            <w:r w:rsidRPr="00ED3031">
              <w:rPr>
                <w:rFonts w:cs="Times New Roman"/>
              </w:rPr>
              <w:t xml:space="preserve"> in accordance with the Scope of Work and, Invoicing with Sections C, G and J of the Contract</w:t>
            </w:r>
          </w:p>
        </w:tc>
        <w:tc>
          <w:tcPr>
            <w:tcW w:w="1237" w:type="dxa"/>
            <w:vAlign w:val="center"/>
          </w:tcPr>
          <w:p w14:paraId="54088F23" w14:textId="20F1B9D0" w:rsidR="00ED3031" w:rsidRPr="00ED3031" w:rsidRDefault="00ED3031" w:rsidP="002B0BCB">
            <w:pPr>
              <w:pStyle w:val="BodyText"/>
              <w:widowControl/>
              <w:spacing w:after="120"/>
              <w:ind w:left="0"/>
              <w:rPr>
                <w:rFonts w:cs="Times New Roman"/>
              </w:rPr>
            </w:pPr>
            <w:r w:rsidRPr="00ED3031">
              <w:rPr>
                <w:rFonts w:cs="Times New Roman"/>
              </w:rPr>
              <w:t>3/1/2020</w:t>
            </w:r>
          </w:p>
        </w:tc>
        <w:tc>
          <w:tcPr>
            <w:tcW w:w="1260" w:type="dxa"/>
            <w:vAlign w:val="center"/>
          </w:tcPr>
          <w:p w14:paraId="67680722" w14:textId="74721888" w:rsidR="00ED3031" w:rsidRPr="00ED3031" w:rsidRDefault="00ED3031" w:rsidP="002B0BCB">
            <w:pPr>
              <w:pStyle w:val="BodyText"/>
              <w:widowControl/>
              <w:spacing w:after="120"/>
              <w:ind w:left="0"/>
              <w:rPr>
                <w:rFonts w:cs="Times New Roman"/>
              </w:rPr>
            </w:pPr>
            <w:r w:rsidRPr="00ED3031">
              <w:rPr>
                <w:rFonts w:cs="Times New Roman"/>
              </w:rPr>
              <w:t>2/28/2022</w:t>
            </w:r>
          </w:p>
        </w:tc>
        <w:tc>
          <w:tcPr>
            <w:tcW w:w="810" w:type="dxa"/>
            <w:vAlign w:val="center"/>
          </w:tcPr>
          <w:p w14:paraId="1CE67FE4" w14:textId="77777777" w:rsidR="00ED3031" w:rsidRPr="00ED3031" w:rsidRDefault="00ED3031" w:rsidP="002B0BCB">
            <w:pPr>
              <w:pStyle w:val="BodyText"/>
              <w:widowControl/>
              <w:spacing w:after="120"/>
              <w:ind w:left="0"/>
              <w:rPr>
                <w:rFonts w:cs="Times New Roman"/>
              </w:rPr>
            </w:pPr>
            <w:r w:rsidRPr="00ED3031">
              <w:rPr>
                <w:rFonts w:cs="Times New Roman"/>
              </w:rPr>
              <w:t>Lot</w:t>
            </w:r>
          </w:p>
        </w:tc>
        <w:tc>
          <w:tcPr>
            <w:tcW w:w="1800" w:type="dxa"/>
            <w:vAlign w:val="center"/>
          </w:tcPr>
          <w:p w14:paraId="51C50DD1" w14:textId="09D057E0" w:rsidR="00ED3031" w:rsidRPr="00ED3031" w:rsidRDefault="00BB7410" w:rsidP="00BB7410">
            <w:pPr>
              <w:pStyle w:val="BodyText"/>
              <w:widowControl/>
              <w:spacing w:after="120"/>
              <w:ind w:left="0"/>
              <w:jc w:val="right"/>
              <w:rPr>
                <w:rFonts w:cs="Times New Roman"/>
              </w:rPr>
            </w:pPr>
            <w:r>
              <w:rPr>
                <w:rFonts w:cs="Times New Roman"/>
              </w:rPr>
              <w:t>$</w:t>
            </w:r>
            <w:r w:rsidR="00F01A50">
              <w:rPr>
                <w:rFonts w:cs="Times New Roman"/>
              </w:rPr>
              <w:t xml:space="preserve"> </w:t>
            </w:r>
            <w:r>
              <w:rPr>
                <w:rFonts w:cs="Times New Roman"/>
              </w:rPr>
              <w:t>797,753.13</w:t>
            </w:r>
          </w:p>
        </w:tc>
      </w:tr>
      <w:tr w:rsidR="00ED3031" w:rsidRPr="00543CF0" w14:paraId="5EC24EB7" w14:textId="77777777" w:rsidTr="002B0BCB">
        <w:trPr>
          <w:cantSplit/>
        </w:trPr>
        <w:tc>
          <w:tcPr>
            <w:tcW w:w="1080" w:type="dxa"/>
            <w:vAlign w:val="center"/>
          </w:tcPr>
          <w:p w14:paraId="6A9A3CDB" w14:textId="77777777" w:rsidR="00ED3031" w:rsidRPr="00ED3031" w:rsidRDefault="00ED3031" w:rsidP="008C773B">
            <w:pPr>
              <w:pStyle w:val="BodyText"/>
              <w:widowControl/>
              <w:spacing w:after="120"/>
              <w:ind w:left="0"/>
              <w:jc w:val="center"/>
              <w:rPr>
                <w:rFonts w:cs="Times New Roman"/>
              </w:rPr>
            </w:pPr>
            <w:r w:rsidRPr="00ED3031">
              <w:rPr>
                <w:rFonts w:cs="Times New Roman"/>
              </w:rPr>
              <w:lastRenderedPageBreak/>
              <w:t>0010</w:t>
            </w:r>
          </w:p>
        </w:tc>
        <w:tc>
          <w:tcPr>
            <w:tcW w:w="3420" w:type="dxa"/>
            <w:vAlign w:val="center"/>
          </w:tcPr>
          <w:p w14:paraId="3A1D83FC" w14:textId="77777777" w:rsidR="00ED3031" w:rsidRPr="00ED3031" w:rsidRDefault="00ED3031" w:rsidP="002B0BCB">
            <w:pPr>
              <w:pStyle w:val="BodyText"/>
              <w:widowControl/>
              <w:spacing w:after="120"/>
              <w:ind w:left="0"/>
              <w:rPr>
                <w:rFonts w:cs="Times New Roman"/>
              </w:rPr>
            </w:pPr>
            <w:r w:rsidRPr="00ED3031">
              <w:rPr>
                <w:rFonts w:cs="Times New Roman"/>
              </w:rPr>
              <w:t>Reimbursable Expenses, Invoicing in accordance with Sections C, G and J of Contract</w:t>
            </w:r>
          </w:p>
        </w:tc>
        <w:tc>
          <w:tcPr>
            <w:tcW w:w="1237" w:type="dxa"/>
            <w:vAlign w:val="center"/>
          </w:tcPr>
          <w:p w14:paraId="195D4001" w14:textId="58240D8B" w:rsidR="00ED3031" w:rsidRPr="00ED3031" w:rsidRDefault="00ED3031" w:rsidP="002B0BCB">
            <w:pPr>
              <w:pStyle w:val="BodyText"/>
              <w:widowControl/>
              <w:spacing w:after="120"/>
              <w:ind w:left="0"/>
              <w:rPr>
                <w:rFonts w:cs="Times New Roman"/>
              </w:rPr>
            </w:pPr>
            <w:r w:rsidRPr="00ED3031">
              <w:rPr>
                <w:rFonts w:cs="Times New Roman"/>
              </w:rPr>
              <w:t>3/1/2020</w:t>
            </w:r>
          </w:p>
        </w:tc>
        <w:tc>
          <w:tcPr>
            <w:tcW w:w="1260" w:type="dxa"/>
            <w:vAlign w:val="center"/>
          </w:tcPr>
          <w:p w14:paraId="296D1798" w14:textId="7A287C50" w:rsidR="00ED3031" w:rsidRPr="00ED3031" w:rsidRDefault="00ED3031" w:rsidP="002B0BCB">
            <w:pPr>
              <w:pStyle w:val="BodyText"/>
              <w:widowControl/>
              <w:spacing w:after="120"/>
              <w:ind w:left="0"/>
              <w:rPr>
                <w:rFonts w:cs="Times New Roman"/>
              </w:rPr>
            </w:pPr>
            <w:r w:rsidRPr="00ED3031">
              <w:rPr>
                <w:rFonts w:cs="Times New Roman"/>
              </w:rPr>
              <w:t>2/28/2022</w:t>
            </w:r>
          </w:p>
        </w:tc>
        <w:tc>
          <w:tcPr>
            <w:tcW w:w="810" w:type="dxa"/>
            <w:vAlign w:val="center"/>
          </w:tcPr>
          <w:p w14:paraId="592EE2A8" w14:textId="77777777" w:rsidR="00ED3031" w:rsidRPr="00ED3031" w:rsidRDefault="00ED3031" w:rsidP="002B0BCB">
            <w:pPr>
              <w:pStyle w:val="BodyText"/>
              <w:widowControl/>
              <w:spacing w:after="120"/>
              <w:ind w:left="0"/>
              <w:rPr>
                <w:rFonts w:cs="Times New Roman"/>
              </w:rPr>
            </w:pPr>
            <w:r w:rsidRPr="00ED3031">
              <w:rPr>
                <w:rFonts w:cs="Times New Roman"/>
              </w:rPr>
              <w:t>Lot</w:t>
            </w:r>
          </w:p>
        </w:tc>
        <w:tc>
          <w:tcPr>
            <w:tcW w:w="1800" w:type="dxa"/>
            <w:vAlign w:val="center"/>
          </w:tcPr>
          <w:p w14:paraId="76BA28F6" w14:textId="12E6D4EA" w:rsidR="00ED3031" w:rsidRPr="00ED3031" w:rsidRDefault="00383108" w:rsidP="00BB7410">
            <w:pPr>
              <w:pStyle w:val="BodyText"/>
              <w:widowControl/>
              <w:spacing w:after="120"/>
              <w:ind w:left="0"/>
              <w:jc w:val="right"/>
              <w:rPr>
                <w:rFonts w:cs="Times New Roman"/>
              </w:rPr>
            </w:pPr>
            <w:r w:rsidRPr="00383108">
              <w:rPr>
                <w:rFonts w:cs="Times New Roman"/>
              </w:rPr>
              <w:t>$</w:t>
            </w:r>
            <w:r>
              <w:rPr>
                <w:rFonts w:cs="Times New Roman"/>
              </w:rPr>
              <w:t xml:space="preserve"> </w:t>
            </w:r>
            <w:r w:rsidRPr="00383108">
              <w:rPr>
                <w:rFonts w:cs="Times New Roman"/>
              </w:rPr>
              <w:t>1,106,936.00</w:t>
            </w:r>
          </w:p>
        </w:tc>
      </w:tr>
      <w:tr w:rsidR="00ED3031" w:rsidRPr="006534A5" w14:paraId="6FEF97B5" w14:textId="77777777" w:rsidTr="00EF6864">
        <w:trPr>
          <w:cantSplit/>
        </w:trPr>
        <w:tc>
          <w:tcPr>
            <w:tcW w:w="1080" w:type="dxa"/>
            <w:vAlign w:val="center"/>
          </w:tcPr>
          <w:p w14:paraId="5F52AB4E" w14:textId="256B8146" w:rsidR="00ED3031" w:rsidRPr="00ED3031" w:rsidRDefault="00ED3031" w:rsidP="008C773B">
            <w:pPr>
              <w:pStyle w:val="BodyText"/>
              <w:widowControl/>
              <w:spacing w:after="120"/>
              <w:ind w:left="0"/>
              <w:jc w:val="center"/>
              <w:rPr>
                <w:rFonts w:cs="Times New Roman"/>
              </w:rPr>
            </w:pPr>
            <w:r w:rsidRPr="00ED3031">
              <w:rPr>
                <w:rFonts w:cs="Times New Roman"/>
              </w:rPr>
              <w:t>001</w:t>
            </w:r>
            <w:r w:rsidR="00280B4E">
              <w:rPr>
                <w:rFonts w:cs="Times New Roman"/>
              </w:rPr>
              <w:t>1</w:t>
            </w:r>
          </w:p>
        </w:tc>
        <w:tc>
          <w:tcPr>
            <w:tcW w:w="3420" w:type="dxa"/>
            <w:vAlign w:val="center"/>
          </w:tcPr>
          <w:p w14:paraId="0182AD9A" w14:textId="77777777" w:rsidR="00ED3031" w:rsidRPr="00ED3031" w:rsidRDefault="00ED3031" w:rsidP="002B0BCB">
            <w:pPr>
              <w:pStyle w:val="BodyText"/>
              <w:widowControl/>
              <w:spacing w:after="120"/>
              <w:ind w:left="0"/>
              <w:rPr>
                <w:rFonts w:cs="Times New Roman"/>
              </w:rPr>
            </w:pPr>
            <w:r w:rsidRPr="00ED3031">
              <w:rPr>
                <w:rFonts w:cs="Times New Roman"/>
              </w:rPr>
              <w:t>Optional Item:  Labor Hour Pool</w:t>
            </w:r>
          </w:p>
        </w:tc>
        <w:tc>
          <w:tcPr>
            <w:tcW w:w="1237" w:type="dxa"/>
            <w:vAlign w:val="center"/>
          </w:tcPr>
          <w:p w14:paraId="0D4A8D65" w14:textId="7805FEEE" w:rsidR="00ED3031" w:rsidRPr="00ED3031" w:rsidRDefault="00ED3031" w:rsidP="002B0BCB">
            <w:pPr>
              <w:pStyle w:val="BodyText"/>
              <w:widowControl/>
              <w:spacing w:after="120"/>
              <w:ind w:left="0"/>
              <w:rPr>
                <w:rFonts w:cs="Times New Roman"/>
              </w:rPr>
            </w:pPr>
            <w:r w:rsidRPr="00ED3031">
              <w:rPr>
                <w:rFonts w:cs="Times New Roman"/>
              </w:rPr>
              <w:t>3/1/2020</w:t>
            </w:r>
          </w:p>
        </w:tc>
        <w:tc>
          <w:tcPr>
            <w:tcW w:w="1260" w:type="dxa"/>
            <w:vAlign w:val="center"/>
          </w:tcPr>
          <w:p w14:paraId="001F01C3" w14:textId="1911E8E0" w:rsidR="00ED3031" w:rsidRPr="00ED3031" w:rsidRDefault="00ED3031" w:rsidP="002B0BCB">
            <w:pPr>
              <w:pStyle w:val="BodyText"/>
              <w:widowControl/>
              <w:spacing w:after="120"/>
              <w:ind w:left="0"/>
              <w:rPr>
                <w:rFonts w:cs="Times New Roman"/>
              </w:rPr>
            </w:pPr>
            <w:r w:rsidRPr="00ED3031">
              <w:rPr>
                <w:rFonts w:cs="Times New Roman"/>
              </w:rPr>
              <w:t>2/28/2022</w:t>
            </w:r>
          </w:p>
        </w:tc>
        <w:tc>
          <w:tcPr>
            <w:tcW w:w="810" w:type="dxa"/>
            <w:vAlign w:val="center"/>
          </w:tcPr>
          <w:p w14:paraId="409338F2" w14:textId="77777777" w:rsidR="00ED3031" w:rsidRPr="00ED3031" w:rsidRDefault="00ED3031" w:rsidP="002B0BCB">
            <w:pPr>
              <w:pStyle w:val="BodyText"/>
              <w:widowControl/>
              <w:spacing w:after="120"/>
              <w:ind w:left="0"/>
              <w:rPr>
                <w:rFonts w:cs="Times New Roman"/>
              </w:rPr>
            </w:pPr>
            <w:r w:rsidRPr="00ED3031">
              <w:rPr>
                <w:rFonts w:cs="Times New Roman"/>
              </w:rPr>
              <w:t>Lot</w:t>
            </w:r>
          </w:p>
        </w:tc>
        <w:tc>
          <w:tcPr>
            <w:tcW w:w="1800" w:type="dxa"/>
            <w:shd w:val="clear" w:color="auto" w:fill="auto"/>
            <w:vAlign w:val="center"/>
          </w:tcPr>
          <w:p w14:paraId="6AFC665B" w14:textId="491126C7" w:rsidR="00ED3031" w:rsidRPr="00ED3031" w:rsidRDefault="00ED3031" w:rsidP="00BB7410">
            <w:pPr>
              <w:pStyle w:val="BodyText"/>
              <w:widowControl/>
              <w:spacing w:after="120"/>
              <w:ind w:left="0"/>
              <w:jc w:val="right"/>
              <w:rPr>
                <w:rFonts w:cs="Times New Roman"/>
                <w:color w:val="FFFFFF"/>
              </w:rPr>
            </w:pPr>
            <w:r w:rsidRPr="00EF6864">
              <w:rPr>
                <w:rFonts w:cs="Times New Roman"/>
                <w:color w:val="000000" w:themeColor="text1"/>
              </w:rPr>
              <w:t>$</w:t>
            </w:r>
            <w:r w:rsidR="00F01A50" w:rsidRPr="00EF6864">
              <w:rPr>
                <w:rFonts w:cs="Times New Roman"/>
                <w:color w:val="000000" w:themeColor="text1"/>
              </w:rPr>
              <w:t xml:space="preserve"> </w:t>
            </w:r>
            <w:r w:rsidRPr="00EF6864">
              <w:rPr>
                <w:rFonts w:cs="Times New Roman"/>
                <w:color w:val="000000" w:themeColor="text1"/>
              </w:rPr>
              <w:t>500,000.00</w:t>
            </w:r>
          </w:p>
        </w:tc>
      </w:tr>
      <w:tr w:rsidR="002116D3" w:rsidRPr="009D321D" w14:paraId="0DC23B3C" w14:textId="77777777" w:rsidTr="002B0BCB">
        <w:trPr>
          <w:cantSplit/>
        </w:trPr>
        <w:tc>
          <w:tcPr>
            <w:tcW w:w="7807" w:type="dxa"/>
            <w:gridSpan w:val="5"/>
            <w:vAlign w:val="center"/>
          </w:tcPr>
          <w:p w14:paraId="559BF543" w14:textId="77777777" w:rsidR="002116D3" w:rsidRPr="00ED3031" w:rsidRDefault="002116D3" w:rsidP="008C773B">
            <w:pPr>
              <w:pStyle w:val="BodyText"/>
              <w:widowControl/>
              <w:spacing w:after="120"/>
              <w:ind w:left="0"/>
              <w:jc w:val="right"/>
              <w:rPr>
                <w:rFonts w:cs="Times New Roman"/>
                <w:b/>
              </w:rPr>
            </w:pPr>
            <w:r w:rsidRPr="00ED3031">
              <w:rPr>
                <w:rFonts w:cs="Times New Roman"/>
                <w:b/>
              </w:rPr>
              <w:t>Total Two-Year Base Period</w:t>
            </w:r>
          </w:p>
        </w:tc>
        <w:tc>
          <w:tcPr>
            <w:tcW w:w="1800" w:type="dxa"/>
            <w:vAlign w:val="center"/>
          </w:tcPr>
          <w:p w14:paraId="7ADD102B" w14:textId="77E6165B" w:rsidR="002116D3" w:rsidRPr="00F01A50" w:rsidRDefault="002116D3" w:rsidP="00BB7410">
            <w:pPr>
              <w:pStyle w:val="BodyText"/>
              <w:widowControl/>
              <w:spacing w:after="120"/>
              <w:ind w:left="0"/>
              <w:jc w:val="right"/>
              <w:rPr>
                <w:rFonts w:cs="Times New Roman"/>
                <w:b/>
                <w:sz w:val="24"/>
                <w:szCs w:val="24"/>
              </w:rPr>
            </w:pPr>
            <w:r w:rsidRPr="00F01A50">
              <w:rPr>
                <w:rFonts w:cs="Times New Roman"/>
                <w:b/>
                <w:sz w:val="24"/>
                <w:szCs w:val="24"/>
              </w:rPr>
              <w:t>$</w:t>
            </w:r>
            <w:r w:rsidR="00F01A50">
              <w:rPr>
                <w:rFonts w:cs="Times New Roman"/>
                <w:b/>
                <w:sz w:val="24"/>
                <w:szCs w:val="24"/>
              </w:rPr>
              <w:t xml:space="preserve"> </w:t>
            </w:r>
            <w:del w:id="29" w:author="Martha Averso" w:date="2020-02-05T13:20:00Z">
              <w:r w:rsidR="00931CA8" w:rsidRPr="00931CA8" w:rsidDel="008B0B65">
                <w:rPr>
                  <w:rFonts w:cs="Times New Roman"/>
                  <w:b/>
                  <w:sz w:val="24"/>
                  <w:szCs w:val="24"/>
                  <w:u w:val="single"/>
                </w:rPr>
                <w:delText>7,429,598.08</w:delText>
              </w:r>
            </w:del>
            <w:ins w:id="30" w:author="Martha Averso" w:date="2020-02-05T13:20:00Z">
              <w:r w:rsidR="008B0B65">
                <w:rPr>
                  <w:rFonts w:cs="Times New Roman"/>
                  <w:b/>
                  <w:sz w:val="24"/>
                  <w:szCs w:val="24"/>
                  <w:u w:val="single"/>
                </w:rPr>
                <w:t>7,696,54</w:t>
              </w:r>
            </w:ins>
            <w:ins w:id="31" w:author="Martha Averso" w:date="2020-02-05T13:29:00Z">
              <w:r w:rsidR="00FC20A2">
                <w:rPr>
                  <w:rFonts w:cs="Times New Roman"/>
                  <w:b/>
                  <w:sz w:val="24"/>
                  <w:szCs w:val="24"/>
                  <w:u w:val="single"/>
                </w:rPr>
                <w:t>3.</w:t>
              </w:r>
            </w:ins>
            <w:ins w:id="32" w:author="Martha Averso" w:date="2020-02-05T13:30:00Z">
              <w:r w:rsidR="00FC20A2">
                <w:rPr>
                  <w:rFonts w:cs="Times New Roman"/>
                  <w:b/>
                  <w:sz w:val="24"/>
                  <w:szCs w:val="24"/>
                  <w:u w:val="single"/>
                </w:rPr>
                <w:t>62</w:t>
              </w:r>
            </w:ins>
          </w:p>
        </w:tc>
      </w:tr>
    </w:tbl>
    <w:p w14:paraId="2FC2BB92" w14:textId="77777777" w:rsidR="00AE473C" w:rsidRPr="009D321D" w:rsidRDefault="00AE473C" w:rsidP="00A723D3">
      <w:pPr>
        <w:pStyle w:val="BodyText"/>
        <w:widowControl/>
        <w:spacing w:after="120"/>
        <w:ind w:left="187" w:right="403"/>
        <w:rPr>
          <w:rFonts w:ascii="Arial Narrow" w:hAnsi="Arial Narrow"/>
          <w:b/>
        </w:rPr>
      </w:pPr>
    </w:p>
    <w:p w14:paraId="5CA2AE5F" w14:textId="42EF93B9" w:rsidR="00543CF0" w:rsidRPr="00280B4E" w:rsidRDefault="00AE473C" w:rsidP="00A723D3">
      <w:pPr>
        <w:pStyle w:val="BodyText"/>
        <w:widowControl/>
        <w:spacing w:after="120"/>
        <w:ind w:left="187" w:right="403"/>
        <w:rPr>
          <w:rFonts w:cs="Times New Roman"/>
          <w:b/>
          <w:sz w:val="24"/>
          <w:szCs w:val="24"/>
        </w:rPr>
      </w:pPr>
      <w:r w:rsidRPr="00280B4E">
        <w:rPr>
          <w:rFonts w:cs="Times New Roman"/>
          <w:b/>
          <w:sz w:val="24"/>
          <w:szCs w:val="24"/>
        </w:rPr>
        <w:t>B.4.2</w:t>
      </w:r>
      <w:r w:rsidRPr="00280B4E">
        <w:rPr>
          <w:rFonts w:cs="Times New Roman"/>
          <w:b/>
          <w:sz w:val="24"/>
          <w:szCs w:val="24"/>
        </w:rPr>
        <w:tab/>
        <w:t xml:space="preserve">Option </w:t>
      </w:r>
      <w:r w:rsidR="00ED3031" w:rsidRPr="00280B4E">
        <w:rPr>
          <w:rFonts w:cs="Times New Roman"/>
          <w:b/>
          <w:sz w:val="24"/>
          <w:szCs w:val="24"/>
        </w:rPr>
        <w:t xml:space="preserve">Period </w:t>
      </w:r>
      <w:r w:rsidRPr="00280B4E">
        <w:rPr>
          <w:rFonts w:cs="Times New Roman"/>
          <w:b/>
          <w:sz w:val="24"/>
          <w:szCs w:val="24"/>
        </w:rPr>
        <w:t>1</w:t>
      </w:r>
    </w:p>
    <w:tbl>
      <w:tblPr>
        <w:tblStyle w:val="TableGrid"/>
        <w:tblW w:w="9697" w:type="dxa"/>
        <w:tblInd w:w="-252" w:type="dxa"/>
        <w:tblLayout w:type="fixed"/>
        <w:tblLook w:val="04A0" w:firstRow="1" w:lastRow="0" w:firstColumn="1" w:lastColumn="0" w:noHBand="0" w:noVBand="1"/>
      </w:tblPr>
      <w:tblGrid>
        <w:gridCol w:w="1034"/>
        <w:gridCol w:w="3754"/>
        <w:gridCol w:w="1129"/>
        <w:gridCol w:w="1170"/>
        <w:gridCol w:w="720"/>
        <w:gridCol w:w="1890"/>
      </w:tblGrid>
      <w:tr w:rsidR="00935DC0" w:rsidRPr="002B0BCB" w14:paraId="36E11340" w14:textId="77777777" w:rsidTr="002B0BCB">
        <w:trPr>
          <w:cantSplit/>
          <w:trHeight w:val="710"/>
          <w:tblHeader/>
        </w:trPr>
        <w:tc>
          <w:tcPr>
            <w:tcW w:w="1034" w:type="dxa"/>
            <w:vAlign w:val="center"/>
          </w:tcPr>
          <w:p w14:paraId="680866A6" w14:textId="77777777" w:rsidR="00935DC0" w:rsidRPr="002B0BCB" w:rsidRDefault="00935DC0" w:rsidP="008C773B">
            <w:pPr>
              <w:pStyle w:val="BodyText"/>
              <w:spacing w:after="120"/>
              <w:ind w:left="0"/>
              <w:jc w:val="center"/>
              <w:rPr>
                <w:rFonts w:cs="Times New Roman"/>
                <w:b/>
              </w:rPr>
            </w:pPr>
            <w:r w:rsidRPr="002B0BCB">
              <w:rPr>
                <w:rFonts w:cs="Times New Roman"/>
                <w:b/>
                <w:bCs/>
              </w:rPr>
              <w:t>CLIN</w:t>
            </w:r>
          </w:p>
        </w:tc>
        <w:tc>
          <w:tcPr>
            <w:tcW w:w="3754" w:type="dxa"/>
            <w:vAlign w:val="center"/>
          </w:tcPr>
          <w:p w14:paraId="2556DCFA" w14:textId="77777777" w:rsidR="00935DC0" w:rsidRPr="002B0BCB" w:rsidRDefault="00935DC0" w:rsidP="002B0BCB">
            <w:pPr>
              <w:pStyle w:val="BodyText"/>
              <w:spacing w:after="120"/>
              <w:ind w:left="0"/>
              <w:rPr>
                <w:rFonts w:cs="Times New Roman"/>
                <w:b/>
              </w:rPr>
            </w:pPr>
            <w:r w:rsidRPr="002B0BCB">
              <w:rPr>
                <w:rFonts w:cs="Times New Roman"/>
                <w:b/>
                <w:bCs/>
              </w:rPr>
              <w:t>Item Description</w:t>
            </w:r>
          </w:p>
        </w:tc>
        <w:tc>
          <w:tcPr>
            <w:tcW w:w="1129" w:type="dxa"/>
            <w:vAlign w:val="center"/>
          </w:tcPr>
          <w:p w14:paraId="1068212A" w14:textId="77777777" w:rsidR="00935DC0" w:rsidRPr="002B0BCB" w:rsidRDefault="00935DC0" w:rsidP="002B0BCB">
            <w:pPr>
              <w:pStyle w:val="BodyText"/>
              <w:spacing w:after="120"/>
              <w:ind w:left="0"/>
              <w:rPr>
                <w:rFonts w:cs="Times New Roman"/>
                <w:b/>
              </w:rPr>
            </w:pPr>
            <w:r w:rsidRPr="002B0BCB">
              <w:rPr>
                <w:rFonts w:cs="Times New Roman"/>
                <w:b/>
                <w:bCs/>
              </w:rPr>
              <w:t>Start</w:t>
            </w:r>
          </w:p>
        </w:tc>
        <w:tc>
          <w:tcPr>
            <w:tcW w:w="1170" w:type="dxa"/>
            <w:vAlign w:val="center"/>
          </w:tcPr>
          <w:p w14:paraId="05CD0088" w14:textId="77777777" w:rsidR="00935DC0" w:rsidRPr="002B0BCB" w:rsidRDefault="00935DC0" w:rsidP="002B0BCB">
            <w:pPr>
              <w:pStyle w:val="BodyText"/>
              <w:spacing w:after="120"/>
              <w:ind w:left="0"/>
              <w:rPr>
                <w:rFonts w:cs="Times New Roman"/>
                <w:b/>
              </w:rPr>
            </w:pPr>
            <w:r w:rsidRPr="002B0BCB">
              <w:rPr>
                <w:rFonts w:cs="Times New Roman"/>
                <w:b/>
                <w:bCs/>
              </w:rPr>
              <w:t>End</w:t>
            </w:r>
          </w:p>
        </w:tc>
        <w:tc>
          <w:tcPr>
            <w:tcW w:w="720" w:type="dxa"/>
            <w:vAlign w:val="center"/>
          </w:tcPr>
          <w:p w14:paraId="249A24B2" w14:textId="77777777" w:rsidR="00935DC0" w:rsidRPr="002B0BCB" w:rsidRDefault="00935DC0" w:rsidP="002B0BCB">
            <w:pPr>
              <w:pStyle w:val="BodyText"/>
              <w:spacing w:after="120"/>
              <w:ind w:left="0"/>
              <w:rPr>
                <w:rFonts w:cs="Times New Roman"/>
                <w:b/>
              </w:rPr>
            </w:pPr>
            <w:r w:rsidRPr="002B0BCB">
              <w:rPr>
                <w:rFonts w:cs="Times New Roman"/>
                <w:b/>
                <w:bCs/>
              </w:rPr>
              <w:t>Unit</w:t>
            </w:r>
          </w:p>
        </w:tc>
        <w:tc>
          <w:tcPr>
            <w:tcW w:w="1890" w:type="dxa"/>
            <w:vAlign w:val="center"/>
          </w:tcPr>
          <w:p w14:paraId="487E787C" w14:textId="7C030150" w:rsidR="00935DC0" w:rsidRPr="00F01A50" w:rsidRDefault="00935DC0" w:rsidP="002B0BCB">
            <w:pPr>
              <w:pStyle w:val="BodyText"/>
              <w:spacing w:after="120"/>
              <w:ind w:left="0"/>
              <w:jc w:val="center"/>
              <w:rPr>
                <w:rFonts w:cs="Times New Roman"/>
                <w:b/>
              </w:rPr>
            </w:pPr>
            <w:r w:rsidRPr="00F01A50">
              <w:rPr>
                <w:rFonts w:cs="Times New Roman"/>
                <w:b/>
                <w:bCs/>
              </w:rPr>
              <w:t xml:space="preserve">Subtotal </w:t>
            </w:r>
            <w:r w:rsidR="00D6140A" w:rsidRPr="00F01A50">
              <w:rPr>
                <w:rFonts w:cs="Times New Roman"/>
                <w:b/>
                <w:bCs/>
              </w:rPr>
              <w:t xml:space="preserve">Option </w:t>
            </w:r>
            <w:r w:rsidR="00F621CA" w:rsidRPr="00F01A50">
              <w:rPr>
                <w:rFonts w:cs="Times New Roman"/>
                <w:b/>
                <w:bCs/>
              </w:rPr>
              <w:t xml:space="preserve">Period </w:t>
            </w:r>
            <w:r w:rsidR="00276129" w:rsidRPr="00F01A50">
              <w:rPr>
                <w:rFonts w:cs="Times New Roman"/>
                <w:b/>
                <w:bCs/>
              </w:rPr>
              <w:t>1</w:t>
            </w:r>
          </w:p>
        </w:tc>
      </w:tr>
      <w:tr w:rsidR="002B3B78" w:rsidRPr="002B0BCB" w14:paraId="0661EE15" w14:textId="77777777" w:rsidTr="002B0BCB">
        <w:trPr>
          <w:cantSplit/>
          <w:trHeight w:val="332"/>
        </w:trPr>
        <w:tc>
          <w:tcPr>
            <w:tcW w:w="1034" w:type="dxa"/>
            <w:vAlign w:val="center"/>
          </w:tcPr>
          <w:p w14:paraId="73AC4ECC" w14:textId="77777777" w:rsidR="002B3B78" w:rsidRPr="002B0BCB" w:rsidRDefault="002B3B78" w:rsidP="008C773B">
            <w:pPr>
              <w:pStyle w:val="BodyText"/>
              <w:spacing w:after="120"/>
              <w:ind w:left="0"/>
              <w:jc w:val="center"/>
              <w:rPr>
                <w:rFonts w:cs="Times New Roman"/>
              </w:rPr>
            </w:pPr>
            <w:r w:rsidRPr="002B0BCB">
              <w:rPr>
                <w:rFonts w:cs="Times New Roman"/>
              </w:rPr>
              <w:t>1001</w:t>
            </w:r>
          </w:p>
        </w:tc>
        <w:tc>
          <w:tcPr>
            <w:tcW w:w="3754" w:type="dxa"/>
            <w:vAlign w:val="center"/>
          </w:tcPr>
          <w:p w14:paraId="3457CC11" w14:textId="77777777" w:rsidR="002B3B78" w:rsidRPr="002B0BCB" w:rsidRDefault="002B3B78" w:rsidP="002B0BCB">
            <w:pPr>
              <w:pStyle w:val="BodyText"/>
              <w:spacing w:after="120"/>
              <w:ind w:left="0"/>
              <w:rPr>
                <w:rFonts w:cs="Times New Roman"/>
              </w:rPr>
            </w:pPr>
            <w:r w:rsidRPr="002B0BCB">
              <w:rPr>
                <w:rFonts w:cs="Times New Roman"/>
              </w:rPr>
              <w:t xml:space="preserve">Consultant shall provide Task </w:t>
            </w:r>
            <w:proofErr w:type="gramStart"/>
            <w:r w:rsidRPr="002B0BCB">
              <w:rPr>
                <w:rFonts w:cs="Times New Roman"/>
              </w:rPr>
              <w:t>1.1  services</w:t>
            </w:r>
            <w:proofErr w:type="gramEnd"/>
            <w:r w:rsidRPr="002B0BCB">
              <w:rPr>
                <w:rFonts w:cs="Times New Roman"/>
              </w:rPr>
              <w:t xml:space="preserve"> in accordance with the Scope of Work and, Invoicing with Sections C, G and J of the Contract</w:t>
            </w:r>
          </w:p>
        </w:tc>
        <w:tc>
          <w:tcPr>
            <w:tcW w:w="1129" w:type="dxa"/>
            <w:vAlign w:val="center"/>
          </w:tcPr>
          <w:p w14:paraId="273C67A4" w14:textId="1A56437D" w:rsidR="002B3B78" w:rsidRPr="002B0BCB" w:rsidRDefault="002B3B78" w:rsidP="002B0BCB">
            <w:pPr>
              <w:pStyle w:val="BodyText"/>
              <w:spacing w:after="120"/>
              <w:ind w:left="0"/>
              <w:rPr>
                <w:rFonts w:cs="Times New Roman"/>
              </w:rPr>
            </w:pPr>
            <w:r w:rsidRPr="002B0BCB">
              <w:rPr>
                <w:rFonts w:cs="Times New Roman"/>
              </w:rPr>
              <w:t>3/1/202</w:t>
            </w:r>
            <w:r w:rsidR="001022FF" w:rsidRPr="002B0BCB">
              <w:rPr>
                <w:rFonts w:cs="Times New Roman"/>
              </w:rPr>
              <w:t>2</w:t>
            </w:r>
          </w:p>
        </w:tc>
        <w:tc>
          <w:tcPr>
            <w:tcW w:w="1170" w:type="dxa"/>
            <w:vAlign w:val="center"/>
          </w:tcPr>
          <w:p w14:paraId="5360D2A6" w14:textId="7D66C15F" w:rsidR="002B3B78" w:rsidRPr="002B0BCB" w:rsidRDefault="00110767" w:rsidP="002B0BCB">
            <w:pPr>
              <w:pStyle w:val="BodyText"/>
              <w:spacing w:after="120"/>
              <w:ind w:left="0"/>
              <w:rPr>
                <w:rFonts w:cs="Times New Roman"/>
              </w:rPr>
            </w:pPr>
            <w:r w:rsidRPr="002B0BCB">
              <w:rPr>
                <w:rFonts w:cs="Times New Roman"/>
              </w:rPr>
              <w:t>2</w:t>
            </w:r>
            <w:r w:rsidR="002B3B78" w:rsidRPr="002B0BCB">
              <w:rPr>
                <w:rFonts w:cs="Times New Roman"/>
              </w:rPr>
              <w:t>/28/202</w:t>
            </w:r>
            <w:r w:rsidRPr="002B0BCB">
              <w:rPr>
                <w:rFonts w:cs="Times New Roman"/>
              </w:rPr>
              <w:t>3</w:t>
            </w:r>
          </w:p>
        </w:tc>
        <w:tc>
          <w:tcPr>
            <w:tcW w:w="720" w:type="dxa"/>
            <w:vAlign w:val="center"/>
          </w:tcPr>
          <w:p w14:paraId="447DFC80" w14:textId="77777777" w:rsidR="002B3B78" w:rsidRPr="002B0BCB" w:rsidRDefault="002B3B78" w:rsidP="002B0BCB">
            <w:pPr>
              <w:pStyle w:val="BodyText"/>
              <w:spacing w:after="120"/>
              <w:ind w:left="0"/>
              <w:rPr>
                <w:rFonts w:cs="Times New Roman"/>
              </w:rPr>
            </w:pPr>
            <w:r w:rsidRPr="002B0BCB">
              <w:rPr>
                <w:rFonts w:cs="Times New Roman"/>
              </w:rPr>
              <w:t>Lot</w:t>
            </w:r>
          </w:p>
        </w:tc>
        <w:tc>
          <w:tcPr>
            <w:tcW w:w="1890" w:type="dxa"/>
            <w:vAlign w:val="center"/>
          </w:tcPr>
          <w:p w14:paraId="685734D4" w14:textId="37BFCCA5" w:rsidR="002B3B78" w:rsidRPr="00F01A50" w:rsidRDefault="0033292B" w:rsidP="0033292B">
            <w:pPr>
              <w:jc w:val="right"/>
              <w:rPr>
                <w:rFonts w:ascii="Times New Roman" w:hAnsi="Times New Roman" w:cs="Times New Roman"/>
              </w:rPr>
            </w:pPr>
            <w:r w:rsidRPr="00F01A50">
              <w:rPr>
                <w:rFonts w:ascii="Times New Roman" w:hAnsi="Times New Roman" w:cs="Times New Roman"/>
              </w:rPr>
              <w:t>$</w:t>
            </w:r>
            <w:r w:rsidR="00F01A50">
              <w:rPr>
                <w:rFonts w:ascii="Times New Roman" w:hAnsi="Times New Roman" w:cs="Times New Roman"/>
              </w:rPr>
              <w:t xml:space="preserve"> </w:t>
            </w:r>
            <w:r w:rsidRPr="00F01A50">
              <w:rPr>
                <w:rFonts w:ascii="Times New Roman" w:hAnsi="Times New Roman" w:cs="Times New Roman"/>
              </w:rPr>
              <w:t>315,144.94</w:t>
            </w:r>
          </w:p>
        </w:tc>
      </w:tr>
      <w:tr w:rsidR="00110767" w:rsidRPr="002B0BCB" w14:paraId="3580B19F" w14:textId="77777777" w:rsidTr="002B0BCB">
        <w:trPr>
          <w:cantSplit/>
        </w:trPr>
        <w:tc>
          <w:tcPr>
            <w:tcW w:w="1034" w:type="dxa"/>
            <w:vAlign w:val="center"/>
          </w:tcPr>
          <w:p w14:paraId="75F743A3" w14:textId="77777777" w:rsidR="00110767" w:rsidRPr="002B0BCB" w:rsidRDefault="00110767" w:rsidP="008C773B">
            <w:pPr>
              <w:pStyle w:val="BodyText"/>
              <w:spacing w:after="120"/>
              <w:ind w:left="0"/>
              <w:jc w:val="center"/>
              <w:rPr>
                <w:rFonts w:cs="Times New Roman"/>
              </w:rPr>
            </w:pPr>
            <w:r w:rsidRPr="002B0BCB">
              <w:rPr>
                <w:rFonts w:cs="Times New Roman"/>
              </w:rPr>
              <w:t>1002</w:t>
            </w:r>
          </w:p>
        </w:tc>
        <w:tc>
          <w:tcPr>
            <w:tcW w:w="3754" w:type="dxa"/>
            <w:vAlign w:val="center"/>
          </w:tcPr>
          <w:p w14:paraId="29EAC445" w14:textId="77777777" w:rsidR="00110767" w:rsidRPr="002B0BCB" w:rsidRDefault="00110767" w:rsidP="002B0BCB">
            <w:pPr>
              <w:pStyle w:val="BodyText"/>
              <w:spacing w:after="120"/>
              <w:ind w:left="0"/>
              <w:rPr>
                <w:rFonts w:cs="Times New Roman"/>
              </w:rPr>
            </w:pPr>
            <w:r w:rsidRPr="002B0BCB">
              <w:rPr>
                <w:rFonts w:cs="Times New Roman"/>
              </w:rPr>
              <w:t xml:space="preserve">Consultant shall provide Task </w:t>
            </w:r>
            <w:proofErr w:type="gramStart"/>
            <w:r w:rsidRPr="002B0BCB">
              <w:rPr>
                <w:rFonts w:cs="Times New Roman"/>
              </w:rPr>
              <w:t>1.3  services</w:t>
            </w:r>
            <w:proofErr w:type="gramEnd"/>
            <w:r w:rsidRPr="002B0BCB">
              <w:rPr>
                <w:rFonts w:cs="Times New Roman"/>
              </w:rPr>
              <w:t xml:space="preserve"> in accordance with the Scope of Work and, Invoicing with Sections C, G and J of the Contract</w:t>
            </w:r>
          </w:p>
        </w:tc>
        <w:tc>
          <w:tcPr>
            <w:tcW w:w="1129" w:type="dxa"/>
            <w:vAlign w:val="center"/>
          </w:tcPr>
          <w:p w14:paraId="2E784EE1" w14:textId="4DF7AC0F" w:rsidR="00110767" w:rsidRPr="002B0BCB" w:rsidRDefault="00110767" w:rsidP="002B0BCB">
            <w:pPr>
              <w:pStyle w:val="BodyText"/>
              <w:spacing w:after="120"/>
              <w:ind w:left="0"/>
              <w:rPr>
                <w:rFonts w:cs="Times New Roman"/>
              </w:rPr>
            </w:pPr>
            <w:r w:rsidRPr="002B0BCB">
              <w:rPr>
                <w:rFonts w:cs="Times New Roman"/>
              </w:rPr>
              <w:t>3/1/2022</w:t>
            </w:r>
          </w:p>
        </w:tc>
        <w:tc>
          <w:tcPr>
            <w:tcW w:w="1170" w:type="dxa"/>
            <w:vAlign w:val="center"/>
          </w:tcPr>
          <w:p w14:paraId="5876CFF9" w14:textId="31908D6C" w:rsidR="00110767" w:rsidRPr="002B0BCB" w:rsidRDefault="00110767" w:rsidP="002B0BCB">
            <w:pPr>
              <w:pStyle w:val="BodyText"/>
              <w:spacing w:after="120"/>
              <w:ind w:left="0"/>
              <w:rPr>
                <w:rFonts w:cs="Times New Roman"/>
              </w:rPr>
            </w:pPr>
            <w:r w:rsidRPr="002B0BCB">
              <w:rPr>
                <w:rFonts w:cs="Times New Roman"/>
              </w:rPr>
              <w:t>2/28/2023</w:t>
            </w:r>
          </w:p>
        </w:tc>
        <w:tc>
          <w:tcPr>
            <w:tcW w:w="720" w:type="dxa"/>
            <w:vAlign w:val="center"/>
          </w:tcPr>
          <w:p w14:paraId="6115732C" w14:textId="77777777" w:rsidR="00110767" w:rsidRPr="002B0BCB" w:rsidRDefault="00110767" w:rsidP="002B0BCB">
            <w:pPr>
              <w:pStyle w:val="BodyText"/>
              <w:spacing w:after="120"/>
              <w:ind w:left="0"/>
              <w:rPr>
                <w:rFonts w:cs="Times New Roman"/>
              </w:rPr>
            </w:pPr>
            <w:r w:rsidRPr="002B0BCB">
              <w:rPr>
                <w:rFonts w:cs="Times New Roman"/>
              </w:rPr>
              <w:t>Lot</w:t>
            </w:r>
          </w:p>
        </w:tc>
        <w:tc>
          <w:tcPr>
            <w:tcW w:w="1890" w:type="dxa"/>
            <w:vAlign w:val="center"/>
          </w:tcPr>
          <w:p w14:paraId="0EF05885" w14:textId="541AB2C7" w:rsidR="00110767" w:rsidRPr="00F01A50" w:rsidRDefault="00F01A50" w:rsidP="0033292B">
            <w:pPr>
              <w:pStyle w:val="BodyText"/>
              <w:spacing w:after="120"/>
              <w:ind w:left="0"/>
              <w:jc w:val="right"/>
              <w:rPr>
                <w:rFonts w:cs="Times New Roman"/>
              </w:rPr>
            </w:pPr>
            <w:r>
              <w:rPr>
                <w:rFonts w:cs="Times New Roman"/>
              </w:rPr>
              <w:t>$ 342,091.04</w:t>
            </w:r>
          </w:p>
        </w:tc>
      </w:tr>
      <w:tr w:rsidR="00110767" w:rsidRPr="002B0BCB" w14:paraId="19899DC1" w14:textId="77777777" w:rsidTr="002B0BCB">
        <w:trPr>
          <w:cantSplit/>
        </w:trPr>
        <w:tc>
          <w:tcPr>
            <w:tcW w:w="1034" w:type="dxa"/>
            <w:vAlign w:val="center"/>
          </w:tcPr>
          <w:p w14:paraId="252AE94B" w14:textId="77777777" w:rsidR="00110767" w:rsidRPr="002B0BCB" w:rsidRDefault="00110767" w:rsidP="008C773B">
            <w:pPr>
              <w:pStyle w:val="BodyText"/>
              <w:spacing w:after="120"/>
              <w:ind w:left="0"/>
              <w:jc w:val="center"/>
              <w:rPr>
                <w:rFonts w:cs="Times New Roman"/>
              </w:rPr>
            </w:pPr>
            <w:r w:rsidRPr="002B0BCB">
              <w:rPr>
                <w:rFonts w:cs="Times New Roman"/>
              </w:rPr>
              <w:t>1003</w:t>
            </w:r>
          </w:p>
        </w:tc>
        <w:tc>
          <w:tcPr>
            <w:tcW w:w="3754" w:type="dxa"/>
            <w:vAlign w:val="center"/>
          </w:tcPr>
          <w:p w14:paraId="7A44B57D" w14:textId="77777777" w:rsidR="00110767" w:rsidRPr="002B0BCB" w:rsidRDefault="00110767" w:rsidP="002B0BCB">
            <w:pPr>
              <w:pStyle w:val="BodyText"/>
              <w:spacing w:after="120"/>
              <w:ind w:left="0"/>
              <w:rPr>
                <w:rFonts w:cs="Times New Roman"/>
              </w:rPr>
            </w:pPr>
            <w:r w:rsidRPr="002B0BCB">
              <w:rPr>
                <w:rFonts w:cs="Times New Roman"/>
              </w:rPr>
              <w:t xml:space="preserve">Consultant shall provide Task </w:t>
            </w:r>
            <w:proofErr w:type="gramStart"/>
            <w:r w:rsidRPr="002B0BCB">
              <w:rPr>
                <w:rFonts w:cs="Times New Roman"/>
              </w:rPr>
              <w:t>1.6  services</w:t>
            </w:r>
            <w:proofErr w:type="gramEnd"/>
            <w:r w:rsidRPr="002B0BCB">
              <w:rPr>
                <w:rFonts w:cs="Times New Roman"/>
              </w:rPr>
              <w:t xml:space="preserve"> in accordance with the Scope of Work and, Invoicing with Sections C, G and J of the Contract</w:t>
            </w:r>
          </w:p>
        </w:tc>
        <w:tc>
          <w:tcPr>
            <w:tcW w:w="1129" w:type="dxa"/>
            <w:vAlign w:val="center"/>
          </w:tcPr>
          <w:p w14:paraId="38F3750C" w14:textId="17E5F775" w:rsidR="00110767" w:rsidRPr="002B0BCB" w:rsidRDefault="00110767" w:rsidP="002B0BCB">
            <w:pPr>
              <w:pStyle w:val="BodyText"/>
              <w:spacing w:after="120"/>
              <w:ind w:left="0"/>
              <w:rPr>
                <w:rFonts w:cs="Times New Roman"/>
              </w:rPr>
            </w:pPr>
            <w:r w:rsidRPr="002B0BCB">
              <w:rPr>
                <w:rFonts w:cs="Times New Roman"/>
              </w:rPr>
              <w:t>3/1/2022</w:t>
            </w:r>
          </w:p>
        </w:tc>
        <w:tc>
          <w:tcPr>
            <w:tcW w:w="1170" w:type="dxa"/>
            <w:vAlign w:val="center"/>
          </w:tcPr>
          <w:p w14:paraId="6EDE11EB" w14:textId="6C5310C1" w:rsidR="00110767" w:rsidRPr="002B0BCB" w:rsidRDefault="00110767" w:rsidP="002B0BCB">
            <w:pPr>
              <w:pStyle w:val="BodyText"/>
              <w:spacing w:after="120"/>
              <w:ind w:left="0"/>
              <w:rPr>
                <w:rFonts w:cs="Times New Roman"/>
              </w:rPr>
            </w:pPr>
            <w:r w:rsidRPr="002B0BCB">
              <w:rPr>
                <w:rFonts w:cs="Times New Roman"/>
              </w:rPr>
              <w:t>2/28/2023</w:t>
            </w:r>
          </w:p>
        </w:tc>
        <w:tc>
          <w:tcPr>
            <w:tcW w:w="720" w:type="dxa"/>
            <w:vAlign w:val="center"/>
          </w:tcPr>
          <w:p w14:paraId="586245ED" w14:textId="77777777" w:rsidR="00110767" w:rsidRPr="002B0BCB" w:rsidRDefault="00110767" w:rsidP="002B0BCB">
            <w:pPr>
              <w:pStyle w:val="BodyText"/>
              <w:spacing w:after="120"/>
              <w:ind w:left="0"/>
              <w:rPr>
                <w:rFonts w:cs="Times New Roman"/>
              </w:rPr>
            </w:pPr>
            <w:r w:rsidRPr="002B0BCB">
              <w:rPr>
                <w:rFonts w:cs="Times New Roman"/>
              </w:rPr>
              <w:t>Lot</w:t>
            </w:r>
          </w:p>
        </w:tc>
        <w:tc>
          <w:tcPr>
            <w:tcW w:w="1890" w:type="dxa"/>
            <w:vAlign w:val="center"/>
          </w:tcPr>
          <w:p w14:paraId="4D21821E" w14:textId="1F495828" w:rsidR="00110767" w:rsidRPr="00F01A50" w:rsidRDefault="00F01A50" w:rsidP="0033292B">
            <w:pPr>
              <w:pStyle w:val="BodyText"/>
              <w:spacing w:after="120"/>
              <w:ind w:left="0"/>
              <w:jc w:val="right"/>
              <w:rPr>
                <w:rFonts w:cs="Times New Roman"/>
              </w:rPr>
            </w:pPr>
            <w:r>
              <w:rPr>
                <w:rFonts w:cs="Times New Roman"/>
              </w:rPr>
              <w:t>$ 127,664.52</w:t>
            </w:r>
          </w:p>
        </w:tc>
      </w:tr>
      <w:tr w:rsidR="00110767" w:rsidRPr="002B0BCB" w14:paraId="2AC09E1B" w14:textId="77777777" w:rsidTr="002B0BCB">
        <w:trPr>
          <w:cantSplit/>
        </w:trPr>
        <w:tc>
          <w:tcPr>
            <w:tcW w:w="1034" w:type="dxa"/>
            <w:vAlign w:val="center"/>
          </w:tcPr>
          <w:p w14:paraId="4F75BB52" w14:textId="77777777" w:rsidR="00110767" w:rsidRPr="002B0BCB" w:rsidRDefault="00110767" w:rsidP="008C773B">
            <w:pPr>
              <w:pStyle w:val="BodyText"/>
              <w:spacing w:after="120"/>
              <w:ind w:left="0"/>
              <w:jc w:val="center"/>
              <w:rPr>
                <w:rFonts w:cs="Times New Roman"/>
              </w:rPr>
            </w:pPr>
            <w:r w:rsidRPr="002B0BCB">
              <w:rPr>
                <w:rFonts w:cs="Times New Roman"/>
              </w:rPr>
              <w:t>1004</w:t>
            </w:r>
          </w:p>
        </w:tc>
        <w:tc>
          <w:tcPr>
            <w:tcW w:w="3754" w:type="dxa"/>
            <w:vAlign w:val="center"/>
          </w:tcPr>
          <w:p w14:paraId="72A01A31" w14:textId="77777777" w:rsidR="00110767" w:rsidRPr="002B0BCB" w:rsidRDefault="00110767" w:rsidP="002B0BCB">
            <w:pPr>
              <w:pStyle w:val="BodyText"/>
              <w:spacing w:after="120"/>
              <w:ind w:left="0"/>
              <w:rPr>
                <w:rFonts w:cs="Times New Roman"/>
              </w:rPr>
            </w:pPr>
            <w:r w:rsidRPr="002B0BCB">
              <w:rPr>
                <w:rFonts w:cs="Times New Roman"/>
              </w:rPr>
              <w:t xml:space="preserve">Consultant shall provide Task </w:t>
            </w:r>
            <w:proofErr w:type="gramStart"/>
            <w:r w:rsidRPr="002B0BCB">
              <w:rPr>
                <w:rFonts w:cs="Times New Roman"/>
              </w:rPr>
              <w:t>1.7  services</w:t>
            </w:r>
            <w:proofErr w:type="gramEnd"/>
            <w:r w:rsidRPr="002B0BCB">
              <w:rPr>
                <w:rFonts w:cs="Times New Roman"/>
              </w:rPr>
              <w:t xml:space="preserve"> in accordance with the Scope of Work and, Invoicing with Sections C, G and J of the Contract</w:t>
            </w:r>
          </w:p>
        </w:tc>
        <w:tc>
          <w:tcPr>
            <w:tcW w:w="1129" w:type="dxa"/>
            <w:vAlign w:val="center"/>
          </w:tcPr>
          <w:p w14:paraId="0319CF1A" w14:textId="7E33117C" w:rsidR="00110767" w:rsidRPr="002B0BCB" w:rsidRDefault="00110767" w:rsidP="002B0BCB">
            <w:pPr>
              <w:pStyle w:val="BodyText"/>
              <w:spacing w:after="120"/>
              <w:ind w:left="0"/>
              <w:rPr>
                <w:rFonts w:cs="Times New Roman"/>
              </w:rPr>
            </w:pPr>
            <w:r w:rsidRPr="002B0BCB">
              <w:rPr>
                <w:rFonts w:cs="Times New Roman"/>
              </w:rPr>
              <w:t>3/1/2022</w:t>
            </w:r>
          </w:p>
        </w:tc>
        <w:tc>
          <w:tcPr>
            <w:tcW w:w="1170" w:type="dxa"/>
            <w:vAlign w:val="center"/>
          </w:tcPr>
          <w:p w14:paraId="102AD152" w14:textId="0832AC00" w:rsidR="00110767" w:rsidRPr="002B0BCB" w:rsidRDefault="00110767" w:rsidP="002B0BCB">
            <w:pPr>
              <w:pStyle w:val="BodyText"/>
              <w:spacing w:after="120"/>
              <w:ind w:left="0"/>
              <w:rPr>
                <w:rFonts w:cs="Times New Roman"/>
              </w:rPr>
            </w:pPr>
            <w:r w:rsidRPr="002B0BCB">
              <w:rPr>
                <w:rFonts w:cs="Times New Roman"/>
              </w:rPr>
              <w:t>2/28/2023</w:t>
            </w:r>
          </w:p>
        </w:tc>
        <w:tc>
          <w:tcPr>
            <w:tcW w:w="720" w:type="dxa"/>
            <w:vAlign w:val="center"/>
          </w:tcPr>
          <w:p w14:paraId="55ACE519" w14:textId="77777777" w:rsidR="00110767" w:rsidRPr="002B0BCB" w:rsidRDefault="00110767" w:rsidP="002B0BCB">
            <w:pPr>
              <w:pStyle w:val="BodyText"/>
              <w:spacing w:after="120"/>
              <w:ind w:left="0"/>
              <w:rPr>
                <w:rFonts w:cs="Times New Roman"/>
              </w:rPr>
            </w:pPr>
            <w:r w:rsidRPr="002B0BCB">
              <w:rPr>
                <w:rFonts w:cs="Times New Roman"/>
              </w:rPr>
              <w:t>Lot</w:t>
            </w:r>
          </w:p>
        </w:tc>
        <w:tc>
          <w:tcPr>
            <w:tcW w:w="1890" w:type="dxa"/>
            <w:vAlign w:val="center"/>
          </w:tcPr>
          <w:p w14:paraId="64DDC44D" w14:textId="5BC7C488" w:rsidR="00110767" w:rsidRPr="00F01A50" w:rsidRDefault="00F01A50" w:rsidP="0033292B">
            <w:pPr>
              <w:pStyle w:val="BodyText"/>
              <w:spacing w:after="120"/>
              <w:ind w:left="0"/>
              <w:jc w:val="right"/>
              <w:rPr>
                <w:rFonts w:cs="Times New Roman"/>
              </w:rPr>
            </w:pPr>
            <w:r>
              <w:rPr>
                <w:rFonts w:cs="Times New Roman"/>
              </w:rPr>
              <w:t>$ 139,767.84</w:t>
            </w:r>
          </w:p>
        </w:tc>
      </w:tr>
      <w:tr w:rsidR="00110767" w:rsidRPr="002B0BCB" w14:paraId="23BA8F03" w14:textId="77777777" w:rsidTr="002B0BCB">
        <w:trPr>
          <w:cantSplit/>
        </w:trPr>
        <w:tc>
          <w:tcPr>
            <w:tcW w:w="1034" w:type="dxa"/>
            <w:vAlign w:val="center"/>
          </w:tcPr>
          <w:p w14:paraId="3A7E4D5F" w14:textId="77777777" w:rsidR="00110767" w:rsidRPr="002B0BCB" w:rsidRDefault="00110767" w:rsidP="008C773B">
            <w:pPr>
              <w:pStyle w:val="BodyText"/>
              <w:spacing w:after="120"/>
              <w:ind w:left="0"/>
              <w:jc w:val="center"/>
              <w:rPr>
                <w:rFonts w:cs="Times New Roman"/>
              </w:rPr>
            </w:pPr>
            <w:r w:rsidRPr="002B0BCB">
              <w:rPr>
                <w:rFonts w:cs="Times New Roman"/>
              </w:rPr>
              <w:t>1005</w:t>
            </w:r>
          </w:p>
        </w:tc>
        <w:tc>
          <w:tcPr>
            <w:tcW w:w="3754" w:type="dxa"/>
            <w:vAlign w:val="center"/>
          </w:tcPr>
          <w:p w14:paraId="1A6B0E01" w14:textId="77777777" w:rsidR="00110767" w:rsidRPr="00280B4E" w:rsidRDefault="00110767" w:rsidP="002B0BCB">
            <w:pPr>
              <w:pStyle w:val="BodyText"/>
              <w:spacing w:after="120"/>
              <w:ind w:left="0"/>
              <w:rPr>
                <w:rFonts w:cs="Times New Roman"/>
              </w:rPr>
            </w:pPr>
            <w:r w:rsidRPr="00280B4E">
              <w:rPr>
                <w:rFonts w:cs="Times New Roman"/>
              </w:rPr>
              <w:t>Consultant shall provide Tasks 1.2 and 2.2 services in accordance with the Scope of Work and, Invoicing with Sections C, G and J of the Contract</w:t>
            </w:r>
          </w:p>
        </w:tc>
        <w:tc>
          <w:tcPr>
            <w:tcW w:w="1129" w:type="dxa"/>
            <w:vAlign w:val="center"/>
          </w:tcPr>
          <w:p w14:paraId="180503B3" w14:textId="7D2D3756" w:rsidR="00110767" w:rsidRPr="002B0BCB" w:rsidRDefault="00110767" w:rsidP="002B0BCB">
            <w:pPr>
              <w:pStyle w:val="BodyText"/>
              <w:spacing w:after="120"/>
              <w:ind w:left="0"/>
              <w:rPr>
                <w:rFonts w:cs="Times New Roman"/>
              </w:rPr>
            </w:pPr>
            <w:r w:rsidRPr="002B0BCB">
              <w:rPr>
                <w:rFonts w:cs="Times New Roman"/>
              </w:rPr>
              <w:t>3/1/2022</w:t>
            </w:r>
          </w:p>
        </w:tc>
        <w:tc>
          <w:tcPr>
            <w:tcW w:w="1170" w:type="dxa"/>
            <w:vAlign w:val="center"/>
          </w:tcPr>
          <w:p w14:paraId="136B9A82" w14:textId="4AB0CE69" w:rsidR="00110767" w:rsidRPr="002B0BCB" w:rsidRDefault="00110767" w:rsidP="002B0BCB">
            <w:pPr>
              <w:pStyle w:val="BodyText"/>
              <w:spacing w:after="120"/>
              <w:ind w:left="0"/>
              <w:rPr>
                <w:rFonts w:cs="Times New Roman"/>
              </w:rPr>
            </w:pPr>
            <w:r w:rsidRPr="002B0BCB">
              <w:rPr>
                <w:rFonts w:cs="Times New Roman"/>
              </w:rPr>
              <w:t>2/28/2023</w:t>
            </w:r>
          </w:p>
        </w:tc>
        <w:tc>
          <w:tcPr>
            <w:tcW w:w="720" w:type="dxa"/>
            <w:vAlign w:val="center"/>
          </w:tcPr>
          <w:p w14:paraId="221334B6" w14:textId="77777777" w:rsidR="00110767" w:rsidRPr="002B0BCB" w:rsidRDefault="00110767" w:rsidP="002B0BCB">
            <w:pPr>
              <w:pStyle w:val="BodyText"/>
              <w:spacing w:after="120"/>
              <w:ind w:left="0"/>
              <w:rPr>
                <w:rFonts w:cs="Times New Roman"/>
              </w:rPr>
            </w:pPr>
            <w:r w:rsidRPr="002B0BCB">
              <w:rPr>
                <w:rFonts w:cs="Times New Roman"/>
              </w:rPr>
              <w:t>Lot</w:t>
            </w:r>
          </w:p>
        </w:tc>
        <w:tc>
          <w:tcPr>
            <w:tcW w:w="1890" w:type="dxa"/>
            <w:vAlign w:val="center"/>
          </w:tcPr>
          <w:p w14:paraId="55D9E888" w14:textId="19CB729F" w:rsidR="00110767" w:rsidRPr="00F01A50" w:rsidRDefault="00F01A50" w:rsidP="0033292B">
            <w:pPr>
              <w:pStyle w:val="BodyText"/>
              <w:spacing w:after="120"/>
              <w:ind w:left="0"/>
              <w:jc w:val="right"/>
              <w:rPr>
                <w:rFonts w:cs="Times New Roman"/>
              </w:rPr>
            </w:pPr>
            <w:r>
              <w:rPr>
                <w:rFonts w:cs="Times New Roman"/>
              </w:rPr>
              <w:t>$ 37,589.19</w:t>
            </w:r>
          </w:p>
        </w:tc>
      </w:tr>
      <w:tr w:rsidR="002B3B78" w:rsidRPr="002B0BCB" w14:paraId="15DA6F81" w14:textId="77777777" w:rsidTr="002B0BCB">
        <w:trPr>
          <w:cantSplit/>
        </w:trPr>
        <w:tc>
          <w:tcPr>
            <w:tcW w:w="1034" w:type="dxa"/>
            <w:vAlign w:val="center"/>
          </w:tcPr>
          <w:p w14:paraId="470D2541" w14:textId="77777777" w:rsidR="002B3B78" w:rsidRPr="002B0BCB" w:rsidRDefault="002B3B78" w:rsidP="008C773B">
            <w:pPr>
              <w:pStyle w:val="BodyText"/>
              <w:spacing w:after="120"/>
              <w:ind w:left="0"/>
              <w:jc w:val="center"/>
              <w:rPr>
                <w:rFonts w:cs="Times New Roman"/>
              </w:rPr>
            </w:pPr>
            <w:r w:rsidRPr="002B0BCB">
              <w:rPr>
                <w:rFonts w:cs="Times New Roman"/>
              </w:rPr>
              <w:t>1006</w:t>
            </w:r>
          </w:p>
        </w:tc>
        <w:tc>
          <w:tcPr>
            <w:tcW w:w="3754" w:type="dxa"/>
            <w:vAlign w:val="center"/>
          </w:tcPr>
          <w:p w14:paraId="5E5B0D2C" w14:textId="55DC0253" w:rsidR="002B3B78" w:rsidRPr="002B0BCB" w:rsidRDefault="002B3B78" w:rsidP="002B0BCB">
            <w:pPr>
              <w:pStyle w:val="BodyText"/>
              <w:spacing w:after="120"/>
              <w:ind w:left="0"/>
              <w:rPr>
                <w:rFonts w:cs="Times New Roman"/>
              </w:rPr>
            </w:pPr>
            <w:r w:rsidRPr="002B0BCB">
              <w:rPr>
                <w:rFonts w:cs="Times New Roman"/>
              </w:rPr>
              <w:t>Consultant shall provide Tasks 1.4, 1.5, and 2.</w:t>
            </w:r>
            <w:r w:rsidR="00ED3031" w:rsidRPr="002B0BCB">
              <w:rPr>
                <w:rFonts w:cs="Times New Roman"/>
              </w:rPr>
              <w:t xml:space="preserve">3 </w:t>
            </w:r>
            <w:r w:rsidRPr="002B0BCB">
              <w:rPr>
                <w:rFonts w:cs="Times New Roman"/>
              </w:rPr>
              <w:t>services in accordance with the Scope of Work and, Invoicing with Sections C, G and J of the Contract</w:t>
            </w:r>
          </w:p>
        </w:tc>
        <w:tc>
          <w:tcPr>
            <w:tcW w:w="1129" w:type="dxa"/>
            <w:vAlign w:val="center"/>
          </w:tcPr>
          <w:p w14:paraId="661533AA" w14:textId="74520F01" w:rsidR="002B3B78" w:rsidRPr="002B0BCB" w:rsidRDefault="002B3B78" w:rsidP="002B0BCB">
            <w:pPr>
              <w:pStyle w:val="BodyText"/>
              <w:spacing w:after="120"/>
              <w:ind w:left="0"/>
              <w:rPr>
                <w:rFonts w:cs="Times New Roman"/>
              </w:rPr>
            </w:pPr>
            <w:r w:rsidRPr="002B0BCB">
              <w:rPr>
                <w:rFonts w:cs="Times New Roman"/>
              </w:rPr>
              <w:t>3/1/202</w:t>
            </w:r>
            <w:r w:rsidR="00110767" w:rsidRPr="002B0BCB">
              <w:rPr>
                <w:rFonts w:cs="Times New Roman"/>
              </w:rPr>
              <w:t>2</w:t>
            </w:r>
          </w:p>
        </w:tc>
        <w:tc>
          <w:tcPr>
            <w:tcW w:w="1170" w:type="dxa"/>
            <w:vAlign w:val="center"/>
          </w:tcPr>
          <w:p w14:paraId="566BE310" w14:textId="0B1685F0" w:rsidR="002B3B78" w:rsidRPr="002B0BCB" w:rsidRDefault="002B3B78" w:rsidP="002B0BCB">
            <w:pPr>
              <w:pStyle w:val="BodyText"/>
              <w:spacing w:after="120"/>
              <w:ind w:left="0"/>
              <w:rPr>
                <w:rFonts w:cs="Times New Roman"/>
              </w:rPr>
            </w:pPr>
            <w:r w:rsidRPr="002B0BCB">
              <w:rPr>
                <w:rFonts w:cs="Times New Roman"/>
              </w:rPr>
              <w:t>2/28/202</w:t>
            </w:r>
            <w:r w:rsidR="00110767" w:rsidRPr="002B0BCB">
              <w:rPr>
                <w:rFonts w:cs="Times New Roman"/>
              </w:rPr>
              <w:t>3</w:t>
            </w:r>
          </w:p>
        </w:tc>
        <w:tc>
          <w:tcPr>
            <w:tcW w:w="720" w:type="dxa"/>
            <w:vAlign w:val="center"/>
          </w:tcPr>
          <w:p w14:paraId="03F2C2A5" w14:textId="77777777" w:rsidR="002B3B78" w:rsidRPr="002B0BCB" w:rsidRDefault="002B3B78" w:rsidP="002B0BCB">
            <w:pPr>
              <w:pStyle w:val="BodyText"/>
              <w:spacing w:after="120"/>
              <w:ind w:left="0"/>
              <w:rPr>
                <w:rFonts w:cs="Times New Roman"/>
              </w:rPr>
            </w:pPr>
            <w:r w:rsidRPr="002B0BCB">
              <w:rPr>
                <w:rFonts w:cs="Times New Roman"/>
              </w:rPr>
              <w:t>Lot</w:t>
            </w:r>
          </w:p>
        </w:tc>
        <w:tc>
          <w:tcPr>
            <w:tcW w:w="1890" w:type="dxa"/>
            <w:vAlign w:val="center"/>
          </w:tcPr>
          <w:p w14:paraId="1321E1A7" w14:textId="2CF8EFBE" w:rsidR="002B3B78" w:rsidRPr="00F01A50" w:rsidRDefault="00F01A50" w:rsidP="0033292B">
            <w:pPr>
              <w:pStyle w:val="BodyText"/>
              <w:spacing w:after="120"/>
              <w:ind w:left="0"/>
              <w:jc w:val="right"/>
              <w:rPr>
                <w:rFonts w:cs="Times New Roman"/>
              </w:rPr>
            </w:pPr>
            <w:r>
              <w:rPr>
                <w:rFonts w:cs="Times New Roman"/>
              </w:rPr>
              <w:t>$ 292,768.88</w:t>
            </w:r>
          </w:p>
        </w:tc>
      </w:tr>
      <w:tr w:rsidR="0033292B" w:rsidRPr="002B0BCB" w14:paraId="1359ABE4" w14:textId="77777777" w:rsidTr="002B0BCB">
        <w:trPr>
          <w:cantSplit/>
        </w:trPr>
        <w:tc>
          <w:tcPr>
            <w:tcW w:w="1034" w:type="dxa"/>
            <w:vAlign w:val="center"/>
          </w:tcPr>
          <w:p w14:paraId="562B6737" w14:textId="72240864" w:rsidR="0033292B" w:rsidRPr="002B0BCB" w:rsidRDefault="0033292B" w:rsidP="008C773B">
            <w:pPr>
              <w:pStyle w:val="BodyText"/>
              <w:spacing w:after="120"/>
              <w:ind w:left="0"/>
              <w:jc w:val="center"/>
              <w:rPr>
                <w:rFonts w:cs="Times New Roman"/>
              </w:rPr>
            </w:pPr>
            <w:r>
              <w:rPr>
                <w:rFonts w:cs="Times New Roman"/>
              </w:rPr>
              <w:t>1007</w:t>
            </w:r>
          </w:p>
        </w:tc>
        <w:tc>
          <w:tcPr>
            <w:tcW w:w="3754" w:type="dxa"/>
            <w:vAlign w:val="center"/>
          </w:tcPr>
          <w:p w14:paraId="5A238F42" w14:textId="3FB476AA" w:rsidR="0033292B" w:rsidRPr="002B0BCB" w:rsidRDefault="0033292B" w:rsidP="002B0BCB">
            <w:pPr>
              <w:pStyle w:val="BodyText"/>
              <w:spacing w:after="120"/>
              <w:ind w:left="0"/>
              <w:rPr>
                <w:rFonts w:cs="Times New Roman"/>
              </w:rPr>
            </w:pPr>
            <w:r w:rsidRPr="002B0BCB">
              <w:rPr>
                <w:rFonts w:cs="Times New Roman"/>
              </w:rPr>
              <w:t>Consultant shall provide Task 2.1</w:t>
            </w:r>
            <w:r w:rsidRPr="002B0BCB">
              <w:rPr>
                <w:rFonts w:cs="Times New Roman"/>
                <w:strike/>
              </w:rPr>
              <w:t xml:space="preserve"> </w:t>
            </w:r>
            <w:r w:rsidRPr="002B0BCB">
              <w:rPr>
                <w:rFonts w:cs="Times New Roman"/>
              </w:rPr>
              <w:t>services in accordance with the Scope of Work and, Invoicing with Sections C, G and J of the Contrac</w:t>
            </w:r>
            <w:r>
              <w:rPr>
                <w:rFonts w:cs="Times New Roman"/>
              </w:rPr>
              <w:t>t</w:t>
            </w:r>
          </w:p>
        </w:tc>
        <w:tc>
          <w:tcPr>
            <w:tcW w:w="1129" w:type="dxa"/>
            <w:vAlign w:val="center"/>
          </w:tcPr>
          <w:p w14:paraId="213BAE7F" w14:textId="09393AAB" w:rsidR="0033292B" w:rsidRDefault="0033292B" w:rsidP="002B0BCB">
            <w:pPr>
              <w:pStyle w:val="BodyText"/>
              <w:spacing w:after="120"/>
              <w:ind w:left="0"/>
              <w:rPr>
                <w:rFonts w:cs="Times New Roman"/>
              </w:rPr>
            </w:pPr>
            <w:r>
              <w:rPr>
                <w:rFonts w:cs="Times New Roman"/>
              </w:rPr>
              <w:t>3/1/2022</w:t>
            </w:r>
          </w:p>
        </w:tc>
        <w:tc>
          <w:tcPr>
            <w:tcW w:w="1170" w:type="dxa"/>
            <w:vAlign w:val="center"/>
          </w:tcPr>
          <w:p w14:paraId="09A1F79C" w14:textId="738C5C9A" w:rsidR="0033292B" w:rsidRDefault="0033292B" w:rsidP="002B0BCB">
            <w:pPr>
              <w:pStyle w:val="BodyText"/>
              <w:spacing w:after="120"/>
              <w:ind w:left="0"/>
              <w:rPr>
                <w:rFonts w:cs="Times New Roman"/>
              </w:rPr>
            </w:pPr>
            <w:r>
              <w:rPr>
                <w:rFonts w:cs="Times New Roman"/>
              </w:rPr>
              <w:t>2/28/2023</w:t>
            </w:r>
          </w:p>
        </w:tc>
        <w:tc>
          <w:tcPr>
            <w:tcW w:w="720" w:type="dxa"/>
            <w:vAlign w:val="center"/>
          </w:tcPr>
          <w:p w14:paraId="25A4DB5D" w14:textId="6AC97FC5" w:rsidR="0033292B" w:rsidRDefault="0033292B" w:rsidP="002B0BCB">
            <w:pPr>
              <w:pStyle w:val="BodyText"/>
              <w:spacing w:after="120"/>
              <w:ind w:left="0"/>
              <w:rPr>
                <w:rFonts w:cs="Times New Roman"/>
              </w:rPr>
            </w:pPr>
            <w:r>
              <w:rPr>
                <w:rFonts w:cs="Times New Roman"/>
              </w:rPr>
              <w:t>Lot</w:t>
            </w:r>
          </w:p>
        </w:tc>
        <w:tc>
          <w:tcPr>
            <w:tcW w:w="1890" w:type="dxa"/>
            <w:vAlign w:val="center"/>
          </w:tcPr>
          <w:p w14:paraId="40804166" w14:textId="6512056B" w:rsidR="0033292B" w:rsidRPr="00F01A50" w:rsidRDefault="00F01A50" w:rsidP="00F01A50">
            <w:pPr>
              <w:pStyle w:val="BodyText"/>
              <w:spacing w:after="120"/>
              <w:ind w:left="0"/>
              <w:jc w:val="right"/>
              <w:rPr>
                <w:rFonts w:cs="Times New Roman"/>
              </w:rPr>
            </w:pPr>
            <w:r w:rsidRPr="00F01A50">
              <w:rPr>
                <w:rFonts w:cs="Times New Roman"/>
              </w:rPr>
              <w:t>$</w:t>
            </w:r>
            <w:r>
              <w:rPr>
                <w:rFonts w:cs="Times New Roman"/>
              </w:rPr>
              <w:t xml:space="preserve"> 33,152.42</w:t>
            </w:r>
          </w:p>
        </w:tc>
      </w:tr>
      <w:tr w:rsidR="002B3B78" w:rsidRPr="002B0BCB" w14:paraId="6DE99A34" w14:textId="77777777" w:rsidTr="002B0BCB">
        <w:trPr>
          <w:cantSplit/>
        </w:trPr>
        <w:tc>
          <w:tcPr>
            <w:tcW w:w="1034" w:type="dxa"/>
            <w:vAlign w:val="center"/>
          </w:tcPr>
          <w:p w14:paraId="01DA5577" w14:textId="77777777" w:rsidR="002B3B78" w:rsidRPr="002B0BCB" w:rsidRDefault="002B3B78" w:rsidP="008C773B">
            <w:pPr>
              <w:pStyle w:val="BodyText"/>
              <w:spacing w:after="120"/>
              <w:ind w:left="0"/>
              <w:jc w:val="center"/>
              <w:rPr>
                <w:rFonts w:cs="Times New Roman"/>
              </w:rPr>
            </w:pPr>
            <w:r w:rsidRPr="002B0BCB">
              <w:rPr>
                <w:rFonts w:cs="Times New Roman"/>
              </w:rPr>
              <w:lastRenderedPageBreak/>
              <w:t>1008</w:t>
            </w:r>
          </w:p>
        </w:tc>
        <w:tc>
          <w:tcPr>
            <w:tcW w:w="3754" w:type="dxa"/>
            <w:vAlign w:val="center"/>
          </w:tcPr>
          <w:p w14:paraId="300D6E34" w14:textId="12E0EA9B" w:rsidR="002B3B78" w:rsidRPr="002B0BCB" w:rsidRDefault="002B3B78" w:rsidP="002B0BCB">
            <w:pPr>
              <w:pStyle w:val="BodyText"/>
              <w:spacing w:after="120"/>
              <w:ind w:left="0"/>
              <w:rPr>
                <w:rFonts w:cs="Times New Roman"/>
              </w:rPr>
            </w:pPr>
            <w:r w:rsidRPr="002B0BCB">
              <w:rPr>
                <w:rFonts w:cs="Times New Roman"/>
              </w:rPr>
              <w:t xml:space="preserve">Consultant shall provide Task </w:t>
            </w:r>
            <w:proofErr w:type="gramStart"/>
            <w:r w:rsidRPr="002B0BCB">
              <w:rPr>
                <w:rFonts w:cs="Times New Roman"/>
              </w:rPr>
              <w:t>2.</w:t>
            </w:r>
            <w:r w:rsidR="00ED3031" w:rsidRPr="002B0BCB">
              <w:rPr>
                <w:rFonts w:cs="Times New Roman"/>
              </w:rPr>
              <w:t>4</w:t>
            </w:r>
            <w:r w:rsidRPr="002B0BCB">
              <w:rPr>
                <w:rFonts w:cs="Times New Roman"/>
              </w:rPr>
              <w:t xml:space="preserve">  services</w:t>
            </w:r>
            <w:proofErr w:type="gramEnd"/>
            <w:r w:rsidRPr="002B0BCB">
              <w:rPr>
                <w:rFonts w:cs="Times New Roman"/>
              </w:rPr>
              <w:t xml:space="preserve"> in accordance with the Scope of Work and, Invoicing with Sections C, G and J of the Contract</w:t>
            </w:r>
          </w:p>
        </w:tc>
        <w:tc>
          <w:tcPr>
            <w:tcW w:w="1129" w:type="dxa"/>
            <w:vAlign w:val="center"/>
          </w:tcPr>
          <w:p w14:paraId="0E498EAC" w14:textId="5994FA20" w:rsidR="002B3B78" w:rsidRPr="002B0BCB" w:rsidRDefault="002B3B78" w:rsidP="002B0BCB">
            <w:pPr>
              <w:pStyle w:val="BodyText"/>
              <w:spacing w:after="120"/>
              <w:ind w:left="0"/>
              <w:rPr>
                <w:rFonts w:cs="Times New Roman"/>
              </w:rPr>
            </w:pPr>
            <w:r w:rsidRPr="002B0BCB">
              <w:rPr>
                <w:rFonts w:cs="Times New Roman"/>
              </w:rPr>
              <w:t>3/1/202</w:t>
            </w:r>
            <w:r w:rsidR="00110767" w:rsidRPr="002B0BCB">
              <w:rPr>
                <w:rFonts w:cs="Times New Roman"/>
              </w:rPr>
              <w:t>2</w:t>
            </w:r>
          </w:p>
        </w:tc>
        <w:tc>
          <w:tcPr>
            <w:tcW w:w="1170" w:type="dxa"/>
            <w:vAlign w:val="center"/>
          </w:tcPr>
          <w:p w14:paraId="36F3156E" w14:textId="434C71D8" w:rsidR="002B3B78" w:rsidRPr="002B0BCB" w:rsidRDefault="002B3B78" w:rsidP="002B0BCB">
            <w:pPr>
              <w:pStyle w:val="BodyText"/>
              <w:spacing w:after="120"/>
              <w:ind w:left="0"/>
              <w:rPr>
                <w:rFonts w:cs="Times New Roman"/>
              </w:rPr>
            </w:pPr>
            <w:r w:rsidRPr="002B0BCB">
              <w:rPr>
                <w:rFonts w:cs="Times New Roman"/>
              </w:rPr>
              <w:t>2/28/202</w:t>
            </w:r>
            <w:r w:rsidR="00110767" w:rsidRPr="002B0BCB">
              <w:rPr>
                <w:rFonts w:cs="Times New Roman"/>
              </w:rPr>
              <w:t>3</w:t>
            </w:r>
          </w:p>
        </w:tc>
        <w:tc>
          <w:tcPr>
            <w:tcW w:w="720" w:type="dxa"/>
            <w:vAlign w:val="center"/>
          </w:tcPr>
          <w:p w14:paraId="2689F89A" w14:textId="77777777" w:rsidR="002B3B78" w:rsidRPr="002B0BCB" w:rsidRDefault="002B3B78" w:rsidP="002B0BCB">
            <w:pPr>
              <w:pStyle w:val="BodyText"/>
              <w:spacing w:after="120"/>
              <w:ind w:left="0"/>
              <w:rPr>
                <w:rFonts w:cs="Times New Roman"/>
              </w:rPr>
            </w:pPr>
            <w:r w:rsidRPr="002B0BCB">
              <w:rPr>
                <w:rFonts w:cs="Times New Roman"/>
              </w:rPr>
              <w:t>Lot</w:t>
            </w:r>
          </w:p>
        </w:tc>
        <w:tc>
          <w:tcPr>
            <w:tcW w:w="1890" w:type="dxa"/>
            <w:vAlign w:val="center"/>
          </w:tcPr>
          <w:p w14:paraId="1612E50B" w14:textId="7F66B8F4" w:rsidR="002B3B78" w:rsidRPr="00F01A50" w:rsidRDefault="00F01A50" w:rsidP="0033292B">
            <w:pPr>
              <w:pStyle w:val="BodyText"/>
              <w:spacing w:after="120"/>
              <w:ind w:left="0"/>
              <w:jc w:val="right"/>
              <w:rPr>
                <w:rFonts w:cs="Times New Roman"/>
              </w:rPr>
            </w:pPr>
            <w:r>
              <w:rPr>
                <w:rFonts w:cs="Times New Roman"/>
              </w:rPr>
              <w:t>$ 720,098.95</w:t>
            </w:r>
          </w:p>
        </w:tc>
      </w:tr>
      <w:tr w:rsidR="002B3B78" w:rsidRPr="002B0BCB" w14:paraId="0E762414" w14:textId="77777777" w:rsidTr="002B0BCB">
        <w:trPr>
          <w:cantSplit/>
        </w:trPr>
        <w:tc>
          <w:tcPr>
            <w:tcW w:w="1034" w:type="dxa"/>
            <w:vAlign w:val="center"/>
          </w:tcPr>
          <w:p w14:paraId="35CDBA79" w14:textId="77777777" w:rsidR="002B3B78" w:rsidRPr="002B0BCB" w:rsidRDefault="002B3B78" w:rsidP="008C773B">
            <w:pPr>
              <w:pStyle w:val="BodyText"/>
              <w:spacing w:after="120"/>
              <w:ind w:left="0"/>
              <w:jc w:val="center"/>
              <w:rPr>
                <w:rFonts w:cs="Times New Roman"/>
              </w:rPr>
            </w:pPr>
            <w:r w:rsidRPr="002B0BCB">
              <w:rPr>
                <w:rFonts w:cs="Times New Roman"/>
              </w:rPr>
              <w:t>1009</w:t>
            </w:r>
          </w:p>
        </w:tc>
        <w:tc>
          <w:tcPr>
            <w:tcW w:w="3754" w:type="dxa"/>
            <w:vAlign w:val="center"/>
          </w:tcPr>
          <w:p w14:paraId="307777EB" w14:textId="77777777" w:rsidR="002B3B78" w:rsidRPr="002B0BCB" w:rsidRDefault="002B3B78" w:rsidP="002B0BCB">
            <w:pPr>
              <w:pStyle w:val="BodyText"/>
              <w:spacing w:after="120"/>
              <w:ind w:left="0"/>
              <w:rPr>
                <w:rFonts w:cs="Times New Roman"/>
              </w:rPr>
            </w:pPr>
            <w:r w:rsidRPr="002B0BCB">
              <w:rPr>
                <w:rFonts w:cs="Times New Roman"/>
              </w:rPr>
              <w:t xml:space="preserve">Consultant shall provide Task </w:t>
            </w:r>
            <w:proofErr w:type="gramStart"/>
            <w:r w:rsidRPr="002B0BCB">
              <w:rPr>
                <w:rFonts w:cs="Times New Roman"/>
              </w:rPr>
              <w:t>3.1  services</w:t>
            </w:r>
            <w:proofErr w:type="gramEnd"/>
            <w:r w:rsidRPr="002B0BCB">
              <w:rPr>
                <w:rFonts w:cs="Times New Roman"/>
              </w:rPr>
              <w:t xml:space="preserve"> in accordance with the Scope of Work and, Invoicing with Sections C, G and J of the Contract</w:t>
            </w:r>
          </w:p>
        </w:tc>
        <w:tc>
          <w:tcPr>
            <w:tcW w:w="1129" w:type="dxa"/>
            <w:vAlign w:val="center"/>
          </w:tcPr>
          <w:p w14:paraId="7240428B" w14:textId="66B84B9A" w:rsidR="002B3B78" w:rsidRPr="002B0BCB" w:rsidRDefault="002B3B78" w:rsidP="002B0BCB">
            <w:pPr>
              <w:pStyle w:val="BodyText"/>
              <w:spacing w:after="120"/>
              <w:ind w:left="0"/>
              <w:rPr>
                <w:rFonts w:cs="Times New Roman"/>
              </w:rPr>
            </w:pPr>
            <w:r w:rsidRPr="002B0BCB">
              <w:rPr>
                <w:rFonts w:cs="Times New Roman"/>
              </w:rPr>
              <w:t>3/1/202</w:t>
            </w:r>
            <w:r w:rsidR="00110767" w:rsidRPr="002B0BCB">
              <w:rPr>
                <w:rFonts w:cs="Times New Roman"/>
              </w:rPr>
              <w:t>2</w:t>
            </w:r>
          </w:p>
        </w:tc>
        <w:tc>
          <w:tcPr>
            <w:tcW w:w="1170" w:type="dxa"/>
            <w:vAlign w:val="center"/>
          </w:tcPr>
          <w:p w14:paraId="2645B5F9" w14:textId="47392E82" w:rsidR="002B3B78" w:rsidRPr="002B0BCB" w:rsidRDefault="002B3B78" w:rsidP="002B0BCB">
            <w:pPr>
              <w:pStyle w:val="BodyText"/>
              <w:spacing w:after="120"/>
              <w:ind w:left="0"/>
              <w:rPr>
                <w:rFonts w:cs="Times New Roman"/>
              </w:rPr>
            </w:pPr>
            <w:r w:rsidRPr="002B0BCB">
              <w:rPr>
                <w:rFonts w:cs="Times New Roman"/>
              </w:rPr>
              <w:t>2/28/202</w:t>
            </w:r>
            <w:r w:rsidR="00110767" w:rsidRPr="002B0BCB">
              <w:rPr>
                <w:rFonts w:cs="Times New Roman"/>
              </w:rPr>
              <w:t>3</w:t>
            </w:r>
          </w:p>
        </w:tc>
        <w:tc>
          <w:tcPr>
            <w:tcW w:w="720" w:type="dxa"/>
            <w:vAlign w:val="center"/>
          </w:tcPr>
          <w:p w14:paraId="5B62E573" w14:textId="77777777" w:rsidR="002B3B78" w:rsidRPr="002B0BCB" w:rsidRDefault="002B3B78" w:rsidP="002B0BCB">
            <w:pPr>
              <w:pStyle w:val="BodyText"/>
              <w:spacing w:after="120"/>
              <w:ind w:left="0"/>
              <w:rPr>
                <w:rFonts w:cs="Times New Roman"/>
              </w:rPr>
            </w:pPr>
            <w:r w:rsidRPr="002B0BCB">
              <w:rPr>
                <w:rFonts w:cs="Times New Roman"/>
              </w:rPr>
              <w:t>Lot</w:t>
            </w:r>
          </w:p>
        </w:tc>
        <w:tc>
          <w:tcPr>
            <w:tcW w:w="1890" w:type="dxa"/>
            <w:vAlign w:val="center"/>
          </w:tcPr>
          <w:p w14:paraId="7C095E5E" w14:textId="22D255BD" w:rsidR="002B3B78" w:rsidRPr="00F01A50" w:rsidRDefault="00F01A50" w:rsidP="0033292B">
            <w:pPr>
              <w:pStyle w:val="BodyText"/>
              <w:spacing w:after="120"/>
              <w:ind w:left="0"/>
              <w:jc w:val="right"/>
              <w:rPr>
                <w:rFonts w:cs="Times New Roman"/>
              </w:rPr>
            </w:pPr>
            <w:r>
              <w:rPr>
                <w:rFonts w:cs="Times New Roman"/>
              </w:rPr>
              <w:t>$ 0.00</w:t>
            </w:r>
          </w:p>
        </w:tc>
      </w:tr>
      <w:tr w:rsidR="002E6941" w:rsidRPr="002B0BCB" w14:paraId="1880CBDC" w14:textId="77777777" w:rsidTr="002B0BCB">
        <w:trPr>
          <w:cantSplit/>
        </w:trPr>
        <w:tc>
          <w:tcPr>
            <w:tcW w:w="1034" w:type="dxa"/>
            <w:vAlign w:val="center"/>
          </w:tcPr>
          <w:p w14:paraId="6552C457" w14:textId="77777777" w:rsidR="002E6941" w:rsidRPr="002B0BCB" w:rsidRDefault="002E6941" w:rsidP="008C773B">
            <w:pPr>
              <w:pStyle w:val="BodyText"/>
              <w:spacing w:after="120"/>
              <w:ind w:left="0"/>
              <w:jc w:val="center"/>
              <w:rPr>
                <w:rFonts w:cs="Times New Roman"/>
              </w:rPr>
            </w:pPr>
            <w:r w:rsidRPr="002B0BCB">
              <w:rPr>
                <w:rFonts w:cs="Times New Roman"/>
              </w:rPr>
              <w:t>1</w:t>
            </w:r>
            <w:r w:rsidR="002B3B78" w:rsidRPr="002B0BCB">
              <w:rPr>
                <w:rFonts w:cs="Times New Roman"/>
              </w:rPr>
              <w:t>010</w:t>
            </w:r>
          </w:p>
        </w:tc>
        <w:tc>
          <w:tcPr>
            <w:tcW w:w="3754" w:type="dxa"/>
            <w:vAlign w:val="center"/>
          </w:tcPr>
          <w:p w14:paraId="33433CD6" w14:textId="77777777" w:rsidR="002E6941" w:rsidRPr="002B0BCB" w:rsidRDefault="002E6941" w:rsidP="002B0BCB">
            <w:pPr>
              <w:pStyle w:val="BodyText"/>
              <w:spacing w:after="120"/>
              <w:ind w:left="0"/>
              <w:rPr>
                <w:rFonts w:cs="Times New Roman"/>
              </w:rPr>
            </w:pPr>
            <w:r w:rsidRPr="002B0BCB">
              <w:rPr>
                <w:rFonts w:cs="Times New Roman"/>
              </w:rPr>
              <w:t>Reimbursable Expenses, Invoicing in accordance with Sections C, G and J of Contract</w:t>
            </w:r>
          </w:p>
        </w:tc>
        <w:tc>
          <w:tcPr>
            <w:tcW w:w="1129" w:type="dxa"/>
            <w:vAlign w:val="center"/>
          </w:tcPr>
          <w:p w14:paraId="3581A18E" w14:textId="37139F2D" w:rsidR="002E6941" w:rsidRPr="002B0BCB" w:rsidRDefault="002E6941" w:rsidP="002B0BCB">
            <w:pPr>
              <w:pStyle w:val="BodyText"/>
              <w:spacing w:after="120"/>
              <w:ind w:left="0"/>
              <w:rPr>
                <w:rFonts w:cs="Times New Roman"/>
              </w:rPr>
            </w:pPr>
            <w:r w:rsidRPr="002B0BCB">
              <w:rPr>
                <w:rFonts w:cs="Times New Roman"/>
              </w:rPr>
              <w:t>3/1/202</w:t>
            </w:r>
            <w:r w:rsidR="00110767" w:rsidRPr="002B0BCB">
              <w:rPr>
                <w:rFonts w:cs="Times New Roman"/>
              </w:rPr>
              <w:t>2</w:t>
            </w:r>
          </w:p>
        </w:tc>
        <w:tc>
          <w:tcPr>
            <w:tcW w:w="1170" w:type="dxa"/>
            <w:vAlign w:val="center"/>
          </w:tcPr>
          <w:p w14:paraId="491F86D3" w14:textId="06CE5832" w:rsidR="002E6941" w:rsidRPr="002B0BCB" w:rsidRDefault="002E6941" w:rsidP="002B0BCB">
            <w:pPr>
              <w:pStyle w:val="BodyText"/>
              <w:spacing w:after="120"/>
              <w:ind w:left="0"/>
              <w:rPr>
                <w:rFonts w:cs="Times New Roman"/>
              </w:rPr>
            </w:pPr>
            <w:r w:rsidRPr="002B0BCB">
              <w:rPr>
                <w:rFonts w:cs="Times New Roman"/>
              </w:rPr>
              <w:t>2/28/202</w:t>
            </w:r>
            <w:r w:rsidR="00110767" w:rsidRPr="002B0BCB">
              <w:rPr>
                <w:rFonts w:cs="Times New Roman"/>
              </w:rPr>
              <w:t>3</w:t>
            </w:r>
          </w:p>
        </w:tc>
        <w:tc>
          <w:tcPr>
            <w:tcW w:w="720" w:type="dxa"/>
            <w:vAlign w:val="center"/>
          </w:tcPr>
          <w:p w14:paraId="59841602" w14:textId="77777777" w:rsidR="002E6941" w:rsidRPr="002B0BCB" w:rsidRDefault="002E6941" w:rsidP="002B0BCB">
            <w:pPr>
              <w:pStyle w:val="BodyText"/>
              <w:spacing w:after="120"/>
              <w:ind w:left="0"/>
              <w:rPr>
                <w:rFonts w:cs="Times New Roman"/>
              </w:rPr>
            </w:pPr>
            <w:r w:rsidRPr="002B0BCB">
              <w:rPr>
                <w:rFonts w:cs="Times New Roman"/>
              </w:rPr>
              <w:t>Lot</w:t>
            </w:r>
          </w:p>
        </w:tc>
        <w:tc>
          <w:tcPr>
            <w:tcW w:w="1890" w:type="dxa"/>
            <w:vAlign w:val="center"/>
          </w:tcPr>
          <w:p w14:paraId="3B4D1DE6" w14:textId="200AE8D4" w:rsidR="002E6941" w:rsidRPr="00F01A50" w:rsidRDefault="00F01A50" w:rsidP="0033292B">
            <w:pPr>
              <w:pStyle w:val="BodyText"/>
              <w:spacing w:after="120"/>
              <w:ind w:left="0"/>
              <w:jc w:val="right"/>
              <w:rPr>
                <w:rFonts w:cs="Times New Roman"/>
              </w:rPr>
            </w:pPr>
            <w:r>
              <w:rPr>
                <w:rFonts w:cs="Times New Roman"/>
              </w:rPr>
              <w:t>$ 479,832.00</w:t>
            </w:r>
          </w:p>
        </w:tc>
      </w:tr>
      <w:tr w:rsidR="002E6941" w:rsidRPr="002B0BCB" w14:paraId="1D86379D" w14:textId="77777777" w:rsidTr="002B0BCB">
        <w:trPr>
          <w:cantSplit/>
        </w:trPr>
        <w:tc>
          <w:tcPr>
            <w:tcW w:w="1034" w:type="dxa"/>
            <w:vAlign w:val="center"/>
          </w:tcPr>
          <w:p w14:paraId="20197F74" w14:textId="5938DAB0" w:rsidR="002E6941" w:rsidRPr="002B0BCB" w:rsidRDefault="002E6941" w:rsidP="008C773B">
            <w:pPr>
              <w:pStyle w:val="BodyText"/>
              <w:spacing w:after="120"/>
              <w:ind w:left="0"/>
              <w:jc w:val="center"/>
              <w:rPr>
                <w:rFonts w:cs="Times New Roman"/>
              </w:rPr>
            </w:pPr>
            <w:r w:rsidRPr="002B0BCB">
              <w:rPr>
                <w:rFonts w:cs="Times New Roman"/>
              </w:rPr>
              <w:t>101</w:t>
            </w:r>
            <w:r w:rsidR="002B3B78" w:rsidRPr="002B0BCB">
              <w:rPr>
                <w:rFonts w:cs="Times New Roman"/>
              </w:rPr>
              <w:t>1</w:t>
            </w:r>
          </w:p>
        </w:tc>
        <w:tc>
          <w:tcPr>
            <w:tcW w:w="3754" w:type="dxa"/>
            <w:vAlign w:val="center"/>
          </w:tcPr>
          <w:p w14:paraId="0D3B5864" w14:textId="77777777" w:rsidR="002E6941" w:rsidRPr="002B0BCB" w:rsidRDefault="002E6941" w:rsidP="002B0BCB">
            <w:pPr>
              <w:pStyle w:val="BodyText"/>
              <w:spacing w:after="120"/>
              <w:ind w:left="0"/>
              <w:rPr>
                <w:rFonts w:cs="Times New Roman"/>
              </w:rPr>
            </w:pPr>
            <w:r w:rsidRPr="002B0BCB">
              <w:rPr>
                <w:rFonts w:cs="Times New Roman"/>
              </w:rPr>
              <w:t>Optional Item:  Labor Hour Pool</w:t>
            </w:r>
          </w:p>
        </w:tc>
        <w:tc>
          <w:tcPr>
            <w:tcW w:w="1129" w:type="dxa"/>
            <w:vAlign w:val="center"/>
          </w:tcPr>
          <w:p w14:paraId="38BAA03D" w14:textId="351A1749" w:rsidR="002E6941" w:rsidRPr="002B0BCB" w:rsidRDefault="002E6941" w:rsidP="002B0BCB">
            <w:pPr>
              <w:pStyle w:val="BodyText"/>
              <w:spacing w:after="120"/>
              <w:ind w:left="0"/>
              <w:rPr>
                <w:rFonts w:cs="Times New Roman"/>
              </w:rPr>
            </w:pPr>
            <w:r w:rsidRPr="002B0BCB">
              <w:rPr>
                <w:rFonts w:cs="Times New Roman"/>
              </w:rPr>
              <w:t>3/1/20</w:t>
            </w:r>
            <w:r w:rsidR="00110767" w:rsidRPr="002B0BCB">
              <w:rPr>
                <w:rFonts w:cs="Times New Roman"/>
              </w:rPr>
              <w:t>22</w:t>
            </w:r>
          </w:p>
        </w:tc>
        <w:tc>
          <w:tcPr>
            <w:tcW w:w="1170" w:type="dxa"/>
            <w:vAlign w:val="center"/>
          </w:tcPr>
          <w:p w14:paraId="6AA20891" w14:textId="44FC09EF" w:rsidR="002E6941" w:rsidRPr="002B0BCB" w:rsidRDefault="002E6941" w:rsidP="002B0BCB">
            <w:pPr>
              <w:pStyle w:val="BodyText"/>
              <w:spacing w:after="120"/>
              <w:ind w:left="0"/>
              <w:rPr>
                <w:rFonts w:cs="Times New Roman"/>
              </w:rPr>
            </w:pPr>
            <w:r w:rsidRPr="002B0BCB">
              <w:rPr>
                <w:rFonts w:cs="Times New Roman"/>
              </w:rPr>
              <w:t>2/28/202</w:t>
            </w:r>
            <w:r w:rsidR="00110767" w:rsidRPr="002B0BCB">
              <w:rPr>
                <w:rFonts w:cs="Times New Roman"/>
              </w:rPr>
              <w:t>3</w:t>
            </w:r>
          </w:p>
        </w:tc>
        <w:tc>
          <w:tcPr>
            <w:tcW w:w="720" w:type="dxa"/>
            <w:vAlign w:val="center"/>
          </w:tcPr>
          <w:p w14:paraId="652F9CA8" w14:textId="77777777" w:rsidR="002E6941" w:rsidRPr="002B0BCB" w:rsidRDefault="002E6941" w:rsidP="002B0BCB">
            <w:pPr>
              <w:pStyle w:val="BodyText"/>
              <w:spacing w:after="120"/>
              <w:ind w:left="0"/>
              <w:rPr>
                <w:rFonts w:cs="Times New Roman"/>
              </w:rPr>
            </w:pPr>
            <w:r w:rsidRPr="002B0BCB">
              <w:rPr>
                <w:rFonts w:cs="Times New Roman"/>
              </w:rPr>
              <w:t>Lot</w:t>
            </w:r>
          </w:p>
        </w:tc>
        <w:tc>
          <w:tcPr>
            <w:tcW w:w="1890" w:type="dxa"/>
            <w:vAlign w:val="center"/>
          </w:tcPr>
          <w:p w14:paraId="6E99CE24" w14:textId="27362444" w:rsidR="002E6941" w:rsidRPr="00F01A50" w:rsidRDefault="008D5A77" w:rsidP="00F01A50">
            <w:pPr>
              <w:pStyle w:val="BodyText"/>
              <w:spacing w:after="120"/>
              <w:ind w:left="0"/>
              <w:jc w:val="right"/>
              <w:rPr>
                <w:rFonts w:cs="Times New Roman"/>
                <w:color w:val="FFFFFF"/>
              </w:rPr>
            </w:pPr>
            <w:r w:rsidRPr="00F01A50">
              <w:rPr>
                <w:rFonts w:cs="Times New Roman"/>
                <w:color w:val="000000" w:themeColor="text1"/>
              </w:rPr>
              <w:t>$</w:t>
            </w:r>
            <w:r w:rsidR="00F01A50">
              <w:rPr>
                <w:rFonts w:cs="Times New Roman"/>
                <w:color w:val="000000" w:themeColor="text1"/>
              </w:rPr>
              <w:t xml:space="preserve"> </w:t>
            </w:r>
            <w:r w:rsidR="002B3B78" w:rsidRPr="00F01A50">
              <w:rPr>
                <w:rFonts w:cs="Times New Roman"/>
                <w:color w:val="000000" w:themeColor="text1"/>
              </w:rPr>
              <w:t>25</w:t>
            </w:r>
            <w:r w:rsidRPr="00F01A50">
              <w:rPr>
                <w:rFonts w:cs="Times New Roman"/>
                <w:color w:val="000000" w:themeColor="text1"/>
              </w:rPr>
              <w:t>0,000.00</w:t>
            </w:r>
          </w:p>
        </w:tc>
      </w:tr>
      <w:tr w:rsidR="002116D3" w:rsidRPr="002B0BCB" w14:paraId="01DA2A76" w14:textId="77777777" w:rsidTr="002B0BCB">
        <w:trPr>
          <w:cantSplit/>
        </w:trPr>
        <w:tc>
          <w:tcPr>
            <w:tcW w:w="7807" w:type="dxa"/>
            <w:gridSpan w:val="5"/>
            <w:vAlign w:val="center"/>
          </w:tcPr>
          <w:p w14:paraId="2540BB82" w14:textId="6D35D4C2" w:rsidR="002116D3" w:rsidRPr="002B0BCB" w:rsidRDefault="002116D3" w:rsidP="008C773B">
            <w:pPr>
              <w:pStyle w:val="BodyText"/>
              <w:spacing w:after="120"/>
              <w:ind w:left="0"/>
              <w:jc w:val="right"/>
              <w:rPr>
                <w:rFonts w:cs="Times New Roman"/>
                <w:b/>
              </w:rPr>
            </w:pPr>
            <w:r w:rsidRPr="002B0BCB">
              <w:rPr>
                <w:rFonts w:cs="Times New Roman"/>
                <w:b/>
              </w:rPr>
              <w:t xml:space="preserve">Total Option </w:t>
            </w:r>
            <w:r w:rsidR="008C773B">
              <w:rPr>
                <w:rFonts w:cs="Times New Roman"/>
                <w:b/>
              </w:rPr>
              <w:t>Period</w:t>
            </w:r>
            <w:r w:rsidRPr="002B0BCB">
              <w:rPr>
                <w:rFonts w:cs="Times New Roman"/>
                <w:b/>
              </w:rPr>
              <w:t xml:space="preserve"> 1</w:t>
            </w:r>
          </w:p>
        </w:tc>
        <w:tc>
          <w:tcPr>
            <w:tcW w:w="1890" w:type="dxa"/>
            <w:vAlign w:val="center"/>
          </w:tcPr>
          <w:p w14:paraId="7667A963" w14:textId="79977662" w:rsidR="002116D3" w:rsidRPr="00F01A50" w:rsidRDefault="00F01A50" w:rsidP="0033292B">
            <w:pPr>
              <w:pStyle w:val="BodyText"/>
              <w:spacing w:after="120"/>
              <w:ind w:left="0"/>
              <w:jc w:val="right"/>
              <w:rPr>
                <w:rFonts w:cs="Times New Roman"/>
                <w:b/>
                <w:sz w:val="24"/>
                <w:szCs w:val="24"/>
                <w:u w:val="single"/>
              </w:rPr>
            </w:pPr>
            <w:r w:rsidRPr="00F01A50">
              <w:rPr>
                <w:rFonts w:cs="Times New Roman"/>
                <w:b/>
                <w:sz w:val="24"/>
                <w:szCs w:val="24"/>
              </w:rPr>
              <w:t xml:space="preserve">$ </w:t>
            </w:r>
            <w:r w:rsidR="00E77449" w:rsidRPr="00E77449">
              <w:rPr>
                <w:rFonts w:cs="Times New Roman"/>
                <w:b/>
                <w:sz w:val="24"/>
                <w:szCs w:val="24"/>
                <w:u w:val="single"/>
              </w:rPr>
              <w:t>2,738,109.78</w:t>
            </w:r>
          </w:p>
        </w:tc>
      </w:tr>
    </w:tbl>
    <w:p w14:paraId="299BAF22" w14:textId="77777777" w:rsidR="00F64FC5" w:rsidRDefault="00F64FC5" w:rsidP="002C239A">
      <w:pPr>
        <w:pStyle w:val="BodyText"/>
        <w:widowControl/>
        <w:spacing w:after="120"/>
        <w:ind w:left="187" w:right="403"/>
        <w:rPr>
          <w:rFonts w:ascii="Arial Narrow" w:hAnsi="Arial Narrow"/>
          <w:b/>
        </w:rPr>
      </w:pPr>
    </w:p>
    <w:p w14:paraId="549A8305" w14:textId="64C2E9C1" w:rsidR="002C239A" w:rsidRPr="00280B4E" w:rsidRDefault="002C239A" w:rsidP="002C239A">
      <w:pPr>
        <w:pStyle w:val="BodyText"/>
        <w:widowControl/>
        <w:spacing w:after="120"/>
        <w:ind w:left="187" w:right="403"/>
        <w:rPr>
          <w:rFonts w:cs="Times New Roman"/>
          <w:b/>
        </w:rPr>
      </w:pPr>
      <w:r w:rsidRPr="00280B4E">
        <w:rPr>
          <w:rFonts w:cs="Times New Roman"/>
          <w:b/>
        </w:rPr>
        <w:t>B.4</w:t>
      </w:r>
      <w:r w:rsidR="00160374" w:rsidRPr="00280B4E">
        <w:rPr>
          <w:rFonts w:cs="Times New Roman"/>
          <w:b/>
        </w:rPr>
        <w:t>.3</w:t>
      </w:r>
      <w:r w:rsidRPr="00280B4E">
        <w:rPr>
          <w:rFonts w:cs="Times New Roman"/>
          <w:b/>
        </w:rPr>
        <w:tab/>
        <w:t xml:space="preserve">Option </w:t>
      </w:r>
      <w:r w:rsidR="00013971" w:rsidRPr="00280B4E">
        <w:rPr>
          <w:rFonts w:cs="Times New Roman"/>
          <w:b/>
        </w:rPr>
        <w:t xml:space="preserve">Period </w:t>
      </w:r>
      <w:r w:rsidRPr="00280B4E">
        <w:rPr>
          <w:rFonts w:cs="Times New Roman"/>
          <w:b/>
        </w:rPr>
        <w:t>2</w:t>
      </w:r>
    </w:p>
    <w:tbl>
      <w:tblPr>
        <w:tblStyle w:val="TableGrid"/>
        <w:tblW w:w="9697" w:type="dxa"/>
        <w:tblInd w:w="-252" w:type="dxa"/>
        <w:tblLayout w:type="fixed"/>
        <w:tblLook w:val="04A0" w:firstRow="1" w:lastRow="0" w:firstColumn="1" w:lastColumn="0" w:noHBand="0" w:noVBand="1"/>
      </w:tblPr>
      <w:tblGrid>
        <w:gridCol w:w="877"/>
        <w:gridCol w:w="3870"/>
        <w:gridCol w:w="1170"/>
        <w:gridCol w:w="1170"/>
        <w:gridCol w:w="720"/>
        <w:gridCol w:w="1890"/>
      </w:tblGrid>
      <w:tr w:rsidR="002C239A" w:rsidRPr="002B0BCB" w14:paraId="04531214" w14:textId="77777777" w:rsidTr="009E43DE">
        <w:trPr>
          <w:cantSplit/>
          <w:trHeight w:val="710"/>
          <w:tblHeader/>
        </w:trPr>
        <w:tc>
          <w:tcPr>
            <w:tcW w:w="877" w:type="dxa"/>
            <w:vAlign w:val="center"/>
          </w:tcPr>
          <w:p w14:paraId="46A1353A" w14:textId="77777777" w:rsidR="002C239A" w:rsidRPr="002B0BCB" w:rsidRDefault="002C239A" w:rsidP="008C773B">
            <w:pPr>
              <w:pStyle w:val="BodyText"/>
              <w:spacing w:after="120"/>
              <w:ind w:left="0"/>
              <w:jc w:val="center"/>
              <w:rPr>
                <w:rFonts w:cs="Times New Roman"/>
                <w:b/>
              </w:rPr>
            </w:pPr>
            <w:r w:rsidRPr="002B0BCB">
              <w:rPr>
                <w:rFonts w:cs="Times New Roman"/>
                <w:b/>
                <w:bCs/>
              </w:rPr>
              <w:t>CLIN</w:t>
            </w:r>
          </w:p>
        </w:tc>
        <w:tc>
          <w:tcPr>
            <w:tcW w:w="3870" w:type="dxa"/>
            <w:vAlign w:val="center"/>
          </w:tcPr>
          <w:p w14:paraId="3183C6D1" w14:textId="77777777" w:rsidR="002C239A" w:rsidRPr="002B0BCB" w:rsidRDefault="002C239A" w:rsidP="002B0BCB">
            <w:pPr>
              <w:pStyle w:val="BodyText"/>
              <w:spacing w:after="120"/>
              <w:ind w:left="0"/>
              <w:jc w:val="center"/>
              <w:rPr>
                <w:rFonts w:cs="Times New Roman"/>
                <w:b/>
              </w:rPr>
            </w:pPr>
            <w:r w:rsidRPr="002B0BCB">
              <w:rPr>
                <w:rFonts w:cs="Times New Roman"/>
                <w:b/>
                <w:bCs/>
              </w:rPr>
              <w:t>Item Description</w:t>
            </w:r>
          </w:p>
        </w:tc>
        <w:tc>
          <w:tcPr>
            <w:tcW w:w="1170" w:type="dxa"/>
            <w:vAlign w:val="center"/>
          </w:tcPr>
          <w:p w14:paraId="276F041D" w14:textId="77777777" w:rsidR="002C239A" w:rsidRPr="002B0BCB" w:rsidRDefault="002C239A" w:rsidP="002B0BCB">
            <w:pPr>
              <w:pStyle w:val="BodyText"/>
              <w:spacing w:after="120"/>
              <w:ind w:left="0"/>
              <w:jc w:val="center"/>
              <w:rPr>
                <w:rFonts w:cs="Times New Roman"/>
                <w:b/>
              </w:rPr>
            </w:pPr>
            <w:r w:rsidRPr="002B0BCB">
              <w:rPr>
                <w:rFonts w:cs="Times New Roman"/>
                <w:b/>
                <w:bCs/>
              </w:rPr>
              <w:t>Start</w:t>
            </w:r>
          </w:p>
        </w:tc>
        <w:tc>
          <w:tcPr>
            <w:tcW w:w="1170" w:type="dxa"/>
            <w:vAlign w:val="center"/>
          </w:tcPr>
          <w:p w14:paraId="68FD8B3F" w14:textId="77777777" w:rsidR="002C239A" w:rsidRPr="002B0BCB" w:rsidRDefault="002C239A" w:rsidP="002B0BCB">
            <w:pPr>
              <w:pStyle w:val="BodyText"/>
              <w:spacing w:after="120"/>
              <w:ind w:left="0"/>
              <w:jc w:val="center"/>
              <w:rPr>
                <w:rFonts w:cs="Times New Roman"/>
                <w:b/>
              </w:rPr>
            </w:pPr>
            <w:r w:rsidRPr="002B0BCB">
              <w:rPr>
                <w:rFonts w:cs="Times New Roman"/>
                <w:b/>
                <w:bCs/>
              </w:rPr>
              <w:t>End</w:t>
            </w:r>
          </w:p>
        </w:tc>
        <w:tc>
          <w:tcPr>
            <w:tcW w:w="720" w:type="dxa"/>
            <w:vAlign w:val="center"/>
          </w:tcPr>
          <w:p w14:paraId="61D3F15C" w14:textId="77777777" w:rsidR="002C239A" w:rsidRPr="002B0BCB" w:rsidRDefault="002C239A" w:rsidP="002B0BCB">
            <w:pPr>
              <w:pStyle w:val="BodyText"/>
              <w:spacing w:after="120"/>
              <w:ind w:left="0"/>
              <w:jc w:val="center"/>
              <w:rPr>
                <w:rFonts w:cs="Times New Roman"/>
                <w:b/>
              </w:rPr>
            </w:pPr>
            <w:r w:rsidRPr="002B0BCB">
              <w:rPr>
                <w:rFonts w:cs="Times New Roman"/>
                <w:b/>
                <w:bCs/>
              </w:rPr>
              <w:t>Unit</w:t>
            </w:r>
          </w:p>
        </w:tc>
        <w:tc>
          <w:tcPr>
            <w:tcW w:w="1890" w:type="dxa"/>
            <w:vAlign w:val="center"/>
          </w:tcPr>
          <w:p w14:paraId="1ADF51D5" w14:textId="248E736C" w:rsidR="002C239A" w:rsidRPr="002B0BCB" w:rsidRDefault="002C239A" w:rsidP="002B0BCB">
            <w:pPr>
              <w:pStyle w:val="BodyText"/>
              <w:spacing w:after="120"/>
              <w:ind w:left="0"/>
              <w:jc w:val="center"/>
              <w:rPr>
                <w:rFonts w:cs="Times New Roman"/>
                <w:b/>
              </w:rPr>
            </w:pPr>
            <w:r w:rsidRPr="002B0BCB">
              <w:rPr>
                <w:rFonts w:cs="Times New Roman"/>
                <w:b/>
                <w:bCs/>
              </w:rPr>
              <w:t xml:space="preserve">Subtotal </w:t>
            </w:r>
            <w:r w:rsidR="00D07D97" w:rsidRPr="002B0BCB">
              <w:rPr>
                <w:rFonts w:cs="Times New Roman"/>
                <w:b/>
                <w:bCs/>
              </w:rPr>
              <w:t xml:space="preserve">Option </w:t>
            </w:r>
            <w:r w:rsidR="008047EE" w:rsidRPr="002B0BCB">
              <w:rPr>
                <w:rFonts w:cs="Times New Roman"/>
                <w:b/>
                <w:bCs/>
              </w:rPr>
              <w:t xml:space="preserve">Period </w:t>
            </w:r>
            <w:r w:rsidR="00D07D97" w:rsidRPr="002B0BCB">
              <w:rPr>
                <w:rFonts w:cs="Times New Roman"/>
                <w:b/>
                <w:bCs/>
              </w:rPr>
              <w:t>2</w:t>
            </w:r>
          </w:p>
        </w:tc>
      </w:tr>
      <w:tr w:rsidR="002B3B78" w:rsidRPr="002B0BCB" w14:paraId="2081FA3E" w14:textId="77777777" w:rsidTr="009E43DE">
        <w:trPr>
          <w:cantSplit/>
          <w:trHeight w:val="332"/>
        </w:trPr>
        <w:tc>
          <w:tcPr>
            <w:tcW w:w="877" w:type="dxa"/>
            <w:vAlign w:val="center"/>
          </w:tcPr>
          <w:p w14:paraId="01E93780" w14:textId="77777777" w:rsidR="002B3B78" w:rsidRPr="002B0BCB" w:rsidRDefault="002B3B78" w:rsidP="008C773B">
            <w:pPr>
              <w:pStyle w:val="BodyText"/>
              <w:spacing w:after="120"/>
              <w:ind w:left="0"/>
              <w:jc w:val="center"/>
              <w:rPr>
                <w:rFonts w:cs="Times New Roman"/>
              </w:rPr>
            </w:pPr>
            <w:r w:rsidRPr="002B0BCB">
              <w:rPr>
                <w:rFonts w:cs="Times New Roman"/>
              </w:rPr>
              <w:t>2001</w:t>
            </w:r>
          </w:p>
        </w:tc>
        <w:tc>
          <w:tcPr>
            <w:tcW w:w="3870" w:type="dxa"/>
            <w:vAlign w:val="center"/>
          </w:tcPr>
          <w:p w14:paraId="6B02DFBF" w14:textId="77777777" w:rsidR="002B3B78" w:rsidRPr="002B0BCB" w:rsidRDefault="002B3B78" w:rsidP="002B0BCB">
            <w:pPr>
              <w:pStyle w:val="BodyText"/>
              <w:spacing w:after="120"/>
              <w:ind w:left="0"/>
              <w:rPr>
                <w:rFonts w:cs="Times New Roman"/>
              </w:rPr>
            </w:pPr>
            <w:r w:rsidRPr="002B0BCB">
              <w:rPr>
                <w:rFonts w:cs="Times New Roman"/>
              </w:rPr>
              <w:t xml:space="preserve">Consultant shall provide Task </w:t>
            </w:r>
            <w:proofErr w:type="gramStart"/>
            <w:r w:rsidRPr="002B0BCB">
              <w:rPr>
                <w:rFonts w:cs="Times New Roman"/>
              </w:rPr>
              <w:t>1.1  services</w:t>
            </w:r>
            <w:proofErr w:type="gramEnd"/>
            <w:r w:rsidRPr="002B0BCB">
              <w:rPr>
                <w:rFonts w:cs="Times New Roman"/>
              </w:rPr>
              <w:t xml:space="preserve"> in accordance with the Scope of Work and, Invoicing with Sections C, G and J of the Contract</w:t>
            </w:r>
          </w:p>
        </w:tc>
        <w:tc>
          <w:tcPr>
            <w:tcW w:w="1170" w:type="dxa"/>
            <w:vAlign w:val="center"/>
          </w:tcPr>
          <w:p w14:paraId="684E8FB5" w14:textId="07EEB5B4" w:rsidR="002B3B78" w:rsidRPr="002B0BCB" w:rsidRDefault="002B3B78" w:rsidP="002B0BCB">
            <w:pPr>
              <w:pStyle w:val="BodyText"/>
              <w:spacing w:after="120"/>
              <w:ind w:left="0"/>
              <w:rPr>
                <w:rFonts w:cs="Times New Roman"/>
              </w:rPr>
            </w:pPr>
            <w:r w:rsidRPr="002B0BCB">
              <w:rPr>
                <w:rFonts w:cs="Times New Roman"/>
              </w:rPr>
              <w:t>3/1/202</w:t>
            </w:r>
            <w:r w:rsidR="00110767" w:rsidRPr="002B0BCB">
              <w:rPr>
                <w:rFonts w:cs="Times New Roman"/>
              </w:rPr>
              <w:t>3</w:t>
            </w:r>
          </w:p>
        </w:tc>
        <w:tc>
          <w:tcPr>
            <w:tcW w:w="1170" w:type="dxa"/>
            <w:vAlign w:val="center"/>
          </w:tcPr>
          <w:p w14:paraId="28EC041F" w14:textId="6BBD6818" w:rsidR="002B3B78" w:rsidRPr="002B0BCB" w:rsidRDefault="002B3B78" w:rsidP="002B0BCB">
            <w:pPr>
              <w:pStyle w:val="BodyText"/>
              <w:spacing w:after="120"/>
              <w:ind w:left="0"/>
              <w:rPr>
                <w:rFonts w:cs="Times New Roman"/>
              </w:rPr>
            </w:pPr>
            <w:r w:rsidRPr="002B0BCB">
              <w:rPr>
                <w:rFonts w:cs="Times New Roman"/>
              </w:rPr>
              <w:t>2/28/202</w:t>
            </w:r>
            <w:r w:rsidR="00110767" w:rsidRPr="002B0BCB">
              <w:rPr>
                <w:rFonts w:cs="Times New Roman"/>
              </w:rPr>
              <w:t>4</w:t>
            </w:r>
          </w:p>
        </w:tc>
        <w:tc>
          <w:tcPr>
            <w:tcW w:w="720" w:type="dxa"/>
            <w:vAlign w:val="center"/>
          </w:tcPr>
          <w:p w14:paraId="0166EC49" w14:textId="77777777" w:rsidR="002B3B78" w:rsidRPr="002B0BCB" w:rsidRDefault="002B3B78" w:rsidP="002B0BCB">
            <w:pPr>
              <w:pStyle w:val="BodyText"/>
              <w:spacing w:after="120"/>
              <w:ind w:left="0"/>
              <w:rPr>
                <w:rFonts w:cs="Times New Roman"/>
              </w:rPr>
            </w:pPr>
            <w:r w:rsidRPr="002B0BCB">
              <w:rPr>
                <w:rFonts w:cs="Times New Roman"/>
              </w:rPr>
              <w:t>Lot</w:t>
            </w:r>
          </w:p>
        </w:tc>
        <w:tc>
          <w:tcPr>
            <w:tcW w:w="1890" w:type="dxa"/>
            <w:vAlign w:val="center"/>
          </w:tcPr>
          <w:p w14:paraId="648369E2" w14:textId="60C67B95" w:rsidR="002B3B78" w:rsidRPr="002B0BCB" w:rsidRDefault="009E43DE" w:rsidP="00B37030">
            <w:pPr>
              <w:pStyle w:val="BodyText"/>
              <w:spacing w:after="120"/>
              <w:ind w:left="0"/>
              <w:jc w:val="right"/>
              <w:rPr>
                <w:rFonts w:cs="Times New Roman"/>
              </w:rPr>
            </w:pPr>
            <w:r>
              <w:rPr>
                <w:rFonts w:cs="Times New Roman"/>
              </w:rPr>
              <w:t>$ 190,583.89</w:t>
            </w:r>
          </w:p>
        </w:tc>
      </w:tr>
      <w:tr w:rsidR="002B3B78" w:rsidRPr="002B0BCB" w14:paraId="5D9DA0BD" w14:textId="77777777" w:rsidTr="009E43DE">
        <w:trPr>
          <w:cantSplit/>
        </w:trPr>
        <w:tc>
          <w:tcPr>
            <w:tcW w:w="877" w:type="dxa"/>
            <w:vAlign w:val="center"/>
          </w:tcPr>
          <w:p w14:paraId="3569D41F" w14:textId="77777777" w:rsidR="002B3B78" w:rsidRPr="002B0BCB" w:rsidRDefault="002B3B78" w:rsidP="008C773B">
            <w:pPr>
              <w:pStyle w:val="BodyText"/>
              <w:spacing w:after="120"/>
              <w:ind w:left="0"/>
              <w:jc w:val="center"/>
              <w:rPr>
                <w:rFonts w:cs="Times New Roman"/>
              </w:rPr>
            </w:pPr>
            <w:r w:rsidRPr="002B0BCB">
              <w:rPr>
                <w:rFonts w:cs="Times New Roman"/>
              </w:rPr>
              <w:t>2002</w:t>
            </w:r>
          </w:p>
        </w:tc>
        <w:tc>
          <w:tcPr>
            <w:tcW w:w="3870" w:type="dxa"/>
            <w:vAlign w:val="center"/>
          </w:tcPr>
          <w:p w14:paraId="37FB7A8F" w14:textId="77777777" w:rsidR="002B3B78" w:rsidRPr="002B0BCB" w:rsidRDefault="002B3B78" w:rsidP="002B0BCB">
            <w:pPr>
              <w:pStyle w:val="BodyText"/>
              <w:spacing w:after="120"/>
              <w:ind w:left="0"/>
              <w:rPr>
                <w:rFonts w:cs="Times New Roman"/>
              </w:rPr>
            </w:pPr>
            <w:r w:rsidRPr="002B0BCB">
              <w:rPr>
                <w:rFonts w:cs="Times New Roman"/>
              </w:rPr>
              <w:t xml:space="preserve">Consultant shall provide Task </w:t>
            </w:r>
            <w:proofErr w:type="gramStart"/>
            <w:r w:rsidRPr="002B0BCB">
              <w:rPr>
                <w:rFonts w:cs="Times New Roman"/>
              </w:rPr>
              <w:t>1.3  services</w:t>
            </w:r>
            <w:proofErr w:type="gramEnd"/>
            <w:r w:rsidRPr="002B0BCB">
              <w:rPr>
                <w:rFonts w:cs="Times New Roman"/>
              </w:rPr>
              <w:t xml:space="preserve"> in accordance with the Scope of Work and, Invoicing with Sections C, G and J of the Contract</w:t>
            </w:r>
          </w:p>
        </w:tc>
        <w:tc>
          <w:tcPr>
            <w:tcW w:w="1170" w:type="dxa"/>
            <w:vAlign w:val="center"/>
          </w:tcPr>
          <w:p w14:paraId="45999CDC" w14:textId="6B20DCAC" w:rsidR="002B3B78" w:rsidRPr="002B0BCB" w:rsidRDefault="002B3B78" w:rsidP="002B0BCB">
            <w:pPr>
              <w:pStyle w:val="BodyText"/>
              <w:spacing w:after="120"/>
              <w:ind w:left="0"/>
              <w:rPr>
                <w:rFonts w:cs="Times New Roman"/>
              </w:rPr>
            </w:pPr>
            <w:r w:rsidRPr="002B0BCB">
              <w:rPr>
                <w:rFonts w:cs="Times New Roman"/>
              </w:rPr>
              <w:t>3/1/</w:t>
            </w:r>
            <w:r w:rsidR="00110767" w:rsidRPr="002B0BCB">
              <w:rPr>
                <w:rFonts w:cs="Times New Roman"/>
              </w:rPr>
              <w:t>2023</w:t>
            </w:r>
          </w:p>
        </w:tc>
        <w:tc>
          <w:tcPr>
            <w:tcW w:w="1170" w:type="dxa"/>
            <w:vAlign w:val="center"/>
          </w:tcPr>
          <w:p w14:paraId="312386C1" w14:textId="66BE9131" w:rsidR="002B3B78" w:rsidRPr="002B0BCB" w:rsidRDefault="002B3B78" w:rsidP="002B0BCB">
            <w:pPr>
              <w:pStyle w:val="BodyText"/>
              <w:spacing w:after="120"/>
              <w:ind w:left="0"/>
              <w:rPr>
                <w:rFonts w:cs="Times New Roman"/>
              </w:rPr>
            </w:pPr>
            <w:r w:rsidRPr="002B0BCB">
              <w:rPr>
                <w:rFonts w:cs="Times New Roman"/>
              </w:rPr>
              <w:t>2/28/202</w:t>
            </w:r>
            <w:r w:rsidR="00110767" w:rsidRPr="002B0BCB">
              <w:rPr>
                <w:rFonts w:cs="Times New Roman"/>
              </w:rPr>
              <w:t>4</w:t>
            </w:r>
          </w:p>
        </w:tc>
        <w:tc>
          <w:tcPr>
            <w:tcW w:w="720" w:type="dxa"/>
            <w:vAlign w:val="center"/>
          </w:tcPr>
          <w:p w14:paraId="3AF563FE" w14:textId="77777777" w:rsidR="002B3B78" w:rsidRPr="002B0BCB" w:rsidRDefault="002B3B78" w:rsidP="002B0BCB">
            <w:pPr>
              <w:pStyle w:val="BodyText"/>
              <w:spacing w:after="120"/>
              <w:ind w:left="0"/>
              <w:rPr>
                <w:rFonts w:cs="Times New Roman"/>
              </w:rPr>
            </w:pPr>
            <w:r w:rsidRPr="002B0BCB">
              <w:rPr>
                <w:rFonts w:cs="Times New Roman"/>
              </w:rPr>
              <w:t>Lot</w:t>
            </w:r>
          </w:p>
        </w:tc>
        <w:tc>
          <w:tcPr>
            <w:tcW w:w="1890" w:type="dxa"/>
            <w:vAlign w:val="center"/>
          </w:tcPr>
          <w:p w14:paraId="7309E4DB" w14:textId="7CFBBD58" w:rsidR="002B3B78" w:rsidRPr="002B0BCB" w:rsidRDefault="009E43DE" w:rsidP="00B37030">
            <w:pPr>
              <w:pStyle w:val="BodyText"/>
              <w:spacing w:after="120"/>
              <w:ind w:left="0"/>
              <w:jc w:val="right"/>
              <w:rPr>
                <w:rFonts w:cs="Times New Roman"/>
              </w:rPr>
            </w:pPr>
            <w:r>
              <w:rPr>
                <w:rFonts w:cs="Times New Roman"/>
              </w:rPr>
              <w:t>$ 352,665.03</w:t>
            </w:r>
          </w:p>
        </w:tc>
      </w:tr>
      <w:tr w:rsidR="002B3B78" w:rsidRPr="002B0BCB" w14:paraId="19EFDFCE" w14:textId="77777777" w:rsidTr="009E43DE">
        <w:trPr>
          <w:cantSplit/>
        </w:trPr>
        <w:tc>
          <w:tcPr>
            <w:tcW w:w="877" w:type="dxa"/>
            <w:vAlign w:val="center"/>
          </w:tcPr>
          <w:p w14:paraId="032C642E" w14:textId="77777777" w:rsidR="002B3B78" w:rsidRPr="002B0BCB" w:rsidRDefault="002B3B78" w:rsidP="008C773B">
            <w:pPr>
              <w:pStyle w:val="BodyText"/>
              <w:spacing w:after="120"/>
              <w:ind w:left="0"/>
              <w:jc w:val="center"/>
              <w:rPr>
                <w:rFonts w:cs="Times New Roman"/>
              </w:rPr>
            </w:pPr>
            <w:r w:rsidRPr="002B0BCB">
              <w:rPr>
                <w:rFonts w:cs="Times New Roman"/>
              </w:rPr>
              <w:t>2003</w:t>
            </w:r>
          </w:p>
        </w:tc>
        <w:tc>
          <w:tcPr>
            <w:tcW w:w="3870" w:type="dxa"/>
            <w:vAlign w:val="center"/>
          </w:tcPr>
          <w:p w14:paraId="590BF34E" w14:textId="77777777" w:rsidR="002B3B78" w:rsidRPr="002B0BCB" w:rsidRDefault="002B3B78" w:rsidP="002B0BCB">
            <w:pPr>
              <w:pStyle w:val="BodyText"/>
              <w:spacing w:after="120"/>
              <w:ind w:left="0"/>
              <w:rPr>
                <w:rFonts w:cs="Times New Roman"/>
              </w:rPr>
            </w:pPr>
            <w:r w:rsidRPr="002B0BCB">
              <w:rPr>
                <w:rFonts w:cs="Times New Roman"/>
              </w:rPr>
              <w:t xml:space="preserve">Consultant shall provide Task </w:t>
            </w:r>
            <w:proofErr w:type="gramStart"/>
            <w:r w:rsidRPr="002B0BCB">
              <w:rPr>
                <w:rFonts w:cs="Times New Roman"/>
              </w:rPr>
              <w:t>1.6  services</w:t>
            </w:r>
            <w:proofErr w:type="gramEnd"/>
            <w:r w:rsidRPr="002B0BCB">
              <w:rPr>
                <w:rFonts w:cs="Times New Roman"/>
              </w:rPr>
              <w:t xml:space="preserve"> in accordance with the Scope of Work and, Invoicing with Sections C, G and J of the Contract</w:t>
            </w:r>
          </w:p>
        </w:tc>
        <w:tc>
          <w:tcPr>
            <w:tcW w:w="1170" w:type="dxa"/>
            <w:vAlign w:val="center"/>
          </w:tcPr>
          <w:p w14:paraId="3A81D2D4" w14:textId="7FD7E3EE" w:rsidR="002B3B78" w:rsidRPr="002B0BCB" w:rsidRDefault="002B3B78" w:rsidP="002B0BCB">
            <w:pPr>
              <w:pStyle w:val="BodyText"/>
              <w:spacing w:after="120"/>
              <w:ind w:left="0"/>
              <w:rPr>
                <w:rFonts w:cs="Times New Roman"/>
              </w:rPr>
            </w:pPr>
            <w:r w:rsidRPr="002B0BCB">
              <w:rPr>
                <w:rFonts w:cs="Times New Roman"/>
              </w:rPr>
              <w:t>3/1/</w:t>
            </w:r>
            <w:r w:rsidR="00110767" w:rsidRPr="002B0BCB">
              <w:rPr>
                <w:rFonts w:cs="Times New Roman"/>
              </w:rPr>
              <w:t>2023</w:t>
            </w:r>
          </w:p>
        </w:tc>
        <w:tc>
          <w:tcPr>
            <w:tcW w:w="1170" w:type="dxa"/>
            <w:vAlign w:val="center"/>
          </w:tcPr>
          <w:p w14:paraId="2181D12E" w14:textId="18502E67" w:rsidR="002B3B78" w:rsidRPr="002B0BCB" w:rsidRDefault="002B3B78" w:rsidP="002B0BCB">
            <w:pPr>
              <w:pStyle w:val="BodyText"/>
              <w:spacing w:after="120"/>
              <w:ind w:left="0"/>
              <w:rPr>
                <w:rFonts w:cs="Times New Roman"/>
              </w:rPr>
            </w:pPr>
            <w:r w:rsidRPr="002B0BCB">
              <w:rPr>
                <w:rFonts w:cs="Times New Roman"/>
              </w:rPr>
              <w:t>2/28/202</w:t>
            </w:r>
            <w:r w:rsidR="00110767" w:rsidRPr="002B0BCB">
              <w:rPr>
                <w:rFonts w:cs="Times New Roman"/>
              </w:rPr>
              <w:t>4</w:t>
            </w:r>
          </w:p>
        </w:tc>
        <w:tc>
          <w:tcPr>
            <w:tcW w:w="720" w:type="dxa"/>
            <w:vAlign w:val="center"/>
          </w:tcPr>
          <w:p w14:paraId="0C42941A" w14:textId="77777777" w:rsidR="002B3B78" w:rsidRPr="002B0BCB" w:rsidRDefault="002B3B78" w:rsidP="002B0BCB">
            <w:pPr>
              <w:pStyle w:val="BodyText"/>
              <w:spacing w:after="120"/>
              <w:ind w:left="0"/>
              <w:rPr>
                <w:rFonts w:cs="Times New Roman"/>
              </w:rPr>
            </w:pPr>
            <w:r w:rsidRPr="002B0BCB">
              <w:rPr>
                <w:rFonts w:cs="Times New Roman"/>
              </w:rPr>
              <w:t>Lot</w:t>
            </w:r>
          </w:p>
        </w:tc>
        <w:tc>
          <w:tcPr>
            <w:tcW w:w="1890" w:type="dxa"/>
            <w:vAlign w:val="center"/>
          </w:tcPr>
          <w:p w14:paraId="71385A5F" w14:textId="609BCFBA" w:rsidR="002B3B78" w:rsidRPr="002B0BCB" w:rsidRDefault="009E43DE" w:rsidP="00B37030">
            <w:pPr>
              <w:pStyle w:val="BodyText"/>
              <w:spacing w:after="120"/>
              <w:ind w:left="0"/>
              <w:jc w:val="right"/>
              <w:rPr>
                <w:rFonts w:cs="Times New Roman"/>
              </w:rPr>
            </w:pPr>
            <w:r>
              <w:rPr>
                <w:rFonts w:cs="Times New Roman"/>
              </w:rPr>
              <w:t>$ 262,456.99</w:t>
            </w:r>
          </w:p>
        </w:tc>
      </w:tr>
      <w:tr w:rsidR="002B3B78" w:rsidRPr="002B0BCB" w14:paraId="5699CFB8" w14:textId="77777777" w:rsidTr="009E43DE">
        <w:trPr>
          <w:cantSplit/>
        </w:trPr>
        <w:tc>
          <w:tcPr>
            <w:tcW w:w="877" w:type="dxa"/>
            <w:vAlign w:val="center"/>
          </w:tcPr>
          <w:p w14:paraId="2269ADE4" w14:textId="77777777" w:rsidR="002B3B78" w:rsidRPr="002B0BCB" w:rsidRDefault="002B3B78" w:rsidP="008C773B">
            <w:pPr>
              <w:pStyle w:val="BodyText"/>
              <w:spacing w:after="120"/>
              <w:ind w:left="0"/>
              <w:jc w:val="center"/>
              <w:rPr>
                <w:rFonts w:cs="Times New Roman"/>
              </w:rPr>
            </w:pPr>
            <w:r w:rsidRPr="002B0BCB">
              <w:rPr>
                <w:rFonts w:cs="Times New Roman"/>
              </w:rPr>
              <w:t>2004</w:t>
            </w:r>
          </w:p>
        </w:tc>
        <w:tc>
          <w:tcPr>
            <w:tcW w:w="3870" w:type="dxa"/>
            <w:vAlign w:val="center"/>
          </w:tcPr>
          <w:p w14:paraId="4B40C551" w14:textId="5710F285" w:rsidR="002B3B78" w:rsidRPr="002B0BCB" w:rsidRDefault="002B3B78" w:rsidP="002B0BCB">
            <w:pPr>
              <w:pStyle w:val="BodyText"/>
              <w:spacing w:after="120"/>
              <w:ind w:left="0"/>
              <w:rPr>
                <w:rFonts w:cs="Times New Roman"/>
              </w:rPr>
            </w:pPr>
            <w:r w:rsidRPr="002B0BCB">
              <w:rPr>
                <w:rFonts w:cs="Times New Roman"/>
              </w:rPr>
              <w:t xml:space="preserve">Consultant shall provide Task </w:t>
            </w:r>
            <w:proofErr w:type="gramStart"/>
            <w:r w:rsidRPr="002B0BCB">
              <w:rPr>
                <w:rFonts w:cs="Times New Roman"/>
              </w:rPr>
              <w:t>1.7  services</w:t>
            </w:r>
            <w:proofErr w:type="gramEnd"/>
            <w:r w:rsidRPr="002B0BCB">
              <w:rPr>
                <w:rFonts w:cs="Times New Roman"/>
              </w:rPr>
              <w:t xml:space="preserve"> in accordance with the Scope of Work and, Invoicing with Sections C, G and J of the</w:t>
            </w:r>
            <w:r w:rsidR="00110767" w:rsidRPr="002B0BCB">
              <w:rPr>
                <w:rFonts w:cs="Times New Roman"/>
              </w:rPr>
              <w:t>4</w:t>
            </w:r>
            <w:r w:rsidRPr="002B0BCB">
              <w:rPr>
                <w:rFonts w:cs="Times New Roman"/>
              </w:rPr>
              <w:t>Contract</w:t>
            </w:r>
          </w:p>
        </w:tc>
        <w:tc>
          <w:tcPr>
            <w:tcW w:w="1170" w:type="dxa"/>
            <w:vAlign w:val="center"/>
          </w:tcPr>
          <w:p w14:paraId="0EDE84D4" w14:textId="401C6048" w:rsidR="002B3B78" w:rsidRPr="002B0BCB" w:rsidRDefault="002B3B78" w:rsidP="002B0BCB">
            <w:pPr>
              <w:pStyle w:val="BodyText"/>
              <w:spacing w:after="120"/>
              <w:ind w:left="0"/>
              <w:rPr>
                <w:rFonts w:cs="Times New Roman"/>
              </w:rPr>
            </w:pPr>
            <w:r w:rsidRPr="002B0BCB">
              <w:rPr>
                <w:rFonts w:cs="Times New Roman"/>
              </w:rPr>
              <w:t>3/1/</w:t>
            </w:r>
            <w:r w:rsidR="00110767" w:rsidRPr="002B0BCB">
              <w:rPr>
                <w:rFonts w:cs="Times New Roman"/>
              </w:rPr>
              <w:t>2023</w:t>
            </w:r>
          </w:p>
        </w:tc>
        <w:tc>
          <w:tcPr>
            <w:tcW w:w="1170" w:type="dxa"/>
            <w:vAlign w:val="center"/>
          </w:tcPr>
          <w:p w14:paraId="099A68AC" w14:textId="1BA6856C" w:rsidR="002B3B78" w:rsidRPr="002B0BCB" w:rsidRDefault="002B3B78" w:rsidP="002B0BCB">
            <w:pPr>
              <w:pStyle w:val="BodyText"/>
              <w:spacing w:after="120"/>
              <w:ind w:left="0"/>
              <w:rPr>
                <w:rFonts w:cs="Times New Roman"/>
              </w:rPr>
            </w:pPr>
            <w:r w:rsidRPr="002B0BCB">
              <w:rPr>
                <w:rFonts w:cs="Times New Roman"/>
              </w:rPr>
              <w:t>2/28/202</w:t>
            </w:r>
            <w:r w:rsidR="00110767" w:rsidRPr="002B0BCB">
              <w:rPr>
                <w:rFonts w:cs="Times New Roman"/>
              </w:rPr>
              <w:t>4</w:t>
            </w:r>
          </w:p>
        </w:tc>
        <w:tc>
          <w:tcPr>
            <w:tcW w:w="720" w:type="dxa"/>
            <w:vAlign w:val="center"/>
          </w:tcPr>
          <w:p w14:paraId="03AE560B" w14:textId="77777777" w:rsidR="002B3B78" w:rsidRPr="002B0BCB" w:rsidRDefault="002B3B78" w:rsidP="002B0BCB">
            <w:pPr>
              <w:pStyle w:val="BodyText"/>
              <w:spacing w:after="120"/>
              <w:ind w:left="0"/>
              <w:rPr>
                <w:rFonts w:cs="Times New Roman"/>
              </w:rPr>
            </w:pPr>
            <w:r w:rsidRPr="002B0BCB">
              <w:rPr>
                <w:rFonts w:cs="Times New Roman"/>
              </w:rPr>
              <w:t>Lot</w:t>
            </w:r>
          </w:p>
        </w:tc>
        <w:tc>
          <w:tcPr>
            <w:tcW w:w="1890" w:type="dxa"/>
            <w:vAlign w:val="center"/>
          </w:tcPr>
          <w:p w14:paraId="5227A961" w14:textId="7DA112FE" w:rsidR="002B3B78" w:rsidRPr="002B0BCB" w:rsidRDefault="009E43DE" w:rsidP="00B37030">
            <w:pPr>
              <w:pStyle w:val="BodyText"/>
              <w:spacing w:after="120"/>
              <w:ind w:left="0"/>
              <w:jc w:val="right"/>
              <w:rPr>
                <w:rFonts w:cs="Times New Roman"/>
              </w:rPr>
            </w:pPr>
            <w:r>
              <w:rPr>
                <w:rFonts w:cs="Times New Roman"/>
              </w:rPr>
              <w:t xml:space="preserve">$ </w:t>
            </w:r>
            <w:r w:rsidR="00992A83" w:rsidRPr="00992A83">
              <w:rPr>
                <w:rFonts w:cs="Times New Roman"/>
              </w:rPr>
              <w:t>150,424.20</w:t>
            </w:r>
          </w:p>
        </w:tc>
      </w:tr>
      <w:tr w:rsidR="002B3B78" w:rsidRPr="002B0BCB" w14:paraId="1623499D" w14:textId="77777777" w:rsidTr="009E43DE">
        <w:trPr>
          <w:cantSplit/>
        </w:trPr>
        <w:tc>
          <w:tcPr>
            <w:tcW w:w="877" w:type="dxa"/>
            <w:vAlign w:val="center"/>
          </w:tcPr>
          <w:p w14:paraId="65C2ABBF" w14:textId="77777777" w:rsidR="002B3B78" w:rsidRPr="002B0BCB" w:rsidRDefault="002B3B78" w:rsidP="008C773B">
            <w:pPr>
              <w:pStyle w:val="BodyText"/>
              <w:spacing w:after="120"/>
              <w:ind w:left="0"/>
              <w:jc w:val="center"/>
              <w:rPr>
                <w:rFonts w:cs="Times New Roman"/>
              </w:rPr>
            </w:pPr>
            <w:r w:rsidRPr="002B0BCB">
              <w:rPr>
                <w:rFonts w:cs="Times New Roman"/>
              </w:rPr>
              <w:t>2005</w:t>
            </w:r>
          </w:p>
        </w:tc>
        <w:tc>
          <w:tcPr>
            <w:tcW w:w="3870" w:type="dxa"/>
            <w:vAlign w:val="center"/>
          </w:tcPr>
          <w:p w14:paraId="7843996C" w14:textId="77777777" w:rsidR="002B3B78" w:rsidRPr="002B0BCB" w:rsidRDefault="002B3B78" w:rsidP="002B0BCB">
            <w:pPr>
              <w:pStyle w:val="BodyText"/>
              <w:spacing w:after="120"/>
              <w:ind w:left="0"/>
              <w:rPr>
                <w:rFonts w:cs="Times New Roman"/>
              </w:rPr>
            </w:pPr>
            <w:r w:rsidRPr="002B0BCB">
              <w:rPr>
                <w:rFonts w:cs="Times New Roman"/>
              </w:rPr>
              <w:t>Consultant shall provide Tasks 1.2 and 2.2 services in accordance with the Scope of Work and, Invoicing with Sections C, G and J of the Contract</w:t>
            </w:r>
          </w:p>
        </w:tc>
        <w:tc>
          <w:tcPr>
            <w:tcW w:w="1170" w:type="dxa"/>
            <w:vAlign w:val="center"/>
          </w:tcPr>
          <w:p w14:paraId="5461B8AC" w14:textId="20804F03" w:rsidR="002B3B78" w:rsidRPr="002B0BCB" w:rsidRDefault="002B3B78" w:rsidP="002B0BCB">
            <w:pPr>
              <w:pStyle w:val="BodyText"/>
              <w:spacing w:after="120"/>
              <w:ind w:left="0"/>
              <w:rPr>
                <w:rFonts w:cs="Times New Roman"/>
              </w:rPr>
            </w:pPr>
            <w:r w:rsidRPr="002B0BCB">
              <w:rPr>
                <w:rFonts w:cs="Times New Roman"/>
              </w:rPr>
              <w:t>3/1/</w:t>
            </w:r>
            <w:r w:rsidR="00110767" w:rsidRPr="002B0BCB">
              <w:rPr>
                <w:rFonts w:cs="Times New Roman"/>
              </w:rPr>
              <w:t>2023</w:t>
            </w:r>
          </w:p>
        </w:tc>
        <w:tc>
          <w:tcPr>
            <w:tcW w:w="1170" w:type="dxa"/>
            <w:vAlign w:val="center"/>
          </w:tcPr>
          <w:p w14:paraId="43F682D0" w14:textId="7563FB6E" w:rsidR="002B3B78" w:rsidRPr="002B0BCB" w:rsidRDefault="002B3B78" w:rsidP="002B0BCB">
            <w:pPr>
              <w:pStyle w:val="BodyText"/>
              <w:spacing w:after="120"/>
              <w:ind w:left="0"/>
              <w:rPr>
                <w:rFonts w:cs="Times New Roman"/>
              </w:rPr>
            </w:pPr>
            <w:r w:rsidRPr="002B0BCB">
              <w:rPr>
                <w:rFonts w:cs="Times New Roman"/>
              </w:rPr>
              <w:t>2/28/202</w:t>
            </w:r>
            <w:r w:rsidR="00110767" w:rsidRPr="002B0BCB">
              <w:rPr>
                <w:rFonts w:cs="Times New Roman"/>
              </w:rPr>
              <w:t>4</w:t>
            </w:r>
          </w:p>
        </w:tc>
        <w:tc>
          <w:tcPr>
            <w:tcW w:w="720" w:type="dxa"/>
            <w:vAlign w:val="center"/>
          </w:tcPr>
          <w:p w14:paraId="630547B7" w14:textId="77777777" w:rsidR="002B3B78" w:rsidRPr="002B0BCB" w:rsidRDefault="002B3B78" w:rsidP="002B0BCB">
            <w:pPr>
              <w:pStyle w:val="BodyText"/>
              <w:spacing w:after="120"/>
              <w:ind w:left="0"/>
              <w:rPr>
                <w:rFonts w:cs="Times New Roman"/>
              </w:rPr>
            </w:pPr>
            <w:r w:rsidRPr="002B0BCB">
              <w:rPr>
                <w:rFonts w:cs="Times New Roman"/>
              </w:rPr>
              <w:t>Lot</w:t>
            </w:r>
          </w:p>
        </w:tc>
        <w:tc>
          <w:tcPr>
            <w:tcW w:w="1890" w:type="dxa"/>
            <w:vAlign w:val="center"/>
          </w:tcPr>
          <w:p w14:paraId="5C9D35BC" w14:textId="1A948E28" w:rsidR="002B3B78" w:rsidRPr="002B0BCB" w:rsidRDefault="009E43DE" w:rsidP="00B37030">
            <w:pPr>
              <w:pStyle w:val="BodyText"/>
              <w:spacing w:after="120"/>
              <w:ind w:left="0"/>
              <w:jc w:val="right"/>
              <w:rPr>
                <w:rFonts w:cs="Times New Roman"/>
              </w:rPr>
            </w:pPr>
            <w:r>
              <w:rPr>
                <w:rFonts w:cs="Times New Roman"/>
              </w:rPr>
              <w:t xml:space="preserve">$ </w:t>
            </w:r>
            <w:r w:rsidR="00F062F4" w:rsidRPr="00F062F4">
              <w:rPr>
                <w:rFonts w:cs="Times New Roman"/>
              </w:rPr>
              <w:t>38,905.29</w:t>
            </w:r>
          </w:p>
        </w:tc>
      </w:tr>
      <w:tr w:rsidR="002B3B78" w:rsidRPr="002B0BCB" w14:paraId="6750FA9C" w14:textId="77777777" w:rsidTr="009E43DE">
        <w:trPr>
          <w:cantSplit/>
        </w:trPr>
        <w:tc>
          <w:tcPr>
            <w:tcW w:w="877" w:type="dxa"/>
            <w:vAlign w:val="center"/>
          </w:tcPr>
          <w:p w14:paraId="62CBB71E" w14:textId="77777777" w:rsidR="002B3B78" w:rsidRPr="002B0BCB" w:rsidRDefault="002B3B78" w:rsidP="008C773B">
            <w:pPr>
              <w:pStyle w:val="BodyText"/>
              <w:spacing w:after="120"/>
              <w:ind w:left="0"/>
              <w:jc w:val="center"/>
              <w:rPr>
                <w:rFonts w:cs="Times New Roman"/>
              </w:rPr>
            </w:pPr>
            <w:r w:rsidRPr="002B0BCB">
              <w:rPr>
                <w:rFonts w:cs="Times New Roman"/>
              </w:rPr>
              <w:t>2006</w:t>
            </w:r>
          </w:p>
        </w:tc>
        <w:tc>
          <w:tcPr>
            <w:tcW w:w="3870" w:type="dxa"/>
            <w:vAlign w:val="center"/>
          </w:tcPr>
          <w:p w14:paraId="3C3CE4BF" w14:textId="155C6374" w:rsidR="002B3B78" w:rsidRPr="002B0BCB" w:rsidRDefault="002B3B78" w:rsidP="002B0BCB">
            <w:pPr>
              <w:pStyle w:val="BodyText"/>
              <w:spacing w:after="120"/>
              <w:ind w:left="0"/>
              <w:rPr>
                <w:rFonts w:cs="Times New Roman"/>
              </w:rPr>
            </w:pPr>
            <w:r w:rsidRPr="002B0BCB">
              <w:rPr>
                <w:rFonts w:cs="Times New Roman"/>
              </w:rPr>
              <w:t>Consultant shall provide Tasks 1.4, 1.5, and 2.</w:t>
            </w:r>
            <w:r w:rsidR="00013971" w:rsidRPr="002B0BCB">
              <w:rPr>
                <w:rFonts w:cs="Times New Roman"/>
              </w:rPr>
              <w:t>3</w:t>
            </w:r>
            <w:r w:rsidRPr="002B0BCB">
              <w:rPr>
                <w:rFonts w:cs="Times New Roman"/>
              </w:rPr>
              <w:t xml:space="preserve"> services in accordance with the Scope of Work and, Invoicing with Sections C, G and J of the Contract</w:t>
            </w:r>
          </w:p>
        </w:tc>
        <w:tc>
          <w:tcPr>
            <w:tcW w:w="1170" w:type="dxa"/>
            <w:vAlign w:val="center"/>
          </w:tcPr>
          <w:p w14:paraId="07204DFB" w14:textId="468B5BA5" w:rsidR="002B3B78" w:rsidRPr="002B0BCB" w:rsidRDefault="002B3B78" w:rsidP="002B0BCB">
            <w:pPr>
              <w:pStyle w:val="BodyText"/>
              <w:spacing w:after="120"/>
              <w:ind w:left="0"/>
              <w:rPr>
                <w:rFonts w:cs="Times New Roman"/>
              </w:rPr>
            </w:pPr>
            <w:r w:rsidRPr="002B0BCB">
              <w:rPr>
                <w:rFonts w:cs="Times New Roman"/>
              </w:rPr>
              <w:t>3/1/</w:t>
            </w:r>
            <w:r w:rsidR="00110767" w:rsidRPr="002B0BCB">
              <w:rPr>
                <w:rFonts w:cs="Times New Roman"/>
              </w:rPr>
              <w:t>2023</w:t>
            </w:r>
          </w:p>
        </w:tc>
        <w:tc>
          <w:tcPr>
            <w:tcW w:w="1170" w:type="dxa"/>
            <w:vAlign w:val="center"/>
          </w:tcPr>
          <w:p w14:paraId="7D5C3A72" w14:textId="6B479E5B" w:rsidR="002B3B78" w:rsidRPr="002B0BCB" w:rsidRDefault="002B3B78" w:rsidP="002B0BCB">
            <w:pPr>
              <w:pStyle w:val="BodyText"/>
              <w:spacing w:after="120"/>
              <w:ind w:left="0"/>
              <w:rPr>
                <w:rFonts w:cs="Times New Roman"/>
              </w:rPr>
            </w:pPr>
            <w:r w:rsidRPr="002B0BCB">
              <w:rPr>
                <w:rFonts w:cs="Times New Roman"/>
              </w:rPr>
              <w:t>2/28/202</w:t>
            </w:r>
            <w:r w:rsidR="00110767" w:rsidRPr="002B0BCB">
              <w:rPr>
                <w:rFonts w:cs="Times New Roman"/>
              </w:rPr>
              <w:t>4</w:t>
            </w:r>
          </w:p>
        </w:tc>
        <w:tc>
          <w:tcPr>
            <w:tcW w:w="720" w:type="dxa"/>
            <w:vAlign w:val="center"/>
          </w:tcPr>
          <w:p w14:paraId="563B2452" w14:textId="77777777" w:rsidR="002B3B78" w:rsidRPr="002B0BCB" w:rsidRDefault="002B3B78" w:rsidP="002B0BCB">
            <w:pPr>
              <w:pStyle w:val="BodyText"/>
              <w:spacing w:after="120"/>
              <w:ind w:left="0"/>
              <w:rPr>
                <w:rFonts w:cs="Times New Roman"/>
              </w:rPr>
            </w:pPr>
            <w:r w:rsidRPr="002B0BCB">
              <w:rPr>
                <w:rFonts w:cs="Times New Roman"/>
              </w:rPr>
              <w:t>Lot</w:t>
            </w:r>
          </w:p>
        </w:tc>
        <w:tc>
          <w:tcPr>
            <w:tcW w:w="1890" w:type="dxa"/>
            <w:vAlign w:val="center"/>
          </w:tcPr>
          <w:p w14:paraId="35ED2FD6" w14:textId="58DDC9CD" w:rsidR="002B3B78" w:rsidRPr="002B0BCB" w:rsidRDefault="009E43DE" w:rsidP="00B37030">
            <w:pPr>
              <w:pStyle w:val="BodyText"/>
              <w:spacing w:after="120"/>
              <w:ind w:left="0"/>
              <w:jc w:val="right"/>
              <w:rPr>
                <w:rFonts w:cs="Times New Roman"/>
              </w:rPr>
            </w:pPr>
            <w:r>
              <w:rPr>
                <w:rFonts w:cs="Times New Roman"/>
              </w:rPr>
              <w:t>$ 312,983.80</w:t>
            </w:r>
          </w:p>
        </w:tc>
      </w:tr>
      <w:tr w:rsidR="002B3B78" w:rsidRPr="002B0BCB" w14:paraId="6F663DB4" w14:textId="77777777" w:rsidTr="009E43DE">
        <w:trPr>
          <w:cantSplit/>
        </w:trPr>
        <w:tc>
          <w:tcPr>
            <w:tcW w:w="877" w:type="dxa"/>
            <w:vAlign w:val="center"/>
          </w:tcPr>
          <w:p w14:paraId="28AB12A8" w14:textId="77777777" w:rsidR="002B3B78" w:rsidRPr="002B0BCB" w:rsidRDefault="002B3B78" w:rsidP="008C773B">
            <w:pPr>
              <w:pStyle w:val="BodyText"/>
              <w:spacing w:after="120"/>
              <w:ind w:left="0"/>
              <w:jc w:val="center"/>
              <w:rPr>
                <w:rFonts w:cs="Times New Roman"/>
              </w:rPr>
            </w:pPr>
            <w:r w:rsidRPr="002B0BCB">
              <w:rPr>
                <w:rFonts w:cs="Times New Roman"/>
              </w:rPr>
              <w:lastRenderedPageBreak/>
              <w:t>2007</w:t>
            </w:r>
          </w:p>
        </w:tc>
        <w:tc>
          <w:tcPr>
            <w:tcW w:w="3870" w:type="dxa"/>
            <w:vAlign w:val="center"/>
          </w:tcPr>
          <w:p w14:paraId="45F784A8" w14:textId="77777777" w:rsidR="002B3B78" w:rsidRPr="002B0BCB" w:rsidRDefault="002B3B78" w:rsidP="002B0BCB">
            <w:pPr>
              <w:pStyle w:val="BodyText"/>
              <w:spacing w:after="120"/>
              <w:ind w:left="0"/>
              <w:rPr>
                <w:rFonts w:cs="Times New Roman"/>
              </w:rPr>
            </w:pPr>
            <w:r w:rsidRPr="002B0BCB">
              <w:rPr>
                <w:rFonts w:cs="Times New Roman"/>
              </w:rPr>
              <w:t>Consultant shall provide Task 2.1 services in accordance with the Scope of Work and, Invoicing with Sections C, G and J of the Contract</w:t>
            </w:r>
          </w:p>
        </w:tc>
        <w:tc>
          <w:tcPr>
            <w:tcW w:w="1170" w:type="dxa"/>
            <w:vAlign w:val="center"/>
          </w:tcPr>
          <w:p w14:paraId="43A901C4" w14:textId="653E9C6E" w:rsidR="002B3B78" w:rsidRPr="002B0BCB" w:rsidRDefault="002B3B78" w:rsidP="002B0BCB">
            <w:pPr>
              <w:pStyle w:val="BodyText"/>
              <w:spacing w:after="120"/>
              <w:ind w:left="0"/>
              <w:rPr>
                <w:rFonts w:cs="Times New Roman"/>
              </w:rPr>
            </w:pPr>
            <w:r w:rsidRPr="002B0BCB">
              <w:rPr>
                <w:rFonts w:cs="Times New Roman"/>
              </w:rPr>
              <w:t>3/1/</w:t>
            </w:r>
            <w:r w:rsidR="00110767" w:rsidRPr="002B0BCB">
              <w:rPr>
                <w:rFonts w:cs="Times New Roman"/>
              </w:rPr>
              <w:t>2023</w:t>
            </w:r>
          </w:p>
        </w:tc>
        <w:tc>
          <w:tcPr>
            <w:tcW w:w="1170" w:type="dxa"/>
            <w:vAlign w:val="center"/>
          </w:tcPr>
          <w:p w14:paraId="45B582C9" w14:textId="6C837319" w:rsidR="002B3B78" w:rsidRPr="002B0BCB" w:rsidRDefault="002B3B78" w:rsidP="002B0BCB">
            <w:pPr>
              <w:pStyle w:val="BodyText"/>
              <w:spacing w:after="120"/>
              <w:ind w:left="0"/>
              <w:rPr>
                <w:rFonts w:cs="Times New Roman"/>
              </w:rPr>
            </w:pPr>
            <w:r w:rsidRPr="002B0BCB">
              <w:rPr>
                <w:rFonts w:cs="Times New Roman"/>
              </w:rPr>
              <w:t>2/28/20</w:t>
            </w:r>
            <w:r w:rsidR="00110767" w:rsidRPr="002B0BCB">
              <w:rPr>
                <w:rFonts w:cs="Times New Roman"/>
              </w:rPr>
              <w:t>24</w:t>
            </w:r>
          </w:p>
        </w:tc>
        <w:tc>
          <w:tcPr>
            <w:tcW w:w="720" w:type="dxa"/>
            <w:vAlign w:val="center"/>
          </w:tcPr>
          <w:p w14:paraId="5F6736E7" w14:textId="77777777" w:rsidR="002B3B78" w:rsidRPr="002B0BCB" w:rsidRDefault="002B3B78" w:rsidP="002B0BCB">
            <w:pPr>
              <w:pStyle w:val="BodyText"/>
              <w:spacing w:after="120"/>
              <w:ind w:left="0"/>
              <w:rPr>
                <w:rFonts w:cs="Times New Roman"/>
              </w:rPr>
            </w:pPr>
            <w:r w:rsidRPr="002B0BCB">
              <w:rPr>
                <w:rFonts w:cs="Times New Roman"/>
              </w:rPr>
              <w:t>Lot</w:t>
            </w:r>
          </w:p>
        </w:tc>
        <w:tc>
          <w:tcPr>
            <w:tcW w:w="1890" w:type="dxa"/>
            <w:vAlign w:val="center"/>
          </w:tcPr>
          <w:p w14:paraId="15B22C9D" w14:textId="4F939F54" w:rsidR="002B3B78" w:rsidRPr="002B0BCB" w:rsidRDefault="009E43DE" w:rsidP="00B37030">
            <w:pPr>
              <w:pStyle w:val="BodyText"/>
              <w:spacing w:after="120"/>
              <w:ind w:left="0"/>
              <w:jc w:val="right"/>
              <w:rPr>
                <w:rFonts w:cs="Times New Roman"/>
              </w:rPr>
            </w:pPr>
            <w:r>
              <w:rPr>
                <w:rFonts w:cs="Times New Roman"/>
              </w:rPr>
              <w:t>$ 31,262.76</w:t>
            </w:r>
          </w:p>
        </w:tc>
      </w:tr>
      <w:tr w:rsidR="002B3B78" w:rsidRPr="002B0BCB" w14:paraId="7B527194" w14:textId="77777777" w:rsidTr="009E43DE">
        <w:trPr>
          <w:cantSplit/>
        </w:trPr>
        <w:tc>
          <w:tcPr>
            <w:tcW w:w="877" w:type="dxa"/>
            <w:vAlign w:val="center"/>
          </w:tcPr>
          <w:p w14:paraId="405A04D9" w14:textId="77777777" w:rsidR="002B3B78" w:rsidRPr="002B0BCB" w:rsidRDefault="002B3B78" w:rsidP="008C773B">
            <w:pPr>
              <w:pStyle w:val="BodyText"/>
              <w:spacing w:after="120"/>
              <w:ind w:left="0"/>
              <w:jc w:val="center"/>
              <w:rPr>
                <w:rFonts w:cs="Times New Roman"/>
              </w:rPr>
            </w:pPr>
            <w:r w:rsidRPr="002B0BCB">
              <w:rPr>
                <w:rFonts w:cs="Times New Roman"/>
              </w:rPr>
              <w:t>2008</w:t>
            </w:r>
          </w:p>
        </w:tc>
        <w:tc>
          <w:tcPr>
            <w:tcW w:w="3870" w:type="dxa"/>
            <w:vAlign w:val="center"/>
          </w:tcPr>
          <w:p w14:paraId="5878C662" w14:textId="09E36CE3" w:rsidR="002B3B78" w:rsidRPr="002B0BCB" w:rsidRDefault="002B3B78" w:rsidP="002B0BCB">
            <w:pPr>
              <w:pStyle w:val="BodyText"/>
              <w:spacing w:after="120"/>
              <w:ind w:left="0"/>
              <w:rPr>
                <w:rFonts w:cs="Times New Roman"/>
              </w:rPr>
            </w:pPr>
            <w:r w:rsidRPr="002B0BCB">
              <w:rPr>
                <w:rFonts w:cs="Times New Roman"/>
              </w:rPr>
              <w:t xml:space="preserve">Consultant shall provide Task </w:t>
            </w:r>
            <w:proofErr w:type="gramStart"/>
            <w:r w:rsidRPr="002B0BCB">
              <w:rPr>
                <w:rFonts w:cs="Times New Roman"/>
              </w:rPr>
              <w:t>2.</w:t>
            </w:r>
            <w:r w:rsidR="00013971" w:rsidRPr="002B0BCB">
              <w:rPr>
                <w:rFonts w:cs="Times New Roman"/>
              </w:rPr>
              <w:t>4</w:t>
            </w:r>
            <w:r w:rsidRPr="002B0BCB">
              <w:rPr>
                <w:rFonts w:cs="Times New Roman"/>
              </w:rPr>
              <w:t xml:space="preserve">  services</w:t>
            </w:r>
            <w:proofErr w:type="gramEnd"/>
            <w:r w:rsidRPr="002B0BCB">
              <w:rPr>
                <w:rFonts w:cs="Times New Roman"/>
              </w:rPr>
              <w:t xml:space="preserve"> in accordance with the Scope of Work and, Invoicing with Sections C, G and J of the Contract</w:t>
            </w:r>
          </w:p>
        </w:tc>
        <w:tc>
          <w:tcPr>
            <w:tcW w:w="1170" w:type="dxa"/>
            <w:vAlign w:val="center"/>
          </w:tcPr>
          <w:p w14:paraId="2C5F775E" w14:textId="29D5A842" w:rsidR="002B3B78" w:rsidRPr="002B0BCB" w:rsidRDefault="002B3B78" w:rsidP="002B0BCB">
            <w:pPr>
              <w:pStyle w:val="BodyText"/>
              <w:spacing w:after="120"/>
              <w:ind w:left="0"/>
              <w:rPr>
                <w:rFonts w:cs="Times New Roman"/>
              </w:rPr>
            </w:pPr>
            <w:r w:rsidRPr="002B0BCB">
              <w:rPr>
                <w:rFonts w:cs="Times New Roman"/>
              </w:rPr>
              <w:t>3/1/</w:t>
            </w:r>
            <w:r w:rsidR="00110767" w:rsidRPr="002B0BCB">
              <w:rPr>
                <w:rFonts w:cs="Times New Roman"/>
              </w:rPr>
              <w:t>2023</w:t>
            </w:r>
          </w:p>
        </w:tc>
        <w:tc>
          <w:tcPr>
            <w:tcW w:w="1170" w:type="dxa"/>
            <w:vAlign w:val="center"/>
          </w:tcPr>
          <w:p w14:paraId="65731BDA" w14:textId="04A4AE71" w:rsidR="002B3B78" w:rsidRPr="002B0BCB" w:rsidRDefault="002B3B78" w:rsidP="002B0BCB">
            <w:pPr>
              <w:pStyle w:val="BodyText"/>
              <w:spacing w:after="120"/>
              <w:ind w:left="0"/>
              <w:rPr>
                <w:rFonts w:cs="Times New Roman"/>
              </w:rPr>
            </w:pPr>
            <w:r w:rsidRPr="002B0BCB">
              <w:rPr>
                <w:rFonts w:cs="Times New Roman"/>
              </w:rPr>
              <w:t>2/28/202</w:t>
            </w:r>
            <w:r w:rsidR="00110767" w:rsidRPr="002B0BCB">
              <w:rPr>
                <w:rFonts w:cs="Times New Roman"/>
              </w:rPr>
              <w:t>4</w:t>
            </w:r>
          </w:p>
        </w:tc>
        <w:tc>
          <w:tcPr>
            <w:tcW w:w="720" w:type="dxa"/>
            <w:vAlign w:val="center"/>
          </w:tcPr>
          <w:p w14:paraId="0C0057B6" w14:textId="77777777" w:rsidR="002B3B78" w:rsidRPr="002B0BCB" w:rsidRDefault="002B3B78" w:rsidP="002B0BCB">
            <w:pPr>
              <w:pStyle w:val="BodyText"/>
              <w:spacing w:after="120"/>
              <w:ind w:left="0"/>
              <w:rPr>
                <w:rFonts w:cs="Times New Roman"/>
              </w:rPr>
            </w:pPr>
            <w:r w:rsidRPr="002B0BCB">
              <w:rPr>
                <w:rFonts w:cs="Times New Roman"/>
              </w:rPr>
              <w:t>Lot</w:t>
            </w:r>
          </w:p>
        </w:tc>
        <w:tc>
          <w:tcPr>
            <w:tcW w:w="1890" w:type="dxa"/>
            <w:vAlign w:val="center"/>
          </w:tcPr>
          <w:p w14:paraId="0431889C" w14:textId="6D543BE5" w:rsidR="002B3B78" w:rsidRPr="002B0BCB" w:rsidRDefault="009E43DE" w:rsidP="00B37030">
            <w:pPr>
              <w:pStyle w:val="BodyText"/>
              <w:spacing w:after="120"/>
              <w:ind w:left="0"/>
              <w:jc w:val="right"/>
              <w:rPr>
                <w:rFonts w:cs="Times New Roman"/>
              </w:rPr>
            </w:pPr>
            <w:r>
              <w:rPr>
                <w:rFonts w:cs="Times New Roman"/>
              </w:rPr>
              <w:t>$ 87,815.87</w:t>
            </w:r>
          </w:p>
        </w:tc>
      </w:tr>
      <w:tr w:rsidR="002B3B78" w:rsidRPr="002B0BCB" w14:paraId="74116508" w14:textId="77777777" w:rsidTr="009E43DE">
        <w:trPr>
          <w:cantSplit/>
        </w:trPr>
        <w:tc>
          <w:tcPr>
            <w:tcW w:w="877" w:type="dxa"/>
            <w:vAlign w:val="center"/>
          </w:tcPr>
          <w:p w14:paraId="24DC41B7" w14:textId="77777777" w:rsidR="002B3B78" w:rsidRPr="002B0BCB" w:rsidRDefault="002B3B78" w:rsidP="008C773B">
            <w:pPr>
              <w:pStyle w:val="BodyText"/>
              <w:spacing w:after="120"/>
              <w:ind w:left="0"/>
              <w:jc w:val="center"/>
              <w:rPr>
                <w:rFonts w:cs="Times New Roman"/>
              </w:rPr>
            </w:pPr>
            <w:r w:rsidRPr="002B0BCB">
              <w:rPr>
                <w:rFonts w:cs="Times New Roman"/>
              </w:rPr>
              <w:t>2009</w:t>
            </w:r>
          </w:p>
        </w:tc>
        <w:tc>
          <w:tcPr>
            <w:tcW w:w="3870" w:type="dxa"/>
            <w:vAlign w:val="center"/>
          </w:tcPr>
          <w:p w14:paraId="30D1C234" w14:textId="77777777" w:rsidR="002B3B78" w:rsidRPr="002B0BCB" w:rsidRDefault="002B3B78" w:rsidP="002B0BCB">
            <w:pPr>
              <w:pStyle w:val="BodyText"/>
              <w:spacing w:after="120"/>
              <w:ind w:left="0"/>
              <w:rPr>
                <w:rFonts w:cs="Times New Roman"/>
              </w:rPr>
            </w:pPr>
            <w:r w:rsidRPr="002B0BCB">
              <w:rPr>
                <w:rFonts w:cs="Times New Roman"/>
              </w:rPr>
              <w:t xml:space="preserve">Consultant shall provide Task </w:t>
            </w:r>
            <w:proofErr w:type="gramStart"/>
            <w:r w:rsidRPr="002B0BCB">
              <w:rPr>
                <w:rFonts w:cs="Times New Roman"/>
              </w:rPr>
              <w:t>3.1  services</w:t>
            </w:r>
            <w:proofErr w:type="gramEnd"/>
            <w:r w:rsidRPr="002B0BCB">
              <w:rPr>
                <w:rFonts w:cs="Times New Roman"/>
              </w:rPr>
              <w:t xml:space="preserve"> in accordance with the Scope of Work and, Invoicing with Sections C, G and J of the Contract</w:t>
            </w:r>
          </w:p>
        </w:tc>
        <w:tc>
          <w:tcPr>
            <w:tcW w:w="1170" w:type="dxa"/>
            <w:vAlign w:val="center"/>
          </w:tcPr>
          <w:p w14:paraId="7A140B9F" w14:textId="7A31A16A" w:rsidR="002B3B78" w:rsidRPr="002B0BCB" w:rsidRDefault="002B3B78" w:rsidP="002B0BCB">
            <w:pPr>
              <w:pStyle w:val="BodyText"/>
              <w:spacing w:after="120"/>
              <w:ind w:left="0"/>
              <w:rPr>
                <w:rFonts w:cs="Times New Roman"/>
              </w:rPr>
            </w:pPr>
            <w:r w:rsidRPr="002B0BCB">
              <w:rPr>
                <w:rFonts w:cs="Times New Roman"/>
              </w:rPr>
              <w:t>3/1/</w:t>
            </w:r>
            <w:r w:rsidR="00110767" w:rsidRPr="002B0BCB">
              <w:rPr>
                <w:rFonts w:cs="Times New Roman"/>
              </w:rPr>
              <w:t>2023</w:t>
            </w:r>
          </w:p>
        </w:tc>
        <w:tc>
          <w:tcPr>
            <w:tcW w:w="1170" w:type="dxa"/>
            <w:vAlign w:val="center"/>
          </w:tcPr>
          <w:p w14:paraId="6E0EBE95" w14:textId="5D0A6A33" w:rsidR="002B3B78" w:rsidRPr="002B0BCB" w:rsidRDefault="002B3B78" w:rsidP="002B0BCB">
            <w:pPr>
              <w:pStyle w:val="BodyText"/>
              <w:spacing w:after="120"/>
              <w:ind w:left="0"/>
              <w:rPr>
                <w:rFonts w:cs="Times New Roman"/>
              </w:rPr>
            </w:pPr>
            <w:r w:rsidRPr="002B0BCB">
              <w:rPr>
                <w:rFonts w:cs="Times New Roman"/>
              </w:rPr>
              <w:t>2/28/202</w:t>
            </w:r>
            <w:r w:rsidR="00110767" w:rsidRPr="002B0BCB">
              <w:rPr>
                <w:rFonts w:cs="Times New Roman"/>
              </w:rPr>
              <w:t>4</w:t>
            </w:r>
          </w:p>
        </w:tc>
        <w:tc>
          <w:tcPr>
            <w:tcW w:w="720" w:type="dxa"/>
            <w:vAlign w:val="center"/>
          </w:tcPr>
          <w:p w14:paraId="46B242A7" w14:textId="77777777" w:rsidR="002B3B78" w:rsidRPr="002B0BCB" w:rsidRDefault="002B3B78" w:rsidP="002B0BCB">
            <w:pPr>
              <w:pStyle w:val="BodyText"/>
              <w:spacing w:after="120"/>
              <w:ind w:left="0"/>
              <w:rPr>
                <w:rFonts w:cs="Times New Roman"/>
              </w:rPr>
            </w:pPr>
            <w:r w:rsidRPr="002B0BCB">
              <w:rPr>
                <w:rFonts w:cs="Times New Roman"/>
              </w:rPr>
              <w:t>Lot</w:t>
            </w:r>
          </w:p>
        </w:tc>
        <w:tc>
          <w:tcPr>
            <w:tcW w:w="1890" w:type="dxa"/>
            <w:vAlign w:val="center"/>
          </w:tcPr>
          <w:p w14:paraId="3FB3E97E" w14:textId="0A1B35DD" w:rsidR="002B3B78" w:rsidRPr="002B0BCB" w:rsidRDefault="009E43DE" w:rsidP="00B37030">
            <w:pPr>
              <w:pStyle w:val="BodyText"/>
              <w:spacing w:after="120"/>
              <w:ind w:left="0"/>
              <w:jc w:val="right"/>
              <w:rPr>
                <w:rFonts w:cs="Times New Roman"/>
              </w:rPr>
            </w:pPr>
            <w:r>
              <w:rPr>
                <w:rFonts w:cs="Times New Roman"/>
              </w:rPr>
              <w:t>$ 0.00</w:t>
            </w:r>
          </w:p>
        </w:tc>
      </w:tr>
      <w:tr w:rsidR="002E6941" w:rsidRPr="002B0BCB" w14:paraId="32F9F46B" w14:textId="77777777" w:rsidTr="009E43DE">
        <w:trPr>
          <w:cantSplit/>
        </w:trPr>
        <w:tc>
          <w:tcPr>
            <w:tcW w:w="877" w:type="dxa"/>
            <w:vAlign w:val="center"/>
          </w:tcPr>
          <w:p w14:paraId="5A5DD113" w14:textId="77777777" w:rsidR="002E6941" w:rsidRPr="002B0BCB" w:rsidRDefault="002E6941" w:rsidP="008C773B">
            <w:pPr>
              <w:pStyle w:val="BodyText"/>
              <w:spacing w:after="120"/>
              <w:ind w:left="0"/>
              <w:jc w:val="center"/>
              <w:rPr>
                <w:rFonts w:cs="Times New Roman"/>
              </w:rPr>
            </w:pPr>
            <w:r w:rsidRPr="002B0BCB">
              <w:rPr>
                <w:rFonts w:cs="Times New Roman"/>
              </w:rPr>
              <w:t>20</w:t>
            </w:r>
            <w:r w:rsidR="002B3B78" w:rsidRPr="002B0BCB">
              <w:rPr>
                <w:rFonts w:cs="Times New Roman"/>
              </w:rPr>
              <w:t>10</w:t>
            </w:r>
          </w:p>
        </w:tc>
        <w:tc>
          <w:tcPr>
            <w:tcW w:w="3870" w:type="dxa"/>
            <w:vAlign w:val="center"/>
          </w:tcPr>
          <w:p w14:paraId="5C2AB8C4" w14:textId="77777777" w:rsidR="002E6941" w:rsidRPr="002B0BCB" w:rsidRDefault="002E6941" w:rsidP="002B0BCB">
            <w:pPr>
              <w:pStyle w:val="BodyText"/>
              <w:spacing w:after="120"/>
              <w:ind w:left="0"/>
              <w:rPr>
                <w:rFonts w:cs="Times New Roman"/>
              </w:rPr>
            </w:pPr>
            <w:r w:rsidRPr="002B0BCB">
              <w:rPr>
                <w:rFonts w:cs="Times New Roman"/>
              </w:rPr>
              <w:t>Reimbursable Expenses, Invoicing in accordance with Sections C, G and J of Contract</w:t>
            </w:r>
          </w:p>
        </w:tc>
        <w:tc>
          <w:tcPr>
            <w:tcW w:w="1170" w:type="dxa"/>
            <w:vAlign w:val="center"/>
          </w:tcPr>
          <w:p w14:paraId="6DFF227F" w14:textId="692B9095" w:rsidR="002E6941" w:rsidRPr="002B0BCB" w:rsidRDefault="002E6941" w:rsidP="002B0BCB">
            <w:pPr>
              <w:pStyle w:val="BodyText"/>
              <w:spacing w:after="120"/>
              <w:ind w:left="0"/>
              <w:rPr>
                <w:rFonts w:cs="Times New Roman"/>
              </w:rPr>
            </w:pPr>
            <w:r w:rsidRPr="002B0BCB">
              <w:rPr>
                <w:rFonts w:cs="Times New Roman"/>
              </w:rPr>
              <w:t>3/1/</w:t>
            </w:r>
            <w:r w:rsidR="00110767" w:rsidRPr="002B0BCB">
              <w:rPr>
                <w:rFonts w:cs="Times New Roman"/>
              </w:rPr>
              <w:t>2023</w:t>
            </w:r>
          </w:p>
        </w:tc>
        <w:tc>
          <w:tcPr>
            <w:tcW w:w="1170" w:type="dxa"/>
            <w:vAlign w:val="center"/>
          </w:tcPr>
          <w:p w14:paraId="6FDB6688" w14:textId="475683E3" w:rsidR="002E6941" w:rsidRPr="002B0BCB" w:rsidRDefault="002E6941" w:rsidP="002B0BCB">
            <w:pPr>
              <w:pStyle w:val="BodyText"/>
              <w:spacing w:after="120"/>
              <w:ind w:left="0"/>
              <w:rPr>
                <w:rFonts w:cs="Times New Roman"/>
              </w:rPr>
            </w:pPr>
            <w:r w:rsidRPr="002B0BCB">
              <w:rPr>
                <w:rFonts w:cs="Times New Roman"/>
              </w:rPr>
              <w:t>2/28/202</w:t>
            </w:r>
            <w:r w:rsidR="00110767" w:rsidRPr="002B0BCB">
              <w:rPr>
                <w:rFonts w:cs="Times New Roman"/>
              </w:rPr>
              <w:t>4</w:t>
            </w:r>
          </w:p>
        </w:tc>
        <w:tc>
          <w:tcPr>
            <w:tcW w:w="720" w:type="dxa"/>
            <w:vAlign w:val="center"/>
          </w:tcPr>
          <w:p w14:paraId="4EF96E1C" w14:textId="77777777" w:rsidR="002E6941" w:rsidRPr="002B0BCB" w:rsidRDefault="002E6941" w:rsidP="002B0BCB">
            <w:pPr>
              <w:pStyle w:val="BodyText"/>
              <w:spacing w:after="120"/>
              <w:ind w:left="0"/>
              <w:rPr>
                <w:rFonts w:cs="Times New Roman"/>
              </w:rPr>
            </w:pPr>
            <w:r w:rsidRPr="002B0BCB">
              <w:rPr>
                <w:rFonts w:cs="Times New Roman"/>
              </w:rPr>
              <w:t>Lot</w:t>
            </w:r>
          </w:p>
        </w:tc>
        <w:tc>
          <w:tcPr>
            <w:tcW w:w="1890" w:type="dxa"/>
            <w:vAlign w:val="center"/>
          </w:tcPr>
          <w:p w14:paraId="52020801" w14:textId="4F1FE59A" w:rsidR="002E6941" w:rsidRPr="002B0BCB" w:rsidRDefault="009E43DE" w:rsidP="00B37030">
            <w:pPr>
              <w:pStyle w:val="BodyText"/>
              <w:spacing w:after="120"/>
              <w:ind w:left="0"/>
              <w:jc w:val="right"/>
              <w:rPr>
                <w:rFonts w:cs="Times New Roman"/>
              </w:rPr>
            </w:pPr>
            <w:r>
              <w:rPr>
                <w:rFonts w:cs="Times New Roman"/>
              </w:rPr>
              <w:t xml:space="preserve">$ </w:t>
            </w:r>
            <w:del w:id="33" w:author="Martha Averso" w:date="2020-02-05T13:23:00Z">
              <w:r w:rsidDel="008B0B65">
                <w:rPr>
                  <w:rFonts w:cs="Times New Roman"/>
                </w:rPr>
                <w:delText>140,634.00</w:delText>
              </w:r>
            </w:del>
            <w:ins w:id="34" w:author="Martha Averso" w:date="2020-02-05T13:23:00Z">
              <w:r w:rsidR="008B0B65">
                <w:rPr>
                  <w:rFonts w:cs="Times New Roman"/>
                </w:rPr>
                <w:t>141,277.00</w:t>
              </w:r>
            </w:ins>
          </w:p>
        </w:tc>
      </w:tr>
      <w:tr w:rsidR="002E6941" w:rsidRPr="002B0BCB" w14:paraId="3CA033EB" w14:textId="77777777" w:rsidTr="009E43DE">
        <w:trPr>
          <w:cantSplit/>
        </w:trPr>
        <w:tc>
          <w:tcPr>
            <w:tcW w:w="877" w:type="dxa"/>
            <w:vAlign w:val="center"/>
          </w:tcPr>
          <w:p w14:paraId="3A226F7C" w14:textId="77777777" w:rsidR="002E6941" w:rsidRPr="002B0BCB" w:rsidRDefault="002E6941" w:rsidP="008C773B">
            <w:pPr>
              <w:pStyle w:val="BodyText"/>
              <w:spacing w:after="120"/>
              <w:ind w:left="0"/>
              <w:jc w:val="center"/>
              <w:rPr>
                <w:rFonts w:cs="Times New Roman"/>
              </w:rPr>
            </w:pPr>
            <w:r w:rsidRPr="002B0BCB">
              <w:rPr>
                <w:rFonts w:cs="Times New Roman"/>
              </w:rPr>
              <w:t>201</w:t>
            </w:r>
            <w:r w:rsidR="002B3B78" w:rsidRPr="002B0BCB">
              <w:rPr>
                <w:rFonts w:cs="Times New Roman"/>
              </w:rPr>
              <w:t>1</w:t>
            </w:r>
          </w:p>
        </w:tc>
        <w:tc>
          <w:tcPr>
            <w:tcW w:w="3870" w:type="dxa"/>
            <w:vAlign w:val="center"/>
          </w:tcPr>
          <w:p w14:paraId="561BADE1" w14:textId="77777777" w:rsidR="002E6941" w:rsidRPr="002B0BCB" w:rsidRDefault="002E6941" w:rsidP="002B0BCB">
            <w:pPr>
              <w:pStyle w:val="BodyText"/>
              <w:spacing w:after="120"/>
              <w:ind w:left="0"/>
              <w:rPr>
                <w:rFonts w:cs="Times New Roman"/>
              </w:rPr>
            </w:pPr>
            <w:r w:rsidRPr="002B0BCB">
              <w:rPr>
                <w:rFonts w:cs="Times New Roman"/>
              </w:rPr>
              <w:t>Optional Item:  Labor Hour Pool</w:t>
            </w:r>
          </w:p>
        </w:tc>
        <w:tc>
          <w:tcPr>
            <w:tcW w:w="1170" w:type="dxa"/>
            <w:vAlign w:val="center"/>
          </w:tcPr>
          <w:p w14:paraId="7EEA75AA" w14:textId="0F8039F5" w:rsidR="002E6941" w:rsidRPr="002B0BCB" w:rsidRDefault="00110767" w:rsidP="002B0BCB">
            <w:pPr>
              <w:pStyle w:val="BodyText"/>
              <w:spacing w:after="120"/>
              <w:ind w:left="0"/>
              <w:rPr>
                <w:rFonts w:cs="Times New Roman"/>
              </w:rPr>
            </w:pPr>
            <w:r w:rsidRPr="002B0BCB">
              <w:rPr>
                <w:rFonts w:cs="Times New Roman"/>
              </w:rPr>
              <w:t>3/1/2023</w:t>
            </w:r>
          </w:p>
        </w:tc>
        <w:tc>
          <w:tcPr>
            <w:tcW w:w="1170" w:type="dxa"/>
            <w:vAlign w:val="center"/>
          </w:tcPr>
          <w:p w14:paraId="03B0EE4D" w14:textId="453C3176" w:rsidR="002E6941" w:rsidRPr="002B0BCB" w:rsidRDefault="002E6941" w:rsidP="002B0BCB">
            <w:pPr>
              <w:pStyle w:val="BodyText"/>
              <w:spacing w:after="120"/>
              <w:ind w:left="0"/>
              <w:rPr>
                <w:rFonts w:cs="Times New Roman"/>
              </w:rPr>
            </w:pPr>
            <w:r w:rsidRPr="002B0BCB">
              <w:rPr>
                <w:rFonts w:cs="Times New Roman"/>
              </w:rPr>
              <w:t>2/28/202</w:t>
            </w:r>
            <w:r w:rsidR="00110767" w:rsidRPr="002B0BCB">
              <w:rPr>
                <w:rFonts w:cs="Times New Roman"/>
              </w:rPr>
              <w:t>4</w:t>
            </w:r>
          </w:p>
        </w:tc>
        <w:tc>
          <w:tcPr>
            <w:tcW w:w="720" w:type="dxa"/>
            <w:vAlign w:val="center"/>
          </w:tcPr>
          <w:p w14:paraId="35B2B70C" w14:textId="77777777" w:rsidR="002E6941" w:rsidRPr="002B0BCB" w:rsidRDefault="002E6941" w:rsidP="002B0BCB">
            <w:pPr>
              <w:pStyle w:val="BodyText"/>
              <w:spacing w:after="120"/>
              <w:ind w:left="0"/>
              <w:rPr>
                <w:rFonts w:cs="Times New Roman"/>
              </w:rPr>
            </w:pPr>
            <w:r w:rsidRPr="002B0BCB">
              <w:rPr>
                <w:rFonts w:cs="Times New Roman"/>
              </w:rPr>
              <w:t>Lot</w:t>
            </w:r>
          </w:p>
        </w:tc>
        <w:tc>
          <w:tcPr>
            <w:tcW w:w="1890" w:type="dxa"/>
            <w:vAlign w:val="center"/>
          </w:tcPr>
          <w:p w14:paraId="24250E3E" w14:textId="2A6A1F96" w:rsidR="002E6941" w:rsidRPr="002B0BCB" w:rsidRDefault="008D5A77" w:rsidP="00B37030">
            <w:pPr>
              <w:pStyle w:val="BodyText"/>
              <w:spacing w:after="120"/>
              <w:ind w:left="0"/>
              <w:jc w:val="right"/>
              <w:rPr>
                <w:rFonts w:cs="Times New Roman"/>
                <w:color w:val="FFFFFF"/>
              </w:rPr>
            </w:pPr>
            <w:r w:rsidRPr="002B0BCB">
              <w:rPr>
                <w:rFonts w:cs="Times New Roman"/>
                <w:color w:val="000000" w:themeColor="text1"/>
              </w:rPr>
              <w:t>$</w:t>
            </w:r>
            <w:r w:rsidR="009E43DE">
              <w:rPr>
                <w:rFonts w:cs="Times New Roman"/>
                <w:color w:val="000000" w:themeColor="text1"/>
              </w:rPr>
              <w:t xml:space="preserve"> </w:t>
            </w:r>
            <w:r w:rsidR="002B3B78" w:rsidRPr="002B0BCB">
              <w:rPr>
                <w:rFonts w:cs="Times New Roman"/>
                <w:color w:val="000000" w:themeColor="text1"/>
              </w:rPr>
              <w:t>250</w:t>
            </w:r>
            <w:r w:rsidRPr="002B0BCB">
              <w:rPr>
                <w:rFonts w:cs="Times New Roman"/>
                <w:color w:val="000000" w:themeColor="text1"/>
              </w:rPr>
              <w:t>,000.00</w:t>
            </w:r>
          </w:p>
        </w:tc>
      </w:tr>
      <w:tr w:rsidR="002116D3" w:rsidRPr="002B0BCB" w14:paraId="1E2DBE4D" w14:textId="77777777" w:rsidTr="009E43DE">
        <w:trPr>
          <w:cantSplit/>
        </w:trPr>
        <w:tc>
          <w:tcPr>
            <w:tcW w:w="7807" w:type="dxa"/>
            <w:gridSpan w:val="5"/>
            <w:vAlign w:val="center"/>
          </w:tcPr>
          <w:p w14:paraId="0B74764D" w14:textId="4A31C2B9" w:rsidR="002116D3" w:rsidRPr="002B0BCB" w:rsidRDefault="002116D3" w:rsidP="008C773B">
            <w:pPr>
              <w:pStyle w:val="BodyText"/>
              <w:spacing w:before="120" w:after="120"/>
              <w:ind w:left="0"/>
              <w:jc w:val="right"/>
              <w:rPr>
                <w:rFonts w:cs="Times New Roman"/>
                <w:b/>
              </w:rPr>
            </w:pPr>
            <w:r w:rsidRPr="002B0BCB">
              <w:rPr>
                <w:rFonts w:cs="Times New Roman"/>
                <w:b/>
              </w:rPr>
              <w:t xml:space="preserve">Total Option </w:t>
            </w:r>
            <w:r w:rsidR="008C773B">
              <w:rPr>
                <w:rFonts w:cs="Times New Roman"/>
                <w:b/>
              </w:rPr>
              <w:t>Period</w:t>
            </w:r>
            <w:r w:rsidRPr="002B0BCB">
              <w:rPr>
                <w:rFonts w:cs="Times New Roman"/>
                <w:b/>
              </w:rPr>
              <w:t xml:space="preserve"> 2</w:t>
            </w:r>
          </w:p>
        </w:tc>
        <w:tc>
          <w:tcPr>
            <w:tcW w:w="1890" w:type="dxa"/>
            <w:vAlign w:val="center"/>
          </w:tcPr>
          <w:p w14:paraId="215392A6" w14:textId="2212F251" w:rsidR="002116D3" w:rsidRPr="009E43DE" w:rsidRDefault="009E43DE" w:rsidP="00B37030">
            <w:pPr>
              <w:pStyle w:val="BodyText"/>
              <w:spacing w:before="120" w:after="120"/>
              <w:ind w:left="0"/>
              <w:jc w:val="right"/>
              <w:rPr>
                <w:rFonts w:cs="Times New Roman"/>
                <w:b/>
                <w:u w:val="single"/>
              </w:rPr>
            </w:pPr>
            <w:r>
              <w:rPr>
                <w:rFonts w:cs="Times New Roman"/>
                <w:b/>
              </w:rPr>
              <w:t xml:space="preserve">$ </w:t>
            </w:r>
            <w:del w:id="35" w:author="Martha Averso" w:date="2020-02-05T13:23:00Z">
              <w:r w:rsidR="00F062F4" w:rsidRPr="00F062F4" w:rsidDel="008B0B65">
                <w:rPr>
                  <w:rFonts w:cs="Times New Roman"/>
                  <w:b/>
                  <w:u w:val="single"/>
                </w:rPr>
                <w:delText>1,817,731.84</w:delText>
              </w:r>
            </w:del>
            <w:ins w:id="36" w:author="Martha Averso" w:date="2020-02-05T13:23:00Z">
              <w:r w:rsidR="008B0B65">
                <w:rPr>
                  <w:rFonts w:cs="Times New Roman"/>
                  <w:b/>
                  <w:u w:val="single"/>
                </w:rPr>
                <w:t>1,818,374.84</w:t>
              </w:r>
            </w:ins>
          </w:p>
        </w:tc>
      </w:tr>
    </w:tbl>
    <w:p w14:paraId="5BEA5B33" w14:textId="77777777" w:rsidR="00042318" w:rsidRDefault="00042318" w:rsidP="00F64339">
      <w:pPr>
        <w:rPr>
          <w:rFonts w:ascii="Arial Narrow" w:hAnsi="Arial Narrow"/>
          <w:b/>
        </w:rPr>
      </w:pPr>
    </w:p>
    <w:p w14:paraId="48B99B74" w14:textId="42BE67AD" w:rsidR="00D56839" w:rsidRPr="00EF1DBB" w:rsidRDefault="00D56839" w:rsidP="00D56839">
      <w:pPr>
        <w:pStyle w:val="BodyText"/>
        <w:widowControl/>
        <w:spacing w:after="120"/>
        <w:ind w:left="187" w:right="403"/>
        <w:rPr>
          <w:rFonts w:cs="Times New Roman"/>
          <w:b/>
          <w:sz w:val="24"/>
          <w:szCs w:val="24"/>
        </w:rPr>
      </w:pPr>
      <w:r w:rsidRPr="00EF1DBB">
        <w:rPr>
          <w:rFonts w:cs="Times New Roman"/>
          <w:b/>
          <w:sz w:val="24"/>
          <w:szCs w:val="24"/>
        </w:rPr>
        <w:t>B.4.</w:t>
      </w:r>
      <w:r w:rsidR="00160374" w:rsidRPr="00EF1DBB">
        <w:rPr>
          <w:rFonts w:cs="Times New Roman"/>
          <w:b/>
          <w:sz w:val="24"/>
          <w:szCs w:val="24"/>
        </w:rPr>
        <w:t>4</w:t>
      </w:r>
      <w:r w:rsidRPr="00EF1DBB">
        <w:rPr>
          <w:rFonts w:cs="Times New Roman"/>
          <w:b/>
          <w:sz w:val="24"/>
          <w:szCs w:val="24"/>
        </w:rPr>
        <w:tab/>
        <w:t xml:space="preserve">Option </w:t>
      </w:r>
      <w:r w:rsidR="00013971" w:rsidRPr="00EF1DBB">
        <w:rPr>
          <w:rFonts w:cs="Times New Roman"/>
          <w:b/>
          <w:sz w:val="24"/>
          <w:szCs w:val="24"/>
        </w:rPr>
        <w:t xml:space="preserve">Period </w:t>
      </w:r>
      <w:r w:rsidRPr="00EF1DBB">
        <w:rPr>
          <w:rFonts w:cs="Times New Roman"/>
          <w:b/>
          <w:sz w:val="24"/>
          <w:szCs w:val="24"/>
        </w:rPr>
        <w:t>3</w:t>
      </w:r>
    </w:p>
    <w:tbl>
      <w:tblPr>
        <w:tblStyle w:val="TableGrid"/>
        <w:tblW w:w="9697" w:type="dxa"/>
        <w:tblInd w:w="-252" w:type="dxa"/>
        <w:tblLayout w:type="fixed"/>
        <w:tblLook w:val="04A0" w:firstRow="1" w:lastRow="0" w:firstColumn="1" w:lastColumn="0" w:noHBand="0" w:noVBand="1"/>
      </w:tblPr>
      <w:tblGrid>
        <w:gridCol w:w="877"/>
        <w:gridCol w:w="3870"/>
        <w:gridCol w:w="1170"/>
        <w:gridCol w:w="1170"/>
        <w:gridCol w:w="720"/>
        <w:gridCol w:w="1890"/>
      </w:tblGrid>
      <w:tr w:rsidR="00D56839" w:rsidRPr="00935DC0" w14:paraId="704BC5A8" w14:textId="77777777" w:rsidTr="005957FB">
        <w:trPr>
          <w:cantSplit/>
          <w:trHeight w:val="710"/>
          <w:tblHeader/>
        </w:trPr>
        <w:tc>
          <w:tcPr>
            <w:tcW w:w="877" w:type="dxa"/>
            <w:vAlign w:val="center"/>
          </w:tcPr>
          <w:p w14:paraId="138D8883" w14:textId="77777777" w:rsidR="00D56839" w:rsidRPr="00EF1DBB" w:rsidRDefault="00D56839" w:rsidP="008C773B">
            <w:pPr>
              <w:pStyle w:val="BodyText"/>
              <w:ind w:left="0"/>
              <w:jc w:val="center"/>
              <w:rPr>
                <w:rFonts w:cs="Times New Roman"/>
                <w:b/>
              </w:rPr>
            </w:pPr>
            <w:r w:rsidRPr="00EF1DBB">
              <w:rPr>
                <w:rFonts w:cs="Times New Roman"/>
                <w:b/>
                <w:bCs/>
              </w:rPr>
              <w:t>CLIN</w:t>
            </w:r>
          </w:p>
        </w:tc>
        <w:tc>
          <w:tcPr>
            <w:tcW w:w="3870" w:type="dxa"/>
            <w:vAlign w:val="center"/>
          </w:tcPr>
          <w:p w14:paraId="37BAB520" w14:textId="77777777" w:rsidR="00D56839" w:rsidRPr="00EF1DBB" w:rsidRDefault="00D56839" w:rsidP="00EF1DBB">
            <w:pPr>
              <w:pStyle w:val="BodyText"/>
              <w:ind w:left="0"/>
              <w:jc w:val="center"/>
              <w:rPr>
                <w:rFonts w:cs="Times New Roman"/>
                <w:b/>
              </w:rPr>
            </w:pPr>
            <w:r w:rsidRPr="00EF1DBB">
              <w:rPr>
                <w:rFonts w:cs="Times New Roman"/>
                <w:b/>
                <w:bCs/>
              </w:rPr>
              <w:t>Item Description</w:t>
            </w:r>
          </w:p>
        </w:tc>
        <w:tc>
          <w:tcPr>
            <w:tcW w:w="1170" w:type="dxa"/>
            <w:vAlign w:val="center"/>
          </w:tcPr>
          <w:p w14:paraId="10C3548F" w14:textId="77777777" w:rsidR="00D56839" w:rsidRPr="00EF1DBB" w:rsidRDefault="00D56839" w:rsidP="00EF1DBB">
            <w:pPr>
              <w:pStyle w:val="BodyText"/>
              <w:ind w:left="0"/>
              <w:jc w:val="center"/>
              <w:rPr>
                <w:rFonts w:cs="Times New Roman"/>
                <w:b/>
              </w:rPr>
            </w:pPr>
            <w:r w:rsidRPr="00EF1DBB">
              <w:rPr>
                <w:rFonts w:cs="Times New Roman"/>
                <w:b/>
                <w:bCs/>
              </w:rPr>
              <w:t>Start</w:t>
            </w:r>
          </w:p>
        </w:tc>
        <w:tc>
          <w:tcPr>
            <w:tcW w:w="1170" w:type="dxa"/>
            <w:vAlign w:val="center"/>
          </w:tcPr>
          <w:p w14:paraId="308FB3D0" w14:textId="77777777" w:rsidR="00D56839" w:rsidRPr="00EF1DBB" w:rsidRDefault="00D56839" w:rsidP="00EF1DBB">
            <w:pPr>
              <w:pStyle w:val="BodyText"/>
              <w:ind w:left="0"/>
              <w:jc w:val="center"/>
              <w:rPr>
                <w:rFonts w:cs="Times New Roman"/>
                <w:b/>
              </w:rPr>
            </w:pPr>
            <w:r w:rsidRPr="00EF1DBB">
              <w:rPr>
                <w:rFonts w:cs="Times New Roman"/>
                <w:b/>
                <w:bCs/>
              </w:rPr>
              <w:t>End</w:t>
            </w:r>
          </w:p>
        </w:tc>
        <w:tc>
          <w:tcPr>
            <w:tcW w:w="720" w:type="dxa"/>
            <w:vAlign w:val="center"/>
          </w:tcPr>
          <w:p w14:paraId="13F1FF71" w14:textId="77777777" w:rsidR="00D56839" w:rsidRPr="00EF1DBB" w:rsidRDefault="00D56839" w:rsidP="00EF1DBB">
            <w:pPr>
              <w:pStyle w:val="BodyText"/>
              <w:ind w:left="0"/>
              <w:jc w:val="center"/>
              <w:rPr>
                <w:rFonts w:cs="Times New Roman"/>
                <w:b/>
              </w:rPr>
            </w:pPr>
            <w:r w:rsidRPr="00EF1DBB">
              <w:rPr>
                <w:rFonts w:cs="Times New Roman"/>
                <w:b/>
                <w:bCs/>
              </w:rPr>
              <w:t>Unit</w:t>
            </w:r>
          </w:p>
        </w:tc>
        <w:tc>
          <w:tcPr>
            <w:tcW w:w="1890" w:type="dxa"/>
            <w:vAlign w:val="center"/>
          </w:tcPr>
          <w:p w14:paraId="45E15377" w14:textId="1D9C2780" w:rsidR="00D56839" w:rsidRPr="00EF1DBB" w:rsidRDefault="00D56839" w:rsidP="00EF1DBB">
            <w:pPr>
              <w:pStyle w:val="BodyText"/>
              <w:ind w:left="0"/>
              <w:jc w:val="center"/>
              <w:rPr>
                <w:rFonts w:cs="Times New Roman"/>
                <w:b/>
              </w:rPr>
            </w:pPr>
            <w:r w:rsidRPr="00EF1DBB">
              <w:rPr>
                <w:rFonts w:cs="Times New Roman"/>
                <w:b/>
                <w:bCs/>
              </w:rPr>
              <w:t xml:space="preserve">Subtotal </w:t>
            </w:r>
            <w:r w:rsidR="00D07D97" w:rsidRPr="00EF1DBB">
              <w:rPr>
                <w:rFonts w:cs="Times New Roman"/>
                <w:b/>
                <w:bCs/>
              </w:rPr>
              <w:t xml:space="preserve">Option </w:t>
            </w:r>
            <w:r w:rsidR="008047EE" w:rsidRPr="00EF1DBB">
              <w:rPr>
                <w:rFonts w:cs="Times New Roman"/>
                <w:b/>
                <w:bCs/>
              </w:rPr>
              <w:t xml:space="preserve">Period </w:t>
            </w:r>
            <w:r w:rsidR="00D07D97" w:rsidRPr="00EF1DBB">
              <w:rPr>
                <w:rFonts w:cs="Times New Roman"/>
                <w:b/>
                <w:bCs/>
              </w:rPr>
              <w:t>3</w:t>
            </w:r>
          </w:p>
        </w:tc>
      </w:tr>
      <w:tr w:rsidR="002B3B78" w:rsidRPr="00935DC0" w14:paraId="74359FA0" w14:textId="77777777" w:rsidTr="005957FB">
        <w:trPr>
          <w:cantSplit/>
          <w:trHeight w:val="332"/>
        </w:trPr>
        <w:tc>
          <w:tcPr>
            <w:tcW w:w="877" w:type="dxa"/>
            <w:vAlign w:val="center"/>
          </w:tcPr>
          <w:p w14:paraId="25EABE89" w14:textId="77777777" w:rsidR="002B3B78" w:rsidRPr="00EF1DBB" w:rsidRDefault="002B3B78" w:rsidP="008C773B">
            <w:pPr>
              <w:pStyle w:val="BodyText"/>
              <w:ind w:left="0"/>
              <w:jc w:val="center"/>
              <w:rPr>
                <w:rFonts w:cs="Times New Roman"/>
              </w:rPr>
            </w:pPr>
            <w:r w:rsidRPr="00EF1DBB">
              <w:rPr>
                <w:rFonts w:cs="Times New Roman"/>
              </w:rPr>
              <w:t>3001</w:t>
            </w:r>
          </w:p>
        </w:tc>
        <w:tc>
          <w:tcPr>
            <w:tcW w:w="3870" w:type="dxa"/>
            <w:vAlign w:val="center"/>
          </w:tcPr>
          <w:p w14:paraId="399C5507" w14:textId="77777777" w:rsidR="002B3B78" w:rsidRPr="00EF1DBB" w:rsidRDefault="002B3B78" w:rsidP="00EF1DBB">
            <w:pPr>
              <w:pStyle w:val="BodyText"/>
              <w:ind w:left="0"/>
              <w:rPr>
                <w:rFonts w:cs="Times New Roman"/>
              </w:rPr>
            </w:pPr>
            <w:r w:rsidRPr="00EF1DBB">
              <w:rPr>
                <w:rFonts w:cs="Times New Roman"/>
              </w:rPr>
              <w:t xml:space="preserve">Consultant shall provide Task </w:t>
            </w:r>
            <w:proofErr w:type="gramStart"/>
            <w:r w:rsidRPr="00EF1DBB">
              <w:rPr>
                <w:rFonts w:cs="Times New Roman"/>
              </w:rPr>
              <w:t>1.1  services</w:t>
            </w:r>
            <w:proofErr w:type="gramEnd"/>
            <w:r w:rsidRPr="00EF1DBB">
              <w:rPr>
                <w:rFonts w:cs="Times New Roman"/>
              </w:rPr>
              <w:t xml:space="preserve"> in accordance with the Scope of Work and, Invoicing with Sections C, G and J of the Contract</w:t>
            </w:r>
          </w:p>
        </w:tc>
        <w:tc>
          <w:tcPr>
            <w:tcW w:w="1170" w:type="dxa"/>
            <w:vAlign w:val="center"/>
          </w:tcPr>
          <w:p w14:paraId="3D76BD6B" w14:textId="0AA41034" w:rsidR="002B3B78" w:rsidRPr="00EF1DBB" w:rsidRDefault="002B3B78" w:rsidP="00EF1DBB">
            <w:pPr>
              <w:pStyle w:val="BodyText"/>
              <w:ind w:left="0"/>
              <w:rPr>
                <w:rFonts w:cs="Times New Roman"/>
              </w:rPr>
            </w:pPr>
            <w:r w:rsidRPr="00EF1DBB">
              <w:rPr>
                <w:rFonts w:cs="Times New Roman"/>
              </w:rPr>
              <w:t>3/1/202</w:t>
            </w:r>
            <w:r w:rsidR="00110767" w:rsidRPr="00EF1DBB">
              <w:rPr>
                <w:rFonts w:cs="Times New Roman"/>
              </w:rPr>
              <w:t>4</w:t>
            </w:r>
          </w:p>
        </w:tc>
        <w:tc>
          <w:tcPr>
            <w:tcW w:w="1170" w:type="dxa"/>
            <w:vAlign w:val="center"/>
          </w:tcPr>
          <w:p w14:paraId="0F4D7D7A" w14:textId="530E3EEE" w:rsidR="002B3B78" w:rsidRPr="00EF1DBB" w:rsidRDefault="002B3B78" w:rsidP="00EF1DBB">
            <w:pPr>
              <w:pStyle w:val="BodyText"/>
              <w:ind w:left="0"/>
              <w:rPr>
                <w:rFonts w:cs="Times New Roman"/>
              </w:rPr>
            </w:pPr>
            <w:r w:rsidRPr="00EF1DBB">
              <w:rPr>
                <w:rFonts w:cs="Times New Roman"/>
              </w:rPr>
              <w:t>2/28/202</w:t>
            </w:r>
            <w:r w:rsidR="00110767" w:rsidRPr="00EF1DBB">
              <w:rPr>
                <w:rFonts w:cs="Times New Roman"/>
              </w:rPr>
              <w:t>5</w:t>
            </w:r>
          </w:p>
        </w:tc>
        <w:tc>
          <w:tcPr>
            <w:tcW w:w="720" w:type="dxa"/>
            <w:vAlign w:val="center"/>
          </w:tcPr>
          <w:p w14:paraId="2AD36F5D" w14:textId="77777777" w:rsidR="002B3B78" w:rsidRPr="00EF1DBB" w:rsidRDefault="002B3B78" w:rsidP="00EF1DBB">
            <w:pPr>
              <w:pStyle w:val="BodyText"/>
              <w:ind w:left="0"/>
              <w:rPr>
                <w:rFonts w:cs="Times New Roman"/>
              </w:rPr>
            </w:pPr>
            <w:r w:rsidRPr="00EF1DBB">
              <w:rPr>
                <w:rFonts w:cs="Times New Roman"/>
              </w:rPr>
              <w:t>Lot</w:t>
            </w:r>
          </w:p>
        </w:tc>
        <w:tc>
          <w:tcPr>
            <w:tcW w:w="1890" w:type="dxa"/>
            <w:vAlign w:val="center"/>
          </w:tcPr>
          <w:p w14:paraId="0C64058D" w14:textId="12F3BA83" w:rsidR="002B3B78" w:rsidRPr="00EF1DBB" w:rsidRDefault="002437BD" w:rsidP="005957FB">
            <w:pPr>
              <w:pStyle w:val="BodyText"/>
              <w:ind w:left="0"/>
              <w:jc w:val="right"/>
              <w:rPr>
                <w:rFonts w:cs="Times New Roman"/>
              </w:rPr>
            </w:pPr>
            <w:r>
              <w:rPr>
                <w:rFonts w:cs="Times New Roman"/>
              </w:rPr>
              <w:t>$ 191,007.99</w:t>
            </w:r>
          </w:p>
        </w:tc>
      </w:tr>
      <w:tr w:rsidR="00110767" w:rsidRPr="00935DC0" w14:paraId="6BAFF81D" w14:textId="77777777" w:rsidTr="005957FB">
        <w:trPr>
          <w:cantSplit/>
        </w:trPr>
        <w:tc>
          <w:tcPr>
            <w:tcW w:w="877" w:type="dxa"/>
            <w:vAlign w:val="center"/>
          </w:tcPr>
          <w:p w14:paraId="4839C02D" w14:textId="77777777" w:rsidR="00110767" w:rsidRPr="00EF1DBB" w:rsidRDefault="00110767" w:rsidP="008C773B">
            <w:pPr>
              <w:pStyle w:val="BodyText"/>
              <w:ind w:left="0"/>
              <w:jc w:val="center"/>
              <w:rPr>
                <w:rFonts w:cs="Times New Roman"/>
              </w:rPr>
            </w:pPr>
            <w:r w:rsidRPr="00EF1DBB">
              <w:rPr>
                <w:rFonts w:cs="Times New Roman"/>
              </w:rPr>
              <w:t>3002</w:t>
            </w:r>
          </w:p>
        </w:tc>
        <w:tc>
          <w:tcPr>
            <w:tcW w:w="3870" w:type="dxa"/>
            <w:vAlign w:val="center"/>
          </w:tcPr>
          <w:p w14:paraId="6A8E4C59" w14:textId="77777777" w:rsidR="00110767" w:rsidRPr="00EF1DBB" w:rsidRDefault="00110767" w:rsidP="00EF1DBB">
            <w:pPr>
              <w:pStyle w:val="BodyText"/>
              <w:ind w:left="0"/>
              <w:rPr>
                <w:rFonts w:cs="Times New Roman"/>
              </w:rPr>
            </w:pPr>
            <w:r w:rsidRPr="00EF1DBB">
              <w:rPr>
                <w:rFonts w:cs="Times New Roman"/>
              </w:rPr>
              <w:t xml:space="preserve">Consultant shall provide Task </w:t>
            </w:r>
            <w:proofErr w:type="gramStart"/>
            <w:r w:rsidRPr="00EF1DBB">
              <w:rPr>
                <w:rFonts w:cs="Times New Roman"/>
              </w:rPr>
              <w:t>1.3  services</w:t>
            </w:r>
            <w:proofErr w:type="gramEnd"/>
            <w:r w:rsidRPr="00EF1DBB">
              <w:rPr>
                <w:rFonts w:cs="Times New Roman"/>
              </w:rPr>
              <w:t xml:space="preserve"> in accordance with the Scope of Work and, Invoicing with Sections C, G and J of the Contract</w:t>
            </w:r>
          </w:p>
        </w:tc>
        <w:tc>
          <w:tcPr>
            <w:tcW w:w="1170" w:type="dxa"/>
            <w:vAlign w:val="center"/>
          </w:tcPr>
          <w:p w14:paraId="7013CF8A" w14:textId="2D644534" w:rsidR="00110767" w:rsidRPr="00EF1DBB" w:rsidRDefault="00110767" w:rsidP="00EF1DBB">
            <w:pPr>
              <w:pStyle w:val="BodyText"/>
              <w:ind w:left="0"/>
              <w:rPr>
                <w:rFonts w:cs="Times New Roman"/>
              </w:rPr>
            </w:pPr>
            <w:r w:rsidRPr="00EF1DBB">
              <w:rPr>
                <w:rFonts w:cs="Times New Roman"/>
              </w:rPr>
              <w:t>3/1/2024</w:t>
            </w:r>
          </w:p>
        </w:tc>
        <w:tc>
          <w:tcPr>
            <w:tcW w:w="1170" w:type="dxa"/>
            <w:vAlign w:val="center"/>
          </w:tcPr>
          <w:p w14:paraId="430DDFD6" w14:textId="25DCCD6E" w:rsidR="00110767" w:rsidRPr="00EF1DBB" w:rsidRDefault="00110767" w:rsidP="00EF1DBB">
            <w:pPr>
              <w:pStyle w:val="BodyText"/>
              <w:ind w:left="0"/>
              <w:rPr>
                <w:rFonts w:cs="Times New Roman"/>
              </w:rPr>
            </w:pPr>
            <w:r w:rsidRPr="00EF1DBB">
              <w:rPr>
                <w:rFonts w:cs="Times New Roman"/>
              </w:rPr>
              <w:t>2/28/2025</w:t>
            </w:r>
          </w:p>
        </w:tc>
        <w:tc>
          <w:tcPr>
            <w:tcW w:w="720" w:type="dxa"/>
            <w:vAlign w:val="center"/>
          </w:tcPr>
          <w:p w14:paraId="0650F494" w14:textId="77777777" w:rsidR="00110767" w:rsidRPr="00EF1DBB" w:rsidRDefault="00110767" w:rsidP="00EF1DBB">
            <w:pPr>
              <w:pStyle w:val="BodyText"/>
              <w:ind w:left="0"/>
              <w:rPr>
                <w:rFonts w:cs="Times New Roman"/>
              </w:rPr>
            </w:pPr>
            <w:r w:rsidRPr="00EF1DBB">
              <w:rPr>
                <w:rFonts w:cs="Times New Roman"/>
              </w:rPr>
              <w:t>Lot</w:t>
            </w:r>
          </w:p>
        </w:tc>
        <w:tc>
          <w:tcPr>
            <w:tcW w:w="1890" w:type="dxa"/>
            <w:vAlign w:val="center"/>
          </w:tcPr>
          <w:p w14:paraId="6AC39174" w14:textId="2B47020B" w:rsidR="00110767" w:rsidRPr="00EF1DBB" w:rsidRDefault="002437BD" w:rsidP="005957FB">
            <w:pPr>
              <w:pStyle w:val="BodyText"/>
              <w:ind w:left="0"/>
              <w:jc w:val="right"/>
              <w:rPr>
                <w:rFonts w:cs="Times New Roman"/>
              </w:rPr>
            </w:pPr>
            <w:r>
              <w:rPr>
                <w:rFonts w:cs="Times New Roman"/>
              </w:rPr>
              <w:t>$ 365,008.30</w:t>
            </w:r>
          </w:p>
        </w:tc>
      </w:tr>
      <w:tr w:rsidR="00110767" w:rsidRPr="00935DC0" w14:paraId="69BAD1F1" w14:textId="77777777" w:rsidTr="005957FB">
        <w:trPr>
          <w:cantSplit/>
        </w:trPr>
        <w:tc>
          <w:tcPr>
            <w:tcW w:w="877" w:type="dxa"/>
            <w:vAlign w:val="center"/>
          </w:tcPr>
          <w:p w14:paraId="58CE5CBB" w14:textId="77777777" w:rsidR="00110767" w:rsidRPr="00EF1DBB" w:rsidRDefault="00110767" w:rsidP="008C773B">
            <w:pPr>
              <w:pStyle w:val="BodyText"/>
              <w:ind w:left="0"/>
              <w:jc w:val="center"/>
              <w:rPr>
                <w:rFonts w:cs="Times New Roman"/>
              </w:rPr>
            </w:pPr>
            <w:r w:rsidRPr="00EF1DBB">
              <w:rPr>
                <w:rFonts w:cs="Times New Roman"/>
              </w:rPr>
              <w:t>3003</w:t>
            </w:r>
          </w:p>
        </w:tc>
        <w:tc>
          <w:tcPr>
            <w:tcW w:w="3870" w:type="dxa"/>
            <w:vAlign w:val="center"/>
          </w:tcPr>
          <w:p w14:paraId="7FC856DC" w14:textId="77777777" w:rsidR="00110767" w:rsidRPr="00EF1DBB" w:rsidRDefault="00110767" w:rsidP="00EF1DBB">
            <w:pPr>
              <w:pStyle w:val="BodyText"/>
              <w:ind w:left="0"/>
              <w:rPr>
                <w:rFonts w:cs="Times New Roman"/>
              </w:rPr>
            </w:pPr>
            <w:r w:rsidRPr="00EF1DBB">
              <w:rPr>
                <w:rFonts w:cs="Times New Roman"/>
              </w:rPr>
              <w:t xml:space="preserve">Consultant shall provide Task </w:t>
            </w:r>
            <w:proofErr w:type="gramStart"/>
            <w:r w:rsidRPr="00EF1DBB">
              <w:rPr>
                <w:rFonts w:cs="Times New Roman"/>
              </w:rPr>
              <w:t>1.6  services</w:t>
            </w:r>
            <w:proofErr w:type="gramEnd"/>
            <w:r w:rsidRPr="00EF1DBB">
              <w:rPr>
                <w:rFonts w:cs="Times New Roman"/>
              </w:rPr>
              <w:t xml:space="preserve"> in accordance with the Scope of Work and, Invoicing with Sections C, G and J of the Contract</w:t>
            </w:r>
          </w:p>
        </w:tc>
        <w:tc>
          <w:tcPr>
            <w:tcW w:w="1170" w:type="dxa"/>
            <w:vAlign w:val="center"/>
          </w:tcPr>
          <w:p w14:paraId="43B92976" w14:textId="7C0B4F79" w:rsidR="00110767" w:rsidRPr="00EF1DBB" w:rsidRDefault="00110767" w:rsidP="00EF1DBB">
            <w:pPr>
              <w:pStyle w:val="BodyText"/>
              <w:ind w:left="0"/>
              <w:rPr>
                <w:rFonts w:cs="Times New Roman"/>
              </w:rPr>
            </w:pPr>
            <w:r w:rsidRPr="00EF1DBB">
              <w:rPr>
                <w:rFonts w:cs="Times New Roman"/>
              </w:rPr>
              <w:t>3/1/2024</w:t>
            </w:r>
          </w:p>
        </w:tc>
        <w:tc>
          <w:tcPr>
            <w:tcW w:w="1170" w:type="dxa"/>
            <w:vAlign w:val="center"/>
          </w:tcPr>
          <w:p w14:paraId="3178714E" w14:textId="4562C377" w:rsidR="00110767" w:rsidRPr="00EF1DBB" w:rsidRDefault="00110767" w:rsidP="00EF1DBB">
            <w:pPr>
              <w:pStyle w:val="BodyText"/>
              <w:ind w:left="0"/>
              <w:rPr>
                <w:rFonts w:cs="Times New Roman"/>
              </w:rPr>
            </w:pPr>
            <w:r w:rsidRPr="00EF1DBB">
              <w:rPr>
                <w:rFonts w:cs="Times New Roman"/>
              </w:rPr>
              <w:t>2/28/2025</w:t>
            </w:r>
          </w:p>
        </w:tc>
        <w:tc>
          <w:tcPr>
            <w:tcW w:w="720" w:type="dxa"/>
            <w:vAlign w:val="center"/>
          </w:tcPr>
          <w:p w14:paraId="749F8437" w14:textId="77777777" w:rsidR="00110767" w:rsidRPr="00EF1DBB" w:rsidRDefault="00110767" w:rsidP="00EF1DBB">
            <w:pPr>
              <w:pStyle w:val="BodyText"/>
              <w:ind w:left="0"/>
              <w:rPr>
                <w:rFonts w:cs="Times New Roman"/>
              </w:rPr>
            </w:pPr>
            <w:r w:rsidRPr="00EF1DBB">
              <w:rPr>
                <w:rFonts w:cs="Times New Roman"/>
              </w:rPr>
              <w:t>Lot</w:t>
            </w:r>
          </w:p>
        </w:tc>
        <w:tc>
          <w:tcPr>
            <w:tcW w:w="1890" w:type="dxa"/>
            <w:vAlign w:val="center"/>
          </w:tcPr>
          <w:p w14:paraId="26A02BBE" w14:textId="76CB6EDB" w:rsidR="00110767" w:rsidRPr="00EF1DBB" w:rsidRDefault="002437BD" w:rsidP="002437BD">
            <w:pPr>
              <w:pStyle w:val="BodyText"/>
              <w:ind w:left="0"/>
              <w:jc w:val="right"/>
              <w:rPr>
                <w:rFonts w:cs="Times New Roman"/>
              </w:rPr>
            </w:pPr>
            <w:r>
              <w:rPr>
                <w:rFonts w:cs="Times New Roman"/>
              </w:rPr>
              <w:t>$ 271,643.46</w:t>
            </w:r>
          </w:p>
        </w:tc>
      </w:tr>
      <w:tr w:rsidR="00110767" w:rsidRPr="00935DC0" w14:paraId="2253764B" w14:textId="77777777" w:rsidTr="005957FB">
        <w:trPr>
          <w:cantSplit/>
        </w:trPr>
        <w:tc>
          <w:tcPr>
            <w:tcW w:w="877" w:type="dxa"/>
            <w:vAlign w:val="center"/>
          </w:tcPr>
          <w:p w14:paraId="3F14F40D" w14:textId="77777777" w:rsidR="00110767" w:rsidRPr="00EF1DBB" w:rsidRDefault="00110767" w:rsidP="008C773B">
            <w:pPr>
              <w:pStyle w:val="BodyText"/>
              <w:ind w:left="0"/>
              <w:jc w:val="center"/>
              <w:rPr>
                <w:rFonts w:cs="Times New Roman"/>
              </w:rPr>
            </w:pPr>
            <w:r w:rsidRPr="00EF1DBB">
              <w:rPr>
                <w:rFonts w:cs="Times New Roman"/>
              </w:rPr>
              <w:t>3004</w:t>
            </w:r>
          </w:p>
        </w:tc>
        <w:tc>
          <w:tcPr>
            <w:tcW w:w="3870" w:type="dxa"/>
            <w:vAlign w:val="center"/>
          </w:tcPr>
          <w:p w14:paraId="21E366F9" w14:textId="77777777" w:rsidR="00110767" w:rsidRPr="00EF1DBB" w:rsidRDefault="00110767" w:rsidP="00EF1DBB">
            <w:pPr>
              <w:pStyle w:val="BodyText"/>
              <w:ind w:left="0"/>
              <w:rPr>
                <w:rFonts w:cs="Times New Roman"/>
              </w:rPr>
            </w:pPr>
            <w:r w:rsidRPr="00EF1DBB">
              <w:rPr>
                <w:rFonts w:cs="Times New Roman"/>
              </w:rPr>
              <w:t xml:space="preserve">Consultant shall provide Task </w:t>
            </w:r>
            <w:proofErr w:type="gramStart"/>
            <w:r w:rsidRPr="00EF1DBB">
              <w:rPr>
                <w:rFonts w:cs="Times New Roman"/>
              </w:rPr>
              <w:t>1.7  services</w:t>
            </w:r>
            <w:proofErr w:type="gramEnd"/>
            <w:r w:rsidRPr="00EF1DBB">
              <w:rPr>
                <w:rFonts w:cs="Times New Roman"/>
              </w:rPr>
              <w:t xml:space="preserve"> in accordance with the Scope of Work and, Invoicing with Sections C, G and J of the Contract</w:t>
            </w:r>
          </w:p>
        </w:tc>
        <w:tc>
          <w:tcPr>
            <w:tcW w:w="1170" w:type="dxa"/>
            <w:vAlign w:val="center"/>
          </w:tcPr>
          <w:p w14:paraId="2BF2268A" w14:textId="670FB6EC" w:rsidR="00110767" w:rsidRPr="00EF1DBB" w:rsidRDefault="00110767" w:rsidP="00EF1DBB">
            <w:pPr>
              <w:pStyle w:val="BodyText"/>
              <w:ind w:left="0"/>
              <w:rPr>
                <w:rFonts w:cs="Times New Roman"/>
              </w:rPr>
            </w:pPr>
            <w:r w:rsidRPr="00EF1DBB">
              <w:rPr>
                <w:rFonts w:cs="Times New Roman"/>
              </w:rPr>
              <w:t>3/1/2024</w:t>
            </w:r>
          </w:p>
        </w:tc>
        <w:tc>
          <w:tcPr>
            <w:tcW w:w="1170" w:type="dxa"/>
            <w:vAlign w:val="center"/>
          </w:tcPr>
          <w:p w14:paraId="03BD4BEF" w14:textId="7461E49A" w:rsidR="00110767" w:rsidRPr="00EF1DBB" w:rsidRDefault="00110767" w:rsidP="00EF1DBB">
            <w:pPr>
              <w:pStyle w:val="BodyText"/>
              <w:ind w:left="0"/>
              <w:rPr>
                <w:rFonts w:cs="Times New Roman"/>
              </w:rPr>
            </w:pPr>
            <w:r w:rsidRPr="00EF1DBB">
              <w:rPr>
                <w:rFonts w:cs="Times New Roman"/>
              </w:rPr>
              <w:t>2/28/2025</w:t>
            </w:r>
          </w:p>
        </w:tc>
        <w:tc>
          <w:tcPr>
            <w:tcW w:w="720" w:type="dxa"/>
            <w:vAlign w:val="center"/>
          </w:tcPr>
          <w:p w14:paraId="1016D476" w14:textId="77777777" w:rsidR="00110767" w:rsidRPr="00EF1DBB" w:rsidRDefault="00110767" w:rsidP="00EF1DBB">
            <w:pPr>
              <w:pStyle w:val="BodyText"/>
              <w:ind w:left="0"/>
              <w:rPr>
                <w:rFonts w:cs="Times New Roman"/>
              </w:rPr>
            </w:pPr>
            <w:r w:rsidRPr="00EF1DBB">
              <w:rPr>
                <w:rFonts w:cs="Times New Roman"/>
              </w:rPr>
              <w:t>Lot</w:t>
            </w:r>
          </w:p>
        </w:tc>
        <w:tc>
          <w:tcPr>
            <w:tcW w:w="1890" w:type="dxa"/>
            <w:vAlign w:val="center"/>
          </w:tcPr>
          <w:p w14:paraId="56E17507" w14:textId="7568CFED" w:rsidR="00110767" w:rsidRPr="00EF1DBB" w:rsidRDefault="002437BD" w:rsidP="005957FB">
            <w:pPr>
              <w:pStyle w:val="BodyText"/>
              <w:ind w:left="0"/>
              <w:jc w:val="right"/>
              <w:rPr>
                <w:rFonts w:cs="Times New Roman"/>
              </w:rPr>
            </w:pPr>
            <w:r>
              <w:rPr>
                <w:rFonts w:cs="Times New Roman"/>
              </w:rPr>
              <w:t>$ 149,726.40</w:t>
            </w:r>
          </w:p>
        </w:tc>
      </w:tr>
      <w:tr w:rsidR="00110767" w:rsidRPr="00935DC0" w14:paraId="23DE5225" w14:textId="77777777" w:rsidTr="005957FB">
        <w:trPr>
          <w:cantSplit/>
        </w:trPr>
        <w:tc>
          <w:tcPr>
            <w:tcW w:w="877" w:type="dxa"/>
            <w:vAlign w:val="center"/>
          </w:tcPr>
          <w:p w14:paraId="76EDF289" w14:textId="77777777" w:rsidR="00110767" w:rsidRPr="00EF1DBB" w:rsidRDefault="00110767" w:rsidP="008C773B">
            <w:pPr>
              <w:pStyle w:val="BodyText"/>
              <w:ind w:left="0"/>
              <w:jc w:val="center"/>
              <w:rPr>
                <w:rFonts w:cs="Times New Roman"/>
              </w:rPr>
            </w:pPr>
            <w:r w:rsidRPr="00EF1DBB">
              <w:rPr>
                <w:rFonts w:cs="Times New Roman"/>
              </w:rPr>
              <w:t>3005</w:t>
            </w:r>
          </w:p>
        </w:tc>
        <w:tc>
          <w:tcPr>
            <w:tcW w:w="3870" w:type="dxa"/>
            <w:vAlign w:val="center"/>
          </w:tcPr>
          <w:p w14:paraId="217E6310" w14:textId="77777777" w:rsidR="00110767" w:rsidRPr="00EF1DBB" w:rsidRDefault="00110767" w:rsidP="00EF1DBB">
            <w:pPr>
              <w:pStyle w:val="BodyText"/>
              <w:ind w:left="0"/>
              <w:rPr>
                <w:rFonts w:cs="Times New Roman"/>
              </w:rPr>
            </w:pPr>
            <w:r w:rsidRPr="00EF1DBB">
              <w:rPr>
                <w:rFonts w:cs="Times New Roman"/>
              </w:rPr>
              <w:t>Consultant shall provide Tasks 1.2 and 2.2 services in accordance with the Scope of Work and, Invoicing with Sections C, G and J of the Contract</w:t>
            </w:r>
          </w:p>
        </w:tc>
        <w:tc>
          <w:tcPr>
            <w:tcW w:w="1170" w:type="dxa"/>
            <w:vAlign w:val="center"/>
          </w:tcPr>
          <w:p w14:paraId="08AB28DE" w14:textId="153BC135" w:rsidR="00110767" w:rsidRPr="00EF1DBB" w:rsidRDefault="00110767" w:rsidP="00EF1DBB">
            <w:pPr>
              <w:pStyle w:val="BodyText"/>
              <w:ind w:left="0"/>
              <w:rPr>
                <w:rFonts w:cs="Times New Roman"/>
              </w:rPr>
            </w:pPr>
            <w:r w:rsidRPr="00EF1DBB">
              <w:rPr>
                <w:rFonts w:cs="Times New Roman"/>
              </w:rPr>
              <w:t>3/1/2024</w:t>
            </w:r>
          </w:p>
        </w:tc>
        <w:tc>
          <w:tcPr>
            <w:tcW w:w="1170" w:type="dxa"/>
            <w:vAlign w:val="center"/>
          </w:tcPr>
          <w:p w14:paraId="294B8E23" w14:textId="4DB7EE74" w:rsidR="00110767" w:rsidRPr="00EF1DBB" w:rsidRDefault="00110767" w:rsidP="00EF1DBB">
            <w:pPr>
              <w:pStyle w:val="BodyText"/>
              <w:ind w:left="0"/>
              <w:rPr>
                <w:rFonts w:cs="Times New Roman"/>
              </w:rPr>
            </w:pPr>
            <w:r w:rsidRPr="00EF1DBB">
              <w:rPr>
                <w:rFonts w:cs="Times New Roman"/>
              </w:rPr>
              <w:t>2/28/2025</w:t>
            </w:r>
          </w:p>
        </w:tc>
        <w:tc>
          <w:tcPr>
            <w:tcW w:w="720" w:type="dxa"/>
            <w:vAlign w:val="center"/>
          </w:tcPr>
          <w:p w14:paraId="5298A51D" w14:textId="77777777" w:rsidR="00110767" w:rsidRPr="00EF1DBB" w:rsidRDefault="00110767" w:rsidP="00EF1DBB">
            <w:pPr>
              <w:pStyle w:val="BodyText"/>
              <w:ind w:left="0"/>
              <w:rPr>
                <w:rFonts w:cs="Times New Roman"/>
              </w:rPr>
            </w:pPr>
            <w:r w:rsidRPr="00EF1DBB">
              <w:rPr>
                <w:rFonts w:cs="Times New Roman"/>
              </w:rPr>
              <w:t>Lot</w:t>
            </w:r>
          </w:p>
        </w:tc>
        <w:tc>
          <w:tcPr>
            <w:tcW w:w="1890" w:type="dxa"/>
            <w:vAlign w:val="center"/>
          </w:tcPr>
          <w:p w14:paraId="45031F8E" w14:textId="50FDA76A" w:rsidR="00110767" w:rsidRPr="00EF1DBB" w:rsidRDefault="002437BD" w:rsidP="005957FB">
            <w:pPr>
              <w:pStyle w:val="BodyText"/>
              <w:ind w:left="0"/>
              <w:jc w:val="right"/>
              <w:rPr>
                <w:rFonts w:cs="Times New Roman"/>
              </w:rPr>
            </w:pPr>
            <w:r>
              <w:rPr>
                <w:rFonts w:cs="Times New Roman"/>
              </w:rPr>
              <w:t>$ 40,267.37</w:t>
            </w:r>
          </w:p>
        </w:tc>
      </w:tr>
      <w:tr w:rsidR="00110767" w:rsidRPr="00935DC0" w14:paraId="0CBB3C1D" w14:textId="77777777" w:rsidTr="005957FB">
        <w:trPr>
          <w:cantSplit/>
        </w:trPr>
        <w:tc>
          <w:tcPr>
            <w:tcW w:w="877" w:type="dxa"/>
            <w:vAlign w:val="center"/>
          </w:tcPr>
          <w:p w14:paraId="23021AD4" w14:textId="77777777" w:rsidR="00110767" w:rsidRPr="00EF1DBB" w:rsidRDefault="00110767" w:rsidP="008C773B">
            <w:pPr>
              <w:pStyle w:val="BodyText"/>
              <w:ind w:left="0"/>
              <w:jc w:val="center"/>
              <w:rPr>
                <w:rFonts w:cs="Times New Roman"/>
              </w:rPr>
            </w:pPr>
            <w:r w:rsidRPr="00EF1DBB">
              <w:rPr>
                <w:rFonts w:cs="Times New Roman"/>
              </w:rPr>
              <w:lastRenderedPageBreak/>
              <w:t>3006</w:t>
            </w:r>
          </w:p>
        </w:tc>
        <w:tc>
          <w:tcPr>
            <w:tcW w:w="3870" w:type="dxa"/>
            <w:vAlign w:val="center"/>
          </w:tcPr>
          <w:p w14:paraId="22CBF223" w14:textId="55C78811" w:rsidR="00110767" w:rsidRPr="00EF1DBB" w:rsidRDefault="00110767" w:rsidP="00EF1DBB">
            <w:pPr>
              <w:pStyle w:val="BodyText"/>
              <w:ind w:left="0"/>
              <w:rPr>
                <w:rFonts w:cs="Times New Roman"/>
              </w:rPr>
            </w:pPr>
            <w:r w:rsidRPr="00EF1DBB">
              <w:rPr>
                <w:rFonts w:cs="Times New Roman"/>
              </w:rPr>
              <w:t>Consultant shall provide Tasks 1.4, 1.5, and 2.3 services in accordance with the Scope of Work and, Invoicing with Sections C, G and J of the Contract</w:t>
            </w:r>
          </w:p>
        </w:tc>
        <w:tc>
          <w:tcPr>
            <w:tcW w:w="1170" w:type="dxa"/>
            <w:vAlign w:val="center"/>
          </w:tcPr>
          <w:p w14:paraId="0514E842" w14:textId="5D08BC86" w:rsidR="00110767" w:rsidRPr="00EF1DBB" w:rsidRDefault="00110767" w:rsidP="00EF1DBB">
            <w:pPr>
              <w:pStyle w:val="BodyText"/>
              <w:ind w:left="0"/>
              <w:rPr>
                <w:rFonts w:cs="Times New Roman"/>
              </w:rPr>
            </w:pPr>
            <w:r w:rsidRPr="00EF1DBB">
              <w:rPr>
                <w:rFonts w:cs="Times New Roman"/>
              </w:rPr>
              <w:t>3/1/2024</w:t>
            </w:r>
          </w:p>
        </w:tc>
        <w:tc>
          <w:tcPr>
            <w:tcW w:w="1170" w:type="dxa"/>
            <w:vAlign w:val="center"/>
          </w:tcPr>
          <w:p w14:paraId="0E1EE0A8" w14:textId="1F740B10" w:rsidR="00110767" w:rsidRPr="00EF1DBB" w:rsidRDefault="00110767" w:rsidP="00EF1DBB">
            <w:pPr>
              <w:pStyle w:val="BodyText"/>
              <w:ind w:left="0"/>
              <w:rPr>
                <w:rFonts w:cs="Times New Roman"/>
              </w:rPr>
            </w:pPr>
            <w:r w:rsidRPr="00EF1DBB">
              <w:rPr>
                <w:rFonts w:cs="Times New Roman"/>
              </w:rPr>
              <w:t>2/28/2025</w:t>
            </w:r>
          </w:p>
        </w:tc>
        <w:tc>
          <w:tcPr>
            <w:tcW w:w="720" w:type="dxa"/>
            <w:vAlign w:val="center"/>
          </w:tcPr>
          <w:p w14:paraId="519D34BE" w14:textId="77777777" w:rsidR="00110767" w:rsidRPr="00EF1DBB" w:rsidRDefault="00110767" w:rsidP="00EF1DBB">
            <w:pPr>
              <w:pStyle w:val="BodyText"/>
              <w:ind w:left="0"/>
              <w:rPr>
                <w:rFonts w:cs="Times New Roman"/>
              </w:rPr>
            </w:pPr>
            <w:r w:rsidRPr="00EF1DBB">
              <w:rPr>
                <w:rFonts w:cs="Times New Roman"/>
              </w:rPr>
              <w:t>Lot</w:t>
            </w:r>
          </w:p>
        </w:tc>
        <w:tc>
          <w:tcPr>
            <w:tcW w:w="1890" w:type="dxa"/>
            <w:vAlign w:val="center"/>
          </w:tcPr>
          <w:p w14:paraId="16FD4135" w14:textId="2E0C7223" w:rsidR="00110767" w:rsidRPr="00EF1DBB" w:rsidRDefault="002437BD" w:rsidP="005957FB">
            <w:pPr>
              <w:pStyle w:val="BodyText"/>
              <w:ind w:left="0"/>
              <w:jc w:val="right"/>
              <w:rPr>
                <w:rFonts w:cs="Times New Roman"/>
              </w:rPr>
            </w:pPr>
            <w:r>
              <w:rPr>
                <w:rFonts w:cs="Times New Roman"/>
              </w:rPr>
              <w:t>$ 314,047.21</w:t>
            </w:r>
          </w:p>
        </w:tc>
      </w:tr>
      <w:tr w:rsidR="00110767" w:rsidRPr="00935DC0" w14:paraId="04C9EDB8" w14:textId="77777777" w:rsidTr="005957FB">
        <w:trPr>
          <w:cantSplit/>
        </w:trPr>
        <w:tc>
          <w:tcPr>
            <w:tcW w:w="877" w:type="dxa"/>
            <w:vAlign w:val="center"/>
          </w:tcPr>
          <w:p w14:paraId="05FDDE4F" w14:textId="77777777" w:rsidR="00110767" w:rsidRPr="00EF1DBB" w:rsidRDefault="00110767" w:rsidP="008C773B">
            <w:pPr>
              <w:pStyle w:val="BodyText"/>
              <w:ind w:left="0"/>
              <w:jc w:val="center"/>
              <w:rPr>
                <w:rFonts w:cs="Times New Roman"/>
              </w:rPr>
            </w:pPr>
            <w:r w:rsidRPr="00EF1DBB">
              <w:rPr>
                <w:rFonts w:cs="Times New Roman"/>
              </w:rPr>
              <w:t>3007</w:t>
            </w:r>
          </w:p>
        </w:tc>
        <w:tc>
          <w:tcPr>
            <w:tcW w:w="3870" w:type="dxa"/>
            <w:vAlign w:val="center"/>
          </w:tcPr>
          <w:p w14:paraId="774631E5" w14:textId="77777777" w:rsidR="00110767" w:rsidRPr="00EF1DBB" w:rsidRDefault="00110767" w:rsidP="00EF1DBB">
            <w:pPr>
              <w:pStyle w:val="BodyText"/>
              <w:ind w:left="0"/>
              <w:rPr>
                <w:rFonts w:cs="Times New Roman"/>
              </w:rPr>
            </w:pPr>
            <w:r w:rsidRPr="00EF1DBB">
              <w:rPr>
                <w:rFonts w:cs="Times New Roman"/>
              </w:rPr>
              <w:t>Consultant shall provide Task 2.1 services in accordance with the Scope of Work and, Invoicing with Sections C, G and J of the Contract</w:t>
            </w:r>
          </w:p>
        </w:tc>
        <w:tc>
          <w:tcPr>
            <w:tcW w:w="1170" w:type="dxa"/>
            <w:vAlign w:val="center"/>
          </w:tcPr>
          <w:p w14:paraId="5AF51D0B" w14:textId="4448953B" w:rsidR="00110767" w:rsidRPr="00EF1DBB" w:rsidRDefault="00110767" w:rsidP="00EF1DBB">
            <w:pPr>
              <w:pStyle w:val="BodyText"/>
              <w:ind w:left="0"/>
              <w:rPr>
                <w:rFonts w:cs="Times New Roman"/>
              </w:rPr>
            </w:pPr>
            <w:r w:rsidRPr="00EF1DBB">
              <w:rPr>
                <w:rFonts w:cs="Times New Roman"/>
              </w:rPr>
              <w:t>3/1/2024</w:t>
            </w:r>
          </w:p>
        </w:tc>
        <w:tc>
          <w:tcPr>
            <w:tcW w:w="1170" w:type="dxa"/>
            <w:vAlign w:val="center"/>
          </w:tcPr>
          <w:p w14:paraId="08681CC5" w14:textId="083F78FA" w:rsidR="00110767" w:rsidRPr="00EF1DBB" w:rsidRDefault="00110767" w:rsidP="00EF1DBB">
            <w:pPr>
              <w:pStyle w:val="BodyText"/>
              <w:ind w:left="0"/>
              <w:rPr>
                <w:rFonts w:cs="Times New Roman"/>
              </w:rPr>
            </w:pPr>
            <w:r w:rsidRPr="00EF1DBB">
              <w:rPr>
                <w:rFonts w:cs="Times New Roman"/>
              </w:rPr>
              <w:t>2/28/2025</w:t>
            </w:r>
          </w:p>
        </w:tc>
        <w:tc>
          <w:tcPr>
            <w:tcW w:w="720" w:type="dxa"/>
            <w:vAlign w:val="center"/>
          </w:tcPr>
          <w:p w14:paraId="1D246904" w14:textId="77777777" w:rsidR="00110767" w:rsidRPr="00EF1DBB" w:rsidRDefault="00110767" w:rsidP="00EF1DBB">
            <w:pPr>
              <w:pStyle w:val="BodyText"/>
              <w:ind w:left="0"/>
              <w:rPr>
                <w:rFonts w:cs="Times New Roman"/>
              </w:rPr>
            </w:pPr>
            <w:r w:rsidRPr="00EF1DBB">
              <w:rPr>
                <w:rFonts w:cs="Times New Roman"/>
              </w:rPr>
              <w:t>Lot</w:t>
            </w:r>
          </w:p>
        </w:tc>
        <w:tc>
          <w:tcPr>
            <w:tcW w:w="1890" w:type="dxa"/>
            <w:vAlign w:val="center"/>
          </w:tcPr>
          <w:p w14:paraId="18DD81D1" w14:textId="2E838062" w:rsidR="00110767" w:rsidRPr="00EF1DBB" w:rsidRDefault="002437BD" w:rsidP="005957FB">
            <w:pPr>
              <w:pStyle w:val="BodyText"/>
              <w:ind w:left="0"/>
              <w:jc w:val="right"/>
              <w:rPr>
                <w:rFonts w:cs="Times New Roman"/>
              </w:rPr>
            </w:pPr>
            <w:r>
              <w:rPr>
                <w:rFonts w:cs="Times New Roman"/>
              </w:rPr>
              <w:t>$ 35,513.70</w:t>
            </w:r>
          </w:p>
        </w:tc>
      </w:tr>
      <w:tr w:rsidR="00110767" w:rsidRPr="00935DC0" w14:paraId="041C883F" w14:textId="77777777" w:rsidTr="005957FB">
        <w:trPr>
          <w:cantSplit/>
        </w:trPr>
        <w:tc>
          <w:tcPr>
            <w:tcW w:w="877" w:type="dxa"/>
            <w:vAlign w:val="center"/>
          </w:tcPr>
          <w:p w14:paraId="51B16790" w14:textId="77777777" w:rsidR="00110767" w:rsidRPr="00EF1DBB" w:rsidRDefault="00110767" w:rsidP="008C773B">
            <w:pPr>
              <w:pStyle w:val="BodyText"/>
              <w:ind w:left="0"/>
              <w:jc w:val="center"/>
              <w:rPr>
                <w:rFonts w:cs="Times New Roman"/>
              </w:rPr>
            </w:pPr>
            <w:r w:rsidRPr="00EF1DBB">
              <w:rPr>
                <w:rFonts w:cs="Times New Roman"/>
              </w:rPr>
              <w:t>3008</w:t>
            </w:r>
          </w:p>
        </w:tc>
        <w:tc>
          <w:tcPr>
            <w:tcW w:w="3870" w:type="dxa"/>
            <w:vAlign w:val="center"/>
          </w:tcPr>
          <w:p w14:paraId="1DDED03D" w14:textId="0610BDBB" w:rsidR="00110767" w:rsidRPr="00EF1DBB" w:rsidRDefault="00110767" w:rsidP="00EF1DBB">
            <w:pPr>
              <w:pStyle w:val="BodyText"/>
              <w:ind w:left="0"/>
              <w:rPr>
                <w:rFonts w:cs="Times New Roman"/>
              </w:rPr>
            </w:pPr>
            <w:r w:rsidRPr="00EF1DBB">
              <w:rPr>
                <w:rFonts w:cs="Times New Roman"/>
              </w:rPr>
              <w:t xml:space="preserve">Consultant shall provide Task </w:t>
            </w:r>
            <w:proofErr w:type="gramStart"/>
            <w:r w:rsidRPr="00EF1DBB">
              <w:rPr>
                <w:rFonts w:cs="Times New Roman"/>
              </w:rPr>
              <w:t>2.4  services</w:t>
            </w:r>
            <w:proofErr w:type="gramEnd"/>
            <w:r w:rsidRPr="00EF1DBB">
              <w:rPr>
                <w:rFonts w:cs="Times New Roman"/>
              </w:rPr>
              <w:t xml:space="preserve"> in accordance with the Scope of Work and, Invoicing with Sections C, G and J of the Contract</w:t>
            </w:r>
          </w:p>
        </w:tc>
        <w:tc>
          <w:tcPr>
            <w:tcW w:w="1170" w:type="dxa"/>
            <w:vAlign w:val="center"/>
          </w:tcPr>
          <w:p w14:paraId="07E76E3C" w14:textId="245BFB38" w:rsidR="00110767" w:rsidRPr="00EF1DBB" w:rsidRDefault="00110767" w:rsidP="00EF1DBB">
            <w:pPr>
              <w:pStyle w:val="BodyText"/>
              <w:ind w:left="0"/>
              <w:rPr>
                <w:rFonts w:cs="Times New Roman"/>
              </w:rPr>
            </w:pPr>
            <w:r w:rsidRPr="00EF1DBB">
              <w:rPr>
                <w:rFonts w:cs="Times New Roman"/>
              </w:rPr>
              <w:t>3/1/2024</w:t>
            </w:r>
          </w:p>
        </w:tc>
        <w:tc>
          <w:tcPr>
            <w:tcW w:w="1170" w:type="dxa"/>
            <w:vAlign w:val="center"/>
          </w:tcPr>
          <w:p w14:paraId="547C9E81" w14:textId="4D5C313C" w:rsidR="00110767" w:rsidRPr="00EF1DBB" w:rsidRDefault="00110767" w:rsidP="00EF1DBB">
            <w:pPr>
              <w:pStyle w:val="BodyText"/>
              <w:ind w:left="0"/>
              <w:rPr>
                <w:rFonts w:cs="Times New Roman"/>
              </w:rPr>
            </w:pPr>
            <w:r w:rsidRPr="00EF1DBB">
              <w:rPr>
                <w:rFonts w:cs="Times New Roman"/>
              </w:rPr>
              <w:t>2/28/2025</w:t>
            </w:r>
          </w:p>
        </w:tc>
        <w:tc>
          <w:tcPr>
            <w:tcW w:w="720" w:type="dxa"/>
            <w:vAlign w:val="center"/>
          </w:tcPr>
          <w:p w14:paraId="4BD9A93B" w14:textId="77777777" w:rsidR="00110767" w:rsidRPr="00EF1DBB" w:rsidRDefault="00110767" w:rsidP="00EF1DBB">
            <w:pPr>
              <w:pStyle w:val="BodyText"/>
              <w:ind w:left="0"/>
              <w:rPr>
                <w:rFonts w:cs="Times New Roman"/>
              </w:rPr>
            </w:pPr>
            <w:r w:rsidRPr="00EF1DBB">
              <w:rPr>
                <w:rFonts w:cs="Times New Roman"/>
              </w:rPr>
              <w:t>Lot</w:t>
            </w:r>
          </w:p>
        </w:tc>
        <w:tc>
          <w:tcPr>
            <w:tcW w:w="1890" w:type="dxa"/>
            <w:vAlign w:val="center"/>
          </w:tcPr>
          <w:p w14:paraId="783E2BA0" w14:textId="6022A27E" w:rsidR="00110767" w:rsidRPr="00EF1DBB" w:rsidRDefault="002437BD" w:rsidP="005957FB">
            <w:pPr>
              <w:pStyle w:val="BodyText"/>
              <w:ind w:left="0"/>
              <w:jc w:val="right"/>
              <w:rPr>
                <w:rFonts w:cs="Times New Roman"/>
              </w:rPr>
            </w:pPr>
            <w:r>
              <w:rPr>
                <w:rFonts w:cs="Times New Roman"/>
              </w:rPr>
              <w:t>$ 780,373.32</w:t>
            </w:r>
          </w:p>
        </w:tc>
      </w:tr>
      <w:tr w:rsidR="00110767" w:rsidRPr="00935DC0" w14:paraId="61F25922" w14:textId="77777777" w:rsidTr="005957FB">
        <w:trPr>
          <w:cantSplit/>
        </w:trPr>
        <w:tc>
          <w:tcPr>
            <w:tcW w:w="877" w:type="dxa"/>
            <w:vAlign w:val="center"/>
          </w:tcPr>
          <w:p w14:paraId="55A39ABF" w14:textId="77777777" w:rsidR="00110767" w:rsidRPr="00EF1DBB" w:rsidRDefault="00110767" w:rsidP="008C773B">
            <w:pPr>
              <w:pStyle w:val="BodyText"/>
              <w:ind w:left="0"/>
              <w:jc w:val="center"/>
              <w:rPr>
                <w:rFonts w:cs="Times New Roman"/>
              </w:rPr>
            </w:pPr>
            <w:r w:rsidRPr="00EF1DBB">
              <w:rPr>
                <w:rFonts w:cs="Times New Roman"/>
              </w:rPr>
              <w:t>3009</w:t>
            </w:r>
          </w:p>
        </w:tc>
        <w:tc>
          <w:tcPr>
            <w:tcW w:w="3870" w:type="dxa"/>
            <w:vAlign w:val="center"/>
          </w:tcPr>
          <w:p w14:paraId="007484A1" w14:textId="77777777" w:rsidR="00110767" w:rsidRPr="00EF1DBB" w:rsidRDefault="00110767" w:rsidP="00EF1DBB">
            <w:pPr>
              <w:pStyle w:val="BodyText"/>
              <w:ind w:left="0"/>
              <w:rPr>
                <w:rFonts w:cs="Times New Roman"/>
              </w:rPr>
            </w:pPr>
            <w:r w:rsidRPr="00EF1DBB">
              <w:rPr>
                <w:rFonts w:cs="Times New Roman"/>
              </w:rPr>
              <w:t xml:space="preserve">Consultant shall provide Task </w:t>
            </w:r>
            <w:proofErr w:type="gramStart"/>
            <w:r w:rsidRPr="00EF1DBB">
              <w:rPr>
                <w:rFonts w:cs="Times New Roman"/>
              </w:rPr>
              <w:t>3.1  services</w:t>
            </w:r>
            <w:proofErr w:type="gramEnd"/>
            <w:r w:rsidRPr="00EF1DBB">
              <w:rPr>
                <w:rFonts w:cs="Times New Roman"/>
              </w:rPr>
              <w:t xml:space="preserve"> in accordance with the Scope of Work and, Invoicing with Sections C, G and J of the Contract</w:t>
            </w:r>
          </w:p>
        </w:tc>
        <w:tc>
          <w:tcPr>
            <w:tcW w:w="1170" w:type="dxa"/>
            <w:vAlign w:val="center"/>
          </w:tcPr>
          <w:p w14:paraId="1110D5E7" w14:textId="0EE3B7FD" w:rsidR="00110767" w:rsidRPr="00EF1DBB" w:rsidRDefault="00110767" w:rsidP="00EF1DBB">
            <w:pPr>
              <w:pStyle w:val="BodyText"/>
              <w:ind w:left="0"/>
              <w:rPr>
                <w:rFonts w:cs="Times New Roman"/>
              </w:rPr>
            </w:pPr>
            <w:r w:rsidRPr="00EF1DBB">
              <w:rPr>
                <w:rFonts w:cs="Times New Roman"/>
              </w:rPr>
              <w:t>3/1/2024</w:t>
            </w:r>
          </w:p>
        </w:tc>
        <w:tc>
          <w:tcPr>
            <w:tcW w:w="1170" w:type="dxa"/>
            <w:vAlign w:val="center"/>
          </w:tcPr>
          <w:p w14:paraId="4DEAC859" w14:textId="5B66F4F5" w:rsidR="00110767" w:rsidRPr="00EF1DBB" w:rsidRDefault="00110767" w:rsidP="00EF1DBB">
            <w:pPr>
              <w:pStyle w:val="BodyText"/>
              <w:ind w:left="0"/>
              <w:rPr>
                <w:rFonts w:cs="Times New Roman"/>
              </w:rPr>
            </w:pPr>
            <w:r w:rsidRPr="00EF1DBB">
              <w:rPr>
                <w:rFonts w:cs="Times New Roman"/>
              </w:rPr>
              <w:t>2/28/2025</w:t>
            </w:r>
          </w:p>
        </w:tc>
        <w:tc>
          <w:tcPr>
            <w:tcW w:w="720" w:type="dxa"/>
            <w:vAlign w:val="center"/>
          </w:tcPr>
          <w:p w14:paraId="4314E3F9" w14:textId="77777777" w:rsidR="00110767" w:rsidRPr="00EF1DBB" w:rsidRDefault="00110767" w:rsidP="00EF1DBB">
            <w:pPr>
              <w:pStyle w:val="BodyText"/>
              <w:ind w:left="0"/>
              <w:rPr>
                <w:rFonts w:cs="Times New Roman"/>
              </w:rPr>
            </w:pPr>
            <w:r w:rsidRPr="00EF1DBB">
              <w:rPr>
                <w:rFonts w:cs="Times New Roman"/>
              </w:rPr>
              <w:t>Lot</w:t>
            </w:r>
          </w:p>
        </w:tc>
        <w:tc>
          <w:tcPr>
            <w:tcW w:w="1890" w:type="dxa"/>
            <w:vAlign w:val="center"/>
          </w:tcPr>
          <w:p w14:paraId="137A9D54" w14:textId="2BC0A0EE" w:rsidR="00110767" w:rsidRPr="00EF1DBB" w:rsidRDefault="002437BD" w:rsidP="005957FB">
            <w:pPr>
              <w:pStyle w:val="BodyText"/>
              <w:ind w:left="0"/>
              <w:jc w:val="right"/>
              <w:rPr>
                <w:rFonts w:cs="Times New Roman"/>
              </w:rPr>
            </w:pPr>
            <w:r>
              <w:rPr>
                <w:rFonts w:cs="Times New Roman"/>
              </w:rPr>
              <w:t>$ 0.00</w:t>
            </w:r>
          </w:p>
        </w:tc>
      </w:tr>
      <w:tr w:rsidR="00110767" w:rsidRPr="00935DC0" w14:paraId="50B92BD4" w14:textId="77777777" w:rsidTr="005957FB">
        <w:trPr>
          <w:cantSplit/>
          <w:trHeight w:val="773"/>
        </w:trPr>
        <w:tc>
          <w:tcPr>
            <w:tcW w:w="877" w:type="dxa"/>
            <w:vAlign w:val="center"/>
          </w:tcPr>
          <w:p w14:paraId="29526158" w14:textId="77777777" w:rsidR="00110767" w:rsidRPr="00EF1DBB" w:rsidRDefault="00110767" w:rsidP="008C773B">
            <w:pPr>
              <w:pStyle w:val="BodyText"/>
              <w:ind w:left="0"/>
              <w:jc w:val="center"/>
              <w:rPr>
                <w:rFonts w:cs="Times New Roman"/>
              </w:rPr>
            </w:pPr>
            <w:r w:rsidRPr="00EF1DBB">
              <w:rPr>
                <w:rFonts w:cs="Times New Roman"/>
              </w:rPr>
              <w:t>3010</w:t>
            </w:r>
          </w:p>
        </w:tc>
        <w:tc>
          <w:tcPr>
            <w:tcW w:w="3870" w:type="dxa"/>
            <w:vAlign w:val="center"/>
          </w:tcPr>
          <w:p w14:paraId="586D2756" w14:textId="77777777" w:rsidR="00110767" w:rsidRPr="00EF1DBB" w:rsidRDefault="00110767" w:rsidP="00EF1DBB">
            <w:pPr>
              <w:pStyle w:val="BodyText"/>
              <w:ind w:left="0"/>
              <w:rPr>
                <w:rFonts w:cs="Times New Roman"/>
              </w:rPr>
            </w:pPr>
            <w:r w:rsidRPr="00EF1DBB">
              <w:rPr>
                <w:rFonts w:cs="Times New Roman"/>
              </w:rPr>
              <w:t>Reimbursable Expenses, Invoicing in accordance with Sections C, G and J of Contract</w:t>
            </w:r>
          </w:p>
        </w:tc>
        <w:tc>
          <w:tcPr>
            <w:tcW w:w="1170" w:type="dxa"/>
            <w:vAlign w:val="center"/>
          </w:tcPr>
          <w:p w14:paraId="6E8AFB2F" w14:textId="4863AC4A" w:rsidR="00110767" w:rsidRPr="00EF1DBB" w:rsidRDefault="00110767" w:rsidP="00EF1DBB">
            <w:pPr>
              <w:pStyle w:val="BodyText"/>
              <w:ind w:left="0"/>
              <w:rPr>
                <w:rFonts w:cs="Times New Roman"/>
              </w:rPr>
            </w:pPr>
            <w:r w:rsidRPr="00EF1DBB">
              <w:rPr>
                <w:rFonts w:cs="Times New Roman"/>
              </w:rPr>
              <w:t>3/1/2024</w:t>
            </w:r>
          </w:p>
        </w:tc>
        <w:tc>
          <w:tcPr>
            <w:tcW w:w="1170" w:type="dxa"/>
            <w:vAlign w:val="center"/>
          </w:tcPr>
          <w:p w14:paraId="64D33E52" w14:textId="42FA8CE2" w:rsidR="00110767" w:rsidRPr="00EF1DBB" w:rsidRDefault="00110767" w:rsidP="00EF1DBB">
            <w:pPr>
              <w:pStyle w:val="BodyText"/>
              <w:ind w:left="0"/>
              <w:rPr>
                <w:rFonts w:cs="Times New Roman"/>
              </w:rPr>
            </w:pPr>
            <w:r w:rsidRPr="00EF1DBB">
              <w:rPr>
                <w:rFonts w:cs="Times New Roman"/>
              </w:rPr>
              <w:t>2/28/2025</w:t>
            </w:r>
          </w:p>
        </w:tc>
        <w:tc>
          <w:tcPr>
            <w:tcW w:w="720" w:type="dxa"/>
            <w:vAlign w:val="center"/>
          </w:tcPr>
          <w:p w14:paraId="170AC08F" w14:textId="77777777" w:rsidR="00110767" w:rsidRPr="00EF1DBB" w:rsidRDefault="00110767" w:rsidP="00EF1DBB">
            <w:pPr>
              <w:pStyle w:val="BodyText"/>
              <w:ind w:left="0"/>
              <w:rPr>
                <w:rFonts w:cs="Times New Roman"/>
              </w:rPr>
            </w:pPr>
            <w:r w:rsidRPr="00EF1DBB">
              <w:rPr>
                <w:rFonts w:cs="Times New Roman"/>
              </w:rPr>
              <w:t>Lot</w:t>
            </w:r>
          </w:p>
        </w:tc>
        <w:tc>
          <w:tcPr>
            <w:tcW w:w="1890" w:type="dxa"/>
            <w:vAlign w:val="center"/>
          </w:tcPr>
          <w:p w14:paraId="1289EF97" w14:textId="6DDC0225" w:rsidR="00110767" w:rsidRPr="00EF1DBB" w:rsidRDefault="002437BD" w:rsidP="005957FB">
            <w:pPr>
              <w:pStyle w:val="BodyText"/>
              <w:ind w:left="0"/>
              <w:jc w:val="right"/>
              <w:rPr>
                <w:rFonts w:cs="Times New Roman"/>
              </w:rPr>
            </w:pPr>
            <w:r>
              <w:rPr>
                <w:rFonts w:cs="Times New Roman"/>
              </w:rPr>
              <w:t xml:space="preserve">$ </w:t>
            </w:r>
            <w:del w:id="37" w:author="Martha Averso" w:date="2020-02-05T13:26:00Z">
              <w:r w:rsidDel="00FC20A2">
                <w:rPr>
                  <w:rFonts w:cs="Times New Roman"/>
                </w:rPr>
                <w:delText>489,863.00</w:delText>
              </w:r>
            </w:del>
            <w:ins w:id="38" w:author="Martha Averso" w:date="2020-02-05T13:26:00Z">
              <w:r w:rsidR="00FC20A2">
                <w:rPr>
                  <w:rFonts w:cs="Times New Roman"/>
                </w:rPr>
                <w:t>491,696.00</w:t>
              </w:r>
            </w:ins>
          </w:p>
        </w:tc>
      </w:tr>
      <w:tr w:rsidR="00110767" w14:paraId="02110123" w14:textId="77777777" w:rsidTr="005957FB">
        <w:trPr>
          <w:cantSplit/>
        </w:trPr>
        <w:tc>
          <w:tcPr>
            <w:tcW w:w="877" w:type="dxa"/>
            <w:vAlign w:val="center"/>
          </w:tcPr>
          <w:p w14:paraId="6AD331CA" w14:textId="77777777" w:rsidR="00110767" w:rsidRPr="00EF1DBB" w:rsidRDefault="00110767" w:rsidP="008C773B">
            <w:pPr>
              <w:pStyle w:val="BodyText"/>
              <w:ind w:left="0"/>
              <w:jc w:val="center"/>
              <w:rPr>
                <w:rFonts w:cs="Times New Roman"/>
              </w:rPr>
            </w:pPr>
            <w:r w:rsidRPr="00EF1DBB">
              <w:rPr>
                <w:rFonts w:cs="Times New Roman"/>
              </w:rPr>
              <w:t>3011</w:t>
            </w:r>
          </w:p>
        </w:tc>
        <w:tc>
          <w:tcPr>
            <w:tcW w:w="3870" w:type="dxa"/>
            <w:vAlign w:val="center"/>
          </w:tcPr>
          <w:p w14:paraId="432A010D" w14:textId="77777777" w:rsidR="00110767" w:rsidRPr="00EF1DBB" w:rsidRDefault="00110767" w:rsidP="00EF1DBB">
            <w:pPr>
              <w:pStyle w:val="BodyText"/>
              <w:ind w:left="0"/>
              <w:rPr>
                <w:rFonts w:cs="Times New Roman"/>
              </w:rPr>
            </w:pPr>
            <w:r w:rsidRPr="00EF1DBB">
              <w:rPr>
                <w:rFonts w:cs="Times New Roman"/>
              </w:rPr>
              <w:t>Optional Item:  Labor Hour Pool</w:t>
            </w:r>
          </w:p>
        </w:tc>
        <w:tc>
          <w:tcPr>
            <w:tcW w:w="1170" w:type="dxa"/>
            <w:vAlign w:val="center"/>
          </w:tcPr>
          <w:p w14:paraId="3D773480" w14:textId="70AEDBF8" w:rsidR="00110767" w:rsidRPr="00EF1DBB" w:rsidRDefault="00110767" w:rsidP="00EF1DBB">
            <w:pPr>
              <w:pStyle w:val="BodyText"/>
              <w:ind w:left="0"/>
              <w:rPr>
                <w:rFonts w:cs="Times New Roman"/>
              </w:rPr>
            </w:pPr>
            <w:r w:rsidRPr="00EF1DBB">
              <w:rPr>
                <w:rFonts w:cs="Times New Roman"/>
              </w:rPr>
              <w:t>3/1/2024</w:t>
            </w:r>
          </w:p>
        </w:tc>
        <w:tc>
          <w:tcPr>
            <w:tcW w:w="1170" w:type="dxa"/>
            <w:vAlign w:val="center"/>
          </w:tcPr>
          <w:p w14:paraId="2125F81B" w14:textId="5FD20078" w:rsidR="00110767" w:rsidRPr="00EF1DBB" w:rsidRDefault="00110767" w:rsidP="00EF1DBB">
            <w:pPr>
              <w:pStyle w:val="BodyText"/>
              <w:ind w:left="0"/>
              <w:rPr>
                <w:rFonts w:cs="Times New Roman"/>
              </w:rPr>
            </w:pPr>
            <w:r w:rsidRPr="00EF1DBB">
              <w:rPr>
                <w:rFonts w:cs="Times New Roman"/>
              </w:rPr>
              <w:t>2/28/2025</w:t>
            </w:r>
          </w:p>
        </w:tc>
        <w:tc>
          <w:tcPr>
            <w:tcW w:w="720" w:type="dxa"/>
            <w:vAlign w:val="center"/>
          </w:tcPr>
          <w:p w14:paraId="48ABE2F9" w14:textId="77777777" w:rsidR="00110767" w:rsidRPr="00EF1DBB" w:rsidRDefault="00110767" w:rsidP="00EF1DBB">
            <w:pPr>
              <w:pStyle w:val="BodyText"/>
              <w:ind w:left="0"/>
              <w:rPr>
                <w:rFonts w:cs="Times New Roman"/>
              </w:rPr>
            </w:pPr>
            <w:r w:rsidRPr="00EF1DBB">
              <w:rPr>
                <w:rFonts w:cs="Times New Roman"/>
              </w:rPr>
              <w:t>Lot</w:t>
            </w:r>
          </w:p>
        </w:tc>
        <w:tc>
          <w:tcPr>
            <w:tcW w:w="1890" w:type="dxa"/>
            <w:vAlign w:val="center"/>
          </w:tcPr>
          <w:p w14:paraId="052F4905" w14:textId="141C1934" w:rsidR="00110767" w:rsidRPr="00EF1DBB" w:rsidRDefault="00110767" w:rsidP="005957FB">
            <w:pPr>
              <w:pStyle w:val="BodyText"/>
              <w:ind w:left="0"/>
              <w:jc w:val="right"/>
              <w:rPr>
                <w:rFonts w:cs="Times New Roman"/>
                <w:color w:val="FFFFFF"/>
              </w:rPr>
            </w:pPr>
            <w:r w:rsidRPr="00EF1DBB">
              <w:rPr>
                <w:rFonts w:cs="Times New Roman"/>
                <w:color w:val="000000" w:themeColor="text1"/>
              </w:rPr>
              <w:t>$250,000.00</w:t>
            </w:r>
          </w:p>
        </w:tc>
      </w:tr>
      <w:tr w:rsidR="00110767" w:rsidRPr="00935DC0" w14:paraId="6F03C5E7" w14:textId="77777777" w:rsidTr="002437BD">
        <w:trPr>
          <w:cantSplit/>
          <w:trHeight w:val="377"/>
        </w:trPr>
        <w:tc>
          <w:tcPr>
            <w:tcW w:w="7807" w:type="dxa"/>
            <w:gridSpan w:val="5"/>
            <w:vAlign w:val="center"/>
          </w:tcPr>
          <w:p w14:paraId="07E0ADDD" w14:textId="0CFD1AAD" w:rsidR="00110767" w:rsidRPr="00EF1DBB" w:rsidRDefault="00110767" w:rsidP="008C773B">
            <w:pPr>
              <w:pStyle w:val="BodyText"/>
              <w:spacing w:before="120" w:after="120"/>
              <w:ind w:left="0"/>
              <w:jc w:val="right"/>
              <w:rPr>
                <w:rFonts w:cs="Times New Roman"/>
                <w:b/>
              </w:rPr>
            </w:pPr>
            <w:r w:rsidRPr="00EF1DBB">
              <w:rPr>
                <w:rFonts w:cs="Times New Roman"/>
                <w:b/>
              </w:rPr>
              <w:t xml:space="preserve">Total Option </w:t>
            </w:r>
            <w:r w:rsidR="008C773B">
              <w:rPr>
                <w:rFonts w:cs="Times New Roman"/>
                <w:b/>
              </w:rPr>
              <w:t>Period</w:t>
            </w:r>
            <w:r w:rsidRPr="00EF1DBB">
              <w:rPr>
                <w:rFonts w:cs="Times New Roman"/>
                <w:b/>
              </w:rPr>
              <w:t xml:space="preserve"> 3</w:t>
            </w:r>
          </w:p>
        </w:tc>
        <w:tc>
          <w:tcPr>
            <w:tcW w:w="1890" w:type="dxa"/>
            <w:tcBorders>
              <w:bottom w:val="single" w:sz="12" w:space="0" w:color="auto"/>
            </w:tcBorders>
            <w:vAlign w:val="center"/>
          </w:tcPr>
          <w:p w14:paraId="76928BA2" w14:textId="4A6E469C" w:rsidR="00110767" w:rsidRPr="002437BD" w:rsidRDefault="002437BD" w:rsidP="005957FB">
            <w:pPr>
              <w:pStyle w:val="BodyText"/>
              <w:spacing w:before="120" w:after="120"/>
              <w:ind w:left="0"/>
              <w:jc w:val="right"/>
              <w:rPr>
                <w:rFonts w:cs="Times New Roman"/>
                <w:b/>
                <w:u w:val="single"/>
              </w:rPr>
            </w:pPr>
            <w:r>
              <w:rPr>
                <w:rFonts w:cs="Times New Roman"/>
                <w:b/>
              </w:rPr>
              <w:t xml:space="preserve">$ </w:t>
            </w:r>
            <w:del w:id="39" w:author="Martha Averso" w:date="2020-02-05T13:27:00Z">
              <w:r w:rsidDel="00FC20A2">
                <w:rPr>
                  <w:rFonts w:cs="Times New Roman"/>
                  <w:b/>
                  <w:u w:val="single"/>
                </w:rPr>
                <w:delText>2,887,450.75</w:delText>
              </w:r>
            </w:del>
            <w:ins w:id="40" w:author="Martha Averso" w:date="2020-02-05T13:27:00Z">
              <w:r w:rsidR="00FC20A2">
                <w:rPr>
                  <w:rFonts w:cs="Times New Roman"/>
                  <w:b/>
                  <w:u w:val="single"/>
                </w:rPr>
                <w:t>2,889,283.75</w:t>
              </w:r>
            </w:ins>
          </w:p>
        </w:tc>
      </w:tr>
      <w:tr w:rsidR="00EF1DBB" w:rsidRPr="00935DC0" w14:paraId="33C94653" w14:textId="77777777" w:rsidTr="002437BD">
        <w:trPr>
          <w:cantSplit/>
          <w:trHeight w:val="377"/>
        </w:trPr>
        <w:tc>
          <w:tcPr>
            <w:tcW w:w="7807" w:type="dxa"/>
            <w:gridSpan w:val="5"/>
            <w:tcBorders>
              <w:right w:val="single" w:sz="12" w:space="0" w:color="auto"/>
            </w:tcBorders>
            <w:vAlign w:val="center"/>
          </w:tcPr>
          <w:p w14:paraId="20DD8166" w14:textId="3728BEB2" w:rsidR="00EF1DBB" w:rsidRPr="00EF1DBB" w:rsidRDefault="00EF1DBB" w:rsidP="008C773B">
            <w:pPr>
              <w:pStyle w:val="BodyText"/>
              <w:spacing w:before="120" w:after="120"/>
              <w:ind w:left="0"/>
              <w:jc w:val="right"/>
              <w:rPr>
                <w:rFonts w:cs="Times New Roman"/>
                <w:b/>
              </w:rPr>
            </w:pPr>
            <w:r w:rsidRPr="00EF1DBB">
              <w:rPr>
                <w:rFonts w:cs="Times New Roman"/>
                <w:b/>
                <w:bCs/>
              </w:rPr>
              <w:t>Total Price – Two Year Base &amp; Three (1-Year) Options</w:t>
            </w:r>
          </w:p>
        </w:tc>
        <w:tc>
          <w:tcPr>
            <w:tcW w:w="1890" w:type="dxa"/>
            <w:tcBorders>
              <w:top w:val="single" w:sz="12" w:space="0" w:color="auto"/>
              <w:left w:val="single" w:sz="12" w:space="0" w:color="auto"/>
              <w:bottom w:val="single" w:sz="12" w:space="0" w:color="auto"/>
              <w:right w:val="single" w:sz="12" w:space="0" w:color="auto"/>
            </w:tcBorders>
            <w:vAlign w:val="center"/>
          </w:tcPr>
          <w:p w14:paraId="6CB9ED16" w14:textId="591417D9" w:rsidR="00EF1DBB" w:rsidRPr="002437BD" w:rsidRDefault="002437BD" w:rsidP="002437BD">
            <w:pPr>
              <w:pStyle w:val="BodyText"/>
              <w:spacing w:before="120" w:after="120"/>
              <w:ind w:left="0"/>
              <w:jc w:val="right"/>
              <w:rPr>
                <w:rFonts w:cs="Times New Roman"/>
                <w:b/>
                <w:u w:val="single"/>
              </w:rPr>
            </w:pPr>
            <w:r>
              <w:rPr>
                <w:rFonts w:cs="Times New Roman"/>
                <w:b/>
              </w:rPr>
              <w:t xml:space="preserve">$ </w:t>
            </w:r>
            <w:del w:id="41" w:author="Martha Averso" w:date="2020-02-05T13:27:00Z">
              <w:r w:rsidR="001638DF" w:rsidRPr="001638DF" w:rsidDel="00FC20A2">
                <w:rPr>
                  <w:rFonts w:cs="Times New Roman"/>
                  <w:b/>
                  <w:u w:val="single"/>
                </w:rPr>
                <w:delText>14,872,890.45</w:delText>
              </w:r>
            </w:del>
            <w:ins w:id="42" w:author="Martha Averso" w:date="2020-02-05T13:27:00Z">
              <w:r w:rsidR="00FC20A2">
                <w:rPr>
                  <w:rFonts w:cs="Times New Roman"/>
                  <w:b/>
                  <w:u w:val="single"/>
                </w:rPr>
                <w:t>14,910,</w:t>
              </w:r>
            </w:ins>
            <w:ins w:id="43" w:author="Martha Averso" w:date="2020-02-05T13:28:00Z">
              <w:r w:rsidR="00FC20A2">
                <w:rPr>
                  <w:rFonts w:cs="Times New Roman"/>
                  <w:b/>
                  <w:u w:val="single"/>
                </w:rPr>
                <w:t>5</w:t>
              </w:r>
            </w:ins>
            <w:ins w:id="44" w:author="Martha Averso" w:date="2020-02-05T13:27:00Z">
              <w:r w:rsidR="00FC20A2">
                <w:rPr>
                  <w:rFonts w:cs="Times New Roman"/>
                  <w:b/>
                  <w:u w:val="single"/>
                </w:rPr>
                <w:t>89.</w:t>
              </w:r>
            </w:ins>
            <w:ins w:id="45" w:author="Martha Averso" w:date="2020-02-05T13:28:00Z">
              <w:r w:rsidR="00FC20A2">
                <w:rPr>
                  <w:rFonts w:cs="Times New Roman"/>
                  <w:b/>
                  <w:u w:val="single"/>
                </w:rPr>
                <w:t>99</w:t>
              </w:r>
            </w:ins>
          </w:p>
        </w:tc>
      </w:tr>
    </w:tbl>
    <w:p w14:paraId="6BD313AC" w14:textId="77777777" w:rsidR="00634E7C" w:rsidRPr="00AE473C" w:rsidRDefault="00634E7C" w:rsidP="00A723D3">
      <w:pPr>
        <w:pStyle w:val="BodyText"/>
        <w:widowControl/>
        <w:spacing w:after="120"/>
        <w:ind w:left="187" w:right="403"/>
        <w:rPr>
          <w:rFonts w:asciiTheme="minorHAnsi" w:hAnsiTheme="minorHAnsi"/>
          <w:sz w:val="24"/>
          <w:szCs w:val="24"/>
        </w:rPr>
      </w:pPr>
    </w:p>
    <w:p w14:paraId="1BA68F6B" w14:textId="77777777" w:rsidR="00155FF6" w:rsidRPr="00F64339" w:rsidRDefault="00160374" w:rsidP="00160374">
      <w:pPr>
        <w:pStyle w:val="BodyText"/>
        <w:widowControl/>
        <w:ind w:left="180" w:right="655"/>
        <w:rPr>
          <w:b/>
        </w:rPr>
      </w:pPr>
      <w:r w:rsidRPr="00042318">
        <w:rPr>
          <w:rFonts w:cs="Times New Roman"/>
          <w:b/>
          <w:sz w:val="24"/>
          <w:szCs w:val="24"/>
        </w:rPr>
        <w:t>B</w:t>
      </w:r>
      <w:r w:rsidRPr="00F64339">
        <w:rPr>
          <w:b/>
        </w:rPr>
        <w:t>.5</w:t>
      </w:r>
      <w:r w:rsidRPr="00F64339">
        <w:rPr>
          <w:b/>
        </w:rPr>
        <w:tab/>
        <w:t>B</w:t>
      </w:r>
      <w:r w:rsidR="00155FF6" w:rsidRPr="00F64339">
        <w:rPr>
          <w:b/>
        </w:rPr>
        <w:t>asis of Compensation</w:t>
      </w:r>
    </w:p>
    <w:p w14:paraId="5FD8BEEE" w14:textId="77777777" w:rsidR="00155FF6" w:rsidRPr="00F64339" w:rsidRDefault="00155FF6" w:rsidP="001758CE">
      <w:pPr>
        <w:pStyle w:val="BodyText"/>
        <w:widowControl/>
        <w:tabs>
          <w:tab w:val="left" w:pos="1179"/>
        </w:tabs>
        <w:ind w:left="187" w:right="655"/>
      </w:pPr>
    </w:p>
    <w:p w14:paraId="1921A01B" w14:textId="77777777" w:rsidR="003335D1" w:rsidRPr="00F64339" w:rsidRDefault="009E6B94" w:rsidP="001758CE">
      <w:pPr>
        <w:pStyle w:val="BodyText"/>
        <w:widowControl/>
        <w:ind w:left="187" w:right="655"/>
      </w:pPr>
      <w:r w:rsidRPr="00F64339">
        <w:rPr>
          <w:b/>
        </w:rPr>
        <w:t>B.5.1</w:t>
      </w:r>
      <w:r w:rsidR="00A234A3" w:rsidRPr="00F64339">
        <w:rPr>
          <w:b/>
        </w:rPr>
        <w:t>.</w:t>
      </w:r>
      <w:r w:rsidR="00A234A3" w:rsidRPr="00F64339">
        <w:t xml:space="preserve"> </w:t>
      </w:r>
      <w:r w:rsidR="003335D1" w:rsidRPr="00F64339">
        <w:t>Guaranteed Maximum Price</w:t>
      </w:r>
    </w:p>
    <w:p w14:paraId="3A07F803" w14:textId="77777777" w:rsidR="003335D1" w:rsidRPr="00F64339" w:rsidRDefault="003335D1" w:rsidP="001758CE">
      <w:pPr>
        <w:pStyle w:val="BodyText"/>
        <w:widowControl/>
        <w:tabs>
          <w:tab w:val="left" w:pos="1179"/>
        </w:tabs>
        <w:ind w:left="187" w:right="655"/>
      </w:pPr>
    </w:p>
    <w:p w14:paraId="5EC25A83" w14:textId="230A82AA" w:rsidR="00155FF6" w:rsidRPr="00F64339" w:rsidRDefault="00155FF6" w:rsidP="00F64339">
      <w:pPr>
        <w:pStyle w:val="BodyText"/>
        <w:widowControl/>
        <w:ind w:left="187" w:right="-14"/>
      </w:pPr>
      <w:r w:rsidRPr="00F64339">
        <w:t>Compensation for Consultant’s services is an overall total guaranteed maximum price of</w:t>
      </w:r>
      <w:r w:rsidR="0030379E" w:rsidRPr="00F64339">
        <w:t xml:space="preserve"> </w:t>
      </w:r>
      <w:r w:rsidRPr="00F64339">
        <w:t xml:space="preserve"> </w:t>
      </w:r>
      <w:del w:id="46" w:author="Martha Averso" w:date="2020-02-05T13:33:00Z">
        <w:r w:rsidRPr="00F64339" w:rsidDel="00D03F61">
          <w:delText xml:space="preserve">Each of the </w:delText>
        </w:r>
      </w:del>
      <w:r w:rsidR="006D52C6">
        <w:t>$14,</w:t>
      </w:r>
      <w:del w:id="47" w:author="Martha Averso" w:date="2020-02-05T13:33:00Z">
        <w:r w:rsidR="006D52C6" w:rsidDel="00D03F61">
          <w:delText>363,769.08</w:delText>
        </w:r>
      </w:del>
      <w:ins w:id="48" w:author="Martha Averso" w:date="2020-02-05T13:33:00Z">
        <w:r w:rsidR="00D03F61">
          <w:t>910,589.99</w:t>
        </w:r>
      </w:ins>
      <w:ins w:id="49" w:author="Martha Averso" w:date="2020-02-05T13:34:00Z">
        <w:r w:rsidR="00D03F61">
          <w:t>.</w:t>
        </w:r>
      </w:ins>
      <w:r w:rsidR="006D52C6">
        <w:t xml:space="preserve"> </w:t>
      </w:r>
      <w:r w:rsidRPr="00F64339">
        <w:t>CLINs</w:t>
      </w:r>
      <w:r w:rsidR="0030379E" w:rsidRPr="00F64339">
        <w:t>,</w:t>
      </w:r>
      <w:r w:rsidRPr="00F64339">
        <w:t xml:space="preserve"> </w:t>
      </w:r>
      <w:r w:rsidR="003E1DAB" w:rsidRPr="00F64339">
        <w:t xml:space="preserve">0001 through </w:t>
      </w:r>
      <w:r w:rsidR="00E255D7" w:rsidRPr="00042318">
        <w:rPr>
          <w:rFonts w:cs="Times New Roman"/>
        </w:rPr>
        <w:t>3</w:t>
      </w:r>
      <w:r w:rsidR="00C871AC" w:rsidRPr="00042318">
        <w:rPr>
          <w:rFonts w:cs="Times New Roman"/>
        </w:rPr>
        <w:t>0</w:t>
      </w:r>
      <w:r w:rsidR="00B26D76">
        <w:rPr>
          <w:rFonts w:cs="Times New Roman"/>
        </w:rPr>
        <w:t>1</w:t>
      </w:r>
      <w:r w:rsidR="002B3B78">
        <w:rPr>
          <w:rFonts w:cs="Times New Roman"/>
        </w:rPr>
        <w:t>1</w:t>
      </w:r>
      <w:r w:rsidR="0030379E" w:rsidRPr="00F64339">
        <w:t>,</w:t>
      </w:r>
      <w:r w:rsidR="003E1DAB" w:rsidRPr="00F64339">
        <w:t xml:space="preserve"> </w:t>
      </w:r>
      <w:r w:rsidR="0030379E" w:rsidRPr="00F64339">
        <w:t xml:space="preserve">stated above in Section B.4 </w:t>
      </w:r>
      <w:r w:rsidR="006C2ED9" w:rsidRPr="00F64339">
        <w:t>are</w:t>
      </w:r>
      <w:r w:rsidRPr="00F64339">
        <w:t xml:space="preserve"> separate individual </w:t>
      </w:r>
      <w:r w:rsidR="006C2ED9" w:rsidRPr="00F64339">
        <w:t xml:space="preserve">guaranteed </w:t>
      </w:r>
      <w:r w:rsidRPr="00F64339">
        <w:t>maximum prices. Absent an amendment to the Contract</w:t>
      </w:r>
      <w:r w:rsidR="002D2FDA" w:rsidRPr="00F64339">
        <w:t xml:space="preserve"> </w:t>
      </w:r>
      <w:r w:rsidRPr="00F64339">
        <w:t>overall</w:t>
      </w:r>
      <w:r w:rsidR="002D2FDA" w:rsidRPr="00F64339">
        <w:t>,</w:t>
      </w:r>
      <w:r w:rsidRPr="00F64339">
        <w:t xml:space="preserve"> each separate individual guaranteed maximum price amount stated for compensation shall not be exceeded.</w:t>
      </w:r>
      <w:r w:rsidR="006D52C6">
        <w:t xml:space="preserve"> </w:t>
      </w:r>
      <w:r w:rsidRPr="00F64339">
        <w:t xml:space="preserve">If any of them are exceeded, the District shall have no liability or responsibility for paying any amount of </w:t>
      </w:r>
      <w:r w:rsidRPr="004811C8">
        <w:t>such excess</w:t>
      </w:r>
      <w:r w:rsidRPr="00F64339">
        <w:t>, which will be at Consultant’s own cost and expense.</w:t>
      </w:r>
      <w:r w:rsidR="003335D1" w:rsidRPr="00F64339">
        <w:t xml:space="preserve"> Any savings s</w:t>
      </w:r>
      <w:r w:rsidR="0030379E" w:rsidRPr="00F64339">
        <w:t xml:space="preserve">hall accrue 100% to </w:t>
      </w:r>
      <w:r w:rsidR="006C2ED9" w:rsidRPr="00F64339">
        <w:t>the District.</w:t>
      </w:r>
    </w:p>
    <w:p w14:paraId="6117421B" w14:textId="77777777" w:rsidR="003335D1" w:rsidRPr="00F64339" w:rsidRDefault="003335D1" w:rsidP="0079270D">
      <w:pPr>
        <w:pStyle w:val="BodyText"/>
        <w:widowControl/>
        <w:tabs>
          <w:tab w:val="left" w:pos="1179"/>
        </w:tabs>
        <w:spacing w:line="276" w:lineRule="auto"/>
        <w:ind w:left="180" w:right="-14"/>
      </w:pPr>
    </w:p>
    <w:p w14:paraId="545002F0" w14:textId="77777777" w:rsidR="003335D1" w:rsidRPr="00F64339" w:rsidRDefault="009E6B94" w:rsidP="001758CE">
      <w:pPr>
        <w:pStyle w:val="BodyText"/>
        <w:widowControl/>
        <w:ind w:left="187" w:right="-14"/>
      </w:pPr>
      <w:r w:rsidRPr="00F64339">
        <w:rPr>
          <w:b/>
        </w:rPr>
        <w:t>B.5.2</w:t>
      </w:r>
      <w:r w:rsidR="00A234A3" w:rsidRPr="00F64339">
        <w:rPr>
          <w:b/>
        </w:rPr>
        <w:t>.</w:t>
      </w:r>
      <w:r w:rsidR="00A234A3" w:rsidRPr="00F64339">
        <w:t xml:space="preserve"> </w:t>
      </w:r>
      <w:r w:rsidR="003335D1" w:rsidRPr="00F64339">
        <w:t xml:space="preserve">Compensation, except for reimbursable expenses, shall be based on the actual </w:t>
      </w:r>
      <w:r w:rsidR="00A77A90" w:rsidRPr="00F64339">
        <w:t xml:space="preserve">individual </w:t>
      </w:r>
      <w:r w:rsidR="003335D1" w:rsidRPr="00F64339">
        <w:t xml:space="preserve">hourly rate and actual hours worked by the employee excluding travel time. </w:t>
      </w:r>
      <w:r w:rsidR="00A77A90" w:rsidRPr="00F64339">
        <w:t>Individual h</w:t>
      </w:r>
      <w:r w:rsidR="003335D1" w:rsidRPr="00F64339">
        <w:t xml:space="preserve">ourly rates shall not exceed those set forth in Attachment </w:t>
      </w:r>
      <w:r w:rsidR="003F6FA0" w:rsidRPr="00F64339">
        <w:t>J.</w:t>
      </w:r>
      <w:del w:id="50" w:author="Averso, Martha J." w:date="2020-02-05T18:05:00Z">
        <w:r w:rsidR="003F6FA0" w:rsidRPr="00F64339" w:rsidDel="004A74F5">
          <w:delText>1</w:delText>
        </w:r>
      </w:del>
      <w:r w:rsidR="00C633E3" w:rsidRPr="00F64339">
        <w:t>5</w:t>
      </w:r>
      <w:r w:rsidR="003335D1" w:rsidRPr="00F64339">
        <w:t xml:space="preserve"> hereto and including the spreads</w:t>
      </w:r>
      <w:r w:rsidR="003F6FA0" w:rsidRPr="00F64339">
        <w:t>heet attached to Attachment J.</w:t>
      </w:r>
      <w:del w:id="51" w:author="Averso, Martha J." w:date="2020-02-05T18:05:00Z">
        <w:r w:rsidR="003F6FA0" w:rsidRPr="00F64339" w:rsidDel="004A74F5">
          <w:delText>1</w:delText>
        </w:r>
      </w:del>
      <w:r w:rsidR="00C633E3" w:rsidRPr="00F64339">
        <w:t>5</w:t>
      </w:r>
      <w:r w:rsidR="003335D1" w:rsidRPr="00F64339">
        <w:t>, subject to the limitations and qualifications set forth in Section G, and potentially subject to an annual escalation factor as defined in Section G</w:t>
      </w:r>
      <w:r w:rsidR="00A373F8" w:rsidRPr="00F64339">
        <w:t xml:space="preserve">. </w:t>
      </w:r>
    </w:p>
    <w:p w14:paraId="1C8D9811" w14:textId="77777777" w:rsidR="003E1DAB" w:rsidRPr="00F64339" w:rsidRDefault="003E1DAB" w:rsidP="0079270D">
      <w:pPr>
        <w:pStyle w:val="BodyText"/>
        <w:widowControl/>
        <w:tabs>
          <w:tab w:val="left" w:pos="1179"/>
        </w:tabs>
        <w:spacing w:line="276" w:lineRule="auto"/>
        <w:ind w:left="180" w:right="-14"/>
      </w:pPr>
    </w:p>
    <w:p w14:paraId="7F0F86B5" w14:textId="77777777" w:rsidR="00332349" w:rsidRPr="00F64339" w:rsidRDefault="00332349" w:rsidP="001758CE">
      <w:pPr>
        <w:pStyle w:val="BodyText"/>
        <w:widowControl/>
        <w:tabs>
          <w:tab w:val="left" w:pos="1179"/>
        </w:tabs>
        <w:ind w:left="187" w:right="-14"/>
      </w:pPr>
      <w:r w:rsidRPr="00F64339">
        <w:lastRenderedPageBreak/>
        <w:t>Consultant’s guaranteed maximum price includes an overtime premium factor of 1</w:t>
      </w:r>
      <w:r w:rsidR="00E95730" w:rsidRPr="00F64339">
        <w:t>7.8</w:t>
      </w:r>
      <w:r w:rsidRPr="00F64339">
        <w:t>%. Overtime premiums will not be allowed for exempt service professionals. Authorized overtime shall be compensated at straight-time rates unless specially designated otherwise</w:t>
      </w:r>
      <w:r w:rsidR="003F6FA0" w:rsidRPr="00F64339">
        <w:t xml:space="preserve"> in the attached Attachment J.14</w:t>
      </w:r>
      <w:r w:rsidRPr="00F64339">
        <w:t>.</w:t>
      </w:r>
    </w:p>
    <w:p w14:paraId="11AFD959" w14:textId="77777777" w:rsidR="00332349" w:rsidRPr="00F64339" w:rsidRDefault="00332349" w:rsidP="001758CE">
      <w:pPr>
        <w:pStyle w:val="BodyText"/>
        <w:widowControl/>
        <w:tabs>
          <w:tab w:val="left" w:pos="1179"/>
        </w:tabs>
        <w:ind w:left="187" w:right="655"/>
      </w:pPr>
    </w:p>
    <w:p w14:paraId="2231EE18" w14:textId="77777777" w:rsidR="003E1DAB" w:rsidRPr="00F64339" w:rsidRDefault="009E6B94" w:rsidP="00F64339">
      <w:pPr>
        <w:pStyle w:val="BodyText"/>
        <w:keepNext/>
        <w:widowControl/>
        <w:spacing w:line="276" w:lineRule="auto"/>
        <w:ind w:left="187" w:right="648"/>
      </w:pPr>
      <w:r w:rsidRPr="00F64339">
        <w:rPr>
          <w:b/>
        </w:rPr>
        <w:t>B.5.3</w:t>
      </w:r>
      <w:r w:rsidR="00A234A3" w:rsidRPr="00F64339">
        <w:rPr>
          <w:b/>
        </w:rPr>
        <w:t>.</w:t>
      </w:r>
      <w:r w:rsidR="00A234A3" w:rsidRPr="00F64339">
        <w:t xml:space="preserve"> </w:t>
      </w:r>
      <w:proofErr w:type="gramStart"/>
      <w:r w:rsidR="003E1DAB" w:rsidRPr="00F64339">
        <w:t xml:space="preserve">Subcontract </w:t>
      </w:r>
      <w:r w:rsidR="00B1032C" w:rsidRPr="00F64339">
        <w:t xml:space="preserve"> and</w:t>
      </w:r>
      <w:proofErr w:type="gramEnd"/>
      <w:r w:rsidR="00B1032C" w:rsidRPr="00F64339">
        <w:t xml:space="preserve"> Reimbursable </w:t>
      </w:r>
      <w:r w:rsidR="003E1DAB" w:rsidRPr="00F64339">
        <w:t>Expense</w:t>
      </w:r>
      <w:r w:rsidR="00897154" w:rsidRPr="00F64339">
        <w:t>s</w:t>
      </w:r>
    </w:p>
    <w:p w14:paraId="7087E27C" w14:textId="77777777" w:rsidR="00B1032C" w:rsidRPr="00F64339" w:rsidRDefault="00B1032C" w:rsidP="00F64339">
      <w:pPr>
        <w:pStyle w:val="BodyText"/>
        <w:keepNext/>
        <w:widowControl/>
        <w:ind w:left="187" w:right="648"/>
      </w:pPr>
    </w:p>
    <w:p w14:paraId="2808B219" w14:textId="77777777" w:rsidR="003335D1" w:rsidRPr="00F64339" w:rsidDel="00BD7F80" w:rsidRDefault="003335D1" w:rsidP="00C4710E">
      <w:pPr>
        <w:widowControl/>
        <w:tabs>
          <w:tab w:val="left" w:pos="-3240"/>
        </w:tabs>
        <w:ind w:left="180"/>
        <w:rPr>
          <w:rFonts w:ascii="Times New Roman" w:hAnsi="Times New Roman"/>
        </w:rPr>
      </w:pPr>
      <w:r w:rsidRPr="00F64339" w:rsidDel="00BD7F80">
        <w:rPr>
          <w:rFonts w:ascii="Times New Roman" w:hAnsi="Times New Roman"/>
        </w:rPr>
        <w:t xml:space="preserve">The overall </w:t>
      </w:r>
      <w:r w:rsidR="00705FB7" w:rsidRPr="00F64339" w:rsidDel="00BD7F80">
        <w:rPr>
          <w:rFonts w:ascii="Times New Roman" w:hAnsi="Times New Roman"/>
        </w:rPr>
        <w:t xml:space="preserve">guaranteed </w:t>
      </w:r>
      <w:r w:rsidRPr="00F64339" w:rsidDel="00BD7F80">
        <w:rPr>
          <w:rFonts w:ascii="Times New Roman" w:hAnsi="Times New Roman"/>
        </w:rPr>
        <w:t>maximum price amount includes the following amount</w:t>
      </w:r>
      <w:r w:rsidR="00897154" w:rsidRPr="00F64339">
        <w:rPr>
          <w:rFonts w:ascii="Times New Roman" w:hAnsi="Times New Roman"/>
        </w:rPr>
        <w:t xml:space="preserve"> for </w:t>
      </w:r>
      <w:r w:rsidR="00B1032C" w:rsidRPr="00F64339">
        <w:rPr>
          <w:rFonts w:ascii="Times New Roman" w:hAnsi="Times New Roman"/>
        </w:rPr>
        <w:t xml:space="preserve">Base Period </w:t>
      </w:r>
      <w:r w:rsidR="00897154" w:rsidRPr="00F64339">
        <w:rPr>
          <w:rFonts w:ascii="Times New Roman" w:hAnsi="Times New Roman"/>
        </w:rPr>
        <w:t>Subcontract</w:t>
      </w:r>
      <w:r w:rsidR="00B1032C" w:rsidRPr="00F64339">
        <w:rPr>
          <w:rFonts w:ascii="Times New Roman" w:hAnsi="Times New Roman"/>
        </w:rPr>
        <w:t>s each of which shall be a separate individual</w:t>
      </w:r>
      <w:r w:rsidRPr="00F64339" w:rsidDel="00BD7F80">
        <w:rPr>
          <w:rFonts w:ascii="Times New Roman" w:hAnsi="Times New Roman"/>
        </w:rPr>
        <w:t xml:space="preserve"> </w:t>
      </w:r>
      <w:r w:rsidR="00BF0E4E" w:rsidRPr="00F64339" w:rsidDel="00BD7F80">
        <w:rPr>
          <w:rFonts w:ascii="Times New Roman" w:hAnsi="Times New Roman"/>
        </w:rPr>
        <w:t xml:space="preserve">guaranteed </w:t>
      </w:r>
      <w:r w:rsidRPr="00F64339" w:rsidDel="00BD7F80">
        <w:rPr>
          <w:rFonts w:ascii="Times New Roman" w:hAnsi="Times New Roman"/>
        </w:rPr>
        <w:t xml:space="preserve">maximum </w:t>
      </w:r>
      <w:r w:rsidR="00B1032C" w:rsidRPr="00F64339">
        <w:rPr>
          <w:rFonts w:ascii="Times New Roman" w:hAnsi="Times New Roman"/>
        </w:rPr>
        <w:t xml:space="preserve">ceiling </w:t>
      </w:r>
      <w:r w:rsidRPr="00F64339" w:rsidDel="00BD7F80">
        <w:rPr>
          <w:rFonts w:ascii="Times New Roman" w:hAnsi="Times New Roman"/>
        </w:rPr>
        <w:t>amount</w:t>
      </w:r>
      <w:r w:rsidR="00B1032C" w:rsidRPr="00F64339">
        <w:rPr>
          <w:rFonts w:ascii="Times New Roman" w:hAnsi="Times New Roman"/>
        </w:rPr>
        <w:t xml:space="preserve"> and includes subconsultant expenses</w:t>
      </w:r>
      <w:r w:rsidRPr="00F64339" w:rsidDel="00BD7F80">
        <w:rPr>
          <w:rFonts w:ascii="Times New Roman" w:hAnsi="Times New Roman"/>
        </w:rPr>
        <w:t>:</w:t>
      </w:r>
    </w:p>
    <w:p w14:paraId="70A53714" w14:textId="77777777" w:rsidR="00624617" w:rsidRPr="00F64339" w:rsidRDefault="00624617" w:rsidP="00C4710E">
      <w:pPr>
        <w:pStyle w:val="BodyText"/>
        <w:widowControl/>
        <w:tabs>
          <w:tab w:val="left" w:pos="1179"/>
          <w:tab w:val="right" w:pos="9360"/>
        </w:tabs>
        <w:ind w:left="360" w:right="-20"/>
        <w:jc w:val="both"/>
      </w:pPr>
    </w:p>
    <w:p w14:paraId="0D3EFDD8" w14:textId="3D77C6F4" w:rsidR="00101B06" w:rsidRPr="00F64339" w:rsidRDefault="00101B06" w:rsidP="0079270D">
      <w:pPr>
        <w:pStyle w:val="BodyText"/>
        <w:widowControl/>
        <w:tabs>
          <w:tab w:val="left" w:pos="1179"/>
          <w:tab w:val="right" w:pos="9360"/>
        </w:tabs>
        <w:spacing w:line="276" w:lineRule="auto"/>
        <w:ind w:left="360" w:right="-20"/>
        <w:jc w:val="both"/>
        <w:rPr>
          <w:u w:val="single"/>
        </w:rPr>
      </w:pPr>
      <w:r w:rsidRPr="00F64339">
        <w:rPr>
          <w:u w:val="single"/>
        </w:rPr>
        <w:t xml:space="preserve">Base </w:t>
      </w:r>
      <w:r w:rsidR="00AA4E1E">
        <w:rPr>
          <w:u w:val="single"/>
        </w:rPr>
        <w:t>Two-</w:t>
      </w:r>
      <w:r w:rsidR="00AA4E1E" w:rsidRPr="00F64339">
        <w:rPr>
          <w:u w:val="single"/>
        </w:rPr>
        <w:t>Year</w:t>
      </w:r>
      <w:r w:rsidR="00AA4E1E">
        <w:rPr>
          <w:u w:val="single"/>
        </w:rPr>
        <w:t xml:space="preserve"> </w:t>
      </w:r>
      <w:r w:rsidRPr="00F64339">
        <w:rPr>
          <w:u w:val="single"/>
        </w:rPr>
        <w:t xml:space="preserve">Period </w:t>
      </w:r>
      <w:r w:rsidR="00521E37" w:rsidRPr="00F64339">
        <w:rPr>
          <w:u w:val="single"/>
        </w:rPr>
        <w:t>(</w:t>
      </w:r>
      <w:del w:id="52" w:author="Martha Averso" w:date="2020-02-05T13:49:00Z">
        <w:r w:rsidR="00521E37" w:rsidRPr="00F64339" w:rsidDel="00590676">
          <w:rPr>
            <w:u w:val="single"/>
          </w:rPr>
          <w:delText>Task</w:delText>
        </w:r>
        <w:r w:rsidR="00C2556B" w:rsidRPr="00F64339" w:rsidDel="00590676">
          <w:rPr>
            <w:u w:val="single"/>
          </w:rPr>
          <w:delText xml:space="preserve"> Order</w:delText>
        </w:r>
        <w:r w:rsidR="00521E37" w:rsidRPr="00F64339" w:rsidDel="00590676">
          <w:rPr>
            <w:u w:val="single"/>
          </w:rPr>
          <w:delText xml:space="preserve"> </w:delText>
        </w:r>
        <w:r w:rsidR="00AA4E1E" w:rsidDel="00590676">
          <w:rPr>
            <w:u w:val="single"/>
          </w:rPr>
          <w:delText>1</w:delText>
        </w:r>
        <w:r w:rsidR="00EA3D15" w:rsidRPr="00F64339" w:rsidDel="00590676">
          <w:rPr>
            <w:u w:val="single"/>
          </w:rPr>
          <w:delText xml:space="preserve"> &amp;</w:delText>
        </w:r>
        <w:r w:rsidR="00521E37" w:rsidRPr="00F64339" w:rsidDel="00590676">
          <w:rPr>
            <w:u w:val="single"/>
          </w:rPr>
          <w:delText xml:space="preserve"> </w:delText>
        </w:r>
        <w:r w:rsidR="00AA4E1E" w:rsidDel="00590676">
          <w:rPr>
            <w:u w:val="single"/>
          </w:rPr>
          <w:delText>2</w:delText>
        </w:r>
      </w:del>
      <w:ins w:id="53" w:author="Martha Averso" w:date="2020-02-05T13:49:00Z">
        <w:r w:rsidR="00590676">
          <w:rPr>
            <w:u w:val="single"/>
          </w:rPr>
          <w:t>CLINS 0001 to 00</w:t>
        </w:r>
      </w:ins>
      <w:ins w:id="54" w:author="Martha Averso" w:date="2020-02-05T13:50:00Z">
        <w:r w:rsidR="00590676">
          <w:rPr>
            <w:u w:val="single"/>
          </w:rPr>
          <w:t>10</w:t>
        </w:r>
      </w:ins>
      <w:r w:rsidR="00521E37" w:rsidRPr="00F64339">
        <w:rPr>
          <w:u w:val="single"/>
        </w:rPr>
        <w:t>)</w:t>
      </w:r>
      <w:r w:rsidRPr="00F64339">
        <w:rPr>
          <w:u w:val="single"/>
        </w:rPr>
        <w:t>:</w:t>
      </w:r>
    </w:p>
    <w:p w14:paraId="449CF972" w14:textId="77777777" w:rsidR="00101B06" w:rsidRDefault="00101B06" w:rsidP="00C4710E">
      <w:pPr>
        <w:pStyle w:val="BodyText"/>
        <w:widowControl/>
        <w:tabs>
          <w:tab w:val="left" w:pos="1179"/>
          <w:tab w:val="right" w:pos="9360"/>
        </w:tabs>
        <w:ind w:left="360" w:right="-14"/>
        <w:jc w:val="both"/>
        <w:rPr>
          <w:u w:val="single"/>
        </w:rPr>
      </w:pPr>
    </w:p>
    <w:tbl>
      <w:tblPr>
        <w:tblStyle w:val="TableGrid"/>
        <w:tblW w:w="0" w:type="auto"/>
        <w:tblInd w:w="360" w:type="dxa"/>
        <w:tblBorders>
          <w:left w:val="none" w:sz="0" w:space="0" w:color="auto"/>
          <w:right w:val="none" w:sz="0" w:space="0" w:color="auto"/>
          <w:insideV w:val="none" w:sz="0" w:space="0" w:color="auto"/>
        </w:tblBorders>
        <w:tblLook w:val="04A0" w:firstRow="1" w:lastRow="0" w:firstColumn="1" w:lastColumn="0" w:noHBand="0" w:noVBand="1"/>
      </w:tblPr>
      <w:tblGrid>
        <w:gridCol w:w="6683"/>
        <w:gridCol w:w="356"/>
        <w:gridCol w:w="2141"/>
      </w:tblGrid>
      <w:tr w:rsidR="00AA4E1E" w14:paraId="19932656" w14:textId="77777777" w:rsidTr="000906C1">
        <w:tc>
          <w:tcPr>
            <w:tcW w:w="7285" w:type="dxa"/>
            <w:tcBorders>
              <w:top w:val="nil"/>
            </w:tcBorders>
          </w:tcPr>
          <w:p w14:paraId="5EB58249" w14:textId="3D327953" w:rsidR="00AA4E1E" w:rsidRPr="00AA4E1E" w:rsidRDefault="00AA4E1E" w:rsidP="00AA4E1E">
            <w:pPr>
              <w:pStyle w:val="BodyText"/>
              <w:widowControl/>
              <w:tabs>
                <w:tab w:val="left" w:pos="1179"/>
                <w:tab w:val="right" w:pos="9360"/>
              </w:tabs>
              <w:ind w:left="0" w:right="-14"/>
            </w:pPr>
            <w:r>
              <w:t>Subconsultant Timmons</w:t>
            </w:r>
          </w:p>
        </w:tc>
        <w:tc>
          <w:tcPr>
            <w:tcW w:w="360" w:type="dxa"/>
            <w:tcBorders>
              <w:top w:val="nil"/>
            </w:tcBorders>
          </w:tcPr>
          <w:p w14:paraId="74541F08" w14:textId="17772A48" w:rsidR="00AA4E1E" w:rsidRPr="00AA4E1E" w:rsidRDefault="00AA4E1E" w:rsidP="00C4710E">
            <w:pPr>
              <w:pStyle w:val="BodyText"/>
              <w:widowControl/>
              <w:tabs>
                <w:tab w:val="left" w:pos="1179"/>
                <w:tab w:val="right" w:pos="9360"/>
              </w:tabs>
              <w:ind w:left="0" w:right="-14"/>
              <w:jc w:val="both"/>
            </w:pPr>
            <w:r w:rsidRPr="00AA4E1E">
              <w:t>$</w:t>
            </w:r>
          </w:p>
        </w:tc>
        <w:tc>
          <w:tcPr>
            <w:tcW w:w="1525" w:type="dxa"/>
            <w:tcBorders>
              <w:top w:val="nil"/>
            </w:tcBorders>
          </w:tcPr>
          <w:p w14:paraId="5A37610D" w14:textId="238052F2" w:rsidR="00AA4E1E" w:rsidRPr="00466EB8" w:rsidRDefault="00466EB8" w:rsidP="00AA4E1E">
            <w:pPr>
              <w:pStyle w:val="BodyText"/>
              <w:widowControl/>
              <w:tabs>
                <w:tab w:val="left" w:pos="1179"/>
                <w:tab w:val="right" w:pos="9360"/>
              </w:tabs>
              <w:ind w:left="0" w:right="-14"/>
              <w:jc w:val="right"/>
            </w:pPr>
            <w:del w:id="55" w:author="Martha Averso" w:date="2020-02-05T13:40:00Z">
              <w:r w:rsidDel="00D03F61">
                <w:delText>0.00</w:delText>
              </w:r>
            </w:del>
            <w:ins w:id="56" w:author="Martha Averso" w:date="2020-02-05T13:40:00Z">
              <w:r w:rsidR="00D03F61">
                <w:t>16,</w:t>
              </w:r>
            </w:ins>
            <w:ins w:id="57" w:author="Martha Averso" w:date="2020-02-05T13:46:00Z">
              <w:r w:rsidR="00590676">
                <w:t>350.</w:t>
              </w:r>
            </w:ins>
          </w:p>
        </w:tc>
      </w:tr>
      <w:tr w:rsidR="00AA4E1E" w14:paraId="61FDFA5A" w14:textId="77777777" w:rsidTr="000906C1">
        <w:tc>
          <w:tcPr>
            <w:tcW w:w="7285" w:type="dxa"/>
          </w:tcPr>
          <w:p w14:paraId="2EC5EB64" w14:textId="2CDCC50A" w:rsidR="00AA4E1E" w:rsidRDefault="00AA4E1E" w:rsidP="00AA4E1E">
            <w:pPr>
              <w:pStyle w:val="BodyText"/>
              <w:widowControl/>
              <w:tabs>
                <w:tab w:val="left" w:pos="1179"/>
                <w:tab w:val="right" w:pos="9360"/>
              </w:tabs>
              <w:ind w:left="0" w:right="-14"/>
            </w:pPr>
            <w:r w:rsidRPr="00F64339">
              <w:t>Subconsultant</w:t>
            </w:r>
            <w:r>
              <w:t xml:space="preserve"> H</w:t>
            </w:r>
            <w:ins w:id="58" w:author="Martha Averso" w:date="2020-02-05T13:40:00Z">
              <w:r w:rsidR="00D03F61">
                <w:t>a</w:t>
              </w:r>
            </w:ins>
            <w:r>
              <w:t>yat Brown</w:t>
            </w:r>
          </w:p>
        </w:tc>
        <w:tc>
          <w:tcPr>
            <w:tcW w:w="360" w:type="dxa"/>
          </w:tcPr>
          <w:p w14:paraId="79E4329E" w14:textId="3E032786" w:rsidR="00AA4E1E" w:rsidRDefault="00AA4E1E" w:rsidP="00C4710E">
            <w:pPr>
              <w:pStyle w:val="BodyText"/>
              <w:widowControl/>
              <w:tabs>
                <w:tab w:val="left" w:pos="1179"/>
                <w:tab w:val="right" w:pos="9360"/>
              </w:tabs>
              <w:ind w:left="0" w:right="-14"/>
              <w:jc w:val="both"/>
              <w:rPr>
                <w:u w:val="single"/>
              </w:rPr>
            </w:pPr>
            <w:r w:rsidRPr="00AA4E1E">
              <w:t>$</w:t>
            </w:r>
          </w:p>
        </w:tc>
        <w:tc>
          <w:tcPr>
            <w:tcW w:w="1525" w:type="dxa"/>
          </w:tcPr>
          <w:p w14:paraId="4276C8B1" w14:textId="090E2D6D" w:rsidR="00AA4E1E" w:rsidRPr="00466EB8" w:rsidRDefault="00466EB8" w:rsidP="00AA4E1E">
            <w:pPr>
              <w:pStyle w:val="BodyText"/>
              <w:widowControl/>
              <w:tabs>
                <w:tab w:val="left" w:pos="1179"/>
                <w:tab w:val="right" w:pos="9360"/>
              </w:tabs>
              <w:ind w:left="0" w:right="-14"/>
              <w:jc w:val="right"/>
            </w:pPr>
            <w:del w:id="59" w:author="Martha Averso" w:date="2020-02-05T13:40:00Z">
              <w:r w:rsidDel="00D03F61">
                <w:delText>188,105</w:delText>
              </w:r>
            </w:del>
            <w:ins w:id="60" w:author="Martha Averso" w:date="2020-02-05T13:40:00Z">
              <w:r w:rsidR="00D03F61">
                <w:t>15</w:t>
              </w:r>
            </w:ins>
            <w:ins w:id="61" w:author="Martha Averso" w:date="2020-02-05T13:41:00Z">
              <w:r w:rsidR="00D03F61">
                <w:t>6,55</w:t>
              </w:r>
            </w:ins>
            <w:ins w:id="62" w:author="Martha Averso" w:date="2020-02-05T13:46:00Z">
              <w:r w:rsidR="00590676">
                <w:t>5.</w:t>
              </w:r>
            </w:ins>
            <w:del w:id="63" w:author="Martha Averso" w:date="2020-02-05T13:42:00Z">
              <w:r w:rsidDel="00D03F61">
                <w:delText>.00</w:delText>
              </w:r>
            </w:del>
          </w:p>
        </w:tc>
      </w:tr>
      <w:tr w:rsidR="00AA4E1E" w14:paraId="1406D47A" w14:textId="77777777" w:rsidTr="000906C1">
        <w:tc>
          <w:tcPr>
            <w:tcW w:w="7285" w:type="dxa"/>
          </w:tcPr>
          <w:p w14:paraId="2B05AA82" w14:textId="7DB7707A" w:rsidR="00AA4E1E" w:rsidRPr="00F64339" w:rsidRDefault="00AA4E1E" w:rsidP="00AA4E1E">
            <w:pPr>
              <w:pStyle w:val="BodyText"/>
              <w:widowControl/>
              <w:tabs>
                <w:tab w:val="left" w:pos="1179"/>
                <w:tab w:val="right" w:pos="9360"/>
              </w:tabs>
              <w:ind w:left="0" w:right="-14"/>
            </w:pPr>
            <w:r w:rsidRPr="00F64339">
              <w:t>Subconsultant</w:t>
            </w:r>
            <w:r>
              <w:t xml:space="preserve"> </w:t>
            </w:r>
            <w:proofErr w:type="spellStart"/>
            <w:r>
              <w:t>Delon</w:t>
            </w:r>
            <w:proofErr w:type="spellEnd"/>
            <w:r>
              <w:t xml:space="preserve"> Hampton</w:t>
            </w:r>
          </w:p>
        </w:tc>
        <w:tc>
          <w:tcPr>
            <w:tcW w:w="360" w:type="dxa"/>
          </w:tcPr>
          <w:p w14:paraId="136B1844" w14:textId="1A1027C2" w:rsidR="00AA4E1E" w:rsidRDefault="00AA4E1E" w:rsidP="00C4710E">
            <w:pPr>
              <w:pStyle w:val="BodyText"/>
              <w:widowControl/>
              <w:tabs>
                <w:tab w:val="left" w:pos="1179"/>
                <w:tab w:val="right" w:pos="9360"/>
              </w:tabs>
              <w:ind w:left="0" w:right="-14"/>
              <w:jc w:val="both"/>
              <w:rPr>
                <w:u w:val="single"/>
              </w:rPr>
            </w:pPr>
            <w:r w:rsidRPr="00AA4E1E">
              <w:t>$</w:t>
            </w:r>
          </w:p>
        </w:tc>
        <w:tc>
          <w:tcPr>
            <w:tcW w:w="1525" w:type="dxa"/>
          </w:tcPr>
          <w:p w14:paraId="0E8EB6C8" w14:textId="72371DAE" w:rsidR="00AA4E1E" w:rsidRPr="00466EB8" w:rsidRDefault="00466EB8" w:rsidP="00AA4E1E">
            <w:pPr>
              <w:pStyle w:val="BodyText"/>
              <w:widowControl/>
              <w:tabs>
                <w:tab w:val="left" w:pos="1179"/>
                <w:tab w:val="right" w:pos="9360"/>
              </w:tabs>
              <w:ind w:left="0" w:right="-14"/>
              <w:jc w:val="right"/>
            </w:pPr>
            <w:del w:id="64" w:author="Martha Averso" w:date="2020-02-05T13:41:00Z">
              <w:r w:rsidDel="00D03F61">
                <w:delText>341,995</w:delText>
              </w:r>
            </w:del>
            <w:ins w:id="65" w:author="Martha Averso" w:date="2020-02-05T13:41:00Z">
              <w:r w:rsidR="00D03F61">
                <w:t>909,504</w:t>
              </w:r>
            </w:ins>
            <w:r>
              <w:t>.</w:t>
            </w:r>
            <w:del w:id="66" w:author="Martha Averso" w:date="2020-02-05T13:42:00Z">
              <w:r w:rsidDel="00D03F61">
                <w:delText>00</w:delText>
              </w:r>
            </w:del>
          </w:p>
        </w:tc>
      </w:tr>
      <w:tr w:rsidR="00AA4E1E" w14:paraId="12DD9960" w14:textId="77777777" w:rsidTr="000906C1">
        <w:tc>
          <w:tcPr>
            <w:tcW w:w="7285" w:type="dxa"/>
          </w:tcPr>
          <w:p w14:paraId="761EDA20" w14:textId="0BB41B86" w:rsidR="00AA4E1E" w:rsidRPr="00F64339" w:rsidRDefault="00AA4E1E" w:rsidP="00AA4E1E">
            <w:pPr>
              <w:pStyle w:val="BodyText"/>
              <w:widowControl/>
              <w:tabs>
                <w:tab w:val="left" w:pos="1179"/>
                <w:tab w:val="right" w:pos="9360"/>
              </w:tabs>
              <w:ind w:left="0" w:right="-14"/>
            </w:pPr>
            <w:r w:rsidRPr="00F64339">
              <w:t>Subconsultant</w:t>
            </w:r>
            <w:r>
              <w:t xml:space="preserve"> </w:t>
            </w:r>
            <w:proofErr w:type="spellStart"/>
            <w:r>
              <w:t>Leuterio</w:t>
            </w:r>
            <w:proofErr w:type="spellEnd"/>
            <w:r>
              <w:t xml:space="preserve"> Thomas</w:t>
            </w:r>
          </w:p>
        </w:tc>
        <w:tc>
          <w:tcPr>
            <w:tcW w:w="360" w:type="dxa"/>
          </w:tcPr>
          <w:p w14:paraId="18A2E45B" w14:textId="78D1FC6A" w:rsidR="00AA4E1E" w:rsidRDefault="00AA4E1E" w:rsidP="00C4710E">
            <w:pPr>
              <w:pStyle w:val="BodyText"/>
              <w:widowControl/>
              <w:tabs>
                <w:tab w:val="left" w:pos="1179"/>
                <w:tab w:val="right" w:pos="9360"/>
              </w:tabs>
              <w:ind w:left="0" w:right="-14"/>
              <w:jc w:val="both"/>
              <w:rPr>
                <w:u w:val="single"/>
              </w:rPr>
            </w:pPr>
            <w:r w:rsidRPr="00AA4E1E">
              <w:t>$</w:t>
            </w:r>
          </w:p>
        </w:tc>
        <w:tc>
          <w:tcPr>
            <w:tcW w:w="1525" w:type="dxa"/>
          </w:tcPr>
          <w:p w14:paraId="3C1F2BBC" w14:textId="109A9928" w:rsidR="00AA4E1E" w:rsidRPr="00466EB8" w:rsidRDefault="00466EB8" w:rsidP="00AA4E1E">
            <w:pPr>
              <w:pStyle w:val="BodyText"/>
              <w:widowControl/>
              <w:tabs>
                <w:tab w:val="left" w:pos="1179"/>
                <w:tab w:val="right" w:pos="9360"/>
              </w:tabs>
              <w:ind w:left="0" w:right="-14"/>
              <w:jc w:val="right"/>
            </w:pPr>
            <w:del w:id="67" w:author="Martha Averso" w:date="2020-02-05T13:42:00Z">
              <w:r w:rsidDel="00D03F61">
                <w:delText>296,635.00</w:delText>
              </w:r>
            </w:del>
            <w:ins w:id="68" w:author="Martha Averso" w:date="2020-02-05T13:42:00Z">
              <w:r w:rsidR="00D03F61">
                <w:t>190,513.</w:t>
              </w:r>
            </w:ins>
          </w:p>
        </w:tc>
      </w:tr>
      <w:tr w:rsidR="00AA4E1E" w14:paraId="3E595847" w14:textId="77777777" w:rsidTr="000906C1">
        <w:tc>
          <w:tcPr>
            <w:tcW w:w="7285" w:type="dxa"/>
          </w:tcPr>
          <w:p w14:paraId="4D19C06A" w14:textId="7F73CF60" w:rsidR="00AA4E1E" w:rsidRPr="00F64339" w:rsidRDefault="00AA4E1E" w:rsidP="00AA4E1E">
            <w:pPr>
              <w:pStyle w:val="BodyText"/>
              <w:widowControl/>
              <w:tabs>
                <w:tab w:val="left" w:pos="1179"/>
                <w:tab w:val="right" w:pos="9360"/>
              </w:tabs>
              <w:ind w:left="0" w:right="-14"/>
            </w:pPr>
            <w:proofErr w:type="spellStart"/>
            <w:r w:rsidRPr="00F64339">
              <w:t>Subconsultant</w:t>
            </w:r>
            <w:r>
              <w:t>Volanno</w:t>
            </w:r>
            <w:proofErr w:type="spellEnd"/>
          </w:p>
        </w:tc>
        <w:tc>
          <w:tcPr>
            <w:tcW w:w="360" w:type="dxa"/>
          </w:tcPr>
          <w:p w14:paraId="6FF77959" w14:textId="2ACD5E87" w:rsidR="00AA4E1E" w:rsidRDefault="00AA4E1E" w:rsidP="00C4710E">
            <w:pPr>
              <w:pStyle w:val="BodyText"/>
              <w:widowControl/>
              <w:tabs>
                <w:tab w:val="left" w:pos="1179"/>
                <w:tab w:val="right" w:pos="9360"/>
              </w:tabs>
              <w:ind w:left="0" w:right="-14"/>
              <w:jc w:val="both"/>
              <w:rPr>
                <w:u w:val="single"/>
              </w:rPr>
            </w:pPr>
            <w:r w:rsidRPr="00AA4E1E">
              <w:t>$</w:t>
            </w:r>
          </w:p>
        </w:tc>
        <w:tc>
          <w:tcPr>
            <w:tcW w:w="1525" w:type="dxa"/>
          </w:tcPr>
          <w:p w14:paraId="03F7392E" w14:textId="009F1439" w:rsidR="00AA4E1E" w:rsidRPr="00466EB8" w:rsidRDefault="00466EB8" w:rsidP="00AA4E1E">
            <w:pPr>
              <w:pStyle w:val="BodyText"/>
              <w:widowControl/>
              <w:tabs>
                <w:tab w:val="left" w:pos="1179"/>
                <w:tab w:val="right" w:pos="9360"/>
              </w:tabs>
              <w:ind w:left="0" w:right="-14"/>
              <w:jc w:val="right"/>
            </w:pPr>
            <w:del w:id="69" w:author="Martha Averso" w:date="2020-02-05T13:42:00Z">
              <w:r w:rsidDel="00D03F61">
                <w:delText>0.00</w:delText>
              </w:r>
            </w:del>
            <w:ins w:id="70" w:author="Martha Averso" w:date="2020-02-05T13:42:00Z">
              <w:r w:rsidR="00D03F61">
                <w:t>268,90</w:t>
              </w:r>
            </w:ins>
            <w:ins w:id="71" w:author="Martha Averso" w:date="2020-02-05T13:46:00Z">
              <w:r w:rsidR="00590676">
                <w:t>2</w:t>
              </w:r>
            </w:ins>
            <w:ins w:id="72" w:author="Martha Averso" w:date="2020-02-05T13:42:00Z">
              <w:r w:rsidR="00D03F61">
                <w:t>.</w:t>
              </w:r>
            </w:ins>
          </w:p>
        </w:tc>
      </w:tr>
      <w:tr w:rsidR="00466EB8" w14:paraId="5A605C9A" w14:textId="77777777" w:rsidTr="000906C1">
        <w:tc>
          <w:tcPr>
            <w:tcW w:w="7285" w:type="dxa"/>
          </w:tcPr>
          <w:p w14:paraId="75A7A409" w14:textId="00374D7D" w:rsidR="00466EB8" w:rsidRPr="00F64339" w:rsidRDefault="00466EB8" w:rsidP="00AA4E1E">
            <w:pPr>
              <w:pStyle w:val="BodyText"/>
              <w:widowControl/>
              <w:tabs>
                <w:tab w:val="left" w:pos="1179"/>
                <w:tab w:val="right" w:pos="9360"/>
              </w:tabs>
              <w:ind w:left="0" w:right="-14"/>
            </w:pPr>
            <w:r w:rsidRPr="00F64339">
              <w:t>Subconsultant</w:t>
            </w:r>
            <w:r>
              <w:t xml:space="preserve"> </w:t>
            </w:r>
            <w:proofErr w:type="spellStart"/>
            <w:r>
              <w:t>Modejski</w:t>
            </w:r>
            <w:proofErr w:type="spellEnd"/>
            <w:r>
              <w:t xml:space="preserve"> and Masters</w:t>
            </w:r>
          </w:p>
        </w:tc>
        <w:tc>
          <w:tcPr>
            <w:tcW w:w="360" w:type="dxa"/>
          </w:tcPr>
          <w:p w14:paraId="3B4CECCC" w14:textId="64A46B55" w:rsidR="00466EB8" w:rsidRPr="00AA4E1E" w:rsidRDefault="00466EB8" w:rsidP="00C4710E">
            <w:pPr>
              <w:pStyle w:val="BodyText"/>
              <w:widowControl/>
              <w:tabs>
                <w:tab w:val="left" w:pos="1179"/>
                <w:tab w:val="right" w:pos="9360"/>
              </w:tabs>
              <w:ind w:left="0" w:right="-14"/>
              <w:jc w:val="both"/>
            </w:pPr>
            <w:r>
              <w:t>$</w:t>
            </w:r>
          </w:p>
        </w:tc>
        <w:tc>
          <w:tcPr>
            <w:tcW w:w="1525" w:type="dxa"/>
          </w:tcPr>
          <w:p w14:paraId="11252DF2" w14:textId="2AD87EAF" w:rsidR="00466EB8" w:rsidRDefault="00466EB8" w:rsidP="00AA4E1E">
            <w:pPr>
              <w:pStyle w:val="BodyText"/>
              <w:widowControl/>
              <w:tabs>
                <w:tab w:val="left" w:pos="1179"/>
                <w:tab w:val="right" w:pos="9360"/>
              </w:tabs>
              <w:ind w:left="0" w:right="-14"/>
              <w:jc w:val="right"/>
            </w:pPr>
            <w:r>
              <w:t>167,286.</w:t>
            </w:r>
            <w:del w:id="73" w:author="Martha Averso" w:date="2020-02-05T13:43:00Z">
              <w:r w:rsidDel="00590676">
                <w:delText>00</w:delText>
              </w:r>
            </w:del>
          </w:p>
        </w:tc>
      </w:tr>
      <w:tr w:rsidR="00AA4E1E" w14:paraId="45AFBB79" w14:textId="77777777" w:rsidTr="000906C1">
        <w:tc>
          <w:tcPr>
            <w:tcW w:w="7285" w:type="dxa"/>
          </w:tcPr>
          <w:p w14:paraId="5331A8CB" w14:textId="205D83B9" w:rsidR="00AA4E1E" w:rsidRPr="00F64339" w:rsidRDefault="00AA4E1E" w:rsidP="00AA4E1E">
            <w:pPr>
              <w:pStyle w:val="BodyText"/>
              <w:widowControl/>
              <w:tabs>
                <w:tab w:val="left" w:pos="1179"/>
                <w:tab w:val="right" w:pos="9360"/>
              </w:tabs>
              <w:ind w:left="0" w:right="-14"/>
            </w:pPr>
            <w:del w:id="74" w:author="Martha Averso" w:date="2020-02-05T13:44:00Z">
              <w:r w:rsidRPr="00F64339" w:rsidDel="00590676">
                <w:delText>Subconsultant</w:delText>
              </w:r>
              <w:r w:rsidDel="00590676">
                <w:delText xml:space="preserve"> Highway and Safety Services</w:delText>
              </w:r>
            </w:del>
          </w:p>
        </w:tc>
        <w:tc>
          <w:tcPr>
            <w:tcW w:w="360" w:type="dxa"/>
          </w:tcPr>
          <w:p w14:paraId="33254AF7" w14:textId="6F9F43B5" w:rsidR="00AA4E1E" w:rsidRDefault="00AA4E1E" w:rsidP="00C4710E">
            <w:pPr>
              <w:pStyle w:val="BodyText"/>
              <w:widowControl/>
              <w:tabs>
                <w:tab w:val="left" w:pos="1179"/>
                <w:tab w:val="right" w:pos="9360"/>
              </w:tabs>
              <w:ind w:left="0" w:right="-14"/>
              <w:jc w:val="both"/>
              <w:rPr>
                <w:u w:val="single"/>
              </w:rPr>
            </w:pPr>
            <w:del w:id="75" w:author="Martha Averso" w:date="2020-02-05T13:44:00Z">
              <w:r w:rsidRPr="00AA4E1E" w:rsidDel="00590676">
                <w:delText>$</w:delText>
              </w:r>
            </w:del>
          </w:p>
        </w:tc>
        <w:tc>
          <w:tcPr>
            <w:tcW w:w="1525" w:type="dxa"/>
          </w:tcPr>
          <w:p w14:paraId="38B9A9B1" w14:textId="63AC9A10" w:rsidR="00AA4E1E" w:rsidRPr="00466EB8" w:rsidRDefault="00466EB8" w:rsidP="00AA4E1E">
            <w:pPr>
              <w:pStyle w:val="BodyText"/>
              <w:widowControl/>
              <w:tabs>
                <w:tab w:val="left" w:pos="1179"/>
                <w:tab w:val="right" w:pos="9360"/>
              </w:tabs>
              <w:ind w:left="0" w:right="-14"/>
              <w:jc w:val="right"/>
            </w:pPr>
            <w:del w:id="76" w:author="Martha Averso" w:date="2020-02-05T13:44:00Z">
              <w:r w:rsidDel="00590676">
                <w:delText>0.00</w:delText>
              </w:r>
            </w:del>
          </w:p>
        </w:tc>
      </w:tr>
      <w:tr w:rsidR="00AA4E1E" w14:paraId="55143C24" w14:textId="77777777" w:rsidTr="000906C1">
        <w:tc>
          <w:tcPr>
            <w:tcW w:w="7285" w:type="dxa"/>
          </w:tcPr>
          <w:p w14:paraId="1111E41F" w14:textId="2FA34E26" w:rsidR="00AA4E1E" w:rsidRPr="00F64339" w:rsidRDefault="00AA4E1E" w:rsidP="00AA4E1E">
            <w:pPr>
              <w:pStyle w:val="BodyText"/>
              <w:widowControl/>
              <w:tabs>
                <w:tab w:val="left" w:pos="1179"/>
                <w:tab w:val="right" w:pos="9360"/>
              </w:tabs>
              <w:ind w:left="0" w:right="-14"/>
            </w:pPr>
            <w:del w:id="77" w:author="Martha Averso" w:date="2020-02-05T13:44:00Z">
              <w:r w:rsidRPr="00F64339" w:rsidDel="00590676">
                <w:delText>Subconsultant</w:delText>
              </w:r>
              <w:r w:rsidDel="00590676">
                <w:delText xml:space="preserve"> ABM Electrical Power Solutions</w:delText>
              </w:r>
            </w:del>
          </w:p>
        </w:tc>
        <w:tc>
          <w:tcPr>
            <w:tcW w:w="360" w:type="dxa"/>
          </w:tcPr>
          <w:p w14:paraId="7669325B" w14:textId="2A5732DC" w:rsidR="00AA4E1E" w:rsidRDefault="00AA4E1E" w:rsidP="00C4710E">
            <w:pPr>
              <w:pStyle w:val="BodyText"/>
              <w:widowControl/>
              <w:tabs>
                <w:tab w:val="left" w:pos="1179"/>
                <w:tab w:val="right" w:pos="9360"/>
              </w:tabs>
              <w:ind w:left="0" w:right="-14"/>
              <w:jc w:val="both"/>
              <w:rPr>
                <w:u w:val="single"/>
              </w:rPr>
            </w:pPr>
            <w:del w:id="78" w:author="Martha Averso" w:date="2020-02-05T13:44:00Z">
              <w:r w:rsidRPr="00AA4E1E" w:rsidDel="00590676">
                <w:delText>$</w:delText>
              </w:r>
            </w:del>
          </w:p>
        </w:tc>
        <w:tc>
          <w:tcPr>
            <w:tcW w:w="1525" w:type="dxa"/>
          </w:tcPr>
          <w:p w14:paraId="3CBDB6A2" w14:textId="3E930C9A" w:rsidR="00AA4E1E" w:rsidRPr="00466EB8" w:rsidRDefault="00466EB8" w:rsidP="00AA4E1E">
            <w:pPr>
              <w:pStyle w:val="BodyText"/>
              <w:widowControl/>
              <w:tabs>
                <w:tab w:val="left" w:pos="1179"/>
                <w:tab w:val="right" w:pos="9360"/>
              </w:tabs>
              <w:ind w:left="0" w:right="-14"/>
              <w:jc w:val="right"/>
            </w:pPr>
            <w:del w:id="79" w:author="Martha Averso" w:date="2020-02-05T13:44:00Z">
              <w:r w:rsidDel="00590676">
                <w:delText>0.00</w:delText>
              </w:r>
            </w:del>
          </w:p>
        </w:tc>
      </w:tr>
      <w:tr w:rsidR="00AA4E1E" w14:paraId="08AA4AD5" w14:textId="77777777" w:rsidTr="000906C1">
        <w:tc>
          <w:tcPr>
            <w:tcW w:w="7285" w:type="dxa"/>
          </w:tcPr>
          <w:p w14:paraId="32F07248" w14:textId="5C6E589B" w:rsidR="00AA4E1E" w:rsidRPr="00F64339" w:rsidRDefault="00AA4E1E" w:rsidP="00AA4E1E">
            <w:pPr>
              <w:pStyle w:val="BodyText"/>
              <w:widowControl/>
              <w:tabs>
                <w:tab w:val="left" w:pos="1179"/>
                <w:tab w:val="right" w:pos="9360"/>
              </w:tabs>
              <w:ind w:left="0" w:right="-14"/>
            </w:pPr>
            <w:commentRangeStart w:id="80"/>
            <w:del w:id="81" w:author="Martha Averso" w:date="2020-02-05T13:44:00Z">
              <w:r w:rsidRPr="00F64339" w:rsidDel="00590676">
                <w:delText>Subconsultant</w:delText>
              </w:r>
              <w:r w:rsidDel="00590676">
                <w:delText xml:space="preserve"> Motor Technology</w:delText>
              </w:r>
            </w:del>
          </w:p>
        </w:tc>
        <w:tc>
          <w:tcPr>
            <w:tcW w:w="360" w:type="dxa"/>
          </w:tcPr>
          <w:p w14:paraId="4D5CF99D" w14:textId="20382DD1" w:rsidR="00AA4E1E" w:rsidRDefault="00AA4E1E" w:rsidP="00C4710E">
            <w:pPr>
              <w:pStyle w:val="BodyText"/>
              <w:widowControl/>
              <w:tabs>
                <w:tab w:val="left" w:pos="1179"/>
                <w:tab w:val="right" w:pos="9360"/>
              </w:tabs>
              <w:ind w:left="0" w:right="-14"/>
              <w:jc w:val="both"/>
              <w:rPr>
                <w:u w:val="single"/>
              </w:rPr>
            </w:pPr>
            <w:del w:id="82" w:author="Martha Averso" w:date="2020-02-05T13:44:00Z">
              <w:r w:rsidRPr="00AA4E1E" w:rsidDel="00590676">
                <w:delText>$</w:delText>
              </w:r>
            </w:del>
          </w:p>
        </w:tc>
        <w:tc>
          <w:tcPr>
            <w:tcW w:w="1525" w:type="dxa"/>
          </w:tcPr>
          <w:p w14:paraId="02E0E47D" w14:textId="3E03509B" w:rsidR="00AA4E1E" w:rsidRPr="00466EB8" w:rsidRDefault="00466EB8" w:rsidP="00AA4E1E">
            <w:pPr>
              <w:pStyle w:val="BodyText"/>
              <w:widowControl/>
              <w:tabs>
                <w:tab w:val="left" w:pos="1179"/>
                <w:tab w:val="right" w:pos="9360"/>
              </w:tabs>
              <w:ind w:left="0" w:right="-14"/>
              <w:jc w:val="right"/>
            </w:pPr>
            <w:del w:id="83" w:author="Martha Averso" w:date="2020-02-05T13:44:00Z">
              <w:r w:rsidDel="00590676">
                <w:delText>0.00</w:delText>
              </w:r>
              <w:commentRangeEnd w:id="80"/>
              <w:r w:rsidR="00590676" w:rsidDel="00590676">
                <w:rPr>
                  <w:rStyle w:val="CommentReference"/>
                  <w:rFonts w:asciiTheme="minorHAnsi" w:eastAsiaTheme="minorHAnsi" w:hAnsiTheme="minorHAnsi"/>
                </w:rPr>
                <w:commentReference w:id="80"/>
              </w:r>
            </w:del>
          </w:p>
        </w:tc>
      </w:tr>
      <w:tr w:rsidR="00AA4E1E" w14:paraId="56C48B09" w14:textId="77777777" w:rsidTr="000906C1">
        <w:tc>
          <w:tcPr>
            <w:tcW w:w="7285" w:type="dxa"/>
          </w:tcPr>
          <w:p w14:paraId="3AECCC4D" w14:textId="347BDBF8" w:rsidR="00AA4E1E" w:rsidRPr="00466EB8" w:rsidRDefault="00AA4E1E" w:rsidP="00AA4E1E">
            <w:pPr>
              <w:pStyle w:val="BodyText"/>
              <w:widowControl/>
              <w:tabs>
                <w:tab w:val="left" w:pos="1179"/>
                <w:tab w:val="right" w:pos="9360"/>
              </w:tabs>
              <w:ind w:left="0" w:right="-14"/>
              <w:rPr>
                <w:b/>
              </w:rPr>
            </w:pPr>
            <w:r w:rsidRPr="00466EB8">
              <w:rPr>
                <w:b/>
              </w:rPr>
              <w:t>Subconsultants Total Two</w:t>
            </w:r>
            <w:ins w:id="84" w:author="Martha Averso" w:date="2020-02-05T13:59:00Z">
              <w:r w:rsidR="0005108A">
                <w:rPr>
                  <w:b/>
                </w:rPr>
                <w:t>-</w:t>
              </w:r>
            </w:ins>
            <w:del w:id="85" w:author="Martha Averso" w:date="2020-02-05T13:59:00Z">
              <w:r w:rsidRPr="00466EB8" w:rsidDel="0005108A">
                <w:rPr>
                  <w:b/>
                </w:rPr>
                <w:delText xml:space="preserve"> </w:delText>
              </w:r>
            </w:del>
            <w:r w:rsidRPr="00466EB8">
              <w:rPr>
                <w:b/>
              </w:rPr>
              <w:t xml:space="preserve">Year Base Period </w:t>
            </w:r>
            <w:del w:id="86" w:author="Martha Averso" w:date="2020-02-05T13:59:00Z">
              <w:r w:rsidRPr="00466EB8" w:rsidDel="0005108A">
                <w:rPr>
                  <w:b/>
                </w:rPr>
                <w:delText>Task Order 1 and 2</w:delText>
              </w:r>
            </w:del>
          </w:p>
        </w:tc>
        <w:tc>
          <w:tcPr>
            <w:tcW w:w="360" w:type="dxa"/>
          </w:tcPr>
          <w:p w14:paraId="29666B5C" w14:textId="66ED83C8" w:rsidR="00AA4E1E" w:rsidRPr="00466EB8" w:rsidRDefault="00AA4E1E" w:rsidP="00C4710E">
            <w:pPr>
              <w:pStyle w:val="BodyText"/>
              <w:widowControl/>
              <w:tabs>
                <w:tab w:val="left" w:pos="1179"/>
                <w:tab w:val="right" w:pos="9360"/>
              </w:tabs>
              <w:ind w:left="0" w:right="-14"/>
              <w:jc w:val="both"/>
              <w:rPr>
                <w:b/>
                <w:u w:val="single"/>
              </w:rPr>
            </w:pPr>
            <w:r w:rsidRPr="00466EB8">
              <w:rPr>
                <w:b/>
              </w:rPr>
              <w:t>$</w:t>
            </w:r>
          </w:p>
        </w:tc>
        <w:tc>
          <w:tcPr>
            <w:tcW w:w="1525" w:type="dxa"/>
          </w:tcPr>
          <w:p w14:paraId="5931638A" w14:textId="2E2857E9" w:rsidR="00AA4E1E" w:rsidRPr="00466EB8" w:rsidRDefault="00466EB8" w:rsidP="00AA4E1E">
            <w:pPr>
              <w:pStyle w:val="BodyText"/>
              <w:widowControl/>
              <w:tabs>
                <w:tab w:val="left" w:pos="1179"/>
                <w:tab w:val="right" w:pos="9360"/>
              </w:tabs>
              <w:ind w:left="0" w:right="-14"/>
              <w:jc w:val="right"/>
              <w:rPr>
                <w:b/>
                <w:u w:val="single"/>
              </w:rPr>
            </w:pPr>
            <w:del w:id="87" w:author="Martha Averso" w:date="2020-02-05T13:45:00Z">
              <w:r w:rsidRPr="00466EB8" w:rsidDel="00590676">
                <w:rPr>
                  <w:b/>
                  <w:u w:val="single"/>
                </w:rPr>
                <w:delText>994,021.00</w:delText>
              </w:r>
            </w:del>
            <w:ins w:id="88" w:author="Martha Averso" w:date="2020-02-05T13:45:00Z">
              <w:r w:rsidR="00590676">
                <w:rPr>
                  <w:b/>
                  <w:u w:val="single"/>
                </w:rPr>
                <w:t>1,709,10</w:t>
              </w:r>
            </w:ins>
            <w:ins w:id="89" w:author="Martha Averso" w:date="2020-02-05T13:46:00Z">
              <w:r w:rsidR="00590676">
                <w:rPr>
                  <w:b/>
                  <w:u w:val="single"/>
                </w:rPr>
                <w:t>9</w:t>
              </w:r>
            </w:ins>
            <w:ins w:id="90" w:author="Martha Averso" w:date="2020-02-05T13:45:00Z">
              <w:r w:rsidR="00590676">
                <w:rPr>
                  <w:b/>
                  <w:u w:val="single"/>
                </w:rPr>
                <w:t>.</w:t>
              </w:r>
            </w:ins>
          </w:p>
        </w:tc>
      </w:tr>
    </w:tbl>
    <w:p w14:paraId="145D579A" w14:textId="77777777" w:rsidR="00AA4E1E" w:rsidRDefault="00AA4E1E" w:rsidP="00C4710E">
      <w:pPr>
        <w:pStyle w:val="BodyText"/>
        <w:widowControl/>
        <w:tabs>
          <w:tab w:val="left" w:pos="1179"/>
          <w:tab w:val="right" w:pos="9360"/>
        </w:tabs>
        <w:ind w:left="360" w:right="-14"/>
        <w:jc w:val="both"/>
        <w:rPr>
          <w:u w:val="single"/>
        </w:rPr>
      </w:pPr>
    </w:p>
    <w:p w14:paraId="4A07EECC" w14:textId="77777777" w:rsidR="00C2556B" w:rsidRPr="00F64339" w:rsidRDefault="00C2556B" w:rsidP="00C4710E">
      <w:pPr>
        <w:pStyle w:val="BodyText"/>
        <w:widowControl/>
        <w:tabs>
          <w:tab w:val="left" w:pos="1179"/>
          <w:tab w:val="left" w:pos="3600"/>
          <w:tab w:val="left" w:pos="4230"/>
          <w:tab w:val="left" w:pos="5040"/>
          <w:tab w:val="left" w:pos="6210"/>
          <w:tab w:val="left" w:pos="6570"/>
          <w:tab w:val="left" w:pos="7920"/>
          <w:tab w:val="right" w:pos="9360"/>
        </w:tabs>
        <w:ind w:left="360" w:right="-14"/>
        <w:jc w:val="both"/>
      </w:pPr>
    </w:p>
    <w:p w14:paraId="2D60D2AA" w14:textId="5B817CDA" w:rsidR="00C2556B" w:rsidRPr="00F64339" w:rsidDel="00590676" w:rsidRDefault="00C2556B" w:rsidP="00C4710E">
      <w:pPr>
        <w:pStyle w:val="BodyText"/>
        <w:widowControl/>
        <w:tabs>
          <w:tab w:val="left" w:pos="1179"/>
          <w:tab w:val="right" w:pos="9360"/>
        </w:tabs>
        <w:ind w:left="360" w:right="-14"/>
        <w:jc w:val="both"/>
        <w:rPr>
          <w:del w:id="91" w:author="Martha Averso" w:date="2020-02-05T13:50:00Z"/>
          <w:u w:val="single"/>
        </w:rPr>
      </w:pPr>
      <w:del w:id="92" w:author="Martha Averso" w:date="2020-02-05T13:50:00Z">
        <w:r w:rsidRPr="00F64339" w:rsidDel="00590676">
          <w:rPr>
            <w:u w:val="single"/>
          </w:rPr>
          <w:delText>Base</w:delText>
        </w:r>
        <w:r w:rsidR="00AA4E1E" w:rsidDel="00590676">
          <w:rPr>
            <w:u w:val="single"/>
          </w:rPr>
          <w:delText xml:space="preserve"> Two-Year</w:delText>
        </w:r>
        <w:r w:rsidRPr="00F64339" w:rsidDel="00590676">
          <w:rPr>
            <w:u w:val="single"/>
          </w:rPr>
          <w:delText xml:space="preserve"> Period (Task Order </w:delText>
        </w:r>
        <w:r w:rsidR="00AA4E1E" w:rsidDel="00590676">
          <w:rPr>
            <w:u w:val="single"/>
          </w:rPr>
          <w:delText>3</w:delText>
        </w:r>
        <w:r w:rsidRPr="00F64339" w:rsidDel="00590676">
          <w:rPr>
            <w:u w:val="single"/>
          </w:rPr>
          <w:delText>):</w:delText>
        </w:r>
      </w:del>
    </w:p>
    <w:p w14:paraId="767E9354" w14:textId="119F9FCC" w:rsidR="00C2556B" w:rsidRPr="00F64339" w:rsidDel="00590676" w:rsidRDefault="00C2556B" w:rsidP="00C4710E">
      <w:pPr>
        <w:pStyle w:val="BodyText"/>
        <w:widowControl/>
        <w:tabs>
          <w:tab w:val="left" w:pos="1179"/>
          <w:tab w:val="right" w:pos="9360"/>
        </w:tabs>
        <w:ind w:left="360" w:right="-14"/>
        <w:jc w:val="both"/>
        <w:rPr>
          <w:del w:id="93" w:author="Martha Averso" w:date="2020-02-05T13:50:00Z"/>
          <w:u w:val="single"/>
        </w:rPr>
      </w:pPr>
    </w:p>
    <w:tbl>
      <w:tblPr>
        <w:tblStyle w:val="TableGrid"/>
        <w:tblW w:w="0" w:type="auto"/>
        <w:tblInd w:w="360" w:type="dxa"/>
        <w:tblBorders>
          <w:left w:val="none" w:sz="0" w:space="0" w:color="auto"/>
          <w:right w:val="none" w:sz="0" w:space="0" w:color="auto"/>
          <w:insideV w:val="none" w:sz="0" w:space="0" w:color="auto"/>
        </w:tblBorders>
        <w:tblLook w:val="04A0" w:firstRow="1" w:lastRow="0" w:firstColumn="1" w:lastColumn="0" w:noHBand="0" w:noVBand="1"/>
      </w:tblPr>
      <w:tblGrid>
        <w:gridCol w:w="7285"/>
        <w:gridCol w:w="360"/>
        <w:gridCol w:w="1525"/>
      </w:tblGrid>
      <w:tr w:rsidR="00466EB8" w:rsidDel="00590676" w14:paraId="4019405B" w14:textId="4258EC25" w:rsidTr="000906C1">
        <w:trPr>
          <w:del w:id="94" w:author="Martha Averso" w:date="2020-02-05T13:50:00Z"/>
        </w:trPr>
        <w:tc>
          <w:tcPr>
            <w:tcW w:w="7285" w:type="dxa"/>
            <w:tcBorders>
              <w:top w:val="nil"/>
            </w:tcBorders>
          </w:tcPr>
          <w:p w14:paraId="72D28F47" w14:textId="39178E67" w:rsidR="00466EB8" w:rsidRPr="00AA4E1E" w:rsidDel="00590676" w:rsidRDefault="00466EB8" w:rsidP="00E767A4">
            <w:pPr>
              <w:pStyle w:val="BodyText"/>
              <w:widowControl/>
              <w:tabs>
                <w:tab w:val="left" w:pos="1179"/>
                <w:tab w:val="right" w:pos="9360"/>
              </w:tabs>
              <w:ind w:left="0" w:right="-14"/>
              <w:rPr>
                <w:del w:id="95" w:author="Martha Averso" w:date="2020-02-05T13:50:00Z"/>
              </w:rPr>
            </w:pPr>
            <w:del w:id="96" w:author="Martha Averso" w:date="2020-02-05T13:50:00Z">
              <w:r w:rsidDel="00590676">
                <w:delText>Subconsultant Timmons</w:delText>
              </w:r>
            </w:del>
          </w:p>
        </w:tc>
        <w:tc>
          <w:tcPr>
            <w:tcW w:w="360" w:type="dxa"/>
            <w:tcBorders>
              <w:top w:val="nil"/>
            </w:tcBorders>
          </w:tcPr>
          <w:p w14:paraId="12CF822B" w14:textId="4E5A11BD" w:rsidR="00466EB8" w:rsidRPr="00AA4E1E" w:rsidDel="00590676" w:rsidRDefault="00466EB8" w:rsidP="00E767A4">
            <w:pPr>
              <w:pStyle w:val="BodyText"/>
              <w:widowControl/>
              <w:tabs>
                <w:tab w:val="left" w:pos="1179"/>
                <w:tab w:val="right" w:pos="9360"/>
              </w:tabs>
              <w:ind w:left="0" w:right="-14"/>
              <w:jc w:val="both"/>
              <w:rPr>
                <w:del w:id="97" w:author="Martha Averso" w:date="2020-02-05T13:50:00Z"/>
              </w:rPr>
            </w:pPr>
            <w:del w:id="98" w:author="Martha Averso" w:date="2020-02-05T13:50:00Z">
              <w:r w:rsidRPr="00AA4E1E" w:rsidDel="00590676">
                <w:delText>$</w:delText>
              </w:r>
            </w:del>
          </w:p>
        </w:tc>
        <w:tc>
          <w:tcPr>
            <w:tcW w:w="1525" w:type="dxa"/>
            <w:tcBorders>
              <w:top w:val="nil"/>
            </w:tcBorders>
          </w:tcPr>
          <w:p w14:paraId="3DC16A56" w14:textId="46E4608D" w:rsidR="00466EB8" w:rsidRPr="00466EB8" w:rsidDel="00590676" w:rsidRDefault="00891311" w:rsidP="00E767A4">
            <w:pPr>
              <w:pStyle w:val="BodyText"/>
              <w:widowControl/>
              <w:tabs>
                <w:tab w:val="left" w:pos="1179"/>
                <w:tab w:val="right" w:pos="9360"/>
              </w:tabs>
              <w:ind w:left="0" w:right="-14"/>
              <w:jc w:val="right"/>
              <w:rPr>
                <w:del w:id="99" w:author="Martha Averso" w:date="2020-02-05T13:50:00Z"/>
              </w:rPr>
            </w:pPr>
            <w:del w:id="100" w:author="Martha Averso" w:date="2020-02-05T13:50:00Z">
              <w:r w:rsidDel="00590676">
                <w:delText>16,350.00</w:delText>
              </w:r>
            </w:del>
          </w:p>
        </w:tc>
      </w:tr>
      <w:tr w:rsidR="00466EB8" w:rsidDel="00590676" w14:paraId="73208F1D" w14:textId="0DFCD051" w:rsidTr="000906C1">
        <w:trPr>
          <w:del w:id="101" w:author="Martha Averso" w:date="2020-02-05T13:50:00Z"/>
        </w:trPr>
        <w:tc>
          <w:tcPr>
            <w:tcW w:w="7285" w:type="dxa"/>
          </w:tcPr>
          <w:p w14:paraId="23C6B81B" w14:textId="06489007" w:rsidR="00466EB8" w:rsidDel="00590676" w:rsidRDefault="00466EB8" w:rsidP="00E767A4">
            <w:pPr>
              <w:pStyle w:val="BodyText"/>
              <w:widowControl/>
              <w:tabs>
                <w:tab w:val="left" w:pos="1179"/>
                <w:tab w:val="right" w:pos="9360"/>
              </w:tabs>
              <w:ind w:left="0" w:right="-14"/>
              <w:rPr>
                <w:del w:id="102" w:author="Martha Averso" w:date="2020-02-05T13:50:00Z"/>
              </w:rPr>
            </w:pPr>
            <w:del w:id="103" w:author="Martha Averso" w:date="2020-02-05T13:50:00Z">
              <w:r w:rsidRPr="00F64339" w:rsidDel="00590676">
                <w:delText>Subconsultant</w:delText>
              </w:r>
              <w:r w:rsidDel="00590676">
                <w:delText xml:space="preserve"> Hyat Brown</w:delText>
              </w:r>
            </w:del>
          </w:p>
        </w:tc>
        <w:tc>
          <w:tcPr>
            <w:tcW w:w="360" w:type="dxa"/>
          </w:tcPr>
          <w:p w14:paraId="19919D82" w14:textId="6C119343" w:rsidR="00466EB8" w:rsidDel="00590676" w:rsidRDefault="00466EB8" w:rsidP="00E767A4">
            <w:pPr>
              <w:pStyle w:val="BodyText"/>
              <w:widowControl/>
              <w:tabs>
                <w:tab w:val="left" w:pos="1179"/>
                <w:tab w:val="right" w:pos="9360"/>
              </w:tabs>
              <w:ind w:left="0" w:right="-14"/>
              <w:jc w:val="both"/>
              <w:rPr>
                <w:del w:id="104" w:author="Martha Averso" w:date="2020-02-05T13:50:00Z"/>
                <w:u w:val="single"/>
              </w:rPr>
            </w:pPr>
            <w:del w:id="105" w:author="Martha Averso" w:date="2020-02-05T13:50:00Z">
              <w:r w:rsidRPr="00AA4E1E" w:rsidDel="00590676">
                <w:delText>$</w:delText>
              </w:r>
            </w:del>
          </w:p>
        </w:tc>
        <w:tc>
          <w:tcPr>
            <w:tcW w:w="1525" w:type="dxa"/>
          </w:tcPr>
          <w:p w14:paraId="02543276" w14:textId="598CEA13" w:rsidR="00466EB8" w:rsidRPr="00466EB8" w:rsidDel="00590676" w:rsidRDefault="00891311" w:rsidP="00E767A4">
            <w:pPr>
              <w:pStyle w:val="BodyText"/>
              <w:widowControl/>
              <w:tabs>
                <w:tab w:val="left" w:pos="1179"/>
                <w:tab w:val="right" w:pos="9360"/>
              </w:tabs>
              <w:ind w:left="0" w:right="-14"/>
              <w:jc w:val="right"/>
              <w:rPr>
                <w:del w:id="106" w:author="Martha Averso" w:date="2020-02-05T13:50:00Z"/>
              </w:rPr>
            </w:pPr>
            <w:del w:id="107" w:author="Martha Averso" w:date="2020-02-05T13:50:00Z">
              <w:r w:rsidDel="00590676">
                <w:delText>810.00</w:delText>
              </w:r>
            </w:del>
          </w:p>
        </w:tc>
      </w:tr>
      <w:tr w:rsidR="00466EB8" w:rsidDel="00590676" w14:paraId="610E67A0" w14:textId="50111584" w:rsidTr="000906C1">
        <w:trPr>
          <w:del w:id="108" w:author="Martha Averso" w:date="2020-02-05T13:50:00Z"/>
        </w:trPr>
        <w:tc>
          <w:tcPr>
            <w:tcW w:w="7285" w:type="dxa"/>
          </w:tcPr>
          <w:p w14:paraId="431F38DC" w14:textId="279E7DEE" w:rsidR="00466EB8" w:rsidRPr="00F64339" w:rsidDel="00590676" w:rsidRDefault="00466EB8" w:rsidP="00E767A4">
            <w:pPr>
              <w:pStyle w:val="BodyText"/>
              <w:widowControl/>
              <w:tabs>
                <w:tab w:val="left" w:pos="1179"/>
                <w:tab w:val="right" w:pos="9360"/>
              </w:tabs>
              <w:ind w:left="0" w:right="-14"/>
              <w:rPr>
                <w:del w:id="109" w:author="Martha Averso" w:date="2020-02-05T13:50:00Z"/>
              </w:rPr>
            </w:pPr>
            <w:del w:id="110" w:author="Martha Averso" w:date="2020-02-05T13:50:00Z">
              <w:r w:rsidRPr="00F64339" w:rsidDel="00590676">
                <w:delText>Subconsultant</w:delText>
              </w:r>
              <w:r w:rsidDel="00590676">
                <w:delText xml:space="preserve"> Delon Hampton</w:delText>
              </w:r>
            </w:del>
          </w:p>
        </w:tc>
        <w:tc>
          <w:tcPr>
            <w:tcW w:w="360" w:type="dxa"/>
          </w:tcPr>
          <w:p w14:paraId="1FD51AED" w14:textId="0F2EFE7A" w:rsidR="00466EB8" w:rsidDel="00590676" w:rsidRDefault="00466EB8" w:rsidP="00E767A4">
            <w:pPr>
              <w:pStyle w:val="BodyText"/>
              <w:widowControl/>
              <w:tabs>
                <w:tab w:val="left" w:pos="1179"/>
                <w:tab w:val="right" w:pos="9360"/>
              </w:tabs>
              <w:ind w:left="0" w:right="-14"/>
              <w:jc w:val="both"/>
              <w:rPr>
                <w:del w:id="111" w:author="Martha Averso" w:date="2020-02-05T13:50:00Z"/>
                <w:u w:val="single"/>
              </w:rPr>
            </w:pPr>
            <w:del w:id="112" w:author="Martha Averso" w:date="2020-02-05T13:50:00Z">
              <w:r w:rsidRPr="00AA4E1E" w:rsidDel="00590676">
                <w:delText>$</w:delText>
              </w:r>
            </w:del>
          </w:p>
        </w:tc>
        <w:tc>
          <w:tcPr>
            <w:tcW w:w="1525" w:type="dxa"/>
          </w:tcPr>
          <w:p w14:paraId="4D76C91E" w14:textId="2EFA36B2" w:rsidR="00466EB8" w:rsidRPr="00466EB8" w:rsidDel="00590676" w:rsidRDefault="00891311" w:rsidP="00E767A4">
            <w:pPr>
              <w:pStyle w:val="BodyText"/>
              <w:widowControl/>
              <w:tabs>
                <w:tab w:val="left" w:pos="1179"/>
                <w:tab w:val="right" w:pos="9360"/>
              </w:tabs>
              <w:ind w:left="0" w:right="-14"/>
              <w:jc w:val="right"/>
              <w:rPr>
                <w:del w:id="113" w:author="Martha Averso" w:date="2020-02-05T13:50:00Z"/>
              </w:rPr>
            </w:pPr>
            <w:del w:id="114" w:author="Martha Averso" w:date="2020-02-05T13:50:00Z">
              <w:r w:rsidDel="00590676">
                <w:delText>24,383.00</w:delText>
              </w:r>
            </w:del>
          </w:p>
        </w:tc>
      </w:tr>
      <w:tr w:rsidR="00466EB8" w:rsidDel="00590676" w14:paraId="5DD4F935" w14:textId="06E509FE" w:rsidTr="000906C1">
        <w:trPr>
          <w:del w:id="115" w:author="Martha Averso" w:date="2020-02-05T13:50:00Z"/>
        </w:trPr>
        <w:tc>
          <w:tcPr>
            <w:tcW w:w="7285" w:type="dxa"/>
          </w:tcPr>
          <w:p w14:paraId="00AA5C44" w14:textId="59BC1191" w:rsidR="00466EB8" w:rsidRPr="00F64339" w:rsidDel="00590676" w:rsidRDefault="00466EB8" w:rsidP="00E767A4">
            <w:pPr>
              <w:pStyle w:val="BodyText"/>
              <w:widowControl/>
              <w:tabs>
                <w:tab w:val="left" w:pos="1179"/>
                <w:tab w:val="right" w:pos="9360"/>
              </w:tabs>
              <w:ind w:left="0" w:right="-14"/>
              <w:rPr>
                <w:del w:id="116" w:author="Martha Averso" w:date="2020-02-05T13:50:00Z"/>
              </w:rPr>
            </w:pPr>
            <w:del w:id="117" w:author="Martha Averso" w:date="2020-02-05T13:50:00Z">
              <w:r w:rsidRPr="00F64339" w:rsidDel="00590676">
                <w:delText>Subconsultant</w:delText>
              </w:r>
              <w:r w:rsidDel="00590676">
                <w:delText xml:space="preserve"> Leuterio Thomas</w:delText>
              </w:r>
            </w:del>
          </w:p>
        </w:tc>
        <w:tc>
          <w:tcPr>
            <w:tcW w:w="360" w:type="dxa"/>
          </w:tcPr>
          <w:p w14:paraId="22A248D7" w14:textId="14D33725" w:rsidR="00466EB8" w:rsidDel="00590676" w:rsidRDefault="00466EB8" w:rsidP="00E767A4">
            <w:pPr>
              <w:pStyle w:val="BodyText"/>
              <w:widowControl/>
              <w:tabs>
                <w:tab w:val="left" w:pos="1179"/>
                <w:tab w:val="right" w:pos="9360"/>
              </w:tabs>
              <w:ind w:left="0" w:right="-14"/>
              <w:jc w:val="both"/>
              <w:rPr>
                <w:del w:id="118" w:author="Martha Averso" w:date="2020-02-05T13:50:00Z"/>
                <w:u w:val="single"/>
              </w:rPr>
            </w:pPr>
            <w:del w:id="119" w:author="Martha Averso" w:date="2020-02-05T13:50:00Z">
              <w:r w:rsidRPr="00AA4E1E" w:rsidDel="00590676">
                <w:delText>$</w:delText>
              </w:r>
            </w:del>
          </w:p>
        </w:tc>
        <w:tc>
          <w:tcPr>
            <w:tcW w:w="1525" w:type="dxa"/>
          </w:tcPr>
          <w:p w14:paraId="46D1130F" w14:textId="7ADCE25D" w:rsidR="00466EB8" w:rsidRPr="00466EB8" w:rsidDel="00590676" w:rsidRDefault="00891311" w:rsidP="00E767A4">
            <w:pPr>
              <w:pStyle w:val="BodyText"/>
              <w:widowControl/>
              <w:tabs>
                <w:tab w:val="left" w:pos="1179"/>
                <w:tab w:val="right" w:pos="9360"/>
              </w:tabs>
              <w:ind w:left="0" w:right="-14"/>
              <w:jc w:val="right"/>
              <w:rPr>
                <w:del w:id="120" w:author="Martha Averso" w:date="2020-02-05T13:50:00Z"/>
              </w:rPr>
            </w:pPr>
            <w:del w:id="121" w:author="Martha Averso" w:date="2020-02-05T13:50:00Z">
              <w:r w:rsidDel="00590676">
                <w:delText>1,190.00</w:delText>
              </w:r>
            </w:del>
          </w:p>
        </w:tc>
      </w:tr>
      <w:tr w:rsidR="00466EB8" w:rsidDel="00590676" w14:paraId="5BDDF8D8" w14:textId="6B883FD5" w:rsidTr="000906C1">
        <w:trPr>
          <w:del w:id="122" w:author="Martha Averso" w:date="2020-02-05T13:50:00Z"/>
        </w:trPr>
        <w:tc>
          <w:tcPr>
            <w:tcW w:w="7285" w:type="dxa"/>
          </w:tcPr>
          <w:p w14:paraId="4E6944D0" w14:textId="6E417F6E" w:rsidR="00466EB8" w:rsidRPr="00F64339" w:rsidDel="00590676" w:rsidRDefault="00466EB8" w:rsidP="00E767A4">
            <w:pPr>
              <w:pStyle w:val="BodyText"/>
              <w:widowControl/>
              <w:tabs>
                <w:tab w:val="left" w:pos="1179"/>
                <w:tab w:val="right" w:pos="9360"/>
              </w:tabs>
              <w:ind w:left="0" w:right="-14"/>
              <w:rPr>
                <w:del w:id="123" w:author="Martha Averso" w:date="2020-02-05T13:50:00Z"/>
              </w:rPr>
            </w:pPr>
            <w:del w:id="124" w:author="Martha Averso" w:date="2020-02-05T13:50:00Z">
              <w:r w:rsidRPr="00F64339" w:rsidDel="00590676">
                <w:delText>Subconsultant</w:delText>
              </w:r>
              <w:r w:rsidDel="00590676">
                <w:delText>Volanno</w:delText>
              </w:r>
            </w:del>
          </w:p>
        </w:tc>
        <w:tc>
          <w:tcPr>
            <w:tcW w:w="360" w:type="dxa"/>
          </w:tcPr>
          <w:p w14:paraId="3781C23E" w14:textId="0052D79A" w:rsidR="00466EB8" w:rsidDel="00590676" w:rsidRDefault="00466EB8" w:rsidP="00E767A4">
            <w:pPr>
              <w:pStyle w:val="BodyText"/>
              <w:widowControl/>
              <w:tabs>
                <w:tab w:val="left" w:pos="1179"/>
                <w:tab w:val="right" w:pos="9360"/>
              </w:tabs>
              <w:ind w:left="0" w:right="-14"/>
              <w:jc w:val="both"/>
              <w:rPr>
                <w:del w:id="125" w:author="Martha Averso" w:date="2020-02-05T13:50:00Z"/>
                <w:u w:val="single"/>
              </w:rPr>
            </w:pPr>
            <w:del w:id="126" w:author="Martha Averso" w:date="2020-02-05T13:50:00Z">
              <w:r w:rsidRPr="00AA4E1E" w:rsidDel="00590676">
                <w:delText>$</w:delText>
              </w:r>
            </w:del>
          </w:p>
        </w:tc>
        <w:tc>
          <w:tcPr>
            <w:tcW w:w="1525" w:type="dxa"/>
          </w:tcPr>
          <w:p w14:paraId="0805A6D5" w14:textId="1763D252" w:rsidR="00466EB8" w:rsidRPr="00466EB8" w:rsidDel="00590676" w:rsidRDefault="00891311" w:rsidP="00E767A4">
            <w:pPr>
              <w:pStyle w:val="BodyText"/>
              <w:widowControl/>
              <w:tabs>
                <w:tab w:val="left" w:pos="1179"/>
                <w:tab w:val="right" w:pos="9360"/>
              </w:tabs>
              <w:ind w:left="0" w:right="-14"/>
              <w:jc w:val="right"/>
              <w:rPr>
                <w:del w:id="127" w:author="Martha Averso" w:date="2020-02-05T13:50:00Z"/>
              </w:rPr>
            </w:pPr>
            <w:del w:id="128" w:author="Martha Averso" w:date="2020-02-05T13:50:00Z">
              <w:r w:rsidDel="00590676">
                <w:delText>1,955.00</w:delText>
              </w:r>
            </w:del>
          </w:p>
        </w:tc>
      </w:tr>
      <w:tr w:rsidR="00466EB8" w:rsidDel="00590676" w14:paraId="121196A7" w14:textId="082E3FA7" w:rsidTr="000906C1">
        <w:trPr>
          <w:del w:id="129" w:author="Martha Averso" w:date="2020-02-05T13:50:00Z"/>
        </w:trPr>
        <w:tc>
          <w:tcPr>
            <w:tcW w:w="7285" w:type="dxa"/>
          </w:tcPr>
          <w:p w14:paraId="45FA5114" w14:textId="573FD73C" w:rsidR="00466EB8" w:rsidRPr="00F64339" w:rsidDel="00590676" w:rsidRDefault="00466EB8" w:rsidP="00E767A4">
            <w:pPr>
              <w:pStyle w:val="BodyText"/>
              <w:widowControl/>
              <w:tabs>
                <w:tab w:val="left" w:pos="1179"/>
                <w:tab w:val="right" w:pos="9360"/>
              </w:tabs>
              <w:ind w:left="0" w:right="-14"/>
              <w:rPr>
                <w:del w:id="130" w:author="Martha Averso" w:date="2020-02-05T13:50:00Z"/>
              </w:rPr>
            </w:pPr>
            <w:del w:id="131" w:author="Martha Averso" w:date="2020-02-05T13:50:00Z">
              <w:r w:rsidRPr="00F64339" w:rsidDel="00590676">
                <w:delText>Subconsultant</w:delText>
              </w:r>
              <w:r w:rsidDel="00590676">
                <w:delText xml:space="preserve"> Modejski and Masters</w:delText>
              </w:r>
            </w:del>
          </w:p>
        </w:tc>
        <w:tc>
          <w:tcPr>
            <w:tcW w:w="360" w:type="dxa"/>
          </w:tcPr>
          <w:p w14:paraId="2F0543DC" w14:textId="3B0D1212" w:rsidR="00466EB8" w:rsidRPr="00AA4E1E" w:rsidDel="00590676" w:rsidRDefault="00466EB8" w:rsidP="00E767A4">
            <w:pPr>
              <w:pStyle w:val="BodyText"/>
              <w:widowControl/>
              <w:tabs>
                <w:tab w:val="left" w:pos="1179"/>
                <w:tab w:val="right" w:pos="9360"/>
              </w:tabs>
              <w:ind w:left="0" w:right="-14"/>
              <w:jc w:val="both"/>
              <w:rPr>
                <w:del w:id="132" w:author="Martha Averso" w:date="2020-02-05T13:50:00Z"/>
              </w:rPr>
            </w:pPr>
            <w:del w:id="133" w:author="Martha Averso" w:date="2020-02-05T13:50:00Z">
              <w:r w:rsidDel="00590676">
                <w:delText>$</w:delText>
              </w:r>
            </w:del>
          </w:p>
        </w:tc>
        <w:tc>
          <w:tcPr>
            <w:tcW w:w="1525" w:type="dxa"/>
          </w:tcPr>
          <w:p w14:paraId="7809265C" w14:textId="2DE01264" w:rsidR="00466EB8" w:rsidRPr="00466EB8" w:rsidDel="00590676" w:rsidRDefault="00891311" w:rsidP="00E767A4">
            <w:pPr>
              <w:pStyle w:val="BodyText"/>
              <w:widowControl/>
              <w:tabs>
                <w:tab w:val="left" w:pos="1179"/>
                <w:tab w:val="right" w:pos="9360"/>
              </w:tabs>
              <w:ind w:left="0" w:right="-14"/>
              <w:jc w:val="right"/>
              <w:rPr>
                <w:del w:id="134" w:author="Martha Averso" w:date="2020-02-05T13:50:00Z"/>
              </w:rPr>
            </w:pPr>
            <w:del w:id="135" w:author="Martha Averso" w:date="2020-02-05T13:50:00Z">
              <w:r w:rsidDel="00590676">
                <w:delText>0.00</w:delText>
              </w:r>
            </w:del>
          </w:p>
        </w:tc>
      </w:tr>
      <w:tr w:rsidR="00466EB8" w:rsidDel="00590676" w14:paraId="20384567" w14:textId="5335361D" w:rsidTr="000906C1">
        <w:trPr>
          <w:del w:id="136" w:author="Martha Averso" w:date="2020-02-05T13:50:00Z"/>
        </w:trPr>
        <w:tc>
          <w:tcPr>
            <w:tcW w:w="7285" w:type="dxa"/>
          </w:tcPr>
          <w:p w14:paraId="6DA04A89" w14:textId="6A47BC83" w:rsidR="00466EB8" w:rsidRPr="00F64339" w:rsidDel="00590676" w:rsidRDefault="00466EB8" w:rsidP="00E767A4">
            <w:pPr>
              <w:pStyle w:val="BodyText"/>
              <w:widowControl/>
              <w:tabs>
                <w:tab w:val="left" w:pos="1179"/>
                <w:tab w:val="right" w:pos="9360"/>
              </w:tabs>
              <w:ind w:left="0" w:right="-14"/>
              <w:rPr>
                <w:del w:id="137" w:author="Martha Averso" w:date="2020-02-05T13:50:00Z"/>
              </w:rPr>
            </w:pPr>
            <w:del w:id="138" w:author="Martha Averso" w:date="2020-02-05T13:50:00Z">
              <w:r w:rsidRPr="00F64339" w:rsidDel="00590676">
                <w:delText>Subconsultant</w:delText>
              </w:r>
              <w:r w:rsidDel="00590676">
                <w:delText xml:space="preserve"> Highway and Safety Services</w:delText>
              </w:r>
            </w:del>
          </w:p>
        </w:tc>
        <w:tc>
          <w:tcPr>
            <w:tcW w:w="360" w:type="dxa"/>
          </w:tcPr>
          <w:p w14:paraId="39586254" w14:textId="780D8D4E" w:rsidR="00466EB8" w:rsidDel="00590676" w:rsidRDefault="00466EB8" w:rsidP="00E767A4">
            <w:pPr>
              <w:pStyle w:val="BodyText"/>
              <w:widowControl/>
              <w:tabs>
                <w:tab w:val="left" w:pos="1179"/>
                <w:tab w:val="right" w:pos="9360"/>
              </w:tabs>
              <w:ind w:left="0" w:right="-14"/>
              <w:jc w:val="both"/>
              <w:rPr>
                <w:del w:id="139" w:author="Martha Averso" w:date="2020-02-05T13:50:00Z"/>
                <w:u w:val="single"/>
              </w:rPr>
            </w:pPr>
            <w:del w:id="140" w:author="Martha Averso" w:date="2020-02-05T13:50:00Z">
              <w:r w:rsidRPr="00AA4E1E" w:rsidDel="00590676">
                <w:delText>$</w:delText>
              </w:r>
            </w:del>
          </w:p>
        </w:tc>
        <w:tc>
          <w:tcPr>
            <w:tcW w:w="1525" w:type="dxa"/>
          </w:tcPr>
          <w:p w14:paraId="0EC11466" w14:textId="13F904AE" w:rsidR="00466EB8" w:rsidRPr="00466EB8" w:rsidDel="00590676" w:rsidRDefault="00891311" w:rsidP="00E767A4">
            <w:pPr>
              <w:pStyle w:val="BodyText"/>
              <w:widowControl/>
              <w:tabs>
                <w:tab w:val="left" w:pos="1179"/>
                <w:tab w:val="right" w:pos="9360"/>
              </w:tabs>
              <w:ind w:left="0" w:right="-14"/>
              <w:jc w:val="right"/>
              <w:rPr>
                <w:del w:id="141" w:author="Martha Averso" w:date="2020-02-05T13:50:00Z"/>
              </w:rPr>
            </w:pPr>
            <w:del w:id="142" w:author="Martha Averso" w:date="2020-02-05T13:50:00Z">
              <w:r w:rsidDel="00590676">
                <w:delText>574,750.00</w:delText>
              </w:r>
            </w:del>
          </w:p>
        </w:tc>
      </w:tr>
      <w:tr w:rsidR="00466EB8" w:rsidDel="00590676" w14:paraId="540E64CA" w14:textId="15166B86" w:rsidTr="000906C1">
        <w:trPr>
          <w:del w:id="143" w:author="Martha Averso" w:date="2020-02-05T13:50:00Z"/>
        </w:trPr>
        <w:tc>
          <w:tcPr>
            <w:tcW w:w="7285" w:type="dxa"/>
          </w:tcPr>
          <w:p w14:paraId="29CB4AAC" w14:textId="61F1C4AB" w:rsidR="00466EB8" w:rsidRPr="00F64339" w:rsidDel="00590676" w:rsidRDefault="00466EB8" w:rsidP="00E767A4">
            <w:pPr>
              <w:pStyle w:val="BodyText"/>
              <w:widowControl/>
              <w:tabs>
                <w:tab w:val="left" w:pos="1179"/>
                <w:tab w:val="right" w:pos="9360"/>
              </w:tabs>
              <w:ind w:left="0" w:right="-14"/>
              <w:rPr>
                <w:del w:id="144" w:author="Martha Averso" w:date="2020-02-05T13:50:00Z"/>
              </w:rPr>
            </w:pPr>
            <w:del w:id="145" w:author="Martha Averso" w:date="2020-02-05T13:50:00Z">
              <w:r w:rsidRPr="00F64339" w:rsidDel="00590676">
                <w:delText>Subconsultant</w:delText>
              </w:r>
              <w:r w:rsidDel="00590676">
                <w:delText xml:space="preserve"> ABM Electrical Power Solutions</w:delText>
              </w:r>
            </w:del>
          </w:p>
        </w:tc>
        <w:tc>
          <w:tcPr>
            <w:tcW w:w="360" w:type="dxa"/>
          </w:tcPr>
          <w:p w14:paraId="76FC828C" w14:textId="4FFE98A6" w:rsidR="00466EB8" w:rsidDel="00590676" w:rsidRDefault="00466EB8" w:rsidP="00E767A4">
            <w:pPr>
              <w:pStyle w:val="BodyText"/>
              <w:widowControl/>
              <w:tabs>
                <w:tab w:val="left" w:pos="1179"/>
                <w:tab w:val="right" w:pos="9360"/>
              </w:tabs>
              <w:ind w:left="0" w:right="-14"/>
              <w:jc w:val="both"/>
              <w:rPr>
                <w:del w:id="146" w:author="Martha Averso" w:date="2020-02-05T13:50:00Z"/>
                <w:u w:val="single"/>
              </w:rPr>
            </w:pPr>
            <w:del w:id="147" w:author="Martha Averso" w:date="2020-02-05T13:50:00Z">
              <w:r w:rsidRPr="00AA4E1E" w:rsidDel="00590676">
                <w:delText>$</w:delText>
              </w:r>
            </w:del>
          </w:p>
        </w:tc>
        <w:tc>
          <w:tcPr>
            <w:tcW w:w="1525" w:type="dxa"/>
          </w:tcPr>
          <w:p w14:paraId="50291B70" w14:textId="3FAE1989" w:rsidR="00466EB8" w:rsidRPr="00466EB8" w:rsidDel="00590676" w:rsidRDefault="00891311" w:rsidP="00E767A4">
            <w:pPr>
              <w:pStyle w:val="BodyText"/>
              <w:widowControl/>
              <w:tabs>
                <w:tab w:val="left" w:pos="1179"/>
                <w:tab w:val="right" w:pos="9360"/>
              </w:tabs>
              <w:ind w:left="0" w:right="-14"/>
              <w:jc w:val="right"/>
              <w:rPr>
                <w:del w:id="148" w:author="Martha Averso" w:date="2020-02-05T13:50:00Z"/>
              </w:rPr>
            </w:pPr>
            <w:del w:id="149" w:author="Martha Averso" w:date="2020-02-05T13:50:00Z">
              <w:r w:rsidDel="00590676">
                <w:delText>179,742.00</w:delText>
              </w:r>
            </w:del>
          </w:p>
        </w:tc>
      </w:tr>
      <w:tr w:rsidR="00466EB8" w:rsidDel="00590676" w14:paraId="455D4A2F" w14:textId="331272A9" w:rsidTr="000906C1">
        <w:trPr>
          <w:del w:id="150" w:author="Martha Averso" w:date="2020-02-05T13:50:00Z"/>
        </w:trPr>
        <w:tc>
          <w:tcPr>
            <w:tcW w:w="7285" w:type="dxa"/>
          </w:tcPr>
          <w:p w14:paraId="473D6FB3" w14:textId="76BD0EA2" w:rsidR="00466EB8" w:rsidRPr="00F64339" w:rsidDel="00590676" w:rsidRDefault="00466EB8" w:rsidP="00E767A4">
            <w:pPr>
              <w:pStyle w:val="BodyText"/>
              <w:widowControl/>
              <w:tabs>
                <w:tab w:val="left" w:pos="1179"/>
                <w:tab w:val="right" w:pos="9360"/>
              </w:tabs>
              <w:ind w:left="0" w:right="-14"/>
              <w:rPr>
                <w:del w:id="151" w:author="Martha Averso" w:date="2020-02-05T13:50:00Z"/>
              </w:rPr>
            </w:pPr>
            <w:del w:id="152" w:author="Martha Averso" w:date="2020-02-05T13:50:00Z">
              <w:r w:rsidRPr="00F64339" w:rsidDel="00590676">
                <w:delText>Subconsultant</w:delText>
              </w:r>
              <w:r w:rsidDel="00590676">
                <w:delText xml:space="preserve"> Motor Technology</w:delText>
              </w:r>
            </w:del>
          </w:p>
        </w:tc>
        <w:tc>
          <w:tcPr>
            <w:tcW w:w="360" w:type="dxa"/>
          </w:tcPr>
          <w:p w14:paraId="1AF30976" w14:textId="412BA559" w:rsidR="00466EB8" w:rsidDel="00590676" w:rsidRDefault="00466EB8" w:rsidP="00E767A4">
            <w:pPr>
              <w:pStyle w:val="BodyText"/>
              <w:widowControl/>
              <w:tabs>
                <w:tab w:val="left" w:pos="1179"/>
                <w:tab w:val="right" w:pos="9360"/>
              </w:tabs>
              <w:ind w:left="0" w:right="-14"/>
              <w:jc w:val="both"/>
              <w:rPr>
                <w:del w:id="153" w:author="Martha Averso" w:date="2020-02-05T13:50:00Z"/>
                <w:u w:val="single"/>
              </w:rPr>
            </w:pPr>
            <w:del w:id="154" w:author="Martha Averso" w:date="2020-02-05T13:50:00Z">
              <w:r w:rsidRPr="00AA4E1E" w:rsidDel="00590676">
                <w:delText>$</w:delText>
              </w:r>
            </w:del>
          </w:p>
        </w:tc>
        <w:tc>
          <w:tcPr>
            <w:tcW w:w="1525" w:type="dxa"/>
          </w:tcPr>
          <w:p w14:paraId="78BEA8C3" w14:textId="56987D79" w:rsidR="00466EB8" w:rsidRPr="00466EB8" w:rsidDel="00590676" w:rsidRDefault="00891311" w:rsidP="00E767A4">
            <w:pPr>
              <w:pStyle w:val="BodyText"/>
              <w:widowControl/>
              <w:tabs>
                <w:tab w:val="left" w:pos="1179"/>
                <w:tab w:val="right" w:pos="9360"/>
              </w:tabs>
              <w:ind w:left="0" w:right="-14"/>
              <w:jc w:val="right"/>
              <w:rPr>
                <w:del w:id="155" w:author="Martha Averso" w:date="2020-02-05T13:50:00Z"/>
              </w:rPr>
            </w:pPr>
            <w:del w:id="156" w:author="Martha Averso" w:date="2020-02-05T13:50:00Z">
              <w:r w:rsidDel="00590676">
                <w:delText>51,980.00</w:delText>
              </w:r>
            </w:del>
          </w:p>
        </w:tc>
      </w:tr>
      <w:tr w:rsidR="00466EB8" w:rsidDel="00590676" w14:paraId="2174C8FA" w14:textId="6BB65964" w:rsidTr="000906C1">
        <w:trPr>
          <w:del w:id="157" w:author="Martha Averso" w:date="2020-02-05T13:50:00Z"/>
        </w:trPr>
        <w:tc>
          <w:tcPr>
            <w:tcW w:w="7285" w:type="dxa"/>
          </w:tcPr>
          <w:p w14:paraId="26F3C4F8" w14:textId="3A928919" w:rsidR="00466EB8" w:rsidRPr="00F64339" w:rsidDel="00590676" w:rsidRDefault="00466EB8" w:rsidP="00E767A4">
            <w:pPr>
              <w:pStyle w:val="BodyText"/>
              <w:widowControl/>
              <w:tabs>
                <w:tab w:val="left" w:pos="1179"/>
                <w:tab w:val="right" w:pos="9360"/>
              </w:tabs>
              <w:ind w:left="0" w:right="-14"/>
              <w:rPr>
                <w:del w:id="158" w:author="Martha Averso" w:date="2020-02-05T13:50:00Z"/>
              </w:rPr>
            </w:pPr>
            <w:del w:id="159" w:author="Martha Averso" w:date="2020-02-05T13:50:00Z">
              <w:r w:rsidRPr="00F64339" w:rsidDel="00590676">
                <w:delText>Subconsultant</w:delText>
              </w:r>
              <w:r w:rsidDel="00590676">
                <w:delText>s Total Two Year Base Period Task Order 1 and 2</w:delText>
              </w:r>
            </w:del>
          </w:p>
        </w:tc>
        <w:tc>
          <w:tcPr>
            <w:tcW w:w="360" w:type="dxa"/>
          </w:tcPr>
          <w:p w14:paraId="70D8140A" w14:textId="47F76F8E" w:rsidR="00466EB8" w:rsidDel="00590676" w:rsidRDefault="00466EB8" w:rsidP="00E767A4">
            <w:pPr>
              <w:pStyle w:val="BodyText"/>
              <w:widowControl/>
              <w:tabs>
                <w:tab w:val="left" w:pos="1179"/>
                <w:tab w:val="right" w:pos="9360"/>
              </w:tabs>
              <w:ind w:left="0" w:right="-14"/>
              <w:jc w:val="both"/>
              <w:rPr>
                <w:del w:id="160" w:author="Martha Averso" w:date="2020-02-05T13:50:00Z"/>
                <w:u w:val="single"/>
              </w:rPr>
            </w:pPr>
            <w:del w:id="161" w:author="Martha Averso" w:date="2020-02-05T13:50:00Z">
              <w:r w:rsidRPr="00AA4E1E" w:rsidDel="00590676">
                <w:delText>$</w:delText>
              </w:r>
            </w:del>
          </w:p>
        </w:tc>
        <w:tc>
          <w:tcPr>
            <w:tcW w:w="1525" w:type="dxa"/>
          </w:tcPr>
          <w:p w14:paraId="2C85BB72" w14:textId="07E15CEB" w:rsidR="00466EB8" w:rsidRPr="00891311" w:rsidDel="00590676" w:rsidRDefault="00891311" w:rsidP="00E767A4">
            <w:pPr>
              <w:pStyle w:val="BodyText"/>
              <w:widowControl/>
              <w:tabs>
                <w:tab w:val="left" w:pos="1179"/>
                <w:tab w:val="right" w:pos="9360"/>
              </w:tabs>
              <w:ind w:left="0" w:right="-14"/>
              <w:jc w:val="right"/>
              <w:rPr>
                <w:del w:id="162" w:author="Martha Averso" w:date="2020-02-05T13:50:00Z"/>
                <w:b/>
                <w:u w:val="single"/>
              </w:rPr>
            </w:pPr>
            <w:del w:id="163" w:author="Martha Averso" w:date="2020-02-05T13:50:00Z">
              <w:r w:rsidRPr="00891311" w:rsidDel="00590676">
                <w:rPr>
                  <w:b/>
                  <w:u w:val="single"/>
                </w:rPr>
                <w:delText>851,160.00</w:delText>
              </w:r>
            </w:del>
          </w:p>
        </w:tc>
      </w:tr>
      <w:tr w:rsidR="00891311" w:rsidRPr="00891311" w:rsidDel="00590676" w14:paraId="4E0C0F3E" w14:textId="236B9234" w:rsidTr="000906C1">
        <w:trPr>
          <w:del w:id="164" w:author="Martha Averso" w:date="2020-02-05T13:50:00Z"/>
        </w:trPr>
        <w:tc>
          <w:tcPr>
            <w:tcW w:w="7285" w:type="dxa"/>
          </w:tcPr>
          <w:p w14:paraId="021A1C31" w14:textId="28F578DC" w:rsidR="00891311" w:rsidRPr="00891311" w:rsidDel="00590676" w:rsidRDefault="004E3F08" w:rsidP="004E3F08">
            <w:pPr>
              <w:pStyle w:val="BodyText"/>
              <w:widowControl/>
              <w:tabs>
                <w:tab w:val="left" w:pos="1179"/>
                <w:tab w:val="right" w:pos="9360"/>
              </w:tabs>
              <w:spacing w:before="80" w:after="80"/>
              <w:ind w:left="0" w:right="-14"/>
              <w:rPr>
                <w:del w:id="165" w:author="Martha Averso" w:date="2020-02-05T13:50:00Z"/>
                <w:b/>
              </w:rPr>
            </w:pPr>
            <w:del w:id="166" w:author="Martha Averso" w:date="2020-02-05T13:50:00Z">
              <w:r w:rsidDel="00590676">
                <w:rPr>
                  <w:b/>
                </w:rPr>
                <w:delText>S</w:delText>
              </w:r>
              <w:r w:rsidRPr="00891311" w:rsidDel="00590676">
                <w:rPr>
                  <w:b/>
                </w:rPr>
                <w:delText xml:space="preserve">ubconsultants </w:delText>
              </w:r>
              <w:r w:rsidR="00891311" w:rsidRPr="00891311" w:rsidDel="00590676">
                <w:rPr>
                  <w:b/>
                </w:rPr>
                <w:delText xml:space="preserve">Base </w:delText>
              </w:r>
              <w:r w:rsidR="00891311" w:rsidDel="00590676">
                <w:rPr>
                  <w:b/>
                </w:rPr>
                <w:delText>T</w:delText>
              </w:r>
              <w:r w:rsidR="00891311" w:rsidRPr="00891311" w:rsidDel="00590676">
                <w:rPr>
                  <w:b/>
                </w:rPr>
                <w:delText>wo-</w:delText>
              </w:r>
              <w:r w:rsidR="00891311" w:rsidDel="00590676">
                <w:rPr>
                  <w:b/>
                </w:rPr>
                <w:delText>Y</w:delText>
              </w:r>
              <w:r w:rsidR="00891311" w:rsidRPr="00891311" w:rsidDel="00590676">
                <w:rPr>
                  <w:b/>
                </w:rPr>
                <w:delText xml:space="preserve">ear </w:delText>
              </w:r>
              <w:r w:rsidR="00891311" w:rsidDel="00590676">
                <w:rPr>
                  <w:b/>
                </w:rPr>
                <w:delText>P</w:delText>
              </w:r>
              <w:r w:rsidR="00891311" w:rsidRPr="00891311" w:rsidDel="00590676">
                <w:rPr>
                  <w:b/>
                </w:rPr>
                <w:delText xml:space="preserve">eriod </w:delText>
              </w:r>
              <w:r w:rsidR="00891311" w:rsidDel="00590676">
                <w:rPr>
                  <w:b/>
                </w:rPr>
                <w:delText>T</w:delText>
              </w:r>
              <w:r w:rsidR="00891311" w:rsidRPr="00891311" w:rsidDel="00590676">
                <w:rPr>
                  <w:b/>
                </w:rPr>
                <w:delText xml:space="preserve">ask </w:delText>
              </w:r>
              <w:r w:rsidR="00891311" w:rsidDel="00590676">
                <w:rPr>
                  <w:b/>
                </w:rPr>
                <w:delText>O</w:delText>
              </w:r>
              <w:r w:rsidR="00891311" w:rsidRPr="00891311" w:rsidDel="00590676">
                <w:rPr>
                  <w:b/>
                </w:rPr>
                <w:delText xml:space="preserve">rder 1, 2 and 3 </w:delText>
              </w:r>
            </w:del>
          </w:p>
        </w:tc>
        <w:tc>
          <w:tcPr>
            <w:tcW w:w="360" w:type="dxa"/>
          </w:tcPr>
          <w:p w14:paraId="3EB830AF" w14:textId="321CB008" w:rsidR="00891311" w:rsidRPr="00891311" w:rsidDel="00590676" w:rsidRDefault="00891311" w:rsidP="00891311">
            <w:pPr>
              <w:pStyle w:val="BodyText"/>
              <w:widowControl/>
              <w:tabs>
                <w:tab w:val="left" w:pos="1179"/>
                <w:tab w:val="right" w:pos="9360"/>
              </w:tabs>
              <w:spacing w:before="80"/>
              <w:ind w:left="0" w:right="-14"/>
              <w:jc w:val="both"/>
              <w:rPr>
                <w:del w:id="167" w:author="Martha Averso" w:date="2020-02-05T13:50:00Z"/>
                <w:b/>
              </w:rPr>
            </w:pPr>
            <w:del w:id="168" w:author="Martha Averso" w:date="2020-02-05T13:50:00Z">
              <w:r w:rsidRPr="00891311" w:rsidDel="00590676">
                <w:rPr>
                  <w:b/>
                </w:rPr>
                <w:delText>$</w:delText>
              </w:r>
            </w:del>
          </w:p>
        </w:tc>
        <w:tc>
          <w:tcPr>
            <w:tcW w:w="1525" w:type="dxa"/>
          </w:tcPr>
          <w:p w14:paraId="3B307BD9" w14:textId="582F2356" w:rsidR="00891311" w:rsidRPr="00891311" w:rsidDel="00590676" w:rsidRDefault="00891311" w:rsidP="00891311">
            <w:pPr>
              <w:pStyle w:val="BodyText"/>
              <w:widowControl/>
              <w:tabs>
                <w:tab w:val="left" w:pos="1179"/>
                <w:tab w:val="right" w:pos="9360"/>
              </w:tabs>
              <w:spacing w:before="80"/>
              <w:ind w:left="0" w:right="-14"/>
              <w:jc w:val="right"/>
              <w:rPr>
                <w:del w:id="169" w:author="Martha Averso" w:date="2020-02-05T13:50:00Z"/>
                <w:b/>
                <w:u w:val="single"/>
              </w:rPr>
            </w:pPr>
            <w:del w:id="170" w:author="Martha Averso" w:date="2020-02-05T13:50:00Z">
              <w:r w:rsidRPr="00891311" w:rsidDel="00590676">
                <w:rPr>
                  <w:b/>
                  <w:u w:val="single"/>
                </w:rPr>
                <w:delText>1,845,181.00</w:delText>
              </w:r>
            </w:del>
          </w:p>
        </w:tc>
      </w:tr>
    </w:tbl>
    <w:p w14:paraId="1618E1C5" w14:textId="0CD0A375" w:rsidR="00C2556B" w:rsidDel="00590676" w:rsidRDefault="00C2556B" w:rsidP="00C4710E">
      <w:pPr>
        <w:pStyle w:val="BodyText"/>
        <w:widowControl/>
        <w:tabs>
          <w:tab w:val="left" w:pos="1179"/>
          <w:tab w:val="left" w:pos="3600"/>
          <w:tab w:val="left" w:pos="4230"/>
          <w:tab w:val="left" w:pos="5040"/>
          <w:tab w:val="left" w:pos="6210"/>
          <w:tab w:val="left" w:pos="6570"/>
          <w:tab w:val="left" w:pos="7920"/>
          <w:tab w:val="right" w:pos="9360"/>
        </w:tabs>
        <w:ind w:left="360" w:right="-14"/>
        <w:jc w:val="both"/>
        <w:rPr>
          <w:del w:id="171" w:author="Martha Averso" w:date="2020-02-05T13:50:00Z"/>
        </w:rPr>
      </w:pPr>
    </w:p>
    <w:p w14:paraId="539A0268" w14:textId="184FF965" w:rsidR="00C2556B" w:rsidRPr="00F64339" w:rsidRDefault="00995F71" w:rsidP="00995F71">
      <w:pPr>
        <w:pStyle w:val="BodyText"/>
        <w:widowControl/>
        <w:tabs>
          <w:tab w:val="left" w:pos="1179"/>
          <w:tab w:val="left" w:pos="3600"/>
          <w:tab w:val="left" w:pos="4230"/>
          <w:tab w:val="left" w:pos="5040"/>
          <w:tab w:val="left" w:pos="6210"/>
          <w:tab w:val="left" w:pos="6570"/>
          <w:tab w:val="left" w:pos="7920"/>
          <w:tab w:val="right" w:pos="9360"/>
        </w:tabs>
        <w:ind w:left="360" w:right="-14"/>
        <w:jc w:val="both"/>
      </w:pPr>
      <w:r w:rsidRPr="00F64339">
        <w:t>The overall guaranteed maximum price amount includes the following amounts for Option Year-1 Subcontracts each of which shall be a separate individual guaranteed maximum ceiling amount, and includes subconsultant expenses:</w:t>
      </w:r>
    </w:p>
    <w:p w14:paraId="565B2054" w14:textId="77777777" w:rsidR="00521E37" w:rsidRPr="00F64339" w:rsidRDefault="00521E37" w:rsidP="00521E37">
      <w:pPr>
        <w:pStyle w:val="BodyText"/>
        <w:widowControl/>
        <w:tabs>
          <w:tab w:val="left" w:pos="1179"/>
          <w:tab w:val="left" w:pos="3600"/>
          <w:tab w:val="left" w:pos="4230"/>
          <w:tab w:val="left" w:pos="5040"/>
          <w:tab w:val="left" w:pos="6210"/>
          <w:tab w:val="left" w:pos="6570"/>
          <w:tab w:val="left" w:pos="7920"/>
          <w:tab w:val="right" w:pos="9360"/>
        </w:tabs>
        <w:spacing w:line="276" w:lineRule="auto"/>
        <w:ind w:left="360" w:right="-20"/>
        <w:jc w:val="both"/>
      </w:pPr>
    </w:p>
    <w:p w14:paraId="00F41A79" w14:textId="74E40CDF" w:rsidR="00A0075E" w:rsidRPr="00F64339" w:rsidRDefault="00995F71" w:rsidP="0079270D">
      <w:pPr>
        <w:pStyle w:val="BodyText"/>
        <w:widowControl/>
        <w:tabs>
          <w:tab w:val="left" w:pos="1179"/>
          <w:tab w:val="right" w:pos="9360"/>
        </w:tabs>
        <w:spacing w:line="276" w:lineRule="auto"/>
        <w:ind w:left="360" w:right="-20"/>
        <w:jc w:val="both"/>
        <w:rPr>
          <w:u w:val="single"/>
        </w:rPr>
      </w:pPr>
      <w:r w:rsidRPr="00F64339">
        <w:rPr>
          <w:u w:val="single"/>
        </w:rPr>
        <w:t>Option Period -1 (</w:t>
      </w:r>
      <w:del w:id="172" w:author="Martha Averso" w:date="2020-02-05T13:51:00Z">
        <w:r w:rsidRPr="00F64339" w:rsidDel="00590676">
          <w:rPr>
            <w:u w:val="single"/>
          </w:rPr>
          <w:delText xml:space="preserve">Task Order </w:delText>
        </w:r>
        <w:r w:rsidR="00017CB5" w:rsidDel="00590676">
          <w:rPr>
            <w:u w:val="single"/>
          </w:rPr>
          <w:delText>1</w:delText>
        </w:r>
        <w:r w:rsidR="00900CDA" w:rsidRPr="00F64339" w:rsidDel="00590676">
          <w:rPr>
            <w:u w:val="single"/>
          </w:rPr>
          <w:delText xml:space="preserve"> &amp;</w:delText>
        </w:r>
        <w:r w:rsidRPr="00F64339" w:rsidDel="00590676">
          <w:rPr>
            <w:u w:val="single"/>
          </w:rPr>
          <w:delText xml:space="preserve"> </w:delText>
        </w:r>
        <w:r w:rsidR="00017CB5" w:rsidDel="00590676">
          <w:rPr>
            <w:u w:val="single"/>
          </w:rPr>
          <w:delText>2</w:delText>
        </w:r>
      </w:del>
      <w:ins w:id="173" w:author="Martha Averso" w:date="2020-02-05T13:51:00Z">
        <w:r w:rsidR="00590676">
          <w:rPr>
            <w:u w:val="single"/>
          </w:rPr>
          <w:t>CLINS 1001 to 1010</w:t>
        </w:r>
      </w:ins>
      <w:r w:rsidRPr="00F64339">
        <w:rPr>
          <w:u w:val="single"/>
        </w:rPr>
        <w:t xml:space="preserve">) </w:t>
      </w:r>
    </w:p>
    <w:p w14:paraId="2FA85346" w14:textId="77777777" w:rsidR="00995F71" w:rsidRDefault="00995F71" w:rsidP="00995F71">
      <w:pPr>
        <w:pStyle w:val="BodyText"/>
        <w:widowControl/>
        <w:tabs>
          <w:tab w:val="left" w:pos="1179"/>
          <w:tab w:val="left" w:pos="3600"/>
          <w:tab w:val="left" w:pos="4230"/>
          <w:tab w:val="left" w:pos="5040"/>
          <w:tab w:val="left" w:pos="6210"/>
          <w:tab w:val="left" w:pos="6570"/>
          <w:tab w:val="left" w:pos="7920"/>
          <w:tab w:val="right" w:pos="9360"/>
        </w:tabs>
        <w:ind w:left="360" w:right="-14"/>
        <w:jc w:val="both"/>
      </w:pPr>
    </w:p>
    <w:tbl>
      <w:tblPr>
        <w:tblStyle w:val="TableGrid"/>
        <w:tblW w:w="0" w:type="auto"/>
        <w:tblInd w:w="360" w:type="dxa"/>
        <w:tblBorders>
          <w:left w:val="none" w:sz="0" w:space="0" w:color="auto"/>
          <w:right w:val="none" w:sz="0" w:space="0" w:color="auto"/>
          <w:insideV w:val="none" w:sz="0" w:space="0" w:color="auto"/>
        </w:tblBorders>
        <w:tblLook w:val="04A0" w:firstRow="1" w:lastRow="0" w:firstColumn="1" w:lastColumn="0" w:noHBand="0" w:noVBand="1"/>
      </w:tblPr>
      <w:tblGrid>
        <w:gridCol w:w="6628"/>
        <w:gridCol w:w="356"/>
        <w:gridCol w:w="2196"/>
      </w:tblGrid>
      <w:tr w:rsidR="00466EB8" w14:paraId="1D9160BB" w14:textId="77777777" w:rsidTr="000906C1">
        <w:tc>
          <w:tcPr>
            <w:tcW w:w="7285" w:type="dxa"/>
            <w:tcBorders>
              <w:top w:val="nil"/>
            </w:tcBorders>
          </w:tcPr>
          <w:p w14:paraId="5E026148" w14:textId="77777777" w:rsidR="00466EB8" w:rsidRPr="00AA4E1E" w:rsidRDefault="00466EB8" w:rsidP="00E767A4">
            <w:pPr>
              <w:pStyle w:val="BodyText"/>
              <w:widowControl/>
              <w:tabs>
                <w:tab w:val="left" w:pos="1179"/>
                <w:tab w:val="right" w:pos="9360"/>
              </w:tabs>
              <w:ind w:left="0" w:right="-14"/>
            </w:pPr>
            <w:r>
              <w:t>Subconsultant Timmons</w:t>
            </w:r>
          </w:p>
        </w:tc>
        <w:tc>
          <w:tcPr>
            <w:tcW w:w="360" w:type="dxa"/>
            <w:tcBorders>
              <w:top w:val="nil"/>
            </w:tcBorders>
          </w:tcPr>
          <w:p w14:paraId="1C5AFBF9" w14:textId="77777777" w:rsidR="00466EB8" w:rsidRPr="00AA4E1E" w:rsidRDefault="00466EB8" w:rsidP="00E767A4">
            <w:pPr>
              <w:pStyle w:val="BodyText"/>
              <w:widowControl/>
              <w:tabs>
                <w:tab w:val="left" w:pos="1179"/>
                <w:tab w:val="right" w:pos="9360"/>
              </w:tabs>
              <w:ind w:left="0" w:right="-14"/>
              <w:jc w:val="both"/>
            </w:pPr>
            <w:r w:rsidRPr="00AA4E1E">
              <w:t>$</w:t>
            </w:r>
          </w:p>
        </w:tc>
        <w:tc>
          <w:tcPr>
            <w:tcW w:w="1525" w:type="dxa"/>
            <w:tcBorders>
              <w:top w:val="nil"/>
            </w:tcBorders>
          </w:tcPr>
          <w:p w14:paraId="698139C0" w14:textId="31A53A31" w:rsidR="00466EB8" w:rsidRPr="00466EB8" w:rsidRDefault="000077B2" w:rsidP="00E767A4">
            <w:pPr>
              <w:pStyle w:val="BodyText"/>
              <w:widowControl/>
              <w:tabs>
                <w:tab w:val="left" w:pos="1179"/>
                <w:tab w:val="right" w:pos="9360"/>
              </w:tabs>
              <w:ind w:left="0" w:right="-14"/>
              <w:jc w:val="right"/>
            </w:pPr>
            <w:r>
              <w:t>0.00</w:t>
            </w:r>
          </w:p>
        </w:tc>
      </w:tr>
      <w:tr w:rsidR="00466EB8" w14:paraId="752E489F" w14:textId="77777777" w:rsidTr="000906C1">
        <w:tc>
          <w:tcPr>
            <w:tcW w:w="7285" w:type="dxa"/>
          </w:tcPr>
          <w:p w14:paraId="6D38A193" w14:textId="7A3B4602" w:rsidR="00466EB8" w:rsidRDefault="00466EB8" w:rsidP="00E767A4">
            <w:pPr>
              <w:pStyle w:val="BodyText"/>
              <w:widowControl/>
              <w:tabs>
                <w:tab w:val="left" w:pos="1179"/>
                <w:tab w:val="right" w:pos="9360"/>
              </w:tabs>
              <w:ind w:left="0" w:right="-14"/>
            </w:pPr>
            <w:r w:rsidRPr="00F64339">
              <w:t>Subconsultant</w:t>
            </w:r>
            <w:r>
              <w:t xml:space="preserve"> H</w:t>
            </w:r>
            <w:ins w:id="174" w:author="Martha Averso" w:date="2020-02-05T13:52:00Z">
              <w:r w:rsidR="00590676">
                <w:t>a</w:t>
              </w:r>
            </w:ins>
            <w:r>
              <w:t>yat Brown</w:t>
            </w:r>
          </w:p>
        </w:tc>
        <w:tc>
          <w:tcPr>
            <w:tcW w:w="360" w:type="dxa"/>
          </w:tcPr>
          <w:p w14:paraId="309B74B9" w14:textId="77777777" w:rsidR="00466EB8" w:rsidRDefault="00466EB8" w:rsidP="00E767A4">
            <w:pPr>
              <w:pStyle w:val="BodyText"/>
              <w:widowControl/>
              <w:tabs>
                <w:tab w:val="left" w:pos="1179"/>
                <w:tab w:val="right" w:pos="9360"/>
              </w:tabs>
              <w:ind w:left="0" w:right="-14"/>
              <w:jc w:val="both"/>
              <w:rPr>
                <w:u w:val="single"/>
              </w:rPr>
            </w:pPr>
            <w:r w:rsidRPr="00AA4E1E">
              <w:t>$</w:t>
            </w:r>
          </w:p>
        </w:tc>
        <w:tc>
          <w:tcPr>
            <w:tcW w:w="1525" w:type="dxa"/>
          </w:tcPr>
          <w:p w14:paraId="56D99B79" w14:textId="29DFD803" w:rsidR="00466EB8" w:rsidRPr="00466EB8" w:rsidRDefault="000077B2" w:rsidP="00E767A4">
            <w:pPr>
              <w:pStyle w:val="BodyText"/>
              <w:widowControl/>
              <w:tabs>
                <w:tab w:val="left" w:pos="1179"/>
                <w:tab w:val="right" w:pos="9360"/>
              </w:tabs>
              <w:ind w:left="0" w:right="-14"/>
              <w:jc w:val="right"/>
            </w:pPr>
            <w:del w:id="175" w:author="Martha Averso" w:date="2020-02-05T13:52:00Z">
              <w:r w:rsidDel="00590676">
                <w:delText>118,249.00</w:delText>
              </w:r>
            </w:del>
            <w:ins w:id="176" w:author="Martha Averso" w:date="2020-02-05T13:52:00Z">
              <w:r w:rsidR="00590676">
                <w:t>118,914.00</w:t>
              </w:r>
            </w:ins>
          </w:p>
        </w:tc>
      </w:tr>
      <w:tr w:rsidR="00466EB8" w14:paraId="78C5776E" w14:textId="77777777" w:rsidTr="000906C1">
        <w:tc>
          <w:tcPr>
            <w:tcW w:w="7285" w:type="dxa"/>
          </w:tcPr>
          <w:p w14:paraId="0BA4E989" w14:textId="77777777" w:rsidR="00466EB8" w:rsidRPr="00F64339" w:rsidRDefault="00466EB8" w:rsidP="00E767A4">
            <w:pPr>
              <w:pStyle w:val="BodyText"/>
              <w:widowControl/>
              <w:tabs>
                <w:tab w:val="left" w:pos="1179"/>
                <w:tab w:val="right" w:pos="9360"/>
              </w:tabs>
              <w:ind w:left="0" w:right="-14"/>
            </w:pPr>
            <w:r w:rsidRPr="00F64339">
              <w:t>Subconsultant</w:t>
            </w:r>
            <w:r>
              <w:t xml:space="preserve"> </w:t>
            </w:r>
            <w:proofErr w:type="spellStart"/>
            <w:r>
              <w:t>Delon</w:t>
            </w:r>
            <w:proofErr w:type="spellEnd"/>
            <w:r>
              <w:t xml:space="preserve"> Hampton</w:t>
            </w:r>
          </w:p>
        </w:tc>
        <w:tc>
          <w:tcPr>
            <w:tcW w:w="360" w:type="dxa"/>
          </w:tcPr>
          <w:p w14:paraId="509FE44A" w14:textId="77777777" w:rsidR="00466EB8" w:rsidRDefault="00466EB8" w:rsidP="00E767A4">
            <w:pPr>
              <w:pStyle w:val="BodyText"/>
              <w:widowControl/>
              <w:tabs>
                <w:tab w:val="left" w:pos="1179"/>
                <w:tab w:val="right" w:pos="9360"/>
              </w:tabs>
              <w:ind w:left="0" w:right="-14"/>
              <w:jc w:val="both"/>
              <w:rPr>
                <w:u w:val="single"/>
              </w:rPr>
            </w:pPr>
            <w:r w:rsidRPr="00AA4E1E">
              <w:t>$</w:t>
            </w:r>
          </w:p>
        </w:tc>
        <w:tc>
          <w:tcPr>
            <w:tcW w:w="1525" w:type="dxa"/>
          </w:tcPr>
          <w:p w14:paraId="2105DB94" w14:textId="24EBFB2A" w:rsidR="00466EB8" w:rsidRPr="00466EB8" w:rsidRDefault="000077B2" w:rsidP="00E767A4">
            <w:pPr>
              <w:pStyle w:val="BodyText"/>
              <w:widowControl/>
              <w:tabs>
                <w:tab w:val="left" w:pos="1179"/>
                <w:tab w:val="right" w:pos="9360"/>
              </w:tabs>
              <w:ind w:left="0" w:right="-14"/>
              <w:jc w:val="right"/>
            </w:pPr>
            <w:del w:id="177" w:author="Martha Averso" w:date="2020-02-05T13:52:00Z">
              <w:r w:rsidDel="00590676">
                <w:delText>49,799</w:delText>
              </w:r>
            </w:del>
            <w:ins w:id="178" w:author="Martha Averso" w:date="2020-02-05T13:52:00Z">
              <w:r w:rsidR="00590676">
                <w:t>51,345</w:t>
              </w:r>
            </w:ins>
            <w:r>
              <w:t>.00</w:t>
            </w:r>
          </w:p>
        </w:tc>
      </w:tr>
      <w:tr w:rsidR="00466EB8" w14:paraId="794B7A84" w14:textId="77777777" w:rsidTr="000906C1">
        <w:tc>
          <w:tcPr>
            <w:tcW w:w="7285" w:type="dxa"/>
          </w:tcPr>
          <w:p w14:paraId="4A83BFC8" w14:textId="77777777" w:rsidR="00466EB8" w:rsidRPr="00F64339" w:rsidRDefault="00466EB8" w:rsidP="00E767A4">
            <w:pPr>
              <w:pStyle w:val="BodyText"/>
              <w:widowControl/>
              <w:tabs>
                <w:tab w:val="left" w:pos="1179"/>
                <w:tab w:val="right" w:pos="9360"/>
              </w:tabs>
              <w:ind w:left="0" w:right="-14"/>
            </w:pPr>
            <w:r w:rsidRPr="00F64339">
              <w:t>Subconsultant</w:t>
            </w:r>
            <w:r>
              <w:t xml:space="preserve"> </w:t>
            </w:r>
            <w:proofErr w:type="spellStart"/>
            <w:r>
              <w:t>Leuterio</w:t>
            </w:r>
            <w:proofErr w:type="spellEnd"/>
            <w:r>
              <w:t xml:space="preserve"> Thomas</w:t>
            </w:r>
          </w:p>
        </w:tc>
        <w:tc>
          <w:tcPr>
            <w:tcW w:w="360" w:type="dxa"/>
          </w:tcPr>
          <w:p w14:paraId="3B612935" w14:textId="77777777" w:rsidR="00466EB8" w:rsidRDefault="00466EB8" w:rsidP="00E767A4">
            <w:pPr>
              <w:pStyle w:val="BodyText"/>
              <w:widowControl/>
              <w:tabs>
                <w:tab w:val="left" w:pos="1179"/>
                <w:tab w:val="right" w:pos="9360"/>
              </w:tabs>
              <w:ind w:left="0" w:right="-14"/>
              <w:jc w:val="both"/>
              <w:rPr>
                <w:u w:val="single"/>
              </w:rPr>
            </w:pPr>
            <w:r w:rsidRPr="00AA4E1E">
              <w:t>$</w:t>
            </w:r>
          </w:p>
        </w:tc>
        <w:tc>
          <w:tcPr>
            <w:tcW w:w="1525" w:type="dxa"/>
          </w:tcPr>
          <w:p w14:paraId="1976B005" w14:textId="51149429" w:rsidR="00466EB8" w:rsidRPr="00466EB8" w:rsidRDefault="000077B2" w:rsidP="00E767A4">
            <w:pPr>
              <w:pStyle w:val="BodyText"/>
              <w:widowControl/>
              <w:tabs>
                <w:tab w:val="left" w:pos="1179"/>
                <w:tab w:val="right" w:pos="9360"/>
              </w:tabs>
              <w:ind w:left="0" w:right="-14"/>
              <w:jc w:val="right"/>
            </w:pPr>
            <w:del w:id="179" w:author="Martha Averso" w:date="2020-02-05T13:53:00Z">
              <w:r w:rsidDel="00590676">
                <w:delText>115,691</w:delText>
              </w:r>
            </w:del>
            <w:ins w:id="180" w:author="Martha Averso" w:date="2020-02-05T13:53:00Z">
              <w:r w:rsidR="00590676">
                <w:t>116,881</w:t>
              </w:r>
            </w:ins>
            <w:r>
              <w:t>.00</w:t>
            </w:r>
          </w:p>
        </w:tc>
      </w:tr>
      <w:tr w:rsidR="00466EB8" w14:paraId="19785852" w14:textId="77777777" w:rsidTr="000906C1">
        <w:tc>
          <w:tcPr>
            <w:tcW w:w="7285" w:type="dxa"/>
          </w:tcPr>
          <w:p w14:paraId="5FA81DD3" w14:textId="77777777" w:rsidR="00466EB8" w:rsidRPr="00F64339" w:rsidRDefault="00466EB8" w:rsidP="00E767A4">
            <w:pPr>
              <w:pStyle w:val="BodyText"/>
              <w:widowControl/>
              <w:tabs>
                <w:tab w:val="left" w:pos="1179"/>
                <w:tab w:val="right" w:pos="9360"/>
              </w:tabs>
              <w:ind w:left="0" w:right="-14"/>
            </w:pPr>
            <w:proofErr w:type="spellStart"/>
            <w:r w:rsidRPr="00F64339">
              <w:t>Subconsultant</w:t>
            </w:r>
            <w:r>
              <w:t>Volanno</w:t>
            </w:r>
            <w:proofErr w:type="spellEnd"/>
          </w:p>
        </w:tc>
        <w:tc>
          <w:tcPr>
            <w:tcW w:w="360" w:type="dxa"/>
          </w:tcPr>
          <w:p w14:paraId="4F8D1BDE" w14:textId="77777777" w:rsidR="00466EB8" w:rsidRDefault="00466EB8" w:rsidP="00E767A4">
            <w:pPr>
              <w:pStyle w:val="BodyText"/>
              <w:widowControl/>
              <w:tabs>
                <w:tab w:val="left" w:pos="1179"/>
                <w:tab w:val="right" w:pos="9360"/>
              </w:tabs>
              <w:ind w:left="0" w:right="-14"/>
              <w:jc w:val="both"/>
              <w:rPr>
                <w:u w:val="single"/>
              </w:rPr>
            </w:pPr>
            <w:r w:rsidRPr="00AA4E1E">
              <w:t>$</w:t>
            </w:r>
          </w:p>
        </w:tc>
        <w:tc>
          <w:tcPr>
            <w:tcW w:w="1525" w:type="dxa"/>
          </w:tcPr>
          <w:p w14:paraId="7372E2EB" w14:textId="4336B76C" w:rsidR="00466EB8" w:rsidRPr="00466EB8" w:rsidRDefault="000077B2" w:rsidP="00E767A4">
            <w:pPr>
              <w:pStyle w:val="BodyText"/>
              <w:widowControl/>
              <w:tabs>
                <w:tab w:val="left" w:pos="1179"/>
                <w:tab w:val="right" w:pos="9360"/>
              </w:tabs>
              <w:ind w:left="0" w:right="-14"/>
              <w:jc w:val="right"/>
            </w:pPr>
            <w:del w:id="181" w:author="Martha Averso" w:date="2020-02-05T13:53:00Z">
              <w:r w:rsidDel="00590676">
                <w:delText>121,433</w:delText>
              </w:r>
            </w:del>
            <w:ins w:id="182" w:author="Martha Averso" w:date="2020-02-05T13:53:00Z">
              <w:r w:rsidR="00590676">
                <w:t>122,410</w:t>
              </w:r>
            </w:ins>
            <w:r>
              <w:t>.00</w:t>
            </w:r>
          </w:p>
        </w:tc>
      </w:tr>
      <w:tr w:rsidR="000077B2" w14:paraId="0078BE92" w14:textId="77777777" w:rsidTr="000906C1">
        <w:tc>
          <w:tcPr>
            <w:tcW w:w="7285" w:type="dxa"/>
          </w:tcPr>
          <w:p w14:paraId="48946438" w14:textId="4F7047E1" w:rsidR="000077B2" w:rsidRPr="00F64339" w:rsidRDefault="000077B2" w:rsidP="00E767A4">
            <w:pPr>
              <w:pStyle w:val="BodyText"/>
              <w:widowControl/>
              <w:tabs>
                <w:tab w:val="left" w:pos="1179"/>
                <w:tab w:val="right" w:pos="9360"/>
              </w:tabs>
              <w:ind w:left="0" w:right="-14"/>
            </w:pPr>
            <w:r w:rsidRPr="00F64339">
              <w:t>Subconsultant</w:t>
            </w:r>
            <w:r>
              <w:t xml:space="preserve"> </w:t>
            </w:r>
            <w:proofErr w:type="spellStart"/>
            <w:r>
              <w:t>Modejski</w:t>
            </w:r>
            <w:proofErr w:type="spellEnd"/>
            <w:r>
              <w:t xml:space="preserve"> and Masters</w:t>
            </w:r>
          </w:p>
        </w:tc>
        <w:tc>
          <w:tcPr>
            <w:tcW w:w="360" w:type="dxa"/>
          </w:tcPr>
          <w:p w14:paraId="7FD5A583" w14:textId="218262CC" w:rsidR="000077B2" w:rsidRPr="00AA4E1E" w:rsidRDefault="000077B2" w:rsidP="00E767A4">
            <w:pPr>
              <w:pStyle w:val="BodyText"/>
              <w:widowControl/>
              <w:tabs>
                <w:tab w:val="left" w:pos="1179"/>
                <w:tab w:val="right" w:pos="9360"/>
              </w:tabs>
              <w:ind w:left="0" w:right="-14"/>
              <w:jc w:val="both"/>
            </w:pPr>
            <w:r>
              <w:t>$</w:t>
            </w:r>
          </w:p>
        </w:tc>
        <w:tc>
          <w:tcPr>
            <w:tcW w:w="1525" w:type="dxa"/>
          </w:tcPr>
          <w:p w14:paraId="423B8561" w14:textId="221500B5" w:rsidR="000077B2" w:rsidRDefault="000077B2" w:rsidP="00E767A4">
            <w:pPr>
              <w:pStyle w:val="BodyText"/>
              <w:widowControl/>
              <w:tabs>
                <w:tab w:val="left" w:pos="1179"/>
                <w:tab w:val="right" w:pos="9360"/>
              </w:tabs>
              <w:ind w:left="0" w:right="-14"/>
              <w:jc w:val="right"/>
            </w:pPr>
            <w:r>
              <w:t>0.00</w:t>
            </w:r>
          </w:p>
        </w:tc>
      </w:tr>
      <w:tr w:rsidR="00466EB8" w14:paraId="7019141F" w14:textId="77777777" w:rsidTr="000906C1">
        <w:tc>
          <w:tcPr>
            <w:tcW w:w="7285" w:type="dxa"/>
          </w:tcPr>
          <w:p w14:paraId="38E0FA83" w14:textId="31008557" w:rsidR="00466EB8" w:rsidRPr="00F64339" w:rsidRDefault="00466EB8" w:rsidP="00E767A4">
            <w:pPr>
              <w:pStyle w:val="BodyText"/>
              <w:widowControl/>
              <w:tabs>
                <w:tab w:val="left" w:pos="1179"/>
                <w:tab w:val="right" w:pos="9360"/>
              </w:tabs>
              <w:ind w:left="0" w:right="-14"/>
            </w:pPr>
            <w:del w:id="183" w:author="Martha Averso" w:date="2020-02-05T13:53:00Z">
              <w:r w:rsidRPr="00F64339" w:rsidDel="0005108A">
                <w:lastRenderedPageBreak/>
                <w:delText>Subconsultant</w:delText>
              </w:r>
              <w:r w:rsidDel="0005108A">
                <w:delText xml:space="preserve"> Highway and Safety Services</w:delText>
              </w:r>
            </w:del>
          </w:p>
        </w:tc>
        <w:tc>
          <w:tcPr>
            <w:tcW w:w="360" w:type="dxa"/>
          </w:tcPr>
          <w:p w14:paraId="29F73A53" w14:textId="20338A72" w:rsidR="00466EB8" w:rsidRDefault="00466EB8" w:rsidP="00E767A4">
            <w:pPr>
              <w:pStyle w:val="BodyText"/>
              <w:widowControl/>
              <w:tabs>
                <w:tab w:val="left" w:pos="1179"/>
                <w:tab w:val="right" w:pos="9360"/>
              </w:tabs>
              <w:ind w:left="0" w:right="-14"/>
              <w:jc w:val="both"/>
              <w:rPr>
                <w:u w:val="single"/>
              </w:rPr>
            </w:pPr>
            <w:del w:id="184" w:author="Martha Averso" w:date="2020-02-05T13:53:00Z">
              <w:r w:rsidRPr="00AA4E1E" w:rsidDel="0005108A">
                <w:delText>$</w:delText>
              </w:r>
            </w:del>
          </w:p>
        </w:tc>
        <w:tc>
          <w:tcPr>
            <w:tcW w:w="1525" w:type="dxa"/>
          </w:tcPr>
          <w:p w14:paraId="0C85479D" w14:textId="291B87C0" w:rsidR="00466EB8" w:rsidRPr="00466EB8" w:rsidRDefault="000077B2" w:rsidP="00E767A4">
            <w:pPr>
              <w:pStyle w:val="BodyText"/>
              <w:widowControl/>
              <w:tabs>
                <w:tab w:val="left" w:pos="1179"/>
                <w:tab w:val="right" w:pos="9360"/>
              </w:tabs>
              <w:ind w:left="0" w:right="-14"/>
              <w:jc w:val="right"/>
            </w:pPr>
            <w:del w:id="185" w:author="Martha Averso" w:date="2020-02-05T13:53:00Z">
              <w:r w:rsidDel="0005108A">
                <w:delText>0.00</w:delText>
              </w:r>
            </w:del>
          </w:p>
        </w:tc>
      </w:tr>
      <w:tr w:rsidR="00466EB8" w14:paraId="6AA3FA7D" w14:textId="77777777" w:rsidTr="000906C1">
        <w:tc>
          <w:tcPr>
            <w:tcW w:w="7285" w:type="dxa"/>
          </w:tcPr>
          <w:p w14:paraId="0D25CB0C" w14:textId="7E2C1E78" w:rsidR="00466EB8" w:rsidRPr="00F64339" w:rsidRDefault="00466EB8" w:rsidP="00E767A4">
            <w:pPr>
              <w:pStyle w:val="BodyText"/>
              <w:widowControl/>
              <w:tabs>
                <w:tab w:val="left" w:pos="1179"/>
                <w:tab w:val="right" w:pos="9360"/>
              </w:tabs>
              <w:ind w:left="0" w:right="-14"/>
            </w:pPr>
            <w:del w:id="186" w:author="Martha Averso" w:date="2020-02-05T13:53:00Z">
              <w:r w:rsidRPr="00F64339" w:rsidDel="0005108A">
                <w:delText>Subconsultant</w:delText>
              </w:r>
              <w:r w:rsidDel="0005108A">
                <w:delText xml:space="preserve"> ABM Electrical Power Solutions</w:delText>
              </w:r>
            </w:del>
          </w:p>
        </w:tc>
        <w:tc>
          <w:tcPr>
            <w:tcW w:w="360" w:type="dxa"/>
          </w:tcPr>
          <w:p w14:paraId="7DEB407B" w14:textId="5EFC6BAD" w:rsidR="00466EB8" w:rsidRDefault="00466EB8" w:rsidP="00E767A4">
            <w:pPr>
              <w:pStyle w:val="BodyText"/>
              <w:widowControl/>
              <w:tabs>
                <w:tab w:val="left" w:pos="1179"/>
                <w:tab w:val="right" w:pos="9360"/>
              </w:tabs>
              <w:ind w:left="0" w:right="-14"/>
              <w:jc w:val="both"/>
              <w:rPr>
                <w:u w:val="single"/>
              </w:rPr>
            </w:pPr>
            <w:del w:id="187" w:author="Martha Averso" w:date="2020-02-05T13:53:00Z">
              <w:r w:rsidRPr="00AA4E1E" w:rsidDel="0005108A">
                <w:delText>$</w:delText>
              </w:r>
            </w:del>
          </w:p>
        </w:tc>
        <w:tc>
          <w:tcPr>
            <w:tcW w:w="1525" w:type="dxa"/>
          </w:tcPr>
          <w:p w14:paraId="4515A692" w14:textId="7C08218F" w:rsidR="00466EB8" w:rsidRPr="00466EB8" w:rsidRDefault="000077B2" w:rsidP="00E767A4">
            <w:pPr>
              <w:pStyle w:val="BodyText"/>
              <w:widowControl/>
              <w:tabs>
                <w:tab w:val="left" w:pos="1179"/>
                <w:tab w:val="right" w:pos="9360"/>
              </w:tabs>
              <w:ind w:left="0" w:right="-14"/>
              <w:jc w:val="right"/>
            </w:pPr>
            <w:del w:id="188" w:author="Martha Averso" w:date="2020-02-05T13:53:00Z">
              <w:r w:rsidDel="0005108A">
                <w:delText>0.00</w:delText>
              </w:r>
            </w:del>
          </w:p>
        </w:tc>
      </w:tr>
      <w:tr w:rsidR="00466EB8" w14:paraId="5BD08E8A" w14:textId="77777777" w:rsidTr="000906C1">
        <w:tc>
          <w:tcPr>
            <w:tcW w:w="7285" w:type="dxa"/>
          </w:tcPr>
          <w:p w14:paraId="2FCD8A3E" w14:textId="25733FB6" w:rsidR="00466EB8" w:rsidRPr="00F64339" w:rsidRDefault="00466EB8" w:rsidP="00E767A4">
            <w:pPr>
              <w:pStyle w:val="BodyText"/>
              <w:widowControl/>
              <w:tabs>
                <w:tab w:val="left" w:pos="1179"/>
                <w:tab w:val="right" w:pos="9360"/>
              </w:tabs>
              <w:ind w:left="0" w:right="-14"/>
            </w:pPr>
            <w:del w:id="189" w:author="Martha Averso" w:date="2020-02-05T13:53:00Z">
              <w:r w:rsidRPr="00F64339" w:rsidDel="0005108A">
                <w:delText>Subconsultant</w:delText>
              </w:r>
              <w:r w:rsidDel="0005108A">
                <w:delText xml:space="preserve"> Motor Technology</w:delText>
              </w:r>
            </w:del>
          </w:p>
        </w:tc>
        <w:tc>
          <w:tcPr>
            <w:tcW w:w="360" w:type="dxa"/>
          </w:tcPr>
          <w:p w14:paraId="7B3D3786" w14:textId="10E2FE9B" w:rsidR="00466EB8" w:rsidRDefault="00466EB8" w:rsidP="00E767A4">
            <w:pPr>
              <w:pStyle w:val="BodyText"/>
              <w:widowControl/>
              <w:tabs>
                <w:tab w:val="left" w:pos="1179"/>
                <w:tab w:val="right" w:pos="9360"/>
              </w:tabs>
              <w:ind w:left="0" w:right="-14"/>
              <w:jc w:val="both"/>
              <w:rPr>
                <w:u w:val="single"/>
              </w:rPr>
            </w:pPr>
            <w:del w:id="190" w:author="Martha Averso" w:date="2020-02-05T13:53:00Z">
              <w:r w:rsidRPr="00AA4E1E" w:rsidDel="0005108A">
                <w:delText>$</w:delText>
              </w:r>
            </w:del>
          </w:p>
        </w:tc>
        <w:tc>
          <w:tcPr>
            <w:tcW w:w="1525" w:type="dxa"/>
          </w:tcPr>
          <w:p w14:paraId="7688090F" w14:textId="7D99D08F" w:rsidR="00466EB8" w:rsidRPr="00466EB8" w:rsidRDefault="000077B2" w:rsidP="00E767A4">
            <w:pPr>
              <w:pStyle w:val="BodyText"/>
              <w:widowControl/>
              <w:tabs>
                <w:tab w:val="left" w:pos="1179"/>
                <w:tab w:val="right" w:pos="9360"/>
              </w:tabs>
              <w:ind w:left="0" w:right="-14"/>
              <w:jc w:val="right"/>
            </w:pPr>
            <w:del w:id="191" w:author="Martha Averso" w:date="2020-02-05T13:53:00Z">
              <w:r w:rsidDel="0005108A">
                <w:delText>0.00</w:delText>
              </w:r>
            </w:del>
          </w:p>
        </w:tc>
      </w:tr>
      <w:tr w:rsidR="00466EB8" w:rsidRPr="000077B2" w14:paraId="7990E8C3" w14:textId="77777777" w:rsidTr="000906C1">
        <w:tc>
          <w:tcPr>
            <w:tcW w:w="7285" w:type="dxa"/>
          </w:tcPr>
          <w:p w14:paraId="6AF93B57" w14:textId="3210973F" w:rsidR="00466EB8" w:rsidRPr="000077B2" w:rsidRDefault="00466EB8" w:rsidP="004E3F08">
            <w:pPr>
              <w:pStyle w:val="BodyText"/>
              <w:widowControl/>
              <w:tabs>
                <w:tab w:val="left" w:pos="1179"/>
                <w:tab w:val="right" w:pos="9360"/>
              </w:tabs>
              <w:ind w:left="0" w:right="-14"/>
              <w:rPr>
                <w:b/>
              </w:rPr>
            </w:pPr>
            <w:r w:rsidRPr="000077B2">
              <w:rPr>
                <w:b/>
              </w:rPr>
              <w:t xml:space="preserve">Subconsultants Total </w:t>
            </w:r>
            <w:r w:rsidR="004E3F08">
              <w:rPr>
                <w:b/>
              </w:rPr>
              <w:t xml:space="preserve">Option </w:t>
            </w:r>
            <w:del w:id="192" w:author="Martha Averso" w:date="2020-02-05T13:56:00Z">
              <w:r w:rsidR="004E3F08" w:rsidDel="0005108A">
                <w:rPr>
                  <w:b/>
                </w:rPr>
                <w:delText xml:space="preserve">Period One </w:delText>
              </w:r>
              <w:r w:rsidRPr="000077B2" w:rsidDel="0005108A">
                <w:rPr>
                  <w:b/>
                </w:rPr>
                <w:delText>Task Order 1 and 2</w:delText>
              </w:r>
            </w:del>
            <w:ins w:id="193" w:author="Martha Averso" w:date="2020-02-05T13:56:00Z">
              <w:r w:rsidR="0005108A">
                <w:rPr>
                  <w:b/>
                </w:rPr>
                <w:t>Year 1</w:t>
              </w:r>
            </w:ins>
          </w:p>
        </w:tc>
        <w:tc>
          <w:tcPr>
            <w:tcW w:w="360" w:type="dxa"/>
          </w:tcPr>
          <w:p w14:paraId="7666786E" w14:textId="77777777" w:rsidR="00466EB8" w:rsidRPr="000077B2" w:rsidRDefault="00466EB8" w:rsidP="00E767A4">
            <w:pPr>
              <w:pStyle w:val="BodyText"/>
              <w:widowControl/>
              <w:tabs>
                <w:tab w:val="left" w:pos="1179"/>
                <w:tab w:val="right" w:pos="9360"/>
              </w:tabs>
              <w:ind w:left="0" w:right="-14"/>
              <w:jc w:val="both"/>
              <w:rPr>
                <w:b/>
                <w:u w:val="single"/>
              </w:rPr>
            </w:pPr>
            <w:r w:rsidRPr="000077B2">
              <w:rPr>
                <w:b/>
              </w:rPr>
              <w:t>$</w:t>
            </w:r>
          </w:p>
        </w:tc>
        <w:tc>
          <w:tcPr>
            <w:tcW w:w="1525" w:type="dxa"/>
          </w:tcPr>
          <w:p w14:paraId="54270FAB" w14:textId="5166A848" w:rsidR="00466EB8" w:rsidRPr="000077B2" w:rsidRDefault="000077B2" w:rsidP="00E767A4">
            <w:pPr>
              <w:pStyle w:val="BodyText"/>
              <w:widowControl/>
              <w:tabs>
                <w:tab w:val="left" w:pos="1179"/>
                <w:tab w:val="right" w:pos="9360"/>
              </w:tabs>
              <w:ind w:left="0" w:right="-14"/>
              <w:jc w:val="right"/>
              <w:rPr>
                <w:b/>
              </w:rPr>
            </w:pPr>
            <w:del w:id="194" w:author="Martha Averso" w:date="2020-02-05T13:53:00Z">
              <w:r w:rsidRPr="000077B2" w:rsidDel="0005108A">
                <w:rPr>
                  <w:b/>
                </w:rPr>
                <w:delText>405,172</w:delText>
              </w:r>
            </w:del>
            <w:ins w:id="195" w:author="Martha Averso" w:date="2020-02-05T13:53:00Z">
              <w:r w:rsidR="0005108A">
                <w:rPr>
                  <w:b/>
                </w:rPr>
                <w:t>409,550</w:t>
              </w:r>
            </w:ins>
            <w:r w:rsidRPr="000077B2">
              <w:rPr>
                <w:b/>
              </w:rPr>
              <w:t>.00</w:t>
            </w:r>
          </w:p>
        </w:tc>
      </w:tr>
    </w:tbl>
    <w:p w14:paraId="184EDA04" w14:textId="77777777" w:rsidR="00466EB8" w:rsidRDefault="00466EB8" w:rsidP="00995F71">
      <w:pPr>
        <w:pStyle w:val="BodyText"/>
        <w:widowControl/>
        <w:tabs>
          <w:tab w:val="left" w:pos="1179"/>
          <w:tab w:val="left" w:pos="3600"/>
          <w:tab w:val="left" w:pos="4230"/>
          <w:tab w:val="left" w:pos="5040"/>
          <w:tab w:val="left" w:pos="6210"/>
          <w:tab w:val="left" w:pos="6570"/>
          <w:tab w:val="left" w:pos="7920"/>
          <w:tab w:val="right" w:pos="9360"/>
        </w:tabs>
        <w:ind w:left="360" w:right="-14"/>
        <w:jc w:val="both"/>
      </w:pPr>
    </w:p>
    <w:p w14:paraId="2FF38A5B" w14:textId="76E24C7F" w:rsidR="000077B2" w:rsidRPr="00F64339" w:rsidDel="0005108A" w:rsidRDefault="000077B2" w:rsidP="000077B2">
      <w:pPr>
        <w:pStyle w:val="BodyText"/>
        <w:widowControl/>
        <w:tabs>
          <w:tab w:val="left" w:pos="1179"/>
          <w:tab w:val="right" w:pos="9360"/>
        </w:tabs>
        <w:spacing w:line="276" w:lineRule="auto"/>
        <w:ind w:left="360" w:right="-20"/>
        <w:jc w:val="both"/>
        <w:rPr>
          <w:del w:id="196" w:author="Martha Averso" w:date="2020-02-05T13:54:00Z"/>
          <w:u w:val="single"/>
        </w:rPr>
      </w:pPr>
      <w:del w:id="197" w:author="Martha Averso" w:date="2020-02-05T13:54:00Z">
        <w:r w:rsidRPr="00F64339" w:rsidDel="0005108A">
          <w:rPr>
            <w:u w:val="single"/>
          </w:rPr>
          <w:delText xml:space="preserve">Option Period -1 (Task Order </w:delText>
        </w:r>
        <w:r w:rsidDel="0005108A">
          <w:rPr>
            <w:u w:val="single"/>
          </w:rPr>
          <w:delText>3</w:delText>
        </w:r>
        <w:r w:rsidRPr="00F64339" w:rsidDel="0005108A">
          <w:rPr>
            <w:u w:val="single"/>
          </w:rPr>
          <w:delText xml:space="preserve">) </w:delText>
        </w:r>
      </w:del>
    </w:p>
    <w:p w14:paraId="7B8A9FC2" w14:textId="629D8E15" w:rsidR="000077B2" w:rsidDel="0005108A" w:rsidRDefault="000077B2" w:rsidP="00995F71">
      <w:pPr>
        <w:pStyle w:val="BodyText"/>
        <w:widowControl/>
        <w:tabs>
          <w:tab w:val="left" w:pos="1179"/>
          <w:tab w:val="left" w:pos="3600"/>
          <w:tab w:val="left" w:pos="4230"/>
          <w:tab w:val="left" w:pos="5040"/>
          <w:tab w:val="left" w:pos="6210"/>
          <w:tab w:val="left" w:pos="6570"/>
          <w:tab w:val="left" w:pos="7920"/>
          <w:tab w:val="right" w:pos="9360"/>
        </w:tabs>
        <w:ind w:left="360" w:right="-14"/>
        <w:jc w:val="both"/>
        <w:rPr>
          <w:del w:id="198" w:author="Martha Averso" w:date="2020-02-05T13:54:00Z"/>
        </w:rPr>
      </w:pPr>
    </w:p>
    <w:tbl>
      <w:tblPr>
        <w:tblStyle w:val="TableGrid"/>
        <w:tblW w:w="0" w:type="auto"/>
        <w:tblInd w:w="360" w:type="dxa"/>
        <w:tblBorders>
          <w:left w:val="none" w:sz="0" w:space="0" w:color="auto"/>
          <w:right w:val="none" w:sz="0" w:space="0" w:color="auto"/>
          <w:insideV w:val="none" w:sz="0" w:space="0" w:color="auto"/>
        </w:tblBorders>
        <w:tblLook w:val="04A0" w:firstRow="1" w:lastRow="0" w:firstColumn="1" w:lastColumn="0" w:noHBand="0" w:noVBand="1"/>
      </w:tblPr>
      <w:tblGrid>
        <w:gridCol w:w="7285"/>
        <w:gridCol w:w="360"/>
        <w:gridCol w:w="1525"/>
      </w:tblGrid>
      <w:tr w:rsidR="000077B2" w:rsidRPr="00466EB8" w:rsidDel="0005108A" w14:paraId="3836A64E" w14:textId="120F63B1" w:rsidTr="000906C1">
        <w:trPr>
          <w:del w:id="199" w:author="Martha Averso" w:date="2020-02-05T13:54:00Z"/>
        </w:trPr>
        <w:tc>
          <w:tcPr>
            <w:tcW w:w="7285" w:type="dxa"/>
            <w:tcBorders>
              <w:top w:val="nil"/>
            </w:tcBorders>
          </w:tcPr>
          <w:p w14:paraId="5D2A3DF3" w14:textId="062CB667" w:rsidR="000077B2" w:rsidRPr="00AA4E1E" w:rsidDel="0005108A" w:rsidRDefault="000077B2" w:rsidP="00E767A4">
            <w:pPr>
              <w:pStyle w:val="BodyText"/>
              <w:widowControl/>
              <w:tabs>
                <w:tab w:val="left" w:pos="1179"/>
                <w:tab w:val="right" w:pos="9360"/>
              </w:tabs>
              <w:ind w:left="0" w:right="-14"/>
              <w:rPr>
                <w:del w:id="200" w:author="Martha Averso" w:date="2020-02-05T13:54:00Z"/>
              </w:rPr>
            </w:pPr>
            <w:del w:id="201" w:author="Martha Averso" w:date="2020-02-05T13:54:00Z">
              <w:r w:rsidDel="0005108A">
                <w:delText>Subconsultant Timmons</w:delText>
              </w:r>
            </w:del>
          </w:p>
        </w:tc>
        <w:tc>
          <w:tcPr>
            <w:tcW w:w="360" w:type="dxa"/>
            <w:tcBorders>
              <w:top w:val="nil"/>
            </w:tcBorders>
          </w:tcPr>
          <w:p w14:paraId="38978D69" w14:textId="44853E8A" w:rsidR="000077B2" w:rsidRPr="00AA4E1E" w:rsidDel="0005108A" w:rsidRDefault="000077B2" w:rsidP="00E767A4">
            <w:pPr>
              <w:pStyle w:val="BodyText"/>
              <w:widowControl/>
              <w:tabs>
                <w:tab w:val="left" w:pos="1179"/>
                <w:tab w:val="right" w:pos="9360"/>
              </w:tabs>
              <w:ind w:left="0" w:right="-14"/>
              <w:jc w:val="both"/>
              <w:rPr>
                <w:del w:id="202" w:author="Martha Averso" w:date="2020-02-05T13:54:00Z"/>
              </w:rPr>
            </w:pPr>
            <w:del w:id="203" w:author="Martha Averso" w:date="2020-02-05T13:54:00Z">
              <w:r w:rsidRPr="00AA4E1E" w:rsidDel="0005108A">
                <w:delText>$</w:delText>
              </w:r>
            </w:del>
          </w:p>
        </w:tc>
        <w:tc>
          <w:tcPr>
            <w:tcW w:w="1525" w:type="dxa"/>
            <w:tcBorders>
              <w:top w:val="nil"/>
            </w:tcBorders>
          </w:tcPr>
          <w:p w14:paraId="2918D1D5" w14:textId="5DAB5CAE" w:rsidR="000077B2" w:rsidRPr="00466EB8" w:rsidDel="0005108A" w:rsidRDefault="000077B2" w:rsidP="00E767A4">
            <w:pPr>
              <w:pStyle w:val="BodyText"/>
              <w:widowControl/>
              <w:tabs>
                <w:tab w:val="left" w:pos="1179"/>
                <w:tab w:val="right" w:pos="9360"/>
              </w:tabs>
              <w:ind w:left="0" w:right="-14"/>
              <w:jc w:val="right"/>
              <w:rPr>
                <w:del w:id="204" w:author="Martha Averso" w:date="2020-02-05T13:54:00Z"/>
              </w:rPr>
            </w:pPr>
            <w:del w:id="205" w:author="Martha Averso" w:date="2020-02-05T13:54:00Z">
              <w:r w:rsidDel="0005108A">
                <w:delText>0.00</w:delText>
              </w:r>
            </w:del>
          </w:p>
        </w:tc>
      </w:tr>
      <w:tr w:rsidR="000077B2" w:rsidRPr="00466EB8" w:rsidDel="0005108A" w14:paraId="0BCA92D3" w14:textId="114777CD" w:rsidTr="000906C1">
        <w:trPr>
          <w:del w:id="206" w:author="Martha Averso" w:date="2020-02-05T13:54:00Z"/>
        </w:trPr>
        <w:tc>
          <w:tcPr>
            <w:tcW w:w="7285" w:type="dxa"/>
          </w:tcPr>
          <w:p w14:paraId="2396D495" w14:textId="04179DBA" w:rsidR="000077B2" w:rsidDel="0005108A" w:rsidRDefault="000077B2" w:rsidP="00E767A4">
            <w:pPr>
              <w:pStyle w:val="BodyText"/>
              <w:widowControl/>
              <w:tabs>
                <w:tab w:val="left" w:pos="1179"/>
                <w:tab w:val="right" w:pos="9360"/>
              </w:tabs>
              <w:ind w:left="0" w:right="-14"/>
              <w:rPr>
                <w:del w:id="207" w:author="Martha Averso" w:date="2020-02-05T13:54:00Z"/>
              </w:rPr>
            </w:pPr>
            <w:del w:id="208" w:author="Martha Averso" w:date="2020-02-05T13:54:00Z">
              <w:r w:rsidRPr="00F64339" w:rsidDel="0005108A">
                <w:delText>Subconsultant</w:delText>
              </w:r>
              <w:r w:rsidDel="0005108A">
                <w:delText xml:space="preserve"> Hyat Brown</w:delText>
              </w:r>
            </w:del>
          </w:p>
        </w:tc>
        <w:tc>
          <w:tcPr>
            <w:tcW w:w="360" w:type="dxa"/>
          </w:tcPr>
          <w:p w14:paraId="6C660E3A" w14:textId="45CC78A5" w:rsidR="000077B2" w:rsidDel="0005108A" w:rsidRDefault="000077B2" w:rsidP="00E767A4">
            <w:pPr>
              <w:pStyle w:val="BodyText"/>
              <w:widowControl/>
              <w:tabs>
                <w:tab w:val="left" w:pos="1179"/>
                <w:tab w:val="right" w:pos="9360"/>
              </w:tabs>
              <w:ind w:left="0" w:right="-14"/>
              <w:jc w:val="both"/>
              <w:rPr>
                <w:del w:id="209" w:author="Martha Averso" w:date="2020-02-05T13:54:00Z"/>
                <w:u w:val="single"/>
              </w:rPr>
            </w:pPr>
            <w:del w:id="210" w:author="Martha Averso" w:date="2020-02-05T13:54:00Z">
              <w:r w:rsidRPr="00AA4E1E" w:rsidDel="0005108A">
                <w:delText>$</w:delText>
              </w:r>
            </w:del>
          </w:p>
        </w:tc>
        <w:tc>
          <w:tcPr>
            <w:tcW w:w="1525" w:type="dxa"/>
          </w:tcPr>
          <w:p w14:paraId="223CA675" w14:textId="568040EC" w:rsidR="000077B2" w:rsidRPr="00466EB8" w:rsidDel="0005108A" w:rsidRDefault="000077B2" w:rsidP="00E767A4">
            <w:pPr>
              <w:pStyle w:val="BodyText"/>
              <w:widowControl/>
              <w:tabs>
                <w:tab w:val="left" w:pos="1179"/>
                <w:tab w:val="right" w:pos="9360"/>
              </w:tabs>
              <w:ind w:left="0" w:right="-14"/>
              <w:jc w:val="right"/>
              <w:rPr>
                <w:del w:id="211" w:author="Martha Averso" w:date="2020-02-05T13:54:00Z"/>
              </w:rPr>
            </w:pPr>
            <w:del w:id="212" w:author="Martha Averso" w:date="2020-02-05T13:54:00Z">
              <w:r w:rsidDel="0005108A">
                <w:delText>665.00</w:delText>
              </w:r>
            </w:del>
          </w:p>
        </w:tc>
      </w:tr>
      <w:tr w:rsidR="000077B2" w:rsidRPr="00466EB8" w:rsidDel="0005108A" w14:paraId="11391708" w14:textId="47AB51AC" w:rsidTr="000906C1">
        <w:trPr>
          <w:del w:id="213" w:author="Martha Averso" w:date="2020-02-05T13:54:00Z"/>
        </w:trPr>
        <w:tc>
          <w:tcPr>
            <w:tcW w:w="7285" w:type="dxa"/>
          </w:tcPr>
          <w:p w14:paraId="756F6498" w14:textId="7E0B5A13" w:rsidR="000077B2" w:rsidRPr="00F64339" w:rsidDel="0005108A" w:rsidRDefault="000077B2" w:rsidP="00E767A4">
            <w:pPr>
              <w:pStyle w:val="BodyText"/>
              <w:widowControl/>
              <w:tabs>
                <w:tab w:val="left" w:pos="1179"/>
                <w:tab w:val="right" w:pos="9360"/>
              </w:tabs>
              <w:ind w:left="0" w:right="-14"/>
              <w:rPr>
                <w:del w:id="214" w:author="Martha Averso" w:date="2020-02-05T13:54:00Z"/>
              </w:rPr>
            </w:pPr>
            <w:del w:id="215" w:author="Martha Averso" w:date="2020-02-05T13:54:00Z">
              <w:r w:rsidRPr="00F64339" w:rsidDel="0005108A">
                <w:delText>Subconsultant</w:delText>
              </w:r>
              <w:r w:rsidDel="0005108A">
                <w:delText xml:space="preserve"> Delon Hampton</w:delText>
              </w:r>
            </w:del>
          </w:p>
        </w:tc>
        <w:tc>
          <w:tcPr>
            <w:tcW w:w="360" w:type="dxa"/>
          </w:tcPr>
          <w:p w14:paraId="4D73010C" w14:textId="4A7264F7" w:rsidR="000077B2" w:rsidDel="0005108A" w:rsidRDefault="000077B2" w:rsidP="00E767A4">
            <w:pPr>
              <w:pStyle w:val="BodyText"/>
              <w:widowControl/>
              <w:tabs>
                <w:tab w:val="left" w:pos="1179"/>
                <w:tab w:val="right" w:pos="9360"/>
              </w:tabs>
              <w:ind w:left="0" w:right="-14"/>
              <w:jc w:val="both"/>
              <w:rPr>
                <w:del w:id="216" w:author="Martha Averso" w:date="2020-02-05T13:54:00Z"/>
                <w:u w:val="single"/>
              </w:rPr>
            </w:pPr>
            <w:del w:id="217" w:author="Martha Averso" w:date="2020-02-05T13:54:00Z">
              <w:r w:rsidRPr="00AA4E1E" w:rsidDel="0005108A">
                <w:delText>$</w:delText>
              </w:r>
            </w:del>
          </w:p>
        </w:tc>
        <w:tc>
          <w:tcPr>
            <w:tcW w:w="1525" w:type="dxa"/>
          </w:tcPr>
          <w:p w14:paraId="4FFBFD81" w14:textId="64EF3403" w:rsidR="000077B2" w:rsidRPr="00466EB8" w:rsidDel="0005108A" w:rsidRDefault="000077B2" w:rsidP="00E767A4">
            <w:pPr>
              <w:pStyle w:val="BodyText"/>
              <w:widowControl/>
              <w:tabs>
                <w:tab w:val="left" w:pos="1179"/>
                <w:tab w:val="right" w:pos="9360"/>
              </w:tabs>
              <w:ind w:left="0" w:right="-14"/>
              <w:jc w:val="right"/>
              <w:rPr>
                <w:del w:id="218" w:author="Martha Averso" w:date="2020-02-05T13:54:00Z"/>
              </w:rPr>
            </w:pPr>
            <w:del w:id="219" w:author="Martha Averso" w:date="2020-02-05T13:54:00Z">
              <w:r w:rsidDel="0005108A">
                <w:delText>1,547.00</w:delText>
              </w:r>
            </w:del>
          </w:p>
        </w:tc>
      </w:tr>
      <w:tr w:rsidR="000077B2" w:rsidRPr="00466EB8" w:rsidDel="0005108A" w14:paraId="1D528255" w14:textId="5D4F9FD4" w:rsidTr="000906C1">
        <w:trPr>
          <w:del w:id="220" w:author="Martha Averso" w:date="2020-02-05T13:54:00Z"/>
        </w:trPr>
        <w:tc>
          <w:tcPr>
            <w:tcW w:w="7285" w:type="dxa"/>
          </w:tcPr>
          <w:p w14:paraId="5635473A" w14:textId="182E08DC" w:rsidR="000077B2" w:rsidRPr="00F64339" w:rsidDel="0005108A" w:rsidRDefault="000077B2" w:rsidP="00E767A4">
            <w:pPr>
              <w:pStyle w:val="BodyText"/>
              <w:widowControl/>
              <w:tabs>
                <w:tab w:val="left" w:pos="1179"/>
                <w:tab w:val="right" w:pos="9360"/>
              </w:tabs>
              <w:ind w:left="0" w:right="-14"/>
              <w:rPr>
                <w:del w:id="221" w:author="Martha Averso" w:date="2020-02-05T13:54:00Z"/>
              </w:rPr>
            </w:pPr>
            <w:del w:id="222" w:author="Martha Averso" w:date="2020-02-05T13:54:00Z">
              <w:r w:rsidRPr="00F64339" w:rsidDel="0005108A">
                <w:delText>Subconsultant</w:delText>
              </w:r>
              <w:r w:rsidDel="0005108A">
                <w:delText xml:space="preserve"> Leuterio Thomas</w:delText>
              </w:r>
            </w:del>
          </w:p>
        </w:tc>
        <w:tc>
          <w:tcPr>
            <w:tcW w:w="360" w:type="dxa"/>
          </w:tcPr>
          <w:p w14:paraId="54FA542F" w14:textId="351B3F75" w:rsidR="000077B2" w:rsidDel="0005108A" w:rsidRDefault="000077B2" w:rsidP="00E767A4">
            <w:pPr>
              <w:pStyle w:val="BodyText"/>
              <w:widowControl/>
              <w:tabs>
                <w:tab w:val="left" w:pos="1179"/>
                <w:tab w:val="right" w:pos="9360"/>
              </w:tabs>
              <w:ind w:left="0" w:right="-14"/>
              <w:jc w:val="both"/>
              <w:rPr>
                <w:del w:id="223" w:author="Martha Averso" w:date="2020-02-05T13:54:00Z"/>
                <w:u w:val="single"/>
              </w:rPr>
            </w:pPr>
            <w:del w:id="224" w:author="Martha Averso" w:date="2020-02-05T13:54:00Z">
              <w:r w:rsidRPr="00AA4E1E" w:rsidDel="0005108A">
                <w:delText>$</w:delText>
              </w:r>
            </w:del>
          </w:p>
        </w:tc>
        <w:tc>
          <w:tcPr>
            <w:tcW w:w="1525" w:type="dxa"/>
          </w:tcPr>
          <w:p w14:paraId="227C804B" w14:textId="45D6D253" w:rsidR="000077B2" w:rsidRPr="00466EB8" w:rsidDel="0005108A" w:rsidRDefault="000077B2" w:rsidP="00E767A4">
            <w:pPr>
              <w:pStyle w:val="BodyText"/>
              <w:widowControl/>
              <w:tabs>
                <w:tab w:val="left" w:pos="1179"/>
                <w:tab w:val="right" w:pos="9360"/>
              </w:tabs>
              <w:ind w:left="0" w:right="-14"/>
              <w:jc w:val="right"/>
              <w:rPr>
                <w:del w:id="225" w:author="Martha Averso" w:date="2020-02-05T13:54:00Z"/>
              </w:rPr>
            </w:pPr>
            <w:del w:id="226" w:author="Martha Averso" w:date="2020-02-05T13:54:00Z">
              <w:r w:rsidDel="0005108A">
                <w:delText>1,190.00</w:delText>
              </w:r>
            </w:del>
          </w:p>
        </w:tc>
      </w:tr>
      <w:tr w:rsidR="000077B2" w:rsidRPr="00466EB8" w:rsidDel="0005108A" w14:paraId="1D4283F3" w14:textId="009BDB19" w:rsidTr="000906C1">
        <w:trPr>
          <w:del w:id="227" w:author="Martha Averso" w:date="2020-02-05T13:54:00Z"/>
        </w:trPr>
        <w:tc>
          <w:tcPr>
            <w:tcW w:w="7285" w:type="dxa"/>
          </w:tcPr>
          <w:p w14:paraId="015EBC7E" w14:textId="3FCD0F99" w:rsidR="000077B2" w:rsidRPr="00F64339" w:rsidDel="0005108A" w:rsidRDefault="000077B2" w:rsidP="00E767A4">
            <w:pPr>
              <w:pStyle w:val="BodyText"/>
              <w:widowControl/>
              <w:tabs>
                <w:tab w:val="left" w:pos="1179"/>
                <w:tab w:val="right" w:pos="9360"/>
              </w:tabs>
              <w:ind w:left="0" w:right="-14"/>
              <w:rPr>
                <w:del w:id="228" w:author="Martha Averso" w:date="2020-02-05T13:54:00Z"/>
              </w:rPr>
            </w:pPr>
            <w:del w:id="229" w:author="Martha Averso" w:date="2020-02-05T13:54:00Z">
              <w:r w:rsidRPr="00F64339" w:rsidDel="0005108A">
                <w:delText>Subconsultant</w:delText>
              </w:r>
              <w:r w:rsidDel="0005108A">
                <w:delText>Volanno</w:delText>
              </w:r>
            </w:del>
          </w:p>
        </w:tc>
        <w:tc>
          <w:tcPr>
            <w:tcW w:w="360" w:type="dxa"/>
          </w:tcPr>
          <w:p w14:paraId="2A71D76F" w14:textId="7477CA5E" w:rsidR="000077B2" w:rsidDel="0005108A" w:rsidRDefault="000077B2" w:rsidP="00E767A4">
            <w:pPr>
              <w:pStyle w:val="BodyText"/>
              <w:widowControl/>
              <w:tabs>
                <w:tab w:val="left" w:pos="1179"/>
                <w:tab w:val="right" w:pos="9360"/>
              </w:tabs>
              <w:ind w:left="0" w:right="-14"/>
              <w:jc w:val="both"/>
              <w:rPr>
                <w:del w:id="230" w:author="Martha Averso" w:date="2020-02-05T13:54:00Z"/>
                <w:u w:val="single"/>
              </w:rPr>
            </w:pPr>
            <w:del w:id="231" w:author="Martha Averso" w:date="2020-02-05T13:54:00Z">
              <w:r w:rsidRPr="00AA4E1E" w:rsidDel="0005108A">
                <w:delText>$</w:delText>
              </w:r>
            </w:del>
          </w:p>
        </w:tc>
        <w:tc>
          <w:tcPr>
            <w:tcW w:w="1525" w:type="dxa"/>
          </w:tcPr>
          <w:p w14:paraId="6C6296DD" w14:textId="10CF6D2C" w:rsidR="000077B2" w:rsidRPr="00466EB8" w:rsidDel="0005108A" w:rsidRDefault="000077B2" w:rsidP="00E767A4">
            <w:pPr>
              <w:pStyle w:val="BodyText"/>
              <w:widowControl/>
              <w:tabs>
                <w:tab w:val="left" w:pos="1179"/>
                <w:tab w:val="right" w:pos="9360"/>
              </w:tabs>
              <w:ind w:left="0" w:right="-14"/>
              <w:jc w:val="right"/>
              <w:rPr>
                <w:del w:id="232" w:author="Martha Averso" w:date="2020-02-05T13:54:00Z"/>
              </w:rPr>
            </w:pPr>
            <w:del w:id="233" w:author="Martha Averso" w:date="2020-02-05T13:54:00Z">
              <w:r w:rsidDel="0005108A">
                <w:delText>978.00</w:delText>
              </w:r>
            </w:del>
          </w:p>
        </w:tc>
      </w:tr>
      <w:tr w:rsidR="000077B2" w:rsidDel="0005108A" w14:paraId="1DAEFE82" w14:textId="2239F4F3" w:rsidTr="000906C1">
        <w:trPr>
          <w:del w:id="234" w:author="Martha Averso" w:date="2020-02-05T13:54:00Z"/>
        </w:trPr>
        <w:tc>
          <w:tcPr>
            <w:tcW w:w="7285" w:type="dxa"/>
          </w:tcPr>
          <w:p w14:paraId="1BCCD37A" w14:textId="2416261B" w:rsidR="000077B2" w:rsidRPr="00F64339" w:rsidDel="0005108A" w:rsidRDefault="000077B2" w:rsidP="00E767A4">
            <w:pPr>
              <w:pStyle w:val="BodyText"/>
              <w:widowControl/>
              <w:tabs>
                <w:tab w:val="left" w:pos="1179"/>
                <w:tab w:val="right" w:pos="9360"/>
              </w:tabs>
              <w:ind w:left="0" w:right="-14"/>
              <w:rPr>
                <w:del w:id="235" w:author="Martha Averso" w:date="2020-02-05T13:54:00Z"/>
              </w:rPr>
            </w:pPr>
            <w:del w:id="236" w:author="Martha Averso" w:date="2020-02-05T13:54:00Z">
              <w:r w:rsidRPr="00F64339" w:rsidDel="0005108A">
                <w:delText>Subconsultant</w:delText>
              </w:r>
              <w:r w:rsidDel="0005108A">
                <w:delText xml:space="preserve"> Modejski and Masters</w:delText>
              </w:r>
            </w:del>
          </w:p>
        </w:tc>
        <w:tc>
          <w:tcPr>
            <w:tcW w:w="360" w:type="dxa"/>
          </w:tcPr>
          <w:p w14:paraId="1BD9ACC4" w14:textId="79575464" w:rsidR="000077B2" w:rsidRPr="00AA4E1E" w:rsidDel="0005108A" w:rsidRDefault="000077B2" w:rsidP="00E767A4">
            <w:pPr>
              <w:pStyle w:val="BodyText"/>
              <w:widowControl/>
              <w:tabs>
                <w:tab w:val="left" w:pos="1179"/>
                <w:tab w:val="right" w:pos="9360"/>
              </w:tabs>
              <w:ind w:left="0" w:right="-14"/>
              <w:jc w:val="both"/>
              <w:rPr>
                <w:del w:id="237" w:author="Martha Averso" w:date="2020-02-05T13:54:00Z"/>
              </w:rPr>
            </w:pPr>
            <w:del w:id="238" w:author="Martha Averso" w:date="2020-02-05T13:54:00Z">
              <w:r w:rsidDel="0005108A">
                <w:delText>$</w:delText>
              </w:r>
            </w:del>
          </w:p>
        </w:tc>
        <w:tc>
          <w:tcPr>
            <w:tcW w:w="1525" w:type="dxa"/>
          </w:tcPr>
          <w:p w14:paraId="08C58C96" w14:textId="04EA0E79" w:rsidR="000077B2" w:rsidDel="0005108A" w:rsidRDefault="000077B2" w:rsidP="00E767A4">
            <w:pPr>
              <w:pStyle w:val="BodyText"/>
              <w:widowControl/>
              <w:tabs>
                <w:tab w:val="left" w:pos="1179"/>
                <w:tab w:val="right" w:pos="9360"/>
              </w:tabs>
              <w:ind w:left="0" w:right="-14"/>
              <w:jc w:val="right"/>
              <w:rPr>
                <w:del w:id="239" w:author="Martha Averso" w:date="2020-02-05T13:54:00Z"/>
              </w:rPr>
            </w:pPr>
            <w:del w:id="240" w:author="Martha Averso" w:date="2020-02-05T13:54:00Z">
              <w:r w:rsidDel="0005108A">
                <w:delText>0.00</w:delText>
              </w:r>
            </w:del>
          </w:p>
        </w:tc>
      </w:tr>
      <w:tr w:rsidR="000077B2" w:rsidRPr="00466EB8" w:rsidDel="0005108A" w14:paraId="4E1D82B6" w14:textId="3A6B54ED" w:rsidTr="000906C1">
        <w:trPr>
          <w:del w:id="241" w:author="Martha Averso" w:date="2020-02-05T13:54:00Z"/>
        </w:trPr>
        <w:tc>
          <w:tcPr>
            <w:tcW w:w="7285" w:type="dxa"/>
          </w:tcPr>
          <w:p w14:paraId="5D66748D" w14:textId="24965685" w:rsidR="000077B2" w:rsidRPr="00F64339" w:rsidDel="0005108A" w:rsidRDefault="000077B2" w:rsidP="00E767A4">
            <w:pPr>
              <w:pStyle w:val="BodyText"/>
              <w:widowControl/>
              <w:tabs>
                <w:tab w:val="left" w:pos="1179"/>
                <w:tab w:val="right" w:pos="9360"/>
              </w:tabs>
              <w:ind w:left="0" w:right="-14"/>
              <w:rPr>
                <w:del w:id="242" w:author="Martha Averso" w:date="2020-02-05T13:54:00Z"/>
              </w:rPr>
            </w:pPr>
            <w:del w:id="243" w:author="Martha Averso" w:date="2020-02-05T13:54:00Z">
              <w:r w:rsidRPr="00F64339" w:rsidDel="0005108A">
                <w:delText>Subconsultant</w:delText>
              </w:r>
              <w:r w:rsidDel="0005108A">
                <w:delText xml:space="preserve"> Highway and Safety Services</w:delText>
              </w:r>
            </w:del>
          </w:p>
        </w:tc>
        <w:tc>
          <w:tcPr>
            <w:tcW w:w="360" w:type="dxa"/>
          </w:tcPr>
          <w:p w14:paraId="3E922F52" w14:textId="35107FC2" w:rsidR="000077B2" w:rsidDel="0005108A" w:rsidRDefault="000077B2" w:rsidP="00E767A4">
            <w:pPr>
              <w:pStyle w:val="BodyText"/>
              <w:widowControl/>
              <w:tabs>
                <w:tab w:val="left" w:pos="1179"/>
                <w:tab w:val="right" w:pos="9360"/>
              </w:tabs>
              <w:ind w:left="0" w:right="-14"/>
              <w:jc w:val="both"/>
              <w:rPr>
                <w:del w:id="244" w:author="Martha Averso" w:date="2020-02-05T13:54:00Z"/>
                <w:u w:val="single"/>
              </w:rPr>
            </w:pPr>
            <w:del w:id="245" w:author="Martha Averso" w:date="2020-02-05T13:54:00Z">
              <w:r w:rsidRPr="00AA4E1E" w:rsidDel="0005108A">
                <w:delText>$</w:delText>
              </w:r>
            </w:del>
          </w:p>
        </w:tc>
        <w:tc>
          <w:tcPr>
            <w:tcW w:w="1525" w:type="dxa"/>
          </w:tcPr>
          <w:p w14:paraId="092E3E6D" w14:textId="46EAD7F3" w:rsidR="000077B2" w:rsidRPr="00466EB8" w:rsidDel="0005108A" w:rsidRDefault="000077B2" w:rsidP="00E767A4">
            <w:pPr>
              <w:pStyle w:val="BodyText"/>
              <w:widowControl/>
              <w:tabs>
                <w:tab w:val="left" w:pos="1179"/>
                <w:tab w:val="right" w:pos="9360"/>
              </w:tabs>
              <w:ind w:left="0" w:right="-14"/>
              <w:jc w:val="right"/>
              <w:rPr>
                <w:del w:id="246" w:author="Martha Averso" w:date="2020-02-05T13:54:00Z"/>
              </w:rPr>
            </w:pPr>
            <w:del w:id="247" w:author="Martha Averso" w:date="2020-02-05T13:54:00Z">
              <w:r w:rsidDel="0005108A">
                <w:delText>340,300.00</w:delText>
              </w:r>
            </w:del>
          </w:p>
        </w:tc>
      </w:tr>
      <w:tr w:rsidR="000077B2" w:rsidRPr="00466EB8" w:rsidDel="0005108A" w14:paraId="393BF253" w14:textId="05E6D1CA" w:rsidTr="000906C1">
        <w:trPr>
          <w:del w:id="248" w:author="Martha Averso" w:date="2020-02-05T13:54:00Z"/>
        </w:trPr>
        <w:tc>
          <w:tcPr>
            <w:tcW w:w="7285" w:type="dxa"/>
          </w:tcPr>
          <w:p w14:paraId="5D2C52E9" w14:textId="69C4EB9C" w:rsidR="000077B2" w:rsidRPr="00F64339" w:rsidDel="0005108A" w:rsidRDefault="000077B2" w:rsidP="00E767A4">
            <w:pPr>
              <w:pStyle w:val="BodyText"/>
              <w:widowControl/>
              <w:tabs>
                <w:tab w:val="left" w:pos="1179"/>
                <w:tab w:val="right" w:pos="9360"/>
              </w:tabs>
              <w:ind w:left="0" w:right="-14"/>
              <w:rPr>
                <w:del w:id="249" w:author="Martha Averso" w:date="2020-02-05T13:54:00Z"/>
              </w:rPr>
            </w:pPr>
            <w:del w:id="250" w:author="Martha Averso" w:date="2020-02-05T13:54:00Z">
              <w:r w:rsidRPr="00F64339" w:rsidDel="0005108A">
                <w:delText>Subconsultant</w:delText>
              </w:r>
              <w:r w:rsidDel="0005108A">
                <w:delText xml:space="preserve"> ABM Electrical Power Solutions</w:delText>
              </w:r>
            </w:del>
          </w:p>
        </w:tc>
        <w:tc>
          <w:tcPr>
            <w:tcW w:w="360" w:type="dxa"/>
          </w:tcPr>
          <w:p w14:paraId="0875A9D6" w14:textId="1AAD8081" w:rsidR="000077B2" w:rsidDel="0005108A" w:rsidRDefault="000077B2" w:rsidP="00E767A4">
            <w:pPr>
              <w:pStyle w:val="BodyText"/>
              <w:widowControl/>
              <w:tabs>
                <w:tab w:val="left" w:pos="1179"/>
                <w:tab w:val="right" w:pos="9360"/>
              </w:tabs>
              <w:ind w:left="0" w:right="-14"/>
              <w:jc w:val="both"/>
              <w:rPr>
                <w:del w:id="251" w:author="Martha Averso" w:date="2020-02-05T13:54:00Z"/>
                <w:u w:val="single"/>
              </w:rPr>
            </w:pPr>
            <w:del w:id="252" w:author="Martha Averso" w:date="2020-02-05T13:54:00Z">
              <w:r w:rsidRPr="00AA4E1E" w:rsidDel="0005108A">
                <w:delText>$</w:delText>
              </w:r>
            </w:del>
          </w:p>
        </w:tc>
        <w:tc>
          <w:tcPr>
            <w:tcW w:w="1525" w:type="dxa"/>
          </w:tcPr>
          <w:p w14:paraId="25012D84" w14:textId="43C55F53" w:rsidR="000077B2" w:rsidRPr="00466EB8" w:rsidDel="0005108A" w:rsidRDefault="000077B2" w:rsidP="00E767A4">
            <w:pPr>
              <w:pStyle w:val="BodyText"/>
              <w:widowControl/>
              <w:tabs>
                <w:tab w:val="left" w:pos="1179"/>
                <w:tab w:val="right" w:pos="9360"/>
              </w:tabs>
              <w:ind w:left="0" w:right="-14"/>
              <w:jc w:val="right"/>
              <w:rPr>
                <w:del w:id="253" w:author="Martha Averso" w:date="2020-02-05T13:54:00Z"/>
              </w:rPr>
            </w:pPr>
            <w:del w:id="254" w:author="Martha Averso" w:date="2020-02-05T13:54:00Z">
              <w:r w:rsidDel="0005108A">
                <w:delText>0.00</w:delText>
              </w:r>
            </w:del>
          </w:p>
        </w:tc>
      </w:tr>
      <w:tr w:rsidR="000077B2" w:rsidRPr="00466EB8" w:rsidDel="0005108A" w14:paraId="5614AACE" w14:textId="782A59E9" w:rsidTr="000906C1">
        <w:trPr>
          <w:del w:id="255" w:author="Martha Averso" w:date="2020-02-05T13:54:00Z"/>
        </w:trPr>
        <w:tc>
          <w:tcPr>
            <w:tcW w:w="7285" w:type="dxa"/>
          </w:tcPr>
          <w:p w14:paraId="4BCC3E08" w14:textId="7443B98A" w:rsidR="000077B2" w:rsidRPr="00F64339" w:rsidDel="0005108A" w:rsidRDefault="000077B2" w:rsidP="00E767A4">
            <w:pPr>
              <w:pStyle w:val="BodyText"/>
              <w:widowControl/>
              <w:tabs>
                <w:tab w:val="left" w:pos="1179"/>
                <w:tab w:val="right" w:pos="9360"/>
              </w:tabs>
              <w:ind w:left="0" w:right="-14"/>
              <w:rPr>
                <w:del w:id="256" w:author="Martha Averso" w:date="2020-02-05T13:54:00Z"/>
              </w:rPr>
            </w:pPr>
            <w:del w:id="257" w:author="Martha Averso" w:date="2020-02-05T13:54:00Z">
              <w:r w:rsidRPr="00F64339" w:rsidDel="0005108A">
                <w:delText>Subconsultant</w:delText>
              </w:r>
              <w:r w:rsidDel="0005108A">
                <w:delText xml:space="preserve"> Motor Technology</w:delText>
              </w:r>
            </w:del>
          </w:p>
        </w:tc>
        <w:tc>
          <w:tcPr>
            <w:tcW w:w="360" w:type="dxa"/>
          </w:tcPr>
          <w:p w14:paraId="7574979D" w14:textId="4239769D" w:rsidR="000077B2" w:rsidDel="0005108A" w:rsidRDefault="000077B2" w:rsidP="00E767A4">
            <w:pPr>
              <w:pStyle w:val="BodyText"/>
              <w:widowControl/>
              <w:tabs>
                <w:tab w:val="left" w:pos="1179"/>
                <w:tab w:val="right" w:pos="9360"/>
              </w:tabs>
              <w:ind w:left="0" w:right="-14"/>
              <w:jc w:val="both"/>
              <w:rPr>
                <w:del w:id="258" w:author="Martha Averso" w:date="2020-02-05T13:54:00Z"/>
                <w:u w:val="single"/>
              </w:rPr>
            </w:pPr>
            <w:del w:id="259" w:author="Martha Averso" w:date="2020-02-05T13:54:00Z">
              <w:r w:rsidRPr="00AA4E1E" w:rsidDel="0005108A">
                <w:delText>$</w:delText>
              </w:r>
            </w:del>
          </w:p>
        </w:tc>
        <w:tc>
          <w:tcPr>
            <w:tcW w:w="1525" w:type="dxa"/>
          </w:tcPr>
          <w:p w14:paraId="14E952A8" w14:textId="511D9D5A" w:rsidR="000077B2" w:rsidRPr="00466EB8" w:rsidDel="0005108A" w:rsidRDefault="000077B2" w:rsidP="00E767A4">
            <w:pPr>
              <w:pStyle w:val="BodyText"/>
              <w:widowControl/>
              <w:tabs>
                <w:tab w:val="left" w:pos="1179"/>
                <w:tab w:val="right" w:pos="9360"/>
              </w:tabs>
              <w:ind w:left="0" w:right="-14"/>
              <w:jc w:val="right"/>
              <w:rPr>
                <w:del w:id="260" w:author="Martha Averso" w:date="2020-02-05T13:54:00Z"/>
              </w:rPr>
            </w:pPr>
            <w:del w:id="261" w:author="Martha Averso" w:date="2020-02-05T13:54:00Z">
              <w:r w:rsidDel="0005108A">
                <w:delText>0.00</w:delText>
              </w:r>
            </w:del>
          </w:p>
        </w:tc>
      </w:tr>
      <w:tr w:rsidR="000077B2" w:rsidRPr="000077B2" w:rsidDel="0005108A" w14:paraId="13940E2E" w14:textId="52044D5E" w:rsidTr="000906C1">
        <w:trPr>
          <w:del w:id="262" w:author="Martha Averso" w:date="2020-02-05T13:54:00Z"/>
        </w:trPr>
        <w:tc>
          <w:tcPr>
            <w:tcW w:w="7285" w:type="dxa"/>
          </w:tcPr>
          <w:p w14:paraId="71E98E61" w14:textId="377A4E36" w:rsidR="000077B2" w:rsidRPr="000077B2" w:rsidDel="0005108A" w:rsidRDefault="000077B2" w:rsidP="004E3F08">
            <w:pPr>
              <w:pStyle w:val="BodyText"/>
              <w:widowControl/>
              <w:tabs>
                <w:tab w:val="left" w:pos="1179"/>
                <w:tab w:val="right" w:pos="9360"/>
              </w:tabs>
              <w:ind w:left="0" w:right="-14"/>
              <w:rPr>
                <w:del w:id="263" w:author="Martha Averso" w:date="2020-02-05T13:54:00Z"/>
                <w:b/>
              </w:rPr>
            </w:pPr>
            <w:del w:id="264" w:author="Martha Averso" w:date="2020-02-05T13:54:00Z">
              <w:r w:rsidRPr="000077B2" w:rsidDel="0005108A">
                <w:rPr>
                  <w:b/>
                </w:rPr>
                <w:delText xml:space="preserve">Subconsultants Total </w:delText>
              </w:r>
              <w:r w:rsidR="004E3F08" w:rsidDel="0005108A">
                <w:rPr>
                  <w:b/>
                </w:rPr>
                <w:delText xml:space="preserve">Option </w:delText>
              </w:r>
              <w:r w:rsidRPr="000077B2" w:rsidDel="0005108A">
                <w:rPr>
                  <w:b/>
                </w:rPr>
                <w:delText xml:space="preserve">Period </w:delText>
              </w:r>
              <w:r w:rsidR="004E3F08" w:rsidDel="0005108A">
                <w:rPr>
                  <w:b/>
                </w:rPr>
                <w:delText xml:space="preserve">One </w:delText>
              </w:r>
              <w:r w:rsidRPr="000077B2" w:rsidDel="0005108A">
                <w:rPr>
                  <w:b/>
                </w:rPr>
                <w:delText xml:space="preserve">Task Order </w:delText>
              </w:r>
              <w:r w:rsidR="004E3F08" w:rsidDel="0005108A">
                <w:rPr>
                  <w:b/>
                </w:rPr>
                <w:delText>3</w:delText>
              </w:r>
            </w:del>
          </w:p>
        </w:tc>
        <w:tc>
          <w:tcPr>
            <w:tcW w:w="360" w:type="dxa"/>
          </w:tcPr>
          <w:p w14:paraId="28080E82" w14:textId="1676EF36" w:rsidR="000077B2" w:rsidRPr="000077B2" w:rsidDel="0005108A" w:rsidRDefault="000077B2" w:rsidP="00E767A4">
            <w:pPr>
              <w:pStyle w:val="BodyText"/>
              <w:widowControl/>
              <w:tabs>
                <w:tab w:val="left" w:pos="1179"/>
                <w:tab w:val="right" w:pos="9360"/>
              </w:tabs>
              <w:ind w:left="0" w:right="-14"/>
              <w:jc w:val="both"/>
              <w:rPr>
                <w:del w:id="265" w:author="Martha Averso" w:date="2020-02-05T13:54:00Z"/>
                <w:b/>
                <w:u w:val="single"/>
              </w:rPr>
            </w:pPr>
            <w:del w:id="266" w:author="Martha Averso" w:date="2020-02-05T13:54:00Z">
              <w:r w:rsidRPr="000077B2" w:rsidDel="0005108A">
                <w:rPr>
                  <w:b/>
                </w:rPr>
                <w:delText>$</w:delText>
              </w:r>
            </w:del>
          </w:p>
        </w:tc>
        <w:tc>
          <w:tcPr>
            <w:tcW w:w="1525" w:type="dxa"/>
          </w:tcPr>
          <w:p w14:paraId="58216106" w14:textId="4A0236FC" w:rsidR="000077B2" w:rsidRPr="000077B2" w:rsidDel="0005108A" w:rsidRDefault="000077B2" w:rsidP="00E767A4">
            <w:pPr>
              <w:pStyle w:val="BodyText"/>
              <w:widowControl/>
              <w:tabs>
                <w:tab w:val="left" w:pos="1179"/>
                <w:tab w:val="right" w:pos="9360"/>
              </w:tabs>
              <w:ind w:left="0" w:right="-14"/>
              <w:jc w:val="right"/>
              <w:rPr>
                <w:del w:id="267" w:author="Martha Averso" w:date="2020-02-05T13:54:00Z"/>
                <w:b/>
              </w:rPr>
            </w:pPr>
            <w:del w:id="268" w:author="Martha Averso" w:date="2020-02-05T13:54:00Z">
              <w:r w:rsidDel="0005108A">
                <w:rPr>
                  <w:b/>
                </w:rPr>
                <w:delText>344,680.00</w:delText>
              </w:r>
            </w:del>
          </w:p>
        </w:tc>
      </w:tr>
      <w:tr w:rsidR="004E3F08" w:rsidRPr="000077B2" w:rsidDel="0005108A" w14:paraId="736D9DD3" w14:textId="23830264" w:rsidTr="000906C1">
        <w:trPr>
          <w:del w:id="269" w:author="Martha Averso" w:date="2020-02-05T13:54:00Z"/>
        </w:trPr>
        <w:tc>
          <w:tcPr>
            <w:tcW w:w="7285" w:type="dxa"/>
          </w:tcPr>
          <w:p w14:paraId="1221CCFB" w14:textId="119E655F" w:rsidR="004E3F08" w:rsidRPr="000077B2" w:rsidDel="0005108A" w:rsidRDefault="004E3F08" w:rsidP="004E3F08">
            <w:pPr>
              <w:pStyle w:val="BodyText"/>
              <w:widowControl/>
              <w:tabs>
                <w:tab w:val="left" w:pos="1179"/>
                <w:tab w:val="right" w:pos="9360"/>
              </w:tabs>
              <w:ind w:left="0" w:right="-14"/>
              <w:rPr>
                <w:del w:id="270" w:author="Martha Averso" w:date="2020-02-05T13:54:00Z"/>
                <w:b/>
              </w:rPr>
            </w:pPr>
            <w:del w:id="271" w:author="Martha Averso" w:date="2020-02-05T13:54:00Z">
              <w:r w:rsidRPr="00466EB8" w:rsidDel="0005108A">
                <w:rPr>
                  <w:b/>
                </w:rPr>
                <w:delText xml:space="preserve">Subconsultants Total </w:delText>
              </w:r>
              <w:r w:rsidDel="0005108A">
                <w:rPr>
                  <w:b/>
                </w:rPr>
                <w:delText xml:space="preserve">Option </w:delText>
              </w:r>
              <w:r w:rsidRPr="00466EB8" w:rsidDel="0005108A">
                <w:rPr>
                  <w:b/>
                </w:rPr>
                <w:delText xml:space="preserve">Period </w:delText>
              </w:r>
              <w:r w:rsidDel="0005108A">
                <w:rPr>
                  <w:b/>
                </w:rPr>
                <w:delText xml:space="preserve">One </w:delText>
              </w:r>
              <w:r w:rsidRPr="00466EB8" w:rsidDel="0005108A">
                <w:rPr>
                  <w:b/>
                </w:rPr>
                <w:delText xml:space="preserve">Task Order </w:delText>
              </w:r>
              <w:r w:rsidDel="0005108A">
                <w:rPr>
                  <w:b/>
                </w:rPr>
                <w:delText>1, 2 and 3</w:delText>
              </w:r>
            </w:del>
          </w:p>
        </w:tc>
        <w:tc>
          <w:tcPr>
            <w:tcW w:w="360" w:type="dxa"/>
          </w:tcPr>
          <w:p w14:paraId="35C185D6" w14:textId="151053D3" w:rsidR="004E3F08" w:rsidRPr="000077B2" w:rsidDel="0005108A" w:rsidRDefault="004E3F08" w:rsidP="004E3F08">
            <w:pPr>
              <w:pStyle w:val="BodyText"/>
              <w:widowControl/>
              <w:tabs>
                <w:tab w:val="left" w:pos="1179"/>
                <w:tab w:val="right" w:pos="9360"/>
              </w:tabs>
              <w:ind w:left="0" w:right="-14"/>
              <w:jc w:val="both"/>
              <w:rPr>
                <w:del w:id="272" w:author="Martha Averso" w:date="2020-02-05T13:54:00Z"/>
                <w:b/>
              </w:rPr>
            </w:pPr>
            <w:del w:id="273" w:author="Martha Averso" w:date="2020-02-05T13:54:00Z">
              <w:r w:rsidRPr="00466EB8" w:rsidDel="0005108A">
                <w:rPr>
                  <w:b/>
                </w:rPr>
                <w:delText>$</w:delText>
              </w:r>
            </w:del>
          </w:p>
        </w:tc>
        <w:tc>
          <w:tcPr>
            <w:tcW w:w="1525" w:type="dxa"/>
          </w:tcPr>
          <w:p w14:paraId="5C38359D" w14:textId="158ED4B6" w:rsidR="004E3F08" w:rsidDel="0005108A" w:rsidRDefault="004E3F08" w:rsidP="004E3F08">
            <w:pPr>
              <w:pStyle w:val="BodyText"/>
              <w:widowControl/>
              <w:tabs>
                <w:tab w:val="left" w:pos="1179"/>
                <w:tab w:val="right" w:pos="9360"/>
              </w:tabs>
              <w:ind w:left="0" w:right="-14"/>
              <w:jc w:val="right"/>
              <w:rPr>
                <w:del w:id="274" w:author="Martha Averso" w:date="2020-02-05T13:54:00Z"/>
                <w:b/>
              </w:rPr>
            </w:pPr>
            <w:del w:id="275" w:author="Martha Averso" w:date="2020-02-05T13:54:00Z">
              <w:r w:rsidDel="0005108A">
                <w:rPr>
                  <w:b/>
                  <w:u w:val="single"/>
                </w:rPr>
                <w:delText>749,852.00</w:delText>
              </w:r>
            </w:del>
          </w:p>
        </w:tc>
      </w:tr>
    </w:tbl>
    <w:p w14:paraId="25F41269" w14:textId="67005BBC" w:rsidR="00995F71" w:rsidRPr="00F64339" w:rsidRDefault="00900CDA" w:rsidP="0079270D">
      <w:pPr>
        <w:pStyle w:val="BodyText"/>
        <w:widowControl/>
        <w:tabs>
          <w:tab w:val="left" w:pos="1179"/>
          <w:tab w:val="right" w:pos="9360"/>
        </w:tabs>
        <w:spacing w:line="276" w:lineRule="auto"/>
        <w:ind w:left="360" w:right="-20"/>
        <w:jc w:val="both"/>
      </w:pPr>
      <w:r w:rsidRPr="00F64339">
        <w:t xml:space="preserve">The overall guaranteed maximum price amount includes the following amounts for Option Year-1 Subcontracts each of which shall be a separate individual guaranteed maximum ceiling </w:t>
      </w:r>
      <w:proofErr w:type="gramStart"/>
      <w:r w:rsidRPr="00F64339">
        <w:t>amount, and</w:t>
      </w:r>
      <w:proofErr w:type="gramEnd"/>
      <w:r w:rsidRPr="00F64339">
        <w:t xml:space="preserve"> includes subconsultant expenses</w:t>
      </w:r>
      <w:r w:rsidR="0069041D" w:rsidRPr="00F64339">
        <w:t>.</w:t>
      </w:r>
    </w:p>
    <w:p w14:paraId="1F72FDD2" w14:textId="77777777" w:rsidR="00900CDA" w:rsidRPr="00F64339" w:rsidRDefault="00900CDA" w:rsidP="0079270D">
      <w:pPr>
        <w:pStyle w:val="BodyText"/>
        <w:widowControl/>
        <w:tabs>
          <w:tab w:val="left" w:pos="1179"/>
          <w:tab w:val="right" w:pos="9360"/>
        </w:tabs>
        <w:spacing w:line="276" w:lineRule="auto"/>
        <w:ind w:left="360" w:right="-20"/>
        <w:jc w:val="both"/>
      </w:pPr>
    </w:p>
    <w:p w14:paraId="19801332" w14:textId="22D4721A" w:rsidR="00900CDA" w:rsidRPr="00F64339" w:rsidRDefault="00900CDA" w:rsidP="00900CDA">
      <w:pPr>
        <w:pStyle w:val="BodyText"/>
        <w:widowControl/>
        <w:tabs>
          <w:tab w:val="left" w:pos="1179"/>
          <w:tab w:val="right" w:pos="9360"/>
        </w:tabs>
        <w:spacing w:line="276" w:lineRule="auto"/>
        <w:ind w:left="360" w:right="-20"/>
        <w:jc w:val="both"/>
        <w:rPr>
          <w:u w:val="single"/>
        </w:rPr>
      </w:pPr>
      <w:r w:rsidRPr="00F64339">
        <w:rPr>
          <w:u w:val="single"/>
        </w:rPr>
        <w:t>Option Period - 2 (</w:t>
      </w:r>
      <w:del w:id="276" w:author="Martha Averso" w:date="2020-02-05T13:54:00Z">
        <w:r w:rsidRPr="00F64339" w:rsidDel="0005108A">
          <w:rPr>
            <w:u w:val="single"/>
          </w:rPr>
          <w:delText xml:space="preserve">Task Order </w:delText>
        </w:r>
        <w:r w:rsidR="004E3F08" w:rsidDel="0005108A">
          <w:rPr>
            <w:u w:val="single"/>
          </w:rPr>
          <w:delText>1</w:delText>
        </w:r>
        <w:r w:rsidRPr="00F64339" w:rsidDel="0005108A">
          <w:rPr>
            <w:u w:val="single"/>
          </w:rPr>
          <w:delText xml:space="preserve"> &amp; </w:delText>
        </w:r>
        <w:r w:rsidR="004E3F08" w:rsidDel="0005108A">
          <w:rPr>
            <w:u w:val="single"/>
          </w:rPr>
          <w:delText>2</w:delText>
        </w:r>
      </w:del>
      <w:ins w:id="277" w:author="Martha Averso" w:date="2020-02-05T13:54:00Z">
        <w:r w:rsidR="0005108A">
          <w:rPr>
            <w:u w:val="single"/>
          </w:rPr>
          <w:t>CLINS  2001 to 2010</w:t>
        </w:r>
      </w:ins>
      <w:r w:rsidRPr="00F64339">
        <w:rPr>
          <w:u w:val="single"/>
        </w:rPr>
        <w:t xml:space="preserve">) </w:t>
      </w:r>
    </w:p>
    <w:p w14:paraId="616D1797" w14:textId="77777777" w:rsidR="00900CDA" w:rsidRDefault="00900CDA" w:rsidP="00900CDA">
      <w:pPr>
        <w:pStyle w:val="BodyText"/>
        <w:widowControl/>
        <w:tabs>
          <w:tab w:val="left" w:pos="1179"/>
          <w:tab w:val="left" w:pos="3600"/>
          <w:tab w:val="left" w:pos="4230"/>
          <w:tab w:val="left" w:pos="5040"/>
          <w:tab w:val="left" w:pos="6210"/>
          <w:tab w:val="left" w:pos="6570"/>
          <w:tab w:val="left" w:pos="7920"/>
          <w:tab w:val="right" w:pos="9360"/>
        </w:tabs>
        <w:ind w:left="360" w:right="-14"/>
        <w:jc w:val="both"/>
      </w:pPr>
    </w:p>
    <w:tbl>
      <w:tblPr>
        <w:tblStyle w:val="TableGrid"/>
        <w:tblW w:w="0" w:type="auto"/>
        <w:tblInd w:w="36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902"/>
        <w:gridCol w:w="357"/>
        <w:gridCol w:w="1921"/>
      </w:tblGrid>
      <w:tr w:rsidR="00466EB8" w14:paraId="1007B25C" w14:textId="77777777" w:rsidTr="000906C1">
        <w:tc>
          <w:tcPr>
            <w:tcW w:w="7285" w:type="dxa"/>
          </w:tcPr>
          <w:p w14:paraId="0D3840CB" w14:textId="77777777" w:rsidR="00466EB8" w:rsidRPr="00AA4E1E" w:rsidRDefault="00466EB8" w:rsidP="00E767A4">
            <w:pPr>
              <w:pStyle w:val="BodyText"/>
              <w:widowControl/>
              <w:tabs>
                <w:tab w:val="left" w:pos="1179"/>
                <w:tab w:val="right" w:pos="9360"/>
              </w:tabs>
              <w:ind w:left="0" w:right="-14"/>
            </w:pPr>
            <w:r>
              <w:t>Subconsultant Timmons</w:t>
            </w:r>
          </w:p>
        </w:tc>
        <w:tc>
          <w:tcPr>
            <w:tcW w:w="360" w:type="dxa"/>
          </w:tcPr>
          <w:p w14:paraId="421A74A7" w14:textId="77777777" w:rsidR="00466EB8" w:rsidRPr="00AA4E1E" w:rsidRDefault="00466EB8" w:rsidP="00E767A4">
            <w:pPr>
              <w:pStyle w:val="BodyText"/>
              <w:widowControl/>
              <w:tabs>
                <w:tab w:val="left" w:pos="1179"/>
                <w:tab w:val="right" w:pos="9360"/>
              </w:tabs>
              <w:ind w:left="0" w:right="-14"/>
              <w:jc w:val="both"/>
            </w:pPr>
            <w:r w:rsidRPr="00AA4E1E">
              <w:t>$</w:t>
            </w:r>
          </w:p>
        </w:tc>
        <w:tc>
          <w:tcPr>
            <w:tcW w:w="1525" w:type="dxa"/>
          </w:tcPr>
          <w:p w14:paraId="0BF9FA65" w14:textId="3A7FEB4B" w:rsidR="00466EB8" w:rsidRPr="00466EB8" w:rsidRDefault="00241CC2" w:rsidP="00E767A4">
            <w:pPr>
              <w:pStyle w:val="BodyText"/>
              <w:widowControl/>
              <w:tabs>
                <w:tab w:val="left" w:pos="1179"/>
                <w:tab w:val="right" w:pos="9360"/>
              </w:tabs>
              <w:ind w:left="0" w:right="-14"/>
              <w:jc w:val="right"/>
            </w:pPr>
            <w:r>
              <w:t>0.00</w:t>
            </w:r>
          </w:p>
        </w:tc>
      </w:tr>
      <w:tr w:rsidR="00466EB8" w14:paraId="739050FC" w14:textId="77777777" w:rsidTr="000906C1">
        <w:tc>
          <w:tcPr>
            <w:tcW w:w="7285" w:type="dxa"/>
          </w:tcPr>
          <w:p w14:paraId="125239B5" w14:textId="6C3CFCCD" w:rsidR="00466EB8" w:rsidRDefault="00466EB8" w:rsidP="00E767A4">
            <w:pPr>
              <w:pStyle w:val="BodyText"/>
              <w:widowControl/>
              <w:tabs>
                <w:tab w:val="left" w:pos="1179"/>
                <w:tab w:val="right" w:pos="9360"/>
              </w:tabs>
              <w:ind w:left="0" w:right="-14"/>
            </w:pPr>
            <w:r w:rsidRPr="00F64339">
              <w:t>Subconsultant</w:t>
            </w:r>
            <w:r>
              <w:t xml:space="preserve"> H</w:t>
            </w:r>
            <w:ins w:id="278" w:author="Martha Averso" w:date="2020-02-05T13:55:00Z">
              <w:r w:rsidR="0005108A">
                <w:t>a</w:t>
              </w:r>
            </w:ins>
            <w:r>
              <w:t>yat Brown</w:t>
            </w:r>
          </w:p>
        </w:tc>
        <w:tc>
          <w:tcPr>
            <w:tcW w:w="360" w:type="dxa"/>
          </w:tcPr>
          <w:p w14:paraId="777C96C3" w14:textId="77777777" w:rsidR="00466EB8" w:rsidRDefault="00466EB8" w:rsidP="00E767A4">
            <w:pPr>
              <w:pStyle w:val="BodyText"/>
              <w:widowControl/>
              <w:tabs>
                <w:tab w:val="left" w:pos="1179"/>
                <w:tab w:val="right" w:pos="9360"/>
              </w:tabs>
              <w:ind w:left="0" w:right="-14"/>
              <w:jc w:val="both"/>
              <w:rPr>
                <w:u w:val="single"/>
              </w:rPr>
            </w:pPr>
            <w:r w:rsidRPr="00AA4E1E">
              <w:t>$</w:t>
            </w:r>
          </w:p>
        </w:tc>
        <w:tc>
          <w:tcPr>
            <w:tcW w:w="1525" w:type="dxa"/>
          </w:tcPr>
          <w:p w14:paraId="01B0B805" w14:textId="0810F61A" w:rsidR="00466EB8" w:rsidRPr="00466EB8" w:rsidRDefault="00241CC2" w:rsidP="00E767A4">
            <w:pPr>
              <w:pStyle w:val="BodyText"/>
              <w:widowControl/>
              <w:tabs>
                <w:tab w:val="left" w:pos="1179"/>
                <w:tab w:val="right" w:pos="9360"/>
              </w:tabs>
              <w:ind w:left="0" w:right="-14"/>
              <w:jc w:val="right"/>
            </w:pPr>
            <w:del w:id="279" w:author="Martha Averso" w:date="2020-02-05T13:55:00Z">
              <w:r w:rsidDel="0005108A">
                <w:delText>50,768</w:delText>
              </w:r>
            </w:del>
            <w:ins w:id="280" w:author="Martha Averso" w:date="2020-02-05T13:55:00Z">
              <w:r w:rsidR="0005108A">
                <w:t>51,412</w:t>
              </w:r>
            </w:ins>
            <w:r>
              <w:t>.00</w:t>
            </w:r>
          </w:p>
        </w:tc>
      </w:tr>
      <w:tr w:rsidR="00466EB8" w14:paraId="42C46160" w14:textId="77777777" w:rsidTr="000906C1">
        <w:tc>
          <w:tcPr>
            <w:tcW w:w="7285" w:type="dxa"/>
          </w:tcPr>
          <w:p w14:paraId="027FC418" w14:textId="77777777" w:rsidR="00466EB8" w:rsidRPr="00F64339" w:rsidRDefault="00466EB8" w:rsidP="00E767A4">
            <w:pPr>
              <w:pStyle w:val="BodyText"/>
              <w:widowControl/>
              <w:tabs>
                <w:tab w:val="left" w:pos="1179"/>
                <w:tab w:val="right" w:pos="9360"/>
              </w:tabs>
              <w:ind w:left="0" w:right="-14"/>
            </w:pPr>
            <w:r w:rsidRPr="00F64339">
              <w:t>Subconsultant</w:t>
            </w:r>
            <w:r>
              <w:t xml:space="preserve"> </w:t>
            </w:r>
            <w:proofErr w:type="spellStart"/>
            <w:r>
              <w:t>Delon</w:t>
            </w:r>
            <w:proofErr w:type="spellEnd"/>
            <w:r>
              <w:t xml:space="preserve"> Hampton</w:t>
            </w:r>
          </w:p>
        </w:tc>
        <w:tc>
          <w:tcPr>
            <w:tcW w:w="360" w:type="dxa"/>
          </w:tcPr>
          <w:p w14:paraId="7A929087" w14:textId="77777777" w:rsidR="00466EB8" w:rsidRDefault="00466EB8" w:rsidP="00E767A4">
            <w:pPr>
              <w:pStyle w:val="BodyText"/>
              <w:widowControl/>
              <w:tabs>
                <w:tab w:val="left" w:pos="1179"/>
                <w:tab w:val="right" w:pos="9360"/>
              </w:tabs>
              <w:ind w:left="0" w:right="-14"/>
              <w:jc w:val="both"/>
              <w:rPr>
                <w:u w:val="single"/>
              </w:rPr>
            </w:pPr>
            <w:r w:rsidRPr="00AA4E1E">
              <w:t>$</w:t>
            </w:r>
          </w:p>
        </w:tc>
        <w:tc>
          <w:tcPr>
            <w:tcW w:w="1525" w:type="dxa"/>
          </w:tcPr>
          <w:p w14:paraId="63BF73A5" w14:textId="5F09CB4E" w:rsidR="00466EB8" w:rsidRPr="00466EB8" w:rsidRDefault="00241CC2" w:rsidP="00E767A4">
            <w:pPr>
              <w:pStyle w:val="BodyText"/>
              <w:widowControl/>
              <w:tabs>
                <w:tab w:val="left" w:pos="1179"/>
                <w:tab w:val="right" w:pos="9360"/>
              </w:tabs>
              <w:ind w:left="0" w:right="-14"/>
              <w:jc w:val="right"/>
            </w:pPr>
            <w:del w:id="281" w:author="Martha Averso" w:date="2020-02-05T13:55:00Z">
              <w:r w:rsidDel="0005108A">
                <w:delText>0.00</w:delText>
              </w:r>
            </w:del>
            <w:ins w:id="282" w:author="Martha Averso" w:date="2020-02-05T13:55:00Z">
              <w:r w:rsidR="0005108A">
                <w:t>53,090.00</w:t>
              </w:r>
            </w:ins>
          </w:p>
        </w:tc>
      </w:tr>
      <w:tr w:rsidR="00466EB8" w14:paraId="67730374" w14:textId="77777777" w:rsidTr="000906C1">
        <w:tc>
          <w:tcPr>
            <w:tcW w:w="7285" w:type="dxa"/>
          </w:tcPr>
          <w:p w14:paraId="02D870F4" w14:textId="77777777" w:rsidR="00466EB8" w:rsidRPr="00F64339" w:rsidRDefault="00466EB8" w:rsidP="00E767A4">
            <w:pPr>
              <w:pStyle w:val="BodyText"/>
              <w:widowControl/>
              <w:tabs>
                <w:tab w:val="left" w:pos="1179"/>
                <w:tab w:val="right" w:pos="9360"/>
              </w:tabs>
              <w:ind w:left="0" w:right="-14"/>
            </w:pPr>
            <w:r w:rsidRPr="00F64339">
              <w:t>Subconsultant</w:t>
            </w:r>
            <w:r>
              <w:t xml:space="preserve"> </w:t>
            </w:r>
            <w:proofErr w:type="spellStart"/>
            <w:r>
              <w:t>Leuterio</w:t>
            </w:r>
            <w:proofErr w:type="spellEnd"/>
            <w:r>
              <w:t xml:space="preserve"> Thomas</w:t>
            </w:r>
          </w:p>
        </w:tc>
        <w:tc>
          <w:tcPr>
            <w:tcW w:w="360" w:type="dxa"/>
          </w:tcPr>
          <w:p w14:paraId="4471E249" w14:textId="77777777" w:rsidR="00466EB8" w:rsidRDefault="00466EB8" w:rsidP="00E767A4">
            <w:pPr>
              <w:pStyle w:val="BodyText"/>
              <w:widowControl/>
              <w:tabs>
                <w:tab w:val="left" w:pos="1179"/>
                <w:tab w:val="right" w:pos="9360"/>
              </w:tabs>
              <w:ind w:left="0" w:right="-14"/>
              <w:jc w:val="both"/>
              <w:rPr>
                <w:u w:val="single"/>
              </w:rPr>
            </w:pPr>
            <w:r w:rsidRPr="00AA4E1E">
              <w:t>$</w:t>
            </w:r>
          </w:p>
        </w:tc>
        <w:tc>
          <w:tcPr>
            <w:tcW w:w="1525" w:type="dxa"/>
          </w:tcPr>
          <w:p w14:paraId="6002D35A" w14:textId="73D818C5" w:rsidR="00466EB8" w:rsidRPr="00466EB8" w:rsidRDefault="00241CC2" w:rsidP="00E767A4">
            <w:pPr>
              <w:pStyle w:val="BodyText"/>
              <w:widowControl/>
              <w:tabs>
                <w:tab w:val="left" w:pos="1179"/>
                <w:tab w:val="right" w:pos="9360"/>
              </w:tabs>
              <w:ind w:left="0" w:right="-14"/>
              <w:jc w:val="right"/>
            </w:pPr>
            <w:del w:id="283" w:author="Martha Averso" w:date="2020-02-05T13:55:00Z">
              <w:r w:rsidDel="0005108A">
                <w:delText>51,543</w:delText>
              </w:r>
            </w:del>
            <w:ins w:id="284" w:author="Martha Averso" w:date="2020-02-05T13:55:00Z">
              <w:r w:rsidR="0005108A">
                <w:t>20,015</w:t>
              </w:r>
            </w:ins>
            <w:r>
              <w:t>.00</w:t>
            </w:r>
          </w:p>
        </w:tc>
      </w:tr>
      <w:tr w:rsidR="00466EB8" w14:paraId="3279E0B3" w14:textId="77777777" w:rsidTr="000906C1">
        <w:tc>
          <w:tcPr>
            <w:tcW w:w="7285" w:type="dxa"/>
          </w:tcPr>
          <w:p w14:paraId="4258583A" w14:textId="77777777" w:rsidR="00466EB8" w:rsidRPr="00F64339" w:rsidRDefault="00466EB8" w:rsidP="00E767A4">
            <w:pPr>
              <w:pStyle w:val="BodyText"/>
              <w:widowControl/>
              <w:tabs>
                <w:tab w:val="left" w:pos="1179"/>
                <w:tab w:val="right" w:pos="9360"/>
              </w:tabs>
              <w:ind w:left="0" w:right="-14"/>
            </w:pPr>
            <w:proofErr w:type="spellStart"/>
            <w:r w:rsidRPr="00F64339">
              <w:t>Subconsultant</w:t>
            </w:r>
            <w:r>
              <w:t>Volanno</w:t>
            </w:r>
            <w:proofErr w:type="spellEnd"/>
          </w:p>
        </w:tc>
        <w:tc>
          <w:tcPr>
            <w:tcW w:w="360" w:type="dxa"/>
          </w:tcPr>
          <w:p w14:paraId="523D6FCD" w14:textId="77777777" w:rsidR="00466EB8" w:rsidRDefault="00466EB8" w:rsidP="00E767A4">
            <w:pPr>
              <w:pStyle w:val="BodyText"/>
              <w:widowControl/>
              <w:tabs>
                <w:tab w:val="left" w:pos="1179"/>
                <w:tab w:val="right" w:pos="9360"/>
              </w:tabs>
              <w:ind w:left="0" w:right="-14"/>
              <w:jc w:val="both"/>
              <w:rPr>
                <w:u w:val="single"/>
              </w:rPr>
            </w:pPr>
            <w:r w:rsidRPr="00AA4E1E">
              <w:t>$</w:t>
            </w:r>
          </w:p>
        </w:tc>
        <w:tc>
          <w:tcPr>
            <w:tcW w:w="1525" w:type="dxa"/>
          </w:tcPr>
          <w:p w14:paraId="19F6F74C" w14:textId="29E0C726" w:rsidR="00466EB8" w:rsidRPr="00466EB8" w:rsidRDefault="00241CC2" w:rsidP="00E767A4">
            <w:pPr>
              <w:pStyle w:val="BodyText"/>
              <w:widowControl/>
              <w:tabs>
                <w:tab w:val="left" w:pos="1179"/>
                <w:tab w:val="right" w:pos="9360"/>
              </w:tabs>
              <w:ind w:left="0" w:right="-14"/>
              <w:jc w:val="right"/>
            </w:pPr>
            <w:del w:id="285" w:author="Martha Averso" w:date="2020-02-05T13:55:00Z">
              <w:r w:rsidDel="0005108A">
                <w:delText>40,030</w:delText>
              </w:r>
            </w:del>
            <w:ins w:id="286" w:author="Martha Averso" w:date="2020-02-05T13:55:00Z">
              <w:r w:rsidR="0005108A">
                <w:t>126,660</w:t>
              </w:r>
            </w:ins>
            <w:r>
              <w:t>.00</w:t>
            </w:r>
          </w:p>
        </w:tc>
      </w:tr>
      <w:tr w:rsidR="004E3F08" w14:paraId="552E8FDD" w14:textId="77777777" w:rsidTr="000906C1">
        <w:tc>
          <w:tcPr>
            <w:tcW w:w="7285" w:type="dxa"/>
          </w:tcPr>
          <w:p w14:paraId="462DFA80" w14:textId="7652007A" w:rsidR="004E3F08" w:rsidRPr="00F64339" w:rsidRDefault="004E3F08" w:rsidP="00E767A4">
            <w:pPr>
              <w:pStyle w:val="BodyText"/>
              <w:widowControl/>
              <w:tabs>
                <w:tab w:val="left" w:pos="1179"/>
                <w:tab w:val="right" w:pos="9360"/>
              </w:tabs>
              <w:ind w:left="0" w:right="-14"/>
            </w:pPr>
            <w:r w:rsidRPr="00F64339">
              <w:t>Subconsultant</w:t>
            </w:r>
            <w:r>
              <w:t xml:space="preserve"> </w:t>
            </w:r>
            <w:proofErr w:type="spellStart"/>
            <w:r>
              <w:t>Modejski</w:t>
            </w:r>
            <w:proofErr w:type="spellEnd"/>
            <w:r>
              <w:t xml:space="preserve"> and Masters</w:t>
            </w:r>
          </w:p>
        </w:tc>
        <w:tc>
          <w:tcPr>
            <w:tcW w:w="360" w:type="dxa"/>
          </w:tcPr>
          <w:p w14:paraId="6CEFD7DD" w14:textId="42E93770" w:rsidR="004E3F08" w:rsidRPr="00AA4E1E" w:rsidRDefault="004E3F08" w:rsidP="00E767A4">
            <w:pPr>
              <w:pStyle w:val="BodyText"/>
              <w:widowControl/>
              <w:tabs>
                <w:tab w:val="left" w:pos="1179"/>
                <w:tab w:val="right" w:pos="9360"/>
              </w:tabs>
              <w:ind w:left="0" w:right="-14"/>
              <w:jc w:val="both"/>
            </w:pPr>
            <w:r>
              <w:t>$</w:t>
            </w:r>
          </w:p>
        </w:tc>
        <w:tc>
          <w:tcPr>
            <w:tcW w:w="1525" w:type="dxa"/>
          </w:tcPr>
          <w:p w14:paraId="4839318B" w14:textId="37577C20" w:rsidR="004E3F08" w:rsidRPr="00466EB8" w:rsidRDefault="00241CC2" w:rsidP="00E767A4">
            <w:pPr>
              <w:pStyle w:val="BodyText"/>
              <w:widowControl/>
              <w:tabs>
                <w:tab w:val="left" w:pos="1179"/>
                <w:tab w:val="right" w:pos="9360"/>
              </w:tabs>
              <w:ind w:left="0" w:right="-14"/>
              <w:jc w:val="right"/>
            </w:pPr>
            <w:r>
              <w:t>0.00</w:t>
            </w:r>
          </w:p>
        </w:tc>
      </w:tr>
      <w:tr w:rsidR="00466EB8" w14:paraId="4393B99D" w14:textId="77777777" w:rsidTr="000906C1">
        <w:tc>
          <w:tcPr>
            <w:tcW w:w="7285" w:type="dxa"/>
          </w:tcPr>
          <w:p w14:paraId="08ADEE73" w14:textId="448555CF" w:rsidR="00466EB8" w:rsidRPr="00F64339" w:rsidRDefault="00466EB8" w:rsidP="00E767A4">
            <w:pPr>
              <w:pStyle w:val="BodyText"/>
              <w:widowControl/>
              <w:tabs>
                <w:tab w:val="left" w:pos="1179"/>
                <w:tab w:val="right" w:pos="9360"/>
              </w:tabs>
              <w:ind w:left="0" w:right="-14"/>
            </w:pPr>
            <w:del w:id="287" w:author="Martha Averso" w:date="2020-02-05T13:56:00Z">
              <w:r w:rsidRPr="00F64339" w:rsidDel="0005108A">
                <w:delText>Subconsultant</w:delText>
              </w:r>
              <w:r w:rsidDel="0005108A">
                <w:delText xml:space="preserve"> Highway and Safety Services</w:delText>
              </w:r>
            </w:del>
          </w:p>
        </w:tc>
        <w:tc>
          <w:tcPr>
            <w:tcW w:w="360" w:type="dxa"/>
          </w:tcPr>
          <w:p w14:paraId="13A166D4" w14:textId="3471C218" w:rsidR="00466EB8" w:rsidRDefault="00466EB8" w:rsidP="00E767A4">
            <w:pPr>
              <w:pStyle w:val="BodyText"/>
              <w:widowControl/>
              <w:tabs>
                <w:tab w:val="left" w:pos="1179"/>
                <w:tab w:val="right" w:pos="9360"/>
              </w:tabs>
              <w:ind w:left="0" w:right="-14"/>
              <w:jc w:val="both"/>
              <w:rPr>
                <w:u w:val="single"/>
              </w:rPr>
            </w:pPr>
            <w:del w:id="288" w:author="Martha Averso" w:date="2020-02-05T13:56:00Z">
              <w:r w:rsidRPr="00AA4E1E" w:rsidDel="0005108A">
                <w:delText>$</w:delText>
              </w:r>
            </w:del>
          </w:p>
        </w:tc>
        <w:tc>
          <w:tcPr>
            <w:tcW w:w="1525" w:type="dxa"/>
          </w:tcPr>
          <w:p w14:paraId="31F29D92" w14:textId="00EA37F7" w:rsidR="00466EB8" w:rsidRPr="00466EB8" w:rsidRDefault="00241CC2" w:rsidP="00E767A4">
            <w:pPr>
              <w:pStyle w:val="BodyText"/>
              <w:widowControl/>
              <w:tabs>
                <w:tab w:val="left" w:pos="1179"/>
                <w:tab w:val="right" w:pos="9360"/>
              </w:tabs>
              <w:ind w:left="0" w:right="-14"/>
              <w:jc w:val="right"/>
            </w:pPr>
            <w:del w:id="289" w:author="Martha Averso" w:date="2020-02-05T13:56:00Z">
              <w:r w:rsidDel="0005108A">
                <w:delText>0.00</w:delText>
              </w:r>
            </w:del>
          </w:p>
        </w:tc>
      </w:tr>
      <w:tr w:rsidR="00466EB8" w14:paraId="38537ED7" w14:textId="77777777" w:rsidTr="000906C1">
        <w:tc>
          <w:tcPr>
            <w:tcW w:w="7285" w:type="dxa"/>
          </w:tcPr>
          <w:p w14:paraId="15449221" w14:textId="2CBE8E5D" w:rsidR="00466EB8" w:rsidRPr="00F64339" w:rsidRDefault="00466EB8" w:rsidP="00E767A4">
            <w:pPr>
              <w:pStyle w:val="BodyText"/>
              <w:widowControl/>
              <w:tabs>
                <w:tab w:val="left" w:pos="1179"/>
                <w:tab w:val="right" w:pos="9360"/>
              </w:tabs>
              <w:ind w:left="0" w:right="-14"/>
            </w:pPr>
            <w:del w:id="290" w:author="Martha Averso" w:date="2020-02-05T13:56:00Z">
              <w:r w:rsidRPr="00F64339" w:rsidDel="0005108A">
                <w:delText>Subconsultant</w:delText>
              </w:r>
              <w:r w:rsidDel="0005108A">
                <w:delText xml:space="preserve"> ABM Electrical Power Solutions</w:delText>
              </w:r>
            </w:del>
          </w:p>
        </w:tc>
        <w:tc>
          <w:tcPr>
            <w:tcW w:w="360" w:type="dxa"/>
          </w:tcPr>
          <w:p w14:paraId="02A6CA84" w14:textId="2564F760" w:rsidR="00466EB8" w:rsidRDefault="00466EB8" w:rsidP="00E767A4">
            <w:pPr>
              <w:pStyle w:val="BodyText"/>
              <w:widowControl/>
              <w:tabs>
                <w:tab w:val="left" w:pos="1179"/>
                <w:tab w:val="right" w:pos="9360"/>
              </w:tabs>
              <w:ind w:left="0" w:right="-14"/>
              <w:jc w:val="both"/>
              <w:rPr>
                <w:u w:val="single"/>
              </w:rPr>
            </w:pPr>
            <w:del w:id="291" w:author="Martha Averso" w:date="2020-02-05T13:56:00Z">
              <w:r w:rsidRPr="00AA4E1E" w:rsidDel="0005108A">
                <w:delText>$</w:delText>
              </w:r>
            </w:del>
          </w:p>
        </w:tc>
        <w:tc>
          <w:tcPr>
            <w:tcW w:w="1525" w:type="dxa"/>
          </w:tcPr>
          <w:p w14:paraId="53B3EB37" w14:textId="4A39C5C5" w:rsidR="00466EB8" w:rsidRPr="00466EB8" w:rsidRDefault="00241CC2" w:rsidP="00E767A4">
            <w:pPr>
              <w:pStyle w:val="BodyText"/>
              <w:widowControl/>
              <w:tabs>
                <w:tab w:val="left" w:pos="1179"/>
                <w:tab w:val="right" w:pos="9360"/>
              </w:tabs>
              <w:ind w:left="0" w:right="-14"/>
              <w:jc w:val="right"/>
            </w:pPr>
            <w:del w:id="292" w:author="Martha Averso" w:date="2020-02-05T13:56:00Z">
              <w:r w:rsidDel="0005108A">
                <w:delText>0.00</w:delText>
              </w:r>
            </w:del>
          </w:p>
        </w:tc>
      </w:tr>
      <w:tr w:rsidR="00466EB8" w14:paraId="5E47E0BE" w14:textId="77777777" w:rsidTr="000906C1">
        <w:tc>
          <w:tcPr>
            <w:tcW w:w="7285" w:type="dxa"/>
          </w:tcPr>
          <w:p w14:paraId="7635D11F" w14:textId="5294D0C4" w:rsidR="00466EB8" w:rsidRPr="00F64339" w:rsidRDefault="00466EB8" w:rsidP="00E767A4">
            <w:pPr>
              <w:pStyle w:val="BodyText"/>
              <w:widowControl/>
              <w:tabs>
                <w:tab w:val="left" w:pos="1179"/>
                <w:tab w:val="right" w:pos="9360"/>
              </w:tabs>
              <w:ind w:left="0" w:right="-14"/>
            </w:pPr>
            <w:del w:id="293" w:author="Martha Averso" w:date="2020-02-05T13:56:00Z">
              <w:r w:rsidRPr="00F64339" w:rsidDel="0005108A">
                <w:delText>Subconsultant</w:delText>
              </w:r>
              <w:r w:rsidDel="0005108A">
                <w:delText xml:space="preserve"> Motor Technology</w:delText>
              </w:r>
            </w:del>
          </w:p>
        </w:tc>
        <w:tc>
          <w:tcPr>
            <w:tcW w:w="360" w:type="dxa"/>
          </w:tcPr>
          <w:p w14:paraId="09A49C5C" w14:textId="2DE4A8EC" w:rsidR="00466EB8" w:rsidRDefault="00466EB8" w:rsidP="00E767A4">
            <w:pPr>
              <w:pStyle w:val="BodyText"/>
              <w:widowControl/>
              <w:tabs>
                <w:tab w:val="left" w:pos="1179"/>
                <w:tab w:val="right" w:pos="9360"/>
              </w:tabs>
              <w:ind w:left="0" w:right="-14"/>
              <w:jc w:val="both"/>
              <w:rPr>
                <w:u w:val="single"/>
              </w:rPr>
            </w:pPr>
            <w:del w:id="294" w:author="Martha Averso" w:date="2020-02-05T13:56:00Z">
              <w:r w:rsidRPr="00AA4E1E" w:rsidDel="0005108A">
                <w:delText>$</w:delText>
              </w:r>
            </w:del>
          </w:p>
        </w:tc>
        <w:tc>
          <w:tcPr>
            <w:tcW w:w="1525" w:type="dxa"/>
          </w:tcPr>
          <w:p w14:paraId="0B0F1FE9" w14:textId="2568507E" w:rsidR="00466EB8" w:rsidRPr="00466EB8" w:rsidRDefault="00241CC2" w:rsidP="00E767A4">
            <w:pPr>
              <w:pStyle w:val="BodyText"/>
              <w:widowControl/>
              <w:tabs>
                <w:tab w:val="left" w:pos="1179"/>
                <w:tab w:val="right" w:pos="9360"/>
              </w:tabs>
              <w:ind w:left="0" w:right="-14"/>
              <w:jc w:val="right"/>
            </w:pPr>
            <w:del w:id="295" w:author="Martha Averso" w:date="2020-02-05T13:56:00Z">
              <w:r w:rsidDel="0005108A">
                <w:delText>0.00</w:delText>
              </w:r>
            </w:del>
          </w:p>
        </w:tc>
      </w:tr>
      <w:tr w:rsidR="00466EB8" w:rsidRPr="00241CC2" w14:paraId="7ED25D28" w14:textId="77777777" w:rsidTr="000906C1">
        <w:tc>
          <w:tcPr>
            <w:tcW w:w="7285" w:type="dxa"/>
          </w:tcPr>
          <w:p w14:paraId="0685D496" w14:textId="74E850A3" w:rsidR="00466EB8" w:rsidRPr="00241CC2" w:rsidRDefault="00466EB8" w:rsidP="00E767A4">
            <w:pPr>
              <w:pStyle w:val="BodyText"/>
              <w:widowControl/>
              <w:tabs>
                <w:tab w:val="left" w:pos="1179"/>
                <w:tab w:val="right" w:pos="9360"/>
              </w:tabs>
              <w:ind w:left="0" w:right="-14"/>
              <w:rPr>
                <w:b/>
              </w:rPr>
            </w:pPr>
            <w:r w:rsidRPr="00241CC2">
              <w:rPr>
                <w:b/>
              </w:rPr>
              <w:t xml:space="preserve">Subconsultants Total </w:t>
            </w:r>
            <w:del w:id="296" w:author="Martha Averso" w:date="2020-02-05T13:56:00Z">
              <w:r w:rsidRPr="00241CC2" w:rsidDel="0005108A">
                <w:rPr>
                  <w:b/>
                </w:rPr>
                <w:delText>Two Year Base Period</w:delText>
              </w:r>
            </w:del>
            <w:ins w:id="297" w:author="Martha Averso" w:date="2020-02-05T13:56:00Z">
              <w:r w:rsidR="0005108A">
                <w:rPr>
                  <w:b/>
                </w:rPr>
                <w:t>Option Year 2</w:t>
              </w:r>
            </w:ins>
            <w:r w:rsidRPr="00241CC2">
              <w:rPr>
                <w:b/>
              </w:rPr>
              <w:t xml:space="preserve"> </w:t>
            </w:r>
            <w:del w:id="298" w:author="Martha Averso" w:date="2020-02-05T13:56:00Z">
              <w:r w:rsidRPr="00241CC2" w:rsidDel="0005108A">
                <w:rPr>
                  <w:b/>
                </w:rPr>
                <w:delText>Task Order 1 and 2</w:delText>
              </w:r>
            </w:del>
          </w:p>
        </w:tc>
        <w:tc>
          <w:tcPr>
            <w:tcW w:w="360" w:type="dxa"/>
          </w:tcPr>
          <w:p w14:paraId="57391FC2" w14:textId="77777777" w:rsidR="00466EB8" w:rsidRPr="00241CC2" w:rsidRDefault="00466EB8" w:rsidP="00E767A4">
            <w:pPr>
              <w:pStyle w:val="BodyText"/>
              <w:widowControl/>
              <w:tabs>
                <w:tab w:val="left" w:pos="1179"/>
                <w:tab w:val="right" w:pos="9360"/>
              </w:tabs>
              <w:ind w:left="0" w:right="-14"/>
              <w:jc w:val="both"/>
              <w:rPr>
                <w:b/>
                <w:u w:val="single"/>
              </w:rPr>
            </w:pPr>
            <w:r w:rsidRPr="00241CC2">
              <w:rPr>
                <w:b/>
              </w:rPr>
              <w:t>$</w:t>
            </w:r>
          </w:p>
        </w:tc>
        <w:tc>
          <w:tcPr>
            <w:tcW w:w="1525" w:type="dxa"/>
          </w:tcPr>
          <w:p w14:paraId="45844831" w14:textId="5F890646" w:rsidR="00466EB8" w:rsidRPr="00241CC2" w:rsidRDefault="00241CC2" w:rsidP="00E767A4">
            <w:pPr>
              <w:pStyle w:val="BodyText"/>
              <w:widowControl/>
              <w:tabs>
                <w:tab w:val="left" w:pos="1179"/>
                <w:tab w:val="right" w:pos="9360"/>
              </w:tabs>
              <w:ind w:left="0" w:right="-14"/>
              <w:jc w:val="right"/>
              <w:rPr>
                <w:b/>
              </w:rPr>
            </w:pPr>
            <w:del w:id="299" w:author="Martha Averso" w:date="2020-02-05T13:56:00Z">
              <w:r w:rsidRPr="00241CC2" w:rsidDel="0005108A">
                <w:rPr>
                  <w:b/>
                </w:rPr>
                <w:delText>142,341</w:delText>
              </w:r>
            </w:del>
            <w:ins w:id="300" w:author="Martha Averso" w:date="2020-02-05T13:56:00Z">
              <w:r w:rsidR="0005108A">
                <w:rPr>
                  <w:b/>
                </w:rPr>
                <w:t>25</w:t>
              </w:r>
            </w:ins>
            <w:ins w:id="301" w:author="Martha Averso" w:date="2020-02-05T13:57:00Z">
              <w:r w:rsidR="0005108A">
                <w:rPr>
                  <w:b/>
                </w:rPr>
                <w:t>1,177</w:t>
              </w:r>
            </w:ins>
            <w:r w:rsidRPr="00241CC2">
              <w:rPr>
                <w:b/>
              </w:rPr>
              <w:t>.00</w:t>
            </w:r>
          </w:p>
        </w:tc>
      </w:tr>
    </w:tbl>
    <w:p w14:paraId="473E7248" w14:textId="77777777" w:rsidR="00466EB8" w:rsidRDefault="00466EB8" w:rsidP="00900CDA">
      <w:pPr>
        <w:pStyle w:val="BodyText"/>
        <w:widowControl/>
        <w:tabs>
          <w:tab w:val="left" w:pos="1179"/>
          <w:tab w:val="left" w:pos="3600"/>
          <w:tab w:val="left" w:pos="4230"/>
          <w:tab w:val="left" w:pos="5040"/>
          <w:tab w:val="left" w:pos="6210"/>
          <w:tab w:val="left" w:pos="6570"/>
          <w:tab w:val="left" w:pos="7920"/>
          <w:tab w:val="right" w:pos="9360"/>
        </w:tabs>
        <w:ind w:left="360" w:right="-14"/>
        <w:jc w:val="both"/>
      </w:pPr>
    </w:p>
    <w:p w14:paraId="3AC9EC5A" w14:textId="0550505E" w:rsidR="00241CC2" w:rsidRPr="00F64339" w:rsidDel="0005108A" w:rsidRDefault="00241CC2" w:rsidP="00241CC2">
      <w:pPr>
        <w:pStyle w:val="BodyText"/>
        <w:widowControl/>
        <w:tabs>
          <w:tab w:val="left" w:pos="1179"/>
          <w:tab w:val="right" w:pos="9360"/>
        </w:tabs>
        <w:spacing w:line="276" w:lineRule="auto"/>
        <w:ind w:left="360" w:right="-20"/>
        <w:jc w:val="both"/>
        <w:rPr>
          <w:del w:id="302" w:author="Martha Averso" w:date="2020-02-05T13:57:00Z"/>
          <w:u w:val="single"/>
        </w:rPr>
      </w:pPr>
      <w:del w:id="303" w:author="Martha Averso" w:date="2020-02-05T13:57:00Z">
        <w:r w:rsidRPr="00F64339" w:rsidDel="0005108A">
          <w:rPr>
            <w:u w:val="single"/>
          </w:rPr>
          <w:delText xml:space="preserve">Option Period - 2 (Task Order </w:delText>
        </w:r>
        <w:r w:rsidDel="0005108A">
          <w:rPr>
            <w:u w:val="single"/>
          </w:rPr>
          <w:delText>3</w:delText>
        </w:r>
        <w:r w:rsidRPr="00F64339" w:rsidDel="0005108A">
          <w:rPr>
            <w:u w:val="single"/>
          </w:rPr>
          <w:delText xml:space="preserve">) </w:delText>
        </w:r>
      </w:del>
    </w:p>
    <w:p w14:paraId="6F7D1CF2" w14:textId="7527E60F" w:rsidR="00241CC2" w:rsidDel="0005108A" w:rsidRDefault="00241CC2" w:rsidP="00241CC2">
      <w:pPr>
        <w:pStyle w:val="BodyText"/>
        <w:widowControl/>
        <w:tabs>
          <w:tab w:val="left" w:pos="1179"/>
          <w:tab w:val="left" w:pos="3600"/>
          <w:tab w:val="left" w:pos="4230"/>
          <w:tab w:val="left" w:pos="5040"/>
          <w:tab w:val="left" w:pos="6210"/>
          <w:tab w:val="left" w:pos="6570"/>
          <w:tab w:val="left" w:pos="7920"/>
          <w:tab w:val="right" w:pos="9360"/>
        </w:tabs>
        <w:ind w:left="360" w:right="-14"/>
        <w:jc w:val="both"/>
        <w:rPr>
          <w:del w:id="304" w:author="Martha Averso" w:date="2020-02-05T13:57:00Z"/>
        </w:rPr>
      </w:pPr>
    </w:p>
    <w:tbl>
      <w:tblPr>
        <w:tblStyle w:val="TableGrid"/>
        <w:tblW w:w="0" w:type="auto"/>
        <w:tblInd w:w="36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285"/>
        <w:gridCol w:w="360"/>
        <w:gridCol w:w="1525"/>
      </w:tblGrid>
      <w:tr w:rsidR="00241CC2" w:rsidDel="0005108A" w14:paraId="6D20E9B9" w14:textId="5E8788C4" w:rsidTr="000906C1">
        <w:trPr>
          <w:del w:id="305" w:author="Martha Averso" w:date="2020-02-05T13:57:00Z"/>
        </w:trPr>
        <w:tc>
          <w:tcPr>
            <w:tcW w:w="7285" w:type="dxa"/>
          </w:tcPr>
          <w:p w14:paraId="2DCC7177" w14:textId="3DD23559" w:rsidR="00241CC2" w:rsidRPr="00AA4E1E" w:rsidDel="0005108A" w:rsidRDefault="00241CC2" w:rsidP="00E767A4">
            <w:pPr>
              <w:pStyle w:val="BodyText"/>
              <w:widowControl/>
              <w:tabs>
                <w:tab w:val="left" w:pos="1179"/>
                <w:tab w:val="right" w:pos="9360"/>
              </w:tabs>
              <w:ind w:left="0" w:right="-14"/>
              <w:rPr>
                <w:del w:id="306" w:author="Martha Averso" w:date="2020-02-05T13:57:00Z"/>
              </w:rPr>
            </w:pPr>
            <w:del w:id="307" w:author="Martha Averso" w:date="2020-02-05T13:57:00Z">
              <w:r w:rsidDel="0005108A">
                <w:delText>Subconsultant Timmons</w:delText>
              </w:r>
            </w:del>
          </w:p>
        </w:tc>
        <w:tc>
          <w:tcPr>
            <w:tcW w:w="360" w:type="dxa"/>
          </w:tcPr>
          <w:p w14:paraId="1729BE52" w14:textId="1EB80194" w:rsidR="00241CC2" w:rsidRPr="00AA4E1E" w:rsidDel="0005108A" w:rsidRDefault="00241CC2" w:rsidP="00E767A4">
            <w:pPr>
              <w:pStyle w:val="BodyText"/>
              <w:widowControl/>
              <w:tabs>
                <w:tab w:val="left" w:pos="1179"/>
                <w:tab w:val="right" w:pos="9360"/>
              </w:tabs>
              <w:ind w:left="0" w:right="-14"/>
              <w:jc w:val="both"/>
              <w:rPr>
                <w:del w:id="308" w:author="Martha Averso" w:date="2020-02-05T13:57:00Z"/>
              </w:rPr>
            </w:pPr>
            <w:del w:id="309" w:author="Martha Averso" w:date="2020-02-05T13:57:00Z">
              <w:r w:rsidRPr="00AA4E1E" w:rsidDel="0005108A">
                <w:delText>$</w:delText>
              </w:r>
            </w:del>
          </w:p>
        </w:tc>
        <w:tc>
          <w:tcPr>
            <w:tcW w:w="1525" w:type="dxa"/>
          </w:tcPr>
          <w:p w14:paraId="37770C55" w14:textId="5D1DE282" w:rsidR="00241CC2" w:rsidRPr="00466EB8" w:rsidDel="0005108A" w:rsidRDefault="00350E50" w:rsidP="00E767A4">
            <w:pPr>
              <w:pStyle w:val="BodyText"/>
              <w:widowControl/>
              <w:tabs>
                <w:tab w:val="left" w:pos="1179"/>
                <w:tab w:val="right" w:pos="9360"/>
              </w:tabs>
              <w:ind w:left="0" w:right="-14"/>
              <w:jc w:val="right"/>
              <w:rPr>
                <w:del w:id="310" w:author="Martha Averso" w:date="2020-02-05T13:57:00Z"/>
              </w:rPr>
            </w:pPr>
            <w:del w:id="311" w:author="Martha Averso" w:date="2020-02-05T13:57:00Z">
              <w:r w:rsidDel="0005108A">
                <w:delText>0.00</w:delText>
              </w:r>
            </w:del>
          </w:p>
        </w:tc>
      </w:tr>
      <w:tr w:rsidR="00241CC2" w:rsidDel="0005108A" w14:paraId="2E0A5E6B" w14:textId="7DEFB223" w:rsidTr="000906C1">
        <w:trPr>
          <w:del w:id="312" w:author="Martha Averso" w:date="2020-02-05T13:57:00Z"/>
        </w:trPr>
        <w:tc>
          <w:tcPr>
            <w:tcW w:w="7285" w:type="dxa"/>
          </w:tcPr>
          <w:p w14:paraId="22B35E09" w14:textId="3FDA247B" w:rsidR="00241CC2" w:rsidDel="0005108A" w:rsidRDefault="00241CC2" w:rsidP="00E767A4">
            <w:pPr>
              <w:pStyle w:val="BodyText"/>
              <w:widowControl/>
              <w:tabs>
                <w:tab w:val="left" w:pos="1179"/>
                <w:tab w:val="right" w:pos="9360"/>
              </w:tabs>
              <w:ind w:left="0" w:right="-14"/>
              <w:rPr>
                <w:del w:id="313" w:author="Martha Averso" w:date="2020-02-05T13:57:00Z"/>
              </w:rPr>
            </w:pPr>
            <w:del w:id="314" w:author="Martha Averso" w:date="2020-02-05T13:57:00Z">
              <w:r w:rsidRPr="00F64339" w:rsidDel="0005108A">
                <w:delText>Subconsultant</w:delText>
              </w:r>
              <w:r w:rsidDel="0005108A">
                <w:delText xml:space="preserve"> Hyat Brown</w:delText>
              </w:r>
            </w:del>
          </w:p>
        </w:tc>
        <w:tc>
          <w:tcPr>
            <w:tcW w:w="360" w:type="dxa"/>
          </w:tcPr>
          <w:p w14:paraId="562B549D" w14:textId="25E2C886" w:rsidR="00241CC2" w:rsidDel="0005108A" w:rsidRDefault="00241CC2" w:rsidP="00E767A4">
            <w:pPr>
              <w:pStyle w:val="BodyText"/>
              <w:widowControl/>
              <w:tabs>
                <w:tab w:val="left" w:pos="1179"/>
                <w:tab w:val="right" w:pos="9360"/>
              </w:tabs>
              <w:ind w:left="0" w:right="-14"/>
              <w:jc w:val="both"/>
              <w:rPr>
                <w:del w:id="315" w:author="Martha Averso" w:date="2020-02-05T13:57:00Z"/>
                <w:u w:val="single"/>
              </w:rPr>
            </w:pPr>
            <w:del w:id="316" w:author="Martha Averso" w:date="2020-02-05T13:57:00Z">
              <w:r w:rsidRPr="00AA4E1E" w:rsidDel="0005108A">
                <w:delText>$</w:delText>
              </w:r>
            </w:del>
          </w:p>
        </w:tc>
        <w:tc>
          <w:tcPr>
            <w:tcW w:w="1525" w:type="dxa"/>
          </w:tcPr>
          <w:p w14:paraId="5759E09A" w14:textId="3D1F89A1" w:rsidR="00241CC2" w:rsidRPr="00466EB8" w:rsidDel="0005108A" w:rsidRDefault="00350E50" w:rsidP="00E767A4">
            <w:pPr>
              <w:pStyle w:val="BodyText"/>
              <w:widowControl/>
              <w:tabs>
                <w:tab w:val="left" w:pos="1179"/>
                <w:tab w:val="right" w:pos="9360"/>
              </w:tabs>
              <w:ind w:left="0" w:right="-14"/>
              <w:jc w:val="right"/>
              <w:rPr>
                <w:del w:id="317" w:author="Martha Averso" w:date="2020-02-05T13:57:00Z"/>
              </w:rPr>
            </w:pPr>
            <w:del w:id="318" w:author="Martha Averso" w:date="2020-02-05T13:57:00Z">
              <w:r w:rsidDel="0005108A">
                <w:delText>0.00</w:delText>
              </w:r>
            </w:del>
          </w:p>
        </w:tc>
      </w:tr>
      <w:tr w:rsidR="00241CC2" w:rsidDel="0005108A" w14:paraId="112472B7" w14:textId="20BF5F75" w:rsidTr="000906C1">
        <w:trPr>
          <w:del w:id="319" w:author="Martha Averso" w:date="2020-02-05T13:57:00Z"/>
        </w:trPr>
        <w:tc>
          <w:tcPr>
            <w:tcW w:w="7285" w:type="dxa"/>
          </w:tcPr>
          <w:p w14:paraId="5ED50CFB" w14:textId="7720345E" w:rsidR="00241CC2" w:rsidRPr="00F64339" w:rsidDel="0005108A" w:rsidRDefault="00241CC2" w:rsidP="00E767A4">
            <w:pPr>
              <w:pStyle w:val="BodyText"/>
              <w:widowControl/>
              <w:tabs>
                <w:tab w:val="left" w:pos="1179"/>
                <w:tab w:val="right" w:pos="9360"/>
              </w:tabs>
              <w:ind w:left="0" w:right="-14"/>
              <w:rPr>
                <w:del w:id="320" w:author="Martha Averso" w:date="2020-02-05T13:57:00Z"/>
              </w:rPr>
            </w:pPr>
            <w:del w:id="321" w:author="Martha Averso" w:date="2020-02-05T13:57:00Z">
              <w:r w:rsidRPr="00F64339" w:rsidDel="0005108A">
                <w:delText>Subconsultant</w:delText>
              </w:r>
              <w:r w:rsidDel="0005108A">
                <w:delText xml:space="preserve"> Delon Hampton</w:delText>
              </w:r>
            </w:del>
          </w:p>
        </w:tc>
        <w:tc>
          <w:tcPr>
            <w:tcW w:w="360" w:type="dxa"/>
          </w:tcPr>
          <w:p w14:paraId="2E5FD86B" w14:textId="127AD0B0" w:rsidR="00241CC2" w:rsidDel="0005108A" w:rsidRDefault="00241CC2" w:rsidP="00E767A4">
            <w:pPr>
              <w:pStyle w:val="BodyText"/>
              <w:widowControl/>
              <w:tabs>
                <w:tab w:val="left" w:pos="1179"/>
                <w:tab w:val="right" w:pos="9360"/>
              </w:tabs>
              <w:ind w:left="0" w:right="-14"/>
              <w:jc w:val="both"/>
              <w:rPr>
                <w:del w:id="322" w:author="Martha Averso" w:date="2020-02-05T13:57:00Z"/>
                <w:u w:val="single"/>
              </w:rPr>
            </w:pPr>
            <w:del w:id="323" w:author="Martha Averso" w:date="2020-02-05T13:57:00Z">
              <w:r w:rsidRPr="00AA4E1E" w:rsidDel="0005108A">
                <w:delText>$</w:delText>
              </w:r>
            </w:del>
          </w:p>
        </w:tc>
        <w:tc>
          <w:tcPr>
            <w:tcW w:w="1525" w:type="dxa"/>
          </w:tcPr>
          <w:p w14:paraId="2DFE558B" w14:textId="21D919CC" w:rsidR="00241CC2" w:rsidRPr="00466EB8" w:rsidDel="0005108A" w:rsidRDefault="00350E50" w:rsidP="00E767A4">
            <w:pPr>
              <w:pStyle w:val="BodyText"/>
              <w:widowControl/>
              <w:tabs>
                <w:tab w:val="left" w:pos="1179"/>
                <w:tab w:val="right" w:pos="9360"/>
              </w:tabs>
              <w:ind w:left="0" w:right="-14"/>
              <w:jc w:val="right"/>
              <w:rPr>
                <w:del w:id="324" w:author="Martha Averso" w:date="2020-02-05T13:57:00Z"/>
              </w:rPr>
            </w:pPr>
            <w:del w:id="325" w:author="Martha Averso" w:date="2020-02-05T13:57:00Z">
              <w:r w:rsidDel="0005108A">
                <w:delText>1,547.00</w:delText>
              </w:r>
            </w:del>
          </w:p>
        </w:tc>
      </w:tr>
      <w:tr w:rsidR="00241CC2" w:rsidDel="0005108A" w14:paraId="16978EF5" w14:textId="3AA2EEE4" w:rsidTr="000906C1">
        <w:trPr>
          <w:del w:id="326" w:author="Martha Averso" w:date="2020-02-05T13:57:00Z"/>
        </w:trPr>
        <w:tc>
          <w:tcPr>
            <w:tcW w:w="7285" w:type="dxa"/>
          </w:tcPr>
          <w:p w14:paraId="3E519951" w14:textId="00B18DB7" w:rsidR="00241CC2" w:rsidRPr="00F64339" w:rsidDel="0005108A" w:rsidRDefault="00241CC2" w:rsidP="00E767A4">
            <w:pPr>
              <w:pStyle w:val="BodyText"/>
              <w:widowControl/>
              <w:tabs>
                <w:tab w:val="left" w:pos="1179"/>
                <w:tab w:val="right" w:pos="9360"/>
              </w:tabs>
              <w:ind w:left="0" w:right="-14"/>
              <w:rPr>
                <w:del w:id="327" w:author="Martha Averso" w:date="2020-02-05T13:57:00Z"/>
              </w:rPr>
            </w:pPr>
            <w:del w:id="328" w:author="Martha Averso" w:date="2020-02-05T13:57:00Z">
              <w:r w:rsidRPr="00F64339" w:rsidDel="0005108A">
                <w:delText>Subconsultant</w:delText>
              </w:r>
              <w:r w:rsidDel="0005108A">
                <w:delText xml:space="preserve"> Leuterio Thomas</w:delText>
              </w:r>
            </w:del>
          </w:p>
        </w:tc>
        <w:tc>
          <w:tcPr>
            <w:tcW w:w="360" w:type="dxa"/>
          </w:tcPr>
          <w:p w14:paraId="5B73932A" w14:textId="3EF3F6CB" w:rsidR="00241CC2" w:rsidDel="0005108A" w:rsidRDefault="00241CC2" w:rsidP="00E767A4">
            <w:pPr>
              <w:pStyle w:val="BodyText"/>
              <w:widowControl/>
              <w:tabs>
                <w:tab w:val="left" w:pos="1179"/>
                <w:tab w:val="right" w:pos="9360"/>
              </w:tabs>
              <w:ind w:left="0" w:right="-14"/>
              <w:jc w:val="both"/>
              <w:rPr>
                <w:del w:id="329" w:author="Martha Averso" w:date="2020-02-05T13:57:00Z"/>
                <w:u w:val="single"/>
              </w:rPr>
            </w:pPr>
            <w:del w:id="330" w:author="Martha Averso" w:date="2020-02-05T13:57:00Z">
              <w:r w:rsidRPr="00AA4E1E" w:rsidDel="0005108A">
                <w:delText>$</w:delText>
              </w:r>
            </w:del>
          </w:p>
        </w:tc>
        <w:tc>
          <w:tcPr>
            <w:tcW w:w="1525" w:type="dxa"/>
          </w:tcPr>
          <w:p w14:paraId="7BE18AD2" w14:textId="784999EC" w:rsidR="00241CC2" w:rsidRPr="00466EB8" w:rsidDel="0005108A" w:rsidRDefault="00350E50" w:rsidP="00E767A4">
            <w:pPr>
              <w:pStyle w:val="BodyText"/>
              <w:widowControl/>
              <w:tabs>
                <w:tab w:val="left" w:pos="1179"/>
                <w:tab w:val="right" w:pos="9360"/>
              </w:tabs>
              <w:ind w:left="0" w:right="-14"/>
              <w:jc w:val="right"/>
              <w:rPr>
                <w:del w:id="331" w:author="Martha Averso" w:date="2020-02-05T13:57:00Z"/>
              </w:rPr>
            </w:pPr>
            <w:del w:id="332" w:author="Martha Averso" w:date="2020-02-05T13:57:00Z">
              <w:r w:rsidDel="0005108A">
                <w:delText>0.00</w:delText>
              </w:r>
            </w:del>
          </w:p>
        </w:tc>
      </w:tr>
      <w:tr w:rsidR="00241CC2" w:rsidDel="0005108A" w14:paraId="768CE2F0" w14:textId="142D4720" w:rsidTr="000906C1">
        <w:trPr>
          <w:del w:id="333" w:author="Martha Averso" w:date="2020-02-05T13:57:00Z"/>
        </w:trPr>
        <w:tc>
          <w:tcPr>
            <w:tcW w:w="7285" w:type="dxa"/>
          </w:tcPr>
          <w:p w14:paraId="4F53F970" w14:textId="0124F93C" w:rsidR="00241CC2" w:rsidRPr="00F64339" w:rsidDel="0005108A" w:rsidRDefault="00241CC2" w:rsidP="00E767A4">
            <w:pPr>
              <w:pStyle w:val="BodyText"/>
              <w:widowControl/>
              <w:tabs>
                <w:tab w:val="left" w:pos="1179"/>
                <w:tab w:val="right" w:pos="9360"/>
              </w:tabs>
              <w:ind w:left="0" w:right="-14"/>
              <w:rPr>
                <w:del w:id="334" w:author="Martha Averso" w:date="2020-02-05T13:57:00Z"/>
              </w:rPr>
            </w:pPr>
            <w:del w:id="335" w:author="Martha Averso" w:date="2020-02-05T13:57:00Z">
              <w:r w:rsidRPr="00F64339" w:rsidDel="0005108A">
                <w:delText>Subconsultant</w:delText>
              </w:r>
              <w:r w:rsidDel="0005108A">
                <w:delText>Volanno</w:delText>
              </w:r>
            </w:del>
          </w:p>
        </w:tc>
        <w:tc>
          <w:tcPr>
            <w:tcW w:w="360" w:type="dxa"/>
          </w:tcPr>
          <w:p w14:paraId="63950C83" w14:textId="20CDD79E" w:rsidR="00241CC2" w:rsidDel="0005108A" w:rsidRDefault="00241CC2" w:rsidP="00E767A4">
            <w:pPr>
              <w:pStyle w:val="BodyText"/>
              <w:widowControl/>
              <w:tabs>
                <w:tab w:val="left" w:pos="1179"/>
                <w:tab w:val="right" w:pos="9360"/>
              </w:tabs>
              <w:ind w:left="0" w:right="-14"/>
              <w:jc w:val="both"/>
              <w:rPr>
                <w:del w:id="336" w:author="Martha Averso" w:date="2020-02-05T13:57:00Z"/>
                <w:u w:val="single"/>
              </w:rPr>
            </w:pPr>
            <w:del w:id="337" w:author="Martha Averso" w:date="2020-02-05T13:57:00Z">
              <w:r w:rsidRPr="00AA4E1E" w:rsidDel="0005108A">
                <w:delText>$</w:delText>
              </w:r>
            </w:del>
          </w:p>
        </w:tc>
        <w:tc>
          <w:tcPr>
            <w:tcW w:w="1525" w:type="dxa"/>
          </w:tcPr>
          <w:p w14:paraId="680DDAB9" w14:textId="01C5968D" w:rsidR="00241CC2" w:rsidRPr="00466EB8" w:rsidDel="0005108A" w:rsidRDefault="00350E50" w:rsidP="00E767A4">
            <w:pPr>
              <w:pStyle w:val="BodyText"/>
              <w:widowControl/>
              <w:tabs>
                <w:tab w:val="left" w:pos="1179"/>
                <w:tab w:val="right" w:pos="9360"/>
              </w:tabs>
              <w:ind w:left="0" w:right="-14"/>
              <w:jc w:val="right"/>
              <w:rPr>
                <w:del w:id="338" w:author="Martha Averso" w:date="2020-02-05T13:57:00Z"/>
              </w:rPr>
            </w:pPr>
            <w:del w:id="339" w:author="Martha Averso" w:date="2020-02-05T13:57:00Z">
              <w:r w:rsidDel="0005108A">
                <w:delText>978.00</w:delText>
              </w:r>
            </w:del>
          </w:p>
        </w:tc>
      </w:tr>
      <w:tr w:rsidR="00241CC2" w:rsidDel="0005108A" w14:paraId="16FF179E" w14:textId="32AFFA6A" w:rsidTr="000906C1">
        <w:trPr>
          <w:del w:id="340" w:author="Martha Averso" w:date="2020-02-05T13:57:00Z"/>
        </w:trPr>
        <w:tc>
          <w:tcPr>
            <w:tcW w:w="7285" w:type="dxa"/>
          </w:tcPr>
          <w:p w14:paraId="15EB1B6F" w14:textId="7718C210" w:rsidR="00241CC2" w:rsidRPr="00F64339" w:rsidDel="0005108A" w:rsidRDefault="00241CC2" w:rsidP="00E767A4">
            <w:pPr>
              <w:pStyle w:val="BodyText"/>
              <w:widowControl/>
              <w:tabs>
                <w:tab w:val="left" w:pos="1179"/>
                <w:tab w:val="right" w:pos="9360"/>
              </w:tabs>
              <w:ind w:left="0" w:right="-14"/>
              <w:rPr>
                <w:del w:id="341" w:author="Martha Averso" w:date="2020-02-05T13:57:00Z"/>
              </w:rPr>
            </w:pPr>
            <w:del w:id="342" w:author="Martha Averso" w:date="2020-02-05T13:57:00Z">
              <w:r w:rsidRPr="00F64339" w:rsidDel="0005108A">
                <w:delText>Subconsultant</w:delText>
              </w:r>
              <w:r w:rsidDel="0005108A">
                <w:delText xml:space="preserve"> Modejski and Masters</w:delText>
              </w:r>
            </w:del>
          </w:p>
        </w:tc>
        <w:tc>
          <w:tcPr>
            <w:tcW w:w="360" w:type="dxa"/>
          </w:tcPr>
          <w:p w14:paraId="778829BE" w14:textId="3F8535DC" w:rsidR="00241CC2" w:rsidRPr="00AA4E1E" w:rsidDel="0005108A" w:rsidRDefault="00241CC2" w:rsidP="00E767A4">
            <w:pPr>
              <w:pStyle w:val="BodyText"/>
              <w:widowControl/>
              <w:tabs>
                <w:tab w:val="left" w:pos="1179"/>
                <w:tab w:val="right" w:pos="9360"/>
              </w:tabs>
              <w:ind w:left="0" w:right="-14"/>
              <w:jc w:val="both"/>
              <w:rPr>
                <w:del w:id="343" w:author="Martha Averso" w:date="2020-02-05T13:57:00Z"/>
              </w:rPr>
            </w:pPr>
            <w:del w:id="344" w:author="Martha Averso" w:date="2020-02-05T13:57:00Z">
              <w:r w:rsidDel="0005108A">
                <w:delText>$</w:delText>
              </w:r>
            </w:del>
          </w:p>
        </w:tc>
        <w:tc>
          <w:tcPr>
            <w:tcW w:w="1525" w:type="dxa"/>
          </w:tcPr>
          <w:p w14:paraId="3DB6559C" w14:textId="09FFBADA" w:rsidR="00241CC2" w:rsidRPr="00466EB8" w:rsidDel="0005108A" w:rsidRDefault="00350E50" w:rsidP="00E767A4">
            <w:pPr>
              <w:pStyle w:val="BodyText"/>
              <w:widowControl/>
              <w:tabs>
                <w:tab w:val="left" w:pos="1179"/>
                <w:tab w:val="right" w:pos="9360"/>
              </w:tabs>
              <w:ind w:left="0" w:right="-14"/>
              <w:jc w:val="right"/>
              <w:rPr>
                <w:del w:id="345" w:author="Martha Averso" w:date="2020-02-05T13:57:00Z"/>
              </w:rPr>
            </w:pPr>
            <w:del w:id="346" w:author="Martha Averso" w:date="2020-02-05T13:57:00Z">
              <w:r w:rsidDel="0005108A">
                <w:delText>0.00</w:delText>
              </w:r>
            </w:del>
          </w:p>
        </w:tc>
      </w:tr>
      <w:tr w:rsidR="00241CC2" w:rsidDel="0005108A" w14:paraId="2BDFBA76" w14:textId="4FBB5447" w:rsidTr="000906C1">
        <w:trPr>
          <w:del w:id="347" w:author="Martha Averso" w:date="2020-02-05T13:57:00Z"/>
        </w:trPr>
        <w:tc>
          <w:tcPr>
            <w:tcW w:w="7285" w:type="dxa"/>
          </w:tcPr>
          <w:p w14:paraId="5339C8FC" w14:textId="34FA5D3D" w:rsidR="00241CC2" w:rsidRPr="00F64339" w:rsidDel="0005108A" w:rsidRDefault="00241CC2" w:rsidP="00E767A4">
            <w:pPr>
              <w:pStyle w:val="BodyText"/>
              <w:widowControl/>
              <w:tabs>
                <w:tab w:val="left" w:pos="1179"/>
                <w:tab w:val="right" w:pos="9360"/>
              </w:tabs>
              <w:ind w:left="0" w:right="-14"/>
              <w:rPr>
                <w:del w:id="348" w:author="Martha Averso" w:date="2020-02-05T13:57:00Z"/>
              </w:rPr>
            </w:pPr>
            <w:del w:id="349" w:author="Martha Averso" w:date="2020-02-05T13:57:00Z">
              <w:r w:rsidRPr="00F64339" w:rsidDel="0005108A">
                <w:delText>Subconsultant</w:delText>
              </w:r>
              <w:r w:rsidDel="0005108A">
                <w:delText xml:space="preserve"> Highway and Safety Services</w:delText>
              </w:r>
            </w:del>
          </w:p>
        </w:tc>
        <w:tc>
          <w:tcPr>
            <w:tcW w:w="360" w:type="dxa"/>
          </w:tcPr>
          <w:p w14:paraId="6AE05B6A" w14:textId="08FFB0E8" w:rsidR="00241CC2" w:rsidDel="0005108A" w:rsidRDefault="00241CC2" w:rsidP="00E767A4">
            <w:pPr>
              <w:pStyle w:val="BodyText"/>
              <w:widowControl/>
              <w:tabs>
                <w:tab w:val="left" w:pos="1179"/>
                <w:tab w:val="right" w:pos="9360"/>
              </w:tabs>
              <w:ind w:left="0" w:right="-14"/>
              <w:jc w:val="both"/>
              <w:rPr>
                <w:del w:id="350" w:author="Martha Averso" w:date="2020-02-05T13:57:00Z"/>
                <w:u w:val="single"/>
              </w:rPr>
            </w:pPr>
            <w:del w:id="351" w:author="Martha Averso" w:date="2020-02-05T13:57:00Z">
              <w:r w:rsidRPr="00AA4E1E" w:rsidDel="0005108A">
                <w:delText>$</w:delText>
              </w:r>
            </w:del>
          </w:p>
        </w:tc>
        <w:tc>
          <w:tcPr>
            <w:tcW w:w="1525" w:type="dxa"/>
          </w:tcPr>
          <w:p w14:paraId="3C1FD29E" w14:textId="2DFCA10E" w:rsidR="00241CC2" w:rsidRPr="00466EB8" w:rsidDel="0005108A" w:rsidRDefault="00350E50" w:rsidP="00E767A4">
            <w:pPr>
              <w:pStyle w:val="BodyText"/>
              <w:widowControl/>
              <w:tabs>
                <w:tab w:val="left" w:pos="1179"/>
                <w:tab w:val="right" w:pos="9360"/>
              </w:tabs>
              <w:ind w:left="0" w:right="-14"/>
              <w:jc w:val="right"/>
              <w:rPr>
                <w:del w:id="352" w:author="Martha Averso" w:date="2020-02-05T13:57:00Z"/>
              </w:rPr>
            </w:pPr>
            <w:del w:id="353" w:author="Martha Averso" w:date="2020-02-05T13:57:00Z">
              <w:r w:rsidDel="0005108A">
                <w:delText>77,400.00</w:delText>
              </w:r>
            </w:del>
          </w:p>
        </w:tc>
      </w:tr>
      <w:tr w:rsidR="00241CC2" w:rsidDel="0005108A" w14:paraId="1E5DEC54" w14:textId="33C2244E" w:rsidTr="000906C1">
        <w:trPr>
          <w:del w:id="354" w:author="Martha Averso" w:date="2020-02-05T13:57:00Z"/>
        </w:trPr>
        <w:tc>
          <w:tcPr>
            <w:tcW w:w="7285" w:type="dxa"/>
          </w:tcPr>
          <w:p w14:paraId="41010A26" w14:textId="6F9EF868" w:rsidR="00241CC2" w:rsidRPr="00F64339" w:rsidDel="0005108A" w:rsidRDefault="00241CC2" w:rsidP="00E767A4">
            <w:pPr>
              <w:pStyle w:val="BodyText"/>
              <w:widowControl/>
              <w:tabs>
                <w:tab w:val="left" w:pos="1179"/>
                <w:tab w:val="right" w:pos="9360"/>
              </w:tabs>
              <w:ind w:left="0" w:right="-14"/>
              <w:rPr>
                <w:del w:id="355" w:author="Martha Averso" w:date="2020-02-05T13:57:00Z"/>
              </w:rPr>
            </w:pPr>
            <w:del w:id="356" w:author="Martha Averso" w:date="2020-02-05T13:57:00Z">
              <w:r w:rsidRPr="00F64339" w:rsidDel="0005108A">
                <w:delText>Subconsultant</w:delText>
              </w:r>
              <w:r w:rsidDel="0005108A">
                <w:delText xml:space="preserve"> ABM Electrical Power Solutions</w:delText>
              </w:r>
            </w:del>
          </w:p>
        </w:tc>
        <w:tc>
          <w:tcPr>
            <w:tcW w:w="360" w:type="dxa"/>
          </w:tcPr>
          <w:p w14:paraId="5FEF2001" w14:textId="38C43A7A" w:rsidR="00241CC2" w:rsidDel="0005108A" w:rsidRDefault="00241CC2" w:rsidP="00E767A4">
            <w:pPr>
              <w:pStyle w:val="BodyText"/>
              <w:widowControl/>
              <w:tabs>
                <w:tab w:val="left" w:pos="1179"/>
                <w:tab w:val="right" w:pos="9360"/>
              </w:tabs>
              <w:ind w:left="0" w:right="-14"/>
              <w:jc w:val="both"/>
              <w:rPr>
                <w:del w:id="357" w:author="Martha Averso" w:date="2020-02-05T13:57:00Z"/>
                <w:u w:val="single"/>
              </w:rPr>
            </w:pPr>
            <w:del w:id="358" w:author="Martha Averso" w:date="2020-02-05T13:57:00Z">
              <w:r w:rsidRPr="00AA4E1E" w:rsidDel="0005108A">
                <w:delText>$</w:delText>
              </w:r>
            </w:del>
          </w:p>
        </w:tc>
        <w:tc>
          <w:tcPr>
            <w:tcW w:w="1525" w:type="dxa"/>
          </w:tcPr>
          <w:p w14:paraId="73ABBC26" w14:textId="4C1DF162" w:rsidR="00241CC2" w:rsidRPr="00466EB8" w:rsidDel="0005108A" w:rsidRDefault="00350E50" w:rsidP="00E767A4">
            <w:pPr>
              <w:pStyle w:val="BodyText"/>
              <w:widowControl/>
              <w:tabs>
                <w:tab w:val="left" w:pos="1179"/>
                <w:tab w:val="right" w:pos="9360"/>
              </w:tabs>
              <w:ind w:left="0" w:right="-14"/>
              <w:jc w:val="right"/>
              <w:rPr>
                <w:del w:id="359" w:author="Martha Averso" w:date="2020-02-05T13:57:00Z"/>
              </w:rPr>
            </w:pPr>
            <w:del w:id="360" w:author="Martha Averso" w:date="2020-02-05T13:57:00Z">
              <w:r w:rsidDel="0005108A">
                <w:delText>0.00</w:delText>
              </w:r>
            </w:del>
          </w:p>
        </w:tc>
      </w:tr>
      <w:tr w:rsidR="00241CC2" w:rsidDel="0005108A" w14:paraId="14894187" w14:textId="55754A17" w:rsidTr="000906C1">
        <w:trPr>
          <w:del w:id="361" w:author="Martha Averso" w:date="2020-02-05T13:57:00Z"/>
        </w:trPr>
        <w:tc>
          <w:tcPr>
            <w:tcW w:w="7285" w:type="dxa"/>
          </w:tcPr>
          <w:p w14:paraId="144002FF" w14:textId="27C8E952" w:rsidR="00241CC2" w:rsidRPr="00F64339" w:rsidDel="0005108A" w:rsidRDefault="00241CC2" w:rsidP="00E767A4">
            <w:pPr>
              <w:pStyle w:val="BodyText"/>
              <w:widowControl/>
              <w:tabs>
                <w:tab w:val="left" w:pos="1179"/>
                <w:tab w:val="right" w:pos="9360"/>
              </w:tabs>
              <w:ind w:left="0" w:right="-14"/>
              <w:rPr>
                <w:del w:id="362" w:author="Martha Averso" w:date="2020-02-05T13:57:00Z"/>
              </w:rPr>
            </w:pPr>
            <w:del w:id="363" w:author="Martha Averso" w:date="2020-02-05T13:57:00Z">
              <w:r w:rsidRPr="00F64339" w:rsidDel="0005108A">
                <w:delText>Subconsultant</w:delText>
              </w:r>
              <w:r w:rsidDel="0005108A">
                <w:delText xml:space="preserve"> Motor Technology</w:delText>
              </w:r>
            </w:del>
          </w:p>
        </w:tc>
        <w:tc>
          <w:tcPr>
            <w:tcW w:w="360" w:type="dxa"/>
          </w:tcPr>
          <w:p w14:paraId="76BFB81E" w14:textId="143A1150" w:rsidR="00241CC2" w:rsidDel="0005108A" w:rsidRDefault="00241CC2" w:rsidP="00E767A4">
            <w:pPr>
              <w:pStyle w:val="BodyText"/>
              <w:widowControl/>
              <w:tabs>
                <w:tab w:val="left" w:pos="1179"/>
                <w:tab w:val="right" w:pos="9360"/>
              </w:tabs>
              <w:ind w:left="0" w:right="-14"/>
              <w:jc w:val="both"/>
              <w:rPr>
                <w:del w:id="364" w:author="Martha Averso" w:date="2020-02-05T13:57:00Z"/>
                <w:u w:val="single"/>
              </w:rPr>
            </w:pPr>
            <w:del w:id="365" w:author="Martha Averso" w:date="2020-02-05T13:57:00Z">
              <w:r w:rsidRPr="00AA4E1E" w:rsidDel="0005108A">
                <w:delText>$</w:delText>
              </w:r>
            </w:del>
          </w:p>
        </w:tc>
        <w:tc>
          <w:tcPr>
            <w:tcW w:w="1525" w:type="dxa"/>
          </w:tcPr>
          <w:p w14:paraId="34073BAE" w14:textId="0D9CDA74" w:rsidR="00241CC2" w:rsidRPr="00466EB8" w:rsidDel="0005108A" w:rsidRDefault="00350E50" w:rsidP="00E767A4">
            <w:pPr>
              <w:pStyle w:val="BodyText"/>
              <w:widowControl/>
              <w:tabs>
                <w:tab w:val="left" w:pos="1179"/>
                <w:tab w:val="right" w:pos="9360"/>
              </w:tabs>
              <w:ind w:left="0" w:right="-14"/>
              <w:jc w:val="right"/>
              <w:rPr>
                <w:del w:id="366" w:author="Martha Averso" w:date="2020-02-05T13:57:00Z"/>
              </w:rPr>
            </w:pPr>
            <w:del w:id="367" w:author="Martha Averso" w:date="2020-02-05T13:57:00Z">
              <w:r w:rsidDel="0005108A">
                <w:delText>0.00</w:delText>
              </w:r>
            </w:del>
          </w:p>
        </w:tc>
      </w:tr>
      <w:tr w:rsidR="00241CC2" w:rsidRPr="00241CC2" w:rsidDel="0005108A" w14:paraId="3E3ABF8F" w14:textId="57AE30D5" w:rsidTr="000906C1">
        <w:trPr>
          <w:del w:id="368" w:author="Martha Averso" w:date="2020-02-05T13:57:00Z"/>
        </w:trPr>
        <w:tc>
          <w:tcPr>
            <w:tcW w:w="7285" w:type="dxa"/>
          </w:tcPr>
          <w:p w14:paraId="70A39E2C" w14:textId="40BF1452" w:rsidR="00241CC2" w:rsidRPr="00241CC2" w:rsidDel="0005108A" w:rsidRDefault="00241CC2" w:rsidP="00E767A4">
            <w:pPr>
              <w:pStyle w:val="BodyText"/>
              <w:widowControl/>
              <w:tabs>
                <w:tab w:val="left" w:pos="1179"/>
                <w:tab w:val="right" w:pos="9360"/>
              </w:tabs>
              <w:ind w:left="0" w:right="-14"/>
              <w:rPr>
                <w:del w:id="369" w:author="Martha Averso" w:date="2020-02-05T13:57:00Z"/>
                <w:b/>
              </w:rPr>
            </w:pPr>
            <w:del w:id="370" w:author="Martha Averso" w:date="2020-02-05T13:57:00Z">
              <w:r w:rsidRPr="00241CC2" w:rsidDel="0005108A">
                <w:rPr>
                  <w:b/>
                </w:rPr>
                <w:delText>Subconsultants Total Two Year Base Period Task Order 1 and 2</w:delText>
              </w:r>
            </w:del>
          </w:p>
        </w:tc>
        <w:tc>
          <w:tcPr>
            <w:tcW w:w="360" w:type="dxa"/>
          </w:tcPr>
          <w:p w14:paraId="4FF7FEC9" w14:textId="02601BDF" w:rsidR="00241CC2" w:rsidRPr="00241CC2" w:rsidDel="0005108A" w:rsidRDefault="00241CC2" w:rsidP="00E767A4">
            <w:pPr>
              <w:pStyle w:val="BodyText"/>
              <w:widowControl/>
              <w:tabs>
                <w:tab w:val="left" w:pos="1179"/>
                <w:tab w:val="right" w:pos="9360"/>
              </w:tabs>
              <w:ind w:left="0" w:right="-14"/>
              <w:jc w:val="both"/>
              <w:rPr>
                <w:del w:id="371" w:author="Martha Averso" w:date="2020-02-05T13:57:00Z"/>
                <w:b/>
                <w:u w:val="single"/>
              </w:rPr>
            </w:pPr>
            <w:del w:id="372" w:author="Martha Averso" w:date="2020-02-05T13:57:00Z">
              <w:r w:rsidRPr="00241CC2" w:rsidDel="0005108A">
                <w:rPr>
                  <w:b/>
                </w:rPr>
                <w:delText>$</w:delText>
              </w:r>
            </w:del>
          </w:p>
        </w:tc>
        <w:tc>
          <w:tcPr>
            <w:tcW w:w="1525" w:type="dxa"/>
          </w:tcPr>
          <w:p w14:paraId="77F64826" w14:textId="493A2BC6" w:rsidR="00241CC2" w:rsidRPr="00241CC2" w:rsidDel="0005108A" w:rsidRDefault="00350E50" w:rsidP="00E767A4">
            <w:pPr>
              <w:pStyle w:val="BodyText"/>
              <w:widowControl/>
              <w:tabs>
                <w:tab w:val="left" w:pos="1179"/>
                <w:tab w:val="right" w:pos="9360"/>
              </w:tabs>
              <w:ind w:left="0" w:right="-14"/>
              <w:jc w:val="right"/>
              <w:rPr>
                <w:del w:id="373" w:author="Martha Averso" w:date="2020-02-05T13:57:00Z"/>
                <w:b/>
              </w:rPr>
            </w:pPr>
            <w:del w:id="374" w:author="Martha Averso" w:date="2020-02-05T13:57:00Z">
              <w:r w:rsidDel="0005108A">
                <w:rPr>
                  <w:b/>
                </w:rPr>
                <w:delText>79,925.00</w:delText>
              </w:r>
            </w:del>
          </w:p>
        </w:tc>
      </w:tr>
      <w:tr w:rsidR="00350E50" w:rsidRPr="000077B2" w:rsidDel="0005108A" w14:paraId="3549F503" w14:textId="024EAFD7" w:rsidTr="000906C1">
        <w:trPr>
          <w:del w:id="375" w:author="Martha Averso" w:date="2020-02-05T13:57:00Z"/>
        </w:trPr>
        <w:tc>
          <w:tcPr>
            <w:tcW w:w="7285" w:type="dxa"/>
          </w:tcPr>
          <w:p w14:paraId="7CA23482" w14:textId="77856182" w:rsidR="00350E50" w:rsidRPr="000077B2" w:rsidDel="0005108A" w:rsidRDefault="00350E50" w:rsidP="00350E50">
            <w:pPr>
              <w:pStyle w:val="BodyText"/>
              <w:widowControl/>
              <w:tabs>
                <w:tab w:val="left" w:pos="1179"/>
                <w:tab w:val="right" w:pos="9360"/>
              </w:tabs>
              <w:ind w:left="0" w:right="-14"/>
              <w:rPr>
                <w:del w:id="376" w:author="Martha Averso" w:date="2020-02-05T13:57:00Z"/>
                <w:b/>
              </w:rPr>
            </w:pPr>
            <w:del w:id="377" w:author="Martha Averso" w:date="2020-02-05T13:57:00Z">
              <w:r w:rsidRPr="00466EB8" w:rsidDel="0005108A">
                <w:rPr>
                  <w:b/>
                </w:rPr>
                <w:delText xml:space="preserve">Subconsultants Total </w:delText>
              </w:r>
              <w:r w:rsidDel="0005108A">
                <w:rPr>
                  <w:b/>
                </w:rPr>
                <w:delText xml:space="preserve">Option </w:delText>
              </w:r>
              <w:r w:rsidRPr="00466EB8" w:rsidDel="0005108A">
                <w:rPr>
                  <w:b/>
                </w:rPr>
                <w:delText xml:space="preserve">Period </w:delText>
              </w:r>
              <w:r w:rsidDel="0005108A">
                <w:rPr>
                  <w:b/>
                </w:rPr>
                <w:delText xml:space="preserve">Two </w:delText>
              </w:r>
              <w:r w:rsidRPr="00466EB8" w:rsidDel="0005108A">
                <w:rPr>
                  <w:b/>
                </w:rPr>
                <w:delText xml:space="preserve">Task Order </w:delText>
              </w:r>
              <w:r w:rsidDel="0005108A">
                <w:rPr>
                  <w:b/>
                </w:rPr>
                <w:delText>1, 2 and 3</w:delText>
              </w:r>
            </w:del>
          </w:p>
        </w:tc>
        <w:tc>
          <w:tcPr>
            <w:tcW w:w="360" w:type="dxa"/>
          </w:tcPr>
          <w:p w14:paraId="75C5529D" w14:textId="75D8B8D8" w:rsidR="00350E50" w:rsidRPr="000077B2" w:rsidDel="0005108A" w:rsidRDefault="00350E50" w:rsidP="00E767A4">
            <w:pPr>
              <w:pStyle w:val="BodyText"/>
              <w:widowControl/>
              <w:tabs>
                <w:tab w:val="left" w:pos="1179"/>
                <w:tab w:val="right" w:pos="9360"/>
              </w:tabs>
              <w:ind w:left="0" w:right="-14"/>
              <w:jc w:val="both"/>
              <w:rPr>
                <w:del w:id="378" w:author="Martha Averso" w:date="2020-02-05T13:57:00Z"/>
                <w:b/>
              </w:rPr>
            </w:pPr>
            <w:del w:id="379" w:author="Martha Averso" w:date="2020-02-05T13:57:00Z">
              <w:r w:rsidRPr="00466EB8" w:rsidDel="0005108A">
                <w:rPr>
                  <w:b/>
                </w:rPr>
                <w:delText>$</w:delText>
              </w:r>
            </w:del>
          </w:p>
        </w:tc>
        <w:tc>
          <w:tcPr>
            <w:tcW w:w="1525" w:type="dxa"/>
          </w:tcPr>
          <w:p w14:paraId="2DFF46C0" w14:textId="05FAD1C9" w:rsidR="00350E50" w:rsidDel="0005108A" w:rsidRDefault="00350E50" w:rsidP="00E767A4">
            <w:pPr>
              <w:pStyle w:val="BodyText"/>
              <w:widowControl/>
              <w:tabs>
                <w:tab w:val="left" w:pos="1179"/>
                <w:tab w:val="right" w:pos="9360"/>
              </w:tabs>
              <w:ind w:left="0" w:right="-14"/>
              <w:jc w:val="right"/>
              <w:rPr>
                <w:del w:id="380" w:author="Martha Averso" w:date="2020-02-05T13:57:00Z"/>
                <w:b/>
              </w:rPr>
            </w:pPr>
            <w:del w:id="381" w:author="Martha Averso" w:date="2020-02-05T13:57:00Z">
              <w:r w:rsidDel="0005108A">
                <w:rPr>
                  <w:b/>
                  <w:u w:val="single"/>
                </w:rPr>
                <w:delText>222,266.00</w:delText>
              </w:r>
            </w:del>
          </w:p>
        </w:tc>
      </w:tr>
    </w:tbl>
    <w:p w14:paraId="6ED39E33" w14:textId="20F41AC8" w:rsidR="00241CC2" w:rsidDel="0005108A" w:rsidRDefault="00241CC2" w:rsidP="00241CC2">
      <w:pPr>
        <w:pStyle w:val="BodyText"/>
        <w:widowControl/>
        <w:tabs>
          <w:tab w:val="left" w:pos="1179"/>
          <w:tab w:val="left" w:pos="3600"/>
          <w:tab w:val="left" w:pos="4230"/>
          <w:tab w:val="left" w:pos="5040"/>
          <w:tab w:val="left" w:pos="6210"/>
          <w:tab w:val="left" w:pos="6570"/>
          <w:tab w:val="left" w:pos="7920"/>
          <w:tab w:val="right" w:pos="9360"/>
        </w:tabs>
        <w:ind w:left="360" w:right="-14"/>
        <w:jc w:val="both"/>
        <w:rPr>
          <w:del w:id="382" w:author="Martha Averso" w:date="2020-02-05T13:57:00Z"/>
        </w:rPr>
      </w:pPr>
    </w:p>
    <w:p w14:paraId="422F9511" w14:textId="77777777" w:rsidR="00900CDA" w:rsidRPr="00F64339" w:rsidRDefault="00900CDA" w:rsidP="00900CDA">
      <w:pPr>
        <w:pStyle w:val="BodyText"/>
        <w:widowControl/>
        <w:tabs>
          <w:tab w:val="left" w:pos="1179"/>
          <w:tab w:val="right" w:pos="9360"/>
        </w:tabs>
        <w:spacing w:line="276" w:lineRule="auto"/>
        <w:ind w:left="360" w:right="-20"/>
        <w:jc w:val="both"/>
      </w:pPr>
      <w:r w:rsidRPr="00F64339">
        <w:lastRenderedPageBreak/>
        <w:t>The overall guaranteed maximum price amount includes the following amounts for Option Year-</w:t>
      </w:r>
      <w:r w:rsidR="0069041D" w:rsidRPr="00F64339">
        <w:t>2</w:t>
      </w:r>
      <w:r w:rsidRPr="00F64339">
        <w:t xml:space="preserve"> Subcontracts each of which shall be a separate individual guaranteed maximum ceiling </w:t>
      </w:r>
      <w:r w:rsidR="00F64339" w:rsidRPr="00F64339">
        <w:t>amount and</w:t>
      </w:r>
      <w:r w:rsidRPr="00F64339">
        <w:t xml:space="preserve"> includes subconsultant expenses</w:t>
      </w:r>
      <w:r w:rsidR="0069041D" w:rsidRPr="00F64339">
        <w:t>.</w:t>
      </w:r>
    </w:p>
    <w:p w14:paraId="3676740F" w14:textId="77777777" w:rsidR="00900CDA" w:rsidRPr="00F64339" w:rsidRDefault="00900CDA" w:rsidP="00900CDA">
      <w:pPr>
        <w:pStyle w:val="BodyText"/>
        <w:widowControl/>
        <w:tabs>
          <w:tab w:val="left" w:pos="1179"/>
          <w:tab w:val="right" w:pos="9360"/>
        </w:tabs>
        <w:spacing w:line="276" w:lineRule="auto"/>
        <w:ind w:left="360" w:right="-20"/>
        <w:jc w:val="both"/>
      </w:pPr>
    </w:p>
    <w:p w14:paraId="794F36D7" w14:textId="617830EA" w:rsidR="0069041D" w:rsidRPr="00F64339" w:rsidRDefault="0069041D" w:rsidP="0069041D">
      <w:pPr>
        <w:pStyle w:val="BodyText"/>
        <w:widowControl/>
        <w:tabs>
          <w:tab w:val="left" w:pos="1179"/>
          <w:tab w:val="right" w:pos="9360"/>
        </w:tabs>
        <w:spacing w:line="276" w:lineRule="auto"/>
        <w:ind w:left="360" w:right="-20"/>
        <w:jc w:val="both"/>
        <w:rPr>
          <w:u w:val="single"/>
        </w:rPr>
      </w:pPr>
      <w:r w:rsidRPr="00F64339">
        <w:rPr>
          <w:u w:val="single"/>
        </w:rPr>
        <w:t>Option Period - 3 (</w:t>
      </w:r>
      <w:del w:id="383" w:author="Martha Averso" w:date="2020-02-05T13:57:00Z">
        <w:r w:rsidRPr="00F64339" w:rsidDel="0005108A">
          <w:rPr>
            <w:u w:val="single"/>
          </w:rPr>
          <w:delText xml:space="preserve">Task Order </w:delText>
        </w:r>
        <w:r w:rsidR="00350E50" w:rsidDel="0005108A">
          <w:rPr>
            <w:u w:val="single"/>
          </w:rPr>
          <w:delText>1</w:delText>
        </w:r>
        <w:r w:rsidRPr="00F64339" w:rsidDel="0005108A">
          <w:rPr>
            <w:u w:val="single"/>
          </w:rPr>
          <w:delText xml:space="preserve"> &amp; </w:delText>
        </w:r>
        <w:r w:rsidR="00350E50" w:rsidDel="0005108A">
          <w:rPr>
            <w:u w:val="single"/>
          </w:rPr>
          <w:delText>2</w:delText>
        </w:r>
      </w:del>
      <w:ins w:id="384" w:author="Martha Averso" w:date="2020-02-05T13:57:00Z">
        <w:r w:rsidR="0005108A">
          <w:rPr>
            <w:u w:val="single"/>
          </w:rPr>
          <w:t>CLINS 3001 to 3010</w:t>
        </w:r>
      </w:ins>
      <w:r w:rsidRPr="00F64339">
        <w:rPr>
          <w:u w:val="single"/>
        </w:rPr>
        <w:t xml:space="preserve">) </w:t>
      </w:r>
    </w:p>
    <w:p w14:paraId="6EF7DCAD" w14:textId="77777777" w:rsidR="0069041D" w:rsidRDefault="0069041D" w:rsidP="0069041D">
      <w:pPr>
        <w:pStyle w:val="BodyText"/>
        <w:widowControl/>
        <w:tabs>
          <w:tab w:val="left" w:pos="1179"/>
          <w:tab w:val="left" w:pos="3600"/>
          <w:tab w:val="left" w:pos="4230"/>
          <w:tab w:val="left" w:pos="5040"/>
          <w:tab w:val="left" w:pos="6210"/>
          <w:tab w:val="left" w:pos="6570"/>
          <w:tab w:val="left" w:pos="7920"/>
          <w:tab w:val="right" w:pos="9360"/>
        </w:tabs>
        <w:ind w:left="360" w:right="-14"/>
        <w:jc w:val="both"/>
      </w:pPr>
    </w:p>
    <w:tbl>
      <w:tblPr>
        <w:tblStyle w:val="TableGrid"/>
        <w:tblW w:w="0" w:type="auto"/>
        <w:tblInd w:w="36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902"/>
        <w:gridCol w:w="357"/>
        <w:gridCol w:w="1921"/>
      </w:tblGrid>
      <w:tr w:rsidR="00466EB8" w14:paraId="58D727E3" w14:textId="77777777" w:rsidTr="000906C1">
        <w:tc>
          <w:tcPr>
            <w:tcW w:w="7285" w:type="dxa"/>
          </w:tcPr>
          <w:p w14:paraId="5382B534" w14:textId="77777777" w:rsidR="00466EB8" w:rsidRPr="00AA4E1E" w:rsidRDefault="00466EB8" w:rsidP="00E767A4">
            <w:pPr>
              <w:pStyle w:val="BodyText"/>
              <w:widowControl/>
              <w:tabs>
                <w:tab w:val="left" w:pos="1179"/>
                <w:tab w:val="right" w:pos="9360"/>
              </w:tabs>
              <w:ind w:left="0" w:right="-14"/>
            </w:pPr>
            <w:r>
              <w:t>Subconsultant Timmons</w:t>
            </w:r>
          </w:p>
        </w:tc>
        <w:tc>
          <w:tcPr>
            <w:tcW w:w="360" w:type="dxa"/>
          </w:tcPr>
          <w:p w14:paraId="586E6DD2" w14:textId="77777777" w:rsidR="00466EB8" w:rsidRPr="00AA4E1E" w:rsidRDefault="00466EB8" w:rsidP="00E767A4">
            <w:pPr>
              <w:pStyle w:val="BodyText"/>
              <w:widowControl/>
              <w:tabs>
                <w:tab w:val="left" w:pos="1179"/>
                <w:tab w:val="right" w:pos="9360"/>
              </w:tabs>
              <w:ind w:left="0" w:right="-14"/>
              <w:jc w:val="both"/>
            </w:pPr>
            <w:r w:rsidRPr="00AA4E1E">
              <w:t>$</w:t>
            </w:r>
          </w:p>
        </w:tc>
        <w:tc>
          <w:tcPr>
            <w:tcW w:w="1525" w:type="dxa"/>
          </w:tcPr>
          <w:p w14:paraId="1F77FAA4" w14:textId="20759F8D" w:rsidR="00466EB8" w:rsidRPr="00466EB8" w:rsidRDefault="00224B7F" w:rsidP="00E767A4">
            <w:pPr>
              <w:pStyle w:val="BodyText"/>
              <w:widowControl/>
              <w:tabs>
                <w:tab w:val="left" w:pos="1179"/>
                <w:tab w:val="right" w:pos="9360"/>
              </w:tabs>
              <w:ind w:left="0" w:right="-14"/>
              <w:jc w:val="right"/>
            </w:pPr>
            <w:r>
              <w:t>0.00</w:t>
            </w:r>
          </w:p>
        </w:tc>
      </w:tr>
      <w:tr w:rsidR="00466EB8" w14:paraId="4C2AF830" w14:textId="77777777" w:rsidTr="000906C1">
        <w:tc>
          <w:tcPr>
            <w:tcW w:w="7285" w:type="dxa"/>
          </w:tcPr>
          <w:p w14:paraId="51222627" w14:textId="2715C220" w:rsidR="00466EB8" w:rsidRDefault="00466EB8" w:rsidP="00E767A4">
            <w:pPr>
              <w:pStyle w:val="BodyText"/>
              <w:widowControl/>
              <w:tabs>
                <w:tab w:val="left" w:pos="1179"/>
                <w:tab w:val="right" w:pos="9360"/>
              </w:tabs>
              <w:ind w:left="0" w:right="-14"/>
            </w:pPr>
            <w:r w:rsidRPr="00F64339">
              <w:t>Subconsultant</w:t>
            </w:r>
            <w:r>
              <w:t xml:space="preserve"> H</w:t>
            </w:r>
            <w:ins w:id="385" w:author="Martha Averso" w:date="2020-02-05T13:58:00Z">
              <w:r w:rsidR="0005108A">
                <w:t>a</w:t>
              </w:r>
            </w:ins>
            <w:r>
              <w:t>yat Brown</w:t>
            </w:r>
          </w:p>
        </w:tc>
        <w:tc>
          <w:tcPr>
            <w:tcW w:w="360" w:type="dxa"/>
          </w:tcPr>
          <w:p w14:paraId="261E7538" w14:textId="77777777" w:rsidR="00466EB8" w:rsidRDefault="00466EB8" w:rsidP="00E767A4">
            <w:pPr>
              <w:pStyle w:val="BodyText"/>
              <w:widowControl/>
              <w:tabs>
                <w:tab w:val="left" w:pos="1179"/>
                <w:tab w:val="right" w:pos="9360"/>
              </w:tabs>
              <w:ind w:left="0" w:right="-14"/>
              <w:jc w:val="both"/>
              <w:rPr>
                <w:u w:val="single"/>
              </w:rPr>
            </w:pPr>
            <w:r w:rsidRPr="00AA4E1E">
              <w:t>$</w:t>
            </w:r>
          </w:p>
        </w:tc>
        <w:tc>
          <w:tcPr>
            <w:tcW w:w="1525" w:type="dxa"/>
          </w:tcPr>
          <w:p w14:paraId="7983B105" w14:textId="349D134E" w:rsidR="00466EB8" w:rsidRPr="00466EB8" w:rsidRDefault="00224B7F" w:rsidP="00E767A4">
            <w:pPr>
              <w:pStyle w:val="BodyText"/>
              <w:widowControl/>
              <w:tabs>
                <w:tab w:val="left" w:pos="1179"/>
                <w:tab w:val="right" w:pos="9360"/>
              </w:tabs>
              <w:ind w:left="0" w:right="-14"/>
              <w:jc w:val="right"/>
            </w:pPr>
            <w:del w:id="386" w:author="Martha Averso" w:date="2020-02-05T13:58:00Z">
              <w:r w:rsidDel="0005108A">
                <w:delText>126,678</w:delText>
              </w:r>
            </w:del>
            <w:ins w:id="387" w:author="Martha Averso" w:date="2020-02-05T13:58:00Z">
              <w:r w:rsidR="0005108A">
                <w:t>127,321</w:t>
              </w:r>
            </w:ins>
            <w:r>
              <w:t>.00</w:t>
            </w:r>
          </w:p>
        </w:tc>
      </w:tr>
      <w:tr w:rsidR="00466EB8" w14:paraId="0D79627B" w14:textId="77777777" w:rsidTr="000906C1">
        <w:tc>
          <w:tcPr>
            <w:tcW w:w="7285" w:type="dxa"/>
          </w:tcPr>
          <w:p w14:paraId="27802E85" w14:textId="77777777" w:rsidR="00466EB8" w:rsidRPr="00F64339" w:rsidRDefault="00466EB8" w:rsidP="00E767A4">
            <w:pPr>
              <w:pStyle w:val="BodyText"/>
              <w:widowControl/>
              <w:tabs>
                <w:tab w:val="left" w:pos="1179"/>
                <w:tab w:val="right" w:pos="9360"/>
              </w:tabs>
              <w:ind w:left="0" w:right="-14"/>
            </w:pPr>
            <w:r w:rsidRPr="00F64339">
              <w:t>Subconsultant</w:t>
            </w:r>
            <w:r>
              <w:t xml:space="preserve"> </w:t>
            </w:r>
            <w:proofErr w:type="spellStart"/>
            <w:r>
              <w:t>Delon</w:t>
            </w:r>
            <w:proofErr w:type="spellEnd"/>
            <w:r>
              <w:t xml:space="preserve"> Hampton</w:t>
            </w:r>
          </w:p>
        </w:tc>
        <w:tc>
          <w:tcPr>
            <w:tcW w:w="360" w:type="dxa"/>
          </w:tcPr>
          <w:p w14:paraId="7B855910" w14:textId="77777777" w:rsidR="00466EB8" w:rsidRDefault="00466EB8" w:rsidP="00E767A4">
            <w:pPr>
              <w:pStyle w:val="BodyText"/>
              <w:widowControl/>
              <w:tabs>
                <w:tab w:val="left" w:pos="1179"/>
                <w:tab w:val="right" w:pos="9360"/>
              </w:tabs>
              <w:ind w:left="0" w:right="-14"/>
              <w:jc w:val="both"/>
              <w:rPr>
                <w:u w:val="single"/>
              </w:rPr>
            </w:pPr>
            <w:r w:rsidRPr="00AA4E1E">
              <w:t>$</w:t>
            </w:r>
          </w:p>
        </w:tc>
        <w:tc>
          <w:tcPr>
            <w:tcW w:w="1525" w:type="dxa"/>
          </w:tcPr>
          <w:p w14:paraId="45B6B638" w14:textId="545A0DB7" w:rsidR="00466EB8" w:rsidRPr="00466EB8" w:rsidRDefault="00224B7F" w:rsidP="00E767A4">
            <w:pPr>
              <w:pStyle w:val="BodyText"/>
              <w:widowControl/>
              <w:tabs>
                <w:tab w:val="left" w:pos="1179"/>
                <w:tab w:val="right" w:pos="9360"/>
              </w:tabs>
              <w:ind w:left="0" w:right="-14"/>
              <w:jc w:val="right"/>
            </w:pPr>
            <w:del w:id="388" w:author="Martha Averso" w:date="2020-02-05T13:57:00Z">
              <w:r w:rsidDel="0005108A">
                <w:delText>62,555</w:delText>
              </w:r>
            </w:del>
            <w:ins w:id="389" w:author="Martha Averso" w:date="2020-02-05T13:57:00Z">
              <w:r w:rsidR="0005108A">
                <w:t>64,10</w:t>
              </w:r>
            </w:ins>
            <w:ins w:id="390" w:author="Martha Averso" w:date="2020-02-05T13:58:00Z">
              <w:r w:rsidR="0005108A">
                <w:t>3.</w:t>
              </w:r>
            </w:ins>
            <w:del w:id="391" w:author="Martha Averso" w:date="2020-02-05T13:58:00Z">
              <w:r w:rsidDel="0005108A">
                <w:delText>.</w:delText>
              </w:r>
            </w:del>
            <w:r>
              <w:t>00</w:t>
            </w:r>
          </w:p>
        </w:tc>
      </w:tr>
      <w:tr w:rsidR="00466EB8" w14:paraId="26A62511" w14:textId="77777777" w:rsidTr="000906C1">
        <w:tc>
          <w:tcPr>
            <w:tcW w:w="7285" w:type="dxa"/>
          </w:tcPr>
          <w:p w14:paraId="04C3BDE3" w14:textId="77777777" w:rsidR="00466EB8" w:rsidRPr="00F64339" w:rsidRDefault="00466EB8" w:rsidP="00E767A4">
            <w:pPr>
              <w:pStyle w:val="BodyText"/>
              <w:widowControl/>
              <w:tabs>
                <w:tab w:val="left" w:pos="1179"/>
                <w:tab w:val="right" w:pos="9360"/>
              </w:tabs>
              <w:ind w:left="0" w:right="-14"/>
            </w:pPr>
            <w:r w:rsidRPr="00F64339">
              <w:t>Subconsultant</w:t>
            </w:r>
            <w:r>
              <w:t xml:space="preserve"> </w:t>
            </w:r>
            <w:proofErr w:type="spellStart"/>
            <w:r>
              <w:t>Leuterio</w:t>
            </w:r>
            <w:proofErr w:type="spellEnd"/>
            <w:r>
              <w:t xml:space="preserve"> Thomas</w:t>
            </w:r>
          </w:p>
        </w:tc>
        <w:tc>
          <w:tcPr>
            <w:tcW w:w="360" w:type="dxa"/>
          </w:tcPr>
          <w:p w14:paraId="64585F97" w14:textId="77777777" w:rsidR="00466EB8" w:rsidRDefault="00466EB8" w:rsidP="00E767A4">
            <w:pPr>
              <w:pStyle w:val="BodyText"/>
              <w:widowControl/>
              <w:tabs>
                <w:tab w:val="left" w:pos="1179"/>
                <w:tab w:val="right" w:pos="9360"/>
              </w:tabs>
              <w:ind w:left="0" w:right="-14"/>
              <w:jc w:val="both"/>
              <w:rPr>
                <w:u w:val="single"/>
              </w:rPr>
            </w:pPr>
            <w:r w:rsidRPr="00AA4E1E">
              <w:t>$</w:t>
            </w:r>
          </w:p>
        </w:tc>
        <w:tc>
          <w:tcPr>
            <w:tcW w:w="1525" w:type="dxa"/>
          </w:tcPr>
          <w:p w14:paraId="2D58118D" w14:textId="54147ABE" w:rsidR="00466EB8" w:rsidRPr="00466EB8" w:rsidRDefault="00224B7F" w:rsidP="00E767A4">
            <w:pPr>
              <w:pStyle w:val="BodyText"/>
              <w:widowControl/>
              <w:tabs>
                <w:tab w:val="left" w:pos="1179"/>
                <w:tab w:val="right" w:pos="9360"/>
              </w:tabs>
              <w:ind w:left="0" w:right="-14"/>
              <w:jc w:val="right"/>
            </w:pPr>
            <w:del w:id="392" w:author="Martha Averso" w:date="2020-02-05T13:58:00Z">
              <w:r w:rsidDel="0005108A">
                <w:delText>123,938</w:delText>
              </w:r>
            </w:del>
            <w:ins w:id="393" w:author="Martha Averso" w:date="2020-02-05T13:58:00Z">
              <w:r w:rsidR="0005108A">
                <w:t>125,128</w:t>
              </w:r>
            </w:ins>
            <w:r>
              <w:t>.00</w:t>
            </w:r>
          </w:p>
        </w:tc>
      </w:tr>
      <w:tr w:rsidR="00466EB8" w14:paraId="08F7CD01" w14:textId="77777777" w:rsidTr="000906C1">
        <w:tc>
          <w:tcPr>
            <w:tcW w:w="7285" w:type="dxa"/>
          </w:tcPr>
          <w:p w14:paraId="4EE8C4A8" w14:textId="77777777" w:rsidR="00466EB8" w:rsidRPr="00F64339" w:rsidRDefault="00466EB8" w:rsidP="00E767A4">
            <w:pPr>
              <w:pStyle w:val="BodyText"/>
              <w:widowControl/>
              <w:tabs>
                <w:tab w:val="left" w:pos="1179"/>
                <w:tab w:val="right" w:pos="9360"/>
              </w:tabs>
              <w:ind w:left="0" w:right="-14"/>
            </w:pPr>
            <w:proofErr w:type="spellStart"/>
            <w:r w:rsidRPr="00F64339">
              <w:t>Subconsultant</w:t>
            </w:r>
            <w:r>
              <w:t>Volanno</w:t>
            </w:r>
            <w:proofErr w:type="spellEnd"/>
          </w:p>
        </w:tc>
        <w:tc>
          <w:tcPr>
            <w:tcW w:w="360" w:type="dxa"/>
          </w:tcPr>
          <w:p w14:paraId="52CD45CF" w14:textId="77777777" w:rsidR="00466EB8" w:rsidRDefault="00466EB8" w:rsidP="00E767A4">
            <w:pPr>
              <w:pStyle w:val="BodyText"/>
              <w:widowControl/>
              <w:tabs>
                <w:tab w:val="left" w:pos="1179"/>
                <w:tab w:val="right" w:pos="9360"/>
              </w:tabs>
              <w:ind w:left="0" w:right="-14"/>
              <w:jc w:val="both"/>
              <w:rPr>
                <w:u w:val="single"/>
              </w:rPr>
            </w:pPr>
            <w:r w:rsidRPr="00AA4E1E">
              <w:t>$</w:t>
            </w:r>
          </w:p>
        </w:tc>
        <w:tc>
          <w:tcPr>
            <w:tcW w:w="1525" w:type="dxa"/>
          </w:tcPr>
          <w:p w14:paraId="27FBFBCE" w14:textId="70A56659" w:rsidR="00466EB8" w:rsidRPr="00466EB8" w:rsidRDefault="00224B7F" w:rsidP="00E767A4">
            <w:pPr>
              <w:pStyle w:val="BodyText"/>
              <w:widowControl/>
              <w:tabs>
                <w:tab w:val="left" w:pos="1179"/>
                <w:tab w:val="right" w:pos="9360"/>
              </w:tabs>
              <w:ind w:left="0" w:right="-14"/>
              <w:jc w:val="right"/>
            </w:pPr>
            <w:del w:id="394" w:author="Martha Averso" w:date="2020-02-05T13:58:00Z">
              <w:r w:rsidDel="0005108A">
                <w:delText>130,086</w:delText>
              </w:r>
            </w:del>
            <w:ins w:id="395" w:author="Martha Averso" w:date="2020-02-05T13:58:00Z">
              <w:r w:rsidR="0005108A">
                <w:t>131,063</w:t>
              </w:r>
            </w:ins>
            <w:r>
              <w:t>.00</w:t>
            </w:r>
          </w:p>
        </w:tc>
      </w:tr>
      <w:tr w:rsidR="00350E50" w14:paraId="3AF09086" w14:textId="77777777" w:rsidTr="000906C1">
        <w:tc>
          <w:tcPr>
            <w:tcW w:w="7285" w:type="dxa"/>
          </w:tcPr>
          <w:p w14:paraId="1A4DB65D" w14:textId="39E53E72" w:rsidR="00350E50" w:rsidRPr="00F64339" w:rsidRDefault="00350E50" w:rsidP="00E767A4">
            <w:pPr>
              <w:pStyle w:val="BodyText"/>
              <w:widowControl/>
              <w:tabs>
                <w:tab w:val="left" w:pos="1179"/>
                <w:tab w:val="right" w:pos="9360"/>
              </w:tabs>
              <w:ind w:left="0" w:right="-14"/>
            </w:pPr>
            <w:r w:rsidRPr="00F64339">
              <w:t>Subconsultant</w:t>
            </w:r>
            <w:r>
              <w:t xml:space="preserve"> </w:t>
            </w:r>
            <w:proofErr w:type="spellStart"/>
            <w:r>
              <w:t>Modejski</w:t>
            </w:r>
            <w:proofErr w:type="spellEnd"/>
            <w:r>
              <w:t xml:space="preserve"> and Masters</w:t>
            </w:r>
          </w:p>
        </w:tc>
        <w:tc>
          <w:tcPr>
            <w:tcW w:w="360" w:type="dxa"/>
          </w:tcPr>
          <w:p w14:paraId="3259DA96" w14:textId="2A99661F" w:rsidR="00350E50" w:rsidRPr="00AA4E1E" w:rsidRDefault="00350E50" w:rsidP="00E767A4">
            <w:pPr>
              <w:pStyle w:val="BodyText"/>
              <w:widowControl/>
              <w:tabs>
                <w:tab w:val="left" w:pos="1179"/>
                <w:tab w:val="right" w:pos="9360"/>
              </w:tabs>
              <w:ind w:left="0" w:right="-14"/>
              <w:jc w:val="both"/>
            </w:pPr>
            <w:r>
              <w:t>$</w:t>
            </w:r>
          </w:p>
        </w:tc>
        <w:tc>
          <w:tcPr>
            <w:tcW w:w="1525" w:type="dxa"/>
          </w:tcPr>
          <w:p w14:paraId="3C238D4D" w14:textId="5B76A6FB" w:rsidR="00350E50" w:rsidRPr="00466EB8" w:rsidRDefault="00224B7F" w:rsidP="00E767A4">
            <w:pPr>
              <w:pStyle w:val="BodyText"/>
              <w:widowControl/>
              <w:tabs>
                <w:tab w:val="left" w:pos="1179"/>
                <w:tab w:val="right" w:pos="9360"/>
              </w:tabs>
              <w:ind w:left="0" w:right="-14"/>
              <w:jc w:val="right"/>
            </w:pPr>
            <w:r>
              <w:t>0.00</w:t>
            </w:r>
          </w:p>
        </w:tc>
      </w:tr>
      <w:tr w:rsidR="00466EB8" w14:paraId="7D638E92" w14:textId="77777777" w:rsidTr="000906C1">
        <w:tc>
          <w:tcPr>
            <w:tcW w:w="7285" w:type="dxa"/>
          </w:tcPr>
          <w:p w14:paraId="25805790" w14:textId="6B900A99" w:rsidR="00466EB8" w:rsidRPr="00F64339" w:rsidRDefault="00466EB8" w:rsidP="00E767A4">
            <w:pPr>
              <w:pStyle w:val="BodyText"/>
              <w:widowControl/>
              <w:tabs>
                <w:tab w:val="left" w:pos="1179"/>
                <w:tab w:val="right" w:pos="9360"/>
              </w:tabs>
              <w:ind w:left="0" w:right="-14"/>
            </w:pPr>
            <w:del w:id="396" w:author="Martha Averso" w:date="2020-02-05T13:58:00Z">
              <w:r w:rsidRPr="00F64339" w:rsidDel="0005108A">
                <w:delText>Subconsultant</w:delText>
              </w:r>
              <w:r w:rsidDel="0005108A">
                <w:delText xml:space="preserve"> Highway and Safety Services</w:delText>
              </w:r>
            </w:del>
          </w:p>
        </w:tc>
        <w:tc>
          <w:tcPr>
            <w:tcW w:w="360" w:type="dxa"/>
          </w:tcPr>
          <w:p w14:paraId="47ABEBA1" w14:textId="175B7F2A" w:rsidR="00466EB8" w:rsidRDefault="00466EB8" w:rsidP="00E767A4">
            <w:pPr>
              <w:pStyle w:val="BodyText"/>
              <w:widowControl/>
              <w:tabs>
                <w:tab w:val="left" w:pos="1179"/>
                <w:tab w:val="right" w:pos="9360"/>
              </w:tabs>
              <w:ind w:left="0" w:right="-14"/>
              <w:jc w:val="both"/>
              <w:rPr>
                <w:u w:val="single"/>
              </w:rPr>
            </w:pPr>
            <w:del w:id="397" w:author="Martha Averso" w:date="2020-02-05T13:58:00Z">
              <w:r w:rsidRPr="00AA4E1E" w:rsidDel="0005108A">
                <w:delText>$</w:delText>
              </w:r>
            </w:del>
          </w:p>
        </w:tc>
        <w:tc>
          <w:tcPr>
            <w:tcW w:w="1525" w:type="dxa"/>
          </w:tcPr>
          <w:p w14:paraId="297B61CC" w14:textId="7405A36D" w:rsidR="00466EB8" w:rsidRPr="00466EB8" w:rsidRDefault="00224B7F" w:rsidP="00E767A4">
            <w:pPr>
              <w:pStyle w:val="BodyText"/>
              <w:widowControl/>
              <w:tabs>
                <w:tab w:val="left" w:pos="1179"/>
                <w:tab w:val="right" w:pos="9360"/>
              </w:tabs>
              <w:ind w:left="0" w:right="-14"/>
              <w:jc w:val="right"/>
            </w:pPr>
            <w:del w:id="398" w:author="Martha Averso" w:date="2020-02-05T13:58:00Z">
              <w:r w:rsidDel="0005108A">
                <w:delText>0.00</w:delText>
              </w:r>
            </w:del>
          </w:p>
        </w:tc>
      </w:tr>
      <w:tr w:rsidR="00466EB8" w14:paraId="36F293DA" w14:textId="77777777" w:rsidTr="000906C1">
        <w:tc>
          <w:tcPr>
            <w:tcW w:w="7285" w:type="dxa"/>
          </w:tcPr>
          <w:p w14:paraId="6F617178" w14:textId="0E9768F4" w:rsidR="00466EB8" w:rsidRPr="00F64339" w:rsidRDefault="00466EB8" w:rsidP="00E767A4">
            <w:pPr>
              <w:pStyle w:val="BodyText"/>
              <w:widowControl/>
              <w:tabs>
                <w:tab w:val="left" w:pos="1179"/>
                <w:tab w:val="right" w:pos="9360"/>
              </w:tabs>
              <w:ind w:left="0" w:right="-14"/>
            </w:pPr>
            <w:del w:id="399" w:author="Martha Averso" w:date="2020-02-05T13:58:00Z">
              <w:r w:rsidRPr="00F64339" w:rsidDel="0005108A">
                <w:delText>Subconsultant</w:delText>
              </w:r>
              <w:r w:rsidDel="0005108A">
                <w:delText xml:space="preserve"> ABM Electrical Power Solutions</w:delText>
              </w:r>
            </w:del>
          </w:p>
        </w:tc>
        <w:tc>
          <w:tcPr>
            <w:tcW w:w="360" w:type="dxa"/>
          </w:tcPr>
          <w:p w14:paraId="084B014F" w14:textId="0CCBF02F" w:rsidR="00466EB8" w:rsidRDefault="00466EB8" w:rsidP="00E767A4">
            <w:pPr>
              <w:pStyle w:val="BodyText"/>
              <w:widowControl/>
              <w:tabs>
                <w:tab w:val="left" w:pos="1179"/>
                <w:tab w:val="right" w:pos="9360"/>
              </w:tabs>
              <w:ind w:left="0" w:right="-14"/>
              <w:jc w:val="both"/>
              <w:rPr>
                <w:u w:val="single"/>
              </w:rPr>
            </w:pPr>
            <w:del w:id="400" w:author="Martha Averso" w:date="2020-02-05T13:58:00Z">
              <w:r w:rsidRPr="00AA4E1E" w:rsidDel="0005108A">
                <w:delText>$</w:delText>
              </w:r>
            </w:del>
          </w:p>
        </w:tc>
        <w:tc>
          <w:tcPr>
            <w:tcW w:w="1525" w:type="dxa"/>
          </w:tcPr>
          <w:p w14:paraId="407DD8CA" w14:textId="0FF38898" w:rsidR="00466EB8" w:rsidRPr="00466EB8" w:rsidRDefault="00224B7F" w:rsidP="00E767A4">
            <w:pPr>
              <w:pStyle w:val="BodyText"/>
              <w:widowControl/>
              <w:tabs>
                <w:tab w:val="left" w:pos="1179"/>
                <w:tab w:val="right" w:pos="9360"/>
              </w:tabs>
              <w:ind w:left="0" w:right="-14"/>
              <w:jc w:val="right"/>
            </w:pPr>
            <w:del w:id="401" w:author="Martha Averso" w:date="2020-02-05T13:58:00Z">
              <w:r w:rsidDel="0005108A">
                <w:delText>0.00</w:delText>
              </w:r>
            </w:del>
          </w:p>
        </w:tc>
      </w:tr>
      <w:tr w:rsidR="00466EB8" w14:paraId="4893D7A1" w14:textId="77777777" w:rsidTr="000906C1">
        <w:tc>
          <w:tcPr>
            <w:tcW w:w="7285" w:type="dxa"/>
          </w:tcPr>
          <w:p w14:paraId="131EDD34" w14:textId="3CFDE76E" w:rsidR="00466EB8" w:rsidRPr="00F64339" w:rsidRDefault="00466EB8" w:rsidP="00E767A4">
            <w:pPr>
              <w:pStyle w:val="BodyText"/>
              <w:widowControl/>
              <w:tabs>
                <w:tab w:val="left" w:pos="1179"/>
                <w:tab w:val="right" w:pos="9360"/>
              </w:tabs>
              <w:ind w:left="0" w:right="-14"/>
            </w:pPr>
            <w:del w:id="402" w:author="Martha Averso" w:date="2020-02-05T13:58:00Z">
              <w:r w:rsidRPr="00F64339" w:rsidDel="0005108A">
                <w:delText>Subconsultant</w:delText>
              </w:r>
              <w:r w:rsidDel="0005108A">
                <w:delText xml:space="preserve"> Motor Technology</w:delText>
              </w:r>
            </w:del>
          </w:p>
        </w:tc>
        <w:tc>
          <w:tcPr>
            <w:tcW w:w="360" w:type="dxa"/>
          </w:tcPr>
          <w:p w14:paraId="2218C08D" w14:textId="23556E70" w:rsidR="00466EB8" w:rsidRDefault="00466EB8" w:rsidP="00E767A4">
            <w:pPr>
              <w:pStyle w:val="BodyText"/>
              <w:widowControl/>
              <w:tabs>
                <w:tab w:val="left" w:pos="1179"/>
                <w:tab w:val="right" w:pos="9360"/>
              </w:tabs>
              <w:ind w:left="0" w:right="-14"/>
              <w:jc w:val="both"/>
              <w:rPr>
                <w:u w:val="single"/>
              </w:rPr>
            </w:pPr>
            <w:del w:id="403" w:author="Martha Averso" w:date="2020-02-05T13:58:00Z">
              <w:r w:rsidRPr="00AA4E1E" w:rsidDel="0005108A">
                <w:delText>$</w:delText>
              </w:r>
            </w:del>
          </w:p>
        </w:tc>
        <w:tc>
          <w:tcPr>
            <w:tcW w:w="1525" w:type="dxa"/>
          </w:tcPr>
          <w:p w14:paraId="2A9F9E97" w14:textId="61A21D93" w:rsidR="00466EB8" w:rsidRPr="00466EB8" w:rsidRDefault="00224B7F" w:rsidP="00E767A4">
            <w:pPr>
              <w:pStyle w:val="BodyText"/>
              <w:widowControl/>
              <w:tabs>
                <w:tab w:val="left" w:pos="1179"/>
                <w:tab w:val="right" w:pos="9360"/>
              </w:tabs>
              <w:ind w:left="0" w:right="-14"/>
              <w:jc w:val="right"/>
            </w:pPr>
            <w:del w:id="404" w:author="Martha Averso" w:date="2020-02-05T13:58:00Z">
              <w:r w:rsidDel="0005108A">
                <w:delText>0.00</w:delText>
              </w:r>
            </w:del>
          </w:p>
        </w:tc>
      </w:tr>
      <w:tr w:rsidR="00466EB8" w:rsidRPr="00224B7F" w14:paraId="5DB09271" w14:textId="77777777" w:rsidTr="000906C1">
        <w:tc>
          <w:tcPr>
            <w:tcW w:w="7285" w:type="dxa"/>
          </w:tcPr>
          <w:p w14:paraId="6AC40DFB" w14:textId="6249E0FC" w:rsidR="00466EB8" w:rsidRPr="00224B7F" w:rsidRDefault="00466EB8" w:rsidP="00224B7F">
            <w:pPr>
              <w:pStyle w:val="BodyText"/>
              <w:widowControl/>
              <w:tabs>
                <w:tab w:val="left" w:pos="1179"/>
                <w:tab w:val="right" w:pos="9360"/>
              </w:tabs>
              <w:ind w:left="0" w:right="-14"/>
              <w:rPr>
                <w:b/>
              </w:rPr>
            </w:pPr>
            <w:r w:rsidRPr="00224B7F">
              <w:rPr>
                <w:b/>
              </w:rPr>
              <w:t xml:space="preserve">Subconsultants Total </w:t>
            </w:r>
            <w:r w:rsidR="00224B7F" w:rsidRPr="00224B7F">
              <w:rPr>
                <w:b/>
              </w:rPr>
              <w:t>Option</w:t>
            </w:r>
            <w:r w:rsidRPr="00224B7F">
              <w:rPr>
                <w:b/>
              </w:rPr>
              <w:t xml:space="preserve"> </w:t>
            </w:r>
            <w:del w:id="405" w:author="Martha Averso" w:date="2020-02-05T14:00:00Z">
              <w:r w:rsidRPr="00224B7F" w:rsidDel="0005108A">
                <w:rPr>
                  <w:b/>
                </w:rPr>
                <w:delText>Period</w:delText>
              </w:r>
              <w:r w:rsidR="00224B7F" w:rsidRPr="00224B7F" w:rsidDel="0005108A">
                <w:rPr>
                  <w:b/>
                </w:rPr>
                <w:delText xml:space="preserve"> Three</w:delText>
              </w:r>
            </w:del>
            <w:ins w:id="406" w:author="Martha Averso" w:date="2020-02-05T14:00:00Z">
              <w:r w:rsidR="0005108A">
                <w:rPr>
                  <w:b/>
                </w:rPr>
                <w:t>Year 3</w:t>
              </w:r>
            </w:ins>
            <w:r w:rsidRPr="00224B7F">
              <w:rPr>
                <w:b/>
              </w:rPr>
              <w:t xml:space="preserve"> </w:t>
            </w:r>
            <w:del w:id="407" w:author="Martha Averso" w:date="2020-02-05T13:59:00Z">
              <w:r w:rsidRPr="00224B7F" w:rsidDel="0005108A">
                <w:rPr>
                  <w:b/>
                </w:rPr>
                <w:delText>Task Order 1 and 2</w:delText>
              </w:r>
            </w:del>
          </w:p>
        </w:tc>
        <w:tc>
          <w:tcPr>
            <w:tcW w:w="360" w:type="dxa"/>
          </w:tcPr>
          <w:p w14:paraId="7E5955DC" w14:textId="77777777" w:rsidR="00466EB8" w:rsidRPr="00224B7F" w:rsidRDefault="00466EB8" w:rsidP="00E767A4">
            <w:pPr>
              <w:pStyle w:val="BodyText"/>
              <w:widowControl/>
              <w:tabs>
                <w:tab w:val="left" w:pos="1179"/>
                <w:tab w:val="right" w:pos="9360"/>
              </w:tabs>
              <w:ind w:left="0" w:right="-14"/>
              <w:jc w:val="both"/>
              <w:rPr>
                <w:b/>
                <w:u w:val="single"/>
              </w:rPr>
            </w:pPr>
            <w:r w:rsidRPr="00224B7F">
              <w:rPr>
                <w:b/>
              </w:rPr>
              <w:t>$</w:t>
            </w:r>
          </w:p>
        </w:tc>
        <w:tc>
          <w:tcPr>
            <w:tcW w:w="1525" w:type="dxa"/>
          </w:tcPr>
          <w:p w14:paraId="443FC68B" w14:textId="2EBA8C6F" w:rsidR="00466EB8" w:rsidRPr="00224B7F" w:rsidRDefault="00224B7F" w:rsidP="00E767A4">
            <w:pPr>
              <w:pStyle w:val="BodyText"/>
              <w:widowControl/>
              <w:tabs>
                <w:tab w:val="left" w:pos="1179"/>
                <w:tab w:val="right" w:pos="9360"/>
              </w:tabs>
              <w:ind w:left="0" w:right="-14"/>
              <w:jc w:val="right"/>
              <w:rPr>
                <w:b/>
              </w:rPr>
            </w:pPr>
            <w:del w:id="408" w:author="Martha Averso" w:date="2020-02-05T13:59:00Z">
              <w:r w:rsidRPr="00224B7F" w:rsidDel="0005108A">
                <w:rPr>
                  <w:b/>
                </w:rPr>
                <w:delText>443,257</w:delText>
              </w:r>
            </w:del>
            <w:ins w:id="409" w:author="Martha Averso" w:date="2020-02-05T13:59:00Z">
              <w:r w:rsidR="0005108A">
                <w:rPr>
                  <w:b/>
                </w:rPr>
                <w:t>447,615</w:t>
              </w:r>
            </w:ins>
            <w:r w:rsidRPr="00224B7F">
              <w:rPr>
                <w:b/>
              </w:rPr>
              <w:t>.00</w:t>
            </w:r>
          </w:p>
        </w:tc>
      </w:tr>
    </w:tbl>
    <w:p w14:paraId="674CD42B" w14:textId="77777777" w:rsidR="00466EB8" w:rsidRDefault="00466EB8" w:rsidP="0069041D">
      <w:pPr>
        <w:pStyle w:val="BodyText"/>
        <w:widowControl/>
        <w:tabs>
          <w:tab w:val="left" w:pos="1179"/>
          <w:tab w:val="left" w:pos="3600"/>
          <w:tab w:val="left" w:pos="4230"/>
          <w:tab w:val="left" w:pos="5040"/>
          <w:tab w:val="left" w:pos="6210"/>
          <w:tab w:val="left" w:pos="6570"/>
          <w:tab w:val="left" w:pos="7920"/>
          <w:tab w:val="right" w:pos="9360"/>
        </w:tabs>
        <w:ind w:left="360" w:right="-14"/>
        <w:jc w:val="both"/>
      </w:pPr>
    </w:p>
    <w:p w14:paraId="09747394" w14:textId="77777777" w:rsidR="00466EB8" w:rsidRDefault="00466EB8" w:rsidP="0069041D">
      <w:pPr>
        <w:pStyle w:val="BodyText"/>
        <w:widowControl/>
        <w:tabs>
          <w:tab w:val="left" w:pos="1179"/>
          <w:tab w:val="left" w:pos="3600"/>
          <w:tab w:val="left" w:pos="4230"/>
          <w:tab w:val="left" w:pos="5040"/>
          <w:tab w:val="left" w:pos="6210"/>
          <w:tab w:val="left" w:pos="6570"/>
          <w:tab w:val="left" w:pos="7920"/>
          <w:tab w:val="right" w:pos="9360"/>
        </w:tabs>
        <w:ind w:left="360" w:right="-14"/>
        <w:jc w:val="both"/>
      </w:pPr>
    </w:p>
    <w:tbl>
      <w:tblPr>
        <w:tblStyle w:val="TableGrid"/>
        <w:tblW w:w="0" w:type="auto"/>
        <w:tblInd w:w="36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285"/>
        <w:gridCol w:w="360"/>
        <w:gridCol w:w="1525"/>
      </w:tblGrid>
      <w:tr w:rsidR="00224B7F" w:rsidRPr="00466EB8" w14:paraId="1E735B2A" w14:textId="77777777" w:rsidTr="000906C1">
        <w:tc>
          <w:tcPr>
            <w:tcW w:w="7285" w:type="dxa"/>
          </w:tcPr>
          <w:p w14:paraId="01505501" w14:textId="00873DB6" w:rsidR="00224B7F" w:rsidRPr="00AA4E1E" w:rsidRDefault="00224B7F" w:rsidP="00E767A4">
            <w:pPr>
              <w:pStyle w:val="BodyText"/>
              <w:widowControl/>
              <w:tabs>
                <w:tab w:val="left" w:pos="1179"/>
                <w:tab w:val="right" w:pos="9360"/>
              </w:tabs>
              <w:ind w:left="0" w:right="-14"/>
            </w:pPr>
            <w:del w:id="410" w:author="Martha Averso" w:date="2020-02-05T13:59:00Z">
              <w:r w:rsidDel="0005108A">
                <w:delText>Subconsultant Timmons</w:delText>
              </w:r>
            </w:del>
          </w:p>
        </w:tc>
        <w:tc>
          <w:tcPr>
            <w:tcW w:w="360" w:type="dxa"/>
          </w:tcPr>
          <w:p w14:paraId="01D9B094" w14:textId="6096494F" w:rsidR="00224B7F" w:rsidRPr="00AA4E1E" w:rsidRDefault="00224B7F" w:rsidP="00E767A4">
            <w:pPr>
              <w:pStyle w:val="BodyText"/>
              <w:widowControl/>
              <w:tabs>
                <w:tab w:val="left" w:pos="1179"/>
                <w:tab w:val="right" w:pos="9360"/>
              </w:tabs>
              <w:ind w:left="0" w:right="-14"/>
              <w:jc w:val="both"/>
            </w:pPr>
            <w:del w:id="411" w:author="Martha Averso" w:date="2020-02-05T13:59:00Z">
              <w:r w:rsidRPr="00AA4E1E" w:rsidDel="0005108A">
                <w:delText>$</w:delText>
              </w:r>
            </w:del>
          </w:p>
        </w:tc>
        <w:tc>
          <w:tcPr>
            <w:tcW w:w="1525" w:type="dxa"/>
          </w:tcPr>
          <w:p w14:paraId="1757CD80" w14:textId="03F1715A" w:rsidR="00224B7F" w:rsidRPr="00466EB8" w:rsidRDefault="00224B7F" w:rsidP="00E767A4">
            <w:pPr>
              <w:pStyle w:val="BodyText"/>
              <w:widowControl/>
              <w:tabs>
                <w:tab w:val="left" w:pos="1179"/>
                <w:tab w:val="right" w:pos="9360"/>
              </w:tabs>
              <w:ind w:left="0" w:right="-14"/>
              <w:jc w:val="right"/>
            </w:pPr>
            <w:del w:id="412" w:author="Martha Averso" w:date="2020-02-05T13:59:00Z">
              <w:r w:rsidDel="0005108A">
                <w:delText>0.00</w:delText>
              </w:r>
            </w:del>
          </w:p>
        </w:tc>
      </w:tr>
      <w:tr w:rsidR="00224B7F" w:rsidRPr="00466EB8" w14:paraId="4E6B86E8" w14:textId="77777777" w:rsidTr="000906C1">
        <w:tc>
          <w:tcPr>
            <w:tcW w:w="7285" w:type="dxa"/>
          </w:tcPr>
          <w:p w14:paraId="4A7D132A" w14:textId="4F45A3E9" w:rsidR="00224B7F" w:rsidRDefault="00224B7F" w:rsidP="00E767A4">
            <w:pPr>
              <w:pStyle w:val="BodyText"/>
              <w:widowControl/>
              <w:tabs>
                <w:tab w:val="left" w:pos="1179"/>
                <w:tab w:val="right" w:pos="9360"/>
              </w:tabs>
              <w:ind w:left="0" w:right="-14"/>
            </w:pPr>
            <w:del w:id="413" w:author="Martha Averso" w:date="2020-02-05T13:59:00Z">
              <w:r w:rsidRPr="00F64339" w:rsidDel="0005108A">
                <w:delText>Subconsultant</w:delText>
              </w:r>
              <w:r w:rsidDel="0005108A">
                <w:delText xml:space="preserve"> Hyat Brown</w:delText>
              </w:r>
            </w:del>
          </w:p>
        </w:tc>
        <w:tc>
          <w:tcPr>
            <w:tcW w:w="360" w:type="dxa"/>
          </w:tcPr>
          <w:p w14:paraId="3B551D98" w14:textId="2A758E4F" w:rsidR="00224B7F" w:rsidRDefault="00224B7F" w:rsidP="00E767A4">
            <w:pPr>
              <w:pStyle w:val="BodyText"/>
              <w:widowControl/>
              <w:tabs>
                <w:tab w:val="left" w:pos="1179"/>
                <w:tab w:val="right" w:pos="9360"/>
              </w:tabs>
              <w:ind w:left="0" w:right="-14"/>
              <w:jc w:val="both"/>
              <w:rPr>
                <w:u w:val="single"/>
              </w:rPr>
            </w:pPr>
            <w:del w:id="414" w:author="Martha Averso" w:date="2020-02-05T13:59:00Z">
              <w:r w:rsidRPr="00AA4E1E" w:rsidDel="0005108A">
                <w:delText>$</w:delText>
              </w:r>
            </w:del>
          </w:p>
        </w:tc>
        <w:tc>
          <w:tcPr>
            <w:tcW w:w="1525" w:type="dxa"/>
          </w:tcPr>
          <w:p w14:paraId="4B5D1E98" w14:textId="5F5712B5" w:rsidR="00224B7F" w:rsidRPr="00466EB8" w:rsidRDefault="00224B7F" w:rsidP="00E767A4">
            <w:pPr>
              <w:pStyle w:val="BodyText"/>
              <w:widowControl/>
              <w:tabs>
                <w:tab w:val="left" w:pos="1179"/>
                <w:tab w:val="right" w:pos="9360"/>
              </w:tabs>
              <w:ind w:left="0" w:right="-14"/>
              <w:jc w:val="right"/>
            </w:pPr>
            <w:del w:id="415" w:author="Martha Averso" w:date="2020-02-05T13:59:00Z">
              <w:r w:rsidDel="0005108A">
                <w:delText>0.00</w:delText>
              </w:r>
            </w:del>
          </w:p>
        </w:tc>
      </w:tr>
      <w:tr w:rsidR="00224B7F" w:rsidRPr="00466EB8" w14:paraId="2D92EC5B" w14:textId="77777777" w:rsidTr="000906C1">
        <w:tc>
          <w:tcPr>
            <w:tcW w:w="7285" w:type="dxa"/>
          </w:tcPr>
          <w:p w14:paraId="0E235C62" w14:textId="40F927E1" w:rsidR="00224B7F" w:rsidRPr="00F64339" w:rsidRDefault="00224B7F" w:rsidP="00E767A4">
            <w:pPr>
              <w:pStyle w:val="BodyText"/>
              <w:widowControl/>
              <w:tabs>
                <w:tab w:val="left" w:pos="1179"/>
                <w:tab w:val="right" w:pos="9360"/>
              </w:tabs>
              <w:ind w:left="0" w:right="-14"/>
            </w:pPr>
            <w:del w:id="416" w:author="Martha Averso" w:date="2020-02-05T13:59:00Z">
              <w:r w:rsidRPr="00F64339" w:rsidDel="0005108A">
                <w:delText>Subconsultant</w:delText>
              </w:r>
              <w:r w:rsidDel="0005108A">
                <w:delText xml:space="preserve"> Delon Hampton</w:delText>
              </w:r>
            </w:del>
          </w:p>
        </w:tc>
        <w:tc>
          <w:tcPr>
            <w:tcW w:w="360" w:type="dxa"/>
          </w:tcPr>
          <w:p w14:paraId="7D9BD6DE" w14:textId="57A0E9B1" w:rsidR="00224B7F" w:rsidRDefault="00224B7F" w:rsidP="00E767A4">
            <w:pPr>
              <w:pStyle w:val="BodyText"/>
              <w:widowControl/>
              <w:tabs>
                <w:tab w:val="left" w:pos="1179"/>
                <w:tab w:val="right" w:pos="9360"/>
              </w:tabs>
              <w:ind w:left="0" w:right="-14"/>
              <w:jc w:val="both"/>
              <w:rPr>
                <w:u w:val="single"/>
              </w:rPr>
            </w:pPr>
            <w:del w:id="417" w:author="Martha Averso" w:date="2020-02-05T13:59:00Z">
              <w:r w:rsidRPr="00AA4E1E" w:rsidDel="0005108A">
                <w:delText>$</w:delText>
              </w:r>
            </w:del>
          </w:p>
        </w:tc>
        <w:tc>
          <w:tcPr>
            <w:tcW w:w="1525" w:type="dxa"/>
          </w:tcPr>
          <w:p w14:paraId="5E8EF67C" w14:textId="3DAE0274" w:rsidR="00224B7F" w:rsidRPr="00466EB8" w:rsidRDefault="00224B7F" w:rsidP="00E767A4">
            <w:pPr>
              <w:pStyle w:val="BodyText"/>
              <w:widowControl/>
              <w:tabs>
                <w:tab w:val="left" w:pos="1179"/>
                <w:tab w:val="right" w:pos="9360"/>
              </w:tabs>
              <w:ind w:left="0" w:right="-14"/>
              <w:jc w:val="right"/>
            </w:pPr>
            <w:del w:id="418" w:author="Martha Averso" w:date="2020-02-05T13:59:00Z">
              <w:r w:rsidDel="0005108A">
                <w:delText>1,547.00</w:delText>
              </w:r>
            </w:del>
          </w:p>
        </w:tc>
      </w:tr>
      <w:tr w:rsidR="00224B7F" w:rsidRPr="00466EB8" w14:paraId="1B611FE0" w14:textId="77777777" w:rsidTr="000906C1">
        <w:tc>
          <w:tcPr>
            <w:tcW w:w="7285" w:type="dxa"/>
          </w:tcPr>
          <w:p w14:paraId="78823BD1" w14:textId="7882E493" w:rsidR="00224B7F" w:rsidRPr="00F64339" w:rsidRDefault="00224B7F" w:rsidP="00E767A4">
            <w:pPr>
              <w:pStyle w:val="BodyText"/>
              <w:widowControl/>
              <w:tabs>
                <w:tab w:val="left" w:pos="1179"/>
                <w:tab w:val="right" w:pos="9360"/>
              </w:tabs>
              <w:ind w:left="0" w:right="-14"/>
            </w:pPr>
            <w:del w:id="419" w:author="Martha Averso" w:date="2020-02-05T13:59:00Z">
              <w:r w:rsidRPr="00F64339" w:rsidDel="0005108A">
                <w:delText>Subconsultant</w:delText>
              </w:r>
              <w:r w:rsidDel="0005108A">
                <w:delText xml:space="preserve"> Leuterio Thomas</w:delText>
              </w:r>
            </w:del>
          </w:p>
        </w:tc>
        <w:tc>
          <w:tcPr>
            <w:tcW w:w="360" w:type="dxa"/>
          </w:tcPr>
          <w:p w14:paraId="373DBC2F" w14:textId="738B2519" w:rsidR="00224B7F" w:rsidRDefault="00224B7F" w:rsidP="00E767A4">
            <w:pPr>
              <w:pStyle w:val="BodyText"/>
              <w:widowControl/>
              <w:tabs>
                <w:tab w:val="left" w:pos="1179"/>
                <w:tab w:val="right" w:pos="9360"/>
              </w:tabs>
              <w:ind w:left="0" w:right="-14"/>
              <w:jc w:val="both"/>
              <w:rPr>
                <w:u w:val="single"/>
              </w:rPr>
            </w:pPr>
            <w:del w:id="420" w:author="Martha Averso" w:date="2020-02-05T13:59:00Z">
              <w:r w:rsidRPr="00AA4E1E" w:rsidDel="0005108A">
                <w:delText>$</w:delText>
              </w:r>
            </w:del>
          </w:p>
        </w:tc>
        <w:tc>
          <w:tcPr>
            <w:tcW w:w="1525" w:type="dxa"/>
          </w:tcPr>
          <w:p w14:paraId="56692945" w14:textId="317BC040" w:rsidR="00224B7F" w:rsidRPr="00466EB8" w:rsidRDefault="00224B7F" w:rsidP="00E767A4">
            <w:pPr>
              <w:pStyle w:val="BodyText"/>
              <w:widowControl/>
              <w:tabs>
                <w:tab w:val="left" w:pos="1179"/>
                <w:tab w:val="right" w:pos="9360"/>
              </w:tabs>
              <w:ind w:left="0" w:right="-14"/>
              <w:jc w:val="right"/>
            </w:pPr>
            <w:del w:id="421" w:author="Martha Averso" w:date="2020-02-05T13:59:00Z">
              <w:r w:rsidDel="0005108A">
                <w:delText>978.00</w:delText>
              </w:r>
            </w:del>
          </w:p>
        </w:tc>
      </w:tr>
      <w:tr w:rsidR="00224B7F" w:rsidRPr="00466EB8" w14:paraId="6CFD2CEB" w14:textId="77777777" w:rsidTr="000906C1">
        <w:tc>
          <w:tcPr>
            <w:tcW w:w="7285" w:type="dxa"/>
          </w:tcPr>
          <w:p w14:paraId="781085C0" w14:textId="5E16ED4C" w:rsidR="00224B7F" w:rsidRPr="00F64339" w:rsidRDefault="00224B7F" w:rsidP="00E767A4">
            <w:pPr>
              <w:pStyle w:val="BodyText"/>
              <w:widowControl/>
              <w:tabs>
                <w:tab w:val="left" w:pos="1179"/>
                <w:tab w:val="right" w:pos="9360"/>
              </w:tabs>
              <w:ind w:left="0" w:right="-14"/>
            </w:pPr>
            <w:del w:id="422" w:author="Martha Averso" w:date="2020-02-05T13:59:00Z">
              <w:r w:rsidRPr="00F64339" w:rsidDel="0005108A">
                <w:delText>Subconsultant</w:delText>
              </w:r>
              <w:r w:rsidDel="0005108A">
                <w:delText>Volanno</w:delText>
              </w:r>
            </w:del>
          </w:p>
        </w:tc>
        <w:tc>
          <w:tcPr>
            <w:tcW w:w="360" w:type="dxa"/>
          </w:tcPr>
          <w:p w14:paraId="2CE80B7D" w14:textId="041DDC5F" w:rsidR="00224B7F" w:rsidRDefault="00224B7F" w:rsidP="00E767A4">
            <w:pPr>
              <w:pStyle w:val="BodyText"/>
              <w:widowControl/>
              <w:tabs>
                <w:tab w:val="left" w:pos="1179"/>
                <w:tab w:val="right" w:pos="9360"/>
              </w:tabs>
              <w:ind w:left="0" w:right="-14"/>
              <w:jc w:val="both"/>
              <w:rPr>
                <w:u w:val="single"/>
              </w:rPr>
            </w:pPr>
            <w:del w:id="423" w:author="Martha Averso" w:date="2020-02-05T13:59:00Z">
              <w:r w:rsidRPr="00AA4E1E" w:rsidDel="0005108A">
                <w:delText>$</w:delText>
              </w:r>
            </w:del>
          </w:p>
        </w:tc>
        <w:tc>
          <w:tcPr>
            <w:tcW w:w="1525" w:type="dxa"/>
          </w:tcPr>
          <w:p w14:paraId="5D0D943F" w14:textId="5087C859" w:rsidR="00224B7F" w:rsidRPr="00466EB8" w:rsidRDefault="00224B7F" w:rsidP="00E767A4">
            <w:pPr>
              <w:pStyle w:val="BodyText"/>
              <w:widowControl/>
              <w:tabs>
                <w:tab w:val="left" w:pos="1179"/>
                <w:tab w:val="right" w:pos="9360"/>
              </w:tabs>
              <w:ind w:left="0" w:right="-14"/>
              <w:jc w:val="right"/>
            </w:pPr>
            <w:del w:id="424" w:author="Martha Averso" w:date="2020-02-05T13:59:00Z">
              <w:r w:rsidDel="0005108A">
                <w:delText>0.00</w:delText>
              </w:r>
            </w:del>
          </w:p>
        </w:tc>
      </w:tr>
      <w:tr w:rsidR="00224B7F" w:rsidRPr="00466EB8" w14:paraId="6D939E25" w14:textId="77777777" w:rsidTr="000906C1">
        <w:tc>
          <w:tcPr>
            <w:tcW w:w="7285" w:type="dxa"/>
          </w:tcPr>
          <w:p w14:paraId="47B13320" w14:textId="1DC6ED32" w:rsidR="00224B7F" w:rsidRPr="00F64339" w:rsidRDefault="00224B7F" w:rsidP="00E767A4">
            <w:pPr>
              <w:pStyle w:val="BodyText"/>
              <w:widowControl/>
              <w:tabs>
                <w:tab w:val="left" w:pos="1179"/>
                <w:tab w:val="right" w:pos="9360"/>
              </w:tabs>
              <w:ind w:left="0" w:right="-14"/>
            </w:pPr>
            <w:del w:id="425" w:author="Martha Averso" w:date="2020-02-05T13:59:00Z">
              <w:r w:rsidRPr="00F64339" w:rsidDel="0005108A">
                <w:delText>Subconsultant</w:delText>
              </w:r>
              <w:r w:rsidDel="0005108A">
                <w:delText xml:space="preserve"> Modejski and Masters</w:delText>
              </w:r>
            </w:del>
          </w:p>
        </w:tc>
        <w:tc>
          <w:tcPr>
            <w:tcW w:w="360" w:type="dxa"/>
          </w:tcPr>
          <w:p w14:paraId="740320EC" w14:textId="2D5A9B49" w:rsidR="00224B7F" w:rsidRPr="00AA4E1E" w:rsidRDefault="00224B7F" w:rsidP="00E767A4">
            <w:pPr>
              <w:pStyle w:val="BodyText"/>
              <w:widowControl/>
              <w:tabs>
                <w:tab w:val="left" w:pos="1179"/>
                <w:tab w:val="right" w:pos="9360"/>
              </w:tabs>
              <w:ind w:left="0" w:right="-14"/>
              <w:jc w:val="both"/>
            </w:pPr>
            <w:del w:id="426" w:author="Martha Averso" w:date="2020-02-05T13:59:00Z">
              <w:r w:rsidDel="0005108A">
                <w:delText>$</w:delText>
              </w:r>
            </w:del>
          </w:p>
        </w:tc>
        <w:tc>
          <w:tcPr>
            <w:tcW w:w="1525" w:type="dxa"/>
          </w:tcPr>
          <w:p w14:paraId="3712F6D2" w14:textId="309A5FD1" w:rsidR="00224B7F" w:rsidRPr="00466EB8" w:rsidRDefault="00224B7F" w:rsidP="00E767A4">
            <w:pPr>
              <w:pStyle w:val="BodyText"/>
              <w:widowControl/>
              <w:tabs>
                <w:tab w:val="left" w:pos="1179"/>
                <w:tab w:val="right" w:pos="9360"/>
              </w:tabs>
              <w:ind w:left="0" w:right="-14"/>
              <w:jc w:val="right"/>
            </w:pPr>
            <w:del w:id="427" w:author="Martha Averso" w:date="2020-02-05T13:59:00Z">
              <w:r w:rsidDel="0005108A">
                <w:delText>0.00</w:delText>
              </w:r>
            </w:del>
          </w:p>
        </w:tc>
      </w:tr>
      <w:tr w:rsidR="00224B7F" w:rsidRPr="00466EB8" w14:paraId="54274BDC" w14:textId="77777777" w:rsidTr="000906C1">
        <w:tc>
          <w:tcPr>
            <w:tcW w:w="7285" w:type="dxa"/>
          </w:tcPr>
          <w:p w14:paraId="5326D2B3" w14:textId="4271111A" w:rsidR="00224B7F" w:rsidRPr="00F64339" w:rsidRDefault="00224B7F" w:rsidP="00E767A4">
            <w:pPr>
              <w:pStyle w:val="BodyText"/>
              <w:widowControl/>
              <w:tabs>
                <w:tab w:val="left" w:pos="1179"/>
                <w:tab w:val="right" w:pos="9360"/>
              </w:tabs>
              <w:ind w:left="0" w:right="-14"/>
            </w:pPr>
            <w:del w:id="428" w:author="Martha Averso" w:date="2020-02-05T13:59:00Z">
              <w:r w:rsidRPr="00F64339" w:rsidDel="0005108A">
                <w:delText>Subconsultant</w:delText>
              </w:r>
              <w:r w:rsidDel="0005108A">
                <w:delText xml:space="preserve"> Highway and Safety Services</w:delText>
              </w:r>
            </w:del>
          </w:p>
        </w:tc>
        <w:tc>
          <w:tcPr>
            <w:tcW w:w="360" w:type="dxa"/>
          </w:tcPr>
          <w:p w14:paraId="136DEE2D" w14:textId="02D31CC7" w:rsidR="00224B7F" w:rsidRDefault="00224B7F" w:rsidP="00E767A4">
            <w:pPr>
              <w:pStyle w:val="BodyText"/>
              <w:widowControl/>
              <w:tabs>
                <w:tab w:val="left" w:pos="1179"/>
                <w:tab w:val="right" w:pos="9360"/>
              </w:tabs>
              <w:ind w:left="0" w:right="-14"/>
              <w:jc w:val="both"/>
              <w:rPr>
                <w:u w:val="single"/>
              </w:rPr>
            </w:pPr>
            <w:del w:id="429" w:author="Martha Averso" w:date="2020-02-05T13:59:00Z">
              <w:r w:rsidRPr="00AA4E1E" w:rsidDel="0005108A">
                <w:delText>$</w:delText>
              </w:r>
            </w:del>
          </w:p>
        </w:tc>
        <w:tc>
          <w:tcPr>
            <w:tcW w:w="1525" w:type="dxa"/>
          </w:tcPr>
          <w:p w14:paraId="7B570352" w14:textId="738650B5" w:rsidR="00224B7F" w:rsidRPr="00466EB8" w:rsidRDefault="00224B7F" w:rsidP="00E767A4">
            <w:pPr>
              <w:pStyle w:val="BodyText"/>
              <w:widowControl/>
              <w:tabs>
                <w:tab w:val="left" w:pos="1179"/>
                <w:tab w:val="right" w:pos="9360"/>
              </w:tabs>
              <w:ind w:left="0" w:right="-14"/>
              <w:jc w:val="right"/>
            </w:pPr>
            <w:del w:id="430" w:author="Martha Averso" w:date="2020-02-05T13:59:00Z">
              <w:r w:rsidDel="0005108A">
                <w:delText>340,300.00</w:delText>
              </w:r>
            </w:del>
          </w:p>
        </w:tc>
      </w:tr>
      <w:tr w:rsidR="00224B7F" w:rsidRPr="00466EB8" w14:paraId="515FD937" w14:textId="77777777" w:rsidTr="000906C1">
        <w:tc>
          <w:tcPr>
            <w:tcW w:w="7285" w:type="dxa"/>
          </w:tcPr>
          <w:p w14:paraId="0296267F" w14:textId="5D7AA8FE" w:rsidR="00224B7F" w:rsidRPr="00F64339" w:rsidRDefault="00224B7F" w:rsidP="00E767A4">
            <w:pPr>
              <w:pStyle w:val="BodyText"/>
              <w:widowControl/>
              <w:tabs>
                <w:tab w:val="left" w:pos="1179"/>
                <w:tab w:val="right" w:pos="9360"/>
              </w:tabs>
              <w:ind w:left="0" w:right="-14"/>
            </w:pPr>
            <w:del w:id="431" w:author="Martha Averso" w:date="2020-02-05T13:59:00Z">
              <w:r w:rsidRPr="00F64339" w:rsidDel="0005108A">
                <w:delText>Subconsultant</w:delText>
              </w:r>
              <w:r w:rsidDel="0005108A">
                <w:delText xml:space="preserve"> ABM Electrical Power Solutions</w:delText>
              </w:r>
            </w:del>
          </w:p>
        </w:tc>
        <w:tc>
          <w:tcPr>
            <w:tcW w:w="360" w:type="dxa"/>
          </w:tcPr>
          <w:p w14:paraId="554F7502" w14:textId="3E1452A0" w:rsidR="00224B7F" w:rsidRDefault="00224B7F" w:rsidP="00E767A4">
            <w:pPr>
              <w:pStyle w:val="BodyText"/>
              <w:widowControl/>
              <w:tabs>
                <w:tab w:val="left" w:pos="1179"/>
                <w:tab w:val="right" w:pos="9360"/>
              </w:tabs>
              <w:ind w:left="0" w:right="-14"/>
              <w:jc w:val="both"/>
              <w:rPr>
                <w:u w:val="single"/>
              </w:rPr>
            </w:pPr>
            <w:del w:id="432" w:author="Martha Averso" w:date="2020-02-05T13:59:00Z">
              <w:r w:rsidRPr="00AA4E1E" w:rsidDel="0005108A">
                <w:delText>$</w:delText>
              </w:r>
            </w:del>
          </w:p>
        </w:tc>
        <w:tc>
          <w:tcPr>
            <w:tcW w:w="1525" w:type="dxa"/>
          </w:tcPr>
          <w:p w14:paraId="6448A146" w14:textId="06A9E073" w:rsidR="00224B7F" w:rsidRPr="00466EB8" w:rsidRDefault="00224B7F" w:rsidP="00E767A4">
            <w:pPr>
              <w:pStyle w:val="BodyText"/>
              <w:widowControl/>
              <w:tabs>
                <w:tab w:val="left" w:pos="1179"/>
                <w:tab w:val="right" w:pos="9360"/>
              </w:tabs>
              <w:ind w:left="0" w:right="-14"/>
              <w:jc w:val="right"/>
            </w:pPr>
            <w:del w:id="433" w:author="Martha Averso" w:date="2020-02-05T13:59:00Z">
              <w:r w:rsidDel="0005108A">
                <w:delText>0.00</w:delText>
              </w:r>
            </w:del>
          </w:p>
        </w:tc>
      </w:tr>
      <w:tr w:rsidR="00224B7F" w:rsidRPr="00466EB8" w14:paraId="768FE461" w14:textId="77777777" w:rsidTr="000906C1">
        <w:tc>
          <w:tcPr>
            <w:tcW w:w="7285" w:type="dxa"/>
          </w:tcPr>
          <w:p w14:paraId="651CE433" w14:textId="71512246" w:rsidR="00224B7F" w:rsidRPr="00F64339" w:rsidRDefault="00224B7F" w:rsidP="00E767A4">
            <w:pPr>
              <w:pStyle w:val="BodyText"/>
              <w:widowControl/>
              <w:tabs>
                <w:tab w:val="left" w:pos="1179"/>
                <w:tab w:val="right" w:pos="9360"/>
              </w:tabs>
              <w:ind w:left="0" w:right="-14"/>
            </w:pPr>
            <w:del w:id="434" w:author="Martha Averso" w:date="2020-02-05T13:59:00Z">
              <w:r w:rsidRPr="00F64339" w:rsidDel="0005108A">
                <w:delText>Subconsultant</w:delText>
              </w:r>
              <w:r w:rsidDel="0005108A">
                <w:delText xml:space="preserve"> Motor Technology</w:delText>
              </w:r>
            </w:del>
          </w:p>
        </w:tc>
        <w:tc>
          <w:tcPr>
            <w:tcW w:w="360" w:type="dxa"/>
          </w:tcPr>
          <w:p w14:paraId="206B74D6" w14:textId="5984D2F8" w:rsidR="00224B7F" w:rsidRDefault="00224B7F" w:rsidP="00E767A4">
            <w:pPr>
              <w:pStyle w:val="BodyText"/>
              <w:widowControl/>
              <w:tabs>
                <w:tab w:val="left" w:pos="1179"/>
                <w:tab w:val="right" w:pos="9360"/>
              </w:tabs>
              <w:ind w:left="0" w:right="-14"/>
              <w:jc w:val="both"/>
              <w:rPr>
                <w:u w:val="single"/>
              </w:rPr>
            </w:pPr>
            <w:del w:id="435" w:author="Martha Averso" w:date="2020-02-05T13:59:00Z">
              <w:r w:rsidRPr="00AA4E1E" w:rsidDel="0005108A">
                <w:delText>$</w:delText>
              </w:r>
            </w:del>
          </w:p>
        </w:tc>
        <w:tc>
          <w:tcPr>
            <w:tcW w:w="1525" w:type="dxa"/>
          </w:tcPr>
          <w:p w14:paraId="556DF654" w14:textId="45B2055E" w:rsidR="00224B7F" w:rsidRPr="00466EB8" w:rsidRDefault="00224B7F" w:rsidP="00E767A4">
            <w:pPr>
              <w:pStyle w:val="BodyText"/>
              <w:widowControl/>
              <w:tabs>
                <w:tab w:val="left" w:pos="1179"/>
                <w:tab w:val="right" w:pos="9360"/>
              </w:tabs>
              <w:ind w:left="0" w:right="-14"/>
              <w:jc w:val="right"/>
            </w:pPr>
            <w:del w:id="436" w:author="Martha Averso" w:date="2020-02-05T13:59:00Z">
              <w:r w:rsidDel="0005108A">
                <w:delText>0.00</w:delText>
              </w:r>
            </w:del>
          </w:p>
        </w:tc>
      </w:tr>
      <w:tr w:rsidR="00224B7F" w:rsidRPr="00224B7F" w14:paraId="6559BAA0" w14:textId="77777777" w:rsidTr="000906C1">
        <w:tc>
          <w:tcPr>
            <w:tcW w:w="7285" w:type="dxa"/>
          </w:tcPr>
          <w:p w14:paraId="093964B6" w14:textId="097C9607" w:rsidR="00224B7F" w:rsidRPr="00224B7F" w:rsidRDefault="00224B7F" w:rsidP="00224B7F">
            <w:pPr>
              <w:pStyle w:val="BodyText"/>
              <w:widowControl/>
              <w:tabs>
                <w:tab w:val="left" w:pos="1179"/>
                <w:tab w:val="right" w:pos="9360"/>
              </w:tabs>
              <w:ind w:left="0" w:right="-14"/>
              <w:rPr>
                <w:b/>
              </w:rPr>
            </w:pPr>
            <w:del w:id="437" w:author="Martha Averso" w:date="2020-02-05T13:59:00Z">
              <w:r w:rsidRPr="00224B7F" w:rsidDel="0005108A">
                <w:rPr>
                  <w:b/>
                </w:rPr>
                <w:delText xml:space="preserve">Subconsultants Total Option Period Three Task Order </w:delText>
              </w:r>
              <w:r w:rsidDel="0005108A">
                <w:rPr>
                  <w:b/>
                </w:rPr>
                <w:delText>3</w:delText>
              </w:r>
            </w:del>
          </w:p>
        </w:tc>
        <w:tc>
          <w:tcPr>
            <w:tcW w:w="360" w:type="dxa"/>
          </w:tcPr>
          <w:p w14:paraId="79D95D2D" w14:textId="2C4590CF" w:rsidR="00224B7F" w:rsidRPr="00224B7F" w:rsidRDefault="00224B7F" w:rsidP="00E767A4">
            <w:pPr>
              <w:pStyle w:val="BodyText"/>
              <w:widowControl/>
              <w:tabs>
                <w:tab w:val="left" w:pos="1179"/>
                <w:tab w:val="right" w:pos="9360"/>
              </w:tabs>
              <w:ind w:left="0" w:right="-14"/>
              <w:jc w:val="both"/>
              <w:rPr>
                <w:b/>
                <w:u w:val="single"/>
              </w:rPr>
            </w:pPr>
            <w:del w:id="438" w:author="Martha Averso" w:date="2020-02-05T13:59:00Z">
              <w:r w:rsidRPr="00224B7F" w:rsidDel="0005108A">
                <w:rPr>
                  <w:b/>
                </w:rPr>
                <w:delText>$</w:delText>
              </w:r>
            </w:del>
          </w:p>
        </w:tc>
        <w:tc>
          <w:tcPr>
            <w:tcW w:w="1525" w:type="dxa"/>
          </w:tcPr>
          <w:p w14:paraId="22D876FE" w14:textId="509CD934" w:rsidR="00224B7F" w:rsidRPr="00224B7F" w:rsidRDefault="00224B7F" w:rsidP="00E767A4">
            <w:pPr>
              <w:pStyle w:val="BodyText"/>
              <w:widowControl/>
              <w:tabs>
                <w:tab w:val="left" w:pos="1179"/>
                <w:tab w:val="right" w:pos="9360"/>
              </w:tabs>
              <w:ind w:left="0" w:right="-14"/>
              <w:jc w:val="right"/>
              <w:rPr>
                <w:b/>
              </w:rPr>
            </w:pPr>
            <w:del w:id="439" w:author="Martha Averso" w:date="2020-02-05T13:59:00Z">
              <w:r w:rsidDel="0005108A">
                <w:rPr>
                  <w:b/>
                </w:rPr>
                <w:delText>342,825.00</w:delText>
              </w:r>
            </w:del>
          </w:p>
        </w:tc>
      </w:tr>
      <w:tr w:rsidR="00224B7F" w:rsidRPr="00224B7F" w14:paraId="7BB18E3B" w14:textId="77777777" w:rsidTr="000906C1">
        <w:tc>
          <w:tcPr>
            <w:tcW w:w="7285" w:type="dxa"/>
          </w:tcPr>
          <w:p w14:paraId="36198FB4" w14:textId="157DCF6E" w:rsidR="00224B7F" w:rsidRPr="00224B7F" w:rsidRDefault="00224B7F" w:rsidP="00224B7F">
            <w:pPr>
              <w:pStyle w:val="BodyText"/>
              <w:widowControl/>
              <w:tabs>
                <w:tab w:val="left" w:pos="1179"/>
                <w:tab w:val="right" w:pos="9360"/>
              </w:tabs>
              <w:ind w:left="0" w:right="-14"/>
            </w:pPr>
            <w:del w:id="440" w:author="Martha Averso" w:date="2020-02-05T13:59:00Z">
              <w:r w:rsidRPr="00466EB8" w:rsidDel="0005108A">
                <w:rPr>
                  <w:b/>
                </w:rPr>
                <w:delText xml:space="preserve">Subconsultants Total </w:delText>
              </w:r>
              <w:r w:rsidDel="0005108A">
                <w:rPr>
                  <w:b/>
                </w:rPr>
                <w:delText xml:space="preserve">Option </w:delText>
              </w:r>
              <w:r w:rsidRPr="00466EB8" w:rsidDel="0005108A">
                <w:rPr>
                  <w:b/>
                </w:rPr>
                <w:delText xml:space="preserve">Period </w:delText>
              </w:r>
              <w:r w:rsidDel="0005108A">
                <w:rPr>
                  <w:b/>
                </w:rPr>
                <w:delText xml:space="preserve">Three </w:delText>
              </w:r>
              <w:r w:rsidRPr="00466EB8" w:rsidDel="0005108A">
                <w:rPr>
                  <w:b/>
                </w:rPr>
                <w:delText xml:space="preserve">Task Order </w:delText>
              </w:r>
              <w:r w:rsidDel="0005108A">
                <w:rPr>
                  <w:b/>
                </w:rPr>
                <w:delText>1, 2 and 3</w:delText>
              </w:r>
            </w:del>
          </w:p>
        </w:tc>
        <w:tc>
          <w:tcPr>
            <w:tcW w:w="360" w:type="dxa"/>
          </w:tcPr>
          <w:p w14:paraId="0DAAB047" w14:textId="4F6A0B04" w:rsidR="00224B7F" w:rsidRPr="00224B7F" w:rsidRDefault="000906C1" w:rsidP="00E767A4">
            <w:pPr>
              <w:pStyle w:val="BodyText"/>
              <w:widowControl/>
              <w:tabs>
                <w:tab w:val="left" w:pos="1179"/>
                <w:tab w:val="right" w:pos="9360"/>
              </w:tabs>
              <w:ind w:left="0" w:right="-14"/>
              <w:jc w:val="both"/>
              <w:rPr>
                <w:b/>
              </w:rPr>
            </w:pPr>
            <w:del w:id="441" w:author="Martha Averso" w:date="2020-02-05T13:59:00Z">
              <w:r w:rsidDel="0005108A">
                <w:rPr>
                  <w:b/>
                </w:rPr>
                <w:delText>$</w:delText>
              </w:r>
            </w:del>
          </w:p>
        </w:tc>
        <w:tc>
          <w:tcPr>
            <w:tcW w:w="1525" w:type="dxa"/>
          </w:tcPr>
          <w:p w14:paraId="68395CFF" w14:textId="0B9432B5" w:rsidR="00224B7F" w:rsidRPr="00224B7F" w:rsidRDefault="00224B7F" w:rsidP="00E767A4">
            <w:pPr>
              <w:pStyle w:val="BodyText"/>
              <w:widowControl/>
              <w:tabs>
                <w:tab w:val="left" w:pos="1179"/>
                <w:tab w:val="right" w:pos="9360"/>
              </w:tabs>
              <w:ind w:left="0" w:right="-14"/>
              <w:jc w:val="right"/>
              <w:rPr>
                <w:b/>
                <w:u w:val="single"/>
              </w:rPr>
            </w:pPr>
            <w:del w:id="442" w:author="Martha Averso" w:date="2020-02-05T13:59:00Z">
              <w:r w:rsidRPr="00224B7F" w:rsidDel="0005108A">
                <w:rPr>
                  <w:b/>
                  <w:u w:val="single"/>
                </w:rPr>
                <w:delText>786,082.00</w:delText>
              </w:r>
            </w:del>
          </w:p>
        </w:tc>
      </w:tr>
    </w:tbl>
    <w:p w14:paraId="633DABFA" w14:textId="77777777" w:rsidR="00224B7F" w:rsidRDefault="00224B7F" w:rsidP="0069041D">
      <w:pPr>
        <w:pStyle w:val="BodyText"/>
        <w:widowControl/>
        <w:tabs>
          <w:tab w:val="left" w:pos="1179"/>
          <w:tab w:val="left" w:pos="3600"/>
          <w:tab w:val="left" w:pos="4230"/>
          <w:tab w:val="left" w:pos="5040"/>
          <w:tab w:val="left" w:pos="6210"/>
          <w:tab w:val="left" w:pos="6570"/>
          <w:tab w:val="left" w:pos="7920"/>
          <w:tab w:val="right" w:pos="9360"/>
        </w:tabs>
        <w:ind w:left="360" w:right="-14"/>
        <w:jc w:val="both"/>
      </w:pPr>
    </w:p>
    <w:p w14:paraId="79203066" w14:textId="77777777" w:rsidR="0069041D" w:rsidRPr="00F64339" w:rsidRDefault="0069041D" w:rsidP="0069041D">
      <w:pPr>
        <w:pStyle w:val="BodyText"/>
        <w:widowControl/>
        <w:tabs>
          <w:tab w:val="left" w:pos="1179"/>
          <w:tab w:val="right" w:pos="9360"/>
        </w:tabs>
        <w:spacing w:line="276" w:lineRule="auto"/>
        <w:ind w:left="360" w:right="-20"/>
        <w:jc w:val="both"/>
      </w:pPr>
    </w:p>
    <w:p w14:paraId="62EDC3BF" w14:textId="77777777" w:rsidR="0069041D" w:rsidRPr="00F64339" w:rsidRDefault="0069041D" w:rsidP="0069041D">
      <w:pPr>
        <w:pStyle w:val="BodyText"/>
        <w:widowControl/>
        <w:tabs>
          <w:tab w:val="left" w:pos="1179"/>
          <w:tab w:val="right" w:pos="9360"/>
        </w:tabs>
        <w:spacing w:line="276" w:lineRule="auto"/>
        <w:ind w:left="360" w:right="-20"/>
        <w:jc w:val="both"/>
      </w:pPr>
      <w:commentRangeStart w:id="443"/>
      <w:r w:rsidRPr="00F64339">
        <w:t xml:space="preserve">The guaranteed maximum </w:t>
      </w:r>
      <w:r w:rsidR="00F82CB8" w:rsidRPr="00F64339">
        <w:t xml:space="preserve">ceiling </w:t>
      </w:r>
      <w:r w:rsidRPr="00F64339">
        <w:t xml:space="preserve">price amount </w:t>
      </w:r>
      <w:r w:rsidR="00F82CB8" w:rsidRPr="00F64339">
        <w:t>for</w:t>
      </w:r>
      <w:r w:rsidR="00966D62" w:rsidRPr="00F64339">
        <w:t xml:space="preserve"> the Two-Year</w:t>
      </w:r>
      <w:r w:rsidR="00F82CB8" w:rsidRPr="00F64339">
        <w:t xml:space="preserve"> </w:t>
      </w:r>
      <w:r w:rsidR="00966D62" w:rsidRPr="00F64339">
        <w:t xml:space="preserve">Base Period, </w:t>
      </w:r>
      <w:r w:rsidR="00F82CB8" w:rsidRPr="00F64339">
        <w:t>Consultant reimbursable expenses is limited to the following amounts:</w:t>
      </w:r>
    </w:p>
    <w:p w14:paraId="567B589E" w14:textId="77777777" w:rsidR="00F82CB8" w:rsidRDefault="00F82CB8" w:rsidP="0069041D">
      <w:pPr>
        <w:pStyle w:val="BodyText"/>
        <w:widowControl/>
        <w:tabs>
          <w:tab w:val="left" w:pos="1179"/>
          <w:tab w:val="right" w:pos="9360"/>
        </w:tabs>
        <w:spacing w:line="276" w:lineRule="auto"/>
        <w:ind w:left="360" w:right="-20"/>
        <w:jc w:val="both"/>
      </w:pPr>
    </w:p>
    <w:tbl>
      <w:tblPr>
        <w:tblStyle w:val="TableGrid"/>
        <w:tblW w:w="0" w:type="auto"/>
        <w:tblInd w:w="36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285"/>
        <w:gridCol w:w="360"/>
        <w:gridCol w:w="1525"/>
      </w:tblGrid>
      <w:tr w:rsidR="00E767A4" w:rsidRPr="00466EB8" w:rsidDel="00C62FBE" w14:paraId="21B55061" w14:textId="446B3DD2" w:rsidTr="00E767A4">
        <w:trPr>
          <w:del w:id="444" w:author="Martha Averso" w:date="2020-02-05T14:08:00Z"/>
        </w:trPr>
        <w:tc>
          <w:tcPr>
            <w:tcW w:w="7285" w:type="dxa"/>
          </w:tcPr>
          <w:p w14:paraId="3ED98067" w14:textId="5A7A0767" w:rsidR="00E767A4" w:rsidRPr="00E767A4" w:rsidDel="00C62FBE" w:rsidRDefault="00E767A4" w:rsidP="00E767A4">
            <w:pPr>
              <w:pStyle w:val="BodyText"/>
              <w:widowControl/>
              <w:tabs>
                <w:tab w:val="left" w:pos="1179"/>
                <w:tab w:val="right" w:pos="9360"/>
              </w:tabs>
              <w:ind w:left="0" w:right="-14"/>
              <w:rPr>
                <w:del w:id="445" w:author="Martha Averso" w:date="2020-02-05T14:08:00Z"/>
              </w:rPr>
            </w:pPr>
            <w:del w:id="446" w:author="Martha Averso" w:date="2020-02-05T14:08:00Z">
              <w:r w:rsidDel="00C62FBE">
                <w:delText>Consultant Printing</w:delText>
              </w:r>
            </w:del>
          </w:p>
        </w:tc>
        <w:tc>
          <w:tcPr>
            <w:tcW w:w="360" w:type="dxa"/>
          </w:tcPr>
          <w:p w14:paraId="391FC091" w14:textId="167AD4DC" w:rsidR="00E767A4" w:rsidRPr="00E767A4" w:rsidDel="00C62FBE" w:rsidRDefault="00E767A4" w:rsidP="00E767A4">
            <w:pPr>
              <w:pStyle w:val="BodyText"/>
              <w:widowControl/>
              <w:tabs>
                <w:tab w:val="left" w:pos="1179"/>
                <w:tab w:val="right" w:pos="9360"/>
              </w:tabs>
              <w:ind w:left="0" w:right="-14"/>
              <w:jc w:val="both"/>
              <w:rPr>
                <w:del w:id="447" w:author="Martha Averso" w:date="2020-02-05T14:08:00Z"/>
              </w:rPr>
            </w:pPr>
            <w:del w:id="448" w:author="Martha Averso" w:date="2020-02-05T14:08:00Z">
              <w:r w:rsidDel="00C62FBE">
                <w:delText>$</w:delText>
              </w:r>
            </w:del>
          </w:p>
        </w:tc>
        <w:tc>
          <w:tcPr>
            <w:tcW w:w="1525" w:type="dxa"/>
          </w:tcPr>
          <w:p w14:paraId="122B49A7" w14:textId="0144B89E" w:rsidR="00E767A4" w:rsidRPr="00E767A4" w:rsidDel="00C62FBE" w:rsidRDefault="00E767A4" w:rsidP="00E767A4">
            <w:pPr>
              <w:pStyle w:val="BodyText"/>
              <w:widowControl/>
              <w:tabs>
                <w:tab w:val="left" w:pos="1179"/>
                <w:tab w:val="right" w:pos="9360"/>
              </w:tabs>
              <w:ind w:left="0" w:right="-14"/>
              <w:jc w:val="right"/>
              <w:rPr>
                <w:del w:id="449" w:author="Martha Averso" w:date="2020-02-05T14:08:00Z"/>
              </w:rPr>
            </w:pPr>
            <w:del w:id="450" w:author="Martha Averso" w:date="2020-02-05T14:08:00Z">
              <w:r w:rsidDel="00C62FBE">
                <w:delText>3,210.00</w:delText>
              </w:r>
            </w:del>
          </w:p>
        </w:tc>
      </w:tr>
      <w:tr w:rsidR="00E767A4" w:rsidRPr="00466EB8" w:rsidDel="00C62FBE" w14:paraId="75563DC5" w14:textId="79841E5A" w:rsidTr="00E767A4">
        <w:trPr>
          <w:del w:id="451" w:author="Martha Averso" w:date="2020-02-05T14:08:00Z"/>
        </w:trPr>
        <w:tc>
          <w:tcPr>
            <w:tcW w:w="7285" w:type="dxa"/>
          </w:tcPr>
          <w:p w14:paraId="43D9625E" w14:textId="51173F23" w:rsidR="00E767A4" w:rsidRPr="00E767A4" w:rsidDel="00C62FBE" w:rsidRDefault="00E767A4" w:rsidP="00E767A4">
            <w:pPr>
              <w:pStyle w:val="BodyText"/>
              <w:widowControl/>
              <w:tabs>
                <w:tab w:val="left" w:pos="1179"/>
                <w:tab w:val="right" w:pos="9360"/>
              </w:tabs>
              <w:ind w:left="0" w:right="-14"/>
              <w:rPr>
                <w:del w:id="452" w:author="Martha Averso" w:date="2020-02-05T14:08:00Z"/>
              </w:rPr>
            </w:pPr>
            <w:del w:id="453" w:author="Martha Averso" w:date="2020-02-05T14:08:00Z">
              <w:r w:rsidDel="00C62FBE">
                <w:delText>Consultant Transportation</w:delText>
              </w:r>
            </w:del>
          </w:p>
        </w:tc>
        <w:tc>
          <w:tcPr>
            <w:tcW w:w="360" w:type="dxa"/>
          </w:tcPr>
          <w:p w14:paraId="059F94C8" w14:textId="03DE0479" w:rsidR="00E767A4" w:rsidRPr="00E767A4" w:rsidDel="00C62FBE" w:rsidRDefault="00E767A4" w:rsidP="00E767A4">
            <w:pPr>
              <w:pStyle w:val="BodyText"/>
              <w:widowControl/>
              <w:tabs>
                <w:tab w:val="left" w:pos="1179"/>
                <w:tab w:val="right" w:pos="9360"/>
              </w:tabs>
              <w:ind w:left="0" w:right="-14"/>
              <w:jc w:val="both"/>
              <w:rPr>
                <w:del w:id="454" w:author="Martha Averso" w:date="2020-02-05T14:08:00Z"/>
                <w:u w:val="single"/>
              </w:rPr>
            </w:pPr>
            <w:del w:id="455" w:author="Martha Averso" w:date="2020-02-05T14:08:00Z">
              <w:r w:rsidDel="00C62FBE">
                <w:delText>$</w:delText>
              </w:r>
            </w:del>
          </w:p>
        </w:tc>
        <w:tc>
          <w:tcPr>
            <w:tcW w:w="1525" w:type="dxa"/>
          </w:tcPr>
          <w:p w14:paraId="561B6DF5" w14:textId="775E58DD" w:rsidR="00E767A4" w:rsidRPr="00E767A4" w:rsidDel="00C62FBE" w:rsidRDefault="00E767A4" w:rsidP="00E767A4">
            <w:pPr>
              <w:pStyle w:val="BodyText"/>
              <w:widowControl/>
              <w:tabs>
                <w:tab w:val="left" w:pos="1179"/>
                <w:tab w:val="right" w:pos="9360"/>
              </w:tabs>
              <w:ind w:left="0" w:right="-14"/>
              <w:jc w:val="right"/>
              <w:rPr>
                <w:del w:id="456" w:author="Martha Averso" w:date="2020-02-05T14:08:00Z"/>
              </w:rPr>
            </w:pPr>
            <w:del w:id="457" w:author="Martha Averso" w:date="2020-02-05T14:08:00Z">
              <w:r w:rsidDel="00C62FBE">
                <w:delText>41,305.00</w:delText>
              </w:r>
            </w:del>
          </w:p>
        </w:tc>
      </w:tr>
      <w:tr w:rsidR="00E767A4" w:rsidRPr="00466EB8" w:rsidDel="00C62FBE" w14:paraId="60A22831" w14:textId="6695B562" w:rsidTr="00E767A4">
        <w:trPr>
          <w:del w:id="458" w:author="Martha Averso" w:date="2020-02-05T14:08:00Z"/>
        </w:trPr>
        <w:tc>
          <w:tcPr>
            <w:tcW w:w="7285" w:type="dxa"/>
          </w:tcPr>
          <w:p w14:paraId="088CB2BE" w14:textId="5C8D5D80" w:rsidR="00E767A4" w:rsidRPr="00E767A4" w:rsidDel="00C62FBE" w:rsidRDefault="00E767A4" w:rsidP="00E767A4">
            <w:pPr>
              <w:pStyle w:val="BodyText"/>
              <w:widowControl/>
              <w:tabs>
                <w:tab w:val="left" w:pos="1179"/>
                <w:tab w:val="right" w:pos="9360"/>
              </w:tabs>
              <w:ind w:left="0" w:right="-14"/>
              <w:rPr>
                <w:del w:id="459" w:author="Martha Averso" w:date="2020-02-05T14:08:00Z"/>
              </w:rPr>
            </w:pPr>
            <w:del w:id="460" w:author="Martha Averso" w:date="2020-02-05T14:08:00Z">
              <w:r w:rsidDel="00C62FBE">
                <w:delText>Consultant Per Diem</w:delText>
              </w:r>
            </w:del>
          </w:p>
        </w:tc>
        <w:tc>
          <w:tcPr>
            <w:tcW w:w="360" w:type="dxa"/>
          </w:tcPr>
          <w:p w14:paraId="18B1E663" w14:textId="3648EC9D" w:rsidR="00E767A4" w:rsidRPr="00E767A4" w:rsidDel="00C62FBE" w:rsidRDefault="00E767A4" w:rsidP="00E767A4">
            <w:pPr>
              <w:pStyle w:val="BodyText"/>
              <w:widowControl/>
              <w:tabs>
                <w:tab w:val="left" w:pos="1179"/>
                <w:tab w:val="right" w:pos="9360"/>
              </w:tabs>
              <w:ind w:left="0" w:right="-14"/>
              <w:jc w:val="both"/>
              <w:rPr>
                <w:del w:id="461" w:author="Martha Averso" w:date="2020-02-05T14:08:00Z"/>
                <w:u w:val="single"/>
              </w:rPr>
            </w:pPr>
            <w:del w:id="462" w:author="Martha Averso" w:date="2020-02-05T14:08:00Z">
              <w:r w:rsidDel="00C62FBE">
                <w:delText>$</w:delText>
              </w:r>
            </w:del>
          </w:p>
        </w:tc>
        <w:tc>
          <w:tcPr>
            <w:tcW w:w="1525" w:type="dxa"/>
          </w:tcPr>
          <w:p w14:paraId="7BE022C0" w14:textId="26AA1934" w:rsidR="00E767A4" w:rsidRPr="00E767A4" w:rsidDel="00C62FBE" w:rsidRDefault="00E767A4" w:rsidP="00E767A4">
            <w:pPr>
              <w:pStyle w:val="BodyText"/>
              <w:widowControl/>
              <w:tabs>
                <w:tab w:val="left" w:pos="1179"/>
                <w:tab w:val="right" w:pos="9360"/>
              </w:tabs>
              <w:ind w:left="0" w:right="-14"/>
              <w:jc w:val="right"/>
              <w:rPr>
                <w:del w:id="463" w:author="Martha Averso" w:date="2020-02-05T14:08:00Z"/>
              </w:rPr>
            </w:pPr>
            <w:del w:id="464" w:author="Martha Averso" w:date="2020-02-05T14:08:00Z">
              <w:r w:rsidDel="00C62FBE">
                <w:delText>165,467.75</w:delText>
              </w:r>
            </w:del>
          </w:p>
        </w:tc>
      </w:tr>
      <w:tr w:rsidR="00E767A4" w:rsidRPr="00466EB8" w:rsidDel="00C62FBE" w14:paraId="74746BB1" w14:textId="3ABA61F7" w:rsidTr="00E767A4">
        <w:trPr>
          <w:del w:id="465" w:author="Martha Averso" w:date="2020-02-05T14:08:00Z"/>
        </w:trPr>
        <w:tc>
          <w:tcPr>
            <w:tcW w:w="7285" w:type="dxa"/>
          </w:tcPr>
          <w:p w14:paraId="47ECD729" w14:textId="185C541C" w:rsidR="00E767A4" w:rsidRPr="00E767A4" w:rsidDel="00C62FBE" w:rsidRDefault="00E767A4" w:rsidP="00E767A4">
            <w:pPr>
              <w:pStyle w:val="BodyText"/>
              <w:widowControl/>
              <w:tabs>
                <w:tab w:val="left" w:pos="1179"/>
                <w:tab w:val="right" w:pos="9360"/>
              </w:tabs>
              <w:ind w:left="0" w:right="-14"/>
              <w:rPr>
                <w:del w:id="466" w:author="Martha Averso" w:date="2020-02-05T14:08:00Z"/>
              </w:rPr>
            </w:pPr>
            <w:del w:id="467" w:author="Martha Averso" w:date="2020-02-05T14:08:00Z">
              <w:r w:rsidDel="00C62FBE">
                <w:delText>Consultant Special Mailings</w:delText>
              </w:r>
            </w:del>
          </w:p>
        </w:tc>
        <w:tc>
          <w:tcPr>
            <w:tcW w:w="360" w:type="dxa"/>
          </w:tcPr>
          <w:p w14:paraId="6407274B" w14:textId="2913720B" w:rsidR="00E767A4" w:rsidRPr="00E767A4" w:rsidDel="00C62FBE" w:rsidRDefault="00E767A4" w:rsidP="00E767A4">
            <w:pPr>
              <w:pStyle w:val="BodyText"/>
              <w:widowControl/>
              <w:tabs>
                <w:tab w:val="left" w:pos="1179"/>
                <w:tab w:val="right" w:pos="9360"/>
              </w:tabs>
              <w:ind w:left="0" w:right="-14"/>
              <w:jc w:val="both"/>
              <w:rPr>
                <w:del w:id="468" w:author="Martha Averso" w:date="2020-02-05T14:08:00Z"/>
                <w:u w:val="single"/>
              </w:rPr>
            </w:pPr>
            <w:del w:id="469" w:author="Martha Averso" w:date="2020-02-05T14:08:00Z">
              <w:r w:rsidDel="00C62FBE">
                <w:delText>$</w:delText>
              </w:r>
            </w:del>
          </w:p>
        </w:tc>
        <w:tc>
          <w:tcPr>
            <w:tcW w:w="1525" w:type="dxa"/>
          </w:tcPr>
          <w:p w14:paraId="017B5B91" w14:textId="6A0AC87D" w:rsidR="00E767A4" w:rsidRPr="00E767A4" w:rsidDel="00C62FBE" w:rsidRDefault="00E767A4" w:rsidP="00E767A4">
            <w:pPr>
              <w:pStyle w:val="BodyText"/>
              <w:widowControl/>
              <w:tabs>
                <w:tab w:val="left" w:pos="1179"/>
                <w:tab w:val="right" w:pos="9360"/>
              </w:tabs>
              <w:ind w:left="0" w:right="-14"/>
              <w:jc w:val="right"/>
              <w:rPr>
                <w:del w:id="470" w:author="Martha Averso" w:date="2020-02-05T14:08:00Z"/>
              </w:rPr>
            </w:pPr>
            <w:del w:id="471" w:author="Martha Averso" w:date="2020-02-05T14:08:00Z">
              <w:r w:rsidDel="00C62FBE">
                <w:delText>0.00</w:delText>
              </w:r>
            </w:del>
          </w:p>
        </w:tc>
      </w:tr>
      <w:tr w:rsidR="00E767A4" w:rsidRPr="00466EB8" w:rsidDel="00C62FBE" w14:paraId="2E67449E" w14:textId="78E14AE7" w:rsidTr="00E767A4">
        <w:trPr>
          <w:del w:id="472" w:author="Martha Averso" w:date="2020-02-05T14:08:00Z"/>
        </w:trPr>
        <w:tc>
          <w:tcPr>
            <w:tcW w:w="7285" w:type="dxa"/>
          </w:tcPr>
          <w:p w14:paraId="315450FA" w14:textId="1B4D128E" w:rsidR="00E767A4" w:rsidRPr="00E767A4" w:rsidDel="00C62FBE" w:rsidRDefault="00E767A4" w:rsidP="00E767A4">
            <w:pPr>
              <w:pStyle w:val="BodyText"/>
              <w:widowControl/>
              <w:tabs>
                <w:tab w:val="left" w:pos="1179"/>
                <w:tab w:val="right" w:pos="9360"/>
              </w:tabs>
              <w:ind w:left="0" w:right="-14"/>
              <w:rPr>
                <w:del w:id="473" w:author="Martha Averso" w:date="2020-02-05T14:08:00Z"/>
              </w:rPr>
            </w:pPr>
            <w:del w:id="474" w:author="Martha Averso" w:date="2020-02-05T14:08:00Z">
              <w:r w:rsidDel="00C62FBE">
                <w:delText>Equipment</w:delText>
              </w:r>
            </w:del>
          </w:p>
        </w:tc>
        <w:tc>
          <w:tcPr>
            <w:tcW w:w="360" w:type="dxa"/>
          </w:tcPr>
          <w:p w14:paraId="0AB34696" w14:textId="76CD928C" w:rsidR="00E767A4" w:rsidRPr="00E767A4" w:rsidDel="00C62FBE" w:rsidRDefault="00E767A4" w:rsidP="00E767A4">
            <w:pPr>
              <w:pStyle w:val="BodyText"/>
              <w:widowControl/>
              <w:tabs>
                <w:tab w:val="left" w:pos="1179"/>
                <w:tab w:val="right" w:pos="9360"/>
              </w:tabs>
              <w:ind w:left="0" w:right="-14"/>
              <w:jc w:val="both"/>
              <w:rPr>
                <w:del w:id="475" w:author="Martha Averso" w:date="2020-02-05T14:08:00Z"/>
                <w:u w:val="single"/>
              </w:rPr>
            </w:pPr>
            <w:del w:id="476" w:author="Martha Averso" w:date="2020-02-05T14:08:00Z">
              <w:r w:rsidDel="00C62FBE">
                <w:delText>$</w:delText>
              </w:r>
            </w:del>
          </w:p>
        </w:tc>
        <w:tc>
          <w:tcPr>
            <w:tcW w:w="1525" w:type="dxa"/>
          </w:tcPr>
          <w:p w14:paraId="1AA7B213" w14:textId="477BF135" w:rsidR="00E767A4" w:rsidRPr="00E767A4" w:rsidDel="00C62FBE" w:rsidRDefault="00E767A4" w:rsidP="00E767A4">
            <w:pPr>
              <w:pStyle w:val="BodyText"/>
              <w:widowControl/>
              <w:tabs>
                <w:tab w:val="left" w:pos="1179"/>
                <w:tab w:val="right" w:pos="9360"/>
              </w:tabs>
              <w:ind w:left="0" w:right="-14"/>
              <w:jc w:val="right"/>
              <w:rPr>
                <w:del w:id="477" w:author="Martha Averso" w:date="2020-02-05T14:08:00Z"/>
              </w:rPr>
            </w:pPr>
            <w:del w:id="478" w:author="Martha Averso" w:date="2020-02-05T14:08:00Z">
              <w:r w:rsidDel="00C62FBE">
                <w:delText>0.00</w:delText>
              </w:r>
            </w:del>
          </w:p>
        </w:tc>
      </w:tr>
      <w:tr w:rsidR="00E767A4" w:rsidRPr="00466EB8" w:rsidDel="00C62FBE" w14:paraId="09789301" w14:textId="17BA8514" w:rsidTr="00E767A4">
        <w:trPr>
          <w:del w:id="479" w:author="Martha Averso" w:date="2020-02-05T14:08:00Z"/>
        </w:trPr>
        <w:tc>
          <w:tcPr>
            <w:tcW w:w="7285" w:type="dxa"/>
          </w:tcPr>
          <w:p w14:paraId="4AC02056" w14:textId="76037926" w:rsidR="00E767A4" w:rsidRPr="00E767A4" w:rsidDel="00C62FBE" w:rsidRDefault="00E767A4" w:rsidP="00E767A4">
            <w:pPr>
              <w:pStyle w:val="BodyText"/>
              <w:widowControl/>
              <w:tabs>
                <w:tab w:val="left" w:pos="1179"/>
                <w:tab w:val="right" w:pos="9360"/>
              </w:tabs>
              <w:ind w:left="0" w:right="-14"/>
              <w:rPr>
                <w:del w:id="480" w:author="Martha Averso" w:date="2020-02-05T14:08:00Z"/>
              </w:rPr>
            </w:pPr>
            <w:del w:id="481" w:author="Martha Averso" w:date="2020-02-05T14:08:00Z">
              <w:r w:rsidDel="00C62FBE">
                <w:delText>Other (Bucket Truck Rental and Fuel)</w:delText>
              </w:r>
            </w:del>
          </w:p>
        </w:tc>
        <w:tc>
          <w:tcPr>
            <w:tcW w:w="360" w:type="dxa"/>
          </w:tcPr>
          <w:p w14:paraId="47A57343" w14:textId="7E4BA31B" w:rsidR="00E767A4" w:rsidRPr="00E767A4" w:rsidDel="00C62FBE" w:rsidRDefault="00E767A4" w:rsidP="00E767A4">
            <w:pPr>
              <w:pStyle w:val="BodyText"/>
              <w:widowControl/>
              <w:tabs>
                <w:tab w:val="left" w:pos="1179"/>
                <w:tab w:val="right" w:pos="9360"/>
              </w:tabs>
              <w:ind w:left="0" w:right="-14"/>
              <w:jc w:val="both"/>
              <w:rPr>
                <w:del w:id="482" w:author="Martha Averso" w:date="2020-02-05T14:08:00Z"/>
              </w:rPr>
            </w:pPr>
            <w:del w:id="483" w:author="Martha Averso" w:date="2020-02-05T14:08:00Z">
              <w:r w:rsidDel="00C62FBE">
                <w:delText>$</w:delText>
              </w:r>
            </w:del>
          </w:p>
        </w:tc>
        <w:tc>
          <w:tcPr>
            <w:tcW w:w="1525" w:type="dxa"/>
          </w:tcPr>
          <w:p w14:paraId="31439A06" w14:textId="36BD5033" w:rsidR="00E767A4" w:rsidRPr="00E767A4" w:rsidDel="00C62FBE" w:rsidRDefault="00E767A4" w:rsidP="00E767A4">
            <w:pPr>
              <w:pStyle w:val="BodyText"/>
              <w:widowControl/>
              <w:tabs>
                <w:tab w:val="left" w:pos="1179"/>
                <w:tab w:val="right" w:pos="9360"/>
              </w:tabs>
              <w:ind w:left="0" w:right="-14"/>
              <w:jc w:val="right"/>
              <w:rPr>
                <w:del w:id="484" w:author="Martha Averso" w:date="2020-02-05T14:08:00Z"/>
              </w:rPr>
            </w:pPr>
            <w:del w:id="485" w:author="Martha Averso" w:date="2020-02-05T14:08:00Z">
              <w:r w:rsidDel="00C62FBE">
                <w:delText>60,240.25</w:delText>
              </w:r>
            </w:del>
          </w:p>
        </w:tc>
      </w:tr>
      <w:tr w:rsidR="00E767A4" w:rsidRPr="00466EB8" w14:paraId="6E843CF5" w14:textId="77777777" w:rsidTr="00E767A4">
        <w:tc>
          <w:tcPr>
            <w:tcW w:w="7285" w:type="dxa"/>
          </w:tcPr>
          <w:p w14:paraId="71AC3107" w14:textId="155B6124" w:rsidR="00E767A4" w:rsidRPr="00C62FBE" w:rsidRDefault="00E767A4" w:rsidP="00E767A4">
            <w:pPr>
              <w:pStyle w:val="BodyText"/>
              <w:widowControl/>
              <w:tabs>
                <w:tab w:val="left" w:pos="1179"/>
                <w:tab w:val="right" w:pos="9360"/>
              </w:tabs>
              <w:ind w:left="0" w:right="-14"/>
              <w:rPr>
                <w:b/>
              </w:rPr>
            </w:pPr>
            <w:r w:rsidRPr="00C62FBE">
              <w:rPr>
                <w:b/>
              </w:rPr>
              <w:t>Consultant Reimbursable Expenses Subtotal Two-Year Base Period</w:t>
            </w:r>
          </w:p>
        </w:tc>
        <w:tc>
          <w:tcPr>
            <w:tcW w:w="360" w:type="dxa"/>
          </w:tcPr>
          <w:p w14:paraId="75E1C510" w14:textId="4D2C3D6F" w:rsidR="00E767A4" w:rsidRPr="00C62FBE" w:rsidRDefault="00E767A4" w:rsidP="00E767A4">
            <w:pPr>
              <w:pStyle w:val="BodyText"/>
              <w:widowControl/>
              <w:tabs>
                <w:tab w:val="left" w:pos="1179"/>
                <w:tab w:val="right" w:pos="9360"/>
              </w:tabs>
              <w:ind w:left="0" w:right="-14"/>
              <w:jc w:val="both"/>
              <w:rPr>
                <w:b/>
              </w:rPr>
            </w:pPr>
            <w:r w:rsidRPr="00C62FBE">
              <w:rPr>
                <w:b/>
              </w:rPr>
              <w:t>$</w:t>
            </w:r>
          </w:p>
        </w:tc>
        <w:tc>
          <w:tcPr>
            <w:tcW w:w="1525" w:type="dxa"/>
          </w:tcPr>
          <w:p w14:paraId="7151E9D3" w14:textId="276EADDB" w:rsidR="00E767A4" w:rsidRPr="00C62FBE" w:rsidRDefault="00E767A4" w:rsidP="00E767A4">
            <w:pPr>
              <w:pStyle w:val="BodyText"/>
              <w:widowControl/>
              <w:tabs>
                <w:tab w:val="left" w:pos="1179"/>
                <w:tab w:val="right" w:pos="9360"/>
              </w:tabs>
              <w:ind w:left="0" w:right="-14"/>
              <w:jc w:val="right"/>
              <w:rPr>
                <w:b/>
              </w:rPr>
            </w:pPr>
            <w:r w:rsidRPr="00C62FBE">
              <w:rPr>
                <w:b/>
              </w:rPr>
              <w:t>270,223.00</w:t>
            </w:r>
          </w:p>
        </w:tc>
      </w:tr>
    </w:tbl>
    <w:p w14:paraId="0D102148" w14:textId="77777777" w:rsidR="00E767A4" w:rsidRPr="00F64339" w:rsidRDefault="00E767A4" w:rsidP="0069041D">
      <w:pPr>
        <w:pStyle w:val="BodyText"/>
        <w:widowControl/>
        <w:tabs>
          <w:tab w:val="left" w:pos="1179"/>
          <w:tab w:val="right" w:pos="9360"/>
        </w:tabs>
        <w:spacing w:line="276" w:lineRule="auto"/>
        <w:ind w:left="360" w:right="-20"/>
        <w:jc w:val="both"/>
      </w:pPr>
    </w:p>
    <w:p w14:paraId="4B00ACAC" w14:textId="150D6E42" w:rsidR="000E5114" w:rsidRPr="00F64339" w:rsidRDefault="000E5114" w:rsidP="000E5114">
      <w:pPr>
        <w:pStyle w:val="BodyText"/>
        <w:widowControl/>
        <w:tabs>
          <w:tab w:val="left" w:pos="1179"/>
          <w:tab w:val="right" w:pos="9360"/>
        </w:tabs>
        <w:spacing w:line="276" w:lineRule="auto"/>
        <w:ind w:left="360" w:right="-20"/>
        <w:jc w:val="both"/>
      </w:pPr>
      <w:r w:rsidRPr="00F64339">
        <w:t xml:space="preserve">The guaranteed maximum ceiling price amount for Option </w:t>
      </w:r>
      <w:r w:rsidR="00CD36B8" w:rsidRPr="00F64339">
        <w:t xml:space="preserve">Period </w:t>
      </w:r>
      <w:r w:rsidRPr="00F64339">
        <w:t>-1, Option</w:t>
      </w:r>
      <w:r w:rsidR="00CD36B8" w:rsidRPr="00F64339">
        <w:t xml:space="preserve"> Period</w:t>
      </w:r>
      <w:r w:rsidRPr="00F64339">
        <w:t xml:space="preserve"> -2 and Option </w:t>
      </w:r>
      <w:r w:rsidR="00CD36B8" w:rsidRPr="00F64339">
        <w:t xml:space="preserve">Period </w:t>
      </w:r>
      <w:r w:rsidRPr="00F64339">
        <w:t>-3 Consultant reimbursable expenses is limited to the following amounts:</w:t>
      </w:r>
    </w:p>
    <w:p w14:paraId="73ED2D54" w14:textId="77777777" w:rsidR="00651BD4" w:rsidRDefault="00651BD4" w:rsidP="00651BD4">
      <w:pPr>
        <w:pStyle w:val="BodyText"/>
        <w:widowControl/>
        <w:tabs>
          <w:tab w:val="left" w:pos="1179"/>
          <w:tab w:val="left" w:pos="3330"/>
          <w:tab w:val="left" w:pos="4500"/>
          <w:tab w:val="left" w:pos="4680"/>
          <w:tab w:val="left" w:pos="5130"/>
          <w:tab w:val="left" w:pos="5310"/>
          <w:tab w:val="left" w:pos="6300"/>
          <w:tab w:val="left" w:pos="6390"/>
          <w:tab w:val="left" w:pos="7200"/>
          <w:tab w:val="left" w:pos="7560"/>
          <w:tab w:val="left" w:pos="7920"/>
          <w:tab w:val="right" w:pos="9360"/>
        </w:tabs>
        <w:spacing w:line="276" w:lineRule="auto"/>
        <w:ind w:left="360" w:right="-20"/>
        <w:jc w:val="both"/>
        <w:rPr>
          <w:b/>
        </w:rPr>
      </w:pPr>
    </w:p>
    <w:tbl>
      <w:tblPr>
        <w:tblStyle w:val="TableGrid"/>
        <w:tblW w:w="0" w:type="auto"/>
        <w:tblInd w:w="36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285"/>
        <w:gridCol w:w="360"/>
        <w:gridCol w:w="1525"/>
      </w:tblGrid>
      <w:tr w:rsidR="00E767A4" w:rsidRPr="00466EB8" w:rsidDel="00C62FBE" w14:paraId="76E44BEC" w14:textId="4040D8B9" w:rsidTr="00E767A4">
        <w:trPr>
          <w:del w:id="486" w:author="Martha Averso" w:date="2020-02-05T14:09:00Z"/>
        </w:trPr>
        <w:tc>
          <w:tcPr>
            <w:tcW w:w="7285" w:type="dxa"/>
          </w:tcPr>
          <w:p w14:paraId="7EABB06A" w14:textId="54D20D2C" w:rsidR="00E767A4" w:rsidRPr="00E767A4" w:rsidDel="00C62FBE" w:rsidRDefault="00E767A4" w:rsidP="00E767A4">
            <w:pPr>
              <w:pStyle w:val="BodyText"/>
              <w:widowControl/>
              <w:tabs>
                <w:tab w:val="left" w:pos="1179"/>
                <w:tab w:val="right" w:pos="9360"/>
              </w:tabs>
              <w:ind w:left="0" w:right="-14"/>
              <w:rPr>
                <w:del w:id="487" w:author="Martha Averso" w:date="2020-02-05T14:09:00Z"/>
              </w:rPr>
            </w:pPr>
            <w:del w:id="488" w:author="Martha Averso" w:date="2020-02-05T14:09:00Z">
              <w:r w:rsidDel="00C62FBE">
                <w:delText>Consultant Printing</w:delText>
              </w:r>
            </w:del>
          </w:p>
        </w:tc>
        <w:tc>
          <w:tcPr>
            <w:tcW w:w="360" w:type="dxa"/>
          </w:tcPr>
          <w:p w14:paraId="1B9BD543" w14:textId="19503BD6" w:rsidR="00E767A4" w:rsidRPr="00E767A4" w:rsidDel="00C62FBE" w:rsidRDefault="00E767A4" w:rsidP="00E767A4">
            <w:pPr>
              <w:pStyle w:val="BodyText"/>
              <w:widowControl/>
              <w:tabs>
                <w:tab w:val="left" w:pos="1179"/>
                <w:tab w:val="right" w:pos="9360"/>
              </w:tabs>
              <w:ind w:left="0" w:right="-14"/>
              <w:jc w:val="both"/>
              <w:rPr>
                <w:del w:id="489" w:author="Martha Averso" w:date="2020-02-05T14:09:00Z"/>
              </w:rPr>
            </w:pPr>
            <w:del w:id="490" w:author="Martha Averso" w:date="2020-02-05T14:09:00Z">
              <w:r w:rsidDel="00C62FBE">
                <w:delText>$</w:delText>
              </w:r>
            </w:del>
          </w:p>
        </w:tc>
        <w:tc>
          <w:tcPr>
            <w:tcW w:w="1525" w:type="dxa"/>
          </w:tcPr>
          <w:p w14:paraId="44511D78" w14:textId="361434F8" w:rsidR="00E767A4" w:rsidRPr="00E767A4" w:rsidDel="00C62FBE" w:rsidRDefault="00FE5C7C" w:rsidP="00E767A4">
            <w:pPr>
              <w:pStyle w:val="BodyText"/>
              <w:widowControl/>
              <w:tabs>
                <w:tab w:val="left" w:pos="1179"/>
                <w:tab w:val="right" w:pos="9360"/>
              </w:tabs>
              <w:ind w:left="0" w:right="-14"/>
              <w:jc w:val="right"/>
              <w:rPr>
                <w:del w:id="491" w:author="Martha Averso" w:date="2020-02-05T14:09:00Z"/>
              </w:rPr>
            </w:pPr>
            <w:del w:id="492" w:author="Martha Averso" w:date="2020-02-05T14:09:00Z">
              <w:r w:rsidDel="00C62FBE">
                <w:delText>0.00</w:delText>
              </w:r>
            </w:del>
          </w:p>
        </w:tc>
      </w:tr>
      <w:tr w:rsidR="00E767A4" w:rsidRPr="00466EB8" w:rsidDel="00C62FBE" w14:paraId="093AAE13" w14:textId="4E7809FD" w:rsidTr="00E767A4">
        <w:trPr>
          <w:del w:id="493" w:author="Martha Averso" w:date="2020-02-05T14:09:00Z"/>
        </w:trPr>
        <w:tc>
          <w:tcPr>
            <w:tcW w:w="7285" w:type="dxa"/>
          </w:tcPr>
          <w:p w14:paraId="2F4199F1" w14:textId="12C707C1" w:rsidR="00E767A4" w:rsidRPr="00E767A4" w:rsidDel="00C62FBE" w:rsidRDefault="00E767A4" w:rsidP="00E767A4">
            <w:pPr>
              <w:pStyle w:val="BodyText"/>
              <w:widowControl/>
              <w:tabs>
                <w:tab w:val="left" w:pos="1179"/>
                <w:tab w:val="right" w:pos="9360"/>
              </w:tabs>
              <w:ind w:left="0" w:right="-14"/>
              <w:rPr>
                <w:del w:id="494" w:author="Martha Averso" w:date="2020-02-05T14:09:00Z"/>
              </w:rPr>
            </w:pPr>
            <w:del w:id="495" w:author="Martha Averso" w:date="2020-02-05T14:09:00Z">
              <w:r w:rsidDel="00C62FBE">
                <w:delText>Consultant Transportation</w:delText>
              </w:r>
            </w:del>
          </w:p>
        </w:tc>
        <w:tc>
          <w:tcPr>
            <w:tcW w:w="360" w:type="dxa"/>
          </w:tcPr>
          <w:p w14:paraId="02BB7A1D" w14:textId="788122B8" w:rsidR="00E767A4" w:rsidRPr="00E767A4" w:rsidDel="00C62FBE" w:rsidRDefault="00E767A4" w:rsidP="00E767A4">
            <w:pPr>
              <w:pStyle w:val="BodyText"/>
              <w:widowControl/>
              <w:tabs>
                <w:tab w:val="left" w:pos="1179"/>
                <w:tab w:val="right" w:pos="9360"/>
              </w:tabs>
              <w:ind w:left="0" w:right="-14"/>
              <w:jc w:val="both"/>
              <w:rPr>
                <w:del w:id="496" w:author="Martha Averso" w:date="2020-02-05T14:09:00Z"/>
                <w:u w:val="single"/>
              </w:rPr>
            </w:pPr>
            <w:del w:id="497" w:author="Martha Averso" w:date="2020-02-05T14:09:00Z">
              <w:r w:rsidDel="00C62FBE">
                <w:delText>$</w:delText>
              </w:r>
            </w:del>
          </w:p>
        </w:tc>
        <w:tc>
          <w:tcPr>
            <w:tcW w:w="1525" w:type="dxa"/>
          </w:tcPr>
          <w:p w14:paraId="6D48498E" w14:textId="0D1DE21C" w:rsidR="00E767A4" w:rsidRPr="00E767A4" w:rsidDel="00C62FBE" w:rsidRDefault="00FE5C7C" w:rsidP="00E767A4">
            <w:pPr>
              <w:pStyle w:val="BodyText"/>
              <w:widowControl/>
              <w:tabs>
                <w:tab w:val="left" w:pos="1179"/>
                <w:tab w:val="right" w:pos="9360"/>
              </w:tabs>
              <w:ind w:left="0" w:right="-14"/>
              <w:jc w:val="right"/>
              <w:rPr>
                <w:del w:id="498" w:author="Martha Averso" w:date="2020-02-05T14:09:00Z"/>
              </w:rPr>
            </w:pPr>
            <w:del w:id="499" w:author="Martha Averso" w:date="2020-02-05T14:09:00Z">
              <w:r w:rsidDel="00C62FBE">
                <w:delText>19,317.00</w:delText>
              </w:r>
            </w:del>
          </w:p>
        </w:tc>
      </w:tr>
      <w:tr w:rsidR="00E767A4" w:rsidRPr="00466EB8" w:rsidDel="00C62FBE" w14:paraId="16E60693" w14:textId="629EC816" w:rsidTr="00E767A4">
        <w:trPr>
          <w:del w:id="500" w:author="Martha Averso" w:date="2020-02-05T14:09:00Z"/>
        </w:trPr>
        <w:tc>
          <w:tcPr>
            <w:tcW w:w="7285" w:type="dxa"/>
          </w:tcPr>
          <w:p w14:paraId="2B34BF15" w14:textId="6E240321" w:rsidR="00E767A4" w:rsidRPr="00E767A4" w:rsidDel="00C62FBE" w:rsidRDefault="00E767A4" w:rsidP="00E767A4">
            <w:pPr>
              <w:pStyle w:val="BodyText"/>
              <w:widowControl/>
              <w:tabs>
                <w:tab w:val="left" w:pos="1179"/>
                <w:tab w:val="right" w:pos="9360"/>
              </w:tabs>
              <w:ind w:left="0" w:right="-14"/>
              <w:rPr>
                <w:del w:id="501" w:author="Martha Averso" w:date="2020-02-05T14:09:00Z"/>
              </w:rPr>
            </w:pPr>
            <w:del w:id="502" w:author="Martha Averso" w:date="2020-02-05T14:09:00Z">
              <w:r w:rsidDel="00C62FBE">
                <w:delText>Consultant Per Diem</w:delText>
              </w:r>
            </w:del>
          </w:p>
        </w:tc>
        <w:tc>
          <w:tcPr>
            <w:tcW w:w="360" w:type="dxa"/>
          </w:tcPr>
          <w:p w14:paraId="21935A9A" w14:textId="7698E91E" w:rsidR="00E767A4" w:rsidRPr="00E767A4" w:rsidDel="00C62FBE" w:rsidRDefault="00E767A4" w:rsidP="00E767A4">
            <w:pPr>
              <w:pStyle w:val="BodyText"/>
              <w:widowControl/>
              <w:tabs>
                <w:tab w:val="left" w:pos="1179"/>
                <w:tab w:val="right" w:pos="9360"/>
              </w:tabs>
              <w:ind w:left="0" w:right="-14"/>
              <w:jc w:val="both"/>
              <w:rPr>
                <w:del w:id="503" w:author="Martha Averso" w:date="2020-02-05T14:09:00Z"/>
                <w:u w:val="single"/>
              </w:rPr>
            </w:pPr>
            <w:del w:id="504" w:author="Martha Averso" w:date="2020-02-05T14:09:00Z">
              <w:r w:rsidDel="00C62FBE">
                <w:delText>$</w:delText>
              </w:r>
            </w:del>
          </w:p>
        </w:tc>
        <w:tc>
          <w:tcPr>
            <w:tcW w:w="1525" w:type="dxa"/>
          </w:tcPr>
          <w:p w14:paraId="2D0794D9" w14:textId="633425E6" w:rsidR="00E767A4" w:rsidRPr="00E767A4" w:rsidDel="00C62FBE" w:rsidRDefault="00FE5C7C" w:rsidP="00E767A4">
            <w:pPr>
              <w:pStyle w:val="BodyText"/>
              <w:widowControl/>
              <w:tabs>
                <w:tab w:val="left" w:pos="1179"/>
                <w:tab w:val="right" w:pos="9360"/>
              </w:tabs>
              <w:ind w:left="0" w:right="-14"/>
              <w:jc w:val="right"/>
              <w:rPr>
                <w:del w:id="505" w:author="Martha Averso" w:date="2020-02-05T14:09:00Z"/>
              </w:rPr>
            </w:pPr>
            <w:del w:id="506" w:author="Martha Averso" w:date="2020-02-05T14:09:00Z">
              <w:r w:rsidDel="00C62FBE">
                <w:delText>86,924.50</w:delText>
              </w:r>
            </w:del>
          </w:p>
        </w:tc>
      </w:tr>
      <w:tr w:rsidR="00E767A4" w:rsidRPr="00466EB8" w:rsidDel="00C62FBE" w14:paraId="000E55C0" w14:textId="7307A1A9" w:rsidTr="00E767A4">
        <w:trPr>
          <w:del w:id="507" w:author="Martha Averso" w:date="2020-02-05T14:09:00Z"/>
        </w:trPr>
        <w:tc>
          <w:tcPr>
            <w:tcW w:w="7285" w:type="dxa"/>
          </w:tcPr>
          <w:p w14:paraId="119702A8" w14:textId="006EE48A" w:rsidR="00E767A4" w:rsidRPr="00E767A4" w:rsidDel="00C62FBE" w:rsidRDefault="00E767A4" w:rsidP="00E767A4">
            <w:pPr>
              <w:pStyle w:val="BodyText"/>
              <w:widowControl/>
              <w:tabs>
                <w:tab w:val="left" w:pos="1179"/>
                <w:tab w:val="right" w:pos="9360"/>
              </w:tabs>
              <w:ind w:left="0" w:right="-14"/>
              <w:rPr>
                <w:del w:id="508" w:author="Martha Averso" w:date="2020-02-05T14:09:00Z"/>
              </w:rPr>
            </w:pPr>
            <w:del w:id="509" w:author="Martha Averso" w:date="2020-02-05T14:09:00Z">
              <w:r w:rsidDel="00C62FBE">
                <w:delText>Consultant Special Mailings</w:delText>
              </w:r>
            </w:del>
          </w:p>
        </w:tc>
        <w:tc>
          <w:tcPr>
            <w:tcW w:w="360" w:type="dxa"/>
          </w:tcPr>
          <w:p w14:paraId="694DA4EB" w14:textId="39422EDE" w:rsidR="00E767A4" w:rsidRPr="00E767A4" w:rsidDel="00C62FBE" w:rsidRDefault="00E767A4" w:rsidP="00E767A4">
            <w:pPr>
              <w:pStyle w:val="BodyText"/>
              <w:widowControl/>
              <w:tabs>
                <w:tab w:val="left" w:pos="1179"/>
                <w:tab w:val="right" w:pos="9360"/>
              </w:tabs>
              <w:ind w:left="0" w:right="-14"/>
              <w:jc w:val="both"/>
              <w:rPr>
                <w:del w:id="510" w:author="Martha Averso" w:date="2020-02-05T14:09:00Z"/>
                <w:u w:val="single"/>
              </w:rPr>
            </w:pPr>
            <w:del w:id="511" w:author="Martha Averso" w:date="2020-02-05T14:09:00Z">
              <w:r w:rsidDel="00C62FBE">
                <w:delText>$</w:delText>
              </w:r>
            </w:del>
          </w:p>
        </w:tc>
        <w:tc>
          <w:tcPr>
            <w:tcW w:w="1525" w:type="dxa"/>
          </w:tcPr>
          <w:p w14:paraId="62BCCCEC" w14:textId="3B0CBEFC" w:rsidR="00E767A4" w:rsidRPr="00E767A4" w:rsidDel="00C62FBE" w:rsidRDefault="00FE5C7C" w:rsidP="00E767A4">
            <w:pPr>
              <w:pStyle w:val="BodyText"/>
              <w:widowControl/>
              <w:tabs>
                <w:tab w:val="left" w:pos="1179"/>
                <w:tab w:val="right" w:pos="9360"/>
              </w:tabs>
              <w:ind w:left="0" w:right="-14"/>
              <w:jc w:val="right"/>
              <w:rPr>
                <w:del w:id="512" w:author="Martha Averso" w:date="2020-02-05T14:09:00Z"/>
              </w:rPr>
            </w:pPr>
            <w:del w:id="513" w:author="Martha Averso" w:date="2020-02-05T14:09:00Z">
              <w:r w:rsidDel="00C62FBE">
                <w:delText>0.00</w:delText>
              </w:r>
            </w:del>
          </w:p>
        </w:tc>
      </w:tr>
      <w:tr w:rsidR="00E767A4" w:rsidRPr="00466EB8" w:rsidDel="00C62FBE" w14:paraId="35CA3CE0" w14:textId="580097ED" w:rsidTr="00E767A4">
        <w:trPr>
          <w:del w:id="514" w:author="Martha Averso" w:date="2020-02-05T14:09:00Z"/>
        </w:trPr>
        <w:tc>
          <w:tcPr>
            <w:tcW w:w="7285" w:type="dxa"/>
          </w:tcPr>
          <w:p w14:paraId="40FC5C53" w14:textId="06D1C19D" w:rsidR="00E767A4" w:rsidRPr="00E767A4" w:rsidDel="00C62FBE" w:rsidRDefault="00E767A4" w:rsidP="00E767A4">
            <w:pPr>
              <w:pStyle w:val="BodyText"/>
              <w:widowControl/>
              <w:tabs>
                <w:tab w:val="left" w:pos="1179"/>
                <w:tab w:val="right" w:pos="9360"/>
              </w:tabs>
              <w:ind w:left="0" w:right="-14"/>
              <w:rPr>
                <w:del w:id="515" w:author="Martha Averso" w:date="2020-02-05T14:09:00Z"/>
              </w:rPr>
            </w:pPr>
            <w:del w:id="516" w:author="Martha Averso" w:date="2020-02-05T14:09:00Z">
              <w:r w:rsidDel="00C62FBE">
                <w:lastRenderedPageBreak/>
                <w:delText>Equipment</w:delText>
              </w:r>
            </w:del>
          </w:p>
        </w:tc>
        <w:tc>
          <w:tcPr>
            <w:tcW w:w="360" w:type="dxa"/>
          </w:tcPr>
          <w:p w14:paraId="2C6EB120" w14:textId="37FD6932" w:rsidR="00E767A4" w:rsidRPr="00E767A4" w:rsidDel="00C62FBE" w:rsidRDefault="00E767A4" w:rsidP="00E767A4">
            <w:pPr>
              <w:pStyle w:val="BodyText"/>
              <w:widowControl/>
              <w:tabs>
                <w:tab w:val="left" w:pos="1179"/>
                <w:tab w:val="right" w:pos="9360"/>
              </w:tabs>
              <w:ind w:left="0" w:right="-14"/>
              <w:jc w:val="both"/>
              <w:rPr>
                <w:del w:id="517" w:author="Martha Averso" w:date="2020-02-05T14:09:00Z"/>
                <w:u w:val="single"/>
              </w:rPr>
            </w:pPr>
            <w:del w:id="518" w:author="Martha Averso" w:date="2020-02-05T14:09:00Z">
              <w:r w:rsidDel="00C62FBE">
                <w:delText>$</w:delText>
              </w:r>
            </w:del>
          </w:p>
        </w:tc>
        <w:tc>
          <w:tcPr>
            <w:tcW w:w="1525" w:type="dxa"/>
          </w:tcPr>
          <w:p w14:paraId="2D8DD8FD" w14:textId="0FB96FBE" w:rsidR="00E767A4" w:rsidRPr="00E767A4" w:rsidDel="00C62FBE" w:rsidRDefault="00FE5C7C" w:rsidP="00E767A4">
            <w:pPr>
              <w:pStyle w:val="BodyText"/>
              <w:widowControl/>
              <w:tabs>
                <w:tab w:val="left" w:pos="1179"/>
                <w:tab w:val="right" w:pos="9360"/>
              </w:tabs>
              <w:ind w:left="0" w:right="-14"/>
              <w:jc w:val="right"/>
              <w:rPr>
                <w:del w:id="519" w:author="Martha Averso" w:date="2020-02-05T14:09:00Z"/>
              </w:rPr>
            </w:pPr>
            <w:del w:id="520" w:author="Martha Averso" w:date="2020-02-05T14:09:00Z">
              <w:r w:rsidDel="00C62FBE">
                <w:delText>0.00</w:delText>
              </w:r>
            </w:del>
          </w:p>
        </w:tc>
      </w:tr>
      <w:tr w:rsidR="00E767A4" w:rsidRPr="00466EB8" w:rsidDel="00C62FBE" w14:paraId="23E5F4FC" w14:textId="4CDB287D" w:rsidTr="00E767A4">
        <w:trPr>
          <w:del w:id="521" w:author="Martha Averso" w:date="2020-02-05T14:09:00Z"/>
        </w:trPr>
        <w:tc>
          <w:tcPr>
            <w:tcW w:w="7285" w:type="dxa"/>
          </w:tcPr>
          <w:p w14:paraId="2A8E247C" w14:textId="29D13903" w:rsidR="00E767A4" w:rsidRPr="00E767A4" w:rsidDel="00C62FBE" w:rsidRDefault="00E767A4" w:rsidP="00E767A4">
            <w:pPr>
              <w:pStyle w:val="BodyText"/>
              <w:widowControl/>
              <w:tabs>
                <w:tab w:val="left" w:pos="1179"/>
                <w:tab w:val="right" w:pos="9360"/>
              </w:tabs>
              <w:ind w:left="0" w:right="-14"/>
              <w:rPr>
                <w:del w:id="522" w:author="Martha Averso" w:date="2020-02-05T14:09:00Z"/>
              </w:rPr>
            </w:pPr>
            <w:del w:id="523" w:author="Martha Averso" w:date="2020-02-05T14:09:00Z">
              <w:r w:rsidDel="00C62FBE">
                <w:delText>Other (Bucket Truck Rental and Fuel)</w:delText>
              </w:r>
            </w:del>
          </w:p>
        </w:tc>
        <w:tc>
          <w:tcPr>
            <w:tcW w:w="360" w:type="dxa"/>
          </w:tcPr>
          <w:p w14:paraId="2A1A6AFC" w14:textId="5A8500BB" w:rsidR="00E767A4" w:rsidRPr="00E767A4" w:rsidDel="00C62FBE" w:rsidRDefault="00E767A4" w:rsidP="00E767A4">
            <w:pPr>
              <w:pStyle w:val="BodyText"/>
              <w:widowControl/>
              <w:tabs>
                <w:tab w:val="left" w:pos="1179"/>
                <w:tab w:val="right" w:pos="9360"/>
              </w:tabs>
              <w:ind w:left="0" w:right="-14"/>
              <w:jc w:val="both"/>
              <w:rPr>
                <w:del w:id="524" w:author="Martha Averso" w:date="2020-02-05T14:09:00Z"/>
              </w:rPr>
            </w:pPr>
            <w:del w:id="525" w:author="Martha Averso" w:date="2020-02-05T14:09:00Z">
              <w:r w:rsidDel="00C62FBE">
                <w:delText>$</w:delText>
              </w:r>
            </w:del>
          </w:p>
        </w:tc>
        <w:tc>
          <w:tcPr>
            <w:tcW w:w="1525" w:type="dxa"/>
          </w:tcPr>
          <w:p w14:paraId="52871964" w14:textId="3B79DB34" w:rsidR="00E767A4" w:rsidRPr="00E767A4" w:rsidDel="00C62FBE" w:rsidRDefault="00FE5C7C" w:rsidP="00E767A4">
            <w:pPr>
              <w:pStyle w:val="BodyText"/>
              <w:widowControl/>
              <w:tabs>
                <w:tab w:val="left" w:pos="1179"/>
                <w:tab w:val="right" w:pos="9360"/>
              </w:tabs>
              <w:ind w:left="0" w:right="-14"/>
              <w:jc w:val="right"/>
              <w:rPr>
                <w:del w:id="526" w:author="Martha Averso" w:date="2020-02-05T14:09:00Z"/>
              </w:rPr>
            </w:pPr>
            <w:del w:id="527" w:author="Martha Averso" w:date="2020-02-05T14:09:00Z">
              <w:r w:rsidDel="00C62FBE">
                <w:delText>28,910.50</w:delText>
              </w:r>
            </w:del>
          </w:p>
        </w:tc>
      </w:tr>
      <w:tr w:rsidR="00E767A4" w:rsidRPr="00FE5C7C" w14:paraId="57D5CF37" w14:textId="77777777" w:rsidTr="00E767A4">
        <w:tc>
          <w:tcPr>
            <w:tcW w:w="7285" w:type="dxa"/>
          </w:tcPr>
          <w:p w14:paraId="47F4315A" w14:textId="4F710B4D" w:rsidR="00E767A4" w:rsidRPr="00FE5C7C" w:rsidRDefault="00E767A4" w:rsidP="00FE5C7C">
            <w:pPr>
              <w:pStyle w:val="BodyText"/>
              <w:widowControl/>
              <w:tabs>
                <w:tab w:val="left" w:pos="1179"/>
                <w:tab w:val="right" w:pos="9360"/>
              </w:tabs>
              <w:ind w:left="0" w:right="-14"/>
              <w:rPr>
                <w:b/>
              </w:rPr>
            </w:pPr>
            <w:r w:rsidRPr="00FE5C7C">
              <w:rPr>
                <w:b/>
              </w:rPr>
              <w:t xml:space="preserve">Consultant Reimbursable Expenses Subtotal </w:t>
            </w:r>
            <w:r w:rsidR="00FE5C7C">
              <w:rPr>
                <w:b/>
              </w:rPr>
              <w:t xml:space="preserve">Option </w:t>
            </w:r>
            <w:r w:rsidRPr="00FE5C7C">
              <w:rPr>
                <w:b/>
              </w:rPr>
              <w:t>Period</w:t>
            </w:r>
            <w:r w:rsidR="00FE5C7C">
              <w:rPr>
                <w:b/>
              </w:rPr>
              <w:t xml:space="preserve"> 1</w:t>
            </w:r>
          </w:p>
        </w:tc>
        <w:tc>
          <w:tcPr>
            <w:tcW w:w="360" w:type="dxa"/>
          </w:tcPr>
          <w:p w14:paraId="7E16204F" w14:textId="0CAA2B61" w:rsidR="00E767A4" w:rsidRPr="00FE5C7C" w:rsidRDefault="00E767A4" w:rsidP="00E767A4">
            <w:pPr>
              <w:pStyle w:val="BodyText"/>
              <w:widowControl/>
              <w:tabs>
                <w:tab w:val="left" w:pos="1179"/>
                <w:tab w:val="right" w:pos="9360"/>
              </w:tabs>
              <w:ind w:left="0" w:right="-14"/>
              <w:jc w:val="both"/>
              <w:rPr>
                <w:b/>
                <w:u w:val="single"/>
              </w:rPr>
            </w:pPr>
            <w:r w:rsidRPr="00FE5C7C">
              <w:rPr>
                <w:b/>
              </w:rPr>
              <w:t>$</w:t>
            </w:r>
          </w:p>
        </w:tc>
        <w:tc>
          <w:tcPr>
            <w:tcW w:w="1525" w:type="dxa"/>
          </w:tcPr>
          <w:p w14:paraId="31E27601" w14:textId="284D61E4" w:rsidR="00E767A4" w:rsidRPr="00FE5C7C" w:rsidRDefault="00FE5C7C" w:rsidP="00E767A4">
            <w:pPr>
              <w:pStyle w:val="BodyText"/>
              <w:widowControl/>
              <w:tabs>
                <w:tab w:val="left" w:pos="1179"/>
                <w:tab w:val="right" w:pos="9360"/>
              </w:tabs>
              <w:ind w:left="0" w:right="-14"/>
              <w:jc w:val="right"/>
              <w:rPr>
                <w:b/>
              </w:rPr>
            </w:pPr>
            <w:r w:rsidRPr="00FE5C7C">
              <w:rPr>
                <w:b/>
              </w:rPr>
              <w:t>135,152.00</w:t>
            </w:r>
          </w:p>
        </w:tc>
      </w:tr>
    </w:tbl>
    <w:p w14:paraId="4D1160FD" w14:textId="5A861BA4" w:rsidR="00E767A4" w:rsidRPr="00FE5C7C" w:rsidDel="00C62FBE" w:rsidRDefault="00E767A4" w:rsidP="00651BD4">
      <w:pPr>
        <w:pStyle w:val="BodyText"/>
        <w:widowControl/>
        <w:tabs>
          <w:tab w:val="left" w:pos="1179"/>
          <w:tab w:val="left" w:pos="3330"/>
          <w:tab w:val="left" w:pos="4500"/>
          <w:tab w:val="left" w:pos="4680"/>
          <w:tab w:val="left" w:pos="5130"/>
          <w:tab w:val="left" w:pos="5310"/>
          <w:tab w:val="left" w:pos="6300"/>
          <w:tab w:val="left" w:pos="6390"/>
          <w:tab w:val="left" w:pos="7200"/>
          <w:tab w:val="left" w:pos="7560"/>
          <w:tab w:val="left" w:pos="7920"/>
          <w:tab w:val="right" w:pos="9360"/>
        </w:tabs>
        <w:spacing w:line="276" w:lineRule="auto"/>
        <w:ind w:left="360" w:right="-20"/>
        <w:jc w:val="both"/>
        <w:rPr>
          <w:del w:id="528" w:author="Martha Averso" w:date="2020-02-05T14:09:00Z"/>
          <w:b/>
        </w:rPr>
      </w:pPr>
    </w:p>
    <w:p w14:paraId="06C1EE54" w14:textId="77777777" w:rsidR="000E5114" w:rsidRDefault="000E5114" w:rsidP="00F64339">
      <w:pPr>
        <w:pStyle w:val="BodyText"/>
        <w:widowControl/>
        <w:tabs>
          <w:tab w:val="left" w:pos="1179"/>
          <w:tab w:val="right" w:pos="9360"/>
        </w:tabs>
        <w:ind w:left="360" w:right="-14"/>
        <w:jc w:val="both"/>
      </w:pPr>
    </w:p>
    <w:tbl>
      <w:tblPr>
        <w:tblStyle w:val="TableGrid"/>
        <w:tblW w:w="0" w:type="auto"/>
        <w:tblInd w:w="36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285"/>
        <w:gridCol w:w="360"/>
        <w:gridCol w:w="1525"/>
      </w:tblGrid>
      <w:tr w:rsidR="00E767A4" w:rsidRPr="00466EB8" w:rsidDel="00C62FBE" w14:paraId="3D0DDC95" w14:textId="386CF459" w:rsidTr="00E767A4">
        <w:trPr>
          <w:del w:id="529" w:author="Martha Averso" w:date="2020-02-05T14:09:00Z"/>
        </w:trPr>
        <w:tc>
          <w:tcPr>
            <w:tcW w:w="7285" w:type="dxa"/>
          </w:tcPr>
          <w:p w14:paraId="24308A11" w14:textId="57F95BE9" w:rsidR="00E767A4" w:rsidRPr="00E767A4" w:rsidDel="00C62FBE" w:rsidRDefault="00E767A4" w:rsidP="00E767A4">
            <w:pPr>
              <w:pStyle w:val="BodyText"/>
              <w:widowControl/>
              <w:tabs>
                <w:tab w:val="left" w:pos="1179"/>
                <w:tab w:val="right" w:pos="9360"/>
              </w:tabs>
              <w:ind w:left="0" w:right="-14"/>
              <w:rPr>
                <w:del w:id="530" w:author="Martha Averso" w:date="2020-02-05T14:09:00Z"/>
              </w:rPr>
            </w:pPr>
            <w:del w:id="531" w:author="Martha Averso" w:date="2020-02-05T14:09:00Z">
              <w:r w:rsidDel="00C62FBE">
                <w:delText>Consultant Printing</w:delText>
              </w:r>
            </w:del>
          </w:p>
        </w:tc>
        <w:tc>
          <w:tcPr>
            <w:tcW w:w="360" w:type="dxa"/>
          </w:tcPr>
          <w:p w14:paraId="752D6159" w14:textId="257FEB94" w:rsidR="00E767A4" w:rsidRPr="00E767A4" w:rsidDel="00C62FBE" w:rsidRDefault="00E767A4" w:rsidP="00E767A4">
            <w:pPr>
              <w:pStyle w:val="BodyText"/>
              <w:widowControl/>
              <w:tabs>
                <w:tab w:val="left" w:pos="1179"/>
                <w:tab w:val="right" w:pos="9360"/>
              </w:tabs>
              <w:ind w:left="0" w:right="-14"/>
              <w:jc w:val="both"/>
              <w:rPr>
                <w:del w:id="532" w:author="Martha Averso" w:date="2020-02-05T14:09:00Z"/>
              </w:rPr>
            </w:pPr>
            <w:del w:id="533" w:author="Martha Averso" w:date="2020-02-05T14:09:00Z">
              <w:r w:rsidDel="00C62FBE">
                <w:delText>$</w:delText>
              </w:r>
            </w:del>
          </w:p>
        </w:tc>
        <w:tc>
          <w:tcPr>
            <w:tcW w:w="1525" w:type="dxa"/>
          </w:tcPr>
          <w:p w14:paraId="68FC95DB" w14:textId="5EB3F28D" w:rsidR="00E767A4" w:rsidRPr="00E767A4" w:rsidDel="00C62FBE" w:rsidRDefault="00FE5C7C" w:rsidP="00E767A4">
            <w:pPr>
              <w:pStyle w:val="BodyText"/>
              <w:widowControl/>
              <w:tabs>
                <w:tab w:val="left" w:pos="1179"/>
                <w:tab w:val="right" w:pos="9360"/>
              </w:tabs>
              <w:ind w:left="0" w:right="-14"/>
              <w:jc w:val="right"/>
              <w:rPr>
                <w:del w:id="534" w:author="Martha Averso" w:date="2020-02-05T14:09:00Z"/>
              </w:rPr>
            </w:pPr>
            <w:del w:id="535" w:author="Martha Averso" w:date="2020-02-05T14:09:00Z">
              <w:r w:rsidDel="00C62FBE">
                <w:delText>0.00</w:delText>
              </w:r>
            </w:del>
          </w:p>
        </w:tc>
      </w:tr>
      <w:tr w:rsidR="00E767A4" w:rsidRPr="00466EB8" w:rsidDel="00C62FBE" w14:paraId="6D4AEFAC" w14:textId="7E1273C5" w:rsidTr="00E767A4">
        <w:trPr>
          <w:del w:id="536" w:author="Martha Averso" w:date="2020-02-05T14:09:00Z"/>
        </w:trPr>
        <w:tc>
          <w:tcPr>
            <w:tcW w:w="7285" w:type="dxa"/>
          </w:tcPr>
          <w:p w14:paraId="57D41ACA" w14:textId="1F7D9822" w:rsidR="00E767A4" w:rsidRPr="00E767A4" w:rsidDel="00C62FBE" w:rsidRDefault="00E767A4" w:rsidP="00E767A4">
            <w:pPr>
              <w:pStyle w:val="BodyText"/>
              <w:widowControl/>
              <w:tabs>
                <w:tab w:val="left" w:pos="1179"/>
                <w:tab w:val="right" w:pos="9360"/>
              </w:tabs>
              <w:ind w:left="0" w:right="-14"/>
              <w:rPr>
                <w:del w:id="537" w:author="Martha Averso" w:date="2020-02-05T14:09:00Z"/>
              </w:rPr>
            </w:pPr>
            <w:del w:id="538" w:author="Martha Averso" w:date="2020-02-05T14:09:00Z">
              <w:r w:rsidDel="00C62FBE">
                <w:delText>Consultant Transportation</w:delText>
              </w:r>
            </w:del>
          </w:p>
        </w:tc>
        <w:tc>
          <w:tcPr>
            <w:tcW w:w="360" w:type="dxa"/>
          </w:tcPr>
          <w:p w14:paraId="7F14AF57" w14:textId="73906008" w:rsidR="00E767A4" w:rsidRPr="00E767A4" w:rsidDel="00C62FBE" w:rsidRDefault="00E767A4" w:rsidP="00E767A4">
            <w:pPr>
              <w:pStyle w:val="BodyText"/>
              <w:widowControl/>
              <w:tabs>
                <w:tab w:val="left" w:pos="1179"/>
                <w:tab w:val="right" w:pos="9360"/>
              </w:tabs>
              <w:ind w:left="0" w:right="-14"/>
              <w:jc w:val="both"/>
              <w:rPr>
                <w:del w:id="539" w:author="Martha Averso" w:date="2020-02-05T14:09:00Z"/>
                <w:u w:val="single"/>
              </w:rPr>
            </w:pPr>
            <w:del w:id="540" w:author="Martha Averso" w:date="2020-02-05T14:09:00Z">
              <w:r w:rsidDel="00C62FBE">
                <w:delText>$</w:delText>
              </w:r>
            </w:del>
          </w:p>
        </w:tc>
        <w:tc>
          <w:tcPr>
            <w:tcW w:w="1525" w:type="dxa"/>
          </w:tcPr>
          <w:p w14:paraId="57979564" w14:textId="7E6B8677" w:rsidR="00E767A4" w:rsidRPr="00E767A4" w:rsidDel="00C62FBE" w:rsidRDefault="00FE5C7C" w:rsidP="00E767A4">
            <w:pPr>
              <w:pStyle w:val="BodyText"/>
              <w:widowControl/>
              <w:tabs>
                <w:tab w:val="left" w:pos="1179"/>
                <w:tab w:val="right" w:pos="9360"/>
              </w:tabs>
              <w:ind w:left="0" w:right="-14"/>
              <w:jc w:val="right"/>
              <w:rPr>
                <w:del w:id="541" w:author="Martha Averso" w:date="2020-02-05T14:09:00Z"/>
              </w:rPr>
            </w:pPr>
            <w:del w:id="542" w:author="Martha Averso" w:date="2020-02-05T14:09:00Z">
              <w:r w:rsidDel="00C62FBE">
                <w:delText>15,767.50</w:delText>
              </w:r>
            </w:del>
          </w:p>
        </w:tc>
      </w:tr>
      <w:tr w:rsidR="00E767A4" w:rsidRPr="00466EB8" w:rsidDel="00C62FBE" w14:paraId="4C95F88E" w14:textId="4B8E36B0" w:rsidTr="00E767A4">
        <w:trPr>
          <w:del w:id="543" w:author="Martha Averso" w:date="2020-02-05T14:09:00Z"/>
        </w:trPr>
        <w:tc>
          <w:tcPr>
            <w:tcW w:w="7285" w:type="dxa"/>
          </w:tcPr>
          <w:p w14:paraId="6ED98B39" w14:textId="30C0FEB2" w:rsidR="00E767A4" w:rsidRPr="00E767A4" w:rsidDel="00C62FBE" w:rsidRDefault="00E767A4" w:rsidP="00E767A4">
            <w:pPr>
              <w:pStyle w:val="BodyText"/>
              <w:widowControl/>
              <w:tabs>
                <w:tab w:val="left" w:pos="1179"/>
                <w:tab w:val="right" w:pos="9360"/>
              </w:tabs>
              <w:ind w:left="0" w:right="-14"/>
              <w:rPr>
                <w:del w:id="544" w:author="Martha Averso" w:date="2020-02-05T14:09:00Z"/>
              </w:rPr>
            </w:pPr>
            <w:del w:id="545" w:author="Martha Averso" w:date="2020-02-05T14:09:00Z">
              <w:r w:rsidDel="00C62FBE">
                <w:delText>Consultant Per Diem</w:delText>
              </w:r>
            </w:del>
          </w:p>
        </w:tc>
        <w:tc>
          <w:tcPr>
            <w:tcW w:w="360" w:type="dxa"/>
          </w:tcPr>
          <w:p w14:paraId="2ABEFFB9" w14:textId="19427B7F" w:rsidR="00E767A4" w:rsidRPr="00E767A4" w:rsidDel="00C62FBE" w:rsidRDefault="00E767A4" w:rsidP="00E767A4">
            <w:pPr>
              <w:pStyle w:val="BodyText"/>
              <w:widowControl/>
              <w:tabs>
                <w:tab w:val="left" w:pos="1179"/>
                <w:tab w:val="right" w:pos="9360"/>
              </w:tabs>
              <w:ind w:left="0" w:right="-14"/>
              <w:jc w:val="both"/>
              <w:rPr>
                <w:del w:id="546" w:author="Martha Averso" w:date="2020-02-05T14:09:00Z"/>
                <w:u w:val="single"/>
              </w:rPr>
            </w:pPr>
            <w:del w:id="547" w:author="Martha Averso" w:date="2020-02-05T14:09:00Z">
              <w:r w:rsidDel="00C62FBE">
                <w:delText>$</w:delText>
              </w:r>
            </w:del>
          </w:p>
        </w:tc>
        <w:tc>
          <w:tcPr>
            <w:tcW w:w="1525" w:type="dxa"/>
          </w:tcPr>
          <w:p w14:paraId="7C6512FA" w14:textId="5E966ADB" w:rsidR="00E767A4" w:rsidRPr="00E767A4" w:rsidDel="00C62FBE" w:rsidRDefault="00FE5C7C" w:rsidP="00E767A4">
            <w:pPr>
              <w:pStyle w:val="BodyText"/>
              <w:widowControl/>
              <w:tabs>
                <w:tab w:val="left" w:pos="1179"/>
                <w:tab w:val="right" w:pos="9360"/>
              </w:tabs>
              <w:ind w:left="0" w:right="-14"/>
              <w:jc w:val="right"/>
              <w:rPr>
                <w:del w:id="548" w:author="Martha Averso" w:date="2020-02-05T14:09:00Z"/>
              </w:rPr>
            </w:pPr>
            <w:del w:id="549" w:author="Martha Averso" w:date="2020-02-05T14:09:00Z">
              <w:r w:rsidDel="00C62FBE">
                <w:delText>36,235.00</w:delText>
              </w:r>
            </w:del>
          </w:p>
        </w:tc>
      </w:tr>
      <w:tr w:rsidR="00E767A4" w:rsidRPr="00466EB8" w:rsidDel="00C62FBE" w14:paraId="4E8E1E61" w14:textId="5134233D" w:rsidTr="00E767A4">
        <w:trPr>
          <w:del w:id="550" w:author="Martha Averso" w:date="2020-02-05T14:09:00Z"/>
        </w:trPr>
        <w:tc>
          <w:tcPr>
            <w:tcW w:w="7285" w:type="dxa"/>
          </w:tcPr>
          <w:p w14:paraId="306D439E" w14:textId="672FCA66" w:rsidR="00E767A4" w:rsidRPr="00E767A4" w:rsidDel="00C62FBE" w:rsidRDefault="00E767A4" w:rsidP="00E767A4">
            <w:pPr>
              <w:pStyle w:val="BodyText"/>
              <w:widowControl/>
              <w:tabs>
                <w:tab w:val="left" w:pos="1179"/>
                <w:tab w:val="right" w:pos="9360"/>
              </w:tabs>
              <w:ind w:left="0" w:right="-14"/>
              <w:rPr>
                <w:del w:id="551" w:author="Martha Averso" w:date="2020-02-05T14:09:00Z"/>
              </w:rPr>
            </w:pPr>
            <w:del w:id="552" w:author="Martha Averso" w:date="2020-02-05T14:09:00Z">
              <w:r w:rsidDel="00C62FBE">
                <w:delText>Consultant Special Mailings</w:delText>
              </w:r>
            </w:del>
          </w:p>
        </w:tc>
        <w:tc>
          <w:tcPr>
            <w:tcW w:w="360" w:type="dxa"/>
          </w:tcPr>
          <w:p w14:paraId="6AC7CAAE" w14:textId="2953BABA" w:rsidR="00E767A4" w:rsidRPr="00E767A4" w:rsidDel="00C62FBE" w:rsidRDefault="00E767A4" w:rsidP="00E767A4">
            <w:pPr>
              <w:pStyle w:val="BodyText"/>
              <w:widowControl/>
              <w:tabs>
                <w:tab w:val="left" w:pos="1179"/>
                <w:tab w:val="right" w:pos="9360"/>
              </w:tabs>
              <w:ind w:left="0" w:right="-14"/>
              <w:jc w:val="both"/>
              <w:rPr>
                <w:del w:id="553" w:author="Martha Averso" w:date="2020-02-05T14:09:00Z"/>
                <w:u w:val="single"/>
              </w:rPr>
            </w:pPr>
            <w:del w:id="554" w:author="Martha Averso" w:date="2020-02-05T14:09:00Z">
              <w:r w:rsidDel="00C62FBE">
                <w:delText>$</w:delText>
              </w:r>
            </w:del>
          </w:p>
        </w:tc>
        <w:tc>
          <w:tcPr>
            <w:tcW w:w="1525" w:type="dxa"/>
          </w:tcPr>
          <w:p w14:paraId="0DB75D97" w14:textId="0DA36A5D" w:rsidR="00E767A4" w:rsidRPr="00E767A4" w:rsidDel="00C62FBE" w:rsidRDefault="00FE5C7C" w:rsidP="00E767A4">
            <w:pPr>
              <w:pStyle w:val="BodyText"/>
              <w:widowControl/>
              <w:tabs>
                <w:tab w:val="left" w:pos="1179"/>
                <w:tab w:val="right" w:pos="9360"/>
              </w:tabs>
              <w:ind w:left="0" w:right="-14"/>
              <w:jc w:val="right"/>
              <w:rPr>
                <w:del w:id="555" w:author="Martha Averso" w:date="2020-02-05T14:09:00Z"/>
              </w:rPr>
            </w:pPr>
            <w:del w:id="556" w:author="Martha Averso" w:date="2020-02-05T14:09:00Z">
              <w:r w:rsidDel="00C62FBE">
                <w:delText>0.00</w:delText>
              </w:r>
            </w:del>
          </w:p>
        </w:tc>
      </w:tr>
      <w:tr w:rsidR="00E767A4" w:rsidRPr="00466EB8" w:rsidDel="00C62FBE" w14:paraId="1A133B43" w14:textId="0C8FABFB" w:rsidTr="00E767A4">
        <w:trPr>
          <w:del w:id="557" w:author="Martha Averso" w:date="2020-02-05T14:09:00Z"/>
        </w:trPr>
        <w:tc>
          <w:tcPr>
            <w:tcW w:w="7285" w:type="dxa"/>
          </w:tcPr>
          <w:p w14:paraId="3D3055BE" w14:textId="11D81A6F" w:rsidR="00E767A4" w:rsidRPr="00E767A4" w:rsidDel="00C62FBE" w:rsidRDefault="00E767A4" w:rsidP="00E767A4">
            <w:pPr>
              <w:pStyle w:val="BodyText"/>
              <w:widowControl/>
              <w:tabs>
                <w:tab w:val="left" w:pos="1179"/>
                <w:tab w:val="right" w:pos="9360"/>
              </w:tabs>
              <w:ind w:left="0" w:right="-14"/>
              <w:rPr>
                <w:del w:id="558" w:author="Martha Averso" w:date="2020-02-05T14:09:00Z"/>
              </w:rPr>
            </w:pPr>
            <w:del w:id="559" w:author="Martha Averso" w:date="2020-02-05T14:09:00Z">
              <w:r w:rsidDel="00C62FBE">
                <w:delText>Equipment</w:delText>
              </w:r>
            </w:del>
          </w:p>
        </w:tc>
        <w:tc>
          <w:tcPr>
            <w:tcW w:w="360" w:type="dxa"/>
          </w:tcPr>
          <w:p w14:paraId="02562016" w14:textId="45CDF86F" w:rsidR="00E767A4" w:rsidRPr="00E767A4" w:rsidDel="00C62FBE" w:rsidRDefault="00E767A4" w:rsidP="00E767A4">
            <w:pPr>
              <w:pStyle w:val="BodyText"/>
              <w:widowControl/>
              <w:tabs>
                <w:tab w:val="left" w:pos="1179"/>
                <w:tab w:val="right" w:pos="9360"/>
              </w:tabs>
              <w:ind w:left="0" w:right="-14"/>
              <w:jc w:val="both"/>
              <w:rPr>
                <w:del w:id="560" w:author="Martha Averso" w:date="2020-02-05T14:09:00Z"/>
                <w:u w:val="single"/>
              </w:rPr>
            </w:pPr>
            <w:del w:id="561" w:author="Martha Averso" w:date="2020-02-05T14:09:00Z">
              <w:r w:rsidDel="00C62FBE">
                <w:delText>$</w:delText>
              </w:r>
            </w:del>
          </w:p>
        </w:tc>
        <w:tc>
          <w:tcPr>
            <w:tcW w:w="1525" w:type="dxa"/>
          </w:tcPr>
          <w:p w14:paraId="3D199919" w14:textId="3CCFD79E" w:rsidR="00E767A4" w:rsidRPr="00E767A4" w:rsidDel="00C62FBE" w:rsidRDefault="00FE5C7C" w:rsidP="00E767A4">
            <w:pPr>
              <w:pStyle w:val="BodyText"/>
              <w:widowControl/>
              <w:tabs>
                <w:tab w:val="left" w:pos="1179"/>
                <w:tab w:val="right" w:pos="9360"/>
              </w:tabs>
              <w:ind w:left="0" w:right="-14"/>
              <w:jc w:val="right"/>
              <w:rPr>
                <w:del w:id="562" w:author="Martha Averso" w:date="2020-02-05T14:09:00Z"/>
              </w:rPr>
            </w:pPr>
            <w:del w:id="563" w:author="Martha Averso" w:date="2020-02-05T14:09:00Z">
              <w:r w:rsidDel="00C62FBE">
                <w:delText>0.00</w:delText>
              </w:r>
            </w:del>
          </w:p>
        </w:tc>
      </w:tr>
      <w:tr w:rsidR="00E767A4" w:rsidRPr="00466EB8" w:rsidDel="00C62FBE" w14:paraId="05566E0C" w14:textId="7DAEF0B9" w:rsidTr="00E767A4">
        <w:trPr>
          <w:del w:id="564" w:author="Martha Averso" w:date="2020-02-05T14:09:00Z"/>
        </w:trPr>
        <w:tc>
          <w:tcPr>
            <w:tcW w:w="7285" w:type="dxa"/>
          </w:tcPr>
          <w:p w14:paraId="6ED54863" w14:textId="0CC2C93B" w:rsidR="00E767A4" w:rsidRPr="00E767A4" w:rsidDel="00C62FBE" w:rsidRDefault="00E767A4" w:rsidP="00E767A4">
            <w:pPr>
              <w:pStyle w:val="BodyText"/>
              <w:widowControl/>
              <w:tabs>
                <w:tab w:val="left" w:pos="1179"/>
                <w:tab w:val="right" w:pos="9360"/>
              </w:tabs>
              <w:ind w:left="0" w:right="-14"/>
              <w:rPr>
                <w:del w:id="565" w:author="Martha Averso" w:date="2020-02-05T14:09:00Z"/>
              </w:rPr>
            </w:pPr>
            <w:del w:id="566" w:author="Martha Averso" w:date="2020-02-05T14:09:00Z">
              <w:r w:rsidDel="00C62FBE">
                <w:delText>Other (Bucket Truck Rental and Fuel)</w:delText>
              </w:r>
            </w:del>
          </w:p>
        </w:tc>
        <w:tc>
          <w:tcPr>
            <w:tcW w:w="360" w:type="dxa"/>
          </w:tcPr>
          <w:p w14:paraId="0746F002" w14:textId="6E273713" w:rsidR="00E767A4" w:rsidRPr="00E767A4" w:rsidDel="00C62FBE" w:rsidRDefault="00E767A4" w:rsidP="00E767A4">
            <w:pPr>
              <w:pStyle w:val="BodyText"/>
              <w:widowControl/>
              <w:tabs>
                <w:tab w:val="left" w:pos="1179"/>
                <w:tab w:val="right" w:pos="9360"/>
              </w:tabs>
              <w:ind w:left="0" w:right="-14"/>
              <w:jc w:val="both"/>
              <w:rPr>
                <w:del w:id="567" w:author="Martha Averso" w:date="2020-02-05T14:09:00Z"/>
              </w:rPr>
            </w:pPr>
            <w:del w:id="568" w:author="Martha Averso" w:date="2020-02-05T14:09:00Z">
              <w:r w:rsidDel="00C62FBE">
                <w:delText>$</w:delText>
              </w:r>
            </w:del>
          </w:p>
        </w:tc>
        <w:tc>
          <w:tcPr>
            <w:tcW w:w="1525" w:type="dxa"/>
          </w:tcPr>
          <w:p w14:paraId="477241E3" w14:textId="402C470F" w:rsidR="00E767A4" w:rsidRPr="00E767A4" w:rsidDel="00C62FBE" w:rsidRDefault="00FE5C7C" w:rsidP="00E767A4">
            <w:pPr>
              <w:pStyle w:val="BodyText"/>
              <w:widowControl/>
              <w:tabs>
                <w:tab w:val="left" w:pos="1179"/>
                <w:tab w:val="right" w:pos="9360"/>
              </w:tabs>
              <w:ind w:left="0" w:right="-14"/>
              <w:jc w:val="right"/>
              <w:rPr>
                <w:del w:id="569" w:author="Martha Averso" w:date="2020-02-05T14:09:00Z"/>
              </w:rPr>
            </w:pPr>
            <w:del w:id="570" w:author="Martha Averso" w:date="2020-02-05T14:09:00Z">
              <w:r w:rsidDel="00C62FBE">
                <w:delText>8,706.50</w:delText>
              </w:r>
            </w:del>
          </w:p>
        </w:tc>
      </w:tr>
      <w:tr w:rsidR="00E767A4" w:rsidRPr="00466EB8" w14:paraId="13167311" w14:textId="77777777" w:rsidTr="00E767A4">
        <w:tc>
          <w:tcPr>
            <w:tcW w:w="7285" w:type="dxa"/>
          </w:tcPr>
          <w:p w14:paraId="5FC867E6" w14:textId="4176CB7C" w:rsidR="00E767A4" w:rsidRPr="00FE5C7C" w:rsidRDefault="00E767A4" w:rsidP="00FE5C7C">
            <w:pPr>
              <w:pStyle w:val="BodyText"/>
              <w:widowControl/>
              <w:tabs>
                <w:tab w:val="left" w:pos="1179"/>
                <w:tab w:val="right" w:pos="9360"/>
              </w:tabs>
              <w:ind w:left="0" w:right="-14"/>
              <w:rPr>
                <w:b/>
              </w:rPr>
            </w:pPr>
            <w:r w:rsidRPr="00FE5C7C">
              <w:rPr>
                <w:b/>
              </w:rPr>
              <w:t xml:space="preserve">Consultant Reimbursable Expenses Subtotal </w:t>
            </w:r>
            <w:r w:rsidR="00FE5C7C">
              <w:rPr>
                <w:b/>
              </w:rPr>
              <w:t xml:space="preserve">Option </w:t>
            </w:r>
            <w:r w:rsidRPr="00FE5C7C">
              <w:rPr>
                <w:b/>
              </w:rPr>
              <w:t>Period</w:t>
            </w:r>
            <w:r w:rsidR="00FE5C7C">
              <w:rPr>
                <w:b/>
              </w:rPr>
              <w:t xml:space="preserve"> 2</w:t>
            </w:r>
          </w:p>
        </w:tc>
        <w:tc>
          <w:tcPr>
            <w:tcW w:w="360" w:type="dxa"/>
          </w:tcPr>
          <w:p w14:paraId="2646BC78" w14:textId="184A3020" w:rsidR="00E767A4" w:rsidRPr="00FE5C7C" w:rsidRDefault="00E767A4" w:rsidP="00E767A4">
            <w:pPr>
              <w:pStyle w:val="BodyText"/>
              <w:widowControl/>
              <w:tabs>
                <w:tab w:val="left" w:pos="1179"/>
                <w:tab w:val="right" w:pos="9360"/>
              </w:tabs>
              <w:ind w:left="0" w:right="-14"/>
              <w:jc w:val="both"/>
              <w:rPr>
                <w:b/>
                <w:u w:val="single"/>
              </w:rPr>
            </w:pPr>
            <w:r w:rsidRPr="00FE5C7C">
              <w:rPr>
                <w:b/>
              </w:rPr>
              <w:t>$</w:t>
            </w:r>
          </w:p>
        </w:tc>
        <w:tc>
          <w:tcPr>
            <w:tcW w:w="1525" w:type="dxa"/>
          </w:tcPr>
          <w:p w14:paraId="02B9203D" w14:textId="5D4C7F3C" w:rsidR="00E767A4" w:rsidRPr="00FE5C7C" w:rsidRDefault="00FE5C7C" w:rsidP="00E767A4">
            <w:pPr>
              <w:pStyle w:val="BodyText"/>
              <w:widowControl/>
              <w:tabs>
                <w:tab w:val="left" w:pos="1179"/>
                <w:tab w:val="right" w:pos="9360"/>
              </w:tabs>
              <w:ind w:left="0" w:right="-14"/>
              <w:jc w:val="right"/>
              <w:rPr>
                <w:b/>
              </w:rPr>
            </w:pPr>
            <w:r w:rsidRPr="00FE5C7C">
              <w:rPr>
                <w:b/>
              </w:rPr>
              <w:t>60,709.00</w:t>
            </w:r>
          </w:p>
        </w:tc>
      </w:tr>
    </w:tbl>
    <w:p w14:paraId="407B5C6E" w14:textId="77777777" w:rsidR="00E767A4" w:rsidRDefault="00E767A4" w:rsidP="00F64339">
      <w:pPr>
        <w:pStyle w:val="BodyText"/>
        <w:widowControl/>
        <w:tabs>
          <w:tab w:val="left" w:pos="1179"/>
          <w:tab w:val="right" w:pos="9360"/>
        </w:tabs>
        <w:ind w:left="360" w:right="-14"/>
        <w:jc w:val="both"/>
      </w:pPr>
    </w:p>
    <w:p w14:paraId="64D33950" w14:textId="5BC3D268" w:rsidR="000E5114" w:rsidDel="00C62FBE" w:rsidRDefault="000E5114" w:rsidP="00F64339">
      <w:pPr>
        <w:pStyle w:val="BodyText"/>
        <w:widowControl/>
        <w:tabs>
          <w:tab w:val="left" w:pos="1179"/>
          <w:tab w:val="right" w:pos="9360"/>
        </w:tabs>
        <w:ind w:left="360" w:right="-14"/>
        <w:jc w:val="both"/>
        <w:rPr>
          <w:del w:id="571" w:author="Martha Averso" w:date="2020-02-05T14:10:00Z"/>
        </w:rPr>
      </w:pPr>
    </w:p>
    <w:tbl>
      <w:tblPr>
        <w:tblStyle w:val="TableGrid"/>
        <w:tblW w:w="0" w:type="auto"/>
        <w:tblInd w:w="36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285"/>
        <w:gridCol w:w="360"/>
        <w:gridCol w:w="1525"/>
      </w:tblGrid>
      <w:tr w:rsidR="00E767A4" w:rsidRPr="00466EB8" w:rsidDel="00C62FBE" w14:paraId="74D8A405" w14:textId="6E884257" w:rsidTr="00E767A4">
        <w:trPr>
          <w:del w:id="572" w:author="Martha Averso" w:date="2020-02-05T14:10:00Z"/>
        </w:trPr>
        <w:tc>
          <w:tcPr>
            <w:tcW w:w="7285" w:type="dxa"/>
          </w:tcPr>
          <w:p w14:paraId="3CB145B6" w14:textId="551E3105" w:rsidR="00E767A4" w:rsidRPr="00E767A4" w:rsidDel="00C62FBE" w:rsidRDefault="00E767A4" w:rsidP="00E767A4">
            <w:pPr>
              <w:pStyle w:val="BodyText"/>
              <w:widowControl/>
              <w:tabs>
                <w:tab w:val="left" w:pos="1179"/>
                <w:tab w:val="right" w:pos="9360"/>
              </w:tabs>
              <w:ind w:left="0" w:right="-14"/>
              <w:rPr>
                <w:del w:id="573" w:author="Martha Averso" w:date="2020-02-05T14:10:00Z"/>
              </w:rPr>
            </w:pPr>
            <w:del w:id="574" w:author="Martha Averso" w:date="2020-02-05T14:10:00Z">
              <w:r w:rsidDel="00C62FBE">
                <w:delText>Consultant Printing</w:delText>
              </w:r>
            </w:del>
          </w:p>
        </w:tc>
        <w:tc>
          <w:tcPr>
            <w:tcW w:w="360" w:type="dxa"/>
          </w:tcPr>
          <w:p w14:paraId="77CC3AB2" w14:textId="215210D8" w:rsidR="00E767A4" w:rsidRPr="00E767A4" w:rsidDel="00C62FBE" w:rsidRDefault="00E767A4" w:rsidP="00E767A4">
            <w:pPr>
              <w:pStyle w:val="BodyText"/>
              <w:widowControl/>
              <w:tabs>
                <w:tab w:val="left" w:pos="1179"/>
                <w:tab w:val="right" w:pos="9360"/>
              </w:tabs>
              <w:ind w:left="0" w:right="-14"/>
              <w:jc w:val="both"/>
              <w:rPr>
                <w:del w:id="575" w:author="Martha Averso" w:date="2020-02-05T14:10:00Z"/>
              </w:rPr>
            </w:pPr>
            <w:del w:id="576" w:author="Martha Averso" w:date="2020-02-05T14:10:00Z">
              <w:r w:rsidDel="00C62FBE">
                <w:delText>$</w:delText>
              </w:r>
            </w:del>
          </w:p>
        </w:tc>
        <w:tc>
          <w:tcPr>
            <w:tcW w:w="1525" w:type="dxa"/>
          </w:tcPr>
          <w:p w14:paraId="70F4A7DC" w14:textId="5CC78D65" w:rsidR="00E767A4" w:rsidRPr="00E767A4" w:rsidDel="00C62FBE" w:rsidRDefault="00545317" w:rsidP="00E767A4">
            <w:pPr>
              <w:pStyle w:val="BodyText"/>
              <w:widowControl/>
              <w:tabs>
                <w:tab w:val="left" w:pos="1179"/>
                <w:tab w:val="right" w:pos="9360"/>
              </w:tabs>
              <w:ind w:left="0" w:right="-14"/>
              <w:jc w:val="right"/>
              <w:rPr>
                <w:del w:id="577" w:author="Martha Averso" w:date="2020-02-05T14:10:00Z"/>
              </w:rPr>
            </w:pPr>
            <w:del w:id="578" w:author="Martha Averso" w:date="2020-02-05T14:10:00Z">
              <w:r w:rsidDel="00C62FBE">
                <w:delText>0.00</w:delText>
              </w:r>
            </w:del>
          </w:p>
        </w:tc>
      </w:tr>
      <w:tr w:rsidR="00E767A4" w:rsidRPr="00466EB8" w:rsidDel="00C62FBE" w14:paraId="63F02E58" w14:textId="756D75F7" w:rsidTr="00E767A4">
        <w:trPr>
          <w:del w:id="579" w:author="Martha Averso" w:date="2020-02-05T14:10:00Z"/>
        </w:trPr>
        <w:tc>
          <w:tcPr>
            <w:tcW w:w="7285" w:type="dxa"/>
          </w:tcPr>
          <w:p w14:paraId="361952D2" w14:textId="6FCCB808" w:rsidR="00E767A4" w:rsidRPr="00E767A4" w:rsidDel="00C62FBE" w:rsidRDefault="00E767A4" w:rsidP="00E767A4">
            <w:pPr>
              <w:pStyle w:val="BodyText"/>
              <w:widowControl/>
              <w:tabs>
                <w:tab w:val="left" w:pos="1179"/>
                <w:tab w:val="right" w:pos="9360"/>
              </w:tabs>
              <w:ind w:left="0" w:right="-14"/>
              <w:rPr>
                <w:del w:id="580" w:author="Martha Averso" w:date="2020-02-05T14:10:00Z"/>
              </w:rPr>
            </w:pPr>
            <w:del w:id="581" w:author="Martha Averso" w:date="2020-02-05T14:10:00Z">
              <w:r w:rsidDel="00C62FBE">
                <w:delText>Consultant Transportation</w:delText>
              </w:r>
            </w:del>
          </w:p>
        </w:tc>
        <w:tc>
          <w:tcPr>
            <w:tcW w:w="360" w:type="dxa"/>
          </w:tcPr>
          <w:p w14:paraId="048B17A3" w14:textId="3BCAE0AA" w:rsidR="00E767A4" w:rsidRPr="00E767A4" w:rsidDel="00C62FBE" w:rsidRDefault="00E767A4" w:rsidP="00E767A4">
            <w:pPr>
              <w:pStyle w:val="BodyText"/>
              <w:widowControl/>
              <w:tabs>
                <w:tab w:val="left" w:pos="1179"/>
                <w:tab w:val="right" w:pos="9360"/>
              </w:tabs>
              <w:ind w:left="0" w:right="-14"/>
              <w:jc w:val="both"/>
              <w:rPr>
                <w:del w:id="582" w:author="Martha Averso" w:date="2020-02-05T14:10:00Z"/>
                <w:u w:val="single"/>
              </w:rPr>
            </w:pPr>
            <w:del w:id="583" w:author="Martha Averso" w:date="2020-02-05T14:10:00Z">
              <w:r w:rsidDel="00C62FBE">
                <w:delText>$</w:delText>
              </w:r>
            </w:del>
          </w:p>
        </w:tc>
        <w:tc>
          <w:tcPr>
            <w:tcW w:w="1525" w:type="dxa"/>
          </w:tcPr>
          <w:p w14:paraId="6716776B" w14:textId="0156AE68" w:rsidR="00E767A4" w:rsidRPr="00E767A4" w:rsidDel="00C62FBE" w:rsidRDefault="00545317" w:rsidP="00E767A4">
            <w:pPr>
              <w:pStyle w:val="BodyText"/>
              <w:widowControl/>
              <w:tabs>
                <w:tab w:val="left" w:pos="1179"/>
                <w:tab w:val="right" w:pos="9360"/>
              </w:tabs>
              <w:ind w:left="0" w:right="-14"/>
              <w:jc w:val="right"/>
              <w:rPr>
                <w:del w:id="584" w:author="Martha Averso" w:date="2020-02-05T14:10:00Z"/>
              </w:rPr>
            </w:pPr>
            <w:del w:id="585" w:author="Martha Averso" w:date="2020-02-05T14:10:00Z">
              <w:r w:rsidDel="00C62FBE">
                <w:delText>22,867.50</w:delText>
              </w:r>
            </w:del>
          </w:p>
        </w:tc>
      </w:tr>
      <w:tr w:rsidR="00E767A4" w:rsidRPr="00466EB8" w:rsidDel="00C62FBE" w14:paraId="348B8E5A" w14:textId="1FA1A733" w:rsidTr="00E767A4">
        <w:trPr>
          <w:del w:id="586" w:author="Martha Averso" w:date="2020-02-05T14:10:00Z"/>
        </w:trPr>
        <w:tc>
          <w:tcPr>
            <w:tcW w:w="7285" w:type="dxa"/>
          </w:tcPr>
          <w:p w14:paraId="102EC415" w14:textId="31E3F2CB" w:rsidR="00E767A4" w:rsidRPr="00E767A4" w:rsidDel="00C62FBE" w:rsidRDefault="00E767A4" w:rsidP="00E767A4">
            <w:pPr>
              <w:pStyle w:val="BodyText"/>
              <w:widowControl/>
              <w:tabs>
                <w:tab w:val="left" w:pos="1179"/>
                <w:tab w:val="right" w:pos="9360"/>
              </w:tabs>
              <w:ind w:left="0" w:right="-14"/>
              <w:rPr>
                <w:del w:id="587" w:author="Martha Averso" w:date="2020-02-05T14:10:00Z"/>
              </w:rPr>
            </w:pPr>
            <w:del w:id="588" w:author="Martha Averso" w:date="2020-02-05T14:10:00Z">
              <w:r w:rsidDel="00C62FBE">
                <w:delText>Consultant Per Diem</w:delText>
              </w:r>
            </w:del>
          </w:p>
        </w:tc>
        <w:tc>
          <w:tcPr>
            <w:tcW w:w="360" w:type="dxa"/>
          </w:tcPr>
          <w:p w14:paraId="6D25127F" w14:textId="66A039FD" w:rsidR="00E767A4" w:rsidRPr="00E767A4" w:rsidDel="00C62FBE" w:rsidRDefault="00E767A4" w:rsidP="00E767A4">
            <w:pPr>
              <w:pStyle w:val="BodyText"/>
              <w:widowControl/>
              <w:tabs>
                <w:tab w:val="left" w:pos="1179"/>
                <w:tab w:val="right" w:pos="9360"/>
              </w:tabs>
              <w:ind w:left="0" w:right="-14"/>
              <w:jc w:val="both"/>
              <w:rPr>
                <w:del w:id="589" w:author="Martha Averso" w:date="2020-02-05T14:10:00Z"/>
                <w:u w:val="single"/>
              </w:rPr>
            </w:pPr>
            <w:del w:id="590" w:author="Martha Averso" w:date="2020-02-05T14:10:00Z">
              <w:r w:rsidDel="00C62FBE">
                <w:delText>$</w:delText>
              </w:r>
            </w:del>
          </w:p>
        </w:tc>
        <w:tc>
          <w:tcPr>
            <w:tcW w:w="1525" w:type="dxa"/>
          </w:tcPr>
          <w:p w14:paraId="42438D2B" w14:textId="6D598DCB" w:rsidR="00E767A4" w:rsidRPr="00E767A4" w:rsidDel="00C62FBE" w:rsidRDefault="00545317" w:rsidP="00E767A4">
            <w:pPr>
              <w:pStyle w:val="BodyText"/>
              <w:widowControl/>
              <w:tabs>
                <w:tab w:val="left" w:pos="1179"/>
                <w:tab w:val="right" w:pos="9360"/>
              </w:tabs>
              <w:ind w:left="0" w:right="-14"/>
              <w:jc w:val="right"/>
              <w:rPr>
                <w:del w:id="591" w:author="Martha Averso" w:date="2020-02-05T14:10:00Z"/>
              </w:rPr>
            </w:pPr>
            <w:del w:id="592" w:author="Martha Averso" w:date="2020-02-05T14:10:00Z">
              <w:r w:rsidDel="00C62FBE">
                <w:delText>92,269.50</w:delText>
              </w:r>
            </w:del>
          </w:p>
        </w:tc>
      </w:tr>
      <w:tr w:rsidR="00E767A4" w:rsidRPr="00466EB8" w:rsidDel="00C62FBE" w14:paraId="6D35F9BD" w14:textId="7F84B62F" w:rsidTr="00E767A4">
        <w:trPr>
          <w:del w:id="593" w:author="Martha Averso" w:date="2020-02-05T14:10:00Z"/>
        </w:trPr>
        <w:tc>
          <w:tcPr>
            <w:tcW w:w="7285" w:type="dxa"/>
          </w:tcPr>
          <w:p w14:paraId="68E0E377" w14:textId="3F16BF42" w:rsidR="00E767A4" w:rsidRPr="00E767A4" w:rsidDel="00C62FBE" w:rsidRDefault="00E767A4" w:rsidP="00E767A4">
            <w:pPr>
              <w:pStyle w:val="BodyText"/>
              <w:widowControl/>
              <w:tabs>
                <w:tab w:val="left" w:pos="1179"/>
                <w:tab w:val="right" w:pos="9360"/>
              </w:tabs>
              <w:ind w:left="0" w:right="-14"/>
              <w:rPr>
                <w:del w:id="594" w:author="Martha Averso" w:date="2020-02-05T14:10:00Z"/>
              </w:rPr>
            </w:pPr>
            <w:del w:id="595" w:author="Martha Averso" w:date="2020-02-05T14:10:00Z">
              <w:r w:rsidDel="00C62FBE">
                <w:delText>Consultant Special Mailings</w:delText>
              </w:r>
            </w:del>
          </w:p>
        </w:tc>
        <w:tc>
          <w:tcPr>
            <w:tcW w:w="360" w:type="dxa"/>
          </w:tcPr>
          <w:p w14:paraId="16834518" w14:textId="26AF4B5C" w:rsidR="00E767A4" w:rsidRPr="00E767A4" w:rsidDel="00C62FBE" w:rsidRDefault="00E767A4" w:rsidP="00E767A4">
            <w:pPr>
              <w:pStyle w:val="BodyText"/>
              <w:widowControl/>
              <w:tabs>
                <w:tab w:val="left" w:pos="1179"/>
                <w:tab w:val="right" w:pos="9360"/>
              </w:tabs>
              <w:ind w:left="0" w:right="-14"/>
              <w:jc w:val="both"/>
              <w:rPr>
                <w:del w:id="596" w:author="Martha Averso" w:date="2020-02-05T14:10:00Z"/>
                <w:u w:val="single"/>
              </w:rPr>
            </w:pPr>
            <w:del w:id="597" w:author="Martha Averso" w:date="2020-02-05T14:10:00Z">
              <w:r w:rsidDel="00C62FBE">
                <w:delText>$</w:delText>
              </w:r>
            </w:del>
          </w:p>
        </w:tc>
        <w:tc>
          <w:tcPr>
            <w:tcW w:w="1525" w:type="dxa"/>
          </w:tcPr>
          <w:p w14:paraId="44FE5CAC" w14:textId="23B55B85" w:rsidR="00E767A4" w:rsidRPr="00E767A4" w:rsidDel="00C62FBE" w:rsidRDefault="00545317" w:rsidP="00E767A4">
            <w:pPr>
              <w:pStyle w:val="BodyText"/>
              <w:widowControl/>
              <w:tabs>
                <w:tab w:val="left" w:pos="1179"/>
                <w:tab w:val="right" w:pos="9360"/>
              </w:tabs>
              <w:ind w:left="0" w:right="-14"/>
              <w:jc w:val="right"/>
              <w:rPr>
                <w:del w:id="598" w:author="Martha Averso" w:date="2020-02-05T14:10:00Z"/>
              </w:rPr>
            </w:pPr>
            <w:del w:id="599" w:author="Martha Averso" w:date="2020-02-05T14:10:00Z">
              <w:r w:rsidDel="00C62FBE">
                <w:delText>0.00</w:delText>
              </w:r>
            </w:del>
          </w:p>
        </w:tc>
      </w:tr>
      <w:tr w:rsidR="00E767A4" w:rsidRPr="00466EB8" w:rsidDel="00C62FBE" w14:paraId="7505F3E0" w14:textId="58167B69" w:rsidTr="00E767A4">
        <w:trPr>
          <w:del w:id="600" w:author="Martha Averso" w:date="2020-02-05T14:10:00Z"/>
        </w:trPr>
        <w:tc>
          <w:tcPr>
            <w:tcW w:w="7285" w:type="dxa"/>
          </w:tcPr>
          <w:p w14:paraId="4ABABDE6" w14:textId="4DCC038A" w:rsidR="00E767A4" w:rsidRPr="00E767A4" w:rsidDel="00C62FBE" w:rsidRDefault="00E767A4" w:rsidP="00E767A4">
            <w:pPr>
              <w:pStyle w:val="BodyText"/>
              <w:widowControl/>
              <w:tabs>
                <w:tab w:val="left" w:pos="1179"/>
                <w:tab w:val="right" w:pos="9360"/>
              </w:tabs>
              <w:ind w:left="0" w:right="-14"/>
              <w:rPr>
                <w:del w:id="601" w:author="Martha Averso" w:date="2020-02-05T14:10:00Z"/>
              </w:rPr>
            </w:pPr>
            <w:del w:id="602" w:author="Martha Averso" w:date="2020-02-05T14:10:00Z">
              <w:r w:rsidDel="00C62FBE">
                <w:delText>Equipment</w:delText>
              </w:r>
            </w:del>
          </w:p>
        </w:tc>
        <w:tc>
          <w:tcPr>
            <w:tcW w:w="360" w:type="dxa"/>
          </w:tcPr>
          <w:p w14:paraId="7913EC4E" w14:textId="5F73B7C7" w:rsidR="00E767A4" w:rsidRPr="00E767A4" w:rsidDel="00C62FBE" w:rsidRDefault="00E767A4" w:rsidP="00E767A4">
            <w:pPr>
              <w:pStyle w:val="BodyText"/>
              <w:widowControl/>
              <w:tabs>
                <w:tab w:val="left" w:pos="1179"/>
                <w:tab w:val="right" w:pos="9360"/>
              </w:tabs>
              <w:ind w:left="0" w:right="-14"/>
              <w:jc w:val="both"/>
              <w:rPr>
                <w:del w:id="603" w:author="Martha Averso" w:date="2020-02-05T14:10:00Z"/>
                <w:u w:val="single"/>
              </w:rPr>
            </w:pPr>
            <w:del w:id="604" w:author="Martha Averso" w:date="2020-02-05T14:10:00Z">
              <w:r w:rsidDel="00C62FBE">
                <w:delText>$</w:delText>
              </w:r>
            </w:del>
          </w:p>
        </w:tc>
        <w:tc>
          <w:tcPr>
            <w:tcW w:w="1525" w:type="dxa"/>
          </w:tcPr>
          <w:p w14:paraId="0C5D5EAE" w14:textId="37FBF5EE" w:rsidR="00E767A4" w:rsidRPr="00E767A4" w:rsidDel="00C62FBE" w:rsidRDefault="00545317" w:rsidP="00E767A4">
            <w:pPr>
              <w:pStyle w:val="BodyText"/>
              <w:widowControl/>
              <w:tabs>
                <w:tab w:val="left" w:pos="1179"/>
                <w:tab w:val="right" w:pos="9360"/>
              </w:tabs>
              <w:ind w:left="0" w:right="-14"/>
              <w:jc w:val="right"/>
              <w:rPr>
                <w:del w:id="605" w:author="Martha Averso" w:date="2020-02-05T14:10:00Z"/>
              </w:rPr>
            </w:pPr>
            <w:del w:id="606" w:author="Martha Averso" w:date="2020-02-05T14:10:00Z">
              <w:r w:rsidDel="00C62FBE">
                <w:delText>0.00</w:delText>
              </w:r>
            </w:del>
          </w:p>
        </w:tc>
      </w:tr>
      <w:tr w:rsidR="00E767A4" w:rsidRPr="00466EB8" w:rsidDel="00C62FBE" w14:paraId="5342FFFA" w14:textId="37F25772" w:rsidTr="00E767A4">
        <w:trPr>
          <w:del w:id="607" w:author="Martha Averso" w:date="2020-02-05T14:10:00Z"/>
        </w:trPr>
        <w:tc>
          <w:tcPr>
            <w:tcW w:w="7285" w:type="dxa"/>
          </w:tcPr>
          <w:p w14:paraId="0069E133" w14:textId="6DDFA369" w:rsidR="00E767A4" w:rsidRPr="00E767A4" w:rsidDel="00C62FBE" w:rsidRDefault="00E767A4" w:rsidP="00E767A4">
            <w:pPr>
              <w:pStyle w:val="BodyText"/>
              <w:widowControl/>
              <w:tabs>
                <w:tab w:val="left" w:pos="1179"/>
                <w:tab w:val="right" w:pos="9360"/>
              </w:tabs>
              <w:ind w:left="0" w:right="-14"/>
              <w:rPr>
                <w:del w:id="608" w:author="Martha Averso" w:date="2020-02-05T14:10:00Z"/>
              </w:rPr>
            </w:pPr>
            <w:del w:id="609" w:author="Martha Averso" w:date="2020-02-05T14:10:00Z">
              <w:r w:rsidDel="00C62FBE">
                <w:delText>Other (Bucket Truck Rental and Fuel)</w:delText>
              </w:r>
            </w:del>
          </w:p>
        </w:tc>
        <w:tc>
          <w:tcPr>
            <w:tcW w:w="360" w:type="dxa"/>
          </w:tcPr>
          <w:p w14:paraId="78F108B6" w14:textId="34FBD388" w:rsidR="00E767A4" w:rsidRPr="00E767A4" w:rsidDel="00C62FBE" w:rsidRDefault="00E767A4" w:rsidP="00E767A4">
            <w:pPr>
              <w:pStyle w:val="BodyText"/>
              <w:widowControl/>
              <w:tabs>
                <w:tab w:val="left" w:pos="1179"/>
                <w:tab w:val="right" w:pos="9360"/>
              </w:tabs>
              <w:ind w:left="0" w:right="-14"/>
              <w:jc w:val="both"/>
              <w:rPr>
                <w:del w:id="610" w:author="Martha Averso" w:date="2020-02-05T14:10:00Z"/>
              </w:rPr>
            </w:pPr>
            <w:del w:id="611" w:author="Martha Averso" w:date="2020-02-05T14:10:00Z">
              <w:r w:rsidDel="00C62FBE">
                <w:delText>$</w:delText>
              </w:r>
            </w:del>
          </w:p>
        </w:tc>
        <w:tc>
          <w:tcPr>
            <w:tcW w:w="1525" w:type="dxa"/>
          </w:tcPr>
          <w:p w14:paraId="51E82E3F" w14:textId="54F78D3E" w:rsidR="00E767A4" w:rsidRPr="00E767A4" w:rsidDel="00C62FBE" w:rsidRDefault="00545317" w:rsidP="00E767A4">
            <w:pPr>
              <w:pStyle w:val="BodyText"/>
              <w:widowControl/>
              <w:tabs>
                <w:tab w:val="left" w:pos="1179"/>
                <w:tab w:val="right" w:pos="9360"/>
              </w:tabs>
              <w:ind w:left="0" w:right="-14"/>
              <w:jc w:val="right"/>
              <w:rPr>
                <w:del w:id="612" w:author="Martha Averso" w:date="2020-02-05T14:10:00Z"/>
              </w:rPr>
            </w:pPr>
            <w:del w:id="613" w:author="Martha Averso" w:date="2020-02-05T14:10:00Z">
              <w:r w:rsidDel="00C62FBE">
                <w:delText>31,901.00</w:delText>
              </w:r>
            </w:del>
          </w:p>
        </w:tc>
      </w:tr>
      <w:tr w:rsidR="00E767A4" w:rsidRPr="00466EB8" w14:paraId="314A52DC" w14:textId="77777777" w:rsidTr="00E767A4">
        <w:tc>
          <w:tcPr>
            <w:tcW w:w="7285" w:type="dxa"/>
          </w:tcPr>
          <w:p w14:paraId="4C62F289" w14:textId="431B6E1D" w:rsidR="00E767A4" w:rsidRPr="00545317" w:rsidRDefault="00E767A4" w:rsidP="00545317">
            <w:pPr>
              <w:pStyle w:val="BodyText"/>
              <w:widowControl/>
              <w:tabs>
                <w:tab w:val="left" w:pos="1179"/>
                <w:tab w:val="right" w:pos="9360"/>
              </w:tabs>
              <w:ind w:left="0" w:right="-14"/>
              <w:rPr>
                <w:b/>
              </w:rPr>
            </w:pPr>
            <w:r w:rsidRPr="00545317">
              <w:rPr>
                <w:b/>
              </w:rPr>
              <w:t xml:space="preserve">Consultant Reimbursable Expenses Subtotal </w:t>
            </w:r>
            <w:r w:rsidR="00545317">
              <w:rPr>
                <w:b/>
              </w:rPr>
              <w:t xml:space="preserve">Option </w:t>
            </w:r>
            <w:r w:rsidRPr="00545317">
              <w:rPr>
                <w:b/>
              </w:rPr>
              <w:t>Period</w:t>
            </w:r>
            <w:r w:rsidR="00545317">
              <w:rPr>
                <w:b/>
              </w:rPr>
              <w:t xml:space="preserve"> 3</w:t>
            </w:r>
          </w:p>
        </w:tc>
        <w:tc>
          <w:tcPr>
            <w:tcW w:w="360" w:type="dxa"/>
          </w:tcPr>
          <w:p w14:paraId="0AFF4E03" w14:textId="48B900DC" w:rsidR="00E767A4" w:rsidRPr="00545317" w:rsidRDefault="00E767A4" w:rsidP="00E767A4">
            <w:pPr>
              <w:pStyle w:val="BodyText"/>
              <w:widowControl/>
              <w:tabs>
                <w:tab w:val="left" w:pos="1179"/>
                <w:tab w:val="right" w:pos="9360"/>
              </w:tabs>
              <w:ind w:left="0" w:right="-14"/>
              <w:jc w:val="both"/>
              <w:rPr>
                <w:b/>
                <w:u w:val="single"/>
              </w:rPr>
            </w:pPr>
            <w:r w:rsidRPr="00545317">
              <w:rPr>
                <w:b/>
              </w:rPr>
              <w:t>$</w:t>
            </w:r>
          </w:p>
        </w:tc>
        <w:tc>
          <w:tcPr>
            <w:tcW w:w="1525" w:type="dxa"/>
          </w:tcPr>
          <w:p w14:paraId="7F606D34" w14:textId="49924F8A" w:rsidR="00E767A4" w:rsidRPr="00545317" w:rsidRDefault="00545317" w:rsidP="00E767A4">
            <w:pPr>
              <w:pStyle w:val="BodyText"/>
              <w:widowControl/>
              <w:tabs>
                <w:tab w:val="left" w:pos="1179"/>
                <w:tab w:val="right" w:pos="9360"/>
              </w:tabs>
              <w:ind w:left="0" w:right="-14"/>
              <w:jc w:val="right"/>
              <w:rPr>
                <w:b/>
              </w:rPr>
            </w:pPr>
            <w:r w:rsidRPr="00545317">
              <w:rPr>
                <w:b/>
              </w:rPr>
              <w:t>147,038.00</w:t>
            </w:r>
          </w:p>
        </w:tc>
      </w:tr>
      <w:tr w:rsidR="00545317" w:rsidRPr="00466EB8" w14:paraId="28377FB0" w14:textId="77777777" w:rsidTr="00E767A4">
        <w:tc>
          <w:tcPr>
            <w:tcW w:w="7285" w:type="dxa"/>
          </w:tcPr>
          <w:p w14:paraId="5EA7672E" w14:textId="742A5235" w:rsidR="00545317" w:rsidRPr="00545317" w:rsidRDefault="00545317" w:rsidP="00E767A4">
            <w:pPr>
              <w:pStyle w:val="BodyText"/>
              <w:widowControl/>
              <w:tabs>
                <w:tab w:val="left" w:pos="1179"/>
                <w:tab w:val="right" w:pos="9360"/>
              </w:tabs>
              <w:ind w:left="0" w:right="-14"/>
              <w:rPr>
                <w:b/>
              </w:rPr>
            </w:pPr>
            <w:r w:rsidRPr="00545317">
              <w:rPr>
                <w:b/>
              </w:rPr>
              <w:t>TOTAL CONSULTANT REIMBURSABLE EXPENSES</w:t>
            </w:r>
          </w:p>
        </w:tc>
        <w:tc>
          <w:tcPr>
            <w:tcW w:w="360" w:type="dxa"/>
          </w:tcPr>
          <w:p w14:paraId="572E40C7" w14:textId="16A0C234" w:rsidR="00545317" w:rsidRPr="00545317" w:rsidRDefault="00545317" w:rsidP="00E767A4">
            <w:pPr>
              <w:pStyle w:val="BodyText"/>
              <w:widowControl/>
              <w:tabs>
                <w:tab w:val="left" w:pos="1179"/>
                <w:tab w:val="right" w:pos="9360"/>
              </w:tabs>
              <w:ind w:left="0" w:right="-14"/>
              <w:jc w:val="both"/>
              <w:rPr>
                <w:b/>
              </w:rPr>
            </w:pPr>
            <w:r w:rsidRPr="00545317">
              <w:rPr>
                <w:b/>
              </w:rPr>
              <w:t>$</w:t>
            </w:r>
          </w:p>
        </w:tc>
        <w:tc>
          <w:tcPr>
            <w:tcW w:w="1525" w:type="dxa"/>
          </w:tcPr>
          <w:p w14:paraId="2477EFCE" w14:textId="3046FD9D" w:rsidR="00545317" w:rsidRPr="00545317" w:rsidRDefault="00545317" w:rsidP="00E767A4">
            <w:pPr>
              <w:pStyle w:val="BodyText"/>
              <w:widowControl/>
              <w:tabs>
                <w:tab w:val="left" w:pos="1179"/>
                <w:tab w:val="right" w:pos="9360"/>
              </w:tabs>
              <w:ind w:left="0" w:right="-14"/>
              <w:jc w:val="right"/>
              <w:rPr>
                <w:b/>
              </w:rPr>
            </w:pPr>
            <w:r w:rsidRPr="00545317">
              <w:rPr>
                <w:b/>
              </w:rPr>
              <w:t>613,122.00</w:t>
            </w:r>
          </w:p>
        </w:tc>
      </w:tr>
    </w:tbl>
    <w:commentRangeEnd w:id="443"/>
    <w:p w14:paraId="5F4921C7" w14:textId="77777777" w:rsidR="00E767A4" w:rsidRDefault="00C62FBE" w:rsidP="00F64339">
      <w:pPr>
        <w:pStyle w:val="BodyText"/>
        <w:widowControl/>
        <w:tabs>
          <w:tab w:val="left" w:pos="1179"/>
          <w:tab w:val="right" w:pos="9360"/>
        </w:tabs>
        <w:ind w:left="360" w:right="-14"/>
        <w:jc w:val="both"/>
      </w:pPr>
      <w:r>
        <w:rPr>
          <w:rStyle w:val="CommentReference"/>
          <w:rFonts w:asciiTheme="minorHAnsi" w:eastAsiaTheme="minorHAnsi" w:hAnsiTheme="minorHAnsi"/>
        </w:rPr>
        <w:commentReference w:id="443"/>
      </w:r>
    </w:p>
    <w:p w14:paraId="27305775" w14:textId="77777777" w:rsidR="00A96E41" w:rsidRPr="000E4689" w:rsidRDefault="00A373F8" w:rsidP="00DF77D3">
      <w:pPr>
        <w:pStyle w:val="BodyText"/>
        <w:widowControl/>
        <w:tabs>
          <w:tab w:val="left" w:pos="1179"/>
        </w:tabs>
        <w:ind w:left="0" w:right="-14"/>
      </w:pPr>
      <w:r w:rsidRPr="000E4689">
        <w:t xml:space="preserve">If any of the above </w:t>
      </w:r>
      <w:r w:rsidR="00B0247A" w:rsidRPr="000E4689">
        <w:t xml:space="preserve">Subcontract Total or Reimbursable Expenses Total </w:t>
      </w:r>
      <w:r w:rsidRPr="000E4689">
        <w:t>amounts in this Section B.5.3 are exceeded, then the District shall have no liability or responsibility for paying any amount of such excess, which will be at Consultant’s own cost and expense.</w:t>
      </w:r>
      <w:r w:rsidR="00CE18EF" w:rsidRPr="000E4689">
        <w:t xml:space="preserve"> </w:t>
      </w:r>
      <w:bookmarkStart w:id="614" w:name="SECTION_C:__SPECIFICATIONS/WORK_STATEMEN"/>
      <w:bookmarkEnd w:id="614"/>
      <w:r w:rsidR="00362992" w:rsidRPr="000E4689">
        <w:t>Reimbursable expenses</w:t>
      </w:r>
      <w:r w:rsidR="00D31927" w:rsidRPr="000E4689">
        <w:t xml:space="preserve"> </w:t>
      </w:r>
      <w:r w:rsidR="00F01D39" w:rsidRPr="000E4689">
        <w:t xml:space="preserve">must be supported by invoices, receipts, and other documentary evidence in accordance with </w:t>
      </w:r>
      <w:r w:rsidR="00B0247A" w:rsidRPr="000E4689">
        <w:t>District rules and procedures</w:t>
      </w:r>
      <w:r w:rsidR="0010482A" w:rsidRPr="000E4689">
        <w:t>.</w:t>
      </w:r>
      <w:r w:rsidR="00EA348A" w:rsidRPr="000E4689">
        <w:t xml:space="preserve"> </w:t>
      </w:r>
      <w:r w:rsidR="0010482A" w:rsidRPr="000E4689">
        <w:t xml:space="preserve">Any savings shall accrue 100% to the District. </w:t>
      </w:r>
    </w:p>
    <w:p w14:paraId="0497F674" w14:textId="77777777" w:rsidR="001D6C0A" w:rsidRPr="000E4689" w:rsidRDefault="001D6C0A" w:rsidP="00063233">
      <w:pPr>
        <w:pStyle w:val="BodyText"/>
        <w:widowControl/>
        <w:tabs>
          <w:tab w:val="left" w:pos="1179"/>
        </w:tabs>
        <w:ind w:left="187" w:right="-14"/>
      </w:pPr>
    </w:p>
    <w:p w14:paraId="54D6768A" w14:textId="77777777" w:rsidR="003442E3" w:rsidRPr="000E4689" w:rsidRDefault="003442E3" w:rsidP="003442E3">
      <w:pPr>
        <w:widowControl/>
        <w:rPr>
          <w:rFonts w:ascii="Times New Roman" w:hAnsi="Times New Roman"/>
        </w:rPr>
      </w:pPr>
      <w:r w:rsidRPr="000E4689">
        <w:rPr>
          <w:rFonts w:ascii="Times New Roman" w:hAnsi="Times New Roman"/>
          <w:b/>
        </w:rPr>
        <w:t>B.5.4</w:t>
      </w:r>
      <w:r w:rsidRPr="000E4689">
        <w:rPr>
          <w:rFonts w:ascii="Times New Roman" w:hAnsi="Times New Roman"/>
        </w:rPr>
        <w:tab/>
        <w:t>Contract Labor Hour Pool</w:t>
      </w:r>
    </w:p>
    <w:p w14:paraId="428E6107" w14:textId="77777777" w:rsidR="003442E3" w:rsidRPr="000E4689" w:rsidRDefault="003442E3" w:rsidP="003442E3">
      <w:pPr>
        <w:widowControl/>
        <w:rPr>
          <w:rFonts w:ascii="Times New Roman" w:hAnsi="Times New Roman"/>
        </w:rPr>
      </w:pPr>
    </w:p>
    <w:p w14:paraId="6B2D1BA9" w14:textId="77777777" w:rsidR="003442E3" w:rsidRPr="000E4689" w:rsidRDefault="003442E3" w:rsidP="003442E3">
      <w:pPr>
        <w:widowControl/>
        <w:rPr>
          <w:rFonts w:ascii="Times New Roman" w:hAnsi="Times New Roman"/>
        </w:rPr>
      </w:pPr>
      <w:r w:rsidRPr="000E4689">
        <w:rPr>
          <w:rFonts w:ascii="Times New Roman" w:hAnsi="Times New Roman"/>
        </w:rPr>
        <w:t xml:space="preserve">The overall guaranteed maximum price includes a Contract labor hour pool which may be utilized by the District for additional services by Consultant. Consultant shall not expend any hours included in the Contract labor hour pool without the prior written approval of the CO, at the CO’s sole option and discretion. </w:t>
      </w:r>
    </w:p>
    <w:p w14:paraId="3C8B2598" w14:textId="77777777" w:rsidR="003442E3" w:rsidRPr="000E4689" w:rsidRDefault="003442E3" w:rsidP="003442E3">
      <w:pPr>
        <w:widowControl/>
        <w:tabs>
          <w:tab w:val="left" w:pos="6984"/>
        </w:tabs>
        <w:rPr>
          <w:rFonts w:ascii="Times New Roman" w:hAnsi="Times New Roman"/>
        </w:rPr>
      </w:pPr>
      <w:r w:rsidRPr="000E4689">
        <w:rPr>
          <w:rFonts w:ascii="Times New Roman" w:hAnsi="Times New Roman"/>
        </w:rPr>
        <w:tab/>
      </w:r>
    </w:p>
    <w:p w14:paraId="412E1428" w14:textId="77777777" w:rsidR="003442E3" w:rsidRPr="000E4689" w:rsidRDefault="003442E3" w:rsidP="003442E3">
      <w:pPr>
        <w:keepNext/>
        <w:widowControl/>
        <w:rPr>
          <w:rFonts w:ascii="Times New Roman" w:hAnsi="Times New Roman"/>
        </w:rPr>
      </w:pPr>
      <w:r w:rsidRPr="000E4689">
        <w:rPr>
          <w:rFonts w:ascii="Times New Roman" w:hAnsi="Times New Roman"/>
          <w:b/>
        </w:rPr>
        <w:t>B.5.5</w:t>
      </w:r>
      <w:r w:rsidRPr="000E4689">
        <w:rPr>
          <w:rFonts w:ascii="Times New Roman" w:hAnsi="Times New Roman"/>
        </w:rPr>
        <w:t xml:space="preserve"> </w:t>
      </w:r>
      <w:r w:rsidRPr="000E4689">
        <w:rPr>
          <w:rFonts w:ascii="Times New Roman" w:hAnsi="Times New Roman"/>
        </w:rPr>
        <w:tab/>
        <w:t>Errors and Omissions</w:t>
      </w:r>
    </w:p>
    <w:p w14:paraId="1FC81781" w14:textId="77777777" w:rsidR="003442E3" w:rsidRPr="000E4689" w:rsidRDefault="003442E3" w:rsidP="003442E3">
      <w:pPr>
        <w:keepNext/>
        <w:widowControl/>
        <w:rPr>
          <w:rFonts w:ascii="Times New Roman" w:hAnsi="Times New Roman"/>
        </w:rPr>
      </w:pPr>
    </w:p>
    <w:p w14:paraId="5A3A6297" w14:textId="77777777" w:rsidR="003442E3" w:rsidRPr="000E4689" w:rsidRDefault="003442E3" w:rsidP="003442E3">
      <w:pPr>
        <w:widowControl/>
        <w:rPr>
          <w:rFonts w:ascii="Times New Roman" w:hAnsi="Times New Roman"/>
        </w:rPr>
      </w:pPr>
      <w:r w:rsidRPr="000E4689">
        <w:rPr>
          <w:rFonts w:ascii="Times New Roman" w:hAnsi="Times New Roman"/>
        </w:rPr>
        <w:t>Consultant shall not be entitled to compensation for any services to correct errors, deficiencies and omissions in the work product of Consultant that are determined by DDOT to be the Consultant’s responsibility.</w:t>
      </w:r>
    </w:p>
    <w:p w14:paraId="0CE51393" w14:textId="77777777" w:rsidR="003442E3" w:rsidRPr="000E4689" w:rsidRDefault="003442E3" w:rsidP="003442E3">
      <w:pPr>
        <w:widowControl/>
        <w:rPr>
          <w:rFonts w:ascii="Times New Roman" w:hAnsi="Times New Roman"/>
        </w:rPr>
      </w:pPr>
    </w:p>
    <w:p w14:paraId="4B2CA447" w14:textId="77777777" w:rsidR="003442E3" w:rsidRPr="000E4689" w:rsidRDefault="003442E3" w:rsidP="004F0F5E">
      <w:pPr>
        <w:keepNext/>
        <w:widowControl/>
        <w:rPr>
          <w:rFonts w:ascii="Times New Roman" w:hAnsi="Times New Roman"/>
        </w:rPr>
      </w:pPr>
      <w:r w:rsidRPr="000E4689">
        <w:rPr>
          <w:rFonts w:ascii="Times New Roman" w:hAnsi="Times New Roman"/>
          <w:b/>
        </w:rPr>
        <w:t>B.5.6</w:t>
      </w:r>
      <w:r w:rsidRPr="000E4689">
        <w:rPr>
          <w:rFonts w:ascii="Times New Roman" w:hAnsi="Times New Roman"/>
        </w:rPr>
        <w:tab/>
        <w:t>Equitable Adjustment</w:t>
      </w:r>
    </w:p>
    <w:p w14:paraId="0AA70246" w14:textId="77777777" w:rsidR="003442E3" w:rsidRPr="000E4689" w:rsidRDefault="003442E3" w:rsidP="004F0F5E">
      <w:pPr>
        <w:keepNext/>
        <w:widowControl/>
        <w:rPr>
          <w:rFonts w:ascii="Times New Roman" w:hAnsi="Times New Roman"/>
        </w:rPr>
      </w:pPr>
    </w:p>
    <w:p w14:paraId="440F0009" w14:textId="77777777" w:rsidR="003442E3" w:rsidRPr="000E4689" w:rsidRDefault="003442E3" w:rsidP="003442E3">
      <w:pPr>
        <w:widowControl/>
        <w:rPr>
          <w:rFonts w:ascii="Times New Roman" w:hAnsi="Times New Roman"/>
        </w:rPr>
      </w:pPr>
      <w:r w:rsidRPr="000E4689">
        <w:rPr>
          <w:rFonts w:ascii="Times New Roman" w:hAnsi="Times New Roman"/>
        </w:rPr>
        <w:t>Consultant shall be entitled to an equitable adjustment to the Contract price for the following reasons:</w:t>
      </w:r>
    </w:p>
    <w:p w14:paraId="0E81337D" w14:textId="77777777" w:rsidR="003442E3" w:rsidRPr="000E4689" w:rsidRDefault="003442E3" w:rsidP="003442E3">
      <w:pPr>
        <w:widowControl/>
        <w:rPr>
          <w:rFonts w:ascii="Times New Roman" w:hAnsi="Times New Roman"/>
        </w:rPr>
      </w:pPr>
    </w:p>
    <w:p w14:paraId="0DA0EA33" w14:textId="4FEEAF9B" w:rsidR="003442E3" w:rsidRPr="000E4689" w:rsidRDefault="003442E3" w:rsidP="003442E3">
      <w:pPr>
        <w:widowControl/>
        <w:ind w:left="720" w:hanging="720"/>
        <w:rPr>
          <w:rFonts w:ascii="Times New Roman" w:hAnsi="Times New Roman"/>
        </w:rPr>
      </w:pPr>
      <w:r w:rsidRPr="000E4689">
        <w:rPr>
          <w:rFonts w:ascii="Times New Roman" w:hAnsi="Times New Roman"/>
        </w:rPr>
        <w:t>1.</w:t>
      </w:r>
      <w:r w:rsidRPr="000E4689">
        <w:rPr>
          <w:rFonts w:ascii="Times New Roman" w:hAnsi="Times New Roman"/>
        </w:rPr>
        <w:tab/>
        <w:t>Acceleration of the schedule if such acceleration results in a material net increase in the quantity of services to be provided by Consultant within the contract period. The request for adjustment shall take into account whether such increase caused by schedule acceleration will also result in any corresponding decreases in services to be provided during the same or other Contract Periods.</w:t>
      </w:r>
    </w:p>
    <w:p w14:paraId="71456B4F" w14:textId="77777777" w:rsidR="003442E3" w:rsidRPr="000E4689" w:rsidRDefault="003442E3" w:rsidP="003442E3">
      <w:pPr>
        <w:widowControl/>
        <w:rPr>
          <w:rFonts w:ascii="Times New Roman" w:hAnsi="Times New Roman"/>
        </w:rPr>
      </w:pPr>
    </w:p>
    <w:p w14:paraId="0F32AC2A" w14:textId="12D3BCBB" w:rsidR="003442E3" w:rsidRPr="000E4689" w:rsidRDefault="003442E3" w:rsidP="003442E3">
      <w:pPr>
        <w:widowControl/>
        <w:ind w:left="720" w:hanging="720"/>
        <w:rPr>
          <w:rFonts w:ascii="Times New Roman" w:hAnsi="Times New Roman"/>
        </w:rPr>
      </w:pPr>
      <w:r w:rsidRPr="000E4689">
        <w:rPr>
          <w:rFonts w:ascii="Times New Roman" w:hAnsi="Times New Roman"/>
        </w:rPr>
        <w:lastRenderedPageBreak/>
        <w:t>2.</w:t>
      </w:r>
      <w:r w:rsidRPr="000E4689">
        <w:rPr>
          <w:rFonts w:ascii="Times New Roman" w:hAnsi="Times New Roman"/>
        </w:rPr>
        <w:tab/>
        <w:t xml:space="preserve">A material </w:t>
      </w:r>
      <w:proofErr w:type="gramStart"/>
      <w:r w:rsidRPr="000E4689">
        <w:rPr>
          <w:rFonts w:ascii="Times New Roman" w:hAnsi="Times New Roman"/>
        </w:rPr>
        <w:t>increase</w:t>
      </w:r>
      <w:proofErr w:type="gramEnd"/>
      <w:r w:rsidRPr="000E4689">
        <w:rPr>
          <w:rFonts w:ascii="Times New Roman" w:hAnsi="Times New Roman"/>
        </w:rPr>
        <w:t xml:space="preserve"> in the scope of </w:t>
      </w:r>
      <w:r w:rsidR="00EA348A" w:rsidRPr="000E4689">
        <w:rPr>
          <w:rFonts w:ascii="Times New Roman" w:eastAsia="Times New Roman" w:hAnsi="Times New Roman" w:cs="Times New Roman"/>
        </w:rPr>
        <w:t>any</w:t>
      </w:r>
      <w:r w:rsidRPr="000E4689">
        <w:rPr>
          <w:rFonts w:ascii="Times New Roman" w:eastAsia="Times New Roman" w:hAnsi="Times New Roman" w:cs="Times New Roman"/>
        </w:rPr>
        <w:t xml:space="preserve"> </w:t>
      </w:r>
      <w:r w:rsidR="00EA348A" w:rsidRPr="000E4689">
        <w:rPr>
          <w:rFonts w:ascii="Times New Roman" w:eastAsia="Times New Roman" w:hAnsi="Times New Roman" w:cs="Times New Roman"/>
        </w:rPr>
        <w:t>a</w:t>
      </w:r>
      <w:r w:rsidRPr="000E4689">
        <w:rPr>
          <w:rFonts w:ascii="Times New Roman" w:eastAsia="Times New Roman" w:hAnsi="Times New Roman" w:cs="Times New Roman"/>
        </w:rPr>
        <w:t xml:space="preserve">sset </w:t>
      </w:r>
      <w:r w:rsidR="00EA348A" w:rsidRPr="000E4689">
        <w:rPr>
          <w:rFonts w:ascii="Times New Roman" w:eastAsia="Times New Roman" w:hAnsi="Times New Roman" w:cs="Times New Roman"/>
        </w:rPr>
        <w:t>p</w:t>
      </w:r>
      <w:r w:rsidRPr="000E4689">
        <w:rPr>
          <w:rFonts w:ascii="Times New Roman" w:eastAsia="Times New Roman" w:hAnsi="Times New Roman" w:cs="Times New Roman"/>
        </w:rPr>
        <w:t xml:space="preserve">reservation and </w:t>
      </w:r>
      <w:r w:rsidR="00EA348A" w:rsidRPr="000E4689">
        <w:rPr>
          <w:rFonts w:ascii="Times New Roman" w:eastAsia="Times New Roman" w:hAnsi="Times New Roman" w:cs="Times New Roman"/>
        </w:rPr>
        <w:t>p</w:t>
      </w:r>
      <w:r w:rsidRPr="000E4689">
        <w:rPr>
          <w:rFonts w:ascii="Times New Roman" w:eastAsia="Times New Roman" w:hAnsi="Times New Roman" w:cs="Times New Roman"/>
        </w:rPr>
        <w:t xml:space="preserve">reventive </w:t>
      </w:r>
      <w:r w:rsidR="00EA348A" w:rsidRPr="000E4689">
        <w:rPr>
          <w:rFonts w:ascii="Times New Roman" w:eastAsia="Times New Roman" w:hAnsi="Times New Roman" w:cs="Times New Roman"/>
        </w:rPr>
        <w:t>m</w:t>
      </w:r>
      <w:r w:rsidRPr="000E4689">
        <w:rPr>
          <w:rFonts w:ascii="Times New Roman" w:eastAsia="Times New Roman" w:hAnsi="Times New Roman" w:cs="Times New Roman"/>
        </w:rPr>
        <w:t xml:space="preserve">aintenance of </w:t>
      </w:r>
      <w:r w:rsidR="00EA348A" w:rsidRPr="000E4689">
        <w:rPr>
          <w:rFonts w:ascii="Times New Roman" w:eastAsia="Times New Roman" w:hAnsi="Times New Roman" w:cs="Times New Roman"/>
        </w:rPr>
        <w:t>t</w:t>
      </w:r>
      <w:r w:rsidRPr="000E4689">
        <w:rPr>
          <w:rFonts w:ascii="Times New Roman" w:eastAsia="Times New Roman" w:hAnsi="Times New Roman" w:cs="Times New Roman"/>
        </w:rPr>
        <w:t xml:space="preserve">unnels </w:t>
      </w:r>
      <w:r w:rsidR="00EA348A" w:rsidRPr="000E4689">
        <w:rPr>
          <w:rFonts w:ascii="Times New Roman" w:eastAsia="Times New Roman" w:hAnsi="Times New Roman" w:cs="Times New Roman"/>
        </w:rPr>
        <w:t>p</w:t>
      </w:r>
      <w:r w:rsidRPr="000E4689">
        <w:rPr>
          <w:rFonts w:ascii="Times New Roman" w:eastAsia="Times New Roman" w:hAnsi="Times New Roman" w:cs="Times New Roman"/>
        </w:rPr>
        <w:t>roject</w:t>
      </w:r>
      <w:r w:rsidR="00EA348A" w:rsidRPr="000E4689">
        <w:rPr>
          <w:rFonts w:ascii="Times New Roman" w:eastAsia="Times New Roman" w:hAnsi="Times New Roman" w:cs="Times New Roman"/>
        </w:rPr>
        <w:t>s</w:t>
      </w:r>
      <w:r w:rsidRPr="000E4689">
        <w:rPr>
          <w:rFonts w:ascii="Times New Roman" w:hAnsi="Times New Roman"/>
        </w:rPr>
        <w:t xml:space="preserve"> resulting in a net increase in the quantity of services to be provided by Consultant.  </w:t>
      </w:r>
    </w:p>
    <w:p w14:paraId="2603817B" w14:textId="77777777" w:rsidR="003442E3" w:rsidRPr="000E4689" w:rsidRDefault="003442E3" w:rsidP="003442E3">
      <w:pPr>
        <w:widowControl/>
        <w:rPr>
          <w:rFonts w:ascii="Times New Roman" w:hAnsi="Times New Roman"/>
        </w:rPr>
      </w:pPr>
    </w:p>
    <w:p w14:paraId="6F8B0454" w14:textId="77777777" w:rsidR="003442E3" w:rsidRPr="000E4689" w:rsidRDefault="003442E3" w:rsidP="003442E3">
      <w:pPr>
        <w:widowControl/>
        <w:ind w:left="720" w:hanging="720"/>
        <w:rPr>
          <w:rFonts w:ascii="Times New Roman" w:hAnsi="Times New Roman"/>
        </w:rPr>
      </w:pPr>
      <w:r w:rsidRPr="000E4689">
        <w:rPr>
          <w:rFonts w:ascii="Times New Roman" w:hAnsi="Times New Roman"/>
        </w:rPr>
        <w:t>3.</w:t>
      </w:r>
      <w:r w:rsidRPr="000E4689">
        <w:rPr>
          <w:rFonts w:ascii="Times New Roman" w:hAnsi="Times New Roman"/>
        </w:rPr>
        <w:tab/>
        <w:t>A material net addition to the scope of the services to be provided by Consultant as defined herein.</w:t>
      </w:r>
    </w:p>
    <w:p w14:paraId="4331F0A5" w14:textId="77777777" w:rsidR="003442E3" w:rsidRPr="000E4689" w:rsidRDefault="003442E3" w:rsidP="003442E3">
      <w:pPr>
        <w:widowControl/>
        <w:rPr>
          <w:rFonts w:ascii="Times New Roman" w:hAnsi="Times New Roman"/>
        </w:rPr>
      </w:pPr>
    </w:p>
    <w:p w14:paraId="6DE9B398" w14:textId="77777777" w:rsidR="003442E3" w:rsidRPr="000E4689" w:rsidRDefault="003442E3" w:rsidP="003442E3">
      <w:pPr>
        <w:widowControl/>
        <w:ind w:left="720" w:hanging="720"/>
        <w:rPr>
          <w:rFonts w:ascii="Times New Roman" w:hAnsi="Times New Roman"/>
        </w:rPr>
      </w:pPr>
      <w:r w:rsidRPr="000E4689">
        <w:rPr>
          <w:rFonts w:ascii="Times New Roman" w:hAnsi="Times New Roman"/>
        </w:rPr>
        <w:t>4.</w:t>
      </w:r>
      <w:r w:rsidRPr="000E4689">
        <w:rPr>
          <w:rFonts w:ascii="Times New Roman" w:hAnsi="Times New Roman"/>
        </w:rPr>
        <w:tab/>
        <w:t>An extension of the date established herein for the completion of any of the services required by this Contract by more than thirty (30) days through no fault of Consultant, if such extension causes a material increase in the quantity of services to be provided by Consultant.</w:t>
      </w:r>
    </w:p>
    <w:p w14:paraId="399BBD43" w14:textId="77777777" w:rsidR="00544C84" w:rsidRPr="000E4689" w:rsidRDefault="00544C84" w:rsidP="003F43A0">
      <w:pPr>
        <w:widowControl/>
        <w:spacing w:line="276" w:lineRule="auto"/>
        <w:ind w:left="180"/>
        <w:rPr>
          <w:rFonts w:ascii="Times New Roman" w:eastAsia="Times New Roman" w:hAnsi="Times New Roman" w:cs="Times New Roman"/>
          <w:spacing w:val="-3"/>
        </w:rPr>
      </w:pPr>
    </w:p>
    <w:p w14:paraId="26B894AC" w14:textId="77777777" w:rsidR="00112C10" w:rsidRPr="00ED5795" w:rsidRDefault="00112C10" w:rsidP="00EE5F46">
      <w:pPr>
        <w:widowControl/>
        <w:spacing w:line="276" w:lineRule="auto"/>
        <w:ind w:left="180"/>
        <w:rPr>
          <w:rFonts w:ascii="Times New Roman" w:eastAsia="Times New Roman" w:hAnsi="Times New Roman" w:cs="Times New Roman"/>
          <w:spacing w:val="-3"/>
          <w:sz w:val="24"/>
          <w:szCs w:val="24"/>
        </w:rPr>
      </w:pPr>
    </w:p>
    <w:p w14:paraId="122C6274" w14:textId="77777777" w:rsidR="00DE11AB" w:rsidRPr="00ED5795" w:rsidRDefault="00DE11AB">
      <w:pPr>
        <w:rPr>
          <w:rFonts w:ascii="Times New Roman" w:eastAsia="Times New Roman" w:hAnsi="Times New Roman" w:cs="Times New Roman"/>
          <w:spacing w:val="-3"/>
          <w:sz w:val="24"/>
          <w:szCs w:val="24"/>
        </w:rPr>
      </w:pPr>
      <w:r w:rsidRPr="00ED5795">
        <w:rPr>
          <w:rFonts w:ascii="Times New Roman" w:eastAsia="Times New Roman" w:hAnsi="Times New Roman" w:cs="Times New Roman"/>
          <w:spacing w:val="-3"/>
          <w:sz w:val="24"/>
          <w:szCs w:val="24"/>
        </w:rPr>
        <w:br w:type="page"/>
      </w:r>
    </w:p>
    <w:p w14:paraId="4BC9B90F" w14:textId="77777777" w:rsidR="00185D87" w:rsidRPr="00ED5795" w:rsidRDefault="00F113B1" w:rsidP="004F7E10">
      <w:pPr>
        <w:widowControl/>
        <w:spacing w:line="276" w:lineRule="auto"/>
        <w:ind w:left="180" w:hanging="180"/>
        <w:rPr>
          <w:rFonts w:ascii="Times New Roman" w:hAnsi="Times New Roman" w:cs="Times New Roman"/>
          <w:b/>
          <w:spacing w:val="-2"/>
          <w:sz w:val="24"/>
          <w:szCs w:val="24"/>
        </w:rPr>
      </w:pPr>
      <w:r w:rsidRPr="00ED5795">
        <w:rPr>
          <w:rFonts w:ascii="Times New Roman" w:hAnsi="Times New Roman" w:cs="Times New Roman"/>
          <w:b/>
          <w:spacing w:val="-1"/>
          <w:sz w:val="24"/>
          <w:szCs w:val="24"/>
        </w:rPr>
        <w:lastRenderedPageBreak/>
        <w:t>SE</w:t>
      </w:r>
      <w:r w:rsidRPr="00ED5795">
        <w:rPr>
          <w:rFonts w:ascii="Times New Roman" w:hAnsi="Times New Roman" w:cs="Times New Roman"/>
          <w:b/>
          <w:spacing w:val="-2"/>
          <w:sz w:val="24"/>
          <w:szCs w:val="24"/>
        </w:rPr>
        <w:t>C</w:t>
      </w:r>
      <w:r w:rsidRPr="00ED5795">
        <w:rPr>
          <w:rFonts w:ascii="Times New Roman" w:hAnsi="Times New Roman" w:cs="Times New Roman"/>
          <w:b/>
          <w:spacing w:val="-1"/>
          <w:sz w:val="24"/>
          <w:szCs w:val="24"/>
        </w:rPr>
        <w:t>T</w:t>
      </w:r>
      <w:r w:rsidRPr="00ED5795">
        <w:rPr>
          <w:rFonts w:ascii="Times New Roman" w:hAnsi="Times New Roman" w:cs="Times New Roman"/>
          <w:b/>
          <w:sz w:val="24"/>
          <w:szCs w:val="24"/>
        </w:rPr>
        <w:t>I</w:t>
      </w:r>
      <w:r w:rsidRPr="00ED5795">
        <w:rPr>
          <w:rFonts w:ascii="Times New Roman" w:hAnsi="Times New Roman" w:cs="Times New Roman"/>
          <w:b/>
          <w:spacing w:val="1"/>
          <w:sz w:val="24"/>
          <w:szCs w:val="24"/>
        </w:rPr>
        <w:t>O</w:t>
      </w:r>
      <w:r w:rsidRPr="00ED5795">
        <w:rPr>
          <w:rFonts w:ascii="Times New Roman" w:hAnsi="Times New Roman" w:cs="Times New Roman"/>
          <w:b/>
          <w:sz w:val="24"/>
          <w:szCs w:val="24"/>
        </w:rPr>
        <w:t>N</w:t>
      </w:r>
      <w:r w:rsidRPr="00ED5795">
        <w:rPr>
          <w:rFonts w:ascii="Times New Roman" w:hAnsi="Times New Roman" w:cs="Times New Roman"/>
          <w:b/>
          <w:spacing w:val="-1"/>
          <w:sz w:val="24"/>
          <w:szCs w:val="24"/>
        </w:rPr>
        <w:t xml:space="preserve"> </w:t>
      </w:r>
      <w:r w:rsidRPr="00ED5795">
        <w:rPr>
          <w:rFonts w:ascii="Times New Roman" w:hAnsi="Times New Roman" w:cs="Times New Roman"/>
          <w:b/>
          <w:spacing w:val="-2"/>
          <w:sz w:val="24"/>
          <w:szCs w:val="24"/>
        </w:rPr>
        <w:t>C</w:t>
      </w:r>
      <w:r w:rsidRPr="00ED5795">
        <w:rPr>
          <w:rFonts w:ascii="Times New Roman" w:hAnsi="Times New Roman" w:cs="Times New Roman"/>
          <w:b/>
          <w:sz w:val="24"/>
          <w:szCs w:val="24"/>
        </w:rPr>
        <w:t xml:space="preserve">: </w:t>
      </w:r>
      <w:r w:rsidRPr="00ED5795">
        <w:rPr>
          <w:rFonts w:ascii="Times New Roman" w:hAnsi="Times New Roman" w:cs="Times New Roman"/>
          <w:b/>
          <w:spacing w:val="1"/>
          <w:sz w:val="24"/>
          <w:szCs w:val="24"/>
        </w:rPr>
        <w:t xml:space="preserve"> </w:t>
      </w:r>
      <w:r w:rsidRPr="00ED5795">
        <w:rPr>
          <w:rFonts w:ascii="Times New Roman" w:hAnsi="Times New Roman" w:cs="Times New Roman"/>
          <w:b/>
          <w:spacing w:val="-3"/>
          <w:sz w:val="24"/>
          <w:szCs w:val="24"/>
        </w:rPr>
        <w:t>S</w:t>
      </w:r>
      <w:r w:rsidRPr="00ED5795">
        <w:rPr>
          <w:rFonts w:ascii="Times New Roman" w:hAnsi="Times New Roman" w:cs="Times New Roman"/>
          <w:b/>
          <w:spacing w:val="1"/>
          <w:sz w:val="24"/>
          <w:szCs w:val="24"/>
        </w:rPr>
        <w:t>P</w:t>
      </w:r>
      <w:r w:rsidRPr="00ED5795">
        <w:rPr>
          <w:rFonts w:ascii="Times New Roman" w:hAnsi="Times New Roman" w:cs="Times New Roman"/>
          <w:b/>
          <w:spacing w:val="-1"/>
          <w:sz w:val="24"/>
          <w:szCs w:val="24"/>
        </w:rPr>
        <w:t>E</w:t>
      </w:r>
      <w:r w:rsidRPr="00ED5795">
        <w:rPr>
          <w:rFonts w:ascii="Times New Roman" w:hAnsi="Times New Roman" w:cs="Times New Roman"/>
          <w:b/>
          <w:spacing w:val="-2"/>
          <w:sz w:val="24"/>
          <w:szCs w:val="24"/>
        </w:rPr>
        <w:t>CI</w:t>
      </w:r>
      <w:r w:rsidRPr="00ED5795">
        <w:rPr>
          <w:rFonts w:ascii="Times New Roman" w:hAnsi="Times New Roman" w:cs="Times New Roman"/>
          <w:b/>
          <w:spacing w:val="1"/>
          <w:sz w:val="24"/>
          <w:szCs w:val="24"/>
        </w:rPr>
        <w:t>F</w:t>
      </w:r>
      <w:r w:rsidRPr="00ED5795">
        <w:rPr>
          <w:rFonts w:ascii="Times New Roman" w:hAnsi="Times New Roman" w:cs="Times New Roman"/>
          <w:b/>
          <w:sz w:val="24"/>
          <w:szCs w:val="24"/>
        </w:rPr>
        <w:t>I</w:t>
      </w:r>
      <w:r w:rsidRPr="00ED5795">
        <w:rPr>
          <w:rFonts w:ascii="Times New Roman" w:hAnsi="Times New Roman" w:cs="Times New Roman"/>
          <w:b/>
          <w:spacing w:val="-4"/>
          <w:sz w:val="24"/>
          <w:szCs w:val="24"/>
        </w:rPr>
        <w:t>C</w:t>
      </w:r>
      <w:r w:rsidRPr="00ED5795">
        <w:rPr>
          <w:rFonts w:ascii="Times New Roman" w:hAnsi="Times New Roman" w:cs="Times New Roman"/>
          <w:b/>
          <w:spacing w:val="-2"/>
          <w:sz w:val="24"/>
          <w:szCs w:val="24"/>
        </w:rPr>
        <w:t>A</w:t>
      </w:r>
      <w:r w:rsidRPr="00ED5795">
        <w:rPr>
          <w:rFonts w:ascii="Times New Roman" w:hAnsi="Times New Roman" w:cs="Times New Roman"/>
          <w:b/>
          <w:spacing w:val="-1"/>
          <w:sz w:val="24"/>
          <w:szCs w:val="24"/>
        </w:rPr>
        <w:t>T</w:t>
      </w:r>
      <w:r w:rsidRPr="00ED5795">
        <w:rPr>
          <w:rFonts w:ascii="Times New Roman" w:hAnsi="Times New Roman" w:cs="Times New Roman"/>
          <w:b/>
          <w:sz w:val="24"/>
          <w:szCs w:val="24"/>
        </w:rPr>
        <w:t>I</w:t>
      </w:r>
      <w:r w:rsidRPr="00ED5795">
        <w:rPr>
          <w:rFonts w:ascii="Times New Roman" w:hAnsi="Times New Roman" w:cs="Times New Roman"/>
          <w:b/>
          <w:spacing w:val="1"/>
          <w:sz w:val="24"/>
          <w:szCs w:val="24"/>
        </w:rPr>
        <w:t>O</w:t>
      </w:r>
      <w:r w:rsidRPr="00ED5795">
        <w:rPr>
          <w:rFonts w:ascii="Times New Roman" w:hAnsi="Times New Roman" w:cs="Times New Roman"/>
          <w:b/>
          <w:spacing w:val="-2"/>
          <w:sz w:val="24"/>
          <w:szCs w:val="24"/>
        </w:rPr>
        <w:t>N</w:t>
      </w:r>
      <w:r w:rsidRPr="00ED5795">
        <w:rPr>
          <w:rFonts w:ascii="Times New Roman" w:hAnsi="Times New Roman" w:cs="Times New Roman"/>
          <w:b/>
          <w:spacing w:val="-1"/>
          <w:sz w:val="24"/>
          <w:szCs w:val="24"/>
        </w:rPr>
        <w:t>S</w:t>
      </w:r>
      <w:r w:rsidRPr="00ED5795">
        <w:rPr>
          <w:rFonts w:ascii="Times New Roman" w:hAnsi="Times New Roman" w:cs="Times New Roman"/>
          <w:b/>
          <w:spacing w:val="1"/>
          <w:sz w:val="24"/>
          <w:szCs w:val="24"/>
        </w:rPr>
        <w:t>/</w:t>
      </w:r>
      <w:r w:rsidRPr="00ED5795">
        <w:rPr>
          <w:rFonts w:ascii="Times New Roman" w:hAnsi="Times New Roman" w:cs="Times New Roman"/>
          <w:b/>
          <w:spacing w:val="-3"/>
          <w:sz w:val="24"/>
          <w:szCs w:val="24"/>
        </w:rPr>
        <w:t>W</w:t>
      </w:r>
      <w:r w:rsidRPr="00ED5795">
        <w:rPr>
          <w:rFonts w:ascii="Times New Roman" w:hAnsi="Times New Roman" w:cs="Times New Roman"/>
          <w:b/>
          <w:spacing w:val="1"/>
          <w:sz w:val="24"/>
          <w:szCs w:val="24"/>
        </w:rPr>
        <w:t>O</w:t>
      </w:r>
      <w:r w:rsidRPr="00ED5795">
        <w:rPr>
          <w:rFonts w:ascii="Times New Roman" w:hAnsi="Times New Roman" w:cs="Times New Roman"/>
          <w:b/>
          <w:spacing w:val="-4"/>
          <w:sz w:val="24"/>
          <w:szCs w:val="24"/>
        </w:rPr>
        <w:t>R</w:t>
      </w:r>
      <w:r w:rsidRPr="00ED5795">
        <w:rPr>
          <w:rFonts w:ascii="Times New Roman" w:hAnsi="Times New Roman" w:cs="Times New Roman"/>
          <w:b/>
          <w:sz w:val="24"/>
          <w:szCs w:val="24"/>
        </w:rPr>
        <w:t>K</w:t>
      </w:r>
      <w:r w:rsidRPr="00ED5795">
        <w:rPr>
          <w:rFonts w:ascii="Times New Roman" w:hAnsi="Times New Roman" w:cs="Times New Roman"/>
          <w:b/>
          <w:spacing w:val="1"/>
          <w:sz w:val="24"/>
          <w:szCs w:val="24"/>
        </w:rPr>
        <w:t xml:space="preserve"> </w:t>
      </w:r>
      <w:r w:rsidRPr="00ED5795">
        <w:rPr>
          <w:rFonts w:ascii="Times New Roman" w:hAnsi="Times New Roman" w:cs="Times New Roman"/>
          <w:b/>
          <w:spacing w:val="-1"/>
          <w:sz w:val="24"/>
          <w:szCs w:val="24"/>
        </w:rPr>
        <w:t>ST</w:t>
      </w:r>
      <w:r w:rsidRPr="00ED5795">
        <w:rPr>
          <w:rFonts w:ascii="Times New Roman" w:hAnsi="Times New Roman" w:cs="Times New Roman"/>
          <w:b/>
          <w:spacing w:val="-2"/>
          <w:sz w:val="24"/>
          <w:szCs w:val="24"/>
        </w:rPr>
        <w:t>A</w:t>
      </w:r>
      <w:r w:rsidRPr="00ED5795">
        <w:rPr>
          <w:rFonts w:ascii="Times New Roman" w:hAnsi="Times New Roman" w:cs="Times New Roman"/>
          <w:b/>
          <w:spacing w:val="-1"/>
          <w:sz w:val="24"/>
          <w:szCs w:val="24"/>
        </w:rPr>
        <w:t>TE</w:t>
      </w:r>
      <w:r w:rsidRPr="00ED5795">
        <w:rPr>
          <w:rFonts w:ascii="Times New Roman" w:hAnsi="Times New Roman" w:cs="Times New Roman"/>
          <w:b/>
          <w:sz w:val="24"/>
          <w:szCs w:val="24"/>
        </w:rPr>
        <w:t>M</w:t>
      </w:r>
      <w:r w:rsidRPr="00ED5795">
        <w:rPr>
          <w:rFonts w:ascii="Times New Roman" w:hAnsi="Times New Roman" w:cs="Times New Roman"/>
          <w:b/>
          <w:spacing w:val="-1"/>
          <w:sz w:val="24"/>
          <w:szCs w:val="24"/>
        </w:rPr>
        <w:t>E</w:t>
      </w:r>
      <w:r w:rsidRPr="00ED5795">
        <w:rPr>
          <w:rFonts w:ascii="Times New Roman" w:hAnsi="Times New Roman" w:cs="Times New Roman"/>
          <w:b/>
          <w:spacing w:val="-2"/>
          <w:sz w:val="24"/>
          <w:szCs w:val="24"/>
        </w:rPr>
        <w:t>NT</w:t>
      </w:r>
    </w:p>
    <w:p w14:paraId="14CD41C7" w14:textId="77777777" w:rsidR="00185D87" w:rsidRPr="00ED5795" w:rsidRDefault="00185D87" w:rsidP="00EE5F46">
      <w:pPr>
        <w:pStyle w:val="BodyText"/>
        <w:widowControl/>
        <w:spacing w:line="276" w:lineRule="auto"/>
        <w:ind w:left="180" w:right="519"/>
        <w:rPr>
          <w:rFonts w:cs="Times New Roman"/>
          <w:sz w:val="24"/>
          <w:szCs w:val="24"/>
        </w:rPr>
      </w:pPr>
      <w:bookmarkStart w:id="615" w:name="The_District_contemplates_that,_pursuant"/>
      <w:bookmarkEnd w:id="615"/>
    </w:p>
    <w:p w14:paraId="21613427" w14:textId="77777777" w:rsidR="00185D87" w:rsidRPr="00ED5795" w:rsidRDefault="00A234A3" w:rsidP="004F7E10">
      <w:pPr>
        <w:pStyle w:val="Heading1"/>
        <w:widowControl/>
        <w:numPr>
          <w:ilvl w:val="1"/>
          <w:numId w:val="2"/>
        </w:numPr>
        <w:ind w:firstLine="0"/>
        <w:rPr>
          <w:rFonts w:cs="Times New Roman"/>
          <w:b w:val="0"/>
          <w:bCs w:val="0"/>
          <w:sz w:val="24"/>
          <w:szCs w:val="24"/>
        </w:rPr>
      </w:pPr>
      <w:r w:rsidRPr="00ED5795">
        <w:rPr>
          <w:rFonts w:cs="Times New Roman"/>
          <w:spacing w:val="1"/>
          <w:sz w:val="24"/>
          <w:szCs w:val="24"/>
        </w:rPr>
        <w:t xml:space="preserve"> </w:t>
      </w:r>
      <w:r w:rsidR="004F7E10">
        <w:rPr>
          <w:rFonts w:cs="Times New Roman"/>
          <w:spacing w:val="1"/>
          <w:sz w:val="24"/>
          <w:szCs w:val="24"/>
        </w:rPr>
        <w:t>BACKGROUND</w:t>
      </w:r>
    </w:p>
    <w:p w14:paraId="291A933D" w14:textId="77777777" w:rsidR="00185D87" w:rsidRPr="00ED5795" w:rsidRDefault="00185D87" w:rsidP="002F20C5">
      <w:pPr>
        <w:widowControl/>
        <w:spacing w:before="8"/>
        <w:ind w:left="180"/>
        <w:rPr>
          <w:rFonts w:ascii="Times New Roman" w:hAnsi="Times New Roman" w:cs="Times New Roman"/>
          <w:sz w:val="24"/>
          <w:szCs w:val="24"/>
        </w:rPr>
      </w:pPr>
    </w:p>
    <w:p w14:paraId="7B8F412E" w14:textId="77777777" w:rsidR="003A1041" w:rsidRDefault="003A1041" w:rsidP="00F64339">
      <w:pPr>
        <w:pStyle w:val="BodyText"/>
        <w:widowControl/>
        <w:ind w:left="0" w:right="235"/>
        <w:rPr>
          <w:rFonts w:cs="Times New Roman"/>
          <w:spacing w:val="1"/>
          <w:sz w:val="24"/>
          <w:szCs w:val="24"/>
        </w:rPr>
      </w:pPr>
      <w:r w:rsidRPr="003A1041">
        <w:rPr>
          <w:rFonts w:cs="Times New Roman"/>
          <w:spacing w:val="1"/>
          <w:sz w:val="24"/>
          <w:szCs w:val="24"/>
        </w:rPr>
        <w:t xml:space="preserve">In 2005, the District Department of Transportation entered into a </w:t>
      </w:r>
      <w:r w:rsidR="00C94A9E" w:rsidRPr="003A1041">
        <w:rPr>
          <w:rFonts w:cs="Times New Roman"/>
          <w:spacing w:val="1"/>
          <w:sz w:val="24"/>
          <w:szCs w:val="24"/>
        </w:rPr>
        <w:t>long-term</w:t>
      </w:r>
      <w:r w:rsidRPr="003A1041">
        <w:rPr>
          <w:rFonts w:cs="Times New Roman"/>
          <w:spacing w:val="1"/>
          <w:sz w:val="24"/>
          <w:szCs w:val="24"/>
        </w:rPr>
        <w:t xml:space="preserve"> performance-based asset preservation and maintenance program through which a private contractor</w:t>
      </w:r>
      <w:r w:rsidR="00D56FFB">
        <w:rPr>
          <w:rFonts w:cs="Times New Roman"/>
          <w:spacing w:val="1"/>
          <w:sz w:val="24"/>
          <w:szCs w:val="24"/>
        </w:rPr>
        <w:t xml:space="preserve"> (“O&amp;M Contractor”)</w:t>
      </w:r>
      <w:r w:rsidRPr="003A1041">
        <w:rPr>
          <w:rFonts w:cs="Times New Roman"/>
          <w:spacing w:val="1"/>
          <w:sz w:val="24"/>
          <w:szCs w:val="24"/>
        </w:rPr>
        <w:t xml:space="preserve"> provides maintenance services for the District’s sixteen (16) tunnels. In conjunction with this maintenance contract, FHWA requires the District to engage services of a consultant to provide the DDOT tunnel Management staff with required technical assistance, asset evaluation support services, IT services, and required tunnel asset inspection services.</w:t>
      </w:r>
    </w:p>
    <w:p w14:paraId="41C4807D" w14:textId="77777777" w:rsidR="004F7E10" w:rsidRPr="003A1041" w:rsidRDefault="004F7E10" w:rsidP="003A1041">
      <w:pPr>
        <w:pStyle w:val="BodyText"/>
        <w:widowControl/>
        <w:ind w:left="180" w:right="235"/>
        <w:rPr>
          <w:rFonts w:cs="Times New Roman"/>
          <w:spacing w:val="1"/>
          <w:sz w:val="24"/>
          <w:szCs w:val="24"/>
        </w:rPr>
      </w:pPr>
    </w:p>
    <w:p w14:paraId="2A822223" w14:textId="77777777" w:rsidR="00810F99" w:rsidRDefault="00810F99" w:rsidP="004F7E10">
      <w:pPr>
        <w:pStyle w:val="BodyText"/>
        <w:tabs>
          <w:tab w:val="left" w:pos="810"/>
        </w:tabs>
        <w:ind w:left="0"/>
        <w:jc w:val="both"/>
        <w:rPr>
          <w:rFonts w:cs="Times New Roman"/>
          <w:bCs/>
          <w:sz w:val="24"/>
          <w:szCs w:val="24"/>
        </w:rPr>
      </w:pPr>
      <w:bookmarkStart w:id="616" w:name="C.2__SCOPE_OF_SERVICES"/>
      <w:bookmarkEnd w:id="616"/>
      <w:r w:rsidRPr="00633E8E">
        <w:rPr>
          <w:rFonts w:cs="Times New Roman"/>
          <w:bCs/>
          <w:sz w:val="24"/>
          <w:szCs w:val="24"/>
        </w:rPr>
        <w:t>The required services shall be to provide contract management/administrative support services to DDOT tunnel management staff, and to facilitate the documentation of tunnel maintenance service activities by the tunnel O</w:t>
      </w:r>
      <w:r w:rsidR="00D56FFB">
        <w:rPr>
          <w:rFonts w:cs="Times New Roman"/>
          <w:bCs/>
          <w:sz w:val="24"/>
          <w:szCs w:val="24"/>
        </w:rPr>
        <w:t>&amp;M</w:t>
      </w:r>
      <w:r w:rsidRPr="00633E8E">
        <w:rPr>
          <w:rFonts w:cs="Times New Roman"/>
          <w:bCs/>
          <w:sz w:val="24"/>
          <w:szCs w:val="24"/>
        </w:rPr>
        <w:t xml:space="preserve"> Contractor, assess the O&amp;M Contractor’s performance, evaluate the condition of all tunnel assets on a quarterly basis, and provide IT systems administration and support for DDOT’s Central Tunnel</w:t>
      </w:r>
      <w:r>
        <w:rPr>
          <w:rFonts w:cs="Times New Roman"/>
          <w:bCs/>
          <w:sz w:val="24"/>
          <w:szCs w:val="24"/>
        </w:rPr>
        <w:t xml:space="preserve"> </w:t>
      </w:r>
      <w:r w:rsidRPr="006E3EC0">
        <w:rPr>
          <w:rFonts w:cs="Times New Roman"/>
          <w:bCs/>
          <w:sz w:val="24"/>
          <w:szCs w:val="24"/>
        </w:rPr>
        <w:t>Control Room.</w:t>
      </w:r>
    </w:p>
    <w:p w14:paraId="5D6473AD" w14:textId="77777777" w:rsidR="004F7E10" w:rsidRPr="006E3EC0" w:rsidRDefault="004F7E10" w:rsidP="004F7E10">
      <w:pPr>
        <w:pStyle w:val="BodyText"/>
        <w:tabs>
          <w:tab w:val="left" w:pos="810"/>
        </w:tabs>
        <w:ind w:left="540" w:hanging="540"/>
        <w:jc w:val="both"/>
        <w:rPr>
          <w:rFonts w:cs="Times New Roman"/>
          <w:bCs/>
          <w:sz w:val="24"/>
          <w:szCs w:val="24"/>
        </w:rPr>
      </w:pPr>
    </w:p>
    <w:p w14:paraId="71B6A151" w14:textId="77777777" w:rsidR="00810F99" w:rsidRDefault="00810F99" w:rsidP="004F7E10">
      <w:pPr>
        <w:pStyle w:val="BodyText"/>
        <w:tabs>
          <w:tab w:val="left" w:pos="810"/>
        </w:tabs>
        <w:ind w:left="0"/>
        <w:jc w:val="both"/>
        <w:rPr>
          <w:rFonts w:cs="Times New Roman"/>
          <w:bCs/>
          <w:sz w:val="24"/>
          <w:szCs w:val="24"/>
        </w:rPr>
      </w:pPr>
      <w:r w:rsidRPr="006E3EC0">
        <w:rPr>
          <w:rFonts w:cs="Times New Roman"/>
          <w:bCs/>
          <w:sz w:val="24"/>
          <w:szCs w:val="24"/>
        </w:rPr>
        <w:t>Provisions of the tunnel inspection services is required relative to FHWA’s recent tunnel inspection mandates that include: complete tunnel element inspections, associated technical support, and other IT services required to enable DDOT to comply with the biennial reporting requirements associated with the National Tunnel Inspection Standards (NTIS) and the Specifications for National Tunnel Inventory (SNTI).</w:t>
      </w:r>
    </w:p>
    <w:p w14:paraId="065788BB" w14:textId="77777777" w:rsidR="004F7E10" w:rsidRPr="006E3EC0" w:rsidRDefault="004F7E10" w:rsidP="004F7E10">
      <w:pPr>
        <w:pStyle w:val="BodyText"/>
        <w:tabs>
          <w:tab w:val="left" w:pos="810"/>
        </w:tabs>
        <w:ind w:left="540" w:hanging="540"/>
        <w:jc w:val="both"/>
        <w:rPr>
          <w:rFonts w:cs="Times New Roman"/>
          <w:bCs/>
          <w:sz w:val="24"/>
          <w:szCs w:val="24"/>
        </w:rPr>
      </w:pPr>
    </w:p>
    <w:p w14:paraId="67251B6A" w14:textId="77777777" w:rsidR="00810F99" w:rsidRDefault="00810F99" w:rsidP="004F7E10">
      <w:pPr>
        <w:pStyle w:val="BodyText"/>
        <w:tabs>
          <w:tab w:val="left" w:pos="810"/>
        </w:tabs>
        <w:ind w:left="0"/>
        <w:jc w:val="both"/>
        <w:rPr>
          <w:rFonts w:cs="Times New Roman"/>
          <w:bCs/>
          <w:sz w:val="24"/>
          <w:szCs w:val="24"/>
        </w:rPr>
      </w:pPr>
      <w:r w:rsidRPr="006E3EC0">
        <w:rPr>
          <w:rFonts w:cs="Times New Roman"/>
          <w:bCs/>
          <w:sz w:val="24"/>
          <w:szCs w:val="24"/>
        </w:rPr>
        <w:t xml:space="preserve">Configuration guidance shall be required for DDOT’s </w:t>
      </w:r>
      <w:r w:rsidR="000B1437">
        <w:rPr>
          <w:rFonts w:cs="Times New Roman"/>
          <w:bCs/>
          <w:sz w:val="24"/>
          <w:szCs w:val="24"/>
        </w:rPr>
        <w:t>new TMMS</w:t>
      </w:r>
      <w:r w:rsidRPr="006E3EC0">
        <w:rPr>
          <w:rFonts w:cs="Times New Roman"/>
          <w:bCs/>
          <w:sz w:val="24"/>
          <w:szCs w:val="24"/>
        </w:rPr>
        <w:t xml:space="preserve"> asset management system (AMS) and migration from SABER TMMS, which the O&amp;M Contractor currently is required to utilize to manage and document all of their tunnel maintenance activities, and which DDOT uses to track the O&amp;M </w:t>
      </w:r>
      <w:r w:rsidR="00C83692">
        <w:rPr>
          <w:rFonts w:cs="Times New Roman"/>
          <w:bCs/>
          <w:sz w:val="24"/>
          <w:szCs w:val="24"/>
        </w:rPr>
        <w:t>C</w:t>
      </w:r>
      <w:r w:rsidRPr="006E3EC0">
        <w:rPr>
          <w:rFonts w:cs="Times New Roman"/>
          <w:bCs/>
          <w:sz w:val="24"/>
          <w:szCs w:val="24"/>
        </w:rPr>
        <w:t>ontractor’s performance, and to document the condition of the District’s tunnel assets relative to the established asset performance standards.</w:t>
      </w:r>
    </w:p>
    <w:p w14:paraId="1599952A" w14:textId="77777777" w:rsidR="00C14486" w:rsidRDefault="00C14486" w:rsidP="004F7E10">
      <w:pPr>
        <w:pStyle w:val="BodyText"/>
        <w:tabs>
          <w:tab w:val="left" w:pos="810"/>
        </w:tabs>
        <w:ind w:left="0"/>
        <w:jc w:val="both"/>
        <w:rPr>
          <w:rFonts w:cs="Times New Roman"/>
          <w:bCs/>
          <w:sz w:val="24"/>
          <w:szCs w:val="24"/>
        </w:rPr>
      </w:pPr>
    </w:p>
    <w:p w14:paraId="3FFC3610" w14:textId="31608504" w:rsidR="00C14486" w:rsidRPr="003A1041" w:rsidRDefault="00C14486" w:rsidP="00C14486">
      <w:pPr>
        <w:pStyle w:val="BodyText"/>
        <w:spacing w:line="276" w:lineRule="auto"/>
        <w:ind w:left="0" w:right="118"/>
        <w:rPr>
          <w:rFonts w:cs="Times New Roman"/>
          <w:bCs/>
          <w:sz w:val="24"/>
          <w:szCs w:val="24"/>
        </w:rPr>
      </w:pPr>
      <w:r w:rsidRPr="00ED5795">
        <w:rPr>
          <w:rFonts w:cs="Times New Roman"/>
          <w:sz w:val="24"/>
          <w:szCs w:val="24"/>
        </w:rPr>
        <w:t xml:space="preserve">Consultant </w:t>
      </w:r>
      <w:r>
        <w:rPr>
          <w:rFonts w:cs="Times New Roman"/>
          <w:sz w:val="24"/>
          <w:szCs w:val="24"/>
        </w:rPr>
        <w:t>shall</w:t>
      </w:r>
      <w:r w:rsidRPr="00ED5795">
        <w:rPr>
          <w:rFonts w:cs="Times New Roman"/>
          <w:sz w:val="24"/>
          <w:szCs w:val="24"/>
        </w:rPr>
        <w:t xml:space="preserve"> provide</w:t>
      </w:r>
      <w:r>
        <w:rPr>
          <w:rFonts w:cs="Times New Roman"/>
          <w:sz w:val="24"/>
          <w:szCs w:val="24"/>
        </w:rPr>
        <w:t>, among other things,</w:t>
      </w:r>
      <w:r w:rsidRPr="00ED5795">
        <w:rPr>
          <w:rFonts w:cs="Times New Roman"/>
          <w:sz w:val="24"/>
          <w:szCs w:val="24"/>
        </w:rPr>
        <w:t xml:space="preserve"> needed </w:t>
      </w:r>
      <w:commentRangeStart w:id="617"/>
      <w:del w:id="618" w:author="Martha Averso" w:date="2020-02-05T14:21:00Z">
        <w:r w:rsidRPr="00ED5795" w:rsidDel="000D0AF8">
          <w:rPr>
            <w:rFonts w:cs="Times New Roman"/>
            <w:sz w:val="24"/>
            <w:szCs w:val="24"/>
          </w:rPr>
          <w:delText xml:space="preserve">construction </w:delText>
        </w:r>
      </w:del>
      <w:ins w:id="619" w:author="Martha Averso" w:date="2020-02-05T14:21:00Z">
        <w:r w:rsidR="000D0AF8">
          <w:rPr>
            <w:rFonts w:cs="Times New Roman"/>
            <w:sz w:val="24"/>
            <w:szCs w:val="24"/>
          </w:rPr>
          <w:t>contract</w:t>
        </w:r>
        <w:r w:rsidR="000D0AF8" w:rsidRPr="00ED5795">
          <w:rPr>
            <w:rFonts w:cs="Times New Roman"/>
            <w:sz w:val="24"/>
            <w:szCs w:val="24"/>
          </w:rPr>
          <w:t xml:space="preserve"> </w:t>
        </w:r>
      </w:ins>
      <w:r w:rsidRPr="00ED5795">
        <w:rPr>
          <w:rFonts w:cs="Times New Roman"/>
          <w:sz w:val="24"/>
          <w:szCs w:val="24"/>
        </w:rPr>
        <w:t xml:space="preserve">management </w:t>
      </w:r>
      <w:commentRangeEnd w:id="617"/>
      <w:r w:rsidR="000D0AF8">
        <w:rPr>
          <w:rStyle w:val="CommentReference"/>
          <w:rFonts w:asciiTheme="minorHAnsi" w:eastAsiaTheme="minorHAnsi" w:hAnsiTheme="minorHAnsi"/>
        </w:rPr>
        <w:commentReference w:id="617"/>
      </w:r>
      <w:r>
        <w:rPr>
          <w:rFonts w:cs="Times New Roman"/>
          <w:sz w:val="24"/>
          <w:szCs w:val="24"/>
        </w:rPr>
        <w:t xml:space="preserve">and administrative </w:t>
      </w:r>
      <w:r w:rsidRPr="00ED5795">
        <w:rPr>
          <w:rFonts w:cs="Times New Roman"/>
          <w:sz w:val="24"/>
          <w:szCs w:val="24"/>
        </w:rPr>
        <w:t>support</w:t>
      </w:r>
      <w:r w:rsidRPr="003A1041">
        <w:rPr>
          <w:rFonts w:cs="Times New Roman"/>
          <w:bCs/>
          <w:sz w:val="24"/>
          <w:szCs w:val="24"/>
        </w:rPr>
        <w:t xml:space="preserve"> services to DDOT tunnel management staff, facilitate the documentation of tunnel maintenance service activities by the tunnel O</w:t>
      </w:r>
      <w:r>
        <w:rPr>
          <w:rFonts w:cs="Times New Roman"/>
          <w:bCs/>
          <w:sz w:val="24"/>
          <w:szCs w:val="24"/>
        </w:rPr>
        <w:t>&amp;</w:t>
      </w:r>
      <w:r w:rsidRPr="003A1041">
        <w:rPr>
          <w:rFonts w:cs="Times New Roman"/>
          <w:bCs/>
          <w:sz w:val="24"/>
          <w:szCs w:val="24"/>
        </w:rPr>
        <w:t>M Contractor, assess the O&amp;M Contractor’s performance, evaluate the condition of all tunnel assets on a quarterly basis, and provide IT systems administration and support for DDOT’s Central Tunnel Control Room</w:t>
      </w:r>
      <w:r>
        <w:rPr>
          <w:rFonts w:cs="Times New Roman"/>
          <w:bCs/>
          <w:sz w:val="24"/>
          <w:szCs w:val="24"/>
        </w:rPr>
        <w:t>, all as defined herein</w:t>
      </w:r>
      <w:r w:rsidRPr="003A1041">
        <w:rPr>
          <w:rFonts w:cs="Times New Roman"/>
          <w:bCs/>
          <w:sz w:val="24"/>
          <w:szCs w:val="24"/>
        </w:rPr>
        <w:t>.</w:t>
      </w:r>
    </w:p>
    <w:p w14:paraId="49B2DA6E" w14:textId="77777777" w:rsidR="00C14486" w:rsidRDefault="00C14486" w:rsidP="004F7E10">
      <w:pPr>
        <w:pStyle w:val="BodyText"/>
        <w:tabs>
          <w:tab w:val="left" w:pos="810"/>
        </w:tabs>
        <w:ind w:left="0"/>
        <w:jc w:val="both"/>
        <w:rPr>
          <w:rFonts w:cs="Times New Roman"/>
          <w:bCs/>
          <w:sz w:val="24"/>
          <w:szCs w:val="24"/>
        </w:rPr>
      </w:pPr>
    </w:p>
    <w:p w14:paraId="6D7286E6" w14:textId="2A5AAE99" w:rsidR="009E4F15" w:rsidRPr="00ED5795" w:rsidRDefault="003A1041" w:rsidP="00F64339">
      <w:pPr>
        <w:pStyle w:val="BodyText"/>
        <w:widowControl/>
        <w:spacing w:line="276" w:lineRule="auto"/>
        <w:ind w:left="0" w:right="118"/>
        <w:rPr>
          <w:rFonts w:cs="Times New Roman"/>
          <w:sz w:val="24"/>
          <w:szCs w:val="24"/>
        </w:rPr>
      </w:pPr>
      <w:r>
        <w:rPr>
          <w:rFonts w:cs="Times New Roman"/>
          <w:sz w:val="24"/>
          <w:szCs w:val="24"/>
        </w:rPr>
        <w:t xml:space="preserve">The Consultant shall perform </w:t>
      </w:r>
      <w:r w:rsidR="00C370FA" w:rsidRPr="00ED5795">
        <w:rPr>
          <w:rFonts w:cs="Times New Roman"/>
          <w:sz w:val="24"/>
          <w:szCs w:val="24"/>
        </w:rPr>
        <w:t xml:space="preserve">inspection and other technical services, under the </w:t>
      </w:r>
      <w:r w:rsidR="009E4F15" w:rsidRPr="00ED5795">
        <w:rPr>
          <w:rFonts w:cs="Times New Roman"/>
          <w:sz w:val="24"/>
          <w:szCs w:val="24"/>
        </w:rPr>
        <w:t>terms and conditions of the Contract</w:t>
      </w:r>
      <w:r>
        <w:rPr>
          <w:rFonts w:cs="Times New Roman"/>
          <w:sz w:val="24"/>
          <w:szCs w:val="24"/>
        </w:rPr>
        <w:t>. T</w:t>
      </w:r>
      <w:r w:rsidR="009E4F15" w:rsidRPr="00ED5795">
        <w:rPr>
          <w:rFonts w:cs="Times New Roman"/>
          <w:sz w:val="24"/>
          <w:szCs w:val="24"/>
        </w:rPr>
        <w:t xml:space="preserve">he </w:t>
      </w:r>
      <w:r w:rsidR="0042404A" w:rsidRPr="00ED5795">
        <w:rPr>
          <w:rFonts w:cs="Times New Roman"/>
          <w:sz w:val="24"/>
          <w:szCs w:val="24"/>
        </w:rPr>
        <w:t xml:space="preserve">Consultant </w:t>
      </w:r>
      <w:r w:rsidR="00C7183F">
        <w:rPr>
          <w:rFonts w:cs="Times New Roman"/>
          <w:sz w:val="24"/>
          <w:szCs w:val="24"/>
        </w:rPr>
        <w:t>sha</w:t>
      </w:r>
      <w:r w:rsidR="00C370FA" w:rsidRPr="00ED5795">
        <w:rPr>
          <w:rFonts w:cs="Times New Roman"/>
          <w:sz w:val="24"/>
          <w:szCs w:val="24"/>
        </w:rPr>
        <w:t xml:space="preserve">ll serve as a </w:t>
      </w:r>
      <w:r w:rsidR="009E4F15" w:rsidRPr="00ED5795">
        <w:rPr>
          <w:rFonts w:cs="Times New Roman"/>
          <w:sz w:val="24"/>
          <w:szCs w:val="24"/>
        </w:rPr>
        <w:t xml:space="preserve">management extension of DDOT staff, assisting in the </w:t>
      </w:r>
      <w:commentRangeStart w:id="620"/>
      <w:del w:id="621" w:author="Martha Averso" w:date="2020-02-05T14:23:00Z">
        <w:r w:rsidR="009E4F15" w:rsidRPr="00ED5795" w:rsidDel="000D0AF8">
          <w:rPr>
            <w:rFonts w:cs="Times New Roman"/>
            <w:sz w:val="24"/>
            <w:szCs w:val="24"/>
          </w:rPr>
          <w:delText>successful delivery</w:delText>
        </w:r>
      </w:del>
      <w:ins w:id="622" w:author="Martha Averso" w:date="2020-02-05T14:23:00Z">
        <w:r w:rsidR="000D0AF8">
          <w:rPr>
            <w:rFonts w:cs="Times New Roman"/>
            <w:sz w:val="24"/>
            <w:szCs w:val="24"/>
          </w:rPr>
          <w:t>oversight</w:t>
        </w:r>
      </w:ins>
      <w:r w:rsidR="009E4F15" w:rsidRPr="00ED5795">
        <w:rPr>
          <w:rFonts w:cs="Times New Roman"/>
          <w:sz w:val="24"/>
          <w:szCs w:val="24"/>
        </w:rPr>
        <w:t xml:space="preserve"> </w:t>
      </w:r>
      <w:commentRangeEnd w:id="620"/>
      <w:r w:rsidR="000D0AF8">
        <w:rPr>
          <w:rStyle w:val="CommentReference"/>
          <w:rFonts w:asciiTheme="minorHAnsi" w:eastAsiaTheme="minorHAnsi" w:hAnsiTheme="minorHAnsi"/>
        </w:rPr>
        <w:commentReference w:id="620"/>
      </w:r>
      <w:r w:rsidR="009E4F15" w:rsidRPr="00ED5795">
        <w:rPr>
          <w:rFonts w:cs="Times New Roman"/>
          <w:sz w:val="24"/>
          <w:szCs w:val="24"/>
        </w:rPr>
        <w:t xml:space="preserve">of the </w:t>
      </w:r>
      <w:r w:rsidR="00C7183F">
        <w:rPr>
          <w:rFonts w:cs="Times New Roman"/>
          <w:sz w:val="24"/>
          <w:szCs w:val="24"/>
        </w:rPr>
        <w:t>O&amp;M Contractor’s services</w:t>
      </w:r>
      <w:r w:rsidR="009E4F15" w:rsidRPr="00ED5795">
        <w:rPr>
          <w:rFonts w:cs="Times New Roman"/>
          <w:sz w:val="24"/>
          <w:szCs w:val="24"/>
        </w:rPr>
        <w:t>.</w:t>
      </w:r>
      <w:r w:rsidR="0042404A" w:rsidRPr="00ED5795">
        <w:rPr>
          <w:rFonts w:cs="Times New Roman"/>
          <w:sz w:val="24"/>
          <w:szCs w:val="24"/>
        </w:rPr>
        <w:t xml:space="preserve"> The staffing and organization of the project team is envisioned to be a collaboration and partnership between DDOT staff and the Consultant project team.</w:t>
      </w:r>
    </w:p>
    <w:p w14:paraId="5DAE16B2" w14:textId="77777777" w:rsidR="00C370FA" w:rsidRPr="00ED5795" w:rsidRDefault="00C370FA" w:rsidP="00F64339">
      <w:pPr>
        <w:pStyle w:val="BodyText"/>
        <w:widowControl/>
        <w:spacing w:line="276" w:lineRule="auto"/>
        <w:ind w:left="0" w:right="118"/>
        <w:rPr>
          <w:rFonts w:cs="Times New Roman"/>
          <w:sz w:val="24"/>
          <w:szCs w:val="24"/>
        </w:rPr>
      </w:pPr>
    </w:p>
    <w:p w14:paraId="7AA98F4A" w14:textId="77777777" w:rsidR="002838A8" w:rsidRPr="00ED5795" w:rsidRDefault="002838A8" w:rsidP="00F64339">
      <w:pPr>
        <w:pStyle w:val="BodyText"/>
        <w:widowControl/>
        <w:spacing w:line="276" w:lineRule="auto"/>
        <w:ind w:left="0" w:right="-20"/>
        <w:rPr>
          <w:rFonts w:cs="Times New Roman"/>
          <w:sz w:val="24"/>
          <w:szCs w:val="24"/>
        </w:rPr>
      </w:pPr>
      <w:r w:rsidRPr="00ED5795">
        <w:rPr>
          <w:rFonts w:cs="Times New Roman"/>
          <w:spacing w:val="-1"/>
          <w:sz w:val="24"/>
          <w:szCs w:val="24"/>
        </w:rPr>
        <w:t>C</w:t>
      </w:r>
      <w:r w:rsidRPr="00ED5795">
        <w:rPr>
          <w:rFonts w:cs="Times New Roman"/>
          <w:spacing w:val="-3"/>
          <w:sz w:val="24"/>
          <w:szCs w:val="24"/>
        </w:rPr>
        <w:t>o</w:t>
      </w:r>
      <w:r w:rsidRPr="00ED5795">
        <w:rPr>
          <w:rFonts w:cs="Times New Roman"/>
          <w:spacing w:val="-1"/>
          <w:sz w:val="24"/>
          <w:szCs w:val="24"/>
        </w:rPr>
        <w:t>n</w:t>
      </w:r>
      <w:r w:rsidRPr="00ED5795">
        <w:rPr>
          <w:rFonts w:cs="Times New Roman"/>
          <w:sz w:val="24"/>
          <w:szCs w:val="24"/>
        </w:rPr>
        <w:t>s</w:t>
      </w:r>
      <w:r w:rsidRPr="00ED5795">
        <w:rPr>
          <w:rFonts w:cs="Times New Roman"/>
          <w:spacing w:val="-3"/>
          <w:sz w:val="24"/>
          <w:szCs w:val="24"/>
        </w:rPr>
        <w:t>u</w:t>
      </w:r>
      <w:r w:rsidRPr="00ED5795">
        <w:rPr>
          <w:rFonts w:cs="Times New Roman"/>
          <w:spacing w:val="1"/>
          <w:sz w:val="24"/>
          <w:szCs w:val="24"/>
        </w:rPr>
        <w:t>lt</w:t>
      </w:r>
      <w:r w:rsidRPr="00ED5795">
        <w:rPr>
          <w:rFonts w:cs="Times New Roman"/>
          <w:spacing w:val="-3"/>
          <w:sz w:val="24"/>
          <w:szCs w:val="24"/>
        </w:rPr>
        <w:t>a</w:t>
      </w:r>
      <w:r w:rsidRPr="00ED5795">
        <w:rPr>
          <w:rFonts w:cs="Times New Roman"/>
          <w:sz w:val="24"/>
          <w:szCs w:val="24"/>
        </w:rPr>
        <w:t>nt</w:t>
      </w:r>
      <w:r w:rsidRPr="00ED5795">
        <w:rPr>
          <w:rFonts w:cs="Times New Roman"/>
          <w:spacing w:val="-2"/>
          <w:sz w:val="24"/>
          <w:szCs w:val="24"/>
        </w:rPr>
        <w:t xml:space="preserve"> </w:t>
      </w:r>
      <w:r w:rsidRPr="00ED5795">
        <w:rPr>
          <w:rFonts w:cs="Times New Roman"/>
          <w:sz w:val="24"/>
          <w:szCs w:val="24"/>
        </w:rPr>
        <w:t>s</w:t>
      </w:r>
      <w:r w:rsidRPr="00ED5795">
        <w:rPr>
          <w:rFonts w:cs="Times New Roman"/>
          <w:spacing w:val="-3"/>
          <w:sz w:val="24"/>
          <w:szCs w:val="24"/>
        </w:rPr>
        <w:t>h</w:t>
      </w:r>
      <w:r w:rsidRPr="00ED5795">
        <w:rPr>
          <w:rFonts w:cs="Times New Roman"/>
          <w:sz w:val="24"/>
          <w:szCs w:val="24"/>
        </w:rPr>
        <w:t>a</w:t>
      </w:r>
      <w:r w:rsidRPr="00ED5795">
        <w:rPr>
          <w:rFonts w:cs="Times New Roman"/>
          <w:spacing w:val="1"/>
          <w:sz w:val="24"/>
          <w:szCs w:val="24"/>
        </w:rPr>
        <w:t>l</w:t>
      </w:r>
      <w:r w:rsidRPr="00ED5795">
        <w:rPr>
          <w:rFonts w:cs="Times New Roman"/>
          <w:sz w:val="24"/>
          <w:szCs w:val="24"/>
        </w:rPr>
        <w:t>l</w:t>
      </w:r>
      <w:r w:rsidRPr="00ED5795">
        <w:rPr>
          <w:rFonts w:cs="Times New Roman"/>
          <w:spacing w:val="-2"/>
          <w:sz w:val="24"/>
          <w:szCs w:val="24"/>
        </w:rPr>
        <w:t xml:space="preserve"> </w:t>
      </w:r>
      <w:r w:rsidRPr="00ED5795">
        <w:rPr>
          <w:rFonts w:cs="Times New Roman"/>
          <w:sz w:val="24"/>
          <w:szCs w:val="24"/>
        </w:rPr>
        <w:t>pro</w:t>
      </w:r>
      <w:r w:rsidRPr="00ED5795">
        <w:rPr>
          <w:rFonts w:cs="Times New Roman"/>
          <w:spacing w:val="-3"/>
          <w:sz w:val="24"/>
          <w:szCs w:val="24"/>
        </w:rPr>
        <w:t>v</w:t>
      </w:r>
      <w:r w:rsidRPr="00ED5795">
        <w:rPr>
          <w:rFonts w:cs="Times New Roman"/>
          <w:spacing w:val="1"/>
          <w:sz w:val="24"/>
          <w:szCs w:val="24"/>
        </w:rPr>
        <w:t>i</w:t>
      </w:r>
      <w:r w:rsidRPr="00ED5795">
        <w:rPr>
          <w:rFonts w:cs="Times New Roman"/>
          <w:sz w:val="24"/>
          <w:szCs w:val="24"/>
        </w:rPr>
        <w:t>de</w:t>
      </w:r>
      <w:r w:rsidRPr="00ED5795">
        <w:rPr>
          <w:rFonts w:cs="Times New Roman"/>
          <w:spacing w:val="-2"/>
          <w:sz w:val="24"/>
          <w:szCs w:val="24"/>
        </w:rPr>
        <w:t xml:space="preserve"> </w:t>
      </w:r>
      <w:r w:rsidRPr="00ED5795">
        <w:rPr>
          <w:rFonts w:cs="Times New Roman"/>
          <w:spacing w:val="1"/>
          <w:sz w:val="24"/>
          <w:szCs w:val="24"/>
        </w:rPr>
        <w:t>t</w:t>
      </w:r>
      <w:r w:rsidRPr="00ED5795">
        <w:rPr>
          <w:rFonts w:cs="Times New Roman"/>
          <w:spacing w:val="-3"/>
          <w:sz w:val="24"/>
          <w:szCs w:val="24"/>
        </w:rPr>
        <w:t>h</w:t>
      </w:r>
      <w:r w:rsidRPr="00ED5795">
        <w:rPr>
          <w:rFonts w:cs="Times New Roman"/>
          <w:sz w:val="24"/>
          <w:szCs w:val="24"/>
        </w:rPr>
        <w:t>e</w:t>
      </w:r>
      <w:r w:rsidRPr="00ED5795">
        <w:rPr>
          <w:rFonts w:cs="Times New Roman"/>
          <w:spacing w:val="-1"/>
          <w:sz w:val="24"/>
          <w:szCs w:val="24"/>
        </w:rPr>
        <w:t xml:space="preserve"> </w:t>
      </w:r>
      <w:r w:rsidRPr="00ED5795">
        <w:rPr>
          <w:rFonts w:cs="Times New Roman"/>
          <w:sz w:val="24"/>
          <w:szCs w:val="24"/>
        </w:rPr>
        <w:t>f</w:t>
      </w:r>
      <w:r w:rsidRPr="00ED5795">
        <w:rPr>
          <w:rFonts w:cs="Times New Roman"/>
          <w:spacing w:val="-3"/>
          <w:sz w:val="24"/>
          <w:szCs w:val="24"/>
        </w:rPr>
        <w:t>o</w:t>
      </w:r>
      <w:r w:rsidRPr="00ED5795">
        <w:rPr>
          <w:rFonts w:cs="Times New Roman"/>
          <w:spacing w:val="1"/>
          <w:sz w:val="24"/>
          <w:szCs w:val="24"/>
        </w:rPr>
        <w:t>ll</w:t>
      </w:r>
      <w:r w:rsidRPr="00ED5795">
        <w:rPr>
          <w:rFonts w:cs="Times New Roman"/>
          <w:sz w:val="24"/>
          <w:szCs w:val="24"/>
        </w:rPr>
        <w:t>o</w:t>
      </w:r>
      <w:r w:rsidRPr="00ED5795">
        <w:rPr>
          <w:rFonts w:cs="Times New Roman"/>
          <w:spacing w:val="-4"/>
          <w:sz w:val="24"/>
          <w:szCs w:val="24"/>
        </w:rPr>
        <w:t>w</w:t>
      </w:r>
      <w:r w:rsidRPr="00ED5795">
        <w:rPr>
          <w:rFonts w:cs="Times New Roman"/>
          <w:spacing w:val="1"/>
          <w:sz w:val="24"/>
          <w:szCs w:val="24"/>
        </w:rPr>
        <w:t>i</w:t>
      </w:r>
      <w:r w:rsidRPr="00ED5795">
        <w:rPr>
          <w:rFonts w:cs="Times New Roman"/>
          <w:sz w:val="24"/>
          <w:szCs w:val="24"/>
        </w:rPr>
        <w:t>ng</w:t>
      </w:r>
      <w:r w:rsidRPr="00ED5795">
        <w:rPr>
          <w:rFonts w:cs="Times New Roman"/>
          <w:spacing w:val="-3"/>
          <w:sz w:val="24"/>
          <w:szCs w:val="24"/>
        </w:rPr>
        <w:t xml:space="preserve"> </w:t>
      </w:r>
      <w:r w:rsidRPr="00ED5795">
        <w:rPr>
          <w:rFonts w:cs="Times New Roman"/>
          <w:sz w:val="24"/>
          <w:szCs w:val="24"/>
        </w:rPr>
        <w:t>s</w:t>
      </w:r>
      <w:r w:rsidRPr="00ED5795">
        <w:rPr>
          <w:rFonts w:cs="Times New Roman"/>
          <w:spacing w:val="-3"/>
          <w:sz w:val="24"/>
          <w:szCs w:val="24"/>
        </w:rPr>
        <w:t>e</w:t>
      </w:r>
      <w:r w:rsidRPr="00ED5795">
        <w:rPr>
          <w:rFonts w:cs="Times New Roman"/>
          <w:sz w:val="24"/>
          <w:szCs w:val="24"/>
        </w:rPr>
        <w:t>r</w:t>
      </w:r>
      <w:r w:rsidRPr="00ED5795">
        <w:rPr>
          <w:rFonts w:cs="Times New Roman"/>
          <w:spacing w:val="-3"/>
          <w:sz w:val="24"/>
          <w:szCs w:val="24"/>
        </w:rPr>
        <w:t>v</w:t>
      </w:r>
      <w:r w:rsidRPr="00ED5795">
        <w:rPr>
          <w:rFonts w:cs="Times New Roman"/>
          <w:spacing w:val="1"/>
          <w:sz w:val="24"/>
          <w:szCs w:val="24"/>
        </w:rPr>
        <w:t>i</w:t>
      </w:r>
      <w:r w:rsidRPr="00ED5795">
        <w:rPr>
          <w:rFonts w:cs="Times New Roman"/>
          <w:sz w:val="24"/>
          <w:szCs w:val="24"/>
        </w:rPr>
        <w:t>ces</w:t>
      </w:r>
      <w:r w:rsidRPr="00ED5795">
        <w:rPr>
          <w:rFonts w:cs="Times New Roman"/>
          <w:spacing w:val="-2"/>
          <w:sz w:val="24"/>
          <w:szCs w:val="24"/>
        </w:rPr>
        <w:t xml:space="preserve"> </w:t>
      </w:r>
      <w:r w:rsidRPr="00ED5795">
        <w:rPr>
          <w:rFonts w:cs="Times New Roman"/>
          <w:spacing w:val="1"/>
          <w:sz w:val="24"/>
          <w:szCs w:val="24"/>
        </w:rPr>
        <w:t>i</w:t>
      </w:r>
      <w:r w:rsidRPr="00ED5795">
        <w:rPr>
          <w:rFonts w:cs="Times New Roman"/>
          <w:sz w:val="24"/>
          <w:szCs w:val="24"/>
        </w:rPr>
        <w:t>n p</w:t>
      </w:r>
      <w:r w:rsidRPr="00ED5795">
        <w:rPr>
          <w:rFonts w:cs="Times New Roman"/>
          <w:spacing w:val="-3"/>
          <w:sz w:val="24"/>
          <w:szCs w:val="24"/>
        </w:rPr>
        <w:t>e</w:t>
      </w:r>
      <w:r w:rsidRPr="00ED5795">
        <w:rPr>
          <w:rFonts w:cs="Times New Roman"/>
          <w:sz w:val="24"/>
          <w:szCs w:val="24"/>
        </w:rPr>
        <w:t>r</w:t>
      </w:r>
      <w:r w:rsidRPr="00ED5795">
        <w:rPr>
          <w:rFonts w:cs="Times New Roman"/>
          <w:spacing w:val="-2"/>
          <w:sz w:val="24"/>
          <w:szCs w:val="24"/>
        </w:rPr>
        <w:t>f</w:t>
      </w:r>
      <w:r w:rsidRPr="00ED5795">
        <w:rPr>
          <w:rFonts w:cs="Times New Roman"/>
          <w:sz w:val="24"/>
          <w:szCs w:val="24"/>
        </w:rPr>
        <w:t>or</w:t>
      </w:r>
      <w:r w:rsidRPr="00ED5795">
        <w:rPr>
          <w:rFonts w:cs="Times New Roman"/>
          <w:spacing w:val="-4"/>
          <w:sz w:val="24"/>
          <w:szCs w:val="24"/>
        </w:rPr>
        <w:t>m</w:t>
      </w:r>
      <w:r w:rsidRPr="00ED5795">
        <w:rPr>
          <w:rFonts w:cs="Times New Roman"/>
          <w:sz w:val="24"/>
          <w:szCs w:val="24"/>
        </w:rPr>
        <w:t xml:space="preserve">ance </w:t>
      </w:r>
      <w:r w:rsidRPr="00ED5795">
        <w:rPr>
          <w:rFonts w:cs="Times New Roman"/>
          <w:spacing w:val="-3"/>
          <w:sz w:val="24"/>
          <w:szCs w:val="24"/>
        </w:rPr>
        <w:t>o</w:t>
      </w:r>
      <w:r w:rsidRPr="00ED5795">
        <w:rPr>
          <w:rFonts w:cs="Times New Roman"/>
          <w:sz w:val="24"/>
          <w:szCs w:val="24"/>
        </w:rPr>
        <w:t>f</w:t>
      </w:r>
      <w:r w:rsidRPr="00ED5795">
        <w:rPr>
          <w:rFonts w:cs="Times New Roman"/>
          <w:spacing w:val="1"/>
          <w:sz w:val="24"/>
          <w:szCs w:val="24"/>
        </w:rPr>
        <w:t xml:space="preserve"> t</w:t>
      </w:r>
      <w:r w:rsidRPr="00ED5795">
        <w:rPr>
          <w:rFonts w:cs="Times New Roman"/>
          <w:spacing w:val="-3"/>
          <w:sz w:val="24"/>
          <w:szCs w:val="24"/>
        </w:rPr>
        <w:t>his</w:t>
      </w:r>
      <w:r w:rsidR="007E25F9" w:rsidRPr="00ED5795">
        <w:rPr>
          <w:rFonts w:cs="Times New Roman"/>
          <w:spacing w:val="-3"/>
          <w:sz w:val="24"/>
          <w:szCs w:val="24"/>
        </w:rPr>
        <w:t xml:space="preserve"> </w:t>
      </w:r>
      <w:r w:rsidRPr="00ED5795">
        <w:rPr>
          <w:rFonts w:cs="Times New Roman"/>
          <w:spacing w:val="-1"/>
          <w:sz w:val="24"/>
          <w:szCs w:val="24"/>
        </w:rPr>
        <w:t>C</w:t>
      </w:r>
      <w:r w:rsidRPr="00ED5795">
        <w:rPr>
          <w:rFonts w:cs="Times New Roman"/>
          <w:sz w:val="24"/>
          <w:szCs w:val="24"/>
        </w:rPr>
        <w:t>on</w:t>
      </w:r>
      <w:r w:rsidRPr="00ED5795">
        <w:rPr>
          <w:rFonts w:cs="Times New Roman"/>
          <w:spacing w:val="1"/>
          <w:sz w:val="24"/>
          <w:szCs w:val="24"/>
        </w:rPr>
        <w:t>t</w:t>
      </w:r>
      <w:r w:rsidRPr="00ED5795">
        <w:rPr>
          <w:rFonts w:cs="Times New Roman"/>
          <w:sz w:val="24"/>
          <w:szCs w:val="24"/>
        </w:rPr>
        <w:t>r</w:t>
      </w:r>
      <w:r w:rsidRPr="00ED5795">
        <w:rPr>
          <w:rFonts w:cs="Times New Roman"/>
          <w:spacing w:val="-3"/>
          <w:sz w:val="24"/>
          <w:szCs w:val="24"/>
        </w:rPr>
        <w:t>a</w:t>
      </w:r>
      <w:r w:rsidRPr="00ED5795">
        <w:rPr>
          <w:rFonts w:cs="Times New Roman"/>
          <w:sz w:val="24"/>
          <w:szCs w:val="24"/>
        </w:rPr>
        <w:t>c</w:t>
      </w:r>
      <w:r w:rsidRPr="00ED5795">
        <w:rPr>
          <w:rFonts w:cs="Times New Roman"/>
          <w:spacing w:val="-2"/>
          <w:sz w:val="24"/>
          <w:szCs w:val="24"/>
        </w:rPr>
        <w:t>t</w:t>
      </w:r>
      <w:r w:rsidRPr="00ED5795">
        <w:rPr>
          <w:rFonts w:cs="Times New Roman"/>
          <w:sz w:val="24"/>
          <w:szCs w:val="24"/>
        </w:rPr>
        <w:t>:</w:t>
      </w:r>
    </w:p>
    <w:p w14:paraId="55EB07E9" w14:textId="77777777" w:rsidR="002838A8" w:rsidRPr="00ED5795" w:rsidRDefault="002838A8" w:rsidP="00F64339">
      <w:pPr>
        <w:pStyle w:val="BodyText"/>
        <w:widowControl/>
        <w:spacing w:line="276" w:lineRule="auto"/>
        <w:ind w:left="0" w:right="118"/>
        <w:rPr>
          <w:rFonts w:cs="Times New Roman"/>
          <w:sz w:val="24"/>
          <w:szCs w:val="24"/>
        </w:rPr>
      </w:pPr>
    </w:p>
    <w:p w14:paraId="349B6391" w14:textId="77777777" w:rsidR="00910E2C" w:rsidRPr="00496F54" w:rsidRDefault="00496F54" w:rsidP="00FD6B71">
      <w:pPr>
        <w:pStyle w:val="Heading1"/>
        <w:keepNext/>
        <w:widowControl/>
        <w:numPr>
          <w:ilvl w:val="1"/>
          <w:numId w:val="2"/>
        </w:numPr>
        <w:spacing w:line="276" w:lineRule="auto"/>
        <w:ind w:firstLine="0"/>
        <w:rPr>
          <w:rFonts w:cs="Times New Roman"/>
          <w:b w:val="0"/>
          <w:bCs w:val="0"/>
          <w:sz w:val="24"/>
          <w:szCs w:val="24"/>
        </w:rPr>
      </w:pPr>
      <w:r w:rsidRPr="00ED5795">
        <w:rPr>
          <w:rFonts w:cs="Times New Roman"/>
          <w:spacing w:val="-1"/>
          <w:sz w:val="24"/>
          <w:szCs w:val="24"/>
        </w:rPr>
        <w:lastRenderedPageBreak/>
        <w:t xml:space="preserve"> RESPONSIBILITIES </w:t>
      </w:r>
      <w:r w:rsidRPr="00ED5795">
        <w:rPr>
          <w:rFonts w:cs="Times New Roman"/>
          <w:spacing w:val="-2"/>
          <w:sz w:val="24"/>
          <w:szCs w:val="24"/>
        </w:rPr>
        <w:t>OF</w:t>
      </w:r>
      <w:r w:rsidRPr="00ED5795">
        <w:rPr>
          <w:rFonts w:cs="Times New Roman"/>
          <w:spacing w:val="2"/>
          <w:sz w:val="24"/>
          <w:szCs w:val="24"/>
        </w:rPr>
        <w:t xml:space="preserve"> </w:t>
      </w:r>
      <w:r w:rsidRPr="00ED5795">
        <w:rPr>
          <w:rFonts w:cs="Times New Roman"/>
          <w:spacing w:val="-1"/>
          <w:sz w:val="24"/>
          <w:szCs w:val="24"/>
        </w:rPr>
        <w:t>CONSULTANT</w:t>
      </w:r>
    </w:p>
    <w:p w14:paraId="4847770F" w14:textId="77777777" w:rsidR="00FD6B71" w:rsidRPr="00FD6B71" w:rsidRDefault="00FD6B71" w:rsidP="00FD6B71">
      <w:pPr>
        <w:pStyle w:val="Heading1"/>
        <w:keepNext/>
        <w:widowControl/>
        <w:spacing w:line="276" w:lineRule="auto"/>
        <w:ind w:left="720"/>
        <w:rPr>
          <w:rFonts w:cs="Times New Roman"/>
          <w:b w:val="0"/>
          <w:bCs w:val="0"/>
          <w:sz w:val="24"/>
          <w:szCs w:val="24"/>
        </w:rPr>
      </w:pPr>
    </w:p>
    <w:p w14:paraId="78AF5BEE" w14:textId="196E56AC" w:rsidR="00C370FA" w:rsidRPr="00F64339" w:rsidRDefault="007A7480" w:rsidP="00F64339">
      <w:pPr>
        <w:pStyle w:val="Heading1"/>
        <w:keepNext/>
        <w:widowControl/>
        <w:numPr>
          <w:ilvl w:val="2"/>
          <w:numId w:val="2"/>
        </w:numPr>
        <w:spacing w:line="276" w:lineRule="auto"/>
        <w:ind w:firstLine="0"/>
        <w:rPr>
          <w:sz w:val="24"/>
        </w:rPr>
      </w:pPr>
      <w:r>
        <w:rPr>
          <w:rFonts w:cs="Times New Roman"/>
          <w:b w:val="0"/>
          <w:sz w:val="24"/>
          <w:szCs w:val="24"/>
        </w:rPr>
        <w:tab/>
      </w:r>
      <w:r w:rsidR="00C370FA" w:rsidRPr="00F64339">
        <w:rPr>
          <w:b w:val="0"/>
          <w:sz w:val="24"/>
        </w:rPr>
        <w:t xml:space="preserve">Consultant shall perform its services consistent with the skill and care ordinarily provided by </w:t>
      </w:r>
      <w:commentRangeStart w:id="623"/>
      <w:del w:id="624" w:author="Martha Averso" w:date="2020-02-05T17:05:00Z">
        <w:r w:rsidR="00C370FA" w:rsidRPr="00F64339" w:rsidDel="00F1611B">
          <w:rPr>
            <w:b w:val="0"/>
            <w:sz w:val="24"/>
          </w:rPr>
          <w:delText>construction manager-agents</w:delText>
        </w:r>
      </w:del>
      <w:ins w:id="625" w:author="Martha Averso" w:date="2020-02-05T17:05:00Z">
        <w:r w:rsidR="00F1611B">
          <w:rPr>
            <w:b w:val="0"/>
            <w:sz w:val="24"/>
          </w:rPr>
          <w:t>professional staff</w:t>
        </w:r>
      </w:ins>
      <w:r w:rsidR="00C370FA" w:rsidRPr="00F64339">
        <w:rPr>
          <w:b w:val="0"/>
          <w:sz w:val="24"/>
        </w:rPr>
        <w:t xml:space="preserve"> </w:t>
      </w:r>
      <w:commentRangeEnd w:id="623"/>
      <w:r w:rsidR="00F1611B">
        <w:rPr>
          <w:rStyle w:val="CommentReference"/>
          <w:rFonts w:asciiTheme="minorHAnsi" w:eastAsiaTheme="minorHAnsi" w:hAnsiTheme="minorHAnsi"/>
          <w:b w:val="0"/>
          <w:bCs w:val="0"/>
        </w:rPr>
        <w:commentReference w:id="623"/>
      </w:r>
      <w:r w:rsidR="00C370FA" w:rsidRPr="00F64339">
        <w:rPr>
          <w:b w:val="0"/>
          <w:sz w:val="24"/>
        </w:rPr>
        <w:t>practicing in the Washington, D.C. metropolitan area on projects of a similar type, cost, and size. The Consultant shall perform its services as expeditiously as is consistent with such skill and care and the orderly progress of the Project.</w:t>
      </w:r>
    </w:p>
    <w:p w14:paraId="7A669F5C" w14:textId="77777777" w:rsidR="002838A8" w:rsidRPr="00ED5795" w:rsidRDefault="002838A8" w:rsidP="00F64339">
      <w:pPr>
        <w:pStyle w:val="BodyText"/>
        <w:widowControl/>
        <w:spacing w:line="276" w:lineRule="auto"/>
        <w:ind w:left="0" w:right="115"/>
        <w:rPr>
          <w:rFonts w:cs="Times New Roman"/>
          <w:sz w:val="24"/>
          <w:szCs w:val="24"/>
        </w:rPr>
      </w:pPr>
    </w:p>
    <w:p w14:paraId="4DFC8DD3" w14:textId="77A8DDE7" w:rsidR="00C370FA" w:rsidRPr="00F1611B" w:rsidRDefault="007A7480" w:rsidP="00F64339">
      <w:pPr>
        <w:pStyle w:val="Heading1"/>
        <w:keepNext/>
        <w:widowControl/>
        <w:numPr>
          <w:ilvl w:val="2"/>
          <w:numId w:val="2"/>
        </w:numPr>
        <w:spacing w:line="276" w:lineRule="auto"/>
        <w:ind w:firstLine="0"/>
        <w:rPr>
          <w:strike/>
          <w:sz w:val="24"/>
        </w:rPr>
      </w:pPr>
      <w:r>
        <w:rPr>
          <w:rFonts w:cs="Times New Roman"/>
          <w:b w:val="0"/>
          <w:sz w:val="24"/>
          <w:szCs w:val="24"/>
        </w:rPr>
        <w:tab/>
      </w:r>
      <w:r w:rsidR="00A96683">
        <w:rPr>
          <w:rFonts w:cs="Times New Roman"/>
          <w:b w:val="0"/>
          <w:sz w:val="24"/>
          <w:szCs w:val="24"/>
        </w:rPr>
        <w:t>With respect</w:t>
      </w:r>
      <w:r w:rsidR="004811C8">
        <w:rPr>
          <w:rFonts w:cs="Times New Roman"/>
          <w:b w:val="0"/>
          <w:sz w:val="24"/>
          <w:szCs w:val="24"/>
        </w:rPr>
        <w:t xml:space="preserve"> </w:t>
      </w:r>
      <w:ins w:id="626" w:author="Martha Averso" w:date="2020-02-05T17:07:00Z">
        <w:r w:rsidR="00F1611B">
          <w:rPr>
            <w:rFonts w:cs="Times New Roman"/>
            <w:b w:val="0"/>
            <w:sz w:val="24"/>
            <w:szCs w:val="24"/>
          </w:rPr>
          <w:t xml:space="preserve">to </w:t>
        </w:r>
      </w:ins>
      <w:del w:id="627" w:author="Martha Averso" w:date="2020-02-05T17:07:00Z">
        <w:r w:rsidR="00A96683" w:rsidDel="00F1611B">
          <w:rPr>
            <w:rFonts w:cs="Times New Roman"/>
            <w:b w:val="0"/>
            <w:sz w:val="24"/>
            <w:szCs w:val="24"/>
          </w:rPr>
          <w:delText xml:space="preserve">construction </w:delText>
        </w:r>
      </w:del>
      <w:ins w:id="628" w:author="Martha Averso" w:date="2020-02-05T17:07:00Z">
        <w:r w:rsidR="00F1611B">
          <w:rPr>
            <w:rFonts w:cs="Times New Roman"/>
            <w:b w:val="0"/>
            <w:sz w:val="24"/>
            <w:szCs w:val="24"/>
          </w:rPr>
          <w:t xml:space="preserve">contract </w:t>
        </w:r>
      </w:ins>
      <w:r w:rsidR="00A96683">
        <w:rPr>
          <w:rFonts w:cs="Times New Roman"/>
          <w:b w:val="0"/>
          <w:sz w:val="24"/>
          <w:szCs w:val="24"/>
        </w:rPr>
        <w:t xml:space="preserve">management and inspection services provided for capital projects associated with tunnels, such </w:t>
      </w:r>
      <w:r w:rsidR="00C370FA" w:rsidRPr="00F64339">
        <w:rPr>
          <w:b w:val="0"/>
          <w:sz w:val="24"/>
        </w:rPr>
        <w:t>services shall be provided in consistence with the DDOT Standard Specifications for Highways and Structures (2013) (found at:</w:t>
      </w:r>
      <w:r w:rsidR="004A6E31">
        <w:rPr>
          <w:b w:val="0"/>
          <w:sz w:val="24"/>
        </w:rPr>
        <w:t xml:space="preserve"> </w:t>
      </w:r>
      <w:hyperlink r:id="rId15" w:history="1">
        <w:r w:rsidR="004A6E31" w:rsidRPr="004A6E31">
          <w:rPr>
            <w:rStyle w:val="Hyperlink"/>
            <w:b w:val="0"/>
          </w:rPr>
          <w:t>https://ddot.dc.gov/sites/default/files/dc/sites/ddot/publication/attachments/DDOT_StandardSpecificationsHighwaysStructures_2013.pdf</w:t>
        </w:r>
      </w:hyperlink>
      <w:r w:rsidR="00C370FA" w:rsidRPr="00F64339">
        <w:rPr>
          <w:b w:val="0"/>
          <w:sz w:val="24"/>
        </w:rPr>
        <w:t xml:space="preserve">, DDOT Construction Management Manual (May 2010) (found at: </w:t>
      </w:r>
      <w:hyperlink r:id="rId16" w:history="1">
        <w:r w:rsidR="004A6E31" w:rsidRPr="004A6E31">
          <w:rPr>
            <w:rStyle w:val="Hyperlink"/>
            <w:b w:val="0"/>
          </w:rPr>
          <w:t>https://ddot.dc.gov/sites/default/files/dc/sites/ddot/publication/attachments/ddot_construction_management_manual_rev07-01-2010.pdf</w:t>
        </w:r>
      </w:hyperlink>
      <w:r w:rsidR="00C370FA" w:rsidRPr="00F64339">
        <w:rPr>
          <w:b w:val="0"/>
          <w:sz w:val="24"/>
        </w:rPr>
        <w:t xml:space="preserve">), collectively, the “Standards”, and the contract </w:t>
      </w:r>
      <w:r w:rsidR="00C7183F" w:rsidRPr="00F64339">
        <w:rPr>
          <w:b w:val="0"/>
          <w:sz w:val="24"/>
        </w:rPr>
        <w:t xml:space="preserve">with </w:t>
      </w:r>
      <w:r w:rsidR="00C7183F" w:rsidRPr="00FD6B71">
        <w:rPr>
          <w:rFonts w:cs="Times New Roman"/>
          <w:b w:val="0"/>
          <w:sz w:val="24"/>
          <w:szCs w:val="24"/>
        </w:rPr>
        <w:t>the O&amp;M C</w:t>
      </w:r>
      <w:r w:rsidR="00C370FA" w:rsidRPr="00FD6B71">
        <w:rPr>
          <w:rFonts w:cs="Times New Roman"/>
          <w:b w:val="0"/>
          <w:sz w:val="24"/>
          <w:szCs w:val="24"/>
        </w:rPr>
        <w:t>ontractor</w:t>
      </w:r>
      <w:r w:rsidR="00C370FA" w:rsidRPr="00F64339">
        <w:rPr>
          <w:b w:val="0"/>
          <w:sz w:val="24"/>
        </w:rPr>
        <w:t xml:space="preserve"> (the “</w:t>
      </w:r>
      <w:r w:rsidR="00C7183F" w:rsidRPr="00FD6B71">
        <w:rPr>
          <w:rFonts w:cs="Times New Roman"/>
          <w:b w:val="0"/>
          <w:sz w:val="24"/>
          <w:szCs w:val="24"/>
        </w:rPr>
        <w:t>O&amp;M</w:t>
      </w:r>
      <w:r w:rsidR="00C370FA" w:rsidRPr="00F64339">
        <w:rPr>
          <w:b w:val="0"/>
          <w:sz w:val="24"/>
        </w:rPr>
        <w:t xml:space="preserve"> Agreement”), all of which are hereby incorporated herein by reference, including any amendments or revisions thereto. “</w:t>
      </w:r>
      <w:r w:rsidR="00C7183F" w:rsidRPr="00FD6B71">
        <w:rPr>
          <w:rFonts w:cs="Times New Roman"/>
          <w:b w:val="0"/>
          <w:sz w:val="24"/>
          <w:szCs w:val="24"/>
        </w:rPr>
        <w:t>O&amp;M</w:t>
      </w:r>
      <w:r w:rsidR="00C370FA" w:rsidRPr="00F64339">
        <w:rPr>
          <w:b w:val="0"/>
          <w:sz w:val="24"/>
        </w:rPr>
        <w:t xml:space="preserve"> Agreement” shall mean all of the contract documents comprising the contract between the District and the </w:t>
      </w:r>
      <w:r w:rsidR="00C7183F" w:rsidRPr="00FD6B71">
        <w:rPr>
          <w:rFonts w:cs="Times New Roman"/>
          <w:b w:val="0"/>
          <w:sz w:val="24"/>
          <w:szCs w:val="24"/>
        </w:rPr>
        <w:t>O&amp;M</w:t>
      </w:r>
      <w:r w:rsidR="00C370FA" w:rsidRPr="00F64339">
        <w:rPr>
          <w:b w:val="0"/>
          <w:sz w:val="24"/>
        </w:rPr>
        <w:t xml:space="preserve"> Contractor for the Project. If the </w:t>
      </w:r>
      <w:r w:rsidR="00C7183F" w:rsidRPr="00FD6B71">
        <w:rPr>
          <w:rFonts w:cs="Times New Roman"/>
          <w:b w:val="0"/>
          <w:sz w:val="24"/>
          <w:szCs w:val="24"/>
        </w:rPr>
        <w:t>O&amp;M</w:t>
      </w:r>
      <w:r w:rsidR="00C370FA" w:rsidRPr="00F64339">
        <w:rPr>
          <w:b w:val="0"/>
          <w:sz w:val="24"/>
        </w:rPr>
        <w:t xml:space="preserve"> Agreement has not been executed before the Contract, then DDOT’s standard form of construction contract shall apply until such time as the </w:t>
      </w:r>
      <w:r w:rsidR="00C7183F" w:rsidRPr="00FD6B71">
        <w:rPr>
          <w:rFonts w:cs="Times New Roman"/>
          <w:b w:val="0"/>
          <w:sz w:val="24"/>
          <w:szCs w:val="24"/>
        </w:rPr>
        <w:t>O&amp;M</w:t>
      </w:r>
      <w:r w:rsidR="00C370FA" w:rsidRPr="00F64339">
        <w:rPr>
          <w:b w:val="0"/>
          <w:sz w:val="24"/>
        </w:rPr>
        <w:t xml:space="preserve"> Agreement is executed. </w:t>
      </w:r>
      <w:commentRangeStart w:id="629"/>
      <w:r w:rsidR="00C370FA" w:rsidRPr="00F1611B">
        <w:rPr>
          <w:b w:val="0"/>
          <w:strike/>
          <w:sz w:val="24"/>
        </w:rPr>
        <w:t>If there is a conflict between the provisions of the DDOT Construction Management Manual and the Contract, then Consultant shall provide the greater quantity or better quality, unless directed otherwise by the District.</w:t>
      </w:r>
      <w:commentRangeEnd w:id="629"/>
      <w:r w:rsidR="00F1611B" w:rsidRPr="00F1611B">
        <w:rPr>
          <w:rStyle w:val="CommentReference"/>
          <w:rFonts w:asciiTheme="minorHAnsi" w:eastAsiaTheme="minorHAnsi" w:hAnsiTheme="minorHAnsi"/>
          <w:b w:val="0"/>
          <w:bCs w:val="0"/>
          <w:strike/>
        </w:rPr>
        <w:commentReference w:id="629"/>
      </w:r>
    </w:p>
    <w:p w14:paraId="6CD9A5CD" w14:textId="77777777" w:rsidR="002838A8" w:rsidRPr="00FD6B71" w:rsidRDefault="002838A8" w:rsidP="00F64339">
      <w:pPr>
        <w:pStyle w:val="BodyText"/>
        <w:widowControl/>
        <w:spacing w:line="276" w:lineRule="auto"/>
        <w:ind w:left="0" w:right="118"/>
        <w:rPr>
          <w:rFonts w:cs="Times New Roman"/>
          <w:sz w:val="24"/>
          <w:szCs w:val="24"/>
        </w:rPr>
      </w:pPr>
    </w:p>
    <w:p w14:paraId="74BA949E" w14:textId="2D0A21E0" w:rsidR="00E31CE3" w:rsidRPr="00F64339" w:rsidRDefault="007A7480" w:rsidP="00F64339">
      <w:pPr>
        <w:pStyle w:val="Heading1"/>
        <w:keepNext/>
        <w:widowControl/>
        <w:numPr>
          <w:ilvl w:val="2"/>
          <w:numId w:val="2"/>
        </w:numPr>
        <w:spacing w:line="276" w:lineRule="auto"/>
        <w:ind w:firstLine="0"/>
        <w:rPr>
          <w:sz w:val="24"/>
        </w:rPr>
      </w:pPr>
      <w:r>
        <w:rPr>
          <w:rFonts w:cs="Times New Roman"/>
          <w:b w:val="0"/>
          <w:sz w:val="24"/>
          <w:szCs w:val="24"/>
        </w:rPr>
        <w:tab/>
      </w:r>
      <w:r w:rsidR="00F80459" w:rsidRPr="00F64339">
        <w:rPr>
          <w:b w:val="0"/>
          <w:sz w:val="24"/>
        </w:rPr>
        <w:t xml:space="preserve">Consultant shall apply all applicable District and federal, laws, codes, regulations, standards, guidelines, and orders, including, without limitation, the contractually-specified version of the District of Columbia Department of Transportation </w:t>
      </w:r>
      <w:r w:rsidR="00F80459" w:rsidRPr="00FD6B71">
        <w:rPr>
          <w:rFonts w:cs="Times New Roman"/>
          <w:b w:val="0"/>
          <w:sz w:val="24"/>
          <w:szCs w:val="24"/>
        </w:rPr>
        <w:t>(</w:t>
      </w:r>
      <w:r w:rsidR="00C7183F" w:rsidRPr="00FD6B71">
        <w:rPr>
          <w:rFonts w:cs="Times New Roman"/>
          <w:b w:val="0"/>
          <w:sz w:val="24"/>
          <w:szCs w:val="24"/>
        </w:rPr>
        <w:t>“</w:t>
      </w:r>
      <w:r w:rsidR="00F80459" w:rsidRPr="00F64339">
        <w:rPr>
          <w:b w:val="0"/>
          <w:sz w:val="24"/>
        </w:rPr>
        <w:t>DDOT</w:t>
      </w:r>
      <w:r w:rsidR="00C7183F" w:rsidRPr="00FD6B71">
        <w:rPr>
          <w:rFonts w:cs="Times New Roman"/>
          <w:b w:val="0"/>
          <w:sz w:val="24"/>
          <w:szCs w:val="24"/>
        </w:rPr>
        <w:t>”</w:t>
      </w:r>
      <w:r w:rsidR="00F80459" w:rsidRPr="00FD6B71">
        <w:rPr>
          <w:rFonts w:cs="Times New Roman"/>
          <w:b w:val="0"/>
          <w:sz w:val="24"/>
          <w:szCs w:val="24"/>
        </w:rPr>
        <w:t>)</w:t>
      </w:r>
      <w:r w:rsidR="00F80459" w:rsidRPr="00F64339">
        <w:rPr>
          <w:b w:val="0"/>
          <w:sz w:val="24"/>
        </w:rPr>
        <w:t xml:space="preserve"> Standard Specifications for Highways and Structures, w</w:t>
      </w:r>
      <w:r w:rsidR="00E31CE3" w:rsidRPr="00F64339">
        <w:rPr>
          <w:b w:val="0"/>
          <w:sz w:val="24"/>
        </w:rPr>
        <w:t>hen reviewing, evaluating, monitoring, coordinating, and reporting with respect to the services of consultants and contractors</w:t>
      </w:r>
      <w:r w:rsidR="00E31CE3" w:rsidRPr="00FD6B71">
        <w:rPr>
          <w:rFonts w:cs="Times New Roman"/>
          <w:b w:val="0"/>
          <w:sz w:val="24"/>
          <w:szCs w:val="24"/>
        </w:rPr>
        <w:t>.</w:t>
      </w:r>
      <w:r w:rsidR="000F653E">
        <w:rPr>
          <w:rFonts w:cs="Times New Roman"/>
          <w:b w:val="0"/>
          <w:sz w:val="24"/>
          <w:szCs w:val="24"/>
        </w:rPr>
        <w:t xml:space="preserve"> </w:t>
      </w:r>
    </w:p>
    <w:p w14:paraId="34E46803" w14:textId="77777777" w:rsidR="002838A8" w:rsidRPr="004811C8" w:rsidRDefault="002838A8" w:rsidP="00FD6B71">
      <w:pPr>
        <w:pStyle w:val="BodyText"/>
        <w:widowControl/>
        <w:spacing w:line="276" w:lineRule="auto"/>
        <w:ind w:left="0" w:right="118"/>
        <w:rPr>
          <w:rFonts w:cs="Times New Roman"/>
          <w:sz w:val="24"/>
          <w:szCs w:val="24"/>
        </w:rPr>
      </w:pPr>
    </w:p>
    <w:p w14:paraId="3977033F" w14:textId="0B7EC3AA" w:rsidR="00C81E5F" w:rsidRPr="004811C8" w:rsidRDefault="007A7480" w:rsidP="00C81E5F">
      <w:pPr>
        <w:pStyle w:val="Heading1"/>
        <w:keepNext/>
        <w:widowControl/>
        <w:numPr>
          <w:ilvl w:val="2"/>
          <w:numId w:val="2"/>
        </w:numPr>
        <w:spacing w:line="276" w:lineRule="auto"/>
        <w:ind w:firstLine="0"/>
        <w:rPr>
          <w:sz w:val="24"/>
        </w:rPr>
      </w:pPr>
      <w:r w:rsidRPr="004811C8">
        <w:rPr>
          <w:rFonts w:cs="Times New Roman"/>
          <w:b w:val="0"/>
          <w:sz w:val="24"/>
          <w:szCs w:val="24"/>
        </w:rPr>
        <w:tab/>
      </w:r>
      <w:r w:rsidR="00C81E5F" w:rsidRPr="004811C8">
        <w:rPr>
          <w:b w:val="0"/>
          <w:sz w:val="24"/>
        </w:rPr>
        <w:t>Consultant shall represent the District in a fiduciary capacity, in its role as construction manager-agent.</w:t>
      </w:r>
    </w:p>
    <w:p w14:paraId="25C45EA8" w14:textId="77777777" w:rsidR="00C81E5F" w:rsidRPr="004811C8" w:rsidRDefault="00C81E5F" w:rsidP="00C81E5F">
      <w:pPr>
        <w:pStyle w:val="Heading1"/>
        <w:keepNext/>
        <w:widowControl/>
        <w:spacing w:line="276" w:lineRule="auto"/>
        <w:ind w:left="0"/>
        <w:rPr>
          <w:sz w:val="24"/>
        </w:rPr>
      </w:pPr>
    </w:p>
    <w:p w14:paraId="7970138B" w14:textId="19250C2E" w:rsidR="007B7E5B" w:rsidRPr="004811C8" w:rsidRDefault="007B7E5B" w:rsidP="00F64339">
      <w:pPr>
        <w:pStyle w:val="Heading1"/>
        <w:keepNext/>
        <w:widowControl/>
        <w:numPr>
          <w:ilvl w:val="2"/>
          <w:numId w:val="2"/>
        </w:numPr>
        <w:spacing w:line="276" w:lineRule="auto"/>
        <w:ind w:firstLine="0"/>
        <w:rPr>
          <w:sz w:val="24"/>
        </w:rPr>
      </w:pPr>
      <w:r w:rsidRPr="004811C8">
        <w:rPr>
          <w:b w:val="0"/>
          <w:sz w:val="24"/>
        </w:rPr>
        <w:t xml:space="preserve"> </w:t>
      </w:r>
      <w:r w:rsidRPr="004811C8">
        <w:rPr>
          <w:b w:val="0"/>
          <w:sz w:val="24"/>
        </w:rPr>
        <w:tab/>
        <w:t xml:space="preserve">Consultant shall conduct of all activities required for or otherwise related to the performance of the construction management duties of this contract, and conform to and uphold all established ethical principles and professional standards of practice governing the Construction Management-Agent segment of the construction industry, including, without limitation, the Construction Management Association of America (“CMAA”) Code of Professional Ethics which </w:t>
      </w:r>
      <w:r w:rsidRPr="004811C8">
        <w:rPr>
          <w:b w:val="0"/>
          <w:sz w:val="24"/>
        </w:rPr>
        <w:lastRenderedPageBreak/>
        <w:t>is hereby incorporated by reference. Consultant, however, shall not be required to be a member of CMAA.</w:t>
      </w:r>
    </w:p>
    <w:p w14:paraId="5BAAA465" w14:textId="78C26A4F" w:rsidR="007B7E5B" w:rsidRPr="004811C8" w:rsidRDefault="007B7E5B" w:rsidP="007B7E5B">
      <w:pPr>
        <w:pStyle w:val="Heading1"/>
        <w:keepNext/>
        <w:widowControl/>
        <w:spacing w:line="276" w:lineRule="auto"/>
        <w:ind w:left="0"/>
        <w:rPr>
          <w:sz w:val="24"/>
        </w:rPr>
      </w:pPr>
      <w:r w:rsidRPr="004811C8">
        <w:rPr>
          <w:b w:val="0"/>
          <w:sz w:val="24"/>
        </w:rPr>
        <w:t xml:space="preserve"> </w:t>
      </w:r>
    </w:p>
    <w:p w14:paraId="3C719BEC" w14:textId="77777777" w:rsidR="00303003" w:rsidRPr="00F64339" w:rsidRDefault="007B7E5B" w:rsidP="00F64339">
      <w:pPr>
        <w:pStyle w:val="Heading1"/>
        <w:keepNext/>
        <w:widowControl/>
        <w:numPr>
          <w:ilvl w:val="2"/>
          <w:numId w:val="2"/>
        </w:numPr>
        <w:spacing w:line="276" w:lineRule="auto"/>
        <w:ind w:firstLine="0"/>
        <w:rPr>
          <w:sz w:val="24"/>
        </w:rPr>
      </w:pPr>
      <w:r>
        <w:rPr>
          <w:b w:val="0"/>
          <w:sz w:val="24"/>
        </w:rPr>
        <w:t xml:space="preserve"> </w:t>
      </w:r>
      <w:r>
        <w:rPr>
          <w:b w:val="0"/>
          <w:sz w:val="24"/>
        </w:rPr>
        <w:tab/>
      </w:r>
      <w:r w:rsidR="00303003" w:rsidRPr="00F64339">
        <w:rPr>
          <w:b w:val="0"/>
          <w:sz w:val="24"/>
        </w:rPr>
        <w:t>Consultant shall identify a representative authorized to act on behalf of the Consultant with respect to the Project.</w:t>
      </w:r>
    </w:p>
    <w:p w14:paraId="6D776F6B" w14:textId="77777777" w:rsidR="002838A8" w:rsidRPr="00FD6B71" w:rsidRDefault="002838A8" w:rsidP="00FD6B71">
      <w:pPr>
        <w:pStyle w:val="BodyText"/>
        <w:widowControl/>
        <w:spacing w:line="276" w:lineRule="auto"/>
        <w:ind w:left="0" w:right="118"/>
        <w:rPr>
          <w:rFonts w:cs="Times New Roman"/>
          <w:sz w:val="24"/>
          <w:szCs w:val="24"/>
        </w:rPr>
      </w:pPr>
    </w:p>
    <w:p w14:paraId="19FA4F0A" w14:textId="77777777" w:rsidR="00303003" w:rsidRPr="00F64339" w:rsidRDefault="007A7480" w:rsidP="00F64339">
      <w:pPr>
        <w:pStyle w:val="Heading1"/>
        <w:keepNext/>
        <w:widowControl/>
        <w:numPr>
          <w:ilvl w:val="2"/>
          <w:numId w:val="2"/>
        </w:numPr>
        <w:spacing w:line="276" w:lineRule="auto"/>
        <w:ind w:firstLine="0"/>
        <w:rPr>
          <w:sz w:val="24"/>
        </w:rPr>
      </w:pPr>
      <w:r>
        <w:rPr>
          <w:rFonts w:cs="Times New Roman"/>
          <w:b w:val="0"/>
          <w:sz w:val="24"/>
          <w:szCs w:val="24"/>
        </w:rPr>
        <w:tab/>
      </w:r>
      <w:r w:rsidR="00303003" w:rsidRPr="00F64339">
        <w:rPr>
          <w:b w:val="0"/>
          <w:sz w:val="24"/>
        </w:rPr>
        <w:t>Consultant shall not engage in any activity, or accept any employment, interest or compensation that would reasonably appear to compromise the Consultant’s judgment with respect to this Project, except with DDOT’s prior knowledge and prior written consent.</w:t>
      </w:r>
    </w:p>
    <w:p w14:paraId="32B6ED27" w14:textId="77777777" w:rsidR="002838A8" w:rsidRPr="00FD6B71" w:rsidRDefault="002838A8" w:rsidP="00FD6B71">
      <w:pPr>
        <w:pStyle w:val="BodyText"/>
        <w:widowControl/>
        <w:spacing w:line="276" w:lineRule="auto"/>
        <w:ind w:left="0" w:right="118"/>
        <w:rPr>
          <w:rFonts w:cs="Times New Roman"/>
          <w:sz w:val="24"/>
          <w:szCs w:val="24"/>
        </w:rPr>
      </w:pPr>
    </w:p>
    <w:p w14:paraId="2EB4C5B0" w14:textId="77777777" w:rsidR="00303003" w:rsidRPr="00F64339" w:rsidRDefault="007A7480" w:rsidP="00F64339">
      <w:pPr>
        <w:pStyle w:val="Heading1"/>
        <w:keepNext/>
        <w:widowControl/>
        <w:numPr>
          <w:ilvl w:val="2"/>
          <w:numId w:val="2"/>
        </w:numPr>
        <w:spacing w:line="276" w:lineRule="auto"/>
        <w:ind w:firstLine="0"/>
        <w:rPr>
          <w:sz w:val="24"/>
        </w:rPr>
      </w:pPr>
      <w:r>
        <w:rPr>
          <w:rFonts w:cs="Times New Roman"/>
          <w:b w:val="0"/>
          <w:sz w:val="24"/>
          <w:szCs w:val="24"/>
        </w:rPr>
        <w:tab/>
      </w:r>
      <w:r w:rsidR="00303003" w:rsidRPr="00F64339">
        <w:rPr>
          <w:b w:val="0"/>
          <w:sz w:val="24"/>
        </w:rPr>
        <w:t>Consultant shall conform to and uphold all established ethical principles and professional standards of practice governing consulting engineers in the District of Columbia, and in any jurisdiction where the Consultant may be licensed or registered.</w:t>
      </w:r>
    </w:p>
    <w:p w14:paraId="6810C694" w14:textId="77777777" w:rsidR="002838A8" w:rsidRPr="00FD6B71" w:rsidRDefault="002838A8" w:rsidP="00FD6B71">
      <w:pPr>
        <w:pStyle w:val="BodyText"/>
        <w:widowControl/>
        <w:spacing w:line="276" w:lineRule="auto"/>
        <w:ind w:left="0" w:right="118"/>
        <w:rPr>
          <w:rFonts w:cs="Times New Roman"/>
          <w:sz w:val="24"/>
          <w:szCs w:val="24"/>
        </w:rPr>
      </w:pPr>
    </w:p>
    <w:p w14:paraId="669F0D34" w14:textId="77777777" w:rsidR="00303003" w:rsidRPr="00F64339" w:rsidRDefault="007A7480" w:rsidP="00F64339">
      <w:pPr>
        <w:pStyle w:val="Heading1"/>
        <w:keepNext/>
        <w:widowControl/>
        <w:numPr>
          <w:ilvl w:val="2"/>
          <w:numId w:val="2"/>
        </w:numPr>
        <w:spacing w:line="276" w:lineRule="auto"/>
        <w:ind w:firstLine="0"/>
        <w:rPr>
          <w:sz w:val="24"/>
        </w:rPr>
      </w:pPr>
      <w:r>
        <w:rPr>
          <w:rFonts w:cs="Times New Roman"/>
          <w:b w:val="0"/>
          <w:sz w:val="24"/>
          <w:szCs w:val="24"/>
        </w:rPr>
        <w:tab/>
      </w:r>
      <w:r w:rsidR="00303003" w:rsidRPr="00F64339">
        <w:rPr>
          <w:b w:val="0"/>
          <w:sz w:val="24"/>
        </w:rPr>
        <w:t xml:space="preserve">Consultant shall not have responsibility for the construction means, methods, techniques, sequences or procedures for the work of </w:t>
      </w:r>
      <w:r w:rsidR="00C7183F" w:rsidRPr="00FD6B71">
        <w:rPr>
          <w:rFonts w:cs="Times New Roman"/>
          <w:b w:val="0"/>
          <w:sz w:val="24"/>
          <w:szCs w:val="24"/>
        </w:rPr>
        <w:t xml:space="preserve">the O&amp;M </w:t>
      </w:r>
      <w:r w:rsidR="00303003" w:rsidRPr="00FD6B71">
        <w:rPr>
          <w:rFonts w:cs="Times New Roman"/>
          <w:b w:val="0"/>
          <w:sz w:val="24"/>
          <w:szCs w:val="24"/>
        </w:rPr>
        <w:t>Contractor</w:t>
      </w:r>
      <w:r w:rsidR="00C7183F" w:rsidRPr="00FD6B71">
        <w:rPr>
          <w:rFonts w:cs="Times New Roman"/>
          <w:b w:val="0"/>
          <w:sz w:val="24"/>
          <w:szCs w:val="24"/>
        </w:rPr>
        <w:t xml:space="preserve">. </w:t>
      </w:r>
    </w:p>
    <w:p w14:paraId="7ECA843D" w14:textId="77777777" w:rsidR="002838A8" w:rsidRPr="00FD6B71" w:rsidRDefault="002838A8" w:rsidP="00FD6B71">
      <w:pPr>
        <w:pStyle w:val="BodyText"/>
        <w:widowControl/>
        <w:spacing w:line="276" w:lineRule="auto"/>
        <w:ind w:left="0" w:right="118"/>
        <w:rPr>
          <w:rFonts w:cs="Times New Roman"/>
          <w:sz w:val="24"/>
          <w:szCs w:val="24"/>
        </w:rPr>
      </w:pPr>
    </w:p>
    <w:p w14:paraId="3A401E22" w14:textId="52AD3483" w:rsidR="00303003" w:rsidRPr="00F64339" w:rsidRDefault="00303003" w:rsidP="00F64339">
      <w:pPr>
        <w:pStyle w:val="Heading1"/>
        <w:keepNext/>
        <w:widowControl/>
        <w:numPr>
          <w:ilvl w:val="2"/>
          <w:numId w:val="2"/>
        </w:numPr>
        <w:spacing w:line="276" w:lineRule="auto"/>
        <w:ind w:firstLine="0"/>
        <w:rPr>
          <w:sz w:val="24"/>
        </w:rPr>
      </w:pPr>
      <w:r w:rsidRPr="00F64339">
        <w:rPr>
          <w:b w:val="0"/>
          <w:sz w:val="24"/>
        </w:rPr>
        <w:t xml:space="preserve">Consultant shall provide all necessary expertise and </w:t>
      </w:r>
      <w:r w:rsidR="00362992" w:rsidRPr="00F64339">
        <w:rPr>
          <w:b w:val="0"/>
          <w:sz w:val="24"/>
        </w:rPr>
        <w:t>services and</w:t>
      </w:r>
      <w:r w:rsidRPr="00F64339">
        <w:rPr>
          <w:b w:val="0"/>
          <w:sz w:val="24"/>
        </w:rPr>
        <w:t xml:space="preserve"> shall have and maintain appropriate licenses that meet District of Columbia requirements, all so that Consultant shall professionally and diligently prosecute the work authorized.</w:t>
      </w:r>
    </w:p>
    <w:p w14:paraId="48D0CF80" w14:textId="77777777" w:rsidR="002838A8" w:rsidRPr="00FD6B71" w:rsidRDefault="002838A8" w:rsidP="00FD6B71">
      <w:pPr>
        <w:pStyle w:val="BodyText"/>
        <w:widowControl/>
        <w:spacing w:line="276" w:lineRule="auto"/>
        <w:ind w:left="0" w:right="118"/>
        <w:rPr>
          <w:rFonts w:cs="Times New Roman"/>
          <w:sz w:val="24"/>
          <w:szCs w:val="24"/>
        </w:rPr>
      </w:pPr>
    </w:p>
    <w:p w14:paraId="0DB5307A" w14:textId="59C4724F" w:rsidR="00303003" w:rsidRPr="00F64339" w:rsidRDefault="00A96683" w:rsidP="00F64339">
      <w:pPr>
        <w:pStyle w:val="Heading1"/>
        <w:keepNext/>
        <w:widowControl/>
        <w:numPr>
          <w:ilvl w:val="2"/>
          <w:numId w:val="2"/>
        </w:numPr>
        <w:spacing w:line="276" w:lineRule="auto"/>
        <w:ind w:firstLine="0"/>
        <w:rPr>
          <w:sz w:val="24"/>
        </w:rPr>
      </w:pPr>
      <w:r>
        <w:rPr>
          <w:b w:val="0"/>
          <w:sz w:val="24"/>
        </w:rPr>
        <w:t xml:space="preserve">For tunnel-related capital projects, </w:t>
      </w:r>
      <w:r w:rsidR="00303003" w:rsidRPr="00F64339">
        <w:rPr>
          <w:b w:val="0"/>
          <w:sz w:val="24"/>
        </w:rPr>
        <w:t xml:space="preserve">Consultant shall provide sufficient staff to monitor and manage work whenever the </w:t>
      </w:r>
      <w:r w:rsidR="00C7183F" w:rsidRPr="00FD6B71">
        <w:rPr>
          <w:rFonts w:cs="Times New Roman"/>
          <w:b w:val="0"/>
          <w:sz w:val="24"/>
          <w:szCs w:val="24"/>
        </w:rPr>
        <w:t xml:space="preserve">O&amp;M </w:t>
      </w:r>
      <w:r w:rsidR="00303003" w:rsidRPr="00F64339">
        <w:rPr>
          <w:b w:val="0"/>
          <w:sz w:val="24"/>
        </w:rPr>
        <w:t>Contractor is granted permission to work. The work times may extend beyond normal working hours or be at night or on weekends.</w:t>
      </w:r>
    </w:p>
    <w:p w14:paraId="7B117D07" w14:textId="77777777" w:rsidR="002838A8" w:rsidRPr="00FD6B71" w:rsidRDefault="002838A8" w:rsidP="00FD6B71">
      <w:pPr>
        <w:pStyle w:val="BodyText"/>
        <w:widowControl/>
        <w:spacing w:line="276" w:lineRule="auto"/>
        <w:ind w:left="0" w:right="118"/>
        <w:rPr>
          <w:rFonts w:cs="Times New Roman"/>
          <w:sz w:val="24"/>
          <w:szCs w:val="24"/>
        </w:rPr>
      </w:pPr>
    </w:p>
    <w:p w14:paraId="68F66509" w14:textId="77777777" w:rsidR="00303003" w:rsidRPr="00F64339" w:rsidRDefault="00303003" w:rsidP="00F64339">
      <w:pPr>
        <w:pStyle w:val="Heading1"/>
        <w:keepNext/>
        <w:widowControl/>
        <w:numPr>
          <w:ilvl w:val="2"/>
          <w:numId w:val="2"/>
        </w:numPr>
        <w:spacing w:line="276" w:lineRule="auto"/>
        <w:ind w:firstLine="0"/>
        <w:rPr>
          <w:sz w:val="24"/>
        </w:rPr>
      </w:pPr>
      <w:r w:rsidRPr="00F64339">
        <w:rPr>
          <w:b w:val="0"/>
          <w:sz w:val="24"/>
        </w:rPr>
        <w:t>Consultant shall contract for or employ at Consultant's expense, subcontractors to the extent deemed necessary for the work, with the prior written consent of DDOT.</w:t>
      </w:r>
    </w:p>
    <w:p w14:paraId="4F8EEEE6" w14:textId="77777777" w:rsidR="002838A8" w:rsidRPr="00FD6B71" w:rsidRDefault="002838A8" w:rsidP="00FD6B71">
      <w:pPr>
        <w:pStyle w:val="BodyText"/>
        <w:widowControl/>
        <w:spacing w:line="276" w:lineRule="auto"/>
        <w:ind w:left="0" w:right="118"/>
        <w:rPr>
          <w:rFonts w:cs="Times New Roman"/>
          <w:sz w:val="24"/>
          <w:szCs w:val="24"/>
        </w:rPr>
      </w:pPr>
    </w:p>
    <w:p w14:paraId="396FC539" w14:textId="77777777" w:rsidR="00303003" w:rsidRPr="00F64339" w:rsidRDefault="00303003" w:rsidP="00F64339">
      <w:pPr>
        <w:pStyle w:val="Heading1"/>
        <w:keepNext/>
        <w:widowControl/>
        <w:numPr>
          <w:ilvl w:val="2"/>
          <w:numId w:val="2"/>
        </w:numPr>
        <w:spacing w:line="276" w:lineRule="auto"/>
        <w:ind w:firstLine="0"/>
        <w:rPr>
          <w:sz w:val="24"/>
        </w:rPr>
      </w:pPr>
      <w:r w:rsidRPr="00F64339">
        <w:rPr>
          <w:b w:val="0"/>
          <w:sz w:val="24"/>
        </w:rPr>
        <w:t>Consultant shall consult with normal and customary employees, agencies, and/or representatives of the District of Columbia regarding the work of the Contract.</w:t>
      </w:r>
    </w:p>
    <w:p w14:paraId="0FEDE31E" w14:textId="77777777" w:rsidR="002838A8" w:rsidRPr="00FD6B71" w:rsidRDefault="002838A8" w:rsidP="00FD6B71">
      <w:pPr>
        <w:pStyle w:val="BodyText"/>
        <w:widowControl/>
        <w:spacing w:line="276" w:lineRule="auto"/>
        <w:ind w:left="0" w:right="118"/>
        <w:rPr>
          <w:rFonts w:cs="Times New Roman"/>
          <w:sz w:val="24"/>
          <w:szCs w:val="24"/>
        </w:rPr>
      </w:pPr>
    </w:p>
    <w:p w14:paraId="342EAD59" w14:textId="77777777" w:rsidR="00303003" w:rsidRPr="00F64339" w:rsidRDefault="00303003" w:rsidP="00F64339">
      <w:pPr>
        <w:pStyle w:val="Heading1"/>
        <w:keepNext/>
        <w:widowControl/>
        <w:numPr>
          <w:ilvl w:val="2"/>
          <w:numId w:val="2"/>
        </w:numPr>
        <w:spacing w:line="276" w:lineRule="auto"/>
        <w:ind w:firstLine="0"/>
        <w:rPr>
          <w:sz w:val="24"/>
        </w:rPr>
      </w:pPr>
      <w:r w:rsidRPr="00F64339">
        <w:rPr>
          <w:b w:val="0"/>
          <w:sz w:val="24"/>
        </w:rPr>
        <w:t>Consultant shall work effectively with other District of Columbia and federal agencies.</w:t>
      </w:r>
    </w:p>
    <w:p w14:paraId="7DBCF2B0" w14:textId="77777777" w:rsidR="002838A8" w:rsidRPr="00FD6B71" w:rsidRDefault="002838A8" w:rsidP="00FD6B71">
      <w:pPr>
        <w:pStyle w:val="BodyText"/>
        <w:widowControl/>
        <w:spacing w:line="276" w:lineRule="auto"/>
        <w:ind w:left="0" w:right="118"/>
        <w:rPr>
          <w:rFonts w:cs="Times New Roman"/>
          <w:sz w:val="24"/>
          <w:szCs w:val="24"/>
        </w:rPr>
      </w:pPr>
    </w:p>
    <w:p w14:paraId="54B75574" w14:textId="77777777" w:rsidR="00303003" w:rsidRPr="00F64339" w:rsidRDefault="00303003" w:rsidP="00F64339">
      <w:pPr>
        <w:pStyle w:val="Heading1"/>
        <w:keepNext/>
        <w:widowControl/>
        <w:numPr>
          <w:ilvl w:val="2"/>
          <w:numId w:val="2"/>
        </w:numPr>
        <w:spacing w:line="276" w:lineRule="auto"/>
        <w:ind w:firstLine="0"/>
        <w:rPr>
          <w:sz w:val="24"/>
        </w:rPr>
      </w:pPr>
      <w:r w:rsidRPr="00F64339">
        <w:rPr>
          <w:b w:val="0"/>
          <w:sz w:val="24"/>
        </w:rPr>
        <w:t>Consultant shall abide by all regulations imposed by funding sources, such as auditing requirements and payroll affidavits.</w:t>
      </w:r>
    </w:p>
    <w:p w14:paraId="18562560" w14:textId="77777777" w:rsidR="002838A8" w:rsidRPr="00FD6B71" w:rsidRDefault="002838A8" w:rsidP="00FD6B71">
      <w:pPr>
        <w:pStyle w:val="BodyText"/>
        <w:widowControl/>
        <w:spacing w:line="276" w:lineRule="auto"/>
        <w:ind w:left="0" w:right="118"/>
        <w:rPr>
          <w:rFonts w:cs="Times New Roman"/>
          <w:sz w:val="24"/>
          <w:szCs w:val="24"/>
        </w:rPr>
      </w:pPr>
    </w:p>
    <w:p w14:paraId="3BE48C5F" w14:textId="77777777" w:rsidR="00303003" w:rsidRPr="00F64339" w:rsidRDefault="00303003" w:rsidP="00F64339">
      <w:pPr>
        <w:pStyle w:val="Heading1"/>
        <w:keepNext/>
        <w:widowControl/>
        <w:numPr>
          <w:ilvl w:val="2"/>
          <w:numId w:val="2"/>
        </w:numPr>
        <w:spacing w:line="276" w:lineRule="auto"/>
        <w:ind w:firstLine="0"/>
        <w:rPr>
          <w:sz w:val="24"/>
        </w:rPr>
      </w:pPr>
      <w:r w:rsidRPr="00F64339">
        <w:rPr>
          <w:b w:val="0"/>
          <w:sz w:val="24"/>
        </w:rPr>
        <w:t>Consultant shall perform its services in accordance with all applicable District and federal, laws, codes, regulations, standards, guidelines, and orders.</w:t>
      </w:r>
    </w:p>
    <w:p w14:paraId="49E9F0B4" w14:textId="77777777" w:rsidR="002838A8" w:rsidRPr="00FD6B71" w:rsidRDefault="002838A8" w:rsidP="00FD6B71">
      <w:pPr>
        <w:pStyle w:val="BodyText"/>
        <w:widowControl/>
        <w:spacing w:line="276" w:lineRule="auto"/>
        <w:ind w:left="0" w:right="118"/>
        <w:rPr>
          <w:rFonts w:cs="Times New Roman"/>
          <w:sz w:val="24"/>
          <w:szCs w:val="24"/>
        </w:rPr>
      </w:pPr>
    </w:p>
    <w:p w14:paraId="2EC3FB37" w14:textId="77777777" w:rsidR="00303003" w:rsidRPr="00F64339" w:rsidRDefault="00303003" w:rsidP="00F64339">
      <w:pPr>
        <w:pStyle w:val="Heading1"/>
        <w:keepNext/>
        <w:widowControl/>
        <w:numPr>
          <w:ilvl w:val="2"/>
          <w:numId w:val="2"/>
        </w:numPr>
        <w:spacing w:line="276" w:lineRule="auto"/>
        <w:ind w:firstLine="0"/>
        <w:rPr>
          <w:sz w:val="24"/>
        </w:rPr>
      </w:pPr>
      <w:r w:rsidRPr="00F64339">
        <w:rPr>
          <w:b w:val="0"/>
          <w:sz w:val="24"/>
        </w:rPr>
        <w:t xml:space="preserve">Consultant agrees that it shall recognize that in the performance of the Contract that it may receive certain information submitted to the District government on a proprietary basis by third parties, information which relates to potential or actual claims against the District </w:t>
      </w:r>
      <w:r w:rsidRPr="00F64339">
        <w:rPr>
          <w:b w:val="0"/>
          <w:sz w:val="24"/>
        </w:rPr>
        <w:lastRenderedPageBreak/>
        <w:t>government, or information which relates to matters in dispute or litigation. Unless the District consents to a particular disclosure, the Consultant shall use such information exclusively in the performance of the Contract and shall forever hold inviolate and protect from disclosure all such information, except disclosures required by applicable law or court order. The Consultant also agrees that, to the extent it is permitted to disclose such information, it will make such disclosures only to those individuals who need to know such information in order to perform required tasks in their official capacity and will restrict access to such information to such individuals.</w:t>
      </w:r>
    </w:p>
    <w:p w14:paraId="2F892DF2" w14:textId="77777777" w:rsidR="00185D87" w:rsidRPr="00FD6B71" w:rsidRDefault="00185D87" w:rsidP="00F64339">
      <w:pPr>
        <w:widowControl/>
        <w:spacing w:before="3" w:line="276" w:lineRule="auto"/>
        <w:rPr>
          <w:rFonts w:ascii="Times New Roman" w:hAnsi="Times New Roman" w:cs="Times New Roman"/>
          <w:sz w:val="24"/>
          <w:szCs w:val="24"/>
        </w:rPr>
      </w:pPr>
    </w:p>
    <w:p w14:paraId="3CB462E6" w14:textId="77777777" w:rsidR="00CE221F" w:rsidRPr="00ED5795" w:rsidRDefault="006F70DD" w:rsidP="00F64339">
      <w:pPr>
        <w:pStyle w:val="Heading1"/>
        <w:keepNext/>
        <w:widowControl/>
        <w:numPr>
          <w:ilvl w:val="1"/>
          <w:numId w:val="2"/>
        </w:numPr>
        <w:spacing w:line="276" w:lineRule="auto"/>
        <w:ind w:firstLine="0"/>
        <w:rPr>
          <w:rFonts w:cs="Times New Roman"/>
          <w:sz w:val="24"/>
          <w:szCs w:val="24"/>
        </w:rPr>
      </w:pPr>
      <w:bookmarkStart w:id="630" w:name="C.2.1__Qualifications_and_Proposals_Proc"/>
      <w:bookmarkEnd w:id="630"/>
      <w:r>
        <w:rPr>
          <w:rFonts w:cs="Times New Roman"/>
          <w:sz w:val="24"/>
          <w:szCs w:val="24"/>
        </w:rPr>
        <w:t>[reserved]</w:t>
      </w:r>
    </w:p>
    <w:p w14:paraId="6F42DE0E" w14:textId="77777777" w:rsidR="00375C8C" w:rsidRDefault="00375C8C" w:rsidP="00375C8C">
      <w:pPr>
        <w:pStyle w:val="Heading1"/>
        <w:keepNext/>
        <w:widowControl/>
        <w:spacing w:line="276" w:lineRule="auto"/>
        <w:ind w:left="0"/>
        <w:rPr>
          <w:rFonts w:cs="Times New Roman"/>
          <w:sz w:val="24"/>
          <w:szCs w:val="24"/>
        </w:rPr>
      </w:pPr>
    </w:p>
    <w:p w14:paraId="734DAA61" w14:textId="77777777" w:rsidR="00236405" w:rsidRDefault="00236405" w:rsidP="00236405">
      <w:pPr>
        <w:pStyle w:val="Heading1"/>
        <w:keepNext/>
        <w:widowControl/>
        <w:numPr>
          <w:ilvl w:val="1"/>
          <w:numId w:val="2"/>
        </w:numPr>
        <w:spacing w:line="276" w:lineRule="auto"/>
        <w:ind w:firstLine="0"/>
        <w:rPr>
          <w:rFonts w:cs="Times New Roman"/>
          <w:sz w:val="24"/>
          <w:szCs w:val="24"/>
        </w:rPr>
      </w:pPr>
      <w:r>
        <w:rPr>
          <w:rFonts w:cs="Times New Roman"/>
          <w:sz w:val="24"/>
          <w:szCs w:val="24"/>
        </w:rPr>
        <w:t>[reserved]</w:t>
      </w:r>
    </w:p>
    <w:p w14:paraId="058E4FA4" w14:textId="77777777" w:rsidR="00236405" w:rsidRDefault="00236405" w:rsidP="00DE11AB">
      <w:pPr>
        <w:pStyle w:val="Heading1"/>
        <w:widowControl/>
        <w:spacing w:line="276" w:lineRule="auto"/>
        <w:ind w:left="0"/>
        <w:rPr>
          <w:rFonts w:cs="Times New Roman"/>
          <w:sz w:val="24"/>
          <w:szCs w:val="24"/>
        </w:rPr>
      </w:pPr>
    </w:p>
    <w:p w14:paraId="3F91F88E" w14:textId="77777777" w:rsidR="00177BA0" w:rsidRPr="00ED5795" w:rsidRDefault="00177BA0" w:rsidP="00F64339">
      <w:pPr>
        <w:pStyle w:val="Heading1"/>
        <w:keepNext/>
        <w:widowControl/>
        <w:numPr>
          <w:ilvl w:val="1"/>
          <w:numId w:val="2"/>
        </w:numPr>
        <w:spacing w:line="276" w:lineRule="auto"/>
        <w:ind w:firstLine="0"/>
        <w:rPr>
          <w:rFonts w:cs="Times New Roman"/>
          <w:sz w:val="24"/>
          <w:szCs w:val="24"/>
        </w:rPr>
      </w:pPr>
      <w:r w:rsidRPr="00ED5795">
        <w:rPr>
          <w:rFonts w:cs="Times New Roman"/>
          <w:sz w:val="24"/>
          <w:szCs w:val="24"/>
        </w:rPr>
        <w:t>KEY PERSONNEL</w:t>
      </w:r>
    </w:p>
    <w:p w14:paraId="5DF93F58" w14:textId="77777777" w:rsidR="00A234A3" w:rsidRPr="00ED5795" w:rsidRDefault="00A234A3" w:rsidP="006F70DD">
      <w:pPr>
        <w:keepNext/>
        <w:widowControl/>
        <w:spacing w:line="276" w:lineRule="auto"/>
        <w:rPr>
          <w:rFonts w:ascii="Times New Roman" w:eastAsia="Times New Roman" w:hAnsi="Times New Roman" w:cs="Times New Roman"/>
          <w:sz w:val="24"/>
          <w:szCs w:val="24"/>
        </w:rPr>
      </w:pPr>
    </w:p>
    <w:p w14:paraId="3DFFF20E" w14:textId="292B52A3" w:rsidR="00177BA0" w:rsidRPr="00F1611B" w:rsidRDefault="00177BA0" w:rsidP="00DE11AB">
      <w:pPr>
        <w:widowControl/>
        <w:spacing w:after="200" w:line="276" w:lineRule="auto"/>
        <w:rPr>
          <w:rFonts w:ascii="Times New Roman" w:eastAsia="Times New Roman" w:hAnsi="Times New Roman" w:cs="Times New Roman"/>
          <w:strike/>
          <w:sz w:val="24"/>
          <w:szCs w:val="24"/>
        </w:rPr>
      </w:pPr>
      <w:r w:rsidRPr="00ED5795">
        <w:rPr>
          <w:rFonts w:ascii="Times New Roman" w:eastAsia="Times New Roman" w:hAnsi="Times New Roman" w:cs="Times New Roman"/>
          <w:sz w:val="24"/>
          <w:szCs w:val="24"/>
        </w:rPr>
        <w:t xml:space="preserve">DDOT has identified the following key personnel positions. The </w:t>
      </w:r>
      <w:r w:rsidR="003E2A34" w:rsidRPr="00ED5795">
        <w:rPr>
          <w:rFonts w:ascii="Times New Roman" w:eastAsia="Times New Roman" w:hAnsi="Times New Roman" w:cs="Times New Roman"/>
          <w:sz w:val="24"/>
          <w:szCs w:val="24"/>
        </w:rPr>
        <w:t xml:space="preserve">Consultant shall </w:t>
      </w:r>
      <w:r w:rsidRPr="00ED5795">
        <w:rPr>
          <w:rFonts w:ascii="Times New Roman" w:eastAsia="Times New Roman" w:hAnsi="Times New Roman" w:cs="Times New Roman"/>
          <w:sz w:val="24"/>
          <w:szCs w:val="24"/>
        </w:rPr>
        <w:t>not</w:t>
      </w:r>
      <w:r w:rsidR="003E2A34" w:rsidRPr="00ED5795">
        <w:rPr>
          <w:rFonts w:ascii="Times New Roman" w:eastAsia="Times New Roman" w:hAnsi="Times New Roman" w:cs="Times New Roman"/>
          <w:sz w:val="24"/>
          <w:szCs w:val="24"/>
        </w:rPr>
        <w:t xml:space="preserve"> be</w:t>
      </w:r>
      <w:r w:rsidRPr="00ED5795">
        <w:rPr>
          <w:rFonts w:ascii="Times New Roman" w:eastAsia="Times New Roman" w:hAnsi="Times New Roman" w:cs="Times New Roman"/>
          <w:sz w:val="24"/>
          <w:szCs w:val="24"/>
        </w:rPr>
        <w:t xml:space="preserve"> allowed to change Key Personnel named in response to </w:t>
      </w:r>
      <w:r w:rsidR="003E2A34" w:rsidRPr="00ED5795">
        <w:rPr>
          <w:rFonts w:ascii="Times New Roman" w:eastAsia="Times New Roman" w:hAnsi="Times New Roman" w:cs="Times New Roman"/>
          <w:sz w:val="24"/>
          <w:szCs w:val="24"/>
        </w:rPr>
        <w:t xml:space="preserve">the </w:t>
      </w:r>
      <w:r w:rsidRPr="00ED5795">
        <w:rPr>
          <w:rFonts w:ascii="Times New Roman" w:eastAsia="Times New Roman" w:hAnsi="Times New Roman" w:cs="Times New Roman"/>
          <w:sz w:val="24"/>
          <w:szCs w:val="24"/>
        </w:rPr>
        <w:t xml:space="preserve">RFQ, except for good cause, and only with the Contracting Officer’s written approval. </w:t>
      </w:r>
      <w:commentRangeStart w:id="631"/>
      <w:r w:rsidRPr="00F1611B">
        <w:rPr>
          <w:rFonts w:ascii="Times New Roman" w:eastAsia="Times New Roman" w:hAnsi="Times New Roman" w:cs="Times New Roman"/>
          <w:strike/>
          <w:sz w:val="24"/>
          <w:szCs w:val="24"/>
        </w:rPr>
        <w:t xml:space="preserve">Each person </w:t>
      </w:r>
      <w:r w:rsidR="003E2A34" w:rsidRPr="00F1611B">
        <w:rPr>
          <w:rFonts w:ascii="Times New Roman" w:eastAsia="Times New Roman" w:hAnsi="Times New Roman" w:cs="Times New Roman"/>
          <w:strike/>
          <w:sz w:val="24"/>
          <w:szCs w:val="24"/>
        </w:rPr>
        <w:t>is</w:t>
      </w:r>
      <w:r w:rsidRPr="00F1611B">
        <w:rPr>
          <w:rFonts w:ascii="Times New Roman" w:eastAsia="Times New Roman" w:hAnsi="Times New Roman" w:cs="Times New Roman"/>
          <w:strike/>
          <w:sz w:val="24"/>
          <w:szCs w:val="24"/>
        </w:rPr>
        <w:t xml:space="preserve"> required to be co-located with DDOT personnel and the Contractor’s staff, or as otherwise specified by DDOT.</w:t>
      </w:r>
      <w:commentRangeEnd w:id="631"/>
      <w:r w:rsidR="00F1611B">
        <w:rPr>
          <w:rStyle w:val="CommentReference"/>
        </w:rPr>
        <w:commentReference w:id="631"/>
      </w:r>
    </w:p>
    <w:p w14:paraId="1EF5C9D2" w14:textId="77777777" w:rsidR="006A3B6E" w:rsidRDefault="006A3B6E" w:rsidP="006A3B6E">
      <w:pPr>
        <w:pStyle w:val="Heading1"/>
        <w:keepNext/>
        <w:widowControl/>
        <w:spacing w:line="276" w:lineRule="auto"/>
        <w:ind w:left="0"/>
        <w:rPr>
          <w:rFonts w:cs="Times New Roman"/>
          <w:sz w:val="24"/>
          <w:szCs w:val="24"/>
        </w:rPr>
      </w:pPr>
    </w:p>
    <w:p w14:paraId="564C42BF" w14:textId="77777777" w:rsidR="006A3B6E" w:rsidRDefault="006A3B6E" w:rsidP="00FB323C">
      <w:pPr>
        <w:widowControl/>
        <w:numPr>
          <w:ilvl w:val="0"/>
          <w:numId w:val="7"/>
        </w:numPr>
        <w:spacing w:after="200" w:line="276" w:lineRule="auto"/>
        <w:ind w:left="0" w:firstLine="0"/>
        <w:rPr>
          <w:rFonts w:ascii="Times New Roman" w:hAnsi="Times New Roman"/>
          <w:sz w:val="24"/>
        </w:rPr>
      </w:pPr>
      <w:r w:rsidRPr="00B336BD">
        <w:rPr>
          <w:rFonts w:ascii="Times New Roman" w:hAnsi="Times New Roman"/>
          <w:b/>
          <w:sz w:val="24"/>
        </w:rPr>
        <w:t>Project Manager</w:t>
      </w:r>
      <w:r w:rsidRPr="00B336BD">
        <w:rPr>
          <w:rFonts w:ascii="Times New Roman" w:hAnsi="Times New Roman"/>
          <w:sz w:val="24"/>
        </w:rPr>
        <w:t xml:space="preserve"> </w:t>
      </w:r>
    </w:p>
    <w:p w14:paraId="46A981D6" w14:textId="77777777" w:rsidR="006A3B6E" w:rsidRDefault="006A3B6E" w:rsidP="006A3B6E">
      <w:pPr>
        <w:widowControl/>
        <w:spacing w:after="200" w:line="276" w:lineRule="auto"/>
        <w:rPr>
          <w:rFonts w:ascii="Times New Roman" w:hAnsi="Times New Roman"/>
          <w:sz w:val="24"/>
        </w:rPr>
      </w:pPr>
      <w:r w:rsidRPr="00B336BD">
        <w:rPr>
          <w:rFonts w:ascii="Times New Roman" w:hAnsi="Times New Roman"/>
          <w:sz w:val="24"/>
        </w:rPr>
        <w:t>The Project Manager will be responsible for the overall management and delivery of the Project.  The Project Manager shall be responsible for ensuring that personnel and other resources are made available when needed.  Project Manager shall hold a Bachelor of Science Degree in Civil Engineering with ten (10) years of tunnel maintenance and inspection- related experience who has worked on projects similar in size and complexity to this Project.  The Project Manager must be a professional engineer licensed in the District of Columbia.</w:t>
      </w:r>
    </w:p>
    <w:p w14:paraId="6FE6D085" w14:textId="77777777" w:rsidR="006A3B6E" w:rsidRDefault="006A3B6E" w:rsidP="006A3B6E">
      <w:pPr>
        <w:widowControl/>
        <w:spacing w:after="200" w:line="276" w:lineRule="auto"/>
        <w:rPr>
          <w:rFonts w:ascii="Times New Roman" w:hAnsi="Times New Roman"/>
          <w:b/>
          <w:sz w:val="24"/>
        </w:rPr>
      </w:pPr>
      <w:r w:rsidRPr="00B336BD">
        <w:rPr>
          <w:rFonts w:ascii="Times New Roman" w:hAnsi="Times New Roman"/>
          <w:b/>
          <w:sz w:val="24"/>
        </w:rPr>
        <w:t>C.5.2</w:t>
      </w:r>
      <w:r w:rsidRPr="00B336BD">
        <w:rPr>
          <w:rFonts w:ascii="Times New Roman" w:hAnsi="Times New Roman"/>
          <w:b/>
          <w:sz w:val="24"/>
        </w:rPr>
        <w:tab/>
      </w:r>
      <w:r>
        <w:rPr>
          <w:rFonts w:ascii="Times New Roman" w:hAnsi="Times New Roman"/>
          <w:b/>
          <w:sz w:val="24"/>
        </w:rPr>
        <w:tab/>
      </w:r>
      <w:r w:rsidRPr="00B336BD">
        <w:rPr>
          <w:rFonts w:ascii="Times New Roman" w:hAnsi="Times New Roman"/>
          <w:b/>
          <w:sz w:val="24"/>
        </w:rPr>
        <w:t>NTIS Inspection Team Leader</w:t>
      </w:r>
    </w:p>
    <w:p w14:paraId="04DA8019" w14:textId="3005A8AA" w:rsidR="006A3B6E" w:rsidRPr="0032511B" w:rsidRDefault="006A3B6E" w:rsidP="0032511B">
      <w:pPr>
        <w:spacing w:line="276" w:lineRule="auto"/>
        <w:rPr>
          <w:rFonts w:ascii="Times New Roman" w:hAnsi="Times New Roman" w:cs="Times New Roman"/>
          <w:sz w:val="24"/>
          <w:szCs w:val="24"/>
        </w:rPr>
      </w:pPr>
      <w:r w:rsidRPr="0032511B">
        <w:rPr>
          <w:rFonts w:ascii="Times New Roman" w:hAnsi="Times New Roman" w:cs="Times New Roman"/>
          <w:sz w:val="24"/>
          <w:szCs w:val="24"/>
        </w:rPr>
        <w:t>The Team Leader is the person on-site who is in charge of the tunnel inspection team.  This person is responsible for inspection planning, preparing, performing and reporting to include coordinating the field work. The team leader is responsible for evaluating the deficiencies, quality checking of the inspection data, and making sure that the tunnel inspection reports are complete, accurate, and legible. The team leader should also conduct safety briefings as needed.  The team leader shall be able to provide recommendations for the repair of defective items and must initiat</w:t>
      </w:r>
      <w:ins w:id="632" w:author="Martha Averso" w:date="2020-02-05T17:16:00Z">
        <w:r w:rsidR="00F1611B">
          <w:rPr>
            <w:rFonts w:ascii="Times New Roman" w:hAnsi="Times New Roman" w:cs="Times New Roman"/>
            <w:sz w:val="24"/>
            <w:szCs w:val="24"/>
          </w:rPr>
          <w:t>e</w:t>
        </w:r>
      </w:ins>
      <w:del w:id="633" w:author="Martha Averso" w:date="2020-02-05T17:16:00Z">
        <w:r w:rsidRPr="0032511B" w:rsidDel="00F1611B">
          <w:rPr>
            <w:rFonts w:ascii="Times New Roman" w:hAnsi="Times New Roman" w:cs="Times New Roman"/>
            <w:sz w:val="24"/>
            <w:szCs w:val="24"/>
          </w:rPr>
          <w:delText>ing</w:delText>
        </w:r>
      </w:del>
      <w:r w:rsidRPr="0032511B">
        <w:rPr>
          <w:rFonts w:ascii="Times New Roman" w:hAnsi="Times New Roman" w:cs="Times New Roman"/>
          <w:sz w:val="24"/>
          <w:szCs w:val="24"/>
        </w:rPr>
        <w:t xml:space="preserve"> appropriate actions when critical findings are discovered.</w:t>
      </w:r>
    </w:p>
    <w:p w14:paraId="4D70E346" w14:textId="77777777" w:rsidR="006A3B6E" w:rsidRPr="0032511B" w:rsidRDefault="006A3B6E" w:rsidP="0032511B">
      <w:pPr>
        <w:widowControl/>
        <w:spacing w:line="276" w:lineRule="auto"/>
        <w:rPr>
          <w:rFonts w:ascii="Times New Roman" w:hAnsi="Times New Roman" w:cs="Times New Roman"/>
          <w:b/>
          <w:sz w:val="24"/>
        </w:rPr>
      </w:pPr>
    </w:p>
    <w:p w14:paraId="7ECBC400" w14:textId="77777777" w:rsidR="006A3B6E" w:rsidRPr="0032511B" w:rsidRDefault="006A3B6E" w:rsidP="0032511B">
      <w:pPr>
        <w:spacing w:line="276" w:lineRule="auto"/>
        <w:rPr>
          <w:rFonts w:ascii="Times New Roman" w:hAnsi="Times New Roman" w:cs="Times New Roman"/>
          <w:sz w:val="24"/>
          <w:szCs w:val="24"/>
        </w:rPr>
      </w:pPr>
      <w:r w:rsidRPr="0032511B">
        <w:rPr>
          <w:rFonts w:ascii="Times New Roman" w:hAnsi="Times New Roman" w:cs="Times New Roman"/>
          <w:sz w:val="24"/>
          <w:szCs w:val="24"/>
        </w:rPr>
        <w:t>Refer to the NTIS for the complete requirements.  The team leader must be a nationally certified tunnel inspector.  Team leaders must be on site at all times for initial inspections, routine inspections, and in-depth inspections.  Additionally, the team leader is required to meet at least one of the following:</w:t>
      </w:r>
    </w:p>
    <w:p w14:paraId="6A2B3074" w14:textId="0FB57F10" w:rsidR="006A3B6E" w:rsidRPr="001F6BE3" w:rsidRDefault="006A3B6E" w:rsidP="006A3B6E">
      <w:pPr>
        <w:tabs>
          <w:tab w:val="left" w:pos="1012"/>
        </w:tabs>
        <w:spacing w:before="203"/>
        <w:ind w:left="720" w:hanging="720"/>
        <w:rPr>
          <w:rFonts w:ascii="Times New Roman" w:eastAsia="Times New Roman" w:hAnsi="Times New Roman" w:cs="Times New Roman"/>
          <w:sz w:val="24"/>
          <w:szCs w:val="24"/>
        </w:rPr>
      </w:pPr>
      <w:r>
        <w:rPr>
          <w:rFonts w:ascii="Times New Roman"/>
          <w:spacing w:val="-1"/>
          <w:sz w:val="24"/>
          <w:szCs w:val="24"/>
        </w:rPr>
        <w:lastRenderedPageBreak/>
        <w:tab/>
      </w:r>
      <w:r w:rsidRPr="001F6BE3">
        <w:rPr>
          <w:rFonts w:ascii="Times New Roman"/>
          <w:spacing w:val="-1"/>
          <w:sz w:val="24"/>
          <w:szCs w:val="24"/>
        </w:rPr>
        <w:t>C.5</w:t>
      </w:r>
      <w:r>
        <w:rPr>
          <w:rFonts w:ascii="Times New Roman"/>
          <w:spacing w:val="-1"/>
          <w:sz w:val="24"/>
          <w:szCs w:val="24"/>
        </w:rPr>
        <w:t>.2.1</w:t>
      </w:r>
      <w:r>
        <w:rPr>
          <w:rFonts w:ascii="Times New Roman"/>
          <w:spacing w:val="-1"/>
          <w:sz w:val="24"/>
          <w:szCs w:val="24"/>
        </w:rPr>
        <w:tab/>
      </w:r>
      <w:r w:rsidRPr="001F6BE3">
        <w:rPr>
          <w:rFonts w:ascii="Times New Roman"/>
          <w:spacing w:val="-1"/>
          <w:sz w:val="24"/>
          <w:szCs w:val="24"/>
        </w:rPr>
        <w:tab/>
        <w:t>Registered</w:t>
      </w:r>
      <w:r w:rsidRPr="001F6BE3">
        <w:rPr>
          <w:rFonts w:ascii="Times New Roman"/>
          <w:sz w:val="24"/>
          <w:szCs w:val="24"/>
        </w:rPr>
        <w:t xml:space="preserve"> </w:t>
      </w:r>
      <w:r w:rsidRPr="001F6BE3">
        <w:rPr>
          <w:rFonts w:ascii="Times New Roman"/>
          <w:spacing w:val="-1"/>
          <w:sz w:val="24"/>
          <w:szCs w:val="24"/>
        </w:rPr>
        <w:t>professional</w:t>
      </w:r>
      <w:r w:rsidRPr="001F6BE3">
        <w:rPr>
          <w:rFonts w:ascii="Times New Roman"/>
          <w:spacing w:val="-2"/>
          <w:sz w:val="24"/>
          <w:szCs w:val="24"/>
        </w:rPr>
        <w:t xml:space="preserve"> </w:t>
      </w:r>
      <w:r w:rsidRPr="001F6BE3">
        <w:rPr>
          <w:rFonts w:ascii="Times New Roman"/>
          <w:spacing w:val="-1"/>
          <w:sz w:val="24"/>
          <w:szCs w:val="24"/>
        </w:rPr>
        <w:t>engineer</w:t>
      </w:r>
      <w:r w:rsidRPr="001F6BE3">
        <w:rPr>
          <w:rFonts w:ascii="Times New Roman"/>
          <w:sz w:val="24"/>
          <w:szCs w:val="24"/>
        </w:rPr>
        <w:t xml:space="preserve"> </w:t>
      </w:r>
      <w:r w:rsidRPr="001F6BE3">
        <w:rPr>
          <w:rFonts w:ascii="Times New Roman"/>
          <w:spacing w:val="-1"/>
          <w:sz w:val="24"/>
          <w:szCs w:val="24"/>
        </w:rPr>
        <w:t>and</w:t>
      </w:r>
      <w:r w:rsidRPr="001F6BE3">
        <w:rPr>
          <w:rFonts w:ascii="Times New Roman"/>
          <w:sz w:val="24"/>
          <w:szCs w:val="24"/>
        </w:rPr>
        <w:t xml:space="preserve"> </w:t>
      </w:r>
      <w:r w:rsidRPr="001F6BE3">
        <w:rPr>
          <w:rFonts w:ascii="Times New Roman"/>
          <w:spacing w:val="-2"/>
          <w:sz w:val="24"/>
          <w:szCs w:val="24"/>
        </w:rPr>
        <w:t>at</w:t>
      </w:r>
      <w:r w:rsidRPr="001F6BE3">
        <w:rPr>
          <w:rFonts w:ascii="Times New Roman"/>
          <w:spacing w:val="1"/>
          <w:sz w:val="24"/>
          <w:szCs w:val="24"/>
        </w:rPr>
        <w:t xml:space="preserve"> </w:t>
      </w:r>
      <w:r w:rsidRPr="001F6BE3">
        <w:rPr>
          <w:rFonts w:ascii="Times New Roman"/>
          <w:spacing w:val="-1"/>
          <w:sz w:val="24"/>
          <w:szCs w:val="24"/>
        </w:rPr>
        <w:t>least</w:t>
      </w:r>
      <w:r w:rsidRPr="001F6BE3">
        <w:rPr>
          <w:rFonts w:ascii="Times New Roman"/>
          <w:spacing w:val="1"/>
          <w:sz w:val="24"/>
          <w:szCs w:val="24"/>
        </w:rPr>
        <w:t xml:space="preserve"> </w:t>
      </w:r>
      <w:r w:rsidRPr="001F6BE3">
        <w:rPr>
          <w:rFonts w:ascii="Times New Roman"/>
          <w:sz w:val="24"/>
          <w:szCs w:val="24"/>
        </w:rPr>
        <w:t>6</w:t>
      </w:r>
      <w:r w:rsidRPr="001F6BE3">
        <w:rPr>
          <w:rFonts w:ascii="Times New Roman"/>
          <w:spacing w:val="-3"/>
          <w:sz w:val="24"/>
          <w:szCs w:val="24"/>
        </w:rPr>
        <w:t xml:space="preserve"> </w:t>
      </w:r>
      <w:r w:rsidRPr="001F6BE3">
        <w:rPr>
          <w:rFonts w:ascii="Times New Roman"/>
          <w:spacing w:val="-1"/>
          <w:sz w:val="24"/>
          <w:szCs w:val="24"/>
        </w:rPr>
        <w:t>months</w:t>
      </w:r>
      <w:r w:rsidRPr="001F6BE3">
        <w:rPr>
          <w:rFonts w:ascii="Times New Roman"/>
          <w:sz w:val="24"/>
          <w:szCs w:val="24"/>
        </w:rPr>
        <w:t xml:space="preserve"> of</w:t>
      </w:r>
      <w:r w:rsidRPr="001F6BE3">
        <w:rPr>
          <w:rFonts w:ascii="Times New Roman"/>
          <w:spacing w:val="-2"/>
          <w:sz w:val="24"/>
          <w:szCs w:val="24"/>
        </w:rPr>
        <w:t xml:space="preserve"> </w:t>
      </w:r>
      <w:r w:rsidRPr="001F6BE3">
        <w:rPr>
          <w:rFonts w:ascii="Times New Roman"/>
          <w:spacing w:val="-1"/>
          <w:sz w:val="24"/>
          <w:szCs w:val="24"/>
        </w:rPr>
        <w:t>tunnel</w:t>
      </w:r>
      <w:r w:rsidRPr="001F6BE3">
        <w:rPr>
          <w:rFonts w:ascii="Times New Roman"/>
          <w:spacing w:val="1"/>
          <w:sz w:val="24"/>
          <w:szCs w:val="24"/>
        </w:rPr>
        <w:t xml:space="preserve"> </w:t>
      </w:r>
      <w:r w:rsidRPr="001F6BE3">
        <w:rPr>
          <w:rFonts w:ascii="Times New Roman"/>
          <w:sz w:val="24"/>
          <w:szCs w:val="24"/>
        </w:rPr>
        <w:t xml:space="preserve">or </w:t>
      </w:r>
      <w:r w:rsidRPr="001F6BE3">
        <w:rPr>
          <w:rFonts w:ascii="Times New Roman"/>
          <w:spacing w:val="-1"/>
          <w:sz w:val="24"/>
          <w:szCs w:val="24"/>
        </w:rPr>
        <w:t>bridge</w:t>
      </w:r>
      <w:r w:rsidRPr="001F6BE3">
        <w:rPr>
          <w:rFonts w:ascii="Times New Roman"/>
          <w:sz w:val="24"/>
          <w:szCs w:val="24"/>
        </w:rPr>
        <w:t xml:space="preserve"> </w:t>
      </w:r>
      <w:r w:rsidRPr="001F6BE3">
        <w:rPr>
          <w:rFonts w:ascii="Times New Roman"/>
          <w:spacing w:val="-1"/>
          <w:sz w:val="24"/>
          <w:szCs w:val="24"/>
        </w:rPr>
        <w:t>inspection experience</w:t>
      </w:r>
      <w:r w:rsidR="00EE1A28">
        <w:rPr>
          <w:rFonts w:ascii="Times New Roman"/>
          <w:spacing w:val="-1"/>
          <w:sz w:val="24"/>
          <w:szCs w:val="24"/>
        </w:rPr>
        <w:t>.</w:t>
      </w:r>
    </w:p>
    <w:p w14:paraId="15EEC71B" w14:textId="77777777" w:rsidR="006A3B6E" w:rsidRPr="001F6BE3" w:rsidRDefault="006A3B6E" w:rsidP="006A3B6E">
      <w:pPr>
        <w:rPr>
          <w:rFonts w:ascii="Times New Roman" w:eastAsia="Times New Roman" w:hAnsi="Times New Roman" w:cs="Times New Roman"/>
          <w:bCs/>
          <w:sz w:val="24"/>
          <w:szCs w:val="24"/>
        </w:rPr>
      </w:pPr>
    </w:p>
    <w:p w14:paraId="04591F0B" w14:textId="77777777" w:rsidR="006A3B6E" w:rsidRPr="001F6BE3" w:rsidRDefault="006A3B6E" w:rsidP="006A3B6E">
      <w:pPr>
        <w:tabs>
          <w:tab w:val="left" w:pos="1012"/>
        </w:tabs>
        <w:ind w:left="720" w:hanging="720"/>
        <w:rPr>
          <w:rFonts w:ascii="Times New Roman" w:eastAsia="Times New Roman" w:hAnsi="Times New Roman" w:cs="Times New Roman"/>
          <w:sz w:val="24"/>
          <w:szCs w:val="24"/>
        </w:rPr>
      </w:pPr>
      <w:r>
        <w:rPr>
          <w:rFonts w:ascii="Times New Roman"/>
          <w:sz w:val="24"/>
          <w:szCs w:val="24"/>
        </w:rPr>
        <w:tab/>
      </w:r>
      <w:r w:rsidRPr="001F6BE3">
        <w:rPr>
          <w:rFonts w:ascii="Times New Roman"/>
          <w:sz w:val="24"/>
          <w:szCs w:val="24"/>
        </w:rPr>
        <w:t>C.5.</w:t>
      </w:r>
      <w:r>
        <w:rPr>
          <w:rFonts w:ascii="Times New Roman"/>
          <w:sz w:val="24"/>
          <w:szCs w:val="24"/>
        </w:rPr>
        <w:t>2.2</w:t>
      </w:r>
      <w:r>
        <w:rPr>
          <w:rFonts w:ascii="Times New Roman"/>
          <w:sz w:val="24"/>
          <w:szCs w:val="24"/>
        </w:rPr>
        <w:tab/>
      </w:r>
      <w:r>
        <w:rPr>
          <w:rFonts w:ascii="Times New Roman"/>
          <w:sz w:val="24"/>
          <w:szCs w:val="24"/>
        </w:rPr>
        <w:tab/>
        <w:t>Five (</w:t>
      </w:r>
      <w:r w:rsidRPr="001F6BE3">
        <w:rPr>
          <w:rFonts w:ascii="Times New Roman"/>
          <w:sz w:val="24"/>
          <w:szCs w:val="24"/>
        </w:rPr>
        <w:t>5</w:t>
      </w:r>
      <w:r>
        <w:rPr>
          <w:rFonts w:ascii="Times New Roman"/>
          <w:sz w:val="24"/>
          <w:szCs w:val="24"/>
        </w:rPr>
        <w:t>)</w:t>
      </w:r>
      <w:r w:rsidRPr="001F6BE3">
        <w:rPr>
          <w:rFonts w:ascii="Times New Roman"/>
          <w:sz w:val="24"/>
          <w:szCs w:val="24"/>
        </w:rPr>
        <w:t xml:space="preserve"> </w:t>
      </w:r>
      <w:r w:rsidRPr="001F6BE3">
        <w:rPr>
          <w:rFonts w:ascii="Times New Roman"/>
          <w:spacing w:val="-1"/>
          <w:sz w:val="24"/>
          <w:szCs w:val="24"/>
        </w:rPr>
        <w:t>years</w:t>
      </w:r>
      <w:r w:rsidRPr="001F6BE3">
        <w:rPr>
          <w:rFonts w:ascii="Times New Roman"/>
          <w:sz w:val="24"/>
          <w:szCs w:val="24"/>
        </w:rPr>
        <w:t xml:space="preserve"> of</w:t>
      </w:r>
      <w:r w:rsidRPr="001F6BE3">
        <w:rPr>
          <w:rFonts w:ascii="Times New Roman"/>
          <w:spacing w:val="-2"/>
          <w:sz w:val="24"/>
          <w:szCs w:val="24"/>
        </w:rPr>
        <w:t xml:space="preserve"> </w:t>
      </w:r>
      <w:r w:rsidRPr="001F6BE3">
        <w:rPr>
          <w:rFonts w:ascii="Times New Roman"/>
          <w:spacing w:val="-1"/>
          <w:sz w:val="24"/>
          <w:szCs w:val="24"/>
        </w:rPr>
        <w:t>tunnel</w:t>
      </w:r>
      <w:r w:rsidRPr="001F6BE3">
        <w:rPr>
          <w:rFonts w:ascii="Times New Roman"/>
          <w:spacing w:val="1"/>
          <w:sz w:val="24"/>
          <w:szCs w:val="24"/>
        </w:rPr>
        <w:t xml:space="preserve"> </w:t>
      </w:r>
      <w:r w:rsidRPr="001F6BE3">
        <w:rPr>
          <w:rFonts w:ascii="Times New Roman"/>
          <w:sz w:val="24"/>
          <w:szCs w:val="24"/>
        </w:rPr>
        <w:t>or</w:t>
      </w:r>
      <w:r w:rsidRPr="001F6BE3">
        <w:rPr>
          <w:rFonts w:ascii="Times New Roman"/>
          <w:spacing w:val="-2"/>
          <w:sz w:val="24"/>
          <w:szCs w:val="24"/>
        </w:rPr>
        <w:t xml:space="preserve"> </w:t>
      </w:r>
      <w:r w:rsidRPr="001F6BE3">
        <w:rPr>
          <w:rFonts w:ascii="Times New Roman"/>
          <w:spacing w:val="-1"/>
          <w:sz w:val="24"/>
          <w:szCs w:val="24"/>
        </w:rPr>
        <w:t>bridge</w:t>
      </w:r>
      <w:r w:rsidRPr="001F6BE3">
        <w:rPr>
          <w:rFonts w:ascii="Times New Roman"/>
          <w:spacing w:val="-2"/>
          <w:sz w:val="24"/>
          <w:szCs w:val="24"/>
        </w:rPr>
        <w:t xml:space="preserve"> </w:t>
      </w:r>
      <w:r w:rsidRPr="001F6BE3">
        <w:rPr>
          <w:rFonts w:ascii="Times New Roman"/>
          <w:spacing w:val="-1"/>
          <w:sz w:val="24"/>
          <w:szCs w:val="24"/>
        </w:rPr>
        <w:t>inspection experience.</w:t>
      </w:r>
    </w:p>
    <w:p w14:paraId="6A08A05E" w14:textId="77777777" w:rsidR="006A3B6E" w:rsidRPr="001F6BE3" w:rsidRDefault="006A3B6E" w:rsidP="006A3B6E">
      <w:pPr>
        <w:rPr>
          <w:rFonts w:ascii="Times New Roman" w:eastAsia="Times New Roman" w:hAnsi="Times New Roman" w:cs="Times New Roman"/>
          <w:bCs/>
          <w:sz w:val="24"/>
          <w:szCs w:val="24"/>
        </w:rPr>
      </w:pPr>
    </w:p>
    <w:p w14:paraId="67FD18E7" w14:textId="77777777" w:rsidR="006A3B6E" w:rsidRDefault="006A3B6E" w:rsidP="006A3B6E">
      <w:pPr>
        <w:tabs>
          <w:tab w:val="left" w:pos="1012"/>
        </w:tabs>
        <w:spacing w:line="257" w:lineRule="auto"/>
        <w:ind w:left="720" w:right="323" w:hanging="720"/>
        <w:rPr>
          <w:rFonts w:ascii="Times New Roman"/>
          <w:spacing w:val="-1"/>
          <w:sz w:val="24"/>
          <w:szCs w:val="24"/>
        </w:rPr>
      </w:pPr>
      <w:r>
        <w:rPr>
          <w:rFonts w:ascii="Times New Roman"/>
          <w:spacing w:val="-1"/>
          <w:sz w:val="24"/>
          <w:szCs w:val="24"/>
        </w:rPr>
        <w:tab/>
      </w:r>
      <w:r w:rsidRPr="001F6BE3">
        <w:rPr>
          <w:rFonts w:ascii="Times New Roman"/>
          <w:spacing w:val="-1"/>
          <w:sz w:val="24"/>
          <w:szCs w:val="24"/>
        </w:rPr>
        <w:t>C.5.</w:t>
      </w:r>
      <w:r>
        <w:rPr>
          <w:rFonts w:ascii="Times New Roman"/>
          <w:spacing w:val="-1"/>
          <w:sz w:val="24"/>
          <w:szCs w:val="24"/>
        </w:rPr>
        <w:t>2.3</w:t>
      </w:r>
      <w:r>
        <w:rPr>
          <w:rFonts w:ascii="Times New Roman"/>
          <w:spacing w:val="-1"/>
          <w:sz w:val="24"/>
          <w:szCs w:val="24"/>
        </w:rPr>
        <w:tab/>
      </w:r>
      <w:r w:rsidRPr="001F6BE3">
        <w:rPr>
          <w:rFonts w:ascii="Times New Roman"/>
          <w:spacing w:val="-1"/>
          <w:sz w:val="24"/>
          <w:szCs w:val="24"/>
        </w:rPr>
        <w:tab/>
        <w:t>Appropriate</w:t>
      </w:r>
      <w:r w:rsidRPr="001F6BE3">
        <w:rPr>
          <w:rFonts w:ascii="Times New Roman"/>
          <w:sz w:val="24"/>
          <w:szCs w:val="24"/>
        </w:rPr>
        <w:t xml:space="preserve"> </w:t>
      </w:r>
      <w:r w:rsidRPr="001F6BE3">
        <w:rPr>
          <w:rFonts w:ascii="Times New Roman"/>
          <w:spacing w:val="-1"/>
          <w:sz w:val="24"/>
          <w:szCs w:val="24"/>
        </w:rPr>
        <w:t xml:space="preserve">combination </w:t>
      </w:r>
      <w:r w:rsidRPr="001F6BE3">
        <w:rPr>
          <w:rFonts w:ascii="Times New Roman"/>
          <w:spacing w:val="-2"/>
          <w:sz w:val="24"/>
          <w:szCs w:val="24"/>
        </w:rPr>
        <w:t>of</w:t>
      </w:r>
      <w:r w:rsidRPr="001F6BE3">
        <w:rPr>
          <w:rFonts w:ascii="Times New Roman"/>
          <w:spacing w:val="1"/>
          <w:sz w:val="24"/>
          <w:szCs w:val="24"/>
        </w:rPr>
        <w:t xml:space="preserve"> </w:t>
      </w:r>
      <w:r w:rsidRPr="001F6BE3">
        <w:rPr>
          <w:rFonts w:ascii="Times New Roman"/>
          <w:spacing w:val="-1"/>
          <w:sz w:val="24"/>
          <w:szCs w:val="24"/>
        </w:rPr>
        <w:t>education and</w:t>
      </w:r>
      <w:r w:rsidRPr="001F6BE3">
        <w:rPr>
          <w:rFonts w:ascii="Times New Roman"/>
          <w:spacing w:val="-3"/>
          <w:sz w:val="24"/>
          <w:szCs w:val="24"/>
        </w:rPr>
        <w:t xml:space="preserve"> </w:t>
      </w:r>
      <w:r w:rsidRPr="001F6BE3">
        <w:rPr>
          <w:rFonts w:ascii="Times New Roman"/>
          <w:spacing w:val="-1"/>
          <w:sz w:val="24"/>
          <w:szCs w:val="24"/>
        </w:rPr>
        <w:t>experience</w:t>
      </w:r>
      <w:r w:rsidRPr="001F6BE3">
        <w:rPr>
          <w:rFonts w:ascii="Times New Roman"/>
          <w:spacing w:val="-2"/>
          <w:sz w:val="24"/>
          <w:szCs w:val="24"/>
        </w:rPr>
        <w:t xml:space="preserve"> </w:t>
      </w:r>
      <w:r w:rsidRPr="001F6BE3">
        <w:rPr>
          <w:rFonts w:ascii="Times New Roman"/>
          <w:sz w:val="24"/>
          <w:szCs w:val="24"/>
        </w:rPr>
        <w:t xml:space="preserve">as </w:t>
      </w:r>
      <w:r w:rsidRPr="001F6BE3">
        <w:rPr>
          <w:rFonts w:ascii="Times New Roman"/>
          <w:spacing w:val="-1"/>
          <w:sz w:val="24"/>
          <w:szCs w:val="24"/>
        </w:rPr>
        <w:t>described</w:t>
      </w:r>
      <w:r w:rsidRPr="001F6BE3">
        <w:rPr>
          <w:rFonts w:ascii="Times New Roman"/>
          <w:spacing w:val="-3"/>
          <w:sz w:val="24"/>
          <w:szCs w:val="24"/>
        </w:rPr>
        <w:t xml:space="preserve"> </w:t>
      </w:r>
      <w:r w:rsidRPr="001F6BE3">
        <w:rPr>
          <w:rFonts w:ascii="Times New Roman"/>
          <w:sz w:val="24"/>
          <w:szCs w:val="24"/>
        </w:rPr>
        <w:t>in</w:t>
      </w:r>
      <w:r w:rsidRPr="001F6BE3">
        <w:rPr>
          <w:rFonts w:ascii="Times New Roman"/>
          <w:spacing w:val="-1"/>
          <w:sz w:val="24"/>
          <w:szCs w:val="24"/>
        </w:rPr>
        <w:t xml:space="preserve"> the</w:t>
      </w:r>
      <w:r w:rsidRPr="001F6BE3">
        <w:rPr>
          <w:rFonts w:ascii="Times New Roman"/>
          <w:sz w:val="24"/>
          <w:szCs w:val="24"/>
        </w:rPr>
        <w:t xml:space="preserve"> </w:t>
      </w:r>
      <w:r w:rsidRPr="001F6BE3">
        <w:rPr>
          <w:rFonts w:ascii="Times New Roman"/>
          <w:spacing w:val="-1"/>
          <w:sz w:val="24"/>
          <w:szCs w:val="24"/>
        </w:rPr>
        <w:t>National</w:t>
      </w:r>
      <w:r w:rsidRPr="001F6BE3">
        <w:rPr>
          <w:rFonts w:ascii="Times New Roman"/>
          <w:spacing w:val="1"/>
          <w:sz w:val="24"/>
          <w:szCs w:val="24"/>
        </w:rPr>
        <w:t xml:space="preserve"> </w:t>
      </w:r>
      <w:r w:rsidRPr="001F6BE3">
        <w:rPr>
          <w:rFonts w:ascii="Times New Roman"/>
          <w:spacing w:val="-2"/>
          <w:sz w:val="24"/>
          <w:szCs w:val="24"/>
        </w:rPr>
        <w:t>Tunnel</w:t>
      </w:r>
      <w:r w:rsidRPr="001F6BE3">
        <w:rPr>
          <w:rFonts w:ascii="Times New Roman"/>
          <w:spacing w:val="1"/>
          <w:sz w:val="24"/>
          <w:szCs w:val="24"/>
        </w:rPr>
        <w:t xml:space="preserve"> </w:t>
      </w:r>
      <w:r w:rsidRPr="001F6BE3">
        <w:rPr>
          <w:rFonts w:ascii="Times New Roman"/>
          <w:spacing w:val="-1"/>
          <w:sz w:val="24"/>
          <w:szCs w:val="24"/>
        </w:rPr>
        <w:t>Inspection</w:t>
      </w:r>
      <w:r>
        <w:rPr>
          <w:rFonts w:ascii="Times New Roman"/>
          <w:spacing w:val="-1"/>
          <w:sz w:val="24"/>
          <w:szCs w:val="24"/>
        </w:rPr>
        <w:t xml:space="preserve"> </w:t>
      </w:r>
      <w:r w:rsidRPr="001F6BE3">
        <w:rPr>
          <w:rFonts w:ascii="Times New Roman"/>
          <w:spacing w:val="-1"/>
          <w:sz w:val="24"/>
          <w:szCs w:val="24"/>
        </w:rPr>
        <w:t>Standards</w:t>
      </w:r>
      <w:r w:rsidRPr="001F6BE3">
        <w:rPr>
          <w:rFonts w:ascii="Times New Roman"/>
          <w:sz w:val="24"/>
          <w:szCs w:val="24"/>
        </w:rPr>
        <w:t xml:space="preserve"> </w:t>
      </w:r>
      <w:r w:rsidRPr="001F6BE3">
        <w:rPr>
          <w:rFonts w:ascii="Times New Roman"/>
          <w:spacing w:val="-1"/>
          <w:sz w:val="24"/>
          <w:szCs w:val="24"/>
        </w:rPr>
        <w:t>(NTIS).</w:t>
      </w:r>
    </w:p>
    <w:p w14:paraId="73B13F30" w14:textId="77777777" w:rsidR="006A3B6E" w:rsidRDefault="006A3B6E" w:rsidP="006A3B6E">
      <w:pPr>
        <w:tabs>
          <w:tab w:val="left" w:pos="1012"/>
        </w:tabs>
        <w:spacing w:line="257" w:lineRule="auto"/>
        <w:ind w:left="720" w:right="323" w:hanging="720"/>
        <w:rPr>
          <w:rFonts w:ascii="Times New Roman" w:eastAsia="Times New Roman" w:hAnsi="Times New Roman" w:cs="Times New Roman"/>
          <w:sz w:val="24"/>
          <w:szCs w:val="24"/>
        </w:rPr>
      </w:pPr>
    </w:p>
    <w:p w14:paraId="71D21C81" w14:textId="77777777" w:rsidR="006A3B6E" w:rsidRDefault="006A3B6E" w:rsidP="006A3B6E">
      <w:pPr>
        <w:tabs>
          <w:tab w:val="left" w:pos="1012"/>
        </w:tabs>
        <w:spacing w:line="257" w:lineRule="auto"/>
        <w:ind w:left="720" w:right="323" w:hanging="720"/>
        <w:rPr>
          <w:rFonts w:ascii="Times New Roman" w:eastAsia="Times New Roman" w:hAnsi="Times New Roman" w:cs="Times New Roman"/>
          <w:b/>
          <w:sz w:val="24"/>
          <w:szCs w:val="24"/>
        </w:rPr>
      </w:pPr>
      <w:r w:rsidRPr="00715DD7">
        <w:rPr>
          <w:rFonts w:ascii="Times New Roman" w:eastAsia="Times New Roman" w:hAnsi="Times New Roman" w:cs="Times New Roman"/>
          <w:b/>
          <w:sz w:val="24"/>
          <w:szCs w:val="24"/>
        </w:rPr>
        <w:t>C.5.3</w:t>
      </w:r>
      <w:r w:rsidRPr="00715DD7">
        <w:rPr>
          <w:rFonts w:ascii="Times New Roman" w:eastAsia="Times New Roman" w:hAnsi="Times New Roman" w:cs="Times New Roman"/>
          <w:b/>
          <w:sz w:val="24"/>
          <w:szCs w:val="24"/>
        </w:rPr>
        <w:tab/>
        <w:t>IT Systems Administration</w:t>
      </w:r>
      <w:r>
        <w:rPr>
          <w:rFonts w:ascii="Times New Roman" w:eastAsia="Times New Roman" w:hAnsi="Times New Roman" w:cs="Times New Roman"/>
          <w:b/>
          <w:sz w:val="24"/>
          <w:szCs w:val="24"/>
        </w:rPr>
        <w:t xml:space="preserve"> (ITSA)</w:t>
      </w:r>
      <w:r w:rsidRPr="00715DD7">
        <w:rPr>
          <w:rFonts w:ascii="Times New Roman" w:eastAsia="Times New Roman" w:hAnsi="Times New Roman" w:cs="Times New Roman"/>
          <w:b/>
          <w:sz w:val="24"/>
          <w:szCs w:val="24"/>
        </w:rPr>
        <w:t xml:space="preserve"> Support Staff</w:t>
      </w:r>
    </w:p>
    <w:p w14:paraId="249C7BAC" w14:textId="77777777" w:rsidR="006A3B6E" w:rsidRPr="00715DD7" w:rsidRDefault="006A3B6E" w:rsidP="006A3B6E">
      <w:pPr>
        <w:tabs>
          <w:tab w:val="left" w:pos="1012"/>
        </w:tabs>
        <w:spacing w:line="257" w:lineRule="auto"/>
        <w:ind w:left="720" w:right="323" w:hanging="720"/>
        <w:rPr>
          <w:rFonts w:ascii="Times New Roman" w:eastAsia="Times New Roman" w:hAnsi="Times New Roman" w:cs="Times New Roman"/>
          <w:b/>
          <w:sz w:val="24"/>
          <w:szCs w:val="24"/>
        </w:rPr>
      </w:pPr>
    </w:p>
    <w:p w14:paraId="2241443C" w14:textId="77777777" w:rsidR="006A3B6E" w:rsidRPr="00F920EC" w:rsidRDefault="006A3B6E" w:rsidP="006A3B6E">
      <w:pPr>
        <w:widowControl/>
        <w:spacing w:after="200" w:line="276" w:lineRule="auto"/>
        <w:rPr>
          <w:rFonts w:ascii="Times New Roman" w:hAnsi="Times New Roman" w:cs="Times New Roman"/>
          <w:sz w:val="24"/>
          <w:szCs w:val="24"/>
        </w:rPr>
      </w:pPr>
      <w:r w:rsidRPr="00F920EC">
        <w:rPr>
          <w:rFonts w:ascii="Times New Roman" w:hAnsi="Times New Roman" w:cs="Times New Roman"/>
          <w:sz w:val="24"/>
          <w:szCs w:val="24"/>
        </w:rPr>
        <w:t>The ITSA Support Staff shall be required to have at least Four to Six years system administration experience, a Bachelor (4-year) degree, with a technical major, such as engineering or computer science, Systems Administration/System Engineer certification in Unix/Linux and Microsoft, and Crestron Digital Media Engineer 4K certification (DMC-E-4K).</w:t>
      </w:r>
    </w:p>
    <w:p w14:paraId="3CE387F7" w14:textId="77777777" w:rsidR="006A3B6E" w:rsidRPr="00F920EC" w:rsidRDefault="006A3B6E" w:rsidP="006A3B6E">
      <w:pPr>
        <w:widowControl/>
        <w:spacing w:after="200" w:line="276" w:lineRule="auto"/>
        <w:rPr>
          <w:rFonts w:ascii="Times New Roman" w:hAnsi="Times New Roman" w:cs="Times New Roman"/>
          <w:b/>
          <w:sz w:val="24"/>
          <w:szCs w:val="24"/>
        </w:rPr>
      </w:pPr>
      <w:r w:rsidRPr="00F920EC">
        <w:rPr>
          <w:rFonts w:ascii="Times New Roman" w:hAnsi="Times New Roman" w:cs="Times New Roman"/>
          <w:b/>
          <w:sz w:val="24"/>
          <w:szCs w:val="24"/>
        </w:rPr>
        <w:t>C.5.4</w:t>
      </w:r>
      <w:r w:rsidRPr="00F920EC">
        <w:rPr>
          <w:rFonts w:ascii="Times New Roman" w:hAnsi="Times New Roman" w:cs="Times New Roman"/>
          <w:b/>
          <w:sz w:val="24"/>
          <w:szCs w:val="24"/>
        </w:rPr>
        <w:tab/>
      </w:r>
      <w:r w:rsidRPr="00F920EC">
        <w:rPr>
          <w:rFonts w:ascii="Times New Roman" w:hAnsi="Times New Roman" w:cs="Times New Roman"/>
          <w:b/>
          <w:sz w:val="24"/>
          <w:szCs w:val="24"/>
        </w:rPr>
        <w:tab/>
        <w:t xml:space="preserve">GIS and </w:t>
      </w:r>
      <w:r w:rsidR="00A96683">
        <w:rPr>
          <w:rFonts w:ascii="Times New Roman" w:hAnsi="Times New Roman" w:cs="Times New Roman"/>
          <w:b/>
          <w:sz w:val="24"/>
          <w:szCs w:val="24"/>
        </w:rPr>
        <w:t xml:space="preserve">New TMMS </w:t>
      </w:r>
      <w:r w:rsidRPr="00F920EC">
        <w:rPr>
          <w:rFonts w:ascii="Times New Roman" w:hAnsi="Times New Roman" w:cs="Times New Roman"/>
          <w:b/>
          <w:sz w:val="24"/>
          <w:szCs w:val="24"/>
        </w:rPr>
        <w:t>Implementation Staff</w:t>
      </w:r>
    </w:p>
    <w:p w14:paraId="7FE3E438" w14:textId="77777777" w:rsidR="006A3B6E" w:rsidRPr="00F920EC" w:rsidRDefault="006A3B6E" w:rsidP="006A3B6E">
      <w:pPr>
        <w:rPr>
          <w:rFonts w:ascii="Times New Roman" w:hAnsi="Times New Roman" w:cs="Times New Roman"/>
          <w:sz w:val="24"/>
          <w:szCs w:val="24"/>
        </w:rPr>
      </w:pPr>
      <w:r w:rsidRPr="00F920EC">
        <w:rPr>
          <w:rFonts w:ascii="Times New Roman" w:hAnsi="Times New Roman" w:cs="Times New Roman"/>
          <w:sz w:val="24"/>
          <w:szCs w:val="24"/>
        </w:rPr>
        <w:t xml:space="preserve">The Implementation Staff shall have at minimum a bachelor’s degree (BS) in Geography, Planning, Computer Science or equivalent experience, working experience of 3+ years in GIS database design, knowledge of Software Development Life Cycle and knowledge of Application of SQL Database Concepts. </w:t>
      </w:r>
      <w:r w:rsidR="00A96683">
        <w:rPr>
          <w:rFonts w:ascii="Times New Roman" w:hAnsi="Times New Roman" w:cs="Times New Roman"/>
          <w:sz w:val="24"/>
          <w:szCs w:val="24"/>
        </w:rPr>
        <w:t>I</w:t>
      </w:r>
      <w:r w:rsidRPr="00F920EC">
        <w:rPr>
          <w:rFonts w:ascii="Times New Roman" w:hAnsi="Times New Roman" w:cs="Times New Roman"/>
          <w:sz w:val="24"/>
          <w:szCs w:val="24"/>
        </w:rPr>
        <w:t>mplementation staff must have 2+ years of implementation experience, proven knowledge of ‘best practice’ CMMS deployments as well as deep familiarity with the ISO 55000 asset management specification.</w:t>
      </w:r>
    </w:p>
    <w:p w14:paraId="64B74236" w14:textId="77777777" w:rsidR="007E5DBC" w:rsidRPr="00E67D66" w:rsidRDefault="007E5DBC" w:rsidP="006A3B6E">
      <w:pPr>
        <w:rPr>
          <w:sz w:val="24"/>
          <w:szCs w:val="24"/>
        </w:rPr>
      </w:pPr>
    </w:p>
    <w:p w14:paraId="6573F3D9" w14:textId="77777777" w:rsidR="006A3B6E" w:rsidRPr="004413D0" w:rsidRDefault="006A3B6E" w:rsidP="006A3B6E">
      <w:pPr>
        <w:widowControl/>
        <w:spacing w:after="200" w:line="276" w:lineRule="auto"/>
        <w:rPr>
          <w:rFonts w:ascii="Times New Roman" w:hAnsi="Times New Roman"/>
          <w:sz w:val="24"/>
        </w:rPr>
      </w:pPr>
      <w:r>
        <w:rPr>
          <w:rFonts w:ascii="Times New Roman" w:hAnsi="Times New Roman"/>
          <w:b/>
          <w:sz w:val="24"/>
        </w:rPr>
        <w:t>C.5.5</w:t>
      </w:r>
      <w:r w:rsidR="007E5DBC">
        <w:rPr>
          <w:rFonts w:ascii="Times New Roman" w:hAnsi="Times New Roman"/>
          <w:b/>
          <w:sz w:val="24"/>
        </w:rPr>
        <w:t xml:space="preserve"> </w:t>
      </w:r>
      <w:r>
        <w:rPr>
          <w:rFonts w:ascii="Times New Roman" w:hAnsi="Times New Roman"/>
          <w:b/>
          <w:sz w:val="24"/>
        </w:rPr>
        <w:tab/>
      </w:r>
      <w:r w:rsidRPr="004413D0">
        <w:rPr>
          <w:rFonts w:ascii="Times New Roman" w:hAnsi="Times New Roman"/>
          <w:b/>
          <w:sz w:val="24"/>
        </w:rPr>
        <w:t>Other Personnel</w:t>
      </w:r>
    </w:p>
    <w:p w14:paraId="2C5EAAB1" w14:textId="77777777" w:rsidR="006A3B6E" w:rsidRDefault="006A3B6E" w:rsidP="006A3B6E">
      <w:pPr>
        <w:rPr>
          <w:rFonts w:ascii="Times New Roman"/>
          <w:spacing w:val="-1"/>
          <w:sz w:val="24"/>
        </w:rPr>
      </w:pPr>
      <w:r w:rsidRPr="001E67EA">
        <w:rPr>
          <w:rFonts w:ascii="Times New Roman" w:hAnsi="Times New Roman"/>
          <w:sz w:val="24"/>
        </w:rPr>
        <w:t xml:space="preserve">The Consultant’s staff shall consist of a sufficient number </w:t>
      </w:r>
      <w:r>
        <w:rPr>
          <w:rFonts w:ascii="Times New Roman" w:hAnsi="Times New Roman"/>
          <w:sz w:val="24"/>
        </w:rPr>
        <w:t xml:space="preserve">of </w:t>
      </w:r>
      <w:r w:rsidRPr="001E67EA">
        <w:rPr>
          <w:rFonts w:ascii="Times New Roman" w:hAnsi="Times New Roman"/>
          <w:sz w:val="24"/>
        </w:rPr>
        <w:t xml:space="preserve">inspection personnel, and tunnel evaluation support service staff as approved by the Engineer, to adequately and competently perform the requirements of this Contract. </w:t>
      </w:r>
      <w:r>
        <w:rPr>
          <w:rFonts w:ascii="Times New Roman"/>
          <w:sz w:val="24"/>
        </w:rPr>
        <w:t>Daily</w:t>
      </w:r>
      <w:r>
        <w:rPr>
          <w:rFonts w:ascii="Times New Roman"/>
          <w:spacing w:val="-5"/>
          <w:sz w:val="24"/>
        </w:rPr>
        <w:t xml:space="preserve"> </w:t>
      </w:r>
      <w:r>
        <w:rPr>
          <w:rFonts w:ascii="Times New Roman"/>
          <w:spacing w:val="-1"/>
          <w:sz w:val="24"/>
        </w:rPr>
        <w:t>Operations</w:t>
      </w:r>
      <w:r>
        <w:rPr>
          <w:rFonts w:ascii="Times New Roman"/>
          <w:sz w:val="24"/>
        </w:rPr>
        <w:t xml:space="preserve"> </w:t>
      </w:r>
      <w:r>
        <w:rPr>
          <w:rFonts w:ascii="Times New Roman"/>
          <w:spacing w:val="-1"/>
          <w:sz w:val="24"/>
        </w:rPr>
        <w:t>Tunnel</w:t>
      </w:r>
      <w:r>
        <w:rPr>
          <w:rFonts w:ascii="Times New Roman"/>
          <w:spacing w:val="2"/>
          <w:sz w:val="24"/>
        </w:rPr>
        <w:t xml:space="preserve"> </w:t>
      </w:r>
      <w:r>
        <w:rPr>
          <w:rFonts w:ascii="Times New Roman"/>
          <w:spacing w:val="-1"/>
          <w:sz w:val="24"/>
        </w:rPr>
        <w:t>Inspection</w:t>
      </w:r>
      <w:r>
        <w:rPr>
          <w:rFonts w:ascii="Times New Roman"/>
          <w:sz w:val="24"/>
        </w:rPr>
        <w:t xml:space="preserve"> </w:t>
      </w:r>
      <w:r>
        <w:rPr>
          <w:rFonts w:ascii="Times New Roman"/>
          <w:spacing w:val="-1"/>
          <w:sz w:val="24"/>
        </w:rPr>
        <w:t>and</w:t>
      </w:r>
      <w:r>
        <w:rPr>
          <w:rFonts w:ascii="Times New Roman"/>
          <w:sz w:val="24"/>
        </w:rPr>
        <w:t xml:space="preserve"> </w:t>
      </w:r>
      <w:r>
        <w:rPr>
          <w:rFonts w:ascii="Times New Roman"/>
          <w:spacing w:val="-1"/>
          <w:sz w:val="24"/>
        </w:rPr>
        <w:t>Tunnel</w:t>
      </w:r>
      <w:r>
        <w:rPr>
          <w:rFonts w:ascii="Times New Roman"/>
          <w:sz w:val="24"/>
        </w:rPr>
        <w:t xml:space="preserve"> Asset </w:t>
      </w:r>
      <w:r>
        <w:rPr>
          <w:rFonts w:ascii="Times New Roman"/>
          <w:spacing w:val="-1"/>
          <w:sz w:val="24"/>
        </w:rPr>
        <w:t>evaluation</w:t>
      </w:r>
      <w:r>
        <w:rPr>
          <w:rFonts w:ascii="Times New Roman"/>
          <w:sz w:val="24"/>
        </w:rPr>
        <w:t xml:space="preserve"> </w:t>
      </w:r>
      <w:r>
        <w:rPr>
          <w:rFonts w:ascii="Times New Roman"/>
          <w:spacing w:val="-1"/>
          <w:sz w:val="24"/>
        </w:rPr>
        <w:t>support</w:t>
      </w:r>
      <w:r>
        <w:rPr>
          <w:rFonts w:ascii="Times New Roman"/>
          <w:sz w:val="24"/>
        </w:rPr>
        <w:t xml:space="preserve"> </w:t>
      </w:r>
      <w:r>
        <w:rPr>
          <w:rFonts w:ascii="Times New Roman"/>
          <w:spacing w:val="-1"/>
          <w:sz w:val="24"/>
        </w:rPr>
        <w:t xml:space="preserve">service </w:t>
      </w:r>
      <w:r>
        <w:rPr>
          <w:rFonts w:ascii="Times New Roman"/>
          <w:sz w:val="24"/>
        </w:rPr>
        <w:t>staff</w:t>
      </w:r>
      <w:r>
        <w:rPr>
          <w:rFonts w:ascii="Times New Roman"/>
          <w:spacing w:val="-1"/>
          <w:sz w:val="24"/>
        </w:rPr>
        <w:t xml:space="preserve"> shall demonstrate </w:t>
      </w:r>
      <w:r>
        <w:rPr>
          <w:rFonts w:ascii="Times New Roman"/>
          <w:sz w:val="24"/>
        </w:rPr>
        <w:t>the</w:t>
      </w:r>
      <w:r>
        <w:rPr>
          <w:rFonts w:ascii="Times New Roman"/>
          <w:spacing w:val="-1"/>
          <w:sz w:val="24"/>
        </w:rPr>
        <w:t xml:space="preserve"> </w:t>
      </w:r>
      <w:r>
        <w:rPr>
          <w:rFonts w:ascii="Times New Roman"/>
          <w:sz w:val="24"/>
        </w:rPr>
        <w:t>following</w:t>
      </w:r>
      <w:r>
        <w:rPr>
          <w:rFonts w:ascii="Times New Roman"/>
          <w:spacing w:val="-3"/>
          <w:sz w:val="24"/>
        </w:rPr>
        <w:t xml:space="preserve"> </w:t>
      </w:r>
      <w:r>
        <w:rPr>
          <w:rFonts w:ascii="Times New Roman"/>
          <w:sz w:val="24"/>
        </w:rPr>
        <w:t xml:space="preserve">skills </w:t>
      </w:r>
      <w:r>
        <w:rPr>
          <w:rFonts w:ascii="Times New Roman"/>
          <w:spacing w:val="-1"/>
          <w:sz w:val="24"/>
        </w:rPr>
        <w:t>and</w:t>
      </w:r>
      <w:r>
        <w:rPr>
          <w:rFonts w:ascii="Times New Roman"/>
          <w:sz w:val="24"/>
        </w:rPr>
        <w:t xml:space="preserve"> </w:t>
      </w:r>
      <w:r>
        <w:rPr>
          <w:rFonts w:ascii="Times New Roman"/>
          <w:spacing w:val="-1"/>
          <w:sz w:val="24"/>
        </w:rPr>
        <w:t>experiences:</w:t>
      </w:r>
    </w:p>
    <w:p w14:paraId="46C7207E" w14:textId="77777777" w:rsidR="006A3B6E" w:rsidRDefault="006A3B6E" w:rsidP="006A3B6E">
      <w:pPr>
        <w:widowControl/>
        <w:spacing w:after="120" w:line="276" w:lineRule="auto"/>
        <w:contextualSpacing/>
        <w:jc w:val="both"/>
        <w:rPr>
          <w:rFonts w:ascii="Times New Roman" w:hAnsi="Times New Roman"/>
          <w:sz w:val="24"/>
        </w:rPr>
      </w:pPr>
    </w:p>
    <w:p w14:paraId="60365398" w14:textId="77777777" w:rsidR="006A3B6E" w:rsidRPr="007E5DBC" w:rsidRDefault="006A3B6E" w:rsidP="00FB323C">
      <w:pPr>
        <w:pStyle w:val="ListParagraph"/>
        <w:numPr>
          <w:ilvl w:val="0"/>
          <w:numId w:val="45"/>
        </w:numPr>
        <w:tabs>
          <w:tab w:val="left" w:pos="1012"/>
        </w:tabs>
        <w:ind w:left="540" w:right="274" w:hanging="540"/>
        <w:rPr>
          <w:rFonts w:ascii="Times New Roman"/>
          <w:spacing w:val="-1"/>
          <w:sz w:val="24"/>
          <w:szCs w:val="24"/>
        </w:rPr>
      </w:pPr>
      <w:r w:rsidRPr="007E5DBC">
        <w:rPr>
          <w:rFonts w:ascii="Times New Roman"/>
          <w:spacing w:val="-1"/>
          <w:sz w:val="24"/>
          <w:szCs w:val="24"/>
        </w:rPr>
        <w:t>Experience and knowledge of the requirements of performance-based contracting in general and specific knowledge of tunnel contracts that provides management, rehabilitation, and preventive maintenance services.</w:t>
      </w:r>
    </w:p>
    <w:p w14:paraId="1F31D58C" w14:textId="77777777" w:rsidR="006A3B6E" w:rsidRPr="007E5DBC" w:rsidRDefault="006A3B6E" w:rsidP="00F06D74">
      <w:pPr>
        <w:pStyle w:val="ListParagraph"/>
        <w:tabs>
          <w:tab w:val="left" w:pos="1012"/>
        </w:tabs>
        <w:ind w:left="540" w:right="274" w:hanging="540"/>
        <w:rPr>
          <w:rFonts w:ascii="Times New Roman"/>
          <w:spacing w:val="-1"/>
          <w:sz w:val="24"/>
          <w:szCs w:val="24"/>
        </w:rPr>
      </w:pPr>
    </w:p>
    <w:p w14:paraId="55DA21D7" w14:textId="77777777" w:rsidR="006A3B6E" w:rsidRPr="007E5DBC" w:rsidRDefault="006A3B6E" w:rsidP="00FB323C">
      <w:pPr>
        <w:pStyle w:val="ListParagraph"/>
        <w:numPr>
          <w:ilvl w:val="0"/>
          <w:numId w:val="45"/>
        </w:numPr>
        <w:tabs>
          <w:tab w:val="left" w:pos="1012"/>
        </w:tabs>
        <w:ind w:left="540" w:right="274" w:hanging="540"/>
        <w:rPr>
          <w:rFonts w:ascii="Times New Roman"/>
          <w:spacing w:val="-1"/>
          <w:sz w:val="24"/>
          <w:szCs w:val="24"/>
        </w:rPr>
      </w:pPr>
      <w:r w:rsidRPr="001E67EA">
        <w:rPr>
          <w:rFonts w:ascii="Times New Roman"/>
          <w:spacing w:val="-1"/>
          <w:sz w:val="24"/>
          <w:szCs w:val="24"/>
        </w:rPr>
        <w:t>Experience</w:t>
      </w:r>
      <w:r w:rsidRPr="007E5DBC">
        <w:rPr>
          <w:rFonts w:ascii="Times New Roman"/>
          <w:spacing w:val="-1"/>
          <w:sz w:val="24"/>
          <w:szCs w:val="24"/>
        </w:rPr>
        <w:t xml:space="preserve"> </w:t>
      </w:r>
      <w:r w:rsidRPr="001E67EA">
        <w:rPr>
          <w:rFonts w:ascii="Times New Roman"/>
          <w:spacing w:val="-1"/>
          <w:sz w:val="24"/>
          <w:szCs w:val="24"/>
        </w:rPr>
        <w:t>and</w:t>
      </w:r>
      <w:r w:rsidRPr="007E5DBC">
        <w:rPr>
          <w:rFonts w:ascii="Times New Roman"/>
          <w:spacing w:val="-1"/>
          <w:sz w:val="24"/>
          <w:szCs w:val="24"/>
        </w:rPr>
        <w:t xml:space="preserve"> </w:t>
      </w:r>
      <w:r w:rsidRPr="001E67EA">
        <w:rPr>
          <w:rFonts w:ascii="Times New Roman"/>
          <w:spacing w:val="-1"/>
          <w:sz w:val="24"/>
          <w:szCs w:val="24"/>
        </w:rPr>
        <w:t>knowledge</w:t>
      </w:r>
      <w:r w:rsidRPr="007E5DBC">
        <w:rPr>
          <w:rFonts w:ascii="Times New Roman"/>
          <w:spacing w:val="-1"/>
          <w:sz w:val="24"/>
          <w:szCs w:val="24"/>
        </w:rPr>
        <w:t xml:space="preserve"> of </w:t>
      </w:r>
      <w:r w:rsidRPr="001E67EA">
        <w:rPr>
          <w:rFonts w:ascii="Times New Roman"/>
          <w:spacing w:val="-1"/>
          <w:sz w:val="24"/>
          <w:szCs w:val="24"/>
        </w:rPr>
        <w:t>performance</w:t>
      </w:r>
      <w:r w:rsidRPr="007E5DBC">
        <w:rPr>
          <w:rFonts w:ascii="Times New Roman"/>
          <w:spacing w:val="-1"/>
          <w:sz w:val="24"/>
          <w:szCs w:val="24"/>
        </w:rPr>
        <w:t xml:space="preserve"> </w:t>
      </w:r>
      <w:r w:rsidRPr="001E67EA">
        <w:rPr>
          <w:rFonts w:ascii="Times New Roman"/>
          <w:spacing w:val="-1"/>
          <w:sz w:val="24"/>
          <w:szCs w:val="24"/>
        </w:rPr>
        <w:t>measures</w:t>
      </w:r>
      <w:r w:rsidRPr="007E5DBC">
        <w:rPr>
          <w:rFonts w:ascii="Times New Roman"/>
          <w:spacing w:val="-1"/>
          <w:sz w:val="24"/>
          <w:szCs w:val="24"/>
        </w:rPr>
        <w:t xml:space="preserve"> </w:t>
      </w:r>
      <w:r w:rsidRPr="001E67EA">
        <w:rPr>
          <w:rFonts w:ascii="Times New Roman"/>
          <w:spacing w:val="-1"/>
          <w:sz w:val="24"/>
          <w:szCs w:val="24"/>
        </w:rPr>
        <w:t>governing</w:t>
      </w:r>
      <w:r w:rsidRPr="007E5DBC">
        <w:rPr>
          <w:rFonts w:ascii="Times New Roman"/>
          <w:spacing w:val="-1"/>
          <w:sz w:val="24"/>
          <w:szCs w:val="24"/>
        </w:rPr>
        <w:t xml:space="preserve"> </w:t>
      </w:r>
      <w:r w:rsidRPr="001E67EA">
        <w:rPr>
          <w:rFonts w:ascii="Times New Roman"/>
          <w:spacing w:val="-1"/>
          <w:sz w:val="24"/>
          <w:szCs w:val="24"/>
        </w:rPr>
        <w:t>performance-based</w:t>
      </w:r>
      <w:r w:rsidRPr="007E5DBC">
        <w:rPr>
          <w:rFonts w:ascii="Times New Roman"/>
          <w:spacing w:val="-1"/>
          <w:sz w:val="24"/>
          <w:szCs w:val="24"/>
        </w:rPr>
        <w:t xml:space="preserve"> </w:t>
      </w:r>
      <w:r w:rsidRPr="001E67EA">
        <w:rPr>
          <w:rFonts w:ascii="Times New Roman"/>
          <w:spacing w:val="-1"/>
          <w:sz w:val="24"/>
          <w:szCs w:val="24"/>
        </w:rPr>
        <w:t>contracting</w:t>
      </w:r>
      <w:r w:rsidRPr="007E5DBC">
        <w:rPr>
          <w:rFonts w:ascii="Times New Roman"/>
          <w:spacing w:val="-1"/>
          <w:sz w:val="24"/>
          <w:szCs w:val="24"/>
        </w:rPr>
        <w:t xml:space="preserve"> </w:t>
      </w:r>
      <w:r w:rsidRPr="001E67EA">
        <w:rPr>
          <w:rFonts w:ascii="Times New Roman"/>
          <w:spacing w:val="-1"/>
          <w:sz w:val="24"/>
          <w:szCs w:val="24"/>
        </w:rPr>
        <w:t>and</w:t>
      </w:r>
      <w:r w:rsidRPr="007E5DBC">
        <w:rPr>
          <w:rFonts w:ascii="Times New Roman"/>
          <w:spacing w:val="-1"/>
          <w:sz w:val="24"/>
          <w:szCs w:val="24"/>
        </w:rPr>
        <w:t xml:space="preserve"> the </w:t>
      </w:r>
      <w:r w:rsidRPr="001E67EA">
        <w:rPr>
          <w:rFonts w:ascii="Times New Roman"/>
          <w:spacing w:val="-1"/>
          <w:sz w:val="24"/>
          <w:szCs w:val="24"/>
        </w:rPr>
        <w:t>approach</w:t>
      </w:r>
      <w:r w:rsidRPr="007E5DBC">
        <w:rPr>
          <w:rFonts w:ascii="Times New Roman"/>
          <w:spacing w:val="-1"/>
          <w:sz w:val="24"/>
          <w:szCs w:val="24"/>
        </w:rPr>
        <w:t xml:space="preserve"> </w:t>
      </w:r>
      <w:r w:rsidRPr="001E67EA">
        <w:rPr>
          <w:rFonts w:ascii="Times New Roman"/>
          <w:spacing w:val="-1"/>
          <w:sz w:val="24"/>
          <w:szCs w:val="24"/>
        </w:rPr>
        <w:t>toward</w:t>
      </w:r>
      <w:r w:rsidRPr="007E5DBC">
        <w:rPr>
          <w:rFonts w:ascii="Times New Roman"/>
          <w:spacing w:val="-1"/>
          <w:sz w:val="24"/>
          <w:szCs w:val="24"/>
        </w:rPr>
        <w:t xml:space="preserve"> </w:t>
      </w:r>
      <w:r w:rsidRPr="001E67EA">
        <w:rPr>
          <w:rFonts w:ascii="Times New Roman"/>
          <w:spacing w:val="-1"/>
          <w:sz w:val="24"/>
          <w:szCs w:val="24"/>
        </w:rPr>
        <w:t>the</w:t>
      </w:r>
      <w:r w:rsidRPr="007E5DBC">
        <w:rPr>
          <w:rFonts w:ascii="Times New Roman"/>
          <w:spacing w:val="-1"/>
          <w:sz w:val="24"/>
          <w:szCs w:val="24"/>
        </w:rPr>
        <w:t xml:space="preserve"> </w:t>
      </w:r>
      <w:r w:rsidRPr="001E67EA">
        <w:rPr>
          <w:rFonts w:ascii="Times New Roman"/>
          <w:spacing w:val="-1"/>
          <w:sz w:val="24"/>
          <w:szCs w:val="24"/>
        </w:rPr>
        <w:t>development</w:t>
      </w:r>
      <w:r w:rsidRPr="007E5DBC">
        <w:rPr>
          <w:rFonts w:ascii="Times New Roman"/>
          <w:spacing w:val="-1"/>
          <w:sz w:val="24"/>
          <w:szCs w:val="24"/>
        </w:rPr>
        <w:t xml:space="preserve"> of </w:t>
      </w:r>
      <w:r w:rsidRPr="001E67EA">
        <w:rPr>
          <w:rFonts w:ascii="Times New Roman"/>
          <w:spacing w:val="-1"/>
          <w:sz w:val="24"/>
          <w:szCs w:val="24"/>
        </w:rPr>
        <w:t>such</w:t>
      </w:r>
      <w:r w:rsidRPr="007E5DBC">
        <w:rPr>
          <w:rFonts w:ascii="Times New Roman"/>
          <w:spacing w:val="-1"/>
          <w:sz w:val="24"/>
          <w:szCs w:val="24"/>
        </w:rPr>
        <w:t xml:space="preserve"> </w:t>
      </w:r>
      <w:r w:rsidRPr="001E67EA">
        <w:rPr>
          <w:rFonts w:ascii="Times New Roman"/>
          <w:spacing w:val="-1"/>
          <w:sz w:val="24"/>
          <w:szCs w:val="24"/>
        </w:rPr>
        <w:t>measures.</w:t>
      </w:r>
    </w:p>
    <w:p w14:paraId="2C5127F9" w14:textId="77777777" w:rsidR="006A3B6E" w:rsidRPr="007E5DBC" w:rsidRDefault="006A3B6E" w:rsidP="00F06D74">
      <w:pPr>
        <w:pStyle w:val="ListParagraph"/>
        <w:tabs>
          <w:tab w:val="left" w:pos="1012"/>
        </w:tabs>
        <w:ind w:left="540" w:right="274" w:hanging="540"/>
        <w:rPr>
          <w:rFonts w:ascii="Times New Roman"/>
          <w:spacing w:val="-1"/>
          <w:sz w:val="24"/>
          <w:szCs w:val="24"/>
        </w:rPr>
      </w:pPr>
    </w:p>
    <w:p w14:paraId="40774064" w14:textId="77777777" w:rsidR="006A3B6E" w:rsidRDefault="006A3B6E" w:rsidP="00FB323C">
      <w:pPr>
        <w:pStyle w:val="ListParagraph"/>
        <w:numPr>
          <w:ilvl w:val="0"/>
          <w:numId w:val="45"/>
        </w:numPr>
        <w:tabs>
          <w:tab w:val="left" w:pos="1012"/>
        </w:tabs>
        <w:ind w:left="540" w:right="274" w:hanging="540"/>
        <w:rPr>
          <w:rFonts w:ascii="Times New Roman"/>
          <w:spacing w:val="-1"/>
          <w:sz w:val="24"/>
          <w:szCs w:val="24"/>
        </w:rPr>
      </w:pPr>
      <w:r w:rsidRPr="007E5DBC">
        <w:rPr>
          <w:rFonts w:ascii="Times New Roman"/>
          <w:spacing w:val="-1"/>
          <w:sz w:val="24"/>
          <w:szCs w:val="24"/>
        </w:rPr>
        <w:t>Understanding and experience with the management, maintenance and condition evaluation of tunnel structures, high voltage electrical systems, tunnel lighting systems, tunnel equipment control systems, and mechanical tunnel ventilation assets similar to those found in the District</w:t>
      </w:r>
      <w:r w:rsidRPr="007E5DBC">
        <w:rPr>
          <w:rFonts w:ascii="Times New Roman"/>
          <w:spacing w:val="-1"/>
          <w:sz w:val="24"/>
          <w:szCs w:val="24"/>
        </w:rPr>
        <w:t>’</w:t>
      </w:r>
      <w:r w:rsidRPr="007E5DBC">
        <w:rPr>
          <w:rFonts w:ascii="Times New Roman"/>
          <w:spacing w:val="-1"/>
          <w:sz w:val="24"/>
          <w:szCs w:val="24"/>
        </w:rPr>
        <w:t>s tunnels</w:t>
      </w:r>
      <w:r w:rsidR="007E5DBC">
        <w:rPr>
          <w:rFonts w:ascii="Times New Roman"/>
          <w:spacing w:val="-1"/>
          <w:sz w:val="24"/>
          <w:szCs w:val="24"/>
        </w:rPr>
        <w:t>.</w:t>
      </w:r>
    </w:p>
    <w:p w14:paraId="39EE1A5D" w14:textId="77777777" w:rsidR="007E5DBC" w:rsidRPr="007E5DBC" w:rsidRDefault="007E5DBC" w:rsidP="00F06D74">
      <w:pPr>
        <w:pStyle w:val="ListParagraph"/>
        <w:tabs>
          <w:tab w:val="left" w:pos="1012"/>
        </w:tabs>
        <w:ind w:left="540" w:right="274" w:hanging="540"/>
        <w:rPr>
          <w:rFonts w:ascii="Times New Roman"/>
          <w:spacing w:val="-1"/>
          <w:sz w:val="24"/>
          <w:szCs w:val="24"/>
        </w:rPr>
      </w:pPr>
    </w:p>
    <w:p w14:paraId="7E763A0C" w14:textId="77777777" w:rsidR="006A3B6E" w:rsidRPr="007E5DBC" w:rsidRDefault="006A3B6E" w:rsidP="00FB323C">
      <w:pPr>
        <w:pStyle w:val="ListParagraph"/>
        <w:numPr>
          <w:ilvl w:val="0"/>
          <w:numId w:val="45"/>
        </w:numPr>
        <w:tabs>
          <w:tab w:val="left" w:pos="1012"/>
        </w:tabs>
        <w:ind w:left="540" w:right="274" w:hanging="540"/>
        <w:rPr>
          <w:rFonts w:ascii="Times New Roman"/>
          <w:spacing w:val="-1"/>
          <w:sz w:val="24"/>
          <w:szCs w:val="24"/>
        </w:rPr>
      </w:pPr>
      <w:r w:rsidRPr="001E67EA">
        <w:rPr>
          <w:rFonts w:ascii="Times New Roman"/>
          <w:spacing w:val="-1"/>
          <w:sz w:val="24"/>
          <w:szCs w:val="24"/>
        </w:rPr>
        <w:t>Understanding,</w:t>
      </w:r>
      <w:r w:rsidRPr="007E5DBC">
        <w:rPr>
          <w:rFonts w:ascii="Times New Roman"/>
          <w:spacing w:val="-1"/>
          <w:sz w:val="24"/>
          <w:szCs w:val="24"/>
        </w:rPr>
        <w:t xml:space="preserve"> </w:t>
      </w:r>
      <w:r w:rsidRPr="001E67EA">
        <w:rPr>
          <w:rFonts w:ascii="Times New Roman"/>
          <w:spacing w:val="-1"/>
          <w:sz w:val="24"/>
          <w:szCs w:val="24"/>
        </w:rPr>
        <w:t>and</w:t>
      </w:r>
      <w:r w:rsidRPr="007E5DBC">
        <w:rPr>
          <w:rFonts w:ascii="Times New Roman"/>
          <w:spacing w:val="-1"/>
          <w:sz w:val="24"/>
          <w:szCs w:val="24"/>
        </w:rPr>
        <w:t xml:space="preserve"> </w:t>
      </w:r>
      <w:r w:rsidRPr="001E67EA">
        <w:rPr>
          <w:rFonts w:ascii="Times New Roman"/>
          <w:spacing w:val="-1"/>
          <w:sz w:val="24"/>
          <w:szCs w:val="24"/>
        </w:rPr>
        <w:t>experience</w:t>
      </w:r>
      <w:r w:rsidRPr="007E5DBC">
        <w:rPr>
          <w:rFonts w:ascii="Times New Roman"/>
          <w:spacing w:val="-1"/>
          <w:sz w:val="24"/>
          <w:szCs w:val="24"/>
        </w:rPr>
        <w:t xml:space="preserve"> </w:t>
      </w:r>
      <w:r w:rsidRPr="001E67EA">
        <w:rPr>
          <w:rFonts w:ascii="Times New Roman"/>
          <w:spacing w:val="-1"/>
          <w:sz w:val="24"/>
          <w:szCs w:val="24"/>
        </w:rPr>
        <w:t>associated</w:t>
      </w:r>
      <w:r w:rsidRPr="007E5DBC">
        <w:rPr>
          <w:rFonts w:ascii="Times New Roman"/>
          <w:spacing w:val="-1"/>
          <w:sz w:val="24"/>
          <w:szCs w:val="24"/>
        </w:rPr>
        <w:t xml:space="preserve"> </w:t>
      </w:r>
      <w:r w:rsidRPr="001E67EA">
        <w:rPr>
          <w:rFonts w:ascii="Times New Roman"/>
          <w:spacing w:val="-1"/>
          <w:sz w:val="24"/>
          <w:szCs w:val="24"/>
        </w:rPr>
        <w:t>with</w:t>
      </w:r>
      <w:r w:rsidRPr="007E5DBC">
        <w:rPr>
          <w:rFonts w:ascii="Times New Roman"/>
          <w:spacing w:val="-1"/>
          <w:sz w:val="24"/>
          <w:szCs w:val="24"/>
        </w:rPr>
        <w:t xml:space="preserve"> </w:t>
      </w:r>
      <w:r w:rsidRPr="001E67EA">
        <w:rPr>
          <w:rFonts w:ascii="Times New Roman"/>
          <w:spacing w:val="-1"/>
          <w:sz w:val="24"/>
          <w:szCs w:val="24"/>
        </w:rPr>
        <w:t>tunnel</w:t>
      </w:r>
      <w:r w:rsidRPr="007E5DBC">
        <w:rPr>
          <w:rFonts w:ascii="Times New Roman"/>
          <w:spacing w:val="-1"/>
          <w:sz w:val="24"/>
          <w:szCs w:val="24"/>
        </w:rPr>
        <w:t xml:space="preserve"> </w:t>
      </w:r>
      <w:r w:rsidRPr="001E67EA">
        <w:rPr>
          <w:rFonts w:ascii="Times New Roman"/>
          <w:spacing w:val="-1"/>
          <w:sz w:val="24"/>
          <w:szCs w:val="24"/>
        </w:rPr>
        <w:t>equipment</w:t>
      </w:r>
      <w:r w:rsidRPr="007E5DBC">
        <w:rPr>
          <w:rFonts w:ascii="Times New Roman"/>
          <w:spacing w:val="-1"/>
          <w:sz w:val="24"/>
          <w:szCs w:val="24"/>
        </w:rPr>
        <w:t xml:space="preserve"> </w:t>
      </w:r>
      <w:r w:rsidRPr="001E67EA">
        <w:rPr>
          <w:rFonts w:ascii="Times New Roman"/>
          <w:spacing w:val="-1"/>
          <w:sz w:val="24"/>
          <w:szCs w:val="24"/>
        </w:rPr>
        <w:t>upgrades,</w:t>
      </w:r>
      <w:r w:rsidRPr="007E5DBC">
        <w:rPr>
          <w:rFonts w:ascii="Times New Roman"/>
          <w:spacing w:val="-1"/>
          <w:sz w:val="24"/>
          <w:szCs w:val="24"/>
        </w:rPr>
        <w:t xml:space="preserve"> the </w:t>
      </w:r>
      <w:r w:rsidRPr="001E67EA">
        <w:rPr>
          <w:rFonts w:ascii="Times New Roman"/>
          <w:spacing w:val="-1"/>
          <w:sz w:val="24"/>
          <w:szCs w:val="24"/>
        </w:rPr>
        <w:t>commissioning</w:t>
      </w:r>
      <w:r w:rsidRPr="007E5DBC">
        <w:rPr>
          <w:rFonts w:ascii="Times New Roman"/>
          <w:spacing w:val="-1"/>
          <w:sz w:val="24"/>
          <w:szCs w:val="24"/>
        </w:rPr>
        <w:t xml:space="preserve"> of </w:t>
      </w:r>
      <w:r w:rsidRPr="001E67EA">
        <w:rPr>
          <w:rFonts w:ascii="Times New Roman"/>
          <w:spacing w:val="-1"/>
          <w:sz w:val="24"/>
          <w:szCs w:val="24"/>
        </w:rPr>
        <w:t>tunnel</w:t>
      </w:r>
      <w:r w:rsidRPr="007E5DBC">
        <w:rPr>
          <w:rFonts w:ascii="Times New Roman"/>
          <w:spacing w:val="-1"/>
          <w:sz w:val="24"/>
          <w:szCs w:val="24"/>
        </w:rPr>
        <w:t xml:space="preserve"> </w:t>
      </w:r>
      <w:r w:rsidRPr="001E67EA">
        <w:rPr>
          <w:rFonts w:ascii="Times New Roman"/>
          <w:spacing w:val="-1"/>
          <w:sz w:val="24"/>
          <w:szCs w:val="24"/>
        </w:rPr>
        <w:t>equipment</w:t>
      </w:r>
      <w:r w:rsidRPr="007E5DBC">
        <w:rPr>
          <w:rFonts w:ascii="Times New Roman"/>
          <w:spacing w:val="-1"/>
          <w:sz w:val="24"/>
          <w:szCs w:val="24"/>
        </w:rPr>
        <w:t xml:space="preserve"> </w:t>
      </w:r>
      <w:r w:rsidRPr="001E67EA">
        <w:rPr>
          <w:rFonts w:ascii="Times New Roman"/>
          <w:spacing w:val="-1"/>
          <w:sz w:val="24"/>
          <w:szCs w:val="24"/>
        </w:rPr>
        <w:t>and</w:t>
      </w:r>
      <w:r w:rsidRPr="007E5DBC">
        <w:rPr>
          <w:rFonts w:ascii="Times New Roman"/>
          <w:spacing w:val="-1"/>
          <w:sz w:val="24"/>
          <w:szCs w:val="24"/>
        </w:rPr>
        <w:t xml:space="preserve"> </w:t>
      </w:r>
      <w:r w:rsidRPr="001E67EA">
        <w:rPr>
          <w:rFonts w:ascii="Times New Roman"/>
          <w:spacing w:val="-1"/>
          <w:sz w:val="24"/>
          <w:szCs w:val="24"/>
        </w:rPr>
        <w:t>controls</w:t>
      </w:r>
      <w:r w:rsidRPr="007E5DBC">
        <w:rPr>
          <w:rFonts w:ascii="Times New Roman"/>
          <w:spacing w:val="-1"/>
          <w:sz w:val="24"/>
          <w:szCs w:val="24"/>
        </w:rPr>
        <w:t xml:space="preserve"> </w:t>
      </w:r>
      <w:r w:rsidRPr="001E67EA">
        <w:rPr>
          <w:rFonts w:ascii="Times New Roman"/>
          <w:spacing w:val="-1"/>
          <w:sz w:val="24"/>
          <w:szCs w:val="24"/>
        </w:rPr>
        <w:t>for</w:t>
      </w:r>
      <w:r w:rsidRPr="007E5DBC">
        <w:rPr>
          <w:rFonts w:ascii="Times New Roman"/>
          <w:spacing w:val="-1"/>
          <w:sz w:val="24"/>
          <w:szCs w:val="24"/>
        </w:rPr>
        <w:t xml:space="preserve"> </w:t>
      </w:r>
      <w:r w:rsidRPr="001E67EA">
        <w:rPr>
          <w:rFonts w:ascii="Times New Roman"/>
          <w:spacing w:val="-1"/>
          <w:sz w:val="24"/>
          <w:szCs w:val="24"/>
        </w:rPr>
        <w:t>tunnel</w:t>
      </w:r>
      <w:r w:rsidRPr="007E5DBC">
        <w:rPr>
          <w:rFonts w:ascii="Times New Roman"/>
          <w:spacing w:val="-1"/>
          <w:sz w:val="24"/>
          <w:szCs w:val="24"/>
        </w:rPr>
        <w:t xml:space="preserve"> </w:t>
      </w:r>
      <w:r w:rsidRPr="001E67EA">
        <w:rPr>
          <w:rFonts w:ascii="Times New Roman"/>
          <w:spacing w:val="-1"/>
          <w:sz w:val="24"/>
          <w:szCs w:val="24"/>
        </w:rPr>
        <w:t>ventilation</w:t>
      </w:r>
      <w:r w:rsidRPr="007E5DBC">
        <w:rPr>
          <w:rFonts w:ascii="Times New Roman"/>
          <w:spacing w:val="-1"/>
          <w:sz w:val="24"/>
          <w:szCs w:val="24"/>
        </w:rPr>
        <w:t xml:space="preserve"> </w:t>
      </w:r>
      <w:r w:rsidRPr="001E67EA">
        <w:rPr>
          <w:rFonts w:ascii="Times New Roman"/>
          <w:spacing w:val="-1"/>
          <w:sz w:val="24"/>
          <w:szCs w:val="24"/>
        </w:rPr>
        <w:t>systems,</w:t>
      </w:r>
      <w:r w:rsidRPr="007E5DBC">
        <w:rPr>
          <w:rFonts w:ascii="Times New Roman"/>
          <w:spacing w:val="-1"/>
          <w:sz w:val="24"/>
          <w:szCs w:val="24"/>
        </w:rPr>
        <w:t xml:space="preserve"> </w:t>
      </w:r>
      <w:r w:rsidRPr="001E67EA">
        <w:rPr>
          <w:rFonts w:ascii="Times New Roman"/>
          <w:spacing w:val="-1"/>
          <w:sz w:val="24"/>
          <w:szCs w:val="24"/>
        </w:rPr>
        <w:t>electrical</w:t>
      </w:r>
      <w:r w:rsidRPr="007E5DBC">
        <w:rPr>
          <w:rFonts w:ascii="Times New Roman"/>
          <w:spacing w:val="-1"/>
          <w:sz w:val="24"/>
          <w:szCs w:val="24"/>
        </w:rPr>
        <w:t xml:space="preserve"> </w:t>
      </w:r>
      <w:r w:rsidRPr="001E67EA">
        <w:rPr>
          <w:rFonts w:ascii="Times New Roman"/>
          <w:spacing w:val="-1"/>
          <w:sz w:val="24"/>
          <w:szCs w:val="24"/>
        </w:rPr>
        <w:t>systems</w:t>
      </w:r>
      <w:r w:rsidRPr="007E5DBC">
        <w:rPr>
          <w:rFonts w:ascii="Times New Roman"/>
          <w:spacing w:val="-1"/>
          <w:sz w:val="24"/>
          <w:szCs w:val="24"/>
        </w:rPr>
        <w:t xml:space="preserve"> </w:t>
      </w:r>
      <w:r w:rsidRPr="001E67EA">
        <w:rPr>
          <w:rFonts w:ascii="Times New Roman"/>
          <w:spacing w:val="-1"/>
          <w:sz w:val="24"/>
          <w:szCs w:val="24"/>
        </w:rPr>
        <w:t>and</w:t>
      </w:r>
      <w:r w:rsidRPr="007E5DBC">
        <w:rPr>
          <w:rFonts w:ascii="Times New Roman"/>
          <w:spacing w:val="-1"/>
          <w:sz w:val="24"/>
          <w:szCs w:val="24"/>
        </w:rPr>
        <w:t xml:space="preserve"> </w:t>
      </w:r>
      <w:r w:rsidRPr="001E67EA">
        <w:rPr>
          <w:rFonts w:ascii="Times New Roman"/>
          <w:spacing w:val="-1"/>
          <w:sz w:val="24"/>
          <w:szCs w:val="24"/>
        </w:rPr>
        <w:t>tunnel</w:t>
      </w:r>
      <w:r w:rsidRPr="007E5DBC">
        <w:rPr>
          <w:rFonts w:ascii="Times New Roman"/>
          <w:spacing w:val="-1"/>
          <w:sz w:val="24"/>
          <w:szCs w:val="24"/>
        </w:rPr>
        <w:t xml:space="preserve"> </w:t>
      </w:r>
      <w:r w:rsidRPr="001E67EA">
        <w:rPr>
          <w:rFonts w:ascii="Times New Roman"/>
          <w:spacing w:val="-1"/>
          <w:sz w:val="24"/>
          <w:szCs w:val="24"/>
        </w:rPr>
        <w:t>safety</w:t>
      </w:r>
      <w:r w:rsidRPr="007E5DBC">
        <w:rPr>
          <w:rFonts w:ascii="Times New Roman"/>
          <w:spacing w:val="-1"/>
          <w:sz w:val="24"/>
          <w:szCs w:val="24"/>
        </w:rPr>
        <w:t xml:space="preserve"> </w:t>
      </w:r>
      <w:r w:rsidRPr="001E67EA">
        <w:rPr>
          <w:rFonts w:ascii="Times New Roman"/>
          <w:spacing w:val="-1"/>
          <w:sz w:val="24"/>
          <w:szCs w:val="24"/>
        </w:rPr>
        <w:t>equipment</w:t>
      </w:r>
    </w:p>
    <w:p w14:paraId="189DDD84" w14:textId="77777777" w:rsidR="006A3B6E" w:rsidRPr="007E5DBC" w:rsidRDefault="006A3B6E" w:rsidP="00F06D74">
      <w:pPr>
        <w:pStyle w:val="ListParagraph"/>
        <w:tabs>
          <w:tab w:val="left" w:pos="1012"/>
        </w:tabs>
        <w:ind w:left="540" w:right="274" w:hanging="540"/>
        <w:rPr>
          <w:rFonts w:ascii="Times New Roman"/>
          <w:spacing w:val="-1"/>
          <w:sz w:val="24"/>
          <w:szCs w:val="24"/>
        </w:rPr>
      </w:pPr>
    </w:p>
    <w:p w14:paraId="7B47CDDE" w14:textId="77777777" w:rsidR="006A3B6E" w:rsidRPr="001E67EA" w:rsidRDefault="006A3B6E" w:rsidP="00FB323C">
      <w:pPr>
        <w:pStyle w:val="ListParagraph"/>
        <w:numPr>
          <w:ilvl w:val="0"/>
          <w:numId w:val="45"/>
        </w:numPr>
        <w:tabs>
          <w:tab w:val="left" w:pos="1012"/>
        </w:tabs>
        <w:ind w:left="540" w:right="274" w:hanging="540"/>
        <w:rPr>
          <w:rFonts w:ascii="Times New Roman" w:eastAsia="Times New Roman" w:hAnsi="Times New Roman" w:cs="Times New Roman"/>
          <w:sz w:val="24"/>
          <w:szCs w:val="24"/>
        </w:rPr>
      </w:pPr>
      <w:r w:rsidRPr="001E67EA">
        <w:rPr>
          <w:rFonts w:ascii="Times New Roman"/>
          <w:spacing w:val="-1"/>
          <w:sz w:val="24"/>
          <w:szCs w:val="24"/>
        </w:rPr>
        <w:lastRenderedPageBreak/>
        <w:t>Strong</w:t>
      </w:r>
      <w:r w:rsidRPr="001E67EA">
        <w:rPr>
          <w:rFonts w:ascii="Times New Roman"/>
          <w:spacing w:val="-3"/>
          <w:sz w:val="24"/>
          <w:szCs w:val="24"/>
        </w:rPr>
        <w:t xml:space="preserve"> </w:t>
      </w:r>
      <w:r w:rsidRPr="001E67EA">
        <w:rPr>
          <w:rFonts w:ascii="Times New Roman"/>
          <w:spacing w:val="-1"/>
          <w:sz w:val="24"/>
          <w:szCs w:val="24"/>
        </w:rPr>
        <w:t>familiarity</w:t>
      </w:r>
      <w:r w:rsidRPr="001E67EA">
        <w:rPr>
          <w:rFonts w:ascii="Times New Roman"/>
          <w:sz w:val="24"/>
          <w:szCs w:val="24"/>
        </w:rPr>
        <w:t xml:space="preserve"> </w:t>
      </w:r>
      <w:r w:rsidRPr="001E67EA">
        <w:rPr>
          <w:rFonts w:ascii="Times New Roman"/>
          <w:spacing w:val="-1"/>
          <w:sz w:val="24"/>
          <w:szCs w:val="24"/>
        </w:rPr>
        <w:t xml:space="preserve">with </w:t>
      </w:r>
      <w:r w:rsidRPr="001E67EA">
        <w:rPr>
          <w:rFonts w:ascii="Times New Roman"/>
          <w:spacing w:val="-2"/>
          <w:sz w:val="24"/>
          <w:szCs w:val="24"/>
        </w:rPr>
        <w:t>DDOT</w:t>
      </w:r>
      <w:r w:rsidRPr="001E67EA">
        <w:rPr>
          <w:rFonts w:ascii="Times New Roman"/>
          <w:spacing w:val="-1"/>
          <w:sz w:val="24"/>
          <w:szCs w:val="24"/>
        </w:rPr>
        <w:t xml:space="preserve"> Tunnel</w:t>
      </w:r>
      <w:r w:rsidRPr="001E67EA">
        <w:rPr>
          <w:rFonts w:ascii="Times New Roman"/>
          <w:spacing w:val="1"/>
          <w:sz w:val="24"/>
          <w:szCs w:val="24"/>
        </w:rPr>
        <w:t xml:space="preserve"> </w:t>
      </w:r>
      <w:r w:rsidRPr="001E67EA">
        <w:rPr>
          <w:rFonts w:ascii="Times New Roman"/>
          <w:spacing w:val="-1"/>
          <w:sz w:val="24"/>
          <w:szCs w:val="24"/>
        </w:rPr>
        <w:t>Assets</w:t>
      </w:r>
      <w:r w:rsidRPr="001E67EA">
        <w:rPr>
          <w:rFonts w:ascii="Times New Roman"/>
          <w:sz w:val="24"/>
          <w:szCs w:val="24"/>
        </w:rPr>
        <w:t xml:space="preserve"> </w:t>
      </w:r>
      <w:r w:rsidRPr="001E67EA">
        <w:rPr>
          <w:rFonts w:ascii="Times New Roman"/>
          <w:spacing w:val="-1"/>
          <w:sz w:val="24"/>
          <w:szCs w:val="24"/>
        </w:rPr>
        <w:t>and</w:t>
      </w:r>
      <w:r w:rsidRPr="001E67EA">
        <w:rPr>
          <w:rFonts w:ascii="Times New Roman"/>
          <w:sz w:val="24"/>
          <w:szCs w:val="24"/>
        </w:rPr>
        <w:t xml:space="preserve"> </w:t>
      </w:r>
      <w:r w:rsidRPr="001E67EA">
        <w:rPr>
          <w:rFonts w:ascii="Times New Roman"/>
          <w:spacing w:val="-1"/>
          <w:sz w:val="24"/>
          <w:szCs w:val="24"/>
        </w:rPr>
        <w:t>experience</w:t>
      </w:r>
      <w:r w:rsidRPr="001E67EA">
        <w:rPr>
          <w:rFonts w:ascii="Times New Roman"/>
          <w:sz w:val="24"/>
          <w:szCs w:val="24"/>
        </w:rPr>
        <w:t xml:space="preserve"> </w:t>
      </w:r>
      <w:r w:rsidRPr="001E67EA">
        <w:rPr>
          <w:rFonts w:ascii="Times New Roman"/>
          <w:spacing w:val="-1"/>
          <w:sz w:val="24"/>
          <w:szCs w:val="24"/>
        </w:rPr>
        <w:t>providing</w:t>
      </w:r>
      <w:r w:rsidRPr="001E67EA">
        <w:rPr>
          <w:rFonts w:ascii="Times New Roman"/>
          <w:sz w:val="24"/>
          <w:szCs w:val="24"/>
        </w:rPr>
        <w:t xml:space="preserve"> </w:t>
      </w:r>
      <w:r w:rsidRPr="001E67EA">
        <w:rPr>
          <w:rFonts w:ascii="Times New Roman"/>
          <w:spacing w:val="-1"/>
          <w:sz w:val="24"/>
          <w:szCs w:val="24"/>
        </w:rPr>
        <w:t>field</w:t>
      </w:r>
      <w:r w:rsidRPr="001E67EA">
        <w:rPr>
          <w:rFonts w:ascii="Times New Roman"/>
          <w:sz w:val="24"/>
          <w:szCs w:val="24"/>
        </w:rPr>
        <w:t xml:space="preserve"> </w:t>
      </w:r>
      <w:r w:rsidRPr="001E67EA">
        <w:rPr>
          <w:rFonts w:ascii="Times New Roman"/>
          <w:spacing w:val="-1"/>
          <w:sz w:val="24"/>
          <w:szCs w:val="24"/>
        </w:rPr>
        <w:t>inspection services</w:t>
      </w:r>
    </w:p>
    <w:p w14:paraId="0CB1B157" w14:textId="77777777" w:rsidR="006A3B6E" w:rsidRPr="00591F6D" w:rsidRDefault="006A3B6E" w:rsidP="00F06D74">
      <w:pPr>
        <w:spacing w:before="1"/>
        <w:ind w:left="540" w:hanging="540"/>
        <w:rPr>
          <w:rFonts w:ascii="Times New Roman" w:eastAsia="Times New Roman" w:hAnsi="Times New Roman" w:cs="Times New Roman"/>
          <w:bCs/>
          <w:sz w:val="24"/>
          <w:szCs w:val="24"/>
        </w:rPr>
      </w:pPr>
    </w:p>
    <w:p w14:paraId="17ED1B78" w14:textId="77777777" w:rsidR="006A3B6E" w:rsidRPr="00E934D5" w:rsidRDefault="006A3B6E" w:rsidP="00FB323C">
      <w:pPr>
        <w:pStyle w:val="ListParagraph"/>
        <w:numPr>
          <w:ilvl w:val="0"/>
          <w:numId w:val="45"/>
        </w:numPr>
        <w:tabs>
          <w:tab w:val="left" w:pos="1012"/>
        </w:tabs>
        <w:ind w:left="540" w:hanging="540"/>
        <w:rPr>
          <w:rFonts w:ascii="Times New Roman" w:eastAsia="Times New Roman" w:hAnsi="Times New Roman" w:cs="Times New Roman"/>
          <w:sz w:val="24"/>
          <w:szCs w:val="24"/>
        </w:rPr>
      </w:pPr>
      <w:r w:rsidRPr="00E934D5">
        <w:rPr>
          <w:rFonts w:ascii="Times New Roman"/>
          <w:spacing w:val="-1"/>
          <w:sz w:val="24"/>
          <w:szCs w:val="24"/>
        </w:rPr>
        <w:t>Experience</w:t>
      </w:r>
      <w:r w:rsidRPr="00E934D5">
        <w:rPr>
          <w:rFonts w:ascii="Times New Roman"/>
          <w:spacing w:val="-2"/>
          <w:sz w:val="24"/>
          <w:szCs w:val="24"/>
        </w:rPr>
        <w:t xml:space="preserve"> </w:t>
      </w:r>
      <w:r w:rsidRPr="00E934D5">
        <w:rPr>
          <w:rFonts w:ascii="Times New Roman"/>
          <w:spacing w:val="-1"/>
          <w:sz w:val="24"/>
          <w:szCs w:val="24"/>
        </w:rPr>
        <w:t>providing</w:t>
      </w:r>
      <w:r w:rsidRPr="00E934D5">
        <w:rPr>
          <w:rFonts w:ascii="Times New Roman"/>
          <w:sz w:val="24"/>
          <w:szCs w:val="24"/>
        </w:rPr>
        <w:t xml:space="preserve"> </w:t>
      </w:r>
      <w:r w:rsidRPr="00E934D5">
        <w:rPr>
          <w:rFonts w:ascii="Times New Roman"/>
          <w:spacing w:val="-1"/>
          <w:sz w:val="24"/>
          <w:szCs w:val="24"/>
        </w:rPr>
        <w:t>asset</w:t>
      </w:r>
      <w:r w:rsidRPr="00E934D5">
        <w:rPr>
          <w:rFonts w:ascii="Times New Roman"/>
          <w:spacing w:val="-2"/>
          <w:sz w:val="24"/>
          <w:szCs w:val="24"/>
        </w:rPr>
        <w:t xml:space="preserve"> </w:t>
      </w:r>
      <w:r w:rsidRPr="00E934D5">
        <w:rPr>
          <w:rFonts w:ascii="Times New Roman"/>
          <w:spacing w:val="-1"/>
          <w:sz w:val="24"/>
          <w:szCs w:val="24"/>
        </w:rPr>
        <w:t>evaluation support</w:t>
      </w:r>
      <w:r w:rsidRPr="00E934D5">
        <w:rPr>
          <w:rFonts w:ascii="Times New Roman"/>
          <w:spacing w:val="1"/>
          <w:sz w:val="24"/>
          <w:szCs w:val="24"/>
        </w:rPr>
        <w:t xml:space="preserve"> </w:t>
      </w:r>
      <w:r w:rsidRPr="00E934D5">
        <w:rPr>
          <w:rFonts w:ascii="Times New Roman"/>
          <w:spacing w:val="-1"/>
          <w:sz w:val="24"/>
          <w:szCs w:val="24"/>
        </w:rPr>
        <w:t>services</w:t>
      </w:r>
      <w:r w:rsidRPr="00E934D5">
        <w:rPr>
          <w:rFonts w:ascii="Times New Roman"/>
          <w:sz w:val="24"/>
          <w:szCs w:val="24"/>
        </w:rPr>
        <w:t xml:space="preserve"> for</w:t>
      </w:r>
      <w:r w:rsidRPr="00E934D5">
        <w:rPr>
          <w:rFonts w:ascii="Times New Roman"/>
          <w:spacing w:val="-2"/>
          <w:sz w:val="24"/>
          <w:szCs w:val="24"/>
        </w:rPr>
        <w:t xml:space="preserve"> </w:t>
      </w:r>
      <w:r w:rsidRPr="00E934D5">
        <w:rPr>
          <w:rFonts w:ascii="Times New Roman"/>
          <w:spacing w:val="-1"/>
          <w:sz w:val="24"/>
          <w:szCs w:val="24"/>
        </w:rPr>
        <w:t>performance</w:t>
      </w:r>
      <w:r w:rsidRPr="00E934D5">
        <w:rPr>
          <w:rFonts w:ascii="Times New Roman"/>
          <w:sz w:val="24"/>
          <w:szCs w:val="24"/>
        </w:rPr>
        <w:t xml:space="preserve">-based </w:t>
      </w:r>
      <w:r w:rsidRPr="00E934D5">
        <w:rPr>
          <w:rFonts w:ascii="Times New Roman"/>
          <w:spacing w:val="-1"/>
          <w:sz w:val="24"/>
          <w:szCs w:val="24"/>
        </w:rPr>
        <w:t>contracting</w:t>
      </w:r>
    </w:p>
    <w:p w14:paraId="7E437B4B" w14:textId="77777777" w:rsidR="006A3B6E" w:rsidRPr="00591F6D" w:rsidRDefault="006A3B6E" w:rsidP="00F06D74">
      <w:pPr>
        <w:spacing w:before="1"/>
        <w:ind w:left="540" w:hanging="540"/>
        <w:rPr>
          <w:rFonts w:ascii="Times New Roman" w:eastAsia="Times New Roman" w:hAnsi="Times New Roman" w:cs="Times New Roman"/>
          <w:bCs/>
          <w:sz w:val="24"/>
          <w:szCs w:val="24"/>
        </w:rPr>
      </w:pPr>
    </w:p>
    <w:p w14:paraId="7DDDEEFE" w14:textId="77777777" w:rsidR="006A3B6E" w:rsidRPr="00E934D5" w:rsidRDefault="006A3B6E" w:rsidP="00FB323C">
      <w:pPr>
        <w:pStyle w:val="ListParagraph"/>
        <w:numPr>
          <w:ilvl w:val="0"/>
          <w:numId w:val="45"/>
        </w:numPr>
        <w:tabs>
          <w:tab w:val="left" w:pos="1012"/>
        </w:tabs>
        <w:ind w:left="540" w:hanging="540"/>
        <w:rPr>
          <w:rFonts w:ascii="Times New Roman" w:eastAsia="Times New Roman" w:hAnsi="Times New Roman" w:cs="Times New Roman"/>
          <w:sz w:val="24"/>
          <w:szCs w:val="24"/>
        </w:rPr>
      </w:pPr>
      <w:r w:rsidRPr="00E934D5">
        <w:rPr>
          <w:rFonts w:ascii="Times New Roman"/>
          <w:spacing w:val="-1"/>
          <w:sz w:val="24"/>
          <w:szCs w:val="24"/>
        </w:rPr>
        <w:t>Understanding</w:t>
      </w:r>
      <w:r w:rsidRPr="00E934D5">
        <w:rPr>
          <w:rFonts w:ascii="Times New Roman"/>
          <w:sz w:val="24"/>
          <w:szCs w:val="24"/>
        </w:rPr>
        <w:t xml:space="preserve"> </w:t>
      </w:r>
      <w:r w:rsidRPr="00E934D5">
        <w:rPr>
          <w:rFonts w:ascii="Times New Roman"/>
          <w:spacing w:val="-1"/>
          <w:sz w:val="24"/>
          <w:szCs w:val="24"/>
        </w:rPr>
        <w:t>facilitating</w:t>
      </w:r>
      <w:r w:rsidRPr="00E934D5">
        <w:rPr>
          <w:rFonts w:ascii="Times New Roman"/>
          <w:spacing w:val="-3"/>
          <w:sz w:val="24"/>
          <w:szCs w:val="24"/>
        </w:rPr>
        <w:t xml:space="preserve"> </w:t>
      </w:r>
      <w:r w:rsidRPr="00E934D5">
        <w:rPr>
          <w:rFonts w:ascii="Times New Roman"/>
          <w:sz w:val="24"/>
          <w:szCs w:val="24"/>
        </w:rPr>
        <w:t xml:space="preserve">the </w:t>
      </w:r>
      <w:r w:rsidRPr="00E934D5">
        <w:rPr>
          <w:rFonts w:ascii="Times New Roman"/>
          <w:spacing w:val="-1"/>
          <w:sz w:val="24"/>
          <w:szCs w:val="24"/>
        </w:rPr>
        <w:t>achievement</w:t>
      </w:r>
      <w:r w:rsidRPr="00E934D5">
        <w:rPr>
          <w:rFonts w:ascii="Times New Roman"/>
          <w:spacing w:val="1"/>
          <w:sz w:val="24"/>
          <w:szCs w:val="24"/>
        </w:rPr>
        <w:t xml:space="preserve"> </w:t>
      </w:r>
      <w:r w:rsidRPr="00E934D5">
        <w:rPr>
          <w:rFonts w:ascii="Times New Roman"/>
          <w:sz w:val="24"/>
          <w:szCs w:val="24"/>
        </w:rPr>
        <w:t>of</w:t>
      </w:r>
      <w:r w:rsidRPr="00E934D5">
        <w:rPr>
          <w:rFonts w:ascii="Times New Roman"/>
          <w:spacing w:val="1"/>
          <w:sz w:val="24"/>
          <w:szCs w:val="24"/>
        </w:rPr>
        <w:t xml:space="preserve"> </w:t>
      </w:r>
      <w:r w:rsidRPr="00E934D5">
        <w:rPr>
          <w:rFonts w:ascii="Times New Roman"/>
          <w:spacing w:val="-2"/>
          <w:sz w:val="24"/>
          <w:szCs w:val="24"/>
        </w:rPr>
        <w:t xml:space="preserve">project </w:t>
      </w:r>
      <w:r w:rsidRPr="00E934D5">
        <w:rPr>
          <w:rFonts w:ascii="Times New Roman"/>
          <w:spacing w:val="-1"/>
          <w:sz w:val="24"/>
          <w:szCs w:val="24"/>
        </w:rPr>
        <w:t>goals.</w:t>
      </w:r>
      <w:r w:rsidRPr="00E934D5">
        <w:rPr>
          <w:rFonts w:ascii="Times New Roman"/>
          <w:sz w:val="24"/>
          <w:szCs w:val="24"/>
        </w:rPr>
        <w:t xml:space="preserve"> </w:t>
      </w:r>
      <w:r w:rsidRPr="00E934D5">
        <w:rPr>
          <w:rFonts w:ascii="Times New Roman"/>
          <w:spacing w:val="-1"/>
          <w:sz w:val="24"/>
          <w:szCs w:val="24"/>
        </w:rPr>
        <w:t>(provide</w:t>
      </w:r>
      <w:r w:rsidRPr="00E934D5">
        <w:rPr>
          <w:rFonts w:ascii="Times New Roman"/>
          <w:sz w:val="24"/>
          <w:szCs w:val="24"/>
        </w:rPr>
        <w:t xml:space="preserve"> </w:t>
      </w:r>
      <w:r w:rsidRPr="00E934D5">
        <w:rPr>
          <w:rFonts w:ascii="Times New Roman"/>
          <w:spacing w:val="-1"/>
          <w:sz w:val="24"/>
          <w:szCs w:val="24"/>
        </w:rPr>
        <w:t>examples)</w:t>
      </w:r>
    </w:p>
    <w:p w14:paraId="46268521" w14:textId="77777777" w:rsidR="006A3B6E" w:rsidRPr="00591F6D" w:rsidRDefault="006A3B6E" w:rsidP="00F06D74">
      <w:pPr>
        <w:spacing w:before="1"/>
        <w:ind w:left="540" w:hanging="540"/>
        <w:rPr>
          <w:rFonts w:ascii="Times New Roman" w:eastAsia="Times New Roman" w:hAnsi="Times New Roman" w:cs="Times New Roman"/>
          <w:bCs/>
          <w:sz w:val="24"/>
          <w:szCs w:val="24"/>
        </w:rPr>
      </w:pPr>
    </w:p>
    <w:p w14:paraId="4ECE0A65" w14:textId="77777777" w:rsidR="006A3B6E" w:rsidRPr="00E934D5" w:rsidRDefault="006A3B6E" w:rsidP="00FB323C">
      <w:pPr>
        <w:pStyle w:val="ListParagraph"/>
        <w:numPr>
          <w:ilvl w:val="0"/>
          <w:numId w:val="45"/>
        </w:numPr>
        <w:tabs>
          <w:tab w:val="left" w:pos="1012"/>
        </w:tabs>
        <w:ind w:left="540" w:hanging="540"/>
        <w:rPr>
          <w:rFonts w:ascii="Times New Roman" w:eastAsia="Times New Roman" w:hAnsi="Times New Roman" w:cs="Times New Roman"/>
          <w:sz w:val="24"/>
          <w:szCs w:val="24"/>
        </w:rPr>
      </w:pPr>
      <w:r w:rsidRPr="00E934D5">
        <w:rPr>
          <w:rFonts w:ascii="Times New Roman"/>
          <w:spacing w:val="-1"/>
          <w:sz w:val="24"/>
          <w:szCs w:val="24"/>
        </w:rPr>
        <w:t>Skills</w:t>
      </w:r>
      <w:r w:rsidRPr="00E934D5">
        <w:rPr>
          <w:rFonts w:ascii="Times New Roman"/>
          <w:spacing w:val="-2"/>
          <w:sz w:val="24"/>
          <w:szCs w:val="24"/>
        </w:rPr>
        <w:t xml:space="preserve"> </w:t>
      </w:r>
      <w:r w:rsidRPr="00E934D5">
        <w:rPr>
          <w:rFonts w:ascii="Times New Roman"/>
          <w:sz w:val="24"/>
          <w:szCs w:val="24"/>
        </w:rPr>
        <w:t>in</w:t>
      </w:r>
      <w:r w:rsidRPr="00E934D5">
        <w:rPr>
          <w:rFonts w:ascii="Times New Roman"/>
          <w:spacing w:val="-1"/>
          <w:sz w:val="24"/>
          <w:szCs w:val="24"/>
        </w:rPr>
        <w:t xml:space="preserve"> writing</w:t>
      </w:r>
      <w:r w:rsidRPr="00E934D5">
        <w:rPr>
          <w:rFonts w:ascii="Times New Roman"/>
          <w:sz w:val="24"/>
          <w:szCs w:val="24"/>
        </w:rPr>
        <w:t xml:space="preserve"> </w:t>
      </w:r>
      <w:r w:rsidRPr="00E934D5">
        <w:rPr>
          <w:rFonts w:ascii="Times New Roman"/>
          <w:spacing w:val="-1"/>
          <w:sz w:val="24"/>
          <w:szCs w:val="24"/>
        </w:rPr>
        <w:t>letters,</w:t>
      </w:r>
      <w:r w:rsidRPr="00E934D5">
        <w:rPr>
          <w:rFonts w:ascii="Times New Roman"/>
          <w:sz w:val="24"/>
          <w:szCs w:val="24"/>
        </w:rPr>
        <w:t xml:space="preserve"> </w:t>
      </w:r>
      <w:r w:rsidRPr="00E934D5">
        <w:rPr>
          <w:rFonts w:ascii="Times New Roman"/>
          <w:spacing w:val="-1"/>
          <w:sz w:val="24"/>
          <w:szCs w:val="24"/>
        </w:rPr>
        <w:t>reports,</w:t>
      </w:r>
      <w:r w:rsidRPr="00E934D5">
        <w:rPr>
          <w:rFonts w:ascii="Times New Roman"/>
          <w:spacing w:val="-5"/>
          <w:sz w:val="24"/>
          <w:szCs w:val="24"/>
        </w:rPr>
        <w:t xml:space="preserve"> </w:t>
      </w:r>
      <w:r w:rsidRPr="00E934D5">
        <w:rPr>
          <w:rFonts w:ascii="Times New Roman"/>
          <w:spacing w:val="-1"/>
          <w:sz w:val="24"/>
          <w:szCs w:val="24"/>
        </w:rPr>
        <w:t>memoranda,</w:t>
      </w:r>
      <w:r w:rsidRPr="00E934D5">
        <w:rPr>
          <w:rFonts w:ascii="Times New Roman"/>
          <w:spacing w:val="-3"/>
          <w:sz w:val="24"/>
          <w:szCs w:val="24"/>
        </w:rPr>
        <w:t xml:space="preserve"> </w:t>
      </w:r>
      <w:r w:rsidRPr="00E934D5">
        <w:rPr>
          <w:rFonts w:ascii="Times New Roman"/>
          <w:spacing w:val="-1"/>
          <w:sz w:val="24"/>
          <w:szCs w:val="24"/>
        </w:rPr>
        <w:t>tunnel</w:t>
      </w:r>
      <w:r w:rsidRPr="00E934D5">
        <w:rPr>
          <w:rFonts w:ascii="Times New Roman"/>
          <w:spacing w:val="1"/>
          <w:sz w:val="24"/>
          <w:szCs w:val="24"/>
        </w:rPr>
        <w:t xml:space="preserve"> </w:t>
      </w:r>
      <w:r w:rsidRPr="00E934D5">
        <w:rPr>
          <w:rFonts w:ascii="Times New Roman"/>
          <w:spacing w:val="-1"/>
          <w:sz w:val="24"/>
          <w:szCs w:val="24"/>
        </w:rPr>
        <w:t>inspection</w:t>
      </w:r>
      <w:r w:rsidRPr="00E934D5">
        <w:rPr>
          <w:rFonts w:ascii="Times New Roman"/>
          <w:spacing w:val="-3"/>
          <w:sz w:val="24"/>
          <w:szCs w:val="24"/>
        </w:rPr>
        <w:t xml:space="preserve"> </w:t>
      </w:r>
      <w:r w:rsidRPr="00E934D5">
        <w:rPr>
          <w:rFonts w:ascii="Times New Roman"/>
          <w:spacing w:val="-1"/>
          <w:sz w:val="24"/>
          <w:szCs w:val="24"/>
        </w:rPr>
        <w:t>manuals,</w:t>
      </w:r>
      <w:r w:rsidRPr="00E934D5">
        <w:rPr>
          <w:rFonts w:ascii="Times New Roman"/>
          <w:spacing w:val="-3"/>
          <w:sz w:val="24"/>
          <w:szCs w:val="24"/>
        </w:rPr>
        <w:t xml:space="preserve"> </w:t>
      </w:r>
      <w:r w:rsidRPr="00E934D5">
        <w:rPr>
          <w:rFonts w:ascii="Times New Roman"/>
          <w:spacing w:val="-1"/>
          <w:sz w:val="24"/>
          <w:szCs w:val="24"/>
        </w:rPr>
        <w:t>etc.</w:t>
      </w:r>
    </w:p>
    <w:p w14:paraId="5171A280" w14:textId="77777777" w:rsidR="006A3B6E" w:rsidRPr="00591F6D" w:rsidRDefault="006A3B6E" w:rsidP="00F06D74">
      <w:pPr>
        <w:spacing w:before="1"/>
        <w:ind w:left="540" w:hanging="540"/>
        <w:rPr>
          <w:rFonts w:ascii="Times New Roman" w:eastAsia="Times New Roman" w:hAnsi="Times New Roman" w:cs="Times New Roman"/>
          <w:bCs/>
          <w:sz w:val="24"/>
          <w:szCs w:val="24"/>
        </w:rPr>
      </w:pPr>
    </w:p>
    <w:p w14:paraId="0F73F23A" w14:textId="77777777" w:rsidR="006A3B6E" w:rsidRPr="001E67EA" w:rsidRDefault="006A3B6E" w:rsidP="00FB323C">
      <w:pPr>
        <w:pStyle w:val="ListParagraph"/>
        <w:numPr>
          <w:ilvl w:val="0"/>
          <w:numId w:val="45"/>
        </w:numPr>
        <w:tabs>
          <w:tab w:val="left" w:pos="1012"/>
        </w:tabs>
        <w:ind w:left="540" w:right="274" w:hanging="540"/>
        <w:rPr>
          <w:rFonts w:ascii="Times New Roman" w:eastAsia="Times New Roman" w:hAnsi="Times New Roman" w:cs="Times New Roman"/>
          <w:sz w:val="24"/>
          <w:szCs w:val="24"/>
        </w:rPr>
      </w:pPr>
      <w:r w:rsidRPr="001E67EA">
        <w:rPr>
          <w:rFonts w:ascii="Times New Roman"/>
          <w:spacing w:val="-1"/>
          <w:sz w:val="24"/>
          <w:szCs w:val="24"/>
        </w:rPr>
        <w:t>Skills</w:t>
      </w:r>
      <w:r w:rsidRPr="001E67EA">
        <w:rPr>
          <w:rFonts w:ascii="Times New Roman"/>
          <w:spacing w:val="-2"/>
          <w:sz w:val="24"/>
          <w:szCs w:val="24"/>
        </w:rPr>
        <w:t xml:space="preserve"> </w:t>
      </w:r>
      <w:r w:rsidRPr="001E67EA">
        <w:rPr>
          <w:rFonts w:ascii="Times New Roman"/>
          <w:sz w:val="24"/>
          <w:szCs w:val="24"/>
        </w:rPr>
        <w:t>in</w:t>
      </w:r>
      <w:r w:rsidRPr="001E67EA">
        <w:rPr>
          <w:rFonts w:ascii="Times New Roman"/>
          <w:spacing w:val="-1"/>
          <w:sz w:val="24"/>
          <w:szCs w:val="24"/>
        </w:rPr>
        <w:t xml:space="preserve"> operating</w:t>
      </w:r>
      <w:r w:rsidRPr="001E67EA">
        <w:rPr>
          <w:rFonts w:ascii="Times New Roman"/>
          <w:spacing w:val="-3"/>
          <w:sz w:val="24"/>
          <w:szCs w:val="24"/>
        </w:rPr>
        <w:t xml:space="preserve"> </w:t>
      </w:r>
      <w:r w:rsidRPr="001E67EA">
        <w:rPr>
          <w:rFonts w:ascii="Times New Roman"/>
          <w:spacing w:val="-1"/>
          <w:sz w:val="24"/>
          <w:szCs w:val="24"/>
        </w:rPr>
        <w:t>mobile/wireless</w:t>
      </w:r>
      <w:r w:rsidRPr="001E67EA">
        <w:rPr>
          <w:rFonts w:ascii="Times New Roman"/>
          <w:sz w:val="24"/>
          <w:szCs w:val="24"/>
        </w:rPr>
        <w:t xml:space="preserve"> </w:t>
      </w:r>
      <w:r w:rsidRPr="001E67EA">
        <w:rPr>
          <w:rFonts w:ascii="Times New Roman"/>
          <w:spacing w:val="-1"/>
          <w:sz w:val="24"/>
          <w:szCs w:val="24"/>
        </w:rPr>
        <w:t>technology</w:t>
      </w:r>
      <w:r w:rsidRPr="001E67EA">
        <w:rPr>
          <w:rFonts w:ascii="Times New Roman"/>
          <w:spacing w:val="-2"/>
          <w:sz w:val="24"/>
          <w:szCs w:val="24"/>
        </w:rPr>
        <w:t xml:space="preserve"> </w:t>
      </w:r>
      <w:r w:rsidRPr="001E67EA">
        <w:rPr>
          <w:rFonts w:ascii="Times New Roman"/>
          <w:spacing w:val="-1"/>
          <w:sz w:val="24"/>
          <w:szCs w:val="24"/>
        </w:rPr>
        <w:t xml:space="preserve">such </w:t>
      </w:r>
      <w:r w:rsidRPr="001E67EA">
        <w:rPr>
          <w:rFonts w:ascii="Times New Roman"/>
          <w:spacing w:val="-2"/>
          <w:sz w:val="24"/>
          <w:szCs w:val="24"/>
        </w:rPr>
        <w:t xml:space="preserve">as </w:t>
      </w:r>
      <w:r w:rsidRPr="001E67EA">
        <w:rPr>
          <w:rFonts w:ascii="Times New Roman"/>
          <w:spacing w:val="-1"/>
          <w:sz w:val="24"/>
          <w:szCs w:val="24"/>
        </w:rPr>
        <w:t>mobile</w:t>
      </w:r>
      <w:r w:rsidRPr="001E67EA">
        <w:rPr>
          <w:rFonts w:ascii="Times New Roman"/>
          <w:sz w:val="24"/>
          <w:szCs w:val="24"/>
        </w:rPr>
        <w:t xml:space="preserve"> </w:t>
      </w:r>
      <w:r w:rsidRPr="001E67EA">
        <w:rPr>
          <w:rFonts w:ascii="Times New Roman"/>
          <w:spacing w:val="-1"/>
          <w:sz w:val="24"/>
          <w:szCs w:val="24"/>
        </w:rPr>
        <w:t>phones</w:t>
      </w:r>
      <w:r w:rsidRPr="001E67EA">
        <w:rPr>
          <w:rFonts w:ascii="Times New Roman"/>
          <w:sz w:val="24"/>
          <w:szCs w:val="24"/>
        </w:rPr>
        <w:t xml:space="preserve"> </w:t>
      </w:r>
      <w:r w:rsidRPr="001E67EA">
        <w:rPr>
          <w:rFonts w:ascii="Times New Roman"/>
          <w:spacing w:val="-1"/>
          <w:sz w:val="24"/>
          <w:szCs w:val="24"/>
        </w:rPr>
        <w:t>and/or</w:t>
      </w:r>
      <w:r w:rsidRPr="001E67EA">
        <w:rPr>
          <w:rFonts w:ascii="Times New Roman"/>
          <w:spacing w:val="-2"/>
          <w:sz w:val="24"/>
          <w:szCs w:val="24"/>
        </w:rPr>
        <w:t xml:space="preserve"> </w:t>
      </w:r>
      <w:r w:rsidRPr="001E67EA">
        <w:rPr>
          <w:rFonts w:ascii="Times New Roman"/>
          <w:spacing w:val="-1"/>
          <w:sz w:val="24"/>
          <w:szCs w:val="24"/>
        </w:rPr>
        <w:t>tablets</w:t>
      </w:r>
      <w:r w:rsidRPr="001E67EA">
        <w:rPr>
          <w:rFonts w:ascii="Times New Roman"/>
          <w:sz w:val="24"/>
          <w:szCs w:val="24"/>
        </w:rPr>
        <w:t xml:space="preserve"> </w:t>
      </w:r>
      <w:r w:rsidRPr="001E67EA">
        <w:rPr>
          <w:rFonts w:ascii="Times New Roman"/>
          <w:spacing w:val="-1"/>
          <w:sz w:val="24"/>
          <w:szCs w:val="24"/>
        </w:rPr>
        <w:t>which will</w:t>
      </w:r>
      <w:r w:rsidRPr="001E67EA">
        <w:rPr>
          <w:rFonts w:ascii="Times New Roman"/>
          <w:spacing w:val="1"/>
          <w:sz w:val="24"/>
          <w:szCs w:val="24"/>
        </w:rPr>
        <w:t xml:space="preserve"> </w:t>
      </w:r>
      <w:r w:rsidRPr="001E67EA">
        <w:rPr>
          <w:rFonts w:ascii="Times New Roman"/>
          <w:spacing w:val="-2"/>
          <w:sz w:val="24"/>
          <w:szCs w:val="24"/>
        </w:rPr>
        <w:t>be</w:t>
      </w:r>
      <w:r w:rsidRPr="001E67EA">
        <w:rPr>
          <w:rFonts w:ascii="Times New Roman"/>
          <w:sz w:val="24"/>
          <w:szCs w:val="24"/>
        </w:rPr>
        <w:t xml:space="preserve"> </w:t>
      </w:r>
      <w:r w:rsidRPr="001E67EA">
        <w:rPr>
          <w:rFonts w:ascii="Times New Roman"/>
          <w:spacing w:val="-1"/>
          <w:sz w:val="24"/>
          <w:szCs w:val="24"/>
        </w:rPr>
        <w:t>used</w:t>
      </w:r>
      <w:r w:rsidRPr="001E67EA">
        <w:rPr>
          <w:rFonts w:ascii="Times New Roman"/>
          <w:spacing w:val="89"/>
          <w:sz w:val="24"/>
          <w:szCs w:val="24"/>
        </w:rPr>
        <w:t xml:space="preserve"> </w:t>
      </w:r>
      <w:r w:rsidRPr="001E67EA">
        <w:rPr>
          <w:rFonts w:ascii="Times New Roman"/>
          <w:sz w:val="24"/>
          <w:szCs w:val="24"/>
        </w:rPr>
        <w:t xml:space="preserve">to </w:t>
      </w:r>
      <w:r w:rsidRPr="001E67EA">
        <w:rPr>
          <w:rFonts w:ascii="Times New Roman"/>
          <w:spacing w:val="-1"/>
          <w:sz w:val="24"/>
          <w:szCs w:val="24"/>
        </w:rPr>
        <w:t>fill</w:t>
      </w:r>
      <w:r w:rsidRPr="001E67EA">
        <w:rPr>
          <w:rFonts w:ascii="Times New Roman"/>
          <w:spacing w:val="1"/>
          <w:sz w:val="24"/>
          <w:szCs w:val="24"/>
        </w:rPr>
        <w:t xml:space="preserve"> </w:t>
      </w:r>
      <w:r w:rsidRPr="001E67EA">
        <w:rPr>
          <w:rFonts w:ascii="Times New Roman"/>
          <w:spacing w:val="-2"/>
          <w:sz w:val="24"/>
          <w:szCs w:val="24"/>
        </w:rPr>
        <w:t>out</w:t>
      </w:r>
      <w:r w:rsidRPr="001E67EA">
        <w:rPr>
          <w:rFonts w:ascii="Times New Roman"/>
          <w:spacing w:val="1"/>
          <w:sz w:val="24"/>
          <w:szCs w:val="24"/>
        </w:rPr>
        <w:t xml:space="preserve"> </w:t>
      </w:r>
      <w:r w:rsidRPr="001E67EA">
        <w:rPr>
          <w:rFonts w:ascii="Times New Roman"/>
          <w:spacing w:val="-1"/>
          <w:sz w:val="24"/>
          <w:szCs w:val="24"/>
        </w:rPr>
        <w:t>Web-based</w:t>
      </w:r>
      <w:r w:rsidRPr="001E67EA">
        <w:rPr>
          <w:rFonts w:ascii="Times New Roman"/>
          <w:spacing w:val="-3"/>
          <w:sz w:val="24"/>
          <w:szCs w:val="24"/>
        </w:rPr>
        <w:t xml:space="preserve"> </w:t>
      </w:r>
      <w:r w:rsidRPr="001E67EA">
        <w:rPr>
          <w:rFonts w:ascii="Times New Roman"/>
          <w:spacing w:val="-1"/>
          <w:sz w:val="24"/>
          <w:szCs w:val="24"/>
        </w:rPr>
        <w:t>digital</w:t>
      </w:r>
      <w:r w:rsidRPr="001E67EA">
        <w:rPr>
          <w:rFonts w:ascii="Times New Roman"/>
          <w:spacing w:val="1"/>
          <w:sz w:val="24"/>
          <w:szCs w:val="24"/>
        </w:rPr>
        <w:t xml:space="preserve"> </w:t>
      </w:r>
      <w:r w:rsidRPr="001E67EA">
        <w:rPr>
          <w:rFonts w:ascii="Times New Roman"/>
          <w:spacing w:val="-1"/>
          <w:sz w:val="24"/>
          <w:szCs w:val="24"/>
        </w:rPr>
        <w:t>inspection forms.</w:t>
      </w:r>
    </w:p>
    <w:p w14:paraId="6E2059DC" w14:textId="77777777" w:rsidR="006A3B6E" w:rsidRPr="00591F6D" w:rsidRDefault="006A3B6E" w:rsidP="00F06D74">
      <w:pPr>
        <w:spacing w:before="9"/>
        <w:ind w:left="540" w:hanging="540"/>
        <w:rPr>
          <w:rFonts w:ascii="Times New Roman" w:eastAsia="Times New Roman" w:hAnsi="Times New Roman" w:cs="Times New Roman"/>
          <w:bCs/>
          <w:sz w:val="24"/>
          <w:szCs w:val="24"/>
        </w:rPr>
      </w:pPr>
    </w:p>
    <w:p w14:paraId="6A242F00" w14:textId="77777777" w:rsidR="006A3B6E" w:rsidRPr="001E67EA" w:rsidRDefault="006A3B6E" w:rsidP="00FB323C">
      <w:pPr>
        <w:pStyle w:val="ListParagraph"/>
        <w:numPr>
          <w:ilvl w:val="0"/>
          <w:numId w:val="45"/>
        </w:numPr>
        <w:tabs>
          <w:tab w:val="left" w:pos="1012"/>
        </w:tabs>
        <w:ind w:left="540" w:hanging="540"/>
        <w:rPr>
          <w:rFonts w:ascii="Times New Roman" w:eastAsia="Times New Roman" w:hAnsi="Times New Roman" w:cs="Times New Roman"/>
          <w:sz w:val="24"/>
          <w:szCs w:val="24"/>
        </w:rPr>
      </w:pPr>
      <w:r w:rsidRPr="001E67EA">
        <w:rPr>
          <w:rFonts w:ascii="Times New Roman"/>
          <w:spacing w:val="-1"/>
          <w:sz w:val="24"/>
          <w:szCs w:val="24"/>
        </w:rPr>
        <w:t>Skills</w:t>
      </w:r>
      <w:r w:rsidRPr="001E67EA">
        <w:rPr>
          <w:rFonts w:ascii="Times New Roman"/>
          <w:spacing w:val="-2"/>
          <w:sz w:val="24"/>
          <w:szCs w:val="24"/>
        </w:rPr>
        <w:t xml:space="preserve"> </w:t>
      </w:r>
      <w:r w:rsidRPr="001E67EA">
        <w:rPr>
          <w:rFonts w:ascii="Times New Roman"/>
          <w:sz w:val="24"/>
          <w:szCs w:val="24"/>
        </w:rPr>
        <w:t>in</w:t>
      </w:r>
      <w:r w:rsidRPr="001E67EA">
        <w:rPr>
          <w:rFonts w:ascii="Times New Roman"/>
          <w:spacing w:val="-1"/>
          <w:sz w:val="24"/>
          <w:szCs w:val="24"/>
        </w:rPr>
        <w:t xml:space="preserve"> facilitating</w:t>
      </w:r>
      <w:r w:rsidRPr="001E67EA">
        <w:rPr>
          <w:rFonts w:ascii="Times New Roman"/>
          <w:spacing w:val="-3"/>
          <w:sz w:val="24"/>
          <w:szCs w:val="24"/>
        </w:rPr>
        <w:t xml:space="preserve"> </w:t>
      </w:r>
      <w:r w:rsidRPr="001E67EA">
        <w:rPr>
          <w:rFonts w:ascii="Times New Roman"/>
          <w:spacing w:val="-1"/>
          <w:sz w:val="24"/>
          <w:szCs w:val="24"/>
        </w:rPr>
        <w:t>and</w:t>
      </w:r>
      <w:r w:rsidRPr="001E67EA">
        <w:rPr>
          <w:rFonts w:ascii="Times New Roman"/>
          <w:sz w:val="24"/>
          <w:szCs w:val="24"/>
        </w:rPr>
        <w:t xml:space="preserve"> </w:t>
      </w:r>
      <w:r w:rsidRPr="001E67EA">
        <w:rPr>
          <w:rFonts w:ascii="Times New Roman"/>
          <w:spacing w:val="-1"/>
          <w:sz w:val="24"/>
          <w:szCs w:val="24"/>
        </w:rPr>
        <w:t>presenting</w:t>
      </w:r>
      <w:r w:rsidRPr="001E67EA">
        <w:rPr>
          <w:rFonts w:ascii="Times New Roman"/>
          <w:sz w:val="24"/>
          <w:szCs w:val="24"/>
        </w:rPr>
        <w:t xml:space="preserve"> </w:t>
      </w:r>
      <w:r w:rsidRPr="001E67EA">
        <w:rPr>
          <w:rFonts w:ascii="Times New Roman"/>
          <w:spacing w:val="-2"/>
          <w:sz w:val="24"/>
          <w:szCs w:val="24"/>
        </w:rPr>
        <w:t>project</w:t>
      </w:r>
      <w:r w:rsidRPr="001E67EA">
        <w:rPr>
          <w:rFonts w:ascii="Times New Roman"/>
          <w:spacing w:val="1"/>
          <w:sz w:val="24"/>
          <w:szCs w:val="24"/>
        </w:rPr>
        <w:t xml:space="preserve"> </w:t>
      </w:r>
      <w:r w:rsidRPr="001E67EA">
        <w:rPr>
          <w:rFonts w:ascii="Times New Roman"/>
          <w:spacing w:val="-1"/>
          <w:sz w:val="24"/>
          <w:szCs w:val="24"/>
        </w:rPr>
        <w:t>accomplishments</w:t>
      </w:r>
      <w:r w:rsidRPr="001E67EA">
        <w:rPr>
          <w:rFonts w:ascii="Times New Roman"/>
          <w:spacing w:val="-2"/>
          <w:sz w:val="24"/>
          <w:szCs w:val="24"/>
        </w:rPr>
        <w:t xml:space="preserve"> </w:t>
      </w:r>
      <w:r w:rsidRPr="001E67EA">
        <w:rPr>
          <w:rFonts w:ascii="Times New Roman"/>
          <w:sz w:val="24"/>
          <w:szCs w:val="24"/>
        </w:rPr>
        <w:t>to</w:t>
      </w:r>
      <w:r w:rsidRPr="001E67EA">
        <w:rPr>
          <w:rFonts w:ascii="Times New Roman"/>
          <w:spacing w:val="-3"/>
          <w:sz w:val="24"/>
          <w:szCs w:val="24"/>
        </w:rPr>
        <w:t xml:space="preserve"> </w:t>
      </w:r>
      <w:r w:rsidRPr="001E67EA">
        <w:rPr>
          <w:rFonts w:ascii="Times New Roman"/>
          <w:sz w:val="24"/>
          <w:szCs w:val="24"/>
        </w:rPr>
        <w:t xml:space="preserve">many </w:t>
      </w:r>
      <w:r w:rsidRPr="001E67EA">
        <w:rPr>
          <w:rFonts w:ascii="Times New Roman"/>
          <w:spacing w:val="-1"/>
          <w:sz w:val="24"/>
          <w:szCs w:val="24"/>
        </w:rPr>
        <w:t>audiences.</w:t>
      </w:r>
    </w:p>
    <w:p w14:paraId="092C0A5D" w14:textId="77777777" w:rsidR="006A3B6E" w:rsidRPr="00591F6D" w:rsidRDefault="006A3B6E" w:rsidP="00F06D74">
      <w:pPr>
        <w:spacing w:before="1"/>
        <w:ind w:left="540" w:hanging="540"/>
        <w:rPr>
          <w:rFonts w:ascii="Times New Roman" w:eastAsia="Times New Roman" w:hAnsi="Times New Roman" w:cs="Times New Roman"/>
          <w:bCs/>
          <w:sz w:val="24"/>
          <w:szCs w:val="24"/>
        </w:rPr>
      </w:pPr>
    </w:p>
    <w:p w14:paraId="799652D2" w14:textId="77777777" w:rsidR="006A3B6E" w:rsidRPr="001E67EA" w:rsidRDefault="006A3B6E" w:rsidP="00FB323C">
      <w:pPr>
        <w:pStyle w:val="ListParagraph"/>
        <w:numPr>
          <w:ilvl w:val="0"/>
          <w:numId w:val="45"/>
        </w:numPr>
        <w:tabs>
          <w:tab w:val="left" w:pos="1012"/>
        </w:tabs>
        <w:ind w:left="540" w:hanging="540"/>
        <w:rPr>
          <w:rFonts w:ascii="Times New Roman" w:eastAsia="Times New Roman" w:hAnsi="Times New Roman" w:cs="Times New Roman"/>
          <w:sz w:val="24"/>
          <w:szCs w:val="24"/>
        </w:rPr>
      </w:pPr>
      <w:r w:rsidRPr="001E67EA">
        <w:rPr>
          <w:rFonts w:ascii="Times New Roman"/>
          <w:spacing w:val="-1"/>
          <w:sz w:val="24"/>
          <w:szCs w:val="24"/>
        </w:rPr>
        <w:t>Knowledge</w:t>
      </w:r>
      <w:r w:rsidRPr="001E67EA">
        <w:rPr>
          <w:rFonts w:ascii="Times New Roman"/>
          <w:spacing w:val="-2"/>
          <w:sz w:val="24"/>
          <w:szCs w:val="24"/>
        </w:rPr>
        <w:t xml:space="preserve"> </w:t>
      </w:r>
      <w:r w:rsidRPr="001E67EA">
        <w:rPr>
          <w:rFonts w:ascii="Times New Roman"/>
          <w:sz w:val="24"/>
          <w:szCs w:val="24"/>
        </w:rPr>
        <w:t>of</w:t>
      </w:r>
      <w:r w:rsidRPr="001E67EA">
        <w:rPr>
          <w:rFonts w:ascii="Times New Roman"/>
          <w:spacing w:val="1"/>
          <w:sz w:val="24"/>
          <w:szCs w:val="24"/>
        </w:rPr>
        <w:t xml:space="preserve"> </w:t>
      </w:r>
      <w:r w:rsidRPr="001E67EA">
        <w:rPr>
          <w:rFonts w:ascii="Times New Roman"/>
          <w:spacing w:val="-1"/>
          <w:sz w:val="24"/>
          <w:szCs w:val="24"/>
        </w:rPr>
        <w:t>FHWA and</w:t>
      </w:r>
      <w:r w:rsidRPr="001E67EA">
        <w:rPr>
          <w:rFonts w:ascii="Times New Roman"/>
          <w:spacing w:val="-5"/>
          <w:sz w:val="24"/>
          <w:szCs w:val="24"/>
        </w:rPr>
        <w:t xml:space="preserve"> </w:t>
      </w:r>
      <w:r w:rsidRPr="001E67EA">
        <w:rPr>
          <w:rFonts w:ascii="Times New Roman"/>
          <w:spacing w:val="-1"/>
          <w:sz w:val="24"/>
          <w:szCs w:val="24"/>
        </w:rPr>
        <w:t xml:space="preserve">DDOT </w:t>
      </w:r>
      <w:r w:rsidRPr="001E67EA">
        <w:rPr>
          <w:rFonts w:ascii="Times New Roman"/>
          <w:sz w:val="24"/>
          <w:szCs w:val="24"/>
        </w:rPr>
        <w:t>policies,</w:t>
      </w:r>
      <w:r w:rsidRPr="001E67EA">
        <w:rPr>
          <w:rFonts w:ascii="Times New Roman"/>
          <w:spacing w:val="-3"/>
          <w:sz w:val="24"/>
          <w:szCs w:val="24"/>
        </w:rPr>
        <w:t xml:space="preserve"> </w:t>
      </w:r>
      <w:r w:rsidRPr="001E67EA">
        <w:rPr>
          <w:rFonts w:ascii="Times New Roman"/>
          <w:spacing w:val="-1"/>
          <w:sz w:val="24"/>
          <w:szCs w:val="24"/>
        </w:rPr>
        <w:t>procedures</w:t>
      </w:r>
      <w:r w:rsidRPr="001E67EA">
        <w:rPr>
          <w:rFonts w:ascii="Times New Roman"/>
          <w:sz w:val="24"/>
          <w:szCs w:val="24"/>
        </w:rPr>
        <w:t xml:space="preserve"> </w:t>
      </w:r>
      <w:r w:rsidRPr="001E67EA">
        <w:rPr>
          <w:rFonts w:ascii="Times New Roman"/>
          <w:spacing w:val="-1"/>
          <w:sz w:val="24"/>
          <w:szCs w:val="24"/>
        </w:rPr>
        <w:t>and</w:t>
      </w:r>
      <w:r w:rsidRPr="001E67EA">
        <w:rPr>
          <w:rFonts w:ascii="Times New Roman"/>
          <w:sz w:val="24"/>
          <w:szCs w:val="24"/>
        </w:rPr>
        <w:t xml:space="preserve"> </w:t>
      </w:r>
      <w:r w:rsidRPr="001E67EA">
        <w:rPr>
          <w:rFonts w:ascii="Times New Roman"/>
          <w:spacing w:val="-1"/>
          <w:sz w:val="24"/>
          <w:szCs w:val="24"/>
        </w:rPr>
        <w:t>associated</w:t>
      </w:r>
      <w:r w:rsidRPr="001E67EA">
        <w:rPr>
          <w:rFonts w:ascii="Times New Roman"/>
          <w:sz w:val="24"/>
          <w:szCs w:val="24"/>
        </w:rPr>
        <w:t xml:space="preserve"> </w:t>
      </w:r>
      <w:r w:rsidRPr="001E67EA">
        <w:rPr>
          <w:rFonts w:ascii="Times New Roman"/>
          <w:spacing w:val="-1"/>
          <w:sz w:val="24"/>
          <w:szCs w:val="24"/>
        </w:rPr>
        <w:t>specifications.</w:t>
      </w:r>
    </w:p>
    <w:p w14:paraId="16F4359B" w14:textId="77777777" w:rsidR="00177BA0" w:rsidRPr="00495158" w:rsidRDefault="00177BA0" w:rsidP="006A3B6E">
      <w:pPr>
        <w:widowControl/>
        <w:spacing w:after="200" w:line="276" w:lineRule="auto"/>
        <w:ind w:left="360"/>
        <w:rPr>
          <w:rFonts w:ascii="Times New Roman" w:hAnsi="Times New Roman"/>
          <w:sz w:val="24"/>
        </w:rPr>
      </w:pPr>
    </w:p>
    <w:p w14:paraId="31B943C4" w14:textId="77777777" w:rsidR="0005433F" w:rsidRPr="00F64339" w:rsidRDefault="0005433F" w:rsidP="00F64339">
      <w:pPr>
        <w:pStyle w:val="Heading1"/>
        <w:keepNext/>
        <w:widowControl/>
        <w:numPr>
          <w:ilvl w:val="1"/>
          <w:numId w:val="2"/>
        </w:numPr>
        <w:spacing w:line="276" w:lineRule="auto"/>
        <w:ind w:firstLine="0"/>
        <w:rPr>
          <w:sz w:val="24"/>
        </w:rPr>
      </w:pPr>
      <w:r w:rsidRPr="00F64339">
        <w:rPr>
          <w:sz w:val="24"/>
        </w:rPr>
        <w:t>TASK DESCRIPTIONS</w:t>
      </w:r>
      <w:r w:rsidRPr="00F64339">
        <w:rPr>
          <w:b w:val="0"/>
          <w:sz w:val="24"/>
        </w:rPr>
        <w:t xml:space="preserve"> </w:t>
      </w:r>
    </w:p>
    <w:p w14:paraId="2B69827B" w14:textId="77777777" w:rsidR="00236405" w:rsidRPr="00236405" w:rsidRDefault="00236405" w:rsidP="00236405">
      <w:pPr>
        <w:pStyle w:val="Heading1"/>
        <w:keepNext/>
        <w:widowControl/>
        <w:spacing w:line="276" w:lineRule="auto"/>
        <w:ind w:left="0"/>
        <w:rPr>
          <w:rFonts w:cs="Times New Roman"/>
          <w:b w:val="0"/>
          <w:snapToGrid w:val="0"/>
          <w:sz w:val="24"/>
          <w:szCs w:val="24"/>
        </w:rPr>
      </w:pPr>
    </w:p>
    <w:p w14:paraId="09BF7F14" w14:textId="77777777" w:rsidR="0005433F" w:rsidRDefault="0005433F" w:rsidP="00F64339">
      <w:pPr>
        <w:pStyle w:val="Heading1"/>
        <w:keepNext/>
        <w:widowControl/>
        <w:numPr>
          <w:ilvl w:val="2"/>
          <w:numId w:val="2"/>
        </w:numPr>
        <w:spacing w:line="276" w:lineRule="auto"/>
        <w:ind w:left="864" w:hanging="864"/>
        <w:rPr>
          <w:sz w:val="24"/>
        </w:rPr>
      </w:pPr>
      <w:r w:rsidRPr="00F64339">
        <w:rPr>
          <w:sz w:val="24"/>
        </w:rPr>
        <w:t>TASK I – GENERAL CONTRACT MANAGEMENT SUPPORT</w:t>
      </w:r>
    </w:p>
    <w:p w14:paraId="127AE64E" w14:textId="77777777" w:rsidR="00F920EC" w:rsidRPr="00F64339" w:rsidRDefault="00F920EC" w:rsidP="00F920EC">
      <w:pPr>
        <w:pStyle w:val="Heading1"/>
        <w:keepNext/>
        <w:widowControl/>
        <w:spacing w:line="276" w:lineRule="auto"/>
        <w:ind w:left="864"/>
        <w:rPr>
          <w:sz w:val="24"/>
        </w:rPr>
      </w:pPr>
    </w:p>
    <w:p w14:paraId="0FE1EF1E" w14:textId="55755408" w:rsidR="0005433F" w:rsidRPr="008B07E0" w:rsidRDefault="0005433F" w:rsidP="0005433F">
      <w:pPr>
        <w:widowControl/>
        <w:spacing w:after="200" w:line="276" w:lineRule="auto"/>
        <w:rPr>
          <w:rFonts w:ascii="Times New Roman" w:eastAsia="Times New Roman" w:hAnsi="Times New Roman" w:cs="Times New Roman"/>
          <w:bCs/>
          <w:iCs/>
          <w:snapToGrid w:val="0"/>
          <w:sz w:val="24"/>
          <w:szCs w:val="24"/>
        </w:rPr>
      </w:pPr>
      <w:r w:rsidRPr="0005433F">
        <w:rPr>
          <w:rFonts w:ascii="Times New Roman" w:eastAsia="Times New Roman" w:hAnsi="Times New Roman" w:cs="Times New Roman"/>
          <w:b/>
          <w:bCs/>
          <w:i/>
          <w:iCs/>
          <w:snapToGrid w:val="0"/>
          <w:sz w:val="24"/>
          <w:szCs w:val="24"/>
        </w:rPr>
        <w:t xml:space="preserve">Task 1.1 -- Consultant shall provide general contract management support to the District </w:t>
      </w:r>
      <w:r w:rsidRPr="0005433F">
        <w:rPr>
          <w:rFonts w:ascii="Times New Roman" w:eastAsia="Times New Roman" w:hAnsi="Times New Roman" w:cs="Times New Roman"/>
          <w:bCs/>
          <w:iCs/>
          <w:snapToGrid w:val="0"/>
          <w:sz w:val="24"/>
          <w:szCs w:val="24"/>
        </w:rPr>
        <w:t>Department of Transportation (</w:t>
      </w:r>
      <w:r w:rsidR="00B014F3">
        <w:rPr>
          <w:rFonts w:ascii="Times New Roman" w:eastAsia="Times New Roman" w:hAnsi="Times New Roman" w:cs="Times New Roman"/>
          <w:bCs/>
          <w:iCs/>
          <w:snapToGrid w:val="0"/>
          <w:sz w:val="24"/>
          <w:szCs w:val="24"/>
        </w:rPr>
        <w:t>“</w:t>
      </w:r>
      <w:r w:rsidRPr="0005433F">
        <w:rPr>
          <w:rFonts w:ascii="Times New Roman" w:eastAsia="Times New Roman" w:hAnsi="Times New Roman" w:cs="Times New Roman"/>
          <w:bCs/>
          <w:iCs/>
          <w:snapToGrid w:val="0"/>
          <w:sz w:val="24"/>
          <w:szCs w:val="24"/>
        </w:rPr>
        <w:t>DDOT</w:t>
      </w:r>
      <w:r w:rsidR="00B014F3">
        <w:rPr>
          <w:rFonts w:ascii="Times New Roman" w:eastAsia="Times New Roman" w:hAnsi="Times New Roman" w:cs="Times New Roman"/>
          <w:bCs/>
          <w:iCs/>
          <w:snapToGrid w:val="0"/>
          <w:sz w:val="24"/>
          <w:szCs w:val="24"/>
        </w:rPr>
        <w:t>”</w:t>
      </w:r>
      <w:r w:rsidRPr="0005433F">
        <w:rPr>
          <w:rFonts w:ascii="Times New Roman" w:eastAsia="Times New Roman" w:hAnsi="Times New Roman" w:cs="Times New Roman"/>
          <w:bCs/>
          <w:iCs/>
          <w:snapToGrid w:val="0"/>
          <w:sz w:val="24"/>
          <w:szCs w:val="24"/>
        </w:rPr>
        <w:t xml:space="preserve">) by assisting the DDOT project manager for tunnels, in the daily management </w:t>
      </w:r>
      <w:r w:rsidR="00585874">
        <w:rPr>
          <w:rFonts w:ascii="Times New Roman" w:eastAsia="Times New Roman" w:hAnsi="Times New Roman" w:cs="Times New Roman"/>
          <w:bCs/>
          <w:iCs/>
          <w:snapToGrid w:val="0"/>
          <w:sz w:val="24"/>
          <w:szCs w:val="24"/>
        </w:rPr>
        <w:t>and oversight of the tunnel O&amp;M contractor</w:t>
      </w:r>
      <w:r w:rsidRPr="0005433F">
        <w:rPr>
          <w:rFonts w:ascii="Times New Roman" w:eastAsia="Times New Roman" w:hAnsi="Times New Roman" w:cs="Times New Roman"/>
          <w:bCs/>
          <w:iCs/>
          <w:snapToGrid w:val="0"/>
          <w:sz w:val="24"/>
          <w:szCs w:val="24"/>
        </w:rPr>
        <w:t>, and on an as</w:t>
      </w:r>
      <w:r w:rsidR="00B014F3">
        <w:rPr>
          <w:rFonts w:ascii="Times New Roman" w:eastAsia="Times New Roman" w:hAnsi="Times New Roman" w:cs="Times New Roman"/>
          <w:bCs/>
          <w:iCs/>
          <w:snapToGrid w:val="0"/>
          <w:sz w:val="24"/>
          <w:szCs w:val="24"/>
        </w:rPr>
        <w:t>-</w:t>
      </w:r>
      <w:r w:rsidRPr="0005433F">
        <w:rPr>
          <w:rFonts w:ascii="Times New Roman" w:eastAsia="Times New Roman" w:hAnsi="Times New Roman" w:cs="Times New Roman"/>
          <w:bCs/>
          <w:iCs/>
          <w:snapToGrid w:val="0"/>
          <w:sz w:val="24"/>
          <w:szCs w:val="24"/>
        </w:rPr>
        <w:t xml:space="preserve">needed basis for additional special technical support and analysis. </w:t>
      </w:r>
      <w:r w:rsidR="00B014F3">
        <w:rPr>
          <w:rFonts w:ascii="Times New Roman" w:eastAsia="Times New Roman" w:hAnsi="Times New Roman" w:cs="Times New Roman"/>
          <w:bCs/>
          <w:iCs/>
          <w:snapToGrid w:val="0"/>
          <w:sz w:val="24"/>
          <w:szCs w:val="24"/>
        </w:rPr>
        <w:t>T</w:t>
      </w:r>
      <w:r w:rsidRPr="0005433F">
        <w:rPr>
          <w:rFonts w:ascii="Times New Roman" w:eastAsia="Times New Roman" w:hAnsi="Times New Roman" w:cs="Times New Roman"/>
          <w:bCs/>
          <w:iCs/>
          <w:snapToGrid w:val="0"/>
          <w:sz w:val="24"/>
          <w:szCs w:val="24"/>
        </w:rPr>
        <w:t>o accomplish the required level of service</w:t>
      </w:r>
      <w:r w:rsidR="00B014F3">
        <w:rPr>
          <w:rFonts w:ascii="Times New Roman" w:eastAsia="Times New Roman" w:hAnsi="Times New Roman" w:cs="Times New Roman"/>
          <w:bCs/>
          <w:iCs/>
          <w:snapToGrid w:val="0"/>
          <w:sz w:val="24"/>
          <w:szCs w:val="24"/>
        </w:rPr>
        <w:t>,</w:t>
      </w:r>
      <w:r w:rsidRPr="0005433F">
        <w:rPr>
          <w:rFonts w:ascii="Times New Roman" w:eastAsia="Times New Roman" w:hAnsi="Times New Roman" w:cs="Times New Roman"/>
          <w:bCs/>
          <w:iCs/>
          <w:snapToGrid w:val="0"/>
          <w:sz w:val="24"/>
          <w:szCs w:val="24"/>
        </w:rPr>
        <w:t xml:space="preserve"> the </w:t>
      </w:r>
      <w:r w:rsidR="00B014F3">
        <w:rPr>
          <w:rFonts w:ascii="Times New Roman" w:eastAsia="Times New Roman" w:hAnsi="Times New Roman" w:cs="Times New Roman"/>
          <w:bCs/>
          <w:iCs/>
          <w:snapToGrid w:val="0"/>
          <w:sz w:val="24"/>
          <w:szCs w:val="24"/>
        </w:rPr>
        <w:t>C</w:t>
      </w:r>
      <w:r w:rsidRPr="0005433F">
        <w:rPr>
          <w:rFonts w:ascii="Times New Roman" w:eastAsia="Times New Roman" w:hAnsi="Times New Roman" w:cs="Times New Roman"/>
          <w:bCs/>
          <w:iCs/>
          <w:snapToGrid w:val="0"/>
          <w:sz w:val="24"/>
          <w:szCs w:val="24"/>
        </w:rPr>
        <w:t xml:space="preserve">onsultant shall have thorough knowledge of the requirements of performance-based contracting related to tunnels that include management, rehabilitation and preventive maintenance services, along with thorough knowledge of performance measures governing performance-based contracting. Duties include, </w:t>
      </w:r>
      <w:r w:rsidRPr="008B07E0">
        <w:rPr>
          <w:rFonts w:ascii="Times New Roman" w:eastAsia="Times New Roman" w:hAnsi="Times New Roman" w:cs="Times New Roman"/>
          <w:bCs/>
          <w:iCs/>
          <w:snapToGrid w:val="0"/>
          <w:sz w:val="24"/>
          <w:szCs w:val="24"/>
        </w:rPr>
        <w:t>but are not limited to, the following:</w:t>
      </w:r>
    </w:p>
    <w:p w14:paraId="699F0EE3" w14:textId="77777777" w:rsidR="0005433F" w:rsidRPr="006F70DD" w:rsidRDefault="0005433F" w:rsidP="00FB323C">
      <w:pPr>
        <w:widowControl/>
        <w:numPr>
          <w:ilvl w:val="0"/>
          <w:numId w:val="29"/>
        </w:numPr>
        <w:spacing w:after="200" w:line="276" w:lineRule="auto"/>
        <w:ind w:left="0" w:firstLine="0"/>
        <w:rPr>
          <w:rFonts w:ascii="Times New Roman" w:hAnsi="Times New Roman" w:cs="Times New Roman"/>
          <w:snapToGrid w:val="0"/>
          <w:sz w:val="24"/>
          <w:szCs w:val="24"/>
        </w:rPr>
      </w:pPr>
      <w:r w:rsidRPr="008B07E0">
        <w:rPr>
          <w:rFonts w:ascii="Times New Roman" w:eastAsia="Times New Roman" w:hAnsi="Times New Roman" w:cs="Times New Roman"/>
          <w:snapToGrid w:val="0"/>
          <w:sz w:val="24"/>
          <w:szCs w:val="24"/>
        </w:rPr>
        <w:t xml:space="preserve">Coordinate the agenda and date for project meetings with all organizations involved in the project. Actively participate in the meetings, provide project materials, capture accurate record of the various sub-projects and issues discussed, and prepare draft minutes for review by project participants. Make required corrections to the minutes as </w:t>
      </w:r>
      <w:r w:rsidR="00174166" w:rsidRPr="008B07E0">
        <w:rPr>
          <w:rFonts w:ascii="Times New Roman" w:eastAsia="Times New Roman" w:hAnsi="Times New Roman" w:cs="Times New Roman"/>
          <w:snapToGrid w:val="0"/>
          <w:sz w:val="24"/>
          <w:szCs w:val="24"/>
        </w:rPr>
        <w:t>needed and</w:t>
      </w:r>
      <w:r w:rsidRPr="008B07E0">
        <w:rPr>
          <w:rFonts w:ascii="Times New Roman" w:eastAsia="Times New Roman" w:hAnsi="Times New Roman" w:cs="Times New Roman"/>
          <w:snapToGrid w:val="0"/>
          <w:sz w:val="24"/>
          <w:szCs w:val="24"/>
        </w:rPr>
        <w:t xml:space="preserve"> distribute the final version to all parties.</w:t>
      </w:r>
    </w:p>
    <w:p w14:paraId="160B1520" w14:textId="77777777" w:rsidR="006F70DD" w:rsidRPr="006F70DD" w:rsidRDefault="006F70DD" w:rsidP="00FB323C">
      <w:pPr>
        <w:widowControl/>
        <w:numPr>
          <w:ilvl w:val="0"/>
          <w:numId w:val="29"/>
        </w:numPr>
        <w:spacing w:after="200" w:line="276" w:lineRule="auto"/>
        <w:ind w:left="0" w:firstLine="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 </w:t>
      </w:r>
      <w:r>
        <w:rPr>
          <w:rFonts w:ascii="Times New Roman" w:eastAsia="Times New Roman" w:hAnsi="Times New Roman" w:cs="Times New Roman"/>
          <w:snapToGrid w:val="0"/>
          <w:sz w:val="24"/>
          <w:szCs w:val="24"/>
        </w:rPr>
        <w:tab/>
      </w:r>
      <w:r w:rsidRPr="005012B9">
        <w:rPr>
          <w:rFonts w:ascii="Times New Roman" w:eastAsia="Times New Roman" w:hAnsi="Times New Roman" w:cs="Times New Roman"/>
          <w:snapToGrid w:val="0"/>
          <w:sz w:val="24"/>
          <w:szCs w:val="24"/>
        </w:rPr>
        <w:t>Prepare and distribute an agenda for each Consultant-hosted meeting, in advance of the meeting date. Consultant representation at all meetings shall include individuals having knowledge of the agenda topics, and authority to make decisions and commit resources on behalf of Consultant. Consultant shall provide minutes of all Consultant-hosted Project meetings and presentations to all attendees identifying new and unresolved old action items and the responsible party for each such item. Minutes must be provided within seven (7) calendar days after each meeting. Consultant shall reply to correspondence from DDOT, other agencies and entities with jurisdiction over any portion of the tunnels, and O&amp;M Contractor within seven (7) calendar days.</w:t>
      </w:r>
    </w:p>
    <w:p w14:paraId="42362D5D" w14:textId="77777777" w:rsidR="0005433F" w:rsidRPr="008B07E0" w:rsidRDefault="0005433F" w:rsidP="00FB323C">
      <w:pPr>
        <w:widowControl/>
        <w:numPr>
          <w:ilvl w:val="0"/>
          <w:numId w:val="29"/>
        </w:numPr>
        <w:spacing w:after="200" w:line="276" w:lineRule="auto"/>
        <w:ind w:left="0" w:firstLine="0"/>
        <w:rPr>
          <w:rFonts w:ascii="Times New Roman" w:eastAsia="Times New Roman" w:hAnsi="Times New Roman" w:cs="Times New Roman"/>
          <w:snapToGrid w:val="0"/>
          <w:sz w:val="24"/>
          <w:szCs w:val="24"/>
        </w:rPr>
      </w:pPr>
      <w:r w:rsidRPr="008B07E0">
        <w:rPr>
          <w:rFonts w:ascii="Times New Roman" w:eastAsia="Times New Roman" w:hAnsi="Times New Roman" w:cs="Times New Roman"/>
          <w:snapToGrid w:val="0"/>
          <w:sz w:val="24"/>
          <w:szCs w:val="24"/>
        </w:rPr>
        <w:lastRenderedPageBreak/>
        <w:t xml:space="preserve">Review all required submittals from the tunnels O&amp;M </w:t>
      </w:r>
      <w:r w:rsidR="00E21DA6" w:rsidRPr="008B07E0">
        <w:rPr>
          <w:rFonts w:ascii="Times New Roman" w:eastAsia="Times New Roman" w:hAnsi="Times New Roman" w:cs="Times New Roman"/>
          <w:snapToGrid w:val="0"/>
          <w:sz w:val="24"/>
          <w:szCs w:val="24"/>
        </w:rPr>
        <w:t>C</w:t>
      </w:r>
      <w:r w:rsidRPr="008B07E0">
        <w:rPr>
          <w:rFonts w:ascii="Times New Roman" w:eastAsia="Times New Roman" w:hAnsi="Times New Roman" w:cs="Times New Roman"/>
          <w:snapToGrid w:val="0"/>
          <w:sz w:val="24"/>
          <w:szCs w:val="24"/>
        </w:rPr>
        <w:t xml:space="preserve">ontractor, and provide comments on the required daily, weekly, monthly, and quarterly submissions of work plans, reports, and assessments. Distribute these deliverables to all project </w:t>
      </w:r>
      <w:r w:rsidR="008B1284" w:rsidRPr="008B07E0">
        <w:rPr>
          <w:rFonts w:ascii="Times New Roman" w:eastAsia="Times New Roman" w:hAnsi="Times New Roman" w:cs="Times New Roman"/>
          <w:snapToGrid w:val="0"/>
          <w:sz w:val="24"/>
          <w:szCs w:val="24"/>
        </w:rPr>
        <w:t>partners and</w:t>
      </w:r>
      <w:r w:rsidRPr="008B07E0">
        <w:rPr>
          <w:rFonts w:ascii="Times New Roman" w:eastAsia="Times New Roman" w:hAnsi="Times New Roman" w:cs="Times New Roman"/>
          <w:snapToGrid w:val="0"/>
          <w:sz w:val="24"/>
          <w:szCs w:val="24"/>
        </w:rPr>
        <w:t xml:space="preserve"> collect and compile comments for review by DDOT. Evaluate deliverables for technical validity, and compliance with contractual requirements, and measure the performance of the O&amp;M Contractor relative to the satisfaction of applicable contract performance standards for all deliverables.</w:t>
      </w:r>
    </w:p>
    <w:p w14:paraId="3377203A" w14:textId="77777777" w:rsidR="0005433F" w:rsidRPr="008B07E0" w:rsidRDefault="0005433F" w:rsidP="00FB323C">
      <w:pPr>
        <w:widowControl/>
        <w:numPr>
          <w:ilvl w:val="0"/>
          <w:numId w:val="29"/>
        </w:numPr>
        <w:spacing w:after="200" w:line="276" w:lineRule="auto"/>
        <w:ind w:left="0" w:firstLine="0"/>
        <w:rPr>
          <w:rFonts w:ascii="Times New Roman" w:eastAsia="Times New Roman" w:hAnsi="Times New Roman" w:cs="Times New Roman"/>
          <w:snapToGrid w:val="0"/>
          <w:sz w:val="24"/>
          <w:szCs w:val="24"/>
        </w:rPr>
      </w:pPr>
      <w:r w:rsidRPr="008B07E0">
        <w:rPr>
          <w:rFonts w:ascii="Times New Roman" w:eastAsia="Times New Roman" w:hAnsi="Times New Roman" w:cs="Times New Roman"/>
          <w:snapToGrid w:val="0"/>
          <w:sz w:val="24"/>
          <w:szCs w:val="24"/>
        </w:rPr>
        <w:t>Provide assistance, as required, in the preparation of technical presentations on DDOT’s innovative, performance-based asset preservation approach to tunnel maintenance management. Through DDOT, communicate with FHWA, and other interested parties, about the status of the tunnel asset preservation and maintenance project.</w:t>
      </w:r>
    </w:p>
    <w:p w14:paraId="7C1C29EF" w14:textId="77777777" w:rsidR="00660F21" w:rsidRPr="008B07E0" w:rsidRDefault="0005433F" w:rsidP="00FB323C">
      <w:pPr>
        <w:widowControl/>
        <w:numPr>
          <w:ilvl w:val="0"/>
          <w:numId w:val="29"/>
        </w:numPr>
        <w:spacing w:after="200" w:line="276" w:lineRule="auto"/>
        <w:ind w:left="0" w:firstLine="0"/>
        <w:rPr>
          <w:rFonts w:ascii="Times New Roman" w:eastAsia="Times New Roman" w:hAnsi="Times New Roman" w:cs="Times New Roman"/>
          <w:snapToGrid w:val="0"/>
          <w:sz w:val="24"/>
          <w:szCs w:val="24"/>
        </w:rPr>
      </w:pPr>
      <w:r w:rsidRPr="008B07E0">
        <w:rPr>
          <w:rFonts w:ascii="Times New Roman" w:eastAsia="Times New Roman" w:hAnsi="Times New Roman" w:cs="Times New Roman"/>
          <w:snapToGrid w:val="0"/>
          <w:sz w:val="24"/>
          <w:szCs w:val="24"/>
        </w:rPr>
        <w:t>Provide project information when requested to assist DDOT personnel during contract closeout. Provide information systems maintenance and support, and other required services, for the DDOT Tunnels Maintenance Contract recordkeeping software, Saber, and/or its successor-</w:t>
      </w:r>
      <w:r w:rsidR="00B014F3">
        <w:rPr>
          <w:rFonts w:ascii="Times New Roman" w:eastAsia="Times New Roman" w:hAnsi="Times New Roman" w:cs="Times New Roman"/>
          <w:snapToGrid w:val="0"/>
          <w:sz w:val="24"/>
          <w:szCs w:val="24"/>
        </w:rPr>
        <w:t>system</w:t>
      </w:r>
      <w:r w:rsidRPr="008B07E0">
        <w:rPr>
          <w:rFonts w:ascii="Times New Roman" w:eastAsia="Times New Roman" w:hAnsi="Times New Roman" w:cs="Times New Roman"/>
          <w:snapToGrid w:val="0"/>
          <w:sz w:val="24"/>
          <w:szCs w:val="24"/>
        </w:rPr>
        <w:t>, including asset condition data collection and input.</w:t>
      </w:r>
    </w:p>
    <w:p w14:paraId="5F819FFF" w14:textId="11259026" w:rsidR="0005433F" w:rsidRDefault="0005433F" w:rsidP="00FB323C">
      <w:pPr>
        <w:widowControl/>
        <w:numPr>
          <w:ilvl w:val="0"/>
          <w:numId w:val="29"/>
        </w:numPr>
        <w:spacing w:after="200" w:line="276" w:lineRule="auto"/>
        <w:ind w:left="0" w:firstLine="0"/>
        <w:rPr>
          <w:rFonts w:ascii="Times New Roman" w:eastAsia="Times New Roman" w:hAnsi="Times New Roman" w:cs="Times New Roman"/>
          <w:snapToGrid w:val="0"/>
          <w:sz w:val="24"/>
          <w:szCs w:val="24"/>
        </w:rPr>
      </w:pPr>
      <w:r w:rsidRPr="008B07E0">
        <w:rPr>
          <w:rFonts w:ascii="Times New Roman" w:eastAsia="Times New Roman" w:hAnsi="Times New Roman" w:cs="Times New Roman"/>
          <w:snapToGrid w:val="0"/>
          <w:sz w:val="24"/>
          <w:szCs w:val="24"/>
        </w:rPr>
        <w:t xml:space="preserve">Ensure that the existing Project Portal, that serves as the central repository for project documentation is constantly maintained. Ensure maintenance, hosting, and provide control, and access to the Tunnels Maintenance Contract recordkeeping software (Saber and/or its successor </w:t>
      </w:r>
      <w:r w:rsidR="00B014F3">
        <w:rPr>
          <w:rFonts w:ascii="Times New Roman" w:eastAsia="Times New Roman" w:hAnsi="Times New Roman" w:cs="Times New Roman"/>
          <w:snapToGrid w:val="0"/>
          <w:sz w:val="24"/>
          <w:szCs w:val="24"/>
        </w:rPr>
        <w:t>system</w:t>
      </w:r>
      <w:r w:rsidRPr="008B07E0">
        <w:rPr>
          <w:rFonts w:ascii="Times New Roman" w:eastAsia="Times New Roman" w:hAnsi="Times New Roman" w:cs="Times New Roman"/>
          <w:snapToGrid w:val="0"/>
          <w:sz w:val="24"/>
          <w:szCs w:val="24"/>
        </w:rPr>
        <w:t>), and the FHWA Tunnel Management System software. Provide supplemental technical engineering support as required, and assist the DDOT tunnel project manager as requested to achieve project goals.</w:t>
      </w:r>
    </w:p>
    <w:p w14:paraId="0AE3E251" w14:textId="77777777" w:rsidR="005301CF" w:rsidRDefault="005301CF" w:rsidP="00FB323C">
      <w:pPr>
        <w:keepNext/>
        <w:widowControl/>
        <w:numPr>
          <w:ilvl w:val="0"/>
          <w:numId w:val="29"/>
        </w:numPr>
        <w:spacing w:after="200" w:line="276" w:lineRule="auto"/>
        <w:ind w:left="0" w:firstLine="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Assumptions,</w:t>
      </w:r>
      <w:r w:rsidR="00EE7D70">
        <w:rPr>
          <w:rFonts w:ascii="Times New Roman" w:eastAsia="Times New Roman" w:hAnsi="Times New Roman" w:cs="Times New Roman"/>
          <w:snapToGrid w:val="0"/>
          <w:sz w:val="24"/>
          <w:szCs w:val="24"/>
        </w:rPr>
        <w:t xml:space="preserve"> Exclusions, and Qualifications</w:t>
      </w:r>
    </w:p>
    <w:p w14:paraId="636DE762" w14:textId="77777777" w:rsidR="005301CF" w:rsidRDefault="005301CF" w:rsidP="005301CF">
      <w:pPr>
        <w:widowControl/>
        <w:spacing w:after="200" w:line="276"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If any of the following</w:t>
      </w:r>
      <w:r w:rsidR="00C77373">
        <w:rPr>
          <w:rFonts w:ascii="Times New Roman" w:eastAsia="Times New Roman" w:hAnsi="Times New Roman" w:cs="Times New Roman"/>
          <w:snapToGrid w:val="0"/>
          <w:sz w:val="24"/>
          <w:szCs w:val="24"/>
        </w:rPr>
        <w:t xml:space="preserve"> require a level of effort for Task 1.1 in excess of </w:t>
      </w:r>
      <w:r>
        <w:rPr>
          <w:rFonts w:ascii="Times New Roman" w:eastAsia="Times New Roman" w:hAnsi="Times New Roman" w:cs="Times New Roman"/>
          <w:snapToGrid w:val="0"/>
          <w:sz w:val="24"/>
          <w:szCs w:val="24"/>
        </w:rPr>
        <w:t>the stated assumption</w:t>
      </w:r>
      <w:r w:rsidR="00EE7D70">
        <w:rPr>
          <w:rFonts w:ascii="Times New Roman" w:eastAsia="Times New Roman" w:hAnsi="Times New Roman" w:cs="Times New Roman"/>
          <w:snapToGrid w:val="0"/>
          <w:sz w:val="24"/>
          <w:szCs w:val="24"/>
        </w:rPr>
        <w:t>s, exclusions, or qualifications</w:t>
      </w:r>
      <w:r w:rsidR="00C77373">
        <w:rPr>
          <w:rFonts w:ascii="Times New Roman" w:eastAsia="Times New Roman" w:hAnsi="Times New Roman" w:cs="Times New Roman"/>
          <w:snapToGrid w:val="0"/>
          <w:sz w:val="24"/>
          <w:szCs w:val="24"/>
        </w:rPr>
        <w:t xml:space="preserve"> below</w:t>
      </w:r>
      <w:r>
        <w:rPr>
          <w:rFonts w:ascii="Times New Roman" w:eastAsia="Times New Roman" w:hAnsi="Times New Roman" w:cs="Times New Roman"/>
          <w:snapToGrid w:val="0"/>
          <w:sz w:val="24"/>
          <w:szCs w:val="24"/>
        </w:rPr>
        <w:t>, through no fault of the Consultant, then Consultant shall be entitled to submit a request for an equitable adjustment to the Contracting Officer</w:t>
      </w:r>
      <w:r w:rsidR="00C77373">
        <w:rPr>
          <w:rFonts w:ascii="Times New Roman" w:eastAsia="Times New Roman" w:hAnsi="Times New Roman" w:cs="Times New Roman"/>
          <w:snapToGrid w:val="0"/>
          <w:sz w:val="24"/>
          <w:szCs w:val="24"/>
        </w:rPr>
        <w:t>:</w:t>
      </w:r>
    </w:p>
    <w:p w14:paraId="0A529005" w14:textId="77777777" w:rsidR="005301CF" w:rsidRDefault="005301CF" w:rsidP="00FB323C">
      <w:pPr>
        <w:widowControl/>
        <w:numPr>
          <w:ilvl w:val="0"/>
          <w:numId w:val="46"/>
        </w:numPr>
        <w:spacing w:after="200" w:line="276" w:lineRule="auto"/>
        <w:ind w:hanging="72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Meetings in excess of an average of one per month in support of the maintenance contract and to provide technical assistance to the DDOT project manager.</w:t>
      </w:r>
    </w:p>
    <w:p w14:paraId="1C6BB522" w14:textId="77777777" w:rsidR="005301CF" w:rsidRDefault="005301CF" w:rsidP="00FB323C">
      <w:pPr>
        <w:widowControl/>
        <w:numPr>
          <w:ilvl w:val="0"/>
          <w:numId w:val="46"/>
        </w:numPr>
        <w:spacing w:after="200" w:line="276" w:lineRule="auto"/>
        <w:ind w:hanging="72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Up to 10 technical submittals per year in addition to the typical submittals noted in this Section C.6.</w:t>
      </w:r>
      <w:r w:rsidR="00C77373">
        <w:rPr>
          <w:rFonts w:ascii="Times New Roman" w:eastAsia="Times New Roman" w:hAnsi="Times New Roman" w:cs="Times New Roman"/>
          <w:snapToGrid w:val="0"/>
          <w:sz w:val="24"/>
          <w:szCs w:val="24"/>
        </w:rPr>
        <w:t xml:space="preserve"> </w:t>
      </w:r>
      <w:r w:rsidR="00C77373" w:rsidRPr="00C77373">
        <w:rPr>
          <w:rFonts w:ascii="Times New Roman" w:eastAsia="Times New Roman" w:hAnsi="Times New Roman" w:cs="Times New Roman"/>
          <w:snapToGrid w:val="0"/>
          <w:sz w:val="24"/>
          <w:szCs w:val="24"/>
        </w:rPr>
        <w:t>For new capital projects, it is assumed that submittal reviews will be included in separate task orders that will address specific capital improvement projects.</w:t>
      </w:r>
    </w:p>
    <w:p w14:paraId="6B109E5C" w14:textId="77777777" w:rsidR="00C77373" w:rsidRDefault="00C77373" w:rsidP="00FB323C">
      <w:pPr>
        <w:widowControl/>
        <w:numPr>
          <w:ilvl w:val="0"/>
          <w:numId w:val="46"/>
        </w:numPr>
        <w:spacing w:after="200" w:line="276" w:lineRule="auto"/>
        <w:ind w:hanging="720"/>
        <w:rPr>
          <w:rFonts w:ascii="Times New Roman" w:eastAsia="Times New Roman" w:hAnsi="Times New Roman" w:cs="Times New Roman"/>
          <w:snapToGrid w:val="0"/>
          <w:sz w:val="24"/>
          <w:szCs w:val="24"/>
        </w:rPr>
      </w:pPr>
      <w:r w:rsidRPr="00C77373">
        <w:rPr>
          <w:rFonts w:ascii="Times New Roman" w:eastAsia="Times New Roman" w:hAnsi="Times New Roman" w:cs="Times New Roman"/>
          <w:snapToGrid w:val="0"/>
          <w:sz w:val="24"/>
          <w:szCs w:val="24"/>
        </w:rPr>
        <w:t xml:space="preserve">It is assumed that the former </w:t>
      </w:r>
      <w:proofErr w:type="spellStart"/>
      <w:r w:rsidRPr="00C77373">
        <w:rPr>
          <w:rFonts w:ascii="Times New Roman" w:eastAsia="Times New Roman" w:hAnsi="Times New Roman" w:cs="Times New Roman"/>
          <w:snapToGrid w:val="0"/>
          <w:sz w:val="24"/>
          <w:szCs w:val="24"/>
        </w:rPr>
        <w:t>DCStreets</w:t>
      </w:r>
      <w:proofErr w:type="spellEnd"/>
      <w:r w:rsidRPr="00C77373">
        <w:rPr>
          <w:rFonts w:ascii="Times New Roman" w:eastAsia="Times New Roman" w:hAnsi="Times New Roman" w:cs="Times New Roman"/>
          <w:snapToGrid w:val="0"/>
          <w:sz w:val="24"/>
          <w:szCs w:val="24"/>
        </w:rPr>
        <w:t xml:space="preserve"> project portal and the remote desktop portal to the TMS and Saber will not be maintained and these databases will only be accessible via DDOT computers until </w:t>
      </w:r>
      <w:r w:rsidR="00B014F3">
        <w:rPr>
          <w:rFonts w:ascii="Times New Roman" w:eastAsia="Times New Roman" w:hAnsi="Times New Roman" w:cs="Times New Roman"/>
          <w:snapToGrid w:val="0"/>
          <w:sz w:val="24"/>
          <w:szCs w:val="24"/>
        </w:rPr>
        <w:t xml:space="preserve">a successor to Saber </w:t>
      </w:r>
      <w:r w:rsidRPr="00C77373">
        <w:rPr>
          <w:rFonts w:ascii="Times New Roman" w:eastAsia="Times New Roman" w:hAnsi="Times New Roman" w:cs="Times New Roman"/>
          <w:snapToGrid w:val="0"/>
          <w:sz w:val="24"/>
          <w:szCs w:val="24"/>
        </w:rPr>
        <w:t xml:space="preserve">is in place on DDOT’s servers. </w:t>
      </w:r>
      <w:r>
        <w:rPr>
          <w:rFonts w:ascii="Times New Roman" w:eastAsia="Times New Roman" w:hAnsi="Times New Roman" w:cs="Times New Roman"/>
          <w:snapToGrid w:val="0"/>
          <w:sz w:val="24"/>
          <w:szCs w:val="24"/>
        </w:rPr>
        <w:t>It is assumed that a</w:t>
      </w:r>
      <w:r w:rsidRPr="00C77373">
        <w:rPr>
          <w:rFonts w:ascii="Times New Roman" w:eastAsia="Times New Roman" w:hAnsi="Times New Roman" w:cs="Times New Roman"/>
          <w:snapToGrid w:val="0"/>
          <w:sz w:val="24"/>
          <w:szCs w:val="24"/>
        </w:rPr>
        <w:t xml:space="preserve"> new portal will eventually be utilized</w:t>
      </w:r>
      <w:r>
        <w:rPr>
          <w:rFonts w:ascii="Times New Roman" w:eastAsia="Times New Roman" w:hAnsi="Times New Roman" w:cs="Times New Roman"/>
          <w:snapToGrid w:val="0"/>
          <w:sz w:val="24"/>
          <w:szCs w:val="24"/>
        </w:rPr>
        <w:t xml:space="preserve"> </w:t>
      </w:r>
      <w:r w:rsidRPr="00C77373">
        <w:rPr>
          <w:rFonts w:ascii="Times New Roman" w:eastAsia="Times New Roman" w:hAnsi="Times New Roman" w:cs="Times New Roman"/>
          <w:snapToGrid w:val="0"/>
          <w:sz w:val="24"/>
          <w:szCs w:val="24"/>
        </w:rPr>
        <w:t xml:space="preserve">to include access to quarterly and annual evaluations, biennial reports, </w:t>
      </w:r>
      <w:r>
        <w:rPr>
          <w:rFonts w:ascii="Times New Roman" w:eastAsia="Times New Roman" w:hAnsi="Times New Roman" w:cs="Times New Roman"/>
          <w:snapToGrid w:val="0"/>
          <w:sz w:val="24"/>
          <w:szCs w:val="24"/>
        </w:rPr>
        <w:t xml:space="preserve">and similar information, </w:t>
      </w:r>
      <w:r w:rsidRPr="00C77373">
        <w:rPr>
          <w:rFonts w:ascii="Times New Roman" w:eastAsia="Times New Roman" w:hAnsi="Times New Roman" w:cs="Times New Roman"/>
          <w:snapToGrid w:val="0"/>
          <w:sz w:val="24"/>
          <w:szCs w:val="24"/>
        </w:rPr>
        <w:t xml:space="preserve">and </w:t>
      </w:r>
      <w:r>
        <w:rPr>
          <w:rFonts w:ascii="Times New Roman" w:eastAsia="Times New Roman" w:hAnsi="Times New Roman" w:cs="Times New Roman"/>
          <w:snapToGrid w:val="0"/>
          <w:sz w:val="24"/>
          <w:szCs w:val="24"/>
        </w:rPr>
        <w:t xml:space="preserve">that </w:t>
      </w:r>
      <w:r w:rsidRPr="00C77373">
        <w:rPr>
          <w:rFonts w:ascii="Times New Roman" w:eastAsia="Times New Roman" w:hAnsi="Times New Roman" w:cs="Times New Roman"/>
          <w:snapToGrid w:val="0"/>
          <w:sz w:val="24"/>
          <w:szCs w:val="24"/>
        </w:rPr>
        <w:t xml:space="preserve">a new dashboard will provide access to </w:t>
      </w:r>
      <w:r w:rsidR="00A96683">
        <w:rPr>
          <w:rFonts w:ascii="Times New Roman" w:eastAsia="Times New Roman" w:hAnsi="Times New Roman" w:cs="Times New Roman"/>
          <w:snapToGrid w:val="0"/>
          <w:sz w:val="24"/>
          <w:szCs w:val="24"/>
        </w:rPr>
        <w:t>the n</w:t>
      </w:r>
      <w:r w:rsidR="000B1437">
        <w:rPr>
          <w:rFonts w:ascii="Times New Roman" w:eastAsia="Times New Roman" w:hAnsi="Times New Roman" w:cs="Times New Roman"/>
          <w:snapToGrid w:val="0"/>
          <w:sz w:val="24"/>
          <w:szCs w:val="24"/>
        </w:rPr>
        <w:t>ew TMMS</w:t>
      </w:r>
      <w:r w:rsidRPr="00C77373">
        <w:rPr>
          <w:rFonts w:ascii="Times New Roman" w:eastAsia="Times New Roman" w:hAnsi="Times New Roman" w:cs="Times New Roman"/>
          <w:snapToGrid w:val="0"/>
          <w:sz w:val="24"/>
          <w:szCs w:val="24"/>
        </w:rPr>
        <w:t xml:space="preserve"> and the tunnel condition database.  </w:t>
      </w:r>
    </w:p>
    <w:p w14:paraId="7798146C" w14:textId="77777777" w:rsidR="005301CF" w:rsidRPr="005301CF" w:rsidRDefault="00C77373" w:rsidP="00FB323C">
      <w:pPr>
        <w:widowControl/>
        <w:numPr>
          <w:ilvl w:val="0"/>
          <w:numId w:val="46"/>
        </w:numPr>
        <w:spacing w:after="200" w:line="276" w:lineRule="auto"/>
        <w:ind w:hanging="72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lastRenderedPageBreak/>
        <w:t>U</w:t>
      </w:r>
      <w:r w:rsidRPr="00C77373">
        <w:rPr>
          <w:rFonts w:ascii="Times New Roman" w:eastAsia="Times New Roman" w:hAnsi="Times New Roman" w:cs="Times New Roman"/>
          <w:snapToGrid w:val="0"/>
          <w:sz w:val="24"/>
          <w:szCs w:val="24"/>
        </w:rPr>
        <w:t xml:space="preserve">p to two presentations are assumed per year to be made on DDOT’s behalf.  It is assumed that one presentation will be in the DC Metro area, local to DDOT, and the other one will require travel within the continental US.  </w:t>
      </w:r>
      <w:r w:rsidR="005301CF">
        <w:rPr>
          <w:rFonts w:ascii="Times New Roman" w:eastAsia="Times New Roman" w:hAnsi="Times New Roman" w:cs="Times New Roman"/>
          <w:snapToGrid w:val="0"/>
          <w:sz w:val="24"/>
          <w:szCs w:val="24"/>
        </w:rPr>
        <w:t xml:space="preserve"> </w:t>
      </w:r>
    </w:p>
    <w:p w14:paraId="20546DBF" w14:textId="77777777" w:rsidR="0005433F" w:rsidRPr="00F64339" w:rsidRDefault="00660F21" w:rsidP="00F64339">
      <w:pPr>
        <w:pStyle w:val="Heading1"/>
        <w:keepNext/>
        <w:widowControl/>
        <w:numPr>
          <w:ilvl w:val="2"/>
          <w:numId w:val="2"/>
        </w:numPr>
        <w:spacing w:line="276" w:lineRule="auto"/>
        <w:ind w:firstLine="0"/>
        <w:rPr>
          <w:b w:val="0"/>
          <w:sz w:val="24"/>
        </w:rPr>
      </w:pPr>
      <w:r w:rsidRPr="00F64339">
        <w:rPr>
          <w:i/>
          <w:sz w:val="24"/>
        </w:rPr>
        <w:tab/>
      </w:r>
      <w:r w:rsidR="0005433F" w:rsidRPr="00F64339">
        <w:rPr>
          <w:i/>
          <w:sz w:val="24"/>
        </w:rPr>
        <w:t>Task 1.2 -- Initial Asset Inventory and Asset Condition Survey</w:t>
      </w:r>
    </w:p>
    <w:p w14:paraId="6202EB43" w14:textId="77777777" w:rsidR="00660F21" w:rsidRPr="00660F21" w:rsidRDefault="00660F21" w:rsidP="00660F21">
      <w:pPr>
        <w:pStyle w:val="Heading1"/>
        <w:keepNext/>
        <w:widowControl/>
        <w:spacing w:line="276" w:lineRule="auto"/>
        <w:ind w:left="0"/>
        <w:rPr>
          <w:rFonts w:cs="Times New Roman"/>
          <w:b w:val="0"/>
          <w:snapToGrid w:val="0"/>
          <w:sz w:val="24"/>
          <w:szCs w:val="24"/>
        </w:rPr>
      </w:pPr>
    </w:p>
    <w:p w14:paraId="25084FFE" w14:textId="2D7E1700" w:rsidR="0005433F" w:rsidRPr="0005433F" w:rsidRDefault="0005433F" w:rsidP="0005433F">
      <w:pPr>
        <w:widowControl/>
        <w:spacing w:after="200" w:line="276" w:lineRule="auto"/>
        <w:rPr>
          <w:rFonts w:ascii="Times New Roman" w:eastAsia="Times New Roman" w:hAnsi="Times New Roman" w:cs="Times New Roman"/>
          <w:snapToGrid w:val="0"/>
          <w:sz w:val="24"/>
          <w:szCs w:val="24"/>
        </w:rPr>
      </w:pPr>
      <w:bookmarkStart w:id="634" w:name="_Ref494104091"/>
      <w:r w:rsidRPr="0005433F">
        <w:rPr>
          <w:rFonts w:ascii="Times New Roman" w:eastAsia="Times New Roman" w:hAnsi="Times New Roman" w:cs="Times New Roman"/>
          <w:snapToGrid w:val="0"/>
          <w:sz w:val="24"/>
          <w:szCs w:val="24"/>
        </w:rPr>
        <w:t>The Consultant shall perform an initial, comprehensive asset inventory and condition survey of all tunnel assets, at the beginning of their contract performance period, in order to establish a baseline of current tunnel asset conditions.</w:t>
      </w:r>
      <w:r w:rsidR="00E21DA6">
        <w:rPr>
          <w:rFonts w:ascii="Times New Roman" w:eastAsia="Times New Roman" w:hAnsi="Times New Roman" w:cs="Times New Roman"/>
          <w:snapToGrid w:val="0"/>
          <w:sz w:val="24"/>
          <w:szCs w:val="24"/>
        </w:rPr>
        <w:t xml:space="preserve"> </w:t>
      </w:r>
      <w:r w:rsidRPr="0005433F">
        <w:rPr>
          <w:rFonts w:ascii="Times New Roman" w:eastAsia="Times New Roman" w:hAnsi="Times New Roman" w:cs="Times New Roman"/>
          <w:snapToGrid w:val="0"/>
          <w:sz w:val="24"/>
          <w:szCs w:val="24"/>
        </w:rPr>
        <w:t xml:space="preserve">The inventory shall be </w:t>
      </w:r>
      <w:r w:rsidR="00A96683">
        <w:rPr>
          <w:rFonts w:ascii="Times New Roman" w:eastAsia="Times New Roman" w:hAnsi="Times New Roman" w:cs="Times New Roman"/>
          <w:snapToGrid w:val="0"/>
          <w:sz w:val="24"/>
          <w:szCs w:val="24"/>
        </w:rPr>
        <w:t xml:space="preserve">updated </w:t>
      </w:r>
      <w:r w:rsidRPr="0005433F">
        <w:rPr>
          <w:rFonts w:ascii="Times New Roman" w:eastAsia="Times New Roman" w:hAnsi="Times New Roman" w:cs="Times New Roman"/>
          <w:snapToGrid w:val="0"/>
          <w:sz w:val="24"/>
          <w:szCs w:val="24"/>
        </w:rPr>
        <w:t>using the final GIS asset data design (</w:t>
      </w:r>
      <w:r w:rsidR="00B014F3">
        <w:rPr>
          <w:rFonts w:ascii="Times New Roman" w:eastAsia="Times New Roman" w:hAnsi="Times New Roman" w:cs="Times New Roman"/>
          <w:snapToGrid w:val="0"/>
          <w:sz w:val="24"/>
          <w:szCs w:val="24"/>
        </w:rPr>
        <w:t xml:space="preserve">see Section </w:t>
      </w:r>
      <w:r w:rsidR="005D069D">
        <w:fldChar w:fldCharType="begin"/>
      </w:r>
      <w:r w:rsidR="005D069D">
        <w:instrText xml:space="preserve"> REF _Ref493241119 \r \h  \* MERGEFORMAT </w:instrText>
      </w:r>
      <w:r w:rsidR="005D069D">
        <w:fldChar w:fldCharType="separate"/>
      </w:r>
      <w:r w:rsidR="00AA4E1E" w:rsidRPr="00AA4E1E">
        <w:rPr>
          <w:rFonts w:ascii="Times New Roman" w:eastAsia="Times New Roman" w:hAnsi="Times New Roman" w:cs="Times New Roman"/>
          <w:snapToGrid w:val="0"/>
          <w:sz w:val="24"/>
          <w:szCs w:val="24"/>
        </w:rPr>
        <w:t>C.6.12</w:t>
      </w:r>
      <w:r w:rsidR="005D069D">
        <w:fldChar w:fldCharType="end"/>
      </w:r>
      <w:r w:rsidRPr="0005433F">
        <w:rPr>
          <w:rFonts w:ascii="Times New Roman" w:eastAsia="Times New Roman" w:hAnsi="Times New Roman" w:cs="Times New Roman"/>
          <w:snapToGrid w:val="0"/>
          <w:sz w:val="24"/>
          <w:szCs w:val="24"/>
        </w:rPr>
        <w:t>).</w:t>
      </w:r>
      <w:bookmarkEnd w:id="634"/>
    </w:p>
    <w:p w14:paraId="4AF19745" w14:textId="77777777" w:rsidR="0005433F" w:rsidRPr="0005433F" w:rsidRDefault="0005433F" w:rsidP="0005433F">
      <w:pPr>
        <w:widowControl/>
        <w:spacing w:after="200"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The initial quarterly evaluation of the condition of 25% of selected tunnel assets shall commence three months after the asset condition baseline is established.</w:t>
      </w:r>
      <w:r w:rsidR="00E21DA6">
        <w:rPr>
          <w:rFonts w:ascii="Times New Roman" w:eastAsia="Times New Roman" w:hAnsi="Times New Roman" w:cs="Times New Roman"/>
          <w:snapToGrid w:val="0"/>
          <w:sz w:val="24"/>
          <w:szCs w:val="24"/>
        </w:rPr>
        <w:t xml:space="preserve"> </w:t>
      </w:r>
      <w:r w:rsidRPr="0005433F">
        <w:rPr>
          <w:rFonts w:ascii="Times New Roman" w:eastAsia="Times New Roman" w:hAnsi="Times New Roman" w:cs="Times New Roman"/>
          <w:snapToGrid w:val="0"/>
          <w:sz w:val="24"/>
          <w:szCs w:val="24"/>
        </w:rPr>
        <w:t xml:space="preserve">Quarterly evaluations of tunnel assets shall consist of an in-depth, objective, independent, technical engineering evaluation of the condition of each asset, relative to the corresponding performance standard and baseline condition for each asset. The consultant shall perform duties that include, but are not limited to the following: </w:t>
      </w:r>
    </w:p>
    <w:p w14:paraId="3144FD4C" w14:textId="77777777" w:rsidR="0005433F" w:rsidRPr="0005433F" w:rsidRDefault="0005433F" w:rsidP="00FB323C">
      <w:pPr>
        <w:widowControl/>
        <w:numPr>
          <w:ilvl w:val="0"/>
          <w:numId w:val="31"/>
        </w:numPr>
        <w:spacing w:after="200" w:line="276" w:lineRule="auto"/>
        <w:ind w:left="0" w:firstLine="0"/>
        <w:rPr>
          <w:rFonts w:ascii="Times New Roman" w:eastAsia="Times New Roman" w:hAnsi="Times New Roman" w:cs="Times New Roman"/>
          <w:iCs/>
          <w:snapToGrid w:val="0"/>
          <w:sz w:val="24"/>
          <w:szCs w:val="24"/>
        </w:rPr>
      </w:pPr>
      <w:bookmarkStart w:id="635" w:name="_Ref494104456"/>
      <w:r w:rsidRPr="0005433F">
        <w:rPr>
          <w:rFonts w:ascii="Times New Roman" w:eastAsia="Times New Roman" w:hAnsi="Times New Roman" w:cs="Times New Roman"/>
          <w:iCs/>
          <w:snapToGrid w:val="0"/>
          <w:sz w:val="24"/>
          <w:szCs w:val="24"/>
        </w:rPr>
        <w:t>Using DDOT-supplied base inventory, perform a gap analysis to determine if asset inventory is complete and accounts for the inventory, work order management and inspection needs of the Tunnel Management Team.</w:t>
      </w:r>
      <w:bookmarkEnd w:id="635"/>
    </w:p>
    <w:p w14:paraId="3EB60E2C" w14:textId="2C2CE22A" w:rsidR="0005433F" w:rsidRPr="0005433F" w:rsidRDefault="00A96683" w:rsidP="00FB323C">
      <w:pPr>
        <w:widowControl/>
        <w:numPr>
          <w:ilvl w:val="0"/>
          <w:numId w:val="31"/>
        </w:numPr>
        <w:spacing w:after="200" w:line="276" w:lineRule="auto"/>
        <w:ind w:left="0" w:firstLine="0"/>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After the baseline of current tunnel asset conditions has been established, and during subsequent asset inspection activities, u</w:t>
      </w:r>
      <w:r w:rsidR="0005433F" w:rsidRPr="0005433F">
        <w:rPr>
          <w:rFonts w:ascii="Times New Roman" w:eastAsia="Times New Roman" w:hAnsi="Times New Roman" w:cs="Times New Roman"/>
          <w:iCs/>
          <w:snapToGrid w:val="0"/>
          <w:sz w:val="24"/>
          <w:szCs w:val="24"/>
        </w:rPr>
        <w:t>sing industry-standard GIS data collection methods, perform an initial GIS-based asset inventory (</w:t>
      </w:r>
      <w:r w:rsidR="00B267DA">
        <w:rPr>
          <w:rFonts w:ascii="Times New Roman" w:eastAsia="Times New Roman" w:hAnsi="Times New Roman" w:cs="Times New Roman"/>
          <w:iCs/>
          <w:snapToGrid w:val="0"/>
          <w:sz w:val="24"/>
          <w:szCs w:val="24"/>
        </w:rPr>
        <w:t xml:space="preserve">see Section </w:t>
      </w:r>
      <w:r w:rsidR="005D069D">
        <w:fldChar w:fldCharType="begin"/>
      </w:r>
      <w:r w:rsidR="005D069D">
        <w:instrText xml:space="preserve"> REF _Ref493241119 \r \h  \* MERGEFORMAT </w:instrText>
      </w:r>
      <w:r w:rsidR="005D069D">
        <w:fldChar w:fldCharType="separate"/>
      </w:r>
      <w:r w:rsidR="00AA4E1E" w:rsidRPr="00AA4E1E">
        <w:rPr>
          <w:rFonts w:ascii="Times New Roman" w:eastAsia="Times New Roman" w:hAnsi="Times New Roman" w:cs="Times New Roman"/>
          <w:iCs/>
          <w:snapToGrid w:val="0"/>
          <w:sz w:val="24"/>
          <w:szCs w:val="24"/>
        </w:rPr>
        <w:t>C.6.12</w:t>
      </w:r>
      <w:r w:rsidR="005D069D">
        <w:fldChar w:fldCharType="end"/>
      </w:r>
      <w:r w:rsidR="0005433F" w:rsidRPr="0005433F">
        <w:rPr>
          <w:rFonts w:ascii="Times New Roman" w:eastAsia="Times New Roman" w:hAnsi="Times New Roman" w:cs="Times New Roman"/>
          <w:iCs/>
          <w:snapToGrid w:val="0"/>
          <w:sz w:val="24"/>
          <w:szCs w:val="24"/>
        </w:rPr>
        <w:t xml:space="preserve">) for all tunnel facilities, equipment and tunnel components. The data collection process shall establish the desired high standard in terms of format and quality for asset data gathering moving forward. </w:t>
      </w:r>
    </w:p>
    <w:p w14:paraId="694A8559" w14:textId="6917C217" w:rsidR="0005433F" w:rsidRPr="0005433F" w:rsidRDefault="0005433F" w:rsidP="00FB323C">
      <w:pPr>
        <w:widowControl/>
        <w:numPr>
          <w:ilvl w:val="0"/>
          <w:numId w:val="31"/>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Using </w:t>
      </w:r>
      <w:r w:rsidR="00E526CB">
        <w:rPr>
          <w:rFonts w:ascii="Times New Roman" w:eastAsia="Times New Roman" w:hAnsi="Times New Roman" w:cs="Times New Roman"/>
          <w:iCs/>
          <w:snapToGrid w:val="0"/>
          <w:sz w:val="24"/>
          <w:szCs w:val="24"/>
        </w:rPr>
        <w:t xml:space="preserve">DDOT-approved </w:t>
      </w:r>
      <w:r w:rsidRPr="0005433F">
        <w:rPr>
          <w:rFonts w:ascii="Times New Roman" w:eastAsia="Times New Roman" w:hAnsi="Times New Roman" w:cs="Times New Roman"/>
          <w:iCs/>
          <w:snapToGrid w:val="0"/>
          <w:sz w:val="24"/>
          <w:szCs w:val="24"/>
        </w:rPr>
        <w:t>inspection forms (</w:t>
      </w:r>
      <w:r w:rsidR="00941BD5">
        <w:rPr>
          <w:rFonts w:ascii="Times New Roman" w:eastAsia="Times New Roman" w:hAnsi="Times New Roman" w:cs="Times New Roman"/>
          <w:iCs/>
          <w:snapToGrid w:val="0"/>
          <w:sz w:val="24"/>
          <w:szCs w:val="24"/>
        </w:rPr>
        <w:t xml:space="preserve">see Section </w:t>
      </w:r>
      <w:r w:rsidR="00411059">
        <w:rPr>
          <w:rFonts w:ascii="Times New Roman" w:eastAsia="Times New Roman" w:hAnsi="Times New Roman" w:cs="Times New Roman"/>
          <w:iCs/>
          <w:snapToGrid w:val="0"/>
          <w:sz w:val="24"/>
          <w:szCs w:val="24"/>
        </w:rPr>
        <w:t>C.6.13</w:t>
      </w:r>
      <w:r w:rsidRPr="0005433F">
        <w:rPr>
          <w:rFonts w:ascii="Times New Roman" w:eastAsia="Times New Roman" w:hAnsi="Times New Roman" w:cs="Times New Roman"/>
          <w:iCs/>
          <w:snapToGrid w:val="0"/>
          <w:sz w:val="24"/>
          <w:szCs w:val="24"/>
        </w:rPr>
        <w:t xml:space="preserve">), conduct an in-depth, objective, engineering evaluation of the current condition of all tunnel assets, to establish the asset condition baseline and to facilitate direct condition comparison in the future.  </w:t>
      </w:r>
    </w:p>
    <w:p w14:paraId="6AEA9F97" w14:textId="77777777" w:rsidR="0005433F" w:rsidRPr="0005433F" w:rsidRDefault="0005433F" w:rsidP="00FB323C">
      <w:pPr>
        <w:widowControl/>
        <w:numPr>
          <w:ilvl w:val="0"/>
          <w:numId w:val="31"/>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Use state-of-the-art technology and state-of-the-practice methods in data collection to ensure accuracy.  The use of laptops and standard electronic forms are required so that inspection results may be directly entered into </w:t>
      </w:r>
      <w:r w:rsidR="00E526CB">
        <w:rPr>
          <w:rFonts w:ascii="Times New Roman" w:eastAsia="Times New Roman" w:hAnsi="Times New Roman" w:cs="Times New Roman"/>
          <w:iCs/>
          <w:snapToGrid w:val="0"/>
          <w:sz w:val="24"/>
          <w:szCs w:val="24"/>
        </w:rPr>
        <w:t xml:space="preserve">the DDOT-approved </w:t>
      </w:r>
      <w:r w:rsidRPr="0005433F">
        <w:rPr>
          <w:rFonts w:ascii="Times New Roman" w:eastAsia="Times New Roman" w:hAnsi="Times New Roman" w:cs="Times New Roman"/>
          <w:iCs/>
          <w:snapToGrid w:val="0"/>
          <w:sz w:val="24"/>
          <w:szCs w:val="24"/>
        </w:rPr>
        <w:t xml:space="preserve">inspection forms while in the field.  Add images taken with digital cameras to capture a visual record of the condition of the various </w:t>
      </w:r>
      <w:r w:rsidR="008B1284" w:rsidRPr="0005433F">
        <w:rPr>
          <w:rFonts w:ascii="Times New Roman" w:eastAsia="Times New Roman" w:hAnsi="Times New Roman" w:cs="Times New Roman"/>
          <w:iCs/>
          <w:snapToGrid w:val="0"/>
          <w:sz w:val="24"/>
          <w:szCs w:val="24"/>
        </w:rPr>
        <w:t>assets and</w:t>
      </w:r>
      <w:r w:rsidRPr="0005433F">
        <w:rPr>
          <w:rFonts w:ascii="Times New Roman" w:eastAsia="Times New Roman" w:hAnsi="Times New Roman" w:cs="Times New Roman"/>
          <w:iCs/>
          <w:snapToGrid w:val="0"/>
          <w:sz w:val="24"/>
          <w:szCs w:val="24"/>
        </w:rPr>
        <w:t xml:space="preserve"> incorporate that information into the initial condition assessment.</w:t>
      </w:r>
    </w:p>
    <w:p w14:paraId="45F95226" w14:textId="77777777" w:rsidR="0005433F" w:rsidRDefault="0005433F" w:rsidP="00FB323C">
      <w:pPr>
        <w:widowControl/>
        <w:numPr>
          <w:ilvl w:val="0"/>
          <w:numId w:val="31"/>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Using DDOT business intelligence (BI) tools such as Tableau; evaluate each asset for compliance with the appropriate performance measures. Using same tools summarize the results of the evaluation to establish the asset baseline conditions. Compile the evaluation results in an asset condition report.  Submitted reports shall be consistent in format and quality to facilitate comparisons of tunnel asset conditions in the future.</w:t>
      </w:r>
    </w:p>
    <w:p w14:paraId="08D16409" w14:textId="77777777" w:rsidR="00C77373" w:rsidRDefault="00C77373" w:rsidP="00FB323C">
      <w:pPr>
        <w:keepNext/>
        <w:widowControl/>
        <w:numPr>
          <w:ilvl w:val="0"/>
          <w:numId w:val="31"/>
        </w:numPr>
        <w:spacing w:after="200" w:line="276" w:lineRule="auto"/>
        <w:ind w:left="900" w:hanging="90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lastRenderedPageBreak/>
        <w:t>Assumptions,</w:t>
      </w:r>
      <w:r w:rsidR="00EE7D70">
        <w:rPr>
          <w:rFonts w:ascii="Times New Roman" w:eastAsia="Times New Roman" w:hAnsi="Times New Roman" w:cs="Times New Roman"/>
          <w:snapToGrid w:val="0"/>
          <w:sz w:val="24"/>
          <w:szCs w:val="24"/>
        </w:rPr>
        <w:t xml:space="preserve"> Exclusions, and Qualifications</w:t>
      </w:r>
    </w:p>
    <w:p w14:paraId="63F753C8" w14:textId="77777777" w:rsidR="00C77373" w:rsidRDefault="00C77373" w:rsidP="00C77373">
      <w:pPr>
        <w:widowControl/>
        <w:spacing w:after="200" w:line="276"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If any of the following require a level of effort for Task 1.2 in excess of the stated assumption</w:t>
      </w:r>
      <w:r w:rsidR="00EE7D70">
        <w:rPr>
          <w:rFonts w:ascii="Times New Roman" w:eastAsia="Times New Roman" w:hAnsi="Times New Roman" w:cs="Times New Roman"/>
          <w:snapToGrid w:val="0"/>
          <w:sz w:val="24"/>
          <w:szCs w:val="24"/>
        </w:rPr>
        <w:t xml:space="preserve">s, exclusions, or qualifications </w:t>
      </w:r>
      <w:r>
        <w:rPr>
          <w:rFonts w:ascii="Times New Roman" w:eastAsia="Times New Roman" w:hAnsi="Times New Roman" w:cs="Times New Roman"/>
          <w:snapToGrid w:val="0"/>
          <w:sz w:val="24"/>
          <w:szCs w:val="24"/>
        </w:rPr>
        <w:t>below, through no fault of the Consultant, then Consultant shall be entitled to submit a request for an equitable adjustment to the Contracting Officer:</w:t>
      </w:r>
    </w:p>
    <w:p w14:paraId="2256076F" w14:textId="7D6536C1" w:rsidR="00EE7D70" w:rsidRPr="00EE7D70" w:rsidRDefault="00EE7D70" w:rsidP="00FB323C">
      <w:pPr>
        <w:widowControl/>
        <w:numPr>
          <w:ilvl w:val="0"/>
          <w:numId w:val="47"/>
        </w:numPr>
        <w:spacing w:after="200" w:line="276" w:lineRule="auto"/>
        <w:ind w:hanging="720"/>
        <w:rPr>
          <w:rFonts w:ascii="Times New Roman" w:eastAsia="Times New Roman" w:hAnsi="Times New Roman" w:cs="Times New Roman"/>
          <w:snapToGrid w:val="0"/>
          <w:sz w:val="24"/>
          <w:szCs w:val="24"/>
        </w:rPr>
      </w:pPr>
      <w:r w:rsidRPr="00EE7D70">
        <w:rPr>
          <w:rFonts w:ascii="Times New Roman" w:eastAsia="Times New Roman" w:hAnsi="Times New Roman" w:cs="Times New Roman"/>
          <w:snapToGrid w:val="0"/>
          <w:sz w:val="24"/>
          <w:szCs w:val="24"/>
        </w:rPr>
        <w:t xml:space="preserve">It is assumed that the initial asset condition survey will be performed as an initial quarterly evaluation. The initial quarterly evaluation shall be implemented as quickly as possible, due to the extended interim period without quarterly evaluations. GIS asset data design, therefore, will not be available until a later date for implementation in the quarterly evaluations. A more comprehensive initial quarterly evaluation shall be performed to provide a good baseline of the tunnels.  For this initial quarterly evaluation, up to seven days of structural field inspection shall be included to sample the condition of the complex tunnels (Mall Tunnel both directions, 9th Street and 12th Street) and three short/non-complex tunnels, and to perform drive-through visual inspection of all other tunnels.  </w:t>
      </w:r>
      <w:commentRangeStart w:id="636"/>
      <w:r w:rsidRPr="00C107EC">
        <w:rPr>
          <w:rFonts w:ascii="Times New Roman" w:eastAsia="Times New Roman" w:hAnsi="Times New Roman" w:cs="Times New Roman"/>
          <w:strike/>
          <w:snapToGrid w:val="0"/>
          <w:sz w:val="24"/>
          <w:szCs w:val="24"/>
        </w:rPr>
        <w:t>A three-person crew shall be utilized to expedite field work.  For the MEP evaluations, a four-person crew including both mechanical and electrical engineers shall be utilized, to assist with inventory and with familiarizing subconsultants with the tunnel MEP systems</w:t>
      </w:r>
      <w:r w:rsidRPr="00EE7D70">
        <w:rPr>
          <w:rFonts w:ascii="Times New Roman" w:eastAsia="Times New Roman" w:hAnsi="Times New Roman" w:cs="Times New Roman"/>
          <w:snapToGrid w:val="0"/>
          <w:sz w:val="24"/>
          <w:szCs w:val="24"/>
        </w:rPr>
        <w:t xml:space="preserve">. </w:t>
      </w:r>
      <w:commentRangeEnd w:id="636"/>
      <w:r w:rsidR="00C107EC">
        <w:rPr>
          <w:rStyle w:val="CommentReference"/>
        </w:rPr>
        <w:commentReference w:id="636"/>
      </w:r>
      <w:r w:rsidRPr="00EE7D70">
        <w:rPr>
          <w:rFonts w:ascii="Times New Roman" w:eastAsia="Times New Roman" w:hAnsi="Times New Roman" w:cs="Times New Roman"/>
          <w:snapToGrid w:val="0"/>
          <w:sz w:val="24"/>
          <w:szCs w:val="24"/>
        </w:rPr>
        <w:t xml:space="preserve">Five days/nights are assumed for the initial MEP evaluation.  </w:t>
      </w:r>
    </w:p>
    <w:p w14:paraId="5967F6C1" w14:textId="52FF2767" w:rsidR="00EE7D70" w:rsidRPr="00EE7D70" w:rsidRDefault="00EE7D70" w:rsidP="00FB323C">
      <w:pPr>
        <w:widowControl/>
        <w:numPr>
          <w:ilvl w:val="0"/>
          <w:numId w:val="47"/>
        </w:numPr>
        <w:spacing w:after="200" w:line="276" w:lineRule="auto"/>
        <w:ind w:hanging="720"/>
        <w:rPr>
          <w:rFonts w:ascii="Times New Roman" w:eastAsia="Times New Roman" w:hAnsi="Times New Roman" w:cs="Times New Roman"/>
          <w:snapToGrid w:val="0"/>
          <w:sz w:val="24"/>
          <w:szCs w:val="24"/>
        </w:rPr>
      </w:pPr>
      <w:r w:rsidRPr="00EE7D70">
        <w:rPr>
          <w:rFonts w:ascii="Times New Roman" w:eastAsia="Times New Roman" w:hAnsi="Times New Roman" w:cs="Times New Roman"/>
          <w:snapToGrid w:val="0"/>
          <w:sz w:val="24"/>
          <w:szCs w:val="24"/>
        </w:rPr>
        <w:t xml:space="preserve">Following the evaluation, there shall be a meeting with DDOT and the </w:t>
      </w:r>
      <w:r w:rsidR="00585874">
        <w:rPr>
          <w:rFonts w:ascii="Times New Roman" w:eastAsia="Times New Roman" w:hAnsi="Times New Roman" w:cs="Times New Roman"/>
          <w:snapToGrid w:val="0"/>
          <w:sz w:val="24"/>
          <w:szCs w:val="24"/>
        </w:rPr>
        <w:t xml:space="preserve">O&amp;M </w:t>
      </w:r>
      <w:r w:rsidRPr="00EE7D70">
        <w:rPr>
          <w:rFonts w:ascii="Times New Roman" w:eastAsia="Times New Roman" w:hAnsi="Times New Roman" w:cs="Times New Roman"/>
          <w:snapToGrid w:val="0"/>
          <w:sz w:val="24"/>
          <w:szCs w:val="24"/>
        </w:rPr>
        <w:t xml:space="preserve">contractor to review findings and conditions, and the evaluation of </w:t>
      </w:r>
      <w:r w:rsidR="00956B3E">
        <w:rPr>
          <w:rFonts w:ascii="Times New Roman" w:eastAsia="Times New Roman" w:hAnsi="Times New Roman" w:cs="Times New Roman"/>
          <w:snapToGrid w:val="0"/>
          <w:sz w:val="24"/>
          <w:szCs w:val="24"/>
        </w:rPr>
        <w:t xml:space="preserve">the O&amp;M </w:t>
      </w:r>
      <w:r w:rsidRPr="00EE7D70">
        <w:rPr>
          <w:rFonts w:ascii="Times New Roman" w:eastAsia="Times New Roman" w:hAnsi="Times New Roman" w:cs="Times New Roman"/>
          <w:snapToGrid w:val="0"/>
          <w:sz w:val="24"/>
          <w:szCs w:val="24"/>
        </w:rPr>
        <w:t>contractor performance. A quarterly evaluation report will be submitted within 45 days following this initial condition survey.</w:t>
      </w:r>
    </w:p>
    <w:p w14:paraId="04722442" w14:textId="77777777" w:rsidR="00C77373" w:rsidRPr="00EE7D70" w:rsidRDefault="00EE7D70" w:rsidP="00FB323C">
      <w:pPr>
        <w:widowControl/>
        <w:numPr>
          <w:ilvl w:val="0"/>
          <w:numId w:val="47"/>
        </w:numPr>
        <w:spacing w:after="200" w:line="276" w:lineRule="auto"/>
        <w:ind w:hanging="720"/>
        <w:rPr>
          <w:rFonts w:ascii="Times New Roman" w:eastAsia="Times New Roman" w:hAnsi="Times New Roman" w:cs="Times New Roman"/>
          <w:snapToGrid w:val="0"/>
          <w:sz w:val="24"/>
          <w:szCs w:val="24"/>
        </w:rPr>
      </w:pPr>
      <w:r w:rsidRPr="00EE7D70">
        <w:rPr>
          <w:rFonts w:ascii="Times New Roman" w:eastAsia="Times New Roman" w:hAnsi="Times New Roman" w:cs="Times New Roman"/>
          <w:snapToGrid w:val="0"/>
          <w:sz w:val="24"/>
          <w:szCs w:val="24"/>
        </w:rPr>
        <w:t>A gap analysis shall be performed using the Saber inventory to identify new tunnel assets to be included in Saber</w:t>
      </w:r>
      <w:r w:rsidR="00941BD5">
        <w:rPr>
          <w:rFonts w:ascii="Times New Roman" w:eastAsia="Times New Roman" w:hAnsi="Times New Roman" w:cs="Times New Roman"/>
          <w:snapToGrid w:val="0"/>
          <w:sz w:val="24"/>
          <w:szCs w:val="24"/>
        </w:rPr>
        <w:t xml:space="preserve">, or </w:t>
      </w:r>
      <w:r w:rsidR="00E526CB">
        <w:rPr>
          <w:rFonts w:ascii="Times New Roman" w:eastAsia="Times New Roman" w:hAnsi="Times New Roman" w:cs="Times New Roman"/>
          <w:snapToGrid w:val="0"/>
          <w:sz w:val="24"/>
          <w:szCs w:val="24"/>
        </w:rPr>
        <w:t>a new TMMS</w:t>
      </w:r>
      <w:r w:rsidR="00941BD5">
        <w:rPr>
          <w:rFonts w:ascii="Times New Roman" w:eastAsia="Times New Roman" w:hAnsi="Times New Roman" w:cs="Times New Roman"/>
          <w:snapToGrid w:val="0"/>
          <w:sz w:val="24"/>
          <w:szCs w:val="24"/>
        </w:rPr>
        <w:t xml:space="preserve"> </w:t>
      </w:r>
      <w:r w:rsidRPr="00EE7D70">
        <w:rPr>
          <w:rFonts w:ascii="Times New Roman" w:eastAsia="Times New Roman" w:hAnsi="Times New Roman" w:cs="Times New Roman"/>
          <w:snapToGrid w:val="0"/>
          <w:sz w:val="24"/>
          <w:szCs w:val="24"/>
        </w:rPr>
        <w:t>asset management system. For the Air Rights/Capital Crossing Tunnel, assets shall be updated as information is available from commissioning, or as provided by DDOT.</w:t>
      </w:r>
    </w:p>
    <w:p w14:paraId="29E598CC" w14:textId="77777777" w:rsidR="0005433F" w:rsidRPr="00F64339" w:rsidRDefault="003F64BD" w:rsidP="00F64339">
      <w:pPr>
        <w:pStyle w:val="Heading1"/>
        <w:keepNext/>
        <w:widowControl/>
        <w:numPr>
          <w:ilvl w:val="2"/>
          <w:numId w:val="2"/>
        </w:numPr>
        <w:spacing w:line="276" w:lineRule="auto"/>
        <w:ind w:firstLine="0"/>
        <w:rPr>
          <w:b w:val="0"/>
          <w:i/>
          <w:sz w:val="24"/>
        </w:rPr>
      </w:pPr>
      <w:r>
        <w:rPr>
          <w:rFonts w:cs="Times New Roman"/>
          <w:b w:val="0"/>
          <w:bCs w:val="0"/>
          <w:i/>
          <w:iCs/>
          <w:snapToGrid w:val="0"/>
          <w:sz w:val="24"/>
          <w:szCs w:val="24"/>
        </w:rPr>
        <w:tab/>
      </w:r>
      <w:r w:rsidR="0005433F" w:rsidRPr="00F64339">
        <w:rPr>
          <w:i/>
          <w:sz w:val="24"/>
        </w:rPr>
        <w:t>Task 1.3 -- Daily on-site tunnel inspection services</w:t>
      </w:r>
    </w:p>
    <w:p w14:paraId="68239303" w14:textId="77777777" w:rsidR="003F64BD" w:rsidRPr="003F64BD" w:rsidRDefault="003F64BD" w:rsidP="003F64BD">
      <w:pPr>
        <w:pStyle w:val="Heading1"/>
        <w:keepNext/>
        <w:widowControl/>
        <w:spacing w:line="276" w:lineRule="auto"/>
        <w:ind w:left="0"/>
        <w:rPr>
          <w:rFonts w:cs="Times New Roman"/>
          <w:bCs w:val="0"/>
          <w:i/>
          <w:iCs/>
          <w:snapToGrid w:val="0"/>
          <w:sz w:val="24"/>
          <w:szCs w:val="24"/>
        </w:rPr>
      </w:pPr>
    </w:p>
    <w:p w14:paraId="37CBD02D" w14:textId="77777777" w:rsidR="0005433F" w:rsidRPr="0005433F" w:rsidRDefault="0005433F" w:rsidP="0005433F">
      <w:pPr>
        <w:widowControl/>
        <w:spacing w:after="200"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An inspector shall be provided to conduct daily on-site inspection of all tunnels to supplement the general contract support to DDOT by conducting constant, routine, daily inspection of all tunnel assets, and of the daily maintenance activities of the O&amp;M </w:t>
      </w:r>
      <w:r w:rsidR="00E21DA6">
        <w:rPr>
          <w:rFonts w:ascii="Times New Roman" w:eastAsia="Times New Roman" w:hAnsi="Times New Roman" w:cs="Times New Roman"/>
          <w:snapToGrid w:val="0"/>
          <w:sz w:val="24"/>
          <w:szCs w:val="24"/>
        </w:rPr>
        <w:t>C</w:t>
      </w:r>
      <w:r w:rsidRPr="0005433F">
        <w:rPr>
          <w:rFonts w:ascii="Times New Roman" w:eastAsia="Times New Roman" w:hAnsi="Times New Roman" w:cs="Times New Roman"/>
          <w:snapToGrid w:val="0"/>
          <w:sz w:val="24"/>
          <w:szCs w:val="24"/>
        </w:rPr>
        <w:t xml:space="preserve">ontractor. The inspector shall have thorough knowledge and understanding of performance based contracting and related performance </w:t>
      </w:r>
      <w:proofErr w:type="gramStart"/>
      <w:r w:rsidRPr="0005433F">
        <w:rPr>
          <w:rFonts w:ascii="Times New Roman" w:eastAsia="Times New Roman" w:hAnsi="Times New Roman" w:cs="Times New Roman"/>
          <w:snapToGrid w:val="0"/>
          <w:sz w:val="24"/>
          <w:szCs w:val="24"/>
        </w:rPr>
        <w:t>standards, and</w:t>
      </w:r>
      <w:proofErr w:type="gramEnd"/>
      <w:r w:rsidRPr="0005433F">
        <w:rPr>
          <w:rFonts w:ascii="Times New Roman" w:eastAsia="Times New Roman" w:hAnsi="Times New Roman" w:cs="Times New Roman"/>
          <w:snapToGrid w:val="0"/>
          <w:sz w:val="24"/>
          <w:szCs w:val="24"/>
        </w:rPr>
        <w:t xml:space="preserve"> shall have working knowledge of the Saber Tunnels Maintenance Contract record keeping software.  The inspector shall be provided with necessary safety equipment required to execute this service, including an adequately equipped rental vehicle. The duties of the inspector shall include, but shall not be limited to, the following:</w:t>
      </w:r>
    </w:p>
    <w:p w14:paraId="20FE3261" w14:textId="77777777" w:rsidR="0005433F" w:rsidRPr="0005433F" w:rsidRDefault="003F64BD" w:rsidP="00FB323C">
      <w:pPr>
        <w:widowControl/>
        <w:numPr>
          <w:ilvl w:val="0"/>
          <w:numId w:val="30"/>
        </w:numPr>
        <w:spacing w:after="200" w:line="276" w:lineRule="auto"/>
        <w:ind w:left="0" w:firstLine="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ab/>
      </w:r>
      <w:r w:rsidR="0005433F" w:rsidRPr="0005433F">
        <w:rPr>
          <w:rFonts w:ascii="Times New Roman" w:eastAsia="Times New Roman" w:hAnsi="Times New Roman" w:cs="Times New Roman"/>
          <w:snapToGrid w:val="0"/>
          <w:sz w:val="24"/>
          <w:szCs w:val="24"/>
        </w:rPr>
        <w:t xml:space="preserve">Serve as a member of the D.C. Tunnel Asset Management Team. Meet weekly with DDOT project management </w:t>
      </w:r>
      <w:r w:rsidR="008B1284" w:rsidRPr="0005433F">
        <w:rPr>
          <w:rFonts w:ascii="Times New Roman" w:eastAsia="Times New Roman" w:hAnsi="Times New Roman" w:cs="Times New Roman"/>
          <w:snapToGrid w:val="0"/>
          <w:sz w:val="24"/>
          <w:szCs w:val="24"/>
        </w:rPr>
        <w:t>personnel and</w:t>
      </w:r>
      <w:r w:rsidR="0005433F" w:rsidRPr="0005433F">
        <w:rPr>
          <w:rFonts w:ascii="Times New Roman" w:eastAsia="Times New Roman" w:hAnsi="Times New Roman" w:cs="Times New Roman"/>
          <w:snapToGrid w:val="0"/>
          <w:sz w:val="24"/>
          <w:szCs w:val="24"/>
        </w:rPr>
        <w:t xml:space="preserve"> attend bi-weekly operations meetings.  Serve as on-site liaison with DDOT during tunnel related emergencies.</w:t>
      </w:r>
    </w:p>
    <w:p w14:paraId="52DF7985" w14:textId="77777777" w:rsidR="0005433F" w:rsidRPr="0005433F" w:rsidRDefault="0005433F" w:rsidP="00FB323C">
      <w:pPr>
        <w:widowControl/>
        <w:numPr>
          <w:ilvl w:val="0"/>
          <w:numId w:val="30"/>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lastRenderedPageBreak/>
        <w:t>Perform daily drive-through of all tunnels, and daily walk-throughs of the tunnel support areas and fan rooms.</w:t>
      </w:r>
    </w:p>
    <w:p w14:paraId="6245CBB1" w14:textId="77777777" w:rsidR="0005433F" w:rsidRPr="0005433F" w:rsidRDefault="0005433F" w:rsidP="00FB323C">
      <w:pPr>
        <w:widowControl/>
        <w:numPr>
          <w:ilvl w:val="0"/>
          <w:numId w:val="30"/>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Perform daily routine surveys/inspections of the various tunnel elements, including, but not limited to tunnel fan operation controls and mechanical systems, lighting systems, safety features, signals and communication systems. Provide documentation of such activities and associated status findings to the DDOT project manager and a reference to the related </w:t>
      </w:r>
      <w:r w:rsidR="00E526CB">
        <w:rPr>
          <w:rFonts w:ascii="Times New Roman" w:eastAsia="Times New Roman" w:hAnsi="Times New Roman" w:cs="Times New Roman"/>
          <w:snapToGrid w:val="0"/>
          <w:sz w:val="24"/>
          <w:szCs w:val="24"/>
        </w:rPr>
        <w:t>new TMMS</w:t>
      </w:r>
      <w:r w:rsidRPr="0005433F">
        <w:rPr>
          <w:rFonts w:ascii="Times New Roman" w:eastAsia="Times New Roman" w:hAnsi="Times New Roman" w:cs="Times New Roman"/>
          <w:snapToGrid w:val="0"/>
          <w:sz w:val="24"/>
          <w:szCs w:val="24"/>
        </w:rPr>
        <w:t xml:space="preserve"> activity record (inspection or work order).</w:t>
      </w:r>
    </w:p>
    <w:p w14:paraId="2AA4201E" w14:textId="77777777" w:rsidR="0005433F" w:rsidRPr="0005433F" w:rsidRDefault="0005433F" w:rsidP="00FB323C">
      <w:pPr>
        <w:widowControl/>
        <w:numPr>
          <w:ilvl w:val="0"/>
          <w:numId w:val="30"/>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Ensure that all maintenance and inspection activity is logged into DDOT’s </w:t>
      </w:r>
      <w:r w:rsidR="00E526CB">
        <w:rPr>
          <w:rFonts w:ascii="Times New Roman" w:eastAsia="Times New Roman" w:hAnsi="Times New Roman" w:cs="Times New Roman"/>
          <w:snapToGrid w:val="0"/>
          <w:sz w:val="24"/>
          <w:szCs w:val="24"/>
        </w:rPr>
        <w:t>new TMMS</w:t>
      </w:r>
      <w:r w:rsidRPr="0005433F">
        <w:rPr>
          <w:rFonts w:ascii="Times New Roman" w:eastAsia="Times New Roman" w:hAnsi="Times New Roman" w:cs="Times New Roman"/>
          <w:snapToGrid w:val="0"/>
          <w:sz w:val="24"/>
          <w:szCs w:val="24"/>
        </w:rPr>
        <w:t>.</w:t>
      </w:r>
    </w:p>
    <w:p w14:paraId="7570D811" w14:textId="77777777" w:rsidR="0005433F" w:rsidRPr="0005433F" w:rsidRDefault="0005433F" w:rsidP="00FB323C">
      <w:pPr>
        <w:widowControl/>
        <w:numPr>
          <w:ilvl w:val="0"/>
          <w:numId w:val="30"/>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Monitor maintenance work associated with all DDOT tunnels to verify that it is done in accordance with the terms and requirements of the contract.</w:t>
      </w:r>
    </w:p>
    <w:p w14:paraId="051DF4B9" w14:textId="77777777" w:rsidR="0005433F" w:rsidRPr="0005433F" w:rsidRDefault="0005433F" w:rsidP="00FB323C">
      <w:pPr>
        <w:widowControl/>
        <w:numPr>
          <w:ilvl w:val="0"/>
          <w:numId w:val="30"/>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Identify and document asset deficiencies that do not meet the performance standards or other terms of the contract.</w:t>
      </w:r>
    </w:p>
    <w:p w14:paraId="69420A16" w14:textId="77777777" w:rsidR="0005433F" w:rsidRPr="0005433F" w:rsidRDefault="0005433F" w:rsidP="00FB323C">
      <w:pPr>
        <w:widowControl/>
        <w:numPr>
          <w:ilvl w:val="0"/>
          <w:numId w:val="30"/>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Verify the completion of time-critical maintenance tasks.</w:t>
      </w:r>
    </w:p>
    <w:p w14:paraId="2589E6A1" w14:textId="77777777" w:rsidR="0005433F" w:rsidRDefault="0005433F" w:rsidP="00FB323C">
      <w:pPr>
        <w:widowControl/>
        <w:numPr>
          <w:ilvl w:val="0"/>
          <w:numId w:val="30"/>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Verify that all identified asset deficiencies, including those identified in quarterly evaluations, are correctly entered into Saber, and/or </w:t>
      </w:r>
      <w:r w:rsidR="00E526CB">
        <w:rPr>
          <w:rFonts w:ascii="Times New Roman" w:eastAsia="Times New Roman" w:hAnsi="Times New Roman" w:cs="Times New Roman"/>
          <w:snapToGrid w:val="0"/>
          <w:sz w:val="24"/>
          <w:szCs w:val="24"/>
        </w:rPr>
        <w:t>new TMMS</w:t>
      </w:r>
      <w:r w:rsidRPr="0005433F">
        <w:rPr>
          <w:rFonts w:ascii="Times New Roman" w:eastAsia="Times New Roman" w:hAnsi="Times New Roman" w:cs="Times New Roman"/>
          <w:snapToGrid w:val="0"/>
          <w:sz w:val="24"/>
          <w:szCs w:val="24"/>
        </w:rPr>
        <w:t xml:space="preserve"> AMS</w:t>
      </w:r>
      <w:r w:rsidR="00941BD5">
        <w:rPr>
          <w:rFonts w:ascii="Times New Roman" w:eastAsia="Times New Roman" w:hAnsi="Times New Roman" w:cs="Times New Roman"/>
          <w:snapToGrid w:val="0"/>
          <w:sz w:val="24"/>
          <w:szCs w:val="24"/>
        </w:rPr>
        <w:t xml:space="preserve"> </w:t>
      </w:r>
      <w:r w:rsidRPr="0005433F">
        <w:rPr>
          <w:rFonts w:ascii="Times New Roman" w:eastAsia="Times New Roman" w:hAnsi="Times New Roman" w:cs="Times New Roman"/>
          <w:snapToGrid w:val="0"/>
          <w:sz w:val="24"/>
          <w:szCs w:val="24"/>
        </w:rPr>
        <w:t>and follow up to ensure that scheduled remedies or corrective work is being done within the required timeframe.</w:t>
      </w:r>
    </w:p>
    <w:p w14:paraId="366172E6" w14:textId="77777777" w:rsidR="00EE7D70" w:rsidRDefault="00EE7D70" w:rsidP="00FB323C">
      <w:pPr>
        <w:keepNext/>
        <w:widowControl/>
        <w:numPr>
          <w:ilvl w:val="0"/>
          <w:numId w:val="30"/>
        </w:numPr>
        <w:spacing w:after="200" w:line="276" w:lineRule="auto"/>
        <w:ind w:left="0" w:firstLine="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Assumptions, Exclusions, and Qualifications</w:t>
      </w:r>
    </w:p>
    <w:p w14:paraId="5381B52C" w14:textId="77777777" w:rsidR="007D63C8" w:rsidRDefault="007D63C8" w:rsidP="007D63C8">
      <w:pPr>
        <w:widowControl/>
        <w:spacing w:after="200" w:line="276"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If any of the following require a level of effort for Task 1.3 in excess of the stated assumptions, exclusions, or qualifications below, through no fault of the Consultant, then Consultant shall be entitled to submit a request for an equitable adjustment to the Contracting Officer:</w:t>
      </w:r>
    </w:p>
    <w:p w14:paraId="32104E19" w14:textId="77777777" w:rsidR="007D63C8" w:rsidRPr="007D63C8" w:rsidRDefault="007D63C8" w:rsidP="00FB323C">
      <w:pPr>
        <w:widowControl/>
        <w:numPr>
          <w:ilvl w:val="0"/>
          <w:numId w:val="48"/>
        </w:numPr>
        <w:spacing w:after="200" w:line="276" w:lineRule="auto"/>
        <w:ind w:hanging="720"/>
        <w:rPr>
          <w:rFonts w:ascii="Times New Roman" w:eastAsia="Times New Roman" w:hAnsi="Times New Roman" w:cs="Times New Roman"/>
          <w:snapToGrid w:val="0"/>
          <w:sz w:val="24"/>
          <w:szCs w:val="24"/>
        </w:rPr>
      </w:pPr>
      <w:r w:rsidRPr="007D63C8">
        <w:rPr>
          <w:rFonts w:ascii="Times New Roman" w:eastAsia="Times New Roman" w:hAnsi="Times New Roman" w:cs="Times New Roman"/>
          <w:snapToGrid w:val="0"/>
          <w:sz w:val="24"/>
          <w:szCs w:val="24"/>
        </w:rPr>
        <w:t xml:space="preserve">A full-time inspector </w:t>
      </w:r>
      <w:r>
        <w:rPr>
          <w:rFonts w:ascii="Times New Roman" w:eastAsia="Times New Roman" w:hAnsi="Times New Roman" w:cs="Times New Roman"/>
          <w:snapToGrid w:val="0"/>
          <w:sz w:val="24"/>
          <w:szCs w:val="24"/>
        </w:rPr>
        <w:t>sha</w:t>
      </w:r>
      <w:r w:rsidRPr="007D63C8">
        <w:rPr>
          <w:rFonts w:ascii="Times New Roman" w:eastAsia="Times New Roman" w:hAnsi="Times New Roman" w:cs="Times New Roman"/>
          <w:snapToGrid w:val="0"/>
          <w:sz w:val="24"/>
          <w:szCs w:val="24"/>
        </w:rPr>
        <w:t>ll be provided to perform the duties outlined in th</w:t>
      </w:r>
      <w:r>
        <w:rPr>
          <w:rFonts w:ascii="Times New Roman" w:eastAsia="Times New Roman" w:hAnsi="Times New Roman" w:cs="Times New Roman"/>
          <w:snapToGrid w:val="0"/>
          <w:sz w:val="24"/>
          <w:szCs w:val="24"/>
        </w:rPr>
        <w:t>is Section C.6</w:t>
      </w:r>
      <w:r w:rsidRPr="007D63C8">
        <w:rPr>
          <w:rFonts w:ascii="Times New Roman" w:eastAsia="Times New Roman" w:hAnsi="Times New Roman" w:cs="Times New Roman"/>
          <w:snapToGrid w:val="0"/>
          <w:sz w:val="24"/>
          <w:szCs w:val="24"/>
        </w:rPr>
        <w:t xml:space="preserve">.  The inspector </w:t>
      </w:r>
      <w:r>
        <w:rPr>
          <w:rFonts w:ascii="Times New Roman" w:eastAsia="Times New Roman" w:hAnsi="Times New Roman" w:cs="Times New Roman"/>
          <w:snapToGrid w:val="0"/>
          <w:sz w:val="24"/>
          <w:szCs w:val="24"/>
        </w:rPr>
        <w:t>sha</w:t>
      </w:r>
      <w:r w:rsidRPr="007D63C8">
        <w:rPr>
          <w:rFonts w:ascii="Times New Roman" w:eastAsia="Times New Roman" w:hAnsi="Times New Roman" w:cs="Times New Roman"/>
          <w:snapToGrid w:val="0"/>
          <w:sz w:val="24"/>
          <w:szCs w:val="24"/>
        </w:rPr>
        <w:t>ll pe</w:t>
      </w:r>
      <w:r>
        <w:rPr>
          <w:rFonts w:ascii="Times New Roman" w:eastAsia="Times New Roman" w:hAnsi="Times New Roman" w:cs="Times New Roman"/>
          <w:snapToGrid w:val="0"/>
          <w:sz w:val="24"/>
          <w:szCs w:val="24"/>
        </w:rPr>
        <w:t>rform the duties outlined in this Section C.6</w:t>
      </w:r>
      <w:r w:rsidRPr="007D63C8">
        <w:rPr>
          <w:rFonts w:ascii="Times New Roman" w:eastAsia="Times New Roman" w:hAnsi="Times New Roman" w:cs="Times New Roman"/>
          <w:snapToGrid w:val="0"/>
          <w:sz w:val="24"/>
          <w:szCs w:val="24"/>
        </w:rPr>
        <w:t xml:space="preserve"> and </w:t>
      </w:r>
      <w:r>
        <w:rPr>
          <w:rFonts w:ascii="Times New Roman" w:eastAsia="Times New Roman" w:hAnsi="Times New Roman" w:cs="Times New Roman"/>
          <w:snapToGrid w:val="0"/>
          <w:sz w:val="24"/>
          <w:szCs w:val="24"/>
        </w:rPr>
        <w:t>sha</w:t>
      </w:r>
      <w:r w:rsidRPr="007D63C8">
        <w:rPr>
          <w:rFonts w:ascii="Times New Roman" w:eastAsia="Times New Roman" w:hAnsi="Times New Roman" w:cs="Times New Roman"/>
          <w:snapToGrid w:val="0"/>
          <w:sz w:val="24"/>
          <w:szCs w:val="24"/>
        </w:rPr>
        <w:t xml:space="preserve">ll be available five days per week during normal working hours.  Overtime is not </w:t>
      </w:r>
      <w:r>
        <w:rPr>
          <w:rFonts w:ascii="Times New Roman" w:eastAsia="Times New Roman" w:hAnsi="Times New Roman" w:cs="Times New Roman"/>
          <w:snapToGrid w:val="0"/>
          <w:sz w:val="24"/>
          <w:szCs w:val="24"/>
        </w:rPr>
        <w:t xml:space="preserve">assumed </w:t>
      </w:r>
      <w:r w:rsidRPr="007D63C8">
        <w:rPr>
          <w:rFonts w:ascii="Times New Roman" w:eastAsia="Times New Roman" w:hAnsi="Times New Roman" w:cs="Times New Roman"/>
          <w:snapToGrid w:val="0"/>
          <w:sz w:val="24"/>
          <w:szCs w:val="24"/>
        </w:rPr>
        <w:t xml:space="preserve">and associated </w:t>
      </w:r>
      <w:r>
        <w:rPr>
          <w:rFonts w:ascii="Times New Roman" w:eastAsia="Times New Roman" w:hAnsi="Times New Roman" w:cs="Times New Roman"/>
          <w:snapToGrid w:val="0"/>
          <w:sz w:val="24"/>
          <w:szCs w:val="24"/>
        </w:rPr>
        <w:t xml:space="preserve">overtime </w:t>
      </w:r>
      <w:r w:rsidRPr="007D63C8">
        <w:rPr>
          <w:rFonts w:ascii="Times New Roman" w:eastAsia="Times New Roman" w:hAnsi="Times New Roman" w:cs="Times New Roman"/>
          <w:snapToGrid w:val="0"/>
          <w:sz w:val="24"/>
          <w:szCs w:val="24"/>
        </w:rPr>
        <w:t xml:space="preserve">costs are not included. Costs for the use of a truck are included in </w:t>
      </w:r>
      <w:r>
        <w:rPr>
          <w:rFonts w:ascii="Times New Roman" w:eastAsia="Times New Roman" w:hAnsi="Times New Roman" w:cs="Times New Roman"/>
          <w:snapToGrid w:val="0"/>
          <w:sz w:val="24"/>
          <w:szCs w:val="24"/>
        </w:rPr>
        <w:t>Consultant’s price</w:t>
      </w:r>
      <w:r w:rsidRPr="007D63C8">
        <w:rPr>
          <w:rFonts w:ascii="Times New Roman" w:eastAsia="Times New Roman" w:hAnsi="Times New Roman" w:cs="Times New Roman"/>
          <w:snapToGrid w:val="0"/>
          <w:sz w:val="24"/>
          <w:szCs w:val="24"/>
        </w:rPr>
        <w:t xml:space="preserve">.  </w:t>
      </w:r>
    </w:p>
    <w:p w14:paraId="3690EB40" w14:textId="77777777" w:rsidR="007D63C8" w:rsidRDefault="007D63C8" w:rsidP="00FB323C">
      <w:pPr>
        <w:widowControl/>
        <w:numPr>
          <w:ilvl w:val="0"/>
          <w:numId w:val="48"/>
        </w:numPr>
        <w:spacing w:line="276" w:lineRule="auto"/>
        <w:ind w:hanging="720"/>
        <w:rPr>
          <w:rFonts w:ascii="Times New Roman" w:eastAsia="Times New Roman" w:hAnsi="Times New Roman" w:cs="Times New Roman"/>
          <w:snapToGrid w:val="0"/>
          <w:sz w:val="24"/>
          <w:szCs w:val="24"/>
        </w:rPr>
      </w:pPr>
      <w:r w:rsidRPr="007D63C8">
        <w:rPr>
          <w:rFonts w:ascii="Times New Roman" w:eastAsia="Times New Roman" w:hAnsi="Times New Roman" w:cs="Times New Roman"/>
          <w:snapToGrid w:val="0"/>
          <w:sz w:val="24"/>
          <w:szCs w:val="24"/>
        </w:rPr>
        <w:t>Full</w:t>
      </w:r>
      <w:r>
        <w:rPr>
          <w:rFonts w:ascii="Times New Roman" w:eastAsia="Times New Roman" w:hAnsi="Times New Roman" w:cs="Times New Roman"/>
          <w:snapToGrid w:val="0"/>
          <w:sz w:val="24"/>
          <w:szCs w:val="24"/>
        </w:rPr>
        <w:t>-</w:t>
      </w:r>
      <w:r w:rsidRPr="007D63C8">
        <w:rPr>
          <w:rFonts w:ascii="Times New Roman" w:eastAsia="Times New Roman" w:hAnsi="Times New Roman" w:cs="Times New Roman"/>
          <w:snapToGrid w:val="0"/>
          <w:sz w:val="24"/>
          <w:szCs w:val="24"/>
        </w:rPr>
        <w:t xml:space="preserve">time services for a </w:t>
      </w:r>
      <w:r>
        <w:rPr>
          <w:rFonts w:ascii="Times New Roman" w:eastAsia="Times New Roman" w:hAnsi="Times New Roman" w:cs="Times New Roman"/>
          <w:snapToGrid w:val="0"/>
          <w:sz w:val="24"/>
          <w:szCs w:val="24"/>
        </w:rPr>
        <w:t xml:space="preserve">continuous </w:t>
      </w:r>
      <w:r w:rsidRPr="007D63C8">
        <w:rPr>
          <w:rFonts w:ascii="Times New Roman" w:eastAsia="Times New Roman" w:hAnsi="Times New Roman" w:cs="Times New Roman"/>
          <w:snapToGrid w:val="0"/>
          <w:sz w:val="24"/>
          <w:szCs w:val="24"/>
        </w:rPr>
        <w:t xml:space="preserve">one-year period are included for </w:t>
      </w:r>
      <w:r>
        <w:rPr>
          <w:rFonts w:ascii="Times New Roman" w:eastAsia="Times New Roman" w:hAnsi="Times New Roman" w:cs="Times New Roman"/>
          <w:snapToGrid w:val="0"/>
          <w:sz w:val="24"/>
          <w:szCs w:val="24"/>
        </w:rPr>
        <w:t xml:space="preserve">former DDOT employee, </w:t>
      </w:r>
      <w:r w:rsidRPr="007D63C8">
        <w:rPr>
          <w:rFonts w:ascii="Times New Roman" w:eastAsia="Times New Roman" w:hAnsi="Times New Roman" w:cs="Times New Roman"/>
          <w:snapToGrid w:val="0"/>
          <w:sz w:val="24"/>
          <w:szCs w:val="24"/>
        </w:rPr>
        <w:t xml:space="preserve">Mr. </w:t>
      </w:r>
      <w:r>
        <w:rPr>
          <w:rFonts w:ascii="Times New Roman" w:eastAsia="Times New Roman" w:hAnsi="Times New Roman" w:cs="Times New Roman"/>
          <w:snapToGrid w:val="0"/>
          <w:sz w:val="24"/>
          <w:szCs w:val="24"/>
        </w:rPr>
        <w:t xml:space="preserve">Jeff </w:t>
      </w:r>
      <w:r w:rsidRPr="007D63C8">
        <w:rPr>
          <w:rFonts w:ascii="Times New Roman" w:eastAsia="Times New Roman" w:hAnsi="Times New Roman" w:cs="Times New Roman"/>
          <w:snapToGrid w:val="0"/>
          <w:sz w:val="24"/>
          <w:szCs w:val="24"/>
        </w:rPr>
        <w:t>Dove.</w:t>
      </w:r>
      <w:r>
        <w:rPr>
          <w:rFonts w:ascii="Times New Roman" w:eastAsia="Times New Roman" w:hAnsi="Times New Roman" w:cs="Times New Roman"/>
          <w:snapToGrid w:val="0"/>
          <w:sz w:val="24"/>
          <w:szCs w:val="24"/>
        </w:rPr>
        <w:t xml:space="preserve"> Among other things, Mr. Dove shall provide training and historical information about the DC tunnels to the full-time inspector and the team.</w:t>
      </w:r>
    </w:p>
    <w:p w14:paraId="709DCBBE" w14:textId="77777777" w:rsidR="007D63C8" w:rsidRDefault="007D63C8" w:rsidP="007D63C8">
      <w:pPr>
        <w:widowControl/>
        <w:spacing w:line="276" w:lineRule="auto"/>
        <w:ind w:left="720"/>
        <w:rPr>
          <w:rFonts w:ascii="Times New Roman" w:eastAsia="Times New Roman" w:hAnsi="Times New Roman" w:cs="Times New Roman"/>
          <w:snapToGrid w:val="0"/>
          <w:sz w:val="24"/>
          <w:szCs w:val="24"/>
        </w:rPr>
      </w:pPr>
    </w:p>
    <w:p w14:paraId="709E1B87" w14:textId="77777777" w:rsidR="0005433F" w:rsidRDefault="00E87FC6" w:rsidP="00E87FC6">
      <w:pPr>
        <w:pStyle w:val="Heading1"/>
        <w:keepNext/>
        <w:widowControl/>
        <w:numPr>
          <w:ilvl w:val="2"/>
          <w:numId w:val="2"/>
        </w:numPr>
        <w:spacing w:line="276" w:lineRule="auto"/>
        <w:ind w:firstLine="0"/>
        <w:rPr>
          <w:rFonts w:cs="Times New Roman"/>
          <w:bCs w:val="0"/>
          <w:i/>
          <w:iCs/>
          <w:snapToGrid w:val="0"/>
          <w:sz w:val="24"/>
          <w:szCs w:val="24"/>
        </w:rPr>
      </w:pPr>
      <w:r>
        <w:rPr>
          <w:rFonts w:cs="Times New Roman"/>
          <w:b w:val="0"/>
          <w:bCs w:val="0"/>
          <w:i/>
          <w:iCs/>
          <w:snapToGrid w:val="0"/>
          <w:sz w:val="24"/>
          <w:szCs w:val="24"/>
        </w:rPr>
        <w:t xml:space="preserve"> </w:t>
      </w:r>
      <w:r w:rsidR="0005433F" w:rsidRPr="00E87FC6">
        <w:rPr>
          <w:i/>
          <w:sz w:val="24"/>
        </w:rPr>
        <w:t>Task 1.4 -- Quarterly Evaluations</w:t>
      </w:r>
    </w:p>
    <w:p w14:paraId="7C92EC45" w14:textId="77777777" w:rsidR="00E87FC6" w:rsidRPr="00F64339" w:rsidRDefault="00E87FC6" w:rsidP="00F64339">
      <w:pPr>
        <w:pStyle w:val="Heading1"/>
        <w:keepNext/>
        <w:widowControl/>
        <w:spacing w:line="276" w:lineRule="auto"/>
        <w:ind w:left="0"/>
        <w:rPr>
          <w:b w:val="0"/>
          <w:i/>
          <w:sz w:val="24"/>
        </w:rPr>
      </w:pPr>
    </w:p>
    <w:p w14:paraId="2B7F185E" w14:textId="77777777" w:rsidR="0005433F" w:rsidRPr="0005433F" w:rsidRDefault="0005433F" w:rsidP="0005433F">
      <w:pPr>
        <w:widowControl/>
        <w:spacing w:after="200"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At the end of each contract quarter, the DDOT Tunnel Management staff and the Consultant, along with the O&amp;M Contractor shall conducts visual field inspections and technical testing, as appropriate, on a 25% sample of all tunnel assets covered by the contract. Evaluators shall examine the condition of the selected tunnel assets including but not limited to: tunnel ventilation fans and other mechanical systems, tunnel lighting systems, and electrical equipment associated with the </w:t>
      </w:r>
      <w:r w:rsidRPr="0005433F">
        <w:rPr>
          <w:rFonts w:ascii="Times New Roman" w:eastAsia="Times New Roman" w:hAnsi="Times New Roman" w:cs="Times New Roman"/>
          <w:snapToGrid w:val="0"/>
          <w:sz w:val="24"/>
          <w:szCs w:val="24"/>
        </w:rPr>
        <w:lastRenderedPageBreak/>
        <w:t xml:space="preserve">Mall, Air Rights, 9th and 12th Street tunnels, along with a random sampling of assets associated with the other twelve (12) non-complex tunnels.  A review of all maintenance activity records, and the O&amp;M Contractor’s performance for each quarter, shall also be conducted to determine the level of compliance with the contract requirements. The consultant shall perform duties that include: </w:t>
      </w:r>
    </w:p>
    <w:p w14:paraId="45D68705" w14:textId="77777777" w:rsidR="0005433F" w:rsidRPr="0005433F" w:rsidRDefault="0005433F" w:rsidP="00FB323C">
      <w:pPr>
        <w:widowControl/>
        <w:numPr>
          <w:ilvl w:val="0"/>
          <w:numId w:val="32"/>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Evaluate the O&amp;M </w:t>
      </w:r>
      <w:r w:rsidR="00C83692">
        <w:rPr>
          <w:rFonts w:ascii="Times New Roman" w:eastAsia="Times New Roman" w:hAnsi="Times New Roman" w:cs="Times New Roman"/>
          <w:snapToGrid w:val="0"/>
          <w:sz w:val="24"/>
          <w:szCs w:val="24"/>
        </w:rPr>
        <w:t>C</w:t>
      </w:r>
      <w:r w:rsidRPr="0005433F">
        <w:rPr>
          <w:rFonts w:ascii="Times New Roman" w:eastAsia="Times New Roman" w:hAnsi="Times New Roman" w:cs="Times New Roman"/>
          <w:snapToGrid w:val="0"/>
          <w:sz w:val="24"/>
          <w:szCs w:val="24"/>
        </w:rPr>
        <w:t>ontractor’s performance on a quarterly basis, and calculate any disincentive fees to be assessed utilizing the established and required “Points Tally System” (a framework for tabulating penalty fees for late work orders and management deliverables, or failures to identify asset deficiencies, which DDOT shall apply to applicable contract line item (CLIN) at the end of each quarter).</w:t>
      </w:r>
    </w:p>
    <w:p w14:paraId="52069F7C" w14:textId="77777777" w:rsidR="0005433F" w:rsidRPr="0005433F" w:rsidRDefault="0005433F" w:rsidP="00FB323C">
      <w:pPr>
        <w:widowControl/>
        <w:numPr>
          <w:ilvl w:val="0"/>
          <w:numId w:val="32"/>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At the end of each quarterly evaluation period, the consultant shall calculate and submit to DDOT the recommended disincentive fee (as necessary) that DDOT will review and apply, based on the O&amp;M </w:t>
      </w:r>
      <w:r w:rsidR="00C83692">
        <w:rPr>
          <w:rFonts w:ascii="Times New Roman" w:eastAsia="Times New Roman" w:hAnsi="Times New Roman" w:cs="Times New Roman"/>
          <w:snapToGrid w:val="0"/>
          <w:sz w:val="24"/>
          <w:szCs w:val="24"/>
        </w:rPr>
        <w:t>C</w:t>
      </w:r>
      <w:r w:rsidRPr="0005433F">
        <w:rPr>
          <w:rFonts w:ascii="Times New Roman" w:eastAsia="Times New Roman" w:hAnsi="Times New Roman" w:cs="Times New Roman"/>
          <w:snapToGrid w:val="0"/>
          <w:sz w:val="24"/>
          <w:szCs w:val="24"/>
        </w:rPr>
        <w:t>ontractor’s points tally for each applicable CLIN.</w:t>
      </w:r>
    </w:p>
    <w:p w14:paraId="63213BA0" w14:textId="77777777" w:rsidR="0005433F" w:rsidRPr="0005433F" w:rsidRDefault="0005433F" w:rsidP="00FB323C">
      <w:pPr>
        <w:widowControl/>
        <w:numPr>
          <w:ilvl w:val="0"/>
          <w:numId w:val="32"/>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The </w:t>
      </w:r>
      <w:r w:rsidR="00C83692">
        <w:rPr>
          <w:rFonts w:ascii="Times New Roman" w:eastAsia="Times New Roman" w:hAnsi="Times New Roman" w:cs="Times New Roman"/>
          <w:snapToGrid w:val="0"/>
          <w:sz w:val="24"/>
          <w:szCs w:val="24"/>
        </w:rPr>
        <w:t>C</w:t>
      </w:r>
      <w:r w:rsidRPr="0005433F">
        <w:rPr>
          <w:rFonts w:ascii="Times New Roman" w:eastAsia="Times New Roman" w:hAnsi="Times New Roman" w:cs="Times New Roman"/>
          <w:snapToGrid w:val="0"/>
          <w:sz w:val="24"/>
          <w:szCs w:val="24"/>
        </w:rPr>
        <w:t xml:space="preserve">onsultant shall provide a technical evaluation of the current condition of the inspected tunnel assets which should be entered into </w:t>
      </w:r>
      <w:r w:rsidR="00941BD5">
        <w:rPr>
          <w:rFonts w:ascii="Times New Roman" w:eastAsia="Times New Roman" w:hAnsi="Times New Roman" w:cs="Times New Roman"/>
          <w:snapToGrid w:val="0"/>
          <w:sz w:val="24"/>
          <w:szCs w:val="24"/>
        </w:rPr>
        <w:t xml:space="preserve">Saber, or </w:t>
      </w:r>
      <w:r w:rsidRPr="0005433F">
        <w:rPr>
          <w:rFonts w:ascii="Times New Roman" w:eastAsia="Times New Roman" w:hAnsi="Times New Roman" w:cs="Times New Roman"/>
          <w:snapToGrid w:val="0"/>
          <w:sz w:val="24"/>
          <w:szCs w:val="24"/>
        </w:rPr>
        <w:t xml:space="preserve">DDOT’s </w:t>
      </w:r>
      <w:r w:rsidR="00E526CB">
        <w:rPr>
          <w:rFonts w:ascii="Times New Roman" w:eastAsia="Times New Roman" w:hAnsi="Times New Roman" w:cs="Times New Roman"/>
          <w:snapToGrid w:val="0"/>
          <w:sz w:val="24"/>
          <w:szCs w:val="24"/>
        </w:rPr>
        <w:t>new TMMS</w:t>
      </w:r>
      <w:r w:rsidRPr="0005433F">
        <w:rPr>
          <w:rFonts w:ascii="Times New Roman" w:eastAsia="Times New Roman" w:hAnsi="Times New Roman" w:cs="Times New Roman"/>
          <w:snapToGrid w:val="0"/>
          <w:sz w:val="24"/>
          <w:szCs w:val="24"/>
        </w:rPr>
        <w:t xml:space="preserve"> as an asset condition evaluation.</w:t>
      </w:r>
    </w:p>
    <w:p w14:paraId="0CF95254" w14:textId="77777777" w:rsidR="0005433F" w:rsidRPr="0005433F" w:rsidRDefault="0005433F" w:rsidP="00FB323C">
      <w:pPr>
        <w:widowControl/>
        <w:numPr>
          <w:ilvl w:val="0"/>
          <w:numId w:val="32"/>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The </w:t>
      </w:r>
      <w:r w:rsidR="00C83692">
        <w:rPr>
          <w:rFonts w:ascii="Times New Roman" w:eastAsia="Times New Roman" w:hAnsi="Times New Roman" w:cs="Times New Roman"/>
          <w:snapToGrid w:val="0"/>
          <w:sz w:val="24"/>
          <w:szCs w:val="24"/>
        </w:rPr>
        <w:t>C</w:t>
      </w:r>
      <w:r w:rsidRPr="0005433F">
        <w:rPr>
          <w:rFonts w:ascii="Times New Roman" w:eastAsia="Times New Roman" w:hAnsi="Times New Roman" w:cs="Times New Roman"/>
          <w:snapToGrid w:val="0"/>
          <w:sz w:val="24"/>
          <w:szCs w:val="24"/>
        </w:rPr>
        <w:t xml:space="preserve">onsultant shall prepare a quarterly report that includes details of the field inspection results stored in </w:t>
      </w:r>
      <w:r w:rsidR="00E526CB">
        <w:rPr>
          <w:rFonts w:ascii="Times New Roman" w:eastAsia="Times New Roman" w:hAnsi="Times New Roman" w:cs="Times New Roman"/>
          <w:snapToGrid w:val="0"/>
          <w:sz w:val="24"/>
          <w:szCs w:val="24"/>
        </w:rPr>
        <w:t>the new TMMS</w:t>
      </w:r>
      <w:r w:rsidR="00941BD5">
        <w:rPr>
          <w:rFonts w:ascii="Times New Roman" w:eastAsia="Times New Roman" w:hAnsi="Times New Roman" w:cs="Times New Roman"/>
          <w:snapToGrid w:val="0"/>
          <w:sz w:val="24"/>
          <w:szCs w:val="24"/>
        </w:rPr>
        <w:t>, or other Saber successor software,</w:t>
      </w:r>
      <w:r w:rsidRPr="0005433F">
        <w:rPr>
          <w:rFonts w:ascii="Times New Roman" w:eastAsia="Times New Roman" w:hAnsi="Times New Roman" w:cs="Times New Roman"/>
          <w:snapToGrid w:val="0"/>
          <w:sz w:val="24"/>
          <w:szCs w:val="24"/>
        </w:rPr>
        <w:t xml:space="preserve"> along with minutes of the required associated review meeting, copies of the evaluators’ written asset evaluation ratings and comments, a comparison of those ratings with previous quarters, and a high-level comparison with the established asset condition baseline. The report shall convey the general condition level of the inspected assets, the performance level of the O&amp;M </w:t>
      </w:r>
      <w:r w:rsidR="00C83692">
        <w:rPr>
          <w:rFonts w:ascii="Times New Roman" w:eastAsia="Times New Roman" w:hAnsi="Times New Roman" w:cs="Times New Roman"/>
          <w:snapToGrid w:val="0"/>
          <w:sz w:val="24"/>
          <w:szCs w:val="24"/>
        </w:rPr>
        <w:t>C</w:t>
      </w:r>
      <w:r w:rsidRPr="0005433F">
        <w:rPr>
          <w:rFonts w:ascii="Times New Roman" w:eastAsia="Times New Roman" w:hAnsi="Times New Roman" w:cs="Times New Roman"/>
          <w:snapToGrid w:val="0"/>
          <w:sz w:val="24"/>
          <w:szCs w:val="24"/>
        </w:rPr>
        <w:t xml:space="preserve">ontractor, and prevailing deficiencies and recommendation of associated disincentives to be assessed, along with documented concerns and recommendations. The quarterly report shall also be a key source of documentation for the application of disincentives payments by the O&amp;M Contractor. The quarterly reports shall be an official DDOT document prepared with the assistance of the Support Services Consultant.  </w:t>
      </w:r>
    </w:p>
    <w:p w14:paraId="53D814E4" w14:textId="77777777" w:rsidR="000B17AC" w:rsidRDefault="0005433F" w:rsidP="0005433F">
      <w:pPr>
        <w:widowControl/>
        <w:spacing w:after="200"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To the greatest extent possible, reports should be ‘data-driven’, relying on the asset characteristics and conditions reports drawn directly from </w:t>
      </w:r>
      <w:r w:rsidR="00E526CB">
        <w:rPr>
          <w:rFonts w:ascii="Times New Roman" w:eastAsia="Times New Roman" w:hAnsi="Times New Roman" w:cs="Times New Roman"/>
          <w:snapToGrid w:val="0"/>
          <w:sz w:val="24"/>
          <w:szCs w:val="24"/>
        </w:rPr>
        <w:t>the new TMMS</w:t>
      </w:r>
      <w:r w:rsidR="00941BD5">
        <w:rPr>
          <w:rFonts w:ascii="Times New Roman" w:eastAsia="Times New Roman" w:hAnsi="Times New Roman" w:cs="Times New Roman"/>
          <w:snapToGrid w:val="0"/>
          <w:sz w:val="24"/>
          <w:szCs w:val="24"/>
        </w:rPr>
        <w:t xml:space="preserve"> </w:t>
      </w:r>
      <w:r w:rsidRPr="0005433F">
        <w:rPr>
          <w:rFonts w:ascii="Times New Roman" w:eastAsia="Times New Roman" w:hAnsi="Times New Roman" w:cs="Times New Roman"/>
          <w:snapToGrid w:val="0"/>
          <w:sz w:val="24"/>
          <w:szCs w:val="24"/>
        </w:rPr>
        <w:t>and/or the asset inventory database.</w:t>
      </w:r>
    </w:p>
    <w:p w14:paraId="23A64765" w14:textId="77777777" w:rsidR="000B17AC" w:rsidRDefault="000B17AC" w:rsidP="00FB323C">
      <w:pPr>
        <w:widowControl/>
        <w:numPr>
          <w:ilvl w:val="0"/>
          <w:numId w:val="32"/>
        </w:numPr>
        <w:spacing w:after="200" w:line="276" w:lineRule="auto"/>
        <w:ind w:left="0" w:firstLine="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Assumptions, Exclusions, and Qualifications</w:t>
      </w:r>
    </w:p>
    <w:p w14:paraId="3D0DBBFE" w14:textId="77777777" w:rsidR="000B17AC" w:rsidRDefault="000B17AC" w:rsidP="000B17AC">
      <w:pPr>
        <w:widowControl/>
        <w:spacing w:after="200" w:line="276"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If any of the following require a level of effort for Task 1.4 in excess of the stated assumptions, exclusions, or qualifications below, through no fault of the Consultant, then Consultant shall be entitled to submit a request for an equitable adjustment to the Contracting Officer:</w:t>
      </w:r>
    </w:p>
    <w:p w14:paraId="52F1D1FE" w14:textId="4F7DE6B6" w:rsidR="000B17AC" w:rsidRPr="000B17AC" w:rsidRDefault="000B17AC" w:rsidP="00FB323C">
      <w:pPr>
        <w:widowControl/>
        <w:numPr>
          <w:ilvl w:val="0"/>
          <w:numId w:val="49"/>
        </w:numPr>
        <w:spacing w:after="200" w:line="276" w:lineRule="auto"/>
        <w:ind w:hanging="720"/>
        <w:rPr>
          <w:rFonts w:ascii="Times New Roman" w:eastAsia="Times New Roman" w:hAnsi="Times New Roman" w:cs="Times New Roman"/>
          <w:snapToGrid w:val="0"/>
          <w:sz w:val="24"/>
          <w:szCs w:val="24"/>
        </w:rPr>
      </w:pPr>
      <w:r w:rsidRPr="000B17AC">
        <w:rPr>
          <w:rFonts w:ascii="Times New Roman" w:eastAsia="Times New Roman" w:hAnsi="Times New Roman" w:cs="Times New Roman"/>
          <w:snapToGrid w:val="0"/>
          <w:sz w:val="24"/>
          <w:szCs w:val="24"/>
        </w:rPr>
        <w:t xml:space="preserve">MEP </w:t>
      </w:r>
      <w:r>
        <w:rPr>
          <w:rFonts w:ascii="Times New Roman" w:eastAsia="Times New Roman" w:hAnsi="Times New Roman" w:cs="Times New Roman"/>
          <w:snapToGrid w:val="0"/>
          <w:sz w:val="24"/>
          <w:szCs w:val="24"/>
        </w:rPr>
        <w:t>evaluators sha</w:t>
      </w:r>
      <w:r w:rsidRPr="000B17AC">
        <w:rPr>
          <w:rFonts w:ascii="Times New Roman" w:eastAsia="Times New Roman" w:hAnsi="Times New Roman" w:cs="Times New Roman"/>
          <w:snapToGrid w:val="0"/>
          <w:sz w:val="24"/>
          <w:szCs w:val="24"/>
        </w:rPr>
        <w:t>ll evaluate the four complex tunnels</w:t>
      </w:r>
      <w:r>
        <w:rPr>
          <w:rFonts w:ascii="Times New Roman" w:eastAsia="Times New Roman" w:hAnsi="Times New Roman" w:cs="Times New Roman"/>
          <w:snapToGrid w:val="0"/>
          <w:sz w:val="24"/>
          <w:szCs w:val="24"/>
        </w:rPr>
        <w:t>,</w:t>
      </w:r>
      <w:r w:rsidRPr="000B17AC">
        <w:rPr>
          <w:rFonts w:ascii="Times New Roman" w:eastAsia="Times New Roman" w:hAnsi="Times New Roman" w:cs="Times New Roman"/>
          <w:snapToGrid w:val="0"/>
          <w:sz w:val="24"/>
          <w:szCs w:val="24"/>
        </w:rPr>
        <w:t xml:space="preserve"> but</w:t>
      </w:r>
      <w:r>
        <w:rPr>
          <w:rFonts w:ascii="Times New Roman" w:eastAsia="Times New Roman" w:hAnsi="Times New Roman" w:cs="Times New Roman"/>
          <w:snapToGrid w:val="0"/>
          <w:sz w:val="24"/>
          <w:szCs w:val="24"/>
        </w:rPr>
        <w:t>,</w:t>
      </w:r>
      <w:r w:rsidRPr="000B17AC">
        <w:rPr>
          <w:rFonts w:ascii="Times New Roman" w:eastAsia="Times New Roman" w:hAnsi="Times New Roman" w:cs="Times New Roman"/>
          <w:snapToGrid w:val="0"/>
          <w:sz w:val="24"/>
          <w:szCs w:val="24"/>
        </w:rPr>
        <w:t xml:space="preserve"> until the Air Rights/Capitol Crossing Tunnel becomes available</w:t>
      </w:r>
      <w:r>
        <w:rPr>
          <w:rFonts w:ascii="Times New Roman" w:eastAsia="Times New Roman" w:hAnsi="Times New Roman" w:cs="Times New Roman"/>
          <w:snapToGrid w:val="0"/>
          <w:sz w:val="24"/>
          <w:szCs w:val="24"/>
        </w:rPr>
        <w:t>,</w:t>
      </w:r>
      <w:r w:rsidRPr="000B17AC">
        <w:rPr>
          <w:rFonts w:ascii="Times New Roman" w:eastAsia="Times New Roman" w:hAnsi="Times New Roman" w:cs="Times New Roman"/>
          <w:snapToGrid w:val="0"/>
          <w:sz w:val="24"/>
          <w:szCs w:val="24"/>
        </w:rPr>
        <w:t xml:space="preserve"> only the Mall, 9th and 12th Street Tunnels will be evaluated. It is assumed that the Air Rights/Capitol Crossing Tunnel will be complete and turned over to DDOT in </w:t>
      </w:r>
      <w:r w:rsidR="00EB5452">
        <w:rPr>
          <w:rFonts w:ascii="Times New Roman" w:eastAsia="Times New Roman" w:hAnsi="Times New Roman" w:cs="Times New Roman"/>
          <w:snapToGrid w:val="0"/>
          <w:sz w:val="24"/>
          <w:szCs w:val="24"/>
        </w:rPr>
        <w:t>December</w:t>
      </w:r>
      <w:r w:rsidR="00EB5452" w:rsidRPr="000B17AC">
        <w:rPr>
          <w:rFonts w:ascii="Times New Roman" w:eastAsia="Times New Roman" w:hAnsi="Times New Roman" w:cs="Times New Roman"/>
          <w:snapToGrid w:val="0"/>
          <w:sz w:val="24"/>
          <w:szCs w:val="24"/>
        </w:rPr>
        <w:t xml:space="preserve"> </w:t>
      </w:r>
      <w:r w:rsidRPr="000B17AC">
        <w:rPr>
          <w:rFonts w:ascii="Times New Roman" w:eastAsia="Times New Roman" w:hAnsi="Times New Roman" w:cs="Times New Roman"/>
          <w:snapToGrid w:val="0"/>
          <w:sz w:val="24"/>
          <w:szCs w:val="24"/>
        </w:rPr>
        <w:t xml:space="preserve">of 2019. Up to five days/nights of field inspection </w:t>
      </w:r>
      <w:r>
        <w:rPr>
          <w:rFonts w:ascii="Times New Roman" w:eastAsia="Times New Roman" w:hAnsi="Times New Roman" w:cs="Times New Roman"/>
          <w:snapToGrid w:val="0"/>
          <w:sz w:val="24"/>
          <w:szCs w:val="24"/>
        </w:rPr>
        <w:t>sha</w:t>
      </w:r>
      <w:r w:rsidRPr="000B17AC">
        <w:rPr>
          <w:rFonts w:ascii="Times New Roman" w:eastAsia="Times New Roman" w:hAnsi="Times New Roman" w:cs="Times New Roman"/>
          <w:snapToGrid w:val="0"/>
          <w:sz w:val="24"/>
          <w:szCs w:val="24"/>
        </w:rPr>
        <w:t xml:space="preserve">ll be included for structural and MEP system inspections to sample the condition of the tunnels. </w:t>
      </w:r>
      <w:commentRangeStart w:id="637"/>
      <w:r w:rsidRPr="00C107EC">
        <w:rPr>
          <w:rFonts w:ascii="Times New Roman" w:eastAsia="Times New Roman" w:hAnsi="Times New Roman" w:cs="Times New Roman"/>
          <w:strike/>
          <w:snapToGrid w:val="0"/>
          <w:sz w:val="24"/>
          <w:szCs w:val="24"/>
        </w:rPr>
        <w:t xml:space="preserve">Three-person crews shall be utilized for structural quarterly evaluations and a </w:t>
      </w:r>
      <w:r w:rsidRPr="00C107EC">
        <w:rPr>
          <w:rFonts w:ascii="Times New Roman" w:eastAsia="Times New Roman" w:hAnsi="Times New Roman" w:cs="Times New Roman"/>
          <w:strike/>
          <w:snapToGrid w:val="0"/>
          <w:sz w:val="24"/>
          <w:szCs w:val="24"/>
        </w:rPr>
        <w:lastRenderedPageBreak/>
        <w:t>three-person crew for MEP evaluations.</w:t>
      </w:r>
      <w:commentRangeEnd w:id="637"/>
      <w:r w:rsidR="00C107EC">
        <w:rPr>
          <w:rStyle w:val="CommentReference"/>
        </w:rPr>
        <w:commentReference w:id="637"/>
      </w:r>
      <w:r w:rsidRPr="000B17AC">
        <w:rPr>
          <w:rFonts w:ascii="Times New Roman" w:eastAsia="Times New Roman" w:hAnsi="Times New Roman" w:cs="Times New Roman"/>
          <w:snapToGrid w:val="0"/>
          <w:sz w:val="24"/>
          <w:szCs w:val="24"/>
        </w:rPr>
        <w:t xml:space="preserve"> Contractor performance </w:t>
      </w:r>
      <w:r>
        <w:rPr>
          <w:rFonts w:ascii="Times New Roman" w:eastAsia="Times New Roman" w:hAnsi="Times New Roman" w:cs="Times New Roman"/>
          <w:snapToGrid w:val="0"/>
          <w:sz w:val="24"/>
          <w:szCs w:val="24"/>
        </w:rPr>
        <w:t>sha</w:t>
      </w:r>
      <w:r w:rsidRPr="000B17AC">
        <w:rPr>
          <w:rFonts w:ascii="Times New Roman" w:eastAsia="Times New Roman" w:hAnsi="Times New Roman" w:cs="Times New Roman"/>
          <w:snapToGrid w:val="0"/>
          <w:sz w:val="24"/>
          <w:szCs w:val="24"/>
        </w:rPr>
        <w:t xml:space="preserve">ll be compared with the pre-established performance measures. It is assumed that the inspection team will meet with DDOT and the O&amp;M contractor the morning following the final day of field inspection to review the results of each quarterly evaluation together.  </w:t>
      </w:r>
    </w:p>
    <w:p w14:paraId="2211EB7F" w14:textId="2F9B83F1" w:rsidR="00F920EC" w:rsidRDefault="000B17AC" w:rsidP="00FB323C">
      <w:pPr>
        <w:widowControl/>
        <w:numPr>
          <w:ilvl w:val="0"/>
          <w:numId w:val="49"/>
        </w:numPr>
        <w:spacing w:after="200" w:line="276" w:lineRule="auto"/>
        <w:ind w:hanging="720"/>
        <w:rPr>
          <w:rFonts w:ascii="Times New Roman" w:eastAsia="Times New Roman" w:hAnsi="Times New Roman" w:cs="Times New Roman"/>
          <w:snapToGrid w:val="0"/>
          <w:sz w:val="24"/>
          <w:szCs w:val="24"/>
        </w:rPr>
      </w:pPr>
      <w:r w:rsidRPr="000B17AC">
        <w:rPr>
          <w:rFonts w:ascii="Times New Roman" w:eastAsia="Times New Roman" w:hAnsi="Times New Roman" w:cs="Times New Roman"/>
          <w:snapToGrid w:val="0"/>
          <w:sz w:val="24"/>
          <w:szCs w:val="24"/>
        </w:rPr>
        <w:t xml:space="preserve">A template </w:t>
      </w:r>
      <w:r w:rsidR="007626D0">
        <w:rPr>
          <w:rFonts w:ascii="Times New Roman" w:eastAsia="Times New Roman" w:hAnsi="Times New Roman" w:cs="Times New Roman"/>
          <w:snapToGrid w:val="0"/>
          <w:sz w:val="24"/>
          <w:szCs w:val="24"/>
        </w:rPr>
        <w:t>sha</w:t>
      </w:r>
      <w:r w:rsidRPr="000B17AC">
        <w:rPr>
          <w:rFonts w:ascii="Times New Roman" w:eastAsia="Times New Roman" w:hAnsi="Times New Roman" w:cs="Times New Roman"/>
          <w:snapToGrid w:val="0"/>
          <w:sz w:val="24"/>
          <w:szCs w:val="24"/>
        </w:rPr>
        <w:t xml:space="preserve">ll be developed upon commencement of the project to summarize findings from each quarterly assessment which will evaluate the trending of the </w:t>
      </w:r>
      <w:r w:rsidR="00EB5452">
        <w:rPr>
          <w:rFonts w:ascii="Times New Roman" w:eastAsia="Times New Roman" w:hAnsi="Times New Roman" w:cs="Times New Roman"/>
          <w:snapToGrid w:val="0"/>
          <w:sz w:val="24"/>
          <w:szCs w:val="24"/>
        </w:rPr>
        <w:t xml:space="preserve">O&amp;M </w:t>
      </w:r>
      <w:r w:rsidRPr="000B17AC">
        <w:rPr>
          <w:rFonts w:ascii="Times New Roman" w:eastAsia="Times New Roman" w:hAnsi="Times New Roman" w:cs="Times New Roman"/>
          <w:snapToGrid w:val="0"/>
          <w:sz w:val="24"/>
          <w:szCs w:val="24"/>
        </w:rPr>
        <w:t xml:space="preserve">contractor and key indicators using a tally system. It is assumed that the existing format utilized in past quarterly evaluations will be utilized initially, until an updated format is developed. The template </w:t>
      </w:r>
      <w:r w:rsidR="007626D0">
        <w:rPr>
          <w:rFonts w:ascii="Times New Roman" w:eastAsia="Times New Roman" w:hAnsi="Times New Roman" w:cs="Times New Roman"/>
          <w:snapToGrid w:val="0"/>
          <w:sz w:val="24"/>
          <w:szCs w:val="24"/>
        </w:rPr>
        <w:t>sha</w:t>
      </w:r>
      <w:r w:rsidRPr="000B17AC">
        <w:rPr>
          <w:rFonts w:ascii="Times New Roman" w:eastAsia="Times New Roman" w:hAnsi="Times New Roman" w:cs="Times New Roman"/>
          <w:snapToGrid w:val="0"/>
          <w:sz w:val="24"/>
          <w:szCs w:val="24"/>
        </w:rPr>
        <w:t xml:space="preserve">ll be used for quarterly evaluations and </w:t>
      </w:r>
      <w:r w:rsidR="007626D0">
        <w:rPr>
          <w:rFonts w:ascii="Times New Roman" w:eastAsia="Times New Roman" w:hAnsi="Times New Roman" w:cs="Times New Roman"/>
          <w:snapToGrid w:val="0"/>
          <w:sz w:val="24"/>
          <w:szCs w:val="24"/>
        </w:rPr>
        <w:t>sha</w:t>
      </w:r>
      <w:r w:rsidRPr="000B17AC">
        <w:rPr>
          <w:rFonts w:ascii="Times New Roman" w:eastAsia="Times New Roman" w:hAnsi="Times New Roman" w:cs="Times New Roman"/>
          <w:snapToGrid w:val="0"/>
          <w:sz w:val="24"/>
          <w:szCs w:val="24"/>
        </w:rPr>
        <w:t xml:space="preserve">ll be prepared and delivered for review at the quarterly evaluation meetings with DDOT and the </w:t>
      </w:r>
      <w:r w:rsidR="007626D0">
        <w:rPr>
          <w:rFonts w:ascii="Times New Roman" w:eastAsia="Times New Roman" w:hAnsi="Times New Roman" w:cs="Times New Roman"/>
          <w:snapToGrid w:val="0"/>
          <w:sz w:val="24"/>
          <w:szCs w:val="24"/>
        </w:rPr>
        <w:t xml:space="preserve">O&amp;M </w:t>
      </w:r>
      <w:r w:rsidRPr="000B17AC">
        <w:rPr>
          <w:rFonts w:ascii="Times New Roman" w:eastAsia="Times New Roman" w:hAnsi="Times New Roman" w:cs="Times New Roman"/>
          <w:snapToGrid w:val="0"/>
          <w:sz w:val="24"/>
          <w:szCs w:val="24"/>
        </w:rPr>
        <w:t xml:space="preserve">contractor. Following these evaluations, a quarterly report </w:t>
      </w:r>
      <w:r w:rsidR="007626D0">
        <w:rPr>
          <w:rFonts w:ascii="Times New Roman" w:eastAsia="Times New Roman" w:hAnsi="Times New Roman" w:cs="Times New Roman"/>
          <w:snapToGrid w:val="0"/>
          <w:sz w:val="24"/>
          <w:szCs w:val="24"/>
        </w:rPr>
        <w:t>sha</w:t>
      </w:r>
      <w:r w:rsidRPr="000B17AC">
        <w:rPr>
          <w:rFonts w:ascii="Times New Roman" w:eastAsia="Times New Roman" w:hAnsi="Times New Roman" w:cs="Times New Roman"/>
          <w:snapToGrid w:val="0"/>
          <w:sz w:val="24"/>
          <w:szCs w:val="24"/>
        </w:rPr>
        <w:t xml:space="preserve">ll be submitted to DDOT. Quarterly condition assessments </w:t>
      </w:r>
      <w:r w:rsidR="007626D0">
        <w:rPr>
          <w:rFonts w:ascii="Times New Roman" w:eastAsia="Times New Roman" w:hAnsi="Times New Roman" w:cs="Times New Roman"/>
          <w:snapToGrid w:val="0"/>
          <w:sz w:val="24"/>
          <w:szCs w:val="24"/>
        </w:rPr>
        <w:t>sha</w:t>
      </w:r>
      <w:r w:rsidRPr="000B17AC">
        <w:rPr>
          <w:rFonts w:ascii="Times New Roman" w:eastAsia="Times New Roman" w:hAnsi="Times New Roman" w:cs="Times New Roman"/>
          <w:snapToGrid w:val="0"/>
          <w:sz w:val="24"/>
          <w:szCs w:val="24"/>
        </w:rPr>
        <w:t xml:space="preserve">ll be updated within </w:t>
      </w:r>
      <w:r w:rsidR="00B27E72">
        <w:rPr>
          <w:rFonts w:ascii="Times New Roman" w:eastAsia="Times New Roman" w:hAnsi="Times New Roman" w:cs="Times New Roman"/>
          <w:snapToGrid w:val="0"/>
          <w:sz w:val="24"/>
          <w:szCs w:val="24"/>
        </w:rPr>
        <w:t xml:space="preserve">Saber, or </w:t>
      </w:r>
      <w:r w:rsidR="00E526CB">
        <w:rPr>
          <w:rFonts w:ascii="Times New Roman" w:eastAsia="Times New Roman" w:hAnsi="Times New Roman" w:cs="Times New Roman"/>
          <w:snapToGrid w:val="0"/>
          <w:sz w:val="24"/>
          <w:szCs w:val="24"/>
        </w:rPr>
        <w:t>new TMMS</w:t>
      </w:r>
      <w:r w:rsidRPr="000B17AC">
        <w:rPr>
          <w:rFonts w:ascii="Times New Roman" w:eastAsia="Times New Roman" w:hAnsi="Times New Roman" w:cs="Times New Roman"/>
          <w:snapToGrid w:val="0"/>
          <w:sz w:val="24"/>
          <w:szCs w:val="24"/>
        </w:rPr>
        <w:t xml:space="preserve"> when available. The existing TMS </w:t>
      </w:r>
      <w:r w:rsidR="007626D0">
        <w:rPr>
          <w:rFonts w:ascii="Times New Roman" w:eastAsia="Times New Roman" w:hAnsi="Times New Roman" w:cs="Times New Roman"/>
          <w:snapToGrid w:val="0"/>
          <w:sz w:val="24"/>
          <w:szCs w:val="24"/>
        </w:rPr>
        <w:t>sha</w:t>
      </w:r>
      <w:r w:rsidRPr="000B17AC">
        <w:rPr>
          <w:rFonts w:ascii="Times New Roman" w:eastAsia="Times New Roman" w:hAnsi="Times New Roman" w:cs="Times New Roman"/>
          <w:snapToGrid w:val="0"/>
          <w:sz w:val="24"/>
          <w:szCs w:val="24"/>
        </w:rPr>
        <w:t>ll be utilized to store current conditions on a quarterly basis until a new system is in place.</w:t>
      </w:r>
    </w:p>
    <w:p w14:paraId="24842208" w14:textId="77777777" w:rsidR="0005433F" w:rsidRDefault="000B17AC" w:rsidP="00F920EC">
      <w:pPr>
        <w:widowControl/>
        <w:spacing w:line="276" w:lineRule="auto"/>
        <w:ind w:left="720"/>
        <w:rPr>
          <w:rFonts w:ascii="Times New Roman" w:eastAsia="Times New Roman" w:hAnsi="Times New Roman" w:cs="Times New Roman"/>
          <w:snapToGrid w:val="0"/>
          <w:sz w:val="24"/>
          <w:szCs w:val="24"/>
        </w:rPr>
      </w:pPr>
      <w:r w:rsidRPr="000B17AC">
        <w:rPr>
          <w:rFonts w:ascii="Times New Roman" w:eastAsia="Times New Roman" w:hAnsi="Times New Roman" w:cs="Times New Roman"/>
          <w:snapToGrid w:val="0"/>
          <w:sz w:val="24"/>
          <w:szCs w:val="24"/>
        </w:rPr>
        <w:t xml:space="preserve"> </w:t>
      </w:r>
      <w:r w:rsidR="0005433F" w:rsidRPr="0005433F">
        <w:rPr>
          <w:rFonts w:ascii="Times New Roman" w:eastAsia="Times New Roman" w:hAnsi="Times New Roman" w:cs="Times New Roman"/>
          <w:snapToGrid w:val="0"/>
          <w:sz w:val="24"/>
          <w:szCs w:val="24"/>
        </w:rPr>
        <w:t xml:space="preserve">  </w:t>
      </w:r>
    </w:p>
    <w:p w14:paraId="7C1A5DE7" w14:textId="77777777" w:rsidR="0005433F" w:rsidRDefault="00E87FC6" w:rsidP="00E87FC6">
      <w:pPr>
        <w:pStyle w:val="Heading1"/>
        <w:keepNext/>
        <w:widowControl/>
        <w:numPr>
          <w:ilvl w:val="2"/>
          <w:numId w:val="2"/>
        </w:numPr>
        <w:spacing w:line="276" w:lineRule="auto"/>
        <w:ind w:firstLine="0"/>
        <w:rPr>
          <w:rFonts w:cs="Times New Roman"/>
          <w:bCs w:val="0"/>
          <w:iCs/>
          <w:snapToGrid w:val="0"/>
          <w:sz w:val="24"/>
          <w:szCs w:val="24"/>
        </w:rPr>
      </w:pPr>
      <w:r>
        <w:rPr>
          <w:rFonts w:cs="Times New Roman"/>
          <w:b w:val="0"/>
          <w:bCs w:val="0"/>
          <w:i/>
          <w:iCs/>
          <w:snapToGrid w:val="0"/>
          <w:sz w:val="24"/>
          <w:szCs w:val="24"/>
        </w:rPr>
        <w:t xml:space="preserve"> </w:t>
      </w:r>
      <w:r w:rsidR="0005433F" w:rsidRPr="00F64339">
        <w:rPr>
          <w:sz w:val="24"/>
        </w:rPr>
        <w:t>Task 1.5 -- Annual Report:</w:t>
      </w:r>
    </w:p>
    <w:p w14:paraId="1A914E52" w14:textId="77777777" w:rsidR="00E87FC6" w:rsidRPr="00F64339" w:rsidRDefault="00E87FC6" w:rsidP="00F64339">
      <w:pPr>
        <w:pStyle w:val="Heading1"/>
        <w:keepNext/>
        <w:widowControl/>
        <w:spacing w:line="276" w:lineRule="auto"/>
        <w:ind w:left="0"/>
        <w:rPr>
          <w:b w:val="0"/>
          <w:sz w:val="24"/>
        </w:rPr>
      </w:pPr>
    </w:p>
    <w:p w14:paraId="53766CBD" w14:textId="77777777" w:rsidR="0005433F" w:rsidRPr="0005433F" w:rsidRDefault="0005433F" w:rsidP="0005433F">
      <w:pPr>
        <w:widowControl/>
        <w:spacing w:after="200"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An annual evaluation report shall be generated at the end of each contract year. The fourth quarter evaluation shall </w:t>
      </w:r>
      <w:proofErr w:type="gramStart"/>
      <w:r w:rsidRPr="0005433F">
        <w:rPr>
          <w:rFonts w:ascii="Times New Roman" w:eastAsia="Times New Roman" w:hAnsi="Times New Roman" w:cs="Times New Roman"/>
          <w:snapToGrid w:val="0"/>
          <w:sz w:val="24"/>
          <w:szCs w:val="24"/>
        </w:rPr>
        <w:t>consists</w:t>
      </w:r>
      <w:proofErr w:type="gramEnd"/>
      <w:r w:rsidRPr="0005433F">
        <w:rPr>
          <w:rFonts w:ascii="Times New Roman" w:eastAsia="Times New Roman" w:hAnsi="Times New Roman" w:cs="Times New Roman"/>
          <w:snapToGrid w:val="0"/>
          <w:sz w:val="24"/>
          <w:szCs w:val="24"/>
        </w:rPr>
        <w:t xml:space="preserve"> of an in-depth, objective, and independent, engineering assessment of the prevailing condition of selected tunnel assets, and the performance of the O&amp;M Contractor by utilizing the contract requirements and the established asset performance standards. </w:t>
      </w:r>
      <w:r w:rsidR="002B2157">
        <w:rPr>
          <w:rFonts w:ascii="Times New Roman" w:eastAsia="Times New Roman" w:hAnsi="Times New Roman" w:cs="Times New Roman"/>
          <w:snapToGrid w:val="0"/>
          <w:sz w:val="24"/>
          <w:szCs w:val="24"/>
        </w:rPr>
        <w:t>T</w:t>
      </w:r>
      <w:r w:rsidRPr="0005433F">
        <w:rPr>
          <w:rFonts w:ascii="Times New Roman" w:eastAsia="Times New Roman" w:hAnsi="Times New Roman" w:cs="Times New Roman"/>
          <w:snapToGrid w:val="0"/>
          <w:sz w:val="24"/>
          <w:szCs w:val="24"/>
        </w:rPr>
        <w:t xml:space="preserve">he required Annual Report shall include the results of all quarterly reports and describe the progress attained through the </w:t>
      </w:r>
      <w:proofErr w:type="gramStart"/>
      <w:r w:rsidRPr="0005433F">
        <w:rPr>
          <w:rFonts w:ascii="Times New Roman" w:eastAsia="Times New Roman" w:hAnsi="Times New Roman" w:cs="Times New Roman"/>
          <w:snapToGrid w:val="0"/>
          <w:sz w:val="24"/>
          <w:szCs w:val="24"/>
        </w:rPr>
        <w:t>twelve month</w:t>
      </w:r>
      <w:proofErr w:type="gramEnd"/>
      <w:r w:rsidRPr="0005433F">
        <w:rPr>
          <w:rFonts w:ascii="Times New Roman" w:eastAsia="Times New Roman" w:hAnsi="Times New Roman" w:cs="Times New Roman"/>
          <w:snapToGrid w:val="0"/>
          <w:sz w:val="24"/>
          <w:szCs w:val="24"/>
        </w:rPr>
        <w:t xml:space="preserve"> period relative to the performance standards and the stated project goals. The following additional services shall also be performed by the consultant as a part of the fourth quarter evaluation and the annual report development process:</w:t>
      </w:r>
    </w:p>
    <w:p w14:paraId="01367D69" w14:textId="77777777" w:rsidR="0005433F" w:rsidRPr="0005433F" w:rsidRDefault="0005433F" w:rsidP="00FB323C">
      <w:pPr>
        <w:widowControl/>
        <w:numPr>
          <w:ilvl w:val="0"/>
          <w:numId w:val="33"/>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Facilitate the Performance Evaluation Board (</w:t>
      </w:r>
      <w:r w:rsidR="00B27E72">
        <w:rPr>
          <w:rFonts w:ascii="Times New Roman" w:eastAsia="Times New Roman" w:hAnsi="Times New Roman" w:cs="Times New Roman"/>
          <w:iCs/>
          <w:snapToGrid w:val="0"/>
          <w:sz w:val="24"/>
          <w:szCs w:val="24"/>
        </w:rPr>
        <w:t>“</w:t>
      </w:r>
      <w:r w:rsidRPr="0005433F">
        <w:rPr>
          <w:rFonts w:ascii="Times New Roman" w:eastAsia="Times New Roman" w:hAnsi="Times New Roman" w:cs="Times New Roman"/>
          <w:iCs/>
          <w:snapToGrid w:val="0"/>
          <w:sz w:val="24"/>
          <w:szCs w:val="24"/>
        </w:rPr>
        <w:t>PEB</w:t>
      </w:r>
      <w:r w:rsidR="00B27E72">
        <w:rPr>
          <w:rFonts w:ascii="Times New Roman" w:eastAsia="Times New Roman" w:hAnsi="Times New Roman" w:cs="Times New Roman"/>
          <w:iCs/>
          <w:snapToGrid w:val="0"/>
          <w:sz w:val="24"/>
          <w:szCs w:val="24"/>
        </w:rPr>
        <w:t>”</w:t>
      </w:r>
      <w:r w:rsidRPr="0005433F">
        <w:rPr>
          <w:rFonts w:ascii="Times New Roman" w:eastAsia="Times New Roman" w:hAnsi="Times New Roman" w:cs="Times New Roman"/>
          <w:iCs/>
          <w:snapToGrid w:val="0"/>
          <w:sz w:val="24"/>
          <w:szCs w:val="24"/>
        </w:rPr>
        <w:t xml:space="preserve">) </w:t>
      </w:r>
      <w:r w:rsidR="008B1284" w:rsidRPr="0005433F">
        <w:rPr>
          <w:rFonts w:ascii="Times New Roman" w:eastAsia="Times New Roman" w:hAnsi="Times New Roman" w:cs="Times New Roman"/>
          <w:iCs/>
          <w:snapToGrid w:val="0"/>
          <w:sz w:val="24"/>
          <w:szCs w:val="24"/>
        </w:rPr>
        <w:t>meeting and</w:t>
      </w:r>
      <w:r w:rsidRPr="0005433F">
        <w:rPr>
          <w:rFonts w:ascii="Times New Roman" w:eastAsia="Times New Roman" w:hAnsi="Times New Roman" w:cs="Times New Roman"/>
          <w:iCs/>
          <w:snapToGrid w:val="0"/>
          <w:sz w:val="24"/>
          <w:szCs w:val="24"/>
        </w:rPr>
        <w:t xml:space="preserve"> present all required information to enable board members to make informed </w:t>
      </w:r>
      <w:r w:rsidR="008B1284" w:rsidRPr="0005433F">
        <w:rPr>
          <w:rFonts w:ascii="Times New Roman" w:eastAsia="Times New Roman" w:hAnsi="Times New Roman" w:cs="Times New Roman"/>
          <w:iCs/>
          <w:snapToGrid w:val="0"/>
          <w:sz w:val="24"/>
          <w:szCs w:val="24"/>
        </w:rPr>
        <w:t>decisions and</w:t>
      </w:r>
      <w:r w:rsidRPr="0005433F">
        <w:rPr>
          <w:rFonts w:ascii="Times New Roman" w:eastAsia="Times New Roman" w:hAnsi="Times New Roman" w:cs="Times New Roman"/>
          <w:iCs/>
          <w:snapToGrid w:val="0"/>
          <w:sz w:val="24"/>
          <w:szCs w:val="24"/>
        </w:rPr>
        <w:t xml:space="preserve"> provide documentation of the results. </w:t>
      </w:r>
    </w:p>
    <w:p w14:paraId="2275C418" w14:textId="77777777" w:rsidR="0005433F" w:rsidRPr="0005433F" w:rsidRDefault="0005433F" w:rsidP="00FB323C">
      <w:pPr>
        <w:widowControl/>
        <w:numPr>
          <w:ilvl w:val="0"/>
          <w:numId w:val="33"/>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Work with DDOT project management staff to determine the random sampling of assets prior to the inspection and asset condition assessment process.</w:t>
      </w:r>
    </w:p>
    <w:p w14:paraId="1AF080DF" w14:textId="77777777" w:rsidR="0005433F" w:rsidRPr="0005433F" w:rsidRDefault="0005433F" w:rsidP="00FB323C">
      <w:pPr>
        <w:widowControl/>
        <w:numPr>
          <w:ilvl w:val="0"/>
          <w:numId w:val="33"/>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Conduct an in-depth, objective engineering evaluation, of the current condition of the selected samples of assets, and the O&amp;M Contractor’s performance that would directly be related to the assessed condition of those inspected assets, as it relates to the applicable performance measures.  </w:t>
      </w:r>
    </w:p>
    <w:p w14:paraId="178CBA2D" w14:textId="77777777" w:rsidR="0005433F" w:rsidRPr="0005433F" w:rsidRDefault="0005433F" w:rsidP="00FB323C">
      <w:pPr>
        <w:widowControl/>
        <w:numPr>
          <w:ilvl w:val="0"/>
          <w:numId w:val="33"/>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The data collected shall be consistent in format and quality to the established baseline data and the data collected during previous evaluation periods to facilitate direct asset comparisons; all asset evaluations should be entered into </w:t>
      </w:r>
      <w:r w:rsidR="00B27E72">
        <w:rPr>
          <w:rFonts w:ascii="Times New Roman" w:eastAsia="Times New Roman" w:hAnsi="Times New Roman" w:cs="Times New Roman"/>
          <w:iCs/>
          <w:snapToGrid w:val="0"/>
          <w:sz w:val="24"/>
          <w:szCs w:val="24"/>
        </w:rPr>
        <w:t xml:space="preserve">Saber, or </w:t>
      </w:r>
      <w:r w:rsidRPr="0005433F">
        <w:rPr>
          <w:rFonts w:ascii="Times New Roman" w:eastAsia="Times New Roman" w:hAnsi="Times New Roman" w:cs="Times New Roman"/>
          <w:iCs/>
          <w:snapToGrid w:val="0"/>
          <w:sz w:val="24"/>
          <w:szCs w:val="24"/>
        </w:rPr>
        <w:t xml:space="preserve">DDOT’s </w:t>
      </w:r>
      <w:r w:rsidR="00E526CB">
        <w:rPr>
          <w:rFonts w:ascii="Times New Roman" w:eastAsia="Times New Roman" w:hAnsi="Times New Roman" w:cs="Times New Roman"/>
          <w:iCs/>
          <w:snapToGrid w:val="0"/>
          <w:sz w:val="24"/>
          <w:szCs w:val="24"/>
        </w:rPr>
        <w:t>new TMMS</w:t>
      </w:r>
      <w:r w:rsidRPr="0005433F">
        <w:rPr>
          <w:rFonts w:ascii="Times New Roman" w:eastAsia="Times New Roman" w:hAnsi="Times New Roman" w:cs="Times New Roman"/>
          <w:iCs/>
          <w:snapToGrid w:val="0"/>
          <w:sz w:val="24"/>
          <w:szCs w:val="24"/>
        </w:rPr>
        <w:t xml:space="preserve"> as an asset condition evaluation.</w:t>
      </w:r>
    </w:p>
    <w:p w14:paraId="0CCF134D" w14:textId="77777777" w:rsidR="0005433F" w:rsidRPr="0005433F" w:rsidRDefault="0005433F" w:rsidP="00FB323C">
      <w:pPr>
        <w:widowControl/>
        <w:numPr>
          <w:ilvl w:val="0"/>
          <w:numId w:val="33"/>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lastRenderedPageBreak/>
        <w:t xml:space="preserve">Use state-of-the-art technology and state-of-the-practice methods in the data collection process, to ensure accuracy. The use of laptops or relevant mobile technologies should be leveraged when adding evaluation results into </w:t>
      </w:r>
      <w:r w:rsidR="00B27E72">
        <w:rPr>
          <w:rFonts w:ascii="Times New Roman" w:eastAsia="Times New Roman" w:hAnsi="Times New Roman" w:cs="Times New Roman"/>
          <w:iCs/>
          <w:snapToGrid w:val="0"/>
          <w:sz w:val="24"/>
          <w:szCs w:val="24"/>
        </w:rPr>
        <w:t xml:space="preserve">Saber, or </w:t>
      </w:r>
      <w:r w:rsidRPr="0005433F">
        <w:rPr>
          <w:rFonts w:ascii="Times New Roman" w:eastAsia="Times New Roman" w:hAnsi="Times New Roman" w:cs="Times New Roman"/>
          <w:iCs/>
          <w:snapToGrid w:val="0"/>
          <w:sz w:val="24"/>
          <w:szCs w:val="24"/>
        </w:rPr>
        <w:t xml:space="preserve">DDOT’s </w:t>
      </w:r>
      <w:r w:rsidR="00E526CB">
        <w:rPr>
          <w:rFonts w:ascii="Times New Roman" w:eastAsia="Times New Roman" w:hAnsi="Times New Roman" w:cs="Times New Roman"/>
          <w:iCs/>
          <w:snapToGrid w:val="0"/>
          <w:sz w:val="24"/>
          <w:szCs w:val="24"/>
        </w:rPr>
        <w:t>new TMMS</w:t>
      </w:r>
      <w:r w:rsidRPr="0005433F">
        <w:rPr>
          <w:rFonts w:ascii="Times New Roman" w:eastAsia="Times New Roman" w:hAnsi="Times New Roman" w:cs="Times New Roman"/>
          <w:iCs/>
          <w:snapToGrid w:val="0"/>
          <w:sz w:val="24"/>
          <w:szCs w:val="24"/>
        </w:rPr>
        <w:t xml:space="preserve">. Use digital cameras to capture the prevailing condition of the various assets, store these images into </w:t>
      </w:r>
      <w:r w:rsidR="00B27E72">
        <w:rPr>
          <w:rFonts w:ascii="Times New Roman" w:eastAsia="Times New Roman" w:hAnsi="Times New Roman" w:cs="Times New Roman"/>
          <w:iCs/>
          <w:snapToGrid w:val="0"/>
          <w:sz w:val="24"/>
          <w:szCs w:val="24"/>
        </w:rPr>
        <w:t xml:space="preserve">Saber, or </w:t>
      </w:r>
      <w:r w:rsidR="00E526CB">
        <w:rPr>
          <w:rFonts w:ascii="Times New Roman" w:eastAsia="Times New Roman" w:hAnsi="Times New Roman" w:cs="Times New Roman"/>
          <w:iCs/>
          <w:snapToGrid w:val="0"/>
          <w:sz w:val="24"/>
          <w:szCs w:val="24"/>
        </w:rPr>
        <w:t>the new TMMS</w:t>
      </w:r>
      <w:r w:rsidR="00B27E72">
        <w:rPr>
          <w:rFonts w:ascii="Times New Roman" w:eastAsia="Times New Roman" w:hAnsi="Times New Roman" w:cs="Times New Roman"/>
          <w:iCs/>
          <w:snapToGrid w:val="0"/>
          <w:sz w:val="24"/>
          <w:szCs w:val="24"/>
        </w:rPr>
        <w:t xml:space="preserve"> </w:t>
      </w:r>
      <w:r w:rsidRPr="0005433F">
        <w:rPr>
          <w:rFonts w:ascii="Times New Roman" w:eastAsia="Times New Roman" w:hAnsi="Times New Roman" w:cs="Times New Roman"/>
          <w:iCs/>
          <w:snapToGrid w:val="0"/>
          <w:sz w:val="24"/>
          <w:szCs w:val="24"/>
        </w:rPr>
        <w:t>and incorporate those files into the annual report.</w:t>
      </w:r>
    </w:p>
    <w:p w14:paraId="7F241C9D" w14:textId="77777777" w:rsidR="0005433F" w:rsidRPr="0005433F" w:rsidRDefault="0005433F" w:rsidP="00FB323C">
      <w:pPr>
        <w:widowControl/>
        <w:numPr>
          <w:ilvl w:val="0"/>
          <w:numId w:val="33"/>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Within the samples chosen, evaluate each asset for compliance with the performance measures. Summarize the results of the asset evaluation and compare such with the baseline conditions.  </w:t>
      </w:r>
    </w:p>
    <w:p w14:paraId="276ABEF7" w14:textId="77777777" w:rsidR="0005433F" w:rsidRPr="0005433F" w:rsidRDefault="0005433F" w:rsidP="00FB323C">
      <w:pPr>
        <w:widowControl/>
        <w:numPr>
          <w:ilvl w:val="0"/>
          <w:numId w:val="33"/>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Report whether or not the assets have met the performance measures. Compile the inspection results in an annual report describing the O&amp;M </w:t>
      </w:r>
      <w:r w:rsidR="00C83692">
        <w:rPr>
          <w:rFonts w:ascii="Times New Roman" w:eastAsia="Times New Roman" w:hAnsi="Times New Roman" w:cs="Times New Roman"/>
          <w:iCs/>
          <w:snapToGrid w:val="0"/>
          <w:sz w:val="24"/>
          <w:szCs w:val="24"/>
        </w:rPr>
        <w:t>C</w:t>
      </w:r>
      <w:r w:rsidRPr="0005433F">
        <w:rPr>
          <w:rFonts w:ascii="Times New Roman" w:eastAsia="Times New Roman" w:hAnsi="Times New Roman" w:cs="Times New Roman"/>
          <w:iCs/>
          <w:snapToGrid w:val="0"/>
          <w:sz w:val="24"/>
          <w:szCs w:val="24"/>
        </w:rPr>
        <w:t xml:space="preserve">ontractor’s overall performance, noting exceptional and/or deficient performance where applicable. The annual report shall be consistent in format and quality with the required quarterly reports, to facilitate ease in the comparisons of asset conditions, and also establish a high and unique standard for future annual reports.  </w:t>
      </w:r>
    </w:p>
    <w:p w14:paraId="452CD8A1" w14:textId="77777777" w:rsidR="0005433F" w:rsidRPr="0005433F" w:rsidRDefault="0005433F" w:rsidP="00FB323C">
      <w:pPr>
        <w:widowControl/>
        <w:numPr>
          <w:ilvl w:val="0"/>
          <w:numId w:val="33"/>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The annual report shall make recommendations, based on the objective scoring of asset conditions, for the application by DDOT of incentive payments to or disincentive payments from the O&amp;M Contractor, as per contract requirements. </w:t>
      </w:r>
    </w:p>
    <w:p w14:paraId="647F7C97" w14:textId="77777777" w:rsidR="0005433F" w:rsidRPr="0005433F" w:rsidRDefault="0005433F" w:rsidP="00FB323C">
      <w:pPr>
        <w:widowControl/>
        <w:numPr>
          <w:ilvl w:val="0"/>
          <w:numId w:val="33"/>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The report shall assess and document asset condition progress toward the stated goals of the project.</w:t>
      </w:r>
    </w:p>
    <w:p w14:paraId="09DBA079" w14:textId="77777777" w:rsidR="007626D0" w:rsidRDefault="0005433F" w:rsidP="0005433F">
      <w:pPr>
        <w:widowControl/>
        <w:spacing w:after="200"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To the greatest extent possible, reports should be ‘data-driven’, relying on the asset characteristics and conditions reports drawn directly from </w:t>
      </w:r>
      <w:r w:rsidR="00B27E72">
        <w:rPr>
          <w:rFonts w:ascii="Times New Roman" w:eastAsia="Times New Roman" w:hAnsi="Times New Roman" w:cs="Times New Roman"/>
          <w:snapToGrid w:val="0"/>
          <w:sz w:val="24"/>
          <w:szCs w:val="24"/>
        </w:rPr>
        <w:t xml:space="preserve">Saber, or </w:t>
      </w:r>
      <w:r w:rsidR="00E526CB">
        <w:rPr>
          <w:rFonts w:ascii="Times New Roman" w:eastAsia="Times New Roman" w:hAnsi="Times New Roman" w:cs="Times New Roman"/>
          <w:snapToGrid w:val="0"/>
          <w:sz w:val="24"/>
          <w:szCs w:val="24"/>
        </w:rPr>
        <w:t>new TMMS</w:t>
      </w:r>
      <w:r w:rsidRPr="0005433F">
        <w:rPr>
          <w:rFonts w:ascii="Times New Roman" w:eastAsia="Times New Roman" w:hAnsi="Times New Roman" w:cs="Times New Roman"/>
          <w:snapToGrid w:val="0"/>
          <w:sz w:val="24"/>
          <w:szCs w:val="24"/>
        </w:rPr>
        <w:t xml:space="preserve"> and/or the asset inventory database. </w:t>
      </w:r>
    </w:p>
    <w:p w14:paraId="49A7FFD9" w14:textId="77777777" w:rsidR="007626D0" w:rsidRDefault="0005433F" w:rsidP="00FB323C">
      <w:pPr>
        <w:widowControl/>
        <w:numPr>
          <w:ilvl w:val="0"/>
          <w:numId w:val="33"/>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 </w:t>
      </w:r>
      <w:r w:rsidR="007626D0">
        <w:rPr>
          <w:rFonts w:ascii="Times New Roman" w:eastAsia="Times New Roman" w:hAnsi="Times New Roman" w:cs="Times New Roman"/>
          <w:snapToGrid w:val="0"/>
          <w:sz w:val="24"/>
          <w:szCs w:val="24"/>
        </w:rPr>
        <w:t>Assumptions, Exclusions, and Qualifications</w:t>
      </w:r>
    </w:p>
    <w:p w14:paraId="4D0F0305" w14:textId="77777777" w:rsidR="007626D0" w:rsidRDefault="007626D0" w:rsidP="007626D0">
      <w:pPr>
        <w:widowControl/>
        <w:spacing w:after="200" w:line="276"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If any of the following require a level of effort for Task 1.5 in excess of the stated assumptions, exclusions, or qualifications below, through no fault of the Consultant, then Consultant shall be entitled to submit a request for an equitable adjustment to the Contracting Officer:</w:t>
      </w:r>
    </w:p>
    <w:p w14:paraId="53F3B2D4" w14:textId="7C21847F" w:rsidR="002B2157" w:rsidRDefault="00B27E72" w:rsidP="00FB323C">
      <w:pPr>
        <w:widowControl/>
        <w:numPr>
          <w:ilvl w:val="0"/>
          <w:numId w:val="50"/>
        </w:numPr>
        <w:spacing w:line="276" w:lineRule="auto"/>
        <w:ind w:hanging="72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A </w:t>
      </w:r>
      <w:r w:rsidR="007626D0" w:rsidRPr="007626D0">
        <w:rPr>
          <w:rFonts w:ascii="Times New Roman" w:eastAsia="Times New Roman" w:hAnsi="Times New Roman" w:cs="Times New Roman"/>
          <w:snapToGrid w:val="0"/>
          <w:sz w:val="24"/>
          <w:szCs w:val="24"/>
        </w:rPr>
        <w:t xml:space="preserve">PEB meeting </w:t>
      </w:r>
      <w:r w:rsidR="002B2157">
        <w:rPr>
          <w:rFonts w:ascii="Times New Roman" w:eastAsia="Times New Roman" w:hAnsi="Times New Roman" w:cs="Times New Roman"/>
          <w:snapToGrid w:val="0"/>
          <w:sz w:val="24"/>
          <w:szCs w:val="24"/>
        </w:rPr>
        <w:t>sha</w:t>
      </w:r>
      <w:r w:rsidR="007626D0" w:rsidRPr="007626D0">
        <w:rPr>
          <w:rFonts w:ascii="Times New Roman" w:eastAsia="Times New Roman" w:hAnsi="Times New Roman" w:cs="Times New Roman"/>
          <w:snapToGrid w:val="0"/>
          <w:sz w:val="24"/>
          <w:szCs w:val="24"/>
        </w:rPr>
        <w:t xml:space="preserve">ll be held annually to review </w:t>
      </w:r>
      <w:r w:rsidR="00EB5452">
        <w:rPr>
          <w:rFonts w:ascii="Times New Roman" w:eastAsia="Times New Roman" w:hAnsi="Times New Roman" w:cs="Times New Roman"/>
          <w:snapToGrid w:val="0"/>
          <w:sz w:val="24"/>
          <w:szCs w:val="24"/>
        </w:rPr>
        <w:t xml:space="preserve">O&amp;M </w:t>
      </w:r>
      <w:r w:rsidR="007626D0" w:rsidRPr="007626D0">
        <w:rPr>
          <w:rFonts w:ascii="Times New Roman" w:eastAsia="Times New Roman" w:hAnsi="Times New Roman" w:cs="Times New Roman"/>
          <w:snapToGrid w:val="0"/>
          <w:sz w:val="24"/>
          <w:szCs w:val="24"/>
        </w:rPr>
        <w:t xml:space="preserve">contractor performance and </w:t>
      </w:r>
      <w:r>
        <w:rPr>
          <w:rFonts w:ascii="Times New Roman" w:eastAsia="Times New Roman" w:hAnsi="Times New Roman" w:cs="Times New Roman"/>
          <w:snapToGrid w:val="0"/>
          <w:sz w:val="24"/>
          <w:szCs w:val="24"/>
        </w:rPr>
        <w:t>sha</w:t>
      </w:r>
      <w:r w:rsidR="007626D0" w:rsidRPr="007626D0">
        <w:rPr>
          <w:rFonts w:ascii="Times New Roman" w:eastAsia="Times New Roman" w:hAnsi="Times New Roman" w:cs="Times New Roman"/>
          <w:snapToGrid w:val="0"/>
          <w:sz w:val="24"/>
          <w:szCs w:val="24"/>
        </w:rPr>
        <w:t xml:space="preserve">ll be facilitated by the </w:t>
      </w:r>
      <w:r w:rsidR="002B2157">
        <w:rPr>
          <w:rFonts w:ascii="Times New Roman" w:eastAsia="Times New Roman" w:hAnsi="Times New Roman" w:cs="Times New Roman"/>
          <w:snapToGrid w:val="0"/>
          <w:sz w:val="24"/>
          <w:szCs w:val="24"/>
        </w:rPr>
        <w:t>Consultant</w:t>
      </w:r>
      <w:r w:rsidR="007626D0" w:rsidRPr="007626D0">
        <w:rPr>
          <w:rFonts w:ascii="Times New Roman" w:eastAsia="Times New Roman" w:hAnsi="Times New Roman" w:cs="Times New Roman"/>
          <w:snapToGrid w:val="0"/>
          <w:sz w:val="24"/>
          <w:szCs w:val="24"/>
        </w:rPr>
        <w:t xml:space="preserve"> team. The Program Manager, Task Manager, and Field Inspector </w:t>
      </w:r>
      <w:r>
        <w:rPr>
          <w:rFonts w:ascii="Times New Roman" w:eastAsia="Times New Roman" w:hAnsi="Times New Roman" w:cs="Times New Roman"/>
          <w:snapToGrid w:val="0"/>
          <w:sz w:val="24"/>
          <w:szCs w:val="24"/>
        </w:rPr>
        <w:t>sha</w:t>
      </w:r>
      <w:r w:rsidR="007626D0" w:rsidRPr="007626D0">
        <w:rPr>
          <w:rFonts w:ascii="Times New Roman" w:eastAsia="Times New Roman" w:hAnsi="Times New Roman" w:cs="Times New Roman"/>
          <w:snapToGrid w:val="0"/>
          <w:sz w:val="24"/>
          <w:szCs w:val="24"/>
        </w:rPr>
        <w:t xml:space="preserve">ll attend the PEB meetings. </w:t>
      </w:r>
    </w:p>
    <w:p w14:paraId="47204AF4" w14:textId="77777777" w:rsidR="007626D0" w:rsidRPr="007626D0" w:rsidRDefault="007626D0" w:rsidP="002B2157">
      <w:pPr>
        <w:widowControl/>
        <w:spacing w:line="276" w:lineRule="auto"/>
        <w:ind w:left="720"/>
        <w:rPr>
          <w:rFonts w:ascii="Times New Roman" w:eastAsia="Times New Roman" w:hAnsi="Times New Roman" w:cs="Times New Roman"/>
          <w:snapToGrid w:val="0"/>
          <w:sz w:val="24"/>
          <w:szCs w:val="24"/>
        </w:rPr>
      </w:pPr>
      <w:r w:rsidRPr="007626D0">
        <w:rPr>
          <w:rFonts w:ascii="Times New Roman" w:eastAsia="Times New Roman" w:hAnsi="Times New Roman" w:cs="Times New Roman"/>
          <w:snapToGrid w:val="0"/>
          <w:sz w:val="24"/>
          <w:szCs w:val="24"/>
        </w:rPr>
        <w:t xml:space="preserve"> </w:t>
      </w:r>
    </w:p>
    <w:p w14:paraId="3CE8479C" w14:textId="77777777" w:rsidR="0005433F" w:rsidRPr="00F64339" w:rsidRDefault="00FC5834" w:rsidP="002B2157">
      <w:pPr>
        <w:pStyle w:val="Heading1"/>
        <w:keepNext/>
        <w:widowControl/>
        <w:numPr>
          <w:ilvl w:val="2"/>
          <w:numId w:val="2"/>
        </w:numPr>
        <w:spacing w:line="276" w:lineRule="auto"/>
        <w:ind w:firstLine="0"/>
        <w:rPr>
          <w:b w:val="0"/>
          <w:i/>
          <w:sz w:val="24"/>
        </w:rPr>
      </w:pPr>
      <w:r>
        <w:rPr>
          <w:rFonts w:cs="Times New Roman"/>
          <w:b w:val="0"/>
          <w:bCs w:val="0"/>
          <w:i/>
          <w:iCs/>
          <w:snapToGrid w:val="0"/>
          <w:sz w:val="24"/>
          <w:szCs w:val="24"/>
        </w:rPr>
        <w:t xml:space="preserve">  </w:t>
      </w:r>
      <w:bookmarkStart w:id="638" w:name="_Ref4603771"/>
      <w:r w:rsidR="0005433F" w:rsidRPr="00F64339">
        <w:rPr>
          <w:i/>
          <w:sz w:val="24"/>
        </w:rPr>
        <w:t xml:space="preserve">Task 1.6 -- Required </w:t>
      </w:r>
      <w:proofErr w:type="gramStart"/>
      <w:r w:rsidR="0005433F" w:rsidRPr="00F64339">
        <w:rPr>
          <w:i/>
          <w:sz w:val="24"/>
        </w:rPr>
        <w:t>As</w:t>
      </w:r>
      <w:proofErr w:type="gramEnd"/>
      <w:r w:rsidR="0005433F" w:rsidRPr="00F64339">
        <w:rPr>
          <w:i/>
          <w:sz w:val="24"/>
        </w:rPr>
        <w:t xml:space="preserve"> Needed Technical Support Services</w:t>
      </w:r>
      <w:bookmarkEnd w:id="638"/>
    </w:p>
    <w:p w14:paraId="361004C3" w14:textId="77777777" w:rsidR="00FC5834" w:rsidRPr="00FC5834" w:rsidRDefault="00FC5834" w:rsidP="002B2157">
      <w:pPr>
        <w:pStyle w:val="Heading1"/>
        <w:keepNext/>
        <w:widowControl/>
        <w:spacing w:line="276" w:lineRule="auto"/>
        <w:ind w:left="0"/>
        <w:rPr>
          <w:rFonts w:cs="Times New Roman"/>
          <w:bCs w:val="0"/>
          <w:i/>
          <w:iCs/>
          <w:snapToGrid w:val="0"/>
          <w:sz w:val="24"/>
          <w:szCs w:val="24"/>
        </w:rPr>
      </w:pPr>
    </w:p>
    <w:p w14:paraId="1F93858F" w14:textId="2C08C5B6" w:rsidR="00CF0629" w:rsidRPr="00CF0629" w:rsidRDefault="00CF0629" w:rsidP="00CF0629">
      <w:pPr>
        <w:widowControl/>
        <w:spacing w:after="200" w:line="276" w:lineRule="auto"/>
        <w:rPr>
          <w:rFonts w:ascii="Times New Roman" w:eastAsia="Times New Roman" w:hAnsi="Times New Roman" w:cs="Times New Roman"/>
          <w:snapToGrid w:val="0"/>
          <w:sz w:val="24"/>
          <w:szCs w:val="24"/>
        </w:rPr>
      </w:pPr>
      <w:r w:rsidRPr="00CF0629">
        <w:rPr>
          <w:rFonts w:ascii="Times New Roman" w:eastAsia="Times New Roman" w:hAnsi="Times New Roman" w:cs="Times New Roman"/>
          <w:snapToGrid w:val="0"/>
          <w:sz w:val="24"/>
          <w:szCs w:val="24"/>
        </w:rPr>
        <w:t>As new capital projects are being executed to update or enhance aging tunnel equipment, additional technical support services are needed to assist the tunnel management staff in evaluating technical proposals from the O&amp;M Contractor for equipment selection, upgrades, and equipment commissioning.</w:t>
      </w:r>
      <w:r>
        <w:rPr>
          <w:rFonts w:ascii="Times New Roman" w:eastAsia="Times New Roman" w:hAnsi="Times New Roman" w:cs="Times New Roman"/>
          <w:snapToGrid w:val="0"/>
          <w:sz w:val="24"/>
          <w:szCs w:val="24"/>
        </w:rPr>
        <w:t xml:space="preserve"> </w:t>
      </w:r>
      <w:r w:rsidRPr="00CF0629">
        <w:rPr>
          <w:rFonts w:ascii="Times New Roman" w:eastAsia="Times New Roman" w:hAnsi="Times New Roman" w:cs="Times New Roman"/>
          <w:snapToGrid w:val="0"/>
          <w:sz w:val="24"/>
          <w:szCs w:val="24"/>
        </w:rPr>
        <w:t xml:space="preserve">Therefore, supplemental technical engineering support shall be provided, to assist the DDOT tunnel project manager to achieve such project goals. </w:t>
      </w:r>
    </w:p>
    <w:p w14:paraId="797774D2" w14:textId="4E786E3E" w:rsidR="0005433F" w:rsidRPr="0005433F" w:rsidRDefault="00CF0629" w:rsidP="0005433F">
      <w:pPr>
        <w:widowControl/>
        <w:spacing w:after="200" w:line="276" w:lineRule="auto"/>
        <w:rPr>
          <w:rFonts w:ascii="Times New Roman" w:eastAsia="Times New Roman" w:hAnsi="Times New Roman" w:cs="Times New Roman"/>
          <w:snapToGrid w:val="0"/>
          <w:sz w:val="24"/>
          <w:szCs w:val="24"/>
        </w:rPr>
      </w:pPr>
      <w:r w:rsidRPr="00CF0629">
        <w:rPr>
          <w:rFonts w:ascii="Times New Roman" w:eastAsia="Times New Roman" w:hAnsi="Times New Roman" w:cs="Times New Roman"/>
          <w:snapToGrid w:val="0"/>
          <w:sz w:val="24"/>
          <w:szCs w:val="24"/>
        </w:rPr>
        <w:lastRenderedPageBreak/>
        <w:t xml:space="preserve">The </w:t>
      </w:r>
      <w:r>
        <w:rPr>
          <w:rFonts w:ascii="Times New Roman" w:eastAsia="Times New Roman" w:hAnsi="Times New Roman" w:cs="Times New Roman"/>
          <w:snapToGrid w:val="0"/>
          <w:sz w:val="24"/>
          <w:szCs w:val="24"/>
        </w:rPr>
        <w:t>C</w:t>
      </w:r>
      <w:r w:rsidRPr="00CF0629">
        <w:rPr>
          <w:rFonts w:ascii="Times New Roman" w:eastAsia="Times New Roman" w:hAnsi="Times New Roman" w:cs="Times New Roman"/>
          <w:snapToGrid w:val="0"/>
          <w:sz w:val="24"/>
          <w:szCs w:val="24"/>
        </w:rPr>
        <w:t>onsultant shall perform such duties that include, but are not limited to the following:</w:t>
      </w:r>
      <w:r w:rsidR="0005433F" w:rsidRPr="0005433F">
        <w:rPr>
          <w:rFonts w:ascii="Times New Roman" w:eastAsia="Times New Roman" w:hAnsi="Times New Roman" w:cs="Times New Roman"/>
          <w:snapToGrid w:val="0"/>
          <w:sz w:val="24"/>
          <w:szCs w:val="24"/>
        </w:rPr>
        <w:t xml:space="preserve"> </w:t>
      </w:r>
    </w:p>
    <w:p w14:paraId="76C98D21" w14:textId="77777777" w:rsidR="0005433F" w:rsidRPr="0005433F" w:rsidRDefault="00CF0629"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CF0629">
        <w:rPr>
          <w:rFonts w:ascii="Times New Roman" w:eastAsia="Times New Roman" w:hAnsi="Times New Roman" w:cs="Times New Roman"/>
          <w:iCs/>
          <w:snapToGrid w:val="0"/>
          <w:sz w:val="24"/>
          <w:szCs w:val="24"/>
        </w:rPr>
        <w:t>Provide progress reports to DDOT at critical stages of the commissioning process.</w:t>
      </w:r>
    </w:p>
    <w:p w14:paraId="2D381A1C" w14:textId="77777777" w:rsidR="0005433F" w:rsidRPr="0005433F" w:rsidRDefault="00CF0629"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CF0629">
        <w:rPr>
          <w:rFonts w:ascii="Times New Roman" w:eastAsia="Times New Roman" w:hAnsi="Times New Roman" w:cs="Times New Roman"/>
          <w:iCs/>
          <w:snapToGrid w:val="0"/>
          <w:sz w:val="24"/>
          <w:szCs w:val="24"/>
        </w:rPr>
        <w:t>Attend project Close-Out Conferences.</w:t>
      </w:r>
    </w:p>
    <w:p w14:paraId="5C4E6608" w14:textId="77777777" w:rsidR="0005433F" w:rsidRPr="0005433F" w:rsidRDefault="00CF0629"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CF0629">
        <w:rPr>
          <w:rFonts w:ascii="Times New Roman" w:eastAsia="Times New Roman" w:hAnsi="Times New Roman" w:cs="Times New Roman"/>
          <w:iCs/>
          <w:snapToGrid w:val="0"/>
          <w:sz w:val="24"/>
          <w:szCs w:val="24"/>
        </w:rPr>
        <w:t>Provide technical support to the DDOT Tunnel Project Manager for issues related to Air Rights Extension Project during construction and up to project closeout.</w:t>
      </w:r>
      <w:r>
        <w:rPr>
          <w:rFonts w:ascii="Times New Roman" w:eastAsia="Times New Roman" w:hAnsi="Times New Roman" w:cs="Times New Roman"/>
          <w:iCs/>
          <w:snapToGrid w:val="0"/>
          <w:sz w:val="24"/>
          <w:szCs w:val="24"/>
        </w:rPr>
        <w:t xml:space="preserve"> </w:t>
      </w:r>
      <w:r w:rsidR="0005433F" w:rsidRPr="0005433F">
        <w:rPr>
          <w:rFonts w:ascii="Times New Roman" w:eastAsia="Times New Roman" w:hAnsi="Times New Roman" w:cs="Times New Roman"/>
          <w:iCs/>
          <w:snapToGrid w:val="0"/>
          <w:sz w:val="24"/>
          <w:szCs w:val="24"/>
        </w:rPr>
        <w:t xml:space="preserve">Review </w:t>
      </w:r>
      <w:r w:rsidR="00B27E72">
        <w:rPr>
          <w:rFonts w:ascii="Times New Roman" w:eastAsia="Times New Roman" w:hAnsi="Times New Roman" w:cs="Times New Roman"/>
          <w:iCs/>
          <w:snapToGrid w:val="0"/>
          <w:sz w:val="24"/>
          <w:szCs w:val="24"/>
        </w:rPr>
        <w:t xml:space="preserve">O&amp;M </w:t>
      </w:r>
      <w:r w:rsidR="0005433F" w:rsidRPr="0005433F">
        <w:rPr>
          <w:rFonts w:ascii="Times New Roman" w:eastAsia="Times New Roman" w:hAnsi="Times New Roman" w:cs="Times New Roman"/>
          <w:iCs/>
          <w:snapToGrid w:val="0"/>
          <w:sz w:val="24"/>
          <w:szCs w:val="24"/>
        </w:rPr>
        <w:t>Contractor’s testing and inspection schedule of work.</w:t>
      </w:r>
    </w:p>
    <w:p w14:paraId="46AD3425" w14:textId="77777777" w:rsidR="0005433F" w:rsidRPr="0005433F" w:rsidRDefault="00CF0629"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CF0629">
        <w:rPr>
          <w:rFonts w:ascii="Times New Roman" w:eastAsia="Times New Roman" w:hAnsi="Times New Roman" w:cs="Times New Roman"/>
          <w:iCs/>
          <w:snapToGrid w:val="0"/>
          <w:sz w:val="24"/>
          <w:szCs w:val="24"/>
        </w:rPr>
        <w:t xml:space="preserve">The </w:t>
      </w:r>
      <w:r>
        <w:rPr>
          <w:rFonts w:ascii="Times New Roman" w:eastAsia="Times New Roman" w:hAnsi="Times New Roman" w:cs="Times New Roman"/>
          <w:iCs/>
          <w:snapToGrid w:val="0"/>
          <w:sz w:val="24"/>
          <w:szCs w:val="24"/>
        </w:rPr>
        <w:t>C</w:t>
      </w:r>
      <w:r w:rsidRPr="00CF0629">
        <w:rPr>
          <w:rFonts w:ascii="Times New Roman" w:eastAsia="Times New Roman" w:hAnsi="Times New Roman" w:cs="Times New Roman"/>
          <w:iCs/>
          <w:snapToGrid w:val="0"/>
          <w:sz w:val="24"/>
          <w:szCs w:val="24"/>
        </w:rPr>
        <w:t xml:space="preserve">onsultant shall assist DDOT in the development of a “Concept of Operations” document that would cover the required execution of all tunnel asset management activities, including all aspects of major and minor emergency response activities within each of the sixteen DC tunnels. The document shall include an assessment of all required emergency response equipment needs and shall document the role of all critical city agency personnel in the execution of emergency response activities relative to all DDOT tunnel facilities. This Concept of </w:t>
      </w:r>
      <w:r w:rsidR="0069101F">
        <w:rPr>
          <w:rFonts w:ascii="Times New Roman" w:eastAsia="Times New Roman" w:hAnsi="Times New Roman" w:cs="Times New Roman"/>
          <w:iCs/>
          <w:snapToGrid w:val="0"/>
          <w:sz w:val="24"/>
          <w:szCs w:val="24"/>
        </w:rPr>
        <w:t>O</w:t>
      </w:r>
      <w:r w:rsidRPr="00CF0629">
        <w:rPr>
          <w:rFonts w:ascii="Times New Roman" w:eastAsia="Times New Roman" w:hAnsi="Times New Roman" w:cs="Times New Roman"/>
          <w:iCs/>
          <w:snapToGrid w:val="0"/>
          <w:sz w:val="24"/>
          <w:szCs w:val="24"/>
        </w:rPr>
        <w:t>peration</w:t>
      </w:r>
      <w:r w:rsidR="0069101F">
        <w:rPr>
          <w:rFonts w:ascii="Times New Roman" w:eastAsia="Times New Roman" w:hAnsi="Times New Roman" w:cs="Times New Roman"/>
          <w:iCs/>
          <w:snapToGrid w:val="0"/>
          <w:sz w:val="24"/>
          <w:szCs w:val="24"/>
        </w:rPr>
        <w:t>s</w:t>
      </w:r>
      <w:r w:rsidRPr="00CF0629">
        <w:rPr>
          <w:rFonts w:ascii="Times New Roman" w:eastAsia="Times New Roman" w:hAnsi="Times New Roman" w:cs="Times New Roman"/>
          <w:iCs/>
          <w:snapToGrid w:val="0"/>
          <w:sz w:val="24"/>
          <w:szCs w:val="24"/>
        </w:rPr>
        <w:t xml:space="preserve"> agreement shall also serve to familiarize all the city’s first responders with existing tunnel infrastructure and operational factors to enable the appropriate level of emergency response. This official document shall be updated annually to include lessons learned, and to ensure the establishment of current contacts, operational, and resource information.</w:t>
      </w:r>
    </w:p>
    <w:p w14:paraId="7DB65737" w14:textId="77777777" w:rsidR="0005433F" w:rsidRPr="0069101F" w:rsidRDefault="0005433F"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69101F">
        <w:rPr>
          <w:rFonts w:ascii="Times New Roman" w:eastAsia="Times New Roman" w:hAnsi="Times New Roman" w:cs="Times New Roman"/>
          <w:iCs/>
          <w:snapToGrid w:val="0"/>
          <w:sz w:val="24"/>
          <w:szCs w:val="24"/>
        </w:rPr>
        <w:t xml:space="preserve">Review </w:t>
      </w:r>
      <w:r w:rsidR="00B27E72" w:rsidRPr="0069101F">
        <w:rPr>
          <w:rFonts w:ascii="Times New Roman" w:eastAsia="Times New Roman" w:hAnsi="Times New Roman" w:cs="Times New Roman"/>
          <w:iCs/>
          <w:snapToGrid w:val="0"/>
          <w:sz w:val="24"/>
          <w:szCs w:val="24"/>
        </w:rPr>
        <w:t xml:space="preserve">O&amp;M </w:t>
      </w:r>
      <w:r w:rsidRPr="0069101F">
        <w:rPr>
          <w:rFonts w:ascii="Times New Roman" w:eastAsia="Times New Roman" w:hAnsi="Times New Roman" w:cs="Times New Roman"/>
          <w:iCs/>
          <w:snapToGrid w:val="0"/>
          <w:sz w:val="24"/>
          <w:szCs w:val="24"/>
        </w:rPr>
        <w:t>Contractor’s certified written reports for each completed test.</w:t>
      </w:r>
    </w:p>
    <w:p w14:paraId="573CC8C6" w14:textId="77777777" w:rsidR="0005433F" w:rsidRPr="0069101F" w:rsidRDefault="0005433F"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69101F">
        <w:rPr>
          <w:rFonts w:ascii="Times New Roman" w:eastAsia="Times New Roman" w:hAnsi="Times New Roman" w:cs="Times New Roman"/>
          <w:iCs/>
          <w:snapToGrid w:val="0"/>
          <w:sz w:val="24"/>
          <w:szCs w:val="24"/>
        </w:rPr>
        <w:t xml:space="preserve">Perform monthly review of the </w:t>
      </w:r>
      <w:r w:rsidR="00B27E72" w:rsidRPr="0069101F">
        <w:rPr>
          <w:rFonts w:ascii="Times New Roman" w:eastAsia="Times New Roman" w:hAnsi="Times New Roman" w:cs="Times New Roman"/>
          <w:iCs/>
          <w:snapToGrid w:val="0"/>
          <w:sz w:val="24"/>
          <w:szCs w:val="24"/>
        </w:rPr>
        <w:t xml:space="preserve">O&amp;M </w:t>
      </w:r>
      <w:r w:rsidRPr="0069101F">
        <w:rPr>
          <w:rFonts w:ascii="Times New Roman" w:eastAsia="Times New Roman" w:hAnsi="Times New Roman" w:cs="Times New Roman"/>
          <w:iCs/>
          <w:snapToGrid w:val="0"/>
          <w:sz w:val="24"/>
          <w:szCs w:val="24"/>
        </w:rPr>
        <w:t>Contractor’s testing and inspection log.</w:t>
      </w:r>
    </w:p>
    <w:p w14:paraId="51EF2E11" w14:textId="7D2A3050" w:rsidR="0005433F" w:rsidRPr="0069101F" w:rsidRDefault="0005433F"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69101F">
        <w:rPr>
          <w:rFonts w:ascii="Times New Roman" w:eastAsia="Times New Roman" w:hAnsi="Times New Roman" w:cs="Times New Roman"/>
          <w:iCs/>
          <w:snapToGrid w:val="0"/>
          <w:sz w:val="24"/>
          <w:szCs w:val="24"/>
        </w:rPr>
        <w:t xml:space="preserve">Review </w:t>
      </w:r>
      <w:r w:rsidR="00B27E72" w:rsidRPr="0069101F">
        <w:rPr>
          <w:rFonts w:ascii="Times New Roman" w:eastAsia="Times New Roman" w:hAnsi="Times New Roman" w:cs="Times New Roman"/>
          <w:iCs/>
          <w:snapToGrid w:val="0"/>
          <w:sz w:val="24"/>
          <w:szCs w:val="24"/>
        </w:rPr>
        <w:t xml:space="preserve">O&amp;M </w:t>
      </w:r>
      <w:r w:rsidRPr="0069101F">
        <w:rPr>
          <w:rFonts w:ascii="Times New Roman" w:eastAsia="Times New Roman" w:hAnsi="Times New Roman" w:cs="Times New Roman"/>
          <w:iCs/>
          <w:snapToGrid w:val="0"/>
          <w:sz w:val="24"/>
          <w:szCs w:val="24"/>
        </w:rPr>
        <w:t>Contractors equipment documentation (Shop Drawings, Product Data and Warranties).</w:t>
      </w:r>
    </w:p>
    <w:p w14:paraId="5FC72FB8" w14:textId="77777777" w:rsidR="0005433F" w:rsidRPr="0069101F" w:rsidRDefault="0005433F"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69101F">
        <w:rPr>
          <w:rFonts w:ascii="Times New Roman" w:eastAsia="Times New Roman" w:hAnsi="Times New Roman" w:cs="Times New Roman"/>
          <w:iCs/>
          <w:snapToGrid w:val="0"/>
          <w:sz w:val="24"/>
          <w:szCs w:val="24"/>
        </w:rPr>
        <w:t>Perform monthly review of Commissioning Agents documents, forms, and reports related to the Commissioning process.</w:t>
      </w:r>
    </w:p>
    <w:p w14:paraId="777E951C" w14:textId="77777777" w:rsidR="0005433F" w:rsidRPr="0069101F" w:rsidRDefault="00FC5834"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69101F">
        <w:rPr>
          <w:rFonts w:ascii="Times New Roman" w:eastAsia="Times New Roman" w:hAnsi="Times New Roman" w:cs="Times New Roman"/>
          <w:iCs/>
          <w:snapToGrid w:val="0"/>
          <w:sz w:val="24"/>
          <w:szCs w:val="24"/>
        </w:rPr>
        <w:t xml:space="preserve"> </w:t>
      </w:r>
      <w:r w:rsidR="0005433F" w:rsidRPr="0069101F">
        <w:rPr>
          <w:rFonts w:ascii="Times New Roman" w:eastAsia="Times New Roman" w:hAnsi="Times New Roman" w:cs="Times New Roman"/>
          <w:iCs/>
          <w:snapToGrid w:val="0"/>
          <w:sz w:val="24"/>
          <w:szCs w:val="24"/>
        </w:rPr>
        <w:t>Review Commissioning Plan, including revisions performed as the project conditions change.</w:t>
      </w:r>
    </w:p>
    <w:p w14:paraId="4E2B4942" w14:textId="77777777" w:rsidR="0005433F" w:rsidRPr="0069101F" w:rsidRDefault="00FC5834"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69101F">
        <w:rPr>
          <w:rFonts w:ascii="Times New Roman" w:eastAsia="Times New Roman" w:hAnsi="Times New Roman" w:cs="Times New Roman"/>
          <w:iCs/>
          <w:snapToGrid w:val="0"/>
          <w:sz w:val="24"/>
          <w:szCs w:val="24"/>
        </w:rPr>
        <w:t xml:space="preserve"> </w:t>
      </w:r>
      <w:r w:rsidR="0005433F" w:rsidRPr="0069101F">
        <w:rPr>
          <w:rFonts w:ascii="Times New Roman" w:eastAsia="Times New Roman" w:hAnsi="Times New Roman" w:cs="Times New Roman"/>
          <w:iCs/>
          <w:snapToGrid w:val="0"/>
          <w:sz w:val="24"/>
          <w:szCs w:val="24"/>
        </w:rPr>
        <w:t>Review Pre-Functional, Startup and Integrated Systems Test checklists for specific equipment and systems.</w:t>
      </w:r>
    </w:p>
    <w:p w14:paraId="6DA64D01" w14:textId="77777777" w:rsidR="0005433F" w:rsidRPr="0069101F" w:rsidRDefault="00E005AA"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69101F">
        <w:rPr>
          <w:rFonts w:ascii="Times New Roman" w:eastAsia="Times New Roman" w:hAnsi="Times New Roman" w:cs="Times New Roman"/>
          <w:iCs/>
          <w:snapToGrid w:val="0"/>
          <w:sz w:val="24"/>
          <w:szCs w:val="24"/>
        </w:rPr>
        <w:t xml:space="preserve">[intentionally deleted] </w:t>
      </w:r>
    </w:p>
    <w:p w14:paraId="1FE50C03" w14:textId="77777777" w:rsidR="0005433F" w:rsidRPr="0069101F" w:rsidRDefault="00FC5834"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69101F">
        <w:rPr>
          <w:rFonts w:ascii="Times New Roman" w:eastAsia="Times New Roman" w:hAnsi="Times New Roman" w:cs="Times New Roman"/>
          <w:iCs/>
          <w:snapToGrid w:val="0"/>
          <w:sz w:val="24"/>
          <w:szCs w:val="24"/>
        </w:rPr>
        <w:t xml:space="preserve"> </w:t>
      </w:r>
      <w:r w:rsidR="0005433F" w:rsidRPr="0069101F">
        <w:rPr>
          <w:rFonts w:ascii="Times New Roman" w:eastAsia="Times New Roman" w:hAnsi="Times New Roman" w:cs="Times New Roman"/>
          <w:iCs/>
          <w:snapToGrid w:val="0"/>
          <w:sz w:val="24"/>
          <w:szCs w:val="24"/>
        </w:rPr>
        <w:t xml:space="preserve">Review the </w:t>
      </w:r>
      <w:r w:rsidR="0042392F" w:rsidRPr="0069101F">
        <w:rPr>
          <w:rFonts w:ascii="Times New Roman" w:eastAsia="Times New Roman" w:hAnsi="Times New Roman" w:cs="Times New Roman"/>
          <w:iCs/>
          <w:snapToGrid w:val="0"/>
          <w:sz w:val="24"/>
          <w:szCs w:val="24"/>
        </w:rPr>
        <w:t xml:space="preserve">O&amp;M </w:t>
      </w:r>
      <w:r w:rsidR="0005433F" w:rsidRPr="0069101F">
        <w:rPr>
          <w:rFonts w:ascii="Times New Roman" w:eastAsia="Times New Roman" w:hAnsi="Times New Roman" w:cs="Times New Roman"/>
          <w:iCs/>
          <w:snapToGrid w:val="0"/>
          <w:sz w:val="24"/>
          <w:szCs w:val="24"/>
        </w:rPr>
        <w:t xml:space="preserve">Contractor’s training plan and participate in training sessions. </w:t>
      </w:r>
    </w:p>
    <w:p w14:paraId="310A9141" w14:textId="77777777" w:rsidR="0005433F" w:rsidRPr="0069101F" w:rsidRDefault="00FC5834"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69101F">
        <w:rPr>
          <w:rFonts w:ascii="Times New Roman" w:eastAsia="Times New Roman" w:hAnsi="Times New Roman" w:cs="Times New Roman"/>
          <w:iCs/>
          <w:snapToGrid w:val="0"/>
          <w:sz w:val="24"/>
          <w:szCs w:val="24"/>
        </w:rPr>
        <w:t xml:space="preserve"> </w:t>
      </w:r>
      <w:r w:rsidR="0005433F" w:rsidRPr="0069101F">
        <w:rPr>
          <w:rFonts w:ascii="Times New Roman" w:eastAsia="Times New Roman" w:hAnsi="Times New Roman" w:cs="Times New Roman"/>
          <w:iCs/>
          <w:snapToGrid w:val="0"/>
          <w:sz w:val="24"/>
          <w:szCs w:val="24"/>
        </w:rPr>
        <w:t>Review Commissioning Agent’s issues log documenting deficiencies identified/found during the testing.</w:t>
      </w:r>
    </w:p>
    <w:p w14:paraId="7D732CFF" w14:textId="77777777" w:rsidR="0005433F" w:rsidRPr="0069101F" w:rsidRDefault="00FC5834"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69101F">
        <w:rPr>
          <w:rFonts w:ascii="Times New Roman" w:eastAsia="Times New Roman" w:hAnsi="Times New Roman" w:cs="Times New Roman"/>
          <w:iCs/>
          <w:snapToGrid w:val="0"/>
          <w:sz w:val="24"/>
          <w:szCs w:val="24"/>
        </w:rPr>
        <w:t xml:space="preserve"> </w:t>
      </w:r>
      <w:r w:rsidR="0005433F" w:rsidRPr="0069101F">
        <w:rPr>
          <w:rFonts w:ascii="Times New Roman" w:eastAsia="Times New Roman" w:hAnsi="Times New Roman" w:cs="Times New Roman"/>
          <w:iCs/>
          <w:snapToGrid w:val="0"/>
          <w:sz w:val="24"/>
          <w:szCs w:val="24"/>
        </w:rPr>
        <w:t>Review operation and maintenance documentation for completeness.</w:t>
      </w:r>
    </w:p>
    <w:p w14:paraId="4692304B" w14:textId="77777777" w:rsidR="0005433F" w:rsidRPr="0069101F" w:rsidRDefault="00FC5834" w:rsidP="00FB323C">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69101F">
        <w:rPr>
          <w:rFonts w:ascii="Times New Roman" w:eastAsia="Times New Roman" w:hAnsi="Times New Roman" w:cs="Times New Roman"/>
          <w:iCs/>
          <w:snapToGrid w:val="0"/>
          <w:sz w:val="24"/>
          <w:szCs w:val="24"/>
        </w:rPr>
        <w:lastRenderedPageBreak/>
        <w:t xml:space="preserve"> </w:t>
      </w:r>
      <w:r w:rsidR="0005433F" w:rsidRPr="0069101F">
        <w:rPr>
          <w:rFonts w:ascii="Times New Roman" w:eastAsia="Times New Roman" w:hAnsi="Times New Roman" w:cs="Times New Roman"/>
          <w:iCs/>
          <w:snapToGrid w:val="0"/>
          <w:sz w:val="24"/>
          <w:szCs w:val="24"/>
        </w:rPr>
        <w:t>Review the Final Commissioning Report including the executive summary, equipment list, completed checklists, and recommendation for Substantial Completion.</w:t>
      </w:r>
    </w:p>
    <w:p w14:paraId="7153783F" w14:textId="4F4DCA5C" w:rsidR="0005433F" w:rsidRPr="0069101F" w:rsidRDefault="00FC5834" w:rsidP="00EB5452">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69101F">
        <w:rPr>
          <w:rFonts w:ascii="Times New Roman" w:eastAsia="Times New Roman" w:hAnsi="Times New Roman" w:cs="Times New Roman"/>
          <w:iCs/>
          <w:snapToGrid w:val="0"/>
          <w:sz w:val="24"/>
          <w:szCs w:val="24"/>
        </w:rPr>
        <w:t xml:space="preserve"> </w:t>
      </w:r>
      <w:r w:rsidR="0005433F" w:rsidRPr="0069101F">
        <w:rPr>
          <w:rFonts w:ascii="Times New Roman" w:eastAsia="Times New Roman" w:hAnsi="Times New Roman" w:cs="Times New Roman"/>
          <w:iCs/>
          <w:snapToGrid w:val="0"/>
          <w:sz w:val="24"/>
          <w:szCs w:val="24"/>
        </w:rPr>
        <w:t>Provide progress reports to DDOT at critical stages of the commissioning process.</w:t>
      </w:r>
    </w:p>
    <w:p w14:paraId="2A390246" w14:textId="76591392" w:rsidR="0005433F" w:rsidRPr="0069101F" w:rsidRDefault="00FC5834" w:rsidP="00EB5452">
      <w:pPr>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sidRPr="0069101F">
        <w:rPr>
          <w:rFonts w:ascii="Times New Roman" w:eastAsia="Times New Roman" w:hAnsi="Times New Roman" w:cs="Times New Roman"/>
          <w:iCs/>
          <w:snapToGrid w:val="0"/>
          <w:sz w:val="24"/>
          <w:szCs w:val="24"/>
        </w:rPr>
        <w:t xml:space="preserve"> </w:t>
      </w:r>
      <w:r w:rsidR="0005433F" w:rsidRPr="0069101F">
        <w:rPr>
          <w:rFonts w:ascii="Times New Roman" w:eastAsia="Times New Roman" w:hAnsi="Times New Roman" w:cs="Times New Roman"/>
          <w:iCs/>
          <w:snapToGrid w:val="0"/>
          <w:sz w:val="24"/>
          <w:szCs w:val="24"/>
        </w:rPr>
        <w:t>Attend project Close-Out Conferences.</w:t>
      </w:r>
    </w:p>
    <w:p w14:paraId="6818F4CB" w14:textId="5250B44F" w:rsidR="002B2157" w:rsidRDefault="002B2157" w:rsidP="00FB323C">
      <w:pPr>
        <w:keepNext/>
        <w:widowControl/>
        <w:numPr>
          <w:ilvl w:val="0"/>
          <w:numId w:val="34"/>
        </w:numPr>
        <w:spacing w:after="200" w:line="276" w:lineRule="auto"/>
        <w:ind w:left="0" w:firstLine="0"/>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 xml:space="preserve"> Assumptions, Exclusions, and Qualifications</w:t>
      </w:r>
    </w:p>
    <w:p w14:paraId="207406E2" w14:textId="77777777" w:rsidR="0031436D" w:rsidRDefault="0031436D" w:rsidP="0031436D">
      <w:pPr>
        <w:widowControl/>
        <w:spacing w:after="200" w:line="276"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If any of the following require a level of effort for Task 1.6 in excess of the stated assumptions, exclusions, or qualifications below, through no fault of the Consultant, then Consultant shall be entitled to submit a request for an equitable adjustment to the Contracting Officer:</w:t>
      </w:r>
    </w:p>
    <w:p w14:paraId="1E38DE9A" w14:textId="64541AEE" w:rsidR="0031436D" w:rsidRPr="0031436D" w:rsidRDefault="0031436D" w:rsidP="00FB323C">
      <w:pPr>
        <w:widowControl/>
        <w:numPr>
          <w:ilvl w:val="0"/>
          <w:numId w:val="51"/>
        </w:numPr>
        <w:spacing w:after="200" w:line="276" w:lineRule="auto"/>
        <w:ind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 xml:space="preserve">To support the DDOT </w:t>
      </w:r>
      <w:r>
        <w:rPr>
          <w:rFonts w:ascii="Times New Roman" w:eastAsia="Times New Roman" w:hAnsi="Times New Roman" w:cs="Times New Roman"/>
          <w:snapToGrid w:val="0"/>
          <w:sz w:val="24"/>
          <w:szCs w:val="24"/>
        </w:rPr>
        <w:t xml:space="preserve">project manager </w:t>
      </w:r>
      <w:r w:rsidRPr="0031436D">
        <w:rPr>
          <w:rFonts w:ascii="Times New Roman" w:eastAsia="Times New Roman" w:hAnsi="Times New Roman" w:cs="Times New Roman"/>
          <w:snapToGrid w:val="0"/>
          <w:sz w:val="24"/>
          <w:szCs w:val="24"/>
        </w:rPr>
        <w:t xml:space="preserve">with technical support related to upgrading tunnel assets, </w:t>
      </w:r>
      <w:r>
        <w:rPr>
          <w:rFonts w:ascii="Times New Roman" w:eastAsia="Times New Roman" w:hAnsi="Times New Roman" w:cs="Times New Roman"/>
          <w:snapToGrid w:val="0"/>
          <w:sz w:val="24"/>
          <w:szCs w:val="24"/>
        </w:rPr>
        <w:t xml:space="preserve">Consultant </w:t>
      </w:r>
      <w:r w:rsidRPr="0031436D">
        <w:rPr>
          <w:rFonts w:ascii="Times New Roman" w:eastAsia="Times New Roman" w:hAnsi="Times New Roman" w:cs="Times New Roman"/>
          <w:snapToGrid w:val="0"/>
          <w:sz w:val="24"/>
          <w:szCs w:val="24"/>
        </w:rPr>
        <w:t>include</w:t>
      </w:r>
      <w:r>
        <w:rPr>
          <w:rFonts w:ascii="Times New Roman" w:eastAsia="Times New Roman" w:hAnsi="Times New Roman" w:cs="Times New Roman"/>
          <w:snapToGrid w:val="0"/>
          <w:sz w:val="24"/>
          <w:szCs w:val="24"/>
        </w:rPr>
        <w:t>s</w:t>
      </w:r>
      <w:r w:rsidRPr="0031436D">
        <w:rPr>
          <w:rFonts w:ascii="Times New Roman" w:eastAsia="Times New Roman" w:hAnsi="Times New Roman" w:cs="Times New Roman"/>
          <w:snapToGrid w:val="0"/>
          <w:sz w:val="24"/>
          <w:szCs w:val="24"/>
        </w:rPr>
        <w:t xml:space="preserve"> up to </w:t>
      </w:r>
      <w:r>
        <w:rPr>
          <w:rFonts w:ascii="Times New Roman" w:eastAsia="Times New Roman" w:hAnsi="Times New Roman" w:cs="Times New Roman"/>
          <w:snapToGrid w:val="0"/>
          <w:sz w:val="24"/>
          <w:szCs w:val="24"/>
        </w:rPr>
        <w:t>six</w:t>
      </w:r>
      <w:r w:rsidRPr="0031436D">
        <w:rPr>
          <w:rFonts w:ascii="Times New Roman" w:eastAsia="Times New Roman" w:hAnsi="Times New Roman" w:cs="Times New Roman"/>
          <w:snapToGrid w:val="0"/>
          <w:sz w:val="24"/>
          <w:szCs w:val="24"/>
        </w:rPr>
        <w:t xml:space="preserve"> hours of </w:t>
      </w:r>
      <w:r>
        <w:rPr>
          <w:rFonts w:ascii="Times New Roman" w:eastAsia="Times New Roman" w:hAnsi="Times New Roman" w:cs="Times New Roman"/>
          <w:snapToGrid w:val="0"/>
          <w:sz w:val="24"/>
          <w:szCs w:val="24"/>
        </w:rPr>
        <w:t xml:space="preserve">Consultant project manager </w:t>
      </w:r>
      <w:r w:rsidRPr="0031436D">
        <w:rPr>
          <w:rFonts w:ascii="Times New Roman" w:eastAsia="Times New Roman" w:hAnsi="Times New Roman" w:cs="Times New Roman"/>
          <w:snapToGrid w:val="0"/>
          <w:sz w:val="24"/>
          <w:szCs w:val="24"/>
        </w:rPr>
        <w:t xml:space="preserve">time per month, and up to 12 hours of technical support per month. </w:t>
      </w:r>
    </w:p>
    <w:p w14:paraId="06C06CE6" w14:textId="77777777" w:rsidR="0031436D" w:rsidRPr="0031436D" w:rsidRDefault="0031436D" w:rsidP="00FB323C">
      <w:pPr>
        <w:widowControl/>
        <w:numPr>
          <w:ilvl w:val="0"/>
          <w:numId w:val="51"/>
        </w:numPr>
        <w:spacing w:after="200" w:line="276" w:lineRule="auto"/>
        <w:ind w:hanging="720"/>
        <w:rPr>
          <w:rFonts w:ascii="Times New Roman" w:eastAsia="Times New Roman" w:hAnsi="Times New Roman" w:cs="Times New Roman"/>
          <w:snapToGrid w:val="0"/>
          <w:sz w:val="24"/>
          <w:szCs w:val="24"/>
          <w:u w:val="single"/>
        </w:rPr>
      </w:pPr>
      <w:r>
        <w:rPr>
          <w:rFonts w:ascii="Times New Roman" w:eastAsia="Times New Roman" w:hAnsi="Times New Roman" w:cs="Times New Roman"/>
          <w:snapToGrid w:val="0"/>
          <w:sz w:val="24"/>
          <w:szCs w:val="24"/>
          <w:u w:val="single"/>
        </w:rPr>
        <w:t>Concept of Operations</w:t>
      </w:r>
      <w:r>
        <w:rPr>
          <w:rFonts w:ascii="Times New Roman" w:eastAsia="Times New Roman" w:hAnsi="Times New Roman" w:cs="Times New Roman"/>
          <w:snapToGrid w:val="0"/>
          <w:sz w:val="24"/>
          <w:szCs w:val="24"/>
        </w:rPr>
        <w:t>.</w:t>
      </w:r>
    </w:p>
    <w:p w14:paraId="1F1E7AD0" w14:textId="6365CA2D" w:rsidR="0031436D" w:rsidRPr="0031436D" w:rsidRDefault="0031436D" w:rsidP="00FB323C">
      <w:pPr>
        <w:widowControl/>
        <w:numPr>
          <w:ilvl w:val="0"/>
          <w:numId w:val="53"/>
        </w:numPr>
        <w:spacing w:after="200" w:line="276" w:lineRule="auto"/>
        <w:ind w:left="144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Work tasks associated with th</w:t>
      </w:r>
      <w:r w:rsidR="002D32EC">
        <w:rPr>
          <w:rFonts w:ascii="Times New Roman" w:eastAsia="Times New Roman" w:hAnsi="Times New Roman" w:cs="Times New Roman"/>
          <w:snapToGrid w:val="0"/>
          <w:sz w:val="24"/>
          <w:szCs w:val="24"/>
        </w:rPr>
        <w:t>is</w:t>
      </w:r>
      <w:r w:rsidRPr="0031436D">
        <w:rPr>
          <w:rFonts w:ascii="Times New Roman" w:eastAsia="Times New Roman" w:hAnsi="Times New Roman" w:cs="Times New Roman"/>
          <w:snapToGrid w:val="0"/>
          <w:sz w:val="24"/>
          <w:szCs w:val="24"/>
        </w:rPr>
        <w:t xml:space="preserve"> scope of services </w:t>
      </w:r>
      <w:r w:rsidR="002D32EC">
        <w:rPr>
          <w:rFonts w:ascii="Times New Roman" w:eastAsia="Times New Roman" w:hAnsi="Times New Roman" w:cs="Times New Roman"/>
          <w:snapToGrid w:val="0"/>
          <w:sz w:val="24"/>
          <w:szCs w:val="24"/>
        </w:rPr>
        <w:t xml:space="preserve">include, </w:t>
      </w:r>
      <w:del w:id="639" w:author="Martha Averso" w:date="2020-02-05T17:23:00Z">
        <w:r w:rsidR="002D32EC" w:rsidDel="00C107EC">
          <w:rPr>
            <w:rFonts w:ascii="Times New Roman" w:eastAsia="Times New Roman" w:hAnsi="Times New Roman" w:cs="Times New Roman"/>
            <w:snapToGrid w:val="0"/>
            <w:sz w:val="24"/>
            <w:szCs w:val="24"/>
          </w:rPr>
          <w:delText xml:space="preserve">without limitation, </w:delText>
        </w:r>
      </w:del>
      <w:r w:rsidRPr="0031436D">
        <w:rPr>
          <w:rFonts w:ascii="Times New Roman" w:eastAsia="Times New Roman" w:hAnsi="Times New Roman" w:cs="Times New Roman"/>
          <w:snapToGrid w:val="0"/>
          <w:sz w:val="24"/>
          <w:szCs w:val="24"/>
        </w:rPr>
        <w:t xml:space="preserve">meeting with DDOT to define the full requirements, developing a benchmark document template, assessing the </w:t>
      </w:r>
      <w:r w:rsidR="002D32EC">
        <w:rPr>
          <w:rFonts w:ascii="Times New Roman" w:eastAsia="Times New Roman" w:hAnsi="Times New Roman" w:cs="Times New Roman"/>
          <w:snapToGrid w:val="0"/>
          <w:sz w:val="24"/>
          <w:szCs w:val="24"/>
        </w:rPr>
        <w:t>16</w:t>
      </w:r>
      <w:r w:rsidRPr="0031436D">
        <w:rPr>
          <w:rFonts w:ascii="Times New Roman" w:eastAsia="Times New Roman" w:hAnsi="Times New Roman" w:cs="Times New Roman"/>
          <w:snapToGrid w:val="0"/>
          <w:sz w:val="24"/>
          <w:szCs w:val="24"/>
        </w:rPr>
        <w:t xml:space="preserve"> tunnels, defining relevant stakeholders associated with each tunnel, developing a preliminary gap analysis for review, performing gap analysis to identify gaps and draft the move forward, </w:t>
      </w:r>
      <w:r w:rsidR="002D32EC">
        <w:rPr>
          <w:rFonts w:ascii="Times New Roman" w:eastAsia="Times New Roman" w:hAnsi="Times New Roman" w:cs="Times New Roman"/>
          <w:snapToGrid w:val="0"/>
          <w:sz w:val="24"/>
          <w:szCs w:val="24"/>
        </w:rPr>
        <w:t xml:space="preserve">and </w:t>
      </w:r>
      <w:r w:rsidRPr="0031436D">
        <w:rPr>
          <w:rFonts w:ascii="Times New Roman" w:eastAsia="Times New Roman" w:hAnsi="Times New Roman" w:cs="Times New Roman"/>
          <w:snapToGrid w:val="0"/>
          <w:sz w:val="24"/>
          <w:szCs w:val="24"/>
        </w:rPr>
        <w:t>define threats per NFPA and Owner requirements. Specific tasks are listed below</w:t>
      </w:r>
      <w:r w:rsidR="002D32EC">
        <w:rPr>
          <w:rFonts w:ascii="Times New Roman" w:eastAsia="Times New Roman" w:hAnsi="Times New Roman" w:cs="Times New Roman"/>
          <w:snapToGrid w:val="0"/>
          <w:sz w:val="24"/>
          <w:szCs w:val="24"/>
        </w:rPr>
        <w:t>:</w:t>
      </w:r>
    </w:p>
    <w:p w14:paraId="6F5A4D6F" w14:textId="77777777" w:rsidR="0031436D" w:rsidRPr="0031436D" w:rsidRDefault="0031436D"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Meet with DDOT to define full requirements and confirm scope</w:t>
      </w:r>
    </w:p>
    <w:p w14:paraId="76598D4A" w14:textId="77777777" w:rsidR="0031436D" w:rsidRPr="0031436D" w:rsidRDefault="0031436D"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Develop benchmark document template</w:t>
      </w:r>
    </w:p>
    <w:p w14:paraId="648E345C" w14:textId="77777777" w:rsidR="0031436D" w:rsidRPr="0031436D" w:rsidRDefault="0031436D"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Assess Category X (4), A (9), C (2), and D (1) tunnels</w:t>
      </w:r>
    </w:p>
    <w:p w14:paraId="3E7B9D97" w14:textId="77777777" w:rsidR="0031436D" w:rsidRPr="0031436D" w:rsidRDefault="0031436D"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Define stakeholders</w:t>
      </w:r>
    </w:p>
    <w:p w14:paraId="27598079" w14:textId="77777777" w:rsidR="0031436D" w:rsidRPr="0031436D" w:rsidRDefault="0031436D"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Develop a GAP analysis draft for review</w:t>
      </w:r>
    </w:p>
    <w:p w14:paraId="2FA27AE6" w14:textId="77777777" w:rsidR="0031436D" w:rsidRPr="0031436D" w:rsidRDefault="0031436D"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Perform the GAP analysis to identify gaps and draft the move forward plan</w:t>
      </w:r>
    </w:p>
    <w:p w14:paraId="07519456" w14:textId="77777777" w:rsidR="0031436D" w:rsidRPr="0031436D" w:rsidRDefault="0031436D"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Define threats per NFPA and Owner requirements</w:t>
      </w:r>
    </w:p>
    <w:p w14:paraId="5FB4655B" w14:textId="77777777" w:rsidR="0031436D" w:rsidRPr="0031436D" w:rsidRDefault="0031436D"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Draft a preliminary CONOPS for review</w:t>
      </w:r>
    </w:p>
    <w:p w14:paraId="26A14427" w14:textId="77777777" w:rsidR="0031436D" w:rsidRPr="0031436D" w:rsidRDefault="0031436D"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Develop draft CONOPS for each tunnel</w:t>
      </w:r>
    </w:p>
    <w:p w14:paraId="13C05BD2" w14:textId="77777777" w:rsidR="0031436D" w:rsidRPr="0031436D" w:rsidRDefault="0031436D"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Draft final CONOPS (all tunnels)</w:t>
      </w:r>
    </w:p>
    <w:p w14:paraId="558F3DFC" w14:textId="77777777" w:rsidR="0031436D" w:rsidRPr="0031436D" w:rsidRDefault="0031436D"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 xml:space="preserve">Final Presentation </w:t>
      </w:r>
    </w:p>
    <w:p w14:paraId="7349DD50" w14:textId="77777777" w:rsidR="0031436D" w:rsidRDefault="0031436D"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Conduct eight CONOPS familiarization workshops</w:t>
      </w:r>
    </w:p>
    <w:p w14:paraId="73BC2E0F" w14:textId="77777777" w:rsidR="002D32EC" w:rsidRDefault="002D32EC"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lastRenderedPageBreak/>
        <w:t>One kickoff meeting</w:t>
      </w:r>
    </w:p>
    <w:p w14:paraId="153FFA26" w14:textId="77777777" w:rsidR="002D32EC" w:rsidRDefault="002D32EC"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Three progress reviews</w:t>
      </w:r>
    </w:p>
    <w:p w14:paraId="526C51A8" w14:textId="77777777" w:rsidR="002D32EC" w:rsidRDefault="002D32EC"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Eight stakeholder meetings and/or workshops</w:t>
      </w:r>
    </w:p>
    <w:p w14:paraId="2085694F" w14:textId="77777777" w:rsidR="002D32EC" w:rsidRPr="0031436D" w:rsidRDefault="002D32EC" w:rsidP="00FB323C">
      <w:pPr>
        <w:widowControl/>
        <w:numPr>
          <w:ilvl w:val="3"/>
          <w:numId w:val="52"/>
        </w:numPr>
        <w:spacing w:after="200" w:line="276" w:lineRule="auto"/>
        <w:ind w:left="2160" w:hanging="72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Two presentations to DDOT</w:t>
      </w:r>
    </w:p>
    <w:p w14:paraId="3925B5EB" w14:textId="77777777" w:rsidR="0031436D" w:rsidRPr="0031436D" w:rsidRDefault="0031436D" w:rsidP="00FB323C">
      <w:pPr>
        <w:widowControl/>
        <w:numPr>
          <w:ilvl w:val="0"/>
          <w:numId w:val="53"/>
        </w:numPr>
        <w:spacing w:after="200" w:line="276" w:lineRule="auto"/>
        <w:ind w:left="144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Emergency Incidents:</w:t>
      </w:r>
    </w:p>
    <w:p w14:paraId="76C0D761" w14:textId="77777777" w:rsidR="0031436D" w:rsidRPr="0031436D" w:rsidRDefault="0031436D" w:rsidP="00DF10A6">
      <w:pPr>
        <w:widowControl/>
        <w:spacing w:after="200" w:line="276" w:lineRule="auto"/>
        <w:ind w:left="144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 xml:space="preserve">The assessments and gap analysis </w:t>
      </w:r>
      <w:r w:rsidR="00DF10A6">
        <w:rPr>
          <w:rFonts w:ascii="Times New Roman" w:eastAsia="Times New Roman" w:hAnsi="Times New Roman" w:cs="Times New Roman"/>
          <w:snapToGrid w:val="0"/>
          <w:sz w:val="24"/>
          <w:szCs w:val="24"/>
        </w:rPr>
        <w:t>sha</w:t>
      </w:r>
      <w:r w:rsidRPr="0031436D">
        <w:rPr>
          <w:rFonts w:ascii="Times New Roman" w:eastAsia="Times New Roman" w:hAnsi="Times New Roman" w:cs="Times New Roman"/>
          <w:snapToGrid w:val="0"/>
          <w:sz w:val="24"/>
          <w:szCs w:val="24"/>
        </w:rPr>
        <w:t>ll include thorough examination of existing and required tunnel operations involving tunnel emergency response and incident management, impacts and collisions, fires, floods, earthquakes, security events, the preparation of plans and procedures, emergency response plans, training and drills, and pedestrian evacuation route signage, as per NFPA 502.</w:t>
      </w:r>
    </w:p>
    <w:p w14:paraId="5F138A5D" w14:textId="77777777" w:rsidR="0031436D" w:rsidRPr="0031436D" w:rsidRDefault="0031436D" w:rsidP="00FB323C">
      <w:pPr>
        <w:widowControl/>
        <w:numPr>
          <w:ilvl w:val="0"/>
          <w:numId w:val="53"/>
        </w:numPr>
        <w:spacing w:after="200" w:line="276" w:lineRule="auto"/>
        <w:ind w:left="144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 xml:space="preserve">Emergency Response:   </w:t>
      </w:r>
    </w:p>
    <w:p w14:paraId="0BB001CE" w14:textId="77777777" w:rsidR="0031436D" w:rsidRPr="0031436D" w:rsidRDefault="0031436D" w:rsidP="00DF10A6">
      <w:pPr>
        <w:widowControl/>
        <w:spacing w:after="200" w:line="276" w:lineRule="auto"/>
        <w:ind w:left="144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Emergency Response Capability: The CONOPS will identify the authority or participating agency that is in command and responsible for supervision, correction, or alleviation of all emergencies as outlined by NFPA 502.</w:t>
      </w:r>
    </w:p>
    <w:p w14:paraId="7A420483" w14:textId="77777777" w:rsidR="0031436D" w:rsidRPr="0031436D" w:rsidRDefault="0031436D" w:rsidP="00FB323C">
      <w:pPr>
        <w:widowControl/>
        <w:numPr>
          <w:ilvl w:val="0"/>
          <w:numId w:val="53"/>
        </w:numPr>
        <w:spacing w:after="200" w:line="276" w:lineRule="auto"/>
        <w:ind w:left="1440" w:hanging="72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CONOPS familiarization workshops:</w:t>
      </w:r>
    </w:p>
    <w:p w14:paraId="51B41D22" w14:textId="77777777" w:rsidR="0031436D" w:rsidRPr="0031436D" w:rsidRDefault="0031436D" w:rsidP="00DF10A6">
      <w:pPr>
        <w:widowControl/>
        <w:spacing w:after="200" w:line="276" w:lineRule="auto"/>
        <w:ind w:left="144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 xml:space="preserve">The </w:t>
      </w:r>
      <w:r w:rsidR="00DF10A6">
        <w:rPr>
          <w:rFonts w:ascii="Times New Roman" w:eastAsia="Times New Roman" w:hAnsi="Times New Roman" w:cs="Times New Roman"/>
          <w:snapToGrid w:val="0"/>
          <w:sz w:val="24"/>
          <w:szCs w:val="24"/>
        </w:rPr>
        <w:t>16</w:t>
      </w:r>
      <w:r w:rsidRPr="0031436D">
        <w:rPr>
          <w:rFonts w:ascii="Times New Roman" w:eastAsia="Times New Roman" w:hAnsi="Times New Roman" w:cs="Times New Roman"/>
          <w:snapToGrid w:val="0"/>
          <w:sz w:val="24"/>
          <w:szCs w:val="24"/>
        </w:rPr>
        <w:t xml:space="preserve"> tunnels are located within Wards 1, 2 and 6 within various Fire and Emergency Services stations and Police Districts as listed below. Eight CONOPS familiarization workshops, engaging emergency personnel together for a grouping of tunnels, </w:t>
      </w:r>
      <w:r w:rsidR="00DF10A6">
        <w:rPr>
          <w:rFonts w:ascii="Times New Roman" w:eastAsia="Times New Roman" w:hAnsi="Times New Roman" w:cs="Times New Roman"/>
          <w:snapToGrid w:val="0"/>
          <w:sz w:val="24"/>
          <w:szCs w:val="24"/>
        </w:rPr>
        <w:t>sha</w:t>
      </w:r>
      <w:r w:rsidRPr="0031436D">
        <w:rPr>
          <w:rFonts w:ascii="Times New Roman" w:eastAsia="Times New Roman" w:hAnsi="Times New Roman" w:cs="Times New Roman"/>
          <w:snapToGrid w:val="0"/>
          <w:sz w:val="24"/>
          <w:szCs w:val="24"/>
        </w:rPr>
        <w:t>ll be conducted to familiarize all stakeholders with tunnels</w:t>
      </w:r>
      <w:r w:rsidR="00DF10A6">
        <w:rPr>
          <w:rFonts w:ascii="Times New Roman" w:eastAsia="Times New Roman" w:hAnsi="Times New Roman" w:cs="Times New Roman"/>
          <w:snapToGrid w:val="0"/>
          <w:sz w:val="24"/>
          <w:szCs w:val="24"/>
        </w:rPr>
        <w:t>-</w:t>
      </w:r>
      <w:r w:rsidRPr="0031436D">
        <w:rPr>
          <w:rFonts w:ascii="Times New Roman" w:eastAsia="Times New Roman" w:hAnsi="Times New Roman" w:cs="Times New Roman"/>
          <w:snapToGrid w:val="0"/>
          <w:sz w:val="24"/>
          <w:szCs w:val="24"/>
        </w:rPr>
        <w:t xml:space="preserve">specific composition and requirements. </w:t>
      </w:r>
    </w:p>
    <w:p w14:paraId="05CE91D3" w14:textId="77777777" w:rsidR="0031436D" w:rsidRPr="0031436D" w:rsidRDefault="0031436D" w:rsidP="00DF10A6">
      <w:pPr>
        <w:widowControl/>
        <w:spacing w:line="276" w:lineRule="auto"/>
        <w:ind w:left="2160"/>
        <w:rPr>
          <w:rFonts w:ascii="Times New Roman" w:eastAsia="Times New Roman" w:hAnsi="Times New Roman" w:cs="Times New Roman"/>
          <w:bCs/>
          <w:snapToGrid w:val="0"/>
          <w:sz w:val="24"/>
          <w:szCs w:val="24"/>
        </w:rPr>
      </w:pPr>
      <w:r w:rsidRPr="0031436D">
        <w:rPr>
          <w:rFonts w:ascii="Times New Roman" w:eastAsia="Times New Roman" w:hAnsi="Times New Roman" w:cs="Times New Roman"/>
          <w:bCs/>
          <w:snapToGrid w:val="0"/>
          <w:sz w:val="24"/>
          <w:szCs w:val="24"/>
        </w:rPr>
        <w:t>Wards</w:t>
      </w:r>
      <w:r w:rsidR="00DF10A6">
        <w:rPr>
          <w:rFonts w:ascii="Times New Roman" w:eastAsia="Times New Roman" w:hAnsi="Times New Roman" w:cs="Times New Roman"/>
          <w:bCs/>
          <w:snapToGrid w:val="0"/>
          <w:sz w:val="24"/>
          <w:szCs w:val="24"/>
        </w:rPr>
        <w:t>:</w:t>
      </w:r>
    </w:p>
    <w:p w14:paraId="60BCF16A"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8 tunnels in Ward 2</w:t>
      </w:r>
    </w:p>
    <w:p w14:paraId="4B865E54"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6 tunnels in Ward 6</w:t>
      </w:r>
    </w:p>
    <w:p w14:paraId="7CDD88CA"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2 tunnels in Ward 1</w:t>
      </w:r>
    </w:p>
    <w:p w14:paraId="59D5AA23"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 </w:t>
      </w:r>
    </w:p>
    <w:p w14:paraId="74ECEB2F"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bCs/>
          <w:snapToGrid w:val="0"/>
          <w:sz w:val="24"/>
          <w:szCs w:val="24"/>
        </w:rPr>
        <w:t>Fire and Emergency Services Engine Stations</w:t>
      </w:r>
      <w:r w:rsidR="00DF10A6">
        <w:rPr>
          <w:rFonts w:ascii="Times New Roman" w:eastAsia="Times New Roman" w:hAnsi="Times New Roman" w:cs="Times New Roman"/>
          <w:bCs/>
          <w:snapToGrid w:val="0"/>
          <w:sz w:val="24"/>
          <w:szCs w:val="24"/>
        </w:rPr>
        <w:t>:</w:t>
      </w:r>
    </w:p>
    <w:p w14:paraId="40076E8C"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4 tunnels Engine 13</w:t>
      </w:r>
    </w:p>
    <w:p w14:paraId="7828D017"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2 tunnels Engine 1</w:t>
      </w:r>
    </w:p>
    <w:p w14:paraId="50C3FD63"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2 tunnels Engine 6</w:t>
      </w:r>
    </w:p>
    <w:p w14:paraId="09DCA2B3"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2 tunnels Engine 8</w:t>
      </w:r>
    </w:p>
    <w:p w14:paraId="705A576F"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2 tunnels Engine 11</w:t>
      </w:r>
    </w:p>
    <w:p w14:paraId="54D9362F"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2 tunnels Engine 16</w:t>
      </w:r>
    </w:p>
    <w:p w14:paraId="2C008277"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1 tunnel Engine 2</w:t>
      </w:r>
    </w:p>
    <w:p w14:paraId="2A99DD75"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1 tunnel Engine 23</w:t>
      </w:r>
    </w:p>
    <w:p w14:paraId="6BD19D41"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 </w:t>
      </w:r>
    </w:p>
    <w:p w14:paraId="638AB8F4"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bCs/>
          <w:snapToGrid w:val="0"/>
          <w:sz w:val="24"/>
          <w:szCs w:val="24"/>
        </w:rPr>
        <w:t>Police Districts</w:t>
      </w:r>
      <w:r w:rsidR="00DF10A6">
        <w:rPr>
          <w:rFonts w:ascii="Times New Roman" w:eastAsia="Times New Roman" w:hAnsi="Times New Roman" w:cs="Times New Roman"/>
          <w:bCs/>
          <w:snapToGrid w:val="0"/>
          <w:sz w:val="24"/>
          <w:szCs w:val="24"/>
        </w:rPr>
        <w:t>:</w:t>
      </w:r>
    </w:p>
    <w:p w14:paraId="5BE649AC"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lastRenderedPageBreak/>
        <w:t>9 tunnels for First District</w:t>
      </w:r>
    </w:p>
    <w:p w14:paraId="2CA52DF1"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4 tunnels for Second District</w:t>
      </w:r>
    </w:p>
    <w:p w14:paraId="57E043F3" w14:textId="77777777" w:rsidR="0031436D" w:rsidRPr="0031436D" w:rsidRDefault="0031436D" w:rsidP="00DF10A6">
      <w:pPr>
        <w:widowControl/>
        <w:spacing w:line="276" w:lineRule="auto"/>
        <w:ind w:left="2160"/>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3 tunnels for Third District</w:t>
      </w:r>
    </w:p>
    <w:p w14:paraId="519BB378" w14:textId="77777777" w:rsidR="0031436D" w:rsidRPr="0031436D" w:rsidRDefault="0031436D" w:rsidP="0031436D">
      <w:pPr>
        <w:widowControl/>
        <w:spacing w:after="200" w:line="276" w:lineRule="auto"/>
        <w:rPr>
          <w:rFonts w:ascii="Times New Roman" w:eastAsia="Times New Roman" w:hAnsi="Times New Roman" w:cs="Times New Roman"/>
          <w:b/>
          <w:snapToGrid w:val="0"/>
          <w:sz w:val="24"/>
          <w:szCs w:val="24"/>
        </w:rPr>
      </w:pPr>
    </w:p>
    <w:p w14:paraId="5D40D58A" w14:textId="77777777" w:rsidR="0031436D" w:rsidRPr="00DF10A6" w:rsidRDefault="0031436D" w:rsidP="00FB323C">
      <w:pPr>
        <w:widowControl/>
        <w:numPr>
          <w:ilvl w:val="0"/>
          <w:numId w:val="51"/>
        </w:numPr>
        <w:spacing w:after="200" w:line="276" w:lineRule="auto"/>
        <w:ind w:hanging="720"/>
        <w:rPr>
          <w:rFonts w:ascii="Times New Roman" w:eastAsia="Times New Roman" w:hAnsi="Times New Roman" w:cs="Times New Roman"/>
          <w:snapToGrid w:val="0"/>
          <w:sz w:val="24"/>
          <w:szCs w:val="24"/>
          <w:u w:val="single"/>
        </w:rPr>
      </w:pPr>
      <w:bookmarkStart w:id="640" w:name="_Hlk519493184"/>
      <w:r w:rsidRPr="00DF10A6">
        <w:rPr>
          <w:rFonts w:ascii="Times New Roman" w:eastAsia="Times New Roman" w:hAnsi="Times New Roman" w:cs="Times New Roman"/>
          <w:snapToGrid w:val="0"/>
          <w:sz w:val="24"/>
          <w:szCs w:val="24"/>
          <w:u w:val="single"/>
        </w:rPr>
        <w:t>Commissioning Support</w:t>
      </w:r>
      <w:r w:rsidR="00DF10A6">
        <w:rPr>
          <w:rFonts w:ascii="Times New Roman" w:eastAsia="Times New Roman" w:hAnsi="Times New Roman" w:cs="Times New Roman"/>
          <w:snapToGrid w:val="0"/>
          <w:sz w:val="24"/>
          <w:szCs w:val="24"/>
        </w:rPr>
        <w:t>.</w:t>
      </w:r>
    </w:p>
    <w:p w14:paraId="1B4CEBE6" w14:textId="105B7A27" w:rsidR="0031436D" w:rsidRDefault="0031436D" w:rsidP="00AF0B85">
      <w:pPr>
        <w:widowControl/>
        <w:spacing w:line="276" w:lineRule="auto"/>
        <w:rPr>
          <w:rFonts w:ascii="Times New Roman" w:eastAsia="Times New Roman" w:hAnsi="Times New Roman" w:cs="Times New Roman"/>
          <w:snapToGrid w:val="0"/>
          <w:sz w:val="24"/>
          <w:szCs w:val="24"/>
        </w:rPr>
      </w:pPr>
      <w:r w:rsidRPr="0031436D">
        <w:rPr>
          <w:rFonts w:ascii="Times New Roman" w:eastAsia="Times New Roman" w:hAnsi="Times New Roman" w:cs="Times New Roman"/>
          <w:snapToGrid w:val="0"/>
          <w:sz w:val="24"/>
          <w:szCs w:val="24"/>
        </w:rPr>
        <w:t xml:space="preserve">To support DDOT </w:t>
      </w:r>
      <w:r w:rsidR="00DF10A6">
        <w:rPr>
          <w:rFonts w:ascii="Times New Roman" w:eastAsia="Times New Roman" w:hAnsi="Times New Roman" w:cs="Times New Roman"/>
          <w:snapToGrid w:val="0"/>
          <w:sz w:val="24"/>
          <w:szCs w:val="24"/>
        </w:rPr>
        <w:t>for</w:t>
      </w:r>
      <w:r w:rsidRPr="0031436D">
        <w:rPr>
          <w:rFonts w:ascii="Times New Roman" w:eastAsia="Times New Roman" w:hAnsi="Times New Roman" w:cs="Times New Roman"/>
          <w:snapToGrid w:val="0"/>
          <w:sz w:val="24"/>
          <w:szCs w:val="24"/>
        </w:rPr>
        <w:t xml:space="preserve"> the Capitol Crossing project, </w:t>
      </w:r>
      <w:r w:rsidR="00DF10A6">
        <w:rPr>
          <w:rFonts w:ascii="Times New Roman" w:eastAsia="Times New Roman" w:hAnsi="Times New Roman" w:cs="Times New Roman"/>
          <w:snapToGrid w:val="0"/>
          <w:sz w:val="24"/>
          <w:szCs w:val="24"/>
        </w:rPr>
        <w:t>Consultant sha</w:t>
      </w:r>
      <w:r w:rsidRPr="0031436D">
        <w:rPr>
          <w:rFonts w:ascii="Times New Roman" w:eastAsia="Times New Roman" w:hAnsi="Times New Roman" w:cs="Times New Roman"/>
          <w:snapToGrid w:val="0"/>
          <w:sz w:val="24"/>
          <w:szCs w:val="24"/>
        </w:rPr>
        <w:t>ll provide technical input to the DDOT Tunnel Project Manager when requested</w:t>
      </w:r>
      <w:r w:rsidR="0042392F">
        <w:rPr>
          <w:rFonts w:ascii="Times New Roman" w:eastAsia="Times New Roman" w:hAnsi="Times New Roman" w:cs="Times New Roman"/>
          <w:snapToGrid w:val="0"/>
          <w:sz w:val="24"/>
          <w:szCs w:val="24"/>
        </w:rPr>
        <w:t xml:space="preserve">, and as required by Section </w:t>
      </w:r>
      <w:r w:rsidR="00640419">
        <w:rPr>
          <w:rFonts w:ascii="Times New Roman" w:eastAsia="Times New Roman" w:hAnsi="Times New Roman" w:cs="Times New Roman"/>
          <w:snapToGrid w:val="0"/>
          <w:sz w:val="24"/>
          <w:szCs w:val="24"/>
        </w:rPr>
        <w:fldChar w:fldCharType="begin"/>
      </w:r>
      <w:r w:rsidR="0042392F">
        <w:rPr>
          <w:rFonts w:ascii="Times New Roman" w:eastAsia="Times New Roman" w:hAnsi="Times New Roman" w:cs="Times New Roman"/>
          <w:snapToGrid w:val="0"/>
          <w:sz w:val="24"/>
          <w:szCs w:val="24"/>
        </w:rPr>
        <w:instrText xml:space="preserve"> REF _Ref4603771 \r \h </w:instrText>
      </w:r>
      <w:r w:rsidR="00640419">
        <w:rPr>
          <w:rFonts w:ascii="Times New Roman" w:eastAsia="Times New Roman" w:hAnsi="Times New Roman" w:cs="Times New Roman"/>
          <w:snapToGrid w:val="0"/>
          <w:sz w:val="24"/>
          <w:szCs w:val="24"/>
        </w:rPr>
      </w:r>
      <w:r w:rsidR="00640419">
        <w:rPr>
          <w:rFonts w:ascii="Times New Roman" w:eastAsia="Times New Roman" w:hAnsi="Times New Roman" w:cs="Times New Roman"/>
          <w:snapToGrid w:val="0"/>
          <w:sz w:val="24"/>
          <w:szCs w:val="24"/>
        </w:rPr>
        <w:fldChar w:fldCharType="separate"/>
      </w:r>
      <w:r w:rsidR="00AA4E1E">
        <w:rPr>
          <w:rFonts w:ascii="Times New Roman" w:eastAsia="Times New Roman" w:hAnsi="Times New Roman" w:cs="Times New Roman"/>
          <w:snapToGrid w:val="0"/>
          <w:sz w:val="24"/>
          <w:szCs w:val="24"/>
        </w:rPr>
        <w:t>C.6.6</w:t>
      </w:r>
      <w:r w:rsidR="00640419">
        <w:rPr>
          <w:rFonts w:ascii="Times New Roman" w:eastAsia="Times New Roman" w:hAnsi="Times New Roman" w:cs="Times New Roman"/>
          <w:snapToGrid w:val="0"/>
          <w:sz w:val="24"/>
          <w:szCs w:val="24"/>
        </w:rPr>
        <w:fldChar w:fldCharType="end"/>
      </w:r>
      <w:r w:rsidRPr="0031436D">
        <w:rPr>
          <w:rFonts w:ascii="Times New Roman" w:eastAsia="Times New Roman" w:hAnsi="Times New Roman" w:cs="Times New Roman"/>
          <w:snapToGrid w:val="0"/>
          <w:sz w:val="24"/>
          <w:szCs w:val="24"/>
        </w:rPr>
        <w:t>. Attendance during commissioning is not included in</w:t>
      </w:r>
      <w:r w:rsidR="00AF0B85">
        <w:rPr>
          <w:rFonts w:ascii="Times New Roman" w:eastAsia="Times New Roman" w:hAnsi="Times New Roman" w:cs="Times New Roman"/>
          <w:snapToGrid w:val="0"/>
          <w:sz w:val="24"/>
          <w:szCs w:val="24"/>
        </w:rPr>
        <w:t xml:space="preserve"> this scope of work</w:t>
      </w:r>
      <w:r w:rsidRPr="0031436D">
        <w:rPr>
          <w:rFonts w:ascii="Times New Roman" w:eastAsia="Times New Roman" w:hAnsi="Times New Roman" w:cs="Times New Roman"/>
          <w:snapToGrid w:val="0"/>
          <w:sz w:val="24"/>
          <w:szCs w:val="24"/>
        </w:rPr>
        <w:t xml:space="preserve">.  </w:t>
      </w:r>
    </w:p>
    <w:p w14:paraId="71028515" w14:textId="77777777" w:rsidR="00AF0B85" w:rsidRPr="0031436D" w:rsidRDefault="00AF0B85" w:rsidP="00AF0B85">
      <w:pPr>
        <w:widowControl/>
        <w:spacing w:line="276" w:lineRule="auto"/>
        <w:rPr>
          <w:rFonts w:ascii="Times New Roman" w:eastAsia="Times New Roman" w:hAnsi="Times New Roman" w:cs="Times New Roman"/>
          <w:b/>
          <w:snapToGrid w:val="0"/>
          <w:sz w:val="24"/>
          <w:szCs w:val="24"/>
        </w:rPr>
      </w:pPr>
    </w:p>
    <w:bookmarkEnd w:id="640"/>
    <w:p w14:paraId="08B86F1E" w14:textId="77777777" w:rsidR="0005433F" w:rsidRDefault="00FC5834" w:rsidP="00AF0B85">
      <w:pPr>
        <w:pStyle w:val="Heading1"/>
        <w:keepNext/>
        <w:widowControl/>
        <w:numPr>
          <w:ilvl w:val="2"/>
          <w:numId w:val="2"/>
        </w:numPr>
        <w:spacing w:line="276" w:lineRule="auto"/>
        <w:ind w:firstLine="0"/>
        <w:rPr>
          <w:rFonts w:cs="Times New Roman"/>
          <w:bCs w:val="0"/>
          <w:i/>
          <w:iCs/>
          <w:snapToGrid w:val="0"/>
          <w:sz w:val="24"/>
          <w:szCs w:val="24"/>
        </w:rPr>
      </w:pPr>
      <w:r>
        <w:rPr>
          <w:rFonts w:cs="Times New Roman"/>
          <w:b w:val="0"/>
          <w:bCs w:val="0"/>
          <w:i/>
          <w:iCs/>
          <w:snapToGrid w:val="0"/>
          <w:sz w:val="24"/>
          <w:szCs w:val="24"/>
        </w:rPr>
        <w:t xml:space="preserve"> </w:t>
      </w:r>
      <w:r w:rsidR="0005433F" w:rsidRPr="00FC5834">
        <w:rPr>
          <w:i/>
          <w:sz w:val="24"/>
        </w:rPr>
        <w:t>Task 1.7 -- Central Tunnel Control Room IT Operations and Maintenance Support</w:t>
      </w:r>
    </w:p>
    <w:p w14:paraId="268B8860" w14:textId="77777777" w:rsidR="00FC5834" w:rsidRPr="00F64339" w:rsidRDefault="00FC5834" w:rsidP="00AF0B85">
      <w:pPr>
        <w:pStyle w:val="Heading1"/>
        <w:keepNext/>
        <w:widowControl/>
        <w:spacing w:line="276" w:lineRule="auto"/>
        <w:ind w:left="0"/>
        <w:rPr>
          <w:b w:val="0"/>
          <w:i/>
          <w:sz w:val="24"/>
        </w:rPr>
      </w:pPr>
    </w:p>
    <w:p w14:paraId="51FB805F" w14:textId="77777777" w:rsidR="0005433F" w:rsidRDefault="0005433F" w:rsidP="00AF0B85">
      <w:pPr>
        <w:widowControl/>
        <w:spacing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The objective of this required service is to support the operation and maintenance of the Tunnel Control Room IT systems, keeping IT systems viable with supported vendor releases or off-the-shelf applications software upgrades.  Operations and maintenance on IT systems shall include all software and hardware associated with Servers, Workstations, web-based applications, networking, monitors, and associated peripherals.  The consultant shall perform duties that include, but are not limited to the following: </w:t>
      </w:r>
    </w:p>
    <w:p w14:paraId="3878B0E0" w14:textId="77777777" w:rsidR="00AF0B85" w:rsidRPr="0005433F" w:rsidRDefault="00AF0B85" w:rsidP="00AF0B85">
      <w:pPr>
        <w:widowControl/>
        <w:spacing w:line="276" w:lineRule="auto"/>
        <w:rPr>
          <w:rFonts w:ascii="Times New Roman" w:eastAsia="Times New Roman" w:hAnsi="Times New Roman" w:cs="Times New Roman"/>
          <w:snapToGrid w:val="0"/>
          <w:sz w:val="24"/>
          <w:szCs w:val="24"/>
        </w:rPr>
      </w:pPr>
    </w:p>
    <w:p w14:paraId="09265E97"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IT Operational Support</w:t>
      </w:r>
    </w:p>
    <w:p w14:paraId="200778D6"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Software Maintenance and Upgrades</w:t>
      </w:r>
    </w:p>
    <w:p w14:paraId="59B36323"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Infrastructure Management Services (IMS)</w:t>
      </w:r>
    </w:p>
    <w:p w14:paraId="51EF14CC"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Configuration Management</w:t>
      </w:r>
    </w:p>
    <w:p w14:paraId="5BFDC334"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Network/Hardware Support</w:t>
      </w:r>
    </w:p>
    <w:p w14:paraId="31368DB7"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Help Desk/IT Support</w:t>
      </w:r>
    </w:p>
    <w:p w14:paraId="14E76792"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Resource Management</w:t>
      </w:r>
    </w:p>
    <w:p w14:paraId="0C7D0776"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Backup and Recovery Management</w:t>
      </w:r>
    </w:p>
    <w:p w14:paraId="3393EEEB"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Installation, Configuration, and Tuning</w:t>
      </w:r>
    </w:p>
    <w:p w14:paraId="4D4177ED"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Electronic Software Licensing Services including license: deployment, management, tracking, upgrading, etc.</w:t>
      </w:r>
    </w:p>
    <w:p w14:paraId="63A28EAB"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System Management</w:t>
      </w:r>
    </w:p>
    <w:p w14:paraId="6E483293"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IT Operation and Maintenance Planning</w:t>
      </w:r>
    </w:p>
    <w:p w14:paraId="62C9264A"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 xml:space="preserve">IT Infrastructure Optimization </w:t>
      </w:r>
    </w:p>
    <w:p w14:paraId="59CECC82"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u w:val="single"/>
        </w:rPr>
        <w:lastRenderedPageBreak/>
        <w:t>Essential IT Functions and Responsibilities</w:t>
      </w:r>
      <w:r w:rsidRPr="0005433F">
        <w:rPr>
          <w:rFonts w:ascii="Times New Roman" w:eastAsia="Times New Roman" w:hAnsi="Times New Roman" w:cs="Times New Roman"/>
          <w:snapToGrid w:val="0"/>
          <w:sz w:val="24"/>
          <w:szCs w:val="24"/>
        </w:rPr>
        <w:t xml:space="preserve">: The Consultant shall provide Systems Administration (SA) support for the DDOT Central Tunnel Control Room. Required services include provisioning, installation/configuration, operation, and maintenance of systems hardware, and software, and related infrastructure.  The systems to be supported shall include: Crestron </w:t>
      </w:r>
      <w:r w:rsidR="008B1284" w:rsidRPr="0005433F">
        <w:rPr>
          <w:rFonts w:ascii="Times New Roman" w:eastAsia="Times New Roman" w:hAnsi="Times New Roman" w:cs="Times New Roman"/>
          <w:snapToGrid w:val="0"/>
          <w:sz w:val="24"/>
          <w:szCs w:val="24"/>
        </w:rPr>
        <w:t>Digital Media</w:t>
      </w:r>
      <w:r w:rsidRPr="0005433F">
        <w:rPr>
          <w:rFonts w:ascii="Times New Roman" w:eastAsia="Times New Roman" w:hAnsi="Times New Roman" w:cs="Times New Roman"/>
          <w:snapToGrid w:val="0"/>
          <w:sz w:val="24"/>
          <w:szCs w:val="24"/>
        </w:rPr>
        <w:t xml:space="preserve"> and Control systems, VMware, Linux, and Windows systems that support Video distribution infrastructure; Cisco, VMware, Linux, Windows and Application systems that support Asset Management; Responsibilities on these systems include SA engineering and provisioning, operations and support, and maintenance.</w:t>
      </w:r>
    </w:p>
    <w:p w14:paraId="6D887915"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Systems Administration Engineering and Provisioning Responsibilities:</w:t>
      </w:r>
    </w:p>
    <w:p w14:paraId="2799FD03" w14:textId="77777777" w:rsidR="0005433F" w:rsidRPr="002B3963" w:rsidRDefault="0005433F" w:rsidP="00FB323C">
      <w:pPr>
        <w:widowControl/>
        <w:numPr>
          <w:ilvl w:val="0"/>
          <w:numId w:val="54"/>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Engineering of SA-related solutions.</w:t>
      </w:r>
    </w:p>
    <w:p w14:paraId="598C2299" w14:textId="77777777" w:rsidR="0005433F" w:rsidRPr="002B3963" w:rsidRDefault="0005433F" w:rsidP="00FB323C">
      <w:pPr>
        <w:widowControl/>
        <w:numPr>
          <w:ilvl w:val="0"/>
          <w:numId w:val="54"/>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Install new</w:t>
      </w:r>
      <w:r w:rsidR="002B3963">
        <w:rPr>
          <w:rFonts w:ascii="Times New Roman" w:eastAsia="Times New Roman" w:hAnsi="Times New Roman" w:cs="Times New Roman"/>
          <w:snapToGrid w:val="0"/>
          <w:sz w:val="24"/>
          <w:szCs w:val="24"/>
        </w:rPr>
        <w:t xml:space="preserve"> </w:t>
      </w:r>
      <w:r w:rsidRPr="002B3963">
        <w:rPr>
          <w:rFonts w:ascii="Times New Roman" w:eastAsia="Times New Roman" w:hAnsi="Times New Roman" w:cs="Times New Roman"/>
          <w:snapToGrid w:val="0"/>
          <w:sz w:val="24"/>
          <w:szCs w:val="24"/>
        </w:rPr>
        <w:t>servers, and configure hardware, monitors, peripherals, services, settings, directories, storage, etc. in accordance with standards and project/operational requirements.</w:t>
      </w:r>
    </w:p>
    <w:p w14:paraId="70181E7F" w14:textId="77777777" w:rsidR="0005433F" w:rsidRPr="002B3963" w:rsidRDefault="0005433F" w:rsidP="00FB323C">
      <w:pPr>
        <w:widowControl/>
        <w:numPr>
          <w:ilvl w:val="0"/>
          <w:numId w:val="54"/>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Install and configure systems such as support CCTV infrastructure applications or Asset Management applications.</w:t>
      </w:r>
    </w:p>
    <w:p w14:paraId="6856E2F3" w14:textId="77777777" w:rsidR="0005433F" w:rsidRPr="002B3963" w:rsidRDefault="0005433F" w:rsidP="00FB323C">
      <w:pPr>
        <w:widowControl/>
        <w:numPr>
          <w:ilvl w:val="0"/>
          <w:numId w:val="54"/>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Develop and maintain installation, configuration and disaster recovery procedures.</w:t>
      </w:r>
    </w:p>
    <w:p w14:paraId="684D6502" w14:textId="77777777" w:rsidR="0005433F" w:rsidRPr="002B3963" w:rsidRDefault="0005433F" w:rsidP="00FB323C">
      <w:pPr>
        <w:widowControl/>
        <w:numPr>
          <w:ilvl w:val="0"/>
          <w:numId w:val="54"/>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Contribute to and maintain system standards.</w:t>
      </w:r>
    </w:p>
    <w:p w14:paraId="7C28EAAB" w14:textId="77777777" w:rsidR="0005433F" w:rsidRPr="002B3963" w:rsidRDefault="0005433F" w:rsidP="00FB323C">
      <w:pPr>
        <w:widowControl/>
        <w:numPr>
          <w:ilvl w:val="0"/>
          <w:numId w:val="54"/>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Research and recommend innovative, and, where possible, automated approaches for system administration tasks. Identify approaches that leverage our resources and provide economies of scale.</w:t>
      </w:r>
    </w:p>
    <w:p w14:paraId="48BFA65F" w14:textId="77777777" w:rsidR="0005433F" w:rsidRPr="0005433F" w:rsidRDefault="0005433F"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sidRPr="0005433F">
        <w:rPr>
          <w:rFonts w:ascii="Times New Roman" w:eastAsia="Times New Roman" w:hAnsi="Times New Roman" w:cs="Times New Roman"/>
          <w:iCs/>
          <w:snapToGrid w:val="0"/>
          <w:sz w:val="24"/>
          <w:szCs w:val="24"/>
          <w:u w:val="single"/>
        </w:rPr>
        <w:t>IT Operations and Support Responsibilities:</w:t>
      </w:r>
    </w:p>
    <w:p w14:paraId="7B5E54EA" w14:textId="067CB102" w:rsidR="0005433F" w:rsidRPr="002B3963" w:rsidRDefault="0005433F" w:rsidP="00FB323C">
      <w:pPr>
        <w:widowControl/>
        <w:numPr>
          <w:ilvl w:val="0"/>
          <w:numId w:val="55"/>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Perform daily system monitoring, verifying the integrity and availability of all hardware, server resources, systems and key processes, reviewing system and application logs, and verifying completion of scheduled jobs such as backups</w:t>
      </w:r>
      <w:r w:rsidR="0042392F">
        <w:rPr>
          <w:rFonts w:ascii="Times New Roman" w:eastAsia="Times New Roman" w:hAnsi="Times New Roman" w:cs="Times New Roman"/>
          <w:snapToGrid w:val="0"/>
          <w:sz w:val="24"/>
          <w:szCs w:val="24"/>
        </w:rPr>
        <w:t xml:space="preserve">, subject to Section </w:t>
      </w:r>
      <w:r w:rsidR="00640419">
        <w:rPr>
          <w:rFonts w:ascii="Times New Roman" w:eastAsia="Times New Roman" w:hAnsi="Times New Roman" w:cs="Times New Roman"/>
          <w:snapToGrid w:val="0"/>
          <w:sz w:val="24"/>
          <w:szCs w:val="24"/>
        </w:rPr>
        <w:fldChar w:fldCharType="begin"/>
      </w:r>
      <w:r w:rsidR="0042392F">
        <w:rPr>
          <w:rFonts w:ascii="Times New Roman" w:eastAsia="Times New Roman" w:hAnsi="Times New Roman" w:cs="Times New Roman"/>
          <w:snapToGrid w:val="0"/>
          <w:sz w:val="24"/>
          <w:szCs w:val="24"/>
        </w:rPr>
        <w:instrText xml:space="preserve"> REF _Ref4603860 \w \h </w:instrText>
      </w:r>
      <w:r w:rsidR="00640419">
        <w:rPr>
          <w:rFonts w:ascii="Times New Roman" w:eastAsia="Times New Roman" w:hAnsi="Times New Roman" w:cs="Times New Roman"/>
          <w:snapToGrid w:val="0"/>
          <w:sz w:val="24"/>
          <w:szCs w:val="24"/>
        </w:rPr>
      </w:r>
      <w:r w:rsidR="00640419">
        <w:rPr>
          <w:rFonts w:ascii="Times New Roman" w:eastAsia="Times New Roman" w:hAnsi="Times New Roman" w:cs="Times New Roman"/>
          <w:snapToGrid w:val="0"/>
          <w:sz w:val="24"/>
          <w:szCs w:val="24"/>
        </w:rPr>
        <w:fldChar w:fldCharType="separate"/>
      </w:r>
      <w:r w:rsidR="00AA4E1E">
        <w:rPr>
          <w:rFonts w:ascii="Times New Roman" w:eastAsia="Times New Roman" w:hAnsi="Times New Roman" w:cs="Times New Roman"/>
          <w:snapToGrid w:val="0"/>
          <w:sz w:val="24"/>
          <w:szCs w:val="24"/>
        </w:rPr>
        <w:t>C.6.7.18</w:t>
      </w:r>
      <w:r w:rsidR="00640419">
        <w:rPr>
          <w:rFonts w:ascii="Times New Roman" w:eastAsia="Times New Roman" w:hAnsi="Times New Roman" w:cs="Times New Roman"/>
          <w:snapToGrid w:val="0"/>
          <w:sz w:val="24"/>
          <w:szCs w:val="24"/>
        </w:rPr>
        <w:fldChar w:fldCharType="end"/>
      </w:r>
      <w:r w:rsidR="0042392F">
        <w:rPr>
          <w:rFonts w:ascii="Times New Roman" w:eastAsia="Times New Roman" w:hAnsi="Times New Roman" w:cs="Times New Roman"/>
          <w:snapToGrid w:val="0"/>
          <w:sz w:val="24"/>
          <w:szCs w:val="24"/>
        </w:rPr>
        <w:t>.</w:t>
      </w:r>
      <w:r w:rsidR="00640419">
        <w:rPr>
          <w:rFonts w:ascii="Times New Roman" w:eastAsia="Times New Roman" w:hAnsi="Times New Roman" w:cs="Times New Roman"/>
          <w:snapToGrid w:val="0"/>
          <w:sz w:val="24"/>
          <w:szCs w:val="24"/>
        </w:rPr>
        <w:fldChar w:fldCharType="begin"/>
      </w:r>
      <w:r w:rsidR="0042392F">
        <w:rPr>
          <w:rFonts w:ascii="Times New Roman" w:eastAsia="Times New Roman" w:hAnsi="Times New Roman" w:cs="Times New Roman"/>
          <w:snapToGrid w:val="0"/>
          <w:sz w:val="24"/>
          <w:szCs w:val="24"/>
        </w:rPr>
        <w:instrText xml:space="preserve"> REF _Ref4603842 \r \h </w:instrText>
      </w:r>
      <w:r w:rsidR="00640419">
        <w:rPr>
          <w:rFonts w:ascii="Times New Roman" w:eastAsia="Times New Roman" w:hAnsi="Times New Roman" w:cs="Times New Roman"/>
          <w:snapToGrid w:val="0"/>
          <w:sz w:val="24"/>
          <w:szCs w:val="24"/>
        </w:rPr>
      </w:r>
      <w:r w:rsidR="00640419">
        <w:rPr>
          <w:rFonts w:ascii="Times New Roman" w:eastAsia="Times New Roman" w:hAnsi="Times New Roman" w:cs="Times New Roman"/>
          <w:snapToGrid w:val="0"/>
          <w:sz w:val="24"/>
          <w:szCs w:val="24"/>
        </w:rPr>
        <w:fldChar w:fldCharType="separate"/>
      </w:r>
      <w:r w:rsidR="00AA4E1E">
        <w:rPr>
          <w:rFonts w:ascii="Times New Roman" w:eastAsia="Times New Roman" w:hAnsi="Times New Roman" w:cs="Times New Roman"/>
          <w:snapToGrid w:val="0"/>
          <w:sz w:val="24"/>
          <w:szCs w:val="24"/>
        </w:rPr>
        <w:t>b</w:t>
      </w:r>
      <w:r w:rsidR="00640419">
        <w:rPr>
          <w:rFonts w:ascii="Times New Roman" w:eastAsia="Times New Roman" w:hAnsi="Times New Roman" w:cs="Times New Roman"/>
          <w:snapToGrid w:val="0"/>
          <w:sz w:val="24"/>
          <w:szCs w:val="24"/>
        </w:rPr>
        <w:fldChar w:fldCharType="end"/>
      </w:r>
      <w:r w:rsidRPr="002B3963">
        <w:rPr>
          <w:rFonts w:ascii="Times New Roman" w:eastAsia="Times New Roman" w:hAnsi="Times New Roman" w:cs="Times New Roman"/>
          <w:snapToGrid w:val="0"/>
          <w:sz w:val="24"/>
          <w:szCs w:val="24"/>
        </w:rPr>
        <w:t>.</w:t>
      </w:r>
    </w:p>
    <w:p w14:paraId="6CEC7D02" w14:textId="77777777" w:rsidR="0005433F" w:rsidRPr="002B3963" w:rsidRDefault="0005433F" w:rsidP="00FB323C">
      <w:pPr>
        <w:widowControl/>
        <w:numPr>
          <w:ilvl w:val="0"/>
          <w:numId w:val="55"/>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Perform regular security monitoring to identify any possible intrusions.</w:t>
      </w:r>
    </w:p>
    <w:p w14:paraId="47849410" w14:textId="7261E1E4" w:rsidR="0005433F" w:rsidRPr="002B3963" w:rsidRDefault="0005433F" w:rsidP="00FB323C">
      <w:pPr>
        <w:widowControl/>
        <w:numPr>
          <w:ilvl w:val="0"/>
          <w:numId w:val="55"/>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Perform regularly scheduled backup operations, ensuring all required file systems and system data are successfully backed up to the appropriate media, recovery tapes or disks are created, and media is recycled and sent off site as necessary</w:t>
      </w:r>
      <w:r w:rsidR="0042392F">
        <w:rPr>
          <w:rFonts w:ascii="Times New Roman" w:eastAsia="Times New Roman" w:hAnsi="Times New Roman" w:cs="Times New Roman"/>
          <w:snapToGrid w:val="0"/>
          <w:sz w:val="24"/>
          <w:szCs w:val="24"/>
        </w:rPr>
        <w:t xml:space="preserve">, subject to Section </w:t>
      </w:r>
      <w:r w:rsidR="00640419">
        <w:rPr>
          <w:rFonts w:ascii="Times New Roman" w:eastAsia="Times New Roman" w:hAnsi="Times New Roman" w:cs="Times New Roman"/>
          <w:snapToGrid w:val="0"/>
          <w:sz w:val="24"/>
          <w:szCs w:val="24"/>
        </w:rPr>
        <w:fldChar w:fldCharType="begin"/>
      </w:r>
      <w:r w:rsidR="0042392F">
        <w:rPr>
          <w:rFonts w:ascii="Times New Roman" w:eastAsia="Times New Roman" w:hAnsi="Times New Roman" w:cs="Times New Roman"/>
          <w:snapToGrid w:val="0"/>
          <w:sz w:val="24"/>
          <w:szCs w:val="24"/>
        </w:rPr>
        <w:instrText xml:space="preserve"> REF _Ref4603860 \w \h </w:instrText>
      </w:r>
      <w:r w:rsidR="00640419">
        <w:rPr>
          <w:rFonts w:ascii="Times New Roman" w:eastAsia="Times New Roman" w:hAnsi="Times New Roman" w:cs="Times New Roman"/>
          <w:snapToGrid w:val="0"/>
          <w:sz w:val="24"/>
          <w:szCs w:val="24"/>
        </w:rPr>
      </w:r>
      <w:r w:rsidR="00640419">
        <w:rPr>
          <w:rFonts w:ascii="Times New Roman" w:eastAsia="Times New Roman" w:hAnsi="Times New Roman" w:cs="Times New Roman"/>
          <w:snapToGrid w:val="0"/>
          <w:sz w:val="24"/>
          <w:szCs w:val="24"/>
        </w:rPr>
        <w:fldChar w:fldCharType="separate"/>
      </w:r>
      <w:r w:rsidR="00AA4E1E">
        <w:rPr>
          <w:rFonts w:ascii="Times New Roman" w:eastAsia="Times New Roman" w:hAnsi="Times New Roman" w:cs="Times New Roman"/>
          <w:snapToGrid w:val="0"/>
          <w:sz w:val="24"/>
          <w:szCs w:val="24"/>
        </w:rPr>
        <w:t>C.6.7.18</w:t>
      </w:r>
      <w:r w:rsidR="00640419">
        <w:rPr>
          <w:rFonts w:ascii="Times New Roman" w:eastAsia="Times New Roman" w:hAnsi="Times New Roman" w:cs="Times New Roman"/>
          <w:snapToGrid w:val="0"/>
          <w:sz w:val="24"/>
          <w:szCs w:val="24"/>
        </w:rPr>
        <w:fldChar w:fldCharType="end"/>
      </w:r>
      <w:r w:rsidR="0042392F">
        <w:rPr>
          <w:rFonts w:ascii="Times New Roman" w:eastAsia="Times New Roman" w:hAnsi="Times New Roman" w:cs="Times New Roman"/>
          <w:snapToGrid w:val="0"/>
          <w:sz w:val="24"/>
          <w:szCs w:val="24"/>
        </w:rPr>
        <w:t>.</w:t>
      </w:r>
      <w:r w:rsidR="00640419">
        <w:rPr>
          <w:rFonts w:ascii="Times New Roman" w:eastAsia="Times New Roman" w:hAnsi="Times New Roman" w:cs="Times New Roman"/>
          <w:snapToGrid w:val="0"/>
          <w:sz w:val="24"/>
          <w:szCs w:val="24"/>
        </w:rPr>
        <w:fldChar w:fldCharType="begin"/>
      </w:r>
      <w:r w:rsidR="0042392F">
        <w:rPr>
          <w:rFonts w:ascii="Times New Roman" w:eastAsia="Times New Roman" w:hAnsi="Times New Roman" w:cs="Times New Roman"/>
          <w:snapToGrid w:val="0"/>
          <w:sz w:val="24"/>
          <w:szCs w:val="24"/>
        </w:rPr>
        <w:instrText xml:space="preserve"> REF _Ref4603904 \w \h </w:instrText>
      </w:r>
      <w:r w:rsidR="00640419">
        <w:rPr>
          <w:rFonts w:ascii="Times New Roman" w:eastAsia="Times New Roman" w:hAnsi="Times New Roman" w:cs="Times New Roman"/>
          <w:snapToGrid w:val="0"/>
          <w:sz w:val="24"/>
          <w:szCs w:val="24"/>
        </w:rPr>
      </w:r>
      <w:r w:rsidR="00640419">
        <w:rPr>
          <w:rFonts w:ascii="Times New Roman" w:eastAsia="Times New Roman" w:hAnsi="Times New Roman" w:cs="Times New Roman"/>
          <w:snapToGrid w:val="0"/>
          <w:sz w:val="24"/>
          <w:szCs w:val="24"/>
        </w:rPr>
        <w:fldChar w:fldCharType="separate"/>
      </w:r>
      <w:r w:rsidR="00AA4E1E">
        <w:rPr>
          <w:rFonts w:ascii="Times New Roman" w:eastAsia="Times New Roman" w:hAnsi="Times New Roman" w:cs="Times New Roman"/>
          <w:snapToGrid w:val="0"/>
          <w:sz w:val="24"/>
          <w:szCs w:val="24"/>
        </w:rPr>
        <w:t>c</w:t>
      </w:r>
      <w:r w:rsidR="00640419">
        <w:rPr>
          <w:rFonts w:ascii="Times New Roman" w:eastAsia="Times New Roman" w:hAnsi="Times New Roman" w:cs="Times New Roman"/>
          <w:snapToGrid w:val="0"/>
          <w:sz w:val="24"/>
          <w:szCs w:val="24"/>
        </w:rPr>
        <w:fldChar w:fldCharType="end"/>
      </w:r>
      <w:r w:rsidRPr="002B3963">
        <w:rPr>
          <w:rFonts w:ascii="Times New Roman" w:eastAsia="Times New Roman" w:hAnsi="Times New Roman" w:cs="Times New Roman"/>
          <w:snapToGrid w:val="0"/>
          <w:sz w:val="24"/>
          <w:szCs w:val="24"/>
        </w:rPr>
        <w:t>.</w:t>
      </w:r>
    </w:p>
    <w:p w14:paraId="4430F7AA" w14:textId="77777777" w:rsidR="0005433F" w:rsidRPr="002B3963" w:rsidRDefault="0005433F" w:rsidP="00FB323C">
      <w:pPr>
        <w:widowControl/>
        <w:numPr>
          <w:ilvl w:val="0"/>
          <w:numId w:val="55"/>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Perform regular file archival and purge as necessary.</w:t>
      </w:r>
    </w:p>
    <w:p w14:paraId="259A0409" w14:textId="77777777" w:rsidR="0005433F" w:rsidRPr="002B3963" w:rsidRDefault="0005433F" w:rsidP="00FB323C">
      <w:pPr>
        <w:widowControl/>
        <w:numPr>
          <w:ilvl w:val="0"/>
          <w:numId w:val="55"/>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Create, change, and delete user accounts per request.</w:t>
      </w:r>
    </w:p>
    <w:p w14:paraId="2099877E" w14:textId="02570101" w:rsidR="0005433F" w:rsidRPr="002B3963" w:rsidRDefault="0005433F" w:rsidP="00FB323C">
      <w:pPr>
        <w:widowControl/>
        <w:numPr>
          <w:ilvl w:val="0"/>
          <w:numId w:val="55"/>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Repair and recover from hardware or software failures</w:t>
      </w:r>
      <w:r w:rsidR="0042392F">
        <w:rPr>
          <w:rFonts w:ascii="Times New Roman" w:eastAsia="Times New Roman" w:hAnsi="Times New Roman" w:cs="Times New Roman"/>
          <w:snapToGrid w:val="0"/>
          <w:sz w:val="24"/>
          <w:szCs w:val="24"/>
        </w:rPr>
        <w:t xml:space="preserve">, subject to Section </w:t>
      </w:r>
      <w:r w:rsidR="00640419">
        <w:rPr>
          <w:rFonts w:ascii="Times New Roman" w:eastAsia="Times New Roman" w:hAnsi="Times New Roman" w:cs="Times New Roman"/>
          <w:snapToGrid w:val="0"/>
          <w:sz w:val="24"/>
          <w:szCs w:val="24"/>
        </w:rPr>
        <w:fldChar w:fldCharType="begin"/>
      </w:r>
      <w:r w:rsidR="0042392F">
        <w:rPr>
          <w:rFonts w:ascii="Times New Roman" w:eastAsia="Times New Roman" w:hAnsi="Times New Roman" w:cs="Times New Roman"/>
          <w:snapToGrid w:val="0"/>
          <w:sz w:val="24"/>
          <w:szCs w:val="24"/>
        </w:rPr>
        <w:instrText xml:space="preserve"> REF _Ref4603860 \w \h </w:instrText>
      </w:r>
      <w:r w:rsidR="00640419">
        <w:rPr>
          <w:rFonts w:ascii="Times New Roman" w:eastAsia="Times New Roman" w:hAnsi="Times New Roman" w:cs="Times New Roman"/>
          <w:snapToGrid w:val="0"/>
          <w:sz w:val="24"/>
          <w:szCs w:val="24"/>
        </w:rPr>
      </w:r>
      <w:r w:rsidR="00640419">
        <w:rPr>
          <w:rFonts w:ascii="Times New Roman" w:eastAsia="Times New Roman" w:hAnsi="Times New Roman" w:cs="Times New Roman"/>
          <w:snapToGrid w:val="0"/>
          <w:sz w:val="24"/>
          <w:szCs w:val="24"/>
        </w:rPr>
        <w:fldChar w:fldCharType="separate"/>
      </w:r>
      <w:r w:rsidR="00AA4E1E">
        <w:rPr>
          <w:rFonts w:ascii="Times New Roman" w:eastAsia="Times New Roman" w:hAnsi="Times New Roman" w:cs="Times New Roman"/>
          <w:snapToGrid w:val="0"/>
          <w:sz w:val="24"/>
          <w:szCs w:val="24"/>
        </w:rPr>
        <w:t>C.6.7.18</w:t>
      </w:r>
      <w:r w:rsidR="00640419">
        <w:rPr>
          <w:rFonts w:ascii="Times New Roman" w:eastAsia="Times New Roman" w:hAnsi="Times New Roman" w:cs="Times New Roman"/>
          <w:snapToGrid w:val="0"/>
          <w:sz w:val="24"/>
          <w:szCs w:val="24"/>
        </w:rPr>
        <w:fldChar w:fldCharType="end"/>
      </w:r>
      <w:r w:rsidRPr="002B3963">
        <w:rPr>
          <w:rFonts w:ascii="Times New Roman" w:eastAsia="Times New Roman" w:hAnsi="Times New Roman" w:cs="Times New Roman"/>
          <w:snapToGrid w:val="0"/>
          <w:sz w:val="24"/>
          <w:szCs w:val="24"/>
        </w:rPr>
        <w:t>.</w:t>
      </w:r>
      <w:r w:rsidR="00640419">
        <w:rPr>
          <w:rFonts w:ascii="Times New Roman" w:eastAsia="Times New Roman" w:hAnsi="Times New Roman" w:cs="Times New Roman"/>
          <w:snapToGrid w:val="0"/>
          <w:sz w:val="24"/>
          <w:szCs w:val="24"/>
        </w:rPr>
        <w:fldChar w:fldCharType="begin"/>
      </w:r>
      <w:r w:rsidR="0042392F">
        <w:rPr>
          <w:rFonts w:ascii="Times New Roman" w:eastAsia="Times New Roman" w:hAnsi="Times New Roman" w:cs="Times New Roman"/>
          <w:snapToGrid w:val="0"/>
          <w:sz w:val="24"/>
          <w:szCs w:val="24"/>
        </w:rPr>
        <w:instrText xml:space="preserve"> REF _Ref4603939 \w \h </w:instrText>
      </w:r>
      <w:r w:rsidR="00640419">
        <w:rPr>
          <w:rFonts w:ascii="Times New Roman" w:eastAsia="Times New Roman" w:hAnsi="Times New Roman" w:cs="Times New Roman"/>
          <w:snapToGrid w:val="0"/>
          <w:sz w:val="24"/>
          <w:szCs w:val="24"/>
        </w:rPr>
      </w:r>
      <w:r w:rsidR="00640419">
        <w:rPr>
          <w:rFonts w:ascii="Times New Roman" w:eastAsia="Times New Roman" w:hAnsi="Times New Roman" w:cs="Times New Roman"/>
          <w:snapToGrid w:val="0"/>
          <w:sz w:val="24"/>
          <w:szCs w:val="24"/>
        </w:rPr>
        <w:fldChar w:fldCharType="separate"/>
      </w:r>
      <w:r w:rsidR="00AA4E1E">
        <w:rPr>
          <w:rFonts w:ascii="Times New Roman" w:eastAsia="Times New Roman" w:hAnsi="Times New Roman" w:cs="Times New Roman"/>
          <w:snapToGrid w:val="0"/>
          <w:sz w:val="24"/>
          <w:szCs w:val="24"/>
        </w:rPr>
        <w:t>d</w:t>
      </w:r>
      <w:r w:rsidR="00640419">
        <w:rPr>
          <w:rFonts w:ascii="Times New Roman" w:eastAsia="Times New Roman" w:hAnsi="Times New Roman" w:cs="Times New Roman"/>
          <w:snapToGrid w:val="0"/>
          <w:sz w:val="24"/>
          <w:szCs w:val="24"/>
        </w:rPr>
        <w:fldChar w:fldCharType="end"/>
      </w:r>
      <w:r w:rsidR="0042392F">
        <w:rPr>
          <w:rFonts w:ascii="Times New Roman" w:eastAsia="Times New Roman" w:hAnsi="Times New Roman" w:cs="Times New Roman"/>
          <w:snapToGrid w:val="0"/>
          <w:sz w:val="24"/>
          <w:szCs w:val="24"/>
        </w:rPr>
        <w:t xml:space="preserve">. </w:t>
      </w:r>
      <w:r w:rsidRPr="002B3963">
        <w:rPr>
          <w:rFonts w:ascii="Times New Roman" w:eastAsia="Times New Roman" w:hAnsi="Times New Roman" w:cs="Times New Roman"/>
          <w:snapToGrid w:val="0"/>
          <w:sz w:val="24"/>
          <w:szCs w:val="24"/>
        </w:rPr>
        <w:t>Coordinate and communicate with impacted constituencies.</w:t>
      </w:r>
    </w:p>
    <w:p w14:paraId="3CEFA56B" w14:textId="77777777" w:rsidR="0005433F" w:rsidRPr="0005433F" w:rsidRDefault="002B3963" w:rsidP="00FB323C">
      <w:pPr>
        <w:widowControl/>
        <w:numPr>
          <w:ilvl w:val="0"/>
          <w:numId w:val="35"/>
        </w:numPr>
        <w:spacing w:after="200" w:line="276" w:lineRule="auto"/>
        <w:ind w:left="0" w:firstLine="0"/>
        <w:rPr>
          <w:rFonts w:ascii="Times New Roman" w:eastAsia="Times New Roman" w:hAnsi="Times New Roman" w:cs="Times New Roman"/>
          <w:iCs/>
          <w:snapToGrid w:val="0"/>
          <w:sz w:val="24"/>
          <w:szCs w:val="24"/>
          <w:u w:val="single"/>
        </w:rPr>
      </w:pPr>
      <w:r>
        <w:rPr>
          <w:rFonts w:ascii="Times New Roman" w:eastAsia="Times New Roman" w:hAnsi="Times New Roman" w:cs="Times New Roman"/>
          <w:iCs/>
          <w:snapToGrid w:val="0"/>
          <w:sz w:val="24"/>
          <w:szCs w:val="24"/>
        </w:rPr>
        <w:lastRenderedPageBreak/>
        <w:t xml:space="preserve">  </w:t>
      </w:r>
      <w:r w:rsidR="0005433F" w:rsidRPr="0005433F">
        <w:rPr>
          <w:rFonts w:ascii="Times New Roman" w:eastAsia="Times New Roman" w:hAnsi="Times New Roman" w:cs="Times New Roman"/>
          <w:iCs/>
          <w:snapToGrid w:val="0"/>
          <w:sz w:val="24"/>
          <w:szCs w:val="24"/>
          <w:u w:val="single"/>
        </w:rPr>
        <w:t>IT Maintenance Responsibilities:</w:t>
      </w:r>
    </w:p>
    <w:p w14:paraId="50A9DFFF" w14:textId="77777777" w:rsidR="0005433F" w:rsidRPr="002B3963" w:rsidRDefault="0005433F" w:rsidP="00FB323C">
      <w:pPr>
        <w:widowControl/>
        <w:numPr>
          <w:ilvl w:val="0"/>
          <w:numId w:val="56"/>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Apply OS patches and upgrades on a regular basis, and upgrade administrative tools and utilities. Configure / add new services as necessary.</w:t>
      </w:r>
    </w:p>
    <w:p w14:paraId="20032995" w14:textId="77777777" w:rsidR="0005433F" w:rsidRPr="002B3963" w:rsidRDefault="0005433F" w:rsidP="00FB323C">
      <w:pPr>
        <w:widowControl/>
        <w:numPr>
          <w:ilvl w:val="0"/>
          <w:numId w:val="56"/>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Upgrade and configure system software that supports Video Distribution infrastructure applications or Asset Management applications per project or operational needs.</w:t>
      </w:r>
    </w:p>
    <w:p w14:paraId="345EFAD8" w14:textId="77777777" w:rsidR="0005433F" w:rsidRPr="002B3963" w:rsidRDefault="0005433F" w:rsidP="00FB323C">
      <w:pPr>
        <w:widowControl/>
        <w:numPr>
          <w:ilvl w:val="0"/>
          <w:numId w:val="56"/>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Maintain operational, configuration, or other procedures.</w:t>
      </w:r>
    </w:p>
    <w:p w14:paraId="3AC9EF69" w14:textId="77777777" w:rsidR="0005433F" w:rsidRPr="002B3963" w:rsidRDefault="0005433F" w:rsidP="00FB323C">
      <w:pPr>
        <w:widowControl/>
        <w:numPr>
          <w:ilvl w:val="0"/>
          <w:numId w:val="56"/>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Perform periodic performance reporting to support capacity planning.</w:t>
      </w:r>
    </w:p>
    <w:p w14:paraId="6FF258CC" w14:textId="77777777" w:rsidR="0005433F" w:rsidRPr="002B3963" w:rsidRDefault="0005433F" w:rsidP="00FB323C">
      <w:pPr>
        <w:widowControl/>
        <w:numPr>
          <w:ilvl w:val="0"/>
          <w:numId w:val="56"/>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Perform ongoing performance tuning, hardware upgrades, and resource optimization as required. Configure CPU, memory, and disk partitions as required.</w:t>
      </w:r>
    </w:p>
    <w:p w14:paraId="3F457927" w14:textId="77777777" w:rsidR="0005433F" w:rsidRPr="002B3963" w:rsidRDefault="0005433F" w:rsidP="00FB323C">
      <w:pPr>
        <w:widowControl/>
        <w:numPr>
          <w:ilvl w:val="0"/>
          <w:numId w:val="56"/>
        </w:numPr>
        <w:spacing w:after="200"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Maintain data center environmental and monitoring equipment.</w:t>
      </w:r>
    </w:p>
    <w:p w14:paraId="6745AE7F" w14:textId="77777777" w:rsidR="0005433F" w:rsidRDefault="008B1284" w:rsidP="00FB323C">
      <w:pPr>
        <w:widowControl/>
        <w:numPr>
          <w:ilvl w:val="0"/>
          <w:numId w:val="56"/>
        </w:numPr>
        <w:spacing w:line="276" w:lineRule="auto"/>
        <w:ind w:hanging="720"/>
        <w:rPr>
          <w:rFonts w:ascii="Times New Roman" w:eastAsia="Times New Roman" w:hAnsi="Times New Roman" w:cs="Times New Roman"/>
          <w:snapToGrid w:val="0"/>
          <w:sz w:val="24"/>
          <w:szCs w:val="24"/>
        </w:rPr>
      </w:pPr>
      <w:r w:rsidRPr="002B3963">
        <w:rPr>
          <w:rFonts w:ascii="Times New Roman" w:eastAsia="Times New Roman" w:hAnsi="Times New Roman" w:cs="Times New Roman"/>
          <w:snapToGrid w:val="0"/>
          <w:sz w:val="24"/>
          <w:szCs w:val="24"/>
        </w:rPr>
        <w:t>Monitor and</w:t>
      </w:r>
      <w:r w:rsidR="0005433F" w:rsidRPr="002B3963">
        <w:rPr>
          <w:rFonts w:ascii="Times New Roman" w:eastAsia="Times New Roman" w:hAnsi="Times New Roman" w:cs="Times New Roman"/>
          <w:snapToGrid w:val="0"/>
          <w:sz w:val="24"/>
          <w:szCs w:val="24"/>
        </w:rPr>
        <w:t xml:space="preserve"> perform periodic testing of disaster recovery readiness for all systems, including critical power back-up, handoff between redundant systems, and system recovery procedures.</w:t>
      </w:r>
    </w:p>
    <w:p w14:paraId="77443C76" w14:textId="77777777" w:rsidR="002B3963" w:rsidRDefault="002B3963" w:rsidP="002B3963">
      <w:pPr>
        <w:widowControl/>
        <w:spacing w:line="276" w:lineRule="auto"/>
        <w:ind w:left="720"/>
        <w:rPr>
          <w:rFonts w:ascii="Times New Roman" w:eastAsia="Times New Roman" w:hAnsi="Times New Roman" w:cs="Times New Roman"/>
          <w:snapToGrid w:val="0"/>
          <w:sz w:val="24"/>
          <w:szCs w:val="24"/>
        </w:rPr>
      </w:pPr>
    </w:p>
    <w:p w14:paraId="0FD08484" w14:textId="77777777" w:rsidR="002B3963" w:rsidRDefault="00982C1B" w:rsidP="00FB323C">
      <w:pPr>
        <w:widowControl/>
        <w:numPr>
          <w:ilvl w:val="0"/>
          <w:numId w:val="35"/>
        </w:numPr>
        <w:spacing w:after="200" w:line="276" w:lineRule="auto"/>
        <w:ind w:left="0" w:firstLine="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 </w:t>
      </w:r>
      <w:r>
        <w:rPr>
          <w:rFonts w:ascii="Times New Roman" w:eastAsia="Times New Roman" w:hAnsi="Times New Roman" w:cs="Times New Roman"/>
          <w:snapToGrid w:val="0"/>
          <w:sz w:val="24"/>
          <w:szCs w:val="24"/>
        </w:rPr>
        <w:tab/>
      </w:r>
      <w:bookmarkStart w:id="641" w:name="_Ref4603860"/>
      <w:r>
        <w:rPr>
          <w:rFonts w:ascii="Times New Roman" w:eastAsia="Times New Roman" w:hAnsi="Times New Roman" w:cs="Times New Roman"/>
          <w:snapToGrid w:val="0"/>
          <w:sz w:val="24"/>
          <w:szCs w:val="24"/>
        </w:rPr>
        <w:t>Assumptions, Exclusions, and Qualifications</w:t>
      </w:r>
      <w:bookmarkEnd w:id="641"/>
    </w:p>
    <w:p w14:paraId="4D7862FE" w14:textId="77777777" w:rsidR="00982C1B" w:rsidRDefault="00982C1B" w:rsidP="00982C1B">
      <w:pPr>
        <w:widowControl/>
        <w:spacing w:after="200" w:line="276"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If any of the following require a level of effort for Task 1.7 in excess of the stated assumptions, exclusions, or qualifications below, through no fault of the Consultant, then Consultant shall be entitled to submit a request for an equitable adjustment to the Contracting Officer:</w:t>
      </w:r>
    </w:p>
    <w:p w14:paraId="1E7A761A" w14:textId="77777777" w:rsidR="00982C1B" w:rsidRPr="00982C1B" w:rsidRDefault="00982C1B" w:rsidP="00FB323C">
      <w:pPr>
        <w:widowControl/>
        <w:numPr>
          <w:ilvl w:val="0"/>
          <w:numId w:val="57"/>
        </w:numPr>
        <w:spacing w:line="276" w:lineRule="auto"/>
        <w:ind w:hanging="720"/>
        <w:rPr>
          <w:rFonts w:ascii="Times New Roman" w:eastAsia="Times New Roman" w:hAnsi="Times New Roman" w:cs="Times New Roman"/>
          <w:snapToGrid w:val="0"/>
          <w:sz w:val="24"/>
          <w:szCs w:val="24"/>
        </w:rPr>
      </w:pPr>
      <w:r w:rsidRPr="00982C1B">
        <w:rPr>
          <w:rFonts w:ascii="Times New Roman" w:eastAsia="Times New Roman" w:hAnsi="Times New Roman" w:cs="Times New Roman"/>
          <w:snapToGrid w:val="0"/>
          <w:sz w:val="24"/>
          <w:szCs w:val="24"/>
        </w:rPr>
        <w:t>No hours or costs are included for server rebuilding or replacement</w:t>
      </w:r>
      <w:r>
        <w:rPr>
          <w:rFonts w:ascii="Times New Roman" w:eastAsia="Times New Roman" w:hAnsi="Times New Roman" w:cs="Times New Roman"/>
          <w:snapToGrid w:val="0"/>
          <w:sz w:val="24"/>
          <w:szCs w:val="24"/>
        </w:rPr>
        <w:t xml:space="preserve">. Server rebuilding will be considered an additional service. </w:t>
      </w:r>
      <w:r w:rsidRPr="00982C1B">
        <w:rPr>
          <w:rFonts w:ascii="Times New Roman" w:eastAsia="Times New Roman" w:hAnsi="Times New Roman" w:cs="Times New Roman"/>
          <w:snapToGrid w:val="0"/>
          <w:sz w:val="24"/>
          <w:szCs w:val="24"/>
        </w:rPr>
        <w:t xml:space="preserve">  </w:t>
      </w:r>
    </w:p>
    <w:p w14:paraId="5B119664" w14:textId="77777777" w:rsidR="00982C1B" w:rsidRPr="00982C1B" w:rsidRDefault="00982C1B" w:rsidP="00FB323C">
      <w:pPr>
        <w:widowControl/>
        <w:numPr>
          <w:ilvl w:val="0"/>
          <w:numId w:val="57"/>
        </w:numPr>
        <w:spacing w:line="276" w:lineRule="auto"/>
        <w:ind w:hanging="720"/>
        <w:rPr>
          <w:rFonts w:ascii="Times New Roman" w:eastAsia="Times New Roman" w:hAnsi="Times New Roman" w:cs="Times New Roman"/>
          <w:snapToGrid w:val="0"/>
          <w:sz w:val="24"/>
          <w:szCs w:val="24"/>
        </w:rPr>
      </w:pPr>
      <w:bookmarkStart w:id="642" w:name="_Ref4603842"/>
      <w:r>
        <w:rPr>
          <w:rFonts w:ascii="Times New Roman" w:eastAsia="Times New Roman" w:hAnsi="Times New Roman" w:cs="Times New Roman"/>
          <w:snapToGrid w:val="0"/>
          <w:sz w:val="24"/>
          <w:szCs w:val="24"/>
        </w:rPr>
        <w:t xml:space="preserve">Because of </w:t>
      </w:r>
      <w:r w:rsidRPr="00982C1B">
        <w:rPr>
          <w:rFonts w:ascii="Times New Roman" w:eastAsia="Times New Roman" w:hAnsi="Times New Roman" w:cs="Times New Roman"/>
          <w:snapToGrid w:val="0"/>
          <w:sz w:val="24"/>
          <w:szCs w:val="24"/>
        </w:rPr>
        <w:t>the unavailability of remote access to the systems</w:t>
      </w:r>
      <w:r>
        <w:rPr>
          <w:rFonts w:ascii="Times New Roman" w:eastAsia="Times New Roman" w:hAnsi="Times New Roman" w:cs="Times New Roman"/>
          <w:snapToGrid w:val="0"/>
          <w:sz w:val="24"/>
          <w:szCs w:val="24"/>
        </w:rPr>
        <w:t>,</w:t>
      </w:r>
      <w:r w:rsidRPr="00982C1B">
        <w:rPr>
          <w:rFonts w:ascii="Times New Roman" w:eastAsia="Times New Roman" w:hAnsi="Times New Roman" w:cs="Times New Roman"/>
          <w:snapToGrid w:val="0"/>
          <w:sz w:val="24"/>
          <w:szCs w:val="24"/>
        </w:rPr>
        <w:t xml:space="preserve"> low</w:t>
      </w:r>
      <w:r>
        <w:rPr>
          <w:rFonts w:ascii="Times New Roman" w:eastAsia="Times New Roman" w:hAnsi="Times New Roman" w:cs="Times New Roman"/>
          <w:snapToGrid w:val="0"/>
          <w:sz w:val="24"/>
          <w:szCs w:val="24"/>
        </w:rPr>
        <w:t>-</w:t>
      </w:r>
      <w:r w:rsidRPr="00982C1B">
        <w:rPr>
          <w:rFonts w:ascii="Times New Roman" w:eastAsia="Times New Roman" w:hAnsi="Times New Roman" w:cs="Times New Roman"/>
          <w:snapToGrid w:val="0"/>
          <w:sz w:val="24"/>
          <w:szCs w:val="24"/>
        </w:rPr>
        <w:t xml:space="preserve">level daily monitoring is not currently possible. Procedures </w:t>
      </w:r>
      <w:r>
        <w:rPr>
          <w:rFonts w:ascii="Times New Roman" w:eastAsia="Times New Roman" w:hAnsi="Times New Roman" w:cs="Times New Roman"/>
          <w:snapToGrid w:val="0"/>
          <w:sz w:val="24"/>
          <w:szCs w:val="24"/>
        </w:rPr>
        <w:t>sha</w:t>
      </w:r>
      <w:r w:rsidRPr="00982C1B">
        <w:rPr>
          <w:rFonts w:ascii="Times New Roman" w:eastAsia="Times New Roman" w:hAnsi="Times New Roman" w:cs="Times New Roman"/>
          <w:snapToGrid w:val="0"/>
          <w:sz w:val="24"/>
          <w:szCs w:val="24"/>
        </w:rPr>
        <w:t xml:space="preserve">ll be developed for the on-site inspectors to perform cursory daily monitoring until </w:t>
      </w:r>
      <w:r>
        <w:rPr>
          <w:rFonts w:ascii="Times New Roman" w:eastAsia="Times New Roman" w:hAnsi="Times New Roman" w:cs="Times New Roman"/>
          <w:snapToGrid w:val="0"/>
          <w:sz w:val="24"/>
          <w:szCs w:val="24"/>
        </w:rPr>
        <w:t xml:space="preserve">remote </w:t>
      </w:r>
      <w:r w:rsidRPr="00982C1B">
        <w:rPr>
          <w:rFonts w:ascii="Times New Roman" w:eastAsia="Times New Roman" w:hAnsi="Times New Roman" w:cs="Times New Roman"/>
          <w:snapToGrid w:val="0"/>
          <w:sz w:val="24"/>
          <w:szCs w:val="24"/>
        </w:rPr>
        <w:t xml:space="preserve">access is provided. </w:t>
      </w:r>
      <w:r>
        <w:rPr>
          <w:rFonts w:ascii="Times New Roman" w:eastAsia="Times New Roman" w:hAnsi="Times New Roman" w:cs="Times New Roman"/>
          <w:snapToGrid w:val="0"/>
          <w:sz w:val="24"/>
          <w:szCs w:val="24"/>
        </w:rPr>
        <w:t xml:space="preserve">The Consultant </w:t>
      </w:r>
      <w:r w:rsidRPr="00982C1B">
        <w:rPr>
          <w:rFonts w:ascii="Times New Roman" w:eastAsia="Times New Roman" w:hAnsi="Times New Roman" w:cs="Times New Roman"/>
          <w:snapToGrid w:val="0"/>
          <w:sz w:val="24"/>
          <w:szCs w:val="24"/>
        </w:rPr>
        <w:t>IT team is available to assist with connecting the existing systems to environments outside of the DDOT control room</w:t>
      </w:r>
      <w:r>
        <w:rPr>
          <w:rFonts w:ascii="Times New Roman" w:eastAsia="Times New Roman" w:hAnsi="Times New Roman" w:cs="Times New Roman"/>
          <w:snapToGrid w:val="0"/>
          <w:sz w:val="24"/>
          <w:szCs w:val="24"/>
        </w:rPr>
        <w:t xml:space="preserve"> as an additional service</w:t>
      </w:r>
      <w:r w:rsidRPr="00982C1B">
        <w:rPr>
          <w:rFonts w:ascii="Times New Roman" w:eastAsia="Times New Roman" w:hAnsi="Times New Roman" w:cs="Times New Roman"/>
          <w:snapToGrid w:val="0"/>
          <w:sz w:val="24"/>
          <w:szCs w:val="24"/>
        </w:rPr>
        <w:t>.</w:t>
      </w:r>
      <w:bookmarkEnd w:id="642"/>
      <w:r w:rsidRPr="00982C1B">
        <w:rPr>
          <w:rFonts w:ascii="Times New Roman" w:eastAsia="Times New Roman" w:hAnsi="Times New Roman" w:cs="Times New Roman"/>
          <w:snapToGrid w:val="0"/>
          <w:sz w:val="24"/>
          <w:szCs w:val="24"/>
        </w:rPr>
        <w:t xml:space="preserve"> </w:t>
      </w:r>
    </w:p>
    <w:p w14:paraId="4CC35717" w14:textId="77777777" w:rsidR="00982C1B" w:rsidRPr="00982C1B" w:rsidRDefault="00982C1B" w:rsidP="00FB323C">
      <w:pPr>
        <w:widowControl/>
        <w:numPr>
          <w:ilvl w:val="0"/>
          <w:numId w:val="57"/>
        </w:numPr>
        <w:spacing w:line="276" w:lineRule="auto"/>
        <w:ind w:hanging="720"/>
        <w:rPr>
          <w:rFonts w:ascii="Times New Roman" w:eastAsia="Times New Roman" w:hAnsi="Times New Roman" w:cs="Times New Roman"/>
          <w:snapToGrid w:val="0"/>
          <w:sz w:val="24"/>
          <w:szCs w:val="24"/>
        </w:rPr>
      </w:pPr>
      <w:bookmarkStart w:id="643" w:name="_Ref4603904"/>
      <w:r w:rsidRPr="00982C1B">
        <w:rPr>
          <w:rFonts w:ascii="Times New Roman" w:eastAsia="Times New Roman" w:hAnsi="Times New Roman" w:cs="Times New Roman"/>
          <w:snapToGrid w:val="0"/>
          <w:sz w:val="24"/>
          <w:szCs w:val="24"/>
        </w:rPr>
        <w:t xml:space="preserve">The IT team </w:t>
      </w:r>
      <w:r>
        <w:rPr>
          <w:rFonts w:ascii="Times New Roman" w:eastAsia="Times New Roman" w:hAnsi="Times New Roman" w:cs="Times New Roman"/>
          <w:snapToGrid w:val="0"/>
          <w:sz w:val="24"/>
          <w:szCs w:val="24"/>
        </w:rPr>
        <w:t>sha</w:t>
      </w:r>
      <w:r w:rsidRPr="00982C1B">
        <w:rPr>
          <w:rFonts w:ascii="Times New Roman" w:eastAsia="Times New Roman" w:hAnsi="Times New Roman" w:cs="Times New Roman"/>
          <w:snapToGrid w:val="0"/>
          <w:sz w:val="24"/>
          <w:szCs w:val="24"/>
        </w:rPr>
        <w:t>ll investigate temporary backup options, however</w:t>
      </w:r>
      <w:r>
        <w:rPr>
          <w:rFonts w:ascii="Times New Roman" w:eastAsia="Times New Roman" w:hAnsi="Times New Roman" w:cs="Times New Roman"/>
          <w:snapToGrid w:val="0"/>
          <w:sz w:val="24"/>
          <w:szCs w:val="24"/>
        </w:rPr>
        <w:t>,</w:t>
      </w:r>
      <w:r w:rsidRPr="00982C1B">
        <w:rPr>
          <w:rFonts w:ascii="Times New Roman" w:eastAsia="Times New Roman" w:hAnsi="Times New Roman" w:cs="Times New Roman"/>
          <w:snapToGrid w:val="0"/>
          <w:sz w:val="24"/>
          <w:szCs w:val="24"/>
        </w:rPr>
        <w:t xml:space="preserve"> costs for temporary backup hardware </w:t>
      </w:r>
      <w:r w:rsidR="001455A3">
        <w:rPr>
          <w:rFonts w:ascii="Times New Roman" w:eastAsia="Times New Roman" w:hAnsi="Times New Roman" w:cs="Times New Roman"/>
          <w:snapToGrid w:val="0"/>
          <w:sz w:val="24"/>
          <w:szCs w:val="24"/>
        </w:rPr>
        <w:t xml:space="preserve">and </w:t>
      </w:r>
      <w:r w:rsidRPr="00982C1B">
        <w:rPr>
          <w:rFonts w:ascii="Times New Roman" w:eastAsia="Times New Roman" w:hAnsi="Times New Roman" w:cs="Times New Roman"/>
          <w:snapToGrid w:val="0"/>
          <w:sz w:val="24"/>
          <w:szCs w:val="24"/>
        </w:rPr>
        <w:t xml:space="preserve">installation are not included. </w:t>
      </w:r>
      <w:r w:rsidR="001455A3">
        <w:rPr>
          <w:rFonts w:ascii="Times New Roman" w:eastAsia="Times New Roman" w:hAnsi="Times New Roman" w:cs="Times New Roman"/>
          <w:snapToGrid w:val="0"/>
          <w:sz w:val="24"/>
          <w:szCs w:val="24"/>
        </w:rPr>
        <w:t xml:space="preserve">When </w:t>
      </w:r>
      <w:r w:rsidRPr="00982C1B">
        <w:rPr>
          <w:rFonts w:ascii="Times New Roman" w:eastAsia="Times New Roman" w:hAnsi="Times New Roman" w:cs="Times New Roman"/>
          <w:snapToGrid w:val="0"/>
          <w:sz w:val="24"/>
          <w:szCs w:val="24"/>
        </w:rPr>
        <w:t>outside access is provided</w:t>
      </w:r>
      <w:r w:rsidR="001455A3">
        <w:rPr>
          <w:rFonts w:ascii="Times New Roman" w:eastAsia="Times New Roman" w:hAnsi="Times New Roman" w:cs="Times New Roman"/>
          <w:snapToGrid w:val="0"/>
          <w:sz w:val="24"/>
          <w:szCs w:val="24"/>
        </w:rPr>
        <w:t>,</w:t>
      </w:r>
      <w:r w:rsidRPr="00982C1B">
        <w:rPr>
          <w:rFonts w:ascii="Times New Roman" w:eastAsia="Times New Roman" w:hAnsi="Times New Roman" w:cs="Times New Roman"/>
          <w:snapToGrid w:val="0"/>
          <w:sz w:val="24"/>
          <w:szCs w:val="24"/>
        </w:rPr>
        <w:t xml:space="preserve"> a backup system </w:t>
      </w:r>
      <w:r w:rsidR="001455A3">
        <w:rPr>
          <w:rFonts w:ascii="Times New Roman" w:eastAsia="Times New Roman" w:hAnsi="Times New Roman" w:cs="Times New Roman"/>
          <w:snapToGrid w:val="0"/>
          <w:sz w:val="24"/>
          <w:szCs w:val="24"/>
        </w:rPr>
        <w:t>sha</w:t>
      </w:r>
      <w:r w:rsidRPr="00982C1B">
        <w:rPr>
          <w:rFonts w:ascii="Times New Roman" w:eastAsia="Times New Roman" w:hAnsi="Times New Roman" w:cs="Times New Roman"/>
          <w:snapToGrid w:val="0"/>
          <w:sz w:val="24"/>
          <w:szCs w:val="24"/>
        </w:rPr>
        <w:t xml:space="preserve">ll be recommended that </w:t>
      </w:r>
      <w:r w:rsidR="001455A3">
        <w:rPr>
          <w:rFonts w:ascii="Times New Roman" w:eastAsia="Times New Roman" w:hAnsi="Times New Roman" w:cs="Times New Roman"/>
          <w:snapToGrid w:val="0"/>
          <w:sz w:val="24"/>
          <w:szCs w:val="24"/>
        </w:rPr>
        <w:t>sha</w:t>
      </w:r>
      <w:r w:rsidRPr="00982C1B">
        <w:rPr>
          <w:rFonts w:ascii="Times New Roman" w:eastAsia="Times New Roman" w:hAnsi="Times New Roman" w:cs="Times New Roman"/>
          <w:snapToGrid w:val="0"/>
          <w:sz w:val="24"/>
          <w:szCs w:val="24"/>
        </w:rPr>
        <w:t xml:space="preserve">ll allow replication of backup data to the cloud for redundancy.  An allowance of $30,000 has been included in </w:t>
      </w:r>
      <w:r w:rsidR="001455A3">
        <w:rPr>
          <w:rFonts w:ascii="Times New Roman" w:eastAsia="Times New Roman" w:hAnsi="Times New Roman" w:cs="Times New Roman"/>
          <w:snapToGrid w:val="0"/>
          <w:sz w:val="24"/>
          <w:szCs w:val="24"/>
        </w:rPr>
        <w:t>Consultant’s price</w:t>
      </w:r>
      <w:r w:rsidRPr="00982C1B">
        <w:rPr>
          <w:rFonts w:ascii="Times New Roman" w:eastAsia="Times New Roman" w:hAnsi="Times New Roman" w:cs="Times New Roman"/>
          <w:snapToGrid w:val="0"/>
          <w:sz w:val="24"/>
          <w:szCs w:val="24"/>
        </w:rPr>
        <w:t xml:space="preserve"> to cover the hardware costs associated with these systems.</w:t>
      </w:r>
      <w:bookmarkEnd w:id="643"/>
      <w:r w:rsidRPr="00982C1B">
        <w:rPr>
          <w:rFonts w:ascii="Times New Roman" w:eastAsia="Times New Roman" w:hAnsi="Times New Roman" w:cs="Times New Roman"/>
          <w:snapToGrid w:val="0"/>
          <w:sz w:val="24"/>
          <w:szCs w:val="24"/>
        </w:rPr>
        <w:t xml:space="preserve">  </w:t>
      </w:r>
    </w:p>
    <w:p w14:paraId="7CF0E23F" w14:textId="77777777" w:rsidR="00982C1B" w:rsidRPr="00982C1B" w:rsidRDefault="00982C1B" w:rsidP="00FB323C">
      <w:pPr>
        <w:widowControl/>
        <w:numPr>
          <w:ilvl w:val="0"/>
          <w:numId w:val="57"/>
        </w:numPr>
        <w:spacing w:line="276" w:lineRule="auto"/>
        <w:ind w:hanging="720"/>
        <w:rPr>
          <w:rFonts w:ascii="Times New Roman" w:eastAsia="Times New Roman" w:hAnsi="Times New Roman" w:cs="Times New Roman"/>
          <w:snapToGrid w:val="0"/>
          <w:sz w:val="24"/>
          <w:szCs w:val="24"/>
        </w:rPr>
      </w:pPr>
      <w:bookmarkStart w:id="644" w:name="_Ref4603939"/>
      <w:r w:rsidRPr="00982C1B">
        <w:rPr>
          <w:rFonts w:ascii="Times New Roman" w:eastAsia="Times New Roman" w:hAnsi="Times New Roman" w:cs="Times New Roman"/>
          <w:snapToGrid w:val="0"/>
          <w:sz w:val="24"/>
          <w:szCs w:val="24"/>
        </w:rPr>
        <w:t>True disaster recovery make</w:t>
      </w:r>
      <w:r w:rsidR="001455A3">
        <w:rPr>
          <w:rFonts w:ascii="Times New Roman" w:eastAsia="Times New Roman" w:hAnsi="Times New Roman" w:cs="Times New Roman"/>
          <w:snapToGrid w:val="0"/>
          <w:sz w:val="24"/>
          <w:szCs w:val="24"/>
        </w:rPr>
        <w:t>s</w:t>
      </w:r>
      <w:r w:rsidRPr="00982C1B">
        <w:rPr>
          <w:rFonts w:ascii="Times New Roman" w:eastAsia="Times New Roman" w:hAnsi="Times New Roman" w:cs="Times New Roman"/>
          <w:snapToGrid w:val="0"/>
          <w:sz w:val="24"/>
          <w:szCs w:val="24"/>
        </w:rPr>
        <w:t xml:space="preserve"> use of replicated systems off</w:t>
      </w:r>
      <w:r w:rsidR="001455A3">
        <w:rPr>
          <w:rFonts w:ascii="Times New Roman" w:eastAsia="Times New Roman" w:hAnsi="Times New Roman" w:cs="Times New Roman"/>
          <w:snapToGrid w:val="0"/>
          <w:sz w:val="24"/>
          <w:szCs w:val="24"/>
        </w:rPr>
        <w:t>-</w:t>
      </w:r>
      <w:r w:rsidRPr="00982C1B">
        <w:rPr>
          <w:rFonts w:ascii="Times New Roman" w:eastAsia="Times New Roman" w:hAnsi="Times New Roman" w:cs="Times New Roman"/>
          <w:snapToGrid w:val="0"/>
          <w:sz w:val="24"/>
          <w:szCs w:val="24"/>
        </w:rPr>
        <w:t>site.  Until connectivity outside of the control room is established</w:t>
      </w:r>
      <w:r w:rsidR="001455A3">
        <w:rPr>
          <w:rFonts w:ascii="Times New Roman" w:eastAsia="Times New Roman" w:hAnsi="Times New Roman" w:cs="Times New Roman"/>
          <w:snapToGrid w:val="0"/>
          <w:sz w:val="24"/>
          <w:szCs w:val="24"/>
        </w:rPr>
        <w:t>,</w:t>
      </w:r>
      <w:r w:rsidRPr="00982C1B">
        <w:rPr>
          <w:rFonts w:ascii="Times New Roman" w:eastAsia="Times New Roman" w:hAnsi="Times New Roman" w:cs="Times New Roman"/>
          <w:snapToGrid w:val="0"/>
          <w:sz w:val="24"/>
          <w:szCs w:val="24"/>
        </w:rPr>
        <w:t xml:space="preserve"> </w:t>
      </w:r>
      <w:r w:rsidR="001455A3">
        <w:rPr>
          <w:rFonts w:ascii="Times New Roman" w:eastAsia="Times New Roman" w:hAnsi="Times New Roman" w:cs="Times New Roman"/>
          <w:snapToGrid w:val="0"/>
          <w:sz w:val="24"/>
          <w:szCs w:val="24"/>
        </w:rPr>
        <w:t>the Parties acknowledge that such form of disaster recovery cannot be accomplished</w:t>
      </w:r>
      <w:r w:rsidRPr="00982C1B">
        <w:rPr>
          <w:rFonts w:ascii="Times New Roman" w:eastAsia="Times New Roman" w:hAnsi="Times New Roman" w:cs="Times New Roman"/>
          <w:snapToGrid w:val="0"/>
          <w:sz w:val="24"/>
          <w:szCs w:val="24"/>
        </w:rPr>
        <w:t xml:space="preserve">. Power backup and redundant system </w:t>
      </w:r>
      <w:r w:rsidR="001455A3">
        <w:rPr>
          <w:rFonts w:ascii="Times New Roman" w:eastAsia="Times New Roman" w:hAnsi="Times New Roman" w:cs="Times New Roman"/>
          <w:snapToGrid w:val="0"/>
          <w:sz w:val="24"/>
          <w:szCs w:val="24"/>
        </w:rPr>
        <w:t>sha</w:t>
      </w:r>
      <w:r w:rsidRPr="00982C1B">
        <w:rPr>
          <w:rFonts w:ascii="Times New Roman" w:eastAsia="Times New Roman" w:hAnsi="Times New Roman" w:cs="Times New Roman"/>
          <w:snapToGrid w:val="0"/>
          <w:sz w:val="24"/>
          <w:szCs w:val="24"/>
        </w:rPr>
        <w:t>ll be tested.</w:t>
      </w:r>
      <w:bookmarkEnd w:id="644"/>
      <w:r w:rsidRPr="00982C1B">
        <w:rPr>
          <w:rFonts w:ascii="Times New Roman" w:eastAsia="Times New Roman" w:hAnsi="Times New Roman" w:cs="Times New Roman"/>
          <w:snapToGrid w:val="0"/>
          <w:sz w:val="24"/>
          <w:szCs w:val="24"/>
        </w:rPr>
        <w:t xml:space="preserve">  </w:t>
      </w:r>
    </w:p>
    <w:p w14:paraId="4024835F" w14:textId="77777777" w:rsidR="002B3963" w:rsidRPr="00982C1B" w:rsidRDefault="002B3963" w:rsidP="002B3963">
      <w:pPr>
        <w:widowControl/>
        <w:spacing w:line="276" w:lineRule="auto"/>
        <w:ind w:left="720"/>
        <w:rPr>
          <w:rFonts w:ascii="Times New Roman" w:eastAsia="Times New Roman" w:hAnsi="Times New Roman" w:cs="Times New Roman"/>
          <w:snapToGrid w:val="0"/>
          <w:sz w:val="24"/>
          <w:szCs w:val="24"/>
        </w:rPr>
      </w:pPr>
    </w:p>
    <w:p w14:paraId="53D0B059" w14:textId="77777777" w:rsidR="0005433F" w:rsidRPr="00073DFE" w:rsidRDefault="0005433F" w:rsidP="002B3963">
      <w:pPr>
        <w:pStyle w:val="Heading1"/>
        <w:keepNext/>
        <w:widowControl/>
        <w:numPr>
          <w:ilvl w:val="2"/>
          <w:numId w:val="2"/>
        </w:numPr>
        <w:spacing w:line="276" w:lineRule="auto"/>
        <w:ind w:firstLine="0"/>
        <w:rPr>
          <w:rFonts w:cs="Times New Roman"/>
          <w:bCs w:val="0"/>
          <w:i/>
          <w:iCs/>
          <w:snapToGrid w:val="0"/>
          <w:sz w:val="24"/>
          <w:szCs w:val="24"/>
        </w:rPr>
      </w:pPr>
      <w:r w:rsidRPr="00073DFE">
        <w:rPr>
          <w:i/>
          <w:sz w:val="24"/>
        </w:rPr>
        <w:lastRenderedPageBreak/>
        <w:t xml:space="preserve">Task I - Overall Objectives: </w:t>
      </w:r>
    </w:p>
    <w:p w14:paraId="080A2233" w14:textId="77777777" w:rsidR="00E2324A" w:rsidRDefault="00E2324A" w:rsidP="002B3963">
      <w:pPr>
        <w:pStyle w:val="Heading1"/>
        <w:keepNext/>
        <w:widowControl/>
        <w:spacing w:line="276" w:lineRule="auto"/>
        <w:ind w:left="0"/>
        <w:rPr>
          <w:b w:val="0"/>
          <w:sz w:val="24"/>
        </w:rPr>
      </w:pPr>
    </w:p>
    <w:p w14:paraId="07CEA62B" w14:textId="2A11B126" w:rsidR="0042392F" w:rsidRDefault="0042392F" w:rsidP="002B3963">
      <w:pPr>
        <w:pStyle w:val="Heading1"/>
        <w:keepNext/>
        <w:widowControl/>
        <w:spacing w:line="276" w:lineRule="auto"/>
        <w:ind w:left="0"/>
        <w:rPr>
          <w:b w:val="0"/>
          <w:sz w:val="24"/>
        </w:rPr>
      </w:pPr>
      <w:r>
        <w:rPr>
          <w:b w:val="0"/>
          <w:sz w:val="24"/>
        </w:rPr>
        <w:t xml:space="preserve">Subject to Section </w:t>
      </w:r>
      <w:r w:rsidR="00640419">
        <w:rPr>
          <w:b w:val="0"/>
          <w:sz w:val="24"/>
        </w:rPr>
        <w:fldChar w:fldCharType="begin"/>
      </w:r>
      <w:r>
        <w:rPr>
          <w:b w:val="0"/>
          <w:sz w:val="24"/>
        </w:rPr>
        <w:instrText xml:space="preserve"> REF _Ref4603860 \w \h </w:instrText>
      </w:r>
      <w:r w:rsidR="00640419">
        <w:rPr>
          <w:b w:val="0"/>
          <w:sz w:val="24"/>
        </w:rPr>
      </w:r>
      <w:r w:rsidR="00640419">
        <w:rPr>
          <w:b w:val="0"/>
          <w:sz w:val="24"/>
        </w:rPr>
        <w:fldChar w:fldCharType="separate"/>
      </w:r>
      <w:r w:rsidR="00AA4E1E">
        <w:rPr>
          <w:b w:val="0"/>
          <w:sz w:val="24"/>
        </w:rPr>
        <w:t>C.6.7.18</w:t>
      </w:r>
      <w:r w:rsidR="00640419">
        <w:rPr>
          <w:b w:val="0"/>
          <w:sz w:val="24"/>
        </w:rPr>
        <w:fldChar w:fldCharType="end"/>
      </w:r>
      <w:r>
        <w:rPr>
          <w:b w:val="0"/>
          <w:sz w:val="24"/>
        </w:rPr>
        <w:t>:</w:t>
      </w:r>
    </w:p>
    <w:p w14:paraId="1DC97679" w14:textId="77777777" w:rsidR="0042392F" w:rsidRPr="0042392F" w:rsidRDefault="0042392F" w:rsidP="002B3963">
      <w:pPr>
        <w:pStyle w:val="Heading1"/>
        <w:keepNext/>
        <w:widowControl/>
        <w:spacing w:line="276" w:lineRule="auto"/>
        <w:ind w:left="0"/>
        <w:rPr>
          <w:b w:val="0"/>
          <w:sz w:val="24"/>
        </w:rPr>
      </w:pPr>
    </w:p>
    <w:p w14:paraId="54D2B1EF" w14:textId="77777777" w:rsidR="0005433F" w:rsidRPr="0005433F" w:rsidRDefault="0005433F" w:rsidP="00FB323C">
      <w:pPr>
        <w:widowControl/>
        <w:numPr>
          <w:ilvl w:val="0"/>
          <w:numId w:val="37"/>
        </w:numPr>
        <w:spacing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Obtain thorough and competent management of tunnel asset preservation and performance-based contracting.</w:t>
      </w:r>
    </w:p>
    <w:p w14:paraId="3200FD95" w14:textId="77777777" w:rsidR="0005433F" w:rsidRPr="0005433F" w:rsidRDefault="00073DFE" w:rsidP="00FB323C">
      <w:pPr>
        <w:widowControl/>
        <w:numPr>
          <w:ilvl w:val="0"/>
          <w:numId w:val="37"/>
        </w:numPr>
        <w:spacing w:after="200" w:line="276" w:lineRule="auto"/>
        <w:ind w:left="0" w:firstLine="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Provide c</w:t>
      </w:r>
      <w:r w:rsidR="0005433F" w:rsidRPr="0005433F">
        <w:rPr>
          <w:rFonts w:ascii="Times New Roman" w:eastAsia="Times New Roman" w:hAnsi="Times New Roman" w:cs="Times New Roman"/>
          <w:snapToGrid w:val="0"/>
          <w:sz w:val="24"/>
          <w:szCs w:val="24"/>
        </w:rPr>
        <w:t xml:space="preserve">omplete and comprehensive documentation of the prosecution of the tunnel asset preservation preventive maintenance contract; extent of the achievement of project goals; </w:t>
      </w:r>
      <w:r>
        <w:rPr>
          <w:rFonts w:ascii="Times New Roman" w:eastAsia="Times New Roman" w:hAnsi="Times New Roman" w:cs="Times New Roman"/>
          <w:snapToGrid w:val="0"/>
          <w:sz w:val="24"/>
          <w:szCs w:val="24"/>
        </w:rPr>
        <w:t xml:space="preserve">and </w:t>
      </w:r>
      <w:r w:rsidR="0005433F" w:rsidRPr="0005433F">
        <w:rPr>
          <w:rFonts w:ascii="Times New Roman" w:eastAsia="Times New Roman" w:hAnsi="Times New Roman" w:cs="Times New Roman"/>
          <w:snapToGrid w:val="0"/>
          <w:sz w:val="24"/>
          <w:szCs w:val="24"/>
        </w:rPr>
        <w:t>lessons learned that may be applied to future contracts.</w:t>
      </w:r>
    </w:p>
    <w:p w14:paraId="6B0D1C36" w14:textId="77777777" w:rsidR="0005433F" w:rsidRPr="0005433F" w:rsidRDefault="0005433F" w:rsidP="00FB323C">
      <w:pPr>
        <w:widowControl/>
        <w:numPr>
          <w:ilvl w:val="0"/>
          <w:numId w:val="37"/>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Discover and evaluate trends within the asset condition testing data that may be useful in fostering enhancements in the future management and maintenance of those assets</w:t>
      </w:r>
      <w:r w:rsidR="00073DFE">
        <w:rPr>
          <w:rFonts w:ascii="Times New Roman" w:eastAsia="Times New Roman" w:hAnsi="Times New Roman" w:cs="Times New Roman"/>
          <w:snapToGrid w:val="0"/>
          <w:sz w:val="24"/>
          <w:szCs w:val="24"/>
        </w:rPr>
        <w:t>.</w:t>
      </w:r>
    </w:p>
    <w:p w14:paraId="710030B6" w14:textId="77777777" w:rsidR="0005433F" w:rsidRPr="00F64339" w:rsidRDefault="00E2324A" w:rsidP="0042392F">
      <w:pPr>
        <w:pStyle w:val="Heading1"/>
        <w:keepNext/>
        <w:widowControl/>
        <w:numPr>
          <w:ilvl w:val="2"/>
          <w:numId w:val="2"/>
        </w:numPr>
        <w:spacing w:line="276" w:lineRule="auto"/>
        <w:ind w:firstLine="0"/>
        <w:rPr>
          <w:b w:val="0"/>
          <w:i/>
          <w:sz w:val="24"/>
        </w:rPr>
      </w:pPr>
      <w:r>
        <w:rPr>
          <w:rFonts w:cs="Times New Roman"/>
          <w:b w:val="0"/>
          <w:bCs w:val="0"/>
          <w:i/>
          <w:iCs/>
          <w:snapToGrid w:val="0"/>
          <w:sz w:val="24"/>
          <w:szCs w:val="24"/>
        </w:rPr>
        <w:t xml:space="preserve"> </w:t>
      </w:r>
      <w:r w:rsidR="0005433F" w:rsidRPr="00F64339">
        <w:rPr>
          <w:i/>
          <w:sz w:val="24"/>
        </w:rPr>
        <w:t>Task I - Deliverables</w:t>
      </w:r>
    </w:p>
    <w:p w14:paraId="2F59A1F1" w14:textId="77777777" w:rsidR="0042392F" w:rsidRDefault="0042392F" w:rsidP="0042392F">
      <w:pPr>
        <w:widowControl/>
        <w:spacing w:line="276" w:lineRule="auto"/>
        <w:rPr>
          <w:rFonts w:ascii="Times New Roman" w:eastAsia="Times New Roman" w:hAnsi="Times New Roman" w:cs="Times New Roman"/>
          <w:snapToGrid w:val="0"/>
          <w:sz w:val="24"/>
          <w:szCs w:val="24"/>
        </w:rPr>
      </w:pPr>
    </w:p>
    <w:p w14:paraId="1CA65CB7" w14:textId="56DE9194" w:rsidR="0042392F" w:rsidRPr="0042392F" w:rsidRDefault="0042392F" w:rsidP="0042392F">
      <w:pPr>
        <w:widowControl/>
        <w:spacing w:line="276" w:lineRule="auto"/>
        <w:rPr>
          <w:rFonts w:ascii="Times New Roman" w:eastAsia="Times New Roman" w:hAnsi="Times New Roman" w:cs="Times New Roman"/>
          <w:bCs/>
          <w:snapToGrid w:val="0"/>
          <w:sz w:val="24"/>
          <w:szCs w:val="24"/>
        </w:rPr>
      </w:pPr>
      <w:r w:rsidRPr="0042392F">
        <w:rPr>
          <w:rFonts w:ascii="Times New Roman" w:eastAsia="Times New Roman" w:hAnsi="Times New Roman" w:cs="Times New Roman"/>
          <w:bCs/>
          <w:snapToGrid w:val="0"/>
          <w:sz w:val="24"/>
          <w:szCs w:val="24"/>
        </w:rPr>
        <w:t xml:space="preserve">Subject to Section </w:t>
      </w:r>
      <w:r w:rsidR="00640419" w:rsidRPr="0042392F">
        <w:rPr>
          <w:rFonts w:ascii="Times New Roman" w:eastAsia="Times New Roman" w:hAnsi="Times New Roman" w:cs="Times New Roman"/>
          <w:bCs/>
          <w:snapToGrid w:val="0"/>
          <w:sz w:val="24"/>
          <w:szCs w:val="24"/>
        </w:rPr>
        <w:fldChar w:fldCharType="begin"/>
      </w:r>
      <w:r w:rsidRPr="0042392F">
        <w:rPr>
          <w:rFonts w:ascii="Times New Roman" w:eastAsia="Times New Roman" w:hAnsi="Times New Roman" w:cs="Times New Roman"/>
          <w:bCs/>
          <w:snapToGrid w:val="0"/>
          <w:sz w:val="24"/>
          <w:szCs w:val="24"/>
        </w:rPr>
        <w:instrText xml:space="preserve"> REF _Ref4603860 \w \h </w:instrText>
      </w:r>
      <w:r w:rsidR="00640419" w:rsidRPr="0042392F">
        <w:rPr>
          <w:rFonts w:ascii="Times New Roman" w:eastAsia="Times New Roman" w:hAnsi="Times New Roman" w:cs="Times New Roman"/>
          <w:bCs/>
          <w:snapToGrid w:val="0"/>
          <w:sz w:val="24"/>
          <w:szCs w:val="24"/>
        </w:rPr>
      </w:r>
      <w:r w:rsidR="00640419" w:rsidRPr="0042392F">
        <w:rPr>
          <w:rFonts w:ascii="Times New Roman" w:eastAsia="Times New Roman" w:hAnsi="Times New Roman" w:cs="Times New Roman"/>
          <w:bCs/>
          <w:snapToGrid w:val="0"/>
          <w:sz w:val="24"/>
          <w:szCs w:val="24"/>
        </w:rPr>
        <w:fldChar w:fldCharType="separate"/>
      </w:r>
      <w:r w:rsidR="00AA4E1E">
        <w:rPr>
          <w:rFonts w:ascii="Times New Roman" w:eastAsia="Times New Roman" w:hAnsi="Times New Roman" w:cs="Times New Roman"/>
          <w:bCs/>
          <w:snapToGrid w:val="0"/>
          <w:sz w:val="24"/>
          <w:szCs w:val="24"/>
        </w:rPr>
        <w:t>C.6.7.18</w:t>
      </w:r>
      <w:r w:rsidR="00640419" w:rsidRPr="0042392F">
        <w:rPr>
          <w:rFonts w:ascii="Times New Roman" w:eastAsia="Times New Roman" w:hAnsi="Times New Roman" w:cs="Times New Roman"/>
          <w:snapToGrid w:val="0"/>
          <w:sz w:val="24"/>
          <w:szCs w:val="24"/>
        </w:rPr>
        <w:fldChar w:fldCharType="end"/>
      </w:r>
      <w:r w:rsidRPr="0042392F">
        <w:rPr>
          <w:rFonts w:ascii="Times New Roman" w:eastAsia="Times New Roman" w:hAnsi="Times New Roman" w:cs="Times New Roman"/>
          <w:bCs/>
          <w:snapToGrid w:val="0"/>
          <w:sz w:val="24"/>
          <w:szCs w:val="24"/>
        </w:rPr>
        <w:t>:</w:t>
      </w:r>
    </w:p>
    <w:p w14:paraId="353F9ADE" w14:textId="77777777" w:rsidR="0042392F" w:rsidRPr="0042392F" w:rsidRDefault="0042392F" w:rsidP="0042392F">
      <w:pPr>
        <w:widowControl/>
        <w:spacing w:line="276" w:lineRule="auto"/>
        <w:rPr>
          <w:rFonts w:ascii="Times New Roman" w:eastAsia="Times New Roman" w:hAnsi="Times New Roman" w:cs="Times New Roman"/>
          <w:snapToGrid w:val="0"/>
          <w:sz w:val="24"/>
          <w:szCs w:val="24"/>
        </w:rPr>
      </w:pPr>
    </w:p>
    <w:p w14:paraId="64250DF0" w14:textId="77777777" w:rsidR="0005433F" w:rsidRDefault="0005433F" w:rsidP="0042392F">
      <w:pPr>
        <w:widowControl/>
        <w:spacing w:line="276" w:lineRule="auto"/>
        <w:rPr>
          <w:rFonts w:ascii="Times New Roman" w:eastAsia="Times New Roman" w:hAnsi="Times New Roman" w:cs="Times New Roman"/>
          <w:b/>
          <w:snapToGrid w:val="0"/>
          <w:sz w:val="24"/>
          <w:szCs w:val="24"/>
        </w:rPr>
      </w:pPr>
      <w:r w:rsidRPr="0005433F">
        <w:rPr>
          <w:rFonts w:ascii="Times New Roman" w:eastAsia="Times New Roman" w:hAnsi="Times New Roman" w:cs="Times New Roman"/>
          <w:b/>
          <w:snapToGrid w:val="0"/>
          <w:sz w:val="24"/>
          <w:szCs w:val="24"/>
        </w:rPr>
        <w:t>General Contract Management Support Deliverables:</w:t>
      </w:r>
    </w:p>
    <w:p w14:paraId="7C94A17A" w14:textId="77777777" w:rsidR="00910485" w:rsidRPr="0005433F" w:rsidRDefault="00910485" w:rsidP="0042392F">
      <w:pPr>
        <w:widowControl/>
        <w:spacing w:line="276" w:lineRule="auto"/>
        <w:rPr>
          <w:rFonts w:ascii="Times New Roman" w:eastAsia="Times New Roman" w:hAnsi="Times New Roman" w:cs="Times New Roman"/>
          <w:b/>
          <w:snapToGrid w:val="0"/>
          <w:sz w:val="24"/>
          <w:szCs w:val="24"/>
        </w:rPr>
      </w:pPr>
    </w:p>
    <w:p w14:paraId="6D03B7BC"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Meeting agendas to be delivered at least 1 business day before project meetings including minutes and notes as needed.</w:t>
      </w:r>
    </w:p>
    <w:p w14:paraId="42AC8F39"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Provide feedback meeting presentation materials including draft and final feedback meeting minutes</w:t>
      </w:r>
    </w:p>
    <w:p w14:paraId="70FF5525"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Final meeting minutes to be delivered to project partners and posted to the Web-portal within 5 days of receipt of comments.</w:t>
      </w:r>
    </w:p>
    <w:p w14:paraId="0E726BAC"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Provide gap analysis for tunnels asset inventory to ensure accuracy and completeness of asset design.</w:t>
      </w:r>
    </w:p>
    <w:p w14:paraId="56996971"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Provide a comprehensive and detailed inventory of all tunnel assets, and a baseline evaluation of the current condition of those assets relative to the established performance measures</w:t>
      </w:r>
    </w:p>
    <w:p w14:paraId="566F0A96"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Provide cameras and other testing related equipment as needed</w:t>
      </w:r>
    </w:p>
    <w:p w14:paraId="7CF603F7" w14:textId="77777777" w:rsidR="0005433F" w:rsidRPr="00F64339" w:rsidRDefault="0005433F" w:rsidP="00FB323C">
      <w:pPr>
        <w:widowControl/>
        <w:numPr>
          <w:ilvl w:val="0"/>
          <w:numId w:val="36"/>
        </w:numPr>
        <w:spacing w:after="200" w:line="276" w:lineRule="auto"/>
        <w:ind w:left="0" w:firstLine="0"/>
        <w:rPr>
          <w:rFonts w:ascii="Times New Roman" w:hAnsi="Times New Roman"/>
          <w:sz w:val="24"/>
        </w:rPr>
      </w:pPr>
      <w:r w:rsidRPr="00F64339">
        <w:rPr>
          <w:rFonts w:ascii="Times New Roman" w:hAnsi="Times New Roman"/>
          <w:sz w:val="24"/>
        </w:rPr>
        <w:t>Provide reports, maps, charts, forms, draft letters, memoranda, comments and other documents as requested.</w:t>
      </w:r>
    </w:p>
    <w:p w14:paraId="05031504"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Provide daily logs of the tunnel inspector’s daily activities and findings in a format and on a schedule of the DDOT PM’s choosing.</w:t>
      </w:r>
    </w:p>
    <w:p w14:paraId="6249FEB6"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Provide written comments on the O&amp;M </w:t>
      </w:r>
      <w:r w:rsidR="00C83692">
        <w:rPr>
          <w:rFonts w:ascii="Times New Roman" w:eastAsia="Times New Roman" w:hAnsi="Times New Roman" w:cs="Times New Roman"/>
          <w:iCs/>
          <w:snapToGrid w:val="0"/>
          <w:sz w:val="24"/>
          <w:szCs w:val="24"/>
        </w:rPr>
        <w:t>C</w:t>
      </w:r>
      <w:r w:rsidRPr="0005433F">
        <w:rPr>
          <w:rFonts w:ascii="Times New Roman" w:eastAsia="Times New Roman" w:hAnsi="Times New Roman" w:cs="Times New Roman"/>
          <w:iCs/>
          <w:snapToGrid w:val="0"/>
          <w:sz w:val="24"/>
          <w:szCs w:val="24"/>
        </w:rPr>
        <w:t>ontractor’s deliverables, as directed by the DDOT COTR.</w:t>
      </w:r>
    </w:p>
    <w:p w14:paraId="4BBD782A"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lastRenderedPageBreak/>
        <w:t>Provide access to the Saber MMS or its successor for members of the DDOT Tunnels Team as directed by the DDOT PM.</w:t>
      </w:r>
    </w:p>
    <w:p w14:paraId="3EB7BA40"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Provide two technical presentations per contract year, including follow-up on audience questions and feedback. </w:t>
      </w:r>
    </w:p>
    <w:p w14:paraId="2970FEAC"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Provide recommendations on asset management, configuration and customization of DDOT’s </w:t>
      </w:r>
      <w:r w:rsidR="00331D2E">
        <w:rPr>
          <w:rFonts w:ascii="Times New Roman" w:eastAsia="Times New Roman" w:hAnsi="Times New Roman" w:cs="Times New Roman"/>
          <w:iCs/>
          <w:snapToGrid w:val="0"/>
          <w:sz w:val="24"/>
          <w:szCs w:val="24"/>
        </w:rPr>
        <w:t>new TMMS</w:t>
      </w:r>
      <w:r w:rsidRPr="0005433F">
        <w:rPr>
          <w:rFonts w:ascii="Times New Roman" w:eastAsia="Times New Roman" w:hAnsi="Times New Roman" w:cs="Times New Roman"/>
          <w:iCs/>
          <w:snapToGrid w:val="0"/>
          <w:sz w:val="24"/>
          <w:szCs w:val="24"/>
        </w:rPr>
        <w:t xml:space="preserve"> for tunnel assets.</w:t>
      </w:r>
    </w:p>
    <w:p w14:paraId="6EE6C2A8"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Provide configuration recommendations for and migrating assets, inspection data, and maintenance workflows to </w:t>
      </w:r>
      <w:r w:rsidR="00331D2E">
        <w:rPr>
          <w:rFonts w:ascii="Times New Roman" w:eastAsia="Times New Roman" w:hAnsi="Times New Roman" w:cs="Times New Roman"/>
          <w:iCs/>
          <w:snapToGrid w:val="0"/>
          <w:sz w:val="24"/>
          <w:szCs w:val="24"/>
        </w:rPr>
        <w:t>the new TMMS</w:t>
      </w:r>
      <w:r w:rsidRPr="0005433F">
        <w:rPr>
          <w:rFonts w:ascii="Times New Roman" w:eastAsia="Times New Roman" w:hAnsi="Times New Roman" w:cs="Times New Roman"/>
          <w:iCs/>
          <w:snapToGrid w:val="0"/>
          <w:sz w:val="24"/>
          <w:szCs w:val="24"/>
        </w:rPr>
        <w:t xml:space="preserve"> to replace the current Saber MMS.</w:t>
      </w:r>
    </w:p>
    <w:p w14:paraId="25C68D63"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Coordinate with the DDOT PM to provide flexible technical engineering support as needed</w:t>
      </w:r>
    </w:p>
    <w:p w14:paraId="4D2AC73C"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Provide progress reports to DDOT at critical stages of tunnel equipment commissioning processes</w:t>
      </w:r>
    </w:p>
    <w:p w14:paraId="7D2A3271"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Provide ongoing IT support for Tunnel Control Room operation and IT systems.</w:t>
      </w:r>
    </w:p>
    <w:p w14:paraId="56DE1D99"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Develop and maintain the following documents: an installation and configuration manual, a systems maintenance manual, a disaster recovery procedures manual, a Concept of Operation document, and a training manual for the Tunnel Control Room operation and IT systems.</w:t>
      </w:r>
    </w:p>
    <w:p w14:paraId="22225CDC"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Quarterly Evaluation Deliverables:</w:t>
      </w:r>
    </w:p>
    <w:p w14:paraId="1B513B71" w14:textId="77777777" w:rsidR="0005433F" w:rsidRPr="0005433F" w:rsidRDefault="00A81B3B" w:rsidP="00A81B3B">
      <w:pPr>
        <w:widowControl/>
        <w:spacing w:after="200" w:line="276" w:lineRule="auto"/>
        <w:rPr>
          <w:rFonts w:ascii="Times New Roman" w:eastAsia="Times New Roman" w:hAnsi="Times New Roman" w:cs="Times New Roman"/>
          <w:iCs/>
          <w:snapToGrid w:val="0"/>
          <w:sz w:val="24"/>
          <w:szCs w:val="24"/>
        </w:rPr>
      </w:pPr>
      <w:r>
        <w:rPr>
          <w:rFonts w:ascii="Times New Roman" w:eastAsia="Times New Roman" w:hAnsi="Times New Roman" w:cs="Times New Roman"/>
          <w:b/>
          <w:iCs/>
          <w:snapToGrid w:val="0"/>
          <w:sz w:val="24"/>
          <w:szCs w:val="24"/>
        </w:rPr>
        <w:t xml:space="preserve">C.6.9.18.1 </w:t>
      </w:r>
      <w:r w:rsidR="0005433F" w:rsidRPr="0005433F">
        <w:rPr>
          <w:rFonts w:ascii="Times New Roman" w:eastAsia="Times New Roman" w:hAnsi="Times New Roman" w:cs="Times New Roman"/>
          <w:iCs/>
          <w:snapToGrid w:val="0"/>
          <w:sz w:val="24"/>
          <w:szCs w:val="24"/>
        </w:rPr>
        <w:t>Quarterly asset condition status report including all supporting documentation (draft and final)</w:t>
      </w:r>
    </w:p>
    <w:p w14:paraId="16621786" w14:textId="77777777" w:rsidR="0005433F" w:rsidRPr="0005433F" w:rsidRDefault="00A81B3B" w:rsidP="00A81B3B">
      <w:pPr>
        <w:widowControl/>
        <w:spacing w:after="200" w:line="276" w:lineRule="auto"/>
        <w:rPr>
          <w:rFonts w:ascii="Times New Roman" w:eastAsia="Times New Roman" w:hAnsi="Times New Roman" w:cs="Times New Roman"/>
          <w:iCs/>
          <w:snapToGrid w:val="0"/>
          <w:sz w:val="24"/>
          <w:szCs w:val="24"/>
        </w:rPr>
      </w:pPr>
      <w:r>
        <w:rPr>
          <w:rFonts w:ascii="Times New Roman" w:eastAsia="Times New Roman" w:hAnsi="Times New Roman" w:cs="Times New Roman"/>
          <w:b/>
          <w:iCs/>
          <w:snapToGrid w:val="0"/>
          <w:sz w:val="24"/>
          <w:szCs w:val="24"/>
        </w:rPr>
        <w:t xml:space="preserve">C.6.9.18.2 </w:t>
      </w:r>
      <w:r w:rsidR="0005433F" w:rsidRPr="0005433F">
        <w:rPr>
          <w:rFonts w:ascii="Times New Roman" w:eastAsia="Times New Roman" w:hAnsi="Times New Roman" w:cs="Times New Roman"/>
          <w:iCs/>
          <w:snapToGrid w:val="0"/>
          <w:sz w:val="24"/>
          <w:szCs w:val="24"/>
        </w:rPr>
        <w:t xml:space="preserve">Draft recommendations for the O&amp;M </w:t>
      </w:r>
      <w:r w:rsidR="0023006B">
        <w:rPr>
          <w:rFonts w:ascii="Times New Roman" w:eastAsia="Times New Roman" w:hAnsi="Times New Roman" w:cs="Times New Roman"/>
          <w:iCs/>
          <w:snapToGrid w:val="0"/>
          <w:sz w:val="24"/>
          <w:szCs w:val="24"/>
        </w:rPr>
        <w:t>C</w:t>
      </w:r>
      <w:r w:rsidR="0005433F" w:rsidRPr="0005433F">
        <w:rPr>
          <w:rFonts w:ascii="Times New Roman" w:eastAsia="Times New Roman" w:hAnsi="Times New Roman" w:cs="Times New Roman"/>
          <w:iCs/>
          <w:snapToGrid w:val="0"/>
          <w:sz w:val="24"/>
          <w:szCs w:val="24"/>
        </w:rPr>
        <w:t>ontractor’s quarterly performance, including disincentives (if required).</w:t>
      </w:r>
    </w:p>
    <w:p w14:paraId="4C2D2F5E" w14:textId="77777777" w:rsidR="0005433F" w:rsidRPr="0005433F" w:rsidRDefault="00A81B3B" w:rsidP="00A81B3B">
      <w:pPr>
        <w:widowControl/>
        <w:spacing w:after="200" w:line="276" w:lineRule="auto"/>
        <w:rPr>
          <w:rFonts w:ascii="Times New Roman" w:eastAsia="Times New Roman" w:hAnsi="Times New Roman" w:cs="Times New Roman"/>
          <w:iCs/>
          <w:snapToGrid w:val="0"/>
          <w:sz w:val="24"/>
          <w:szCs w:val="24"/>
        </w:rPr>
      </w:pPr>
      <w:r>
        <w:rPr>
          <w:rFonts w:ascii="Times New Roman" w:eastAsia="Times New Roman" w:hAnsi="Times New Roman" w:cs="Times New Roman"/>
          <w:b/>
          <w:iCs/>
          <w:snapToGrid w:val="0"/>
          <w:sz w:val="24"/>
          <w:szCs w:val="24"/>
        </w:rPr>
        <w:t xml:space="preserve">C.6.9.18.3 </w:t>
      </w:r>
      <w:r w:rsidR="0005433F" w:rsidRPr="0005433F">
        <w:rPr>
          <w:rFonts w:ascii="Times New Roman" w:eastAsia="Times New Roman" w:hAnsi="Times New Roman" w:cs="Times New Roman"/>
          <w:iCs/>
          <w:snapToGrid w:val="0"/>
          <w:sz w:val="24"/>
          <w:szCs w:val="24"/>
        </w:rPr>
        <w:t>Report of major deficiencies observed during the evaluation inspection process, including recommendations for resolution of those issues</w:t>
      </w:r>
    </w:p>
    <w:p w14:paraId="7C7F121F" w14:textId="77777777" w:rsidR="0005433F" w:rsidRPr="0005433F" w:rsidRDefault="0005433F" w:rsidP="00FB323C">
      <w:pPr>
        <w:widowControl/>
        <w:numPr>
          <w:ilvl w:val="0"/>
          <w:numId w:val="36"/>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Annual Evaluation and Report Deliverables:</w:t>
      </w:r>
    </w:p>
    <w:p w14:paraId="31E71B76" w14:textId="77777777" w:rsidR="0005433F" w:rsidRPr="0005433F" w:rsidRDefault="00A81B3B" w:rsidP="00A81B3B">
      <w:pPr>
        <w:widowControl/>
        <w:spacing w:after="200" w:line="276" w:lineRule="auto"/>
        <w:rPr>
          <w:rFonts w:ascii="Times New Roman" w:eastAsia="Times New Roman" w:hAnsi="Times New Roman" w:cs="Times New Roman"/>
          <w:iCs/>
          <w:snapToGrid w:val="0"/>
          <w:sz w:val="24"/>
          <w:szCs w:val="24"/>
        </w:rPr>
      </w:pPr>
      <w:proofErr w:type="gramStart"/>
      <w:r>
        <w:rPr>
          <w:rFonts w:ascii="Times New Roman" w:eastAsia="Times New Roman" w:hAnsi="Times New Roman" w:cs="Times New Roman"/>
          <w:b/>
          <w:iCs/>
          <w:snapToGrid w:val="0"/>
          <w:sz w:val="24"/>
          <w:szCs w:val="24"/>
        </w:rPr>
        <w:t xml:space="preserve">C.6.9.19.1  </w:t>
      </w:r>
      <w:r w:rsidR="0005433F" w:rsidRPr="0005433F">
        <w:rPr>
          <w:rFonts w:ascii="Times New Roman" w:eastAsia="Times New Roman" w:hAnsi="Times New Roman" w:cs="Times New Roman"/>
          <w:iCs/>
          <w:snapToGrid w:val="0"/>
          <w:sz w:val="24"/>
          <w:szCs w:val="24"/>
        </w:rPr>
        <w:t>Evaluation</w:t>
      </w:r>
      <w:proofErr w:type="gramEnd"/>
      <w:r w:rsidR="0005433F" w:rsidRPr="0005433F">
        <w:rPr>
          <w:rFonts w:ascii="Times New Roman" w:eastAsia="Times New Roman" w:hAnsi="Times New Roman" w:cs="Times New Roman"/>
          <w:iCs/>
          <w:snapToGrid w:val="0"/>
          <w:sz w:val="24"/>
          <w:szCs w:val="24"/>
        </w:rPr>
        <w:t xml:space="preserve"> of sample condition data for the four quarterly field evaluations compared to other recent quarterly evaluation results.</w:t>
      </w:r>
    </w:p>
    <w:p w14:paraId="0A153C70" w14:textId="77777777" w:rsidR="0005433F" w:rsidRPr="0005433F" w:rsidRDefault="00A81B3B" w:rsidP="00A81B3B">
      <w:pPr>
        <w:widowControl/>
        <w:spacing w:after="200" w:line="276" w:lineRule="auto"/>
        <w:rPr>
          <w:rFonts w:ascii="Times New Roman" w:eastAsia="Times New Roman" w:hAnsi="Times New Roman" w:cs="Times New Roman"/>
          <w:iCs/>
          <w:snapToGrid w:val="0"/>
          <w:sz w:val="24"/>
          <w:szCs w:val="24"/>
        </w:rPr>
      </w:pPr>
      <w:proofErr w:type="gramStart"/>
      <w:r>
        <w:rPr>
          <w:rFonts w:ascii="Times New Roman" w:eastAsia="Times New Roman" w:hAnsi="Times New Roman" w:cs="Times New Roman"/>
          <w:b/>
          <w:iCs/>
          <w:snapToGrid w:val="0"/>
          <w:sz w:val="24"/>
          <w:szCs w:val="24"/>
        </w:rPr>
        <w:t xml:space="preserve">C.6.9.19.2  </w:t>
      </w:r>
      <w:r w:rsidR="0005433F" w:rsidRPr="0005433F">
        <w:rPr>
          <w:rFonts w:ascii="Times New Roman" w:eastAsia="Times New Roman" w:hAnsi="Times New Roman" w:cs="Times New Roman"/>
          <w:iCs/>
          <w:snapToGrid w:val="0"/>
          <w:sz w:val="24"/>
          <w:szCs w:val="24"/>
        </w:rPr>
        <w:t>Draft</w:t>
      </w:r>
      <w:proofErr w:type="gramEnd"/>
      <w:r w:rsidR="0005433F" w:rsidRPr="0005433F">
        <w:rPr>
          <w:rFonts w:ascii="Times New Roman" w:eastAsia="Times New Roman" w:hAnsi="Times New Roman" w:cs="Times New Roman"/>
          <w:iCs/>
          <w:snapToGrid w:val="0"/>
          <w:sz w:val="24"/>
          <w:szCs w:val="24"/>
        </w:rPr>
        <w:t xml:space="preserve"> and final materials package for the PEB meeting.</w:t>
      </w:r>
    </w:p>
    <w:p w14:paraId="6BBC3B7F" w14:textId="77777777" w:rsidR="0005433F" w:rsidRPr="0005433F" w:rsidRDefault="00A81B3B" w:rsidP="00A81B3B">
      <w:pPr>
        <w:widowControl/>
        <w:spacing w:after="200" w:line="276" w:lineRule="auto"/>
        <w:rPr>
          <w:rFonts w:ascii="Times New Roman" w:eastAsia="Times New Roman" w:hAnsi="Times New Roman" w:cs="Times New Roman"/>
          <w:iCs/>
          <w:snapToGrid w:val="0"/>
          <w:sz w:val="24"/>
          <w:szCs w:val="24"/>
        </w:rPr>
      </w:pPr>
      <w:r>
        <w:rPr>
          <w:rFonts w:ascii="Times New Roman" w:eastAsia="Times New Roman" w:hAnsi="Times New Roman" w:cs="Times New Roman"/>
          <w:b/>
          <w:iCs/>
          <w:snapToGrid w:val="0"/>
          <w:sz w:val="24"/>
          <w:szCs w:val="24"/>
        </w:rPr>
        <w:t xml:space="preserve">C.6.9.19.3 </w:t>
      </w:r>
      <w:r w:rsidR="0005433F" w:rsidRPr="0005433F">
        <w:rPr>
          <w:rFonts w:ascii="Times New Roman" w:eastAsia="Times New Roman" w:hAnsi="Times New Roman" w:cs="Times New Roman"/>
          <w:iCs/>
          <w:snapToGrid w:val="0"/>
          <w:sz w:val="24"/>
          <w:szCs w:val="24"/>
        </w:rPr>
        <w:t xml:space="preserve">Draft and final annual asset condition report including recommendations to the Contracting Officer for year-end incentives/disincentives based upon PEB results. </w:t>
      </w:r>
    </w:p>
    <w:p w14:paraId="2F437AC9" w14:textId="77777777" w:rsidR="0005433F" w:rsidRDefault="0005433F" w:rsidP="00FB323C">
      <w:pPr>
        <w:widowControl/>
        <w:numPr>
          <w:ilvl w:val="0"/>
          <w:numId w:val="36"/>
        </w:numPr>
        <w:spacing w:line="276" w:lineRule="auto"/>
        <w:ind w:left="0" w:firstLine="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Detailed meeting agendas, minutes and notes as required.</w:t>
      </w:r>
    </w:p>
    <w:p w14:paraId="4ACA5067" w14:textId="77777777" w:rsidR="00F920EC" w:rsidRPr="0005433F" w:rsidRDefault="00F920EC" w:rsidP="00F920EC">
      <w:pPr>
        <w:widowControl/>
        <w:spacing w:line="276" w:lineRule="auto"/>
        <w:rPr>
          <w:rFonts w:ascii="Times New Roman" w:eastAsia="Times New Roman" w:hAnsi="Times New Roman" w:cs="Times New Roman"/>
          <w:iCs/>
          <w:snapToGrid w:val="0"/>
          <w:sz w:val="24"/>
          <w:szCs w:val="24"/>
        </w:rPr>
      </w:pPr>
    </w:p>
    <w:p w14:paraId="4E7B6206" w14:textId="77777777" w:rsidR="0005433F" w:rsidRDefault="0005433F" w:rsidP="00E2324A">
      <w:pPr>
        <w:pStyle w:val="Heading1"/>
        <w:keepNext/>
        <w:widowControl/>
        <w:numPr>
          <w:ilvl w:val="2"/>
          <w:numId w:val="2"/>
        </w:numPr>
        <w:spacing w:line="276" w:lineRule="auto"/>
        <w:ind w:firstLine="0"/>
        <w:rPr>
          <w:rFonts w:cs="Times New Roman"/>
          <w:bCs w:val="0"/>
          <w:snapToGrid w:val="0"/>
          <w:sz w:val="24"/>
          <w:szCs w:val="24"/>
        </w:rPr>
      </w:pPr>
      <w:r w:rsidRPr="00E2324A">
        <w:rPr>
          <w:sz w:val="24"/>
        </w:rPr>
        <w:lastRenderedPageBreak/>
        <w:t>TASK II - NTIS AND SNTI, TUNNEL INSPECTION SUPPORT</w:t>
      </w:r>
    </w:p>
    <w:p w14:paraId="6E6C5B84" w14:textId="77777777" w:rsidR="00E2324A" w:rsidRPr="00F64339" w:rsidRDefault="00E2324A" w:rsidP="00F64339">
      <w:pPr>
        <w:pStyle w:val="Heading1"/>
        <w:keepNext/>
        <w:widowControl/>
        <w:spacing w:line="276" w:lineRule="auto"/>
        <w:ind w:left="0"/>
        <w:rPr>
          <w:b w:val="0"/>
          <w:sz w:val="24"/>
        </w:rPr>
      </w:pPr>
    </w:p>
    <w:p w14:paraId="4DFFC0E7" w14:textId="77777777" w:rsidR="0005433F" w:rsidRPr="0005433F" w:rsidRDefault="0005433F" w:rsidP="0005433F">
      <w:pPr>
        <w:widowControl/>
        <w:spacing w:after="200"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The FHWA National Tunnel Inspection Standards (</w:t>
      </w:r>
      <w:r w:rsidR="0042392F">
        <w:rPr>
          <w:rFonts w:ascii="Times New Roman" w:eastAsia="Times New Roman" w:hAnsi="Times New Roman" w:cs="Times New Roman"/>
          <w:snapToGrid w:val="0"/>
          <w:sz w:val="24"/>
          <w:szCs w:val="24"/>
        </w:rPr>
        <w:t>“</w:t>
      </w:r>
      <w:r w:rsidRPr="0005433F">
        <w:rPr>
          <w:rFonts w:ascii="Times New Roman" w:eastAsia="Times New Roman" w:hAnsi="Times New Roman" w:cs="Times New Roman"/>
          <w:snapToGrid w:val="0"/>
          <w:sz w:val="24"/>
          <w:szCs w:val="24"/>
        </w:rPr>
        <w:t>NTIS</w:t>
      </w:r>
      <w:r w:rsidR="0042392F">
        <w:rPr>
          <w:rFonts w:ascii="Times New Roman" w:eastAsia="Times New Roman" w:hAnsi="Times New Roman" w:cs="Times New Roman"/>
          <w:snapToGrid w:val="0"/>
          <w:sz w:val="24"/>
          <w:szCs w:val="24"/>
        </w:rPr>
        <w:t>”</w:t>
      </w:r>
      <w:r w:rsidRPr="0005433F">
        <w:rPr>
          <w:rFonts w:ascii="Times New Roman" w:eastAsia="Times New Roman" w:hAnsi="Times New Roman" w:cs="Times New Roman"/>
          <w:snapToGrid w:val="0"/>
          <w:sz w:val="24"/>
          <w:szCs w:val="24"/>
        </w:rPr>
        <w:t>) became effective in August 2015. These new regulations require all highway tunnel owners to inspect tunnels every 2 years and submit inventory updates and element inspection results to FHWA. The NTIS requires detailed element inspections for structural, mechanical tunnel ventilation systems, tunnel lighting systems, tunnel equipment control systems</w:t>
      </w:r>
      <w:r w:rsidR="0042392F">
        <w:rPr>
          <w:rFonts w:ascii="Times New Roman" w:eastAsia="Times New Roman" w:hAnsi="Times New Roman" w:cs="Times New Roman"/>
          <w:snapToGrid w:val="0"/>
          <w:sz w:val="24"/>
          <w:szCs w:val="24"/>
        </w:rPr>
        <w:t>,</w:t>
      </w:r>
      <w:r w:rsidRPr="0005433F">
        <w:rPr>
          <w:rFonts w:ascii="Times New Roman" w:eastAsia="Times New Roman" w:hAnsi="Times New Roman" w:cs="Times New Roman"/>
          <w:snapToGrid w:val="0"/>
          <w:sz w:val="24"/>
          <w:szCs w:val="24"/>
        </w:rPr>
        <w:t xml:space="preserve"> electrical systems</w:t>
      </w:r>
      <w:r w:rsidR="0042392F">
        <w:rPr>
          <w:rFonts w:ascii="Times New Roman" w:eastAsia="Times New Roman" w:hAnsi="Times New Roman" w:cs="Times New Roman"/>
          <w:snapToGrid w:val="0"/>
          <w:sz w:val="24"/>
          <w:szCs w:val="24"/>
        </w:rPr>
        <w:t>, and other elements</w:t>
      </w:r>
      <w:r w:rsidRPr="0005433F">
        <w:rPr>
          <w:rFonts w:ascii="Times New Roman" w:eastAsia="Times New Roman" w:hAnsi="Times New Roman" w:cs="Times New Roman"/>
          <w:snapToGrid w:val="0"/>
          <w:sz w:val="24"/>
          <w:szCs w:val="24"/>
        </w:rPr>
        <w:t xml:space="preserve">. In order to comply with these new regulations, DDOT must establish and carry out an NTIS-compliant inspection program for its 16 tunnels within the District. This initiative shall include development of a DDOT Tunnel Inspection Manual, compiling an inventory of the DDOT tunnel assets covered by NTIS, implement an automated system for the storage and retrieval of inventory and inspection data, develop scoring, and reporting tools necessary for DDOT to submit the required information to FHWA in a timely manner. </w:t>
      </w:r>
    </w:p>
    <w:p w14:paraId="679831C3" w14:textId="77777777" w:rsidR="0005433F" w:rsidRPr="00F64339" w:rsidRDefault="0005433F" w:rsidP="00F64339">
      <w:pPr>
        <w:pStyle w:val="Heading1"/>
        <w:keepNext/>
        <w:widowControl/>
        <w:numPr>
          <w:ilvl w:val="2"/>
          <w:numId w:val="2"/>
        </w:numPr>
        <w:spacing w:line="276" w:lineRule="auto"/>
        <w:ind w:firstLine="0"/>
        <w:rPr>
          <w:b w:val="0"/>
          <w:i/>
          <w:sz w:val="24"/>
        </w:rPr>
      </w:pPr>
      <w:r w:rsidRPr="00F64339">
        <w:rPr>
          <w:i/>
          <w:sz w:val="24"/>
        </w:rPr>
        <w:t xml:space="preserve">Task 2.1 -- Tunnel Inspection Manual (TIM): </w:t>
      </w:r>
    </w:p>
    <w:p w14:paraId="54B9E97E" w14:textId="77777777" w:rsidR="00E2324A" w:rsidRPr="00E2324A" w:rsidRDefault="00E2324A" w:rsidP="00E2324A">
      <w:pPr>
        <w:pStyle w:val="Heading1"/>
        <w:keepNext/>
        <w:widowControl/>
        <w:spacing w:line="276" w:lineRule="auto"/>
        <w:ind w:left="0"/>
        <w:rPr>
          <w:rFonts w:cs="Times New Roman"/>
          <w:bCs w:val="0"/>
          <w:i/>
          <w:iCs/>
          <w:snapToGrid w:val="0"/>
          <w:sz w:val="24"/>
          <w:szCs w:val="24"/>
        </w:rPr>
      </w:pPr>
    </w:p>
    <w:p w14:paraId="7B3F76F0" w14:textId="77777777" w:rsidR="0005433F" w:rsidRPr="0005433F" w:rsidRDefault="0005433F" w:rsidP="0005433F">
      <w:pPr>
        <w:widowControl/>
        <w:spacing w:after="200"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The consultant shall develop a DDOT-specific Tunnel Inspection Manual (</w:t>
      </w:r>
      <w:r w:rsidR="00A81B3B">
        <w:rPr>
          <w:rFonts w:ascii="Times New Roman" w:eastAsia="Times New Roman" w:hAnsi="Times New Roman" w:cs="Times New Roman"/>
          <w:snapToGrid w:val="0"/>
          <w:sz w:val="24"/>
          <w:szCs w:val="24"/>
        </w:rPr>
        <w:t>“</w:t>
      </w:r>
      <w:r w:rsidRPr="0005433F">
        <w:rPr>
          <w:rFonts w:ascii="Times New Roman" w:eastAsia="Times New Roman" w:hAnsi="Times New Roman" w:cs="Times New Roman"/>
          <w:snapToGrid w:val="0"/>
          <w:sz w:val="24"/>
          <w:szCs w:val="24"/>
        </w:rPr>
        <w:t>TIM</w:t>
      </w:r>
      <w:r w:rsidR="00A81B3B">
        <w:rPr>
          <w:rFonts w:ascii="Times New Roman" w:eastAsia="Times New Roman" w:hAnsi="Times New Roman" w:cs="Times New Roman"/>
          <w:snapToGrid w:val="0"/>
          <w:sz w:val="24"/>
          <w:szCs w:val="24"/>
        </w:rPr>
        <w:t>”</w:t>
      </w:r>
      <w:r w:rsidRPr="0005433F">
        <w:rPr>
          <w:rFonts w:ascii="Times New Roman" w:eastAsia="Times New Roman" w:hAnsi="Times New Roman" w:cs="Times New Roman"/>
          <w:snapToGrid w:val="0"/>
          <w:sz w:val="24"/>
          <w:szCs w:val="24"/>
        </w:rPr>
        <w:t>) for each tunnel that includes tunnel inspection procedures, scope of required inspections, required documentation, and ensures compatibility with FHWA’s Tunnel Operations Maintenance Inspection and Evaluation (</w:t>
      </w:r>
      <w:r w:rsidR="00A81B3B">
        <w:rPr>
          <w:rFonts w:ascii="Times New Roman" w:eastAsia="Times New Roman" w:hAnsi="Times New Roman" w:cs="Times New Roman"/>
          <w:snapToGrid w:val="0"/>
          <w:sz w:val="24"/>
          <w:szCs w:val="24"/>
        </w:rPr>
        <w:t>“</w:t>
      </w:r>
      <w:r w:rsidRPr="0005433F">
        <w:rPr>
          <w:rFonts w:ascii="Times New Roman" w:eastAsia="Times New Roman" w:hAnsi="Times New Roman" w:cs="Times New Roman"/>
          <w:snapToGrid w:val="0"/>
          <w:sz w:val="24"/>
          <w:szCs w:val="24"/>
        </w:rPr>
        <w:t>TOMIE</w:t>
      </w:r>
      <w:r w:rsidR="00A81B3B">
        <w:rPr>
          <w:rFonts w:ascii="Times New Roman" w:eastAsia="Times New Roman" w:hAnsi="Times New Roman" w:cs="Times New Roman"/>
          <w:snapToGrid w:val="0"/>
          <w:sz w:val="24"/>
          <w:szCs w:val="24"/>
        </w:rPr>
        <w:t>”</w:t>
      </w:r>
      <w:r w:rsidRPr="0005433F">
        <w:rPr>
          <w:rFonts w:ascii="Times New Roman" w:eastAsia="Times New Roman" w:hAnsi="Times New Roman" w:cs="Times New Roman"/>
          <w:snapToGrid w:val="0"/>
          <w:sz w:val="24"/>
          <w:szCs w:val="24"/>
        </w:rPr>
        <w:t>) Manual and the Specifications for the National Tunnel Inventory (</w:t>
      </w:r>
      <w:r w:rsidR="00A81B3B">
        <w:rPr>
          <w:rFonts w:ascii="Times New Roman" w:eastAsia="Times New Roman" w:hAnsi="Times New Roman" w:cs="Times New Roman"/>
          <w:snapToGrid w:val="0"/>
          <w:sz w:val="24"/>
          <w:szCs w:val="24"/>
        </w:rPr>
        <w:t>“</w:t>
      </w:r>
      <w:r w:rsidRPr="0005433F">
        <w:rPr>
          <w:rFonts w:ascii="Times New Roman" w:eastAsia="Times New Roman" w:hAnsi="Times New Roman" w:cs="Times New Roman"/>
          <w:snapToGrid w:val="0"/>
          <w:sz w:val="24"/>
          <w:szCs w:val="24"/>
        </w:rPr>
        <w:t>SNTI</w:t>
      </w:r>
      <w:r w:rsidR="00A81B3B">
        <w:rPr>
          <w:rFonts w:ascii="Times New Roman" w:eastAsia="Times New Roman" w:hAnsi="Times New Roman" w:cs="Times New Roman"/>
          <w:snapToGrid w:val="0"/>
          <w:sz w:val="24"/>
          <w:szCs w:val="24"/>
        </w:rPr>
        <w:t>”</w:t>
      </w:r>
      <w:r w:rsidRPr="0005433F">
        <w:rPr>
          <w:rFonts w:ascii="Times New Roman" w:eastAsia="Times New Roman" w:hAnsi="Times New Roman" w:cs="Times New Roman"/>
          <w:snapToGrid w:val="0"/>
          <w:sz w:val="24"/>
          <w:szCs w:val="24"/>
        </w:rPr>
        <w:t xml:space="preserve">). TOMIE provides uniform and consistent guidance on the operation, maintenance, inspection, and evaluation of tunnel elements. The SNTI details the requirements for inspection, and elements that must be reported following each inspection. Applicable sections of TOMIE and SNTI should be incorporated into DDOT’s TIM document. </w:t>
      </w:r>
      <w:r w:rsidR="00AF60FF">
        <w:rPr>
          <w:rFonts w:ascii="Times New Roman" w:eastAsia="Times New Roman" w:hAnsi="Times New Roman" w:cs="Times New Roman"/>
          <w:snapToGrid w:val="0"/>
          <w:sz w:val="24"/>
          <w:szCs w:val="24"/>
        </w:rPr>
        <w:t>T</w:t>
      </w:r>
      <w:r w:rsidRPr="0005433F">
        <w:rPr>
          <w:rFonts w:ascii="Times New Roman" w:eastAsia="Times New Roman" w:hAnsi="Times New Roman" w:cs="Times New Roman"/>
          <w:snapToGrid w:val="0"/>
          <w:sz w:val="24"/>
          <w:szCs w:val="24"/>
        </w:rPr>
        <w:t xml:space="preserve">he consultant shall: </w:t>
      </w:r>
    </w:p>
    <w:p w14:paraId="4CC2D22B" w14:textId="77777777" w:rsidR="0005433F" w:rsidRPr="0005433F" w:rsidRDefault="0005433F" w:rsidP="00FB323C">
      <w:pPr>
        <w:widowControl/>
        <w:numPr>
          <w:ilvl w:val="0"/>
          <w:numId w:val="38"/>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Develop a DDOT TIM that includes the NTIS inspection standards applicable to each tunnel asset.</w:t>
      </w:r>
    </w:p>
    <w:p w14:paraId="6905948F" w14:textId="77777777" w:rsidR="0005433F" w:rsidRPr="0005433F" w:rsidRDefault="0005433F" w:rsidP="00FB323C">
      <w:pPr>
        <w:widowControl/>
        <w:numPr>
          <w:ilvl w:val="0"/>
          <w:numId w:val="38"/>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Develop a digital version of the DDOT TIM within the d. Wiki as a digital, searchable Web resource.</w:t>
      </w:r>
    </w:p>
    <w:p w14:paraId="16212318" w14:textId="77777777" w:rsidR="0005433F" w:rsidRPr="0005433F" w:rsidRDefault="0005433F" w:rsidP="00FB323C">
      <w:pPr>
        <w:widowControl/>
        <w:numPr>
          <w:ilvl w:val="0"/>
          <w:numId w:val="38"/>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Document required tests and evaluations of equipment conditions in accordance with the system condition definitions in SNTI.</w:t>
      </w:r>
    </w:p>
    <w:p w14:paraId="104C0DD6" w14:textId="710F2293" w:rsidR="0005433F" w:rsidRPr="0005433F" w:rsidRDefault="0005433F" w:rsidP="00FB323C">
      <w:pPr>
        <w:widowControl/>
        <w:numPr>
          <w:ilvl w:val="0"/>
          <w:numId w:val="38"/>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Complete inspection forms developed for each asset in support of Task 3 to store inspection results, and associated condition assessments, photos.  </w:t>
      </w:r>
    </w:p>
    <w:p w14:paraId="50BB9479" w14:textId="77777777" w:rsidR="0005433F" w:rsidRPr="0005433F" w:rsidRDefault="0005433F" w:rsidP="00FB323C">
      <w:pPr>
        <w:widowControl/>
        <w:numPr>
          <w:ilvl w:val="0"/>
          <w:numId w:val="38"/>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Establish any additional user-defined elements necessary to fully define the mechanical ventilation, tunnel lighting, electrical, equipment monitoring and control, communications, and surveillance and detection systems present, if any, in each of the District’s tunnels. Where appropriate, these systems should be referenced or captured as part of the GIS asset inventory, </w:t>
      </w:r>
      <w:r w:rsidR="00331D2E">
        <w:rPr>
          <w:rFonts w:ascii="Times New Roman" w:eastAsia="Times New Roman" w:hAnsi="Times New Roman" w:cs="Times New Roman"/>
          <w:snapToGrid w:val="0"/>
          <w:sz w:val="24"/>
          <w:szCs w:val="24"/>
        </w:rPr>
        <w:t>to be developed subsequently</w:t>
      </w:r>
      <w:r w:rsidRPr="0005433F">
        <w:rPr>
          <w:rFonts w:ascii="Times New Roman" w:eastAsia="Times New Roman" w:hAnsi="Times New Roman" w:cs="Times New Roman"/>
          <w:snapToGrid w:val="0"/>
          <w:sz w:val="24"/>
          <w:szCs w:val="24"/>
        </w:rPr>
        <w:t>.</w:t>
      </w:r>
    </w:p>
    <w:p w14:paraId="473BB59B" w14:textId="77777777" w:rsidR="0005433F" w:rsidRPr="0005433F" w:rsidRDefault="0005433F" w:rsidP="00FB323C">
      <w:pPr>
        <w:widowControl/>
        <w:numPr>
          <w:ilvl w:val="0"/>
          <w:numId w:val="38"/>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lastRenderedPageBreak/>
        <w:t>Produce a feature</w:t>
      </w:r>
      <w:r w:rsidR="0042392F">
        <w:rPr>
          <w:rFonts w:ascii="Times New Roman" w:eastAsia="Times New Roman" w:hAnsi="Times New Roman" w:cs="Times New Roman"/>
          <w:snapToGrid w:val="0"/>
          <w:sz w:val="24"/>
          <w:szCs w:val="24"/>
        </w:rPr>
        <w:t xml:space="preserve"> and </w:t>
      </w:r>
      <w:r w:rsidRPr="0005433F">
        <w:rPr>
          <w:rFonts w:ascii="Times New Roman" w:eastAsia="Times New Roman" w:hAnsi="Times New Roman" w:cs="Times New Roman"/>
          <w:snapToGrid w:val="0"/>
          <w:sz w:val="24"/>
          <w:szCs w:val="24"/>
        </w:rPr>
        <w:t xml:space="preserve">object model which illustrates the element and subcomponent conditions into the SNTI-defined elements. The model should be referenced from the GIS asset inventory, </w:t>
      </w:r>
      <w:r w:rsidR="00331D2E">
        <w:rPr>
          <w:rFonts w:ascii="Times New Roman" w:eastAsia="Times New Roman" w:hAnsi="Times New Roman" w:cs="Times New Roman"/>
          <w:snapToGrid w:val="0"/>
          <w:sz w:val="24"/>
          <w:szCs w:val="24"/>
        </w:rPr>
        <w:t>to be developed subsequently</w:t>
      </w:r>
      <w:r w:rsidRPr="0005433F">
        <w:rPr>
          <w:rFonts w:ascii="Times New Roman" w:eastAsia="Times New Roman" w:hAnsi="Times New Roman" w:cs="Times New Roman"/>
          <w:snapToGrid w:val="0"/>
          <w:sz w:val="24"/>
          <w:szCs w:val="24"/>
        </w:rPr>
        <w:t>.</w:t>
      </w:r>
    </w:p>
    <w:p w14:paraId="58B2D85E" w14:textId="77777777" w:rsidR="0005433F" w:rsidRPr="0005433F" w:rsidRDefault="0005433F" w:rsidP="00FB323C">
      <w:pPr>
        <w:widowControl/>
        <w:numPr>
          <w:ilvl w:val="0"/>
          <w:numId w:val="38"/>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Revise the DDOT TIM during follow-up inspection cycles based on input from the DDOT tunnel Project Manager and updates or upgrades to DDOT’s tunnel assets. All updates should also be entered into the Digital TIM within the d. Wiki.</w:t>
      </w:r>
    </w:p>
    <w:p w14:paraId="60237EEA" w14:textId="77B296C3" w:rsidR="003726CE" w:rsidRDefault="0005433F" w:rsidP="00FB323C">
      <w:pPr>
        <w:widowControl/>
        <w:numPr>
          <w:ilvl w:val="0"/>
          <w:numId w:val="38"/>
        </w:numPr>
        <w:spacing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Revise and update inspection templates to match any corresponding changes to the DDOT TIM</w:t>
      </w:r>
      <w:r w:rsidR="003726CE">
        <w:rPr>
          <w:rFonts w:ascii="Times New Roman" w:eastAsia="Times New Roman" w:hAnsi="Times New Roman" w:cs="Times New Roman"/>
          <w:snapToGrid w:val="0"/>
          <w:sz w:val="24"/>
          <w:szCs w:val="24"/>
        </w:rPr>
        <w:t>.</w:t>
      </w:r>
    </w:p>
    <w:p w14:paraId="4CC8BF02" w14:textId="77777777" w:rsidR="00AF60FF" w:rsidRDefault="00AF60FF" w:rsidP="003726CE">
      <w:pPr>
        <w:widowControl/>
        <w:spacing w:line="276" w:lineRule="auto"/>
        <w:rPr>
          <w:rFonts w:ascii="Times New Roman" w:eastAsia="Times New Roman" w:hAnsi="Times New Roman" w:cs="Times New Roman"/>
          <w:snapToGrid w:val="0"/>
          <w:sz w:val="24"/>
          <w:szCs w:val="24"/>
        </w:rPr>
      </w:pPr>
    </w:p>
    <w:p w14:paraId="4C548E10" w14:textId="77777777" w:rsidR="00AF60FF" w:rsidRDefault="00AF60FF" w:rsidP="00FB323C">
      <w:pPr>
        <w:keepNext/>
        <w:widowControl/>
        <w:numPr>
          <w:ilvl w:val="0"/>
          <w:numId w:val="38"/>
        </w:numPr>
        <w:spacing w:line="276" w:lineRule="auto"/>
        <w:ind w:left="0" w:firstLine="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 Assumptions, Exclusions, and Qualifications</w:t>
      </w:r>
    </w:p>
    <w:p w14:paraId="62DAC996" w14:textId="77777777" w:rsidR="00AF60FF" w:rsidRDefault="00AF60FF" w:rsidP="00F920EC">
      <w:pPr>
        <w:keepNext/>
        <w:widowControl/>
        <w:spacing w:line="276" w:lineRule="auto"/>
        <w:rPr>
          <w:rFonts w:ascii="Times New Roman" w:eastAsia="Times New Roman" w:hAnsi="Times New Roman" w:cs="Times New Roman"/>
          <w:snapToGrid w:val="0"/>
          <w:sz w:val="24"/>
          <w:szCs w:val="24"/>
        </w:rPr>
      </w:pPr>
    </w:p>
    <w:p w14:paraId="7E746E28" w14:textId="77777777" w:rsidR="0042392F" w:rsidRPr="0042392F" w:rsidRDefault="0042392F" w:rsidP="0042392F">
      <w:pPr>
        <w:keepNext/>
        <w:widowControl/>
        <w:spacing w:line="276" w:lineRule="auto"/>
        <w:rPr>
          <w:rFonts w:ascii="Times New Roman" w:eastAsia="Times New Roman" w:hAnsi="Times New Roman" w:cs="Times New Roman"/>
          <w:snapToGrid w:val="0"/>
          <w:sz w:val="24"/>
          <w:szCs w:val="24"/>
        </w:rPr>
      </w:pPr>
      <w:r w:rsidRPr="0042392F">
        <w:rPr>
          <w:rFonts w:ascii="Times New Roman" w:eastAsia="Times New Roman" w:hAnsi="Times New Roman" w:cs="Times New Roman"/>
          <w:snapToGrid w:val="0"/>
          <w:sz w:val="24"/>
          <w:szCs w:val="24"/>
        </w:rPr>
        <w:t xml:space="preserve">If any of the following require a level of effort for Task </w:t>
      </w:r>
      <w:r>
        <w:rPr>
          <w:rFonts w:ascii="Times New Roman" w:eastAsia="Times New Roman" w:hAnsi="Times New Roman" w:cs="Times New Roman"/>
          <w:snapToGrid w:val="0"/>
          <w:sz w:val="24"/>
          <w:szCs w:val="24"/>
        </w:rPr>
        <w:t>2.</w:t>
      </w:r>
      <w:r w:rsidRPr="0042392F">
        <w:rPr>
          <w:rFonts w:ascii="Times New Roman" w:eastAsia="Times New Roman" w:hAnsi="Times New Roman" w:cs="Times New Roman"/>
          <w:snapToGrid w:val="0"/>
          <w:sz w:val="24"/>
          <w:szCs w:val="24"/>
        </w:rPr>
        <w:t>1 in excess of the stated assumptions, exclusions, or qualifications below, through no fault of the Consultant, then Consultant shall be entitled to submit a request for an equitable adjustment to the Contracting Officer:</w:t>
      </w:r>
    </w:p>
    <w:p w14:paraId="53B2FF99" w14:textId="77777777" w:rsidR="0042392F" w:rsidRDefault="0042392F" w:rsidP="00F920EC">
      <w:pPr>
        <w:keepNext/>
        <w:widowControl/>
        <w:spacing w:line="276" w:lineRule="auto"/>
        <w:rPr>
          <w:rFonts w:ascii="Times New Roman" w:eastAsia="Times New Roman" w:hAnsi="Times New Roman" w:cs="Times New Roman"/>
          <w:snapToGrid w:val="0"/>
          <w:sz w:val="24"/>
          <w:szCs w:val="24"/>
        </w:rPr>
      </w:pPr>
    </w:p>
    <w:p w14:paraId="15046F38" w14:textId="77777777" w:rsidR="00D3474E" w:rsidRDefault="00D3474E" w:rsidP="00FB323C">
      <w:pPr>
        <w:widowControl/>
        <w:numPr>
          <w:ilvl w:val="0"/>
          <w:numId w:val="58"/>
        </w:numPr>
        <w:spacing w:line="276" w:lineRule="auto"/>
        <w:ind w:hanging="72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Consultant shall </w:t>
      </w:r>
      <w:r w:rsidRPr="00D3474E">
        <w:rPr>
          <w:rFonts w:ascii="Times New Roman" w:eastAsia="Times New Roman" w:hAnsi="Times New Roman" w:cs="Times New Roman"/>
          <w:snapToGrid w:val="0"/>
          <w:sz w:val="24"/>
          <w:szCs w:val="24"/>
        </w:rPr>
        <w:t>meet with DDOT to discuss desired elements and formatting of the D</w:t>
      </w:r>
      <w:r w:rsidR="0042392F">
        <w:rPr>
          <w:rFonts w:ascii="Times New Roman" w:eastAsia="Times New Roman" w:hAnsi="Times New Roman" w:cs="Times New Roman"/>
          <w:snapToGrid w:val="0"/>
          <w:sz w:val="24"/>
          <w:szCs w:val="24"/>
        </w:rPr>
        <w:t xml:space="preserve">DOT </w:t>
      </w:r>
      <w:r w:rsidRPr="00D3474E">
        <w:rPr>
          <w:rFonts w:ascii="Times New Roman" w:eastAsia="Times New Roman" w:hAnsi="Times New Roman" w:cs="Times New Roman"/>
          <w:snapToGrid w:val="0"/>
          <w:sz w:val="24"/>
          <w:szCs w:val="24"/>
        </w:rPr>
        <w:t xml:space="preserve">TIM, agency specific items, protocols and documentation regarding critical findings, and load rating requirements. </w:t>
      </w:r>
      <w:r>
        <w:rPr>
          <w:rFonts w:ascii="Times New Roman" w:eastAsia="Times New Roman" w:hAnsi="Times New Roman" w:cs="Times New Roman"/>
          <w:snapToGrid w:val="0"/>
          <w:sz w:val="24"/>
          <w:szCs w:val="24"/>
        </w:rPr>
        <w:t>Because</w:t>
      </w:r>
      <w:r w:rsidRPr="00D3474E">
        <w:rPr>
          <w:rFonts w:ascii="Times New Roman" w:eastAsia="Times New Roman" w:hAnsi="Times New Roman" w:cs="Times New Roman"/>
          <w:snapToGrid w:val="0"/>
          <w:sz w:val="24"/>
          <w:szCs w:val="24"/>
        </w:rPr>
        <w:t xml:space="preserve"> many of the tunnels carry vehicular traffic above, and load rating of elements carrying this traffic has occurred through the NBIS program in the past, </w:t>
      </w:r>
      <w:r>
        <w:rPr>
          <w:rFonts w:ascii="Times New Roman" w:eastAsia="Times New Roman" w:hAnsi="Times New Roman" w:cs="Times New Roman"/>
          <w:snapToGrid w:val="0"/>
          <w:sz w:val="24"/>
          <w:szCs w:val="24"/>
        </w:rPr>
        <w:t xml:space="preserve">the Parties acknowledge that </w:t>
      </w:r>
      <w:r w:rsidRPr="00D3474E">
        <w:rPr>
          <w:rFonts w:ascii="Times New Roman" w:eastAsia="Times New Roman" w:hAnsi="Times New Roman" w:cs="Times New Roman"/>
          <w:snapToGrid w:val="0"/>
          <w:sz w:val="24"/>
          <w:szCs w:val="24"/>
        </w:rPr>
        <w:t xml:space="preserve">it will be necessary to determine </w:t>
      </w:r>
      <w:r>
        <w:rPr>
          <w:rFonts w:ascii="Times New Roman" w:eastAsia="Times New Roman" w:hAnsi="Times New Roman" w:cs="Times New Roman"/>
          <w:snapToGrid w:val="0"/>
          <w:sz w:val="24"/>
          <w:szCs w:val="24"/>
        </w:rPr>
        <w:t xml:space="preserve">whether </w:t>
      </w:r>
      <w:r w:rsidRPr="00D3474E">
        <w:rPr>
          <w:rFonts w:ascii="Times New Roman" w:eastAsia="Times New Roman" w:hAnsi="Times New Roman" w:cs="Times New Roman"/>
          <w:snapToGrid w:val="0"/>
          <w:sz w:val="24"/>
          <w:szCs w:val="24"/>
        </w:rPr>
        <w:t xml:space="preserve">the load ratings are to be included in the NTIS or in the NBIS. This information </w:t>
      </w:r>
      <w:r>
        <w:rPr>
          <w:rFonts w:ascii="Times New Roman" w:eastAsia="Times New Roman" w:hAnsi="Times New Roman" w:cs="Times New Roman"/>
          <w:snapToGrid w:val="0"/>
          <w:sz w:val="24"/>
          <w:szCs w:val="24"/>
        </w:rPr>
        <w:t>sha</w:t>
      </w:r>
      <w:r w:rsidRPr="00D3474E">
        <w:rPr>
          <w:rFonts w:ascii="Times New Roman" w:eastAsia="Times New Roman" w:hAnsi="Times New Roman" w:cs="Times New Roman"/>
          <w:snapToGrid w:val="0"/>
          <w:sz w:val="24"/>
          <w:szCs w:val="24"/>
        </w:rPr>
        <w:t>ll be clearly documented in the D</w:t>
      </w:r>
      <w:r w:rsidR="0042392F">
        <w:rPr>
          <w:rFonts w:ascii="Times New Roman" w:eastAsia="Times New Roman" w:hAnsi="Times New Roman" w:cs="Times New Roman"/>
          <w:snapToGrid w:val="0"/>
          <w:sz w:val="24"/>
          <w:szCs w:val="24"/>
        </w:rPr>
        <w:t xml:space="preserve">DOT </w:t>
      </w:r>
      <w:r w:rsidRPr="00D3474E">
        <w:rPr>
          <w:rFonts w:ascii="Times New Roman" w:eastAsia="Times New Roman" w:hAnsi="Times New Roman" w:cs="Times New Roman"/>
          <w:snapToGrid w:val="0"/>
          <w:sz w:val="24"/>
          <w:szCs w:val="24"/>
        </w:rPr>
        <w:t>TIM, along with specific elements to be load rated. The D</w:t>
      </w:r>
      <w:r w:rsidR="0042392F">
        <w:rPr>
          <w:rFonts w:ascii="Times New Roman" w:eastAsia="Times New Roman" w:hAnsi="Times New Roman" w:cs="Times New Roman"/>
          <w:snapToGrid w:val="0"/>
          <w:sz w:val="24"/>
          <w:szCs w:val="24"/>
        </w:rPr>
        <w:t xml:space="preserve">DOT </w:t>
      </w:r>
      <w:r w:rsidRPr="00D3474E">
        <w:rPr>
          <w:rFonts w:ascii="Times New Roman" w:eastAsia="Times New Roman" w:hAnsi="Times New Roman" w:cs="Times New Roman"/>
          <w:snapToGrid w:val="0"/>
          <w:sz w:val="24"/>
          <w:szCs w:val="24"/>
        </w:rPr>
        <w:t xml:space="preserve">TIM </w:t>
      </w:r>
      <w:r>
        <w:rPr>
          <w:rFonts w:ascii="Times New Roman" w:eastAsia="Times New Roman" w:hAnsi="Times New Roman" w:cs="Times New Roman"/>
          <w:snapToGrid w:val="0"/>
          <w:sz w:val="24"/>
          <w:szCs w:val="24"/>
        </w:rPr>
        <w:t>sha</w:t>
      </w:r>
      <w:r w:rsidRPr="00D3474E">
        <w:rPr>
          <w:rFonts w:ascii="Times New Roman" w:eastAsia="Times New Roman" w:hAnsi="Times New Roman" w:cs="Times New Roman"/>
          <w:snapToGrid w:val="0"/>
          <w:sz w:val="24"/>
          <w:szCs w:val="24"/>
        </w:rPr>
        <w:t xml:space="preserve">ll reference the TOMIE and SNTI when possible. Any additional requirements for tunnel inspections within the DDOT inventory </w:t>
      </w:r>
      <w:r>
        <w:rPr>
          <w:rFonts w:ascii="Times New Roman" w:eastAsia="Times New Roman" w:hAnsi="Times New Roman" w:cs="Times New Roman"/>
          <w:snapToGrid w:val="0"/>
          <w:sz w:val="24"/>
          <w:szCs w:val="24"/>
        </w:rPr>
        <w:t>sha</w:t>
      </w:r>
      <w:r w:rsidRPr="00D3474E">
        <w:rPr>
          <w:rFonts w:ascii="Times New Roman" w:eastAsia="Times New Roman" w:hAnsi="Times New Roman" w:cs="Times New Roman"/>
          <w:snapToGrid w:val="0"/>
          <w:sz w:val="24"/>
          <w:szCs w:val="24"/>
        </w:rPr>
        <w:t>ll be called out in the D</w:t>
      </w:r>
      <w:r w:rsidR="0042392F">
        <w:rPr>
          <w:rFonts w:ascii="Times New Roman" w:eastAsia="Times New Roman" w:hAnsi="Times New Roman" w:cs="Times New Roman"/>
          <w:snapToGrid w:val="0"/>
          <w:sz w:val="24"/>
          <w:szCs w:val="24"/>
        </w:rPr>
        <w:t xml:space="preserve">DOT </w:t>
      </w:r>
      <w:r w:rsidRPr="00D3474E">
        <w:rPr>
          <w:rFonts w:ascii="Times New Roman" w:eastAsia="Times New Roman" w:hAnsi="Times New Roman" w:cs="Times New Roman"/>
          <w:snapToGrid w:val="0"/>
          <w:sz w:val="24"/>
          <w:szCs w:val="24"/>
        </w:rPr>
        <w:t>TIM and clearly explained.</w:t>
      </w:r>
    </w:p>
    <w:p w14:paraId="662B7AA1" w14:textId="77777777" w:rsidR="00D3474E" w:rsidRDefault="00D3474E" w:rsidP="00AF60FF">
      <w:pPr>
        <w:widowControl/>
        <w:spacing w:line="276" w:lineRule="auto"/>
        <w:rPr>
          <w:rFonts w:ascii="Times New Roman" w:eastAsia="Times New Roman" w:hAnsi="Times New Roman" w:cs="Times New Roman"/>
          <w:snapToGrid w:val="0"/>
          <w:sz w:val="24"/>
          <w:szCs w:val="24"/>
        </w:rPr>
      </w:pPr>
    </w:p>
    <w:p w14:paraId="2D0C50AD" w14:textId="77777777" w:rsidR="00D3474E" w:rsidRDefault="00D3474E" w:rsidP="00FB323C">
      <w:pPr>
        <w:widowControl/>
        <w:numPr>
          <w:ilvl w:val="0"/>
          <w:numId w:val="58"/>
        </w:numPr>
        <w:spacing w:line="276" w:lineRule="auto"/>
        <w:ind w:hanging="720"/>
        <w:rPr>
          <w:rFonts w:ascii="Times New Roman" w:eastAsia="Times New Roman" w:hAnsi="Times New Roman" w:cs="Times New Roman"/>
          <w:snapToGrid w:val="0"/>
          <w:sz w:val="24"/>
          <w:szCs w:val="24"/>
        </w:rPr>
      </w:pPr>
      <w:r w:rsidRPr="00D3474E">
        <w:rPr>
          <w:rFonts w:ascii="Times New Roman" w:eastAsia="Times New Roman" w:hAnsi="Times New Roman" w:cs="Times New Roman"/>
          <w:snapToGrid w:val="0"/>
          <w:sz w:val="24"/>
          <w:szCs w:val="24"/>
        </w:rPr>
        <w:t>The D</w:t>
      </w:r>
      <w:r w:rsidR="0042392F">
        <w:rPr>
          <w:rFonts w:ascii="Times New Roman" w:eastAsia="Times New Roman" w:hAnsi="Times New Roman" w:cs="Times New Roman"/>
          <w:snapToGrid w:val="0"/>
          <w:sz w:val="24"/>
          <w:szCs w:val="24"/>
        </w:rPr>
        <w:t xml:space="preserve">DOT </w:t>
      </w:r>
      <w:r w:rsidRPr="00D3474E">
        <w:rPr>
          <w:rFonts w:ascii="Times New Roman" w:eastAsia="Times New Roman" w:hAnsi="Times New Roman" w:cs="Times New Roman"/>
          <w:snapToGrid w:val="0"/>
          <w:sz w:val="24"/>
          <w:szCs w:val="24"/>
        </w:rPr>
        <w:t xml:space="preserve">TIM </w:t>
      </w:r>
      <w:r>
        <w:rPr>
          <w:rFonts w:ascii="Times New Roman" w:eastAsia="Times New Roman" w:hAnsi="Times New Roman" w:cs="Times New Roman"/>
          <w:snapToGrid w:val="0"/>
          <w:sz w:val="24"/>
          <w:szCs w:val="24"/>
        </w:rPr>
        <w:t>sha</w:t>
      </w:r>
      <w:r w:rsidRPr="00D3474E">
        <w:rPr>
          <w:rFonts w:ascii="Times New Roman" w:eastAsia="Times New Roman" w:hAnsi="Times New Roman" w:cs="Times New Roman"/>
          <w:snapToGrid w:val="0"/>
          <w:sz w:val="24"/>
          <w:szCs w:val="24"/>
        </w:rPr>
        <w:t>ll be organized similar to DDOT’s Bridge Inspection Manual with chapters as follows:</w:t>
      </w:r>
    </w:p>
    <w:p w14:paraId="4C7FBCB0" w14:textId="77777777" w:rsidR="00D3474E" w:rsidRPr="00D3474E" w:rsidRDefault="00D3474E" w:rsidP="00D3474E">
      <w:pPr>
        <w:widowControl/>
        <w:spacing w:line="276" w:lineRule="auto"/>
        <w:ind w:left="720"/>
        <w:rPr>
          <w:rFonts w:ascii="Times New Roman" w:eastAsia="Times New Roman" w:hAnsi="Times New Roman" w:cs="Times New Roman"/>
          <w:snapToGrid w:val="0"/>
          <w:sz w:val="24"/>
          <w:szCs w:val="24"/>
        </w:rPr>
      </w:pPr>
    </w:p>
    <w:p w14:paraId="5B767C7C" w14:textId="77777777" w:rsidR="00D3474E" w:rsidRPr="00D3474E" w:rsidRDefault="00D3474E" w:rsidP="00FB323C">
      <w:pPr>
        <w:widowControl/>
        <w:numPr>
          <w:ilvl w:val="0"/>
          <w:numId w:val="59"/>
        </w:numPr>
        <w:spacing w:line="276" w:lineRule="auto"/>
        <w:ind w:left="1440" w:hanging="720"/>
        <w:rPr>
          <w:rFonts w:ascii="Times New Roman" w:eastAsia="Times New Roman" w:hAnsi="Times New Roman" w:cs="Times New Roman"/>
          <w:snapToGrid w:val="0"/>
          <w:sz w:val="24"/>
          <w:szCs w:val="24"/>
        </w:rPr>
      </w:pPr>
      <w:r w:rsidRPr="00D3474E">
        <w:rPr>
          <w:rFonts w:ascii="Times New Roman" w:eastAsia="Times New Roman" w:hAnsi="Times New Roman" w:cs="Times New Roman"/>
          <w:snapToGrid w:val="0"/>
          <w:sz w:val="24"/>
          <w:szCs w:val="24"/>
        </w:rPr>
        <w:t>General – Including specifications, history and purpose</w:t>
      </w:r>
    </w:p>
    <w:p w14:paraId="6B928500" w14:textId="77777777" w:rsidR="00D3474E" w:rsidRPr="00D3474E" w:rsidRDefault="00D3474E" w:rsidP="00FB323C">
      <w:pPr>
        <w:widowControl/>
        <w:numPr>
          <w:ilvl w:val="0"/>
          <w:numId w:val="59"/>
        </w:numPr>
        <w:spacing w:line="276" w:lineRule="auto"/>
        <w:ind w:left="1440" w:hanging="720"/>
        <w:rPr>
          <w:rFonts w:ascii="Times New Roman" w:eastAsia="Times New Roman" w:hAnsi="Times New Roman" w:cs="Times New Roman"/>
          <w:snapToGrid w:val="0"/>
          <w:sz w:val="24"/>
          <w:szCs w:val="24"/>
        </w:rPr>
      </w:pPr>
      <w:r w:rsidRPr="00D3474E">
        <w:rPr>
          <w:rFonts w:ascii="Times New Roman" w:eastAsia="Times New Roman" w:hAnsi="Times New Roman" w:cs="Times New Roman"/>
          <w:snapToGrid w:val="0"/>
          <w:sz w:val="24"/>
          <w:szCs w:val="24"/>
        </w:rPr>
        <w:t>Inventory Items</w:t>
      </w:r>
    </w:p>
    <w:p w14:paraId="6F0536AD" w14:textId="77777777" w:rsidR="00D3474E" w:rsidRPr="00D3474E" w:rsidRDefault="00D3474E" w:rsidP="00FB323C">
      <w:pPr>
        <w:widowControl/>
        <w:numPr>
          <w:ilvl w:val="0"/>
          <w:numId w:val="59"/>
        </w:numPr>
        <w:spacing w:line="276" w:lineRule="auto"/>
        <w:ind w:left="1440" w:hanging="720"/>
        <w:rPr>
          <w:rFonts w:ascii="Times New Roman" w:eastAsia="Times New Roman" w:hAnsi="Times New Roman" w:cs="Times New Roman"/>
          <w:snapToGrid w:val="0"/>
          <w:sz w:val="24"/>
          <w:szCs w:val="24"/>
        </w:rPr>
      </w:pPr>
      <w:r w:rsidRPr="00D3474E">
        <w:rPr>
          <w:rFonts w:ascii="Times New Roman" w:eastAsia="Times New Roman" w:hAnsi="Times New Roman" w:cs="Times New Roman"/>
          <w:snapToGrid w:val="0"/>
          <w:sz w:val="24"/>
          <w:szCs w:val="24"/>
        </w:rPr>
        <w:t>Elements – Structural, Civil, Mechanical, Electrical, Fire, Signs and Protective Systems</w:t>
      </w:r>
    </w:p>
    <w:p w14:paraId="360F776B" w14:textId="77777777" w:rsidR="00D3474E" w:rsidRPr="00D3474E" w:rsidRDefault="00D3474E" w:rsidP="00FB323C">
      <w:pPr>
        <w:widowControl/>
        <w:numPr>
          <w:ilvl w:val="0"/>
          <w:numId w:val="59"/>
        </w:numPr>
        <w:spacing w:line="276" w:lineRule="auto"/>
        <w:ind w:left="1440" w:hanging="720"/>
        <w:rPr>
          <w:rFonts w:ascii="Times New Roman" w:eastAsia="Times New Roman" w:hAnsi="Times New Roman" w:cs="Times New Roman"/>
          <w:snapToGrid w:val="0"/>
          <w:sz w:val="24"/>
          <w:szCs w:val="24"/>
        </w:rPr>
      </w:pPr>
      <w:r w:rsidRPr="00D3474E">
        <w:rPr>
          <w:rFonts w:ascii="Times New Roman" w:eastAsia="Times New Roman" w:hAnsi="Times New Roman" w:cs="Times New Roman"/>
          <w:snapToGrid w:val="0"/>
          <w:sz w:val="24"/>
          <w:szCs w:val="24"/>
        </w:rPr>
        <w:t>Inspection and Safety – Qualifications, Procedures, Types and Frequency, Safety</w:t>
      </w:r>
    </w:p>
    <w:p w14:paraId="0A65255B" w14:textId="77777777" w:rsidR="00D3474E" w:rsidRPr="00D3474E" w:rsidRDefault="00D3474E" w:rsidP="00FB323C">
      <w:pPr>
        <w:widowControl/>
        <w:numPr>
          <w:ilvl w:val="0"/>
          <w:numId w:val="59"/>
        </w:numPr>
        <w:spacing w:line="276" w:lineRule="auto"/>
        <w:ind w:left="1440" w:hanging="720"/>
        <w:rPr>
          <w:rFonts w:ascii="Times New Roman" w:eastAsia="Times New Roman" w:hAnsi="Times New Roman" w:cs="Times New Roman"/>
          <w:snapToGrid w:val="0"/>
          <w:sz w:val="24"/>
          <w:szCs w:val="24"/>
        </w:rPr>
      </w:pPr>
      <w:r w:rsidRPr="00D3474E">
        <w:rPr>
          <w:rFonts w:ascii="Times New Roman" w:eastAsia="Times New Roman" w:hAnsi="Times New Roman" w:cs="Times New Roman"/>
          <w:snapToGrid w:val="0"/>
          <w:sz w:val="24"/>
          <w:szCs w:val="24"/>
        </w:rPr>
        <w:t>Findings, Data Collection and Reporting – Deliverables, Critical Findings</w:t>
      </w:r>
    </w:p>
    <w:p w14:paraId="6556D399" w14:textId="77777777" w:rsidR="00D3474E" w:rsidRPr="00D3474E" w:rsidRDefault="00D3474E" w:rsidP="00FB323C">
      <w:pPr>
        <w:widowControl/>
        <w:numPr>
          <w:ilvl w:val="0"/>
          <w:numId w:val="59"/>
        </w:numPr>
        <w:spacing w:line="276" w:lineRule="auto"/>
        <w:ind w:left="1440" w:hanging="720"/>
        <w:rPr>
          <w:rFonts w:ascii="Times New Roman" w:eastAsia="Times New Roman" w:hAnsi="Times New Roman" w:cs="Times New Roman"/>
          <w:snapToGrid w:val="0"/>
          <w:sz w:val="24"/>
          <w:szCs w:val="24"/>
        </w:rPr>
      </w:pPr>
      <w:r w:rsidRPr="00D3474E">
        <w:rPr>
          <w:rFonts w:ascii="Times New Roman" w:eastAsia="Times New Roman" w:hAnsi="Times New Roman" w:cs="Times New Roman"/>
          <w:snapToGrid w:val="0"/>
          <w:sz w:val="24"/>
          <w:szCs w:val="24"/>
        </w:rPr>
        <w:t>Recommendations - Repairs</w:t>
      </w:r>
    </w:p>
    <w:p w14:paraId="4F006F9F" w14:textId="77777777" w:rsidR="00D3474E" w:rsidRPr="00D3474E" w:rsidRDefault="00D3474E" w:rsidP="00FB323C">
      <w:pPr>
        <w:widowControl/>
        <w:numPr>
          <w:ilvl w:val="0"/>
          <w:numId w:val="59"/>
        </w:numPr>
        <w:spacing w:line="276" w:lineRule="auto"/>
        <w:ind w:left="1440" w:hanging="720"/>
        <w:rPr>
          <w:rFonts w:ascii="Times New Roman" w:eastAsia="Times New Roman" w:hAnsi="Times New Roman" w:cs="Times New Roman"/>
          <w:snapToGrid w:val="0"/>
          <w:sz w:val="24"/>
          <w:szCs w:val="24"/>
        </w:rPr>
      </w:pPr>
      <w:r w:rsidRPr="00D3474E">
        <w:rPr>
          <w:rFonts w:ascii="Times New Roman" w:eastAsia="Times New Roman" w:hAnsi="Times New Roman" w:cs="Times New Roman"/>
          <w:snapToGrid w:val="0"/>
          <w:sz w:val="24"/>
          <w:szCs w:val="24"/>
        </w:rPr>
        <w:t>Tunnel Specific Information – DDOT Tunnel Specific Information</w:t>
      </w:r>
    </w:p>
    <w:p w14:paraId="5EC6F4D6" w14:textId="77777777" w:rsidR="00D3474E" w:rsidRDefault="00D3474E" w:rsidP="00AF60FF">
      <w:pPr>
        <w:widowControl/>
        <w:spacing w:line="276" w:lineRule="auto"/>
        <w:rPr>
          <w:rFonts w:ascii="Times New Roman" w:eastAsia="Times New Roman" w:hAnsi="Times New Roman" w:cs="Times New Roman"/>
          <w:snapToGrid w:val="0"/>
          <w:sz w:val="24"/>
          <w:szCs w:val="24"/>
        </w:rPr>
      </w:pPr>
    </w:p>
    <w:p w14:paraId="11AB99ED" w14:textId="77777777" w:rsidR="00D3474E" w:rsidRPr="00D3474E" w:rsidRDefault="00D3474E" w:rsidP="00FB323C">
      <w:pPr>
        <w:widowControl/>
        <w:numPr>
          <w:ilvl w:val="0"/>
          <w:numId w:val="58"/>
        </w:numPr>
        <w:spacing w:line="276" w:lineRule="auto"/>
        <w:ind w:hanging="72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I</w:t>
      </w:r>
      <w:r w:rsidRPr="00D3474E">
        <w:rPr>
          <w:rFonts w:ascii="Times New Roman" w:eastAsia="Times New Roman" w:hAnsi="Times New Roman" w:cs="Times New Roman"/>
          <w:snapToGrid w:val="0"/>
          <w:sz w:val="24"/>
          <w:szCs w:val="24"/>
        </w:rPr>
        <w:t xml:space="preserve">nterim submittals </w:t>
      </w:r>
      <w:r>
        <w:rPr>
          <w:rFonts w:ascii="Times New Roman" w:eastAsia="Times New Roman" w:hAnsi="Times New Roman" w:cs="Times New Roman"/>
          <w:snapToGrid w:val="0"/>
          <w:sz w:val="24"/>
          <w:szCs w:val="24"/>
        </w:rPr>
        <w:t>sha</w:t>
      </w:r>
      <w:r w:rsidRPr="00D3474E">
        <w:rPr>
          <w:rFonts w:ascii="Times New Roman" w:eastAsia="Times New Roman" w:hAnsi="Times New Roman" w:cs="Times New Roman"/>
          <w:snapToGrid w:val="0"/>
          <w:sz w:val="24"/>
          <w:szCs w:val="24"/>
        </w:rPr>
        <w:t>ll be made, giving DDOT an opportunity to review and comment as the document is being developed (</w:t>
      </w:r>
      <w:r>
        <w:rPr>
          <w:rFonts w:ascii="Times New Roman" w:eastAsia="Times New Roman" w:hAnsi="Times New Roman" w:cs="Times New Roman"/>
          <w:snapToGrid w:val="0"/>
          <w:sz w:val="24"/>
          <w:szCs w:val="24"/>
        </w:rPr>
        <w:t xml:space="preserve">at </w:t>
      </w:r>
      <w:r w:rsidRPr="00D3474E">
        <w:rPr>
          <w:rFonts w:ascii="Times New Roman" w:eastAsia="Times New Roman" w:hAnsi="Times New Roman" w:cs="Times New Roman"/>
          <w:snapToGrid w:val="0"/>
          <w:sz w:val="24"/>
          <w:szCs w:val="24"/>
        </w:rPr>
        <w:t xml:space="preserve">30%, 60%, 90% and 100%) and review meetings </w:t>
      </w:r>
      <w:r>
        <w:rPr>
          <w:rFonts w:ascii="Times New Roman" w:eastAsia="Times New Roman" w:hAnsi="Times New Roman" w:cs="Times New Roman"/>
          <w:snapToGrid w:val="0"/>
          <w:sz w:val="24"/>
          <w:szCs w:val="24"/>
        </w:rPr>
        <w:t xml:space="preserve">are assumed </w:t>
      </w:r>
      <w:r w:rsidRPr="00D3474E">
        <w:rPr>
          <w:rFonts w:ascii="Times New Roman" w:eastAsia="Times New Roman" w:hAnsi="Times New Roman" w:cs="Times New Roman"/>
          <w:snapToGrid w:val="0"/>
          <w:sz w:val="24"/>
          <w:szCs w:val="24"/>
        </w:rPr>
        <w:t>at each milestone, in addition to the kickoff meeting for the D</w:t>
      </w:r>
      <w:r w:rsidR="0042392F">
        <w:rPr>
          <w:rFonts w:ascii="Times New Roman" w:eastAsia="Times New Roman" w:hAnsi="Times New Roman" w:cs="Times New Roman"/>
          <w:snapToGrid w:val="0"/>
          <w:sz w:val="24"/>
          <w:szCs w:val="24"/>
        </w:rPr>
        <w:t xml:space="preserve">DOT </w:t>
      </w:r>
      <w:r w:rsidRPr="00D3474E">
        <w:rPr>
          <w:rFonts w:ascii="Times New Roman" w:eastAsia="Times New Roman" w:hAnsi="Times New Roman" w:cs="Times New Roman"/>
          <w:snapToGrid w:val="0"/>
          <w:sz w:val="24"/>
          <w:szCs w:val="24"/>
        </w:rPr>
        <w:t xml:space="preserve">TIM.  </w:t>
      </w:r>
    </w:p>
    <w:p w14:paraId="7F3CC6F3" w14:textId="77777777" w:rsidR="00D3474E" w:rsidRPr="00D3474E" w:rsidRDefault="00D3474E" w:rsidP="00D3474E">
      <w:pPr>
        <w:widowControl/>
        <w:spacing w:line="276" w:lineRule="auto"/>
        <w:rPr>
          <w:rFonts w:ascii="Times New Roman" w:eastAsia="Times New Roman" w:hAnsi="Times New Roman" w:cs="Times New Roman"/>
          <w:snapToGrid w:val="0"/>
          <w:sz w:val="24"/>
          <w:szCs w:val="24"/>
        </w:rPr>
      </w:pPr>
    </w:p>
    <w:p w14:paraId="59A95EC6" w14:textId="77777777" w:rsidR="00D3474E" w:rsidRDefault="00D3474E" w:rsidP="00FB323C">
      <w:pPr>
        <w:widowControl/>
        <w:numPr>
          <w:ilvl w:val="0"/>
          <w:numId w:val="58"/>
        </w:numPr>
        <w:spacing w:line="276" w:lineRule="auto"/>
        <w:ind w:hanging="72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Consultant sha</w:t>
      </w:r>
      <w:r w:rsidRPr="00D3474E">
        <w:rPr>
          <w:rFonts w:ascii="Times New Roman" w:eastAsia="Times New Roman" w:hAnsi="Times New Roman" w:cs="Times New Roman"/>
          <w:snapToGrid w:val="0"/>
          <w:sz w:val="24"/>
          <w:szCs w:val="24"/>
        </w:rPr>
        <w:t>ll reference the SNTI as appropriate in the D</w:t>
      </w:r>
      <w:r w:rsidR="0042392F">
        <w:rPr>
          <w:rFonts w:ascii="Times New Roman" w:eastAsia="Times New Roman" w:hAnsi="Times New Roman" w:cs="Times New Roman"/>
          <w:snapToGrid w:val="0"/>
          <w:sz w:val="24"/>
          <w:szCs w:val="24"/>
        </w:rPr>
        <w:t xml:space="preserve">DOT </w:t>
      </w:r>
      <w:r w:rsidRPr="00D3474E">
        <w:rPr>
          <w:rFonts w:ascii="Times New Roman" w:eastAsia="Times New Roman" w:hAnsi="Times New Roman" w:cs="Times New Roman"/>
          <w:snapToGrid w:val="0"/>
          <w:sz w:val="24"/>
          <w:szCs w:val="24"/>
        </w:rPr>
        <w:t xml:space="preserve">TIM, </w:t>
      </w:r>
      <w:r w:rsidR="001F3B00">
        <w:rPr>
          <w:rFonts w:ascii="Times New Roman" w:eastAsia="Times New Roman" w:hAnsi="Times New Roman" w:cs="Times New Roman"/>
          <w:snapToGrid w:val="0"/>
          <w:sz w:val="24"/>
          <w:szCs w:val="24"/>
        </w:rPr>
        <w:t>but Consultant will not pub</w:t>
      </w:r>
      <w:r w:rsidRPr="00D3474E">
        <w:rPr>
          <w:rFonts w:ascii="Times New Roman" w:eastAsia="Times New Roman" w:hAnsi="Times New Roman" w:cs="Times New Roman"/>
          <w:snapToGrid w:val="0"/>
          <w:sz w:val="24"/>
          <w:szCs w:val="24"/>
        </w:rPr>
        <w:t>lish the information contained in the SNTI as this document may change in the future. DDOT</w:t>
      </w:r>
      <w:r w:rsidR="001F3B00">
        <w:rPr>
          <w:rFonts w:ascii="Times New Roman" w:eastAsia="Times New Roman" w:hAnsi="Times New Roman" w:cs="Times New Roman"/>
          <w:snapToGrid w:val="0"/>
          <w:sz w:val="24"/>
          <w:szCs w:val="24"/>
        </w:rPr>
        <w:t>-</w:t>
      </w:r>
      <w:r w:rsidRPr="00D3474E">
        <w:rPr>
          <w:rFonts w:ascii="Times New Roman" w:eastAsia="Times New Roman" w:hAnsi="Times New Roman" w:cs="Times New Roman"/>
          <w:snapToGrid w:val="0"/>
          <w:sz w:val="24"/>
          <w:szCs w:val="24"/>
        </w:rPr>
        <w:t xml:space="preserve">specific tunnel requirements </w:t>
      </w:r>
      <w:r w:rsidR="001F3B00">
        <w:rPr>
          <w:rFonts w:ascii="Times New Roman" w:eastAsia="Times New Roman" w:hAnsi="Times New Roman" w:cs="Times New Roman"/>
          <w:snapToGrid w:val="0"/>
          <w:sz w:val="24"/>
          <w:szCs w:val="24"/>
        </w:rPr>
        <w:t>sha</w:t>
      </w:r>
      <w:r w:rsidRPr="00D3474E">
        <w:rPr>
          <w:rFonts w:ascii="Times New Roman" w:eastAsia="Times New Roman" w:hAnsi="Times New Roman" w:cs="Times New Roman"/>
          <w:snapToGrid w:val="0"/>
          <w:sz w:val="24"/>
          <w:szCs w:val="24"/>
        </w:rPr>
        <w:t xml:space="preserve">ll be detailed in the DTIM.   </w:t>
      </w:r>
    </w:p>
    <w:p w14:paraId="51A5AD91" w14:textId="77777777" w:rsidR="0005433F" w:rsidRPr="0005433F" w:rsidRDefault="0005433F" w:rsidP="00AF60FF">
      <w:pPr>
        <w:widowControl/>
        <w:spacing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 </w:t>
      </w:r>
    </w:p>
    <w:p w14:paraId="5C007322" w14:textId="77777777" w:rsidR="0005433F" w:rsidRDefault="0005433F" w:rsidP="00623621">
      <w:pPr>
        <w:pStyle w:val="Heading1"/>
        <w:keepNext/>
        <w:widowControl/>
        <w:numPr>
          <w:ilvl w:val="2"/>
          <w:numId w:val="2"/>
        </w:numPr>
        <w:spacing w:line="276" w:lineRule="auto"/>
        <w:ind w:firstLine="0"/>
        <w:rPr>
          <w:rFonts w:cs="Times New Roman"/>
          <w:bCs w:val="0"/>
          <w:i/>
          <w:iCs/>
          <w:snapToGrid w:val="0"/>
          <w:sz w:val="24"/>
          <w:szCs w:val="24"/>
        </w:rPr>
      </w:pPr>
      <w:bookmarkStart w:id="645" w:name="_Ref493241119"/>
      <w:r w:rsidRPr="00623621">
        <w:rPr>
          <w:i/>
          <w:sz w:val="24"/>
        </w:rPr>
        <w:t>Task 2.2 -- GIS Inventory of NTIS Tunnel Assets:</w:t>
      </w:r>
      <w:bookmarkEnd w:id="645"/>
    </w:p>
    <w:p w14:paraId="184DC8EE" w14:textId="77777777" w:rsidR="00623621" w:rsidRPr="00F64339" w:rsidRDefault="00623621" w:rsidP="00F64339">
      <w:pPr>
        <w:pStyle w:val="Heading1"/>
        <w:keepNext/>
        <w:widowControl/>
        <w:spacing w:line="276" w:lineRule="auto"/>
        <w:ind w:left="0"/>
        <w:rPr>
          <w:b w:val="0"/>
          <w:i/>
          <w:sz w:val="24"/>
        </w:rPr>
      </w:pPr>
    </w:p>
    <w:p w14:paraId="7B220350" w14:textId="099A12B4" w:rsidR="0005433F" w:rsidRPr="0005433F" w:rsidRDefault="0005433F" w:rsidP="0005433F">
      <w:pPr>
        <w:widowControl/>
        <w:spacing w:after="200"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An initial tunnel inventory must be established and coded to facilitate data management and data entry in the field. </w:t>
      </w:r>
      <w:r w:rsidR="005713B7">
        <w:rPr>
          <w:rFonts w:ascii="Times New Roman" w:eastAsia="Times New Roman" w:hAnsi="Times New Roman" w:cs="Times New Roman"/>
          <w:snapToGrid w:val="0"/>
          <w:sz w:val="24"/>
          <w:szCs w:val="24"/>
        </w:rPr>
        <w:t>T</w:t>
      </w:r>
      <w:r w:rsidRPr="0005433F">
        <w:rPr>
          <w:rFonts w:ascii="Times New Roman" w:eastAsia="Times New Roman" w:hAnsi="Times New Roman" w:cs="Times New Roman"/>
          <w:snapToGrid w:val="0"/>
          <w:sz w:val="24"/>
          <w:szCs w:val="24"/>
        </w:rPr>
        <w:t xml:space="preserve">his inventory shall include relevant characteristics of each tunnel, for example, square feet of ceilings, linear feet of traffic barriers, square feet of tunnel walls, etc. A review of existing drawings must be performed to quantify each element prior to the initial fieldwork. </w:t>
      </w:r>
      <w:r w:rsidR="006B3F26">
        <w:rPr>
          <w:rFonts w:ascii="Times New Roman" w:eastAsia="Times New Roman" w:hAnsi="Times New Roman" w:cs="Times New Roman"/>
          <w:snapToGrid w:val="0"/>
          <w:sz w:val="24"/>
          <w:szCs w:val="24"/>
        </w:rPr>
        <w:t>T</w:t>
      </w:r>
      <w:r w:rsidRPr="0005433F">
        <w:rPr>
          <w:rFonts w:ascii="Times New Roman" w:eastAsia="Times New Roman" w:hAnsi="Times New Roman" w:cs="Times New Roman"/>
          <w:snapToGrid w:val="0"/>
          <w:sz w:val="24"/>
          <w:szCs w:val="24"/>
        </w:rPr>
        <w:t>he GIS asset design should accommodate for multiple feature types and also account for non-spatial but related components and sub-components, managed as tables within DDOT’s enterprise GIS database. The inventory data is to be updated with each biennial inspection and prepared in the appropriate format for DDOT submittal to FHWA. The consultant shall perform duties that include but are not limited to the following:</w:t>
      </w:r>
    </w:p>
    <w:p w14:paraId="62E5FE62" w14:textId="77777777" w:rsidR="0005433F" w:rsidRPr="0005433F" w:rsidRDefault="0005433F" w:rsidP="00FB323C">
      <w:pPr>
        <w:widowControl/>
        <w:numPr>
          <w:ilvl w:val="0"/>
          <w:numId w:val="39"/>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Design a GIS asset model tailored for the specific needs of the DDOT TMS, which will integrate with </w:t>
      </w:r>
      <w:r w:rsidR="00331D2E">
        <w:rPr>
          <w:rFonts w:ascii="Times New Roman" w:eastAsia="Times New Roman" w:hAnsi="Times New Roman" w:cs="Times New Roman"/>
          <w:snapToGrid w:val="0"/>
          <w:sz w:val="24"/>
          <w:szCs w:val="24"/>
        </w:rPr>
        <w:t>the new TMMS</w:t>
      </w:r>
      <w:r w:rsidRPr="0005433F">
        <w:rPr>
          <w:rFonts w:ascii="Times New Roman" w:eastAsia="Times New Roman" w:hAnsi="Times New Roman" w:cs="Times New Roman"/>
          <w:snapToGrid w:val="0"/>
          <w:sz w:val="24"/>
          <w:szCs w:val="24"/>
        </w:rPr>
        <w:t xml:space="preserve"> for work orders and inspections.  GIS database will be implemented within DDOT’s enterprise relational database (Oracle 12c).</w:t>
      </w:r>
    </w:p>
    <w:p w14:paraId="2C5CEC37" w14:textId="77777777" w:rsidR="0005433F" w:rsidRPr="0005433F" w:rsidRDefault="0005433F" w:rsidP="00FB323C">
      <w:pPr>
        <w:widowControl/>
        <w:numPr>
          <w:ilvl w:val="0"/>
          <w:numId w:val="39"/>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Where appropriate, point and linear assets should be referenced and associated to other DDOT systems, such as the GIS Linear Referencing System (LRS).  </w:t>
      </w:r>
    </w:p>
    <w:p w14:paraId="03DEC211" w14:textId="77777777" w:rsidR="0005433F" w:rsidRPr="0005433F" w:rsidRDefault="0005433F" w:rsidP="00FB323C">
      <w:pPr>
        <w:widowControl/>
        <w:numPr>
          <w:ilvl w:val="0"/>
          <w:numId w:val="39"/>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Review existing Saber MMS inventory with MSI numbers.</w:t>
      </w:r>
    </w:p>
    <w:p w14:paraId="13C7AF9D" w14:textId="77777777" w:rsidR="0005433F" w:rsidRPr="0005433F" w:rsidRDefault="0005433F" w:rsidP="00FB323C">
      <w:pPr>
        <w:widowControl/>
        <w:numPr>
          <w:ilvl w:val="0"/>
          <w:numId w:val="39"/>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Update Saber MMS inventory based on outside data and field observations.</w:t>
      </w:r>
    </w:p>
    <w:p w14:paraId="6EA8DEAB" w14:textId="77777777" w:rsidR="0005433F" w:rsidRPr="0005433F" w:rsidRDefault="0005433F" w:rsidP="00FB323C">
      <w:pPr>
        <w:widowControl/>
        <w:numPr>
          <w:ilvl w:val="0"/>
          <w:numId w:val="39"/>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In coordination with DDOT IT/DBA staff, extract, transform and load (ETL) Saber MMS asset, inspection and work history into </w:t>
      </w:r>
      <w:r w:rsidR="00331D2E">
        <w:rPr>
          <w:rFonts w:ascii="Times New Roman" w:eastAsia="Times New Roman" w:hAnsi="Times New Roman" w:cs="Times New Roman"/>
          <w:snapToGrid w:val="0"/>
          <w:sz w:val="24"/>
          <w:szCs w:val="24"/>
        </w:rPr>
        <w:t>the new TMMS</w:t>
      </w:r>
      <w:r w:rsidRPr="0005433F">
        <w:rPr>
          <w:rFonts w:ascii="Times New Roman" w:eastAsia="Times New Roman" w:hAnsi="Times New Roman" w:cs="Times New Roman"/>
          <w:snapToGrid w:val="0"/>
          <w:sz w:val="24"/>
          <w:szCs w:val="24"/>
        </w:rPr>
        <w:t xml:space="preserve"> GIS asset data model.</w:t>
      </w:r>
    </w:p>
    <w:p w14:paraId="5F732EA5" w14:textId="77777777" w:rsidR="0005433F" w:rsidRPr="0005433F" w:rsidRDefault="0005433F" w:rsidP="00FB323C">
      <w:pPr>
        <w:widowControl/>
        <w:numPr>
          <w:ilvl w:val="0"/>
          <w:numId w:val="39"/>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Merge the inventories of structural assets from the tunnels maintenance program and the Tunnel Management System to cover the structural assets mandated for inspection under NTIS</w:t>
      </w:r>
    </w:p>
    <w:p w14:paraId="60D158C4" w14:textId="40A077DD" w:rsidR="0005433F" w:rsidRPr="0005433F" w:rsidRDefault="0005433F" w:rsidP="00FB323C">
      <w:pPr>
        <w:widowControl/>
        <w:numPr>
          <w:ilvl w:val="0"/>
          <w:numId w:val="39"/>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Structure and format inventory based on DDOT input and SNTI specifications</w:t>
      </w:r>
      <w:r w:rsidR="0042392F">
        <w:rPr>
          <w:rFonts w:ascii="Times New Roman" w:eastAsia="Times New Roman" w:hAnsi="Times New Roman" w:cs="Times New Roman"/>
          <w:snapToGrid w:val="0"/>
          <w:sz w:val="24"/>
          <w:szCs w:val="24"/>
        </w:rPr>
        <w:t xml:space="preserve">, subject to </w:t>
      </w:r>
      <w:r w:rsidR="00640419">
        <w:rPr>
          <w:rFonts w:ascii="Times New Roman" w:eastAsia="Times New Roman" w:hAnsi="Times New Roman" w:cs="Times New Roman"/>
          <w:snapToGrid w:val="0"/>
          <w:sz w:val="24"/>
          <w:szCs w:val="24"/>
        </w:rPr>
        <w:fldChar w:fldCharType="begin"/>
      </w:r>
      <w:r w:rsidR="0042392F">
        <w:rPr>
          <w:rFonts w:ascii="Times New Roman" w:eastAsia="Times New Roman" w:hAnsi="Times New Roman" w:cs="Times New Roman"/>
          <w:snapToGrid w:val="0"/>
          <w:sz w:val="24"/>
          <w:szCs w:val="24"/>
        </w:rPr>
        <w:instrText xml:space="preserve"> REF _Ref4604369 \w \h </w:instrText>
      </w:r>
      <w:r w:rsidR="00640419">
        <w:rPr>
          <w:rFonts w:ascii="Times New Roman" w:eastAsia="Times New Roman" w:hAnsi="Times New Roman" w:cs="Times New Roman"/>
          <w:snapToGrid w:val="0"/>
          <w:sz w:val="24"/>
          <w:szCs w:val="24"/>
        </w:rPr>
      </w:r>
      <w:r w:rsidR="00640419">
        <w:rPr>
          <w:rFonts w:ascii="Times New Roman" w:eastAsia="Times New Roman" w:hAnsi="Times New Roman" w:cs="Times New Roman"/>
          <w:snapToGrid w:val="0"/>
          <w:sz w:val="24"/>
          <w:szCs w:val="24"/>
        </w:rPr>
        <w:fldChar w:fldCharType="separate"/>
      </w:r>
      <w:r w:rsidR="00AA4E1E">
        <w:rPr>
          <w:rFonts w:ascii="Times New Roman" w:eastAsia="Times New Roman" w:hAnsi="Times New Roman" w:cs="Times New Roman"/>
          <w:snapToGrid w:val="0"/>
          <w:sz w:val="24"/>
          <w:szCs w:val="24"/>
        </w:rPr>
        <w:t>C.6.12.10</w:t>
      </w:r>
      <w:r w:rsidR="00640419">
        <w:rPr>
          <w:rFonts w:ascii="Times New Roman" w:eastAsia="Times New Roman" w:hAnsi="Times New Roman" w:cs="Times New Roman"/>
          <w:snapToGrid w:val="0"/>
          <w:sz w:val="24"/>
          <w:szCs w:val="24"/>
        </w:rPr>
        <w:fldChar w:fldCharType="end"/>
      </w:r>
      <w:r w:rsidR="0042392F">
        <w:rPr>
          <w:rFonts w:ascii="Times New Roman" w:eastAsia="Times New Roman" w:hAnsi="Times New Roman" w:cs="Times New Roman"/>
          <w:snapToGrid w:val="0"/>
          <w:sz w:val="24"/>
          <w:szCs w:val="24"/>
        </w:rPr>
        <w:t>.</w:t>
      </w:r>
      <w:r w:rsidR="00640419">
        <w:rPr>
          <w:rFonts w:ascii="Times New Roman" w:eastAsia="Times New Roman" w:hAnsi="Times New Roman" w:cs="Times New Roman"/>
          <w:snapToGrid w:val="0"/>
          <w:sz w:val="24"/>
          <w:szCs w:val="24"/>
        </w:rPr>
        <w:fldChar w:fldCharType="begin"/>
      </w:r>
      <w:r w:rsidR="0042392F">
        <w:rPr>
          <w:rFonts w:ascii="Times New Roman" w:eastAsia="Times New Roman" w:hAnsi="Times New Roman" w:cs="Times New Roman"/>
          <w:snapToGrid w:val="0"/>
          <w:sz w:val="24"/>
          <w:szCs w:val="24"/>
        </w:rPr>
        <w:instrText xml:space="preserve"> REF _Ref4604379 \w \h </w:instrText>
      </w:r>
      <w:r w:rsidR="00640419">
        <w:rPr>
          <w:rFonts w:ascii="Times New Roman" w:eastAsia="Times New Roman" w:hAnsi="Times New Roman" w:cs="Times New Roman"/>
          <w:snapToGrid w:val="0"/>
          <w:sz w:val="24"/>
          <w:szCs w:val="24"/>
        </w:rPr>
      </w:r>
      <w:r w:rsidR="00640419">
        <w:rPr>
          <w:rFonts w:ascii="Times New Roman" w:eastAsia="Times New Roman" w:hAnsi="Times New Roman" w:cs="Times New Roman"/>
          <w:snapToGrid w:val="0"/>
          <w:sz w:val="24"/>
          <w:szCs w:val="24"/>
        </w:rPr>
        <w:fldChar w:fldCharType="separate"/>
      </w:r>
      <w:r w:rsidR="00AA4E1E">
        <w:rPr>
          <w:rFonts w:ascii="Times New Roman" w:eastAsia="Times New Roman" w:hAnsi="Times New Roman" w:cs="Times New Roman"/>
          <w:snapToGrid w:val="0"/>
          <w:sz w:val="24"/>
          <w:szCs w:val="24"/>
        </w:rPr>
        <w:t>a</w:t>
      </w:r>
      <w:r w:rsidR="00640419">
        <w:rPr>
          <w:rFonts w:ascii="Times New Roman" w:eastAsia="Times New Roman" w:hAnsi="Times New Roman" w:cs="Times New Roman"/>
          <w:snapToGrid w:val="0"/>
          <w:sz w:val="24"/>
          <w:szCs w:val="24"/>
        </w:rPr>
        <w:fldChar w:fldCharType="end"/>
      </w:r>
      <w:r w:rsidRPr="0005433F">
        <w:rPr>
          <w:rFonts w:ascii="Times New Roman" w:eastAsia="Times New Roman" w:hAnsi="Times New Roman" w:cs="Times New Roman"/>
          <w:snapToGrid w:val="0"/>
          <w:sz w:val="24"/>
          <w:szCs w:val="24"/>
        </w:rPr>
        <w:t>.</w:t>
      </w:r>
    </w:p>
    <w:p w14:paraId="5A473576" w14:textId="77777777" w:rsidR="0005433F" w:rsidRPr="0005433F" w:rsidRDefault="0005433F" w:rsidP="00FB323C">
      <w:pPr>
        <w:widowControl/>
        <w:numPr>
          <w:ilvl w:val="0"/>
          <w:numId w:val="39"/>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Provide a hierarchical description and graphical object model of DDOT tunnel assets structured to meet NTIS guidelines</w:t>
      </w:r>
    </w:p>
    <w:p w14:paraId="78DADD09" w14:textId="77777777" w:rsidR="0005433F" w:rsidRDefault="0005433F" w:rsidP="00FB323C">
      <w:pPr>
        <w:widowControl/>
        <w:numPr>
          <w:ilvl w:val="0"/>
          <w:numId w:val="39"/>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Update tunnel GIS, facility, component inventory data as appropriate with each biennial inspection.</w:t>
      </w:r>
    </w:p>
    <w:p w14:paraId="7F5E950E" w14:textId="77777777" w:rsidR="006B3F26" w:rsidRDefault="006B3F26" w:rsidP="00FB323C">
      <w:pPr>
        <w:widowControl/>
        <w:numPr>
          <w:ilvl w:val="0"/>
          <w:numId w:val="39"/>
        </w:numPr>
        <w:spacing w:after="200" w:line="276" w:lineRule="auto"/>
        <w:ind w:left="0" w:firstLine="0"/>
        <w:rPr>
          <w:rFonts w:ascii="Times New Roman" w:eastAsia="Times New Roman" w:hAnsi="Times New Roman" w:cs="Times New Roman"/>
          <w:snapToGrid w:val="0"/>
          <w:sz w:val="24"/>
          <w:szCs w:val="24"/>
        </w:rPr>
      </w:pPr>
      <w:bookmarkStart w:id="646" w:name="_Ref4604369"/>
      <w:r>
        <w:rPr>
          <w:rFonts w:ascii="Times New Roman" w:eastAsia="Times New Roman" w:hAnsi="Times New Roman" w:cs="Times New Roman"/>
          <w:snapToGrid w:val="0"/>
          <w:sz w:val="24"/>
          <w:szCs w:val="24"/>
        </w:rPr>
        <w:t>Assumptions, Exclusions, and Qualifications</w:t>
      </w:r>
      <w:bookmarkEnd w:id="646"/>
    </w:p>
    <w:p w14:paraId="6A8944C7" w14:textId="77777777" w:rsidR="0042392F" w:rsidRDefault="0042392F" w:rsidP="0042392F">
      <w:pPr>
        <w:widowControl/>
        <w:spacing w:after="200" w:line="276"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lastRenderedPageBreak/>
        <w:t>If any of the following require a level of effort for Task 2.2 in excess of the stated assumptions, exclusions, or qualifications below, through no fault of the Consultant, then Consultant shall be entitled to submit a request for an equitable adjustment to the Contracting Officer:</w:t>
      </w:r>
    </w:p>
    <w:p w14:paraId="2F206886" w14:textId="77777777" w:rsidR="006B3F26" w:rsidRDefault="006B3F26" w:rsidP="00FB323C">
      <w:pPr>
        <w:widowControl/>
        <w:numPr>
          <w:ilvl w:val="0"/>
          <w:numId w:val="60"/>
        </w:numPr>
        <w:spacing w:line="276" w:lineRule="auto"/>
        <w:ind w:hanging="720"/>
        <w:rPr>
          <w:rFonts w:ascii="Times New Roman" w:eastAsia="Times New Roman" w:hAnsi="Times New Roman" w:cs="Times New Roman"/>
          <w:snapToGrid w:val="0"/>
          <w:sz w:val="24"/>
          <w:szCs w:val="24"/>
        </w:rPr>
      </w:pPr>
      <w:bookmarkStart w:id="647" w:name="_Ref4604379"/>
      <w:r w:rsidRPr="006B3F26">
        <w:rPr>
          <w:rFonts w:ascii="Times New Roman" w:eastAsia="Times New Roman" w:hAnsi="Times New Roman" w:cs="Times New Roman"/>
          <w:snapToGrid w:val="0"/>
          <w:sz w:val="24"/>
          <w:szCs w:val="24"/>
        </w:rPr>
        <w:t xml:space="preserve">To establish the inventory, and prior to the biennial inspection, existing drawings </w:t>
      </w:r>
      <w:r>
        <w:rPr>
          <w:rFonts w:ascii="Times New Roman" w:eastAsia="Times New Roman" w:hAnsi="Times New Roman" w:cs="Times New Roman"/>
          <w:snapToGrid w:val="0"/>
          <w:sz w:val="24"/>
          <w:szCs w:val="24"/>
        </w:rPr>
        <w:t>sha</w:t>
      </w:r>
      <w:r w:rsidRPr="006B3F26">
        <w:rPr>
          <w:rFonts w:ascii="Times New Roman" w:eastAsia="Times New Roman" w:hAnsi="Times New Roman" w:cs="Times New Roman"/>
          <w:snapToGrid w:val="0"/>
          <w:sz w:val="24"/>
          <w:szCs w:val="24"/>
        </w:rPr>
        <w:t xml:space="preserve">ll be obtained and reviewed by </w:t>
      </w:r>
      <w:r>
        <w:rPr>
          <w:rFonts w:ascii="Times New Roman" w:eastAsia="Times New Roman" w:hAnsi="Times New Roman" w:cs="Times New Roman"/>
          <w:snapToGrid w:val="0"/>
          <w:sz w:val="24"/>
          <w:szCs w:val="24"/>
        </w:rPr>
        <w:t xml:space="preserve">Consultant </w:t>
      </w:r>
      <w:r w:rsidRPr="006B3F26">
        <w:rPr>
          <w:rFonts w:ascii="Times New Roman" w:eastAsia="Times New Roman" w:hAnsi="Times New Roman" w:cs="Times New Roman"/>
          <w:snapToGrid w:val="0"/>
          <w:sz w:val="24"/>
          <w:szCs w:val="24"/>
        </w:rPr>
        <w:t>to develop the FHWA</w:t>
      </w:r>
      <w:r>
        <w:rPr>
          <w:rFonts w:ascii="Times New Roman" w:eastAsia="Times New Roman" w:hAnsi="Times New Roman" w:cs="Times New Roman"/>
          <w:snapToGrid w:val="0"/>
          <w:sz w:val="24"/>
          <w:szCs w:val="24"/>
        </w:rPr>
        <w:t>-</w:t>
      </w:r>
      <w:r w:rsidRPr="006B3F26">
        <w:rPr>
          <w:rFonts w:ascii="Times New Roman" w:eastAsia="Times New Roman" w:hAnsi="Times New Roman" w:cs="Times New Roman"/>
          <w:snapToGrid w:val="0"/>
          <w:sz w:val="24"/>
          <w:szCs w:val="24"/>
        </w:rPr>
        <w:t xml:space="preserve">required inventory and quantities of each element for the tunnel and its various systems. The tunnels are comprised of structural, civil, mechanical, electrical, lighting, and fire/life safety/security systems, as well as signs. Identification of which SNTI elements exist within the tunnels is the first step in the inventory process. Once this data is compiled, quantities for every tunnel element </w:t>
      </w:r>
      <w:r>
        <w:rPr>
          <w:rFonts w:ascii="Times New Roman" w:eastAsia="Times New Roman" w:hAnsi="Times New Roman" w:cs="Times New Roman"/>
          <w:snapToGrid w:val="0"/>
          <w:sz w:val="24"/>
          <w:szCs w:val="24"/>
        </w:rPr>
        <w:t>sha</w:t>
      </w:r>
      <w:r w:rsidRPr="006B3F26">
        <w:rPr>
          <w:rFonts w:ascii="Times New Roman" w:eastAsia="Times New Roman" w:hAnsi="Times New Roman" w:cs="Times New Roman"/>
          <w:snapToGrid w:val="0"/>
          <w:sz w:val="24"/>
          <w:szCs w:val="24"/>
        </w:rPr>
        <w:t>ll be computed and used in the inspection phase to identify conditions in each quantity.  Agency</w:t>
      </w:r>
      <w:r w:rsidR="00590E67">
        <w:rPr>
          <w:rFonts w:ascii="Times New Roman" w:eastAsia="Times New Roman" w:hAnsi="Times New Roman" w:cs="Times New Roman"/>
          <w:snapToGrid w:val="0"/>
          <w:sz w:val="24"/>
          <w:szCs w:val="24"/>
        </w:rPr>
        <w:t>-</w:t>
      </w:r>
      <w:r w:rsidRPr="006B3F26">
        <w:rPr>
          <w:rFonts w:ascii="Times New Roman" w:eastAsia="Times New Roman" w:hAnsi="Times New Roman" w:cs="Times New Roman"/>
          <w:snapToGrid w:val="0"/>
          <w:sz w:val="24"/>
          <w:szCs w:val="24"/>
        </w:rPr>
        <w:t>specific elements</w:t>
      </w:r>
      <w:r w:rsidR="00590E67">
        <w:rPr>
          <w:rFonts w:ascii="Times New Roman" w:eastAsia="Times New Roman" w:hAnsi="Times New Roman" w:cs="Times New Roman"/>
          <w:snapToGrid w:val="0"/>
          <w:sz w:val="24"/>
          <w:szCs w:val="24"/>
        </w:rPr>
        <w:t>,</w:t>
      </w:r>
      <w:r w:rsidRPr="006B3F26">
        <w:rPr>
          <w:rFonts w:ascii="Times New Roman" w:eastAsia="Times New Roman" w:hAnsi="Times New Roman" w:cs="Times New Roman"/>
          <w:snapToGrid w:val="0"/>
          <w:sz w:val="24"/>
          <w:szCs w:val="24"/>
        </w:rPr>
        <w:t xml:space="preserve"> as identified in the D</w:t>
      </w:r>
      <w:r w:rsidR="0042392F">
        <w:rPr>
          <w:rFonts w:ascii="Times New Roman" w:eastAsia="Times New Roman" w:hAnsi="Times New Roman" w:cs="Times New Roman"/>
          <w:snapToGrid w:val="0"/>
          <w:sz w:val="24"/>
          <w:szCs w:val="24"/>
        </w:rPr>
        <w:t xml:space="preserve">DOT </w:t>
      </w:r>
      <w:r w:rsidRPr="006B3F26">
        <w:rPr>
          <w:rFonts w:ascii="Times New Roman" w:eastAsia="Times New Roman" w:hAnsi="Times New Roman" w:cs="Times New Roman"/>
          <w:snapToGrid w:val="0"/>
          <w:sz w:val="24"/>
          <w:szCs w:val="24"/>
        </w:rPr>
        <w:t>TIM</w:t>
      </w:r>
      <w:r w:rsidR="00590E67">
        <w:rPr>
          <w:rFonts w:ascii="Times New Roman" w:eastAsia="Times New Roman" w:hAnsi="Times New Roman" w:cs="Times New Roman"/>
          <w:snapToGrid w:val="0"/>
          <w:sz w:val="24"/>
          <w:szCs w:val="24"/>
        </w:rPr>
        <w:t>,</w:t>
      </w:r>
      <w:r w:rsidRPr="006B3F26">
        <w:rPr>
          <w:rFonts w:ascii="Times New Roman" w:eastAsia="Times New Roman" w:hAnsi="Times New Roman" w:cs="Times New Roman"/>
          <w:snapToGrid w:val="0"/>
          <w:sz w:val="24"/>
          <w:szCs w:val="24"/>
        </w:rPr>
        <w:t xml:space="preserve"> </w:t>
      </w:r>
      <w:r w:rsidR="00590E67">
        <w:rPr>
          <w:rFonts w:ascii="Times New Roman" w:eastAsia="Times New Roman" w:hAnsi="Times New Roman" w:cs="Times New Roman"/>
          <w:snapToGrid w:val="0"/>
          <w:sz w:val="24"/>
          <w:szCs w:val="24"/>
        </w:rPr>
        <w:t>sha</w:t>
      </w:r>
      <w:r w:rsidRPr="006B3F26">
        <w:rPr>
          <w:rFonts w:ascii="Times New Roman" w:eastAsia="Times New Roman" w:hAnsi="Times New Roman" w:cs="Times New Roman"/>
          <w:snapToGrid w:val="0"/>
          <w:sz w:val="24"/>
          <w:szCs w:val="24"/>
        </w:rPr>
        <w:t xml:space="preserve">ll also be included, and quantities of these elements </w:t>
      </w:r>
      <w:r w:rsidR="00590E67">
        <w:rPr>
          <w:rFonts w:ascii="Times New Roman" w:eastAsia="Times New Roman" w:hAnsi="Times New Roman" w:cs="Times New Roman"/>
          <w:snapToGrid w:val="0"/>
          <w:sz w:val="24"/>
          <w:szCs w:val="24"/>
        </w:rPr>
        <w:t>sha</w:t>
      </w:r>
      <w:r w:rsidRPr="006B3F26">
        <w:rPr>
          <w:rFonts w:ascii="Times New Roman" w:eastAsia="Times New Roman" w:hAnsi="Times New Roman" w:cs="Times New Roman"/>
          <w:snapToGrid w:val="0"/>
          <w:sz w:val="24"/>
          <w:szCs w:val="24"/>
        </w:rPr>
        <w:t>ll be developed. Existing Saber MSI numbers will be referenced in the development of the inventory, but new coding will be required to relate inventory to the SNTI coding requirements.</w:t>
      </w:r>
      <w:bookmarkEnd w:id="647"/>
    </w:p>
    <w:p w14:paraId="0956BB8B" w14:textId="77777777" w:rsidR="006B3F26" w:rsidRPr="006B3F26" w:rsidRDefault="006B3F26" w:rsidP="006B3F26">
      <w:pPr>
        <w:widowControl/>
        <w:spacing w:line="276" w:lineRule="auto"/>
        <w:ind w:left="720"/>
        <w:rPr>
          <w:rFonts w:ascii="Times New Roman" w:eastAsia="Times New Roman" w:hAnsi="Times New Roman" w:cs="Times New Roman"/>
          <w:snapToGrid w:val="0"/>
          <w:sz w:val="24"/>
          <w:szCs w:val="24"/>
        </w:rPr>
      </w:pPr>
    </w:p>
    <w:p w14:paraId="5F657552" w14:textId="194EA61C" w:rsidR="006B3F26" w:rsidRDefault="006B3F26" w:rsidP="00FB323C">
      <w:pPr>
        <w:widowControl/>
        <w:numPr>
          <w:ilvl w:val="0"/>
          <w:numId w:val="60"/>
        </w:numPr>
        <w:spacing w:line="276" w:lineRule="auto"/>
        <w:ind w:hanging="720"/>
        <w:rPr>
          <w:rFonts w:ascii="Times New Roman" w:eastAsia="Times New Roman" w:hAnsi="Times New Roman" w:cs="Times New Roman"/>
          <w:snapToGrid w:val="0"/>
          <w:sz w:val="24"/>
          <w:szCs w:val="24"/>
        </w:rPr>
      </w:pPr>
      <w:r w:rsidRPr="006B3F26">
        <w:rPr>
          <w:rFonts w:ascii="Times New Roman" w:eastAsia="Times New Roman" w:hAnsi="Times New Roman" w:cs="Times New Roman"/>
          <w:snapToGrid w:val="0"/>
          <w:sz w:val="24"/>
          <w:szCs w:val="24"/>
        </w:rPr>
        <w:t xml:space="preserve">A database will eventually be developed for storage of DDOT tunnel asset inventory information, as part of </w:t>
      </w:r>
      <w:r w:rsidR="002B26E9">
        <w:rPr>
          <w:rFonts w:ascii="Times New Roman" w:eastAsia="Times New Roman" w:hAnsi="Times New Roman" w:cs="Times New Roman"/>
          <w:snapToGrid w:val="0"/>
          <w:sz w:val="24"/>
          <w:szCs w:val="24"/>
        </w:rPr>
        <w:t>potential future task</w:t>
      </w:r>
      <w:r w:rsidR="0042392F">
        <w:rPr>
          <w:rFonts w:ascii="Times New Roman" w:eastAsia="Times New Roman" w:hAnsi="Times New Roman" w:cs="Times New Roman"/>
          <w:snapToGrid w:val="0"/>
          <w:sz w:val="24"/>
          <w:szCs w:val="24"/>
        </w:rPr>
        <w:t xml:space="preserve">. </w:t>
      </w:r>
      <w:r w:rsidRPr="006B3F26">
        <w:rPr>
          <w:rFonts w:ascii="Times New Roman" w:eastAsia="Times New Roman" w:hAnsi="Times New Roman" w:cs="Times New Roman"/>
          <w:snapToGrid w:val="0"/>
          <w:sz w:val="24"/>
          <w:szCs w:val="24"/>
        </w:rPr>
        <w:t xml:space="preserve">It is envisioned that this database will be a GIS database, as determined by the Implementation Plan in Task 3.1, and will be implemented within DDOT’s enterprise relational database. Costs for development of the database </w:t>
      </w:r>
      <w:r w:rsidR="00590E67">
        <w:rPr>
          <w:rFonts w:ascii="Times New Roman" w:eastAsia="Times New Roman" w:hAnsi="Times New Roman" w:cs="Times New Roman"/>
          <w:snapToGrid w:val="0"/>
          <w:sz w:val="24"/>
          <w:szCs w:val="24"/>
        </w:rPr>
        <w:t>and</w:t>
      </w:r>
      <w:r w:rsidRPr="006B3F26">
        <w:rPr>
          <w:rFonts w:ascii="Times New Roman" w:eastAsia="Times New Roman" w:hAnsi="Times New Roman" w:cs="Times New Roman"/>
          <w:snapToGrid w:val="0"/>
          <w:sz w:val="24"/>
          <w:szCs w:val="24"/>
        </w:rPr>
        <w:t xml:space="preserve"> the migration of Saber to </w:t>
      </w:r>
      <w:r w:rsidR="00331D2E">
        <w:rPr>
          <w:rFonts w:ascii="Times New Roman" w:eastAsia="Times New Roman" w:hAnsi="Times New Roman" w:cs="Times New Roman"/>
          <w:snapToGrid w:val="0"/>
          <w:sz w:val="24"/>
          <w:szCs w:val="24"/>
        </w:rPr>
        <w:t>the new TMMS</w:t>
      </w:r>
      <w:r w:rsidR="00EF0892">
        <w:rPr>
          <w:rFonts w:ascii="Times New Roman" w:eastAsia="Times New Roman" w:hAnsi="Times New Roman" w:cs="Times New Roman"/>
          <w:snapToGrid w:val="0"/>
          <w:sz w:val="24"/>
          <w:szCs w:val="24"/>
        </w:rPr>
        <w:t xml:space="preserve"> </w:t>
      </w:r>
      <w:r w:rsidR="00590E67">
        <w:rPr>
          <w:rFonts w:ascii="Times New Roman" w:eastAsia="Times New Roman" w:hAnsi="Times New Roman" w:cs="Times New Roman"/>
          <w:snapToGrid w:val="0"/>
          <w:sz w:val="24"/>
          <w:szCs w:val="24"/>
        </w:rPr>
        <w:t>are not included in Consultant’s price</w:t>
      </w:r>
      <w:r w:rsidRPr="006B3F26">
        <w:rPr>
          <w:rFonts w:ascii="Times New Roman" w:eastAsia="Times New Roman" w:hAnsi="Times New Roman" w:cs="Times New Roman"/>
          <w:snapToGrid w:val="0"/>
          <w:sz w:val="24"/>
          <w:szCs w:val="24"/>
        </w:rPr>
        <w:t xml:space="preserve">, but </w:t>
      </w:r>
      <w:r w:rsidR="00590E67">
        <w:rPr>
          <w:rFonts w:ascii="Times New Roman" w:eastAsia="Times New Roman" w:hAnsi="Times New Roman" w:cs="Times New Roman"/>
          <w:snapToGrid w:val="0"/>
          <w:sz w:val="24"/>
          <w:szCs w:val="24"/>
        </w:rPr>
        <w:t xml:space="preserve">such costs </w:t>
      </w:r>
      <w:r w:rsidRPr="006B3F26">
        <w:rPr>
          <w:rFonts w:ascii="Times New Roman" w:eastAsia="Times New Roman" w:hAnsi="Times New Roman" w:cs="Times New Roman"/>
          <w:snapToGrid w:val="0"/>
          <w:sz w:val="24"/>
          <w:szCs w:val="24"/>
        </w:rPr>
        <w:t xml:space="preserve">will be included in a future </w:t>
      </w:r>
      <w:r w:rsidR="00590E67">
        <w:rPr>
          <w:rFonts w:ascii="Times New Roman" w:eastAsia="Times New Roman" w:hAnsi="Times New Roman" w:cs="Times New Roman"/>
          <w:snapToGrid w:val="0"/>
          <w:sz w:val="24"/>
          <w:szCs w:val="24"/>
        </w:rPr>
        <w:t xml:space="preserve">additional services modification, at the District’s sole option and discretion, </w:t>
      </w:r>
      <w:r w:rsidRPr="006B3F26">
        <w:rPr>
          <w:rFonts w:ascii="Times New Roman" w:eastAsia="Times New Roman" w:hAnsi="Times New Roman" w:cs="Times New Roman"/>
          <w:snapToGrid w:val="0"/>
          <w:sz w:val="24"/>
          <w:szCs w:val="24"/>
        </w:rPr>
        <w:t xml:space="preserve">associated with the implementation of </w:t>
      </w:r>
      <w:r w:rsidR="00331D2E">
        <w:rPr>
          <w:rFonts w:ascii="Times New Roman" w:eastAsia="Times New Roman" w:hAnsi="Times New Roman" w:cs="Times New Roman"/>
          <w:snapToGrid w:val="0"/>
          <w:sz w:val="24"/>
          <w:szCs w:val="24"/>
        </w:rPr>
        <w:t>the new TMMS</w:t>
      </w:r>
      <w:r w:rsidR="00EF0892">
        <w:rPr>
          <w:rFonts w:ascii="Times New Roman" w:eastAsia="Times New Roman" w:hAnsi="Times New Roman" w:cs="Times New Roman"/>
          <w:snapToGrid w:val="0"/>
          <w:sz w:val="24"/>
          <w:szCs w:val="24"/>
        </w:rPr>
        <w:t xml:space="preserve"> t</w:t>
      </w:r>
      <w:r w:rsidRPr="006B3F26">
        <w:rPr>
          <w:rFonts w:ascii="Times New Roman" w:eastAsia="Times New Roman" w:hAnsi="Times New Roman" w:cs="Times New Roman"/>
          <w:snapToGrid w:val="0"/>
          <w:sz w:val="24"/>
          <w:szCs w:val="24"/>
        </w:rPr>
        <w:t>he migration from TMS and Saber, and the overall automation of the tunnel asset management process for DDOT. Costs to evaluate the functionality and field requirements for the proposed database</w:t>
      </w:r>
      <w:r w:rsidR="00590E67">
        <w:rPr>
          <w:rFonts w:ascii="Times New Roman" w:eastAsia="Times New Roman" w:hAnsi="Times New Roman" w:cs="Times New Roman"/>
          <w:snapToGrid w:val="0"/>
          <w:sz w:val="24"/>
          <w:szCs w:val="24"/>
        </w:rPr>
        <w:t xml:space="preserve"> are included in Consultant’s price</w:t>
      </w:r>
      <w:r w:rsidRPr="006B3F26">
        <w:rPr>
          <w:rFonts w:ascii="Times New Roman" w:eastAsia="Times New Roman" w:hAnsi="Times New Roman" w:cs="Times New Roman"/>
          <w:snapToGrid w:val="0"/>
          <w:sz w:val="24"/>
          <w:szCs w:val="24"/>
        </w:rPr>
        <w:t xml:space="preserve">.  </w:t>
      </w:r>
    </w:p>
    <w:p w14:paraId="5252C2F9" w14:textId="77777777" w:rsidR="00590E67" w:rsidRPr="006B3F26" w:rsidRDefault="00590E67" w:rsidP="00590E67">
      <w:pPr>
        <w:widowControl/>
        <w:spacing w:line="276" w:lineRule="auto"/>
        <w:ind w:left="720"/>
        <w:rPr>
          <w:rFonts w:ascii="Times New Roman" w:eastAsia="Times New Roman" w:hAnsi="Times New Roman" w:cs="Times New Roman"/>
          <w:snapToGrid w:val="0"/>
          <w:sz w:val="24"/>
          <w:szCs w:val="24"/>
        </w:rPr>
      </w:pPr>
    </w:p>
    <w:p w14:paraId="4C0EB1C8" w14:textId="77777777" w:rsidR="0005433F" w:rsidRDefault="0005433F" w:rsidP="00623621">
      <w:pPr>
        <w:pStyle w:val="Heading1"/>
        <w:keepNext/>
        <w:widowControl/>
        <w:numPr>
          <w:ilvl w:val="2"/>
          <w:numId w:val="2"/>
        </w:numPr>
        <w:spacing w:line="276" w:lineRule="auto"/>
        <w:ind w:firstLine="0"/>
        <w:rPr>
          <w:rFonts w:cs="Times New Roman"/>
          <w:bCs w:val="0"/>
          <w:i/>
          <w:iCs/>
          <w:snapToGrid w:val="0"/>
          <w:sz w:val="24"/>
          <w:szCs w:val="24"/>
        </w:rPr>
      </w:pPr>
      <w:r w:rsidRPr="00623621">
        <w:rPr>
          <w:i/>
          <w:sz w:val="24"/>
        </w:rPr>
        <w:t>Task 2.3 -- Scoring and Reporting Tools:</w:t>
      </w:r>
    </w:p>
    <w:p w14:paraId="6AC73200" w14:textId="77777777" w:rsidR="00623621" w:rsidRPr="00F64339" w:rsidRDefault="00623621" w:rsidP="00F64339">
      <w:pPr>
        <w:pStyle w:val="Heading1"/>
        <w:keepNext/>
        <w:widowControl/>
        <w:spacing w:line="276" w:lineRule="auto"/>
        <w:ind w:left="0"/>
        <w:rPr>
          <w:b w:val="0"/>
          <w:i/>
          <w:sz w:val="24"/>
        </w:rPr>
      </w:pPr>
    </w:p>
    <w:p w14:paraId="76D61CDD" w14:textId="77777777" w:rsidR="0005433F" w:rsidRPr="0005433F" w:rsidRDefault="0005433F" w:rsidP="0005433F">
      <w:pPr>
        <w:widowControl/>
        <w:spacing w:after="200"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The District currently utilizes the FHWA Tunnel Management System for storing structural condition data on its tunnel assets. Conditions are updated on a quarterly basis for a sampling of the tunnel assets as part of the ongoing maintenance contract. The NTIS Inspection program will require the development of new data collection tools and reporting methodology in order to store and report NTIS inspection information. The tool development activity shall be continually updated and refined based on results in the field, and DDOT input. The </w:t>
      </w:r>
      <w:r w:rsidR="0042392F">
        <w:rPr>
          <w:rFonts w:ascii="Times New Roman" w:eastAsia="Times New Roman" w:hAnsi="Times New Roman" w:cs="Times New Roman"/>
          <w:snapToGrid w:val="0"/>
          <w:sz w:val="24"/>
          <w:szCs w:val="24"/>
        </w:rPr>
        <w:t>C</w:t>
      </w:r>
      <w:r w:rsidRPr="0005433F">
        <w:rPr>
          <w:rFonts w:ascii="Times New Roman" w:eastAsia="Times New Roman" w:hAnsi="Times New Roman" w:cs="Times New Roman"/>
          <w:snapToGrid w:val="0"/>
          <w:sz w:val="24"/>
          <w:szCs w:val="24"/>
        </w:rPr>
        <w:t>onsultant shall perform duties that include but are not limited to the following:</w:t>
      </w:r>
    </w:p>
    <w:p w14:paraId="0F1E35A9" w14:textId="77777777" w:rsidR="0005433F" w:rsidRPr="0005433F" w:rsidRDefault="0005433F" w:rsidP="00FB323C">
      <w:pPr>
        <w:widowControl/>
        <w:numPr>
          <w:ilvl w:val="0"/>
          <w:numId w:val="40"/>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Develop a data collection and reporting methodology that will satisfy DDOT’s NTIS reporting requirements.</w:t>
      </w:r>
    </w:p>
    <w:p w14:paraId="14FD531D" w14:textId="77777777" w:rsidR="0005433F" w:rsidRPr="0005433F" w:rsidRDefault="0005433F" w:rsidP="00FB323C">
      <w:pPr>
        <w:widowControl/>
        <w:numPr>
          <w:ilvl w:val="0"/>
          <w:numId w:val="40"/>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Develop scoring and reporting tools to document the results of the NTIS inspections.</w:t>
      </w:r>
    </w:p>
    <w:p w14:paraId="556A3449" w14:textId="77777777" w:rsidR="0005433F" w:rsidRPr="00BD14A1" w:rsidRDefault="0005433F" w:rsidP="00FB323C">
      <w:pPr>
        <w:widowControl/>
        <w:numPr>
          <w:ilvl w:val="0"/>
          <w:numId w:val="40"/>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lastRenderedPageBreak/>
        <w:t xml:space="preserve">Develop initial options and recommendations for the format/and platform to be used for </w:t>
      </w:r>
      <w:r w:rsidRPr="00BD14A1">
        <w:rPr>
          <w:rFonts w:ascii="Times New Roman" w:eastAsia="Times New Roman" w:hAnsi="Times New Roman" w:cs="Times New Roman"/>
          <w:snapToGrid w:val="0"/>
          <w:sz w:val="24"/>
          <w:szCs w:val="24"/>
        </w:rPr>
        <w:t xml:space="preserve">condition storage and reporting within DDOT’s </w:t>
      </w:r>
      <w:r w:rsidR="0042392F" w:rsidRPr="00BD14A1">
        <w:rPr>
          <w:rFonts w:ascii="Times New Roman" w:eastAsia="Times New Roman" w:hAnsi="Times New Roman" w:cs="Times New Roman"/>
          <w:snapToGrid w:val="0"/>
          <w:sz w:val="24"/>
          <w:szCs w:val="24"/>
        </w:rPr>
        <w:t>Saber successor software</w:t>
      </w:r>
      <w:r w:rsidRPr="00BD14A1">
        <w:rPr>
          <w:rFonts w:ascii="Times New Roman" w:eastAsia="Times New Roman" w:hAnsi="Times New Roman" w:cs="Times New Roman"/>
          <w:snapToGrid w:val="0"/>
          <w:sz w:val="24"/>
          <w:szCs w:val="24"/>
        </w:rPr>
        <w:t>.</w:t>
      </w:r>
    </w:p>
    <w:p w14:paraId="6664A990" w14:textId="5AB8E616" w:rsidR="0005433F" w:rsidRPr="00A567A1" w:rsidRDefault="0005433F" w:rsidP="00FB323C">
      <w:pPr>
        <w:widowControl/>
        <w:numPr>
          <w:ilvl w:val="0"/>
          <w:numId w:val="40"/>
        </w:numPr>
        <w:spacing w:after="200" w:line="276" w:lineRule="auto"/>
        <w:ind w:left="0" w:firstLine="0"/>
        <w:rPr>
          <w:rFonts w:ascii="Times New Roman" w:hAnsi="Times New Roman"/>
          <w:sz w:val="24"/>
        </w:rPr>
      </w:pPr>
      <w:r w:rsidRPr="00A567A1">
        <w:rPr>
          <w:rFonts w:ascii="Times New Roman" w:hAnsi="Times New Roman"/>
          <w:sz w:val="24"/>
        </w:rPr>
        <w:t>Develop</w:t>
      </w:r>
      <w:r w:rsidR="00857270">
        <w:rPr>
          <w:rFonts w:ascii="Times New Roman" w:hAnsi="Times New Roman"/>
          <w:sz w:val="24"/>
        </w:rPr>
        <w:t xml:space="preserve"> in</w:t>
      </w:r>
      <w:r w:rsidR="007C2C1C">
        <w:rPr>
          <w:rFonts w:ascii="Times New Roman" w:hAnsi="Times New Roman"/>
          <w:sz w:val="24"/>
        </w:rPr>
        <w:t>i</w:t>
      </w:r>
      <w:r w:rsidR="00857270">
        <w:rPr>
          <w:rFonts w:ascii="Times New Roman" w:hAnsi="Times New Roman"/>
          <w:sz w:val="24"/>
        </w:rPr>
        <w:t>tial</w:t>
      </w:r>
      <w:r w:rsidRPr="00A567A1">
        <w:rPr>
          <w:rFonts w:ascii="Times New Roman" w:hAnsi="Times New Roman"/>
          <w:sz w:val="24"/>
        </w:rPr>
        <w:t xml:space="preserve"> scoring inspection templates for the tunnel assets to be evaluated during the NTIS inspection</w:t>
      </w:r>
      <w:r w:rsidR="00857270">
        <w:rPr>
          <w:rFonts w:ascii="Times New Roman" w:hAnsi="Times New Roman"/>
          <w:sz w:val="24"/>
        </w:rPr>
        <w:t xml:space="preserve"> in a format acceptable to DDOT</w:t>
      </w:r>
      <w:r w:rsidRPr="00A567A1">
        <w:rPr>
          <w:rFonts w:ascii="Times New Roman" w:hAnsi="Times New Roman"/>
          <w:sz w:val="24"/>
        </w:rPr>
        <w:t>.</w:t>
      </w:r>
    </w:p>
    <w:p w14:paraId="3EC9D95F" w14:textId="77777777" w:rsidR="0005433F" w:rsidRPr="00BD14A1" w:rsidRDefault="0005433F" w:rsidP="00FB323C">
      <w:pPr>
        <w:widowControl/>
        <w:numPr>
          <w:ilvl w:val="0"/>
          <w:numId w:val="40"/>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Develop a protocol for reporting deficiencies identified during the mapping of NTIS inventory elements to the tunnel assets covered by DDOT’s Tunnels and Roadway Maintenance </w:t>
      </w:r>
      <w:r w:rsidRPr="00BD14A1">
        <w:rPr>
          <w:rFonts w:ascii="Times New Roman" w:eastAsia="Times New Roman" w:hAnsi="Times New Roman" w:cs="Times New Roman"/>
          <w:snapToGrid w:val="0"/>
          <w:sz w:val="24"/>
          <w:szCs w:val="24"/>
        </w:rPr>
        <w:t>Programs.</w:t>
      </w:r>
    </w:p>
    <w:p w14:paraId="60A4E61B" w14:textId="6A7B44B3" w:rsidR="0005433F" w:rsidRPr="00A567A1" w:rsidRDefault="0005433F" w:rsidP="00FB323C">
      <w:pPr>
        <w:widowControl/>
        <w:numPr>
          <w:ilvl w:val="0"/>
          <w:numId w:val="40"/>
        </w:numPr>
        <w:spacing w:after="200" w:line="276" w:lineRule="auto"/>
        <w:ind w:left="0" w:firstLine="0"/>
        <w:rPr>
          <w:rFonts w:ascii="Times New Roman" w:hAnsi="Times New Roman"/>
          <w:sz w:val="24"/>
        </w:rPr>
      </w:pPr>
      <w:r w:rsidRPr="00A567A1">
        <w:rPr>
          <w:rFonts w:ascii="Times New Roman" w:hAnsi="Times New Roman"/>
          <w:sz w:val="24"/>
        </w:rPr>
        <w:t>Develop a protocol to extract and provide NTIS-compliant summary inspection reports.</w:t>
      </w:r>
    </w:p>
    <w:p w14:paraId="311C766C" w14:textId="77777777" w:rsidR="00A34AF2" w:rsidRDefault="00A34AF2" w:rsidP="00FB323C">
      <w:pPr>
        <w:widowControl/>
        <w:numPr>
          <w:ilvl w:val="0"/>
          <w:numId w:val="40"/>
        </w:numPr>
        <w:spacing w:after="200" w:line="276" w:lineRule="auto"/>
        <w:ind w:left="0" w:firstLine="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 Assumptions, Qualifications, and Exclusions</w:t>
      </w:r>
    </w:p>
    <w:p w14:paraId="2BF7D431" w14:textId="77777777" w:rsidR="0042392F" w:rsidRDefault="0042392F" w:rsidP="0042392F">
      <w:pPr>
        <w:widowControl/>
        <w:spacing w:after="200" w:line="276"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If any of the following require a level of effort for Task 2.3 in excess of the stated assumptions, exclusions, or qualifications below, through no fault of the Consultant, then Consultant shall be entitled to submit a request for an equitable adjustment to the Contracting Officer:</w:t>
      </w:r>
    </w:p>
    <w:p w14:paraId="5D94362A" w14:textId="03DCF8F6" w:rsidR="00A34AF2" w:rsidRPr="0005433F" w:rsidRDefault="00A34AF2" w:rsidP="00A34AF2">
      <w:pPr>
        <w:widowControl/>
        <w:spacing w:after="200" w:line="276" w:lineRule="auto"/>
        <w:rPr>
          <w:rFonts w:ascii="Times New Roman" w:eastAsia="Times New Roman" w:hAnsi="Times New Roman" w:cs="Times New Roman"/>
          <w:snapToGrid w:val="0"/>
          <w:sz w:val="24"/>
          <w:szCs w:val="24"/>
        </w:rPr>
      </w:pPr>
      <w:r w:rsidRPr="00A34AF2">
        <w:rPr>
          <w:rFonts w:ascii="Times New Roman" w:eastAsia="Times New Roman" w:hAnsi="Times New Roman" w:cs="Times New Roman"/>
          <w:snapToGrid w:val="0"/>
          <w:sz w:val="24"/>
          <w:szCs w:val="24"/>
        </w:rPr>
        <w:t>During this task</w:t>
      </w:r>
      <w:r>
        <w:rPr>
          <w:rFonts w:ascii="Times New Roman" w:eastAsia="Times New Roman" w:hAnsi="Times New Roman" w:cs="Times New Roman"/>
          <w:snapToGrid w:val="0"/>
          <w:sz w:val="24"/>
          <w:szCs w:val="24"/>
        </w:rPr>
        <w:t xml:space="preserve">, the Consultant shall </w:t>
      </w:r>
      <w:r w:rsidRPr="00A34AF2">
        <w:rPr>
          <w:rFonts w:ascii="Times New Roman" w:eastAsia="Times New Roman" w:hAnsi="Times New Roman" w:cs="Times New Roman"/>
          <w:snapToGrid w:val="0"/>
          <w:sz w:val="24"/>
          <w:szCs w:val="24"/>
        </w:rPr>
        <w:t xml:space="preserve">evaluate the functionality of the system and the interfaces with other DDOT systems including </w:t>
      </w:r>
      <w:proofErr w:type="spellStart"/>
      <w:r w:rsidR="00AC1F26">
        <w:rPr>
          <w:rFonts w:ascii="Times New Roman" w:eastAsia="Times New Roman" w:hAnsi="Times New Roman" w:cs="Times New Roman"/>
          <w:snapToGrid w:val="0"/>
          <w:sz w:val="24"/>
          <w:szCs w:val="24"/>
        </w:rPr>
        <w:t>AASHTOWare</w:t>
      </w:r>
      <w:proofErr w:type="spellEnd"/>
      <w:r>
        <w:rPr>
          <w:rFonts w:ascii="Times New Roman" w:eastAsia="Times New Roman" w:hAnsi="Times New Roman" w:cs="Times New Roman"/>
          <w:snapToGrid w:val="0"/>
          <w:sz w:val="24"/>
          <w:szCs w:val="24"/>
        </w:rPr>
        <w:t>. To the extent</w:t>
      </w:r>
      <w:r w:rsidRPr="00A34AF2">
        <w:rPr>
          <w:rFonts w:ascii="Times New Roman" w:eastAsia="Times New Roman" w:hAnsi="Times New Roman" w:cs="Times New Roman"/>
          <w:snapToGrid w:val="0"/>
          <w:sz w:val="24"/>
          <w:szCs w:val="24"/>
        </w:rPr>
        <w:t>,</w:t>
      </w:r>
      <w:r>
        <w:rPr>
          <w:rFonts w:ascii="Times New Roman" w:eastAsia="Times New Roman" w:hAnsi="Times New Roman" w:cs="Times New Roman"/>
          <w:snapToGrid w:val="0"/>
          <w:sz w:val="24"/>
          <w:szCs w:val="24"/>
        </w:rPr>
        <w:t xml:space="preserve"> however, that these systems are dependent on the final database configuration </w:t>
      </w:r>
      <w:r w:rsidR="00704AC7">
        <w:rPr>
          <w:rFonts w:ascii="Times New Roman" w:eastAsia="Times New Roman" w:hAnsi="Times New Roman" w:cs="Times New Roman"/>
          <w:snapToGrid w:val="0"/>
          <w:sz w:val="24"/>
          <w:szCs w:val="24"/>
        </w:rPr>
        <w:t xml:space="preserve">and interface </w:t>
      </w:r>
      <w:r>
        <w:rPr>
          <w:rFonts w:ascii="Times New Roman" w:eastAsia="Times New Roman" w:hAnsi="Times New Roman" w:cs="Times New Roman"/>
          <w:snapToGrid w:val="0"/>
          <w:sz w:val="24"/>
          <w:szCs w:val="24"/>
        </w:rPr>
        <w:t xml:space="preserve">protocols, </w:t>
      </w:r>
      <w:r w:rsidRPr="00A34AF2">
        <w:rPr>
          <w:rFonts w:ascii="Times New Roman" w:eastAsia="Times New Roman" w:hAnsi="Times New Roman" w:cs="Times New Roman"/>
          <w:snapToGrid w:val="0"/>
          <w:sz w:val="24"/>
          <w:szCs w:val="24"/>
        </w:rPr>
        <w:t xml:space="preserve">the tools will not be developed until </w:t>
      </w:r>
      <w:r w:rsidR="00857270">
        <w:rPr>
          <w:rFonts w:ascii="Times New Roman" w:eastAsia="Times New Roman" w:hAnsi="Times New Roman" w:cs="Times New Roman"/>
          <w:snapToGrid w:val="0"/>
          <w:sz w:val="24"/>
          <w:szCs w:val="24"/>
        </w:rPr>
        <w:t xml:space="preserve">a future </w:t>
      </w:r>
      <w:r w:rsidRPr="00A34AF2">
        <w:rPr>
          <w:rFonts w:ascii="Times New Roman" w:eastAsia="Times New Roman" w:hAnsi="Times New Roman" w:cs="Times New Roman"/>
          <w:snapToGrid w:val="0"/>
          <w:sz w:val="24"/>
          <w:szCs w:val="24"/>
        </w:rPr>
        <w:t>Task</w:t>
      </w:r>
      <w:r w:rsidR="00857270">
        <w:rPr>
          <w:rFonts w:ascii="Times New Roman" w:eastAsia="Times New Roman" w:hAnsi="Times New Roman" w:cs="Times New Roman"/>
          <w:snapToGrid w:val="0"/>
          <w:sz w:val="24"/>
          <w:szCs w:val="24"/>
        </w:rPr>
        <w:t xml:space="preserve"> for implementation </w:t>
      </w:r>
      <w:r w:rsidRPr="00A34AF2">
        <w:rPr>
          <w:rFonts w:ascii="Times New Roman" w:eastAsia="Times New Roman" w:hAnsi="Times New Roman" w:cs="Times New Roman"/>
          <w:snapToGrid w:val="0"/>
          <w:sz w:val="24"/>
          <w:szCs w:val="24"/>
        </w:rPr>
        <w:t>is initiated.</w:t>
      </w:r>
    </w:p>
    <w:p w14:paraId="19EEC559" w14:textId="77777777" w:rsidR="0005433F" w:rsidRDefault="0005433F" w:rsidP="00623621">
      <w:pPr>
        <w:pStyle w:val="Heading1"/>
        <w:keepNext/>
        <w:widowControl/>
        <w:numPr>
          <w:ilvl w:val="2"/>
          <w:numId w:val="2"/>
        </w:numPr>
        <w:spacing w:line="276" w:lineRule="auto"/>
        <w:ind w:firstLine="0"/>
        <w:rPr>
          <w:rFonts w:cs="Times New Roman"/>
          <w:bCs w:val="0"/>
          <w:i/>
          <w:iCs/>
          <w:snapToGrid w:val="0"/>
          <w:sz w:val="24"/>
          <w:szCs w:val="24"/>
        </w:rPr>
      </w:pPr>
      <w:r w:rsidRPr="00623621">
        <w:rPr>
          <w:i/>
          <w:sz w:val="24"/>
        </w:rPr>
        <w:t>Task 2.4 -- Biennial Inspections</w:t>
      </w:r>
    </w:p>
    <w:p w14:paraId="7815A3DF" w14:textId="77777777" w:rsidR="00623621" w:rsidRPr="00F64339" w:rsidRDefault="00623621" w:rsidP="00F64339">
      <w:pPr>
        <w:pStyle w:val="Heading1"/>
        <w:keepNext/>
        <w:widowControl/>
        <w:spacing w:line="276" w:lineRule="auto"/>
        <w:ind w:left="0"/>
        <w:rPr>
          <w:b w:val="0"/>
          <w:i/>
          <w:sz w:val="24"/>
        </w:rPr>
      </w:pPr>
    </w:p>
    <w:p w14:paraId="713C9938" w14:textId="77777777" w:rsidR="0005433F" w:rsidRPr="0005433F" w:rsidRDefault="0005433F" w:rsidP="0005433F">
      <w:pPr>
        <w:widowControl/>
        <w:spacing w:after="200"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The NTIS requires </w:t>
      </w:r>
      <w:r w:rsidR="00704AC7">
        <w:rPr>
          <w:rFonts w:ascii="Times New Roman" w:eastAsia="Times New Roman" w:hAnsi="Times New Roman" w:cs="Times New Roman"/>
          <w:snapToGrid w:val="0"/>
          <w:sz w:val="24"/>
          <w:szCs w:val="24"/>
        </w:rPr>
        <w:t xml:space="preserve">that </w:t>
      </w:r>
      <w:r w:rsidRPr="0005433F">
        <w:rPr>
          <w:rFonts w:ascii="Times New Roman" w:eastAsia="Times New Roman" w:hAnsi="Times New Roman" w:cs="Times New Roman"/>
          <w:snapToGrid w:val="0"/>
          <w:sz w:val="24"/>
          <w:szCs w:val="24"/>
        </w:rPr>
        <w:t xml:space="preserve">all initial tunnel inspections must be completed and results submitted to FHWA within </w:t>
      </w:r>
      <w:r w:rsidR="00704AC7">
        <w:rPr>
          <w:rFonts w:ascii="Times New Roman" w:eastAsia="Times New Roman" w:hAnsi="Times New Roman" w:cs="Times New Roman"/>
          <w:snapToGrid w:val="0"/>
          <w:sz w:val="24"/>
          <w:szCs w:val="24"/>
        </w:rPr>
        <w:t>two</w:t>
      </w:r>
      <w:r w:rsidRPr="0005433F">
        <w:rPr>
          <w:rFonts w:ascii="Times New Roman" w:eastAsia="Times New Roman" w:hAnsi="Times New Roman" w:cs="Times New Roman"/>
          <w:snapToGrid w:val="0"/>
          <w:sz w:val="24"/>
          <w:szCs w:val="24"/>
        </w:rPr>
        <w:t xml:space="preserve"> years of the effective date of August 13, 2015. Subsequently, each tunnel is to be inspected 22 to 24 months after the previous biennial inspection. The District of Columbia currently has 16 structures included in the National Tunnel Inventory. Of these, four tunnels have mechanical ventilation systems and are considered complex. All of the tunnels have lighting and electrical distribution systems that will require inspection under this effort. The consultant shall perform duties that include but are not limited to the following:</w:t>
      </w:r>
    </w:p>
    <w:p w14:paraId="3CCEF93F" w14:textId="77777777" w:rsidR="0005433F" w:rsidRPr="0005433F" w:rsidRDefault="0005433F" w:rsidP="00FB323C">
      <w:pPr>
        <w:widowControl/>
        <w:numPr>
          <w:ilvl w:val="0"/>
          <w:numId w:val="41"/>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Perform first round of tunnel inspections as an initial inspection per SNTI Section 1.5., and subsequent inspections as routine inspections per SNTI Section 1.5.</w:t>
      </w:r>
    </w:p>
    <w:p w14:paraId="6B3CC21F" w14:textId="4BE8EA3F" w:rsidR="0005433F" w:rsidRPr="0005433F" w:rsidRDefault="0005433F" w:rsidP="00FB323C">
      <w:pPr>
        <w:widowControl/>
        <w:numPr>
          <w:ilvl w:val="0"/>
          <w:numId w:val="41"/>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Perform inspections in accordance with DDOT’s TIM procedures, scope, and documentation requirements as established in Task 2.1 (reference section </w:t>
      </w:r>
      <w:r w:rsidR="00640419" w:rsidRPr="0005433F">
        <w:rPr>
          <w:rFonts w:ascii="Times New Roman" w:eastAsia="Times New Roman" w:hAnsi="Times New Roman" w:cs="Times New Roman"/>
          <w:snapToGrid w:val="0"/>
          <w:sz w:val="24"/>
          <w:szCs w:val="24"/>
        </w:rPr>
        <w:fldChar w:fldCharType="begin"/>
      </w:r>
      <w:r w:rsidRPr="0005433F">
        <w:rPr>
          <w:rFonts w:ascii="Times New Roman" w:eastAsia="Times New Roman" w:hAnsi="Times New Roman" w:cs="Times New Roman"/>
          <w:snapToGrid w:val="0"/>
          <w:sz w:val="24"/>
          <w:szCs w:val="24"/>
        </w:rPr>
        <w:instrText xml:space="preserve"> REF _Ref494104456 \n \h </w:instrText>
      </w:r>
      <w:r w:rsidR="00640419" w:rsidRPr="0005433F">
        <w:rPr>
          <w:rFonts w:ascii="Times New Roman" w:eastAsia="Times New Roman" w:hAnsi="Times New Roman" w:cs="Times New Roman"/>
          <w:snapToGrid w:val="0"/>
          <w:sz w:val="24"/>
          <w:szCs w:val="24"/>
        </w:rPr>
      </w:r>
      <w:r w:rsidR="00640419" w:rsidRPr="0005433F">
        <w:rPr>
          <w:rFonts w:ascii="Times New Roman" w:eastAsia="Times New Roman" w:hAnsi="Times New Roman" w:cs="Times New Roman"/>
          <w:snapToGrid w:val="0"/>
          <w:sz w:val="24"/>
          <w:szCs w:val="24"/>
        </w:rPr>
        <w:fldChar w:fldCharType="separate"/>
      </w:r>
      <w:r w:rsidR="00AA4E1E">
        <w:rPr>
          <w:rFonts w:ascii="Times New Roman" w:eastAsia="Times New Roman" w:hAnsi="Times New Roman" w:cs="Times New Roman"/>
          <w:snapToGrid w:val="0"/>
          <w:sz w:val="24"/>
          <w:szCs w:val="24"/>
        </w:rPr>
        <w:t>C.6.2.1</w:t>
      </w:r>
      <w:r w:rsidR="00640419" w:rsidRPr="0005433F">
        <w:rPr>
          <w:rFonts w:ascii="Times New Roman" w:eastAsia="Times New Roman" w:hAnsi="Times New Roman" w:cs="Times New Roman"/>
          <w:snapToGrid w:val="0"/>
          <w:sz w:val="24"/>
          <w:szCs w:val="24"/>
        </w:rPr>
        <w:fldChar w:fldCharType="end"/>
      </w:r>
      <w:r w:rsidRPr="0005433F">
        <w:rPr>
          <w:rFonts w:ascii="Times New Roman" w:eastAsia="Times New Roman" w:hAnsi="Times New Roman" w:cs="Times New Roman"/>
          <w:snapToGrid w:val="0"/>
          <w:sz w:val="24"/>
          <w:szCs w:val="24"/>
        </w:rPr>
        <w:t xml:space="preserve"> above).</w:t>
      </w:r>
    </w:p>
    <w:p w14:paraId="14F0101B" w14:textId="77777777" w:rsidR="0005433F" w:rsidRPr="0005433F" w:rsidRDefault="0005433F" w:rsidP="00FB323C">
      <w:pPr>
        <w:widowControl/>
        <w:numPr>
          <w:ilvl w:val="0"/>
          <w:numId w:val="41"/>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Evaluate each tunnel for its conformance with NFPA 502</w:t>
      </w:r>
      <w:r w:rsidR="00B74BA1">
        <w:rPr>
          <w:rFonts w:ascii="Times New Roman" w:eastAsia="Times New Roman" w:hAnsi="Times New Roman" w:cs="Times New Roman"/>
          <w:snapToGrid w:val="0"/>
          <w:sz w:val="24"/>
          <w:szCs w:val="24"/>
        </w:rPr>
        <w:t>.</w:t>
      </w:r>
    </w:p>
    <w:p w14:paraId="58A6A490" w14:textId="77777777" w:rsidR="0005433F" w:rsidRPr="0005433F" w:rsidRDefault="0005433F" w:rsidP="00FB323C">
      <w:pPr>
        <w:widowControl/>
        <w:numPr>
          <w:ilvl w:val="0"/>
          <w:numId w:val="41"/>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Document the findings of the fire life safety evaluations in each Tunnel report.</w:t>
      </w:r>
    </w:p>
    <w:p w14:paraId="0C041077" w14:textId="77777777" w:rsidR="0005433F" w:rsidRPr="0005433F" w:rsidRDefault="0005433F" w:rsidP="00FB323C">
      <w:pPr>
        <w:widowControl/>
        <w:numPr>
          <w:ilvl w:val="0"/>
          <w:numId w:val="41"/>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Assess condition of mechanical and electrical systems at the subcomponent level.</w:t>
      </w:r>
    </w:p>
    <w:p w14:paraId="12F86B24" w14:textId="77777777" w:rsidR="0005433F" w:rsidRPr="0005433F" w:rsidRDefault="0005433F" w:rsidP="00FB323C">
      <w:pPr>
        <w:widowControl/>
        <w:numPr>
          <w:ilvl w:val="0"/>
          <w:numId w:val="41"/>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Provide written inspection reports documenting compliance with established procedures, including findings, and recommendations.</w:t>
      </w:r>
    </w:p>
    <w:p w14:paraId="5F33099C" w14:textId="77777777" w:rsidR="0005433F" w:rsidRDefault="0005433F" w:rsidP="00FB323C">
      <w:pPr>
        <w:widowControl/>
        <w:numPr>
          <w:ilvl w:val="0"/>
          <w:numId w:val="41"/>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lastRenderedPageBreak/>
        <w:t>Compile completed SNTI element templates, including the condition assessment for each system and element required by FHWA.</w:t>
      </w:r>
    </w:p>
    <w:p w14:paraId="44049517" w14:textId="77777777" w:rsidR="00C1178B" w:rsidRPr="00C1178B" w:rsidRDefault="00C1178B" w:rsidP="00FB323C">
      <w:pPr>
        <w:widowControl/>
        <w:numPr>
          <w:ilvl w:val="0"/>
          <w:numId w:val="41"/>
        </w:numPr>
        <w:spacing w:after="200" w:line="276" w:lineRule="auto"/>
        <w:ind w:left="720" w:hanging="720"/>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Assumptions, Qualifications, and Exclusions</w:t>
      </w:r>
    </w:p>
    <w:p w14:paraId="7ED87103" w14:textId="77777777" w:rsidR="00C1178B" w:rsidRPr="00C1178B" w:rsidRDefault="00C1178B" w:rsidP="00C1178B">
      <w:pPr>
        <w:widowControl/>
        <w:spacing w:after="200" w:line="276" w:lineRule="auto"/>
        <w:rPr>
          <w:rFonts w:ascii="Times New Roman" w:eastAsia="Times New Roman" w:hAnsi="Times New Roman" w:cs="Times New Roman"/>
          <w:snapToGrid w:val="0"/>
          <w:sz w:val="24"/>
          <w:szCs w:val="24"/>
        </w:rPr>
      </w:pPr>
      <w:r w:rsidRPr="00C1178B">
        <w:rPr>
          <w:rFonts w:ascii="Times New Roman" w:eastAsia="Times New Roman" w:hAnsi="Times New Roman" w:cs="Times New Roman"/>
          <w:snapToGrid w:val="0"/>
          <w:sz w:val="24"/>
          <w:szCs w:val="24"/>
        </w:rPr>
        <w:t>If any of the following require a level of effort for Task 2.4 in excess of the stated assumptions, exclusions, or qualifications below, through no fault of the Consultant, then Consultant shall be entitled to submit a request for an equitable adjustment to the Contracting Officer:</w:t>
      </w:r>
    </w:p>
    <w:p w14:paraId="5074823D" w14:textId="55691E2C"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Inspection procedures shall be established in conjunction with DDOT’s goals, and with consideration of how the inspection process will relate to the future maintenance of the assets.   </w:t>
      </w:r>
    </w:p>
    <w:p w14:paraId="20B54BA2" w14:textId="77777777" w:rsidR="00C1178B" w:rsidRPr="00C1178B" w:rsidRDefault="00C1178B" w:rsidP="00FB323C">
      <w:pPr>
        <w:widowControl/>
        <w:numPr>
          <w:ilvl w:val="0"/>
          <w:numId w:val="63"/>
        </w:numPr>
        <w:spacing w:after="200" w:line="276" w:lineRule="auto"/>
        <w:ind w:hanging="720"/>
        <w:rPr>
          <w:rFonts w:ascii="Times New Roman" w:eastAsia="Times New Roman" w:hAnsi="Times New Roman" w:cs="Times New Roman"/>
          <w:i/>
          <w:iCs/>
          <w:snapToGrid w:val="0"/>
          <w:sz w:val="24"/>
          <w:szCs w:val="24"/>
        </w:rPr>
      </w:pPr>
      <w:r w:rsidRPr="00C1178B">
        <w:rPr>
          <w:rFonts w:ascii="Times New Roman" w:eastAsia="Times New Roman" w:hAnsi="Times New Roman" w:cs="Times New Roman"/>
          <w:i/>
          <w:iCs/>
          <w:snapToGrid w:val="0"/>
          <w:sz w:val="24"/>
          <w:szCs w:val="24"/>
        </w:rPr>
        <w:t>Inspection Preparations:</w:t>
      </w:r>
    </w:p>
    <w:p w14:paraId="662347C9" w14:textId="5FDF34C3"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Consultant shall develop inspection work plans and coordinate inspection activities with DDOT and the O&amp;M contractor. During the inspection, key activities will include operating each fan through its various speeds and testing the tunnel lighting system at each target light level. The procedures for performing these activities shall be carefully coordinated with all parties and shall be planned prior to the inspection.  </w:t>
      </w:r>
    </w:p>
    <w:p w14:paraId="7285E43A" w14:textId="3E5B7D06"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It is assumed that none of the tunnel areas are permit-required confined spaces. For the air plenums, inspection teams will utilize an air monitor while entering the space. Personal protective equipment (“PPE”) shall be worn at all times during inspection, including reflective safety vests, boots and hard hats, as a minimum.  Safety harnesses shall be worn by personnel utilizing the high reach equipment. Applicable sections of NFPA 70E (Standard for Electrical Safety in the Workplace) shall be reviewed to define the Hazard Risk Categories for the electrical equipment to be inspected required by the SNTI and TOMIE, including but not limited to switchgear, switchboards, panelboards, and motor starters. The Electrical and Mechanical teams shall follow lockout/tagout procedures if it is necessary to render equipment safe for close-up visual inspection of moving parts or potentially energized components.  </w:t>
      </w:r>
    </w:p>
    <w:p w14:paraId="159168BA" w14:textId="77777777" w:rsidR="00C1178B" w:rsidRPr="00C1178B" w:rsidRDefault="00C1178B" w:rsidP="00FB323C">
      <w:pPr>
        <w:widowControl/>
        <w:numPr>
          <w:ilvl w:val="0"/>
          <w:numId w:val="63"/>
        </w:numPr>
        <w:spacing w:after="200" w:line="276" w:lineRule="auto"/>
        <w:ind w:hanging="720"/>
        <w:rPr>
          <w:rFonts w:ascii="Times New Roman" w:eastAsia="Times New Roman" w:hAnsi="Times New Roman" w:cs="Times New Roman"/>
          <w:i/>
          <w:iCs/>
          <w:snapToGrid w:val="0"/>
          <w:sz w:val="24"/>
          <w:szCs w:val="24"/>
        </w:rPr>
      </w:pPr>
      <w:r w:rsidRPr="00C1178B">
        <w:rPr>
          <w:rFonts w:ascii="Times New Roman" w:eastAsia="Times New Roman" w:hAnsi="Times New Roman" w:cs="Times New Roman"/>
          <w:i/>
          <w:iCs/>
          <w:snapToGrid w:val="0"/>
          <w:sz w:val="24"/>
          <w:szCs w:val="24"/>
        </w:rPr>
        <w:t>Maintenance of Traffic (“MOT”):</w:t>
      </w:r>
    </w:p>
    <w:p w14:paraId="066B7187"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Traffic control plans will be developed for each tunnel to be used for inspections during the five-year contract period. Traffic control plans utilized on previous contracts shall be updated by </w:t>
      </w:r>
      <w:proofErr w:type="spellStart"/>
      <w:r w:rsidRPr="00C1178B">
        <w:rPr>
          <w:rFonts w:ascii="Times New Roman" w:eastAsia="Times New Roman" w:hAnsi="Times New Roman" w:cs="Times New Roman"/>
          <w:iCs/>
          <w:snapToGrid w:val="0"/>
          <w:sz w:val="24"/>
          <w:szCs w:val="24"/>
        </w:rPr>
        <w:t>Delon</w:t>
      </w:r>
      <w:proofErr w:type="spellEnd"/>
      <w:r w:rsidRPr="00C1178B">
        <w:rPr>
          <w:rFonts w:ascii="Times New Roman" w:eastAsia="Times New Roman" w:hAnsi="Times New Roman" w:cs="Times New Roman"/>
          <w:iCs/>
          <w:snapToGrid w:val="0"/>
          <w:sz w:val="24"/>
          <w:szCs w:val="24"/>
        </w:rPr>
        <w:t xml:space="preserve"> Hampton and submitted for approval to DDOT. The Traffic Control Plans will be developed based on the following Standards: </w:t>
      </w:r>
    </w:p>
    <w:p w14:paraId="62EF063B" w14:textId="77777777" w:rsidR="00C1178B" w:rsidRPr="00C1178B" w:rsidRDefault="00C1178B" w:rsidP="00FB323C">
      <w:pPr>
        <w:widowControl/>
        <w:numPr>
          <w:ilvl w:val="0"/>
          <w:numId w:val="61"/>
        </w:numPr>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Manual of Traffic Control Devices for Street and Highways, FHWA, 2009 Edition (or most recent)</w:t>
      </w:r>
    </w:p>
    <w:p w14:paraId="06CEFC80" w14:textId="77777777" w:rsidR="00C1178B" w:rsidRPr="00C1178B" w:rsidRDefault="00C1178B" w:rsidP="00FB323C">
      <w:pPr>
        <w:widowControl/>
        <w:numPr>
          <w:ilvl w:val="0"/>
          <w:numId w:val="61"/>
        </w:numPr>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DDOT Work Zone Temporary Traffic Control Manual, 2006 (or most recent)</w:t>
      </w:r>
    </w:p>
    <w:p w14:paraId="4DB95FAA"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The traffic control plans shall be developed in compliance with Federal Manual of Traffic Control Devices MUTCD and DDOT standards for each of the tunnels based on the inspection needs and protocol and based on the street classification and emergency route classifications of the tunnels. </w:t>
      </w:r>
      <w:r w:rsidRPr="00C1178B">
        <w:rPr>
          <w:rFonts w:ascii="Times New Roman" w:eastAsia="Times New Roman" w:hAnsi="Times New Roman" w:cs="Times New Roman"/>
          <w:iCs/>
          <w:snapToGrid w:val="0"/>
          <w:sz w:val="24"/>
          <w:szCs w:val="24"/>
        </w:rPr>
        <w:lastRenderedPageBreak/>
        <w:t xml:space="preserve">Detour plans shall be developed for all the tunnels that can be fully closed during inspection.  Once plans are developed, a preliminary review with DDOT shall be held to present the proposed plans and solicit comments. </w:t>
      </w:r>
    </w:p>
    <w:p w14:paraId="5B97DA31"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The Parties acknowledge that the DDOT Transportation Online Permitting (“TOPS”) has a maximum of 20 sheets per package. Accordingly, the plans for each tunnel shall be submitted as individual traffic control plans and, therefore, there will be a minimum total of 16 sets of plans. If the sheets for a tunnel exceed 20, then the plans of one tunnel may need to be split. </w:t>
      </w:r>
    </w:p>
    <w:p w14:paraId="6B9A770B"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No field survey is included in Consultant’s scope of services.  Permit or application fees are not included in Consultant’s price.  </w:t>
      </w:r>
    </w:p>
    <w:p w14:paraId="1FD5DAC2" w14:textId="673F783E"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All necessary traffic control, including arrow boards and attenuator trucks, shall be provided </w:t>
      </w:r>
      <w:r w:rsidR="00D01C3A">
        <w:rPr>
          <w:rFonts w:ascii="Times New Roman" w:eastAsia="Times New Roman" w:hAnsi="Times New Roman" w:cs="Times New Roman"/>
          <w:iCs/>
          <w:snapToGrid w:val="0"/>
          <w:sz w:val="24"/>
          <w:szCs w:val="24"/>
        </w:rPr>
        <w:t>by</w:t>
      </w:r>
      <w:r w:rsidR="00D01C3A" w:rsidRPr="00C1178B">
        <w:rPr>
          <w:rFonts w:ascii="Times New Roman" w:eastAsia="Times New Roman" w:hAnsi="Times New Roman" w:cs="Times New Roman"/>
          <w:iCs/>
          <w:snapToGrid w:val="0"/>
          <w:sz w:val="24"/>
          <w:szCs w:val="24"/>
        </w:rPr>
        <w:t xml:space="preserve"> </w:t>
      </w:r>
      <w:r w:rsidRPr="00C1178B">
        <w:rPr>
          <w:rFonts w:ascii="Times New Roman" w:eastAsia="Times New Roman" w:hAnsi="Times New Roman" w:cs="Times New Roman"/>
          <w:iCs/>
          <w:snapToGrid w:val="0"/>
          <w:sz w:val="24"/>
          <w:szCs w:val="24"/>
        </w:rPr>
        <w:t xml:space="preserve">Consultant for the quarterly and biennial inspections. Advance coordination with DDOT and appropriate city officials shall occur when full-tube closures are required.    </w:t>
      </w:r>
    </w:p>
    <w:p w14:paraId="6A35FE65" w14:textId="77777777" w:rsidR="00C1178B" w:rsidRPr="00C1178B" w:rsidRDefault="00C1178B" w:rsidP="00FB323C">
      <w:pPr>
        <w:widowControl/>
        <w:numPr>
          <w:ilvl w:val="0"/>
          <w:numId w:val="63"/>
        </w:numPr>
        <w:spacing w:after="200" w:line="276" w:lineRule="auto"/>
        <w:ind w:hanging="720"/>
        <w:rPr>
          <w:rFonts w:ascii="Times New Roman" w:eastAsia="Times New Roman" w:hAnsi="Times New Roman" w:cs="Times New Roman"/>
          <w:i/>
          <w:iCs/>
          <w:snapToGrid w:val="0"/>
          <w:sz w:val="24"/>
          <w:szCs w:val="24"/>
        </w:rPr>
      </w:pPr>
      <w:r w:rsidRPr="00C1178B">
        <w:rPr>
          <w:rFonts w:ascii="Times New Roman" w:eastAsia="Times New Roman" w:hAnsi="Times New Roman" w:cs="Times New Roman"/>
          <w:i/>
          <w:iCs/>
          <w:snapToGrid w:val="0"/>
          <w:sz w:val="24"/>
          <w:szCs w:val="24"/>
        </w:rPr>
        <w:t>Tunnel Inspections:</w:t>
      </w:r>
    </w:p>
    <w:p w14:paraId="346D5231" w14:textId="1E44B8EC"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An initial inspection, as defined by the SNTI, shall be performed to determine the condition baseline of the tunnel and its various systems. These inspections shall follow the procedures defined in the TOMIE Manual and, for any agency-specific elements, inspections and evaluations shall be as agreed to in preliminary meetings with DDOT staff. </w:t>
      </w:r>
      <w:r>
        <w:rPr>
          <w:rFonts w:ascii="Times New Roman" w:eastAsia="Times New Roman" w:hAnsi="Times New Roman" w:cs="Times New Roman"/>
          <w:iCs/>
          <w:snapToGrid w:val="0"/>
          <w:sz w:val="24"/>
          <w:szCs w:val="24"/>
        </w:rPr>
        <w:t>T</w:t>
      </w:r>
      <w:r w:rsidRPr="00C1178B">
        <w:rPr>
          <w:rFonts w:ascii="Times New Roman" w:eastAsia="Times New Roman" w:hAnsi="Times New Roman" w:cs="Times New Roman"/>
          <w:iCs/>
          <w:snapToGrid w:val="0"/>
          <w:sz w:val="24"/>
          <w:szCs w:val="24"/>
        </w:rPr>
        <w:t xml:space="preserve">he initial inspection </w:t>
      </w:r>
      <w:r>
        <w:rPr>
          <w:rFonts w:ascii="Times New Roman" w:eastAsia="Times New Roman" w:hAnsi="Times New Roman" w:cs="Times New Roman"/>
          <w:iCs/>
          <w:snapToGrid w:val="0"/>
          <w:sz w:val="24"/>
          <w:szCs w:val="24"/>
        </w:rPr>
        <w:t xml:space="preserve">shall </w:t>
      </w:r>
      <w:r w:rsidRPr="00C1178B">
        <w:rPr>
          <w:rFonts w:ascii="Times New Roman" w:eastAsia="Times New Roman" w:hAnsi="Times New Roman" w:cs="Times New Roman"/>
          <w:iCs/>
          <w:snapToGrid w:val="0"/>
          <w:sz w:val="24"/>
          <w:szCs w:val="24"/>
        </w:rPr>
        <w:t xml:space="preserve">include 100% sounding of tunnel surfaces, and testing of mechanical and electrical equipment to provide a baseline for future inspections and evaluations.  </w:t>
      </w:r>
    </w:p>
    <w:p w14:paraId="60F6F20C" w14:textId="10E5A7F5"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For the structural inspections, Consultant assumes the use of three-person structural teams to inspect each tunnel. Multiple teams shall perform inspections simultaneously, which will result in a shorter overall duration for the inspection. Teams shall be assigned to different areas of the tunnel roadway, or to air ducts or ceiling areas. Bucket trucks shall be used to gain access to remote locations including the upper walls and ceiling. A Consultant Team Leader shall be present and in charge of the inspection at all times. </w:t>
      </w:r>
    </w:p>
    <w:p w14:paraId="361C2F54" w14:textId="77777777" w:rsidR="00D01C3A"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The structural and civil inspections shall focus on the tunnel structure and all structural and roadway-related elements within the tunnel. Ceiling slabs shall be inspected from the roadway, and where possible, hatches shall be opened for viewing of the ceiling hangers and attachments. Where access to the ceiling area is not possible, Consultant shall attempt to access the ceiling area, but at a minimum, panels showing displacement or signs of deterioration shall be documented.  Concrete surfaces shall be sounded to identify deteriorated areas and limits of the defects. Defect limits shall be estimated. Identified structural cracks and deteriorated areas shall be recorded and photographed. </w:t>
      </w:r>
    </w:p>
    <w:p w14:paraId="7CB0A4CD" w14:textId="18D73802"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Structural supports for appurtenances such as lights, lane signals, message boards and raceways shall be visually examined and the conditions noted.  The condition of roadway, curbs, and walkway barriers shall also be inspected visually and documented. If the inspection discovered a defect that reveals severe structural or safety concerns that could pose a danger to the traveling </w:t>
      </w:r>
      <w:r w:rsidRPr="00C1178B">
        <w:rPr>
          <w:rFonts w:ascii="Times New Roman" w:eastAsia="Times New Roman" w:hAnsi="Times New Roman" w:cs="Times New Roman"/>
          <w:iCs/>
          <w:snapToGrid w:val="0"/>
          <w:sz w:val="24"/>
          <w:szCs w:val="24"/>
        </w:rPr>
        <w:lastRenderedPageBreak/>
        <w:t xml:space="preserve">public, tunnel personnel, or inspection team members, then it shall be reported to the DDOT Project Manager immediately, but in no case more than 12 hours from the initial finding.  </w:t>
      </w:r>
    </w:p>
    <w:p w14:paraId="1FAF42A3"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Exhaust air ducts shall be inspected as non-permit confined spaces and an air monitor shall be used.  </w:t>
      </w:r>
    </w:p>
    <w:p w14:paraId="219C2BED" w14:textId="6EF50150"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bookmarkStart w:id="648" w:name="_Hlk519447909"/>
      <w:r w:rsidRPr="00C1178B">
        <w:rPr>
          <w:rFonts w:ascii="Times New Roman" w:eastAsia="Times New Roman" w:hAnsi="Times New Roman" w:cs="Times New Roman"/>
          <w:iCs/>
          <w:snapToGrid w:val="0"/>
          <w:sz w:val="24"/>
          <w:szCs w:val="24"/>
        </w:rPr>
        <w:t xml:space="preserve">For the tunnel functional systems, the initial inspection, testing, and evaluation of all relevant tunnel mechanical, electrical and fire/life safety and security systems shall be performed. This shall include ventilation, drainage, communications, lighting, fire detection, fire protection, traffic control devices and tunnel control systems. The tunnel systems shall be evaluated using the TOMIE Manual, the SNTI, and the procedures agreed to for agency specific elements. Each functional system shall be evaluated in terms of its ability to perform its intended function.  Tunnel components shall be evaluated in terms of functionality (i.e., does it work) and need (e.g., is it critical). The outcomes of all of these activities shall be reported in the inspection report for each tunnel.  </w:t>
      </w:r>
    </w:p>
    <w:p w14:paraId="7F4DEC39"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Consultant shall perform a full condition and operational inspection of the fans, fan motors, drives, associated switchgear and other appurtenances. This project does not include tunnel ventilation modeling to determine critical velocity nor does it include testing fan airflows. The ventilation system rating, in part, shall be scored on the ability of the supply and exhaust fans to operate in the event of emergency conditions.  </w:t>
      </w:r>
    </w:p>
    <w:p w14:paraId="6B6C51B2"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Mechanical testing shall be performed by a subcontractor and shall include an oil analysis on all fans with oil-filled bearings, Baker Testing of 49 fan motors at the MCC room, and vibration analysis on all fans where accessible.  Reports of all tests completed shall be submitted with the inspection reports for the tunnels.  </w:t>
      </w:r>
    </w:p>
    <w:p w14:paraId="358717C5"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Electrical testing shall be performed by a subcontractor and shall include the following testing services:</w:t>
      </w:r>
    </w:p>
    <w:p w14:paraId="1AA7AF05" w14:textId="77777777" w:rsidR="00C1178B" w:rsidRPr="00C1178B" w:rsidRDefault="00C1178B" w:rsidP="00FB323C">
      <w:pPr>
        <w:widowControl/>
        <w:numPr>
          <w:ilvl w:val="0"/>
          <w:numId w:val="62"/>
        </w:numPr>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Transformers, switchboards, switchgear, fan motor starters, fan motors, disconnect switches, automatic transfer switches and lighting panels for each tunnel shall be tested.  A report detailing the results of each test shall be submitted.  The electrical tests to be performed, their quantities, the equipment and the locations to be tested are as follows:</w:t>
      </w:r>
    </w:p>
    <w:p w14:paraId="2DF20D1D" w14:textId="77777777" w:rsidR="00C1178B" w:rsidRPr="00C1178B" w:rsidRDefault="00C1178B" w:rsidP="00FB323C">
      <w:pPr>
        <w:widowControl/>
        <w:numPr>
          <w:ilvl w:val="0"/>
          <w:numId w:val="64"/>
        </w:numPr>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Insulation Resistance testing of lighting panels, switchboard, switchgear, fan motors, automatic transfer switches and transformers.</w:t>
      </w:r>
    </w:p>
    <w:p w14:paraId="39EDD126" w14:textId="77777777" w:rsidR="00C1178B" w:rsidRPr="00C1178B" w:rsidRDefault="00C1178B" w:rsidP="00FB323C">
      <w:pPr>
        <w:widowControl/>
        <w:numPr>
          <w:ilvl w:val="0"/>
          <w:numId w:val="64"/>
        </w:numPr>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Thermographic Imaging/ Ultrasound of equipment including major sub-components</w:t>
      </w:r>
    </w:p>
    <w:p w14:paraId="737D80CF" w14:textId="77777777" w:rsidR="00C1178B" w:rsidRPr="00C1178B" w:rsidRDefault="00C1178B" w:rsidP="00FB323C">
      <w:pPr>
        <w:widowControl/>
        <w:numPr>
          <w:ilvl w:val="0"/>
          <w:numId w:val="64"/>
        </w:numPr>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Transformer Turns Ratio (TTR) test of medium and low-voltage transformers</w:t>
      </w:r>
    </w:p>
    <w:p w14:paraId="30C37585" w14:textId="77777777" w:rsidR="00C1178B" w:rsidRPr="00C1178B" w:rsidRDefault="00C1178B" w:rsidP="00FB323C">
      <w:pPr>
        <w:widowControl/>
        <w:numPr>
          <w:ilvl w:val="0"/>
          <w:numId w:val="64"/>
        </w:numPr>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Contact resistance measurements of main breakers/switches, fan motor starter breakers, automatic transfer switches, disconnect switches and motor starter contactors.</w:t>
      </w:r>
    </w:p>
    <w:p w14:paraId="55802D95" w14:textId="77777777" w:rsidR="00C1178B" w:rsidRPr="00C1178B" w:rsidRDefault="00C1178B" w:rsidP="00FB323C">
      <w:pPr>
        <w:widowControl/>
        <w:numPr>
          <w:ilvl w:val="0"/>
          <w:numId w:val="64"/>
        </w:numPr>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Operational tests shall be performed on automatic transfer switches.</w:t>
      </w:r>
    </w:p>
    <w:p w14:paraId="316184CC"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lastRenderedPageBreak/>
        <w:t>An operational inspection of the tunnel systems communication lines and all supporting appurtenances shall also be performed. This assessment shall be performed by visually observing successful operation of existing tunnel equipment both internal to the tunnel and at the Tunnel Control Room.</w:t>
      </w:r>
    </w:p>
    <w:p w14:paraId="05304D85" w14:textId="4221D8A0"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For the lighting system, Consultant shall perform a complete condition and operational assessment of the tunnel luminaires (and building/ plenum fixtures), mounting brackets, conduit, conduit hangers, and electrical panels, breakers and switchgear noting conformity to applicable electrical codes.  </w:t>
      </w:r>
    </w:p>
    <w:bookmarkEnd w:id="648"/>
    <w:p w14:paraId="291A9EC4" w14:textId="77777777" w:rsidR="00C1178B" w:rsidRPr="00C1178B" w:rsidRDefault="00C1178B" w:rsidP="00D01C3A">
      <w:pPr>
        <w:widowControl/>
        <w:spacing w:after="200" w:line="276" w:lineRule="auto"/>
        <w:rPr>
          <w:rFonts w:ascii="Times New Roman" w:eastAsia="Times New Roman" w:hAnsi="Times New Roman" w:cs="Times New Roman"/>
          <w:i/>
          <w:iCs/>
          <w:snapToGrid w:val="0"/>
          <w:sz w:val="24"/>
          <w:szCs w:val="24"/>
        </w:rPr>
      </w:pPr>
      <w:r w:rsidRPr="00C1178B">
        <w:rPr>
          <w:rFonts w:ascii="Times New Roman" w:eastAsia="Times New Roman" w:hAnsi="Times New Roman" w:cs="Times New Roman"/>
          <w:i/>
          <w:iCs/>
          <w:snapToGrid w:val="0"/>
          <w:sz w:val="24"/>
          <w:szCs w:val="24"/>
        </w:rPr>
        <w:t>Load Rating</w:t>
      </w:r>
    </w:p>
    <w:p w14:paraId="7D49888F" w14:textId="68A64AD5"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The NTIS requires the most recent load ratings for the 16 tunnels</w:t>
      </w:r>
      <w:r w:rsidR="009E09E1">
        <w:rPr>
          <w:rFonts w:ascii="Times New Roman" w:eastAsia="Times New Roman" w:hAnsi="Times New Roman" w:cs="Times New Roman"/>
          <w:iCs/>
          <w:snapToGrid w:val="0"/>
          <w:sz w:val="24"/>
          <w:szCs w:val="24"/>
        </w:rPr>
        <w:t>.</w:t>
      </w:r>
      <w:ins w:id="649" w:author="Martha Averso" w:date="2020-02-05T17:28:00Z">
        <w:r w:rsidR="002C1481">
          <w:rPr>
            <w:rFonts w:ascii="Times New Roman" w:eastAsia="Times New Roman" w:hAnsi="Times New Roman" w:cs="Times New Roman"/>
            <w:iCs/>
            <w:snapToGrid w:val="0"/>
            <w:sz w:val="24"/>
            <w:szCs w:val="24"/>
          </w:rPr>
          <w:t xml:space="preserve">  The most recent load ratings for the tunnels</w:t>
        </w:r>
      </w:ins>
      <w:ins w:id="650" w:author="Martha Averso" w:date="2020-02-05T17:29:00Z">
        <w:r w:rsidR="002C1481">
          <w:rPr>
            <w:rFonts w:ascii="Times New Roman" w:eastAsia="Times New Roman" w:hAnsi="Times New Roman" w:cs="Times New Roman"/>
            <w:iCs/>
            <w:snapToGrid w:val="0"/>
            <w:sz w:val="24"/>
            <w:szCs w:val="24"/>
          </w:rPr>
          <w:t xml:space="preserve"> are:</w:t>
        </w:r>
      </w:ins>
    </w:p>
    <w:p w14:paraId="0908E178"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1996 – 1143 ART</w:t>
      </w:r>
    </w:p>
    <w:p w14:paraId="34BE7476"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1997 – 0101 Dupont, 0173, 1142</w:t>
      </w:r>
    </w:p>
    <w:p w14:paraId="0986B1BB"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2010 – 0102, 0172N, 0172S, 1101, 1409</w:t>
      </w:r>
    </w:p>
    <w:p w14:paraId="0F5D04C4"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2011 – 0099, 0100</w:t>
      </w:r>
    </w:p>
    <w:p w14:paraId="7E8C7EA8"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2012 – 1113, 1301</w:t>
      </w:r>
    </w:p>
    <w:p w14:paraId="6EE400B8"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2013 – 1209</w:t>
      </w:r>
    </w:p>
    <w:p w14:paraId="3BFC7F44"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2014 – 0010, 1410</w:t>
      </w:r>
    </w:p>
    <w:p w14:paraId="60AB273F"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Actual load ratings were not available for review. </w:t>
      </w:r>
    </w:p>
    <w:p w14:paraId="210D8A09" w14:textId="2CA27FF6"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Because the rating for Tunnels 101 Dupont, 173 9</w:t>
      </w:r>
      <w:r w:rsidRPr="00C1178B">
        <w:rPr>
          <w:rFonts w:ascii="Times New Roman" w:eastAsia="Times New Roman" w:hAnsi="Times New Roman" w:cs="Times New Roman"/>
          <w:iCs/>
          <w:snapToGrid w:val="0"/>
          <w:sz w:val="24"/>
          <w:szCs w:val="24"/>
          <w:vertAlign w:val="superscript"/>
        </w:rPr>
        <w:t>th</w:t>
      </w:r>
      <w:r w:rsidRPr="00C1178B">
        <w:rPr>
          <w:rFonts w:ascii="Times New Roman" w:eastAsia="Times New Roman" w:hAnsi="Times New Roman" w:cs="Times New Roman"/>
          <w:iCs/>
          <w:snapToGrid w:val="0"/>
          <w:sz w:val="24"/>
          <w:szCs w:val="24"/>
        </w:rPr>
        <w:t xml:space="preserve"> Street Expressway, 1142</w:t>
      </w:r>
      <w:r w:rsidR="009E09E1">
        <w:rPr>
          <w:rFonts w:ascii="Times New Roman" w:eastAsia="Times New Roman" w:hAnsi="Times New Roman" w:cs="Times New Roman"/>
          <w:iCs/>
          <w:snapToGrid w:val="0"/>
          <w:sz w:val="24"/>
          <w:szCs w:val="24"/>
        </w:rPr>
        <w:t xml:space="preserve"> Mall Tunnel</w:t>
      </w:r>
      <w:r w:rsidRPr="00C1178B">
        <w:rPr>
          <w:rFonts w:ascii="Times New Roman" w:eastAsia="Times New Roman" w:hAnsi="Times New Roman" w:cs="Times New Roman"/>
          <w:iCs/>
          <w:snapToGrid w:val="0"/>
          <w:sz w:val="24"/>
          <w:szCs w:val="24"/>
        </w:rPr>
        <w:t>, and 1143 A</w:t>
      </w:r>
      <w:r w:rsidR="009E09E1">
        <w:rPr>
          <w:rFonts w:ascii="Times New Roman" w:eastAsia="Times New Roman" w:hAnsi="Times New Roman" w:cs="Times New Roman"/>
          <w:iCs/>
          <w:snapToGrid w:val="0"/>
          <w:sz w:val="24"/>
          <w:szCs w:val="24"/>
        </w:rPr>
        <w:t xml:space="preserve">ir </w:t>
      </w:r>
      <w:r w:rsidRPr="00C1178B">
        <w:rPr>
          <w:rFonts w:ascii="Times New Roman" w:eastAsia="Times New Roman" w:hAnsi="Times New Roman" w:cs="Times New Roman"/>
          <w:iCs/>
          <w:snapToGrid w:val="0"/>
          <w:sz w:val="24"/>
          <w:szCs w:val="24"/>
        </w:rPr>
        <w:t>R</w:t>
      </w:r>
      <w:r w:rsidR="009E09E1">
        <w:rPr>
          <w:rFonts w:ascii="Times New Roman" w:eastAsia="Times New Roman" w:hAnsi="Times New Roman" w:cs="Times New Roman"/>
          <w:iCs/>
          <w:snapToGrid w:val="0"/>
          <w:sz w:val="24"/>
          <w:szCs w:val="24"/>
        </w:rPr>
        <w:t xml:space="preserve">ights </w:t>
      </w:r>
      <w:r w:rsidRPr="00C1178B">
        <w:rPr>
          <w:rFonts w:ascii="Times New Roman" w:eastAsia="Times New Roman" w:hAnsi="Times New Roman" w:cs="Times New Roman"/>
          <w:iCs/>
          <w:snapToGrid w:val="0"/>
          <w:sz w:val="24"/>
          <w:szCs w:val="24"/>
        </w:rPr>
        <w:t>T</w:t>
      </w:r>
      <w:r w:rsidR="009E09E1">
        <w:rPr>
          <w:rFonts w:ascii="Times New Roman" w:eastAsia="Times New Roman" w:hAnsi="Times New Roman" w:cs="Times New Roman"/>
          <w:iCs/>
          <w:snapToGrid w:val="0"/>
          <w:sz w:val="24"/>
          <w:szCs w:val="24"/>
        </w:rPr>
        <w:t>unnel</w:t>
      </w:r>
      <w:r w:rsidRPr="00C1178B">
        <w:rPr>
          <w:rFonts w:ascii="Times New Roman" w:eastAsia="Times New Roman" w:hAnsi="Times New Roman" w:cs="Times New Roman"/>
          <w:iCs/>
          <w:snapToGrid w:val="0"/>
          <w:sz w:val="24"/>
          <w:szCs w:val="24"/>
        </w:rPr>
        <w:t xml:space="preserve"> were performed over 20 years ago, Consultant </w:t>
      </w:r>
      <w:r w:rsidR="006E0A54">
        <w:rPr>
          <w:rFonts w:ascii="Times New Roman" w:eastAsia="Times New Roman" w:hAnsi="Times New Roman" w:cs="Times New Roman"/>
          <w:iCs/>
          <w:snapToGrid w:val="0"/>
          <w:sz w:val="24"/>
          <w:szCs w:val="24"/>
        </w:rPr>
        <w:t>shall</w:t>
      </w:r>
      <w:r w:rsidRPr="00C1178B">
        <w:rPr>
          <w:rFonts w:ascii="Times New Roman" w:eastAsia="Times New Roman" w:hAnsi="Times New Roman" w:cs="Times New Roman"/>
          <w:iCs/>
          <w:snapToGrid w:val="0"/>
          <w:sz w:val="24"/>
          <w:szCs w:val="24"/>
        </w:rPr>
        <w:t xml:space="preserve"> perform a current rating of these structures. It is assumed that the other tunnels will not require load rating updates and conditions will not have changed significantly enough to trigger the need for a new load rating. For the load rating of the noted tunnels, Consultant shall follow the provisions of the FHWA’s TOMIE Manual and the AASHTO Manual for Bridge Evaluation (“MBE”). </w:t>
      </w:r>
    </w:p>
    <w:p w14:paraId="1F752F32"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Because the previous ratings were performed over 20 years ago, the rating method would have been either Allowable Stress Ratings (“ASR”) or Load Factor Rating (“LFR”). The current method for rating, the Load and Resistance Factor Rating (“LRFR”), shall be used for the ratings of these four tunnels. </w:t>
      </w:r>
    </w:p>
    <w:p w14:paraId="6DA06648" w14:textId="4575623E"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Consultant shall use the </w:t>
      </w:r>
      <w:proofErr w:type="spellStart"/>
      <w:r w:rsidRPr="00C1178B">
        <w:rPr>
          <w:rFonts w:ascii="Times New Roman" w:eastAsia="Times New Roman" w:hAnsi="Times New Roman" w:cs="Times New Roman"/>
          <w:iCs/>
          <w:snapToGrid w:val="0"/>
          <w:sz w:val="24"/>
          <w:szCs w:val="24"/>
        </w:rPr>
        <w:t>AASHTOWare</w:t>
      </w:r>
      <w:proofErr w:type="spellEnd"/>
      <w:r w:rsidRPr="00C1178B">
        <w:rPr>
          <w:rFonts w:ascii="Times New Roman" w:eastAsia="Times New Roman" w:hAnsi="Times New Roman" w:cs="Times New Roman"/>
          <w:iCs/>
          <w:snapToGrid w:val="0"/>
          <w:sz w:val="24"/>
          <w:szCs w:val="24"/>
        </w:rPr>
        <w:t xml:space="preserve"> bridge rating software </w:t>
      </w:r>
      <w:r w:rsidR="002448C9">
        <w:rPr>
          <w:rFonts w:ascii="Times New Roman" w:eastAsia="Times New Roman" w:hAnsi="Times New Roman" w:cs="Times New Roman"/>
          <w:iCs/>
          <w:snapToGrid w:val="0"/>
          <w:sz w:val="24"/>
          <w:szCs w:val="24"/>
        </w:rPr>
        <w:t xml:space="preserve">for load ratings </w:t>
      </w:r>
      <w:r w:rsidRPr="00C1178B">
        <w:rPr>
          <w:rFonts w:ascii="Times New Roman" w:eastAsia="Times New Roman" w:hAnsi="Times New Roman" w:cs="Times New Roman"/>
          <w:iCs/>
          <w:snapToGrid w:val="0"/>
          <w:sz w:val="24"/>
          <w:szCs w:val="24"/>
        </w:rPr>
        <w:t xml:space="preserve">where possible. If, however, it is determined that a structural configuration is not covered by </w:t>
      </w:r>
      <w:proofErr w:type="spellStart"/>
      <w:r w:rsidRPr="00C1178B">
        <w:rPr>
          <w:rFonts w:ascii="Times New Roman" w:eastAsia="Times New Roman" w:hAnsi="Times New Roman" w:cs="Times New Roman"/>
          <w:iCs/>
          <w:snapToGrid w:val="0"/>
          <w:sz w:val="24"/>
          <w:szCs w:val="24"/>
        </w:rPr>
        <w:t>AASHTOWare</w:t>
      </w:r>
      <w:proofErr w:type="spellEnd"/>
      <w:r w:rsidRPr="00C1178B">
        <w:rPr>
          <w:rFonts w:ascii="Times New Roman" w:eastAsia="Times New Roman" w:hAnsi="Times New Roman" w:cs="Times New Roman"/>
          <w:iCs/>
          <w:snapToGrid w:val="0"/>
          <w:sz w:val="24"/>
          <w:szCs w:val="24"/>
        </w:rPr>
        <w:t xml:space="preserve">, then additional effort will be required to perform a structural analysis using a structural analysis software such as LUSAS and spreadsheets to calculate structural capacity and the load ratings. </w:t>
      </w:r>
      <w:r w:rsidRPr="00C1178B">
        <w:rPr>
          <w:rFonts w:ascii="Times New Roman" w:eastAsia="Times New Roman" w:hAnsi="Times New Roman" w:cs="Times New Roman"/>
          <w:iCs/>
          <w:snapToGrid w:val="0"/>
          <w:sz w:val="24"/>
          <w:szCs w:val="24"/>
        </w:rPr>
        <w:lastRenderedPageBreak/>
        <w:t>Such additional level of effort is not included in this project scope, and would be considered an additional service.</w:t>
      </w:r>
    </w:p>
    <w:p w14:paraId="3D80BF2F"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Although Consultant will be developing completely new rating calculations for these tunnels, Consultant assumes that the existing rating calculations will be provided by DDOT as a useful reference point. If the existing rating calculations are not available, then additional effort will be required</w:t>
      </w:r>
      <w:r>
        <w:rPr>
          <w:rFonts w:ascii="Times New Roman" w:eastAsia="Times New Roman" w:hAnsi="Times New Roman" w:cs="Times New Roman"/>
          <w:iCs/>
          <w:snapToGrid w:val="0"/>
          <w:sz w:val="24"/>
          <w:szCs w:val="24"/>
        </w:rPr>
        <w:t xml:space="preserve"> to </w:t>
      </w:r>
      <w:r w:rsidR="006E0A54">
        <w:rPr>
          <w:rFonts w:ascii="Times New Roman" w:eastAsia="Times New Roman" w:hAnsi="Times New Roman" w:cs="Times New Roman"/>
          <w:iCs/>
          <w:snapToGrid w:val="0"/>
          <w:sz w:val="24"/>
          <w:szCs w:val="24"/>
        </w:rPr>
        <w:t>develop proper assumptions or baselines</w:t>
      </w:r>
      <w:r>
        <w:rPr>
          <w:rFonts w:ascii="Times New Roman" w:eastAsia="Times New Roman" w:hAnsi="Times New Roman" w:cs="Times New Roman"/>
          <w:iCs/>
          <w:snapToGrid w:val="0"/>
          <w:sz w:val="24"/>
          <w:szCs w:val="24"/>
        </w:rPr>
        <w:t>. Such services are</w:t>
      </w:r>
      <w:r w:rsidRPr="00C1178B">
        <w:rPr>
          <w:rFonts w:ascii="Times New Roman" w:eastAsia="Times New Roman" w:hAnsi="Times New Roman" w:cs="Times New Roman"/>
          <w:iCs/>
          <w:snapToGrid w:val="0"/>
          <w:sz w:val="24"/>
          <w:szCs w:val="24"/>
        </w:rPr>
        <w:t xml:space="preserve"> not included in this project scope, and would be considered an additional service.</w:t>
      </w:r>
    </w:p>
    <w:p w14:paraId="0F333EA0"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Consultant assumes that DDOT will provide the bridge/tunnel plan sets required to perform the rating along with past inspection reports to be supplemented with inspection data obtained as part of this Contract. Where existing plans are found to contain insufficient information to develop a structural model with the rating software, additional field measurements may be required</w:t>
      </w:r>
      <w:r>
        <w:rPr>
          <w:rFonts w:ascii="Times New Roman" w:eastAsia="Times New Roman" w:hAnsi="Times New Roman" w:cs="Times New Roman"/>
          <w:iCs/>
          <w:snapToGrid w:val="0"/>
          <w:sz w:val="24"/>
          <w:szCs w:val="24"/>
        </w:rPr>
        <w:t>, which are not included in Consultant’s scope of services and would be considered an additional service</w:t>
      </w:r>
      <w:r w:rsidRPr="00C1178B">
        <w:rPr>
          <w:rFonts w:ascii="Times New Roman" w:eastAsia="Times New Roman" w:hAnsi="Times New Roman" w:cs="Times New Roman"/>
          <w:iCs/>
          <w:snapToGrid w:val="0"/>
          <w:sz w:val="24"/>
          <w:szCs w:val="24"/>
        </w:rPr>
        <w:t xml:space="preserve">.  </w:t>
      </w:r>
    </w:p>
    <w:p w14:paraId="3BF63DB7"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Load ratings for the following vehicles will be performed:  </w:t>
      </w:r>
    </w:p>
    <w:p w14:paraId="70AA7B28" w14:textId="77777777" w:rsidR="00C1178B" w:rsidRPr="00C1178B" w:rsidRDefault="00C1178B" w:rsidP="00FB323C">
      <w:pPr>
        <w:widowControl/>
        <w:numPr>
          <w:ilvl w:val="0"/>
          <w:numId w:val="65"/>
        </w:numPr>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H and HS Truck</w:t>
      </w:r>
    </w:p>
    <w:p w14:paraId="57439A07" w14:textId="77777777" w:rsidR="00C1178B" w:rsidRPr="00C1178B" w:rsidRDefault="00C1178B" w:rsidP="00FB323C">
      <w:pPr>
        <w:widowControl/>
        <w:numPr>
          <w:ilvl w:val="0"/>
          <w:numId w:val="65"/>
        </w:numPr>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HL-93 Loading</w:t>
      </w:r>
    </w:p>
    <w:p w14:paraId="5778D8FB"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The rating/capacity check will only be done on main members. Joints, connections, gusset plates, and similar elements will not be checked. Consultant shall provide an as-built rating and also provide an as-inspected rating based on section loss information from the most recent inspection data. Costs are included for future load ratings of tunnels in Option Years 1 and 3 are not included in Consultant’s price, as it is assumed that updates to the latest load ratings will not be required.  </w:t>
      </w:r>
    </w:p>
    <w:p w14:paraId="5228F83D" w14:textId="77777777" w:rsidR="00C1178B" w:rsidRPr="00C1178B" w:rsidRDefault="00C1178B" w:rsidP="00FB323C">
      <w:pPr>
        <w:widowControl/>
        <w:numPr>
          <w:ilvl w:val="0"/>
          <w:numId w:val="63"/>
        </w:numPr>
        <w:spacing w:after="200" w:line="276" w:lineRule="auto"/>
        <w:ind w:hanging="720"/>
        <w:rPr>
          <w:rFonts w:ascii="Times New Roman" w:eastAsia="Times New Roman" w:hAnsi="Times New Roman" w:cs="Times New Roman"/>
          <w:i/>
          <w:iCs/>
          <w:snapToGrid w:val="0"/>
          <w:sz w:val="24"/>
          <w:szCs w:val="24"/>
        </w:rPr>
      </w:pPr>
      <w:r w:rsidRPr="00C1178B">
        <w:rPr>
          <w:rFonts w:ascii="Times New Roman" w:eastAsia="Times New Roman" w:hAnsi="Times New Roman" w:cs="Times New Roman"/>
          <w:i/>
          <w:iCs/>
          <w:snapToGrid w:val="0"/>
          <w:sz w:val="24"/>
          <w:szCs w:val="24"/>
        </w:rPr>
        <w:t>NFPA 502 EVALUATIONS</w:t>
      </w:r>
    </w:p>
    <w:p w14:paraId="08C81AF3"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 xml:space="preserve">Consultant shall prepare an audit report on life safety requirements included in </w:t>
      </w:r>
      <w:r w:rsidRPr="00C1178B">
        <w:rPr>
          <w:rFonts w:ascii="Times New Roman" w:eastAsia="Times New Roman" w:hAnsi="Times New Roman" w:cs="Times New Roman"/>
          <w:i/>
          <w:iCs/>
          <w:snapToGrid w:val="0"/>
          <w:sz w:val="24"/>
          <w:szCs w:val="24"/>
        </w:rPr>
        <w:t xml:space="preserve">NFPA 502: Standard for Road Tunnels, Bridges, and Other Limited Access Highways (2017) </w:t>
      </w:r>
      <w:r w:rsidRPr="00C1178B">
        <w:rPr>
          <w:rFonts w:ascii="Times New Roman" w:eastAsia="Times New Roman" w:hAnsi="Times New Roman" w:cs="Times New Roman"/>
          <w:iCs/>
          <w:snapToGrid w:val="0"/>
          <w:sz w:val="24"/>
          <w:szCs w:val="24"/>
        </w:rPr>
        <w:t xml:space="preserve">(“NFPA 502”). </w:t>
      </w:r>
    </w:p>
    <w:p w14:paraId="7FBE8722"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The purpose of the report is to inform DDOT of existing life safety conditions at the tunnel and advise DDOT on the necessary additions and modifications for the tunnel to be in compliance with the requirements of the NFPA 502.</w:t>
      </w:r>
    </w:p>
    <w:p w14:paraId="4B531FA8" w14:textId="77777777" w:rsidR="00C1178B" w:rsidRPr="00C1178B" w:rsidRDefault="00C1178B" w:rsidP="00C1178B">
      <w:pPr>
        <w:widowControl/>
        <w:spacing w:after="200"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The report shall contain an overview of all the applicable provisions of the NFPA 502 and a breakdown of the implications of NFPA 502. The overview will include a summary of the life safety audit findings and the proposed recommendations with conceptual level costs for implementation at the tunnel. The applicable requirements of NFPA 502 shall be identified and relevant provisions detailed for each tunnel.</w:t>
      </w:r>
    </w:p>
    <w:p w14:paraId="4EF2570F" w14:textId="1F93C8C9" w:rsidR="00C1178B" w:rsidRDefault="00C1178B" w:rsidP="00910485">
      <w:pPr>
        <w:widowControl/>
        <w:spacing w:line="276" w:lineRule="auto"/>
        <w:rPr>
          <w:rFonts w:ascii="Times New Roman" w:eastAsia="Times New Roman" w:hAnsi="Times New Roman" w:cs="Times New Roman"/>
          <w:iCs/>
          <w:snapToGrid w:val="0"/>
          <w:sz w:val="24"/>
          <w:szCs w:val="24"/>
        </w:rPr>
      </w:pPr>
      <w:r w:rsidRPr="00C1178B">
        <w:rPr>
          <w:rFonts w:ascii="Times New Roman" w:eastAsia="Times New Roman" w:hAnsi="Times New Roman" w:cs="Times New Roman"/>
          <w:iCs/>
          <w:snapToGrid w:val="0"/>
          <w:sz w:val="24"/>
          <w:szCs w:val="24"/>
        </w:rPr>
        <w:t>Field visits shall be performed concurrently with the tunnel inspections to confirm the current condition and status (e.g., functioning, abandoned, or removed) of the systems that are already in place at the tunnel.</w:t>
      </w:r>
    </w:p>
    <w:p w14:paraId="4202AAEC" w14:textId="038A9C84" w:rsidR="00910485" w:rsidRDefault="00910485" w:rsidP="00910485">
      <w:pPr>
        <w:widowControl/>
        <w:spacing w:line="276" w:lineRule="auto"/>
        <w:rPr>
          <w:rFonts w:ascii="Times New Roman" w:eastAsia="Times New Roman" w:hAnsi="Times New Roman" w:cs="Times New Roman"/>
          <w:snapToGrid w:val="0"/>
          <w:sz w:val="24"/>
          <w:szCs w:val="24"/>
        </w:rPr>
      </w:pPr>
    </w:p>
    <w:p w14:paraId="7B63FCB8" w14:textId="77777777" w:rsidR="0005433F" w:rsidRPr="00F64339" w:rsidRDefault="0005433F" w:rsidP="00F64339">
      <w:pPr>
        <w:pStyle w:val="Heading1"/>
        <w:keepNext/>
        <w:widowControl/>
        <w:numPr>
          <w:ilvl w:val="2"/>
          <w:numId w:val="2"/>
        </w:numPr>
        <w:spacing w:line="276" w:lineRule="auto"/>
        <w:ind w:firstLine="0"/>
        <w:rPr>
          <w:b w:val="0"/>
          <w:i/>
          <w:sz w:val="24"/>
        </w:rPr>
      </w:pPr>
      <w:r w:rsidRPr="00F64339">
        <w:rPr>
          <w:i/>
          <w:sz w:val="24"/>
        </w:rPr>
        <w:lastRenderedPageBreak/>
        <w:t>Task II – Overall Objectives:</w:t>
      </w:r>
    </w:p>
    <w:p w14:paraId="45E308A4" w14:textId="77777777" w:rsidR="003726CE" w:rsidRPr="003726CE" w:rsidRDefault="003726CE" w:rsidP="003726CE">
      <w:pPr>
        <w:pStyle w:val="Heading1"/>
        <w:keepNext/>
        <w:widowControl/>
        <w:spacing w:line="276" w:lineRule="auto"/>
        <w:ind w:left="0"/>
        <w:rPr>
          <w:rFonts w:cs="Times New Roman"/>
          <w:bCs w:val="0"/>
          <w:i/>
          <w:iCs/>
          <w:snapToGrid w:val="0"/>
          <w:sz w:val="24"/>
          <w:szCs w:val="24"/>
        </w:rPr>
      </w:pPr>
    </w:p>
    <w:p w14:paraId="31CF67B3" w14:textId="77777777" w:rsidR="0005433F" w:rsidRPr="0005433F" w:rsidRDefault="0005433F" w:rsidP="00FB323C">
      <w:pPr>
        <w:widowControl/>
        <w:numPr>
          <w:ilvl w:val="0"/>
          <w:numId w:val="68"/>
        </w:numPr>
        <w:spacing w:after="200" w:line="276" w:lineRule="auto"/>
        <w:ind w:hanging="72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Successful DDOT implementation of the federal mandates as set forth in MAP-21 and the new NTIS standards.</w:t>
      </w:r>
    </w:p>
    <w:p w14:paraId="7CCA1BFC" w14:textId="0CF33C99" w:rsidR="0005433F" w:rsidRPr="0005433F" w:rsidRDefault="0005433F" w:rsidP="00FB323C">
      <w:pPr>
        <w:widowControl/>
        <w:numPr>
          <w:ilvl w:val="0"/>
          <w:numId w:val="68"/>
        </w:numPr>
        <w:spacing w:after="200" w:line="276" w:lineRule="auto"/>
        <w:ind w:hanging="72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Provid</w:t>
      </w:r>
      <w:r w:rsidR="003726CE">
        <w:rPr>
          <w:rFonts w:ascii="Times New Roman" w:eastAsia="Times New Roman" w:hAnsi="Times New Roman" w:cs="Times New Roman"/>
          <w:snapToGrid w:val="0"/>
          <w:sz w:val="24"/>
          <w:szCs w:val="24"/>
        </w:rPr>
        <w:t>e</w:t>
      </w:r>
      <w:r w:rsidRPr="0005433F">
        <w:rPr>
          <w:rFonts w:ascii="Times New Roman" w:eastAsia="Times New Roman" w:hAnsi="Times New Roman" w:cs="Times New Roman"/>
          <w:snapToGrid w:val="0"/>
          <w:sz w:val="24"/>
          <w:szCs w:val="24"/>
        </w:rPr>
        <w:t xml:space="preserve"> the required tunnel inspection results as </w:t>
      </w:r>
      <w:r w:rsidR="002448C9">
        <w:rPr>
          <w:rFonts w:ascii="Times New Roman" w:eastAsia="Times New Roman" w:hAnsi="Times New Roman" w:cs="Times New Roman"/>
          <w:snapToGrid w:val="0"/>
          <w:sz w:val="24"/>
          <w:szCs w:val="24"/>
        </w:rPr>
        <w:t>soon</w:t>
      </w:r>
      <w:r w:rsidR="002448C9" w:rsidRPr="0005433F">
        <w:rPr>
          <w:rFonts w:ascii="Times New Roman" w:eastAsia="Times New Roman" w:hAnsi="Times New Roman" w:cs="Times New Roman"/>
          <w:snapToGrid w:val="0"/>
          <w:sz w:val="24"/>
          <w:szCs w:val="24"/>
        </w:rPr>
        <w:t xml:space="preserve"> </w:t>
      </w:r>
      <w:r w:rsidRPr="0005433F">
        <w:rPr>
          <w:rFonts w:ascii="Times New Roman" w:eastAsia="Times New Roman" w:hAnsi="Times New Roman" w:cs="Times New Roman"/>
          <w:snapToGrid w:val="0"/>
          <w:sz w:val="24"/>
          <w:szCs w:val="24"/>
        </w:rPr>
        <w:t>as possible</w:t>
      </w:r>
      <w:r w:rsidR="002448C9">
        <w:rPr>
          <w:rFonts w:ascii="Times New Roman" w:eastAsia="Times New Roman" w:hAnsi="Times New Roman" w:cs="Times New Roman"/>
          <w:snapToGrid w:val="0"/>
          <w:sz w:val="24"/>
          <w:szCs w:val="24"/>
        </w:rPr>
        <w:t>.</w:t>
      </w:r>
    </w:p>
    <w:p w14:paraId="70A08A34" w14:textId="77777777" w:rsidR="0005433F" w:rsidRPr="0005433F" w:rsidRDefault="0005433F" w:rsidP="00FB323C">
      <w:pPr>
        <w:widowControl/>
        <w:numPr>
          <w:ilvl w:val="0"/>
          <w:numId w:val="68"/>
        </w:numPr>
        <w:spacing w:after="200" w:line="276" w:lineRule="auto"/>
        <w:ind w:hanging="72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Complet</w:t>
      </w:r>
      <w:r w:rsidR="003726CE">
        <w:rPr>
          <w:rFonts w:ascii="Times New Roman" w:eastAsia="Times New Roman" w:hAnsi="Times New Roman" w:cs="Times New Roman"/>
          <w:snapToGrid w:val="0"/>
          <w:sz w:val="24"/>
          <w:szCs w:val="24"/>
        </w:rPr>
        <w:t>e</w:t>
      </w:r>
      <w:r w:rsidRPr="0005433F">
        <w:rPr>
          <w:rFonts w:ascii="Times New Roman" w:eastAsia="Times New Roman" w:hAnsi="Times New Roman" w:cs="Times New Roman"/>
          <w:snapToGrid w:val="0"/>
          <w:sz w:val="24"/>
          <w:szCs w:val="24"/>
        </w:rPr>
        <w:t xml:space="preserve"> 50% of the initial inspection and reporting (Phase 1) within </w:t>
      </w:r>
      <w:r w:rsidR="00626AAE">
        <w:rPr>
          <w:rFonts w:ascii="Times New Roman" w:eastAsia="Times New Roman" w:hAnsi="Times New Roman" w:cs="Times New Roman"/>
          <w:snapToGrid w:val="0"/>
          <w:sz w:val="24"/>
          <w:szCs w:val="24"/>
        </w:rPr>
        <w:t>six</w:t>
      </w:r>
      <w:r w:rsidRPr="0005433F">
        <w:rPr>
          <w:rFonts w:ascii="Times New Roman" w:eastAsia="Times New Roman" w:hAnsi="Times New Roman" w:cs="Times New Roman"/>
          <w:snapToGrid w:val="0"/>
          <w:sz w:val="24"/>
          <w:szCs w:val="24"/>
        </w:rPr>
        <w:t xml:space="preserve"> months of </w:t>
      </w:r>
      <w:r w:rsidR="009730A9">
        <w:rPr>
          <w:rFonts w:ascii="Times New Roman" w:eastAsia="Times New Roman" w:hAnsi="Times New Roman" w:cs="Times New Roman"/>
          <w:snapToGrid w:val="0"/>
          <w:sz w:val="24"/>
          <w:szCs w:val="24"/>
        </w:rPr>
        <w:t>award</w:t>
      </w:r>
      <w:r w:rsidRPr="0005433F">
        <w:rPr>
          <w:rFonts w:ascii="Times New Roman" w:eastAsia="Times New Roman" w:hAnsi="Times New Roman" w:cs="Times New Roman"/>
          <w:snapToGrid w:val="0"/>
          <w:sz w:val="24"/>
          <w:szCs w:val="24"/>
        </w:rPr>
        <w:t>.</w:t>
      </w:r>
    </w:p>
    <w:p w14:paraId="59E2F03D" w14:textId="77777777" w:rsidR="0005433F" w:rsidRPr="0005433F" w:rsidRDefault="0005433F" w:rsidP="00FB323C">
      <w:pPr>
        <w:widowControl/>
        <w:numPr>
          <w:ilvl w:val="0"/>
          <w:numId w:val="68"/>
        </w:numPr>
        <w:spacing w:after="200" w:line="276" w:lineRule="auto"/>
        <w:ind w:hanging="72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Complet</w:t>
      </w:r>
      <w:r w:rsidR="003726CE">
        <w:rPr>
          <w:rFonts w:ascii="Times New Roman" w:eastAsia="Times New Roman" w:hAnsi="Times New Roman" w:cs="Times New Roman"/>
          <w:snapToGrid w:val="0"/>
          <w:sz w:val="24"/>
          <w:szCs w:val="24"/>
        </w:rPr>
        <w:t>e</w:t>
      </w:r>
      <w:r w:rsidRPr="0005433F">
        <w:rPr>
          <w:rFonts w:ascii="Times New Roman" w:eastAsia="Times New Roman" w:hAnsi="Times New Roman" w:cs="Times New Roman"/>
          <w:snapToGrid w:val="0"/>
          <w:sz w:val="24"/>
          <w:szCs w:val="24"/>
        </w:rPr>
        <w:t xml:space="preserve"> of the remaining 50% of the initial inspection and reporting (Phase 2) within 12 months of </w:t>
      </w:r>
      <w:r w:rsidR="009730A9">
        <w:rPr>
          <w:rFonts w:ascii="Times New Roman" w:eastAsia="Times New Roman" w:hAnsi="Times New Roman" w:cs="Times New Roman"/>
          <w:snapToGrid w:val="0"/>
          <w:sz w:val="24"/>
          <w:szCs w:val="24"/>
        </w:rPr>
        <w:t>award</w:t>
      </w:r>
      <w:r w:rsidRPr="0005433F">
        <w:rPr>
          <w:rFonts w:ascii="Times New Roman" w:eastAsia="Times New Roman" w:hAnsi="Times New Roman" w:cs="Times New Roman"/>
          <w:snapToGrid w:val="0"/>
          <w:sz w:val="24"/>
          <w:szCs w:val="24"/>
        </w:rPr>
        <w:t>.</w:t>
      </w:r>
    </w:p>
    <w:p w14:paraId="72273E08" w14:textId="77777777" w:rsidR="0005433F" w:rsidRPr="0005433F" w:rsidRDefault="0005433F" w:rsidP="00FB323C">
      <w:pPr>
        <w:widowControl/>
        <w:numPr>
          <w:ilvl w:val="0"/>
          <w:numId w:val="68"/>
        </w:numPr>
        <w:spacing w:after="200" w:line="276" w:lineRule="auto"/>
        <w:ind w:hanging="72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Meet the FHWA requirement that assets be inspected every 22 to 24 months.</w:t>
      </w:r>
    </w:p>
    <w:p w14:paraId="6683ABFE" w14:textId="77777777" w:rsidR="0005433F" w:rsidRDefault="0005433F" w:rsidP="003726CE">
      <w:pPr>
        <w:pStyle w:val="Heading1"/>
        <w:keepNext/>
        <w:widowControl/>
        <w:numPr>
          <w:ilvl w:val="2"/>
          <w:numId w:val="2"/>
        </w:numPr>
        <w:spacing w:line="276" w:lineRule="auto"/>
        <w:ind w:firstLine="0"/>
        <w:rPr>
          <w:rFonts w:cs="Times New Roman"/>
          <w:bCs w:val="0"/>
          <w:i/>
          <w:iCs/>
          <w:snapToGrid w:val="0"/>
          <w:sz w:val="24"/>
          <w:szCs w:val="24"/>
        </w:rPr>
      </w:pPr>
      <w:r w:rsidRPr="003726CE">
        <w:rPr>
          <w:i/>
          <w:sz w:val="24"/>
        </w:rPr>
        <w:t>Task II - Deliverables:</w:t>
      </w:r>
    </w:p>
    <w:p w14:paraId="646A2F79" w14:textId="77777777" w:rsidR="003726CE" w:rsidRPr="00F64339" w:rsidRDefault="003726CE" w:rsidP="00F64339">
      <w:pPr>
        <w:pStyle w:val="Heading1"/>
        <w:keepNext/>
        <w:widowControl/>
        <w:spacing w:line="276" w:lineRule="auto"/>
        <w:ind w:left="0"/>
        <w:rPr>
          <w:b w:val="0"/>
          <w:i/>
          <w:sz w:val="24"/>
        </w:rPr>
      </w:pPr>
    </w:p>
    <w:p w14:paraId="58AC2CFE" w14:textId="77777777" w:rsidR="0005433F" w:rsidRPr="0005433F" w:rsidRDefault="0005433F" w:rsidP="00FB323C">
      <w:pPr>
        <w:widowControl/>
        <w:numPr>
          <w:ilvl w:val="0"/>
          <w:numId w:val="42"/>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Tunnel Inspection Manual</w:t>
      </w:r>
    </w:p>
    <w:p w14:paraId="6046E5A9" w14:textId="6A686BB5" w:rsidR="0005433F" w:rsidRPr="0005433F" w:rsidRDefault="0005433F" w:rsidP="00FB323C">
      <w:pPr>
        <w:widowControl/>
        <w:numPr>
          <w:ilvl w:val="0"/>
          <w:numId w:val="70"/>
        </w:numPr>
        <w:spacing w:after="200" w:line="276" w:lineRule="auto"/>
        <w:ind w:left="720"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Draft of TIM and electronic TIM for the Mall Tunnel, and the 12</w:t>
      </w:r>
      <w:r w:rsidRPr="0005433F">
        <w:rPr>
          <w:rFonts w:ascii="Times New Roman" w:eastAsia="Times New Roman" w:hAnsi="Times New Roman" w:cs="Times New Roman"/>
          <w:iCs/>
          <w:snapToGrid w:val="0"/>
          <w:sz w:val="24"/>
          <w:szCs w:val="24"/>
          <w:vertAlign w:val="superscript"/>
        </w:rPr>
        <w:t>th</w:t>
      </w:r>
      <w:r w:rsidRPr="0005433F">
        <w:rPr>
          <w:rFonts w:ascii="Times New Roman" w:eastAsia="Times New Roman" w:hAnsi="Times New Roman" w:cs="Times New Roman"/>
          <w:iCs/>
          <w:snapToGrid w:val="0"/>
          <w:sz w:val="24"/>
          <w:szCs w:val="24"/>
        </w:rPr>
        <w:t xml:space="preserve">. Street North Tunnel, along with 50% of the non-complex tunnels to be delivered for DDOT consideration within </w:t>
      </w:r>
      <w:r w:rsidR="00626AAE">
        <w:rPr>
          <w:rFonts w:ascii="Times New Roman" w:eastAsia="Times New Roman" w:hAnsi="Times New Roman" w:cs="Times New Roman"/>
          <w:iCs/>
          <w:snapToGrid w:val="0"/>
          <w:sz w:val="24"/>
          <w:szCs w:val="24"/>
        </w:rPr>
        <w:t>five</w:t>
      </w:r>
      <w:r w:rsidRPr="0005433F">
        <w:rPr>
          <w:rFonts w:ascii="Times New Roman" w:eastAsia="Times New Roman" w:hAnsi="Times New Roman" w:cs="Times New Roman"/>
          <w:iCs/>
          <w:snapToGrid w:val="0"/>
          <w:sz w:val="24"/>
          <w:szCs w:val="24"/>
        </w:rPr>
        <w:t xml:space="preserve"> </w:t>
      </w:r>
      <w:r w:rsidR="002448C9">
        <w:rPr>
          <w:rFonts w:ascii="Times New Roman" w:eastAsia="Times New Roman" w:hAnsi="Times New Roman" w:cs="Times New Roman"/>
          <w:iCs/>
          <w:snapToGrid w:val="0"/>
          <w:sz w:val="24"/>
          <w:szCs w:val="24"/>
        </w:rPr>
        <w:t>months</w:t>
      </w:r>
      <w:r w:rsidR="002448C9" w:rsidRPr="0005433F">
        <w:rPr>
          <w:rFonts w:ascii="Times New Roman" w:eastAsia="Times New Roman" w:hAnsi="Times New Roman" w:cs="Times New Roman"/>
          <w:iCs/>
          <w:snapToGrid w:val="0"/>
          <w:sz w:val="24"/>
          <w:szCs w:val="24"/>
        </w:rPr>
        <w:t xml:space="preserve"> </w:t>
      </w:r>
      <w:r w:rsidRPr="0005433F">
        <w:rPr>
          <w:rFonts w:ascii="Times New Roman" w:eastAsia="Times New Roman" w:hAnsi="Times New Roman" w:cs="Times New Roman"/>
          <w:iCs/>
          <w:snapToGrid w:val="0"/>
          <w:sz w:val="24"/>
          <w:szCs w:val="24"/>
        </w:rPr>
        <w:t xml:space="preserve">of </w:t>
      </w:r>
      <w:r w:rsidR="009730A9">
        <w:rPr>
          <w:rFonts w:ascii="Times New Roman" w:eastAsia="Times New Roman" w:hAnsi="Times New Roman" w:cs="Times New Roman"/>
          <w:iCs/>
          <w:snapToGrid w:val="0"/>
          <w:sz w:val="24"/>
          <w:szCs w:val="24"/>
        </w:rPr>
        <w:t>award</w:t>
      </w:r>
      <w:r w:rsidRPr="0005433F">
        <w:rPr>
          <w:rFonts w:ascii="Times New Roman" w:eastAsia="Times New Roman" w:hAnsi="Times New Roman" w:cs="Times New Roman"/>
          <w:iCs/>
          <w:snapToGrid w:val="0"/>
          <w:sz w:val="24"/>
          <w:szCs w:val="24"/>
        </w:rPr>
        <w:t>.</w:t>
      </w:r>
    </w:p>
    <w:p w14:paraId="1AE578FC" w14:textId="1D873C4E" w:rsidR="0005433F" w:rsidRPr="0005433F" w:rsidRDefault="0005433F" w:rsidP="00FB323C">
      <w:pPr>
        <w:widowControl/>
        <w:numPr>
          <w:ilvl w:val="0"/>
          <w:numId w:val="70"/>
        </w:numPr>
        <w:spacing w:after="200" w:line="276" w:lineRule="auto"/>
        <w:ind w:left="720"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Final TIM and electronic TIM to be delivered </w:t>
      </w:r>
      <w:r w:rsidR="002448C9">
        <w:rPr>
          <w:rFonts w:ascii="Times New Roman" w:eastAsia="Times New Roman" w:hAnsi="Times New Roman" w:cs="Times New Roman"/>
          <w:iCs/>
          <w:snapToGrid w:val="0"/>
          <w:sz w:val="24"/>
          <w:szCs w:val="24"/>
        </w:rPr>
        <w:t xml:space="preserve">to DDOT within </w:t>
      </w:r>
      <w:r w:rsidR="006950E7">
        <w:rPr>
          <w:rFonts w:ascii="Times New Roman" w:eastAsia="Times New Roman" w:hAnsi="Times New Roman" w:cs="Times New Roman"/>
          <w:iCs/>
          <w:snapToGrid w:val="0"/>
          <w:sz w:val="24"/>
          <w:szCs w:val="24"/>
        </w:rPr>
        <w:t>seven</w:t>
      </w:r>
      <w:r w:rsidR="002448C9">
        <w:rPr>
          <w:rFonts w:ascii="Times New Roman" w:eastAsia="Times New Roman" w:hAnsi="Times New Roman" w:cs="Times New Roman"/>
          <w:iCs/>
          <w:snapToGrid w:val="0"/>
          <w:sz w:val="24"/>
          <w:szCs w:val="24"/>
        </w:rPr>
        <w:t xml:space="preserve"> months of award.</w:t>
      </w:r>
      <w:r w:rsidRPr="0005433F">
        <w:rPr>
          <w:rFonts w:ascii="Times New Roman" w:eastAsia="Times New Roman" w:hAnsi="Times New Roman" w:cs="Times New Roman"/>
          <w:iCs/>
          <w:snapToGrid w:val="0"/>
          <w:sz w:val="24"/>
          <w:szCs w:val="24"/>
        </w:rPr>
        <w:t xml:space="preserve">  Updated TIM to be delivered for DDOT consideration as directed by the DDOT PM during Option Year 1.</w:t>
      </w:r>
    </w:p>
    <w:p w14:paraId="705F274C" w14:textId="68213B93" w:rsidR="0005433F" w:rsidRPr="0005433F" w:rsidRDefault="0005433F" w:rsidP="00FB323C">
      <w:pPr>
        <w:widowControl/>
        <w:numPr>
          <w:ilvl w:val="0"/>
          <w:numId w:val="70"/>
        </w:numPr>
        <w:spacing w:after="200" w:line="276" w:lineRule="auto"/>
        <w:ind w:left="720"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Draft of TIM and electronic TIM for the Air Rights Tunnel, and the 9</w:t>
      </w:r>
      <w:r w:rsidRPr="0005433F">
        <w:rPr>
          <w:rFonts w:ascii="Times New Roman" w:eastAsia="Times New Roman" w:hAnsi="Times New Roman" w:cs="Times New Roman"/>
          <w:iCs/>
          <w:snapToGrid w:val="0"/>
          <w:sz w:val="24"/>
          <w:szCs w:val="24"/>
          <w:vertAlign w:val="superscript"/>
        </w:rPr>
        <w:t>th</w:t>
      </w:r>
      <w:r w:rsidRPr="0005433F">
        <w:rPr>
          <w:rFonts w:ascii="Times New Roman" w:eastAsia="Times New Roman" w:hAnsi="Times New Roman" w:cs="Times New Roman"/>
          <w:iCs/>
          <w:snapToGrid w:val="0"/>
          <w:sz w:val="24"/>
          <w:szCs w:val="24"/>
        </w:rPr>
        <w:t xml:space="preserve">. Street Tunnel along with 50% of the remaining non-complex tunnels to be delivered for DDOT consideration within 10 </w:t>
      </w:r>
      <w:r w:rsidR="002448C9">
        <w:rPr>
          <w:rFonts w:ascii="Times New Roman" w:eastAsia="Times New Roman" w:hAnsi="Times New Roman" w:cs="Times New Roman"/>
          <w:iCs/>
          <w:snapToGrid w:val="0"/>
          <w:sz w:val="24"/>
          <w:szCs w:val="24"/>
        </w:rPr>
        <w:t>months</w:t>
      </w:r>
      <w:r w:rsidR="002448C9" w:rsidRPr="0005433F">
        <w:rPr>
          <w:rFonts w:ascii="Times New Roman" w:eastAsia="Times New Roman" w:hAnsi="Times New Roman" w:cs="Times New Roman"/>
          <w:iCs/>
          <w:snapToGrid w:val="0"/>
          <w:sz w:val="24"/>
          <w:szCs w:val="24"/>
        </w:rPr>
        <w:t xml:space="preserve"> </w:t>
      </w:r>
      <w:r w:rsidRPr="0005433F">
        <w:rPr>
          <w:rFonts w:ascii="Times New Roman" w:eastAsia="Times New Roman" w:hAnsi="Times New Roman" w:cs="Times New Roman"/>
          <w:iCs/>
          <w:snapToGrid w:val="0"/>
          <w:sz w:val="24"/>
          <w:szCs w:val="24"/>
        </w:rPr>
        <w:t xml:space="preserve">of </w:t>
      </w:r>
      <w:r w:rsidR="009730A9">
        <w:rPr>
          <w:rFonts w:ascii="Times New Roman" w:eastAsia="Times New Roman" w:hAnsi="Times New Roman" w:cs="Times New Roman"/>
          <w:iCs/>
          <w:snapToGrid w:val="0"/>
          <w:sz w:val="24"/>
          <w:szCs w:val="24"/>
        </w:rPr>
        <w:t>award</w:t>
      </w:r>
      <w:r w:rsidRPr="0005433F">
        <w:rPr>
          <w:rFonts w:ascii="Times New Roman" w:eastAsia="Times New Roman" w:hAnsi="Times New Roman" w:cs="Times New Roman"/>
          <w:iCs/>
          <w:snapToGrid w:val="0"/>
          <w:sz w:val="24"/>
          <w:szCs w:val="24"/>
        </w:rPr>
        <w:t>.</w:t>
      </w:r>
    </w:p>
    <w:p w14:paraId="0D7380F4" w14:textId="704D1C84" w:rsidR="0005433F" w:rsidRPr="0005433F" w:rsidRDefault="0005433F" w:rsidP="00FB323C">
      <w:pPr>
        <w:widowControl/>
        <w:numPr>
          <w:ilvl w:val="0"/>
          <w:numId w:val="70"/>
        </w:numPr>
        <w:spacing w:after="200" w:line="276" w:lineRule="auto"/>
        <w:ind w:left="720"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Final TIM and electronic TIM to be delivered </w:t>
      </w:r>
      <w:r w:rsidR="002448C9">
        <w:rPr>
          <w:rFonts w:ascii="Times New Roman" w:eastAsia="Times New Roman" w:hAnsi="Times New Roman" w:cs="Times New Roman"/>
          <w:iCs/>
          <w:snapToGrid w:val="0"/>
          <w:sz w:val="24"/>
          <w:szCs w:val="24"/>
        </w:rPr>
        <w:t>to</w:t>
      </w:r>
      <w:r w:rsidRPr="0005433F">
        <w:rPr>
          <w:rFonts w:ascii="Times New Roman" w:eastAsia="Times New Roman" w:hAnsi="Times New Roman" w:cs="Times New Roman"/>
          <w:iCs/>
          <w:snapToGrid w:val="0"/>
          <w:sz w:val="24"/>
          <w:szCs w:val="24"/>
        </w:rPr>
        <w:t xml:space="preserve"> DDOT</w:t>
      </w:r>
      <w:r w:rsidR="002448C9">
        <w:rPr>
          <w:rFonts w:ascii="Times New Roman" w:eastAsia="Times New Roman" w:hAnsi="Times New Roman" w:cs="Times New Roman"/>
          <w:iCs/>
          <w:snapToGrid w:val="0"/>
          <w:sz w:val="24"/>
          <w:szCs w:val="24"/>
        </w:rPr>
        <w:t xml:space="preserve"> within twelve months of award</w:t>
      </w:r>
      <w:r w:rsidRPr="0005433F">
        <w:rPr>
          <w:rFonts w:ascii="Times New Roman" w:eastAsia="Times New Roman" w:hAnsi="Times New Roman" w:cs="Times New Roman"/>
          <w:iCs/>
          <w:snapToGrid w:val="0"/>
          <w:sz w:val="24"/>
          <w:szCs w:val="24"/>
        </w:rPr>
        <w:t xml:space="preserve">.  </w:t>
      </w:r>
    </w:p>
    <w:p w14:paraId="2326CB50" w14:textId="77777777" w:rsidR="0005433F" w:rsidRPr="0005433F" w:rsidRDefault="0005433F" w:rsidP="00FB323C">
      <w:pPr>
        <w:widowControl/>
        <w:numPr>
          <w:ilvl w:val="0"/>
          <w:numId w:val="70"/>
        </w:numPr>
        <w:spacing w:after="200" w:line="276" w:lineRule="auto"/>
        <w:ind w:left="720"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Updated TIM to be delivered for DDOT consideration as directed by the DDOT PM during Option Year 1.</w:t>
      </w:r>
    </w:p>
    <w:p w14:paraId="22527828" w14:textId="77777777" w:rsidR="0005433F" w:rsidRPr="0005433F" w:rsidRDefault="0005433F" w:rsidP="00FB323C">
      <w:pPr>
        <w:widowControl/>
        <w:numPr>
          <w:ilvl w:val="0"/>
          <w:numId w:val="70"/>
        </w:numPr>
        <w:spacing w:after="200" w:line="276" w:lineRule="auto"/>
        <w:ind w:left="720"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Updated TIM covering all tunnels to be delivered for DDOT consideration as directed by the DDOT PM during Option Year 2.</w:t>
      </w:r>
    </w:p>
    <w:p w14:paraId="50D863EE" w14:textId="77777777" w:rsidR="0005433F" w:rsidRPr="0005433F" w:rsidRDefault="0005433F" w:rsidP="00FB323C">
      <w:pPr>
        <w:widowControl/>
        <w:numPr>
          <w:ilvl w:val="0"/>
          <w:numId w:val="70"/>
        </w:numPr>
        <w:spacing w:after="200" w:line="276" w:lineRule="auto"/>
        <w:ind w:left="720"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Updated TIM covering all tunnels to be delivered for DDOT consideration as directed by the DDOT PM during Option Year 3.</w:t>
      </w:r>
    </w:p>
    <w:p w14:paraId="187E93A8" w14:textId="77777777" w:rsidR="0005433F" w:rsidRPr="0005433F" w:rsidRDefault="0005433F" w:rsidP="00FB323C">
      <w:pPr>
        <w:keepNext/>
        <w:widowControl/>
        <w:numPr>
          <w:ilvl w:val="0"/>
          <w:numId w:val="42"/>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GIS-Based Tunnel Asset Inventory</w:t>
      </w:r>
    </w:p>
    <w:p w14:paraId="2006C7C4" w14:textId="549CF05C" w:rsidR="00425BF0" w:rsidRPr="0005433F" w:rsidRDefault="00425BF0" w:rsidP="001316BC">
      <w:pPr>
        <w:widowControl/>
        <w:numPr>
          <w:ilvl w:val="0"/>
          <w:numId w:val="71"/>
        </w:numPr>
        <w:spacing w:after="200" w:line="276" w:lineRule="auto"/>
        <w:ind w:left="720"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Draft of tunnel asset </w:t>
      </w:r>
      <w:r w:rsidR="00A94488" w:rsidRPr="0005433F">
        <w:rPr>
          <w:rFonts w:ascii="Times New Roman" w:eastAsia="Times New Roman" w:hAnsi="Times New Roman" w:cs="Times New Roman"/>
          <w:iCs/>
          <w:snapToGrid w:val="0"/>
          <w:sz w:val="24"/>
          <w:szCs w:val="24"/>
        </w:rPr>
        <w:t xml:space="preserve">GIS </w:t>
      </w:r>
      <w:r w:rsidRPr="0005433F">
        <w:rPr>
          <w:rFonts w:ascii="Times New Roman" w:eastAsia="Times New Roman" w:hAnsi="Times New Roman" w:cs="Times New Roman"/>
          <w:iCs/>
          <w:snapToGrid w:val="0"/>
          <w:sz w:val="24"/>
          <w:szCs w:val="24"/>
        </w:rPr>
        <w:t xml:space="preserve">model and data schema to be delivered within </w:t>
      </w:r>
      <w:r w:rsidR="00A94488">
        <w:rPr>
          <w:rFonts w:ascii="Times New Roman" w:eastAsia="Times New Roman" w:hAnsi="Times New Roman" w:cs="Times New Roman"/>
          <w:iCs/>
          <w:snapToGrid w:val="0"/>
          <w:sz w:val="24"/>
          <w:szCs w:val="24"/>
        </w:rPr>
        <w:t>24</w:t>
      </w:r>
      <w:r w:rsidR="00A94488" w:rsidRPr="0005433F">
        <w:rPr>
          <w:rFonts w:ascii="Times New Roman" w:eastAsia="Times New Roman" w:hAnsi="Times New Roman" w:cs="Times New Roman"/>
          <w:iCs/>
          <w:snapToGrid w:val="0"/>
          <w:sz w:val="24"/>
          <w:szCs w:val="24"/>
        </w:rPr>
        <w:t xml:space="preserve"> </w:t>
      </w:r>
      <w:r w:rsidRPr="0005433F">
        <w:rPr>
          <w:rFonts w:ascii="Times New Roman" w:eastAsia="Times New Roman" w:hAnsi="Times New Roman" w:cs="Times New Roman"/>
          <w:iCs/>
          <w:snapToGrid w:val="0"/>
          <w:sz w:val="24"/>
          <w:szCs w:val="24"/>
        </w:rPr>
        <w:t xml:space="preserve">weeks of </w:t>
      </w:r>
      <w:r>
        <w:rPr>
          <w:rFonts w:ascii="Times New Roman" w:eastAsia="Times New Roman" w:hAnsi="Times New Roman" w:cs="Times New Roman"/>
          <w:iCs/>
          <w:snapToGrid w:val="0"/>
          <w:sz w:val="24"/>
          <w:szCs w:val="24"/>
        </w:rPr>
        <w:t>award</w:t>
      </w:r>
      <w:r w:rsidRPr="0005433F">
        <w:rPr>
          <w:rFonts w:ascii="Times New Roman" w:eastAsia="Times New Roman" w:hAnsi="Times New Roman" w:cs="Times New Roman"/>
          <w:iCs/>
          <w:snapToGrid w:val="0"/>
          <w:sz w:val="24"/>
          <w:szCs w:val="24"/>
        </w:rPr>
        <w:t>.</w:t>
      </w:r>
    </w:p>
    <w:p w14:paraId="3F2A7116" w14:textId="44C5FE5B" w:rsidR="00425BF0" w:rsidRPr="0005433F" w:rsidRDefault="00425BF0" w:rsidP="00BD0649">
      <w:pPr>
        <w:widowControl/>
        <w:numPr>
          <w:ilvl w:val="0"/>
          <w:numId w:val="71"/>
        </w:numPr>
        <w:spacing w:after="200" w:line="276" w:lineRule="auto"/>
        <w:ind w:left="720" w:hanging="720"/>
        <w:rPr>
          <w:rFonts w:ascii="Times New Roman" w:eastAsia="Times New Roman" w:hAnsi="Times New Roman" w:cs="Times New Roman"/>
          <w:iCs/>
          <w:snapToGrid w:val="0"/>
          <w:sz w:val="24"/>
          <w:szCs w:val="24"/>
        </w:rPr>
      </w:pPr>
      <w:r w:rsidRPr="009557A5">
        <w:rPr>
          <w:rFonts w:ascii="Times New Roman" w:eastAsia="Times New Roman" w:hAnsi="Times New Roman" w:cs="Times New Roman"/>
          <w:iCs/>
          <w:snapToGrid w:val="0"/>
          <w:sz w:val="24"/>
          <w:szCs w:val="24"/>
        </w:rPr>
        <w:t xml:space="preserve">Final tunnel asset </w:t>
      </w:r>
      <w:r w:rsidR="00A94488" w:rsidRPr="009557A5">
        <w:rPr>
          <w:rFonts w:ascii="Times New Roman" w:eastAsia="Times New Roman" w:hAnsi="Times New Roman" w:cs="Times New Roman"/>
          <w:iCs/>
          <w:snapToGrid w:val="0"/>
          <w:sz w:val="24"/>
          <w:szCs w:val="24"/>
        </w:rPr>
        <w:t xml:space="preserve">GIS </w:t>
      </w:r>
      <w:r w:rsidRPr="009557A5">
        <w:rPr>
          <w:rFonts w:ascii="Times New Roman" w:eastAsia="Times New Roman" w:hAnsi="Times New Roman" w:cs="Times New Roman"/>
          <w:iCs/>
          <w:snapToGrid w:val="0"/>
          <w:sz w:val="24"/>
          <w:szCs w:val="24"/>
        </w:rPr>
        <w:t xml:space="preserve">model and data schema to be delivered within </w:t>
      </w:r>
      <w:r w:rsidR="00A94488">
        <w:rPr>
          <w:rFonts w:ascii="Times New Roman" w:eastAsia="Times New Roman" w:hAnsi="Times New Roman" w:cs="Times New Roman"/>
          <w:iCs/>
          <w:snapToGrid w:val="0"/>
          <w:sz w:val="24"/>
          <w:szCs w:val="24"/>
        </w:rPr>
        <w:t>six</w:t>
      </w:r>
      <w:r w:rsidR="00A94488" w:rsidRPr="009557A5">
        <w:rPr>
          <w:rFonts w:ascii="Times New Roman" w:eastAsia="Times New Roman" w:hAnsi="Times New Roman" w:cs="Times New Roman"/>
          <w:iCs/>
          <w:snapToGrid w:val="0"/>
          <w:sz w:val="24"/>
          <w:szCs w:val="24"/>
        </w:rPr>
        <w:t xml:space="preserve"> </w:t>
      </w:r>
      <w:r w:rsidRPr="009557A5">
        <w:rPr>
          <w:rFonts w:ascii="Times New Roman" w:eastAsia="Times New Roman" w:hAnsi="Times New Roman" w:cs="Times New Roman"/>
          <w:iCs/>
          <w:snapToGrid w:val="0"/>
          <w:sz w:val="24"/>
          <w:szCs w:val="24"/>
        </w:rPr>
        <w:t>weeks of receipt of comments regarding the draft version.</w:t>
      </w:r>
    </w:p>
    <w:p w14:paraId="0D529E02" w14:textId="0E1A27DD" w:rsidR="0005433F" w:rsidRPr="009557A5" w:rsidRDefault="0005433F" w:rsidP="00BD0649">
      <w:pPr>
        <w:widowControl/>
        <w:numPr>
          <w:ilvl w:val="0"/>
          <w:numId w:val="71"/>
        </w:numPr>
        <w:spacing w:after="200" w:line="276" w:lineRule="auto"/>
        <w:ind w:left="720" w:hanging="720"/>
        <w:rPr>
          <w:rFonts w:ascii="Times New Roman" w:eastAsia="Times New Roman" w:hAnsi="Times New Roman" w:cs="Times New Roman"/>
          <w:iCs/>
          <w:snapToGrid w:val="0"/>
          <w:sz w:val="24"/>
          <w:szCs w:val="24"/>
        </w:rPr>
      </w:pPr>
      <w:r w:rsidRPr="009557A5">
        <w:rPr>
          <w:rFonts w:ascii="Times New Roman" w:eastAsia="Times New Roman" w:hAnsi="Times New Roman" w:cs="Times New Roman"/>
          <w:iCs/>
          <w:snapToGrid w:val="0"/>
          <w:sz w:val="24"/>
          <w:szCs w:val="24"/>
        </w:rPr>
        <w:lastRenderedPageBreak/>
        <w:t xml:space="preserve">Draft tunnel inventory to be delivered within </w:t>
      </w:r>
      <w:r w:rsidR="00820F7F" w:rsidRPr="009557A5">
        <w:rPr>
          <w:rFonts w:ascii="Times New Roman" w:eastAsia="Times New Roman" w:hAnsi="Times New Roman" w:cs="Times New Roman"/>
          <w:iCs/>
          <w:snapToGrid w:val="0"/>
          <w:sz w:val="24"/>
          <w:szCs w:val="24"/>
        </w:rPr>
        <w:t>10</w:t>
      </w:r>
      <w:r w:rsidRPr="009557A5">
        <w:rPr>
          <w:rFonts w:ascii="Times New Roman" w:eastAsia="Times New Roman" w:hAnsi="Times New Roman" w:cs="Times New Roman"/>
          <w:iCs/>
          <w:snapToGrid w:val="0"/>
          <w:sz w:val="24"/>
          <w:szCs w:val="24"/>
        </w:rPr>
        <w:t xml:space="preserve"> weeks of </w:t>
      </w:r>
      <w:r w:rsidR="00820F7F" w:rsidRPr="009557A5">
        <w:rPr>
          <w:rFonts w:ascii="Times New Roman" w:eastAsia="Times New Roman" w:hAnsi="Times New Roman" w:cs="Times New Roman"/>
          <w:iCs/>
          <w:snapToGrid w:val="0"/>
          <w:sz w:val="24"/>
          <w:szCs w:val="24"/>
        </w:rPr>
        <w:t>award</w:t>
      </w:r>
      <w:r w:rsidRPr="009557A5">
        <w:rPr>
          <w:rFonts w:ascii="Times New Roman" w:eastAsia="Times New Roman" w:hAnsi="Times New Roman" w:cs="Times New Roman"/>
          <w:iCs/>
          <w:snapToGrid w:val="0"/>
          <w:sz w:val="24"/>
          <w:szCs w:val="24"/>
        </w:rPr>
        <w:t>.</w:t>
      </w:r>
    </w:p>
    <w:p w14:paraId="2E0FE5EF" w14:textId="10E2FB36" w:rsidR="0005433F" w:rsidRPr="001316BC" w:rsidRDefault="0005433F" w:rsidP="001316BC">
      <w:pPr>
        <w:widowControl/>
        <w:numPr>
          <w:ilvl w:val="0"/>
          <w:numId w:val="71"/>
        </w:numPr>
        <w:spacing w:after="200" w:line="276" w:lineRule="auto"/>
        <w:ind w:left="720"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Final tunnel inventory to be delivered within </w:t>
      </w:r>
      <w:r w:rsidR="009557A5">
        <w:rPr>
          <w:rFonts w:ascii="Times New Roman" w:eastAsia="Times New Roman" w:hAnsi="Times New Roman" w:cs="Times New Roman"/>
          <w:iCs/>
          <w:snapToGrid w:val="0"/>
          <w:sz w:val="24"/>
          <w:szCs w:val="24"/>
        </w:rPr>
        <w:t>10</w:t>
      </w:r>
      <w:r w:rsidR="009557A5" w:rsidRPr="0005433F">
        <w:rPr>
          <w:rFonts w:ascii="Times New Roman" w:eastAsia="Times New Roman" w:hAnsi="Times New Roman" w:cs="Times New Roman"/>
          <w:iCs/>
          <w:snapToGrid w:val="0"/>
          <w:sz w:val="24"/>
          <w:szCs w:val="24"/>
        </w:rPr>
        <w:t xml:space="preserve"> </w:t>
      </w:r>
      <w:r w:rsidRPr="0005433F">
        <w:rPr>
          <w:rFonts w:ascii="Times New Roman" w:eastAsia="Times New Roman" w:hAnsi="Times New Roman" w:cs="Times New Roman"/>
          <w:iCs/>
          <w:snapToGrid w:val="0"/>
          <w:sz w:val="24"/>
          <w:szCs w:val="24"/>
        </w:rPr>
        <w:t>business days of receipt of comments regarding the draft version.</w:t>
      </w:r>
    </w:p>
    <w:p w14:paraId="32F4DBAA" w14:textId="151BD049" w:rsidR="0005433F" w:rsidRPr="0005433F" w:rsidRDefault="0005433F" w:rsidP="00FB323C">
      <w:pPr>
        <w:widowControl/>
        <w:numPr>
          <w:ilvl w:val="0"/>
          <w:numId w:val="71"/>
        </w:numPr>
        <w:spacing w:after="200" w:line="276" w:lineRule="auto"/>
        <w:ind w:left="720"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Updated tunnel inventory to be developed as directed by DDOT during Option Year 1.</w:t>
      </w:r>
    </w:p>
    <w:p w14:paraId="769BDA6D" w14:textId="67124214" w:rsidR="0005433F" w:rsidRPr="0005433F" w:rsidRDefault="0005433F" w:rsidP="00FB323C">
      <w:pPr>
        <w:widowControl/>
        <w:numPr>
          <w:ilvl w:val="0"/>
          <w:numId w:val="71"/>
        </w:numPr>
        <w:spacing w:after="200" w:line="276" w:lineRule="auto"/>
        <w:ind w:left="720"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Updated tunnel inventory to be developed as directed by DDOT during Option Year 2.</w:t>
      </w:r>
    </w:p>
    <w:p w14:paraId="54178759" w14:textId="427DF6FF" w:rsidR="0005433F" w:rsidRPr="0005433F" w:rsidRDefault="0005433F" w:rsidP="00FB323C">
      <w:pPr>
        <w:widowControl/>
        <w:numPr>
          <w:ilvl w:val="0"/>
          <w:numId w:val="71"/>
        </w:numPr>
        <w:spacing w:after="200" w:line="276" w:lineRule="auto"/>
        <w:ind w:left="720"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Updated tunnel inventory to be developed as directed by DDOT during Option Year 3.</w:t>
      </w:r>
    </w:p>
    <w:p w14:paraId="25B055FF" w14:textId="77777777" w:rsidR="0005433F" w:rsidRPr="0005433F" w:rsidRDefault="0005433F" w:rsidP="00FB323C">
      <w:pPr>
        <w:widowControl/>
        <w:numPr>
          <w:ilvl w:val="0"/>
          <w:numId w:val="42"/>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NTIS Inspection Tools</w:t>
      </w:r>
    </w:p>
    <w:p w14:paraId="78DFEA5B" w14:textId="0CC8DF84" w:rsidR="0005433F" w:rsidRPr="0005433F" w:rsidRDefault="0005433F" w:rsidP="00FB323C">
      <w:pPr>
        <w:widowControl/>
        <w:numPr>
          <w:ilvl w:val="0"/>
          <w:numId w:val="66"/>
        </w:numPr>
        <w:spacing w:after="200" w:line="276" w:lineRule="auto"/>
        <w:ind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Initial options and recommendations for tools/platforms to be used for NTIS inspection data reporting and storage. To be delivered within </w:t>
      </w:r>
      <w:r w:rsidR="00626AAE">
        <w:rPr>
          <w:rFonts w:ascii="Times New Roman" w:eastAsia="Times New Roman" w:hAnsi="Times New Roman" w:cs="Times New Roman"/>
          <w:iCs/>
          <w:snapToGrid w:val="0"/>
          <w:sz w:val="24"/>
          <w:szCs w:val="24"/>
        </w:rPr>
        <w:t>eight</w:t>
      </w:r>
      <w:r w:rsidRPr="0005433F">
        <w:rPr>
          <w:rFonts w:ascii="Times New Roman" w:eastAsia="Times New Roman" w:hAnsi="Times New Roman" w:cs="Times New Roman"/>
          <w:iCs/>
          <w:snapToGrid w:val="0"/>
          <w:sz w:val="24"/>
          <w:szCs w:val="24"/>
        </w:rPr>
        <w:t xml:space="preserve"> </w:t>
      </w:r>
      <w:ins w:id="651" w:author="Martha Averso" w:date="2020-02-05T17:31:00Z">
        <w:r w:rsidR="002C1481">
          <w:rPr>
            <w:rFonts w:ascii="Times New Roman" w:eastAsia="Times New Roman" w:hAnsi="Times New Roman" w:cs="Times New Roman"/>
            <w:iCs/>
            <w:snapToGrid w:val="0"/>
            <w:sz w:val="24"/>
            <w:szCs w:val="24"/>
          </w:rPr>
          <w:t xml:space="preserve">months </w:t>
        </w:r>
      </w:ins>
      <w:r w:rsidRPr="0005433F">
        <w:rPr>
          <w:rFonts w:ascii="Times New Roman" w:eastAsia="Times New Roman" w:hAnsi="Times New Roman" w:cs="Times New Roman"/>
          <w:iCs/>
          <w:snapToGrid w:val="0"/>
          <w:sz w:val="24"/>
          <w:szCs w:val="24"/>
        </w:rPr>
        <w:t xml:space="preserve">of </w:t>
      </w:r>
      <w:r w:rsidR="009730A9">
        <w:rPr>
          <w:rFonts w:ascii="Times New Roman" w:eastAsia="Times New Roman" w:hAnsi="Times New Roman" w:cs="Times New Roman"/>
          <w:iCs/>
          <w:snapToGrid w:val="0"/>
          <w:sz w:val="24"/>
          <w:szCs w:val="24"/>
        </w:rPr>
        <w:t>award</w:t>
      </w:r>
      <w:r w:rsidR="0042392F">
        <w:rPr>
          <w:rFonts w:ascii="Times New Roman" w:eastAsia="Times New Roman" w:hAnsi="Times New Roman" w:cs="Times New Roman"/>
          <w:iCs/>
          <w:snapToGrid w:val="0"/>
          <w:sz w:val="24"/>
          <w:szCs w:val="24"/>
        </w:rPr>
        <w:t>, subject to the results and effects of Task 3.1</w:t>
      </w:r>
      <w:r w:rsidRPr="0005433F">
        <w:rPr>
          <w:rFonts w:ascii="Times New Roman" w:eastAsia="Times New Roman" w:hAnsi="Times New Roman" w:cs="Times New Roman"/>
          <w:iCs/>
          <w:snapToGrid w:val="0"/>
          <w:sz w:val="24"/>
          <w:szCs w:val="24"/>
        </w:rPr>
        <w:t>.</w:t>
      </w:r>
    </w:p>
    <w:p w14:paraId="412E9347" w14:textId="59E0A5E9" w:rsidR="0005433F" w:rsidRPr="00495158" w:rsidRDefault="0005433F" w:rsidP="00FB323C">
      <w:pPr>
        <w:widowControl/>
        <w:numPr>
          <w:ilvl w:val="0"/>
          <w:numId w:val="66"/>
        </w:numPr>
        <w:spacing w:after="200" w:line="276" w:lineRule="auto"/>
        <w:ind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Scoring templates for all tunnel assets to be inspected per the NTIS inventory, to be delivered </w:t>
      </w:r>
      <w:r w:rsidRPr="00495158">
        <w:rPr>
          <w:rFonts w:ascii="Times New Roman" w:eastAsia="Times New Roman" w:hAnsi="Times New Roman" w:cs="Times New Roman"/>
          <w:iCs/>
          <w:snapToGrid w:val="0"/>
          <w:sz w:val="24"/>
          <w:szCs w:val="24"/>
        </w:rPr>
        <w:t xml:space="preserve">within </w:t>
      </w:r>
      <w:r w:rsidR="009557A5">
        <w:rPr>
          <w:rFonts w:ascii="Times New Roman" w:eastAsia="Times New Roman" w:hAnsi="Times New Roman" w:cs="Times New Roman"/>
          <w:iCs/>
          <w:snapToGrid w:val="0"/>
          <w:sz w:val="24"/>
          <w:szCs w:val="24"/>
        </w:rPr>
        <w:t xml:space="preserve">10 </w:t>
      </w:r>
      <w:r w:rsidRPr="00495158">
        <w:rPr>
          <w:rFonts w:ascii="Times New Roman" w:eastAsia="Times New Roman" w:hAnsi="Times New Roman" w:cs="Times New Roman"/>
          <w:iCs/>
          <w:snapToGrid w:val="0"/>
          <w:sz w:val="24"/>
          <w:szCs w:val="24"/>
        </w:rPr>
        <w:t>business days of receipt of DDOT input regarding scoring and reporting tools.</w:t>
      </w:r>
    </w:p>
    <w:p w14:paraId="32D4EC20" w14:textId="77777777" w:rsidR="0005433F" w:rsidRPr="00495158" w:rsidRDefault="0005433F" w:rsidP="00FB323C">
      <w:pPr>
        <w:widowControl/>
        <w:numPr>
          <w:ilvl w:val="0"/>
          <w:numId w:val="66"/>
        </w:numPr>
        <w:spacing w:after="200" w:line="276" w:lineRule="auto"/>
        <w:ind w:hanging="720"/>
        <w:rPr>
          <w:rFonts w:ascii="Times New Roman" w:eastAsia="Times New Roman" w:hAnsi="Times New Roman" w:cs="Times New Roman"/>
          <w:iCs/>
          <w:snapToGrid w:val="0"/>
          <w:sz w:val="24"/>
          <w:szCs w:val="24"/>
        </w:rPr>
      </w:pPr>
      <w:r w:rsidRPr="00495158">
        <w:rPr>
          <w:rFonts w:ascii="Times New Roman" w:eastAsia="Times New Roman" w:hAnsi="Times New Roman" w:cs="Times New Roman"/>
          <w:iCs/>
          <w:snapToGrid w:val="0"/>
          <w:sz w:val="24"/>
          <w:szCs w:val="24"/>
        </w:rPr>
        <w:t>During Option Year 1, provide updated scoring templates and data collection tools as directed by the DDOT PM.</w:t>
      </w:r>
    </w:p>
    <w:p w14:paraId="2D735F98" w14:textId="77777777" w:rsidR="0005433F" w:rsidRPr="00495158" w:rsidRDefault="0005433F" w:rsidP="00FB323C">
      <w:pPr>
        <w:widowControl/>
        <w:numPr>
          <w:ilvl w:val="0"/>
          <w:numId w:val="66"/>
        </w:numPr>
        <w:spacing w:after="200" w:line="276" w:lineRule="auto"/>
        <w:ind w:hanging="720"/>
        <w:rPr>
          <w:rFonts w:ascii="Times New Roman" w:eastAsia="Times New Roman" w:hAnsi="Times New Roman" w:cs="Times New Roman"/>
          <w:iCs/>
          <w:snapToGrid w:val="0"/>
          <w:sz w:val="24"/>
          <w:szCs w:val="24"/>
        </w:rPr>
      </w:pPr>
      <w:r w:rsidRPr="00495158">
        <w:rPr>
          <w:rFonts w:ascii="Times New Roman" w:eastAsia="Times New Roman" w:hAnsi="Times New Roman" w:cs="Times New Roman"/>
          <w:iCs/>
          <w:snapToGrid w:val="0"/>
          <w:sz w:val="24"/>
          <w:szCs w:val="24"/>
        </w:rPr>
        <w:t>During Option Year 2, provide updated scoring templates and data collection tools as directed by the DDOT PM.</w:t>
      </w:r>
    </w:p>
    <w:p w14:paraId="3E270723" w14:textId="77777777" w:rsidR="0005433F" w:rsidRPr="00495158" w:rsidRDefault="0005433F" w:rsidP="00FB323C">
      <w:pPr>
        <w:widowControl/>
        <w:numPr>
          <w:ilvl w:val="0"/>
          <w:numId w:val="66"/>
        </w:numPr>
        <w:spacing w:after="200" w:line="276" w:lineRule="auto"/>
        <w:ind w:hanging="720"/>
        <w:rPr>
          <w:rFonts w:ascii="Times New Roman" w:eastAsia="Times New Roman" w:hAnsi="Times New Roman" w:cs="Times New Roman"/>
          <w:iCs/>
          <w:snapToGrid w:val="0"/>
          <w:sz w:val="24"/>
          <w:szCs w:val="24"/>
        </w:rPr>
      </w:pPr>
      <w:r w:rsidRPr="00495158">
        <w:rPr>
          <w:rFonts w:ascii="Times New Roman" w:eastAsia="Times New Roman" w:hAnsi="Times New Roman" w:cs="Times New Roman"/>
          <w:iCs/>
          <w:snapToGrid w:val="0"/>
          <w:sz w:val="24"/>
          <w:szCs w:val="24"/>
        </w:rPr>
        <w:t>During Option Year 3, provide updated scoring templates and data collection tools as directed by the DDOT PM.</w:t>
      </w:r>
    </w:p>
    <w:p w14:paraId="7A49970A" w14:textId="77777777" w:rsidR="0005433F" w:rsidRPr="0005433F" w:rsidRDefault="0005433F" w:rsidP="00FB323C">
      <w:pPr>
        <w:keepNext/>
        <w:widowControl/>
        <w:numPr>
          <w:ilvl w:val="0"/>
          <w:numId w:val="42"/>
        </w:numPr>
        <w:spacing w:after="200" w:line="276" w:lineRule="auto"/>
        <w:ind w:left="0" w:firstLine="0"/>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NTIS Inspection Results</w:t>
      </w:r>
    </w:p>
    <w:p w14:paraId="3BDC8F7C" w14:textId="0F29B276" w:rsidR="004059FB" w:rsidRPr="0005433F" w:rsidRDefault="0005433F" w:rsidP="00FB323C">
      <w:pPr>
        <w:widowControl/>
        <w:numPr>
          <w:ilvl w:val="0"/>
          <w:numId w:val="67"/>
        </w:numPr>
        <w:spacing w:after="200" w:line="276" w:lineRule="auto"/>
        <w:ind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During the contract Base Period, provide NTIS initial inspection results (both Phase 1 and Phase 2) in a format keeping with the TIM to be developed under Task 2.1 and addressing the assets inventoried in Task 2.2, to be delivered within 12 months of </w:t>
      </w:r>
      <w:r w:rsidR="009730A9">
        <w:rPr>
          <w:rFonts w:ascii="Times New Roman" w:eastAsia="Times New Roman" w:hAnsi="Times New Roman" w:cs="Times New Roman"/>
          <w:iCs/>
          <w:snapToGrid w:val="0"/>
          <w:sz w:val="24"/>
          <w:szCs w:val="24"/>
        </w:rPr>
        <w:t>award</w:t>
      </w:r>
      <w:r w:rsidRPr="0005433F">
        <w:rPr>
          <w:rFonts w:ascii="Times New Roman" w:eastAsia="Times New Roman" w:hAnsi="Times New Roman" w:cs="Times New Roman"/>
          <w:iCs/>
          <w:snapToGrid w:val="0"/>
          <w:sz w:val="24"/>
          <w:szCs w:val="24"/>
        </w:rPr>
        <w:t>.</w:t>
      </w:r>
    </w:p>
    <w:p w14:paraId="1468B9B4" w14:textId="7D5DDB4E" w:rsidR="0005433F" w:rsidRPr="00820F7F" w:rsidRDefault="0005433F" w:rsidP="00FB323C">
      <w:pPr>
        <w:widowControl/>
        <w:numPr>
          <w:ilvl w:val="0"/>
          <w:numId w:val="67"/>
        </w:numPr>
        <w:spacing w:after="200" w:line="276" w:lineRule="auto"/>
        <w:ind w:hanging="720"/>
        <w:rPr>
          <w:rFonts w:ascii="Times New Roman" w:eastAsia="Times New Roman" w:hAnsi="Times New Roman" w:cs="Times New Roman"/>
          <w:iCs/>
          <w:snapToGrid w:val="0"/>
          <w:sz w:val="24"/>
          <w:szCs w:val="24"/>
        </w:rPr>
      </w:pPr>
      <w:r w:rsidRPr="00820F7F">
        <w:rPr>
          <w:rFonts w:ascii="Times New Roman" w:eastAsia="Times New Roman" w:hAnsi="Times New Roman" w:cs="Times New Roman"/>
          <w:iCs/>
          <w:snapToGrid w:val="0"/>
          <w:sz w:val="24"/>
          <w:szCs w:val="24"/>
        </w:rPr>
        <w:t xml:space="preserve">During Option </w:t>
      </w:r>
      <w:r w:rsidR="009557A5">
        <w:rPr>
          <w:rFonts w:ascii="Times New Roman" w:eastAsia="Times New Roman" w:hAnsi="Times New Roman" w:cs="Times New Roman"/>
          <w:iCs/>
          <w:snapToGrid w:val="0"/>
          <w:sz w:val="24"/>
          <w:szCs w:val="24"/>
        </w:rPr>
        <w:t>Period</w:t>
      </w:r>
      <w:r w:rsidR="009557A5" w:rsidRPr="00820F7F">
        <w:rPr>
          <w:rFonts w:ascii="Times New Roman" w:eastAsia="Times New Roman" w:hAnsi="Times New Roman" w:cs="Times New Roman"/>
          <w:iCs/>
          <w:snapToGrid w:val="0"/>
          <w:sz w:val="24"/>
          <w:szCs w:val="24"/>
        </w:rPr>
        <w:t xml:space="preserve"> </w:t>
      </w:r>
      <w:r w:rsidRPr="00820F7F">
        <w:rPr>
          <w:rFonts w:ascii="Times New Roman" w:eastAsia="Times New Roman" w:hAnsi="Times New Roman" w:cs="Times New Roman"/>
          <w:iCs/>
          <w:snapToGrid w:val="0"/>
          <w:sz w:val="24"/>
          <w:szCs w:val="24"/>
        </w:rPr>
        <w:t xml:space="preserve">1, provide NTIS follow-up inspection results for Phase 1 </w:t>
      </w:r>
      <w:r w:rsidR="009557A5">
        <w:rPr>
          <w:rFonts w:ascii="Times New Roman" w:eastAsia="Times New Roman" w:hAnsi="Times New Roman" w:cs="Times New Roman"/>
          <w:iCs/>
          <w:snapToGrid w:val="0"/>
          <w:sz w:val="24"/>
          <w:szCs w:val="24"/>
        </w:rPr>
        <w:t>in accordance with N</w:t>
      </w:r>
      <w:r w:rsidR="00C80DED">
        <w:rPr>
          <w:rFonts w:ascii="Times New Roman" w:eastAsia="Times New Roman" w:hAnsi="Times New Roman" w:cs="Times New Roman"/>
          <w:iCs/>
          <w:snapToGrid w:val="0"/>
          <w:sz w:val="24"/>
          <w:szCs w:val="24"/>
        </w:rPr>
        <w:t>T</w:t>
      </w:r>
      <w:r w:rsidR="009557A5">
        <w:rPr>
          <w:rFonts w:ascii="Times New Roman" w:eastAsia="Times New Roman" w:hAnsi="Times New Roman" w:cs="Times New Roman"/>
          <w:iCs/>
          <w:snapToGrid w:val="0"/>
          <w:sz w:val="24"/>
          <w:szCs w:val="24"/>
        </w:rPr>
        <w:t>IS requirements.</w:t>
      </w:r>
    </w:p>
    <w:p w14:paraId="10A8EB76" w14:textId="05ECB62B" w:rsidR="0005433F" w:rsidRPr="00820F7F" w:rsidRDefault="0005433F" w:rsidP="00FB323C">
      <w:pPr>
        <w:widowControl/>
        <w:numPr>
          <w:ilvl w:val="0"/>
          <w:numId w:val="67"/>
        </w:numPr>
        <w:spacing w:after="200" w:line="276" w:lineRule="auto"/>
        <w:ind w:hanging="720"/>
        <w:rPr>
          <w:rFonts w:ascii="Times New Roman" w:eastAsia="Times New Roman" w:hAnsi="Times New Roman" w:cs="Times New Roman"/>
          <w:iCs/>
          <w:snapToGrid w:val="0"/>
          <w:sz w:val="24"/>
          <w:szCs w:val="24"/>
        </w:rPr>
      </w:pPr>
      <w:r w:rsidRPr="00820F7F">
        <w:rPr>
          <w:rFonts w:ascii="Times New Roman" w:eastAsia="Times New Roman" w:hAnsi="Times New Roman" w:cs="Times New Roman"/>
          <w:iCs/>
          <w:snapToGrid w:val="0"/>
          <w:sz w:val="24"/>
          <w:szCs w:val="24"/>
        </w:rPr>
        <w:t xml:space="preserve">During Option </w:t>
      </w:r>
      <w:r w:rsidR="009557A5">
        <w:rPr>
          <w:rFonts w:ascii="Times New Roman" w:eastAsia="Times New Roman" w:hAnsi="Times New Roman" w:cs="Times New Roman"/>
          <w:iCs/>
          <w:snapToGrid w:val="0"/>
          <w:sz w:val="24"/>
          <w:szCs w:val="24"/>
        </w:rPr>
        <w:t>Period</w:t>
      </w:r>
      <w:r w:rsidR="009557A5" w:rsidRPr="00820F7F">
        <w:rPr>
          <w:rFonts w:ascii="Times New Roman" w:eastAsia="Times New Roman" w:hAnsi="Times New Roman" w:cs="Times New Roman"/>
          <w:iCs/>
          <w:snapToGrid w:val="0"/>
          <w:sz w:val="24"/>
          <w:szCs w:val="24"/>
        </w:rPr>
        <w:t xml:space="preserve"> </w:t>
      </w:r>
      <w:r w:rsidRPr="00820F7F">
        <w:rPr>
          <w:rFonts w:ascii="Times New Roman" w:eastAsia="Times New Roman" w:hAnsi="Times New Roman" w:cs="Times New Roman"/>
          <w:iCs/>
          <w:snapToGrid w:val="0"/>
          <w:sz w:val="24"/>
          <w:szCs w:val="24"/>
        </w:rPr>
        <w:t xml:space="preserve">2, provide NTIS follow-up inspection results for Phase 2 </w:t>
      </w:r>
      <w:r w:rsidR="009557A5">
        <w:rPr>
          <w:rFonts w:ascii="Times New Roman" w:eastAsia="Times New Roman" w:hAnsi="Times New Roman" w:cs="Times New Roman"/>
          <w:iCs/>
          <w:snapToGrid w:val="0"/>
          <w:sz w:val="24"/>
          <w:szCs w:val="24"/>
        </w:rPr>
        <w:t>in accordance with N</w:t>
      </w:r>
      <w:r w:rsidR="00C80DED">
        <w:rPr>
          <w:rFonts w:ascii="Times New Roman" w:eastAsia="Times New Roman" w:hAnsi="Times New Roman" w:cs="Times New Roman"/>
          <w:iCs/>
          <w:snapToGrid w:val="0"/>
          <w:sz w:val="24"/>
          <w:szCs w:val="24"/>
        </w:rPr>
        <w:t>T</w:t>
      </w:r>
      <w:r w:rsidR="009557A5">
        <w:rPr>
          <w:rFonts w:ascii="Times New Roman" w:eastAsia="Times New Roman" w:hAnsi="Times New Roman" w:cs="Times New Roman"/>
          <w:iCs/>
          <w:snapToGrid w:val="0"/>
          <w:sz w:val="24"/>
          <w:szCs w:val="24"/>
        </w:rPr>
        <w:t xml:space="preserve">IS </w:t>
      </w:r>
      <w:proofErr w:type="gramStart"/>
      <w:r w:rsidR="009557A5">
        <w:rPr>
          <w:rFonts w:ascii="Times New Roman" w:eastAsia="Times New Roman" w:hAnsi="Times New Roman" w:cs="Times New Roman"/>
          <w:iCs/>
          <w:snapToGrid w:val="0"/>
          <w:sz w:val="24"/>
          <w:szCs w:val="24"/>
        </w:rPr>
        <w:t>requirements.</w:t>
      </w:r>
      <w:r w:rsidRPr="00820F7F">
        <w:rPr>
          <w:rFonts w:ascii="Times New Roman" w:eastAsia="Times New Roman" w:hAnsi="Times New Roman" w:cs="Times New Roman"/>
          <w:iCs/>
          <w:snapToGrid w:val="0"/>
          <w:sz w:val="24"/>
          <w:szCs w:val="24"/>
        </w:rPr>
        <w:t>.</w:t>
      </w:r>
      <w:proofErr w:type="gramEnd"/>
    </w:p>
    <w:p w14:paraId="3B5DC2C4" w14:textId="107E25E1" w:rsidR="0005433F" w:rsidRDefault="0005433F" w:rsidP="00FB323C">
      <w:pPr>
        <w:widowControl/>
        <w:numPr>
          <w:ilvl w:val="0"/>
          <w:numId w:val="67"/>
        </w:numPr>
        <w:spacing w:line="276" w:lineRule="auto"/>
        <w:ind w:hanging="720"/>
        <w:rPr>
          <w:rFonts w:ascii="Times New Roman" w:eastAsia="Times New Roman" w:hAnsi="Times New Roman" w:cs="Times New Roman"/>
          <w:iCs/>
          <w:snapToGrid w:val="0"/>
          <w:sz w:val="24"/>
          <w:szCs w:val="24"/>
        </w:rPr>
      </w:pPr>
      <w:r w:rsidRPr="0005433F">
        <w:rPr>
          <w:rFonts w:ascii="Times New Roman" w:eastAsia="Times New Roman" w:hAnsi="Times New Roman" w:cs="Times New Roman"/>
          <w:iCs/>
          <w:snapToGrid w:val="0"/>
          <w:sz w:val="24"/>
          <w:szCs w:val="24"/>
        </w:rPr>
        <w:t xml:space="preserve">During Option </w:t>
      </w:r>
      <w:r w:rsidR="009557A5">
        <w:rPr>
          <w:rFonts w:ascii="Times New Roman" w:eastAsia="Times New Roman" w:hAnsi="Times New Roman" w:cs="Times New Roman"/>
          <w:iCs/>
          <w:snapToGrid w:val="0"/>
          <w:sz w:val="24"/>
          <w:szCs w:val="24"/>
        </w:rPr>
        <w:t>Period</w:t>
      </w:r>
      <w:r w:rsidR="009557A5" w:rsidRPr="0005433F">
        <w:rPr>
          <w:rFonts w:ascii="Times New Roman" w:eastAsia="Times New Roman" w:hAnsi="Times New Roman" w:cs="Times New Roman"/>
          <w:iCs/>
          <w:snapToGrid w:val="0"/>
          <w:sz w:val="24"/>
          <w:szCs w:val="24"/>
        </w:rPr>
        <w:t xml:space="preserve"> </w:t>
      </w:r>
      <w:r w:rsidRPr="0005433F">
        <w:rPr>
          <w:rFonts w:ascii="Times New Roman" w:eastAsia="Times New Roman" w:hAnsi="Times New Roman" w:cs="Times New Roman"/>
          <w:iCs/>
          <w:snapToGrid w:val="0"/>
          <w:sz w:val="24"/>
          <w:szCs w:val="24"/>
        </w:rPr>
        <w:t xml:space="preserve">3, provide NTIS follow-up inspection results for Phase 1 </w:t>
      </w:r>
      <w:r w:rsidR="009557A5">
        <w:rPr>
          <w:rFonts w:ascii="Times New Roman" w:eastAsia="Times New Roman" w:hAnsi="Times New Roman" w:cs="Times New Roman"/>
          <w:iCs/>
          <w:snapToGrid w:val="0"/>
          <w:sz w:val="24"/>
          <w:szCs w:val="24"/>
        </w:rPr>
        <w:t>in accordance with N</w:t>
      </w:r>
      <w:r w:rsidR="00C80DED">
        <w:rPr>
          <w:rFonts w:ascii="Times New Roman" w:eastAsia="Times New Roman" w:hAnsi="Times New Roman" w:cs="Times New Roman"/>
          <w:iCs/>
          <w:snapToGrid w:val="0"/>
          <w:sz w:val="24"/>
          <w:szCs w:val="24"/>
        </w:rPr>
        <w:t>T</w:t>
      </w:r>
      <w:r w:rsidR="009557A5">
        <w:rPr>
          <w:rFonts w:ascii="Times New Roman" w:eastAsia="Times New Roman" w:hAnsi="Times New Roman" w:cs="Times New Roman"/>
          <w:iCs/>
          <w:snapToGrid w:val="0"/>
          <w:sz w:val="24"/>
          <w:szCs w:val="24"/>
        </w:rPr>
        <w:t xml:space="preserve">IS </w:t>
      </w:r>
      <w:proofErr w:type="gramStart"/>
      <w:r w:rsidR="009557A5">
        <w:rPr>
          <w:rFonts w:ascii="Times New Roman" w:eastAsia="Times New Roman" w:hAnsi="Times New Roman" w:cs="Times New Roman"/>
          <w:iCs/>
          <w:snapToGrid w:val="0"/>
          <w:sz w:val="24"/>
          <w:szCs w:val="24"/>
        </w:rPr>
        <w:t>requirements.</w:t>
      </w:r>
      <w:r w:rsidRPr="0005433F">
        <w:rPr>
          <w:rFonts w:ascii="Times New Roman" w:eastAsia="Times New Roman" w:hAnsi="Times New Roman" w:cs="Times New Roman"/>
          <w:iCs/>
          <w:snapToGrid w:val="0"/>
          <w:sz w:val="24"/>
          <w:szCs w:val="24"/>
        </w:rPr>
        <w:t>.</w:t>
      </w:r>
      <w:proofErr w:type="gramEnd"/>
    </w:p>
    <w:p w14:paraId="1705BC30" w14:textId="77777777" w:rsidR="00626AAE" w:rsidRPr="0005433F" w:rsidRDefault="00626AAE" w:rsidP="00626AAE">
      <w:pPr>
        <w:widowControl/>
        <w:spacing w:line="276" w:lineRule="auto"/>
        <w:ind w:left="720"/>
        <w:rPr>
          <w:rFonts w:ascii="Times New Roman" w:eastAsia="Times New Roman" w:hAnsi="Times New Roman" w:cs="Times New Roman"/>
          <w:iCs/>
          <w:snapToGrid w:val="0"/>
          <w:sz w:val="24"/>
          <w:szCs w:val="24"/>
        </w:rPr>
      </w:pPr>
    </w:p>
    <w:p w14:paraId="52112EE4" w14:textId="77777777" w:rsidR="0005433F" w:rsidRPr="00F64339" w:rsidRDefault="0005433F" w:rsidP="00626AAE">
      <w:pPr>
        <w:pStyle w:val="Heading1"/>
        <w:keepNext/>
        <w:widowControl/>
        <w:numPr>
          <w:ilvl w:val="2"/>
          <w:numId w:val="2"/>
        </w:numPr>
        <w:spacing w:line="276" w:lineRule="auto"/>
        <w:ind w:firstLine="0"/>
        <w:rPr>
          <w:b w:val="0"/>
          <w:i/>
          <w:sz w:val="24"/>
        </w:rPr>
      </w:pPr>
      <w:r w:rsidRPr="00F64339">
        <w:rPr>
          <w:i/>
          <w:sz w:val="24"/>
        </w:rPr>
        <w:lastRenderedPageBreak/>
        <w:t>Key Delivery Milestones for Task II</w:t>
      </w:r>
    </w:p>
    <w:p w14:paraId="7840B62B" w14:textId="77777777" w:rsidR="00BA2D4B" w:rsidRPr="00BA2D4B" w:rsidRDefault="00BA2D4B" w:rsidP="00626AAE">
      <w:pPr>
        <w:pStyle w:val="Heading1"/>
        <w:keepNext/>
        <w:widowControl/>
        <w:spacing w:line="276" w:lineRule="auto"/>
        <w:ind w:left="0"/>
        <w:rPr>
          <w:rFonts w:cs="Times New Roman"/>
          <w:bCs w:val="0"/>
          <w:i/>
          <w:iCs/>
          <w:snapToGrid w:val="0"/>
          <w:sz w:val="24"/>
          <w:szCs w:val="24"/>
        </w:rPr>
      </w:pPr>
    </w:p>
    <w:p w14:paraId="65998B8D" w14:textId="77777777" w:rsidR="0005433F" w:rsidRPr="0005433F" w:rsidRDefault="0005433F" w:rsidP="0005433F">
      <w:pPr>
        <w:widowControl/>
        <w:spacing w:after="200"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The period of performance associated with task </w:t>
      </w:r>
      <w:r w:rsidR="00626AAE">
        <w:rPr>
          <w:rFonts w:ascii="Times New Roman" w:eastAsia="Times New Roman" w:hAnsi="Times New Roman" w:cs="Times New Roman"/>
          <w:snapToGrid w:val="0"/>
          <w:sz w:val="24"/>
          <w:szCs w:val="24"/>
        </w:rPr>
        <w:t>II</w:t>
      </w:r>
      <w:r w:rsidRPr="0005433F">
        <w:rPr>
          <w:rFonts w:ascii="Times New Roman" w:eastAsia="Times New Roman" w:hAnsi="Times New Roman" w:cs="Times New Roman"/>
          <w:snapToGrid w:val="0"/>
          <w:sz w:val="24"/>
          <w:szCs w:val="24"/>
        </w:rPr>
        <w:t xml:space="preserve"> scope of services shall include the following critical blocks of time:</w:t>
      </w:r>
    </w:p>
    <w:p w14:paraId="4E8B8AD8" w14:textId="527FD4A5" w:rsidR="0005433F" w:rsidRDefault="00BA2D4B" w:rsidP="00FB323C">
      <w:pPr>
        <w:widowControl/>
        <w:numPr>
          <w:ilvl w:val="0"/>
          <w:numId w:val="43"/>
        </w:numPr>
        <w:spacing w:after="200" w:line="276" w:lineRule="auto"/>
        <w:ind w:left="0" w:firstLine="0"/>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 xml:space="preserve"> </w:t>
      </w:r>
      <w:r w:rsidR="0005433F" w:rsidRPr="0005433F">
        <w:rPr>
          <w:rFonts w:ascii="Times New Roman" w:eastAsia="Times New Roman" w:hAnsi="Times New Roman" w:cs="Times New Roman"/>
          <w:iCs/>
          <w:snapToGrid w:val="0"/>
          <w:sz w:val="24"/>
          <w:szCs w:val="24"/>
        </w:rPr>
        <w:t xml:space="preserve">Both development phases of the TIM, which shall include complex and non-complex tunnels, shall be completed within </w:t>
      </w:r>
      <w:r w:rsidR="00626AAE">
        <w:rPr>
          <w:rFonts w:ascii="Times New Roman" w:eastAsia="Times New Roman" w:hAnsi="Times New Roman" w:cs="Times New Roman"/>
          <w:iCs/>
          <w:snapToGrid w:val="0"/>
          <w:sz w:val="24"/>
          <w:szCs w:val="24"/>
        </w:rPr>
        <w:t>seven</w:t>
      </w:r>
      <w:r w:rsidR="0005433F" w:rsidRPr="0005433F">
        <w:rPr>
          <w:rFonts w:ascii="Times New Roman" w:eastAsia="Times New Roman" w:hAnsi="Times New Roman" w:cs="Times New Roman"/>
          <w:iCs/>
          <w:snapToGrid w:val="0"/>
          <w:sz w:val="24"/>
          <w:szCs w:val="24"/>
        </w:rPr>
        <w:t xml:space="preserve"> and 12 </w:t>
      </w:r>
      <w:r w:rsidR="002A61DA">
        <w:rPr>
          <w:rFonts w:ascii="Times New Roman" w:eastAsia="Times New Roman" w:hAnsi="Times New Roman" w:cs="Times New Roman"/>
          <w:iCs/>
          <w:snapToGrid w:val="0"/>
          <w:sz w:val="24"/>
          <w:szCs w:val="24"/>
        </w:rPr>
        <w:t>months</w:t>
      </w:r>
      <w:r w:rsidR="002A61DA" w:rsidRPr="0005433F">
        <w:rPr>
          <w:rFonts w:ascii="Times New Roman" w:eastAsia="Times New Roman" w:hAnsi="Times New Roman" w:cs="Times New Roman"/>
          <w:iCs/>
          <w:snapToGrid w:val="0"/>
          <w:sz w:val="24"/>
          <w:szCs w:val="24"/>
        </w:rPr>
        <w:t xml:space="preserve"> </w:t>
      </w:r>
      <w:r w:rsidR="0005433F" w:rsidRPr="0005433F">
        <w:rPr>
          <w:rFonts w:ascii="Times New Roman" w:eastAsia="Times New Roman" w:hAnsi="Times New Roman" w:cs="Times New Roman"/>
          <w:iCs/>
          <w:snapToGrid w:val="0"/>
          <w:sz w:val="24"/>
          <w:szCs w:val="24"/>
        </w:rPr>
        <w:t xml:space="preserve">of </w:t>
      </w:r>
      <w:r w:rsidR="00820F7F">
        <w:rPr>
          <w:rFonts w:ascii="Times New Roman" w:eastAsia="Times New Roman" w:hAnsi="Times New Roman" w:cs="Times New Roman"/>
          <w:iCs/>
          <w:snapToGrid w:val="0"/>
          <w:sz w:val="24"/>
          <w:szCs w:val="24"/>
        </w:rPr>
        <w:t>award</w:t>
      </w:r>
      <w:r w:rsidR="0005433F" w:rsidRPr="0005433F">
        <w:rPr>
          <w:rFonts w:ascii="Times New Roman" w:eastAsia="Times New Roman" w:hAnsi="Times New Roman" w:cs="Times New Roman"/>
          <w:iCs/>
          <w:snapToGrid w:val="0"/>
          <w:sz w:val="24"/>
          <w:szCs w:val="24"/>
        </w:rPr>
        <w:t xml:space="preserve"> respectively.</w:t>
      </w:r>
    </w:p>
    <w:p w14:paraId="5A5A6C84" w14:textId="600E4819" w:rsidR="0005433F" w:rsidRPr="0005433F" w:rsidRDefault="00BA2D4B" w:rsidP="00FB323C">
      <w:pPr>
        <w:widowControl/>
        <w:numPr>
          <w:ilvl w:val="0"/>
          <w:numId w:val="43"/>
        </w:numPr>
        <w:spacing w:after="200" w:line="276" w:lineRule="auto"/>
        <w:ind w:left="0" w:firstLine="0"/>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 xml:space="preserve"> </w:t>
      </w:r>
      <w:r w:rsidR="0005433F" w:rsidRPr="0005433F">
        <w:rPr>
          <w:rFonts w:ascii="Times New Roman" w:eastAsia="Times New Roman" w:hAnsi="Times New Roman" w:cs="Times New Roman"/>
          <w:iCs/>
          <w:snapToGrid w:val="0"/>
          <w:sz w:val="24"/>
          <w:szCs w:val="24"/>
        </w:rPr>
        <w:t xml:space="preserve">Phase 1, the initial inspection and reporting on 50% of the complex and 50% of non-complex tunnels shall be completed within </w:t>
      </w:r>
      <w:r w:rsidR="002A61DA">
        <w:rPr>
          <w:rFonts w:ascii="Times New Roman" w:eastAsia="Times New Roman" w:hAnsi="Times New Roman" w:cs="Times New Roman"/>
          <w:iCs/>
          <w:snapToGrid w:val="0"/>
          <w:sz w:val="24"/>
          <w:szCs w:val="24"/>
        </w:rPr>
        <w:t>eight</w:t>
      </w:r>
      <w:r w:rsidR="002A61DA" w:rsidRPr="0005433F">
        <w:rPr>
          <w:rFonts w:ascii="Times New Roman" w:eastAsia="Times New Roman" w:hAnsi="Times New Roman" w:cs="Times New Roman"/>
          <w:iCs/>
          <w:snapToGrid w:val="0"/>
          <w:sz w:val="24"/>
          <w:szCs w:val="24"/>
        </w:rPr>
        <w:t xml:space="preserve"> </w:t>
      </w:r>
      <w:r w:rsidR="0005433F" w:rsidRPr="0005433F">
        <w:rPr>
          <w:rFonts w:ascii="Times New Roman" w:eastAsia="Times New Roman" w:hAnsi="Times New Roman" w:cs="Times New Roman"/>
          <w:iCs/>
          <w:snapToGrid w:val="0"/>
          <w:sz w:val="24"/>
          <w:szCs w:val="24"/>
        </w:rPr>
        <w:t xml:space="preserve">months of </w:t>
      </w:r>
      <w:r w:rsidR="00820F7F">
        <w:rPr>
          <w:rFonts w:ascii="Times New Roman" w:eastAsia="Times New Roman" w:hAnsi="Times New Roman" w:cs="Times New Roman"/>
          <w:iCs/>
          <w:snapToGrid w:val="0"/>
          <w:sz w:val="24"/>
          <w:szCs w:val="24"/>
        </w:rPr>
        <w:t>award</w:t>
      </w:r>
      <w:r w:rsidR="0005433F" w:rsidRPr="0005433F">
        <w:rPr>
          <w:rFonts w:ascii="Times New Roman" w:eastAsia="Times New Roman" w:hAnsi="Times New Roman" w:cs="Times New Roman"/>
          <w:iCs/>
          <w:snapToGrid w:val="0"/>
          <w:sz w:val="24"/>
          <w:szCs w:val="24"/>
        </w:rPr>
        <w:t>.</w:t>
      </w:r>
    </w:p>
    <w:p w14:paraId="5A01DAF2" w14:textId="1EF0DC33" w:rsidR="0005433F" w:rsidRDefault="00BA2D4B" w:rsidP="00FB323C">
      <w:pPr>
        <w:widowControl/>
        <w:numPr>
          <w:ilvl w:val="0"/>
          <w:numId w:val="43"/>
        </w:numPr>
        <w:spacing w:after="200" w:line="276" w:lineRule="auto"/>
        <w:ind w:left="0" w:firstLine="0"/>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 xml:space="preserve"> </w:t>
      </w:r>
      <w:r w:rsidR="0005433F" w:rsidRPr="0005433F">
        <w:rPr>
          <w:rFonts w:ascii="Times New Roman" w:eastAsia="Times New Roman" w:hAnsi="Times New Roman" w:cs="Times New Roman"/>
          <w:iCs/>
          <w:snapToGrid w:val="0"/>
          <w:sz w:val="24"/>
          <w:szCs w:val="24"/>
        </w:rPr>
        <w:t>Phase 2, the remaining tunnel inspection and reporting shall be completed within 1</w:t>
      </w:r>
      <w:r w:rsidR="002A61DA">
        <w:rPr>
          <w:rFonts w:ascii="Times New Roman" w:eastAsia="Times New Roman" w:hAnsi="Times New Roman" w:cs="Times New Roman"/>
          <w:iCs/>
          <w:snapToGrid w:val="0"/>
          <w:sz w:val="24"/>
          <w:szCs w:val="24"/>
        </w:rPr>
        <w:t>4</w:t>
      </w:r>
      <w:r w:rsidR="0005433F" w:rsidRPr="0005433F">
        <w:rPr>
          <w:rFonts w:ascii="Times New Roman" w:eastAsia="Times New Roman" w:hAnsi="Times New Roman" w:cs="Times New Roman"/>
          <w:iCs/>
          <w:snapToGrid w:val="0"/>
          <w:sz w:val="24"/>
          <w:szCs w:val="24"/>
        </w:rPr>
        <w:t xml:space="preserve"> months of </w:t>
      </w:r>
      <w:r w:rsidR="00820F7F">
        <w:rPr>
          <w:rFonts w:ascii="Times New Roman" w:eastAsia="Times New Roman" w:hAnsi="Times New Roman" w:cs="Times New Roman"/>
          <w:iCs/>
          <w:snapToGrid w:val="0"/>
          <w:sz w:val="24"/>
          <w:szCs w:val="24"/>
        </w:rPr>
        <w:t>award</w:t>
      </w:r>
      <w:r>
        <w:rPr>
          <w:rFonts w:ascii="Times New Roman" w:eastAsia="Times New Roman" w:hAnsi="Times New Roman" w:cs="Times New Roman"/>
          <w:iCs/>
          <w:snapToGrid w:val="0"/>
          <w:sz w:val="24"/>
          <w:szCs w:val="24"/>
        </w:rPr>
        <w:t>.</w:t>
      </w:r>
    </w:p>
    <w:p w14:paraId="14394B56" w14:textId="2C924827" w:rsidR="00ED713A" w:rsidRPr="0005433F" w:rsidRDefault="00ED713A" w:rsidP="00ED713A">
      <w:pPr>
        <w:widowControl/>
        <w:spacing w:line="276" w:lineRule="auto"/>
        <w:rPr>
          <w:rFonts w:ascii="Times New Roman" w:eastAsia="Times New Roman" w:hAnsi="Times New Roman" w:cs="Times New Roman"/>
          <w:iCs/>
          <w:snapToGrid w:val="0"/>
          <w:sz w:val="24"/>
          <w:szCs w:val="24"/>
        </w:rPr>
      </w:pPr>
    </w:p>
    <w:p w14:paraId="750BD86A" w14:textId="77777777" w:rsidR="0005433F" w:rsidRDefault="0005433F" w:rsidP="00ED713A">
      <w:pPr>
        <w:pStyle w:val="Heading1"/>
        <w:keepNext/>
        <w:widowControl/>
        <w:numPr>
          <w:ilvl w:val="2"/>
          <w:numId w:val="2"/>
        </w:numPr>
        <w:spacing w:line="276" w:lineRule="auto"/>
        <w:ind w:firstLine="0"/>
        <w:rPr>
          <w:rFonts w:cs="Times New Roman"/>
          <w:bCs w:val="0"/>
          <w:snapToGrid w:val="0"/>
          <w:sz w:val="24"/>
          <w:szCs w:val="24"/>
        </w:rPr>
      </w:pPr>
      <w:r w:rsidRPr="00BA2D4B">
        <w:rPr>
          <w:sz w:val="24"/>
        </w:rPr>
        <w:t xml:space="preserve">TASK III - CONFIGURATION AND IMPLEMENTATION SUPPORT FOR </w:t>
      </w:r>
      <w:r w:rsidR="00B16F6E">
        <w:rPr>
          <w:sz w:val="24"/>
        </w:rPr>
        <w:t>NEW</w:t>
      </w:r>
      <w:r w:rsidR="003411C1">
        <w:rPr>
          <w:sz w:val="24"/>
        </w:rPr>
        <w:t xml:space="preserve"> TMMS</w:t>
      </w:r>
      <w:r w:rsidRPr="00BA2D4B">
        <w:rPr>
          <w:sz w:val="24"/>
        </w:rPr>
        <w:t xml:space="preserve"> AND MIGRATION FROM SABER TMMS</w:t>
      </w:r>
    </w:p>
    <w:p w14:paraId="627A40DC" w14:textId="77777777" w:rsidR="00BA2D4B" w:rsidRPr="00F64339" w:rsidRDefault="00BA2D4B" w:rsidP="00ED713A">
      <w:pPr>
        <w:pStyle w:val="Heading1"/>
        <w:keepNext/>
        <w:widowControl/>
        <w:spacing w:line="276" w:lineRule="auto"/>
        <w:ind w:left="0"/>
        <w:rPr>
          <w:b w:val="0"/>
          <w:sz w:val="24"/>
        </w:rPr>
      </w:pPr>
    </w:p>
    <w:p w14:paraId="71887EFB" w14:textId="4A9F6A04" w:rsidR="00B5049F" w:rsidRDefault="0005433F" w:rsidP="00B5049F">
      <w:pPr>
        <w:widowControl/>
        <w:spacing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This initiative calls for the migration to a web-based system to replace SABER as the District of Columbia’s primary tunnel maintenance management system (TMMS), which all tunnel maintenance contractors working</w:t>
      </w:r>
      <w:r w:rsidR="009557A5">
        <w:rPr>
          <w:rFonts w:ascii="Times New Roman" w:eastAsia="Times New Roman" w:hAnsi="Times New Roman" w:cs="Times New Roman"/>
          <w:snapToGrid w:val="0"/>
          <w:sz w:val="24"/>
          <w:szCs w:val="24"/>
        </w:rPr>
        <w:t xml:space="preserve"> (O&amp;M Contractor)</w:t>
      </w:r>
      <w:r w:rsidRPr="0005433F">
        <w:rPr>
          <w:rFonts w:ascii="Times New Roman" w:eastAsia="Times New Roman" w:hAnsi="Times New Roman" w:cs="Times New Roman"/>
          <w:snapToGrid w:val="0"/>
          <w:sz w:val="24"/>
          <w:szCs w:val="24"/>
        </w:rPr>
        <w:t xml:space="preserve"> for the District will be required to utilize in their daily operations.</w:t>
      </w:r>
      <w:r w:rsidRPr="00C1178B">
        <w:rPr>
          <w:rFonts w:ascii="Times New Roman" w:eastAsia="Times New Roman" w:hAnsi="Times New Roman" w:cs="Times New Roman"/>
          <w:snapToGrid w:val="0"/>
          <w:sz w:val="24"/>
          <w:szCs w:val="24"/>
        </w:rPr>
        <w:t xml:space="preserve"> </w:t>
      </w:r>
      <w:r w:rsidR="00B5049F">
        <w:rPr>
          <w:rFonts w:ascii="Times New Roman" w:eastAsia="Times New Roman" w:hAnsi="Times New Roman" w:cs="Times New Roman"/>
          <w:snapToGrid w:val="0"/>
          <w:sz w:val="24"/>
          <w:szCs w:val="24"/>
        </w:rPr>
        <w:t>Two software options to be considered are already in place at DDOT.</w:t>
      </w:r>
    </w:p>
    <w:p w14:paraId="0717168F" w14:textId="47FDF39B" w:rsidR="0005433F" w:rsidRPr="0005433F" w:rsidRDefault="00C1178B" w:rsidP="0005433F">
      <w:pPr>
        <w:widowControl/>
        <w:spacing w:after="200" w:line="276"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The Parties acknowledge that before the use of </w:t>
      </w:r>
      <w:proofErr w:type="spellStart"/>
      <w:r w:rsidR="009557A5">
        <w:rPr>
          <w:rFonts w:ascii="Times New Roman" w:eastAsia="Times New Roman" w:hAnsi="Times New Roman" w:cs="Times New Roman"/>
          <w:snapToGrid w:val="0"/>
          <w:sz w:val="24"/>
          <w:szCs w:val="24"/>
        </w:rPr>
        <w:t>EcoTrafiX</w:t>
      </w:r>
      <w:proofErr w:type="spellEnd"/>
      <w:r w:rsidR="00B5049F">
        <w:rPr>
          <w:rFonts w:ascii="Times New Roman" w:eastAsia="Times New Roman" w:hAnsi="Times New Roman" w:cs="Times New Roman"/>
          <w:snapToGrid w:val="0"/>
          <w:sz w:val="24"/>
          <w:szCs w:val="24"/>
        </w:rPr>
        <w:t xml:space="preserve"> or Arc GIS</w:t>
      </w:r>
      <w:r w:rsidR="009557A5">
        <w:rPr>
          <w:rFonts w:ascii="Times New Roman" w:eastAsia="Times New Roman" w:hAnsi="Times New Roman" w:cs="Times New Roman"/>
          <w:snapToGrid w:val="0"/>
          <w:sz w:val="24"/>
          <w:szCs w:val="24"/>
        </w:rPr>
        <w:t xml:space="preserve"> </w:t>
      </w:r>
      <w:r>
        <w:rPr>
          <w:rFonts w:ascii="Times New Roman" w:eastAsia="Times New Roman" w:hAnsi="Times New Roman" w:cs="Times New Roman"/>
          <w:snapToGrid w:val="0"/>
          <w:sz w:val="24"/>
          <w:szCs w:val="24"/>
        </w:rPr>
        <w:t xml:space="preserve">can be considered for this purpose, it will be necessary for OCP and OAG to opine such proposed use will not violate the current </w:t>
      </w:r>
      <w:proofErr w:type="spellStart"/>
      <w:r w:rsidR="009557A5">
        <w:rPr>
          <w:rFonts w:ascii="Times New Roman" w:eastAsia="Times New Roman" w:hAnsi="Times New Roman" w:cs="Times New Roman"/>
          <w:snapToGrid w:val="0"/>
          <w:sz w:val="24"/>
          <w:szCs w:val="24"/>
        </w:rPr>
        <w:t>EcoTrafiX</w:t>
      </w:r>
      <w:proofErr w:type="spellEnd"/>
      <w:r w:rsidR="009557A5" w:rsidDel="009557A5">
        <w:rPr>
          <w:rFonts w:ascii="Times New Roman" w:eastAsia="Times New Roman" w:hAnsi="Times New Roman" w:cs="Times New Roman"/>
          <w:snapToGrid w:val="0"/>
          <w:sz w:val="24"/>
          <w:szCs w:val="24"/>
        </w:rPr>
        <w:t xml:space="preserve"> </w:t>
      </w:r>
      <w:r w:rsidR="00FB59AF">
        <w:rPr>
          <w:rFonts w:ascii="Times New Roman" w:eastAsia="Times New Roman" w:hAnsi="Times New Roman" w:cs="Times New Roman"/>
          <w:snapToGrid w:val="0"/>
          <w:sz w:val="24"/>
          <w:szCs w:val="24"/>
        </w:rPr>
        <w:t xml:space="preserve">or Arc GIS </w:t>
      </w:r>
      <w:r>
        <w:rPr>
          <w:rFonts w:ascii="Times New Roman" w:eastAsia="Times New Roman" w:hAnsi="Times New Roman" w:cs="Times New Roman"/>
          <w:snapToGrid w:val="0"/>
          <w:sz w:val="24"/>
          <w:szCs w:val="24"/>
        </w:rPr>
        <w:t>contract</w:t>
      </w:r>
      <w:r w:rsidR="006B686A">
        <w:rPr>
          <w:rFonts w:ascii="Times New Roman" w:eastAsia="Times New Roman" w:hAnsi="Times New Roman" w:cs="Times New Roman"/>
          <w:snapToGrid w:val="0"/>
          <w:sz w:val="24"/>
          <w:szCs w:val="24"/>
        </w:rPr>
        <w:t xml:space="preserve"> and license</w:t>
      </w:r>
      <w:r>
        <w:rPr>
          <w:rFonts w:ascii="Times New Roman" w:eastAsia="Times New Roman" w:hAnsi="Times New Roman" w:cs="Times New Roman"/>
          <w:snapToGrid w:val="0"/>
          <w:sz w:val="24"/>
          <w:szCs w:val="24"/>
        </w:rPr>
        <w:t xml:space="preserve"> or any District or federal procurement and contracting laws and regulations. </w:t>
      </w:r>
    </w:p>
    <w:p w14:paraId="1BC92F3D" w14:textId="77777777" w:rsidR="0005433F" w:rsidRPr="0005433F" w:rsidRDefault="0005433F" w:rsidP="0005433F">
      <w:pPr>
        <w:widowControl/>
        <w:spacing w:after="200"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The existing SABER tunnel maintenance management system is an approximately thirteen-year-old, proprietary system, and has limited capabilities relative to current data collection and asset evaluation needs. A new, non-proprietary, automated system must be created to satisfy new requirements, including the accommodation of FHWA mandated asset element data collection relative to the NTIS and SNTI initiatives. The Asset Management Division’s review of SABER’s current level of functionality has determined that in addition to being a closed, proprietary system, its client-server system architecture limits its ability to support the evolving accessibility and integration requirements of a decentralized, collaborative project environment. </w:t>
      </w:r>
    </w:p>
    <w:p w14:paraId="1025EEFC" w14:textId="77777777" w:rsidR="0005433F" w:rsidRDefault="0005433F" w:rsidP="00ED713A">
      <w:pPr>
        <w:widowControl/>
        <w:spacing w:line="276" w:lineRule="auto"/>
        <w:rPr>
          <w:rFonts w:ascii="Times New Roman" w:eastAsia="Times New Roman" w:hAnsi="Times New Roman" w:cs="Times New Roman"/>
          <w:snapToGrid w:val="0"/>
          <w:sz w:val="24"/>
          <w:szCs w:val="24"/>
        </w:rPr>
      </w:pPr>
      <w:r w:rsidRPr="0005433F">
        <w:rPr>
          <w:rFonts w:ascii="Times New Roman" w:eastAsia="Times New Roman" w:hAnsi="Times New Roman" w:cs="Times New Roman"/>
          <w:snapToGrid w:val="0"/>
          <w:sz w:val="24"/>
          <w:szCs w:val="24"/>
        </w:rPr>
        <w:t xml:space="preserve">SABER no longer possesses the required flexibility to address the specific, and evolving needs of the District’s </w:t>
      </w:r>
      <w:r w:rsidR="008B1284" w:rsidRPr="0005433F">
        <w:rPr>
          <w:rFonts w:ascii="Times New Roman" w:eastAsia="Times New Roman" w:hAnsi="Times New Roman" w:cs="Times New Roman"/>
          <w:snapToGrid w:val="0"/>
          <w:sz w:val="24"/>
          <w:szCs w:val="24"/>
        </w:rPr>
        <w:t>performance-based</w:t>
      </w:r>
      <w:r w:rsidRPr="0005433F">
        <w:rPr>
          <w:rFonts w:ascii="Times New Roman" w:eastAsia="Times New Roman" w:hAnsi="Times New Roman" w:cs="Times New Roman"/>
          <w:snapToGrid w:val="0"/>
          <w:sz w:val="24"/>
          <w:szCs w:val="24"/>
        </w:rPr>
        <w:t xml:space="preserve"> asset management framework; therefore, a new path forward</w:t>
      </w:r>
      <w:r w:rsidR="00C1178B">
        <w:rPr>
          <w:rFonts w:ascii="Times New Roman" w:eastAsia="Times New Roman" w:hAnsi="Times New Roman" w:cs="Times New Roman"/>
          <w:snapToGrid w:val="0"/>
          <w:sz w:val="24"/>
          <w:szCs w:val="24"/>
        </w:rPr>
        <w:t xml:space="preserve"> </w:t>
      </w:r>
      <w:r w:rsidRPr="0005433F">
        <w:rPr>
          <w:rFonts w:ascii="Times New Roman" w:eastAsia="Times New Roman" w:hAnsi="Times New Roman" w:cs="Times New Roman"/>
          <w:snapToGrid w:val="0"/>
          <w:sz w:val="24"/>
          <w:szCs w:val="24"/>
        </w:rPr>
        <w:t>is sought, which will enable the development of a unique tunnel asset maintenance management system appropriate for the management and</w:t>
      </w:r>
      <w:r w:rsidR="00ED713A">
        <w:rPr>
          <w:rFonts w:ascii="Times New Roman" w:eastAsia="Times New Roman" w:hAnsi="Times New Roman" w:cs="Times New Roman"/>
          <w:snapToGrid w:val="0"/>
          <w:sz w:val="24"/>
          <w:szCs w:val="24"/>
        </w:rPr>
        <w:t xml:space="preserve"> maintenance of DDOT’s </w:t>
      </w:r>
      <w:r w:rsidRPr="0005433F">
        <w:rPr>
          <w:rFonts w:ascii="Times New Roman" w:eastAsia="Times New Roman" w:hAnsi="Times New Roman" w:cs="Times New Roman"/>
          <w:snapToGrid w:val="0"/>
          <w:sz w:val="24"/>
          <w:szCs w:val="24"/>
        </w:rPr>
        <w:t xml:space="preserve">16 tunnels now, and in the future. The trend in the District for the foreseeable future will be to continue the maintenance of its tunnels through the use of performance-based contracting. </w:t>
      </w:r>
      <w:r w:rsidR="00C1178B">
        <w:rPr>
          <w:rFonts w:ascii="Times New Roman" w:eastAsia="Times New Roman" w:hAnsi="Times New Roman" w:cs="Times New Roman"/>
          <w:snapToGrid w:val="0"/>
          <w:sz w:val="24"/>
          <w:szCs w:val="24"/>
        </w:rPr>
        <w:t xml:space="preserve">The goal for the </w:t>
      </w:r>
      <w:r w:rsidRPr="0005433F">
        <w:rPr>
          <w:rFonts w:ascii="Times New Roman" w:eastAsia="Times New Roman" w:hAnsi="Times New Roman" w:cs="Times New Roman"/>
          <w:snapToGrid w:val="0"/>
          <w:sz w:val="24"/>
          <w:szCs w:val="24"/>
        </w:rPr>
        <w:t xml:space="preserve">solution implemented for managing the next tunnel preventive maintenance contract </w:t>
      </w:r>
      <w:r w:rsidR="00C1178B">
        <w:rPr>
          <w:rFonts w:ascii="Times New Roman" w:eastAsia="Times New Roman" w:hAnsi="Times New Roman" w:cs="Times New Roman"/>
          <w:snapToGrid w:val="0"/>
          <w:sz w:val="24"/>
          <w:szCs w:val="24"/>
        </w:rPr>
        <w:t xml:space="preserve">is to </w:t>
      </w:r>
      <w:r w:rsidRPr="0005433F">
        <w:rPr>
          <w:rFonts w:ascii="Times New Roman" w:eastAsia="Times New Roman" w:hAnsi="Times New Roman" w:cs="Times New Roman"/>
          <w:snapToGrid w:val="0"/>
          <w:sz w:val="24"/>
          <w:szCs w:val="24"/>
        </w:rPr>
        <w:t xml:space="preserve">push beyond the inadequate </w:t>
      </w:r>
      <w:r w:rsidRPr="0005433F">
        <w:rPr>
          <w:rFonts w:ascii="Times New Roman" w:eastAsia="Times New Roman" w:hAnsi="Times New Roman" w:cs="Times New Roman"/>
          <w:snapToGrid w:val="0"/>
          <w:sz w:val="24"/>
          <w:szCs w:val="24"/>
        </w:rPr>
        <w:lastRenderedPageBreak/>
        <w:t>boundaries of a typical transportation asset management system or computerized maintenance management system (</w:t>
      </w:r>
      <w:r w:rsidR="00ED713A">
        <w:rPr>
          <w:rFonts w:ascii="Times New Roman" w:eastAsia="Times New Roman" w:hAnsi="Times New Roman" w:cs="Times New Roman"/>
          <w:snapToGrid w:val="0"/>
          <w:sz w:val="24"/>
          <w:szCs w:val="24"/>
        </w:rPr>
        <w:t>“</w:t>
      </w:r>
      <w:r w:rsidRPr="0005433F">
        <w:rPr>
          <w:rFonts w:ascii="Times New Roman" w:eastAsia="Times New Roman" w:hAnsi="Times New Roman" w:cs="Times New Roman"/>
          <w:snapToGrid w:val="0"/>
          <w:sz w:val="24"/>
          <w:szCs w:val="24"/>
        </w:rPr>
        <w:t>CMMS</w:t>
      </w:r>
      <w:r w:rsidR="00ED713A">
        <w:rPr>
          <w:rFonts w:ascii="Times New Roman" w:eastAsia="Times New Roman" w:hAnsi="Times New Roman" w:cs="Times New Roman"/>
          <w:snapToGrid w:val="0"/>
          <w:sz w:val="24"/>
          <w:szCs w:val="24"/>
        </w:rPr>
        <w:t>”</w:t>
      </w:r>
      <w:r w:rsidRPr="0005433F">
        <w:rPr>
          <w:rFonts w:ascii="Times New Roman" w:eastAsia="Times New Roman" w:hAnsi="Times New Roman" w:cs="Times New Roman"/>
          <w:snapToGrid w:val="0"/>
          <w:sz w:val="24"/>
          <w:szCs w:val="24"/>
        </w:rPr>
        <w:t xml:space="preserve">).  </w:t>
      </w:r>
    </w:p>
    <w:p w14:paraId="1A4DF963" w14:textId="77777777" w:rsidR="00ED713A" w:rsidRPr="0005433F" w:rsidRDefault="00ED713A" w:rsidP="00ED713A">
      <w:pPr>
        <w:widowControl/>
        <w:spacing w:line="276" w:lineRule="auto"/>
        <w:rPr>
          <w:rFonts w:ascii="Times New Roman" w:eastAsia="Times New Roman" w:hAnsi="Times New Roman" w:cs="Times New Roman"/>
          <w:snapToGrid w:val="0"/>
          <w:sz w:val="24"/>
          <w:szCs w:val="24"/>
        </w:rPr>
      </w:pPr>
    </w:p>
    <w:p w14:paraId="3C651B83" w14:textId="77777777" w:rsidR="0005433F" w:rsidRPr="00F64339" w:rsidRDefault="0005433F" w:rsidP="00ED713A">
      <w:pPr>
        <w:pStyle w:val="Heading1"/>
        <w:keepNext/>
        <w:widowControl/>
        <w:numPr>
          <w:ilvl w:val="2"/>
          <w:numId w:val="2"/>
        </w:numPr>
        <w:spacing w:line="276" w:lineRule="auto"/>
        <w:ind w:firstLine="0"/>
        <w:rPr>
          <w:b w:val="0"/>
          <w:sz w:val="24"/>
        </w:rPr>
      </w:pPr>
      <w:bookmarkStart w:id="652" w:name="_Ref16628486"/>
      <w:r w:rsidRPr="00F64339">
        <w:rPr>
          <w:sz w:val="24"/>
        </w:rPr>
        <w:t xml:space="preserve">Task 3.1 </w:t>
      </w:r>
      <w:r w:rsidR="00820F7F">
        <w:rPr>
          <w:sz w:val="24"/>
        </w:rPr>
        <w:t>–</w:t>
      </w:r>
      <w:r w:rsidRPr="00F64339">
        <w:rPr>
          <w:sz w:val="24"/>
        </w:rPr>
        <w:t xml:space="preserve"> </w:t>
      </w:r>
      <w:r w:rsidR="00820F7F">
        <w:rPr>
          <w:sz w:val="24"/>
        </w:rPr>
        <w:t>New TMMS</w:t>
      </w:r>
      <w:r w:rsidRPr="00F64339">
        <w:rPr>
          <w:sz w:val="24"/>
        </w:rPr>
        <w:t xml:space="preserve"> Design, Configuration and Implementation Plan</w:t>
      </w:r>
      <w:bookmarkEnd w:id="652"/>
    </w:p>
    <w:p w14:paraId="0DDD548C" w14:textId="77777777" w:rsidR="00BA2D4B" w:rsidRPr="00BA2D4B" w:rsidRDefault="00BA2D4B" w:rsidP="00ED713A">
      <w:pPr>
        <w:pStyle w:val="Heading1"/>
        <w:keepNext/>
        <w:widowControl/>
        <w:spacing w:line="276" w:lineRule="auto"/>
        <w:ind w:left="0"/>
        <w:rPr>
          <w:rFonts w:cs="Times New Roman"/>
          <w:bCs w:val="0"/>
          <w:iCs/>
          <w:snapToGrid w:val="0"/>
          <w:sz w:val="24"/>
          <w:szCs w:val="24"/>
        </w:rPr>
      </w:pPr>
    </w:p>
    <w:p w14:paraId="7F013E2C" w14:textId="74776F13" w:rsidR="00EB7DB6" w:rsidRPr="00EB7DB6" w:rsidRDefault="00EB7DB6" w:rsidP="00EB7DB6">
      <w:pPr>
        <w:widowControl/>
        <w:spacing w:line="276" w:lineRule="auto"/>
        <w:rPr>
          <w:rFonts w:ascii="Times New Roman" w:eastAsia="Times New Roman" w:hAnsi="Times New Roman" w:cs="Times New Roman"/>
          <w:snapToGrid w:val="0"/>
          <w:sz w:val="24"/>
          <w:szCs w:val="24"/>
        </w:rPr>
      </w:pPr>
      <w:r w:rsidRPr="00EB7DB6">
        <w:rPr>
          <w:rFonts w:ascii="Times New Roman" w:eastAsia="Times New Roman" w:hAnsi="Times New Roman" w:cs="Times New Roman"/>
          <w:snapToGrid w:val="0"/>
          <w:sz w:val="24"/>
          <w:szCs w:val="24"/>
        </w:rPr>
        <w:t xml:space="preserve">Consultant shall perform an initial comprehensive study to determine the functionality and system requirements as outlined in the tasks below. The tasks below are designed to ensure that the requirements are accurately and thoroughly captured before determining the best technical approach and solution for implementing a platform for the DDOT web-based Tunnel Maintenance Management System (TMMS), as well as for migrating DDOT’s existing data from SABER and integrating other DDOT systems.  The approach shall include </w:t>
      </w:r>
      <w:proofErr w:type="spellStart"/>
      <w:r w:rsidRPr="00EB7DB6">
        <w:rPr>
          <w:rFonts w:ascii="Times New Roman" w:eastAsia="Times New Roman" w:hAnsi="Times New Roman" w:cs="Times New Roman"/>
          <w:snapToGrid w:val="0"/>
          <w:sz w:val="24"/>
          <w:szCs w:val="24"/>
        </w:rPr>
        <w:t>EcoTrafiX</w:t>
      </w:r>
      <w:proofErr w:type="spellEnd"/>
      <w:r w:rsidRPr="00EB7DB6">
        <w:rPr>
          <w:rFonts w:ascii="Times New Roman" w:eastAsia="Times New Roman" w:hAnsi="Times New Roman" w:cs="Times New Roman"/>
          <w:snapToGrid w:val="0"/>
          <w:sz w:val="24"/>
          <w:szCs w:val="24"/>
        </w:rPr>
        <w:t xml:space="preserve"> </w:t>
      </w:r>
      <w:r w:rsidR="00FB59AF">
        <w:rPr>
          <w:rFonts w:ascii="Times New Roman" w:eastAsia="Times New Roman" w:hAnsi="Times New Roman" w:cs="Times New Roman"/>
          <w:snapToGrid w:val="0"/>
          <w:sz w:val="24"/>
          <w:szCs w:val="24"/>
        </w:rPr>
        <w:t xml:space="preserve">or Arc GIS </w:t>
      </w:r>
      <w:r w:rsidRPr="00EB7DB6">
        <w:rPr>
          <w:rFonts w:ascii="Times New Roman" w:eastAsia="Times New Roman" w:hAnsi="Times New Roman" w:cs="Times New Roman"/>
          <w:snapToGrid w:val="0"/>
          <w:sz w:val="24"/>
          <w:szCs w:val="24"/>
        </w:rPr>
        <w:t>and other identified tools and systems.  The subtask categories</w:t>
      </w:r>
      <w:r>
        <w:rPr>
          <w:rFonts w:ascii="Times New Roman" w:eastAsia="Times New Roman" w:hAnsi="Times New Roman" w:cs="Times New Roman"/>
          <w:snapToGrid w:val="0"/>
          <w:sz w:val="24"/>
          <w:szCs w:val="24"/>
        </w:rPr>
        <w:t>, more fully described below,</w:t>
      </w:r>
      <w:r w:rsidRPr="00EB7DB6">
        <w:rPr>
          <w:rFonts w:ascii="Times New Roman" w:eastAsia="Times New Roman" w:hAnsi="Times New Roman" w:cs="Times New Roman"/>
          <w:snapToGrid w:val="0"/>
          <w:sz w:val="24"/>
          <w:szCs w:val="24"/>
        </w:rPr>
        <w:t xml:space="preserve"> are as follows:</w:t>
      </w:r>
    </w:p>
    <w:p w14:paraId="6DBB0A7A" w14:textId="77777777" w:rsidR="00ED713A" w:rsidRDefault="00ED713A" w:rsidP="00ED713A">
      <w:pPr>
        <w:widowControl/>
        <w:spacing w:line="276" w:lineRule="auto"/>
        <w:rPr>
          <w:rFonts w:ascii="Times New Roman" w:eastAsia="Times New Roman" w:hAnsi="Times New Roman" w:cs="Times New Roman"/>
          <w:snapToGrid w:val="0"/>
          <w:sz w:val="24"/>
          <w:szCs w:val="24"/>
        </w:rPr>
      </w:pPr>
    </w:p>
    <w:p w14:paraId="3B8DEB1F" w14:textId="77777777" w:rsidR="00EB7DB6" w:rsidRPr="00EB7DB6" w:rsidRDefault="00EB7DB6" w:rsidP="00FB323C">
      <w:pPr>
        <w:widowControl/>
        <w:numPr>
          <w:ilvl w:val="0"/>
          <w:numId w:val="72"/>
        </w:numPr>
        <w:spacing w:line="276" w:lineRule="auto"/>
        <w:ind w:hanging="720"/>
        <w:rPr>
          <w:rFonts w:ascii="Times New Roman" w:eastAsia="Times New Roman" w:hAnsi="Times New Roman" w:cs="Times New Roman"/>
          <w:snapToGrid w:val="0"/>
          <w:sz w:val="24"/>
          <w:szCs w:val="24"/>
        </w:rPr>
      </w:pPr>
      <w:r w:rsidRPr="00EB7DB6">
        <w:rPr>
          <w:rFonts w:ascii="Times New Roman" w:eastAsia="Times New Roman" w:hAnsi="Times New Roman" w:cs="Times New Roman"/>
          <w:snapToGrid w:val="0"/>
          <w:sz w:val="24"/>
          <w:szCs w:val="24"/>
        </w:rPr>
        <w:t>High level requirements workshops and documentation</w:t>
      </w:r>
    </w:p>
    <w:p w14:paraId="4E81E764" w14:textId="77777777" w:rsidR="00EB7DB6" w:rsidRPr="00EB7DB6" w:rsidRDefault="00EB7DB6" w:rsidP="00FB323C">
      <w:pPr>
        <w:widowControl/>
        <w:numPr>
          <w:ilvl w:val="0"/>
          <w:numId w:val="72"/>
        </w:numPr>
        <w:spacing w:line="276" w:lineRule="auto"/>
        <w:ind w:hanging="720"/>
        <w:rPr>
          <w:rFonts w:ascii="Times New Roman" w:eastAsia="Times New Roman" w:hAnsi="Times New Roman" w:cs="Times New Roman"/>
          <w:snapToGrid w:val="0"/>
          <w:sz w:val="24"/>
          <w:szCs w:val="24"/>
        </w:rPr>
      </w:pPr>
      <w:r w:rsidRPr="00EB7DB6">
        <w:rPr>
          <w:rFonts w:ascii="Times New Roman" w:eastAsia="Times New Roman" w:hAnsi="Times New Roman" w:cs="Times New Roman"/>
          <w:snapToGrid w:val="0"/>
          <w:sz w:val="24"/>
          <w:szCs w:val="24"/>
        </w:rPr>
        <w:t>Functional requirements workshops and documentation</w:t>
      </w:r>
    </w:p>
    <w:p w14:paraId="6896CD14" w14:textId="77777777" w:rsidR="00EB7DB6" w:rsidRPr="00EB7DB6" w:rsidRDefault="00EB7DB6" w:rsidP="00FB323C">
      <w:pPr>
        <w:widowControl/>
        <w:numPr>
          <w:ilvl w:val="0"/>
          <w:numId w:val="72"/>
        </w:numPr>
        <w:spacing w:line="276" w:lineRule="auto"/>
        <w:ind w:hanging="720"/>
        <w:rPr>
          <w:rFonts w:ascii="Times New Roman" w:eastAsia="Times New Roman" w:hAnsi="Times New Roman" w:cs="Times New Roman"/>
          <w:snapToGrid w:val="0"/>
          <w:sz w:val="24"/>
          <w:szCs w:val="24"/>
        </w:rPr>
      </w:pPr>
      <w:r w:rsidRPr="00EB7DB6">
        <w:rPr>
          <w:rFonts w:ascii="Times New Roman" w:eastAsia="Times New Roman" w:hAnsi="Times New Roman" w:cs="Times New Roman"/>
          <w:snapToGrid w:val="0"/>
          <w:sz w:val="24"/>
          <w:szCs w:val="24"/>
        </w:rPr>
        <w:t>Application architecture and technology solution</w:t>
      </w:r>
    </w:p>
    <w:p w14:paraId="7C466BBA" w14:textId="24ED3014" w:rsidR="00EB7DB6" w:rsidRPr="00EB7DB6" w:rsidRDefault="00EB7DB6" w:rsidP="00FB323C">
      <w:pPr>
        <w:widowControl/>
        <w:numPr>
          <w:ilvl w:val="0"/>
          <w:numId w:val="72"/>
        </w:numPr>
        <w:spacing w:line="276" w:lineRule="auto"/>
        <w:ind w:hanging="720"/>
        <w:rPr>
          <w:rFonts w:ascii="Times New Roman" w:eastAsia="Times New Roman" w:hAnsi="Times New Roman" w:cs="Times New Roman"/>
          <w:snapToGrid w:val="0"/>
          <w:sz w:val="24"/>
          <w:szCs w:val="24"/>
        </w:rPr>
      </w:pPr>
      <w:proofErr w:type="spellStart"/>
      <w:r w:rsidRPr="00EB7DB6">
        <w:rPr>
          <w:rFonts w:ascii="Times New Roman" w:eastAsia="Times New Roman" w:hAnsi="Times New Roman" w:cs="Times New Roman"/>
          <w:snapToGrid w:val="0"/>
          <w:sz w:val="24"/>
          <w:szCs w:val="24"/>
        </w:rPr>
        <w:t>EcoTrafiX</w:t>
      </w:r>
      <w:proofErr w:type="spellEnd"/>
      <w:r w:rsidRPr="00EB7DB6">
        <w:rPr>
          <w:rFonts w:ascii="Times New Roman" w:eastAsia="Times New Roman" w:hAnsi="Times New Roman" w:cs="Times New Roman"/>
          <w:snapToGrid w:val="0"/>
          <w:sz w:val="24"/>
          <w:szCs w:val="24"/>
        </w:rPr>
        <w:t xml:space="preserve"> </w:t>
      </w:r>
      <w:r w:rsidR="00FB59AF">
        <w:rPr>
          <w:rFonts w:ascii="Times New Roman" w:eastAsia="Times New Roman" w:hAnsi="Times New Roman" w:cs="Times New Roman"/>
          <w:snapToGrid w:val="0"/>
          <w:sz w:val="24"/>
          <w:szCs w:val="24"/>
        </w:rPr>
        <w:t xml:space="preserve">or Arc GIS </w:t>
      </w:r>
      <w:r w:rsidRPr="00EB7DB6">
        <w:rPr>
          <w:rFonts w:ascii="Times New Roman" w:eastAsia="Times New Roman" w:hAnsi="Times New Roman" w:cs="Times New Roman"/>
          <w:snapToGrid w:val="0"/>
          <w:sz w:val="24"/>
          <w:szCs w:val="24"/>
        </w:rPr>
        <w:t>fit</w:t>
      </w:r>
      <w:r>
        <w:rPr>
          <w:rFonts w:ascii="Times New Roman" w:eastAsia="Times New Roman" w:hAnsi="Times New Roman" w:cs="Times New Roman"/>
          <w:snapToGrid w:val="0"/>
          <w:sz w:val="24"/>
          <w:szCs w:val="24"/>
        </w:rPr>
        <w:t xml:space="preserve"> and </w:t>
      </w:r>
      <w:r w:rsidRPr="00EB7DB6">
        <w:rPr>
          <w:rFonts w:ascii="Times New Roman" w:eastAsia="Times New Roman" w:hAnsi="Times New Roman" w:cs="Times New Roman"/>
          <w:snapToGrid w:val="0"/>
          <w:sz w:val="24"/>
          <w:szCs w:val="24"/>
        </w:rPr>
        <w:t>gap assessment</w:t>
      </w:r>
    </w:p>
    <w:p w14:paraId="349FBB41" w14:textId="77777777" w:rsidR="00EB7DB6" w:rsidRPr="00EB7DB6" w:rsidRDefault="00EB7DB6" w:rsidP="00FB323C">
      <w:pPr>
        <w:widowControl/>
        <w:numPr>
          <w:ilvl w:val="0"/>
          <w:numId w:val="72"/>
        </w:numPr>
        <w:spacing w:line="276" w:lineRule="auto"/>
        <w:ind w:hanging="720"/>
        <w:rPr>
          <w:rFonts w:ascii="Times New Roman" w:eastAsia="Times New Roman" w:hAnsi="Times New Roman" w:cs="Times New Roman"/>
          <w:snapToGrid w:val="0"/>
          <w:sz w:val="24"/>
          <w:szCs w:val="24"/>
        </w:rPr>
      </w:pPr>
      <w:r w:rsidRPr="00EB7DB6">
        <w:rPr>
          <w:rFonts w:ascii="Times New Roman" w:eastAsia="Times New Roman" w:hAnsi="Times New Roman" w:cs="Times New Roman"/>
          <w:snapToGrid w:val="0"/>
          <w:sz w:val="24"/>
          <w:szCs w:val="24"/>
        </w:rPr>
        <w:t>Implementation plan</w:t>
      </w:r>
    </w:p>
    <w:p w14:paraId="6EDF69AD" w14:textId="77777777" w:rsidR="00EB7DB6" w:rsidRPr="00EB7DB6" w:rsidRDefault="00EB7DB6" w:rsidP="00EB7DB6">
      <w:pPr>
        <w:widowControl/>
        <w:spacing w:line="276" w:lineRule="auto"/>
        <w:rPr>
          <w:rFonts w:ascii="Times New Roman" w:eastAsia="Times New Roman" w:hAnsi="Times New Roman" w:cs="Times New Roman"/>
          <w:snapToGrid w:val="0"/>
          <w:sz w:val="24"/>
          <w:szCs w:val="24"/>
        </w:rPr>
      </w:pPr>
    </w:p>
    <w:p w14:paraId="0BE6137A" w14:textId="77777777" w:rsidR="00EB7DB6" w:rsidRPr="009B1821" w:rsidRDefault="00EB7DB6" w:rsidP="00FB323C">
      <w:pPr>
        <w:widowControl/>
        <w:numPr>
          <w:ilvl w:val="0"/>
          <w:numId w:val="44"/>
        </w:numPr>
        <w:spacing w:after="200" w:line="276" w:lineRule="auto"/>
        <w:ind w:left="0" w:firstLine="0"/>
        <w:rPr>
          <w:rFonts w:ascii="Times New Roman" w:eastAsia="Times New Roman" w:hAnsi="Times New Roman" w:cs="Times New Roman"/>
          <w:b/>
          <w:iCs/>
          <w:snapToGrid w:val="0"/>
          <w:sz w:val="24"/>
          <w:szCs w:val="24"/>
        </w:rPr>
      </w:pPr>
      <w:r w:rsidRPr="009B1821">
        <w:rPr>
          <w:rFonts w:ascii="Times New Roman" w:eastAsia="Times New Roman" w:hAnsi="Times New Roman" w:cs="Times New Roman"/>
          <w:b/>
          <w:iCs/>
          <w:snapToGrid w:val="0"/>
          <w:sz w:val="24"/>
          <w:szCs w:val="24"/>
        </w:rPr>
        <w:t>High Level Requirements</w:t>
      </w:r>
    </w:p>
    <w:p w14:paraId="1485EC17" w14:textId="77777777" w:rsidR="00EB7DB6" w:rsidRPr="00EB7DB6" w:rsidRDefault="00EB7DB6" w:rsidP="00EB7DB6">
      <w:pPr>
        <w:shd w:val="clear" w:color="auto" w:fill="FFFFFF"/>
        <w:rPr>
          <w:rFonts w:ascii="Times New Roman" w:hAnsi="Times New Roman" w:cs="Times New Roman"/>
          <w:sz w:val="24"/>
          <w:szCs w:val="24"/>
        </w:rPr>
      </w:pPr>
      <w:r w:rsidRPr="00EB7DB6">
        <w:rPr>
          <w:rFonts w:ascii="Times New Roman" w:hAnsi="Times New Roman" w:cs="Times New Roman"/>
          <w:sz w:val="24"/>
          <w:szCs w:val="24"/>
        </w:rPr>
        <w:t xml:space="preserve">Consultant shall facilitate up to seven on-site workshops with DDOT stakeholders (such as bridge and tunnels, finance, and asset management) to determine the high-level needs of DDOT’s tunnel management system. </w:t>
      </w:r>
    </w:p>
    <w:p w14:paraId="70BEEDBE" w14:textId="77777777" w:rsidR="00EB7DB6" w:rsidRPr="00EB7DB6" w:rsidRDefault="00EB7DB6" w:rsidP="00EB7DB6">
      <w:pPr>
        <w:shd w:val="clear" w:color="auto" w:fill="FFFFFF"/>
        <w:rPr>
          <w:rFonts w:ascii="Times New Roman" w:hAnsi="Times New Roman" w:cs="Times New Roman"/>
          <w:sz w:val="24"/>
          <w:szCs w:val="24"/>
        </w:rPr>
      </w:pPr>
    </w:p>
    <w:p w14:paraId="67B3857C" w14:textId="40943DA1" w:rsidR="00EB7DB6" w:rsidRPr="00EB7DB6" w:rsidRDefault="00EB7DB6" w:rsidP="00EB7DB6">
      <w:pPr>
        <w:pStyle w:val="ListParagraph"/>
        <w:shd w:val="clear" w:color="auto" w:fill="FFFFFF"/>
        <w:rPr>
          <w:rFonts w:ascii="Times New Roman" w:hAnsi="Times New Roman" w:cs="Times New Roman"/>
          <w:sz w:val="24"/>
          <w:szCs w:val="24"/>
        </w:rPr>
      </w:pPr>
      <w:r w:rsidRPr="00EB7DB6">
        <w:rPr>
          <w:rFonts w:ascii="Times New Roman" w:hAnsi="Times New Roman" w:cs="Times New Roman"/>
          <w:sz w:val="24"/>
          <w:szCs w:val="24"/>
        </w:rPr>
        <w:t xml:space="preserve">The first objective of this </w:t>
      </w:r>
      <w:r>
        <w:rPr>
          <w:rFonts w:ascii="Times New Roman" w:hAnsi="Times New Roman" w:cs="Times New Roman"/>
          <w:sz w:val="24"/>
          <w:szCs w:val="24"/>
        </w:rPr>
        <w:t>sub</w:t>
      </w:r>
      <w:r w:rsidRPr="00EB7DB6">
        <w:rPr>
          <w:rFonts w:ascii="Times New Roman" w:hAnsi="Times New Roman" w:cs="Times New Roman"/>
          <w:sz w:val="24"/>
          <w:szCs w:val="24"/>
        </w:rPr>
        <w:t xml:space="preserve">task is to identify the DDOT stakeholders that will play a role in establishing the requirements for the </w:t>
      </w:r>
      <w:r>
        <w:rPr>
          <w:rFonts w:ascii="Times New Roman" w:hAnsi="Times New Roman" w:cs="Times New Roman"/>
          <w:sz w:val="24"/>
          <w:szCs w:val="24"/>
        </w:rPr>
        <w:t>new TMMS</w:t>
      </w:r>
      <w:r w:rsidRPr="00EB7DB6">
        <w:rPr>
          <w:rFonts w:ascii="Times New Roman" w:hAnsi="Times New Roman" w:cs="Times New Roman"/>
          <w:sz w:val="24"/>
          <w:szCs w:val="24"/>
        </w:rPr>
        <w:t xml:space="preserve">. These stakeholders shall be included in each of the seven workshops as well as the functional requirements meetings in the next </w:t>
      </w:r>
      <w:r>
        <w:rPr>
          <w:rFonts w:ascii="Times New Roman" w:hAnsi="Times New Roman" w:cs="Times New Roman"/>
          <w:sz w:val="24"/>
          <w:szCs w:val="24"/>
        </w:rPr>
        <w:t>sub</w:t>
      </w:r>
      <w:r w:rsidRPr="00EB7DB6">
        <w:rPr>
          <w:rFonts w:ascii="Times New Roman" w:hAnsi="Times New Roman" w:cs="Times New Roman"/>
          <w:sz w:val="24"/>
          <w:szCs w:val="24"/>
        </w:rPr>
        <w:t xml:space="preserve">task. Each workshop shall be up to four hours in duration. Prior to on-site requirements meetings, the Consultant shall </w:t>
      </w:r>
      <w:r w:rsidR="009B1821">
        <w:rPr>
          <w:rFonts w:ascii="Times New Roman" w:hAnsi="Times New Roman" w:cs="Times New Roman"/>
          <w:sz w:val="24"/>
          <w:szCs w:val="24"/>
        </w:rPr>
        <w:t>facilitate completion by DDOT of</w:t>
      </w:r>
      <w:r w:rsidRPr="00EB7DB6">
        <w:rPr>
          <w:rFonts w:ascii="Times New Roman" w:hAnsi="Times New Roman" w:cs="Times New Roman"/>
          <w:sz w:val="24"/>
          <w:szCs w:val="24"/>
        </w:rPr>
        <w:t xml:space="preserve"> an online questionnaire </w:t>
      </w:r>
      <w:r w:rsidR="009B1821">
        <w:rPr>
          <w:rFonts w:ascii="Times New Roman" w:hAnsi="Times New Roman" w:cs="Times New Roman"/>
          <w:sz w:val="24"/>
          <w:szCs w:val="24"/>
        </w:rPr>
        <w:t xml:space="preserve">so as to </w:t>
      </w:r>
      <w:r w:rsidRPr="00EB7DB6">
        <w:rPr>
          <w:rFonts w:ascii="Times New Roman" w:hAnsi="Times New Roman" w:cs="Times New Roman"/>
          <w:sz w:val="24"/>
          <w:szCs w:val="24"/>
        </w:rPr>
        <w:t>effectively prepare for the workshop meetings. From the knowledge obtained during the workshops, Consultant shall prepare a draft high</w:t>
      </w:r>
      <w:r w:rsidR="009B1821">
        <w:rPr>
          <w:rFonts w:ascii="Times New Roman" w:hAnsi="Times New Roman" w:cs="Times New Roman"/>
          <w:sz w:val="24"/>
          <w:szCs w:val="24"/>
        </w:rPr>
        <w:t>-</w:t>
      </w:r>
      <w:r w:rsidRPr="00EB7DB6">
        <w:rPr>
          <w:rFonts w:ascii="Times New Roman" w:hAnsi="Times New Roman" w:cs="Times New Roman"/>
          <w:sz w:val="24"/>
          <w:szCs w:val="24"/>
        </w:rPr>
        <w:t>level business requirements document.  This document shall address the high</w:t>
      </w:r>
      <w:r w:rsidR="009B1821">
        <w:rPr>
          <w:rFonts w:ascii="Times New Roman" w:hAnsi="Times New Roman" w:cs="Times New Roman"/>
          <w:sz w:val="24"/>
          <w:szCs w:val="24"/>
        </w:rPr>
        <w:t>-</w:t>
      </w:r>
      <w:r w:rsidRPr="00EB7DB6">
        <w:rPr>
          <w:rFonts w:ascii="Times New Roman" w:hAnsi="Times New Roman" w:cs="Times New Roman"/>
          <w:sz w:val="24"/>
          <w:szCs w:val="24"/>
        </w:rPr>
        <w:t>level requirements pertaining to DDOT tunnel management and the role of the system with re</w:t>
      </w:r>
      <w:r w:rsidR="009B1821">
        <w:rPr>
          <w:rFonts w:ascii="Times New Roman" w:hAnsi="Times New Roman" w:cs="Times New Roman"/>
          <w:sz w:val="24"/>
          <w:szCs w:val="24"/>
        </w:rPr>
        <w:t xml:space="preserve">spect </w:t>
      </w:r>
      <w:r w:rsidRPr="00EB7DB6">
        <w:rPr>
          <w:rFonts w:ascii="Times New Roman" w:hAnsi="Times New Roman" w:cs="Times New Roman"/>
          <w:sz w:val="24"/>
          <w:szCs w:val="24"/>
        </w:rPr>
        <w:t xml:space="preserve">to GIS tunnel inventory, NTIS condition assessments, service request and work order management, quarterly evaluations of O&amp;M contractor, reporting, </w:t>
      </w:r>
      <w:r w:rsidR="009B1821">
        <w:rPr>
          <w:rFonts w:ascii="Times New Roman" w:hAnsi="Times New Roman" w:cs="Times New Roman"/>
          <w:sz w:val="24"/>
          <w:szCs w:val="24"/>
        </w:rPr>
        <w:t xml:space="preserve">and </w:t>
      </w:r>
      <w:r w:rsidRPr="00EB7DB6">
        <w:rPr>
          <w:rFonts w:ascii="Times New Roman" w:hAnsi="Times New Roman" w:cs="Times New Roman"/>
          <w:sz w:val="24"/>
          <w:szCs w:val="24"/>
        </w:rPr>
        <w:t>dashboards. The Consultant shall participate in one on-site meeting to walk through the requirements document with DDOT. Within two weeks following DDOT review</w:t>
      </w:r>
      <w:r w:rsidR="009B1821">
        <w:rPr>
          <w:rFonts w:ascii="Times New Roman" w:hAnsi="Times New Roman" w:cs="Times New Roman"/>
          <w:sz w:val="24"/>
          <w:szCs w:val="24"/>
        </w:rPr>
        <w:t xml:space="preserve"> and written comment</w:t>
      </w:r>
      <w:r w:rsidRPr="00EB7DB6">
        <w:rPr>
          <w:rFonts w:ascii="Times New Roman" w:hAnsi="Times New Roman" w:cs="Times New Roman"/>
          <w:sz w:val="24"/>
          <w:szCs w:val="24"/>
        </w:rPr>
        <w:t xml:space="preserve">, comments shall be incorporated </w:t>
      </w:r>
      <w:r w:rsidR="009B1821">
        <w:rPr>
          <w:rFonts w:ascii="Times New Roman" w:hAnsi="Times New Roman" w:cs="Times New Roman"/>
          <w:sz w:val="24"/>
          <w:szCs w:val="24"/>
        </w:rPr>
        <w:t xml:space="preserve">by Consultant </w:t>
      </w:r>
      <w:r w:rsidRPr="00EB7DB6">
        <w:rPr>
          <w:rFonts w:ascii="Times New Roman" w:hAnsi="Times New Roman" w:cs="Times New Roman"/>
          <w:sz w:val="24"/>
          <w:szCs w:val="24"/>
        </w:rPr>
        <w:t>and the final business requirements documents shall be submitted</w:t>
      </w:r>
      <w:r w:rsidR="009B1821">
        <w:rPr>
          <w:rFonts w:ascii="Times New Roman" w:hAnsi="Times New Roman" w:cs="Times New Roman"/>
          <w:sz w:val="24"/>
          <w:szCs w:val="24"/>
        </w:rPr>
        <w:t xml:space="preserve"> to DDOT</w:t>
      </w:r>
      <w:r w:rsidRPr="00EB7DB6">
        <w:rPr>
          <w:rFonts w:ascii="Times New Roman" w:hAnsi="Times New Roman" w:cs="Times New Roman"/>
          <w:sz w:val="24"/>
          <w:szCs w:val="24"/>
        </w:rPr>
        <w:t xml:space="preserve">.  </w:t>
      </w:r>
    </w:p>
    <w:p w14:paraId="6D14E2CD" w14:textId="77777777" w:rsidR="009730A9" w:rsidRPr="00EB7DB6" w:rsidRDefault="009730A9" w:rsidP="00EB7DB6">
      <w:pPr>
        <w:widowControl/>
        <w:spacing w:after="200" w:line="276" w:lineRule="auto"/>
        <w:rPr>
          <w:rFonts w:ascii="Times New Roman" w:eastAsia="Times New Roman" w:hAnsi="Times New Roman" w:cs="Times New Roman"/>
          <w:iCs/>
          <w:snapToGrid w:val="0"/>
          <w:sz w:val="24"/>
          <w:szCs w:val="24"/>
        </w:rPr>
      </w:pPr>
    </w:p>
    <w:p w14:paraId="554DBCDF" w14:textId="77777777" w:rsidR="009B1821" w:rsidRPr="009B1821" w:rsidRDefault="009B1821" w:rsidP="009B1821">
      <w:pPr>
        <w:widowControl/>
        <w:spacing w:after="200" w:line="276" w:lineRule="auto"/>
        <w:ind w:left="720" w:hanging="720"/>
        <w:rPr>
          <w:rFonts w:ascii="Times New Roman" w:eastAsia="Times New Roman" w:hAnsi="Times New Roman" w:cs="Times New Roman"/>
          <w:iCs/>
          <w:snapToGrid w:val="0"/>
          <w:sz w:val="24"/>
          <w:szCs w:val="24"/>
          <w:u w:val="single"/>
        </w:rPr>
      </w:pPr>
      <w:r w:rsidRPr="009B1821">
        <w:rPr>
          <w:rFonts w:ascii="Times New Roman" w:eastAsia="Times New Roman" w:hAnsi="Times New Roman" w:cs="Times New Roman"/>
          <w:b/>
          <w:iCs/>
          <w:snapToGrid w:val="0"/>
          <w:sz w:val="24"/>
          <w:szCs w:val="24"/>
        </w:rPr>
        <w:t>.1</w:t>
      </w:r>
      <w:r>
        <w:rPr>
          <w:rFonts w:ascii="Times New Roman" w:eastAsia="Times New Roman" w:hAnsi="Times New Roman" w:cs="Times New Roman"/>
          <w:iCs/>
          <w:snapToGrid w:val="0"/>
          <w:sz w:val="24"/>
          <w:szCs w:val="24"/>
        </w:rPr>
        <w:tab/>
      </w:r>
      <w:r w:rsidRPr="009B1821">
        <w:rPr>
          <w:rFonts w:ascii="Times New Roman" w:eastAsia="Times New Roman" w:hAnsi="Times New Roman" w:cs="Times New Roman"/>
          <w:iCs/>
          <w:snapToGrid w:val="0"/>
          <w:sz w:val="24"/>
          <w:szCs w:val="24"/>
          <w:u w:val="single"/>
        </w:rPr>
        <w:t>Deliverables</w:t>
      </w:r>
    </w:p>
    <w:p w14:paraId="22538E28" w14:textId="77777777" w:rsidR="009B1821" w:rsidRPr="009B1821" w:rsidRDefault="009B1821" w:rsidP="00FB323C">
      <w:pPr>
        <w:widowControl/>
        <w:numPr>
          <w:ilvl w:val="0"/>
          <w:numId w:val="73"/>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Establish project governance (charter) and identify stakeholders that are to be included in the high level and functional requirements workshops. </w:t>
      </w:r>
    </w:p>
    <w:p w14:paraId="7A815185" w14:textId="77777777" w:rsidR="009B1821" w:rsidRPr="009B1821" w:rsidRDefault="009B1821" w:rsidP="00FB323C">
      <w:pPr>
        <w:widowControl/>
        <w:numPr>
          <w:ilvl w:val="0"/>
          <w:numId w:val="73"/>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lastRenderedPageBreak/>
        <w:t xml:space="preserve">Prepare online questionnaire for identified DDOT staff to complete </w:t>
      </w:r>
    </w:p>
    <w:p w14:paraId="4E2155F9" w14:textId="77777777" w:rsidR="009B1821" w:rsidRPr="009B1821" w:rsidRDefault="009B1821" w:rsidP="00FB323C">
      <w:pPr>
        <w:widowControl/>
        <w:numPr>
          <w:ilvl w:val="0"/>
          <w:numId w:val="73"/>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Prepare up to seven workshop presentations using the online survey results.</w:t>
      </w:r>
    </w:p>
    <w:p w14:paraId="6FEC18A1" w14:textId="77777777" w:rsidR="009B1821" w:rsidRPr="009B1821" w:rsidRDefault="009B1821" w:rsidP="00FB323C">
      <w:pPr>
        <w:widowControl/>
        <w:numPr>
          <w:ilvl w:val="0"/>
          <w:numId w:val="73"/>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 xml:space="preserve">Facilitate up to seven four-hour high-level requirements workshops to develop business requirements of the asset management system. These meetings shall be held at DDOT’s main office location. This task shall require that Consultant be on-site </w:t>
      </w:r>
      <w:r>
        <w:rPr>
          <w:rFonts w:ascii="Times New Roman" w:eastAsia="Times New Roman" w:hAnsi="Times New Roman" w:cs="Times New Roman"/>
          <w:iCs/>
          <w:snapToGrid w:val="0"/>
          <w:sz w:val="24"/>
          <w:szCs w:val="24"/>
        </w:rPr>
        <w:t xml:space="preserve">at DDOT </w:t>
      </w:r>
      <w:r w:rsidRPr="009B1821">
        <w:rPr>
          <w:rFonts w:ascii="Times New Roman" w:eastAsia="Times New Roman" w:hAnsi="Times New Roman" w:cs="Times New Roman"/>
          <w:iCs/>
          <w:snapToGrid w:val="0"/>
          <w:sz w:val="24"/>
          <w:szCs w:val="24"/>
        </w:rPr>
        <w:t>for one full week.</w:t>
      </w:r>
    </w:p>
    <w:p w14:paraId="4F79DD43" w14:textId="77777777" w:rsidR="009B1821" w:rsidRPr="009B1821" w:rsidRDefault="009B1821" w:rsidP="00FB323C">
      <w:pPr>
        <w:widowControl/>
        <w:numPr>
          <w:ilvl w:val="0"/>
          <w:numId w:val="73"/>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 xml:space="preserve">Develop </w:t>
      </w:r>
      <w:r>
        <w:rPr>
          <w:rFonts w:ascii="Times New Roman" w:eastAsia="Times New Roman" w:hAnsi="Times New Roman" w:cs="Times New Roman"/>
          <w:iCs/>
          <w:snapToGrid w:val="0"/>
          <w:sz w:val="24"/>
          <w:szCs w:val="24"/>
        </w:rPr>
        <w:t>d</w:t>
      </w:r>
      <w:r w:rsidRPr="009B1821">
        <w:rPr>
          <w:rFonts w:ascii="Times New Roman" w:eastAsia="Times New Roman" w:hAnsi="Times New Roman" w:cs="Times New Roman"/>
          <w:iCs/>
          <w:snapToGrid w:val="0"/>
          <w:sz w:val="24"/>
          <w:szCs w:val="24"/>
        </w:rPr>
        <w:t xml:space="preserve">raft </w:t>
      </w:r>
      <w:r>
        <w:rPr>
          <w:rFonts w:ascii="Times New Roman" w:eastAsia="Times New Roman" w:hAnsi="Times New Roman" w:cs="Times New Roman"/>
          <w:iCs/>
          <w:snapToGrid w:val="0"/>
          <w:sz w:val="24"/>
          <w:szCs w:val="24"/>
        </w:rPr>
        <w:t>h</w:t>
      </w:r>
      <w:r w:rsidRPr="009B1821">
        <w:rPr>
          <w:rFonts w:ascii="Times New Roman" w:eastAsia="Times New Roman" w:hAnsi="Times New Roman" w:cs="Times New Roman"/>
          <w:iCs/>
          <w:snapToGrid w:val="0"/>
          <w:sz w:val="24"/>
          <w:szCs w:val="24"/>
        </w:rPr>
        <w:t>igh</w:t>
      </w:r>
      <w:r>
        <w:rPr>
          <w:rFonts w:ascii="Times New Roman" w:eastAsia="Times New Roman" w:hAnsi="Times New Roman" w:cs="Times New Roman"/>
          <w:iCs/>
          <w:snapToGrid w:val="0"/>
          <w:sz w:val="24"/>
          <w:szCs w:val="24"/>
        </w:rPr>
        <w:t>-l</w:t>
      </w:r>
      <w:r w:rsidRPr="009B1821">
        <w:rPr>
          <w:rFonts w:ascii="Times New Roman" w:eastAsia="Times New Roman" w:hAnsi="Times New Roman" w:cs="Times New Roman"/>
          <w:iCs/>
          <w:snapToGrid w:val="0"/>
          <w:sz w:val="24"/>
          <w:szCs w:val="24"/>
        </w:rPr>
        <w:t>evel business requirements document</w:t>
      </w:r>
    </w:p>
    <w:p w14:paraId="112A2816" w14:textId="77777777" w:rsidR="009B1821" w:rsidRPr="009B1821" w:rsidRDefault="009B1821" w:rsidP="00FB323C">
      <w:pPr>
        <w:widowControl/>
        <w:numPr>
          <w:ilvl w:val="0"/>
          <w:numId w:val="73"/>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One on-site meeting to present the requirements document</w:t>
      </w:r>
    </w:p>
    <w:p w14:paraId="1950982E" w14:textId="77777777" w:rsidR="009B1821" w:rsidRPr="009B1821" w:rsidRDefault="009B1821" w:rsidP="00FB323C">
      <w:pPr>
        <w:widowControl/>
        <w:numPr>
          <w:ilvl w:val="0"/>
          <w:numId w:val="73"/>
        </w:numPr>
        <w:tabs>
          <w:tab w:val="clear" w:pos="720"/>
        </w:tabs>
        <w:spacing w:line="276" w:lineRule="auto"/>
        <w:ind w:hanging="720"/>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 xml:space="preserve">In response to DDOT </w:t>
      </w:r>
      <w:r w:rsidRPr="009B1821">
        <w:rPr>
          <w:rFonts w:ascii="Times New Roman" w:eastAsia="Times New Roman" w:hAnsi="Times New Roman" w:cs="Times New Roman"/>
          <w:iCs/>
          <w:snapToGrid w:val="0"/>
          <w:sz w:val="24"/>
          <w:szCs w:val="24"/>
        </w:rPr>
        <w:t xml:space="preserve">review and feedback, </w:t>
      </w:r>
      <w:r>
        <w:rPr>
          <w:rFonts w:ascii="Times New Roman" w:eastAsia="Times New Roman" w:hAnsi="Times New Roman" w:cs="Times New Roman"/>
          <w:iCs/>
          <w:snapToGrid w:val="0"/>
          <w:sz w:val="24"/>
          <w:szCs w:val="24"/>
        </w:rPr>
        <w:t xml:space="preserve">Consultant shall </w:t>
      </w:r>
      <w:r w:rsidRPr="009B1821">
        <w:rPr>
          <w:rFonts w:ascii="Times New Roman" w:eastAsia="Times New Roman" w:hAnsi="Times New Roman" w:cs="Times New Roman"/>
          <w:iCs/>
          <w:snapToGrid w:val="0"/>
          <w:sz w:val="24"/>
          <w:szCs w:val="24"/>
        </w:rPr>
        <w:t>perform document updates and deliver the final high-level business requirements document</w:t>
      </w:r>
      <w:r>
        <w:rPr>
          <w:rFonts w:ascii="Times New Roman" w:eastAsia="Times New Roman" w:hAnsi="Times New Roman" w:cs="Times New Roman"/>
          <w:iCs/>
          <w:snapToGrid w:val="0"/>
          <w:sz w:val="24"/>
          <w:szCs w:val="24"/>
        </w:rPr>
        <w:t xml:space="preserve"> to DDOT</w:t>
      </w:r>
      <w:r w:rsidRPr="009B1821">
        <w:rPr>
          <w:rFonts w:ascii="Times New Roman" w:eastAsia="Times New Roman" w:hAnsi="Times New Roman" w:cs="Times New Roman"/>
          <w:iCs/>
          <w:snapToGrid w:val="0"/>
          <w:sz w:val="24"/>
          <w:szCs w:val="24"/>
        </w:rPr>
        <w:t>.</w:t>
      </w:r>
    </w:p>
    <w:p w14:paraId="43EADB6D" w14:textId="77777777" w:rsidR="00EB7DB6" w:rsidRDefault="00EB7DB6" w:rsidP="009B1821">
      <w:pPr>
        <w:widowControl/>
        <w:spacing w:line="276" w:lineRule="auto"/>
        <w:rPr>
          <w:rFonts w:ascii="Times New Roman" w:eastAsia="Times New Roman" w:hAnsi="Times New Roman" w:cs="Times New Roman"/>
          <w:iCs/>
          <w:snapToGrid w:val="0"/>
          <w:sz w:val="24"/>
          <w:szCs w:val="24"/>
        </w:rPr>
      </w:pPr>
    </w:p>
    <w:p w14:paraId="23F0BFB6" w14:textId="77777777" w:rsidR="009B1821" w:rsidRDefault="009B1821" w:rsidP="009B1821">
      <w:pPr>
        <w:widowControl/>
        <w:spacing w:line="276" w:lineRule="auto"/>
        <w:ind w:left="720" w:hanging="720"/>
        <w:rPr>
          <w:rFonts w:ascii="Times New Roman" w:eastAsia="Times New Roman" w:hAnsi="Times New Roman" w:cs="Times New Roman"/>
          <w:iCs/>
          <w:snapToGrid w:val="0"/>
          <w:sz w:val="24"/>
          <w:szCs w:val="24"/>
          <w:u w:val="single"/>
        </w:rPr>
      </w:pPr>
      <w:r>
        <w:rPr>
          <w:rFonts w:ascii="Times New Roman" w:eastAsia="Times New Roman" w:hAnsi="Times New Roman" w:cs="Times New Roman"/>
          <w:b/>
          <w:iCs/>
          <w:snapToGrid w:val="0"/>
          <w:sz w:val="24"/>
          <w:szCs w:val="24"/>
        </w:rPr>
        <w:t>.2</w:t>
      </w:r>
      <w:r>
        <w:rPr>
          <w:rFonts w:ascii="Times New Roman" w:eastAsia="Times New Roman" w:hAnsi="Times New Roman" w:cs="Times New Roman"/>
          <w:b/>
          <w:iCs/>
          <w:snapToGrid w:val="0"/>
          <w:sz w:val="24"/>
          <w:szCs w:val="24"/>
        </w:rPr>
        <w:tab/>
      </w:r>
      <w:r w:rsidRPr="009B1821">
        <w:rPr>
          <w:rFonts w:ascii="Times New Roman" w:eastAsia="Times New Roman" w:hAnsi="Times New Roman" w:cs="Times New Roman"/>
          <w:iCs/>
          <w:snapToGrid w:val="0"/>
          <w:sz w:val="24"/>
          <w:szCs w:val="24"/>
          <w:u w:val="single"/>
        </w:rPr>
        <w:t>DDOT Responsibilities</w:t>
      </w:r>
    </w:p>
    <w:p w14:paraId="65F77E29" w14:textId="77777777" w:rsidR="009B1821" w:rsidRPr="009B1821" w:rsidRDefault="009B1821" w:rsidP="009B1821">
      <w:pPr>
        <w:widowControl/>
        <w:spacing w:line="276" w:lineRule="auto"/>
        <w:rPr>
          <w:rFonts w:ascii="Times New Roman" w:eastAsia="Times New Roman" w:hAnsi="Times New Roman" w:cs="Times New Roman"/>
          <w:iCs/>
          <w:snapToGrid w:val="0"/>
          <w:sz w:val="24"/>
          <w:szCs w:val="24"/>
        </w:rPr>
      </w:pPr>
    </w:p>
    <w:p w14:paraId="62AFCAF3" w14:textId="77777777" w:rsidR="009B1821" w:rsidRPr="009B1821" w:rsidRDefault="009B1821" w:rsidP="00FB323C">
      <w:pPr>
        <w:widowControl/>
        <w:numPr>
          <w:ilvl w:val="0"/>
          <w:numId w:val="74"/>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Assist in identifying key DDOT stakeholders that are to participate in the high level and functional requirements meetings</w:t>
      </w:r>
    </w:p>
    <w:p w14:paraId="0D09C73D" w14:textId="77777777" w:rsidR="009B1821" w:rsidRPr="009B1821" w:rsidRDefault="009B1821" w:rsidP="00FB323C">
      <w:pPr>
        <w:widowControl/>
        <w:numPr>
          <w:ilvl w:val="0"/>
          <w:numId w:val="74"/>
        </w:numPr>
        <w:tabs>
          <w:tab w:val="clear" w:pos="720"/>
        </w:tabs>
        <w:spacing w:line="276" w:lineRule="auto"/>
        <w:ind w:hanging="720"/>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En</w:t>
      </w:r>
      <w:r w:rsidRPr="009B1821">
        <w:rPr>
          <w:rFonts w:ascii="Times New Roman" w:eastAsia="Times New Roman" w:hAnsi="Times New Roman" w:cs="Times New Roman"/>
          <w:iCs/>
          <w:snapToGrid w:val="0"/>
          <w:sz w:val="24"/>
          <w:szCs w:val="24"/>
        </w:rPr>
        <w:t>sure that the required DDOT stakeholders complete the online questionnaire</w:t>
      </w:r>
    </w:p>
    <w:p w14:paraId="4B2D2568" w14:textId="77777777" w:rsidR="009B1821" w:rsidRPr="009B1821" w:rsidRDefault="009B1821" w:rsidP="00FB323C">
      <w:pPr>
        <w:widowControl/>
        <w:numPr>
          <w:ilvl w:val="0"/>
          <w:numId w:val="74"/>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Provide meeting room for on-site requirements meetings</w:t>
      </w:r>
    </w:p>
    <w:p w14:paraId="1E00F41B" w14:textId="77777777" w:rsidR="009B1821" w:rsidRPr="009B1821" w:rsidRDefault="009B1821" w:rsidP="00FB323C">
      <w:pPr>
        <w:widowControl/>
        <w:numPr>
          <w:ilvl w:val="0"/>
          <w:numId w:val="74"/>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Review requirements document and provide feedback within one week</w:t>
      </w:r>
    </w:p>
    <w:p w14:paraId="25A163D0" w14:textId="77777777" w:rsidR="009B1821" w:rsidRPr="009B1821" w:rsidRDefault="009B1821" w:rsidP="00FB323C">
      <w:pPr>
        <w:widowControl/>
        <w:numPr>
          <w:ilvl w:val="0"/>
          <w:numId w:val="74"/>
        </w:numPr>
        <w:tabs>
          <w:tab w:val="clear" w:pos="720"/>
        </w:tabs>
        <w:spacing w:line="276" w:lineRule="auto"/>
        <w:ind w:hanging="720"/>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 xml:space="preserve">Provide acceptance of </w:t>
      </w:r>
      <w:r w:rsidRPr="009B1821">
        <w:rPr>
          <w:rFonts w:ascii="Times New Roman" w:eastAsia="Times New Roman" w:hAnsi="Times New Roman" w:cs="Times New Roman"/>
          <w:iCs/>
          <w:snapToGrid w:val="0"/>
          <w:sz w:val="24"/>
          <w:szCs w:val="24"/>
        </w:rPr>
        <w:t xml:space="preserve">the </w:t>
      </w:r>
      <w:proofErr w:type="gramStart"/>
      <w:r w:rsidRPr="009B1821">
        <w:rPr>
          <w:rFonts w:ascii="Times New Roman" w:eastAsia="Times New Roman" w:hAnsi="Times New Roman" w:cs="Times New Roman"/>
          <w:iCs/>
          <w:snapToGrid w:val="0"/>
          <w:sz w:val="24"/>
          <w:szCs w:val="24"/>
        </w:rPr>
        <w:t>high level</w:t>
      </w:r>
      <w:proofErr w:type="gramEnd"/>
      <w:r w:rsidRPr="009B1821">
        <w:rPr>
          <w:rFonts w:ascii="Times New Roman" w:eastAsia="Times New Roman" w:hAnsi="Times New Roman" w:cs="Times New Roman"/>
          <w:iCs/>
          <w:snapToGrid w:val="0"/>
          <w:sz w:val="24"/>
          <w:szCs w:val="24"/>
        </w:rPr>
        <w:t xml:space="preserve"> requirements document within one week </w:t>
      </w:r>
      <w:r>
        <w:rPr>
          <w:rFonts w:ascii="Times New Roman" w:eastAsia="Times New Roman" w:hAnsi="Times New Roman" w:cs="Times New Roman"/>
          <w:iCs/>
          <w:snapToGrid w:val="0"/>
          <w:sz w:val="24"/>
          <w:szCs w:val="24"/>
        </w:rPr>
        <w:t>after</w:t>
      </w:r>
      <w:r w:rsidRPr="009B1821">
        <w:rPr>
          <w:rFonts w:ascii="Times New Roman" w:eastAsia="Times New Roman" w:hAnsi="Times New Roman" w:cs="Times New Roman"/>
          <w:iCs/>
          <w:snapToGrid w:val="0"/>
          <w:sz w:val="24"/>
          <w:szCs w:val="24"/>
        </w:rPr>
        <w:t xml:space="preserve"> receiving the final high level business requirements document</w:t>
      </w:r>
      <w:r>
        <w:rPr>
          <w:rFonts w:ascii="Times New Roman" w:eastAsia="Times New Roman" w:hAnsi="Times New Roman" w:cs="Times New Roman"/>
          <w:iCs/>
          <w:snapToGrid w:val="0"/>
          <w:sz w:val="24"/>
          <w:szCs w:val="24"/>
        </w:rPr>
        <w:t xml:space="preserve"> meeting DDOT requirements</w:t>
      </w:r>
      <w:r w:rsidRPr="009B1821">
        <w:rPr>
          <w:rFonts w:ascii="Times New Roman" w:eastAsia="Times New Roman" w:hAnsi="Times New Roman" w:cs="Times New Roman"/>
          <w:iCs/>
          <w:snapToGrid w:val="0"/>
          <w:sz w:val="24"/>
          <w:szCs w:val="24"/>
        </w:rPr>
        <w:t>.</w:t>
      </w:r>
    </w:p>
    <w:p w14:paraId="3B7ED849" w14:textId="77777777" w:rsidR="00EB7DB6" w:rsidRDefault="00EB7DB6" w:rsidP="009B1821">
      <w:pPr>
        <w:widowControl/>
        <w:spacing w:line="276" w:lineRule="auto"/>
        <w:rPr>
          <w:rFonts w:ascii="Times New Roman" w:eastAsia="Times New Roman" w:hAnsi="Times New Roman" w:cs="Times New Roman"/>
          <w:iCs/>
          <w:snapToGrid w:val="0"/>
          <w:sz w:val="24"/>
          <w:szCs w:val="24"/>
        </w:rPr>
      </w:pPr>
    </w:p>
    <w:p w14:paraId="0C3C4B6E" w14:textId="77777777" w:rsidR="009B1821" w:rsidRPr="009B1821" w:rsidRDefault="009B1821" w:rsidP="00FB323C">
      <w:pPr>
        <w:widowControl/>
        <w:numPr>
          <w:ilvl w:val="0"/>
          <w:numId w:val="44"/>
        </w:numPr>
        <w:spacing w:after="200" w:line="276" w:lineRule="auto"/>
        <w:ind w:left="0" w:firstLine="0"/>
        <w:rPr>
          <w:rFonts w:ascii="Times New Roman" w:eastAsia="Times New Roman" w:hAnsi="Times New Roman" w:cs="Times New Roman"/>
          <w:b/>
          <w:iCs/>
          <w:snapToGrid w:val="0"/>
          <w:sz w:val="24"/>
          <w:szCs w:val="24"/>
        </w:rPr>
      </w:pPr>
      <w:r>
        <w:rPr>
          <w:rFonts w:ascii="Times New Roman" w:eastAsia="Times New Roman" w:hAnsi="Times New Roman" w:cs="Times New Roman"/>
          <w:b/>
          <w:iCs/>
          <w:snapToGrid w:val="0"/>
          <w:sz w:val="24"/>
          <w:szCs w:val="24"/>
        </w:rPr>
        <w:t>Functional Requirements</w:t>
      </w:r>
    </w:p>
    <w:p w14:paraId="00266573" w14:textId="77777777" w:rsidR="009B1821" w:rsidRDefault="009B1821" w:rsidP="009B1821">
      <w:pPr>
        <w:widowControl/>
        <w:spacing w:line="276" w:lineRule="auto"/>
        <w:rPr>
          <w:rFonts w:ascii="Times New Roman" w:eastAsia="Times New Roman" w:hAnsi="Times New Roman" w:cs="Times New Roman"/>
          <w:iCs/>
          <w:snapToGrid w:val="0"/>
          <w:sz w:val="24"/>
          <w:szCs w:val="24"/>
        </w:rPr>
      </w:pPr>
      <w:bookmarkStart w:id="653" w:name="_Ref493241346"/>
      <w:r w:rsidRPr="009B1821">
        <w:rPr>
          <w:rFonts w:ascii="Times New Roman" w:eastAsia="Times New Roman" w:hAnsi="Times New Roman" w:cs="Times New Roman"/>
          <w:iCs/>
          <w:snapToGrid w:val="0"/>
          <w:sz w:val="24"/>
          <w:szCs w:val="24"/>
        </w:rPr>
        <w:t xml:space="preserve">Based on comments received and draft requirements developed </w:t>
      </w:r>
      <w:r>
        <w:rPr>
          <w:rFonts w:ascii="Times New Roman" w:eastAsia="Times New Roman" w:hAnsi="Times New Roman" w:cs="Times New Roman"/>
          <w:iCs/>
          <w:snapToGrid w:val="0"/>
          <w:sz w:val="24"/>
          <w:szCs w:val="24"/>
        </w:rPr>
        <w:t>in the High-</w:t>
      </w:r>
      <w:r w:rsidRPr="009B1821">
        <w:rPr>
          <w:rFonts w:ascii="Times New Roman" w:eastAsia="Times New Roman" w:hAnsi="Times New Roman" w:cs="Times New Roman"/>
          <w:iCs/>
          <w:snapToGrid w:val="0"/>
          <w:sz w:val="24"/>
          <w:szCs w:val="24"/>
        </w:rPr>
        <w:t xml:space="preserve">Level Requirements </w:t>
      </w:r>
      <w:r>
        <w:rPr>
          <w:rFonts w:ascii="Times New Roman" w:eastAsia="Times New Roman" w:hAnsi="Times New Roman" w:cs="Times New Roman"/>
          <w:iCs/>
          <w:snapToGrid w:val="0"/>
          <w:sz w:val="24"/>
          <w:szCs w:val="24"/>
        </w:rPr>
        <w:t>sub</w:t>
      </w:r>
      <w:r w:rsidRPr="009B1821">
        <w:rPr>
          <w:rFonts w:ascii="Times New Roman" w:eastAsia="Times New Roman" w:hAnsi="Times New Roman" w:cs="Times New Roman"/>
          <w:iCs/>
          <w:snapToGrid w:val="0"/>
          <w:sz w:val="24"/>
          <w:szCs w:val="24"/>
        </w:rPr>
        <w:t xml:space="preserve">task, </w:t>
      </w:r>
      <w:r>
        <w:rPr>
          <w:rFonts w:ascii="Times New Roman" w:eastAsia="Times New Roman" w:hAnsi="Times New Roman" w:cs="Times New Roman"/>
          <w:iCs/>
          <w:snapToGrid w:val="0"/>
          <w:sz w:val="24"/>
          <w:szCs w:val="24"/>
        </w:rPr>
        <w:t xml:space="preserve">consultant shall </w:t>
      </w:r>
      <w:r w:rsidRPr="009B1821">
        <w:rPr>
          <w:rFonts w:ascii="Times New Roman" w:eastAsia="Times New Roman" w:hAnsi="Times New Roman" w:cs="Times New Roman"/>
          <w:iCs/>
          <w:snapToGrid w:val="0"/>
          <w:sz w:val="24"/>
          <w:szCs w:val="24"/>
        </w:rPr>
        <w:t>facilitate up to two days of on-site functional requirements meetings for each of the major components of the asset management implementation</w:t>
      </w:r>
      <w:r>
        <w:rPr>
          <w:rFonts w:ascii="Times New Roman" w:eastAsia="Times New Roman" w:hAnsi="Times New Roman" w:cs="Times New Roman"/>
          <w:iCs/>
          <w:snapToGrid w:val="0"/>
          <w:sz w:val="24"/>
          <w:szCs w:val="24"/>
        </w:rPr>
        <w:t xml:space="preserve"> as follows</w:t>
      </w:r>
      <w:r w:rsidRPr="009B1821">
        <w:rPr>
          <w:rFonts w:ascii="Times New Roman" w:eastAsia="Times New Roman" w:hAnsi="Times New Roman" w:cs="Times New Roman"/>
          <w:iCs/>
          <w:snapToGrid w:val="0"/>
          <w:sz w:val="24"/>
          <w:szCs w:val="24"/>
        </w:rPr>
        <w:t>.</w:t>
      </w:r>
    </w:p>
    <w:p w14:paraId="5C0E9FE1" w14:textId="77777777" w:rsidR="009B1821" w:rsidRPr="009B1821" w:rsidRDefault="009B1821" w:rsidP="009B1821">
      <w:pPr>
        <w:widowControl/>
        <w:spacing w:line="276" w:lineRule="auto"/>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 xml:space="preserve"> </w:t>
      </w:r>
    </w:p>
    <w:p w14:paraId="38184FEF" w14:textId="77777777" w:rsidR="009B1821" w:rsidRPr="009B1821" w:rsidRDefault="009B1821" w:rsidP="00FB323C">
      <w:pPr>
        <w:widowControl/>
        <w:numPr>
          <w:ilvl w:val="0"/>
          <w:numId w:val="69"/>
        </w:numPr>
        <w:spacing w:line="276" w:lineRule="auto"/>
        <w:ind w:left="630" w:hanging="63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Operations</w:t>
      </w:r>
    </w:p>
    <w:p w14:paraId="17BF59D8" w14:textId="77777777" w:rsidR="009B1821" w:rsidRPr="009B1821" w:rsidRDefault="009B1821" w:rsidP="00FB323C">
      <w:pPr>
        <w:widowControl/>
        <w:numPr>
          <w:ilvl w:val="1"/>
          <w:numId w:val="69"/>
        </w:numPr>
        <w:spacing w:line="276" w:lineRule="auto"/>
        <w:ind w:left="1440"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Evaluations of O&amp;M contractor performance</w:t>
      </w:r>
    </w:p>
    <w:p w14:paraId="22E67B07" w14:textId="77777777" w:rsidR="009B1821" w:rsidRPr="009B1821" w:rsidRDefault="009B1821" w:rsidP="00FB323C">
      <w:pPr>
        <w:widowControl/>
        <w:numPr>
          <w:ilvl w:val="1"/>
          <w:numId w:val="69"/>
        </w:numPr>
        <w:spacing w:line="276" w:lineRule="auto"/>
        <w:ind w:left="1440"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 xml:space="preserve">Service Request and Work order management </w:t>
      </w:r>
    </w:p>
    <w:p w14:paraId="7F0A80EC" w14:textId="77777777" w:rsidR="009B1821" w:rsidRDefault="009B1821" w:rsidP="00FB323C">
      <w:pPr>
        <w:widowControl/>
        <w:numPr>
          <w:ilvl w:val="1"/>
          <w:numId w:val="69"/>
        </w:numPr>
        <w:spacing w:line="276" w:lineRule="auto"/>
        <w:ind w:left="1440"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Data migration from SABER and other associated databases</w:t>
      </w:r>
    </w:p>
    <w:p w14:paraId="5100E594" w14:textId="77777777" w:rsidR="009B1821" w:rsidRPr="009B1821" w:rsidRDefault="009B1821" w:rsidP="009B1821">
      <w:pPr>
        <w:widowControl/>
        <w:spacing w:line="276" w:lineRule="auto"/>
        <w:ind w:left="1440"/>
        <w:rPr>
          <w:rFonts w:ascii="Times New Roman" w:eastAsia="Times New Roman" w:hAnsi="Times New Roman" w:cs="Times New Roman"/>
          <w:iCs/>
          <w:snapToGrid w:val="0"/>
          <w:sz w:val="24"/>
          <w:szCs w:val="24"/>
        </w:rPr>
      </w:pPr>
    </w:p>
    <w:p w14:paraId="2A7444BF" w14:textId="77777777" w:rsidR="009B1821" w:rsidRPr="009B1821" w:rsidRDefault="009B1821" w:rsidP="00FB323C">
      <w:pPr>
        <w:widowControl/>
        <w:numPr>
          <w:ilvl w:val="0"/>
          <w:numId w:val="69"/>
        </w:numPr>
        <w:spacing w:line="276" w:lineRule="auto"/>
        <w:ind w:left="630" w:hanging="63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Inspections</w:t>
      </w:r>
    </w:p>
    <w:p w14:paraId="497E0F08" w14:textId="77777777" w:rsidR="009B1821" w:rsidRPr="009B1821" w:rsidRDefault="009B1821" w:rsidP="00FB323C">
      <w:pPr>
        <w:widowControl/>
        <w:numPr>
          <w:ilvl w:val="1"/>
          <w:numId w:val="69"/>
        </w:numPr>
        <w:spacing w:line="276" w:lineRule="auto"/>
        <w:ind w:left="1440"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Condition assessments</w:t>
      </w:r>
      <w:r>
        <w:rPr>
          <w:rFonts w:ascii="Times New Roman" w:eastAsia="Times New Roman" w:hAnsi="Times New Roman" w:cs="Times New Roman"/>
          <w:iCs/>
          <w:snapToGrid w:val="0"/>
          <w:sz w:val="24"/>
          <w:szCs w:val="24"/>
        </w:rPr>
        <w:t xml:space="preserve"> and </w:t>
      </w:r>
      <w:r w:rsidRPr="009B1821">
        <w:rPr>
          <w:rFonts w:ascii="Times New Roman" w:eastAsia="Times New Roman" w:hAnsi="Times New Roman" w:cs="Times New Roman"/>
          <w:iCs/>
          <w:snapToGrid w:val="0"/>
          <w:sz w:val="24"/>
          <w:szCs w:val="24"/>
        </w:rPr>
        <w:t>NTIS condition database</w:t>
      </w:r>
    </w:p>
    <w:p w14:paraId="04136FDD" w14:textId="77777777" w:rsidR="009B1821" w:rsidRDefault="009B1821" w:rsidP="00FB323C">
      <w:pPr>
        <w:widowControl/>
        <w:numPr>
          <w:ilvl w:val="1"/>
          <w:numId w:val="69"/>
        </w:numPr>
        <w:spacing w:line="276" w:lineRule="auto"/>
        <w:ind w:left="1440"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 xml:space="preserve">GIS inventory </w:t>
      </w:r>
    </w:p>
    <w:p w14:paraId="78B72F79" w14:textId="77777777" w:rsidR="009B1821" w:rsidRPr="009B1821" w:rsidRDefault="009B1821" w:rsidP="009B1821">
      <w:pPr>
        <w:widowControl/>
        <w:spacing w:line="276" w:lineRule="auto"/>
        <w:ind w:left="1440"/>
        <w:rPr>
          <w:rFonts w:ascii="Times New Roman" w:eastAsia="Times New Roman" w:hAnsi="Times New Roman" w:cs="Times New Roman"/>
          <w:iCs/>
          <w:snapToGrid w:val="0"/>
          <w:sz w:val="24"/>
          <w:szCs w:val="24"/>
        </w:rPr>
      </w:pPr>
    </w:p>
    <w:p w14:paraId="26A52C05" w14:textId="77777777" w:rsidR="009B1821" w:rsidRPr="009B1821" w:rsidRDefault="009B1821" w:rsidP="00FB323C">
      <w:pPr>
        <w:widowControl/>
        <w:numPr>
          <w:ilvl w:val="0"/>
          <w:numId w:val="69"/>
        </w:numPr>
        <w:spacing w:line="276" w:lineRule="auto"/>
        <w:ind w:left="630" w:hanging="63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Management</w:t>
      </w:r>
      <w:r>
        <w:rPr>
          <w:rFonts w:ascii="Times New Roman" w:eastAsia="Times New Roman" w:hAnsi="Times New Roman" w:cs="Times New Roman"/>
          <w:iCs/>
          <w:snapToGrid w:val="0"/>
          <w:sz w:val="24"/>
          <w:szCs w:val="24"/>
        </w:rPr>
        <w:t xml:space="preserve"> and </w:t>
      </w:r>
      <w:r w:rsidRPr="009B1821">
        <w:rPr>
          <w:rFonts w:ascii="Times New Roman" w:eastAsia="Times New Roman" w:hAnsi="Times New Roman" w:cs="Times New Roman"/>
          <w:iCs/>
          <w:snapToGrid w:val="0"/>
          <w:sz w:val="24"/>
          <w:szCs w:val="24"/>
        </w:rPr>
        <w:t>Administration</w:t>
      </w:r>
    </w:p>
    <w:p w14:paraId="2996876C" w14:textId="77777777" w:rsidR="009B1821" w:rsidRPr="009B1821" w:rsidRDefault="009B1821" w:rsidP="00FB323C">
      <w:pPr>
        <w:widowControl/>
        <w:numPr>
          <w:ilvl w:val="1"/>
          <w:numId w:val="69"/>
        </w:numPr>
        <w:spacing w:line="276" w:lineRule="auto"/>
        <w:ind w:left="1440"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IT and security</w:t>
      </w:r>
    </w:p>
    <w:p w14:paraId="0ED5F847" w14:textId="77777777" w:rsidR="009B1821" w:rsidRPr="009B1821" w:rsidRDefault="009B1821" w:rsidP="00FB323C">
      <w:pPr>
        <w:widowControl/>
        <w:numPr>
          <w:ilvl w:val="1"/>
          <w:numId w:val="69"/>
        </w:numPr>
        <w:spacing w:line="276" w:lineRule="auto"/>
        <w:ind w:left="1440"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Management</w:t>
      </w:r>
      <w:r>
        <w:rPr>
          <w:rFonts w:ascii="Times New Roman" w:eastAsia="Times New Roman" w:hAnsi="Times New Roman" w:cs="Times New Roman"/>
          <w:iCs/>
          <w:snapToGrid w:val="0"/>
          <w:sz w:val="24"/>
          <w:szCs w:val="24"/>
        </w:rPr>
        <w:t xml:space="preserve"> and </w:t>
      </w:r>
      <w:r w:rsidRPr="009B1821">
        <w:rPr>
          <w:rFonts w:ascii="Times New Roman" w:eastAsia="Times New Roman" w:hAnsi="Times New Roman" w:cs="Times New Roman"/>
          <w:iCs/>
          <w:snapToGrid w:val="0"/>
          <w:sz w:val="24"/>
          <w:szCs w:val="24"/>
        </w:rPr>
        <w:t>Administration</w:t>
      </w:r>
    </w:p>
    <w:p w14:paraId="41A27E8E" w14:textId="77777777" w:rsidR="009B1821" w:rsidRPr="009B1821" w:rsidRDefault="009B1821" w:rsidP="00FB323C">
      <w:pPr>
        <w:widowControl/>
        <w:numPr>
          <w:ilvl w:val="1"/>
          <w:numId w:val="69"/>
        </w:numPr>
        <w:spacing w:line="276" w:lineRule="auto"/>
        <w:ind w:left="1440"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Other external systems that require integration (</w:t>
      </w:r>
      <w:r>
        <w:rPr>
          <w:rFonts w:ascii="Times New Roman" w:eastAsia="Times New Roman" w:hAnsi="Times New Roman" w:cs="Times New Roman"/>
          <w:iCs/>
          <w:snapToGrid w:val="0"/>
          <w:sz w:val="24"/>
          <w:szCs w:val="24"/>
        </w:rPr>
        <w:t>e.g.,</w:t>
      </w:r>
      <w:r w:rsidRPr="009B1821">
        <w:rPr>
          <w:rFonts w:ascii="Times New Roman" w:eastAsia="Times New Roman" w:hAnsi="Times New Roman" w:cs="Times New Roman"/>
          <w:iCs/>
          <w:snapToGrid w:val="0"/>
          <w:sz w:val="24"/>
          <w:szCs w:val="24"/>
        </w:rPr>
        <w:t xml:space="preserve"> Finance)</w:t>
      </w:r>
    </w:p>
    <w:p w14:paraId="11DDE15C" w14:textId="77777777" w:rsidR="009B1821" w:rsidRPr="009B1821" w:rsidRDefault="009B1821" w:rsidP="009B1821">
      <w:pPr>
        <w:widowControl/>
        <w:spacing w:line="276" w:lineRule="auto"/>
        <w:ind w:left="630" w:hanging="630"/>
        <w:rPr>
          <w:rFonts w:ascii="Times New Roman" w:eastAsia="Times New Roman" w:hAnsi="Times New Roman" w:cs="Times New Roman"/>
          <w:iCs/>
          <w:snapToGrid w:val="0"/>
          <w:sz w:val="24"/>
          <w:szCs w:val="24"/>
        </w:rPr>
      </w:pPr>
    </w:p>
    <w:p w14:paraId="081B3CC0" w14:textId="4F279DCA" w:rsidR="009B1821" w:rsidRPr="009B1821" w:rsidRDefault="009B1821" w:rsidP="009B1821">
      <w:pPr>
        <w:widowControl/>
        <w:spacing w:after="200" w:line="276" w:lineRule="auto"/>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lastRenderedPageBreak/>
        <w:t xml:space="preserve">So as to </w:t>
      </w:r>
      <w:r w:rsidRPr="009B1821">
        <w:rPr>
          <w:rFonts w:ascii="Times New Roman" w:eastAsia="Times New Roman" w:hAnsi="Times New Roman" w:cs="Times New Roman"/>
          <w:iCs/>
          <w:snapToGrid w:val="0"/>
          <w:sz w:val="24"/>
          <w:szCs w:val="24"/>
        </w:rPr>
        <w:t>prepare for these meetings, Consultant shall review the requirements that were captured in the High</w:t>
      </w:r>
      <w:r>
        <w:rPr>
          <w:rFonts w:ascii="Times New Roman" w:eastAsia="Times New Roman" w:hAnsi="Times New Roman" w:cs="Times New Roman"/>
          <w:iCs/>
          <w:snapToGrid w:val="0"/>
          <w:sz w:val="24"/>
          <w:szCs w:val="24"/>
        </w:rPr>
        <w:t>-</w:t>
      </w:r>
      <w:r w:rsidRPr="009B1821">
        <w:rPr>
          <w:rFonts w:ascii="Times New Roman" w:eastAsia="Times New Roman" w:hAnsi="Times New Roman" w:cs="Times New Roman"/>
          <w:iCs/>
          <w:snapToGrid w:val="0"/>
          <w:sz w:val="24"/>
          <w:szCs w:val="24"/>
        </w:rPr>
        <w:t xml:space="preserve">Level Functional Requirements </w:t>
      </w:r>
      <w:r>
        <w:rPr>
          <w:rFonts w:ascii="Times New Roman" w:eastAsia="Times New Roman" w:hAnsi="Times New Roman" w:cs="Times New Roman"/>
          <w:iCs/>
          <w:snapToGrid w:val="0"/>
          <w:sz w:val="24"/>
          <w:szCs w:val="24"/>
        </w:rPr>
        <w:t>subt</w:t>
      </w:r>
      <w:r w:rsidRPr="009B1821">
        <w:rPr>
          <w:rFonts w:ascii="Times New Roman" w:eastAsia="Times New Roman" w:hAnsi="Times New Roman" w:cs="Times New Roman"/>
          <w:iCs/>
          <w:snapToGrid w:val="0"/>
          <w:sz w:val="24"/>
          <w:szCs w:val="24"/>
        </w:rPr>
        <w:t>ask</w:t>
      </w:r>
      <w:r>
        <w:rPr>
          <w:rFonts w:ascii="Times New Roman" w:eastAsia="Times New Roman" w:hAnsi="Times New Roman" w:cs="Times New Roman"/>
          <w:iCs/>
          <w:snapToGrid w:val="0"/>
          <w:sz w:val="24"/>
          <w:szCs w:val="24"/>
        </w:rPr>
        <w:t>, and shall</w:t>
      </w:r>
      <w:r w:rsidRPr="009B1821">
        <w:rPr>
          <w:rFonts w:ascii="Times New Roman" w:eastAsia="Times New Roman" w:hAnsi="Times New Roman" w:cs="Times New Roman"/>
          <w:iCs/>
          <w:snapToGrid w:val="0"/>
          <w:sz w:val="24"/>
          <w:szCs w:val="24"/>
        </w:rPr>
        <w:t xml:space="preserve"> perform analysis on necessary systems, data, etc. The purpose of these meetings is to review the requirements and workflows with DDOT to confirm that requirements were properly captured during the previous </w:t>
      </w:r>
      <w:r>
        <w:rPr>
          <w:rFonts w:ascii="Times New Roman" w:eastAsia="Times New Roman" w:hAnsi="Times New Roman" w:cs="Times New Roman"/>
          <w:iCs/>
          <w:snapToGrid w:val="0"/>
          <w:sz w:val="24"/>
          <w:szCs w:val="24"/>
        </w:rPr>
        <w:t>sub</w:t>
      </w:r>
      <w:r w:rsidRPr="009B1821">
        <w:rPr>
          <w:rFonts w:ascii="Times New Roman" w:eastAsia="Times New Roman" w:hAnsi="Times New Roman" w:cs="Times New Roman"/>
          <w:iCs/>
          <w:snapToGrid w:val="0"/>
          <w:sz w:val="24"/>
          <w:szCs w:val="24"/>
        </w:rPr>
        <w:t>task</w:t>
      </w:r>
      <w:r>
        <w:rPr>
          <w:rFonts w:ascii="Times New Roman" w:eastAsia="Times New Roman" w:hAnsi="Times New Roman" w:cs="Times New Roman"/>
          <w:iCs/>
          <w:snapToGrid w:val="0"/>
          <w:sz w:val="24"/>
          <w:szCs w:val="24"/>
        </w:rPr>
        <w:t xml:space="preserve">, and to </w:t>
      </w:r>
      <w:r w:rsidRPr="009B1821">
        <w:rPr>
          <w:rFonts w:ascii="Times New Roman" w:eastAsia="Times New Roman" w:hAnsi="Times New Roman" w:cs="Times New Roman"/>
          <w:iCs/>
          <w:snapToGrid w:val="0"/>
          <w:sz w:val="24"/>
          <w:szCs w:val="24"/>
        </w:rPr>
        <w:t>identify gaps, obtain remaining workflows, functional requirements and business rules of the TMMS. There shall be a two</w:t>
      </w:r>
      <w:r>
        <w:rPr>
          <w:rFonts w:ascii="Times New Roman" w:eastAsia="Times New Roman" w:hAnsi="Times New Roman" w:cs="Times New Roman"/>
          <w:iCs/>
          <w:snapToGrid w:val="0"/>
          <w:sz w:val="24"/>
          <w:szCs w:val="24"/>
        </w:rPr>
        <w:t>-</w:t>
      </w:r>
      <w:r w:rsidRPr="009B1821">
        <w:rPr>
          <w:rFonts w:ascii="Times New Roman" w:eastAsia="Times New Roman" w:hAnsi="Times New Roman" w:cs="Times New Roman"/>
          <w:iCs/>
          <w:snapToGrid w:val="0"/>
          <w:sz w:val="24"/>
          <w:szCs w:val="24"/>
        </w:rPr>
        <w:t>hour meeting for each of the three groups</w:t>
      </w:r>
      <w:r w:rsidR="00A85268">
        <w:rPr>
          <w:rFonts w:ascii="Times New Roman" w:eastAsia="Times New Roman" w:hAnsi="Times New Roman" w:cs="Times New Roman"/>
          <w:iCs/>
          <w:snapToGrid w:val="0"/>
          <w:sz w:val="24"/>
          <w:szCs w:val="24"/>
        </w:rPr>
        <w:t xml:space="preserve"> listed above ((1) through (3))</w:t>
      </w:r>
      <w:r w:rsidRPr="009B1821">
        <w:rPr>
          <w:rFonts w:ascii="Times New Roman" w:eastAsia="Times New Roman" w:hAnsi="Times New Roman" w:cs="Times New Roman"/>
          <w:iCs/>
          <w:snapToGrid w:val="0"/>
          <w:sz w:val="24"/>
          <w:szCs w:val="24"/>
        </w:rPr>
        <w:t xml:space="preserve">. As part of these meetings, reporting (FHWA, DDOT, </w:t>
      </w:r>
      <w:r w:rsidR="0039789F">
        <w:rPr>
          <w:rFonts w:ascii="Times New Roman" w:eastAsia="Times New Roman" w:hAnsi="Times New Roman" w:cs="Times New Roman"/>
          <w:iCs/>
          <w:snapToGrid w:val="0"/>
          <w:sz w:val="24"/>
          <w:szCs w:val="24"/>
        </w:rPr>
        <w:t xml:space="preserve">O&amp;M </w:t>
      </w:r>
      <w:r w:rsidRPr="009B1821">
        <w:rPr>
          <w:rFonts w:ascii="Times New Roman" w:eastAsia="Times New Roman" w:hAnsi="Times New Roman" w:cs="Times New Roman"/>
          <w:iCs/>
          <w:snapToGrid w:val="0"/>
          <w:sz w:val="24"/>
          <w:szCs w:val="24"/>
        </w:rPr>
        <w:t xml:space="preserve">Contractor) and dashboard functional requirements shall also be captured.  After this analysis is performed, the team </w:t>
      </w:r>
      <w:r w:rsidR="00A85268">
        <w:rPr>
          <w:rFonts w:ascii="Times New Roman" w:eastAsia="Times New Roman" w:hAnsi="Times New Roman" w:cs="Times New Roman"/>
          <w:iCs/>
          <w:snapToGrid w:val="0"/>
          <w:sz w:val="24"/>
          <w:szCs w:val="24"/>
        </w:rPr>
        <w:t>shall meet</w:t>
      </w:r>
      <w:r w:rsidRPr="009B1821">
        <w:rPr>
          <w:rFonts w:ascii="Times New Roman" w:eastAsia="Times New Roman" w:hAnsi="Times New Roman" w:cs="Times New Roman"/>
          <w:iCs/>
          <w:snapToGrid w:val="0"/>
          <w:sz w:val="24"/>
          <w:szCs w:val="24"/>
        </w:rPr>
        <w:t xml:space="preserve"> with key DDOT groups or individuals to finalize the functional requirements. Up to two days of on-site meetings shall be allocated to the finalize requirements.</w:t>
      </w:r>
      <w:r w:rsidR="00A85268">
        <w:rPr>
          <w:rFonts w:ascii="Times New Roman" w:eastAsia="Times New Roman" w:hAnsi="Times New Roman" w:cs="Times New Roman"/>
          <w:iCs/>
          <w:snapToGrid w:val="0"/>
          <w:sz w:val="24"/>
          <w:szCs w:val="24"/>
        </w:rPr>
        <w:t xml:space="preserve"> R</w:t>
      </w:r>
      <w:r w:rsidRPr="009B1821">
        <w:rPr>
          <w:rFonts w:ascii="Times New Roman" w:eastAsia="Times New Roman" w:hAnsi="Times New Roman" w:cs="Times New Roman"/>
          <w:iCs/>
          <w:snapToGrid w:val="0"/>
          <w:sz w:val="24"/>
          <w:szCs w:val="24"/>
        </w:rPr>
        <w:t xml:space="preserve">emote meetings and email correspondence with key DDOT staff may be required. </w:t>
      </w:r>
    </w:p>
    <w:p w14:paraId="17F63951" w14:textId="77777777" w:rsidR="00A85268" w:rsidRDefault="00A85268" w:rsidP="009B1821">
      <w:pPr>
        <w:widowControl/>
        <w:spacing w:after="200" w:line="276" w:lineRule="auto"/>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When</w:t>
      </w:r>
      <w:r w:rsidR="009B1821" w:rsidRPr="009B1821">
        <w:rPr>
          <w:rFonts w:ascii="Times New Roman" w:eastAsia="Times New Roman" w:hAnsi="Times New Roman" w:cs="Times New Roman"/>
          <w:iCs/>
          <w:snapToGrid w:val="0"/>
          <w:sz w:val="24"/>
          <w:szCs w:val="24"/>
        </w:rPr>
        <w:t xml:space="preserve"> all requirements have been obtained, Consultant shall develop the functional requirements document for the new TMMS. The Consultant shall then have one web meeting to </w:t>
      </w:r>
      <w:r>
        <w:rPr>
          <w:rFonts w:ascii="Times New Roman" w:eastAsia="Times New Roman" w:hAnsi="Times New Roman" w:cs="Times New Roman"/>
          <w:iCs/>
          <w:snapToGrid w:val="0"/>
          <w:sz w:val="24"/>
          <w:szCs w:val="24"/>
        </w:rPr>
        <w:t>fully explain</w:t>
      </w:r>
      <w:r w:rsidR="009B1821" w:rsidRPr="009B1821">
        <w:rPr>
          <w:rFonts w:ascii="Times New Roman" w:eastAsia="Times New Roman" w:hAnsi="Times New Roman" w:cs="Times New Roman"/>
          <w:iCs/>
          <w:snapToGrid w:val="0"/>
          <w:sz w:val="24"/>
          <w:szCs w:val="24"/>
        </w:rPr>
        <w:t xml:space="preserve"> the functional requirements document with DDOT. DDOT </w:t>
      </w:r>
      <w:r>
        <w:rPr>
          <w:rFonts w:ascii="Times New Roman" w:eastAsia="Times New Roman" w:hAnsi="Times New Roman" w:cs="Times New Roman"/>
          <w:iCs/>
          <w:snapToGrid w:val="0"/>
          <w:sz w:val="24"/>
          <w:szCs w:val="24"/>
        </w:rPr>
        <w:t xml:space="preserve">anticipates </w:t>
      </w:r>
      <w:r w:rsidR="009B1821" w:rsidRPr="009B1821">
        <w:rPr>
          <w:rFonts w:ascii="Times New Roman" w:eastAsia="Times New Roman" w:hAnsi="Times New Roman" w:cs="Times New Roman"/>
          <w:iCs/>
          <w:snapToGrid w:val="0"/>
          <w:sz w:val="24"/>
          <w:szCs w:val="24"/>
        </w:rPr>
        <w:t xml:space="preserve">one week to review the document and </w:t>
      </w:r>
      <w:r>
        <w:rPr>
          <w:rFonts w:ascii="Times New Roman" w:eastAsia="Times New Roman" w:hAnsi="Times New Roman" w:cs="Times New Roman"/>
          <w:iCs/>
          <w:snapToGrid w:val="0"/>
          <w:sz w:val="24"/>
          <w:szCs w:val="24"/>
        </w:rPr>
        <w:t xml:space="preserve">to </w:t>
      </w:r>
      <w:r w:rsidR="009B1821" w:rsidRPr="009B1821">
        <w:rPr>
          <w:rFonts w:ascii="Times New Roman" w:eastAsia="Times New Roman" w:hAnsi="Times New Roman" w:cs="Times New Roman"/>
          <w:iCs/>
          <w:snapToGrid w:val="0"/>
          <w:sz w:val="24"/>
          <w:szCs w:val="24"/>
        </w:rPr>
        <w:t xml:space="preserve">provide feedback. Consultant shall have one week to </w:t>
      </w:r>
      <w:r>
        <w:rPr>
          <w:rFonts w:ascii="Times New Roman" w:eastAsia="Times New Roman" w:hAnsi="Times New Roman" w:cs="Times New Roman"/>
          <w:iCs/>
          <w:snapToGrid w:val="0"/>
          <w:sz w:val="24"/>
          <w:szCs w:val="24"/>
        </w:rPr>
        <w:t xml:space="preserve">incorporate </w:t>
      </w:r>
      <w:r w:rsidR="009B1821" w:rsidRPr="009B1821">
        <w:rPr>
          <w:rFonts w:ascii="Times New Roman" w:eastAsia="Times New Roman" w:hAnsi="Times New Roman" w:cs="Times New Roman"/>
          <w:iCs/>
          <w:snapToGrid w:val="0"/>
          <w:sz w:val="24"/>
          <w:szCs w:val="24"/>
        </w:rPr>
        <w:t xml:space="preserve">the updates </w:t>
      </w:r>
      <w:r>
        <w:rPr>
          <w:rFonts w:ascii="Times New Roman" w:eastAsia="Times New Roman" w:hAnsi="Times New Roman" w:cs="Times New Roman"/>
          <w:iCs/>
          <w:snapToGrid w:val="0"/>
          <w:sz w:val="24"/>
          <w:szCs w:val="24"/>
        </w:rPr>
        <w:t xml:space="preserve">required by DDOT </w:t>
      </w:r>
      <w:r w:rsidR="009B1821" w:rsidRPr="009B1821">
        <w:rPr>
          <w:rFonts w:ascii="Times New Roman" w:eastAsia="Times New Roman" w:hAnsi="Times New Roman" w:cs="Times New Roman"/>
          <w:iCs/>
          <w:snapToGrid w:val="0"/>
          <w:sz w:val="24"/>
          <w:szCs w:val="24"/>
        </w:rPr>
        <w:t>to the document.</w:t>
      </w:r>
    </w:p>
    <w:p w14:paraId="5C01884E" w14:textId="77777777" w:rsidR="009B1821" w:rsidRPr="00A85268" w:rsidRDefault="00A85268" w:rsidP="00A85268">
      <w:pPr>
        <w:widowControl/>
        <w:spacing w:after="200" w:line="276" w:lineRule="auto"/>
        <w:ind w:left="720" w:hanging="720"/>
        <w:rPr>
          <w:rFonts w:ascii="Times New Roman" w:eastAsia="Times New Roman" w:hAnsi="Times New Roman" w:cs="Times New Roman"/>
          <w:b/>
          <w:iCs/>
          <w:snapToGrid w:val="0"/>
          <w:sz w:val="24"/>
          <w:szCs w:val="24"/>
        </w:rPr>
      </w:pPr>
      <w:r w:rsidRPr="00A85268">
        <w:rPr>
          <w:rFonts w:ascii="Times New Roman" w:eastAsia="Times New Roman" w:hAnsi="Times New Roman" w:cs="Times New Roman"/>
          <w:b/>
          <w:iCs/>
          <w:snapToGrid w:val="0"/>
          <w:sz w:val="24"/>
          <w:szCs w:val="24"/>
        </w:rPr>
        <w:t>.</w:t>
      </w:r>
      <w:r>
        <w:rPr>
          <w:rFonts w:ascii="Times New Roman" w:eastAsia="Times New Roman" w:hAnsi="Times New Roman" w:cs="Times New Roman"/>
          <w:b/>
          <w:iCs/>
          <w:snapToGrid w:val="0"/>
          <w:sz w:val="24"/>
          <w:szCs w:val="24"/>
        </w:rPr>
        <w:t>1</w:t>
      </w:r>
      <w:r w:rsidRPr="00A85268">
        <w:rPr>
          <w:rFonts w:ascii="Times New Roman" w:eastAsia="Times New Roman" w:hAnsi="Times New Roman" w:cs="Times New Roman"/>
          <w:b/>
          <w:iCs/>
          <w:snapToGrid w:val="0"/>
          <w:sz w:val="24"/>
          <w:szCs w:val="24"/>
        </w:rPr>
        <w:tab/>
      </w:r>
      <w:r w:rsidR="009B1821" w:rsidRPr="00A85268">
        <w:rPr>
          <w:rFonts w:ascii="Times New Roman" w:eastAsia="Times New Roman" w:hAnsi="Times New Roman" w:cs="Times New Roman"/>
          <w:b/>
          <w:iCs/>
          <w:snapToGrid w:val="0"/>
          <w:sz w:val="24"/>
          <w:szCs w:val="24"/>
          <w:u w:val="single"/>
        </w:rPr>
        <w:t>Deliverables</w:t>
      </w:r>
    </w:p>
    <w:p w14:paraId="41D6F4CC" w14:textId="77777777" w:rsidR="009B1821" w:rsidRPr="009B1821" w:rsidRDefault="009B1821" w:rsidP="00FB323C">
      <w:pPr>
        <w:widowControl/>
        <w:numPr>
          <w:ilvl w:val="0"/>
          <w:numId w:val="75"/>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 xml:space="preserve">Prepare up to three workshop presentations using high level requirements obtained from previous </w:t>
      </w:r>
      <w:r w:rsidR="00A85268">
        <w:rPr>
          <w:rFonts w:ascii="Times New Roman" w:eastAsia="Times New Roman" w:hAnsi="Times New Roman" w:cs="Times New Roman"/>
          <w:iCs/>
          <w:snapToGrid w:val="0"/>
          <w:sz w:val="24"/>
          <w:szCs w:val="24"/>
        </w:rPr>
        <w:t>sub</w:t>
      </w:r>
      <w:r w:rsidRPr="009B1821">
        <w:rPr>
          <w:rFonts w:ascii="Times New Roman" w:eastAsia="Times New Roman" w:hAnsi="Times New Roman" w:cs="Times New Roman"/>
          <w:iCs/>
          <w:snapToGrid w:val="0"/>
          <w:sz w:val="24"/>
          <w:szCs w:val="24"/>
        </w:rPr>
        <w:t xml:space="preserve">task </w:t>
      </w:r>
      <w:r w:rsidR="00A85268">
        <w:rPr>
          <w:rFonts w:ascii="Times New Roman" w:eastAsia="Times New Roman" w:hAnsi="Times New Roman" w:cs="Times New Roman"/>
          <w:iCs/>
          <w:snapToGrid w:val="0"/>
          <w:sz w:val="24"/>
          <w:szCs w:val="24"/>
        </w:rPr>
        <w:t xml:space="preserve">and </w:t>
      </w:r>
      <w:r w:rsidRPr="009B1821">
        <w:rPr>
          <w:rFonts w:ascii="Times New Roman" w:eastAsia="Times New Roman" w:hAnsi="Times New Roman" w:cs="Times New Roman"/>
          <w:iCs/>
          <w:snapToGrid w:val="0"/>
          <w:sz w:val="24"/>
          <w:szCs w:val="24"/>
        </w:rPr>
        <w:t>perform analysis on existing systems</w:t>
      </w:r>
      <w:r w:rsidR="00A85268">
        <w:rPr>
          <w:rFonts w:ascii="Times New Roman" w:eastAsia="Times New Roman" w:hAnsi="Times New Roman" w:cs="Times New Roman"/>
          <w:iCs/>
          <w:snapToGrid w:val="0"/>
          <w:sz w:val="24"/>
          <w:szCs w:val="24"/>
        </w:rPr>
        <w:t xml:space="preserve"> and </w:t>
      </w:r>
      <w:r w:rsidRPr="009B1821">
        <w:rPr>
          <w:rFonts w:ascii="Times New Roman" w:eastAsia="Times New Roman" w:hAnsi="Times New Roman" w:cs="Times New Roman"/>
          <w:iCs/>
          <w:snapToGrid w:val="0"/>
          <w:sz w:val="24"/>
          <w:szCs w:val="24"/>
        </w:rPr>
        <w:t>data.</w:t>
      </w:r>
    </w:p>
    <w:p w14:paraId="6E7A157E" w14:textId="77777777" w:rsidR="009B1821" w:rsidRPr="009B1821" w:rsidRDefault="009B1821" w:rsidP="00FB323C">
      <w:pPr>
        <w:widowControl/>
        <w:numPr>
          <w:ilvl w:val="0"/>
          <w:numId w:val="75"/>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 xml:space="preserve">Facilitate up to three, two-hour functional requirements workshops to review the captured requirements </w:t>
      </w:r>
      <w:r w:rsidR="00A85268">
        <w:rPr>
          <w:rFonts w:ascii="Times New Roman" w:eastAsia="Times New Roman" w:hAnsi="Times New Roman" w:cs="Times New Roman"/>
          <w:iCs/>
          <w:snapToGrid w:val="0"/>
          <w:sz w:val="24"/>
          <w:szCs w:val="24"/>
        </w:rPr>
        <w:t xml:space="preserve">and to obtain functional requirements and </w:t>
      </w:r>
      <w:r w:rsidRPr="009B1821">
        <w:rPr>
          <w:rFonts w:ascii="Times New Roman" w:eastAsia="Times New Roman" w:hAnsi="Times New Roman" w:cs="Times New Roman"/>
          <w:iCs/>
          <w:snapToGrid w:val="0"/>
          <w:sz w:val="24"/>
          <w:szCs w:val="24"/>
        </w:rPr>
        <w:t xml:space="preserve">business rules. These meetings shall be held at DDOT’s main office location. This </w:t>
      </w:r>
      <w:r w:rsidR="00A85268">
        <w:rPr>
          <w:rFonts w:ascii="Times New Roman" w:eastAsia="Times New Roman" w:hAnsi="Times New Roman" w:cs="Times New Roman"/>
          <w:iCs/>
          <w:snapToGrid w:val="0"/>
          <w:sz w:val="24"/>
          <w:szCs w:val="24"/>
        </w:rPr>
        <w:t>sub</w:t>
      </w:r>
      <w:r w:rsidRPr="009B1821">
        <w:rPr>
          <w:rFonts w:ascii="Times New Roman" w:eastAsia="Times New Roman" w:hAnsi="Times New Roman" w:cs="Times New Roman"/>
          <w:iCs/>
          <w:snapToGrid w:val="0"/>
          <w:sz w:val="24"/>
          <w:szCs w:val="24"/>
        </w:rPr>
        <w:t xml:space="preserve">task shall require that Consultant be on-site </w:t>
      </w:r>
      <w:r w:rsidR="00A85268">
        <w:rPr>
          <w:rFonts w:ascii="Times New Roman" w:eastAsia="Times New Roman" w:hAnsi="Times New Roman" w:cs="Times New Roman"/>
          <w:iCs/>
          <w:snapToGrid w:val="0"/>
          <w:sz w:val="24"/>
          <w:szCs w:val="24"/>
        </w:rPr>
        <w:t xml:space="preserve">at DDOT </w:t>
      </w:r>
      <w:r w:rsidRPr="009B1821">
        <w:rPr>
          <w:rFonts w:ascii="Times New Roman" w:eastAsia="Times New Roman" w:hAnsi="Times New Roman" w:cs="Times New Roman"/>
          <w:iCs/>
          <w:snapToGrid w:val="0"/>
          <w:sz w:val="24"/>
          <w:szCs w:val="24"/>
        </w:rPr>
        <w:t>for up to two days.</w:t>
      </w:r>
    </w:p>
    <w:p w14:paraId="5C976561" w14:textId="77777777" w:rsidR="009B1821" w:rsidRPr="009B1821" w:rsidRDefault="009B1821" w:rsidP="00FB323C">
      <w:pPr>
        <w:widowControl/>
        <w:numPr>
          <w:ilvl w:val="0"/>
          <w:numId w:val="75"/>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Perform follow up on-site meetings with key DDOT individuals for up to two days to finalize the final requirements.</w:t>
      </w:r>
    </w:p>
    <w:p w14:paraId="37191594" w14:textId="77777777" w:rsidR="009B1821" w:rsidRPr="009B1821" w:rsidRDefault="009B1821" w:rsidP="00FB323C">
      <w:pPr>
        <w:widowControl/>
        <w:numPr>
          <w:ilvl w:val="0"/>
          <w:numId w:val="75"/>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 xml:space="preserve">Develop </w:t>
      </w:r>
      <w:r w:rsidR="00A85268">
        <w:rPr>
          <w:rFonts w:ascii="Times New Roman" w:eastAsia="Times New Roman" w:hAnsi="Times New Roman" w:cs="Times New Roman"/>
          <w:iCs/>
          <w:snapToGrid w:val="0"/>
          <w:sz w:val="24"/>
          <w:szCs w:val="24"/>
        </w:rPr>
        <w:t>d</w:t>
      </w:r>
      <w:r w:rsidRPr="009B1821">
        <w:rPr>
          <w:rFonts w:ascii="Times New Roman" w:eastAsia="Times New Roman" w:hAnsi="Times New Roman" w:cs="Times New Roman"/>
          <w:iCs/>
          <w:snapToGrid w:val="0"/>
          <w:sz w:val="24"/>
          <w:szCs w:val="24"/>
        </w:rPr>
        <w:t xml:space="preserve">raft </w:t>
      </w:r>
      <w:r w:rsidR="00A85268">
        <w:rPr>
          <w:rFonts w:ascii="Times New Roman" w:eastAsia="Times New Roman" w:hAnsi="Times New Roman" w:cs="Times New Roman"/>
          <w:iCs/>
          <w:snapToGrid w:val="0"/>
          <w:sz w:val="24"/>
          <w:szCs w:val="24"/>
        </w:rPr>
        <w:t>f</w:t>
      </w:r>
      <w:r w:rsidRPr="009B1821">
        <w:rPr>
          <w:rFonts w:ascii="Times New Roman" w:eastAsia="Times New Roman" w:hAnsi="Times New Roman" w:cs="Times New Roman"/>
          <w:iCs/>
          <w:snapToGrid w:val="0"/>
          <w:sz w:val="24"/>
          <w:szCs w:val="24"/>
        </w:rPr>
        <w:t xml:space="preserve">unctional </w:t>
      </w:r>
      <w:r w:rsidR="00A85268">
        <w:rPr>
          <w:rFonts w:ascii="Times New Roman" w:eastAsia="Times New Roman" w:hAnsi="Times New Roman" w:cs="Times New Roman"/>
          <w:iCs/>
          <w:snapToGrid w:val="0"/>
          <w:sz w:val="24"/>
          <w:szCs w:val="24"/>
        </w:rPr>
        <w:t>r</w:t>
      </w:r>
      <w:r w:rsidRPr="009B1821">
        <w:rPr>
          <w:rFonts w:ascii="Times New Roman" w:eastAsia="Times New Roman" w:hAnsi="Times New Roman" w:cs="Times New Roman"/>
          <w:iCs/>
          <w:snapToGrid w:val="0"/>
          <w:sz w:val="24"/>
          <w:szCs w:val="24"/>
        </w:rPr>
        <w:t>equirements document</w:t>
      </w:r>
      <w:r w:rsidR="00A85268">
        <w:rPr>
          <w:rFonts w:ascii="Times New Roman" w:eastAsia="Times New Roman" w:hAnsi="Times New Roman" w:cs="Times New Roman"/>
          <w:iCs/>
          <w:snapToGrid w:val="0"/>
          <w:sz w:val="24"/>
          <w:szCs w:val="24"/>
        </w:rPr>
        <w:t>.</w:t>
      </w:r>
    </w:p>
    <w:p w14:paraId="585D925A" w14:textId="77777777" w:rsidR="009B1821" w:rsidRPr="009B1821" w:rsidRDefault="00A85268" w:rsidP="00FB323C">
      <w:pPr>
        <w:widowControl/>
        <w:numPr>
          <w:ilvl w:val="0"/>
          <w:numId w:val="75"/>
        </w:numPr>
        <w:tabs>
          <w:tab w:val="clear" w:pos="720"/>
        </w:tabs>
        <w:spacing w:line="276" w:lineRule="auto"/>
        <w:ind w:hanging="720"/>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Organize and conduct o</w:t>
      </w:r>
      <w:r w:rsidR="009B1821" w:rsidRPr="009B1821">
        <w:rPr>
          <w:rFonts w:ascii="Times New Roman" w:eastAsia="Times New Roman" w:hAnsi="Times New Roman" w:cs="Times New Roman"/>
          <w:iCs/>
          <w:snapToGrid w:val="0"/>
          <w:sz w:val="24"/>
          <w:szCs w:val="24"/>
        </w:rPr>
        <w:t xml:space="preserve">ne web meeting to present the </w:t>
      </w:r>
      <w:r>
        <w:rPr>
          <w:rFonts w:ascii="Times New Roman" w:eastAsia="Times New Roman" w:hAnsi="Times New Roman" w:cs="Times New Roman"/>
          <w:iCs/>
          <w:snapToGrid w:val="0"/>
          <w:sz w:val="24"/>
          <w:szCs w:val="24"/>
        </w:rPr>
        <w:t>d</w:t>
      </w:r>
      <w:r w:rsidR="009B1821" w:rsidRPr="009B1821">
        <w:rPr>
          <w:rFonts w:ascii="Times New Roman" w:eastAsia="Times New Roman" w:hAnsi="Times New Roman" w:cs="Times New Roman"/>
          <w:iCs/>
          <w:snapToGrid w:val="0"/>
          <w:sz w:val="24"/>
          <w:szCs w:val="24"/>
        </w:rPr>
        <w:t xml:space="preserve">raft </w:t>
      </w:r>
      <w:r>
        <w:rPr>
          <w:rFonts w:ascii="Times New Roman" w:eastAsia="Times New Roman" w:hAnsi="Times New Roman" w:cs="Times New Roman"/>
          <w:iCs/>
          <w:snapToGrid w:val="0"/>
          <w:sz w:val="24"/>
          <w:szCs w:val="24"/>
        </w:rPr>
        <w:t>f</w:t>
      </w:r>
      <w:r w:rsidR="009B1821" w:rsidRPr="009B1821">
        <w:rPr>
          <w:rFonts w:ascii="Times New Roman" w:eastAsia="Times New Roman" w:hAnsi="Times New Roman" w:cs="Times New Roman"/>
          <w:iCs/>
          <w:snapToGrid w:val="0"/>
          <w:sz w:val="24"/>
          <w:szCs w:val="24"/>
        </w:rPr>
        <w:t xml:space="preserve">unctional </w:t>
      </w:r>
      <w:r>
        <w:rPr>
          <w:rFonts w:ascii="Times New Roman" w:eastAsia="Times New Roman" w:hAnsi="Times New Roman" w:cs="Times New Roman"/>
          <w:iCs/>
          <w:snapToGrid w:val="0"/>
          <w:sz w:val="24"/>
          <w:szCs w:val="24"/>
        </w:rPr>
        <w:t>r</w:t>
      </w:r>
      <w:r w:rsidR="009B1821" w:rsidRPr="009B1821">
        <w:rPr>
          <w:rFonts w:ascii="Times New Roman" w:eastAsia="Times New Roman" w:hAnsi="Times New Roman" w:cs="Times New Roman"/>
          <w:iCs/>
          <w:snapToGrid w:val="0"/>
          <w:sz w:val="24"/>
          <w:szCs w:val="24"/>
        </w:rPr>
        <w:t>equirements document</w:t>
      </w:r>
      <w:r>
        <w:rPr>
          <w:rFonts w:ascii="Times New Roman" w:eastAsia="Times New Roman" w:hAnsi="Times New Roman" w:cs="Times New Roman"/>
          <w:iCs/>
          <w:snapToGrid w:val="0"/>
          <w:sz w:val="24"/>
          <w:szCs w:val="24"/>
        </w:rPr>
        <w:t>.</w:t>
      </w:r>
    </w:p>
    <w:p w14:paraId="18C45A65" w14:textId="77777777" w:rsidR="009B1821" w:rsidRPr="009B1821" w:rsidRDefault="009B1821" w:rsidP="00FB323C">
      <w:pPr>
        <w:widowControl/>
        <w:numPr>
          <w:ilvl w:val="0"/>
          <w:numId w:val="75"/>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 xml:space="preserve">Following </w:t>
      </w:r>
      <w:r w:rsidR="00A85268">
        <w:rPr>
          <w:rFonts w:ascii="Times New Roman" w:eastAsia="Times New Roman" w:hAnsi="Times New Roman" w:cs="Times New Roman"/>
          <w:iCs/>
          <w:snapToGrid w:val="0"/>
          <w:sz w:val="24"/>
          <w:szCs w:val="24"/>
        </w:rPr>
        <w:t xml:space="preserve">DDOT </w:t>
      </w:r>
      <w:r w:rsidRPr="009B1821">
        <w:rPr>
          <w:rFonts w:ascii="Times New Roman" w:eastAsia="Times New Roman" w:hAnsi="Times New Roman" w:cs="Times New Roman"/>
          <w:iCs/>
          <w:snapToGrid w:val="0"/>
          <w:sz w:val="24"/>
          <w:szCs w:val="24"/>
        </w:rPr>
        <w:t xml:space="preserve">review and feedback, perform document updates within one week and deliver the </w:t>
      </w:r>
      <w:r w:rsidR="00A85268">
        <w:rPr>
          <w:rFonts w:ascii="Times New Roman" w:eastAsia="Times New Roman" w:hAnsi="Times New Roman" w:cs="Times New Roman"/>
          <w:iCs/>
          <w:snapToGrid w:val="0"/>
          <w:sz w:val="24"/>
          <w:szCs w:val="24"/>
        </w:rPr>
        <w:t>f</w:t>
      </w:r>
      <w:r w:rsidRPr="009B1821">
        <w:rPr>
          <w:rFonts w:ascii="Times New Roman" w:eastAsia="Times New Roman" w:hAnsi="Times New Roman" w:cs="Times New Roman"/>
          <w:iCs/>
          <w:snapToGrid w:val="0"/>
          <w:sz w:val="24"/>
          <w:szCs w:val="24"/>
        </w:rPr>
        <w:t xml:space="preserve">inal </w:t>
      </w:r>
      <w:r w:rsidR="00A85268">
        <w:rPr>
          <w:rFonts w:ascii="Times New Roman" w:eastAsia="Times New Roman" w:hAnsi="Times New Roman" w:cs="Times New Roman"/>
          <w:iCs/>
          <w:snapToGrid w:val="0"/>
          <w:sz w:val="24"/>
          <w:szCs w:val="24"/>
        </w:rPr>
        <w:t>f</w:t>
      </w:r>
      <w:r w:rsidRPr="009B1821">
        <w:rPr>
          <w:rFonts w:ascii="Times New Roman" w:eastAsia="Times New Roman" w:hAnsi="Times New Roman" w:cs="Times New Roman"/>
          <w:iCs/>
          <w:snapToGrid w:val="0"/>
          <w:sz w:val="24"/>
          <w:szCs w:val="24"/>
        </w:rPr>
        <w:t xml:space="preserve">unctional </w:t>
      </w:r>
      <w:r w:rsidR="00A85268">
        <w:rPr>
          <w:rFonts w:ascii="Times New Roman" w:eastAsia="Times New Roman" w:hAnsi="Times New Roman" w:cs="Times New Roman"/>
          <w:iCs/>
          <w:snapToGrid w:val="0"/>
          <w:sz w:val="24"/>
          <w:szCs w:val="24"/>
        </w:rPr>
        <w:t>requirements document to DDOT.</w:t>
      </w:r>
    </w:p>
    <w:p w14:paraId="3FCC840C" w14:textId="77777777" w:rsidR="00A85268" w:rsidRDefault="00A85268" w:rsidP="00A85268">
      <w:pPr>
        <w:widowControl/>
        <w:spacing w:line="276" w:lineRule="auto"/>
        <w:rPr>
          <w:rFonts w:ascii="Times New Roman" w:eastAsia="Times New Roman" w:hAnsi="Times New Roman" w:cs="Times New Roman"/>
          <w:iCs/>
          <w:snapToGrid w:val="0"/>
          <w:sz w:val="24"/>
          <w:szCs w:val="24"/>
          <w:u w:val="single"/>
        </w:rPr>
      </w:pPr>
    </w:p>
    <w:p w14:paraId="23F29268" w14:textId="77777777" w:rsidR="009B1821" w:rsidRPr="00A85268" w:rsidRDefault="00A85268" w:rsidP="00A85268">
      <w:pPr>
        <w:widowControl/>
        <w:spacing w:line="276" w:lineRule="auto"/>
        <w:ind w:left="720" w:hanging="720"/>
        <w:rPr>
          <w:rFonts w:ascii="Times New Roman" w:eastAsia="Times New Roman" w:hAnsi="Times New Roman" w:cs="Times New Roman"/>
          <w:b/>
          <w:iCs/>
          <w:snapToGrid w:val="0"/>
          <w:sz w:val="24"/>
          <w:szCs w:val="24"/>
          <w:u w:val="single"/>
        </w:rPr>
      </w:pPr>
      <w:r w:rsidRPr="00A85268">
        <w:rPr>
          <w:rFonts w:ascii="Times New Roman" w:eastAsia="Times New Roman" w:hAnsi="Times New Roman" w:cs="Times New Roman"/>
          <w:b/>
          <w:iCs/>
          <w:snapToGrid w:val="0"/>
          <w:sz w:val="24"/>
          <w:szCs w:val="24"/>
        </w:rPr>
        <w:t>.2</w:t>
      </w:r>
      <w:r w:rsidRPr="00A85268">
        <w:rPr>
          <w:rFonts w:ascii="Times New Roman" w:eastAsia="Times New Roman" w:hAnsi="Times New Roman" w:cs="Times New Roman"/>
          <w:b/>
          <w:iCs/>
          <w:snapToGrid w:val="0"/>
          <w:sz w:val="24"/>
          <w:szCs w:val="24"/>
        </w:rPr>
        <w:tab/>
      </w:r>
      <w:r w:rsidR="009B1821" w:rsidRPr="00A85268">
        <w:rPr>
          <w:rFonts w:ascii="Times New Roman" w:eastAsia="Times New Roman" w:hAnsi="Times New Roman" w:cs="Times New Roman"/>
          <w:b/>
          <w:iCs/>
          <w:snapToGrid w:val="0"/>
          <w:sz w:val="24"/>
          <w:szCs w:val="24"/>
          <w:u w:val="single"/>
        </w:rPr>
        <w:t>DDOT Responsibilities</w:t>
      </w:r>
    </w:p>
    <w:p w14:paraId="2BE775A7" w14:textId="77777777" w:rsidR="00A85268" w:rsidRPr="009B1821" w:rsidRDefault="00A85268" w:rsidP="00A85268">
      <w:pPr>
        <w:widowControl/>
        <w:spacing w:line="276" w:lineRule="auto"/>
        <w:rPr>
          <w:rFonts w:ascii="Times New Roman" w:eastAsia="Times New Roman" w:hAnsi="Times New Roman" w:cs="Times New Roman"/>
          <w:iCs/>
          <w:snapToGrid w:val="0"/>
          <w:sz w:val="24"/>
          <w:szCs w:val="24"/>
        </w:rPr>
      </w:pPr>
    </w:p>
    <w:p w14:paraId="69994149" w14:textId="77777777" w:rsidR="009B1821" w:rsidRPr="009B1821" w:rsidRDefault="009B1821" w:rsidP="00FB323C">
      <w:pPr>
        <w:widowControl/>
        <w:numPr>
          <w:ilvl w:val="0"/>
          <w:numId w:val="76"/>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Provide meeting room for on-site requirements meetings</w:t>
      </w:r>
    </w:p>
    <w:p w14:paraId="376A8182" w14:textId="77777777" w:rsidR="009B1821" w:rsidRPr="009B1821" w:rsidRDefault="009B1821" w:rsidP="00FB323C">
      <w:pPr>
        <w:widowControl/>
        <w:numPr>
          <w:ilvl w:val="0"/>
          <w:numId w:val="76"/>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 xml:space="preserve">Coordinate with Consultant to </w:t>
      </w:r>
      <w:r w:rsidR="00A85268">
        <w:rPr>
          <w:rFonts w:ascii="Times New Roman" w:eastAsia="Times New Roman" w:hAnsi="Times New Roman" w:cs="Times New Roman"/>
          <w:iCs/>
          <w:snapToGrid w:val="0"/>
          <w:sz w:val="24"/>
          <w:szCs w:val="24"/>
        </w:rPr>
        <w:t>en</w:t>
      </w:r>
      <w:r w:rsidRPr="009B1821">
        <w:rPr>
          <w:rFonts w:ascii="Times New Roman" w:eastAsia="Times New Roman" w:hAnsi="Times New Roman" w:cs="Times New Roman"/>
          <w:iCs/>
          <w:snapToGrid w:val="0"/>
          <w:sz w:val="24"/>
          <w:szCs w:val="24"/>
        </w:rPr>
        <w:t>sure that required DDOT staff participate in on-site meetings.</w:t>
      </w:r>
    </w:p>
    <w:p w14:paraId="0BF738F6" w14:textId="77777777" w:rsidR="009B1821" w:rsidRPr="009B1821" w:rsidRDefault="009B1821" w:rsidP="00FB323C">
      <w:pPr>
        <w:widowControl/>
        <w:numPr>
          <w:ilvl w:val="0"/>
          <w:numId w:val="76"/>
        </w:numPr>
        <w:tabs>
          <w:tab w:val="clear" w:pos="720"/>
        </w:tabs>
        <w:spacing w:line="276" w:lineRule="auto"/>
        <w:ind w:hanging="720"/>
        <w:rPr>
          <w:rFonts w:ascii="Times New Roman" w:eastAsia="Times New Roman" w:hAnsi="Times New Roman" w:cs="Times New Roman"/>
          <w:iCs/>
          <w:snapToGrid w:val="0"/>
          <w:sz w:val="24"/>
          <w:szCs w:val="24"/>
        </w:rPr>
      </w:pPr>
      <w:r w:rsidRPr="009B1821">
        <w:rPr>
          <w:rFonts w:ascii="Times New Roman" w:eastAsia="Times New Roman" w:hAnsi="Times New Roman" w:cs="Times New Roman"/>
          <w:iCs/>
          <w:snapToGrid w:val="0"/>
          <w:sz w:val="24"/>
          <w:szCs w:val="24"/>
        </w:rPr>
        <w:t xml:space="preserve">Review requirements document and provide feedback </w:t>
      </w:r>
    </w:p>
    <w:p w14:paraId="2650FBF4" w14:textId="77777777" w:rsidR="009B1821" w:rsidRPr="009B1821" w:rsidRDefault="00BA0A25" w:rsidP="00FB323C">
      <w:pPr>
        <w:widowControl/>
        <w:numPr>
          <w:ilvl w:val="0"/>
          <w:numId w:val="76"/>
        </w:numPr>
        <w:tabs>
          <w:tab w:val="clear" w:pos="720"/>
        </w:tabs>
        <w:spacing w:line="276" w:lineRule="auto"/>
        <w:ind w:hanging="720"/>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 xml:space="preserve">Provide acceptance of </w:t>
      </w:r>
      <w:r w:rsidR="009B1821" w:rsidRPr="009B1821">
        <w:rPr>
          <w:rFonts w:ascii="Times New Roman" w:eastAsia="Times New Roman" w:hAnsi="Times New Roman" w:cs="Times New Roman"/>
          <w:iCs/>
          <w:snapToGrid w:val="0"/>
          <w:sz w:val="24"/>
          <w:szCs w:val="24"/>
        </w:rPr>
        <w:t>requirements document upon receiving the final requirements document</w:t>
      </w:r>
      <w:r>
        <w:rPr>
          <w:rFonts w:ascii="Times New Roman" w:eastAsia="Times New Roman" w:hAnsi="Times New Roman" w:cs="Times New Roman"/>
          <w:iCs/>
          <w:snapToGrid w:val="0"/>
          <w:sz w:val="24"/>
          <w:szCs w:val="24"/>
        </w:rPr>
        <w:t xml:space="preserve"> in accordance with all DDOT requirements.</w:t>
      </w:r>
    </w:p>
    <w:p w14:paraId="0BDE772A" w14:textId="77777777" w:rsidR="009B1821" w:rsidRDefault="009B1821" w:rsidP="009B1821">
      <w:pPr>
        <w:widowControl/>
        <w:spacing w:after="200" w:line="276" w:lineRule="auto"/>
        <w:rPr>
          <w:rFonts w:ascii="Times New Roman" w:eastAsia="Times New Roman" w:hAnsi="Times New Roman" w:cs="Times New Roman"/>
          <w:iCs/>
          <w:snapToGrid w:val="0"/>
          <w:sz w:val="24"/>
          <w:szCs w:val="24"/>
        </w:rPr>
      </w:pPr>
    </w:p>
    <w:p w14:paraId="708E5096" w14:textId="77777777" w:rsidR="00BA0A25" w:rsidRPr="00BA0A25" w:rsidRDefault="009730A9" w:rsidP="00FB323C">
      <w:pPr>
        <w:widowControl/>
        <w:numPr>
          <w:ilvl w:val="0"/>
          <w:numId w:val="44"/>
        </w:numPr>
        <w:spacing w:after="200" w:line="276" w:lineRule="auto"/>
        <w:ind w:left="0" w:firstLine="0"/>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lastRenderedPageBreak/>
        <w:t>.</w:t>
      </w:r>
      <w:bookmarkEnd w:id="653"/>
      <w:r w:rsidR="00BA0A25">
        <w:rPr>
          <w:rFonts w:ascii="Times New Roman" w:eastAsia="Times New Roman" w:hAnsi="Times New Roman" w:cs="Times New Roman"/>
          <w:iCs/>
          <w:snapToGrid w:val="0"/>
          <w:sz w:val="24"/>
          <w:szCs w:val="24"/>
        </w:rPr>
        <w:t xml:space="preserve"> </w:t>
      </w:r>
      <w:r w:rsidR="00BA0A25" w:rsidRPr="00BA0A25">
        <w:rPr>
          <w:rFonts w:ascii="Times New Roman" w:hAnsi="Times New Roman" w:cs="Times New Roman"/>
          <w:b/>
          <w:sz w:val="24"/>
          <w:szCs w:val="24"/>
        </w:rPr>
        <w:t>Application architecture and technology solution</w:t>
      </w:r>
    </w:p>
    <w:p w14:paraId="1EB66B87" w14:textId="3A5A32A0" w:rsidR="00BA0A25" w:rsidRPr="00BA0A25" w:rsidRDefault="00BA0A25" w:rsidP="00BA0A25">
      <w:pPr>
        <w:shd w:val="clear" w:color="auto" w:fill="FFFFFF"/>
        <w:rPr>
          <w:rFonts w:ascii="Times New Roman" w:hAnsi="Times New Roman" w:cs="Times New Roman"/>
          <w:sz w:val="24"/>
          <w:szCs w:val="24"/>
        </w:rPr>
      </w:pPr>
      <w:r w:rsidRPr="00BA0A25">
        <w:rPr>
          <w:rFonts w:ascii="Times New Roman" w:hAnsi="Times New Roman" w:cs="Times New Roman"/>
          <w:sz w:val="24"/>
          <w:szCs w:val="24"/>
        </w:rPr>
        <w:t xml:space="preserve">Based on the functional requirements developed in the previous two </w:t>
      </w:r>
      <w:r>
        <w:rPr>
          <w:rFonts w:ascii="Times New Roman" w:hAnsi="Times New Roman" w:cs="Times New Roman"/>
          <w:sz w:val="24"/>
          <w:szCs w:val="24"/>
        </w:rPr>
        <w:t>sub</w:t>
      </w:r>
      <w:r w:rsidRPr="00BA0A25">
        <w:rPr>
          <w:rFonts w:ascii="Times New Roman" w:hAnsi="Times New Roman" w:cs="Times New Roman"/>
          <w:sz w:val="24"/>
          <w:szCs w:val="24"/>
        </w:rPr>
        <w:t>tasks, the system architecture and technology solution shall be evaluated and developed</w:t>
      </w:r>
      <w:r>
        <w:rPr>
          <w:rFonts w:ascii="Times New Roman" w:hAnsi="Times New Roman" w:cs="Times New Roman"/>
          <w:sz w:val="24"/>
          <w:szCs w:val="24"/>
        </w:rPr>
        <w:t xml:space="preserve"> by Consultant</w:t>
      </w:r>
      <w:r w:rsidRPr="00BA0A25">
        <w:rPr>
          <w:rFonts w:ascii="Times New Roman" w:hAnsi="Times New Roman" w:cs="Times New Roman"/>
          <w:sz w:val="24"/>
          <w:szCs w:val="24"/>
        </w:rPr>
        <w:t xml:space="preserve">.  Consultant shall be on-site </w:t>
      </w:r>
      <w:r>
        <w:rPr>
          <w:rFonts w:ascii="Times New Roman" w:hAnsi="Times New Roman" w:cs="Times New Roman"/>
          <w:sz w:val="24"/>
          <w:szCs w:val="24"/>
        </w:rPr>
        <w:t xml:space="preserve">at DDOT </w:t>
      </w:r>
      <w:r w:rsidRPr="00BA0A25">
        <w:rPr>
          <w:rFonts w:ascii="Times New Roman" w:hAnsi="Times New Roman" w:cs="Times New Roman"/>
          <w:sz w:val="24"/>
          <w:szCs w:val="24"/>
        </w:rPr>
        <w:t>for up to two days to identify current application architecture and technology direction for the fu</w:t>
      </w:r>
      <w:r>
        <w:rPr>
          <w:rFonts w:ascii="Times New Roman" w:hAnsi="Times New Roman" w:cs="Times New Roman"/>
          <w:sz w:val="24"/>
          <w:szCs w:val="24"/>
        </w:rPr>
        <w:t xml:space="preserve">nctional areas identified in the previous two subtasks </w:t>
      </w:r>
      <w:r w:rsidRPr="00BA0A25">
        <w:rPr>
          <w:rFonts w:ascii="Times New Roman" w:hAnsi="Times New Roman" w:cs="Times New Roman"/>
          <w:sz w:val="24"/>
          <w:szCs w:val="24"/>
        </w:rPr>
        <w:t>and for the interfaces with the functional areas</w:t>
      </w:r>
      <w:r>
        <w:rPr>
          <w:rFonts w:ascii="Times New Roman" w:hAnsi="Times New Roman" w:cs="Times New Roman"/>
          <w:sz w:val="24"/>
          <w:szCs w:val="24"/>
        </w:rPr>
        <w:t xml:space="preserve"> identified</w:t>
      </w:r>
      <w:r w:rsidRPr="00BA0A25">
        <w:rPr>
          <w:rFonts w:ascii="Times New Roman" w:hAnsi="Times New Roman" w:cs="Times New Roman"/>
          <w:sz w:val="24"/>
          <w:szCs w:val="24"/>
        </w:rPr>
        <w:t>.  The various systems, data</w:t>
      </w:r>
      <w:r>
        <w:rPr>
          <w:rFonts w:ascii="Times New Roman" w:hAnsi="Times New Roman" w:cs="Times New Roman"/>
          <w:sz w:val="24"/>
          <w:szCs w:val="24"/>
        </w:rPr>
        <w:t>,</w:t>
      </w:r>
      <w:r w:rsidRPr="00BA0A25">
        <w:rPr>
          <w:rFonts w:ascii="Times New Roman" w:hAnsi="Times New Roman" w:cs="Times New Roman"/>
          <w:sz w:val="24"/>
          <w:szCs w:val="24"/>
        </w:rPr>
        <w:t xml:space="preserve"> and components (i.e. SABER, </w:t>
      </w:r>
      <w:proofErr w:type="spellStart"/>
      <w:r w:rsidRPr="00BA0A25">
        <w:rPr>
          <w:rFonts w:ascii="Times New Roman" w:hAnsi="Times New Roman" w:cs="Times New Roman"/>
          <w:sz w:val="24"/>
          <w:szCs w:val="24"/>
        </w:rPr>
        <w:t>EcoTrafiX</w:t>
      </w:r>
      <w:proofErr w:type="spellEnd"/>
      <w:r w:rsidRPr="00BA0A25">
        <w:rPr>
          <w:rFonts w:ascii="Times New Roman" w:hAnsi="Times New Roman" w:cs="Times New Roman"/>
          <w:sz w:val="24"/>
          <w:szCs w:val="24"/>
        </w:rPr>
        <w:t xml:space="preserve">, </w:t>
      </w:r>
      <w:r w:rsidR="00FB59AF">
        <w:rPr>
          <w:rFonts w:ascii="Times New Roman" w:hAnsi="Times New Roman" w:cs="Times New Roman"/>
          <w:sz w:val="24"/>
          <w:szCs w:val="24"/>
        </w:rPr>
        <w:t xml:space="preserve">Arc GIS </w:t>
      </w:r>
      <w:r w:rsidRPr="00BA0A25">
        <w:rPr>
          <w:rFonts w:ascii="Times New Roman" w:hAnsi="Times New Roman" w:cs="Times New Roman"/>
          <w:sz w:val="24"/>
          <w:szCs w:val="24"/>
        </w:rPr>
        <w:t xml:space="preserve">Tunnel Management System) identified during the requirements meetings that shall be included in the TMMS shall be evaluated. The proposed solution shall be documented in the Implementation Plan described below. </w:t>
      </w:r>
    </w:p>
    <w:p w14:paraId="5747D636" w14:textId="77777777" w:rsidR="00BA0A25" w:rsidRDefault="00BA0A25" w:rsidP="00BA0A25">
      <w:pPr>
        <w:widowControl/>
        <w:spacing w:line="276" w:lineRule="auto"/>
        <w:rPr>
          <w:rFonts w:ascii="Times New Roman" w:eastAsia="Times New Roman" w:hAnsi="Times New Roman" w:cs="Times New Roman"/>
          <w:iCs/>
          <w:snapToGrid w:val="0"/>
          <w:sz w:val="24"/>
          <w:szCs w:val="24"/>
        </w:rPr>
      </w:pPr>
    </w:p>
    <w:p w14:paraId="79F1A9FC" w14:textId="77777777" w:rsidR="00BA0A25" w:rsidRPr="00BA0A25" w:rsidRDefault="00BA0A25" w:rsidP="00BA0A25">
      <w:pPr>
        <w:widowControl/>
        <w:spacing w:line="276" w:lineRule="auto"/>
        <w:ind w:left="720" w:hanging="720"/>
        <w:rPr>
          <w:rFonts w:ascii="Times New Roman" w:eastAsia="Times New Roman" w:hAnsi="Times New Roman" w:cs="Times New Roman"/>
          <w:iCs/>
          <w:snapToGrid w:val="0"/>
          <w:sz w:val="24"/>
          <w:szCs w:val="24"/>
        </w:rPr>
      </w:pPr>
      <w:r>
        <w:rPr>
          <w:rFonts w:ascii="Times New Roman" w:eastAsia="Times New Roman" w:hAnsi="Times New Roman" w:cs="Times New Roman"/>
          <w:b/>
          <w:iCs/>
          <w:snapToGrid w:val="0"/>
          <w:sz w:val="24"/>
          <w:szCs w:val="24"/>
        </w:rPr>
        <w:t>.1</w:t>
      </w:r>
      <w:r>
        <w:rPr>
          <w:rFonts w:ascii="Times New Roman" w:eastAsia="Times New Roman" w:hAnsi="Times New Roman" w:cs="Times New Roman"/>
          <w:b/>
          <w:iCs/>
          <w:snapToGrid w:val="0"/>
          <w:sz w:val="24"/>
          <w:szCs w:val="24"/>
        </w:rPr>
        <w:tab/>
      </w:r>
      <w:r>
        <w:rPr>
          <w:rFonts w:ascii="Times New Roman" w:eastAsia="Times New Roman" w:hAnsi="Times New Roman" w:cs="Times New Roman"/>
          <w:b/>
          <w:iCs/>
          <w:snapToGrid w:val="0"/>
          <w:sz w:val="24"/>
          <w:szCs w:val="24"/>
          <w:u w:val="single"/>
        </w:rPr>
        <w:t>Deliverables</w:t>
      </w:r>
    </w:p>
    <w:p w14:paraId="4713169E" w14:textId="77777777" w:rsidR="00BA0A25" w:rsidRPr="00727B8D" w:rsidRDefault="00BA0A25" w:rsidP="00BA0A25">
      <w:pPr>
        <w:widowControl/>
        <w:spacing w:line="276" w:lineRule="auto"/>
        <w:rPr>
          <w:rFonts w:ascii="Times New Roman" w:eastAsia="Times New Roman" w:hAnsi="Times New Roman" w:cs="Times New Roman"/>
          <w:iCs/>
          <w:snapToGrid w:val="0"/>
          <w:sz w:val="24"/>
          <w:szCs w:val="24"/>
        </w:rPr>
      </w:pPr>
    </w:p>
    <w:p w14:paraId="42577ECB" w14:textId="77777777" w:rsidR="00727B8D" w:rsidRPr="00727B8D" w:rsidRDefault="00727B8D" w:rsidP="00727B8D">
      <w:pPr>
        <w:widowControl/>
        <w:shd w:val="clear" w:color="auto" w:fill="FFFFFF"/>
        <w:ind w:left="720"/>
        <w:rPr>
          <w:rFonts w:ascii="Times New Roman" w:hAnsi="Times New Roman" w:cs="Times New Roman"/>
          <w:sz w:val="24"/>
          <w:szCs w:val="24"/>
        </w:rPr>
      </w:pPr>
      <w:r w:rsidRPr="00727B8D">
        <w:rPr>
          <w:rFonts w:ascii="Times New Roman" w:hAnsi="Times New Roman" w:cs="Times New Roman"/>
          <w:sz w:val="24"/>
          <w:szCs w:val="24"/>
        </w:rPr>
        <w:t xml:space="preserve">Perform detailed analysis on systems, data, </w:t>
      </w:r>
      <w:r>
        <w:rPr>
          <w:rFonts w:ascii="Times New Roman" w:hAnsi="Times New Roman" w:cs="Times New Roman"/>
          <w:sz w:val="24"/>
          <w:szCs w:val="24"/>
        </w:rPr>
        <w:t xml:space="preserve">and </w:t>
      </w:r>
      <w:r w:rsidRPr="00727B8D">
        <w:rPr>
          <w:rFonts w:ascii="Times New Roman" w:hAnsi="Times New Roman" w:cs="Times New Roman"/>
          <w:sz w:val="24"/>
          <w:szCs w:val="24"/>
        </w:rPr>
        <w:t>components that were identified to be part of the TMMS</w:t>
      </w:r>
      <w:r>
        <w:rPr>
          <w:rFonts w:ascii="Times New Roman" w:hAnsi="Times New Roman" w:cs="Times New Roman"/>
          <w:sz w:val="24"/>
          <w:szCs w:val="24"/>
        </w:rPr>
        <w:t xml:space="preserve"> in the previous subtasks</w:t>
      </w:r>
      <w:r w:rsidRPr="00727B8D">
        <w:rPr>
          <w:rFonts w:ascii="Times New Roman" w:hAnsi="Times New Roman" w:cs="Times New Roman"/>
          <w:sz w:val="24"/>
          <w:szCs w:val="24"/>
        </w:rPr>
        <w:t xml:space="preserve">. This </w:t>
      </w:r>
      <w:r>
        <w:rPr>
          <w:rFonts w:ascii="Times New Roman" w:hAnsi="Times New Roman" w:cs="Times New Roman"/>
          <w:sz w:val="24"/>
          <w:szCs w:val="24"/>
        </w:rPr>
        <w:t>sub</w:t>
      </w:r>
      <w:r w:rsidRPr="00727B8D">
        <w:rPr>
          <w:rFonts w:ascii="Times New Roman" w:hAnsi="Times New Roman" w:cs="Times New Roman"/>
          <w:sz w:val="24"/>
          <w:szCs w:val="24"/>
        </w:rPr>
        <w:t xml:space="preserve">task shall require the Consultant to be on-site </w:t>
      </w:r>
      <w:r>
        <w:rPr>
          <w:rFonts w:ascii="Times New Roman" w:hAnsi="Times New Roman" w:cs="Times New Roman"/>
          <w:sz w:val="24"/>
          <w:szCs w:val="24"/>
        </w:rPr>
        <w:t xml:space="preserve">at DDOT for </w:t>
      </w:r>
      <w:r w:rsidRPr="00727B8D">
        <w:rPr>
          <w:rFonts w:ascii="Times New Roman" w:hAnsi="Times New Roman" w:cs="Times New Roman"/>
          <w:sz w:val="24"/>
          <w:szCs w:val="24"/>
        </w:rPr>
        <w:t>up to two days.</w:t>
      </w:r>
    </w:p>
    <w:p w14:paraId="31A811F5" w14:textId="77777777" w:rsidR="00BA0A25" w:rsidRPr="00727B8D" w:rsidRDefault="00BA0A25" w:rsidP="00BA0A25">
      <w:pPr>
        <w:widowControl/>
        <w:spacing w:line="276" w:lineRule="auto"/>
        <w:rPr>
          <w:rFonts w:ascii="Times New Roman" w:eastAsia="Times New Roman" w:hAnsi="Times New Roman" w:cs="Times New Roman"/>
          <w:iCs/>
          <w:snapToGrid w:val="0"/>
          <w:sz w:val="24"/>
          <w:szCs w:val="24"/>
        </w:rPr>
      </w:pPr>
    </w:p>
    <w:p w14:paraId="17C5A02D" w14:textId="0D4B3DDB" w:rsidR="0005433F" w:rsidRPr="00727B8D" w:rsidRDefault="00727B8D" w:rsidP="00FB323C">
      <w:pPr>
        <w:widowControl/>
        <w:numPr>
          <w:ilvl w:val="0"/>
          <w:numId w:val="44"/>
        </w:numPr>
        <w:spacing w:line="276" w:lineRule="auto"/>
        <w:ind w:left="0" w:firstLine="0"/>
        <w:rPr>
          <w:rFonts w:ascii="Times New Roman" w:eastAsia="Times New Roman" w:hAnsi="Times New Roman" w:cs="Times New Roman"/>
          <w:iCs/>
          <w:snapToGrid w:val="0"/>
          <w:sz w:val="24"/>
          <w:szCs w:val="24"/>
        </w:rPr>
      </w:pPr>
      <w:proofErr w:type="spellStart"/>
      <w:r w:rsidRPr="00727B8D">
        <w:rPr>
          <w:rFonts w:ascii="Times New Roman" w:eastAsia="Times New Roman" w:hAnsi="Times New Roman" w:cs="Times New Roman"/>
          <w:b/>
          <w:iCs/>
          <w:snapToGrid w:val="0"/>
          <w:sz w:val="24"/>
          <w:szCs w:val="24"/>
        </w:rPr>
        <w:t>EcoTrafiX</w:t>
      </w:r>
      <w:proofErr w:type="spellEnd"/>
      <w:r w:rsidRPr="00727B8D">
        <w:rPr>
          <w:rFonts w:ascii="Times New Roman" w:eastAsia="Times New Roman" w:hAnsi="Times New Roman" w:cs="Times New Roman"/>
          <w:b/>
          <w:iCs/>
          <w:snapToGrid w:val="0"/>
          <w:sz w:val="24"/>
          <w:szCs w:val="24"/>
        </w:rPr>
        <w:t xml:space="preserve"> </w:t>
      </w:r>
      <w:r w:rsidR="00792AFE">
        <w:rPr>
          <w:rFonts w:ascii="Times New Roman" w:eastAsia="Times New Roman" w:hAnsi="Times New Roman" w:cs="Times New Roman"/>
          <w:b/>
          <w:iCs/>
          <w:snapToGrid w:val="0"/>
          <w:sz w:val="24"/>
          <w:szCs w:val="24"/>
        </w:rPr>
        <w:t xml:space="preserve">and Arc GIS </w:t>
      </w:r>
      <w:r w:rsidRPr="00727B8D">
        <w:rPr>
          <w:rFonts w:ascii="Times New Roman" w:eastAsia="Times New Roman" w:hAnsi="Times New Roman" w:cs="Times New Roman"/>
          <w:b/>
          <w:iCs/>
          <w:snapToGrid w:val="0"/>
          <w:sz w:val="24"/>
          <w:szCs w:val="24"/>
        </w:rPr>
        <w:t>fit and gap assessment</w:t>
      </w:r>
    </w:p>
    <w:p w14:paraId="139E8C5B" w14:textId="77777777" w:rsidR="00727B8D" w:rsidRDefault="00727B8D" w:rsidP="00727B8D">
      <w:pPr>
        <w:shd w:val="clear" w:color="auto" w:fill="FFFFFF"/>
        <w:rPr>
          <w:rFonts w:ascii="Times New Roman" w:hAnsi="Times New Roman" w:cs="Times New Roman"/>
          <w:sz w:val="24"/>
          <w:szCs w:val="24"/>
        </w:rPr>
      </w:pPr>
    </w:p>
    <w:p w14:paraId="447B46C4" w14:textId="0BD7780C" w:rsidR="00727B8D" w:rsidRPr="00727B8D" w:rsidRDefault="00727B8D" w:rsidP="00727B8D">
      <w:pPr>
        <w:shd w:val="clear" w:color="auto" w:fill="FFFFFF"/>
        <w:rPr>
          <w:rFonts w:ascii="Times New Roman" w:hAnsi="Times New Roman" w:cs="Times New Roman"/>
          <w:sz w:val="24"/>
          <w:szCs w:val="24"/>
        </w:rPr>
      </w:pPr>
      <w:r>
        <w:rPr>
          <w:rFonts w:ascii="Times New Roman" w:hAnsi="Times New Roman" w:cs="Times New Roman"/>
          <w:sz w:val="24"/>
          <w:szCs w:val="24"/>
        </w:rPr>
        <w:t>This subtask shall be conducted s</w:t>
      </w:r>
      <w:r w:rsidRPr="00727B8D">
        <w:rPr>
          <w:rFonts w:ascii="Times New Roman" w:hAnsi="Times New Roman" w:cs="Times New Roman"/>
          <w:sz w:val="24"/>
          <w:szCs w:val="24"/>
        </w:rPr>
        <w:t>imultaneous</w:t>
      </w:r>
      <w:r>
        <w:rPr>
          <w:rFonts w:ascii="Times New Roman" w:hAnsi="Times New Roman" w:cs="Times New Roman"/>
          <w:sz w:val="24"/>
          <w:szCs w:val="24"/>
        </w:rPr>
        <w:t>ly</w:t>
      </w:r>
      <w:r w:rsidRPr="00727B8D">
        <w:rPr>
          <w:rFonts w:ascii="Times New Roman" w:hAnsi="Times New Roman" w:cs="Times New Roman"/>
          <w:sz w:val="24"/>
          <w:szCs w:val="24"/>
        </w:rPr>
        <w:t xml:space="preserve"> with the Application Architecture and Technology Solution </w:t>
      </w:r>
      <w:r>
        <w:rPr>
          <w:rFonts w:ascii="Times New Roman" w:hAnsi="Times New Roman" w:cs="Times New Roman"/>
          <w:sz w:val="24"/>
          <w:szCs w:val="24"/>
        </w:rPr>
        <w:t>sub</w:t>
      </w:r>
      <w:r w:rsidRPr="00727B8D">
        <w:rPr>
          <w:rFonts w:ascii="Times New Roman" w:hAnsi="Times New Roman" w:cs="Times New Roman"/>
          <w:sz w:val="24"/>
          <w:szCs w:val="24"/>
        </w:rPr>
        <w:t xml:space="preserve">task, </w:t>
      </w:r>
      <w:r>
        <w:rPr>
          <w:rFonts w:ascii="Times New Roman" w:hAnsi="Times New Roman" w:cs="Times New Roman"/>
          <w:sz w:val="24"/>
          <w:szCs w:val="24"/>
        </w:rPr>
        <w:t xml:space="preserve">and </w:t>
      </w:r>
      <w:r w:rsidRPr="00727B8D">
        <w:rPr>
          <w:rFonts w:ascii="Times New Roman" w:hAnsi="Times New Roman" w:cs="Times New Roman"/>
          <w:sz w:val="24"/>
          <w:szCs w:val="24"/>
        </w:rPr>
        <w:t xml:space="preserve">shall evaluate the technology solution of using </w:t>
      </w:r>
      <w:proofErr w:type="spellStart"/>
      <w:r w:rsidRPr="00727B8D">
        <w:rPr>
          <w:rFonts w:ascii="Times New Roman" w:hAnsi="Times New Roman" w:cs="Times New Roman"/>
          <w:sz w:val="24"/>
          <w:szCs w:val="24"/>
        </w:rPr>
        <w:t>EcoTrafiX</w:t>
      </w:r>
      <w:proofErr w:type="spellEnd"/>
      <w:r w:rsidR="00FB59AF">
        <w:rPr>
          <w:rFonts w:ascii="Times New Roman" w:hAnsi="Times New Roman" w:cs="Times New Roman"/>
          <w:sz w:val="24"/>
          <w:szCs w:val="24"/>
        </w:rPr>
        <w:t xml:space="preserve"> or Arc GIS</w:t>
      </w:r>
      <w:r w:rsidRPr="00727B8D">
        <w:rPr>
          <w:rFonts w:ascii="Times New Roman" w:hAnsi="Times New Roman" w:cs="Times New Roman"/>
          <w:sz w:val="24"/>
          <w:szCs w:val="24"/>
        </w:rPr>
        <w:t xml:space="preserve"> as the replacement for Saber, for work order management</w:t>
      </w:r>
      <w:r>
        <w:rPr>
          <w:rFonts w:ascii="Times New Roman" w:hAnsi="Times New Roman" w:cs="Times New Roman"/>
          <w:sz w:val="24"/>
          <w:szCs w:val="24"/>
        </w:rPr>
        <w:t>,</w:t>
      </w:r>
      <w:r w:rsidRPr="00727B8D">
        <w:rPr>
          <w:rFonts w:ascii="Times New Roman" w:hAnsi="Times New Roman" w:cs="Times New Roman"/>
          <w:sz w:val="24"/>
          <w:szCs w:val="24"/>
        </w:rPr>
        <w:t xml:space="preserve"> and other functionality as identified above.  The evaluation shall consider </w:t>
      </w:r>
      <w:proofErr w:type="spellStart"/>
      <w:r w:rsidRPr="00727B8D">
        <w:rPr>
          <w:rFonts w:ascii="Times New Roman" w:hAnsi="Times New Roman" w:cs="Times New Roman"/>
          <w:sz w:val="24"/>
          <w:szCs w:val="24"/>
        </w:rPr>
        <w:t>EcoTrafiX</w:t>
      </w:r>
      <w:proofErr w:type="spellEnd"/>
      <w:r w:rsidRPr="00727B8D">
        <w:rPr>
          <w:rFonts w:ascii="Times New Roman" w:hAnsi="Times New Roman" w:cs="Times New Roman"/>
          <w:sz w:val="24"/>
          <w:szCs w:val="24"/>
        </w:rPr>
        <w:t xml:space="preserve"> </w:t>
      </w:r>
      <w:r w:rsidR="00FB59AF">
        <w:rPr>
          <w:rFonts w:ascii="Times New Roman" w:hAnsi="Times New Roman" w:cs="Times New Roman"/>
          <w:sz w:val="24"/>
          <w:szCs w:val="24"/>
        </w:rPr>
        <w:t xml:space="preserve">or Arc GIS </w:t>
      </w:r>
      <w:r w:rsidRPr="00727B8D">
        <w:rPr>
          <w:rFonts w:ascii="Times New Roman" w:hAnsi="Times New Roman" w:cs="Times New Roman"/>
          <w:sz w:val="24"/>
          <w:szCs w:val="24"/>
        </w:rPr>
        <w:t xml:space="preserve">out of the box, </w:t>
      </w:r>
      <w:r>
        <w:rPr>
          <w:rFonts w:ascii="Times New Roman" w:hAnsi="Times New Roman" w:cs="Times New Roman"/>
          <w:sz w:val="24"/>
          <w:szCs w:val="24"/>
        </w:rPr>
        <w:t xml:space="preserve">updates of </w:t>
      </w:r>
      <w:proofErr w:type="spellStart"/>
      <w:r>
        <w:rPr>
          <w:rFonts w:ascii="Times New Roman" w:hAnsi="Times New Roman" w:cs="Times New Roman"/>
          <w:sz w:val="24"/>
          <w:szCs w:val="24"/>
        </w:rPr>
        <w:t>EcoTrafiX</w:t>
      </w:r>
      <w:proofErr w:type="spellEnd"/>
      <w:r w:rsidR="00FB59AF">
        <w:rPr>
          <w:rFonts w:ascii="Times New Roman" w:hAnsi="Times New Roman" w:cs="Times New Roman"/>
          <w:sz w:val="24"/>
          <w:szCs w:val="24"/>
        </w:rPr>
        <w:t xml:space="preserve"> or Arc GIS</w:t>
      </w:r>
      <w:r>
        <w:rPr>
          <w:rFonts w:ascii="Times New Roman" w:hAnsi="Times New Roman" w:cs="Times New Roman"/>
          <w:sz w:val="24"/>
          <w:szCs w:val="24"/>
        </w:rPr>
        <w:t xml:space="preserve">, </w:t>
      </w:r>
      <w:r w:rsidRPr="00727B8D">
        <w:rPr>
          <w:rFonts w:ascii="Times New Roman" w:hAnsi="Times New Roman" w:cs="Times New Roman"/>
          <w:sz w:val="24"/>
          <w:szCs w:val="24"/>
        </w:rPr>
        <w:t xml:space="preserve">and potential modifications </w:t>
      </w:r>
      <w:r>
        <w:rPr>
          <w:rFonts w:ascii="Times New Roman" w:hAnsi="Times New Roman" w:cs="Times New Roman"/>
          <w:sz w:val="24"/>
          <w:szCs w:val="24"/>
        </w:rPr>
        <w:t xml:space="preserve">and customizations </w:t>
      </w:r>
      <w:r w:rsidRPr="00727B8D">
        <w:rPr>
          <w:rFonts w:ascii="Times New Roman" w:hAnsi="Times New Roman" w:cs="Times New Roman"/>
          <w:sz w:val="24"/>
          <w:szCs w:val="24"/>
        </w:rPr>
        <w:t xml:space="preserve">of </w:t>
      </w:r>
      <w:proofErr w:type="spellStart"/>
      <w:r w:rsidRPr="00727B8D">
        <w:rPr>
          <w:rFonts w:ascii="Times New Roman" w:hAnsi="Times New Roman" w:cs="Times New Roman"/>
          <w:sz w:val="24"/>
          <w:szCs w:val="24"/>
        </w:rPr>
        <w:t>EcoTrafiX</w:t>
      </w:r>
      <w:proofErr w:type="spellEnd"/>
      <w:r w:rsidR="00FB59AF">
        <w:rPr>
          <w:rFonts w:ascii="Times New Roman" w:hAnsi="Times New Roman" w:cs="Times New Roman"/>
          <w:sz w:val="24"/>
          <w:szCs w:val="24"/>
        </w:rPr>
        <w:t xml:space="preserve"> or Arc GIS</w:t>
      </w:r>
      <w:r w:rsidRPr="00727B8D">
        <w:rPr>
          <w:rFonts w:ascii="Times New Roman" w:hAnsi="Times New Roman" w:cs="Times New Roman"/>
          <w:sz w:val="24"/>
          <w:szCs w:val="24"/>
        </w:rPr>
        <w:t xml:space="preserve">.  </w:t>
      </w:r>
    </w:p>
    <w:p w14:paraId="4856A086" w14:textId="77777777" w:rsidR="00727B8D" w:rsidRPr="00727B8D" w:rsidRDefault="00727B8D" w:rsidP="00727B8D">
      <w:pPr>
        <w:widowControl/>
        <w:spacing w:line="276" w:lineRule="auto"/>
        <w:rPr>
          <w:rFonts w:ascii="Times New Roman" w:eastAsia="Times New Roman" w:hAnsi="Times New Roman" w:cs="Times New Roman"/>
          <w:iCs/>
          <w:snapToGrid w:val="0"/>
          <w:sz w:val="24"/>
          <w:szCs w:val="24"/>
          <w:u w:val="single"/>
        </w:rPr>
      </w:pPr>
    </w:p>
    <w:p w14:paraId="3E590DEB" w14:textId="64250F11" w:rsidR="00727B8D" w:rsidRPr="00727B8D" w:rsidRDefault="003F2212" w:rsidP="00727B8D">
      <w:pPr>
        <w:widowControl/>
        <w:spacing w:line="276" w:lineRule="auto"/>
        <w:rPr>
          <w:rFonts w:ascii="Times New Roman" w:eastAsia="Times New Roman" w:hAnsi="Times New Roman" w:cs="Times New Roman"/>
          <w:iCs/>
          <w:snapToGrid w:val="0"/>
          <w:sz w:val="24"/>
          <w:szCs w:val="24"/>
          <w:u w:val="single"/>
        </w:rPr>
      </w:pPr>
      <w:r>
        <w:rPr>
          <w:rFonts w:ascii="Times New Roman" w:eastAsia="Times New Roman" w:hAnsi="Times New Roman" w:cs="Times New Roman"/>
          <w:snapToGrid w:val="0"/>
          <w:sz w:val="24"/>
          <w:szCs w:val="24"/>
        </w:rPr>
        <w:t xml:space="preserve">The Parties acknowledge that before the use of </w:t>
      </w:r>
      <w:proofErr w:type="spellStart"/>
      <w:r w:rsidRPr="00727B8D">
        <w:rPr>
          <w:rFonts w:ascii="Times New Roman" w:hAnsi="Times New Roman" w:cs="Times New Roman"/>
          <w:sz w:val="24"/>
          <w:szCs w:val="24"/>
        </w:rPr>
        <w:t>EcoTrafiX</w:t>
      </w:r>
      <w:proofErr w:type="spellEnd"/>
      <w:r>
        <w:rPr>
          <w:rFonts w:ascii="Times New Roman" w:eastAsia="Times New Roman" w:hAnsi="Times New Roman" w:cs="Times New Roman"/>
          <w:snapToGrid w:val="0"/>
          <w:sz w:val="24"/>
          <w:szCs w:val="24"/>
        </w:rPr>
        <w:t xml:space="preserve"> </w:t>
      </w:r>
      <w:r w:rsidR="00FB59AF">
        <w:rPr>
          <w:rFonts w:ascii="Times New Roman" w:eastAsia="Times New Roman" w:hAnsi="Times New Roman" w:cs="Times New Roman"/>
          <w:snapToGrid w:val="0"/>
          <w:sz w:val="24"/>
          <w:szCs w:val="24"/>
        </w:rPr>
        <w:t xml:space="preserve">or Arc GIS </w:t>
      </w:r>
      <w:r>
        <w:rPr>
          <w:rFonts w:ascii="Times New Roman" w:eastAsia="Times New Roman" w:hAnsi="Times New Roman" w:cs="Times New Roman"/>
          <w:snapToGrid w:val="0"/>
          <w:sz w:val="24"/>
          <w:szCs w:val="24"/>
        </w:rPr>
        <w:t xml:space="preserve">can be considered for this purpose, it will be necessary for OCP and OAG to opine such proposed use will not violate the current </w:t>
      </w:r>
      <w:proofErr w:type="spellStart"/>
      <w:r w:rsidRPr="00727B8D">
        <w:rPr>
          <w:rFonts w:ascii="Times New Roman" w:hAnsi="Times New Roman" w:cs="Times New Roman"/>
          <w:sz w:val="24"/>
          <w:szCs w:val="24"/>
        </w:rPr>
        <w:t>EcoTrafiX</w:t>
      </w:r>
      <w:proofErr w:type="spellEnd"/>
      <w:r>
        <w:rPr>
          <w:rFonts w:ascii="Times New Roman" w:eastAsia="Times New Roman" w:hAnsi="Times New Roman" w:cs="Times New Roman"/>
          <w:snapToGrid w:val="0"/>
          <w:sz w:val="24"/>
          <w:szCs w:val="24"/>
        </w:rPr>
        <w:t xml:space="preserve"> contract and license or any District or federal procurement and contracting laws and regulations.</w:t>
      </w:r>
    </w:p>
    <w:p w14:paraId="7977D705" w14:textId="77777777" w:rsidR="00727B8D" w:rsidRDefault="00727B8D" w:rsidP="003F2212">
      <w:pPr>
        <w:widowControl/>
        <w:spacing w:line="276" w:lineRule="auto"/>
        <w:rPr>
          <w:rFonts w:ascii="Times New Roman" w:eastAsia="Times New Roman" w:hAnsi="Times New Roman" w:cs="Times New Roman"/>
          <w:iCs/>
          <w:snapToGrid w:val="0"/>
          <w:sz w:val="24"/>
          <w:szCs w:val="24"/>
          <w:u w:val="single"/>
        </w:rPr>
      </w:pPr>
    </w:p>
    <w:p w14:paraId="0580D52E" w14:textId="77777777" w:rsidR="003F2212" w:rsidRPr="003F2212" w:rsidRDefault="003F2212" w:rsidP="003F2212">
      <w:pPr>
        <w:widowControl/>
        <w:spacing w:line="276" w:lineRule="auto"/>
        <w:ind w:left="720" w:hanging="720"/>
        <w:rPr>
          <w:rFonts w:ascii="Times New Roman" w:eastAsia="Times New Roman" w:hAnsi="Times New Roman" w:cs="Times New Roman"/>
          <w:b/>
          <w:iCs/>
          <w:snapToGrid w:val="0"/>
          <w:sz w:val="24"/>
          <w:szCs w:val="24"/>
          <w:u w:val="single"/>
        </w:rPr>
      </w:pPr>
      <w:r>
        <w:rPr>
          <w:rFonts w:ascii="Times New Roman" w:eastAsia="Times New Roman" w:hAnsi="Times New Roman" w:cs="Times New Roman"/>
          <w:b/>
          <w:iCs/>
          <w:snapToGrid w:val="0"/>
          <w:sz w:val="24"/>
          <w:szCs w:val="24"/>
        </w:rPr>
        <w:t>.1</w:t>
      </w:r>
      <w:r>
        <w:rPr>
          <w:rFonts w:ascii="Times New Roman" w:eastAsia="Times New Roman" w:hAnsi="Times New Roman" w:cs="Times New Roman"/>
          <w:b/>
          <w:iCs/>
          <w:snapToGrid w:val="0"/>
          <w:sz w:val="24"/>
          <w:szCs w:val="24"/>
        </w:rPr>
        <w:tab/>
      </w:r>
      <w:r>
        <w:rPr>
          <w:rFonts w:ascii="Times New Roman" w:eastAsia="Times New Roman" w:hAnsi="Times New Roman" w:cs="Times New Roman"/>
          <w:b/>
          <w:iCs/>
          <w:snapToGrid w:val="0"/>
          <w:sz w:val="24"/>
          <w:szCs w:val="24"/>
        </w:rPr>
        <w:tab/>
      </w:r>
      <w:r>
        <w:rPr>
          <w:rFonts w:ascii="Times New Roman" w:eastAsia="Times New Roman" w:hAnsi="Times New Roman" w:cs="Times New Roman"/>
          <w:b/>
          <w:iCs/>
          <w:snapToGrid w:val="0"/>
          <w:sz w:val="24"/>
          <w:szCs w:val="24"/>
          <w:u w:val="single"/>
        </w:rPr>
        <w:t>Deliverables</w:t>
      </w:r>
    </w:p>
    <w:p w14:paraId="3A7EEAA7" w14:textId="77777777" w:rsidR="003F2212" w:rsidRDefault="003F2212" w:rsidP="003F2212">
      <w:pPr>
        <w:widowControl/>
        <w:spacing w:line="276" w:lineRule="auto"/>
        <w:rPr>
          <w:rFonts w:ascii="Times New Roman" w:eastAsia="Times New Roman" w:hAnsi="Times New Roman" w:cs="Times New Roman"/>
          <w:iCs/>
          <w:snapToGrid w:val="0"/>
          <w:sz w:val="24"/>
          <w:szCs w:val="24"/>
          <w:u w:val="single"/>
        </w:rPr>
      </w:pPr>
    </w:p>
    <w:p w14:paraId="31FCD133" w14:textId="7CBFED8B" w:rsidR="0067580A" w:rsidRPr="0067580A" w:rsidRDefault="0067580A" w:rsidP="003F2212">
      <w:pPr>
        <w:widowControl/>
        <w:spacing w:line="276" w:lineRule="auto"/>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 xml:space="preserve">A white paper shall be developed and delivered by Consultant to DDOT documenting the fit and gap assessment for using </w:t>
      </w:r>
      <w:proofErr w:type="spellStart"/>
      <w:r>
        <w:rPr>
          <w:rFonts w:ascii="Times New Roman" w:eastAsia="Times New Roman" w:hAnsi="Times New Roman" w:cs="Times New Roman"/>
          <w:iCs/>
          <w:snapToGrid w:val="0"/>
          <w:sz w:val="24"/>
          <w:szCs w:val="24"/>
        </w:rPr>
        <w:t>EcoTrafiX</w:t>
      </w:r>
      <w:proofErr w:type="spellEnd"/>
      <w:r w:rsidR="00FB59AF">
        <w:rPr>
          <w:rFonts w:ascii="Times New Roman" w:eastAsia="Times New Roman" w:hAnsi="Times New Roman" w:cs="Times New Roman"/>
          <w:iCs/>
          <w:snapToGrid w:val="0"/>
          <w:sz w:val="24"/>
          <w:szCs w:val="24"/>
        </w:rPr>
        <w:t xml:space="preserve"> or Arc GIS</w:t>
      </w:r>
      <w:r>
        <w:rPr>
          <w:rFonts w:ascii="Times New Roman" w:eastAsia="Times New Roman" w:hAnsi="Times New Roman" w:cs="Times New Roman"/>
          <w:iCs/>
          <w:snapToGrid w:val="0"/>
          <w:sz w:val="24"/>
          <w:szCs w:val="24"/>
        </w:rPr>
        <w:t>.</w:t>
      </w:r>
    </w:p>
    <w:p w14:paraId="4AF264C6" w14:textId="77777777" w:rsidR="0067580A" w:rsidRDefault="0067580A" w:rsidP="003F2212">
      <w:pPr>
        <w:widowControl/>
        <w:spacing w:line="276" w:lineRule="auto"/>
        <w:rPr>
          <w:rFonts w:ascii="Times New Roman" w:eastAsia="Times New Roman" w:hAnsi="Times New Roman" w:cs="Times New Roman"/>
          <w:iCs/>
          <w:snapToGrid w:val="0"/>
          <w:sz w:val="24"/>
          <w:szCs w:val="24"/>
          <w:u w:val="single"/>
        </w:rPr>
      </w:pPr>
    </w:p>
    <w:p w14:paraId="5010D233" w14:textId="1A90A678" w:rsidR="0067580A" w:rsidRPr="0067580A" w:rsidRDefault="0067580A" w:rsidP="00FB323C">
      <w:pPr>
        <w:widowControl/>
        <w:numPr>
          <w:ilvl w:val="0"/>
          <w:numId w:val="44"/>
        </w:numPr>
        <w:spacing w:line="276" w:lineRule="auto"/>
        <w:ind w:left="0" w:firstLine="0"/>
        <w:rPr>
          <w:rFonts w:ascii="Times New Roman" w:eastAsia="Times New Roman" w:hAnsi="Times New Roman" w:cs="Times New Roman"/>
          <w:iCs/>
          <w:snapToGrid w:val="0"/>
          <w:sz w:val="24"/>
          <w:szCs w:val="24"/>
        </w:rPr>
      </w:pPr>
      <w:r>
        <w:rPr>
          <w:rFonts w:ascii="Times New Roman" w:eastAsia="Times New Roman" w:hAnsi="Times New Roman" w:cs="Times New Roman"/>
          <w:b/>
          <w:iCs/>
          <w:snapToGrid w:val="0"/>
          <w:sz w:val="24"/>
          <w:szCs w:val="24"/>
        </w:rPr>
        <w:t xml:space="preserve">Consider Alternatives to </w:t>
      </w:r>
      <w:proofErr w:type="spellStart"/>
      <w:r w:rsidRPr="00727B8D">
        <w:rPr>
          <w:rFonts w:ascii="Times New Roman" w:eastAsia="Times New Roman" w:hAnsi="Times New Roman" w:cs="Times New Roman"/>
          <w:b/>
          <w:iCs/>
          <w:snapToGrid w:val="0"/>
          <w:sz w:val="24"/>
          <w:szCs w:val="24"/>
        </w:rPr>
        <w:t>EcoTrafiX</w:t>
      </w:r>
      <w:proofErr w:type="spellEnd"/>
      <w:r w:rsidR="00792AFE">
        <w:rPr>
          <w:rFonts w:ascii="Times New Roman" w:eastAsia="Times New Roman" w:hAnsi="Times New Roman" w:cs="Times New Roman"/>
          <w:b/>
          <w:iCs/>
          <w:snapToGrid w:val="0"/>
          <w:sz w:val="24"/>
          <w:szCs w:val="24"/>
        </w:rPr>
        <w:t xml:space="preserve"> and Arc GIS</w:t>
      </w:r>
    </w:p>
    <w:p w14:paraId="305CD94D" w14:textId="77777777" w:rsidR="0067580A" w:rsidRDefault="0067580A" w:rsidP="0067580A">
      <w:pPr>
        <w:widowControl/>
        <w:spacing w:line="276" w:lineRule="auto"/>
        <w:rPr>
          <w:rFonts w:ascii="Times New Roman" w:eastAsia="Times New Roman" w:hAnsi="Times New Roman" w:cs="Times New Roman"/>
          <w:iCs/>
          <w:snapToGrid w:val="0"/>
          <w:sz w:val="24"/>
          <w:szCs w:val="24"/>
        </w:rPr>
      </w:pPr>
    </w:p>
    <w:p w14:paraId="75093297" w14:textId="160D65B1" w:rsidR="0067580A" w:rsidRDefault="0067580A" w:rsidP="0067580A">
      <w:pPr>
        <w:widowControl/>
        <w:spacing w:line="276" w:lineRule="auto"/>
        <w:rPr>
          <w:rFonts w:ascii="Times New Roman" w:eastAsia="Times New Roman" w:hAnsi="Times New Roman" w:cs="Times New Roman"/>
          <w:iCs/>
          <w:snapToGrid w:val="0"/>
          <w:sz w:val="24"/>
          <w:szCs w:val="24"/>
        </w:rPr>
      </w:pPr>
      <w:r w:rsidRPr="0067580A">
        <w:rPr>
          <w:rFonts w:ascii="Times New Roman" w:eastAsia="Times New Roman" w:hAnsi="Times New Roman" w:cs="Times New Roman"/>
          <w:iCs/>
          <w:snapToGrid w:val="0"/>
          <w:sz w:val="24"/>
          <w:szCs w:val="24"/>
        </w:rPr>
        <w:t xml:space="preserve">Some modifications may be required to implement </w:t>
      </w:r>
      <w:proofErr w:type="spellStart"/>
      <w:r w:rsidRPr="0067580A">
        <w:rPr>
          <w:rFonts w:ascii="Times New Roman" w:eastAsia="Times New Roman" w:hAnsi="Times New Roman" w:cs="Times New Roman"/>
          <w:iCs/>
          <w:snapToGrid w:val="0"/>
          <w:sz w:val="24"/>
          <w:szCs w:val="24"/>
        </w:rPr>
        <w:t>EcoTrafiX</w:t>
      </w:r>
      <w:proofErr w:type="spellEnd"/>
      <w:r w:rsidR="00792AFE">
        <w:rPr>
          <w:rFonts w:ascii="Times New Roman" w:eastAsia="Times New Roman" w:hAnsi="Times New Roman" w:cs="Times New Roman"/>
          <w:iCs/>
          <w:snapToGrid w:val="0"/>
          <w:sz w:val="24"/>
          <w:szCs w:val="24"/>
        </w:rPr>
        <w:t xml:space="preserve"> or Arc GIS</w:t>
      </w:r>
      <w:r w:rsidRPr="0067580A">
        <w:rPr>
          <w:rFonts w:ascii="Times New Roman" w:eastAsia="Times New Roman" w:hAnsi="Times New Roman" w:cs="Times New Roman"/>
          <w:iCs/>
          <w:snapToGrid w:val="0"/>
          <w:sz w:val="24"/>
          <w:szCs w:val="24"/>
        </w:rPr>
        <w:t xml:space="preserve">, or the gap assessment may show </w:t>
      </w:r>
      <w:proofErr w:type="spellStart"/>
      <w:r w:rsidRPr="0067580A">
        <w:rPr>
          <w:rFonts w:ascii="Times New Roman" w:eastAsia="Times New Roman" w:hAnsi="Times New Roman" w:cs="Times New Roman"/>
          <w:iCs/>
          <w:snapToGrid w:val="0"/>
          <w:sz w:val="24"/>
          <w:szCs w:val="24"/>
        </w:rPr>
        <w:t>EcoTrafiX</w:t>
      </w:r>
      <w:proofErr w:type="spellEnd"/>
      <w:r w:rsidR="00792AFE">
        <w:rPr>
          <w:rFonts w:ascii="Times New Roman" w:eastAsia="Times New Roman" w:hAnsi="Times New Roman" w:cs="Times New Roman"/>
          <w:iCs/>
          <w:snapToGrid w:val="0"/>
          <w:sz w:val="24"/>
          <w:szCs w:val="24"/>
        </w:rPr>
        <w:t xml:space="preserve"> or Arc GIS</w:t>
      </w:r>
      <w:r w:rsidRPr="0067580A">
        <w:rPr>
          <w:rFonts w:ascii="Times New Roman" w:eastAsia="Times New Roman" w:hAnsi="Times New Roman" w:cs="Times New Roman"/>
          <w:iCs/>
          <w:snapToGrid w:val="0"/>
          <w:sz w:val="24"/>
          <w:szCs w:val="24"/>
        </w:rPr>
        <w:t xml:space="preserve"> ha</w:t>
      </w:r>
      <w:r w:rsidR="00792AFE">
        <w:rPr>
          <w:rFonts w:ascii="Times New Roman" w:eastAsia="Times New Roman" w:hAnsi="Times New Roman" w:cs="Times New Roman"/>
          <w:iCs/>
          <w:snapToGrid w:val="0"/>
          <w:sz w:val="24"/>
          <w:szCs w:val="24"/>
        </w:rPr>
        <w:t>ve</w:t>
      </w:r>
      <w:r w:rsidRPr="0067580A">
        <w:rPr>
          <w:rFonts w:ascii="Times New Roman" w:eastAsia="Times New Roman" w:hAnsi="Times New Roman" w:cs="Times New Roman"/>
          <w:iCs/>
          <w:snapToGrid w:val="0"/>
          <w:sz w:val="24"/>
          <w:szCs w:val="24"/>
        </w:rPr>
        <w:t xml:space="preserve"> significant limitations to being implemented for the DDOT tunnel project.  In this case, additional evaluation of </w:t>
      </w:r>
      <w:r w:rsidR="009D0528">
        <w:rPr>
          <w:rFonts w:ascii="Times New Roman" w:eastAsia="Times New Roman" w:hAnsi="Times New Roman" w:cs="Times New Roman"/>
          <w:iCs/>
          <w:snapToGrid w:val="0"/>
          <w:sz w:val="24"/>
          <w:szCs w:val="24"/>
        </w:rPr>
        <w:t xml:space="preserve">criteria for </w:t>
      </w:r>
      <w:r w:rsidRPr="0067580A">
        <w:rPr>
          <w:rFonts w:ascii="Times New Roman" w:eastAsia="Times New Roman" w:hAnsi="Times New Roman" w:cs="Times New Roman"/>
          <w:iCs/>
          <w:snapToGrid w:val="0"/>
          <w:sz w:val="24"/>
          <w:szCs w:val="24"/>
        </w:rPr>
        <w:t xml:space="preserve">alternative systems shall be </w:t>
      </w:r>
      <w:r w:rsidR="009D0528">
        <w:rPr>
          <w:rFonts w:ascii="Times New Roman" w:eastAsia="Times New Roman" w:hAnsi="Times New Roman" w:cs="Times New Roman"/>
          <w:iCs/>
          <w:snapToGrid w:val="0"/>
          <w:sz w:val="24"/>
          <w:szCs w:val="24"/>
        </w:rPr>
        <w:t>created</w:t>
      </w:r>
      <w:r w:rsidRPr="0067580A">
        <w:rPr>
          <w:rFonts w:ascii="Times New Roman" w:eastAsia="Times New Roman" w:hAnsi="Times New Roman" w:cs="Times New Roman"/>
          <w:iCs/>
          <w:snapToGrid w:val="0"/>
          <w:sz w:val="24"/>
          <w:szCs w:val="24"/>
        </w:rPr>
        <w:t xml:space="preserve">, </w:t>
      </w:r>
      <w:r w:rsidR="009D0528">
        <w:rPr>
          <w:rFonts w:ascii="Times New Roman" w:eastAsia="Times New Roman" w:hAnsi="Times New Roman" w:cs="Times New Roman"/>
          <w:iCs/>
          <w:snapToGrid w:val="0"/>
          <w:sz w:val="24"/>
          <w:szCs w:val="24"/>
        </w:rPr>
        <w:t xml:space="preserve">so as </w:t>
      </w:r>
      <w:r w:rsidRPr="0067580A">
        <w:rPr>
          <w:rFonts w:ascii="Times New Roman" w:eastAsia="Times New Roman" w:hAnsi="Times New Roman" w:cs="Times New Roman"/>
          <w:iCs/>
          <w:snapToGrid w:val="0"/>
          <w:sz w:val="24"/>
          <w:szCs w:val="24"/>
        </w:rPr>
        <w:t>to compare and contrast alternatives to select the best system for DDOT</w:t>
      </w:r>
      <w:r w:rsidR="009D0528">
        <w:rPr>
          <w:rFonts w:ascii="Times New Roman" w:eastAsia="Times New Roman" w:hAnsi="Times New Roman" w:cs="Times New Roman"/>
          <w:iCs/>
          <w:snapToGrid w:val="0"/>
          <w:sz w:val="24"/>
          <w:szCs w:val="24"/>
        </w:rPr>
        <w:t>, but without reference to any specific products</w:t>
      </w:r>
      <w:r w:rsidRPr="0067580A">
        <w:rPr>
          <w:rFonts w:ascii="Times New Roman" w:eastAsia="Times New Roman" w:hAnsi="Times New Roman" w:cs="Times New Roman"/>
          <w:iCs/>
          <w:snapToGrid w:val="0"/>
          <w:sz w:val="24"/>
          <w:szCs w:val="24"/>
        </w:rPr>
        <w:t xml:space="preserve">.  The </w:t>
      </w:r>
      <w:r w:rsidR="009D0528">
        <w:rPr>
          <w:rFonts w:ascii="Times New Roman" w:eastAsia="Times New Roman" w:hAnsi="Times New Roman" w:cs="Times New Roman"/>
          <w:iCs/>
          <w:snapToGrid w:val="0"/>
          <w:sz w:val="24"/>
          <w:szCs w:val="24"/>
        </w:rPr>
        <w:t>sub</w:t>
      </w:r>
      <w:r w:rsidRPr="0067580A">
        <w:rPr>
          <w:rFonts w:ascii="Times New Roman" w:eastAsia="Times New Roman" w:hAnsi="Times New Roman" w:cs="Times New Roman"/>
          <w:iCs/>
          <w:snapToGrid w:val="0"/>
          <w:sz w:val="24"/>
          <w:szCs w:val="24"/>
        </w:rPr>
        <w:t>task shall include the following effort:</w:t>
      </w:r>
    </w:p>
    <w:p w14:paraId="7CE6BFF7" w14:textId="77777777" w:rsidR="009D0528" w:rsidRPr="00CE46B5" w:rsidRDefault="009D0528" w:rsidP="0067580A">
      <w:pPr>
        <w:widowControl/>
        <w:spacing w:line="276" w:lineRule="auto"/>
        <w:rPr>
          <w:rFonts w:ascii="Times New Roman" w:eastAsia="Times New Roman" w:hAnsi="Times New Roman" w:cs="Times New Roman"/>
          <w:iCs/>
          <w:snapToGrid w:val="0"/>
          <w:sz w:val="24"/>
          <w:szCs w:val="24"/>
        </w:rPr>
      </w:pPr>
    </w:p>
    <w:p w14:paraId="3B5F6356" w14:textId="0FA09757" w:rsidR="0067580A" w:rsidRPr="00792AFE" w:rsidRDefault="0067580A" w:rsidP="0008787B">
      <w:pPr>
        <w:widowControl/>
        <w:numPr>
          <w:ilvl w:val="2"/>
          <w:numId w:val="77"/>
        </w:numPr>
        <w:spacing w:line="276" w:lineRule="auto"/>
        <w:ind w:left="720" w:hanging="720"/>
        <w:rPr>
          <w:rFonts w:ascii="Times New Roman" w:eastAsia="Times New Roman" w:hAnsi="Times New Roman" w:cs="Times New Roman"/>
          <w:b/>
          <w:iCs/>
          <w:snapToGrid w:val="0"/>
          <w:sz w:val="24"/>
          <w:szCs w:val="24"/>
        </w:rPr>
      </w:pPr>
      <w:r w:rsidRPr="0067580A">
        <w:rPr>
          <w:rFonts w:ascii="Times New Roman" w:eastAsia="Times New Roman" w:hAnsi="Times New Roman" w:cs="Times New Roman"/>
          <w:iCs/>
          <w:snapToGrid w:val="0"/>
          <w:sz w:val="24"/>
          <w:szCs w:val="24"/>
        </w:rPr>
        <w:lastRenderedPageBreak/>
        <w:t>Establish evaluation criteria</w:t>
      </w:r>
      <w:r w:rsidR="0015690F">
        <w:rPr>
          <w:rFonts w:ascii="Times New Roman" w:eastAsia="Times New Roman" w:hAnsi="Times New Roman" w:cs="Times New Roman"/>
          <w:iCs/>
          <w:snapToGrid w:val="0"/>
          <w:sz w:val="24"/>
          <w:szCs w:val="24"/>
        </w:rPr>
        <w:t xml:space="preserve"> for new or additional software</w:t>
      </w:r>
      <w:r w:rsidRPr="0067580A">
        <w:rPr>
          <w:rFonts w:ascii="Times New Roman" w:eastAsia="Times New Roman" w:hAnsi="Times New Roman" w:cs="Times New Roman"/>
          <w:iCs/>
          <w:snapToGrid w:val="0"/>
          <w:sz w:val="24"/>
          <w:szCs w:val="24"/>
        </w:rPr>
        <w:t xml:space="preserve">.  This would include the must-have’s, and the desirable features, as well as </w:t>
      </w:r>
      <w:r w:rsidR="009D0528">
        <w:rPr>
          <w:rFonts w:ascii="Times New Roman" w:eastAsia="Times New Roman" w:hAnsi="Times New Roman" w:cs="Times New Roman"/>
          <w:iCs/>
          <w:snapToGrid w:val="0"/>
          <w:sz w:val="24"/>
          <w:szCs w:val="24"/>
        </w:rPr>
        <w:t xml:space="preserve">potential </w:t>
      </w:r>
      <w:r w:rsidRPr="0067580A">
        <w:rPr>
          <w:rFonts w:ascii="Times New Roman" w:eastAsia="Times New Roman" w:hAnsi="Times New Roman" w:cs="Times New Roman"/>
          <w:iCs/>
          <w:snapToGrid w:val="0"/>
          <w:sz w:val="24"/>
          <w:szCs w:val="24"/>
        </w:rPr>
        <w:t xml:space="preserve">costs.  Evaluation criteria should consider the needs of DDOT as a whole and consider business needs, IT requirements, </w:t>
      </w:r>
      <w:r w:rsidR="009D0528">
        <w:rPr>
          <w:rFonts w:ascii="Times New Roman" w:eastAsia="Times New Roman" w:hAnsi="Times New Roman" w:cs="Times New Roman"/>
          <w:iCs/>
          <w:snapToGrid w:val="0"/>
          <w:sz w:val="24"/>
          <w:szCs w:val="24"/>
        </w:rPr>
        <w:t>and</w:t>
      </w:r>
      <w:r w:rsidRPr="0067580A">
        <w:rPr>
          <w:rFonts w:ascii="Times New Roman" w:eastAsia="Times New Roman" w:hAnsi="Times New Roman" w:cs="Times New Roman"/>
          <w:iCs/>
          <w:snapToGrid w:val="0"/>
          <w:sz w:val="24"/>
          <w:szCs w:val="24"/>
        </w:rPr>
        <w:t xml:space="preserve"> tunnel management requirements. </w:t>
      </w:r>
    </w:p>
    <w:p w14:paraId="60E1279F" w14:textId="67C3F593" w:rsidR="00792AFE" w:rsidRPr="00792AFE" w:rsidRDefault="00792AFE" w:rsidP="00792AFE">
      <w:pPr>
        <w:widowControl/>
        <w:numPr>
          <w:ilvl w:val="2"/>
          <w:numId w:val="77"/>
        </w:numPr>
        <w:spacing w:line="276" w:lineRule="auto"/>
        <w:ind w:left="720" w:hanging="720"/>
        <w:rPr>
          <w:rFonts w:ascii="Times New Roman" w:eastAsia="Times New Roman" w:hAnsi="Times New Roman" w:cs="Times New Roman"/>
          <w:iCs/>
          <w:snapToGrid w:val="0"/>
          <w:sz w:val="24"/>
          <w:szCs w:val="24"/>
        </w:rPr>
      </w:pPr>
      <w:r w:rsidRPr="00792AFE">
        <w:rPr>
          <w:rFonts w:ascii="Times New Roman" w:eastAsia="Times New Roman" w:hAnsi="Times New Roman" w:cs="Times New Roman"/>
          <w:iCs/>
          <w:snapToGrid w:val="0"/>
          <w:sz w:val="24"/>
          <w:szCs w:val="24"/>
        </w:rPr>
        <w:t xml:space="preserve">If DDOT-owned software will not adequately satisfy the needs of the new TMMS, then the Consultant shall develop a software requirements specifications compliant with IEEE Std 830-1998 (R2009) and IEEE/EIA 12207.1-1997 for use by OCP in developing an RFP to procure a new TMMS or to procure additional software needed to develop the new TMMS using </w:t>
      </w:r>
      <w:proofErr w:type="spellStart"/>
      <w:r w:rsidRPr="00792AFE">
        <w:rPr>
          <w:rFonts w:ascii="Times New Roman" w:eastAsia="Times New Roman" w:hAnsi="Times New Roman" w:cs="Times New Roman"/>
          <w:iCs/>
          <w:snapToGrid w:val="0"/>
          <w:sz w:val="24"/>
          <w:szCs w:val="24"/>
        </w:rPr>
        <w:t>EcoTrafiX</w:t>
      </w:r>
      <w:proofErr w:type="spellEnd"/>
      <w:r w:rsidRPr="00792AFE">
        <w:rPr>
          <w:rFonts w:ascii="Times New Roman" w:eastAsia="Times New Roman" w:hAnsi="Times New Roman" w:cs="Times New Roman"/>
          <w:iCs/>
          <w:snapToGrid w:val="0"/>
          <w:sz w:val="24"/>
          <w:szCs w:val="24"/>
        </w:rPr>
        <w:t>, ArcGIS, or any other DDOT-owned software. The Consultant shall also provide support service cost allocation that would facilitate such procurement action.</w:t>
      </w:r>
    </w:p>
    <w:p w14:paraId="750F9FB8" w14:textId="77777777" w:rsidR="00792AFE" w:rsidRPr="00FF702F" w:rsidRDefault="00792AFE" w:rsidP="00792AFE">
      <w:pPr>
        <w:widowControl/>
        <w:spacing w:line="276" w:lineRule="auto"/>
        <w:ind w:left="720"/>
        <w:rPr>
          <w:rFonts w:ascii="Times New Roman" w:eastAsia="Times New Roman" w:hAnsi="Times New Roman" w:cs="Times New Roman"/>
          <w:b/>
          <w:iCs/>
          <w:snapToGrid w:val="0"/>
          <w:sz w:val="24"/>
          <w:szCs w:val="24"/>
        </w:rPr>
      </w:pPr>
    </w:p>
    <w:p w14:paraId="69951C83" w14:textId="77777777" w:rsidR="0067580A" w:rsidRPr="0067580A" w:rsidRDefault="009D0528" w:rsidP="00FB323C">
      <w:pPr>
        <w:widowControl/>
        <w:numPr>
          <w:ilvl w:val="2"/>
          <w:numId w:val="77"/>
        </w:numPr>
        <w:spacing w:line="276" w:lineRule="auto"/>
        <w:ind w:left="720" w:hanging="720"/>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 xml:space="preserve">Develop specifications for use by OCP for an RFP to procure new TMMS software or new TMMS software to augment the use of Saber, </w:t>
      </w:r>
      <w:proofErr w:type="spellStart"/>
      <w:r>
        <w:rPr>
          <w:rFonts w:ascii="Times New Roman" w:eastAsia="Times New Roman" w:hAnsi="Times New Roman" w:cs="Times New Roman"/>
          <w:iCs/>
          <w:snapToGrid w:val="0"/>
          <w:sz w:val="24"/>
          <w:szCs w:val="24"/>
        </w:rPr>
        <w:t>AASHTOWare</w:t>
      </w:r>
      <w:proofErr w:type="spellEnd"/>
      <w:r>
        <w:rPr>
          <w:rFonts w:ascii="Times New Roman" w:eastAsia="Times New Roman" w:hAnsi="Times New Roman" w:cs="Times New Roman"/>
          <w:iCs/>
          <w:snapToGrid w:val="0"/>
          <w:sz w:val="24"/>
          <w:szCs w:val="24"/>
        </w:rPr>
        <w:t xml:space="preserve">, and </w:t>
      </w:r>
      <w:proofErr w:type="spellStart"/>
      <w:r>
        <w:rPr>
          <w:rFonts w:ascii="Times New Roman" w:eastAsia="Times New Roman" w:hAnsi="Times New Roman" w:cs="Times New Roman"/>
          <w:iCs/>
          <w:snapToGrid w:val="0"/>
          <w:sz w:val="24"/>
          <w:szCs w:val="24"/>
        </w:rPr>
        <w:t>EcoTrafiX</w:t>
      </w:r>
      <w:proofErr w:type="spellEnd"/>
      <w:r>
        <w:rPr>
          <w:rFonts w:ascii="Times New Roman" w:eastAsia="Times New Roman" w:hAnsi="Times New Roman" w:cs="Times New Roman"/>
          <w:iCs/>
          <w:snapToGrid w:val="0"/>
          <w:sz w:val="24"/>
          <w:szCs w:val="24"/>
        </w:rPr>
        <w:t xml:space="preserve">. </w:t>
      </w:r>
    </w:p>
    <w:p w14:paraId="2CDAD6A6" w14:textId="092E4C87" w:rsidR="0067580A" w:rsidRDefault="0067580A" w:rsidP="0067580A">
      <w:pPr>
        <w:widowControl/>
        <w:spacing w:line="276" w:lineRule="auto"/>
        <w:rPr>
          <w:rFonts w:ascii="Times New Roman" w:eastAsia="Times New Roman" w:hAnsi="Times New Roman" w:cs="Times New Roman"/>
          <w:iCs/>
          <w:snapToGrid w:val="0"/>
          <w:sz w:val="24"/>
          <w:szCs w:val="24"/>
        </w:rPr>
      </w:pPr>
    </w:p>
    <w:p w14:paraId="6100C8F7" w14:textId="3ED04C5D" w:rsidR="00C4663F" w:rsidRDefault="009D0528" w:rsidP="0067580A">
      <w:pPr>
        <w:widowControl/>
        <w:spacing w:line="276" w:lineRule="auto"/>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 xml:space="preserve">Any software solution recommendation by Consultant that is accepted by DDOT that does not include software already owned by DDOT </w:t>
      </w:r>
      <w:r w:rsidR="00CE445F">
        <w:rPr>
          <w:rFonts w:ascii="Times New Roman" w:eastAsia="Times New Roman" w:hAnsi="Times New Roman" w:cs="Times New Roman"/>
          <w:iCs/>
          <w:snapToGrid w:val="0"/>
          <w:sz w:val="24"/>
          <w:szCs w:val="24"/>
        </w:rPr>
        <w:t xml:space="preserve">(“legacy systems”) </w:t>
      </w:r>
      <w:r>
        <w:rPr>
          <w:rFonts w:ascii="Times New Roman" w:eastAsia="Times New Roman" w:hAnsi="Times New Roman" w:cs="Times New Roman"/>
          <w:iCs/>
          <w:snapToGrid w:val="0"/>
          <w:sz w:val="24"/>
          <w:szCs w:val="24"/>
        </w:rPr>
        <w:t xml:space="preserve">and that can be expanded, augmented, updated, modified, or customized to meet DDOT’s needs shall require a new and separate procurement.  </w:t>
      </w:r>
    </w:p>
    <w:p w14:paraId="7E256F4E" w14:textId="77777777" w:rsidR="009D0528" w:rsidRDefault="009D0528" w:rsidP="0067580A">
      <w:pPr>
        <w:widowControl/>
        <w:spacing w:line="276" w:lineRule="auto"/>
        <w:rPr>
          <w:rFonts w:ascii="Times New Roman" w:eastAsia="Times New Roman" w:hAnsi="Times New Roman" w:cs="Times New Roman"/>
          <w:iCs/>
          <w:snapToGrid w:val="0"/>
          <w:sz w:val="24"/>
          <w:szCs w:val="24"/>
        </w:rPr>
      </w:pPr>
    </w:p>
    <w:p w14:paraId="7D2C101F" w14:textId="77777777" w:rsidR="000A3739" w:rsidRDefault="000A3739" w:rsidP="00FB323C">
      <w:pPr>
        <w:widowControl/>
        <w:numPr>
          <w:ilvl w:val="0"/>
          <w:numId w:val="44"/>
        </w:numPr>
        <w:spacing w:line="276" w:lineRule="auto"/>
        <w:ind w:left="0" w:firstLine="0"/>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 xml:space="preserve"> </w:t>
      </w:r>
      <w:r>
        <w:rPr>
          <w:rFonts w:ascii="Times New Roman" w:eastAsia="Times New Roman" w:hAnsi="Times New Roman" w:cs="Times New Roman"/>
          <w:b/>
          <w:iCs/>
          <w:snapToGrid w:val="0"/>
          <w:sz w:val="24"/>
          <w:szCs w:val="24"/>
        </w:rPr>
        <w:t>Implementation Plan</w:t>
      </w:r>
    </w:p>
    <w:p w14:paraId="1E738128" w14:textId="77777777" w:rsidR="000A3739" w:rsidRDefault="000A3739" w:rsidP="0067580A">
      <w:pPr>
        <w:widowControl/>
        <w:spacing w:line="276" w:lineRule="auto"/>
        <w:rPr>
          <w:rFonts w:ascii="Times New Roman" w:eastAsia="Times New Roman" w:hAnsi="Times New Roman" w:cs="Times New Roman"/>
          <w:iCs/>
          <w:snapToGrid w:val="0"/>
          <w:sz w:val="24"/>
          <w:szCs w:val="24"/>
        </w:rPr>
      </w:pPr>
    </w:p>
    <w:p w14:paraId="502E93CD" w14:textId="77777777" w:rsidR="000A3739" w:rsidRPr="000A3739" w:rsidRDefault="000A3739" w:rsidP="000A3739">
      <w:pPr>
        <w:widowControl/>
        <w:spacing w:line="276" w:lineRule="auto"/>
        <w:rPr>
          <w:rFonts w:ascii="Times New Roman" w:eastAsia="Times New Roman" w:hAnsi="Times New Roman" w:cs="Times New Roman"/>
          <w:iCs/>
          <w:snapToGrid w:val="0"/>
          <w:sz w:val="24"/>
          <w:szCs w:val="24"/>
        </w:rPr>
      </w:pPr>
      <w:r w:rsidRPr="000A3739">
        <w:rPr>
          <w:rFonts w:ascii="Times New Roman" w:eastAsia="Times New Roman" w:hAnsi="Times New Roman" w:cs="Times New Roman"/>
          <w:iCs/>
          <w:snapToGrid w:val="0"/>
          <w:sz w:val="24"/>
          <w:szCs w:val="24"/>
        </w:rPr>
        <w:t xml:space="preserve">Based on the deliverables of the </w:t>
      </w:r>
      <w:r>
        <w:rPr>
          <w:rFonts w:ascii="Times New Roman" w:eastAsia="Times New Roman" w:hAnsi="Times New Roman" w:cs="Times New Roman"/>
          <w:iCs/>
          <w:snapToGrid w:val="0"/>
          <w:sz w:val="24"/>
          <w:szCs w:val="24"/>
        </w:rPr>
        <w:t>sub</w:t>
      </w:r>
      <w:r w:rsidRPr="000A3739">
        <w:rPr>
          <w:rFonts w:ascii="Times New Roman" w:eastAsia="Times New Roman" w:hAnsi="Times New Roman" w:cs="Times New Roman"/>
          <w:iCs/>
          <w:snapToGrid w:val="0"/>
          <w:sz w:val="24"/>
          <w:szCs w:val="24"/>
        </w:rPr>
        <w:t xml:space="preserve">tasks </w:t>
      </w:r>
      <w:r>
        <w:rPr>
          <w:rFonts w:ascii="Times New Roman" w:eastAsia="Times New Roman" w:hAnsi="Times New Roman" w:cs="Times New Roman"/>
          <w:iCs/>
          <w:snapToGrid w:val="0"/>
          <w:sz w:val="24"/>
          <w:szCs w:val="24"/>
        </w:rPr>
        <w:t xml:space="preserve">in this Task 3.1 </w:t>
      </w:r>
      <w:r w:rsidRPr="000A3739">
        <w:rPr>
          <w:rFonts w:ascii="Times New Roman" w:eastAsia="Times New Roman" w:hAnsi="Times New Roman" w:cs="Times New Roman"/>
          <w:iCs/>
          <w:snapToGrid w:val="0"/>
          <w:sz w:val="24"/>
          <w:szCs w:val="24"/>
        </w:rPr>
        <w:t>above, an implementation plan for each component of the new TMMS shall be developed. The plan shall include the major sections below. The implementation schedule shall include the general steps necessary to achieve the required functionality of the new TMMS which includes data and system migration efforts. In addition, the schedule shall include user acceptance testing and training efforts.</w:t>
      </w:r>
    </w:p>
    <w:p w14:paraId="25E90920" w14:textId="77777777" w:rsidR="000A3739" w:rsidRPr="000A3739" w:rsidRDefault="000A3739" w:rsidP="000A3739">
      <w:pPr>
        <w:widowControl/>
        <w:spacing w:line="276" w:lineRule="auto"/>
        <w:rPr>
          <w:rFonts w:ascii="Times New Roman" w:eastAsia="Times New Roman" w:hAnsi="Times New Roman" w:cs="Times New Roman"/>
          <w:iCs/>
          <w:snapToGrid w:val="0"/>
          <w:sz w:val="24"/>
          <w:szCs w:val="24"/>
        </w:rPr>
      </w:pPr>
    </w:p>
    <w:p w14:paraId="780FC872" w14:textId="77777777" w:rsidR="000A3739" w:rsidRPr="000A3739" w:rsidRDefault="000A3739" w:rsidP="00FB323C">
      <w:pPr>
        <w:widowControl/>
        <w:numPr>
          <w:ilvl w:val="0"/>
          <w:numId w:val="78"/>
        </w:numPr>
        <w:spacing w:line="276" w:lineRule="auto"/>
        <w:ind w:left="720" w:hanging="720"/>
        <w:rPr>
          <w:rFonts w:ascii="Times New Roman" w:eastAsia="Times New Roman" w:hAnsi="Times New Roman" w:cs="Times New Roman"/>
          <w:iCs/>
          <w:snapToGrid w:val="0"/>
          <w:sz w:val="24"/>
          <w:szCs w:val="24"/>
        </w:rPr>
      </w:pPr>
      <w:r w:rsidRPr="000A3739">
        <w:rPr>
          <w:rFonts w:ascii="Times New Roman" w:eastAsia="Times New Roman" w:hAnsi="Times New Roman" w:cs="Times New Roman"/>
          <w:iCs/>
          <w:snapToGrid w:val="0"/>
          <w:sz w:val="24"/>
          <w:szCs w:val="24"/>
        </w:rPr>
        <w:t>Proposed Technical Approach for TMMS component</w:t>
      </w:r>
    </w:p>
    <w:p w14:paraId="1089A39F" w14:textId="77777777" w:rsidR="000A3739" w:rsidRPr="000A3739" w:rsidRDefault="000A3739" w:rsidP="00FB323C">
      <w:pPr>
        <w:widowControl/>
        <w:numPr>
          <w:ilvl w:val="0"/>
          <w:numId w:val="78"/>
        </w:numPr>
        <w:spacing w:line="276" w:lineRule="auto"/>
        <w:ind w:left="720" w:hanging="720"/>
        <w:rPr>
          <w:rFonts w:ascii="Times New Roman" w:eastAsia="Times New Roman" w:hAnsi="Times New Roman" w:cs="Times New Roman"/>
          <w:iCs/>
          <w:snapToGrid w:val="0"/>
          <w:sz w:val="24"/>
          <w:szCs w:val="24"/>
        </w:rPr>
      </w:pPr>
      <w:r w:rsidRPr="000A3739">
        <w:rPr>
          <w:rFonts w:ascii="Times New Roman" w:eastAsia="Times New Roman" w:hAnsi="Times New Roman" w:cs="Times New Roman"/>
          <w:iCs/>
          <w:snapToGrid w:val="0"/>
          <w:sz w:val="24"/>
          <w:szCs w:val="24"/>
        </w:rPr>
        <w:t>Proposed Technical Approach for Data/System Integrations</w:t>
      </w:r>
    </w:p>
    <w:p w14:paraId="0B56B4F3" w14:textId="77777777" w:rsidR="000A3739" w:rsidRPr="000A3739" w:rsidRDefault="000A3739" w:rsidP="00FB323C">
      <w:pPr>
        <w:widowControl/>
        <w:numPr>
          <w:ilvl w:val="0"/>
          <w:numId w:val="78"/>
        </w:numPr>
        <w:spacing w:line="276" w:lineRule="auto"/>
        <w:ind w:left="720" w:hanging="720"/>
        <w:rPr>
          <w:rFonts w:ascii="Times New Roman" w:eastAsia="Times New Roman" w:hAnsi="Times New Roman" w:cs="Times New Roman"/>
          <w:iCs/>
          <w:snapToGrid w:val="0"/>
          <w:sz w:val="24"/>
          <w:szCs w:val="24"/>
        </w:rPr>
      </w:pPr>
      <w:r w:rsidRPr="000A3739">
        <w:rPr>
          <w:rFonts w:ascii="Times New Roman" w:eastAsia="Times New Roman" w:hAnsi="Times New Roman" w:cs="Times New Roman"/>
          <w:iCs/>
          <w:snapToGrid w:val="0"/>
          <w:sz w:val="24"/>
          <w:szCs w:val="24"/>
        </w:rPr>
        <w:t>Implementation Schedule</w:t>
      </w:r>
    </w:p>
    <w:p w14:paraId="18688BDF" w14:textId="77777777" w:rsidR="000A3739" w:rsidRPr="000A3739" w:rsidRDefault="000A3739" w:rsidP="000A3739">
      <w:pPr>
        <w:widowControl/>
        <w:spacing w:line="276" w:lineRule="auto"/>
        <w:rPr>
          <w:rFonts w:ascii="Times New Roman" w:eastAsia="Times New Roman" w:hAnsi="Times New Roman" w:cs="Times New Roman"/>
          <w:iCs/>
          <w:snapToGrid w:val="0"/>
          <w:sz w:val="24"/>
          <w:szCs w:val="24"/>
        </w:rPr>
      </w:pPr>
    </w:p>
    <w:p w14:paraId="7DCAA953" w14:textId="77777777" w:rsidR="000A3739" w:rsidRPr="000A3739" w:rsidRDefault="000A3739" w:rsidP="000A3739">
      <w:pPr>
        <w:widowControl/>
        <w:spacing w:line="276" w:lineRule="auto"/>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 xml:space="preserve">After </w:t>
      </w:r>
      <w:r w:rsidRPr="000A3739">
        <w:rPr>
          <w:rFonts w:ascii="Times New Roman" w:eastAsia="Times New Roman" w:hAnsi="Times New Roman" w:cs="Times New Roman"/>
          <w:iCs/>
          <w:snapToGrid w:val="0"/>
          <w:sz w:val="24"/>
          <w:szCs w:val="24"/>
        </w:rPr>
        <w:t xml:space="preserve">Consultant delivers the Implementation </w:t>
      </w:r>
      <w:r>
        <w:rPr>
          <w:rFonts w:ascii="Times New Roman" w:eastAsia="Times New Roman" w:hAnsi="Times New Roman" w:cs="Times New Roman"/>
          <w:iCs/>
          <w:snapToGrid w:val="0"/>
          <w:sz w:val="24"/>
          <w:szCs w:val="24"/>
        </w:rPr>
        <w:t>P</w:t>
      </w:r>
      <w:r w:rsidRPr="000A3739">
        <w:rPr>
          <w:rFonts w:ascii="Times New Roman" w:eastAsia="Times New Roman" w:hAnsi="Times New Roman" w:cs="Times New Roman"/>
          <w:iCs/>
          <w:snapToGrid w:val="0"/>
          <w:sz w:val="24"/>
          <w:szCs w:val="24"/>
        </w:rPr>
        <w:t xml:space="preserve">lan, one web meeting shall be facilitated </w:t>
      </w:r>
      <w:r>
        <w:rPr>
          <w:rFonts w:ascii="Times New Roman" w:eastAsia="Times New Roman" w:hAnsi="Times New Roman" w:cs="Times New Roman"/>
          <w:iCs/>
          <w:snapToGrid w:val="0"/>
          <w:sz w:val="24"/>
          <w:szCs w:val="24"/>
        </w:rPr>
        <w:t xml:space="preserve">by Consultant </w:t>
      </w:r>
      <w:r w:rsidRPr="000A3739">
        <w:rPr>
          <w:rFonts w:ascii="Times New Roman" w:eastAsia="Times New Roman" w:hAnsi="Times New Roman" w:cs="Times New Roman"/>
          <w:iCs/>
          <w:snapToGrid w:val="0"/>
          <w:sz w:val="24"/>
          <w:szCs w:val="24"/>
        </w:rPr>
        <w:t xml:space="preserve">to review the </w:t>
      </w:r>
      <w:r>
        <w:rPr>
          <w:rFonts w:ascii="Times New Roman" w:eastAsia="Times New Roman" w:hAnsi="Times New Roman" w:cs="Times New Roman"/>
          <w:iCs/>
          <w:snapToGrid w:val="0"/>
          <w:sz w:val="24"/>
          <w:szCs w:val="24"/>
        </w:rPr>
        <w:t>Implementation P</w:t>
      </w:r>
      <w:r w:rsidRPr="000A3739">
        <w:rPr>
          <w:rFonts w:ascii="Times New Roman" w:eastAsia="Times New Roman" w:hAnsi="Times New Roman" w:cs="Times New Roman"/>
          <w:iCs/>
          <w:snapToGrid w:val="0"/>
          <w:sz w:val="24"/>
          <w:szCs w:val="24"/>
        </w:rPr>
        <w:t>lan with DDOT. Following DDOT review</w:t>
      </w:r>
      <w:r>
        <w:rPr>
          <w:rFonts w:ascii="Times New Roman" w:eastAsia="Times New Roman" w:hAnsi="Times New Roman" w:cs="Times New Roman"/>
          <w:iCs/>
          <w:snapToGrid w:val="0"/>
          <w:sz w:val="24"/>
          <w:szCs w:val="24"/>
        </w:rPr>
        <w:t xml:space="preserve"> and written comment</w:t>
      </w:r>
      <w:r w:rsidRPr="000A3739">
        <w:rPr>
          <w:rFonts w:ascii="Times New Roman" w:eastAsia="Times New Roman" w:hAnsi="Times New Roman" w:cs="Times New Roman"/>
          <w:iCs/>
          <w:snapToGrid w:val="0"/>
          <w:sz w:val="24"/>
          <w:szCs w:val="24"/>
        </w:rPr>
        <w:t xml:space="preserve">, Consultant shall make the requested </w:t>
      </w:r>
      <w:r>
        <w:rPr>
          <w:rFonts w:ascii="Times New Roman" w:eastAsia="Times New Roman" w:hAnsi="Times New Roman" w:cs="Times New Roman"/>
          <w:iCs/>
          <w:snapToGrid w:val="0"/>
          <w:sz w:val="24"/>
          <w:szCs w:val="24"/>
        </w:rPr>
        <w:t xml:space="preserve">changes and </w:t>
      </w:r>
      <w:r w:rsidRPr="000A3739">
        <w:rPr>
          <w:rFonts w:ascii="Times New Roman" w:eastAsia="Times New Roman" w:hAnsi="Times New Roman" w:cs="Times New Roman"/>
          <w:iCs/>
          <w:snapToGrid w:val="0"/>
          <w:sz w:val="24"/>
          <w:szCs w:val="24"/>
        </w:rPr>
        <w:t xml:space="preserve">updates to the </w:t>
      </w:r>
      <w:r>
        <w:rPr>
          <w:rFonts w:ascii="Times New Roman" w:eastAsia="Times New Roman" w:hAnsi="Times New Roman" w:cs="Times New Roman"/>
          <w:iCs/>
          <w:snapToGrid w:val="0"/>
          <w:sz w:val="24"/>
          <w:szCs w:val="24"/>
        </w:rPr>
        <w:t>Implementation P</w:t>
      </w:r>
      <w:r w:rsidRPr="000A3739">
        <w:rPr>
          <w:rFonts w:ascii="Times New Roman" w:eastAsia="Times New Roman" w:hAnsi="Times New Roman" w:cs="Times New Roman"/>
          <w:iCs/>
          <w:snapToGrid w:val="0"/>
          <w:sz w:val="24"/>
          <w:szCs w:val="24"/>
        </w:rPr>
        <w:t xml:space="preserve">lan and </w:t>
      </w:r>
      <w:r>
        <w:rPr>
          <w:rFonts w:ascii="Times New Roman" w:eastAsia="Times New Roman" w:hAnsi="Times New Roman" w:cs="Times New Roman"/>
          <w:iCs/>
          <w:snapToGrid w:val="0"/>
          <w:sz w:val="24"/>
          <w:szCs w:val="24"/>
        </w:rPr>
        <w:t xml:space="preserve">shall </w:t>
      </w:r>
      <w:r w:rsidRPr="000A3739">
        <w:rPr>
          <w:rFonts w:ascii="Times New Roman" w:eastAsia="Times New Roman" w:hAnsi="Times New Roman" w:cs="Times New Roman"/>
          <w:iCs/>
          <w:snapToGrid w:val="0"/>
          <w:sz w:val="24"/>
          <w:szCs w:val="24"/>
        </w:rPr>
        <w:t>resubmit</w:t>
      </w:r>
      <w:r>
        <w:rPr>
          <w:rFonts w:ascii="Times New Roman" w:eastAsia="Times New Roman" w:hAnsi="Times New Roman" w:cs="Times New Roman"/>
          <w:iCs/>
          <w:snapToGrid w:val="0"/>
          <w:sz w:val="24"/>
          <w:szCs w:val="24"/>
        </w:rPr>
        <w:t xml:space="preserve"> to DDOT</w:t>
      </w:r>
      <w:r w:rsidRPr="000A3739">
        <w:rPr>
          <w:rFonts w:ascii="Times New Roman" w:eastAsia="Times New Roman" w:hAnsi="Times New Roman" w:cs="Times New Roman"/>
          <w:iCs/>
          <w:snapToGrid w:val="0"/>
          <w:sz w:val="24"/>
          <w:szCs w:val="24"/>
        </w:rPr>
        <w:t xml:space="preserve">. The </w:t>
      </w:r>
      <w:r>
        <w:rPr>
          <w:rFonts w:ascii="Times New Roman" w:eastAsia="Times New Roman" w:hAnsi="Times New Roman" w:cs="Times New Roman"/>
          <w:iCs/>
          <w:snapToGrid w:val="0"/>
          <w:sz w:val="24"/>
          <w:szCs w:val="24"/>
        </w:rPr>
        <w:t>I</w:t>
      </w:r>
      <w:r w:rsidRPr="000A3739">
        <w:rPr>
          <w:rFonts w:ascii="Times New Roman" w:eastAsia="Times New Roman" w:hAnsi="Times New Roman" w:cs="Times New Roman"/>
          <w:iCs/>
          <w:snapToGrid w:val="0"/>
          <w:sz w:val="24"/>
          <w:szCs w:val="24"/>
        </w:rPr>
        <w:t xml:space="preserve">mplementation </w:t>
      </w:r>
      <w:r>
        <w:rPr>
          <w:rFonts w:ascii="Times New Roman" w:eastAsia="Times New Roman" w:hAnsi="Times New Roman" w:cs="Times New Roman"/>
          <w:iCs/>
          <w:snapToGrid w:val="0"/>
          <w:sz w:val="24"/>
          <w:szCs w:val="24"/>
        </w:rPr>
        <w:t>Pl</w:t>
      </w:r>
      <w:r w:rsidRPr="000A3739">
        <w:rPr>
          <w:rFonts w:ascii="Times New Roman" w:eastAsia="Times New Roman" w:hAnsi="Times New Roman" w:cs="Times New Roman"/>
          <w:iCs/>
          <w:snapToGrid w:val="0"/>
          <w:sz w:val="24"/>
          <w:szCs w:val="24"/>
        </w:rPr>
        <w:t xml:space="preserve">an shall be used to devise the scope of work for a new task order to implement the new TMMS.  </w:t>
      </w:r>
    </w:p>
    <w:p w14:paraId="62CEC1A6" w14:textId="77777777" w:rsidR="000A3739" w:rsidRPr="000A3739" w:rsidRDefault="000A3739" w:rsidP="000A3739">
      <w:pPr>
        <w:widowControl/>
        <w:spacing w:line="276" w:lineRule="auto"/>
        <w:rPr>
          <w:rFonts w:ascii="Times New Roman" w:eastAsia="Times New Roman" w:hAnsi="Times New Roman" w:cs="Times New Roman"/>
          <w:iCs/>
          <w:snapToGrid w:val="0"/>
          <w:sz w:val="24"/>
          <w:szCs w:val="24"/>
        </w:rPr>
      </w:pPr>
    </w:p>
    <w:p w14:paraId="30E7D7BF" w14:textId="77777777" w:rsidR="000A3739" w:rsidRDefault="000A3739" w:rsidP="000A3739">
      <w:pPr>
        <w:widowControl/>
        <w:spacing w:line="276" w:lineRule="auto"/>
        <w:ind w:left="720" w:hanging="720"/>
        <w:rPr>
          <w:rFonts w:ascii="Times New Roman" w:eastAsia="Times New Roman" w:hAnsi="Times New Roman" w:cs="Times New Roman"/>
          <w:b/>
          <w:iCs/>
          <w:snapToGrid w:val="0"/>
          <w:sz w:val="24"/>
          <w:szCs w:val="24"/>
          <w:u w:val="single"/>
        </w:rPr>
      </w:pPr>
      <w:r w:rsidRPr="000A3739">
        <w:rPr>
          <w:rFonts w:ascii="Times New Roman" w:eastAsia="Times New Roman" w:hAnsi="Times New Roman" w:cs="Times New Roman"/>
          <w:b/>
          <w:iCs/>
          <w:snapToGrid w:val="0"/>
          <w:sz w:val="24"/>
          <w:szCs w:val="24"/>
        </w:rPr>
        <w:t>.1</w:t>
      </w:r>
      <w:r w:rsidRPr="000A3739">
        <w:rPr>
          <w:rFonts w:ascii="Times New Roman" w:eastAsia="Times New Roman" w:hAnsi="Times New Roman" w:cs="Times New Roman"/>
          <w:b/>
          <w:iCs/>
          <w:snapToGrid w:val="0"/>
          <w:sz w:val="24"/>
          <w:szCs w:val="24"/>
        </w:rPr>
        <w:tab/>
      </w:r>
      <w:r w:rsidRPr="000A3739">
        <w:rPr>
          <w:rFonts w:ascii="Times New Roman" w:eastAsia="Times New Roman" w:hAnsi="Times New Roman" w:cs="Times New Roman"/>
          <w:b/>
          <w:iCs/>
          <w:snapToGrid w:val="0"/>
          <w:sz w:val="24"/>
          <w:szCs w:val="24"/>
        </w:rPr>
        <w:tab/>
      </w:r>
      <w:r w:rsidRPr="000A3739">
        <w:rPr>
          <w:rFonts w:ascii="Times New Roman" w:eastAsia="Times New Roman" w:hAnsi="Times New Roman" w:cs="Times New Roman"/>
          <w:b/>
          <w:iCs/>
          <w:snapToGrid w:val="0"/>
          <w:sz w:val="24"/>
          <w:szCs w:val="24"/>
          <w:u w:val="single"/>
        </w:rPr>
        <w:t>Deliverables</w:t>
      </w:r>
    </w:p>
    <w:p w14:paraId="494C7714" w14:textId="77777777" w:rsidR="000A3739" w:rsidRPr="000A3739" w:rsidRDefault="000A3739" w:rsidP="000A3739">
      <w:pPr>
        <w:widowControl/>
        <w:spacing w:line="276" w:lineRule="auto"/>
        <w:ind w:left="720" w:hanging="720"/>
        <w:rPr>
          <w:rFonts w:ascii="Times New Roman" w:eastAsia="Times New Roman" w:hAnsi="Times New Roman" w:cs="Times New Roman"/>
          <w:b/>
          <w:iCs/>
          <w:snapToGrid w:val="0"/>
          <w:sz w:val="24"/>
          <w:szCs w:val="24"/>
          <w:u w:val="single"/>
        </w:rPr>
      </w:pPr>
    </w:p>
    <w:p w14:paraId="1581190E" w14:textId="77777777" w:rsidR="000A3739" w:rsidRPr="000A3739" w:rsidRDefault="000A3739" w:rsidP="00FB323C">
      <w:pPr>
        <w:widowControl/>
        <w:numPr>
          <w:ilvl w:val="0"/>
          <w:numId w:val="79"/>
        </w:numPr>
        <w:tabs>
          <w:tab w:val="clear" w:pos="720"/>
        </w:tabs>
        <w:spacing w:line="276" w:lineRule="auto"/>
        <w:ind w:left="1440" w:hanging="720"/>
        <w:rPr>
          <w:rFonts w:ascii="Times New Roman" w:eastAsia="Times New Roman" w:hAnsi="Times New Roman" w:cs="Times New Roman"/>
          <w:iCs/>
          <w:snapToGrid w:val="0"/>
          <w:sz w:val="24"/>
          <w:szCs w:val="24"/>
        </w:rPr>
      </w:pPr>
      <w:r w:rsidRPr="000A3739">
        <w:rPr>
          <w:rFonts w:ascii="Times New Roman" w:eastAsia="Times New Roman" w:hAnsi="Times New Roman" w:cs="Times New Roman"/>
          <w:iCs/>
          <w:snapToGrid w:val="0"/>
          <w:sz w:val="24"/>
          <w:szCs w:val="24"/>
        </w:rPr>
        <w:t>Develop Draft Implementation Plan document</w:t>
      </w:r>
    </w:p>
    <w:p w14:paraId="14AAD8F3" w14:textId="77777777" w:rsidR="000A3739" w:rsidRPr="000A3739" w:rsidRDefault="000A3739" w:rsidP="00FB323C">
      <w:pPr>
        <w:widowControl/>
        <w:numPr>
          <w:ilvl w:val="0"/>
          <w:numId w:val="79"/>
        </w:numPr>
        <w:tabs>
          <w:tab w:val="clear" w:pos="720"/>
        </w:tabs>
        <w:spacing w:line="276" w:lineRule="auto"/>
        <w:ind w:left="1440" w:hanging="720"/>
        <w:rPr>
          <w:rFonts w:ascii="Times New Roman" w:eastAsia="Times New Roman" w:hAnsi="Times New Roman" w:cs="Times New Roman"/>
          <w:iCs/>
          <w:snapToGrid w:val="0"/>
          <w:sz w:val="24"/>
          <w:szCs w:val="24"/>
        </w:rPr>
      </w:pPr>
      <w:r w:rsidRPr="000A3739">
        <w:rPr>
          <w:rFonts w:ascii="Times New Roman" w:eastAsia="Times New Roman" w:hAnsi="Times New Roman" w:cs="Times New Roman"/>
          <w:iCs/>
          <w:snapToGrid w:val="0"/>
          <w:sz w:val="24"/>
          <w:szCs w:val="24"/>
        </w:rPr>
        <w:t xml:space="preserve">One meeting to present the </w:t>
      </w:r>
      <w:r>
        <w:rPr>
          <w:rFonts w:ascii="Times New Roman" w:eastAsia="Times New Roman" w:hAnsi="Times New Roman" w:cs="Times New Roman"/>
          <w:iCs/>
          <w:snapToGrid w:val="0"/>
          <w:sz w:val="24"/>
          <w:szCs w:val="24"/>
        </w:rPr>
        <w:t>I</w:t>
      </w:r>
      <w:r w:rsidRPr="000A3739">
        <w:rPr>
          <w:rFonts w:ascii="Times New Roman" w:eastAsia="Times New Roman" w:hAnsi="Times New Roman" w:cs="Times New Roman"/>
          <w:iCs/>
          <w:snapToGrid w:val="0"/>
          <w:sz w:val="24"/>
          <w:szCs w:val="24"/>
        </w:rPr>
        <w:t xml:space="preserve">mplementation </w:t>
      </w:r>
      <w:r>
        <w:rPr>
          <w:rFonts w:ascii="Times New Roman" w:eastAsia="Times New Roman" w:hAnsi="Times New Roman" w:cs="Times New Roman"/>
          <w:iCs/>
          <w:snapToGrid w:val="0"/>
          <w:sz w:val="24"/>
          <w:szCs w:val="24"/>
        </w:rPr>
        <w:t>P</w:t>
      </w:r>
      <w:r w:rsidRPr="000A3739">
        <w:rPr>
          <w:rFonts w:ascii="Times New Roman" w:eastAsia="Times New Roman" w:hAnsi="Times New Roman" w:cs="Times New Roman"/>
          <w:iCs/>
          <w:snapToGrid w:val="0"/>
          <w:sz w:val="24"/>
          <w:szCs w:val="24"/>
        </w:rPr>
        <w:t>lan</w:t>
      </w:r>
    </w:p>
    <w:p w14:paraId="795191DB" w14:textId="77777777" w:rsidR="000A3739" w:rsidRPr="000A3739" w:rsidRDefault="000A3739" w:rsidP="00FB323C">
      <w:pPr>
        <w:widowControl/>
        <w:numPr>
          <w:ilvl w:val="0"/>
          <w:numId w:val="79"/>
        </w:numPr>
        <w:tabs>
          <w:tab w:val="clear" w:pos="720"/>
        </w:tabs>
        <w:spacing w:line="276" w:lineRule="auto"/>
        <w:ind w:left="1440" w:hanging="720"/>
        <w:rPr>
          <w:rFonts w:ascii="Times New Roman" w:eastAsia="Times New Roman" w:hAnsi="Times New Roman" w:cs="Times New Roman"/>
          <w:iCs/>
          <w:snapToGrid w:val="0"/>
          <w:sz w:val="24"/>
          <w:szCs w:val="24"/>
        </w:rPr>
      </w:pPr>
      <w:r w:rsidRPr="000A3739">
        <w:rPr>
          <w:rFonts w:ascii="Times New Roman" w:eastAsia="Times New Roman" w:hAnsi="Times New Roman" w:cs="Times New Roman"/>
          <w:iCs/>
          <w:snapToGrid w:val="0"/>
          <w:sz w:val="24"/>
          <w:szCs w:val="24"/>
        </w:rPr>
        <w:lastRenderedPageBreak/>
        <w:t xml:space="preserve">Following </w:t>
      </w:r>
      <w:r>
        <w:rPr>
          <w:rFonts w:ascii="Times New Roman" w:eastAsia="Times New Roman" w:hAnsi="Times New Roman" w:cs="Times New Roman"/>
          <w:iCs/>
          <w:snapToGrid w:val="0"/>
          <w:sz w:val="24"/>
          <w:szCs w:val="24"/>
        </w:rPr>
        <w:t xml:space="preserve">DDOT </w:t>
      </w:r>
      <w:r w:rsidRPr="000A3739">
        <w:rPr>
          <w:rFonts w:ascii="Times New Roman" w:eastAsia="Times New Roman" w:hAnsi="Times New Roman" w:cs="Times New Roman"/>
          <w:iCs/>
          <w:snapToGrid w:val="0"/>
          <w:sz w:val="24"/>
          <w:szCs w:val="24"/>
        </w:rPr>
        <w:t xml:space="preserve">review and feedback, </w:t>
      </w:r>
      <w:r>
        <w:rPr>
          <w:rFonts w:ascii="Times New Roman" w:eastAsia="Times New Roman" w:hAnsi="Times New Roman" w:cs="Times New Roman"/>
          <w:iCs/>
          <w:snapToGrid w:val="0"/>
          <w:sz w:val="24"/>
          <w:szCs w:val="24"/>
        </w:rPr>
        <w:t xml:space="preserve">Consultant shall </w:t>
      </w:r>
      <w:r w:rsidRPr="000A3739">
        <w:rPr>
          <w:rFonts w:ascii="Times New Roman" w:eastAsia="Times New Roman" w:hAnsi="Times New Roman" w:cs="Times New Roman"/>
          <w:iCs/>
          <w:snapToGrid w:val="0"/>
          <w:sz w:val="24"/>
          <w:szCs w:val="24"/>
        </w:rPr>
        <w:t xml:space="preserve">perform document </w:t>
      </w:r>
      <w:r>
        <w:rPr>
          <w:rFonts w:ascii="Times New Roman" w:eastAsia="Times New Roman" w:hAnsi="Times New Roman" w:cs="Times New Roman"/>
          <w:iCs/>
          <w:snapToGrid w:val="0"/>
          <w:sz w:val="24"/>
          <w:szCs w:val="24"/>
        </w:rPr>
        <w:t xml:space="preserve">revisions and </w:t>
      </w:r>
      <w:r w:rsidRPr="000A3739">
        <w:rPr>
          <w:rFonts w:ascii="Times New Roman" w:eastAsia="Times New Roman" w:hAnsi="Times New Roman" w:cs="Times New Roman"/>
          <w:iCs/>
          <w:snapToGrid w:val="0"/>
          <w:sz w:val="24"/>
          <w:szCs w:val="24"/>
        </w:rPr>
        <w:t xml:space="preserve">updates and </w:t>
      </w:r>
      <w:r>
        <w:rPr>
          <w:rFonts w:ascii="Times New Roman" w:eastAsia="Times New Roman" w:hAnsi="Times New Roman" w:cs="Times New Roman"/>
          <w:iCs/>
          <w:snapToGrid w:val="0"/>
          <w:sz w:val="24"/>
          <w:szCs w:val="24"/>
        </w:rPr>
        <w:t xml:space="preserve">shall </w:t>
      </w:r>
      <w:r w:rsidRPr="000A3739">
        <w:rPr>
          <w:rFonts w:ascii="Times New Roman" w:eastAsia="Times New Roman" w:hAnsi="Times New Roman" w:cs="Times New Roman"/>
          <w:iCs/>
          <w:snapToGrid w:val="0"/>
          <w:sz w:val="24"/>
          <w:szCs w:val="24"/>
        </w:rPr>
        <w:t>deliver the Final Implementation P</w:t>
      </w:r>
      <w:r>
        <w:rPr>
          <w:rFonts w:ascii="Times New Roman" w:eastAsia="Times New Roman" w:hAnsi="Times New Roman" w:cs="Times New Roman"/>
          <w:iCs/>
          <w:snapToGrid w:val="0"/>
          <w:sz w:val="24"/>
          <w:szCs w:val="24"/>
        </w:rPr>
        <w:t>lan document to DDOT.</w:t>
      </w:r>
    </w:p>
    <w:p w14:paraId="49556583" w14:textId="77777777" w:rsidR="000A3739" w:rsidRPr="000A3739" w:rsidRDefault="000A3739" w:rsidP="000A3739">
      <w:pPr>
        <w:widowControl/>
        <w:spacing w:line="276" w:lineRule="auto"/>
        <w:rPr>
          <w:rFonts w:ascii="Times New Roman" w:eastAsia="Times New Roman" w:hAnsi="Times New Roman" w:cs="Times New Roman"/>
          <w:iCs/>
          <w:snapToGrid w:val="0"/>
          <w:sz w:val="24"/>
          <w:szCs w:val="24"/>
        </w:rPr>
      </w:pPr>
    </w:p>
    <w:p w14:paraId="6C241C3E" w14:textId="77777777" w:rsidR="000A3739" w:rsidRPr="000A3739" w:rsidRDefault="000A3739" w:rsidP="00FD2C1F">
      <w:pPr>
        <w:keepNext/>
        <w:widowControl/>
        <w:spacing w:line="276" w:lineRule="auto"/>
        <w:ind w:left="720" w:hanging="720"/>
        <w:rPr>
          <w:rFonts w:ascii="Times New Roman" w:eastAsia="Times New Roman" w:hAnsi="Times New Roman" w:cs="Times New Roman"/>
          <w:b/>
          <w:iCs/>
          <w:snapToGrid w:val="0"/>
          <w:sz w:val="24"/>
          <w:szCs w:val="24"/>
          <w:u w:val="single"/>
        </w:rPr>
      </w:pPr>
      <w:r w:rsidRPr="000A3739">
        <w:rPr>
          <w:rFonts w:ascii="Times New Roman" w:eastAsia="Times New Roman" w:hAnsi="Times New Roman" w:cs="Times New Roman"/>
          <w:b/>
          <w:iCs/>
          <w:snapToGrid w:val="0"/>
          <w:sz w:val="24"/>
          <w:szCs w:val="24"/>
        </w:rPr>
        <w:t>.2</w:t>
      </w:r>
      <w:r w:rsidRPr="000A3739">
        <w:rPr>
          <w:rFonts w:ascii="Times New Roman" w:eastAsia="Times New Roman" w:hAnsi="Times New Roman" w:cs="Times New Roman"/>
          <w:b/>
          <w:iCs/>
          <w:snapToGrid w:val="0"/>
          <w:sz w:val="24"/>
          <w:szCs w:val="24"/>
        </w:rPr>
        <w:tab/>
      </w:r>
      <w:r w:rsidRPr="000A3739">
        <w:rPr>
          <w:rFonts w:ascii="Times New Roman" w:eastAsia="Times New Roman" w:hAnsi="Times New Roman" w:cs="Times New Roman"/>
          <w:b/>
          <w:iCs/>
          <w:snapToGrid w:val="0"/>
          <w:sz w:val="24"/>
          <w:szCs w:val="24"/>
          <w:u w:val="single"/>
        </w:rPr>
        <w:t>DDOT Responsibilities</w:t>
      </w:r>
    </w:p>
    <w:p w14:paraId="405C6591" w14:textId="77777777" w:rsidR="000A3739" w:rsidRDefault="000A3739" w:rsidP="00FD2C1F">
      <w:pPr>
        <w:keepNext/>
        <w:widowControl/>
        <w:spacing w:line="276" w:lineRule="auto"/>
        <w:ind w:left="1080"/>
        <w:rPr>
          <w:rFonts w:ascii="Times New Roman" w:eastAsia="Times New Roman" w:hAnsi="Times New Roman" w:cs="Times New Roman"/>
          <w:iCs/>
          <w:snapToGrid w:val="0"/>
          <w:sz w:val="24"/>
          <w:szCs w:val="24"/>
        </w:rPr>
      </w:pPr>
    </w:p>
    <w:p w14:paraId="33B14D02" w14:textId="77777777" w:rsidR="000A3739" w:rsidRPr="000A3739" w:rsidRDefault="000A3739" w:rsidP="000A3739">
      <w:pPr>
        <w:widowControl/>
        <w:spacing w:line="276" w:lineRule="auto"/>
        <w:ind w:left="720"/>
        <w:rPr>
          <w:rFonts w:ascii="Times New Roman" w:eastAsia="Times New Roman" w:hAnsi="Times New Roman" w:cs="Times New Roman"/>
          <w:iCs/>
          <w:snapToGrid w:val="0"/>
          <w:sz w:val="24"/>
          <w:szCs w:val="24"/>
        </w:rPr>
      </w:pPr>
      <w:r w:rsidRPr="000A3739">
        <w:rPr>
          <w:rFonts w:ascii="Times New Roman" w:eastAsia="Times New Roman" w:hAnsi="Times New Roman" w:cs="Times New Roman"/>
          <w:iCs/>
          <w:snapToGrid w:val="0"/>
          <w:sz w:val="24"/>
          <w:szCs w:val="24"/>
        </w:rPr>
        <w:t xml:space="preserve">Review Implementation Plan document and provide </w:t>
      </w:r>
      <w:r>
        <w:rPr>
          <w:rFonts w:ascii="Times New Roman" w:eastAsia="Times New Roman" w:hAnsi="Times New Roman" w:cs="Times New Roman"/>
          <w:iCs/>
          <w:snapToGrid w:val="0"/>
          <w:sz w:val="24"/>
          <w:szCs w:val="24"/>
        </w:rPr>
        <w:t xml:space="preserve">written </w:t>
      </w:r>
      <w:r w:rsidRPr="000A3739">
        <w:rPr>
          <w:rFonts w:ascii="Times New Roman" w:eastAsia="Times New Roman" w:hAnsi="Times New Roman" w:cs="Times New Roman"/>
          <w:iCs/>
          <w:snapToGrid w:val="0"/>
          <w:sz w:val="24"/>
          <w:szCs w:val="24"/>
        </w:rPr>
        <w:t>feedback within one week</w:t>
      </w:r>
      <w:r>
        <w:rPr>
          <w:rFonts w:ascii="Times New Roman" w:eastAsia="Times New Roman" w:hAnsi="Times New Roman" w:cs="Times New Roman"/>
          <w:iCs/>
          <w:snapToGrid w:val="0"/>
          <w:sz w:val="24"/>
          <w:szCs w:val="24"/>
        </w:rPr>
        <w:t xml:space="preserve"> after receipt</w:t>
      </w:r>
    </w:p>
    <w:p w14:paraId="33E41DB2" w14:textId="77777777" w:rsidR="000A3739" w:rsidRPr="00727B8D" w:rsidRDefault="000A3739" w:rsidP="0067580A">
      <w:pPr>
        <w:widowControl/>
        <w:spacing w:line="276" w:lineRule="auto"/>
        <w:rPr>
          <w:rFonts w:ascii="Times New Roman" w:eastAsia="Times New Roman" w:hAnsi="Times New Roman" w:cs="Times New Roman"/>
          <w:iCs/>
          <w:snapToGrid w:val="0"/>
          <w:sz w:val="24"/>
          <w:szCs w:val="24"/>
        </w:rPr>
      </w:pPr>
    </w:p>
    <w:p w14:paraId="5153F294" w14:textId="1980381B" w:rsidR="0005433F" w:rsidRPr="000A3739" w:rsidRDefault="0005433F" w:rsidP="00BA2D4B">
      <w:pPr>
        <w:pStyle w:val="Heading1"/>
        <w:keepNext/>
        <w:widowControl/>
        <w:numPr>
          <w:ilvl w:val="2"/>
          <w:numId w:val="2"/>
        </w:numPr>
        <w:spacing w:line="276" w:lineRule="auto"/>
        <w:ind w:firstLine="0"/>
        <w:rPr>
          <w:rFonts w:cs="Times New Roman"/>
          <w:bCs w:val="0"/>
          <w:iCs/>
          <w:snapToGrid w:val="0"/>
          <w:sz w:val="24"/>
          <w:szCs w:val="24"/>
        </w:rPr>
      </w:pPr>
      <w:r w:rsidRPr="000A3739">
        <w:rPr>
          <w:sz w:val="24"/>
        </w:rPr>
        <w:t>TMMS Implementation and Training</w:t>
      </w:r>
    </w:p>
    <w:p w14:paraId="1C8E0B75" w14:textId="77777777" w:rsidR="00BA2D4B" w:rsidRPr="00F64339" w:rsidRDefault="00BA2D4B" w:rsidP="00F64339">
      <w:pPr>
        <w:pStyle w:val="Heading1"/>
        <w:keepNext/>
        <w:widowControl/>
        <w:spacing w:line="276" w:lineRule="auto"/>
        <w:ind w:left="0"/>
        <w:rPr>
          <w:b w:val="0"/>
          <w:i/>
          <w:sz w:val="24"/>
        </w:rPr>
      </w:pPr>
    </w:p>
    <w:p w14:paraId="105A4C5E" w14:textId="6577D1E5" w:rsidR="0005433F" w:rsidRDefault="00535810" w:rsidP="00535810">
      <w:pPr>
        <w:widowControl/>
        <w:spacing w:line="276" w:lineRule="auto"/>
        <w:rPr>
          <w:rFonts w:ascii="Times New Roman" w:eastAsia="Times New Roman" w:hAnsi="Times New Roman" w:cs="Times New Roman"/>
          <w:iCs/>
          <w:snapToGrid w:val="0"/>
          <w:sz w:val="24"/>
          <w:szCs w:val="24"/>
        </w:rPr>
      </w:pPr>
      <w:r>
        <w:rPr>
          <w:rFonts w:ascii="Times New Roman" w:eastAsia="Times New Roman" w:hAnsi="Times New Roman" w:cs="Times New Roman"/>
          <w:iCs/>
          <w:snapToGrid w:val="0"/>
          <w:sz w:val="24"/>
          <w:szCs w:val="24"/>
        </w:rPr>
        <w:t>Implementation period services by Consultant are not included in Consultant’s price. Such services may be provided as</w:t>
      </w:r>
      <w:r w:rsidR="000A3739">
        <w:rPr>
          <w:rFonts w:ascii="Times New Roman" w:eastAsia="Times New Roman" w:hAnsi="Times New Roman" w:cs="Times New Roman"/>
          <w:iCs/>
          <w:snapToGrid w:val="0"/>
          <w:sz w:val="24"/>
          <w:szCs w:val="24"/>
        </w:rPr>
        <w:t>, and are contemplated as,</w:t>
      </w:r>
      <w:r>
        <w:rPr>
          <w:rFonts w:ascii="Times New Roman" w:eastAsia="Times New Roman" w:hAnsi="Times New Roman" w:cs="Times New Roman"/>
          <w:iCs/>
          <w:snapToGrid w:val="0"/>
          <w:sz w:val="24"/>
          <w:szCs w:val="24"/>
        </w:rPr>
        <w:t xml:space="preserve"> an additional service</w:t>
      </w:r>
      <w:r w:rsidR="000A3739">
        <w:rPr>
          <w:rFonts w:ascii="Times New Roman" w:eastAsia="Times New Roman" w:hAnsi="Times New Roman" w:cs="Times New Roman"/>
          <w:iCs/>
          <w:snapToGrid w:val="0"/>
          <w:sz w:val="24"/>
          <w:szCs w:val="24"/>
        </w:rPr>
        <w:t>, task order,</w:t>
      </w:r>
      <w:r>
        <w:rPr>
          <w:rFonts w:ascii="Times New Roman" w:eastAsia="Times New Roman" w:hAnsi="Times New Roman" w:cs="Times New Roman"/>
          <w:iCs/>
          <w:snapToGrid w:val="0"/>
          <w:sz w:val="24"/>
          <w:szCs w:val="24"/>
        </w:rPr>
        <w:t xml:space="preserve"> and Contract modification. The scope of implementation period services will be determined in part by the implementation plan submitted pursuant to Section</w:t>
      </w:r>
      <w:r w:rsidR="00FD2C1F">
        <w:rPr>
          <w:rFonts w:ascii="Times New Roman" w:eastAsia="Times New Roman" w:hAnsi="Times New Roman" w:cs="Times New Roman"/>
          <w:iCs/>
          <w:snapToGrid w:val="0"/>
          <w:sz w:val="24"/>
          <w:szCs w:val="24"/>
        </w:rPr>
        <w:t xml:space="preserve"> </w:t>
      </w:r>
      <w:r w:rsidR="00FD2C1F">
        <w:rPr>
          <w:rFonts w:ascii="Times New Roman" w:eastAsia="Times New Roman" w:hAnsi="Times New Roman" w:cs="Times New Roman"/>
          <w:iCs/>
          <w:snapToGrid w:val="0"/>
          <w:sz w:val="24"/>
          <w:szCs w:val="24"/>
        </w:rPr>
        <w:fldChar w:fldCharType="begin"/>
      </w:r>
      <w:r w:rsidR="00FD2C1F">
        <w:rPr>
          <w:rFonts w:ascii="Times New Roman" w:eastAsia="Times New Roman" w:hAnsi="Times New Roman" w:cs="Times New Roman"/>
          <w:iCs/>
          <w:snapToGrid w:val="0"/>
          <w:sz w:val="24"/>
          <w:szCs w:val="24"/>
        </w:rPr>
        <w:instrText xml:space="preserve"> REF _Ref16628486 \r \h </w:instrText>
      </w:r>
      <w:r w:rsidR="00FD2C1F">
        <w:rPr>
          <w:rFonts w:ascii="Times New Roman" w:eastAsia="Times New Roman" w:hAnsi="Times New Roman" w:cs="Times New Roman"/>
          <w:iCs/>
          <w:snapToGrid w:val="0"/>
          <w:sz w:val="24"/>
          <w:szCs w:val="24"/>
        </w:rPr>
      </w:r>
      <w:r w:rsidR="00FD2C1F">
        <w:rPr>
          <w:rFonts w:ascii="Times New Roman" w:eastAsia="Times New Roman" w:hAnsi="Times New Roman" w:cs="Times New Roman"/>
          <w:iCs/>
          <w:snapToGrid w:val="0"/>
          <w:sz w:val="24"/>
          <w:szCs w:val="24"/>
        </w:rPr>
        <w:fldChar w:fldCharType="separate"/>
      </w:r>
      <w:r w:rsidR="00AA4E1E">
        <w:rPr>
          <w:rFonts w:ascii="Times New Roman" w:eastAsia="Times New Roman" w:hAnsi="Times New Roman" w:cs="Times New Roman"/>
          <w:iCs/>
          <w:snapToGrid w:val="0"/>
          <w:sz w:val="24"/>
          <w:szCs w:val="24"/>
        </w:rPr>
        <w:t>C.6.19</w:t>
      </w:r>
      <w:r w:rsidR="00FD2C1F">
        <w:rPr>
          <w:rFonts w:ascii="Times New Roman" w:eastAsia="Times New Roman" w:hAnsi="Times New Roman" w:cs="Times New Roman"/>
          <w:iCs/>
          <w:snapToGrid w:val="0"/>
          <w:sz w:val="24"/>
          <w:szCs w:val="24"/>
        </w:rPr>
        <w:fldChar w:fldCharType="end"/>
      </w:r>
      <w:r>
        <w:rPr>
          <w:rFonts w:ascii="Times New Roman" w:eastAsia="Times New Roman" w:hAnsi="Times New Roman" w:cs="Times New Roman"/>
          <w:iCs/>
          <w:snapToGrid w:val="0"/>
          <w:sz w:val="24"/>
          <w:szCs w:val="24"/>
        </w:rPr>
        <w:t xml:space="preserve">. Such scope may include, among other things, and as mutually agreed by the Parties, </w:t>
      </w:r>
      <w:r w:rsidRPr="00535810">
        <w:rPr>
          <w:rFonts w:ascii="Times New Roman" w:eastAsia="Times New Roman" w:hAnsi="Times New Roman" w:cs="Times New Roman"/>
          <w:iCs/>
          <w:snapToGrid w:val="0"/>
          <w:sz w:val="24"/>
          <w:szCs w:val="24"/>
        </w:rPr>
        <w:t xml:space="preserve">the development of GIS relational databases, </w:t>
      </w:r>
      <w:r w:rsidR="009730A9">
        <w:rPr>
          <w:rFonts w:ascii="Times New Roman" w:eastAsia="Times New Roman" w:hAnsi="Times New Roman" w:cs="Times New Roman"/>
          <w:iCs/>
          <w:snapToGrid w:val="0"/>
          <w:sz w:val="24"/>
          <w:szCs w:val="24"/>
        </w:rPr>
        <w:t>new TMMS</w:t>
      </w:r>
      <w:r w:rsidR="00C4127E">
        <w:rPr>
          <w:rFonts w:ascii="Times New Roman" w:eastAsia="Times New Roman" w:hAnsi="Times New Roman" w:cs="Times New Roman"/>
          <w:iCs/>
          <w:snapToGrid w:val="0"/>
          <w:sz w:val="24"/>
          <w:szCs w:val="24"/>
        </w:rPr>
        <w:t xml:space="preserve"> </w:t>
      </w:r>
      <w:r w:rsidRPr="00535810">
        <w:rPr>
          <w:rFonts w:ascii="Times New Roman" w:eastAsia="Times New Roman" w:hAnsi="Times New Roman" w:cs="Times New Roman"/>
          <w:iCs/>
          <w:snapToGrid w:val="0"/>
          <w:sz w:val="24"/>
          <w:szCs w:val="24"/>
        </w:rPr>
        <w:t>implementation and migration from Saber, automati</w:t>
      </w:r>
      <w:r w:rsidR="00FD2C1F">
        <w:rPr>
          <w:rFonts w:ascii="Times New Roman" w:eastAsia="Times New Roman" w:hAnsi="Times New Roman" w:cs="Times New Roman"/>
          <w:iCs/>
          <w:snapToGrid w:val="0"/>
          <w:sz w:val="24"/>
          <w:szCs w:val="24"/>
        </w:rPr>
        <w:t>on</w:t>
      </w:r>
      <w:r w:rsidRPr="00535810">
        <w:rPr>
          <w:rFonts w:ascii="Times New Roman" w:eastAsia="Times New Roman" w:hAnsi="Times New Roman" w:cs="Times New Roman"/>
          <w:iCs/>
          <w:snapToGrid w:val="0"/>
          <w:sz w:val="24"/>
          <w:szCs w:val="24"/>
        </w:rPr>
        <w:t xml:space="preserve"> of scoring and reporting tools, and dashboarding</w:t>
      </w:r>
      <w:r>
        <w:rPr>
          <w:rFonts w:ascii="Times New Roman" w:eastAsia="Times New Roman" w:hAnsi="Times New Roman" w:cs="Times New Roman"/>
          <w:iCs/>
          <w:snapToGrid w:val="0"/>
          <w:sz w:val="24"/>
          <w:szCs w:val="24"/>
        </w:rPr>
        <w:t>.</w:t>
      </w:r>
    </w:p>
    <w:p w14:paraId="733062D9" w14:textId="77777777" w:rsidR="002F11EF" w:rsidRPr="0005433F" w:rsidRDefault="002F11EF" w:rsidP="002F11EF">
      <w:pPr>
        <w:widowControl/>
        <w:spacing w:line="276" w:lineRule="auto"/>
        <w:rPr>
          <w:rFonts w:ascii="Times New Roman" w:eastAsia="Times New Roman" w:hAnsi="Times New Roman" w:cs="Times New Roman"/>
          <w:iCs/>
          <w:snapToGrid w:val="0"/>
          <w:sz w:val="24"/>
          <w:szCs w:val="24"/>
        </w:rPr>
      </w:pPr>
    </w:p>
    <w:p w14:paraId="224D2196" w14:textId="77777777" w:rsidR="004552CD" w:rsidRDefault="004552CD">
      <w:pPr>
        <w:rPr>
          <w:rFonts w:ascii="Times New Roman" w:eastAsia="Times New Roman" w:hAnsi="Times New Roman" w:cs="Times New Roman"/>
          <w:b/>
          <w:bCs/>
          <w:spacing w:val="-1"/>
          <w:sz w:val="24"/>
          <w:szCs w:val="24"/>
        </w:rPr>
      </w:pPr>
      <w:r>
        <w:rPr>
          <w:rFonts w:cs="Times New Roman"/>
          <w:spacing w:val="-1"/>
          <w:sz w:val="24"/>
          <w:szCs w:val="24"/>
        </w:rPr>
        <w:br w:type="page"/>
      </w:r>
    </w:p>
    <w:p w14:paraId="040E29A0" w14:textId="77777777" w:rsidR="00E0628E" w:rsidRPr="00ED5795" w:rsidRDefault="00E0628E" w:rsidP="00DE11AB">
      <w:pPr>
        <w:pStyle w:val="Heading1"/>
        <w:widowControl/>
        <w:spacing w:before="72" w:line="276" w:lineRule="auto"/>
        <w:ind w:left="0"/>
        <w:rPr>
          <w:rFonts w:cs="Times New Roman"/>
          <w:spacing w:val="-1"/>
          <w:sz w:val="24"/>
          <w:szCs w:val="24"/>
        </w:rPr>
      </w:pPr>
    </w:p>
    <w:p w14:paraId="2E5F8018" w14:textId="77777777" w:rsidR="00143E24" w:rsidRPr="00ED5795" w:rsidRDefault="00F113B1" w:rsidP="00DE11AB">
      <w:pPr>
        <w:pStyle w:val="Heading1"/>
        <w:widowControl/>
        <w:spacing w:before="72" w:line="276" w:lineRule="auto"/>
        <w:ind w:left="0"/>
        <w:rPr>
          <w:rFonts w:cs="Times New Roman"/>
          <w:spacing w:val="-2"/>
          <w:sz w:val="24"/>
          <w:szCs w:val="24"/>
        </w:rPr>
      </w:pPr>
      <w:r w:rsidRPr="00ED5795">
        <w:rPr>
          <w:rFonts w:cs="Times New Roman"/>
          <w:spacing w:val="-1"/>
          <w:sz w:val="24"/>
          <w:szCs w:val="24"/>
        </w:rPr>
        <w:t>SE</w:t>
      </w:r>
      <w:r w:rsidRPr="00ED5795">
        <w:rPr>
          <w:rFonts w:cs="Times New Roman"/>
          <w:spacing w:val="-2"/>
          <w:sz w:val="24"/>
          <w:szCs w:val="24"/>
        </w:rPr>
        <w:t>C</w:t>
      </w:r>
      <w:r w:rsidRPr="00ED5795">
        <w:rPr>
          <w:rFonts w:cs="Times New Roman"/>
          <w:spacing w:val="-1"/>
          <w:sz w:val="24"/>
          <w:szCs w:val="24"/>
        </w:rPr>
        <w:t>T</w:t>
      </w:r>
      <w:r w:rsidRPr="00ED5795">
        <w:rPr>
          <w:rFonts w:cs="Times New Roman"/>
          <w:sz w:val="24"/>
          <w:szCs w:val="24"/>
        </w:rPr>
        <w:t>I</w:t>
      </w:r>
      <w:r w:rsidRPr="00ED5795">
        <w:rPr>
          <w:rFonts w:cs="Times New Roman"/>
          <w:spacing w:val="1"/>
          <w:sz w:val="24"/>
          <w:szCs w:val="24"/>
        </w:rPr>
        <w:t>O</w:t>
      </w:r>
      <w:r w:rsidRPr="00ED5795">
        <w:rPr>
          <w:rFonts w:cs="Times New Roman"/>
          <w:sz w:val="24"/>
          <w:szCs w:val="24"/>
        </w:rPr>
        <w:t>N</w:t>
      </w:r>
      <w:r w:rsidRPr="00ED5795">
        <w:rPr>
          <w:rFonts w:cs="Times New Roman"/>
          <w:spacing w:val="-1"/>
          <w:sz w:val="24"/>
          <w:szCs w:val="24"/>
        </w:rPr>
        <w:t xml:space="preserve"> </w:t>
      </w:r>
      <w:r w:rsidRPr="00ED5795">
        <w:rPr>
          <w:rFonts w:cs="Times New Roman"/>
          <w:spacing w:val="-2"/>
          <w:sz w:val="24"/>
          <w:szCs w:val="24"/>
        </w:rPr>
        <w:t>D</w:t>
      </w:r>
      <w:r w:rsidR="00143E24" w:rsidRPr="00ED5795">
        <w:rPr>
          <w:rFonts w:cs="Times New Roman"/>
          <w:spacing w:val="-2"/>
          <w:sz w:val="24"/>
          <w:szCs w:val="24"/>
        </w:rPr>
        <w:t>: [RESERVED]</w:t>
      </w:r>
    </w:p>
    <w:p w14:paraId="20C1EF90" w14:textId="77777777" w:rsidR="004552CD" w:rsidRDefault="004552CD">
      <w:pPr>
        <w:rPr>
          <w:rFonts w:ascii="Times New Roman" w:eastAsia="Times New Roman" w:hAnsi="Times New Roman" w:cs="Times New Roman"/>
          <w:b/>
          <w:bCs/>
          <w:sz w:val="24"/>
          <w:szCs w:val="24"/>
        </w:rPr>
      </w:pPr>
      <w:r>
        <w:rPr>
          <w:rFonts w:cs="Times New Roman"/>
          <w:sz w:val="24"/>
          <w:szCs w:val="24"/>
        </w:rPr>
        <w:br w:type="page"/>
      </w:r>
    </w:p>
    <w:p w14:paraId="4B102ECB" w14:textId="77777777" w:rsidR="00143E24" w:rsidRPr="00ED5795" w:rsidRDefault="00143E24" w:rsidP="00DE11AB">
      <w:pPr>
        <w:pStyle w:val="Heading1"/>
        <w:widowControl/>
        <w:tabs>
          <w:tab w:val="left" w:pos="90"/>
        </w:tabs>
        <w:spacing w:before="72" w:line="276" w:lineRule="auto"/>
        <w:ind w:left="0"/>
        <w:rPr>
          <w:rFonts w:cs="Times New Roman"/>
          <w:sz w:val="24"/>
          <w:szCs w:val="24"/>
        </w:rPr>
      </w:pPr>
      <w:r w:rsidRPr="00ED5795">
        <w:rPr>
          <w:rFonts w:cs="Times New Roman"/>
          <w:sz w:val="24"/>
          <w:szCs w:val="24"/>
        </w:rPr>
        <w:lastRenderedPageBreak/>
        <w:t xml:space="preserve">SECTION </w:t>
      </w:r>
      <w:r w:rsidR="00F113B1" w:rsidRPr="00ED5795">
        <w:rPr>
          <w:rFonts w:cs="Times New Roman"/>
          <w:sz w:val="24"/>
          <w:szCs w:val="24"/>
        </w:rPr>
        <w:t>E</w:t>
      </w:r>
      <w:r w:rsidRPr="00ED5795">
        <w:rPr>
          <w:rFonts w:cs="Times New Roman"/>
          <w:sz w:val="24"/>
          <w:szCs w:val="24"/>
        </w:rPr>
        <w:t>: INSPECTION AND ACCEPTANCE</w:t>
      </w:r>
    </w:p>
    <w:p w14:paraId="46E00686" w14:textId="77777777" w:rsidR="00143E24" w:rsidRPr="00ED5795" w:rsidRDefault="00143E24" w:rsidP="00DE11AB">
      <w:pPr>
        <w:pStyle w:val="Heading1"/>
        <w:widowControl/>
        <w:spacing w:line="276" w:lineRule="auto"/>
        <w:ind w:left="0"/>
        <w:rPr>
          <w:rFonts w:cs="Times New Roman"/>
          <w:sz w:val="24"/>
          <w:szCs w:val="24"/>
        </w:rPr>
      </w:pPr>
    </w:p>
    <w:p w14:paraId="1B672849" w14:textId="6D3737DA" w:rsidR="004552CD" w:rsidRPr="001A740A" w:rsidRDefault="004552CD" w:rsidP="004552CD">
      <w:pPr>
        <w:widowControl/>
        <w:tabs>
          <w:tab w:val="left" w:pos="-720"/>
          <w:tab w:val="left" w:pos="90"/>
        </w:tabs>
        <w:suppressAutoHyphens/>
        <w:spacing w:line="276" w:lineRule="auto"/>
        <w:jc w:val="both"/>
        <w:rPr>
          <w:rFonts w:ascii="Times New Roman" w:hAnsi="Times New Roman" w:cs="Times New Roman"/>
          <w:spacing w:val="-3"/>
        </w:rPr>
      </w:pPr>
      <w:r w:rsidRPr="001A740A">
        <w:rPr>
          <w:rFonts w:ascii="Times New Roman" w:hAnsi="Times New Roman" w:cs="Times New Roman"/>
          <w:spacing w:val="-3"/>
        </w:rPr>
        <w:t>Performance monitoring by DDOT will take place daily, monthly, and annually.  The combination of these monitoring levels will ensure process and acceptable performance throughout the term of the Contract. Performance monitoring will be conducted by the C</w:t>
      </w:r>
      <w:r w:rsidR="00D7769C">
        <w:rPr>
          <w:rFonts w:ascii="Times New Roman" w:hAnsi="Times New Roman" w:cs="Times New Roman"/>
          <w:spacing w:val="-3"/>
        </w:rPr>
        <w:t xml:space="preserve">ontract </w:t>
      </w:r>
      <w:r w:rsidRPr="001A740A">
        <w:rPr>
          <w:rFonts w:ascii="Times New Roman" w:hAnsi="Times New Roman" w:cs="Times New Roman"/>
          <w:spacing w:val="-3"/>
        </w:rPr>
        <w:t>A</w:t>
      </w:r>
      <w:r w:rsidR="00D7769C">
        <w:rPr>
          <w:rFonts w:ascii="Times New Roman" w:hAnsi="Times New Roman" w:cs="Times New Roman"/>
          <w:spacing w:val="-3"/>
        </w:rPr>
        <w:t>dministrator (CA)</w:t>
      </w:r>
      <w:r w:rsidRPr="001A740A">
        <w:rPr>
          <w:rFonts w:ascii="Times New Roman" w:hAnsi="Times New Roman" w:cs="Times New Roman"/>
          <w:spacing w:val="-3"/>
        </w:rPr>
        <w:t>.  The CA will not become involved in the Contractor’s staffing or equipment requirements or individual work activities. The CA will inspect the quality of the work performed to ensure that it meets applicable specifications.</w:t>
      </w:r>
    </w:p>
    <w:p w14:paraId="5F8137AF" w14:textId="77777777" w:rsidR="00143E24" w:rsidRPr="00B575DB" w:rsidRDefault="00143E24" w:rsidP="00DE11AB">
      <w:pPr>
        <w:pStyle w:val="Heading1"/>
        <w:widowControl/>
        <w:spacing w:line="276" w:lineRule="auto"/>
        <w:ind w:left="0"/>
        <w:rPr>
          <w:rFonts w:cs="Times New Roman"/>
          <w:spacing w:val="-1"/>
          <w:sz w:val="24"/>
          <w:szCs w:val="24"/>
        </w:rPr>
      </w:pPr>
    </w:p>
    <w:p w14:paraId="363C38E2" w14:textId="170FDEF9" w:rsidR="00792AFE" w:rsidRPr="00B575DB" w:rsidRDefault="00792AFE" w:rsidP="00792AFE">
      <w:pPr>
        <w:spacing w:before="160"/>
        <w:jc w:val="both"/>
        <w:rPr>
          <w:rFonts w:ascii="Times New Roman" w:hAnsi="Times New Roman" w:cs="Times New Roman"/>
          <w:szCs w:val="24"/>
        </w:rPr>
      </w:pPr>
      <w:r w:rsidRPr="00B575DB">
        <w:rPr>
          <w:rFonts w:ascii="Times New Roman" w:hAnsi="Times New Roman" w:cs="Times New Roman"/>
          <w:szCs w:val="24"/>
        </w:rPr>
        <w:t>The CA</w:t>
      </w:r>
      <w:r w:rsidRPr="00B575DB">
        <w:rPr>
          <w:rStyle w:val="a"/>
          <w:rFonts w:ascii="Times New Roman" w:hAnsi="Times New Roman" w:cs="Times New Roman"/>
          <w:kern w:val="2"/>
          <w:szCs w:val="24"/>
        </w:rPr>
        <w:t xml:space="preserve"> is responsible for general administration of the Contract and advising the Contracting Officer (CO) as to the Consultant’s compliance or noncompliance with the Contract</w:t>
      </w:r>
      <w:r w:rsidRPr="00B575DB">
        <w:rPr>
          <w:rFonts w:ascii="Times New Roman" w:hAnsi="Times New Roman" w:cs="Times New Roman"/>
          <w:b/>
          <w:bCs/>
          <w:iCs/>
          <w:szCs w:val="24"/>
        </w:rPr>
        <w:t xml:space="preserve">. </w:t>
      </w:r>
      <w:r w:rsidRPr="00B575DB">
        <w:rPr>
          <w:rFonts w:ascii="Times New Roman" w:hAnsi="Times New Roman" w:cs="Times New Roman"/>
          <w:szCs w:val="24"/>
        </w:rPr>
        <w:t>The CA has the responsibility of ensuring the work conforms to the requirements of the Contract and such other responsibilities and authorities as may be specified in the Contract. The CA will act as the CO’s representative on technical matters, providing technical clarifications, as necessary, with respect to the Specifications or Statement of Work, and monitoring the progress and quality of the Consultan</w:t>
      </w:r>
      <w:r w:rsidR="00B575DB">
        <w:rPr>
          <w:rFonts w:ascii="Times New Roman" w:hAnsi="Times New Roman" w:cs="Times New Roman"/>
          <w:szCs w:val="24"/>
        </w:rPr>
        <w:t>t</w:t>
      </w:r>
      <w:r w:rsidRPr="00B575DB">
        <w:rPr>
          <w:rFonts w:ascii="Times New Roman" w:hAnsi="Times New Roman" w:cs="Times New Roman"/>
          <w:szCs w:val="24"/>
        </w:rPr>
        <w:t>’s performance.  Other responsibilities include:</w:t>
      </w:r>
    </w:p>
    <w:p w14:paraId="3F5F0EF8" w14:textId="77777777" w:rsidR="00792AFE" w:rsidRPr="00B575DB" w:rsidRDefault="00792AFE" w:rsidP="00792AFE">
      <w:pPr>
        <w:spacing w:before="160"/>
        <w:ind w:left="720" w:hanging="360"/>
        <w:jc w:val="both"/>
        <w:rPr>
          <w:rFonts w:ascii="Times New Roman" w:hAnsi="Times New Roman" w:cs="Times New Roman"/>
          <w:szCs w:val="24"/>
        </w:rPr>
      </w:pPr>
      <w:r w:rsidRPr="00B575DB">
        <w:rPr>
          <w:rFonts w:ascii="Times New Roman" w:hAnsi="Times New Roman" w:cs="Times New Roman"/>
          <w:bCs/>
          <w:iCs/>
          <w:szCs w:val="24"/>
        </w:rPr>
        <w:t xml:space="preserve">1. </w:t>
      </w:r>
      <w:r w:rsidRPr="00B575DB">
        <w:rPr>
          <w:rFonts w:ascii="Times New Roman" w:hAnsi="Times New Roman" w:cs="Times New Roman"/>
          <w:bCs/>
          <w:iCs/>
          <w:szCs w:val="24"/>
        </w:rPr>
        <w:tab/>
      </w:r>
      <w:r w:rsidRPr="00B575DB">
        <w:rPr>
          <w:rFonts w:ascii="Times New Roman" w:hAnsi="Times New Roman" w:cs="Times New Roman"/>
          <w:szCs w:val="24"/>
        </w:rPr>
        <w:t>Keeping the CO fully informed of any technical or contractual difficulties encountered during the performance period and advising the CO of any potential problem areas under the Contract;</w:t>
      </w:r>
    </w:p>
    <w:p w14:paraId="3CCE03E8" w14:textId="77777777" w:rsidR="00792AFE" w:rsidRPr="00B575DB" w:rsidRDefault="00792AFE" w:rsidP="00792AFE">
      <w:pPr>
        <w:spacing w:before="160"/>
        <w:ind w:left="720" w:hanging="360"/>
        <w:jc w:val="both"/>
        <w:rPr>
          <w:rFonts w:ascii="Times New Roman" w:hAnsi="Times New Roman" w:cs="Times New Roman"/>
          <w:szCs w:val="24"/>
        </w:rPr>
      </w:pPr>
      <w:r w:rsidRPr="00B575DB">
        <w:rPr>
          <w:rFonts w:ascii="Times New Roman" w:hAnsi="Times New Roman" w:cs="Times New Roman"/>
          <w:bCs/>
          <w:iCs/>
          <w:szCs w:val="24"/>
        </w:rPr>
        <w:t xml:space="preserve">2. </w:t>
      </w:r>
      <w:r w:rsidRPr="00B575DB">
        <w:rPr>
          <w:rFonts w:ascii="Times New Roman" w:hAnsi="Times New Roman" w:cs="Times New Roman"/>
          <w:bCs/>
          <w:iCs/>
          <w:szCs w:val="24"/>
        </w:rPr>
        <w:tab/>
      </w:r>
      <w:r w:rsidRPr="00B575DB">
        <w:rPr>
          <w:rFonts w:ascii="Times New Roman" w:hAnsi="Times New Roman" w:cs="Times New Roman"/>
          <w:szCs w:val="24"/>
        </w:rPr>
        <w:t>Coordinating site entry for Contractor personnel, if applicable;</w:t>
      </w:r>
    </w:p>
    <w:p w14:paraId="46789D85" w14:textId="77777777" w:rsidR="00792AFE" w:rsidRPr="00B575DB" w:rsidRDefault="00792AFE" w:rsidP="00792AFE">
      <w:pPr>
        <w:spacing w:before="160"/>
        <w:ind w:left="720" w:hanging="360"/>
        <w:jc w:val="both"/>
        <w:rPr>
          <w:rFonts w:ascii="Times New Roman" w:hAnsi="Times New Roman" w:cs="Times New Roman"/>
          <w:szCs w:val="24"/>
        </w:rPr>
      </w:pPr>
      <w:r w:rsidRPr="00B575DB">
        <w:rPr>
          <w:rFonts w:ascii="Times New Roman" w:hAnsi="Times New Roman" w:cs="Times New Roman"/>
          <w:bCs/>
          <w:iCs/>
          <w:szCs w:val="24"/>
        </w:rPr>
        <w:t xml:space="preserve">3. </w:t>
      </w:r>
      <w:r w:rsidRPr="00B575DB">
        <w:rPr>
          <w:rFonts w:ascii="Times New Roman" w:hAnsi="Times New Roman" w:cs="Times New Roman"/>
          <w:bCs/>
          <w:iCs/>
          <w:szCs w:val="24"/>
        </w:rPr>
        <w:tab/>
      </w:r>
      <w:r w:rsidRPr="00B575DB">
        <w:rPr>
          <w:rFonts w:ascii="Times New Roman" w:hAnsi="Times New Roman" w:cs="Times New Roman"/>
          <w:szCs w:val="24"/>
        </w:rPr>
        <w:t xml:space="preserve">Reviewing and approving invoices for completed work if the Contractor’s costs are consistent with the negotiated amounts and progress is satisfactory and commensurate with the rate of expenditure; </w:t>
      </w:r>
    </w:p>
    <w:p w14:paraId="1C3FC0AC" w14:textId="77777777" w:rsidR="00792AFE" w:rsidRPr="00B575DB" w:rsidRDefault="00792AFE" w:rsidP="00792AFE">
      <w:pPr>
        <w:spacing w:before="160"/>
        <w:ind w:left="720" w:hanging="360"/>
        <w:jc w:val="both"/>
        <w:rPr>
          <w:rFonts w:ascii="Times New Roman" w:hAnsi="Times New Roman" w:cs="Times New Roman"/>
          <w:szCs w:val="24"/>
        </w:rPr>
      </w:pPr>
      <w:r w:rsidRPr="00B575DB">
        <w:rPr>
          <w:rFonts w:ascii="Times New Roman" w:hAnsi="Times New Roman" w:cs="Times New Roman"/>
          <w:bCs/>
          <w:iCs/>
          <w:szCs w:val="24"/>
        </w:rPr>
        <w:t xml:space="preserve">4. </w:t>
      </w:r>
      <w:r w:rsidRPr="00B575DB">
        <w:rPr>
          <w:rFonts w:ascii="Times New Roman" w:hAnsi="Times New Roman" w:cs="Times New Roman"/>
          <w:bCs/>
          <w:iCs/>
          <w:szCs w:val="24"/>
        </w:rPr>
        <w:tab/>
      </w:r>
      <w:r w:rsidRPr="00B575DB">
        <w:rPr>
          <w:rFonts w:ascii="Times New Roman" w:hAnsi="Times New Roman" w:cs="Times New Roman"/>
          <w:szCs w:val="24"/>
        </w:rPr>
        <w:t xml:space="preserve">Reviewing and approving invoices for deliverables to ensure receipt of goods and services. This includes the timely processing of invoices and vouchers in accordance with the District’s payment provisions; </w:t>
      </w:r>
    </w:p>
    <w:p w14:paraId="54CF59A7" w14:textId="77777777" w:rsidR="00792AFE" w:rsidRPr="00B575DB" w:rsidRDefault="00792AFE" w:rsidP="00792AFE">
      <w:pPr>
        <w:spacing w:before="160"/>
        <w:ind w:left="720" w:hanging="360"/>
        <w:jc w:val="both"/>
        <w:rPr>
          <w:rFonts w:ascii="Times New Roman" w:hAnsi="Times New Roman" w:cs="Times New Roman"/>
          <w:szCs w:val="24"/>
        </w:rPr>
      </w:pPr>
      <w:r w:rsidRPr="00B575DB">
        <w:rPr>
          <w:rFonts w:ascii="Times New Roman" w:hAnsi="Times New Roman" w:cs="Times New Roman"/>
          <w:szCs w:val="24"/>
        </w:rPr>
        <w:t>5.</w:t>
      </w:r>
      <w:r w:rsidRPr="00B575DB">
        <w:rPr>
          <w:rFonts w:ascii="Times New Roman" w:hAnsi="Times New Roman" w:cs="Times New Roman"/>
          <w:szCs w:val="24"/>
        </w:rPr>
        <w:tab/>
        <w:t>Inspecting and accepting/rejecting all deliverables under the Contract; and</w:t>
      </w:r>
    </w:p>
    <w:p w14:paraId="31AF4D56" w14:textId="77777777" w:rsidR="00792AFE" w:rsidRPr="00B575DB" w:rsidRDefault="00792AFE" w:rsidP="00792AFE">
      <w:pPr>
        <w:spacing w:before="160"/>
        <w:ind w:left="720" w:hanging="360"/>
        <w:jc w:val="both"/>
        <w:rPr>
          <w:rFonts w:ascii="Times New Roman" w:hAnsi="Times New Roman" w:cs="Times New Roman"/>
          <w:szCs w:val="24"/>
        </w:rPr>
      </w:pPr>
      <w:r w:rsidRPr="00B575DB">
        <w:rPr>
          <w:rFonts w:ascii="Times New Roman" w:hAnsi="Times New Roman" w:cs="Times New Roman"/>
          <w:bCs/>
          <w:iCs/>
          <w:szCs w:val="24"/>
        </w:rPr>
        <w:t xml:space="preserve">6. </w:t>
      </w:r>
      <w:r w:rsidRPr="00B575DB">
        <w:rPr>
          <w:rFonts w:ascii="Times New Roman" w:hAnsi="Times New Roman" w:cs="Times New Roman"/>
          <w:bCs/>
          <w:iCs/>
          <w:szCs w:val="24"/>
        </w:rPr>
        <w:tab/>
      </w:r>
      <w:r w:rsidRPr="00B575DB">
        <w:rPr>
          <w:rFonts w:ascii="Times New Roman" w:hAnsi="Times New Roman" w:cs="Times New Roman"/>
          <w:szCs w:val="24"/>
        </w:rPr>
        <w:t xml:space="preserve">Maintaining a file that includes all Contract correspondence, modifications, records of inspections (site, data, equipment, etc.) and invoice or vouchers. </w:t>
      </w:r>
    </w:p>
    <w:p w14:paraId="2D36A4C6" w14:textId="77777777" w:rsidR="00792AFE" w:rsidRPr="00B575DB" w:rsidRDefault="00792AFE" w:rsidP="00792AFE">
      <w:pPr>
        <w:tabs>
          <w:tab w:val="left" w:pos="360"/>
        </w:tabs>
        <w:spacing w:before="160"/>
        <w:jc w:val="both"/>
        <w:rPr>
          <w:rFonts w:ascii="Times New Roman" w:hAnsi="Times New Roman" w:cs="Times New Roman"/>
          <w:szCs w:val="24"/>
        </w:rPr>
      </w:pPr>
      <w:r w:rsidRPr="00B575DB">
        <w:rPr>
          <w:rFonts w:ascii="Times New Roman" w:hAnsi="Times New Roman" w:cs="Times New Roman"/>
          <w:szCs w:val="24"/>
        </w:rPr>
        <w:t>C.</w:t>
      </w:r>
      <w:r w:rsidRPr="00B575DB">
        <w:rPr>
          <w:rFonts w:ascii="Times New Roman" w:hAnsi="Times New Roman" w:cs="Times New Roman"/>
          <w:szCs w:val="24"/>
        </w:rPr>
        <w:tab/>
        <w:t>The CA shall NOT have the authority to:</w:t>
      </w:r>
    </w:p>
    <w:p w14:paraId="245C132D" w14:textId="77777777" w:rsidR="00792AFE" w:rsidRPr="00B575DB" w:rsidRDefault="00792AFE" w:rsidP="00792AFE">
      <w:pPr>
        <w:numPr>
          <w:ilvl w:val="0"/>
          <w:numId w:val="83"/>
        </w:numPr>
        <w:tabs>
          <w:tab w:val="clear" w:pos="720"/>
        </w:tabs>
        <w:spacing w:before="160"/>
        <w:jc w:val="both"/>
        <w:rPr>
          <w:rFonts w:ascii="Times New Roman" w:hAnsi="Times New Roman" w:cs="Times New Roman"/>
          <w:szCs w:val="24"/>
        </w:rPr>
      </w:pPr>
      <w:r w:rsidRPr="00B575DB">
        <w:rPr>
          <w:rFonts w:ascii="Times New Roman" w:hAnsi="Times New Roman" w:cs="Times New Roman"/>
          <w:szCs w:val="24"/>
        </w:rPr>
        <w:t>Award, agree to, or sign any contract, delivery order or task order. Only the CO shall make contractual agreements, commitments or modifications;</w:t>
      </w:r>
    </w:p>
    <w:p w14:paraId="7B58779E" w14:textId="77777777" w:rsidR="00792AFE" w:rsidRPr="00B575DB" w:rsidRDefault="00792AFE" w:rsidP="00792AFE">
      <w:pPr>
        <w:numPr>
          <w:ilvl w:val="0"/>
          <w:numId w:val="83"/>
        </w:numPr>
        <w:tabs>
          <w:tab w:val="clear" w:pos="720"/>
        </w:tabs>
        <w:spacing w:before="160"/>
        <w:jc w:val="both"/>
        <w:rPr>
          <w:rFonts w:ascii="Times New Roman" w:hAnsi="Times New Roman" w:cs="Times New Roman"/>
          <w:szCs w:val="24"/>
        </w:rPr>
      </w:pPr>
      <w:r w:rsidRPr="00B575DB">
        <w:rPr>
          <w:rFonts w:ascii="Times New Roman" w:hAnsi="Times New Roman" w:cs="Times New Roman"/>
          <w:szCs w:val="24"/>
        </w:rPr>
        <w:t>Grant deviations from or waive any of the terms and conditions of the Contract;</w:t>
      </w:r>
    </w:p>
    <w:p w14:paraId="0BF1D32D" w14:textId="77777777" w:rsidR="00792AFE" w:rsidRPr="00B575DB" w:rsidRDefault="00792AFE" w:rsidP="00792AFE">
      <w:pPr>
        <w:numPr>
          <w:ilvl w:val="0"/>
          <w:numId w:val="83"/>
        </w:numPr>
        <w:tabs>
          <w:tab w:val="clear" w:pos="720"/>
        </w:tabs>
        <w:spacing w:before="160"/>
        <w:jc w:val="both"/>
        <w:rPr>
          <w:rFonts w:ascii="Times New Roman" w:hAnsi="Times New Roman" w:cs="Times New Roman"/>
          <w:szCs w:val="24"/>
        </w:rPr>
      </w:pPr>
      <w:r w:rsidRPr="00B575DB">
        <w:rPr>
          <w:rFonts w:ascii="Times New Roman" w:hAnsi="Times New Roman" w:cs="Times New Roman"/>
          <w:szCs w:val="24"/>
        </w:rPr>
        <w:t xml:space="preserve">Increase the dollar limit of the contract or authorize work beyond the dollar limit of the Contract, </w:t>
      </w:r>
    </w:p>
    <w:p w14:paraId="573F12AE" w14:textId="77777777" w:rsidR="00792AFE" w:rsidRPr="00B575DB" w:rsidRDefault="00792AFE" w:rsidP="00792AFE">
      <w:pPr>
        <w:numPr>
          <w:ilvl w:val="0"/>
          <w:numId w:val="83"/>
        </w:numPr>
        <w:tabs>
          <w:tab w:val="clear" w:pos="720"/>
        </w:tabs>
        <w:spacing w:before="160"/>
        <w:jc w:val="both"/>
        <w:rPr>
          <w:rFonts w:ascii="Times New Roman" w:hAnsi="Times New Roman" w:cs="Times New Roman"/>
          <w:szCs w:val="24"/>
        </w:rPr>
      </w:pPr>
      <w:r w:rsidRPr="00B575DB">
        <w:rPr>
          <w:rFonts w:ascii="Times New Roman" w:hAnsi="Times New Roman" w:cs="Times New Roman"/>
          <w:szCs w:val="24"/>
        </w:rPr>
        <w:t>Authorize the expenditure of funds by the Contractor;</w:t>
      </w:r>
    </w:p>
    <w:p w14:paraId="29BC72EE" w14:textId="77777777" w:rsidR="00792AFE" w:rsidRPr="00B575DB" w:rsidRDefault="00792AFE" w:rsidP="00792AFE">
      <w:pPr>
        <w:numPr>
          <w:ilvl w:val="0"/>
          <w:numId w:val="83"/>
        </w:numPr>
        <w:tabs>
          <w:tab w:val="clear" w:pos="720"/>
        </w:tabs>
        <w:spacing w:before="160"/>
        <w:jc w:val="both"/>
        <w:rPr>
          <w:rFonts w:ascii="Times New Roman" w:hAnsi="Times New Roman" w:cs="Times New Roman"/>
          <w:szCs w:val="24"/>
        </w:rPr>
      </w:pPr>
      <w:r w:rsidRPr="00B575DB">
        <w:rPr>
          <w:rFonts w:ascii="Times New Roman" w:hAnsi="Times New Roman" w:cs="Times New Roman"/>
          <w:szCs w:val="24"/>
        </w:rPr>
        <w:t xml:space="preserve">Change the period of performance; </w:t>
      </w:r>
    </w:p>
    <w:p w14:paraId="3D91E682" w14:textId="77777777" w:rsidR="00792AFE" w:rsidRPr="00B575DB" w:rsidRDefault="00792AFE" w:rsidP="00792AFE">
      <w:pPr>
        <w:numPr>
          <w:ilvl w:val="0"/>
          <w:numId w:val="83"/>
        </w:numPr>
        <w:tabs>
          <w:tab w:val="clear" w:pos="720"/>
        </w:tabs>
        <w:spacing w:before="160"/>
        <w:jc w:val="both"/>
        <w:rPr>
          <w:rFonts w:ascii="Times New Roman" w:hAnsi="Times New Roman" w:cs="Times New Roman"/>
          <w:szCs w:val="24"/>
        </w:rPr>
      </w:pPr>
      <w:r w:rsidRPr="00B575DB">
        <w:rPr>
          <w:rFonts w:ascii="Times New Roman" w:hAnsi="Times New Roman" w:cs="Times New Roman"/>
          <w:szCs w:val="24"/>
        </w:rPr>
        <w:t xml:space="preserve">Substitute key personnel without CO approval; or </w:t>
      </w:r>
    </w:p>
    <w:p w14:paraId="0911380F" w14:textId="3735EDDD" w:rsidR="00B575DB" w:rsidRPr="00B575DB" w:rsidRDefault="00B575DB" w:rsidP="00792AFE">
      <w:pPr>
        <w:numPr>
          <w:ilvl w:val="0"/>
          <w:numId w:val="83"/>
        </w:numPr>
        <w:tabs>
          <w:tab w:val="clear" w:pos="720"/>
        </w:tabs>
        <w:spacing w:before="160"/>
        <w:jc w:val="both"/>
        <w:rPr>
          <w:rFonts w:ascii="Times New Roman" w:hAnsi="Times New Roman" w:cs="Times New Roman"/>
          <w:szCs w:val="24"/>
        </w:rPr>
      </w:pPr>
      <w:r w:rsidRPr="00B575DB">
        <w:rPr>
          <w:rFonts w:ascii="Times New Roman" w:hAnsi="Times New Roman" w:cs="Times New Roman"/>
          <w:bCs/>
          <w:szCs w:val="24"/>
        </w:rPr>
        <w:t>Authorize the use of District property, except as specified under the Contract.</w:t>
      </w:r>
    </w:p>
    <w:p w14:paraId="66F5121D" w14:textId="4EFF6797" w:rsidR="00792AFE" w:rsidRPr="00B575DB" w:rsidRDefault="00792AFE" w:rsidP="00792AFE">
      <w:pPr>
        <w:pStyle w:val="Heading1"/>
        <w:widowControl/>
        <w:spacing w:line="276" w:lineRule="auto"/>
        <w:ind w:left="0"/>
        <w:rPr>
          <w:rFonts w:ascii="Calibri" w:eastAsiaTheme="minorHAnsi" w:hAnsi="Calibri"/>
          <w:b w:val="0"/>
          <w:bCs w:val="0"/>
          <w:szCs w:val="24"/>
        </w:rPr>
      </w:pPr>
    </w:p>
    <w:p w14:paraId="7B421321" w14:textId="77777777" w:rsidR="00143E24" w:rsidRPr="00ED5795" w:rsidRDefault="00344F14" w:rsidP="00344F14">
      <w:pPr>
        <w:pStyle w:val="Heading1"/>
        <w:widowControl/>
        <w:spacing w:before="72" w:line="276" w:lineRule="auto"/>
        <w:ind w:left="0"/>
        <w:jc w:val="both"/>
        <w:rPr>
          <w:rFonts w:cs="Times New Roman"/>
          <w:spacing w:val="1"/>
          <w:sz w:val="24"/>
          <w:szCs w:val="24"/>
        </w:rPr>
      </w:pPr>
      <w:r w:rsidRPr="00ED5795">
        <w:rPr>
          <w:rFonts w:cs="Times New Roman"/>
          <w:spacing w:val="1"/>
          <w:sz w:val="24"/>
          <w:szCs w:val="24"/>
        </w:rPr>
        <w:t>E.1</w:t>
      </w:r>
      <w:r w:rsidRPr="00ED5795">
        <w:rPr>
          <w:rFonts w:cs="Times New Roman"/>
          <w:spacing w:val="1"/>
          <w:sz w:val="24"/>
          <w:szCs w:val="24"/>
        </w:rPr>
        <w:tab/>
      </w:r>
      <w:r w:rsidR="00D153C4" w:rsidRPr="00ED5795">
        <w:rPr>
          <w:rFonts w:cs="Times New Roman"/>
          <w:spacing w:val="1"/>
          <w:sz w:val="24"/>
          <w:szCs w:val="24"/>
        </w:rPr>
        <w:t>SERVICES</w:t>
      </w:r>
    </w:p>
    <w:p w14:paraId="30E4E209" w14:textId="77777777" w:rsidR="00143E24" w:rsidRPr="00ED5795" w:rsidRDefault="00143E24" w:rsidP="00DE11AB">
      <w:pPr>
        <w:pStyle w:val="Heading1"/>
        <w:widowControl/>
        <w:spacing w:line="276" w:lineRule="auto"/>
        <w:ind w:left="0"/>
        <w:rPr>
          <w:rFonts w:cs="Times New Roman"/>
          <w:spacing w:val="1"/>
          <w:sz w:val="24"/>
          <w:szCs w:val="24"/>
        </w:rPr>
      </w:pPr>
    </w:p>
    <w:p w14:paraId="57C02F49" w14:textId="28AC581C" w:rsidR="00143E24" w:rsidRPr="00ED5795" w:rsidRDefault="00143E24" w:rsidP="0055024C">
      <w:pPr>
        <w:widowControl/>
        <w:numPr>
          <w:ilvl w:val="0"/>
          <w:numId w:val="4"/>
        </w:numPr>
        <w:tabs>
          <w:tab w:val="left" w:pos="900"/>
        </w:tabs>
        <w:spacing w:line="276" w:lineRule="auto"/>
        <w:ind w:left="0" w:firstLine="0"/>
        <w:rPr>
          <w:rFonts w:ascii="Times New Roman" w:hAnsi="Times New Roman" w:cs="Times New Roman"/>
          <w:b/>
          <w:bCs/>
          <w:i/>
          <w:iCs/>
          <w:sz w:val="24"/>
          <w:szCs w:val="24"/>
        </w:rPr>
      </w:pPr>
      <w:r w:rsidRPr="00ED5795">
        <w:rPr>
          <w:rFonts w:ascii="Times New Roman" w:hAnsi="Times New Roman" w:cs="Times New Roman"/>
          <w:sz w:val="24"/>
          <w:szCs w:val="24"/>
        </w:rPr>
        <w:t xml:space="preserve">Definition. “Services” as used in this clause includes services performed, workmanship, and material furnished or utilized in the performance of services. </w:t>
      </w:r>
    </w:p>
    <w:p w14:paraId="02E2F052" w14:textId="77777777" w:rsidR="00F9271F" w:rsidRPr="00ED5795" w:rsidRDefault="00F9271F" w:rsidP="00DE11AB">
      <w:pPr>
        <w:widowControl/>
        <w:tabs>
          <w:tab w:val="left" w:pos="900"/>
        </w:tabs>
        <w:spacing w:line="276" w:lineRule="auto"/>
        <w:rPr>
          <w:rFonts w:ascii="Times New Roman" w:hAnsi="Times New Roman" w:cs="Times New Roman"/>
          <w:b/>
          <w:bCs/>
          <w:iCs/>
          <w:sz w:val="24"/>
          <w:szCs w:val="24"/>
        </w:rPr>
      </w:pPr>
    </w:p>
    <w:p w14:paraId="572A2360" w14:textId="2238252E" w:rsidR="00143E24" w:rsidRPr="00ED5795" w:rsidRDefault="00143E24" w:rsidP="0055024C">
      <w:pPr>
        <w:widowControl/>
        <w:numPr>
          <w:ilvl w:val="0"/>
          <w:numId w:val="4"/>
        </w:numPr>
        <w:tabs>
          <w:tab w:val="left" w:pos="900"/>
        </w:tabs>
        <w:spacing w:line="276" w:lineRule="auto"/>
        <w:ind w:left="0" w:firstLine="0"/>
        <w:rPr>
          <w:rFonts w:ascii="Times New Roman" w:hAnsi="Times New Roman" w:cs="Times New Roman"/>
          <w:b/>
          <w:bCs/>
          <w:i/>
          <w:iCs/>
          <w:sz w:val="24"/>
          <w:szCs w:val="24"/>
        </w:rPr>
      </w:pPr>
      <w:r w:rsidRPr="00ED5795">
        <w:rPr>
          <w:rFonts w:ascii="Times New Roman" w:hAnsi="Times New Roman" w:cs="Times New Roman"/>
          <w:sz w:val="24"/>
          <w:szCs w:val="24"/>
        </w:rPr>
        <w:lastRenderedPageBreak/>
        <w:t xml:space="preserve">The Contractor shall provide and maintain an inspection system acceptable to the District covering the services under this contract. Complete records of all inspection work performed by the Contractor shall be maintained and made available to the District during </w:t>
      </w:r>
      <w:del w:id="654" w:author="Martha Averso" w:date="2020-02-05T17:45:00Z">
        <w:r w:rsidRPr="00ED5795" w:rsidDel="00F22085">
          <w:rPr>
            <w:rFonts w:ascii="Times New Roman" w:hAnsi="Times New Roman" w:cs="Times New Roman"/>
            <w:sz w:val="24"/>
            <w:szCs w:val="24"/>
          </w:rPr>
          <w:delText>Contract performance and for as long afterwards as the Contract requires.</w:delText>
        </w:r>
      </w:del>
      <w:ins w:id="655" w:author="Martha Averso" w:date="2020-02-05T17:45:00Z">
        <w:r w:rsidR="00F22085">
          <w:rPr>
            <w:rFonts w:ascii="Times New Roman" w:hAnsi="Times New Roman" w:cs="Times New Roman"/>
            <w:sz w:val="24"/>
            <w:szCs w:val="24"/>
          </w:rPr>
          <w:t>the period of the contract.</w:t>
        </w:r>
      </w:ins>
      <w:r w:rsidRPr="00ED5795">
        <w:rPr>
          <w:rFonts w:ascii="Times New Roman" w:hAnsi="Times New Roman" w:cs="Times New Roman"/>
          <w:sz w:val="24"/>
          <w:szCs w:val="24"/>
        </w:rPr>
        <w:t xml:space="preserve"> </w:t>
      </w:r>
    </w:p>
    <w:p w14:paraId="069BEC74" w14:textId="77777777" w:rsidR="00F9271F" w:rsidRPr="00ED5795" w:rsidRDefault="00F9271F" w:rsidP="00DE11AB">
      <w:pPr>
        <w:widowControl/>
        <w:tabs>
          <w:tab w:val="left" w:pos="900"/>
        </w:tabs>
        <w:spacing w:line="276" w:lineRule="auto"/>
        <w:rPr>
          <w:rFonts w:ascii="Times New Roman" w:hAnsi="Times New Roman" w:cs="Times New Roman"/>
          <w:b/>
          <w:bCs/>
          <w:iCs/>
          <w:sz w:val="24"/>
          <w:szCs w:val="24"/>
        </w:rPr>
      </w:pPr>
    </w:p>
    <w:p w14:paraId="26CAC8B4" w14:textId="76BCFB04" w:rsidR="00143E24" w:rsidRPr="00ED5795" w:rsidRDefault="00143E24" w:rsidP="0055024C">
      <w:pPr>
        <w:widowControl/>
        <w:numPr>
          <w:ilvl w:val="0"/>
          <w:numId w:val="4"/>
        </w:numPr>
        <w:tabs>
          <w:tab w:val="left" w:pos="900"/>
        </w:tabs>
        <w:spacing w:line="276" w:lineRule="auto"/>
        <w:ind w:left="0" w:firstLine="0"/>
        <w:rPr>
          <w:rFonts w:ascii="Times New Roman" w:hAnsi="Times New Roman" w:cs="Times New Roman"/>
          <w:b/>
          <w:bCs/>
          <w:i/>
          <w:iCs/>
          <w:sz w:val="24"/>
          <w:szCs w:val="24"/>
        </w:rPr>
      </w:pPr>
      <w:r w:rsidRPr="00ED5795">
        <w:rPr>
          <w:rFonts w:ascii="Times New Roman" w:hAnsi="Times New Roman" w:cs="Times New Roman"/>
          <w:sz w:val="24"/>
          <w:szCs w:val="24"/>
        </w:rPr>
        <w:t xml:space="preserve">The District has the right to inspect and test all services called for by the Contract, to the extent practicable at all times and places during the term of the contract. The District will perform inspections and tests in a manner that will not unduly delay the work. </w:t>
      </w:r>
    </w:p>
    <w:p w14:paraId="4C825B76" w14:textId="77777777" w:rsidR="00F9271F" w:rsidRPr="00ED5795" w:rsidRDefault="00F9271F" w:rsidP="00DE11AB">
      <w:pPr>
        <w:widowControl/>
        <w:tabs>
          <w:tab w:val="left" w:pos="900"/>
        </w:tabs>
        <w:spacing w:line="276" w:lineRule="auto"/>
        <w:rPr>
          <w:rFonts w:ascii="Times New Roman" w:hAnsi="Times New Roman" w:cs="Times New Roman"/>
          <w:b/>
          <w:bCs/>
          <w:iCs/>
          <w:sz w:val="24"/>
          <w:szCs w:val="24"/>
        </w:rPr>
      </w:pPr>
    </w:p>
    <w:p w14:paraId="3FFB8EF1" w14:textId="786E477F" w:rsidR="00143E24" w:rsidRPr="00ED5795" w:rsidRDefault="00143E24" w:rsidP="0055024C">
      <w:pPr>
        <w:widowControl/>
        <w:numPr>
          <w:ilvl w:val="0"/>
          <w:numId w:val="4"/>
        </w:numPr>
        <w:tabs>
          <w:tab w:val="left" w:pos="900"/>
        </w:tabs>
        <w:spacing w:line="276" w:lineRule="auto"/>
        <w:ind w:left="0" w:firstLine="0"/>
        <w:rPr>
          <w:rFonts w:ascii="Times New Roman" w:hAnsi="Times New Roman" w:cs="Times New Roman"/>
          <w:b/>
          <w:bCs/>
          <w:i/>
          <w:iCs/>
          <w:sz w:val="24"/>
          <w:szCs w:val="24"/>
        </w:rPr>
      </w:pPr>
      <w:r w:rsidRPr="00ED5795">
        <w:rPr>
          <w:rFonts w:ascii="Times New Roman" w:hAnsi="Times New Roman" w:cs="Times New Roman"/>
          <w:sz w:val="24"/>
          <w:szCs w:val="24"/>
        </w:rPr>
        <w:t xml:space="preserve">If the District performs inspections or tests on the premises of the Contractor or subcontractor, the Contractor shall furnish, without additional charge, all reasonable facilities and assistance for the safety and convenient performance of these duties. </w:t>
      </w:r>
    </w:p>
    <w:p w14:paraId="30A77B8F" w14:textId="77777777" w:rsidR="00F9271F" w:rsidRPr="00ED5795" w:rsidRDefault="00F9271F" w:rsidP="00DE11AB">
      <w:pPr>
        <w:widowControl/>
        <w:tabs>
          <w:tab w:val="left" w:pos="900"/>
        </w:tabs>
        <w:spacing w:line="276" w:lineRule="auto"/>
        <w:rPr>
          <w:rFonts w:ascii="Times New Roman" w:hAnsi="Times New Roman" w:cs="Times New Roman"/>
          <w:b/>
          <w:bCs/>
          <w:iCs/>
          <w:sz w:val="24"/>
          <w:szCs w:val="24"/>
        </w:rPr>
      </w:pPr>
    </w:p>
    <w:p w14:paraId="243BE5C8" w14:textId="77777777" w:rsidR="00143E24" w:rsidRPr="00ED5795" w:rsidRDefault="00143E24" w:rsidP="0055024C">
      <w:pPr>
        <w:widowControl/>
        <w:numPr>
          <w:ilvl w:val="0"/>
          <w:numId w:val="4"/>
        </w:numPr>
        <w:tabs>
          <w:tab w:val="left" w:pos="900"/>
        </w:tabs>
        <w:spacing w:line="276" w:lineRule="auto"/>
        <w:ind w:left="0" w:firstLine="0"/>
        <w:rPr>
          <w:rFonts w:ascii="Times New Roman" w:hAnsi="Times New Roman" w:cs="Times New Roman"/>
          <w:b/>
          <w:bCs/>
          <w:i/>
          <w:iCs/>
          <w:sz w:val="24"/>
          <w:szCs w:val="24"/>
        </w:rPr>
      </w:pPr>
      <w:r w:rsidRPr="00ED5795">
        <w:rPr>
          <w:rFonts w:ascii="Times New Roman" w:hAnsi="Times New Roman" w:cs="Times New Roman"/>
          <w:sz w:val="24"/>
          <w:szCs w:val="24"/>
        </w:rPr>
        <w:t xml:space="preserve">If any of the services do not conform to the contract requirements, the District may require the Contractor to perform these services again in conformity with contract requirements, at no increase in Contract amount. When the defects in services cannot be corrected by performance, the District may require the Contractor to take necessary action to ensure that future performance conforms to Contract requirements and reduce the contract price to reflect value of services performed.  </w:t>
      </w:r>
    </w:p>
    <w:p w14:paraId="28EAF26A" w14:textId="77777777" w:rsidR="00F9271F" w:rsidRPr="00ED5795" w:rsidRDefault="00F9271F" w:rsidP="00DE11AB">
      <w:pPr>
        <w:widowControl/>
        <w:tabs>
          <w:tab w:val="left" w:pos="900"/>
        </w:tabs>
        <w:spacing w:line="276" w:lineRule="auto"/>
        <w:rPr>
          <w:rFonts w:ascii="Times New Roman" w:hAnsi="Times New Roman" w:cs="Times New Roman"/>
          <w:b/>
          <w:bCs/>
          <w:i/>
          <w:iCs/>
          <w:sz w:val="24"/>
          <w:szCs w:val="24"/>
        </w:rPr>
      </w:pPr>
    </w:p>
    <w:p w14:paraId="58628E4B" w14:textId="77777777" w:rsidR="00017195" w:rsidRPr="00ED5795" w:rsidRDefault="00143E24" w:rsidP="0055024C">
      <w:pPr>
        <w:widowControl/>
        <w:numPr>
          <w:ilvl w:val="0"/>
          <w:numId w:val="4"/>
        </w:numPr>
        <w:tabs>
          <w:tab w:val="left" w:pos="900"/>
        </w:tabs>
        <w:spacing w:line="276" w:lineRule="auto"/>
        <w:ind w:left="0" w:firstLine="0"/>
        <w:rPr>
          <w:rFonts w:ascii="Times New Roman" w:hAnsi="Times New Roman" w:cs="Times New Roman"/>
          <w:b/>
          <w:bCs/>
          <w:i/>
          <w:iCs/>
          <w:sz w:val="24"/>
          <w:szCs w:val="24"/>
        </w:rPr>
      </w:pPr>
      <w:r w:rsidRPr="00ED5795">
        <w:rPr>
          <w:rFonts w:ascii="Times New Roman" w:hAnsi="Times New Roman" w:cs="Times New Roman"/>
          <w:sz w:val="24"/>
          <w:szCs w:val="24"/>
        </w:rPr>
        <w:t xml:space="preserve">If the Contractor fails to promptly perform the services again or take the necessary action to ensure future performance in conformity to Contract requirements, the District may </w:t>
      </w:r>
    </w:p>
    <w:p w14:paraId="57F9BF84" w14:textId="77777777" w:rsidR="00017195" w:rsidRPr="00ED5795" w:rsidRDefault="00017195" w:rsidP="00DE11AB">
      <w:pPr>
        <w:pStyle w:val="ListParagraph"/>
        <w:spacing w:line="276" w:lineRule="auto"/>
        <w:rPr>
          <w:rFonts w:ascii="Times New Roman" w:hAnsi="Times New Roman" w:cs="Times New Roman"/>
          <w:sz w:val="24"/>
          <w:szCs w:val="24"/>
        </w:rPr>
      </w:pPr>
    </w:p>
    <w:p w14:paraId="233516DA" w14:textId="77777777" w:rsidR="00017195" w:rsidRPr="00ED5795" w:rsidRDefault="00143E24" w:rsidP="00FB323C">
      <w:pPr>
        <w:pStyle w:val="ListParagraph"/>
        <w:widowControl/>
        <w:numPr>
          <w:ilvl w:val="0"/>
          <w:numId w:val="8"/>
        </w:numPr>
        <w:spacing w:line="276" w:lineRule="auto"/>
        <w:ind w:left="360"/>
        <w:rPr>
          <w:rFonts w:ascii="Times New Roman" w:hAnsi="Times New Roman" w:cs="Times New Roman"/>
          <w:sz w:val="24"/>
          <w:szCs w:val="24"/>
        </w:rPr>
      </w:pPr>
      <w:r w:rsidRPr="00ED5795">
        <w:rPr>
          <w:rFonts w:ascii="Times New Roman" w:hAnsi="Times New Roman" w:cs="Times New Roman"/>
          <w:sz w:val="24"/>
          <w:szCs w:val="24"/>
        </w:rPr>
        <w:t xml:space="preserve">by contract or otherwise, perform the services and charge the Contractor any cost incurred by the District that is directly related to the performance of such services, or </w:t>
      </w:r>
    </w:p>
    <w:p w14:paraId="46BA7240" w14:textId="77777777" w:rsidR="00143E24" w:rsidRPr="00ED5795" w:rsidRDefault="00143E24" w:rsidP="00FB323C">
      <w:pPr>
        <w:pStyle w:val="ListParagraph"/>
        <w:widowControl/>
        <w:numPr>
          <w:ilvl w:val="0"/>
          <w:numId w:val="8"/>
        </w:numPr>
        <w:spacing w:line="276" w:lineRule="auto"/>
        <w:ind w:left="360"/>
        <w:rPr>
          <w:rFonts w:ascii="Times New Roman" w:hAnsi="Times New Roman" w:cs="Times New Roman"/>
          <w:sz w:val="24"/>
          <w:szCs w:val="24"/>
        </w:rPr>
      </w:pPr>
      <w:r w:rsidRPr="00ED5795">
        <w:rPr>
          <w:rFonts w:ascii="Times New Roman" w:hAnsi="Times New Roman" w:cs="Times New Roman"/>
          <w:sz w:val="24"/>
          <w:szCs w:val="24"/>
        </w:rPr>
        <w:t>terminate the Contract for default.</w:t>
      </w:r>
    </w:p>
    <w:p w14:paraId="79BDDEE8" w14:textId="77777777" w:rsidR="004552CD" w:rsidRDefault="004552CD">
      <w:pPr>
        <w:rPr>
          <w:rFonts w:ascii="Times New Roman" w:eastAsia="Times New Roman" w:hAnsi="Times New Roman" w:cs="Times New Roman"/>
          <w:b/>
          <w:bCs/>
          <w:spacing w:val="1"/>
          <w:sz w:val="24"/>
          <w:szCs w:val="24"/>
        </w:rPr>
      </w:pPr>
      <w:r>
        <w:rPr>
          <w:rFonts w:cs="Times New Roman"/>
          <w:spacing w:val="1"/>
          <w:sz w:val="24"/>
          <w:szCs w:val="24"/>
        </w:rPr>
        <w:br w:type="page"/>
      </w:r>
    </w:p>
    <w:p w14:paraId="041D6C70" w14:textId="77777777" w:rsidR="00143E24" w:rsidRPr="00ED5795" w:rsidRDefault="00143E24" w:rsidP="00DE11AB">
      <w:pPr>
        <w:pStyle w:val="Heading1"/>
        <w:widowControl/>
        <w:spacing w:line="276" w:lineRule="auto"/>
        <w:ind w:left="0"/>
        <w:rPr>
          <w:rFonts w:cs="Times New Roman"/>
          <w:spacing w:val="1"/>
          <w:sz w:val="24"/>
          <w:szCs w:val="24"/>
        </w:rPr>
      </w:pPr>
    </w:p>
    <w:p w14:paraId="77D5A56E" w14:textId="77777777" w:rsidR="00185D87" w:rsidRPr="00ED5795" w:rsidRDefault="00143E24" w:rsidP="0018761F">
      <w:pPr>
        <w:pStyle w:val="Heading1"/>
        <w:keepNext/>
        <w:widowControl/>
        <w:spacing w:before="72" w:line="276" w:lineRule="auto"/>
        <w:ind w:left="0"/>
        <w:rPr>
          <w:rFonts w:cs="Times New Roman"/>
          <w:b w:val="0"/>
          <w:bCs w:val="0"/>
          <w:sz w:val="24"/>
          <w:szCs w:val="24"/>
        </w:rPr>
      </w:pPr>
      <w:r w:rsidRPr="00ED5795">
        <w:rPr>
          <w:rFonts w:cs="Times New Roman"/>
          <w:spacing w:val="1"/>
          <w:sz w:val="24"/>
          <w:szCs w:val="24"/>
        </w:rPr>
        <w:t xml:space="preserve">SECTION </w:t>
      </w:r>
      <w:r w:rsidR="00F113B1" w:rsidRPr="00ED5795">
        <w:rPr>
          <w:rFonts w:cs="Times New Roman"/>
          <w:spacing w:val="1"/>
          <w:sz w:val="24"/>
          <w:szCs w:val="24"/>
        </w:rPr>
        <w:t>F</w:t>
      </w:r>
      <w:r w:rsidR="00F113B1" w:rsidRPr="00ED5795">
        <w:rPr>
          <w:rFonts w:cs="Times New Roman"/>
          <w:sz w:val="24"/>
          <w:szCs w:val="24"/>
        </w:rPr>
        <w:t>:</w:t>
      </w:r>
      <w:r w:rsidR="00F113B1" w:rsidRPr="00ED5795">
        <w:rPr>
          <w:rFonts w:cs="Times New Roman"/>
          <w:spacing w:val="-2"/>
          <w:sz w:val="24"/>
          <w:szCs w:val="24"/>
        </w:rPr>
        <w:t xml:space="preserve"> </w:t>
      </w:r>
      <w:r w:rsidRPr="00ED5795">
        <w:rPr>
          <w:rFonts w:cs="Times New Roman"/>
          <w:spacing w:val="-2"/>
          <w:sz w:val="24"/>
          <w:szCs w:val="24"/>
        </w:rPr>
        <w:t xml:space="preserve">DELIVERABLES </w:t>
      </w:r>
      <w:r w:rsidR="00E92385" w:rsidRPr="00ED5795">
        <w:rPr>
          <w:rFonts w:cs="Times New Roman"/>
          <w:spacing w:val="-2"/>
          <w:sz w:val="24"/>
          <w:szCs w:val="24"/>
        </w:rPr>
        <w:t>AND</w:t>
      </w:r>
      <w:r w:rsidRPr="00ED5795">
        <w:rPr>
          <w:rFonts w:cs="Times New Roman"/>
          <w:spacing w:val="-2"/>
          <w:sz w:val="24"/>
          <w:szCs w:val="24"/>
        </w:rPr>
        <w:t xml:space="preserve"> PERFORMANCE</w:t>
      </w:r>
    </w:p>
    <w:p w14:paraId="5A385543" w14:textId="77777777" w:rsidR="0066026D" w:rsidRPr="00ED5795" w:rsidRDefault="0066026D" w:rsidP="00DE11AB">
      <w:pPr>
        <w:widowControl/>
        <w:spacing w:line="276" w:lineRule="auto"/>
        <w:rPr>
          <w:rFonts w:ascii="Times New Roman" w:hAnsi="Times New Roman" w:cs="Times New Roman"/>
          <w:sz w:val="24"/>
          <w:szCs w:val="24"/>
        </w:rPr>
      </w:pPr>
    </w:p>
    <w:p w14:paraId="3E2BBF2F" w14:textId="77777777" w:rsidR="0066026D" w:rsidRPr="00ED5795" w:rsidRDefault="0066026D" w:rsidP="00FB323C">
      <w:pPr>
        <w:pStyle w:val="Heading1"/>
        <w:widowControl/>
        <w:numPr>
          <w:ilvl w:val="0"/>
          <w:numId w:val="23"/>
        </w:numPr>
        <w:spacing w:before="72" w:line="276" w:lineRule="auto"/>
        <w:ind w:left="0" w:firstLine="0"/>
        <w:rPr>
          <w:rFonts w:cs="Times New Roman"/>
          <w:sz w:val="24"/>
          <w:szCs w:val="24"/>
        </w:rPr>
      </w:pPr>
      <w:r w:rsidRPr="00ED5795">
        <w:rPr>
          <w:rFonts w:cs="Times New Roman"/>
          <w:sz w:val="24"/>
          <w:szCs w:val="24"/>
        </w:rPr>
        <w:t>CONTRACT TERM</w:t>
      </w:r>
    </w:p>
    <w:p w14:paraId="2F5251BB" w14:textId="77777777" w:rsidR="0066026D" w:rsidRPr="00ED5795" w:rsidRDefault="0066026D" w:rsidP="00DE11AB">
      <w:pPr>
        <w:widowControl/>
        <w:spacing w:line="276" w:lineRule="auto"/>
        <w:rPr>
          <w:rFonts w:ascii="Times New Roman" w:hAnsi="Times New Roman" w:cs="Times New Roman"/>
          <w:b/>
          <w:sz w:val="24"/>
          <w:szCs w:val="24"/>
        </w:rPr>
      </w:pPr>
    </w:p>
    <w:p w14:paraId="04163CBE" w14:textId="77777777" w:rsidR="004552CD" w:rsidRPr="001A740A" w:rsidRDefault="00017195" w:rsidP="004552CD">
      <w:pPr>
        <w:pStyle w:val="BodyText"/>
        <w:widowControl/>
        <w:spacing w:line="275" w:lineRule="auto"/>
        <w:ind w:left="0"/>
        <w:jc w:val="both"/>
        <w:rPr>
          <w:rFonts w:cs="Times New Roman"/>
          <w:color w:val="000000"/>
        </w:rPr>
      </w:pPr>
      <w:r w:rsidRPr="00ED5795">
        <w:rPr>
          <w:rFonts w:cs="Times New Roman"/>
          <w:spacing w:val="1"/>
          <w:sz w:val="24"/>
          <w:szCs w:val="24"/>
        </w:rPr>
        <w:t xml:space="preserve">The term of this Contract is for a </w:t>
      </w:r>
      <w:r w:rsidR="005771FD" w:rsidRPr="00ED5795">
        <w:rPr>
          <w:rFonts w:cs="Times New Roman"/>
          <w:spacing w:val="1"/>
          <w:sz w:val="24"/>
          <w:szCs w:val="24"/>
        </w:rPr>
        <w:t>Base P</w:t>
      </w:r>
      <w:r w:rsidRPr="00ED5795">
        <w:rPr>
          <w:rFonts w:cs="Times New Roman"/>
          <w:spacing w:val="1"/>
          <w:sz w:val="24"/>
          <w:szCs w:val="24"/>
        </w:rPr>
        <w:t xml:space="preserve">eriod of two (2) years from the date of award </w:t>
      </w:r>
      <w:r w:rsidR="004552CD" w:rsidRPr="001A740A">
        <w:rPr>
          <w:rFonts w:cs="Times New Roman"/>
          <w:color w:val="000000"/>
        </w:rPr>
        <w:t>specified on the cover page of this contract. The Contract includes t</w:t>
      </w:r>
      <w:r w:rsidR="004552CD">
        <w:rPr>
          <w:rFonts w:cs="Times New Roman"/>
          <w:color w:val="000000"/>
        </w:rPr>
        <w:t>hree</w:t>
      </w:r>
      <w:r w:rsidR="004552CD" w:rsidRPr="001A740A">
        <w:rPr>
          <w:rFonts w:cs="Times New Roman"/>
          <w:color w:val="000000"/>
        </w:rPr>
        <w:t xml:space="preserve"> (</w:t>
      </w:r>
      <w:r w:rsidR="004552CD">
        <w:rPr>
          <w:rFonts w:cs="Times New Roman"/>
          <w:color w:val="000000"/>
        </w:rPr>
        <w:t>3</w:t>
      </w:r>
      <w:r w:rsidR="004552CD" w:rsidRPr="001A740A">
        <w:rPr>
          <w:rFonts w:cs="Times New Roman"/>
          <w:color w:val="000000"/>
        </w:rPr>
        <w:t>) Option Periods as defined in Section B.3.</w:t>
      </w:r>
    </w:p>
    <w:p w14:paraId="6424F546" w14:textId="77777777" w:rsidR="00960382" w:rsidRPr="00ED5795" w:rsidRDefault="00960382" w:rsidP="00DE11AB">
      <w:pPr>
        <w:pStyle w:val="BodyText"/>
        <w:widowControl/>
        <w:tabs>
          <w:tab w:val="left" w:pos="1178"/>
        </w:tabs>
        <w:spacing w:line="276" w:lineRule="auto"/>
        <w:ind w:left="0" w:right="499"/>
        <w:rPr>
          <w:rFonts w:cs="Times New Roman"/>
          <w:color w:val="000000"/>
          <w:sz w:val="24"/>
          <w:szCs w:val="24"/>
        </w:rPr>
      </w:pPr>
    </w:p>
    <w:p w14:paraId="78E27DBB" w14:textId="77777777" w:rsidR="00447284" w:rsidRPr="00ED5795" w:rsidRDefault="00447284" w:rsidP="00FB323C">
      <w:pPr>
        <w:pStyle w:val="Heading1"/>
        <w:widowControl/>
        <w:numPr>
          <w:ilvl w:val="0"/>
          <w:numId w:val="23"/>
        </w:numPr>
        <w:spacing w:before="72" w:line="276" w:lineRule="auto"/>
        <w:ind w:left="0" w:firstLine="0"/>
        <w:rPr>
          <w:rFonts w:cs="Times New Roman"/>
          <w:sz w:val="24"/>
          <w:szCs w:val="24"/>
        </w:rPr>
      </w:pPr>
      <w:r w:rsidRPr="00ED5795">
        <w:rPr>
          <w:rFonts w:cs="Times New Roman"/>
          <w:sz w:val="24"/>
          <w:szCs w:val="24"/>
        </w:rPr>
        <w:t>OPTION TO EXTEND THE TERM OF THE CONTRACT</w:t>
      </w:r>
    </w:p>
    <w:p w14:paraId="23FE6014" w14:textId="77777777" w:rsidR="00447284" w:rsidRPr="00ED5795" w:rsidRDefault="00447284" w:rsidP="00DE11AB">
      <w:pPr>
        <w:pStyle w:val="BodyText"/>
        <w:widowControl/>
        <w:tabs>
          <w:tab w:val="left" w:pos="1178"/>
        </w:tabs>
        <w:spacing w:line="276" w:lineRule="auto"/>
        <w:ind w:left="0" w:right="499"/>
        <w:rPr>
          <w:rFonts w:cs="Times New Roman"/>
          <w:color w:val="000000"/>
          <w:sz w:val="24"/>
          <w:szCs w:val="24"/>
        </w:rPr>
      </w:pPr>
    </w:p>
    <w:p w14:paraId="70B89D87" w14:textId="77777777" w:rsidR="00447284" w:rsidRPr="00ED5795" w:rsidRDefault="00447284" w:rsidP="00FB323C">
      <w:pPr>
        <w:pStyle w:val="BodyText"/>
        <w:widowControl/>
        <w:numPr>
          <w:ilvl w:val="0"/>
          <w:numId w:val="24"/>
        </w:numPr>
        <w:spacing w:line="276" w:lineRule="auto"/>
        <w:ind w:left="0" w:right="499" w:firstLine="0"/>
        <w:rPr>
          <w:rFonts w:cs="Times New Roman"/>
          <w:spacing w:val="-3"/>
          <w:sz w:val="24"/>
          <w:szCs w:val="24"/>
        </w:rPr>
      </w:pPr>
      <w:r w:rsidRPr="00ED5795">
        <w:rPr>
          <w:rFonts w:cs="Times New Roman"/>
          <w:spacing w:val="-3"/>
          <w:sz w:val="24"/>
          <w:szCs w:val="24"/>
        </w:rPr>
        <w:t xml:space="preserve">The District may extend the term of this contract for a period of </w:t>
      </w:r>
      <w:r w:rsidR="0068784C">
        <w:rPr>
          <w:rFonts w:cs="Times New Roman"/>
          <w:spacing w:val="-3"/>
          <w:sz w:val="24"/>
          <w:szCs w:val="24"/>
        </w:rPr>
        <w:t>thre</w:t>
      </w:r>
      <w:r w:rsidR="00452901">
        <w:rPr>
          <w:rFonts w:cs="Times New Roman"/>
          <w:spacing w:val="-3"/>
          <w:sz w:val="24"/>
          <w:szCs w:val="24"/>
        </w:rPr>
        <w:t>e</w:t>
      </w:r>
      <w:r w:rsidRPr="00ED5795">
        <w:rPr>
          <w:rFonts w:cs="Times New Roman"/>
          <w:spacing w:val="-3"/>
          <w:sz w:val="24"/>
          <w:szCs w:val="24"/>
        </w:rPr>
        <w:t xml:space="preserve"> one</w:t>
      </w:r>
      <w:r w:rsidR="00B36075" w:rsidRPr="00ED5795">
        <w:rPr>
          <w:rFonts w:cs="Times New Roman"/>
          <w:spacing w:val="-3"/>
          <w:sz w:val="24"/>
          <w:szCs w:val="24"/>
        </w:rPr>
        <w:t>-</w:t>
      </w:r>
      <w:r w:rsidRPr="00ED5795">
        <w:rPr>
          <w:rFonts w:cs="Times New Roman"/>
          <w:spacing w:val="-3"/>
          <w:sz w:val="24"/>
          <w:szCs w:val="24"/>
        </w:rPr>
        <w:t>year option period</w:t>
      </w:r>
      <w:r w:rsidR="009A4668" w:rsidRPr="00ED5795">
        <w:rPr>
          <w:rFonts w:cs="Times New Roman"/>
          <w:spacing w:val="-3"/>
          <w:sz w:val="24"/>
          <w:szCs w:val="24"/>
        </w:rPr>
        <w:t>s</w:t>
      </w:r>
      <w:r w:rsidRPr="00ED5795">
        <w:rPr>
          <w:rFonts w:cs="Times New Roman"/>
          <w:spacing w:val="-3"/>
          <w:sz w:val="24"/>
          <w:szCs w:val="24"/>
        </w:rPr>
        <w:t>, or successive fractions thereof, by written notice to the Contractor before the expiration of the contract; provided that the District will give the Contractor a preliminary written notice of its intent to extend at least thirty (30) days before the contract expires. The preliminary notice does not commit the District to an extension. The exercise of this option is subject to the availability of funds at the time of the exercise of this option. The Contractor may waive the thirty (30) day preliminary notice requirement by providing a written waiver to the Contracting Officer prior to expiration of the contract.</w:t>
      </w:r>
    </w:p>
    <w:p w14:paraId="75804212" w14:textId="77777777" w:rsidR="00447284" w:rsidRPr="00ED5795" w:rsidRDefault="00447284" w:rsidP="00DE11AB">
      <w:pPr>
        <w:pStyle w:val="BodyText"/>
        <w:widowControl/>
        <w:tabs>
          <w:tab w:val="left" w:pos="720"/>
        </w:tabs>
        <w:spacing w:line="276" w:lineRule="auto"/>
        <w:ind w:left="0" w:right="499"/>
        <w:rPr>
          <w:rFonts w:cs="Times New Roman"/>
          <w:spacing w:val="-3"/>
          <w:sz w:val="24"/>
          <w:szCs w:val="24"/>
        </w:rPr>
      </w:pPr>
    </w:p>
    <w:p w14:paraId="54739A75" w14:textId="77777777" w:rsidR="00447284" w:rsidRPr="00ED5795" w:rsidRDefault="007F474F" w:rsidP="00FB323C">
      <w:pPr>
        <w:pStyle w:val="BodyText"/>
        <w:widowControl/>
        <w:numPr>
          <w:ilvl w:val="0"/>
          <w:numId w:val="24"/>
        </w:numPr>
        <w:spacing w:line="276" w:lineRule="auto"/>
        <w:ind w:left="0" w:right="499" w:firstLine="0"/>
        <w:rPr>
          <w:rFonts w:cs="Times New Roman"/>
          <w:color w:val="000000"/>
          <w:sz w:val="24"/>
          <w:szCs w:val="24"/>
        </w:rPr>
      </w:pPr>
      <w:r w:rsidRPr="00ED5795">
        <w:rPr>
          <w:rFonts w:cs="Times New Roman"/>
          <w:color w:val="000000"/>
          <w:sz w:val="24"/>
          <w:szCs w:val="24"/>
        </w:rPr>
        <w:t xml:space="preserve"> </w:t>
      </w:r>
      <w:r w:rsidR="00447284" w:rsidRPr="00ED5795">
        <w:rPr>
          <w:rFonts w:cs="Times New Roman"/>
          <w:color w:val="000000"/>
          <w:sz w:val="24"/>
          <w:szCs w:val="24"/>
        </w:rPr>
        <w:t>If the District exercises this option, the extended contract shall be considered to include this option provision.</w:t>
      </w:r>
    </w:p>
    <w:p w14:paraId="71F96653" w14:textId="77777777" w:rsidR="00447284" w:rsidRPr="00ED5795" w:rsidRDefault="00447284" w:rsidP="00DE11AB">
      <w:pPr>
        <w:pStyle w:val="BodyText"/>
        <w:widowControl/>
        <w:tabs>
          <w:tab w:val="left" w:pos="1178"/>
        </w:tabs>
        <w:spacing w:line="276" w:lineRule="auto"/>
        <w:ind w:left="0" w:right="499"/>
        <w:rPr>
          <w:rFonts w:cs="Times New Roman"/>
          <w:color w:val="000000"/>
          <w:sz w:val="24"/>
          <w:szCs w:val="24"/>
        </w:rPr>
      </w:pPr>
    </w:p>
    <w:p w14:paraId="07D7669B" w14:textId="77777777" w:rsidR="00447284" w:rsidRPr="00ED5795" w:rsidRDefault="007F474F" w:rsidP="00FB323C">
      <w:pPr>
        <w:pStyle w:val="BodyText"/>
        <w:widowControl/>
        <w:numPr>
          <w:ilvl w:val="0"/>
          <w:numId w:val="24"/>
        </w:numPr>
        <w:spacing w:line="276" w:lineRule="auto"/>
        <w:ind w:left="0" w:right="499" w:firstLine="0"/>
        <w:rPr>
          <w:rFonts w:cs="Times New Roman"/>
          <w:color w:val="000000"/>
          <w:sz w:val="24"/>
          <w:szCs w:val="24"/>
        </w:rPr>
      </w:pPr>
      <w:r w:rsidRPr="00ED5795">
        <w:rPr>
          <w:rFonts w:cs="Times New Roman"/>
          <w:bCs/>
          <w:color w:val="000000"/>
          <w:sz w:val="24"/>
          <w:szCs w:val="24"/>
        </w:rPr>
        <w:t xml:space="preserve"> </w:t>
      </w:r>
      <w:r w:rsidR="00447284" w:rsidRPr="00ED5795">
        <w:rPr>
          <w:rFonts w:cs="Times New Roman"/>
          <w:bCs/>
          <w:color w:val="000000"/>
          <w:sz w:val="24"/>
          <w:szCs w:val="24"/>
        </w:rPr>
        <w:t>T</w:t>
      </w:r>
      <w:r w:rsidR="00447284" w:rsidRPr="00ED5795">
        <w:rPr>
          <w:rFonts w:cs="Times New Roman"/>
          <w:color w:val="000000"/>
          <w:sz w:val="24"/>
          <w:szCs w:val="24"/>
        </w:rPr>
        <w:t xml:space="preserve">he total duration of this contract, including the exercise of any options under this clause, shall not exceed </w:t>
      </w:r>
      <w:r w:rsidR="00692D4C" w:rsidRPr="00ED5795">
        <w:rPr>
          <w:rFonts w:cs="Times New Roman"/>
          <w:color w:val="000000"/>
          <w:sz w:val="24"/>
          <w:szCs w:val="24"/>
        </w:rPr>
        <w:t>five</w:t>
      </w:r>
      <w:r w:rsidR="00447284" w:rsidRPr="00ED5795">
        <w:rPr>
          <w:rFonts w:cs="Times New Roman"/>
          <w:color w:val="000000"/>
          <w:sz w:val="24"/>
          <w:szCs w:val="24"/>
        </w:rPr>
        <w:t xml:space="preserve"> (</w:t>
      </w:r>
      <w:r w:rsidR="00692D4C" w:rsidRPr="00ED5795">
        <w:rPr>
          <w:rFonts w:cs="Times New Roman"/>
          <w:color w:val="000000"/>
          <w:sz w:val="24"/>
          <w:szCs w:val="24"/>
        </w:rPr>
        <w:t>5</w:t>
      </w:r>
      <w:r w:rsidR="00447284" w:rsidRPr="00ED5795">
        <w:rPr>
          <w:rFonts w:cs="Times New Roman"/>
          <w:color w:val="000000"/>
          <w:sz w:val="24"/>
          <w:szCs w:val="24"/>
        </w:rPr>
        <w:t>) years.</w:t>
      </w:r>
    </w:p>
    <w:p w14:paraId="6D8803E0" w14:textId="77777777" w:rsidR="00447284" w:rsidRPr="00ED5795" w:rsidRDefault="00447284" w:rsidP="00DE11AB">
      <w:pPr>
        <w:pStyle w:val="BodyText"/>
        <w:widowControl/>
        <w:tabs>
          <w:tab w:val="left" w:pos="1178"/>
        </w:tabs>
        <w:spacing w:line="276" w:lineRule="auto"/>
        <w:ind w:left="0" w:right="499"/>
        <w:rPr>
          <w:rFonts w:cs="Times New Roman"/>
          <w:color w:val="000000"/>
          <w:sz w:val="24"/>
          <w:szCs w:val="24"/>
        </w:rPr>
      </w:pPr>
    </w:p>
    <w:p w14:paraId="160991BA" w14:textId="77777777" w:rsidR="00960382" w:rsidRPr="00ED5795" w:rsidRDefault="00D153C4" w:rsidP="00FB323C">
      <w:pPr>
        <w:pStyle w:val="Heading1"/>
        <w:widowControl/>
        <w:numPr>
          <w:ilvl w:val="0"/>
          <w:numId w:val="23"/>
        </w:numPr>
        <w:spacing w:before="72" w:line="276" w:lineRule="auto"/>
        <w:ind w:left="0" w:firstLine="0"/>
        <w:rPr>
          <w:rFonts w:cs="Times New Roman"/>
          <w:color w:val="000000"/>
          <w:sz w:val="24"/>
          <w:szCs w:val="24"/>
        </w:rPr>
      </w:pPr>
      <w:r w:rsidRPr="00ED5795">
        <w:rPr>
          <w:rFonts w:cs="Times New Roman"/>
          <w:color w:val="000000"/>
          <w:sz w:val="24"/>
          <w:szCs w:val="24"/>
        </w:rPr>
        <w:t>DELIVERABLES</w:t>
      </w:r>
    </w:p>
    <w:p w14:paraId="08284F09" w14:textId="77777777" w:rsidR="00960382" w:rsidRPr="00ED5795" w:rsidRDefault="00960382" w:rsidP="00DE11AB">
      <w:pPr>
        <w:pStyle w:val="BodyText"/>
        <w:widowControl/>
        <w:tabs>
          <w:tab w:val="left" w:pos="720"/>
        </w:tabs>
        <w:spacing w:line="276" w:lineRule="auto"/>
        <w:ind w:left="0" w:right="499"/>
        <w:rPr>
          <w:rFonts w:cs="Times New Roman"/>
          <w:b/>
          <w:color w:val="000000"/>
          <w:sz w:val="24"/>
          <w:szCs w:val="24"/>
        </w:rPr>
      </w:pPr>
    </w:p>
    <w:p w14:paraId="0D6CC42B" w14:textId="3A36B732" w:rsidR="00960382" w:rsidRPr="00ED5795" w:rsidRDefault="00960382" w:rsidP="00FB323C">
      <w:pPr>
        <w:pStyle w:val="BodyText"/>
        <w:widowControl/>
        <w:numPr>
          <w:ilvl w:val="0"/>
          <w:numId w:val="9"/>
        </w:numPr>
        <w:spacing w:line="276" w:lineRule="auto"/>
        <w:ind w:left="0" w:right="499" w:firstLine="0"/>
        <w:rPr>
          <w:rFonts w:cs="Times New Roman"/>
          <w:b/>
          <w:spacing w:val="-2"/>
          <w:sz w:val="24"/>
          <w:szCs w:val="24"/>
        </w:rPr>
      </w:pPr>
      <w:r w:rsidRPr="00ED5795">
        <w:rPr>
          <w:rFonts w:cs="Times New Roman"/>
          <w:spacing w:val="-3"/>
          <w:sz w:val="24"/>
          <w:szCs w:val="24"/>
        </w:rPr>
        <w:t>The Contractor shall be responsible for the professional quality, technical accuracy, and the coordination of all studies, reports, recommendations, and other deliverables it furnishes under this Contract.  The Contractor shall, without additional compensation, correct or revise any non-conforming deliverables if the non-conforming is a result of errors in the Contractor’s studies, reports, recommendations, and other deliverables.</w:t>
      </w:r>
    </w:p>
    <w:p w14:paraId="20AE6C6E" w14:textId="77777777" w:rsidR="00E2367D" w:rsidRPr="00ED5795" w:rsidRDefault="00E2367D" w:rsidP="00DE11AB">
      <w:pPr>
        <w:widowControl/>
        <w:spacing w:line="276" w:lineRule="auto"/>
        <w:rPr>
          <w:rFonts w:ascii="Times New Roman" w:hAnsi="Times New Roman" w:cs="Times New Roman"/>
          <w:b/>
          <w:sz w:val="24"/>
          <w:szCs w:val="24"/>
        </w:rPr>
      </w:pPr>
    </w:p>
    <w:p w14:paraId="5E828463" w14:textId="77777777" w:rsidR="001B23D8" w:rsidRPr="00ED5795" w:rsidRDefault="00E2367D" w:rsidP="00FB323C">
      <w:pPr>
        <w:pStyle w:val="BodyText"/>
        <w:widowControl/>
        <w:numPr>
          <w:ilvl w:val="0"/>
          <w:numId w:val="9"/>
        </w:numPr>
        <w:spacing w:line="276" w:lineRule="auto"/>
        <w:ind w:left="0" w:right="499" w:firstLine="0"/>
        <w:rPr>
          <w:rFonts w:cs="Times New Roman"/>
          <w:spacing w:val="-3"/>
          <w:sz w:val="24"/>
          <w:szCs w:val="24"/>
        </w:rPr>
      </w:pPr>
      <w:r w:rsidRPr="00ED5795">
        <w:rPr>
          <w:rFonts w:cs="Times New Roman"/>
          <w:spacing w:val="-3"/>
          <w:sz w:val="24"/>
          <w:szCs w:val="24"/>
        </w:rPr>
        <w:t xml:space="preserve">All studies, reports, recommendations, and other deliverables are subject to the review and approval of DDOT.  DDOT shall coordinate reviews with any other involved agencies and serve as the one point of contact for all review and approval. The Contractor shall prepare, modify, and correct all such non-conforming deliverables in sufficient </w:t>
      </w:r>
      <w:r w:rsidR="001B23D8" w:rsidRPr="00ED5795">
        <w:rPr>
          <w:rFonts w:cs="Times New Roman"/>
          <w:spacing w:val="-3"/>
          <w:sz w:val="24"/>
          <w:szCs w:val="24"/>
        </w:rPr>
        <w:t>detail to secure such approval.</w:t>
      </w:r>
    </w:p>
    <w:p w14:paraId="501DAE4B" w14:textId="77777777" w:rsidR="001B23D8" w:rsidRPr="00ED5795" w:rsidRDefault="001B23D8" w:rsidP="00DE11AB">
      <w:pPr>
        <w:pStyle w:val="BodyText"/>
        <w:widowControl/>
        <w:spacing w:line="276" w:lineRule="auto"/>
        <w:ind w:left="0" w:right="499"/>
        <w:rPr>
          <w:rFonts w:cs="Times New Roman"/>
          <w:spacing w:val="-3"/>
          <w:sz w:val="24"/>
          <w:szCs w:val="24"/>
        </w:rPr>
      </w:pPr>
    </w:p>
    <w:p w14:paraId="1DB45568" w14:textId="77777777" w:rsidR="00E2367D" w:rsidRPr="00ED5795" w:rsidRDefault="00E2367D" w:rsidP="00FB323C">
      <w:pPr>
        <w:pStyle w:val="BodyText"/>
        <w:widowControl/>
        <w:numPr>
          <w:ilvl w:val="0"/>
          <w:numId w:val="9"/>
        </w:numPr>
        <w:spacing w:line="276" w:lineRule="auto"/>
        <w:ind w:left="0" w:right="499" w:firstLine="0"/>
        <w:rPr>
          <w:rFonts w:cs="Times New Roman"/>
          <w:spacing w:val="-3"/>
          <w:sz w:val="24"/>
          <w:szCs w:val="24"/>
        </w:rPr>
      </w:pPr>
      <w:r w:rsidRPr="00ED5795">
        <w:rPr>
          <w:rFonts w:cs="Times New Roman"/>
          <w:spacing w:val="-3"/>
          <w:sz w:val="24"/>
          <w:szCs w:val="24"/>
        </w:rPr>
        <w:t xml:space="preserve">Each month during the performance of work under the Contract, the Contractor shall submit an electronic copy of a progress report to the CA. The progress report shall state the current status, any outstanding issues, and any other additional data as requested by the CA. The </w:t>
      </w:r>
      <w:r w:rsidRPr="00ED5795">
        <w:rPr>
          <w:rFonts w:cs="Times New Roman"/>
          <w:spacing w:val="-3"/>
          <w:sz w:val="24"/>
          <w:szCs w:val="24"/>
        </w:rPr>
        <w:lastRenderedPageBreak/>
        <w:t>proposed form of this report shall be submitted to the CA for review and approval prior to monthly invoice submittal for payment.</w:t>
      </w:r>
    </w:p>
    <w:p w14:paraId="2A3D284F" w14:textId="77777777" w:rsidR="00E2367D" w:rsidRPr="00ED5795" w:rsidRDefault="00E2367D" w:rsidP="00DE11AB">
      <w:pPr>
        <w:pStyle w:val="BodyText"/>
        <w:widowControl/>
        <w:spacing w:line="276" w:lineRule="auto"/>
        <w:ind w:left="0" w:right="499"/>
        <w:rPr>
          <w:rFonts w:cs="Times New Roman"/>
          <w:spacing w:val="-3"/>
          <w:sz w:val="24"/>
          <w:szCs w:val="24"/>
        </w:rPr>
      </w:pPr>
    </w:p>
    <w:p w14:paraId="07403B04" w14:textId="77777777" w:rsidR="00EC2E14" w:rsidRPr="00ED5795" w:rsidRDefault="00E2367D" w:rsidP="00FB323C">
      <w:pPr>
        <w:pStyle w:val="BodyText"/>
        <w:widowControl/>
        <w:numPr>
          <w:ilvl w:val="0"/>
          <w:numId w:val="9"/>
        </w:numPr>
        <w:spacing w:line="276" w:lineRule="auto"/>
        <w:ind w:left="0" w:right="499" w:firstLine="0"/>
        <w:rPr>
          <w:rFonts w:cs="Times New Roman"/>
          <w:spacing w:val="-3"/>
          <w:sz w:val="24"/>
          <w:szCs w:val="24"/>
        </w:rPr>
      </w:pPr>
      <w:r w:rsidRPr="00ED5795">
        <w:rPr>
          <w:rFonts w:cs="Times New Roman"/>
          <w:spacing w:val="-3"/>
          <w:sz w:val="24"/>
          <w:szCs w:val="24"/>
        </w:rPr>
        <w:t xml:space="preserve">The Contractor shall take comprehensive notes and create minutes of any meeting attended in connection with the Contract, with special emphasis on recording any decision altering, expanding, or deleting any provision which may affect the contractual obligation.  The Contractor shall submit an electronic copy of the meeting minutes to the CA within </w:t>
      </w:r>
      <w:r w:rsidR="00B36075" w:rsidRPr="00ED5795">
        <w:rPr>
          <w:rFonts w:cs="Times New Roman"/>
          <w:spacing w:val="-3"/>
          <w:sz w:val="24"/>
          <w:szCs w:val="24"/>
        </w:rPr>
        <w:t>seven (7)</w:t>
      </w:r>
      <w:r w:rsidRPr="00ED5795">
        <w:rPr>
          <w:rFonts w:cs="Times New Roman"/>
          <w:spacing w:val="-3"/>
          <w:sz w:val="24"/>
          <w:szCs w:val="24"/>
        </w:rPr>
        <w:t xml:space="preserve"> days of said meeting, or such other time as established by Section C herein. Submission of meeting minutes shall not satisfy Contractor’s obligations under </w:t>
      </w:r>
      <w:r w:rsidR="00454372" w:rsidRPr="00ED5795">
        <w:rPr>
          <w:rFonts w:cs="Times New Roman"/>
          <w:spacing w:val="-3"/>
          <w:sz w:val="24"/>
          <w:szCs w:val="24"/>
        </w:rPr>
        <w:t>this Contract</w:t>
      </w:r>
      <w:r w:rsidRPr="00ED5795">
        <w:rPr>
          <w:rFonts w:cs="Times New Roman"/>
          <w:spacing w:val="-3"/>
          <w:sz w:val="24"/>
          <w:szCs w:val="24"/>
        </w:rPr>
        <w:t xml:space="preserve"> to provide written notice of either alleged changes by the District to the agreement or Contractor’s contract claims against the District.</w:t>
      </w:r>
    </w:p>
    <w:p w14:paraId="4624B389" w14:textId="77777777" w:rsidR="002B09C3" w:rsidRDefault="002B09C3">
      <w:pPr>
        <w:rPr>
          <w:rFonts w:ascii="Times New Roman" w:eastAsia="Times New Roman" w:hAnsi="Times New Roman" w:cs="Times New Roman"/>
          <w:bCs/>
          <w:sz w:val="24"/>
          <w:szCs w:val="24"/>
        </w:rPr>
      </w:pPr>
      <w:bookmarkStart w:id="656" w:name="SECTION_G:_CONTRACT_ADMINISTRATION"/>
      <w:bookmarkEnd w:id="656"/>
      <w:r>
        <w:rPr>
          <w:rFonts w:ascii="Times New Roman" w:eastAsia="Times New Roman" w:hAnsi="Times New Roman" w:cs="Times New Roman"/>
          <w:bCs/>
          <w:sz w:val="24"/>
          <w:szCs w:val="24"/>
        </w:rPr>
        <w:br w:type="page"/>
      </w:r>
    </w:p>
    <w:p w14:paraId="0908799F" w14:textId="77777777" w:rsidR="00185D87" w:rsidRPr="00ED5795" w:rsidRDefault="00F113B1" w:rsidP="00343CEE">
      <w:pPr>
        <w:keepNext/>
        <w:widowControl/>
        <w:spacing w:before="72" w:line="276" w:lineRule="auto"/>
        <w:rPr>
          <w:rFonts w:ascii="Times New Roman" w:eastAsia="Times New Roman" w:hAnsi="Times New Roman" w:cs="Times New Roman"/>
          <w:b/>
          <w:bCs/>
          <w:sz w:val="24"/>
          <w:szCs w:val="24"/>
        </w:rPr>
      </w:pPr>
      <w:r w:rsidRPr="00ED5795">
        <w:rPr>
          <w:rFonts w:ascii="Times New Roman" w:eastAsia="Times New Roman" w:hAnsi="Times New Roman" w:cs="Times New Roman"/>
          <w:b/>
          <w:bCs/>
          <w:spacing w:val="-1"/>
          <w:sz w:val="24"/>
          <w:szCs w:val="24"/>
        </w:rPr>
        <w:lastRenderedPageBreak/>
        <w:t>SE</w:t>
      </w:r>
      <w:r w:rsidRPr="00ED5795">
        <w:rPr>
          <w:rFonts w:ascii="Times New Roman" w:eastAsia="Times New Roman" w:hAnsi="Times New Roman" w:cs="Times New Roman"/>
          <w:b/>
          <w:bCs/>
          <w:spacing w:val="-2"/>
          <w:sz w:val="24"/>
          <w:szCs w:val="24"/>
        </w:rPr>
        <w:t>C</w:t>
      </w:r>
      <w:r w:rsidRPr="00ED5795">
        <w:rPr>
          <w:rFonts w:ascii="Times New Roman" w:eastAsia="Times New Roman" w:hAnsi="Times New Roman" w:cs="Times New Roman"/>
          <w:b/>
          <w:bCs/>
          <w:spacing w:val="-1"/>
          <w:sz w:val="24"/>
          <w:szCs w:val="24"/>
        </w:rPr>
        <w:t>T</w:t>
      </w:r>
      <w:r w:rsidRPr="00ED5795">
        <w:rPr>
          <w:rFonts w:ascii="Times New Roman" w:eastAsia="Times New Roman" w:hAnsi="Times New Roman" w:cs="Times New Roman"/>
          <w:b/>
          <w:bCs/>
          <w:sz w:val="24"/>
          <w:szCs w:val="24"/>
        </w:rPr>
        <w:t>I</w:t>
      </w:r>
      <w:r w:rsidRPr="00ED5795">
        <w:rPr>
          <w:rFonts w:ascii="Times New Roman" w:eastAsia="Times New Roman" w:hAnsi="Times New Roman" w:cs="Times New Roman"/>
          <w:b/>
          <w:bCs/>
          <w:spacing w:val="1"/>
          <w:sz w:val="24"/>
          <w:szCs w:val="24"/>
        </w:rPr>
        <w:t>O</w:t>
      </w:r>
      <w:r w:rsidRPr="00ED5795">
        <w:rPr>
          <w:rFonts w:ascii="Times New Roman" w:eastAsia="Times New Roman" w:hAnsi="Times New Roman" w:cs="Times New Roman"/>
          <w:b/>
          <w:bCs/>
          <w:sz w:val="24"/>
          <w:szCs w:val="24"/>
        </w:rPr>
        <w:t>N</w:t>
      </w:r>
      <w:r w:rsidRPr="00ED5795">
        <w:rPr>
          <w:rFonts w:ascii="Times New Roman" w:eastAsia="Times New Roman" w:hAnsi="Times New Roman" w:cs="Times New Roman"/>
          <w:b/>
          <w:bCs/>
          <w:spacing w:val="-1"/>
          <w:sz w:val="24"/>
          <w:szCs w:val="24"/>
        </w:rPr>
        <w:t xml:space="preserve"> </w:t>
      </w:r>
      <w:r w:rsidRPr="00ED5795">
        <w:rPr>
          <w:rFonts w:ascii="Times New Roman" w:eastAsia="Times New Roman" w:hAnsi="Times New Roman" w:cs="Times New Roman"/>
          <w:b/>
          <w:bCs/>
          <w:spacing w:val="-2"/>
          <w:sz w:val="24"/>
          <w:szCs w:val="24"/>
        </w:rPr>
        <w:t>G</w:t>
      </w:r>
      <w:r w:rsidRPr="00ED5795">
        <w:rPr>
          <w:rFonts w:ascii="Times New Roman" w:eastAsia="Times New Roman" w:hAnsi="Times New Roman" w:cs="Times New Roman"/>
          <w:b/>
          <w:bCs/>
          <w:sz w:val="24"/>
          <w:szCs w:val="24"/>
        </w:rPr>
        <w:t>:</w:t>
      </w:r>
      <w:r w:rsidRPr="00ED5795">
        <w:rPr>
          <w:rFonts w:ascii="Times New Roman" w:eastAsia="Times New Roman" w:hAnsi="Times New Roman" w:cs="Times New Roman"/>
          <w:b/>
          <w:bCs/>
          <w:spacing w:val="1"/>
          <w:sz w:val="24"/>
          <w:szCs w:val="24"/>
        </w:rPr>
        <w:t xml:space="preserve"> </w:t>
      </w:r>
      <w:r w:rsidRPr="00ED5795">
        <w:rPr>
          <w:rFonts w:ascii="Times New Roman" w:eastAsia="Times New Roman" w:hAnsi="Times New Roman" w:cs="Times New Roman"/>
          <w:b/>
          <w:bCs/>
          <w:spacing w:val="-2"/>
          <w:sz w:val="24"/>
          <w:szCs w:val="24"/>
        </w:rPr>
        <w:t>C</w:t>
      </w:r>
      <w:r w:rsidRPr="00ED5795">
        <w:rPr>
          <w:rFonts w:ascii="Times New Roman" w:eastAsia="Times New Roman" w:hAnsi="Times New Roman" w:cs="Times New Roman"/>
          <w:b/>
          <w:bCs/>
          <w:spacing w:val="1"/>
          <w:sz w:val="24"/>
          <w:szCs w:val="24"/>
        </w:rPr>
        <w:t>O</w:t>
      </w:r>
      <w:r w:rsidRPr="00ED5795">
        <w:rPr>
          <w:rFonts w:ascii="Times New Roman" w:eastAsia="Times New Roman" w:hAnsi="Times New Roman" w:cs="Times New Roman"/>
          <w:b/>
          <w:bCs/>
          <w:spacing w:val="-2"/>
          <w:sz w:val="24"/>
          <w:szCs w:val="24"/>
        </w:rPr>
        <w:t>N</w:t>
      </w:r>
      <w:r w:rsidRPr="00ED5795">
        <w:rPr>
          <w:rFonts w:ascii="Times New Roman" w:eastAsia="Times New Roman" w:hAnsi="Times New Roman" w:cs="Times New Roman"/>
          <w:b/>
          <w:bCs/>
          <w:spacing w:val="-1"/>
          <w:sz w:val="24"/>
          <w:szCs w:val="24"/>
        </w:rPr>
        <w:t>T</w:t>
      </w:r>
      <w:r w:rsidRPr="00ED5795">
        <w:rPr>
          <w:rFonts w:ascii="Times New Roman" w:eastAsia="Times New Roman" w:hAnsi="Times New Roman" w:cs="Times New Roman"/>
          <w:b/>
          <w:bCs/>
          <w:spacing w:val="-2"/>
          <w:sz w:val="24"/>
          <w:szCs w:val="24"/>
        </w:rPr>
        <w:t>RAC</w:t>
      </w:r>
      <w:r w:rsidRPr="00ED5795">
        <w:rPr>
          <w:rFonts w:ascii="Times New Roman" w:eastAsia="Times New Roman" w:hAnsi="Times New Roman" w:cs="Times New Roman"/>
          <w:b/>
          <w:bCs/>
          <w:sz w:val="24"/>
          <w:szCs w:val="24"/>
        </w:rPr>
        <w:t>T</w:t>
      </w:r>
      <w:r w:rsidRPr="00ED5795">
        <w:rPr>
          <w:rFonts w:ascii="Times New Roman" w:eastAsia="Times New Roman" w:hAnsi="Times New Roman" w:cs="Times New Roman"/>
          <w:b/>
          <w:bCs/>
          <w:spacing w:val="-1"/>
          <w:sz w:val="24"/>
          <w:szCs w:val="24"/>
        </w:rPr>
        <w:t xml:space="preserve"> </w:t>
      </w:r>
      <w:r w:rsidRPr="00ED5795">
        <w:rPr>
          <w:rFonts w:ascii="Times New Roman" w:eastAsia="Times New Roman" w:hAnsi="Times New Roman" w:cs="Times New Roman"/>
          <w:b/>
          <w:bCs/>
          <w:spacing w:val="-2"/>
          <w:sz w:val="24"/>
          <w:szCs w:val="24"/>
        </w:rPr>
        <w:t>AD</w:t>
      </w:r>
      <w:r w:rsidRPr="00ED5795">
        <w:rPr>
          <w:rFonts w:ascii="Times New Roman" w:eastAsia="Times New Roman" w:hAnsi="Times New Roman" w:cs="Times New Roman"/>
          <w:b/>
          <w:bCs/>
          <w:sz w:val="24"/>
          <w:szCs w:val="24"/>
        </w:rPr>
        <w:t>MI</w:t>
      </w:r>
      <w:r w:rsidRPr="00ED5795">
        <w:rPr>
          <w:rFonts w:ascii="Times New Roman" w:eastAsia="Times New Roman" w:hAnsi="Times New Roman" w:cs="Times New Roman"/>
          <w:b/>
          <w:bCs/>
          <w:spacing w:val="-2"/>
          <w:sz w:val="24"/>
          <w:szCs w:val="24"/>
        </w:rPr>
        <w:t>N</w:t>
      </w:r>
      <w:r w:rsidRPr="00ED5795">
        <w:rPr>
          <w:rFonts w:ascii="Times New Roman" w:eastAsia="Times New Roman" w:hAnsi="Times New Roman" w:cs="Times New Roman"/>
          <w:b/>
          <w:bCs/>
          <w:sz w:val="24"/>
          <w:szCs w:val="24"/>
        </w:rPr>
        <w:t>I</w:t>
      </w:r>
      <w:r w:rsidRPr="00ED5795">
        <w:rPr>
          <w:rFonts w:ascii="Times New Roman" w:eastAsia="Times New Roman" w:hAnsi="Times New Roman" w:cs="Times New Roman"/>
          <w:b/>
          <w:bCs/>
          <w:spacing w:val="-1"/>
          <w:sz w:val="24"/>
          <w:szCs w:val="24"/>
        </w:rPr>
        <w:t>ST</w:t>
      </w:r>
      <w:r w:rsidRPr="00ED5795">
        <w:rPr>
          <w:rFonts w:ascii="Times New Roman" w:eastAsia="Times New Roman" w:hAnsi="Times New Roman" w:cs="Times New Roman"/>
          <w:b/>
          <w:bCs/>
          <w:spacing w:val="-2"/>
          <w:sz w:val="24"/>
          <w:szCs w:val="24"/>
        </w:rPr>
        <w:t>RA</w:t>
      </w:r>
      <w:r w:rsidRPr="00ED5795">
        <w:rPr>
          <w:rFonts w:ascii="Times New Roman" w:eastAsia="Times New Roman" w:hAnsi="Times New Roman" w:cs="Times New Roman"/>
          <w:b/>
          <w:bCs/>
          <w:spacing w:val="-1"/>
          <w:sz w:val="24"/>
          <w:szCs w:val="24"/>
        </w:rPr>
        <w:t>T</w:t>
      </w:r>
      <w:r w:rsidRPr="00ED5795">
        <w:rPr>
          <w:rFonts w:ascii="Times New Roman" w:eastAsia="Times New Roman" w:hAnsi="Times New Roman" w:cs="Times New Roman"/>
          <w:b/>
          <w:bCs/>
          <w:sz w:val="24"/>
          <w:szCs w:val="24"/>
        </w:rPr>
        <w:t>I</w:t>
      </w:r>
      <w:r w:rsidRPr="00ED5795">
        <w:rPr>
          <w:rFonts w:ascii="Times New Roman" w:eastAsia="Times New Roman" w:hAnsi="Times New Roman" w:cs="Times New Roman"/>
          <w:b/>
          <w:bCs/>
          <w:spacing w:val="1"/>
          <w:sz w:val="24"/>
          <w:szCs w:val="24"/>
        </w:rPr>
        <w:t>O</w:t>
      </w:r>
      <w:r w:rsidRPr="00ED5795">
        <w:rPr>
          <w:rFonts w:ascii="Times New Roman" w:eastAsia="Times New Roman" w:hAnsi="Times New Roman" w:cs="Times New Roman"/>
          <w:b/>
          <w:bCs/>
          <w:sz w:val="24"/>
          <w:szCs w:val="24"/>
        </w:rPr>
        <w:t>N</w:t>
      </w:r>
    </w:p>
    <w:p w14:paraId="252E7CFD" w14:textId="77777777" w:rsidR="00EC2E14" w:rsidRPr="00846364" w:rsidRDefault="00EC2E14" w:rsidP="00343CEE">
      <w:pPr>
        <w:keepNext/>
        <w:widowControl/>
        <w:spacing w:before="72" w:line="276" w:lineRule="auto"/>
        <w:rPr>
          <w:rFonts w:ascii="Times New Roman" w:eastAsia="Times New Roman" w:hAnsi="Times New Roman" w:cs="Times New Roman"/>
          <w:sz w:val="24"/>
          <w:szCs w:val="24"/>
        </w:rPr>
      </w:pPr>
    </w:p>
    <w:p w14:paraId="037DC08B" w14:textId="77777777" w:rsidR="00604E4D" w:rsidRPr="00846364" w:rsidRDefault="00604E4D" w:rsidP="00FB323C">
      <w:pPr>
        <w:widowControl/>
        <w:numPr>
          <w:ilvl w:val="0"/>
          <w:numId w:val="25"/>
        </w:numPr>
        <w:suppressAutoHyphens/>
        <w:ind w:left="0" w:firstLine="0"/>
        <w:jc w:val="both"/>
        <w:rPr>
          <w:rFonts w:ascii="Times New Roman" w:hAnsi="Times New Roman" w:cs="Times New Roman"/>
          <w:b/>
          <w:sz w:val="24"/>
          <w:szCs w:val="24"/>
        </w:rPr>
      </w:pPr>
      <w:r w:rsidRPr="00846364">
        <w:rPr>
          <w:rFonts w:ascii="Times New Roman" w:hAnsi="Times New Roman" w:cs="Times New Roman"/>
          <w:b/>
          <w:sz w:val="24"/>
          <w:szCs w:val="24"/>
        </w:rPr>
        <w:t>INVOICE PAYMENT</w:t>
      </w:r>
    </w:p>
    <w:p w14:paraId="0A5044AE"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446772D2" w14:textId="77777777" w:rsidR="00604E4D" w:rsidRPr="00846364" w:rsidRDefault="00604E4D" w:rsidP="00FB323C">
      <w:pPr>
        <w:widowControl/>
        <w:numPr>
          <w:ilvl w:val="0"/>
          <w:numId w:val="10"/>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The District will make payments to the Contractor upon the submission of proper invoices, at the prices stipulated in the Contract, for services performed and accepted, less any discounts, allowanced, or adjustments provided for in the Contract.</w:t>
      </w:r>
    </w:p>
    <w:p w14:paraId="4FACB130"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2F16628B" w14:textId="77777777" w:rsidR="00604E4D" w:rsidRPr="00846364" w:rsidRDefault="00604E4D" w:rsidP="00FB323C">
      <w:pPr>
        <w:widowControl/>
        <w:numPr>
          <w:ilvl w:val="0"/>
          <w:numId w:val="10"/>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The prime consultant pay application shall include subconsultant’s invoices for the same pay period.  If a subconsultant did not perform work during the pay application period, the prime shall include with pay application a memo or a letter signed by subconsultant certifying no performance of any work during this pay application period.</w:t>
      </w:r>
    </w:p>
    <w:p w14:paraId="08CF3BC0"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1133F2A5" w14:textId="77777777" w:rsidR="00604E4D" w:rsidRPr="00846364" w:rsidRDefault="00604E4D" w:rsidP="00FB323C">
      <w:pPr>
        <w:widowControl/>
        <w:numPr>
          <w:ilvl w:val="0"/>
          <w:numId w:val="10"/>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The District will pay the Contractor on or before the 30</w:t>
      </w:r>
      <w:r w:rsidRPr="00846364">
        <w:rPr>
          <w:rFonts w:ascii="Times New Roman" w:hAnsi="Times New Roman" w:cs="Times New Roman"/>
          <w:sz w:val="24"/>
          <w:szCs w:val="24"/>
          <w:vertAlign w:val="superscript"/>
        </w:rPr>
        <w:t>th</w:t>
      </w:r>
      <w:r w:rsidRPr="00846364">
        <w:rPr>
          <w:rFonts w:ascii="Times New Roman" w:hAnsi="Times New Roman" w:cs="Times New Roman"/>
          <w:sz w:val="24"/>
          <w:szCs w:val="24"/>
        </w:rPr>
        <w:t xml:space="preserve"> day after receiving a proper invoice.</w:t>
      </w:r>
    </w:p>
    <w:p w14:paraId="10F058C5"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6F8A3336" w14:textId="77777777" w:rsidR="00604E4D" w:rsidRPr="00846364" w:rsidRDefault="00604E4D" w:rsidP="00FB323C">
      <w:pPr>
        <w:widowControl/>
        <w:numPr>
          <w:ilvl w:val="0"/>
          <w:numId w:val="25"/>
        </w:numPr>
        <w:suppressAutoHyphens/>
        <w:ind w:left="0" w:firstLine="0"/>
        <w:jc w:val="both"/>
        <w:rPr>
          <w:rFonts w:ascii="Times New Roman" w:hAnsi="Times New Roman" w:cs="Times New Roman"/>
          <w:b/>
          <w:sz w:val="24"/>
          <w:szCs w:val="24"/>
        </w:rPr>
      </w:pPr>
      <w:r w:rsidRPr="00846364">
        <w:rPr>
          <w:rFonts w:ascii="Times New Roman" w:hAnsi="Times New Roman" w:cs="Times New Roman"/>
          <w:b/>
          <w:sz w:val="24"/>
          <w:szCs w:val="24"/>
        </w:rPr>
        <w:t xml:space="preserve">INVOICE SUBMITTAL </w:t>
      </w:r>
    </w:p>
    <w:p w14:paraId="23DBA0EB"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3BB92C6A" w14:textId="77777777" w:rsidR="00604E4D" w:rsidRPr="00846364" w:rsidRDefault="00604E4D" w:rsidP="00604E4D">
      <w:pPr>
        <w:ind w:left="720" w:hanging="720"/>
        <w:rPr>
          <w:rStyle w:val="Hyperlink"/>
          <w:rFonts w:ascii="Times New Roman" w:hAnsi="Times New Roman" w:cs="Times New Roman"/>
          <w:sz w:val="24"/>
          <w:szCs w:val="24"/>
        </w:rPr>
      </w:pPr>
      <w:r w:rsidRPr="00846364">
        <w:rPr>
          <w:rFonts w:ascii="Times New Roman" w:hAnsi="Times New Roman" w:cs="Times New Roman"/>
          <w:b/>
          <w:sz w:val="24"/>
          <w:szCs w:val="24"/>
        </w:rPr>
        <w:t>G.2.1</w:t>
      </w:r>
      <w:r w:rsidRPr="00846364">
        <w:rPr>
          <w:rFonts w:ascii="Times New Roman" w:hAnsi="Times New Roman" w:cs="Times New Roman"/>
          <w:sz w:val="24"/>
          <w:szCs w:val="24"/>
        </w:rPr>
        <w:tab/>
        <w:t xml:space="preserve">The Contractor shall create and submit payment requests in an electronic format through the DC Vendor Portal, </w:t>
      </w:r>
      <w:hyperlink r:id="rId17" w:history="1">
        <w:r w:rsidRPr="00846364">
          <w:rPr>
            <w:rStyle w:val="Hyperlink"/>
            <w:rFonts w:ascii="Times New Roman" w:hAnsi="Times New Roman" w:cs="Times New Roman"/>
            <w:sz w:val="24"/>
            <w:szCs w:val="24"/>
          </w:rPr>
          <w:t>https://vendorportal.dc.gov</w:t>
        </w:r>
      </w:hyperlink>
    </w:p>
    <w:p w14:paraId="49E9BE91" w14:textId="77777777" w:rsidR="00604E4D" w:rsidRPr="00846364" w:rsidRDefault="00604E4D" w:rsidP="00604E4D">
      <w:pPr>
        <w:ind w:left="720" w:hanging="720"/>
        <w:rPr>
          <w:rFonts w:ascii="Times New Roman" w:hAnsi="Times New Roman" w:cs="Times New Roman"/>
          <w:sz w:val="24"/>
          <w:szCs w:val="24"/>
        </w:rPr>
      </w:pPr>
    </w:p>
    <w:p w14:paraId="27409546" w14:textId="77777777" w:rsidR="00604E4D" w:rsidRPr="00846364" w:rsidRDefault="00604E4D" w:rsidP="00604E4D">
      <w:pPr>
        <w:ind w:left="720" w:hanging="720"/>
        <w:rPr>
          <w:rStyle w:val="a"/>
          <w:rFonts w:ascii="Times New Roman" w:hAnsi="Times New Roman" w:cs="Times New Roman"/>
          <w:sz w:val="24"/>
          <w:szCs w:val="24"/>
        </w:rPr>
      </w:pPr>
      <w:r w:rsidRPr="00846364">
        <w:rPr>
          <w:rFonts w:ascii="Times New Roman" w:hAnsi="Times New Roman" w:cs="Times New Roman"/>
          <w:b/>
          <w:sz w:val="24"/>
          <w:szCs w:val="24"/>
        </w:rPr>
        <w:t>G.2.2</w:t>
      </w:r>
      <w:r w:rsidRPr="00846364">
        <w:rPr>
          <w:rFonts w:ascii="Times New Roman" w:hAnsi="Times New Roman" w:cs="Times New Roman"/>
          <w:b/>
          <w:sz w:val="24"/>
          <w:szCs w:val="24"/>
        </w:rPr>
        <w:tab/>
      </w:r>
      <w:r w:rsidRPr="00846364">
        <w:rPr>
          <w:rStyle w:val="a"/>
          <w:rFonts w:ascii="Times New Roman" w:hAnsi="Times New Roman" w:cs="Times New Roman"/>
          <w:sz w:val="24"/>
          <w:szCs w:val="24"/>
        </w:rPr>
        <w:t>The Contractor shall submit proper invoices on a monthly basis or as otherwise specified in Section G.4.</w:t>
      </w:r>
    </w:p>
    <w:p w14:paraId="73AB54AD" w14:textId="77777777" w:rsidR="00604E4D" w:rsidRPr="00846364" w:rsidRDefault="00604E4D" w:rsidP="00604E4D">
      <w:pPr>
        <w:ind w:left="720" w:hanging="720"/>
        <w:rPr>
          <w:rStyle w:val="a"/>
          <w:rFonts w:ascii="Times New Roman" w:hAnsi="Times New Roman" w:cs="Times New Roman"/>
          <w:sz w:val="24"/>
          <w:szCs w:val="24"/>
        </w:rPr>
      </w:pPr>
    </w:p>
    <w:p w14:paraId="0EDC5E2C" w14:textId="77777777" w:rsidR="00604E4D" w:rsidRPr="00846364" w:rsidRDefault="00604E4D" w:rsidP="00604E4D">
      <w:pPr>
        <w:widowControl/>
        <w:tabs>
          <w:tab w:val="left" w:pos="-720"/>
        </w:tabs>
        <w:suppressAutoHyphens/>
        <w:ind w:left="720" w:hanging="720"/>
        <w:jc w:val="both"/>
        <w:rPr>
          <w:rFonts w:ascii="Times New Roman" w:hAnsi="Times New Roman" w:cs="Times New Roman"/>
          <w:sz w:val="24"/>
          <w:szCs w:val="24"/>
        </w:rPr>
      </w:pPr>
      <w:r w:rsidRPr="00846364">
        <w:rPr>
          <w:rStyle w:val="a"/>
          <w:rFonts w:ascii="Times New Roman" w:hAnsi="Times New Roman" w:cs="Times New Roman"/>
          <w:b/>
          <w:bCs/>
          <w:sz w:val="24"/>
          <w:szCs w:val="24"/>
        </w:rPr>
        <w:t>G.2.3</w:t>
      </w:r>
      <w:r w:rsidRPr="00846364">
        <w:rPr>
          <w:rStyle w:val="a"/>
          <w:rFonts w:ascii="Times New Roman" w:hAnsi="Times New Roman" w:cs="Times New Roman"/>
          <w:b/>
          <w:bCs/>
          <w:sz w:val="24"/>
          <w:szCs w:val="24"/>
        </w:rPr>
        <w:tab/>
      </w:r>
      <w:r w:rsidRPr="00846364">
        <w:rPr>
          <w:rStyle w:val="a"/>
          <w:rFonts w:ascii="Times New Roman" w:hAnsi="Times New Roman" w:cs="Times New Roman"/>
          <w:sz w:val="24"/>
          <w:szCs w:val="24"/>
        </w:rPr>
        <w:t xml:space="preserve">To constitute a proper invoice, the Contractor shall enter all required information into the Portal after </w:t>
      </w:r>
      <w:r w:rsidRPr="00846364">
        <w:rPr>
          <w:rFonts w:ascii="Times New Roman" w:hAnsi="Times New Roman" w:cs="Times New Roman"/>
          <w:sz w:val="24"/>
          <w:szCs w:val="24"/>
        </w:rPr>
        <w:t>selecting the applicable purchase order number which is listed on the Contractor’s profile.</w:t>
      </w:r>
    </w:p>
    <w:p w14:paraId="3715720F" w14:textId="77777777" w:rsidR="00604E4D" w:rsidRPr="00846364" w:rsidRDefault="00604E4D" w:rsidP="00604E4D">
      <w:pPr>
        <w:widowControl/>
        <w:tabs>
          <w:tab w:val="left" w:pos="-720"/>
        </w:tabs>
        <w:suppressAutoHyphens/>
        <w:ind w:left="720" w:hanging="720"/>
        <w:jc w:val="both"/>
        <w:rPr>
          <w:rFonts w:ascii="Times New Roman" w:hAnsi="Times New Roman" w:cs="Times New Roman"/>
          <w:sz w:val="24"/>
          <w:szCs w:val="24"/>
        </w:rPr>
      </w:pPr>
    </w:p>
    <w:p w14:paraId="4CC58C81" w14:textId="77777777" w:rsidR="00604E4D" w:rsidRPr="00846364" w:rsidRDefault="00604E4D" w:rsidP="00FB323C">
      <w:pPr>
        <w:widowControl/>
        <w:numPr>
          <w:ilvl w:val="0"/>
          <w:numId w:val="25"/>
        </w:numPr>
        <w:suppressAutoHyphens/>
        <w:ind w:left="0" w:firstLine="0"/>
        <w:jc w:val="both"/>
        <w:rPr>
          <w:rFonts w:ascii="Times New Roman" w:hAnsi="Times New Roman" w:cs="Times New Roman"/>
          <w:b/>
          <w:sz w:val="24"/>
          <w:szCs w:val="24"/>
        </w:rPr>
      </w:pPr>
      <w:r w:rsidRPr="00846364">
        <w:rPr>
          <w:rFonts w:ascii="Times New Roman" w:hAnsi="Times New Roman" w:cs="Times New Roman"/>
          <w:b/>
          <w:sz w:val="24"/>
          <w:szCs w:val="24"/>
        </w:rPr>
        <w:t xml:space="preserve">PAYMENT </w:t>
      </w:r>
    </w:p>
    <w:p w14:paraId="51AC0FA6" w14:textId="77777777" w:rsidR="00604E4D" w:rsidRPr="00846364" w:rsidRDefault="00604E4D" w:rsidP="00604E4D">
      <w:pPr>
        <w:widowControl/>
        <w:tabs>
          <w:tab w:val="left" w:pos="-720"/>
        </w:tabs>
        <w:suppressAutoHyphens/>
        <w:jc w:val="both"/>
        <w:rPr>
          <w:rFonts w:ascii="Times New Roman" w:hAnsi="Times New Roman" w:cs="Times New Roman"/>
          <w:b/>
          <w:sz w:val="24"/>
          <w:szCs w:val="24"/>
        </w:rPr>
      </w:pPr>
    </w:p>
    <w:p w14:paraId="50E12487" w14:textId="77777777" w:rsidR="00604E4D" w:rsidRPr="00846364" w:rsidRDefault="00604E4D" w:rsidP="00FB323C">
      <w:pPr>
        <w:widowControl/>
        <w:numPr>
          <w:ilvl w:val="0"/>
          <w:numId w:val="11"/>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 xml:space="preserve">Allowable subconsultant costs incurred by the Consultant shall be invoiced to the District, as permitted herein, without markup. </w:t>
      </w:r>
    </w:p>
    <w:p w14:paraId="684324FC"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72EEBE7F" w14:textId="77777777" w:rsidR="00604E4D" w:rsidRPr="00846364" w:rsidRDefault="00604E4D" w:rsidP="00FB323C">
      <w:pPr>
        <w:widowControl/>
        <w:numPr>
          <w:ilvl w:val="0"/>
          <w:numId w:val="11"/>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 xml:space="preserve">Direct Salary Expense (“DSE”) is defined as the actual salaries, expressed on an hourly wage basis, prior to deductions for employment taxes (such as FICA, Medicare, income tax withholding) and employee-paid benefits, of all personnel, including Consultant’s employees directly engaged on the Project (and performing consultations or research or preparing documents for the Project).  DSE shall exclude mandatory and customary fringe benefits and employee benefits (such as employer-paid insurance, sick leave, holidays, vacation, pensions and similar contributions, or additions such as bonuses or other surplus payments), overhead expense (which includes salaries of bookkeepers, secretaries, clerks, and the like), and profit relating to the Project.  Any multiplier applied to such DSE shall be for the purpose of covering such fringe benefits, expense, and profit.  All personnel shall mean anyone employed by the Consultant and its subconsultants including, but not limited to, Key Personnel as defined in this contract, engineers, architects, officers, principals, associates, CADD technicians, designers, job captains, draftspersons, and writers, who are performing consultation, research or design, or who are producing documents pertaining to the Project, or who are performing program management services during planning, design, or </w:t>
      </w:r>
      <w:r w:rsidRPr="00846364">
        <w:rPr>
          <w:rFonts w:ascii="Times New Roman" w:hAnsi="Times New Roman" w:cs="Times New Roman"/>
          <w:sz w:val="24"/>
          <w:szCs w:val="24"/>
        </w:rPr>
        <w:lastRenderedPageBreak/>
        <w:t xml:space="preserve">construction of the Project or any component thereof that are directly attributable to, and necessary for, program management related to such planning, design, or construction. </w:t>
      </w:r>
    </w:p>
    <w:p w14:paraId="4C0EFE01"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76334D8B"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sz w:val="24"/>
          <w:szCs w:val="24"/>
        </w:rPr>
        <w:t xml:space="preserve">The Consultant may provide for an annual adjustment of DSE rates in accordance with Consultant’s usual and customary annual salary adjustment process, including the timing of Consultant’s annual firm-wide DSE adjustments. Consultant, however, shall be entitled to only one such across-the-board adjustment in a 12-month period with such periods based on the contract anniversary date. Such rates shall not increase by more than a percentage equal to the increase in the Consumer Price Index for all Urban Consumers (CPI-U) for the relevant period up to and including a maximum increase of 3.0%.  </w:t>
      </w:r>
    </w:p>
    <w:p w14:paraId="2932BDE4"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1AAB98FD" w14:textId="77777777" w:rsidR="00604E4D" w:rsidRPr="00846364" w:rsidRDefault="00604E4D" w:rsidP="00FB323C">
      <w:pPr>
        <w:widowControl/>
        <w:numPr>
          <w:ilvl w:val="0"/>
          <w:numId w:val="11"/>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Notwithstanding the foregoing definition of DSE, Consultant’s indirect cost rate shall comply with 48 CFR Part 31 (Federal Acquisition Regulation); 2 C.F.R. Part 200; and 23 C.F.R. § 172. Subconsultant’s (all tiers) indirect cost rates are subject to the same requirements. Consultant shall provide separate indirect cost rates for home office and co-location. Consultant’s indirect cost rate is subject to audit. An indirect cost rate that is cognizant-approved, or otherwise acceptable under then-current laws and regulations, shall be used.</w:t>
      </w:r>
    </w:p>
    <w:p w14:paraId="4418EE7D"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0B81FD51"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b/>
          <w:sz w:val="24"/>
          <w:szCs w:val="24"/>
        </w:rPr>
        <w:t>G.3.3.1</w:t>
      </w:r>
      <w:r w:rsidRPr="00846364">
        <w:rPr>
          <w:rFonts w:ascii="Times New Roman" w:hAnsi="Times New Roman" w:cs="Times New Roman"/>
          <w:b/>
          <w:sz w:val="24"/>
          <w:szCs w:val="24"/>
        </w:rPr>
        <w:tab/>
      </w:r>
      <w:r w:rsidRPr="00846364">
        <w:rPr>
          <w:rFonts w:ascii="Times New Roman" w:hAnsi="Times New Roman" w:cs="Times New Roman"/>
          <w:sz w:val="24"/>
          <w:szCs w:val="24"/>
        </w:rPr>
        <w:t>For Consultants with a field and home office indirect cost rate, the Consultant shall state in their proposal which rate applies based on the preponderance of the work location.</w:t>
      </w:r>
    </w:p>
    <w:p w14:paraId="14DFBFFB"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66D4B275"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b/>
          <w:sz w:val="24"/>
          <w:szCs w:val="24"/>
        </w:rPr>
        <w:t>G.3.3.2</w:t>
      </w:r>
      <w:r w:rsidRPr="00846364">
        <w:rPr>
          <w:rFonts w:ascii="Times New Roman" w:hAnsi="Times New Roman" w:cs="Times New Roman"/>
          <w:b/>
          <w:sz w:val="24"/>
          <w:szCs w:val="24"/>
        </w:rPr>
        <w:tab/>
      </w:r>
      <w:r w:rsidRPr="00846364">
        <w:rPr>
          <w:rFonts w:ascii="Times New Roman" w:hAnsi="Times New Roman" w:cs="Times New Roman"/>
          <w:sz w:val="24"/>
          <w:szCs w:val="24"/>
        </w:rPr>
        <w:t>If Consultant has a unitary rate, the District reserves the right to require project specific rates that reflects the causal-beneficial relationship between the Consultant’s activities in the field and the pool of costs being reimbursed, and in accordance with 27 DCMR § 3313. Such rates will take precedence over the same audit rate for the period. Such rates may be documented using an advance agreement.</w:t>
      </w:r>
    </w:p>
    <w:p w14:paraId="08CF2E24"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bookmarkStart w:id="657" w:name="_Ref436928733"/>
    </w:p>
    <w:p w14:paraId="0F29C351"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b/>
          <w:sz w:val="24"/>
          <w:szCs w:val="24"/>
        </w:rPr>
        <w:t xml:space="preserve">G.3.3.3 </w:t>
      </w:r>
      <w:r w:rsidRPr="00846364">
        <w:rPr>
          <w:rFonts w:ascii="Times New Roman" w:hAnsi="Times New Roman" w:cs="Times New Roman"/>
          <w:sz w:val="24"/>
          <w:szCs w:val="24"/>
        </w:rPr>
        <w:t>Consultants that do not have an audited, cognizant-approved indirect cost rate may use provisional rates to the extent permitted by, and in accordance with, the Federal Acquisition Regulation.</w:t>
      </w:r>
    </w:p>
    <w:p w14:paraId="5036C2A8"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5FD684C4" w14:textId="77777777" w:rsidR="00604E4D" w:rsidRPr="00846364" w:rsidRDefault="00604E4D" w:rsidP="00FB323C">
      <w:pPr>
        <w:widowControl/>
        <w:numPr>
          <w:ilvl w:val="0"/>
          <w:numId w:val="11"/>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Facilities Capital Cost of Money (“FCCM”) is an allowable expense subject to the following provisions.</w:t>
      </w:r>
    </w:p>
    <w:p w14:paraId="43B035F5"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5A12E147" w14:textId="77777777" w:rsidR="00604E4D" w:rsidRPr="00846364" w:rsidRDefault="00604E4D" w:rsidP="00604E4D">
      <w:pPr>
        <w:widowControl/>
        <w:suppressAutoHyphens/>
        <w:jc w:val="both"/>
        <w:rPr>
          <w:rFonts w:ascii="Times New Roman" w:hAnsi="Times New Roman" w:cs="Times New Roman"/>
          <w:sz w:val="24"/>
          <w:szCs w:val="24"/>
        </w:rPr>
      </w:pPr>
      <w:r w:rsidRPr="00846364">
        <w:rPr>
          <w:rFonts w:ascii="Times New Roman" w:hAnsi="Times New Roman" w:cs="Times New Roman"/>
          <w:b/>
          <w:sz w:val="24"/>
          <w:szCs w:val="24"/>
        </w:rPr>
        <w:t xml:space="preserve">G.3.4.1 </w:t>
      </w:r>
      <w:r w:rsidRPr="00846364">
        <w:rPr>
          <w:rFonts w:ascii="Times New Roman" w:hAnsi="Times New Roman" w:cs="Times New Roman"/>
          <w:sz w:val="24"/>
          <w:szCs w:val="24"/>
        </w:rPr>
        <w:t xml:space="preserve">If reimbursement of FCCM is proposed, it shall have been separately stated in Consultant’s cost proposal </w:t>
      </w:r>
    </w:p>
    <w:p w14:paraId="21594280"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7858FCF1" w14:textId="77777777" w:rsidR="00604E4D" w:rsidRPr="00846364" w:rsidRDefault="00604E4D" w:rsidP="00FB323C">
      <w:pPr>
        <w:widowControl/>
        <w:numPr>
          <w:ilvl w:val="0"/>
          <w:numId w:val="11"/>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 xml:space="preserve">Consultant’s maximum profit rate, when based on hourly rates, shall not exceed ten percent (10%) of the total of DSE plus the approved indirect cost rate. </w:t>
      </w:r>
    </w:p>
    <w:p w14:paraId="08EC9E98"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788CD634" w14:textId="77777777" w:rsidR="00604E4D" w:rsidRPr="00846364" w:rsidRDefault="00604E4D" w:rsidP="00FB323C">
      <w:pPr>
        <w:widowControl/>
        <w:numPr>
          <w:ilvl w:val="0"/>
          <w:numId w:val="11"/>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Consultant’s compensation, when based on hourly rates, shall be the total of DSE, approved indirect cost rate, and profit, each as defined herein.</w:t>
      </w:r>
    </w:p>
    <w:p w14:paraId="4E027071"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4EA07A17" w14:textId="77777777" w:rsidR="00604E4D" w:rsidRPr="00846364" w:rsidRDefault="00604E4D" w:rsidP="00FB323C">
      <w:pPr>
        <w:widowControl/>
        <w:numPr>
          <w:ilvl w:val="0"/>
          <w:numId w:val="11"/>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In the event the hourly rates in Attachment J.5 are misrepresented by the Consultant, the District reserves the right to adjust the compensation paid to the Consultant to reflect the difference.</w:t>
      </w:r>
    </w:p>
    <w:p w14:paraId="7D78926D"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15966A25" w14:textId="77777777" w:rsidR="00604E4D" w:rsidRPr="00846364" w:rsidRDefault="00604E4D" w:rsidP="00FB323C">
      <w:pPr>
        <w:widowControl/>
        <w:numPr>
          <w:ilvl w:val="0"/>
          <w:numId w:val="11"/>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 xml:space="preserve">Non-salary direct costs shall include only those costs specifically identified in Section B subject to the following provisions. </w:t>
      </w:r>
    </w:p>
    <w:p w14:paraId="4672BB5F"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3A8B129D"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b/>
          <w:sz w:val="24"/>
          <w:szCs w:val="24"/>
        </w:rPr>
        <w:t>G.3.8.1</w:t>
      </w:r>
      <w:r w:rsidRPr="00846364">
        <w:rPr>
          <w:rFonts w:ascii="Times New Roman" w:hAnsi="Times New Roman" w:cs="Times New Roman"/>
          <w:b/>
          <w:sz w:val="24"/>
          <w:szCs w:val="24"/>
        </w:rPr>
        <w:tab/>
      </w:r>
      <w:r w:rsidRPr="00846364">
        <w:rPr>
          <w:rFonts w:ascii="Times New Roman" w:hAnsi="Times New Roman" w:cs="Times New Roman"/>
          <w:sz w:val="24"/>
          <w:szCs w:val="24"/>
        </w:rPr>
        <w:t>Non-salary direct costs shall include purchase and rental of all materials, supplies, and equipment necessary for the performance of the services on each assignment and cost of outside professional consulting or contracting services, all at invoiced cost to the Consultant, plus the cost of communications and reproductions directly chargeable to the project, plus necessary travel and per diem expenses. The purchase cost of all materials, supplies and equipment, which are not for the exclusive use in providing the services included in this Agreement, are not allowed as non-salary direct costs and shall be included in the Consultant’s overhead. These items include, but are not limited to, fax machines, copiers, computers, software, refrigerators, coffee makers, microwave ovens, cellular phones, pagers, helmets, tape measures, fire extinguishers, and professional books and references.</w:t>
      </w:r>
    </w:p>
    <w:p w14:paraId="0455E87B"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6EC4692F" w14:textId="19EC2975"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b/>
          <w:sz w:val="24"/>
          <w:szCs w:val="24"/>
        </w:rPr>
        <w:t>G.3.8.2</w:t>
      </w:r>
      <w:r w:rsidRPr="00846364">
        <w:rPr>
          <w:rFonts w:ascii="Times New Roman" w:hAnsi="Times New Roman" w:cs="Times New Roman"/>
          <w:b/>
          <w:sz w:val="24"/>
          <w:szCs w:val="24"/>
        </w:rPr>
        <w:tab/>
      </w:r>
      <w:r w:rsidRPr="00846364">
        <w:rPr>
          <w:rFonts w:ascii="Times New Roman" w:hAnsi="Times New Roman" w:cs="Times New Roman"/>
          <w:sz w:val="24"/>
          <w:szCs w:val="24"/>
        </w:rPr>
        <w:t>If allowable hereunder, the cost of motor vehicle rentals and the cost of common carriers shall be the actual cost incurred. The cost of motor vehicle leases and rentals shall be the actual cost incurred, subject to audit. Leases must be supported by bona fide documentation f</w:t>
      </w:r>
      <w:ins w:id="658" w:author="Martha Averso" w:date="2020-02-05T17:50:00Z">
        <w:r w:rsidR="006C603C">
          <w:rPr>
            <w:rFonts w:ascii="Times New Roman" w:hAnsi="Times New Roman" w:cs="Times New Roman"/>
            <w:sz w:val="24"/>
            <w:szCs w:val="24"/>
          </w:rPr>
          <w:t>r</w:t>
        </w:r>
      </w:ins>
      <w:r w:rsidRPr="00846364">
        <w:rPr>
          <w:rFonts w:ascii="Times New Roman" w:hAnsi="Times New Roman" w:cs="Times New Roman"/>
          <w:sz w:val="24"/>
          <w:szCs w:val="24"/>
        </w:rPr>
        <w:t>o</w:t>
      </w:r>
      <w:del w:id="659" w:author="Martha Averso" w:date="2020-02-05T17:50:00Z">
        <w:r w:rsidRPr="00846364" w:rsidDel="006C603C">
          <w:rPr>
            <w:rFonts w:ascii="Times New Roman" w:hAnsi="Times New Roman" w:cs="Times New Roman"/>
            <w:sz w:val="24"/>
            <w:szCs w:val="24"/>
          </w:rPr>
          <w:delText>r</w:delText>
        </w:r>
      </w:del>
      <w:r w:rsidRPr="00846364">
        <w:rPr>
          <w:rFonts w:ascii="Times New Roman" w:hAnsi="Times New Roman" w:cs="Times New Roman"/>
          <w:sz w:val="24"/>
          <w:szCs w:val="24"/>
        </w:rPr>
        <w:t>m the leasing company and will only be allowed from established companies in the business of leasing vehicles.</w:t>
      </w:r>
    </w:p>
    <w:p w14:paraId="00041A40"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386FCB90"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b/>
          <w:sz w:val="24"/>
          <w:szCs w:val="24"/>
        </w:rPr>
        <w:t>G.3.8.3</w:t>
      </w:r>
      <w:r w:rsidRPr="00846364">
        <w:rPr>
          <w:rFonts w:ascii="Times New Roman" w:hAnsi="Times New Roman" w:cs="Times New Roman"/>
          <w:b/>
          <w:sz w:val="24"/>
          <w:szCs w:val="24"/>
        </w:rPr>
        <w:tab/>
      </w:r>
      <w:r w:rsidRPr="00846364">
        <w:rPr>
          <w:rFonts w:ascii="Times New Roman" w:hAnsi="Times New Roman" w:cs="Times New Roman"/>
          <w:sz w:val="24"/>
          <w:szCs w:val="24"/>
        </w:rPr>
        <w:t xml:space="preserve">If allowable hereunder, for use of personal or company owned vehicles, the reimbursement rate per mile stipulated in the cost proposal, shall be the General Services Administration (“GSA”) Privately Owned Vehicle mileage reimbursement rate published at the time the cost is incurred. </w:t>
      </w:r>
    </w:p>
    <w:p w14:paraId="33E123A3"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5F210120"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b/>
          <w:sz w:val="24"/>
          <w:szCs w:val="24"/>
        </w:rPr>
        <w:t xml:space="preserve">G.3.8.3.1 </w:t>
      </w:r>
      <w:r w:rsidRPr="00846364">
        <w:rPr>
          <w:rFonts w:ascii="Times New Roman" w:hAnsi="Times New Roman" w:cs="Times New Roman"/>
          <w:sz w:val="24"/>
          <w:szCs w:val="24"/>
        </w:rPr>
        <w:t>If allowable hereunder, the Consultant shall maintain a mileage log for each project. The Consultant shall submit the project mileage log to the District with each invoice and upon request from the Contracting Officer.</w:t>
      </w:r>
    </w:p>
    <w:p w14:paraId="10350B75"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5E055162"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b/>
          <w:sz w:val="24"/>
          <w:szCs w:val="24"/>
        </w:rPr>
        <w:t>G.3.8.4</w:t>
      </w:r>
      <w:r w:rsidRPr="00846364">
        <w:rPr>
          <w:rFonts w:ascii="Times New Roman" w:hAnsi="Times New Roman" w:cs="Times New Roman"/>
          <w:b/>
          <w:sz w:val="24"/>
          <w:szCs w:val="24"/>
        </w:rPr>
        <w:tab/>
      </w:r>
      <w:r w:rsidRPr="00846364">
        <w:rPr>
          <w:rFonts w:ascii="Times New Roman" w:hAnsi="Times New Roman" w:cs="Times New Roman"/>
          <w:sz w:val="24"/>
          <w:szCs w:val="24"/>
        </w:rPr>
        <w:t>If allowable hereunder, for personnel in travel status, reimbursement of actual expenses up to the maximum amount per day will be allowed for meals and hotel. The allowable amount shall be GSA’s per diem rates published for the performance location at the time the cost is incurred. Travel must be approved in advance and in writing by the District.</w:t>
      </w:r>
    </w:p>
    <w:p w14:paraId="0D0FFA31"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38FDD842"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b/>
          <w:sz w:val="24"/>
          <w:szCs w:val="24"/>
        </w:rPr>
        <w:t>G.3.8.5</w:t>
      </w:r>
      <w:r w:rsidRPr="00846364">
        <w:rPr>
          <w:rFonts w:ascii="Times New Roman" w:hAnsi="Times New Roman" w:cs="Times New Roman"/>
          <w:sz w:val="24"/>
          <w:szCs w:val="24"/>
        </w:rPr>
        <w:tab/>
        <w:t>Costs of time applied and charged directly to each assignment of the services of special outside consultants, contractors, or drafting services shall be included in non-salary direct costs at rates stipulated in the proposal.</w:t>
      </w:r>
    </w:p>
    <w:p w14:paraId="7D5E2720"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200FFDF3"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b/>
          <w:sz w:val="24"/>
          <w:szCs w:val="24"/>
        </w:rPr>
        <w:t>G.3.8.6</w:t>
      </w:r>
      <w:r w:rsidRPr="00846364">
        <w:rPr>
          <w:rFonts w:ascii="Times New Roman" w:hAnsi="Times New Roman" w:cs="Times New Roman"/>
          <w:sz w:val="24"/>
          <w:szCs w:val="24"/>
        </w:rPr>
        <w:tab/>
        <w:t xml:space="preserve">Invoiced cost to the Consultant of all technical computations for each assignment performed by outside commercial electronic computation services shall be included in non-salary direct costs. </w:t>
      </w:r>
    </w:p>
    <w:p w14:paraId="208E088E"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03EAE8AF" w14:textId="77777777" w:rsidR="00604E4D" w:rsidRPr="00846364" w:rsidRDefault="00604E4D" w:rsidP="00FB323C">
      <w:pPr>
        <w:keepNext/>
        <w:widowControl/>
        <w:numPr>
          <w:ilvl w:val="0"/>
          <w:numId w:val="11"/>
        </w:numPr>
        <w:suppressAutoHyphens/>
        <w:ind w:left="720" w:hanging="720"/>
        <w:jc w:val="both"/>
        <w:rPr>
          <w:rFonts w:ascii="Times New Roman" w:hAnsi="Times New Roman" w:cs="Times New Roman"/>
          <w:sz w:val="24"/>
          <w:szCs w:val="24"/>
        </w:rPr>
      </w:pPr>
      <w:r w:rsidRPr="00846364">
        <w:rPr>
          <w:rFonts w:ascii="Times New Roman" w:hAnsi="Times New Roman" w:cs="Times New Roman"/>
          <w:sz w:val="24"/>
          <w:szCs w:val="24"/>
        </w:rPr>
        <w:t>Overtime Premiums</w:t>
      </w:r>
    </w:p>
    <w:p w14:paraId="65ED44C8"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5A74AA3C" w14:textId="10D969D8" w:rsidR="00604E4D" w:rsidRPr="00846364" w:rsidRDefault="00CB58D7" w:rsidP="00604E4D">
      <w:pPr>
        <w:widowControl/>
        <w:tabs>
          <w:tab w:val="left" w:pos="-720"/>
        </w:tabs>
        <w:suppressAutoHyphens/>
        <w:jc w:val="both"/>
        <w:rPr>
          <w:rFonts w:ascii="Times New Roman" w:hAnsi="Times New Roman" w:cs="Times New Roman"/>
          <w:sz w:val="24"/>
          <w:szCs w:val="24"/>
        </w:rPr>
      </w:pPr>
      <w:r>
        <w:rPr>
          <w:rFonts w:ascii="Times New Roman" w:hAnsi="Times New Roman" w:cs="Times New Roman"/>
          <w:sz w:val="24"/>
          <w:szCs w:val="24"/>
        </w:rPr>
        <w:t>See Section B.5.2</w:t>
      </w:r>
      <w:r w:rsidR="00604E4D" w:rsidRPr="00846364">
        <w:rPr>
          <w:rFonts w:ascii="Times New Roman" w:hAnsi="Times New Roman" w:cs="Times New Roman"/>
          <w:sz w:val="24"/>
          <w:szCs w:val="24"/>
        </w:rPr>
        <w:t>.</w:t>
      </w:r>
    </w:p>
    <w:p w14:paraId="48B3AA1F"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2F923770" w14:textId="77777777" w:rsidR="00604E4D" w:rsidRPr="00846364" w:rsidRDefault="00604E4D" w:rsidP="00FB323C">
      <w:pPr>
        <w:keepNext/>
        <w:widowControl/>
        <w:numPr>
          <w:ilvl w:val="0"/>
          <w:numId w:val="11"/>
        </w:numPr>
        <w:suppressAutoHyphens/>
        <w:ind w:left="0" w:firstLine="0"/>
        <w:rPr>
          <w:rFonts w:ascii="Times New Roman" w:hAnsi="Times New Roman" w:cs="Times New Roman"/>
          <w:sz w:val="24"/>
          <w:szCs w:val="24"/>
        </w:rPr>
      </w:pPr>
      <w:r w:rsidRPr="00846364">
        <w:rPr>
          <w:rFonts w:ascii="Times New Roman" w:hAnsi="Times New Roman" w:cs="Times New Roman"/>
          <w:sz w:val="24"/>
          <w:szCs w:val="24"/>
        </w:rPr>
        <w:t xml:space="preserve">Prior to award, the successful Offeror will be required to submit certified payroll for all anticipated staff working on the project, including, without limitation, certified payroll for all subconsultants. Certified payroll will be required to be submitted annually throughout the life of the Contract. </w:t>
      </w:r>
    </w:p>
    <w:p w14:paraId="176584CE"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2CA48065" w14:textId="77777777" w:rsidR="00604E4D" w:rsidRPr="00846364" w:rsidRDefault="00604E4D" w:rsidP="00FB323C">
      <w:pPr>
        <w:keepNext/>
        <w:widowControl/>
        <w:numPr>
          <w:ilvl w:val="0"/>
          <w:numId w:val="11"/>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lastRenderedPageBreak/>
        <w:t xml:space="preserve">This Contract utilizes fixed labor hour rates, subject to adjustment as defined in the Contract. The billing rates are shown in Attachment J.5 including the spreadsheet attached to Attachment J.5. The billing rates shown in Attachment J.5 (including the spreadsheet attached to Attachment J.5) include DSE, approved indirect cost rate, and Contractor’s profit or fee. If the billing rates shown in Section J.5 are not the actual rates, then the actual rates shall be used as the billing rates as defined in Sections G.3.2 – G.3.11. The rates shown in Attachment J.5 may be revised to reflect new or transferred employees of Consultant that shall be performing services under this Contract, subject to the prior written approval of the Contracting Officer, at the Contracting Officer’s discretion.  </w:t>
      </w:r>
    </w:p>
    <w:p w14:paraId="3DDE66F4"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bookmarkEnd w:id="657"/>
    <w:p w14:paraId="18206454" w14:textId="77777777" w:rsidR="00604E4D" w:rsidRPr="00846364" w:rsidRDefault="00604E4D" w:rsidP="00FB323C">
      <w:pPr>
        <w:keepNext/>
        <w:widowControl/>
        <w:numPr>
          <w:ilvl w:val="0"/>
          <w:numId w:val="11"/>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If subcontract work or equipment rental is necessary under this Contract, these shall be billed at Consultant’s actual cost</w:t>
      </w:r>
      <w:r w:rsidRPr="00846364">
        <w:rPr>
          <w:rFonts w:ascii="Times New Roman" w:hAnsi="Times New Roman" w:cs="Times New Roman"/>
          <w:b/>
          <w:sz w:val="24"/>
          <w:szCs w:val="24"/>
        </w:rPr>
        <w:t xml:space="preserve"> </w:t>
      </w:r>
      <w:r w:rsidRPr="00846364">
        <w:rPr>
          <w:rFonts w:ascii="Times New Roman" w:hAnsi="Times New Roman" w:cs="Times New Roman"/>
          <w:sz w:val="24"/>
          <w:szCs w:val="24"/>
        </w:rPr>
        <w:t xml:space="preserve">(including direct and indirect costs, overhead, and profit) in accordance with Section G. The billing rates shown in Section J.5 include DSE, approved indirect cost rate, and Contractor’s profit or fee. </w:t>
      </w:r>
    </w:p>
    <w:p w14:paraId="2DB59B25"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2B0DAFDC" w14:textId="77777777" w:rsidR="00604E4D" w:rsidRPr="00846364" w:rsidRDefault="00604E4D" w:rsidP="00FB323C">
      <w:pPr>
        <w:keepNext/>
        <w:widowControl/>
        <w:numPr>
          <w:ilvl w:val="0"/>
          <w:numId w:val="11"/>
        </w:numPr>
        <w:suppressAutoHyphens/>
        <w:ind w:left="0" w:firstLine="0"/>
        <w:jc w:val="both"/>
        <w:rPr>
          <w:rFonts w:ascii="Times New Roman" w:hAnsi="Times New Roman" w:cs="Times New Roman"/>
          <w:b/>
          <w:sz w:val="24"/>
          <w:szCs w:val="24"/>
        </w:rPr>
      </w:pPr>
      <w:r w:rsidRPr="00846364">
        <w:rPr>
          <w:rFonts w:ascii="Times New Roman" w:hAnsi="Times New Roman" w:cs="Times New Roman"/>
          <w:sz w:val="24"/>
          <w:szCs w:val="24"/>
        </w:rPr>
        <w:t>The Contractor and subcontractor’s</w:t>
      </w:r>
      <w:r w:rsidRPr="00846364">
        <w:rPr>
          <w:rFonts w:ascii="Times New Roman" w:hAnsi="Times New Roman" w:cs="Times New Roman"/>
          <w:b/>
          <w:sz w:val="24"/>
          <w:szCs w:val="24"/>
        </w:rPr>
        <w:t xml:space="preserve"> </w:t>
      </w:r>
      <w:r w:rsidRPr="00846364">
        <w:rPr>
          <w:rFonts w:ascii="Times New Roman" w:hAnsi="Times New Roman" w:cs="Times New Roman"/>
          <w:sz w:val="24"/>
          <w:szCs w:val="24"/>
        </w:rPr>
        <w:t>indirect cost rates will be subject to review and audit by DDOT and FHWA for the life of the Contract. A subcontractor is an independent contractor providing</w:t>
      </w:r>
      <w:r w:rsidRPr="00846364">
        <w:rPr>
          <w:rFonts w:ascii="Times New Roman" w:hAnsi="Times New Roman" w:cs="Times New Roman"/>
          <w:b/>
          <w:sz w:val="24"/>
          <w:szCs w:val="24"/>
        </w:rPr>
        <w:t xml:space="preserve"> </w:t>
      </w:r>
      <w:r w:rsidRPr="00846364">
        <w:rPr>
          <w:rFonts w:ascii="Times New Roman" w:hAnsi="Times New Roman" w:cs="Times New Roman"/>
          <w:sz w:val="24"/>
          <w:szCs w:val="24"/>
        </w:rPr>
        <w:t>services to and under direct contract to the Contractor for a portion of the Contractor’s services under this Contract. If such an audit finds that the accepted indirect cost rate (the rate applied to DSE in calculating the loaded fixed hourly rates for this contract) is unjustified, the loaded fixed hourly rates for the Contract will be recalculated using the indirect cost rate supported by the audit and the amounts payable under this Contract will be changed accordingly. Hourly billing rates consist of the sum of approved DSE, approved indirect cost, and allowable profit or fixed fee for each classified employee</w:t>
      </w:r>
      <w:r w:rsidRPr="00846364">
        <w:rPr>
          <w:rFonts w:ascii="Times New Roman" w:hAnsi="Times New Roman" w:cs="Times New Roman"/>
          <w:b/>
          <w:sz w:val="24"/>
          <w:szCs w:val="24"/>
        </w:rPr>
        <w:t>.</w:t>
      </w:r>
    </w:p>
    <w:p w14:paraId="47206775" w14:textId="77777777" w:rsidR="00604E4D" w:rsidRPr="00846364" w:rsidRDefault="00604E4D" w:rsidP="00604E4D">
      <w:pPr>
        <w:widowControl/>
        <w:tabs>
          <w:tab w:val="left" w:pos="-720"/>
        </w:tabs>
        <w:suppressAutoHyphens/>
        <w:jc w:val="both"/>
        <w:rPr>
          <w:rFonts w:ascii="Times New Roman" w:hAnsi="Times New Roman" w:cs="Times New Roman"/>
          <w:b/>
          <w:sz w:val="24"/>
          <w:szCs w:val="24"/>
        </w:rPr>
      </w:pPr>
    </w:p>
    <w:p w14:paraId="412DD9DB"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b/>
          <w:sz w:val="24"/>
          <w:szCs w:val="24"/>
        </w:rPr>
        <w:t>G.3.13.1</w:t>
      </w:r>
      <w:r w:rsidRPr="00846364">
        <w:rPr>
          <w:rFonts w:ascii="Times New Roman" w:hAnsi="Times New Roman" w:cs="Times New Roman"/>
          <w:sz w:val="24"/>
          <w:szCs w:val="24"/>
        </w:rPr>
        <w:t xml:space="preserve"> </w:t>
      </w:r>
      <w:r w:rsidRPr="00846364">
        <w:rPr>
          <w:rFonts w:ascii="Times New Roman" w:hAnsi="Times New Roman" w:cs="Times New Roman"/>
          <w:sz w:val="24"/>
          <w:szCs w:val="24"/>
        </w:rPr>
        <w:tab/>
        <w:t xml:space="preserve">The District shall reimburse the Consultant for such indirect costs as are properly allocated to the Project under generally accepted accounting principles and as allowed in the Federal Acquisition Regulation Subpart 31.2 and Section 31.105, and not prohibited by the laws of the District of Columbia.  </w:t>
      </w:r>
    </w:p>
    <w:p w14:paraId="170B850C"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2FFBD2B6"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sz w:val="24"/>
          <w:szCs w:val="24"/>
        </w:rPr>
        <w:t xml:space="preserve">Such indirect costs designated as Overhead in the Consultant’s Cost Summary (Attachment J.15), shall be reimbursed at a provisional billing rate applied to the allocation base. The allocation base shall represent a logical grouping on the basis of the benefits accruing to the final cost objectives. </w:t>
      </w:r>
    </w:p>
    <w:p w14:paraId="6ACF502E"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2E43DA2A"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sz w:val="24"/>
          <w:szCs w:val="24"/>
        </w:rPr>
        <w:t xml:space="preserve">Provisional billing rates shall be adjusted annually to the actual allowable overhead rate upon receipt of an acceptable form of a final incurred cost submission. The consultant shall submit one of the below and a Cost Summary (Attachment J.15 annually within six months of the Consultant’s fiscal year end. The final incurred cost submission shall be proposed utilizing one of the following: (In order of preference) </w:t>
      </w:r>
    </w:p>
    <w:p w14:paraId="7C1554FF"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596AAF60" w14:textId="77777777" w:rsidR="00604E4D" w:rsidRPr="00846364" w:rsidRDefault="00604E4D" w:rsidP="00FB323C">
      <w:pPr>
        <w:widowControl/>
        <w:numPr>
          <w:ilvl w:val="0"/>
          <w:numId w:val="22"/>
        </w:numPr>
        <w:tabs>
          <w:tab w:val="left" w:pos="-720"/>
        </w:tabs>
        <w:spacing w:after="120"/>
        <w:jc w:val="both"/>
        <w:rPr>
          <w:rFonts w:ascii="Times New Roman" w:hAnsi="Times New Roman" w:cs="Times New Roman"/>
          <w:sz w:val="24"/>
          <w:szCs w:val="24"/>
        </w:rPr>
      </w:pPr>
      <w:r w:rsidRPr="00846364">
        <w:rPr>
          <w:rFonts w:ascii="Times New Roman" w:hAnsi="Times New Roman" w:cs="Times New Roman"/>
          <w:sz w:val="24"/>
          <w:szCs w:val="24"/>
        </w:rPr>
        <w:t>An Indirect Cost Rate Schedule approved by a cognizant state or federal entity;</w:t>
      </w:r>
    </w:p>
    <w:p w14:paraId="6CD6CFB6" w14:textId="77777777" w:rsidR="00604E4D" w:rsidRPr="00846364" w:rsidRDefault="00604E4D" w:rsidP="00FB323C">
      <w:pPr>
        <w:widowControl/>
        <w:numPr>
          <w:ilvl w:val="0"/>
          <w:numId w:val="22"/>
        </w:numPr>
        <w:tabs>
          <w:tab w:val="left" w:pos="-720"/>
        </w:tabs>
        <w:spacing w:after="120"/>
        <w:jc w:val="both"/>
        <w:rPr>
          <w:rFonts w:ascii="Times New Roman" w:hAnsi="Times New Roman" w:cs="Times New Roman"/>
          <w:sz w:val="24"/>
          <w:szCs w:val="24"/>
        </w:rPr>
      </w:pPr>
      <w:r w:rsidRPr="00846364">
        <w:rPr>
          <w:rFonts w:ascii="Times New Roman" w:hAnsi="Times New Roman" w:cs="Times New Roman"/>
          <w:sz w:val="24"/>
          <w:szCs w:val="24"/>
        </w:rPr>
        <w:t>An arms-length auditing firm possessing the necessary credentials to perform such an audit in accordance with FAR Part 31 and a DDOT-approved Certification of Final Indirect Costs; or</w:t>
      </w:r>
    </w:p>
    <w:p w14:paraId="07EB7128" w14:textId="77777777" w:rsidR="00604E4D" w:rsidRPr="00846364" w:rsidRDefault="00604E4D" w:rsidP="00FB323C">
      <w:pPr>
        <w:widowControl/>
        <w:numPr>
          <w:ilvl w:val="0"/>
          <w:numId w:val="22"/>
        </w:numPr>
        <w:tabs>
          <w:tab w:val="left" w:pos="-720"/>
        </w:tabs>
        <w:spacing w:after="120"/>
        <w:jc w:val="both"/>
        <w:rPr>
          <w:rFonts w:ascii="Times New Roman" w:hAnsi="Times New Roman" w:cs="Times New Roman"/>
          <w:sz w:val="24"/>
          <w:szCs w:val="24"/>
        </w:rPr>
      </w:pPr>
      <w:r w:rsidRPr="00846364">
        <w:rPr>
          <w:rFonts w:ascii="Times New Roman" w:hAnsi="Times New Roman" w:cs="Times New Roman"/>
          <w:sz w:val="24"/>
          <w:szCs w:val="24"/>
        </w:rPr>
        <w:t>A DDOT-approved Self-Certification of Accounting System and Reimbursement Rates forms.</w:t>
      </w:r>
    </w:p>
    <w:p w14:paraId="6E60BEB4"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sz w:val="24"/>
          <w:szCs w:val="24"/>
        </w:rPr>
        <w:lastRenderedPageBreak/>
        <w:t xml:space="preserve">The Consultant shall include a Cost Summary with their final incurred cost submission. A fiscal year’s rate determination, using one of the above, shall be used in establishing the preceding fiscal year’s final allowable overhead rate and the proceeding year’s provisional overhead rate. The Consultant may request an update to their provisional billing rate by written request to the Contracting Officer. </w:t>
      </w:r>
    </w:p>
    <w:p w14:paraId="108101EB"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40335808"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sz w:val="24"/>
          <w:szCs w:val="24"/>
        </w:rPr>
        <w:t xml:space="preserve">Upon completion of the Contract, the District will determine final payment for indirect costs by audit of the Consultant's accounts to establish the actual allowable overhead rate experienced during the period of performance of the Contract. </w:t>
      </w:r>
    </w:p>
    <w:p w14:paraId="0CC50593"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7D7383A2"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sz w:val="24"/>
          <w:szCs w:val="24"/>
        </w:rPr>
        <w:t>If the Consultant's actual allowable overhead rate during this period is less than the provisional overhead rate established, then the Consultant shall reimburse the District the difference between the indirect cost computed on the basis of the provisional overhead rate and the actual allowable indirect cost computed on the basis of the actual allowable overhead rate established in accordance with the provisions of this subsection G.3.13.1.</w:t>
      </w:r>
    </w:p>
    <w:p w14:paraId="538DD6A3"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036FFD91"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sz w:val="24"/>
          <w:szCs w:val="24"/>
        </w:rPr>
        <w:t>The Consultant shall invoice the District at the provisional overhead rate allowed with the understanding that this rate may be adjusted upon audit by the District pursuant to the provisions of this clause. The Consultant agrees and acknowledges that the decision of the District in the establishment of the actual allowable overhead rate for final payment of indirect costs shall be final.</w:t>
      </w:r>
    </w:p>
    <w:p w14:paraId="7A5F48B0"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34747DCD"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sz w:val="24"/>
          <w:szCs w:val="24"/>
        </w:rPr>
        <w:t>The validity of these indirect costs may be verified from the indirect cost records of the Consultant by authorized representatives of the District and Federal Government as the work progresses, and in any event before final settlement of the Consultant's costs under the terms of this contract, or modifications hereto.</w:t>
      </w:r>
    </w:p>
    <w:p w14:paraId="740AF0AB"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62BFD019" w14:textId="77777777" w:rsidR="00604E4D" w:rsidRPr="00846364" w:rsidRDefault="00604E4D" w:rsidP="00FB323C">
      <w:pPr>
        <w:widowControl/>
        <w:numPr>
          <w:ilvl w:val="0"/>
          <w:numId w:val="11"/>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The Consultant will be permitted to subcontract only with such firms agreed upon by DDOT and the Consultant during negotiations, pursuant to Title 48, Chapter 1, Section 44.204(b) of the Code of Federal Regulations.</w:t>
      </w:r>
      <w:bookmarkStart w:id="660" w:name="_Toc420491661"/>
      <w:bookmarkStart w:id="661" w:name="_Toc420495740"/>
      <w:bookmarkStart w:id="662" w:name="_Toc420661515"/>
      <w:bookmarkStart w:id="663" w:name="_Toc420662068"/>
      <w:bookmarkStart w:id="664" w:name="_Toc420662236"/>
      <w:bookmarkStart w:id="665" w:name="_Toc421174401"/>
      <w:bookmarkStart w:id="666" w:name="_Toc421186554"/>
      <w:bookmarkStart w:id="667" w:name="_Toc421283717"/>
      <w:bookmarkStart w:id="668" w:name="_Toc421283894"/>
      <w:bookmarkEnd w:id="660"/>
      <w:bookmarkEnd w:id="661"/>
      <w:bookmarkEnd w:id="662"/>
      <w:bookmarkEnd w:id="663"/>
      <w:bookmarkEnd w:id="664"/>
      <w:bookmarkEnd w:id="665"/>
      <w:bookmarkEnd w:id="666"/>
      <w:bookmarkEnd w:id="667"/>
      <w:bookmarkEnd w:id="668"/>
    </w:p>
    <w:p w14:paraId="739F3236"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3D56275F" w14:textId="77777777" w:rsidR="00604E4D" w:rsidRPr="00846364" w:rsidRDefault="00604E4D" w:rsidP="00FB323C">
      <w:pPr>
        <w:widowControl/>
        <w:numPr>
          <w:ilvl w:val="0"/>
          <w:numId w:val="11"/>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Any provision hereof to the contrary notwithstanding, the District shall not be obligated to make any payment (whether a progress payment or final payment) to Consultant hereunder if any one or more of the following conditions precedent exist:</w:t>
      </w:r>
    </w:p>
    <w:p w14:paraId="2D3134C4"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53C20118" w14:textId="77777777" w:rsidR="00604E4D" w:rsidRPr="00846364" w:rsidRDefault="00604E4D" w:rsidP="00FB323C">
      <w:pPr>
        <w:widowControl/>
        <w:numPr>
          <w:ilvl w:val="0"/>
          <w:numId w:val="12"/>
        </w:numPr>
        <w:spacing w:after="120"/>
        <w:ind w:left="1440" w:hanging="720"/>
        <w:jc w:val="both"/>
        <w:rPr>
          <w:rFonts w:ascii="Times New Roman" w:hAnsi="Times New Roman" w:cs="Times New Roman"/>
          <w:sz w:val="24"/>
          <w:szCs w:val="24"/>
        </w:rPr>
      </w:pPr>
      <w:r w:rsidRPr="00846364">
        <w:rPr>
          <w:rFonts w:ascii="Times New Roman" w:hAnsi="Times New Roman" w:cs="Times New Roman"/>
          <w:sz w:val="24"/>
          <w:szCs w:val="24"/>
        </w:rPr>
        <w:t>Consultant is in material breach or material default under this Contract;</w:t>
      </w:r>
    </w:p>
    <w:p w14:paraId="54B0D0E8" w14:textId="77777777" w:rsidR="00604E4D" w:rsidRPr="00846364" w:rsidRDefault="00604E4D" w:rsidP="00FB323C">
      <w:pPr>
        <w:widowControl/>
        <w:numPr>
          <w:ilvl w:val="0"/>
          <w:numId w:val="12"/>
        </w:numPr>
        <w:spacing w:after="120"/>
        <w:ind w:left="1440" w:hanging="720"/>
        <w:jc w:val="both"/>
        <w:rPr>
          <w:rFonts w:ascii="Times New Roman" w:hAnsi="Times New Roman" w:cs="Times New Roman"/>
          <w:sz w:val="24"/>
          <w:szCs w:val="24"/>
        </w:rPr>
      </w:pPr>
      <w:r w:rsidRPr="00846364">
        <w:rPr>
          <w:rFonts w:ascii="Times New Roman" w:hAnsi="Times New Roman" w:cs="Times New Roman"/>
          <w:sz w:val="24"/>
          <w:szCs w:val="24"/>
        </w:rPr>
        <w:t xml:space="preserve">Any part of such payment is attributable to services which are not performed in accordance with this Contract; provided, however, such payment shall be made as to the part thereof attributable to services which were performed in accordance with this Contract; </w:t>
      </w:r>
    </w:p>
    <w:p w14:paraId="1E4B304C" w14:textId="77777777" w:rsidR="00604E4D" w:rsidRPr="00846364" w:rsidRDefault="00604E4D" w:rsidP="00FB323C">
      <w:pPr>
        <w:widowControl/>
        <w:numPr>
          <w:ilvl w:val="0"/>
          <w:numId w:val="12"/>
        </w:numPr>
        <w:spacing w:after="120"/>
        <w:ind w:left="1440" w:hanging="720"/>
        <w:jc w:val="both"/>
        <w:rPr>
          <w:rFonts w:ascii="Times New Roman" w:hAnsi="Times New Roman" w:cs="Times New Roman"/>
          <w:sz w:val="24"/>
          <w:szCs w:val="24"/>
        </w:rPr>
      </w:pPr>
      <w:r w:rsidRPr="00846364">
        <w:rPr>
          <w:rFonts w:ascii="Times New Roman" w:hAnsi="Times New Roman" w:cs="Times New Roman"/>
          <w:sz w:val="24"/>
          <w:szCs w:val="24"/>
        </w:rPr>
        <w:t>Consultant has failed to make payments promptly to subconsultants or other third parties used in connection with the services for which the District has made payment to Consultant; or</w:t>
      </w:r>
    </w:p>
    <w:p w14:paraId="4588892F" w14:textId="77777777" w:rsidR="00604E4D" w:rsidRPr="00846364" w:rsidRDefault="00604E4D" w:rsidP="00FB323C">
      <w:pPr>
        <w:widowControl/>
        <w:numPr>
          <w:ilvl w:val="0"/>
          <w:numId w:val="12"/>
        </w:numPr>
        <w:spacing w:after="120"/>
        <w:ind w:left="1440" w:hanging="720"/>
        <w:jc w:val="both"/>
        <w:rPr>
          <w:rFonts w:ascii="Times New Roman" w:hAnsi="Times New Roman" w:cs="Times New Roman"/>
          <w:sz w:val="24"/>
          <w:szCs w:val="24"/>
        </w:rPr>
      </w:pPr>
      <w:r w:rsidRPr="00846364">
        <w:rPr>
          <w:rFonts w:ascii="Times New Roman" w:hAnsi="Times New Roman" w:cs="Times New Roman"/>
          <w:sz w:val="24"/>
          <w:szCs w:val="24"/>
        </w:rPr>
        <w:t xml:space="preserve">If the District, in its good faith judgment, determines that the portion of the compensation then remaining unpaid will not be sufficient to complete the services in accordance with this Contract, no additional payments will be due Consultant hereunder unless and until Consultant, at Consultant's sole cost, performs a sufficient portion of the remaining services so that such portion of the compensation then </w:t>
      </w:r>
      <w:r w:rsidRPr="00846364">
        <w:rPr>
          <w:rFonts w:ascii="Times New Roman" w:hAnsi="Times New Roman" w:cs="Times New Roman"/>
          <w:sz w:val="24"/>
          <w:szCs w:val="24"/>
        </w:rPr>
        <w:lastRenderedPageBreak/>
        <w:t>remaining unpaid is determined by the District to be sufficient to complete the then remaining services.</w:t>
      </w:r>
    </w:p>
    <w:p w14:paraId="2203A50C"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00DF7017" w14:textId="77777777" w:rsidR="00604E4D" w:rsidRPr="00846364" w:rsidRDefault="00604E4D" w:rsidP="00FB323C">
      <w:pPr>
        <w:widowControl/>
        <w:numPr>
          <w:ilvl w:val="0"/>
          <w:numId w:val="11"/>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Final Payment</w:t>
      </w:r>
    </w:p>
    <w:p w14:paraId="16DBD4B6"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0A7BFFFF"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sz w:val="24"/>
          <w:szCs w:val="24"/>
        </w:rPr>
        <w:t xml:space="preserve">Upon satisfactory completion by the Consultant of the services described in this Contract, including the receipt of all plans, specifications, and estimates (PS&amp;E) packages, reports, maps, notes, electronic data, and other related deliverables which are required to be furnished by the Consultant, the Consultant shall submit to the District a final payment request in accordance with the Consultant’s Cost Summary less any payments in process or already paid. Upon approval of the Consultant’s Cost Summary and acceptance by DDOT of all deliverables required by the Task Order prepared in accordance with the requirements of the Contract, the District shall approve the final payment to the Consultant. </w:t>
      </w:r>
    </w:p>
    <w:p w14:paraId="52188941"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125659DF"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sz w:val="24"/>
          <w:szCs w:val="24"/>
        </w:rPr>
        <w:t>The Consultant agrees that acceptance of this final payment shall be in full and final settlement of all claims arising against the District for work done, materials furnished, costs incurred, or otherwise arising out of this Contract and Consultant thereby releases the District from any and all further claims of whatever nature, whether known or unknown at the time for and on account of the Contract, and for any and all work done, and labor and materials furnished, in connection with same.</w:t>
      </w:r>
    </w:p>
    <w:p w14:paraId="15C27451"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5FF4F2A8"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sz w:val="24"/>
          <w:szCs w:val="24"/>
        </w:rPr>
        <w:t>Acceptance of such final payment by the Consultant shall constitute a release of all claims for payment, which the Consultant may have against the District, unless such claims are specifically referred in writing and transmitted to the District by the Consultant prior to its acceptance of such final payment.  Such final payment shall not, however, be a bar to any claims that the District may have against the Consultant or to any remedies at law or in equity that the District may pursue with respect to such claims.</w:t>
      </w:r>
    </w:p>
    <w:p w14:paraId="530E0FD1"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5D819745"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r w:rsidRPr="00846364">
        <w:rPr>
          <w:rFonts w:ascii="Times New Roman" w:hAnsi="Times New Roman" w:cs="Times New Roman"/>
          <w:sz w:val="24"/>
          <w:szCs w:val="24"/>
        </w:rPr>
        <w:t xml:space="preserve">The payment of any billing will not constitute agreement as to the appropriateness of any item and, at the time of final </w:t>
      </w:r>
      <w:r w:rsidR="00814110" w:rsidRPr="00846364">
        <w:rPr>
          <w:rFonts w:ascii="Times New Roman" w:hAnsi="Times New Roman" w:cs="Times New Roman"/>
          <w:sz w:val="24"/>
          <w:szCs w:val="24"/>
        </w:rPr>
        <w:t>audit;</w:t>
      </w:r>
      <w:r w:rsidRPr="00846364">
        <w:rPr>
          <w:rFonts w:ascii="Times New Roman" w:hAnsi="Times New Roman" w:cs="Times New Roman"/>
          <w:sz w:val="24"/>
          <w:szCs w:val="24"/>
        </w:rPr>
        <w:t xml:space="preserve"> all required adjustments will be made and reflected in a final payment.  If such final audit reveals an overpayment to the Consultant, then the Consultant shall refund such overpayment to the District within thirty (30) business days of notice of the overpayment.  Such refund shall not constitute a waiver by the Consultant for any claims relating to the validity of a finding by the District of overpayment.  The Consultant has twenty (20) business days after receipt of the Final Post Audit to appeal to the District for audit findings.</w:t>
      </w:r>
    </w:p>
    <w:p w14:paraId="4F9523CF"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278B8BB3" w14:textId="77777777" w:rsidR="00604E4D" w:rsidRPr="00846364" w:rsidRDefault="00604E4D" w:rsidP="00FB323C">
      <w:pPr>
        <w:keepNext/>
        <w:widowControl/>
        <w:numPr>
          <w:ilvl w:val="0"/>
          <w:numId w:val="25"/>
        </w:numPr>
        <w:suppressAutoHyphens/>
        <w:ind w:left="0" w:firstLine="0"/>
        <w:jc w:val="both"/>
        <w:rPr>
          <w:rFonts w:ascii="Times New Roman" w:hAnsi="Times New Roman" w:cs="Times New Roman"/>
          <w:b/>
          <w:sz w:val="24"/>
          <w:szCs w:val="24"/>
        </w:rPr>
      </w:pPr>
      <w:r w:rsidRPr="00846364">
        <w:rPr>
          <w:rFonts w:ascii="Times New Roman" w:hAnsi="Times New Roman" w:cs="Times New Roman"/>
          <w:b/>
          <w:sz w:val="24"/>
          <w:szCs w:val="24"/>
        </w:rPr>
        <w:t>ASSIGNMENT OF CONTRACT PAYMENTS</w:t>
      </w:r>
    </w:p>
    <w:p w14:paraId="2F7B2127" w14:textId="77777777" w:rsidR="00604E4D" w:rsidRPr="00846364" w:rsidRDefault="00604E4D" w:rsidP="00604E4D">
      <w:pPr>
        <w:keepNext/>
        <w:widowControl/>
        <w:tabs>
          <w:tab w:val="left" w:pos="-720"/>
        </w:tabs>
        <w:suppressAutoHyphens/>
        <w:jc w:val="both"/>
        <w:rPr>
          <w:rFonts w:ascii="Times New Roman" w:hAnsi="Times New Roman" w:cs="Times New Roman"/>
          <w:sz w:val="24"/>
          <w:szCs w:val="24"/>
        </w:rPr>
      </w:pPr>
    </w:p>
    <w:p w14:paraId="21B3A7D1" w14:textId="77777777" w:rsidR="00604E4D" w:rsidRPr="00846364" w:rsidRDefault="00604E4D" w:rsidP="00FB323C">
      <w:pPr>
        <w:widowControl/>
        <w:numPr>
          <w:ilvl w:val="0"/>
          <w:numId w:val="13"/>
        </w:numPr>
        <w:suppressAutoHyphens/>
        <w:ind w:left="720" w:hanging="720"/>
        <w:jc w:val="both"/>
        <w:rPr>
          <w:rFonts w:ascii="Times New Roman" w:hAnsi="Times New Roman" w:cs="Times New Roman"/>
          <w:sz w:val="24"/>
          <w:szCs w:val="24"/>
        </w:rPr>
      </w:pPr>
      <w:r w:rsidRPr="00846364">
        <w:rPr>
          <w:rFonts w:ascii="Times New Roman" w:hAnsi="Times New Roman" w:cs="Times New Roman"/>
          <w:sz w:val="24"/>
          <w:szCs w:val="24"/>
        </w:rPr>
        <w:t xml:space="preserve">In accordance with 27 DCMR 3250, the Contractor may assign funds due or to become due as a result of the performance of this contract aggregating one thousand dollars ($1,000) or more to a bank, trust company, or other financing institution. </w:t>
      </w:r>
    </w:p>
    <w:p w14:paraId="0439BDD1" w14:textId="77777777" w:rsidR="00604E4D" w:rsidRPr="00846364" w:rsidRDefault="00604E4D" w:rsidP="00604E4D">
      <w:pPr>
        <w:widowControl/>
        <w:suppressAutoHyphens/>
        <w:ind w:left="720" w:hanging="720"/>
        <w:jc w:val="both"/>
        <w:rPr>
          <w:rFonts w:ascii="Times New Roman" w:hAnsi="Times New Roman" w:cs="Times New Roman"/>
          <w:sz w:val="24"/>
          <w:szCs w:val="24"/>
        </w:rPr>
      </w:pPr>
    </w:p>
    <w:p w14:paraId="3633B9F1" w14:textId="77777777" w:rsidR="00604E4D" w:rsidRPr="00846364" w:rsidRDefault="00604E4D" w:rsidP="00FB323C">
      <w:pPr>
        <w:widowControl/>
        <w:numPr>
          <w:ilvl w:val="0"/>
          <w:numId w:val="13"/>
        </w:numPr>
        <w:suppressAutoHyphens/>
        <w:ind w:left="720" w:hanging="720"/>
        <w:jc w:val="both"/>
        <w:rPr>
          <w:rFonts w:ascii="Times New Roman" w:hAnsi="Times New Roman" w:cs="Times New Roman"/>
          <w:sz w:val="24"/>
          <w:szCs w:val="24"/>
        </w:rPr>
      </w:pPr>
      <w:r w:rsidRPr="00846364">
        <w:rPr>
          <w:rFonts w:ascii="Times New Roman" w:hAnsi="Times New Roman" w:cs="Times New Roman"/>
          <w:sz w:val="24"/>
          <w:szCs w:val="24"/>
        </w:rPr>
        <w:t>Any assignment shall cover all unpaid amounts payable under this contract, and shall not be made to more than one party.</w:t>
      </w:r>
    </w:p>
    <w:p w14:paraId="7971232C" w14:textId="77777777" w:rsidR="00604E4D" w:rsidRPr="00846364" w:rsidRDefault="00604E4D" w:rsidP="00604E4D">
      <w:pPr>
        <w:widowControl/>
        <w:suppressAutoHyphens/>
        <w:ind w:left="720" w:hanging="720"/>
        <w:jc w:val="both"/>
        <w:rPr>
          <w:rFonts w:ascii="Times New Roman" w:hAnsi="Times New Roman" w:cs="Times New Roman"/>
          <w:sz w:val="24"/>
          <w:szCs w:val="24"/>
        </w:rPr>
      </w:pPr>
    </w:p>
    <w:p w14:paraId="045F39E9" w14:textId="77777777" w:rsidR="00604E4D" w:rsidRPr="00846364" w:rsidRDefault="00604E4D" w:rsidP="00FB323C">
      <w:pPr>
        <w:widowControl/>
        <w:numPr>
          <w:ilvl w:val="0"/>
          <w:numId w:val="13"/>
        </w:numPr>
        <w:suppressAutoHyphens/>
        <w:ind w:left="720" w:hanging="720"/>
        <w:jc w:val="both"/>
        <w:rPr>
          <w:rFonts w:ascii="Times New Roman" w:hAnsi="Times New Roman" w:cs="Times New Roman"/>
          <w:sz w:val="24"/>
          <w:szCs w:val="24"/>
        </w:rPr>
      </w:pPr>
      <w:r w:rsidRPr="00846364">
        <w:rPr>
          <w:rFonts w:ascii="Times New Roman" w:hAnsi="Times New Roman" w:cs="Times New Roman"/>
          <w:sz w:val="24"/>
          <w:szCs w:val="24"/>
        </w:rPr>
        <w:t>Notwithstanding an assignment of contract payments, the Contractor, not the assignee, is required to prepare invoices.  Where such an assignment has been made, the original copy of the invoice must refer to the assignment and must show that payment of the invoice is to be made directly to the assignee as follows:</w:t>
      </w:r>
    </w:p>
    <w:p w14:paraId="543D5AE9" w14:textId="77777777" w:rsidR="00604E4D" w:rsidRPr="00846364" w:rsidRDefault="00604E4D" w:rsidP="00604E4D">
      <w:pPr>
        <w:widowControl/>
        <w:tabs>
          <w:tab w:val="left" w:pos="-720"/>
        </w:tabs>
        <w:suppressAutoHyphens/>
        <w:rPr>
          <w:rFonts w:ascii="Times New Roman" w:hAnsi="Times New Roman" w:cs="Times New Roman"/>
          <w:sz w:val="24"/>
          <w:szCs w:val="24"/>
        </w:rPr>
      </w:pPr>
    </w:p>
    <w:p w14:paraId="50D5907C" w14:textId="77777777" w:rsidR="00604E4D" w:rsidRPr="00846364" w:rsidRDefault="00604E4D" w:rsidP="00604E4D">
      <w:pPr>
        <w:widowControl/>
        <w:suppressAutoHyphens/>
        <w:ind w:left="720"/>
        <w:rPr>
          <w:rFonts w:ascii="Times New Roman" w:hAnsi="Times New Roman" w:cs="Times New Roman"/>
          <w:sz w:val="24"/>
          <w:szCs w:val="24"/>
        </w:rPr>
      </w:pPr>
      <w:r w:rsidRPr="00846364">
        <w:rPr>
          <w:rFonts w:ascii="Times New Roman" w:hAnsi="Times New Roman" w:cs="Times New Roman"/>
          <w:sz w:val="24"/>
          <w:szCs w:val="24"/>
        </w:rPr>
        <w:t>Pursuant to the instrument of assignment dated ___________,</w:t>
      </w:r>
    </w:p>
    <w:p w14:paraId="2C14B7D8" w14:textId="77777777" w:rsidR="00604E4D" w:rsidRPr="00846364" w:rsidRDefault="00604E4D" w:rsidP="00604E4D">
      <w:pPr>
        <w:widowControl/>
        <w:suppressAutoHyphens/>
        <w:ind w:left="720"/>
        <w:rPr>
          <w:rFonts w:ascii="Times New Roman" w:hAnsi="Times New Roman" w:cs="Times New Roman"/>
          <w:sz w:val="24"/>
          <w:szCs w:val="24"/>
        </w:rPr>
      </w:pPr>
      <w:r w:rsidRPr="00846364">
        <w:rPr>
          <w:rFonts w:ascii="Times New Roman" w:hAnsi="Times New Roman" w:cs="Times New Roman"/>
          <w:sz w:val="24"/>
          <w:szCs w:val="24"/>
        </w:rPr>
        <w:t>make payment of this invoice to _______________________</w:t>
      </w:r>
    </w:p>
    <w:p w14:paraId="31DDA84B" w14:textId="77777777" w:rsidR="00604E4D" w:rsidRPr="00846364" w:rsidRDefault="00604E4D" w:rsidP="00604E4D">
      <w:pPr>
        <w:widowControl/>
        <w:suppressAutoHyphens/>
        <w:ind w:left="720"/>
        <w:rPr>
          <w:rFonts w:ascii="Times New Roman" w:hAnsi="Times New Roman" w:cs="Times New Roman"/>
          <w:sz w:val="24"/>
          <w:szCs w:val="24"/>
        </w:rPr>
      </w:pPr>
      <w:r w:rsidRPr="00846364">
        <w:rPr>
          <w:rFonts w:ascii="Times New Roman" w:hAnsi="Times New Roman" w:cs="Times New Roman"/>
          <w:sz w:val="24"/>
          <w:szCs w:val="24"/>
        </w:rPr>
        <w:t>(name and address of assignee).</w:t>
      </w:r>
    </w:p>
    <w:p w14:paraId="1F8E2262" w14:textId="77777777" w:rsidR="00604E4D" w:rsidRPr="00846364" w:rsidRDefault="00604E4D" w:rsidP="00604E4D">
      <w:pPr>
        <w:widowControl/>
        <w:tabs>
          <w:tab w:val="left" w:pos="-720"/>
        </w:tabs>
        <w:suppressAutoHyphens/>
        <w:jc w:val="both"/>
        <w:rPr>
          <w:rFonts w:ascii="Times New Roman" w:hAnsi="Times New Roman" w:cs="Times New Roman"/>
          <w:b/>
          <w:sz w:val="24"/>
          <w:szCs w:val="24"/>
        </w:rPr>
      </w:pPr>
    </w:p>
    <w:p w14:paraId="2AC9DAFA" w14:textId="77777777" w:rsidR="00604E4D" w:rsidRPr="00846364" w:rsidRDefault="00604E4D" w:rsidP="00FB323C">
      <w:pPr>
        <w:widowControl/>
        <w:numPr>
          <w:ilvl w:val="0"/>
          <w:numId w:val="25"/>
        </w:numPr>
        <w:suppressAutoHyphens/>
        <w:ind w:left="0" w:firstLine="0"/>
        <w:jc w:val="both"/>
        <w:rPr>
          <w:rFonts w:ascii="Times New Roman" w:hAnsi="Times New Roman" w:cs="Times New Roman"/>
          <w:b/>
          <w:sz w:val="24"/>
          <w:szCs w:val="24"/>
        </w:rPr>
      </w:pPr>
      <w:r w:rsidRPr="00846364">
        <w:rPr>
          <w:rFonts w:ascii="Times New Roman" w:hAnsi="Times New Roman" w:cs="Times New Roman"/>
          <w:b/>
          <w:sz w:val="24"/>
          <w:szCs w:val="24"/>
        </w:rPr>
        <w:t>THE QUICK PAYMENT CLAUSE</w:t>
      </w:r>
    </w:p>
    <w:p w14:paraId="1CE26657"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347CCFF4" w14:textId="77777777" w:rsidR="00604E4D" w:rsidRPr="00846364" w:rsidRDefault="00604E4D" w:rsidP="00FB323C">
      <w:pPr>
        <w:widowControl/>
        <w:numPr>
          <w:ilvl w:val="0"/>
          <w:numId w:val="14"/>
        </w:numPr>
        <w:suppressAutoHyphens/>
        <w:ind w:left="720" w:hanging="720"/>
        <w:jc w:val="both"/>
        <w:rPr>
          <w:rFonts w:ascii="Times New Roman" w:hAnsi="Times New Roman" w:cs="Times New Roman"/>
          <w:b/>
          <w:sz w:val="24"/>
          <w:szCs w:val="24"/>
        </w:rPr>
      </w:pPr>
      <w:r w:rsidRPr="00846364">
        <w:rPr>
          <w:rFonts w:ascii="Times New Roman" w:hAnsi="Times New Roman" w:cs="Times New Roman"/>
          <w:b/>
          <w:sz w:val="24"/>
          <w:szCs w:val="24"/>
        </w:rPr>
        <w:t>Interest Penalties to Contractors</w:t>
      </w:r>
    </w:p>
    <w:p w14:paraId="33428DE5"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1B4A6442" w14:textId="77777777" w:rsidR="00604E4D" w:rsidRPr="00846364" w:rsidRDefault="00604E4D" w:rsidP="00FB323C">
      <w:pPr>
        <w:widowControl/>
        <w:numPr>
          <w:ilvl w:val="0"/>
          <w:numId w:val="15"/>
        </w:numPr>
        <w:suppressAutoHyphens/>
        <w:ind w:firstLine="0"/>
        <w:jc w:val="both"/>
        <w:rPr>
          <w:rFonts w:ascii="Times New Roman" w:hAnsi="Times New Roman" w:cs="Times New Roman"/>
          <w:sz w:val="24"/>
          <w:szCs w:val="24"/>
        </w:rPr>
      </w:pPr>
      <w:r w:rsidRPr="00846364">
        <w:rPr>
          <w:rFonts w:ascii="Times New Roman" w:hAnsi="Times New Roman" w:cs="Times New Roman"/>
          <w:sz w:val="24"/>
          <w:szCs w:val="24"/>
        </w:rPr>
        <w:t xml:space="preserve">The District will pay interest penalties on amounts due to the Contractor under the Quick Payment Act, D.C. Official Code §2-221.01 </w:t>
      </w:r>
      <w:r w:rsidRPr="00846364">
        <w:rPr>
          <w:rFonts w:ascii="Times New Roman" w:hAnsi="Times New Roman" w:cs="Times New Roman"/>
          <w:sz w:val="24"/>
          <w:szCs w:val="24"/>
          <w:u w:val="single"/>
        </w:rPr>
        <w:t>et</w:t>
      </w:r>
      <w:r w:rsidRPr="00846364">
        <w:rPr>
          <w:rFonts w:ascii="Times New Roman" w:hAnsi="Times New Roman" w:cs="Times New Roman"/>
          <w:sz w:val="24"/>
          <w:szCs w:val="24"/>
        </w:rPr>
        <w:t xml:space="preserve"> </w:t>
      </w:r>
      <w:r w:rsidRPr="00846364">
        <w:rPr>
          <w:rFonts w:ascii="Times New Roman" w:hAnsi="Times New Roman" w:cs="Times New Roman"/>
          <w:sz w:val="24"/>
          <w:szCs w:val="24"/>
          <w:u w:val="single"/>
        </w:rPr>
        <w:t>seq</w:t>
      </w:r>
      <w:r w:rsidRPr="00846364">
        <w:rPr>
          <w:rFonts w:ascii="Times New Roman" w:hAnsi="Times New Roman" w:cs="Times New Roman"/>
          <w:sz w:val="24"/>
          <w:szCs w:val="24"/>
        </w:rPr>
        <w:t>., for the period beginning on the day after the required payment date and ending on the date on which payment of the amount is made.   Interest shall be calculated at the rate of 1% per month.   No interest penalty shall be paid if payment for the completed delivery of the item of property or service is made on or before:</w:t>
      </w:r>
    </w:p>
    <w:p w14:paraId="0FF4F832"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43E23CD4" w14:textId="77777777" w:rsidR="00604E4D" w:rsidRPr="00846364" w:rsidRDefault="00604E4D" w:rsidP="00604E4D">
      <w:pPr>
        <w:widowControl/>
        <w:numPr>
          <w:ilvl w:val="0"/>
          <w:numId w:val="5"/>
        </w:numPr>
        <w:tabs>
          <w:tab w:val="left" w:pos="-720"/>
        </w:tabs>
        <w:suppressAutoHyphens/>
        <w:jc w:val="both"/>
        <w:rPr>
          <w:rFonts w:ascii="Times New Roman" w:hAnsi="Times New Roman" w:cs="Times New Roman"/>
          <w:sz w:val="24"/>
          <w:szCs w:val="24"/>
        </w:rPr>
      </w:pPr>
      <w:r w:rsidRPr="00846364">
        <w:rPr>
          <w:rFonts w:ascii="Times New Roman" w:hAnsi="Times New Roman" w:cs="Times New Roman"/>
          <w:sz w:val="24"/>
          <w:szCs w:val="24"/>
        </w:rPr>
        <w:t>the 3</w:t>
      </w:r>
      <w:r w:rsidRPr="00846364">
        <w:rPr>
          <w:rFonts w:ascii="Times New Roman" w:hAnsi="Times New Roman" w:cs="Times New Roman"/>
          <w:sz w:val="24"/>
          <w:szCs w:val="24"/>
          <w:vertAlign w:val="superscript"/>
        </w:rPr>
        <w:t>rd</w:t>
      </w:r>
      <w:r w:rsidRPr="00846364">
        <w:rPr>
          <w:rFonts w:ascii="Times New Roman" w:hAnsi="Times New Roman" w:cs="Times New Roman"/>
          <w:sz w:val="24"/>
          <w:szCs w:val="24"/>
        </w:rPr>
        <w:t xml:space="preserve"> day after the required payment date for meat or a meat product;</w:t>
      </w:r>
    </w:p>
    <w:p w14:paraId="5944605D" w14:textId="77777777" w:rsidR="00604E4D" w:rsidRPr="00846364" w:rsidRDefault="00604E4D" w:rsidP="00604E4D">
      <w:pPr>
        <w:widowControl/>
        <w:numPr>
          <w:ilvl w:val="0"/>
          <w:numId w:val="5"/>
        </w:numPr>
        <w:tabs>
          <w:tab w:val="left" w:pos="-720"/>
          <w:tab w:val="left" w:pos="1800"/>
        </w:tabs>
        <w:suppressAutoHyphens/>
        <w:jc w:val="both"/>
        <w:rPr>
          <w:rFonts w:ascii="Times New Roman" w:hAnsi="Times New Roman" w:cs="Times New Roman"/>
          <w:sz w:val="24"/>
          <w:szCs w:val="24"/>
        </w:rPr>
      </w:pPr>
      <w:r w:rsidRPr="00846364">
        <w:rPr>
          <w:rFonts w:ascii="Times New Roman" w:hAnsi="Times New Roman" w:cs="Times New Roman"/>
          <w:sz w:val="24"/>
          <w:szCs w:val="24"/>
        </w:rPr>
        <w:t>the 5</w:t>
      </w:r>
      <w:r w:rsidRPr="00846364">
        <w:rPr>
          <w:rFonts w:ascii="Times New Roman" w:hAnsi="Times New Roman" w:cs="Times New Roman"/>
          <w:sz w:val="24"/>
          <w:szCs w:val="24"/>
          <w:vertAlign w:val="superscript"/>
        </w:rPr>
        <w:t>th</w:t>
      </w:r>
      <w:r w:rsidRPr="00846364">
        <w:rPr>
          <w:rFonts w:ascii="Times New Roman" w:hAnsi="Times New Roman" w:cs="Times New Roman"/>
          <w:sz w:val="24"/>
          <w:szCs w:val="24"/>
        </w:rPr>
        <w:t xml:space="preserve"> day after the required payment date for an agricultural commodity; or</w:t>
      </w:r>
    </w:p>
    <w:p w14:paraId="2F31B756" w14:textId="77777777" w:rsidR="00604E4D" w:rsidRPr="00846364" w:rsidRDefault="00604E4D" w:rsidP="00604E4D">
      <w:pPr>
        <w:widowControl/>
        <w:numPr>
          <w:ilvl w:val="0"/>
          <w:numId w:val="5"/>
        </w:numPr>
        <w:tabs>
          <w:tab w:val="left" w:pos="-720"/>
          <w:tab w:val="left" w:pos="1800"/>
        </w:tabs>
        <w:suppressAutoHyphens/>
        <w:jc w:val="both"/>
        <w:rPr>
          <w:rFonts w:ascii="Times New Roman" w:hAnsi="Times New Roman" w:cs="Times New Roman"/>
          <w:sz w:val="24"/>
          <w:szCs w:val="24"/>
        </w:rPr>
      </w:pPr>
      <w:r w:rsidRPr="00846364">
        <w:rPr>
          <w:rFonts w:ascii="Times New Roman" w:hAnsi="Times New Roman" w:cs="Times New Roman"/>
          <w:sz w:val="24"/>
          <w:szCs w:val="24"/>
        </w:rPr>
        <w:t>the 15</w:t>
      </w:r>
      <w:r w:rsidRPr="00846364">
        <w:rPr>
          <w:rFonts w:ascii="Times New Roman" w:hAnsi="Times New Roman" w:cs="Times New Roman"/>
          <w:sz w:val="24"/>
          <w:szCs w:val="24"/>
          <w:vertAlign w:val="superscript"/>
        </w:rPr>
        <w:t>th</w:t>
      </w:r>
      <w:r w:rsidRPr="00846364">
        <w:rPr>
          <w:rFonts w:ascii="Times New Roman" w:hAnsi="Times New Roman" w:cs="Times New Roman"/>
          <w:sz w:val="24"/>
          <w:szCs w:val="24"/>
        </w:rPr>
        <w:t xml:space="preserve"> day after the required payment date for any other item.</w:t>
      </w:r>
    </w:p>
    <w:p w14:paraId="21533922"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10C38D7E" w14:textId="77777777" w:rsidR="00604E4D" w:rsidRPr="00846364" w:rsidRDefault="00604E4D" w:rsidP="00FB323C">
      <w:pPr>
        <w:widowControl/>
        <w:numPr>
          <w:ilvl w:val="0"/>
          <w:numId w:val="15"/>
        </w:numPr>
        <w:suppressAutoHyphens/>
        <w:ind w:firstLine="0"/>
        <w:jc w:val="both"/>
        <w:rPr>
          <w:rFonts w:ascii="Times New Roman" w:hAnsi="Times New Roman" w:cs="Times New Roman"/>
          <w:sz w:val="24"/>
          <w:szCs w:val="24"/>
        </w:rPr>
      </w:pPr>
      <w:r w:rsidRPr="00846364">
        <w:rPr>
          <w:rFonts w:ascii="Times New Roman" w:hAnsi="Times New Roman" w:cs="Times New Roman"/>
          <w:sz w:val="24"/>
          <w:szCs w:val="24"/>
        </w:rPr>
        <w:t>Any amount of an interest penalty which remains unpaid at the end of any 30-day period shall be added to the principal amount of the debt and thereafter interest penalties shall accrue on the added amount.</w:t>
      </w:r>
    </w:p>
    <w:p w14:paraId="3917E0D5"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64191ED9" w14:textId="77777777" w:rsidR="00604E4D" w:rsidRPr="00846364" w:rsidRDefault="00604E4D" w:rsidP="00FB323C">
      <w:pPr>
        <w:widowControl/>
        <w:numPr>
          <w:ilvl w:val="0"/>
          <w:numId w:val="14"/>
        </w:numPr>
        <w:suppressAutoHyphens/>
        <w:ind w:left="720" w:hanging="720"/>
        <w:jc w:val="both"/>
        <w:rPr>
          <w:rFonts w:ascii="Times New Roman" w:hAnsi="Times New Roman" w:cs="Times New Roman"/>
          <w:b/>
          <w:sz w:val="24"/>
          <w:szCs w:val="24"/>
        </w:rPr>
      </w:pPr>
      <w:r w:rsidRPr="00846364">
        <w:rPr>
          <w:rFonts w:ascii="Times New Roman" w:hAnsi="Times New Roman" w:cs="Times New Roman"/>
          <w:b/>
          <w:sz w:val="24"/>
          <w:szCs w:val="24"/>
        </w:rPr>
        <w:t>Payments to Subcontractor</w:t>
      </w:r>
    </w:p>
    <w:p w14:paraId="32C15202" w14:textId="77777777" w:rsidR="00604E4D" w:rsidRPr="00846364" w:rsidRDefault="00604E4D" w:rsidP="00604E4D">
      <w:pPr>
        <w:widowControl/>
        <w:tabs>
          <w:tab w:val="left" w:pos="-720"/>
        </w:tabs>
        <w:suppressAutoHyphens/>
        <w:jc w:val="both"/>
        <w:rPr>
          <w:rFonts w:ascii="Times New Roman" w:hAnsi="Times New Roman" w:cs="Times New Roman"/>
          <w:sz w:val="24"/>
          <w:szCs w:val="24"/>
        </w:rPr>
      </w:pPr>
    </w:p>
    <w:p w14:paraId="3D73F523" w14:textId="77777777" w:rsidR="00604E4D" w:rsidRPr="00846364" w:rsidRDefault="00604E4D" w:rsidP="00FB323C">
      <w:pPr>
        <w:widowControl/>
        <w:numPr>
          <w:ilvl w:val="0"/>
          <w:numId w:val="16"/>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The Contractor must take one of the following actions within 7 days of receipt of any amount paid to the Contractor by the District for work performed by any subcontractor under the Contract:</w:t>
      </w:r>
    </w:p>
    <w:p w14:paraId="24901476" w14:textId="77777777" w:rsidR="00604E4D" w:rsidRPr="00846364" w:rsidRDefault="00604E4D" w:rsidP="00681800">
      <w:pPr>
        <w:widowControl/>
        <w:tabs>
          <w:tab w:val="left" w:pos="-720"/>
        </w:tabs>
        <w:suppressAutoHyphens/>
        <w:jc w:val="both"/>
        <w:rPr>
          <w:rFonts w:ascii="Times New Roman" w:hAnsi="Times New Roman" w:cs="Times New Roman"/>
          <w:sz w:val="24"/>
          <w:szCs w:val="24"/>
        </w:rPr>
      </w:pPr>
    </w:p>
    <w:p w14:paraId="466DB70D" w14:textId="77777777" w:rsidR="00604E4D" w:rsidRPr="00846364" w:rsidRDefault="00604E4D" w:rsidP="00FB323C">
      <w:pPr>
        <w:widowControl/>
        <w:numPr>
          <w:ilvl w:val="0"/>
          <w:numId w:val="17"/>
        </w:numPr>
        <w:suppressAutoHyphens/>
        <w:ind w:firstLine="0"/>
        <w:jc w:val="both"/>
        <w:rPr>
          <w:rFonts w:ascii="Times New Roman" w:hAnsi="Times New Roman" w:cs="Times New Roman"/>
          <w:sz w:val="24"/>
          <w:szCs w:val="24"/>
        </w:rPr>
      </w:pPr>
      <w:r w:rsidRPr="00846364">
        <w:rPr>
          <w:rFonts w:ascii="Times New Roman" w:hAnsi="Times New Roman" w:cs="Times New Roman"/>
          <w:sz w:val="24"/>
          <w:szCs w:val="24"/>
        </w:rPr>
        <w:t>Pay the subcontractor for the proportionate share of the total payment received from the District that is attributable to the subcontractor for work performed under the contract; or</w:t>
      </w:r>
    </w:p>
    <w:p w14:paraId="7A1452CC" w14:textId="77777777" w:rsidR="00604E4D" w:rsidRPr="00846364" w:rsidRDefault="00604E4D" w:rsidP="00FB323C">
      <w:pPr>
        <w:widowControl/>
        <w:numPr>
          <w:ilvl w:val="0"/>
          <w:numId w:val="17"/>
        </w:numPr>
        <w:suppressAutoHyphens/>
        <w:ind w:firstLine="0"/>
        <w:jc w:val="both"/>
        <w:rPr>
          <w:rFonts w:ascii="Times New Roman" w:hAnsi="Times New Roman" w:cs="Times New Roman"/>
          <w:sz w:val="24"/>
          <w:szCs w:val="24"/>
        </w:rPr>
      </w:pPr>
      <w:r w:rsidRPr="00846364">
        <w:rPr>
          <w:rFonts w:ascii="Times New Roman" w:hAnsi="Times New Roman" w:cs="Times New Roman"/>
          <w:sz w:val="24"/>
          <w:szCs w:val="24"/>
        </w:rPr>
        <w:t>Notify the District and the subcontractor, in writing, of the Contractor’s intention to withhold all or part of the subcontractor’s payment and state the reason for the nonpayment.</w:t>
      </w:r>
    </w:p>
    <w:p w14:paraId="78B95D95" w14:textId="77777777" w:rsidR="00604E4D" w:rsidRPr="00846364" w:rsidRDefault="00604E4D" w:rsidP="00F64339">
      <w:pPr>
        <w:widowControl/>
        <w:suppressAutoHyphens/>
        <w:jc w:val="both"/>
        <w:rPr>
          <w:rFonts w:ascii="Times New Roman" w:hAnsi="Times New Roman" w:cs="Times New Roman"/>
          <w:sz w:val="24"/>
          <w:szCs w:val="24"/>
        </w:rPr>
      </w:pPr>
    </w:p>
    <w:p w14:paraId="7A481888" w14:textId="77777777" w:rsidR="00604E4D" w:rsidRPr="00846364" w:rsidRDefault="00604E4D" w:rsidP="00FB323C">
      <w:pPr>
        <w:widowControl/>
        <w:numPr>
          <w:ilvl w:val="0"/>
          <w:numId w:val="16"/>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Contractor shall pay interest to the subcontractor or supplier as provided in D.C. Code §§ 2-221.02(b)(1) – 2-221.02(b)(2).</w:t>
      </w:r>
    </w:p>
    <w:p w14:paraId="3AE21FE7" w14:textId="77777777" w:rsidR="00604E4D" w:rsidRPr="00846364" w:rsidRDefault="00604E4D" w:rsidP="00681800">
      <w:pPr>
        <w:widowControl/>
        <w:suppressAutoHyphens/>
        <w:jc w:val="both"/>
        <w:rPr>
          <w:rFonts w:ascii="Times New Roman" w:hAnsi="Times New Roman" w:cs="Times New Roman"/>
          <w:sz w:val="24"/>
          <w:szCs w:val="24"/>
        </w:rPr>
      </w:pPr>
      <w:r w:rsidRPr="00846364">
        <w:rPr>
          <w:rFonts w:ascii="Times New Roman" w:hAnsi="Times New Roman" w:cs="Times New Roman"/>
          <w:sz w:val="24"/>
          <w:szCs w:val="24"/>
        </w:rPr>
        <w:t xml:space="preserve"> </w:t>
      </w:r>
    </w:p>
    <w:p w14:paraId="0FEEBC8F" w14:textId="77777777" w:rsidR="00604E4D" w:rsidRPr="00846364" w:rsidRDefault="00604E4D" w:rsidP="00FB323C">
      <w:pPr>
        <w:widowControl/>
        <w:numPr>
          <w:ilvl w:val="0"/>
          <w:numId w:val="16"/>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Any amount of an interest penalty that remains unpaid by the Contractor at the end of any 30-day period shall be added to the principal amount of the debt to the subcontractor and thereafter interest penalties shall accrue on the added amount.</w:t>
      </w:r>
    </w:p>
    <w:p w14:paraId="54C4730B" w14:textId="77777777" w:rsidR="00604E4D" w:rsidRPr="00846364" w:rsidRDefault="00604E4D" w:rsidP="00681800">
      <w:pPr>
        <w:widowControl/>
        <w:suppressAutoHyphens/>
        <w:jc w:val="both"/>
        <w:rPr>
          <w:rFonts w:ascii="Times New Roman" w:hAnsi="Times New Roman" w:cs="Times New Roman"/>
          <w:sz w:val="24"/>
          <w:szCs w:val="24"/>
        </w:rPr>
      </w:pPr>
    </w:p>
    <w:p w14:paraId="0F7E5693" w14:textId="77777777" w:rsidR="00604E4D" w:rsidRPr="00846364" w:rsidRDefault="00604E4D" w:rsidP="00FB323C">
      <w:pPr>
        <w:widowControl/>
        <w:numPr>
          <w:ilvl w:val="0"/>
          <w:numId w:val="16"/>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A dispute between the Contractor and subcontractor relating to the amounts or entitlement of a subcontractor to a payment or a late payment interest penalty under the Quick Payment Act does not constitute a dispute to which the District of Columbia is a party.  The District of Columbia may not be interpleaded in any judicial or administrative proceeding involving such a dispute.</w:t>
      </w:r>
    </w:p>
    <w:p w14:paraId="7CCBF641" w14:textId="77777777" w:rsidR="00604E4D" w:rsidRPr="00846364" w:rsidRDefault="00604E4D" w:rsidP="00681800">
      <w:pPr>
        <w:widowControl/>
        <w:suppressAutoHyphens/>
        <w:jc w:val="both"/>
        <w:rPr>
          <w:rFonts w:ascii="Times New Roman" w:hAnsi="Times New Roman" w:cs="Times New Roman"/>
          <w:sz w:val="24"/>
          <w:szCs w:val="24"/>
        </w:rPr>
      </w:pPr>
    </w:p>
    <w:p w14:paraId="37B305F0" w14:textId="77777777" w:rsidR="00604E4D" w:rsidRPr="00846364" w:rsidRDefault="00604E4D" w:rsidP="00FB323C">
      <w:pPr>
        <w:widowControl/>
        <w:numPr>
          <w:ilvl w:val="0"/>
          <w:numId w:val="16"/>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lastRenderedPageBreak/>
        <w:t>Contractor shall include in every subcontract a provision that requires each subcontractor to include the payment and interest clauses required under D.C. Code §§ 2-221.02(d)(1) – 2.221.02(d)(2) in a contract with any lower-tier subcontractor or supplier.</w:t>
      </w:r>
    </w:p>
    <w:p w14:paraId="69F7986F" w14:textId="77777777" w:rsidR="004F3C9D" w:rsidRPr="00846364" w:rsidRDefault="004F3C9D" w:rsidP="00681800">
      <w:pPr>
        <w:pStyle w:val="List2"/>
        <w:spacing w:line="276" w:lineRule="auto"/>
        <w:ind w:left="0" w:firstLine="0"/>
        <w:jc w:val="both"/>
        <w:rPr>
          <w:szCs w:val="24"/>
        </w:rPr>
      </w:pPr>
    </w:p>
    <w:p w14:paraId="5A9FC8C4" w14:textId="77777777" w:rsidR="004F3C9D" w:rsidRPr="00846364" w:rsidRDefault="004F3C9D" w:rsidP="0091333A">
      <w:pPr>
        <w:pStyle w:val="List2"/>
        <w:spacing w:line="276" w:lineRule="auto"/>
        <w:ind w:left="0" w:firstLine="0"/>
        <w:jc w:val="both"/>
        <w:rPr>
          <w:b/>
          <w:szCs w:val="24"/>
        </w:rPr>
      </w:pPr>
      <w:r w:rsidRPr="00846364">
        <w:rPr>
          <w:b/>
          <w:szCs w:val="24"/>
        </w:rPr>
        <w:t>G.6</w:t>
      </w:r>
      <w:r w:rsidRPr="00846364">
        <w:rPr>
          <w:b/>
          <w:szCs w:val="24"/>
        </w:rPr>
        <w:tab/>
      </w:r>
      <w:r w:rsidRPr="00846364">
        <w:rPr>
          <w:b/>
          <w:szCs w:val="24"/>
        </w:rPr>
        <w:tab/>
        <w:t>CONTRACTING OFFICER (CO)</w:t>
      </w:r>
    </w:p>
    <w:p w14:paraId="3EE5FD5E" w14:textId="77777777" w:rsidR="004F3C9D" w:rsidRPr="00846364" w:rsidRDefault="004F3C9D" w:rsidP="0091333A">
      <w:pPr>
        <w:widowControl/>
        <w:spacing w:line="276" w:lineRule="auto"/>
        <w:jc w:val="both"/>
        <w:rPr>
          <w:rFonts w:ascii="Times New Roman" w:hAnsi="Times New Roman" w:cs="Times New Roman"/>
          <w:sz w:val="24"/>
          <w:szCs w:val="24"/>
        </w:rPr>
      </w:pPr>
    </w:p>
    <w:p w14:paraId="1835C3C9" w14:textId="77777777" w:rsidR="004F3C9D" w:rsidRPr="00846364" w:rsidRDefault="004F3C9D" w:rsidP="0091333A">
      <w:pPr>
        <w:pStyle w:val="List3"/>
        <w:spacing w:line="276" w:lineRule="auto"/>
        <w:ind w:left="0" w:firstLine="0"/>
        <w:rPr>
          <w:sz w:val="24"/>
          <w:szCs w:val="24"/>
        </w:rPr>
      </w:pPr>
      <w:r w:rsidRPr="00846364">
        <w:rPr>
          <w:sz w:val="24"/>
          <w:szCs w:val="24"/>
        </w:rPr>
        <w:t>Contracts will be entered into and signed on behalf of the District only by contracting officers.  The name, address and telephone number of the Contracting Officer is:</w:t>
      </w:r>
    </w:p>
    <w:p w14:paraId="61A4B82E" w14:textId="77777777" w:rsidR="004F3C9D" w:rsidRPr="00846364" w:rsidRDefault="004F3C9D" w:rsidP="0091333A">
      <w:pPr>
        <w:widowControl/>
        <w:spacing w:line="276" w:lineRule="auto"/>
        <w:jc w:val="both"/>
        <w:rPr>
          <w:rFonts w:ascii="Times New Roman" w:hAnsi="Times New Roman" w:cs="Times New Roman"/>
          <w:sz w:val="24"/>
          <w:szCs w:val="24"/>
        </w:rPr>
      </w:pPr>
    </w:p>
    <w:p w14:paraId="073AA577" w14:textId="3C53FAF7" w:rsidR="004F3C9D" w:rsidRPr="00846364" w:rsidRDefault="00A32F3F" w:rsidP="00601C1D">
      <w:pPr>
        <w:pStyle w:val="BodyText"/>
        <w:widowControl/>
        <w:ind w:left="1980"/>
        <w:rPr>
          <w:rFonts w:cs="Times New Roman"/>
          <w:sz w:val="24"/>
          <w:szCs w:val="24"/>
        </w:rPr>
      </w:pPr>
      <w:r>
        <w:rPr>
          <w:rFonts w:cs="Times New Roman"/>
          <w:sz w:val="24"/>
          <w:szCs w:val="24"/>
        </w:rPr>
        <w:t>Margaret Platek</w:t>
      </w:r>
    </w:p>
    <w:p w14:paraId="6FEA7728" w14:textId="77777777" w:rsidR="00570089" w:rsidRPr="00846364" w:rsidRDefault="00A4586B" w:rsidP="00601C1D">
      <w:pPr>
        <w:pStyle w:val="BodyText"/>
        <w:widowControl/>
        <w:ind w:left="1980" w:right="3416"/>
        <w:rPr>
          <w:rFonts w:cs="Times New Roman"/>
          <w:sz w:val="24"/>
          <w:szCs w:val="24"/>
        </w:rPr>
      </w:pPr>
      <w:r w:rsidRPr="00846364">
        <w:rPr>
          <w:rFonts w:cs="Times New Roman"/>
          <w:sz w:val="24"/>
          <w:szCs w:val="24"/>
        </w:rPr>
        <w:t>Contracting Officer</w:t>
      </w:r>
    </w:p>
    <w:p w14:paraId="10EA2AD3" w14:textId="77777777" w:rsidR="004F3C9D" w:rsidRPr="00846364" w:rsidRDefault="004F3C9D" w:rsidP="00601C1D">
      <w:pPr>
        <w:pStyle w:val="BodyText"/>
        <w:widowControl/>
        <w:ind w:left="1980" w:right="3416"/>
        <w:rPr>
          <w:rFonts w:cs="Times New Roman"/>
          <w:sz w:val="24"/>
          <w:szCs w:val="24"/>
        </w:rPr>
      </w:pPr>
      <w:r w:rsidRPr="00846364">
        <w:rPr>
          <w:rFonts w:cs="Times New Roman"/>
          <w:spacing w:val="-1"/>
          <w:sz w:val="24"/>
          <w:szCs w:val="24"/>
        </w:rPr>
        <w:t>D</w:t>
      </w:r>
      <w:r w:rsidRPr="00846364">
        <w:rPr>
          <w:rFonts w:cs="Times New Roman"/>
          <w:spacing w:val="1"/>
          <w:sz w:val="24"/>
          <w:szCs w:val="24"/>
        </w:rPr>
        <w:t>i</w:t>
      </w:r>
      <w:r w:rsidRPr="00846364">
        <w:rPr>
          <w:rFonts w:cs="Times New Roman"/>
          <w:sz w:val="24"/>
          <w:szCs w:val="24"/>
        </w:rPr>
        <w:t>s</w:t>
      </w:r>
      <w:r w:rsidRPr="00846364">
        <w:rPr>
          <w:rFonts w:cs="Times New Roman"/>
          <w:spacing w:val="-2"/>
          <w:sz w:val="24"/>
          <w:szCs w:val="24"/>
        </w:rPr>
        <w:t>t</w:t>
      </w:r>
      <w:r w:rsidRPr="00846364">
        <w:rPr>
          <w:rFonts w:cs="Times New Roman"/>
          <w:sz w:val="24"/>
          <w:szCs w:val="24"/>
        </w:rPr>
        <w:t>r</w:t>
      </w:r>
      <w:r w:rsidRPr="00846364">
        <w:rPr>
          <w:rFonts w:cs="Times New Roman"/>
          <w:spacing w:val="1"/>
          <w:sz w:val="24"/>
          <w:szCs w:val="24"/>
        </w:rPr>
        <w:t>i</w:t>
      </w:r>
      <w:r w:rsidRPr="00846364">
        <w:rPr>
          <w:rFonts w:cs="Times New Roman"/>
          <w:spacing w:val="-3"/>
          <w:sz w:val="24"/>
          <w:szCs w:val="24"/>
        </w:rPr>
        <w:t>c</w:t>
      </w:r>
      <w:r w:rsidRPr="00846364">
        <w:rPr>
          <w:rFonts w:cs="Times New Roman"/>
          <w:sz w:val="24"/>
          <w:szCs w:val="24"/>
        </w:rPr>
        <w:t>t</w:t>
      </w:r>
      <w:r w:rsidRPr="00846364">
        <w:rPr>
          <w:rFonts w:cs="Times New Roman"/>
          <w:spacing w:val="1"/>
          <w:sz w:val="24"/>
          <w:szCs w:val="24"/>
        </w:rPr>
        <w:t xml:space="preserve"> </w:t>
      </w:r>
      <w:r w:rsidRPr="00846364">
        <w:rPr>
          <w:rFonts w:cs="Times New Roman"/>
          <w:spacing w:val="-2"/>
          <w:sz w:val="24"/>
          <w:szCs w:val="24"/>
        </w:rPr>
        <w:t>D</w:t>
      </w:r>
      <w:r w:rsidRPr="00846364">
        <w:rPr>
          <w:rFonts w:cs="Times New Roman"/>
          <w:sz w:val="24"/>
          <w:szCs w:val="24"/>
        </w:rPr>
        <w:t>e</w:t>
      </w:r>
      <w:r w:rsidRPr="00846364">
        <w:rPr>
          <w:rFonts w:cs="Times New Roman"/>
          <w:spacing w:val="-3"/>
          <w:sz w:val="24"/>
          <w:szCs w:val="24"/>
        </w:rPr>
        <w:t>p</w:t>
      </w:r>
      <w:r w:rsidRPr="00846364">
        <w:rPr>
          <w:rFonts w:cs="Times New Roman"/>
          <w:sz w:val="24"/>
          <w:szCs w:val="24"/>
        </w:rPr>
        <w:t>a</w:t>
      </w:r>
      <w:r w:rsidRPr="00846364">
        <w:rPr>
          <w:rFonts w:cs="Times New Roman"/>
          <w:spacing w:val="-2"/>
          <w:sz w:val="24"/>
          <w:szCs w:val="24"/>
        </w:rPr>
        <w:t>r</w:t>
      </w:r>
      <w:r w:rsidRPr="00846364">
        <w:rPr>
          <w:rFonts w:cs="Times New Roman"/>
          <w:spacing w:val="1"/>
          <w:sz w:val="24"/>
          <w:szCs w:val="24"/>
        </w:rPr>
        <w:t>t</w:t>
      </w:r>
      <w:r w:rsidRPr="00846364">
        <w:rPr>
          <w:rFonts w:cs="Times New Roman"/>
          <w:spacing w:val="-4"/>
          <w:sz w:val="24"/>
          <w:szCs w:val="24"/>
        </w:rPr>
        <w:t>m</w:t>
      </w:r>
      <w:r w:rsidRPr="00846364">
        <w:rPr>
          <w:rFonts w:cs="Times New Roman"/>
          <w:sz w:val="24"/>
          <w:szCs w:val="24"/>
        </w:rPr>
        <w:t>ent</w:t>
      </w:r>
      <w:r w:rsidRPr="00846364">
        <w:rPr>
          <w:rFonts w:cs="Times New Roman"/>
          <w:spacing w:val="1"/>
          <w:sz w:val="24"/>
          <w:szCs w:val="24"/>
        </w:rPr>
        <w:t xml:space="preserve"> </w:t>
      </w:r>
      <w:r w:rsidRPr="00846364">
        <w:rPr>
          <w:rFonts w:cs="Times New Roman"/>
          <w:sz w:val="24"/>
          <w:szCs w:val="24"/>
        </w:rPr>
        <w:t>of</w:t>
      </w:r>
      <w:r w:rsidRPr="00846364">
        <w:rPr>
          <w:rFonts w:cs="Times New Roman"/>
          <w:spacing w:val="-2"/>
          <w:sz w:val="24"/>
          <w:szCs w:val="24"/>
        </w:rPr>
        <w:t xml:space="preserve"> </w:t>
      </w:r>
      <w:r w:rsidRPr="00846364">
        <w:rPr>
          <w:rFonts w:cs="Times New Roman"/>
          <w:spacing w:val="-1"/>
          <w:sz w:val="24"/>
          <w:szCs w:val="24"/>
        </w:rPr>
        <w:t>T</w:t>
      </w:r>
      <w:r w:rsidRPr="00846364">
        <w:rPr>
          <w:rFonts w:cs="Times New Roman"/>
          <w:sz w:val="24"/>
          <w:szCs w:val="24"/>
        </w:rPr>
        <w:t>r</w:t>
      </w:r>
      <w:r w:rsidRPr="00846364">
        <w:rPr>
          <w:rFonts w:cs="Times New Roman"/>
          <w:spacing w:val="-3"/>
          <w:sz w:val="24"/>
          <w:szCs w:val="24"/>
        </w:rPr>
        <w:t>a</w:t>
      </w:r>
      <w:r w:rsidRPr="00846364">
        <w:rPr>
          <w:rFonts w:cs="Times New Roman"/>
          <w:spacing w:val="-1"/>
          <w:sz w:val="24"/>
          <w:szCs w:val="24"/>
        </w:rPr>
        <w:t>n</w:t>
      </w:r>
      <w:r w:rsidRPr="00846364">
        <w:rPr>
          <w:rFonts w:cs="Times New Roman"/>
          <w:sz w:val="24"/>
          <w:szCs w:val="24"/>
        </w:rPr>
        <w:t>spo</w:t>
      </w:r>
      <w:r w:rsidRPr="00846364">
        <w:rPr>
          <w:rFonts w:cs="Times New Roman"/>
          <w:spacing w:val="-2"/>
          <w:sz w:val="24"/>
          <w:szCs w:val="24"/>
        </w:rPr>
        <w:t>r</w:t>
      </w:r>
      <w:r w:rsidRPr="00846364">
        <w:rPr>
          <w:rFonts w:cs="Times New Roman"/>
          <w:spacing w:val="1"/>
          <w:sz w:val="24"/>
          <w:szCs w:val="24"/>
        </w:rPr>
        <w:t>t</w:t>
      </w:r>
      <w:r w:rsidRPr="00846364">
        <w:rPr>
          <w:rFonts w:cs="Times New Roman"/>
          <w:spacing w:val="-3"/>
          <w:sz w:val="24"/>
          <w:szCs w:val="24"/>
        </w:rPr>
        <w:t>a</w:t>
      </w:r>
      <w:r w:rsidRPr="00846364">
        <w:rPr>
          <w:rFonts w:cs="Times New Roman"/>
          <w:spacing w:val="1"/>
          <w:sz w:val="24"/>
          <w:szCs w:val="24"/>
        </w:rPr>
        <w:t>ti</w:t>
      </w:r>
      <w:r w:rsidRPr="00846364">
        <w:rPr>
          <w:rFonts w:cs="Times New Roman"/>
          <w:spacing w:val="-3"/>
          <w:sz w:val="24"/>
          <w:szCs w:val="24"/>
        </w:rPr>
        <w:t>o</w:t>
      </w:r>
      <w:r w:rsidRPr="00846364">
        <w:rPr>
          <w:rFonts w:cs="Times New Roman"/>
          <w:sz w:val="24"/>
          <w:szCs w:val="24"/>
        </w:rPr>
        <w:t>n</w:t>
      </w:r>
    </w:p>
    <w:p w14:paraId="0279ACB5" w14:textId="77777777" w:rsidR="004F3C9D" w:rsidRPr="00846364" w:rsidRDefault="004F3C9D" w:rsidP="00601C1D">
      <w:pPr>
        <w:pStyle w:val="BodyText"/>
        <w:widowControl/>
        <w:ind w:left="1980"/>
        <w:rPr>
          <w:rFonts w:cs="Times New Roman"/>
          <w:sz w:val="24"/>
          <w:szCs w:val="24"/>
        </w:rPr>
      </w:pPr>
      <w:r w:rsidRPr="00846364">
        <w:rPr>
          <w:rFonts w:cs="Times New Roman"/>
          <w:spacing w:val="-1"/>
          <w:sz w:val="24"/>
          <w:szCs w:val="24"/>
        </w:rPr>
        <w:t>O</w:t>
      </w:r>
      <w:r w:rsidRPr="00846364">
        <w:rPr>
          <w:rFonts w:cs="Times New Roman"/>
          <w:sz w:val="24"/>
          <w:szCs w:val="24"/>
        </w:rPr>
        <w:t>ff</w:t>
      </w:r>
      <w:r w:rsidRPr="00846364">
        <w:rPr>
          <w:rFonts w:cs="Times New Roman"/>
          <w:spacing w:val="-2"/>
          <w:sz w:val="24"/>
          <w:szCs w:val="24"/>
        </w:rPr>
        <w:t>i</w:t>
      </w:r>
      <w:r w:rsidRPr="00846364">
        <w:rPr>
          <w:rFonts w:cs="Times New Roman"/>
          <w:sz w:val="24"/>
          <w:szCs w:val="24"/>
        </w:rPr>
        <w:t xml:space="preserve">ce </w:t>
      </w:r>
      <w:r w:rsidRPr="00846364">
        <w:rPr>
          <w:rFonts w:cs="Times New Roman"/>
          <w:spacing w:val="-3"/>
          <w:sz w:val="24"/>
          <w:szCs w:val="24"/>
        </w:rPr>
        <w:t>o</w:t>
      </w:r>
      <w:r w:rsidRPr="00846364">
        <w:rPr>
          <w:rFonts w:cs="Times New Roman"/>
          <w:sz w:val="24"/>
          <w:szCs w:val="24"/>
        </w:rPr>
        <w:t>f</w:t>
      </w:r>
      <w:r w:rsidRPr="00846364">
        <w:rPr>
          <w:rFonts w:cs="Times New Roman"/>
          <w:spacing w:val="1"/>
          <w:sz w:val="24"/>
          <w:szCs w:val="24"/>
        </w:rPr>
        <w:t xml:space="preserve"> </w:t>
      </w:r>
      <w:r w:rsidRPr="00846364">
        <w:rPr>
          <w:rFonts w:cs="Times New Roman"/>
          <w:spacing w:val="-1"/>
          <w:sz w:val="24"/>
          <w:szCs w:val="24"/>
        </w:rPr>
        <w:t>C</w:t>
      </w:r>
      <w:r w:rsidRPr="00846364">
        <w:rPr>
          <w:rFonts w:cs="Times New Roman"/>
          <w:sz w:val="24"/>
          <w:szCs w:val="24"/>
        </w:rPr>
        <w:t>on</w:t>
      </w:r>
      <w:r w:rsidRPr="00846364">
        <w:rPr>
          <w:rFonts w:cs="Times New Roman"/>
          <w:spacing w:val="-2"/>
          <w:sz w:val="24"/>
          <w:szCs w:val="24"/>
        </w:rPr>
        <w:t>t</w:t>
      </w:r>
      <w:r w:rsidRPr="00846364">
        <w:rPr>
          <w:rFonts w:cs="Times New Roman"/>
          <w:sz w:val="24"/>
          <w:szCs w:val="24"/>
        </w:rPr>
        <w:t>ra</w:t>
      </w:r>
      <w:r w:rsidRPr="00846364">
        <w:rPr>
          <w:rFonts w:cs="Times New Roman"/>
          <w:spacing w:val="-3"/>
          <w:sz w:val="24"/>
          <w:szCs w:val="24"/>
        </w:rPr>
        <w:t>c</w:t>
      </w:r>
      <w:r w:rsidRPr="00846364">
        <w:rPr>
          <w:rFonts w:cs="Times New Roman"/>
          <w:spacing w:val="-2"/>
          <w:sz w:val="24"/>
          <w:szCs w:val="24"/>
        </w:rPr>
        <w:t>t</w:t>
      </w:r>
      <w:r w:rsidRPr="00846364">
        <w:rPr>
          <w:rFonts w:cs="Times New Roman"/>
          <w:spacing w:val="1"/>
          <w:sz w:val="24"/>
          <w:szCs w:val="24"/>
        </w:rPr>
        <w:t>i</w:t>
      </w:r>
      <w:r w:rsidRPr="00846364">
        <w:rPr>
          <w:rFonts w:cs="Times New Roman"/>
          <w:sz w:val="24"/>
          <w:szCs w:val="24"/>
        </w:rPr>
        <w:t>ng</w:t>
      </w:r>
      <w:r w:rsidRPr="00846364">
        <w:rPr>
          <w:rFonts w:cs="Times New Roman"/>
          <w:spacing w:val="-3"/>
          <w:sz w:val="24"/>
          <w:szCs w:val="24"/>
        </w:rPr>
        <w:t xml:space="preserve"> </w:t>
      </w:r>
      <w:r w:rsidRPr="00846364">
        <w:rPr>
          <w:rFonts w:cs="Times New Roman"/>
          <w:sz w:val="24"/>
          <w:szCs w:val="24"/>
        </w:rPr>
        <w:t xml:space="preserve">and </w:t>
      </w:r>
      <w:r w:rsidRPr="00846364">
        <w:rPr>
          <w:rFonts w:cs="Times New Roman"/>
          <w:spacing w:val="-3"/>
          <w:sz w:val="24"/>
          <w:szCs w:val="24"/>
        </w:rPr>
        <w:t>P</w:t>
      </w:r>
      <w:r w:rsidRPr="00846364">
        <w:rPr>
          <w:rFonts w:cs="Times New Roman"/>
          <w:sz w:val="24"/>
          <w:szCs w:val="24"/>
        </w:rPr>
        <w:t>roc</w:t>
      </w:r>
      <w:r w:rsidRPr="00846364">
        <w:rPr>
          <w:rFonts w:cs="Times New Roman"/>
          <w:spacing w:val="-3"/>
          <w:sz w:val="24"/>
          <w:szCs w:val="24"/>
        </w:rPr>
        <w:t>u</w:t>
      </w:r>
      <w:r w:rsidRPr="00846364">
        <w:rPr>
          <w:rFonts w:cs="Times New Roman"/>
          <w:sz w:val="24"/>
          <w:szCs w:val="24"/>
        </w:rPr>
        <w:t>re</w:t>
      </w:r>
      <w:r w:rsidRPr="00846364">
        <w:rPr>
          <w:rFonts w:cs="Times New Roman"/>
          <w:spacing w:val="-4"/>
          <w:sz w:val="24"/>
          <w:szCs w:val="24"/>
        </w:rPr>
        <w:t>m</w:t>
      </w:r>
      <w:r w:rsidRPr="00846364">
        <w:rPr>
          <w:rFonts w:cs="Times New Roman"/>
          <w:sz w:val="24"/>
          <w:szCs w:val="24"/>
        </w:rPr>
        <w:t>ent</w:t>
      </w:r>
    </w:p>
    <w:p w14:paraId="10E35D3F" w14:textId="77777777" w:rsidR="004F3C9D" w:rsidRPr="00846364" w:rsidRDefault="004F3C9D" w:rsidP="00601C1D">
      <w:pPr>
        <w:pStyle w:val="BodyText"/>
        <w:widowControl/>
        <w:ind w:left="1980"/>
        <w:rPr>
          <w:rFonts w:cs="Times New Roman"/>
          <w:sz w:val="24"/>
          <w:szCs w:val="24"/>
        </w:rPr>
      </w:pPr>
      <w:r w:rsidRPr="00846364">
        <w:rPr>
          <w:rFonts w:cs="Times New Roman"/>
          <w:sz w:val="24"/>
          <w:szCs w:val="24"/>
        </w:rPr>
        <w:t xml:space="preserve">55 M. </w:t>
      </w:r>
      <w:r w:rsidRPr="00846364">
        <w:rPr>
          <w:rFonts w:cs="Times New Roman"/>
          <w:spacing w:val="-3"/>
          <w:sz w:val="24"/>
          <w:szCs w:val="24"/>
        </w:rPr>
        <w:t>S</w:t>
      </w:r>
      <w:r w:rsidRPr="00846364">
        <w:rPr>
          <w:rFonts w:cs="Times New Roman"/>
          <w:spacing w:val="1"/>
          <w:sz w:val="24"/>
          <w:szCs w:val="24"/>
        </w:rPr>
        <w:t>t</w:t>
      </w:r>
      <w:r w:rsidRPr="00846364">
        <w:rPr>
          <w:rFonts w:cs="Times New Roman"/>
          <w:sz w:val="24"/>
          <w:szCs w:val="24"/>
        </w:rPr>
        <w:t xml:space="preserve">., </w:t>
      </w:r>
      <w:r w:rsidRPr="00846364">
        <w:rPr>
          <w:rFonts w:cs="Times New Roman"/>
          <w:spacing w:val="-1"/>
          <w:sz w:val="24"/>
          <w:szCs w:val="24"/>
        </w:rPr>
        <w:t>S</w:t>
      </w:r>
      <w:r w:rsidRPr="00846364">
        <w:rPr>
          <w:rFonts w:cs="Times New Roman"/>
          <w:sz w:val="24"/>
          <w:szCs w:val="24"/>
        </w:rPr>
        <w:t>E</w:t>
      </w:r>
      <w:r w:rsidRPr="00846364">
        <w:rPr>
          <w:rFonts w:cs="Times New Roman"/>
          <w:spacing w:val="-1"/>
          <w:sz w:val="24"/>
          <w:szCs w:val="24"/>
        </w:rPr>
        <w:t xml:space="preserve"> </w:t>
      </w:r>
      <w:r w:rsidRPr="00846364">
        <w:rPr>
          <w:rFonts w:cs="Times New Roman"/>
          <w:spacing w:val="-3"/>
          <w:sz w:val="24"/>
          <w:szCs w:val="24"/>
        </w:rPr>
        <w:t>7</w:t>
      </w:r>
      <w:r w:rsidRPr="00846364">
        <w:rPr>
          <w:rFonts w:cs="Times New Roman"/>
          <w:spacing w:val="1"/>
          <w:sz w:val="24"/>
          <w:szCs w:val="24"/>
        </w:rPr>
        <w:t>t</w:t>
      </w:r>
      <w:r w:rsidRPr="00846364">
        <w:rPr>
          <w:rFonts w:cs="Times New Roman"/>
          <w:sz w:val="24"/>
          <w:szCs w:val="24"/>
        </w:rPr>
        <w:t xml:space="preserve">h </w:t>
      </w:r>
      <w:r w:rsidR="0086143B" w:rsidRPr="00846364">
        <w:rPr>
          <w:rFonts w:cs="Times New Roman"/>
          <w:sz w:val="24"/>
          <w:szCs w:val="24"/>
        </w:rPr>
        <w:t>F</w:t>
      </w:r>
      <w:r w:rsidRPr="00846364">
        <w:rPr>
          <w:rFonts w:cs="Times New Roman"/>
          <w:spacing w:val="1"/>
          <w:sz w:val="24"/>
          <w:szCs w:val="24"/>
        </w:rPr>
        <w:t>l</w:t>
      </w:r>
      <w:r w:rsidRPr="00846364">
        <w:rPr>
          <w:rFonts w:cs="Times New Roman"/>
          <w:sz w:val="24"/>
          <w:szCs w:val="24"/>
        </w:rPr>
        <w:t>o</w:t>
      </w:r>
      <w:r w:rsidRPr="00846364">
        <w:rPr>
          <w:rFonts w:cs="Times New Roman"/>
          <w:spacing w:val="-3"/>
          <w:sz w:val="24"/>
          <w:szCs w:val="24"/>
        </w:rPr>
        <w:t>o</w:t>
      </w:r>
      <w:r w:rsidRPr="00846364">
        <w:rPr>
          <w:rFonts w:cs="Times New Roman"/>
          <w:sz w:val="24"/>
          <w:szCs w:val="24"/>
        </w:rPr>
        <w:t>r</w:t>
      </w:r>
    </w:p>
    <w:p w14:paraId="7D7CE3EC" w14:textId="77777777" w:rsidR="004F3C9D" w:rsidRPr="00846364" w:rsidRDefault="004F3C9D" w:rsidP="00601C1D">
      <w:pPr>
        <w:pStyle w:val="BodyText"/>
        <w:widowControl/>
        <w:ind w:left="1980"/>
        <w:rPr>
          <w:rFonts w:cs="Times New Roman"/>
          <w:sz w:val="24"/>
          <w:szCs w:val="24"/>
        </w:rPr>
      </w:pPr>
      <w:r w:rsidRPr="00846364">
        <w:rPr>
          <w:rFonts w:cs="Times New Roman"/>
          <w:sz w:val="24"/>
          <w:szCs w:val="24"/>
        </w:rPr>
        <w:t>Was</w:t>
      </w:r>
      <w:r w:rsidRPr="00846364">
        <w:rPr>
          <w:rFonts w:cs="Times New Roman"/>
          <w:spacing w:val="-3"/>
          <w:sz w:val="24"/>
          <w:szCs w:val="24"/>
        </w:rPr>
        <w:t>h</w:t>
      </w:r>
      <w:r w:rsidRPr="00846364">
        <w:rPr>
          <w:rFonts w:cs="Times New Roman"/>
          <w:spacing w:val="1"/>
          <w:sz w:val="24"/>
          <w:szCs w:val="24"/>
        </w:rPr>
        <w:t>i</w:t>
      </w:r>
      <w:r w:rsidRPr="00846364">
        <w:rPr>
          <w:rFonts w:cs="Times New Roman"/>
          <w:sz w:val="24"/>
          <w:szCs w:val="24"/>
        </w:rPr>
        <w:t>n</w:t>
      </w:r>
      <w:r w:rsidRPr="00846364">
        <w:rPr>
          <w:rFonts w:cs="Times New Roman"/>
          <w:spacing w:val="-3"/>
          <w:sz w:val="24"/>
          <w:szCs w:val="24"/>
        </w:rPr>
        <w:t>g</w:t>
      </w:r>
      <w:r w:rsidRPr="00846364">
        <w:rPr>
          <w:rFonts w:cs="Times New Roman"/>
          <w:spacing w:val="1"/>
          <w:sz w:val="24"/>
          <w:szCs w:val="24"/>
        </w:rPr>
        <w:t>t</w:t>
      </w:r>
      <w:r w:rsidRPr="00846364">
        <w:rPr>
          <w:rFonts w:cs="Times New Roman"/>
          <w:sz w:val="24"/>
          <w:szCs w:val="24"/>
        </w:rPr>
        <w:t xml:space="preserve">on, </w:t>
      </w:r>
      <w:r w:rsidRPr="00846364">
        <w:rPr>
          <w:rFonts w:cs="Times New Roman"/>
          <w:spacing w:val="-1"/>
          <w:sz w:val="24"/>
          <w:szCs w:val="24"/>
        </w:rPr>
        <w:t>D</w:t>
      </w:r>
      <w:r w:rsidRPr="00846364">
        <w:rPr>
          <w:rFonts w:cs="Times New Roman"/>
          <w:sz w:val="24"/>
          <w:szCs w:val="24"/>
        </w:rPr>
        <w:t>C</w:t>
      </w:r>
      <w:r w:rsidRPr="00846364">
        <w:rPr>
          <w:rFonts w:cs="Times New Roman"/>
          <w:spacing w:val="-1"/>
          <w:sz w:val="24"/>
          <w:szCs w:val="24"/>
        </w:rPr>
        <w:t xml:space="preserve"> </w:t>
      </w:r>
      <w:r w:rsidRPr="00846364">
        <w:rPr>
          <w:rFonts w:cs="Times New Roman"/>
          <w:sz w:val="24"/>
          <w:szCs w:val="24"/>
        </w:rPr>
        <w:t>20</w:t>
      </w:r>
      <w:r w:rsidRPr="00846364">
        <w:rPr>
          <w:rFonts w:cs="Times New Roman"/>
          <w:spacing w:val="-3"/>
          <w:sz w:val="24"/>
          <w:szCs w:val="24"/>
        </w:rPr>
        <w:t>0</w:t>
      </w:r>
      <w:r w:rsidRPr="00846364">
        <w:rPr>
          <w:rFonts w:cs="Times New Roman"/>
          <w:sz w:val="24"/>
          <w:szCs w:val="24"/>
        </w:rPr>
        <w:t>03</w:t>
      </w:r>
    </w:p>
    <w:p w14:paraId="3B40C1C1" w14:textId="7CCF9FE8" w:rsidR="00570089" w:rsidRPr="00846364" w:rsidRDefault="004F3C9D" w:rsidP="00601C1D">
      <w:pPr>
        <w:pStyle w:val="BodyText"/>
        <w:widowControl/>
        <w:ind w:left="1980"/>
        <w:rPr>
          <w:rFonts w:cs="Times New Roman"/>
          <w:spacing w:val="-2"/>
          <w:sz w:val="24"/>
          <w:szCs w:val="24"/>
        </w:rPr>
      </w:pPr>
      <w:r w:rsidRPr="00846364">
        <w:rPr>
          <w:rFonts w:cs="Times New Roman"/>
          <w:spacing w:val="1"/>
          <w:sz w:val="24"/>
          <w:szCs w:val="24"/>
        </w:rPr>
        <w:t>T</w:t>
      </w:r>
      <w:r w:rsidRPr="00846364">
        <w:rPr>
          <w:rFonts w:cs="Times New Roman"/>
          <w:spacing w:val="-3"/>
          <w:sz w:val="24"/>
          <w:szCs w:val="24"/>
        </w:rPr>
        <w:t>e</w:t>
      </w:r>
      <w:r w:rsidRPr="00846364">
        <w:rPr>
          <w:rFonts w:cs="Times New Roman"/>
          <w:spacing w:val="1"/>
          <w:sz w:val="24"/>
          <w:szCs w:val="24"/>
        </w:rPr>
        <w:t>l</w:t>
      </w:r>
      <w:r w:rsidRPr="00846364">
        <w:rPr>
          <w:rFonts w:cs="Times New Roman"/>
          <w:sz w:val="24"/>
          <w:szCs w:val="24"/>
        </w:rPr>
        <w:t>ep</w:t>
      </w:r>
      <w:r w:rsidRPr="00846364">
        <w:rPr>
          <w:rFonts w:cs="Times New Roman"/>
          <w:spacing w:val="-3"/>
          <w:sz w:val="24"/>
          <w:szCs w:val="24"/>
        </w:rPr>
        <w:t>h</w:t>
      </w:r>
      <w:r w:rsidRPr="00846364">
        <w:rPr>
          <w:rFonts w:cs="Times New Roman"/>
          <w:sz w:val="24"/>
          <w:szCs w:val="24"/>
        </w:rPr>
        <w:t>on</w:t>
      </w:r>
      <w:r w:rsidRPr="00846364">
        <w:rPr>
          <w:rFonts w:cs="Times New Roman"/>
          <w:spacing w:val="-3"/>
          <w:sz w:val="24"/>
          <w:szCs w:val="24"/>
        </w:rPr>
        <w:t>e</w:t>
      </w:r>
      <w:proofErr w:type="gramStart"/>
      <w:r w:rsidR="0042178A" w:rsidRPr="00846364">
        <w:rPr>
          <w:rFonts w:cs="Times New Roman"/>
          <w:sz w:val="24"/>
          <w:szCs w:val="24"/>
        </w:rPr>
        <w:t>:</w:t>
      </w:r>
      <w:r w:rsidR="00601C1D" w:rsidRPr="00846364">
        <w:rPr>
          <w:rFonts w:cs="Times New Roman"/>
          <w:sz w:val="24"/>
          <w:szCs w:val="24"/>
        </w:rPr>
        <w:t xml:space="preserve">  </w:t>
      </w:r>
      <w:r w:rsidRPr="00846364">
        <w:rPr>
          <w:rFonts w:cs="Times New Roman"/>
          <w:sz w:val="24"/>
          <w:szCs w:val="24"/>
        </w:rPr>
        <w:t>(</w:t>
      </w:r>
      <w:proofErr w:type="gramEnd"/>
      <w:r w:rsidRPr="00846364">
        <w:rPr>
          <w:rFonts w:cs="Times New Roman"/>
          <w:sz w:val="24"/>
          <w:szCs w:val="24"/>
        </w:rPr>
        <w:t>202)</w:t>
      </w:r>
      <w:r w:rsidRPr="00846364">
        <w:rPr>
          <w:rFonts w:cs="Times New Roman"/>
          <w:spacing w:val="-2"/>
          <w:sz w:val="24"/>
          <w:szCs w:val="24"/>
        </w:rPr>
        <w:t xml:space="preserve"> </w:t>
      </w:r>
      <w:r w:rsidR="00A32F3F">
        <w:rPr>
          <w:rFonts w:cs="Times New Roman"/>
          <w:spacing w:val="-2"/>
          <w:sz w:val="24"/>
          <w:szCs w:val="24"/>
        </w:rPr>
        <w:t>671-2287</w:t>
      </w:r>
    </w:p>
    <w:p w14:paraId="3E55EE0B" w14:textId="44368C34" w:rsidR="00705AB8" w:rsidRPr="00846364" w:rsidRDefault="004F3C9D" w:rsidP="00601C1D">
      <w:pPr>
        <w:pStyle w:val="BodyText"/>
        <w:widowControl/>
        <w:ind w:left="1980"/>
        <w:rPr>
          <w:rFonts w:cs="Times New Roman"/>
          <w:sz w:val="24"/>
          <w:szCs w:val="24"/>
        </w:rPr>
      </w:pPr>
      <w:r w:rsidRPr="00846364">
        <w:rPr>
          <w:rFonts w:cs="Times New Roman"/>
          <w:spacing w:val="2"/>
          <w:sz w:val="24"/>
          <w:szCs w:val="24"/>
        </w:rPr>
        <w:t>E</w:t>
      </w:r>
      <w:r w:rsidRPr="00846364">
        <w:rPr>
          <w:rFonts w:cs="Times New Roman"/>
          <w:spacing w:val="-2"/>
          <w:sz w:val="24"/>
          <w:szCs w:val="24"/>
        </w:rPr>
        <w:t>-</w:t>
      </w:r>
      <w:r w:rsidRPr="00846364">
        <w:rPr>
          <w:rFonts w:cs="Times New Roman"/>
          <w:spacing w:val="-4"/>
          <w:sz w:val="24"/>
          <w:szCs w:val="24"/>
        </w:rPr>
        <w:t>m</w:t>
      </w:r>
      <w:r w:rsidRPr="00846364">
        <w:rPr>
          <w:rFonts w:cs="Times New Roman"/>
          <w:sz w:val="24"/>
          <w:szCs w:val="24"/>
        </w:rPr>
        <w:t>a</w:t>
      </w:r>
      <w:r w:rsidRPr="00846364">
        <w:rPr>
          <w:rFonts w:cs="Times New Roman"/>
          <w:spacing w:val="1"/>
          <w:sz w:val="24"/>
          <w:szCs w:val="24"/>
        </w:rPr>
        <w:t>il</w:t>
      </w:r>
      <w:r w:rsidR="0042178A" w:rsidRPr="00846364">
        <w:rPr>
          <w:rFonts w:cs="Times New Roman"/>
          <w:sz w:val="24"/>
          <w:szCs w:val="24"/>
        </w:rPr>
        <w:t>:</w:t>
      </w:r>
      <w:r w:rsidR="00601C1D" w:rsidRPr="00846364">
        <w:rPr>
          <w:rFonts w:cs="Times New Roman"/>
          <w:sz w:val="24"/>
          <w:szCs w:val="24"/>
        </w:rPr>
        <w:t xml:space="preserve">  </w:t>
      </w:r>
      <w:hyperlink r:id="rId18" w:history="1">
        <w:r w:rsidR="00E208FA" w:rsidRPr="005B5375">
          <w:rPr>
            <w:rStyle w:val="Hyperlink"/>
            <w:rFonts w:cs="Times New Roman"/>
            <w:sz w:val="24"/>
            <w:szCs w:val="24"/>
          </w:rPr>
          <w:t>margaret.platek@dc.gov</w:t>
        </w:r>
      </w:hyperlink>
      <w:r w:rsidR="002A423E" w:rsidRPr="00846364">
        <w:rPr>
          <w:rFonts w:cs="Times New Roman"/>
          <w:sz w:val="24"/>
          <w:szCs w:val="24"/>
        </w:rPr>
        <w:t xml:space="preserve"> </w:t>
      </w:r>
    </w:p>
    <w:p w14:paraId="0199E92D" w14:textId="77777777" w:rsidR="004F3C9D" w:rsidRPr="00846364" w:rsidRDefault="004F3C9D" w:rsidP="0091333A">
      <w:pPr>
        <w:widowControl/>
        <w:spacing w:line="276" w:lineRule="auto"/>
        <w:jc w:val="both"/>
        <w:rPr>
          <w:rFonts w:ascii="Times New Roman" w:hAnsi="Times New Roman" w:cs="Times New Roman"/>
          <w:sz w:val="24"/>
          <w:szCs w:val="24"/>
        </w:rPr>
      </w:pPr>
    </w:p>
    <w:p w14:paraId="08931A46" w14:textId="77777777" w:rsidR="004F3C9D" w:rsidRPr="00846364" w:rsidRDefault="004F3C9D" w:rsidP="0018761F">
      <w:pPr>
        <w:pStyle w:val="Heading2"/>
        <w:keepNext/>
        <w:widowControl/>
        <w:spacing w:line="276" w:lineRule="auto"/>
        <w:ind w:left="0" w:firstLine="0"/>
        <w:jc w:val="both"/>
        <w:rPr>
          <w:rFonts w:cs="Times New Roman"/>
          <w:i w:val="0"/>
          <w:sz w:val="24"/>
          <w:szCs w:val="24"/>
        </w:rPr>
      </w:pPr>
      <w:r w:rsidRPr="00846364">
        <w:rPr>
          <w:rFonts w:cs="Times New Roman"/>
          <w:i w:val="0"/>
          <w:sz w:val="24"/>
          <w:szCs w:val="24"/>
        </w:rPr>
        <w:t>G.7</w:t>
      </w:r>
      <w:r w:rsidR="0042178A" w:rsidRPr="00846364">
        <w:rPr>
          <w:rFonts w:cs="Times New Roman"/>
          <w:i w:val="0"/>
          <w:sz w:val="24"/>
          <w:szCs w:val="24"/>
        </w:rPr>
        <w:t>.</w:t>
      </w:r>
      <w:r w:rsidR="0042178A" w:rsidRPr="00846364">
        <w:rPr>
          <w:rFonts w:cs="Times New Roman"/>
          <w:i w:val="0"/>
          <w:sz w:val="24"/>
          <w:szCs w:val="24"/>
        </w:rPr>
        <w:tab/>
        <w:t xml:space="preserve"> </w:t>
      </w:r>
      <w:r w:rsidRPr="00846364">
        <w:rPr>
          <w:rFonts w:cs="Times New Roman"/>
          <w:i w:val="0"/>
          <w:sz w:val="24"/>
          <w:szCs w:val="24"/>
        </w:rPr>
        <w:t>AUTHORIZED CHANGES BY THE CONTRACTING OFFICER</w:t>
      </w:r>
    </w:p>
    <w:p w14:paraId="0E63A861" w14:textId="77777777" w:rsidR="004F3C9D" w:rsidRPr="00846364" w:rsidRDefault="004F3C9D" w:rsidP="0018761F">
      <w:pPr>
        <w:keepNext/>
        <w:widowControl/>
        <w:spacing w:line="276" w:lineRule="auto"/>
        <w:jc w:val="both"/>
        <w:rPr>
          <w:rFonts w:ascii="Times New Roman" w:hAnsi="Times New Roman" w:cs="Times New Roman"/>
          <w:sz w:val="24"/>
          <w:szCs w:val="24"/>
        </w:rPr>
      </w:pPr>
    </w:p>
    <w:p w14:paraId="203F5204" w14:textId="77777777" w:rsidR="004F3C9D" w:rsidRPr="00846364" w:rsidRDefault="004F3C9D" w:rsidP="00FB323C">
      <w:pPr>
        <w:pStyle w:val="List2"/>
        <w:numPr>
          <w:ilvl w:val="0"/>
          <w:numId w:val="18"/>
        </w:numPr>
        <w:spacing w:line="276" w:lineRule="auto"/>
        <w:ind w:left="0" w:firstLine="0"/>
        <w:jc w:val="both"/>
        <w:rPr>
          <w:szCs w:val="24"/>
        </w:rPr>
      </w:pPr>
      <w:r w:rsidRPr="00846364">
        <w:rPr>
          <w:szCs w:val="24"/>
        </w:rPr>
        <w:t>The Contracting Officer is the only person authorized to approve changes in any of the requirements of this contract.</w:t>
      </w:r>
    </w:p>
    <w:p w14:paraId="383A2B33" w14:textId="77777777" w:rsidR="004F3C9D" w:rsidRPr="00846364" w:rsidRDefault="004F3C9D" w:rsidP="0091333A">
      <w:pPr>
        <w:pStyle w:val="List2"/>
        <w:spacing w:line="276" w:lineRule="auto"/>
        <w:ind w:left="0" w:firstLine="0"/>
        <w:jc w:val="both"/>
        <w:rPr>
          <w:szCs w:val="24"/>
        </w:rPr>
      </w:pPr>
    </w:p>
    <w:p w14:paraId="2A980727" w14:textId="77777777" w:rsidR="004F3C9D" w:rsidRPr="00846364" w:rsidRDefault="004F3C9D" w:rsidP="00FB323C">
      <w:pPr>
        <w:pStyle w:val="List2"/>
        <w:numPr>
          <w:ilvl w:val="0"/>
          <w:numId w:val="18"/>
        </w:numPr>
        <w:spacing w:line="276" w:lineRule="auto"/>
        <w:ind w:left="0" w:firstLine="0"/>
        <w:jc w:val="both"/>
        <w:rPr>
          <w:szCs w:val="24"/>
        </w:rPr>
      </w:pPr>
      <w:r w:rsidRPr="00846364">
        <w:rPr>
          <w:szCs w:val="24"/>
        </w:rPr>
        <w:t>The Contractor shall not comply with any order, directive or request that changes or modifies the requirements of this contract, unless issued in writing and signed by the Contracting Officer.</w:t>
      </w:r>
    </w:p>
    <w:p w14:paraId="25572734" w14:textId="77777777" w:rsidR="004F3C9D" w:rsidRPr="00846364" w:rsidRDefault="004F3C9D" w:rsidP="0091333A">
      <w:pPr>
        <w:pStyle w:val="List2"/>
        <w:spacing w:line="276" w:lineRule="auto"/>
        <w:ind w:left="0" w:firstLine="0"/>
        <w:jc w:val="both"/>
        <w:rPr>
          <w:szCs w:val="24"/>
        </w:rPr>
      </w:pPr>
    </w:p>
    <w:p w14:paraId="1B87CD09" w14:textId="77777777" w:rsidR="004F3C9D" w:rsidRPr="00846364" w:rsidRDefault="004F3C9D" w:rsidP="00FB323C">
      <w:pPr>
        <w:pStyle w:val="List2"/>
        <w:numPr>
          <w:ilvl w:val="0"/>
          <w:numId w:val="18"/>
        </w:numPr>
        <w:spacing w:line="276" w:lineRule="auto"/>
        <w:ind w:left="0" w:firstLine="0"/>
        <w:jc w:val="both"/>
        <w:rPr>
          <w:szCs w:val="24"/>
        </w:rPr>
      </w:pPr>
      <w:r w:rsidRPr="00846364">
        <w:rPr>
          <w:szCs w:val="24"/>
        </w:rPr>
        <w:t>In the event the Contractor effects any change at the instruction or request of any person other than the Contracting Officer, the change will be considered to have been made without authority and no adjustment will be made in the contract price to cover any cost increase incurred as a result thereof.</w:t>
      </w:r>
      <w:r w:rsidRPr="00846364">
        <w:rPr>
          <w:szCs w:val="24"/>
        </w:rPr>
        <w:tab/>
      </w:r>
    </w:p>
    <w:p w14:paraId="43D18F43" w14:textId="77777777" w:rsidR="00556680" w:rsidRPr="00846364" w:rsidRDefault="00556680" w:rsidP="00556680">
      <w:pPr>
        <w:widowControl/>
        <w:tabs>
          <w:tab w:val="left" w:pos="-720"/>
        </w:tabs>
        <w:suppressAutoHyphens/>
        <w:jc w:val="both"/>
        <w:rPr>
          <w:rFonts w:ascii="Times New Roman" w:hAnsi="Times New Roman" w:cs="Times New Roman"/>
          <w:sz w:val="24"/>
          <w:szCs w:val="24"/>
        </w:rPr>
      </w:pPr>
    </w:p>
    <w:p w14:paraId="5971D1A2" w14:textId="77777777" w:rsidR="00556680" w:rsidRPr="00846364" w:rsidRDefault="00B43F9C" w:rsidP="00B43F9C">
      <w:pPr>
        <w:widowControl/>
        <w:suppressAutoHyphens/>
        <w:jc w:val="both"/>
        <w:rPr>
          <w:rFonts w:ascii="Times New Roman" w:hAnsi="Times New Roman" w:cs="Times New Roman"/>
          <w:b/>
          <w:sz w:val="24"/>
          <w:szCs w:val="24"/>
        </w:rPr>
      </w:pPr>
      <w:r w:rsidRPr="00846364">
        <w:rPr>
          <w:rFonts w:ascii="Times New Roman" w:hAnsi="Times New Roman" w:cs="Times New Roman"/>
          <w:b/>
          <w:sz w:val="24"/>
          <w:szCs w:val="24"/>
        </w:rPr>
        <w:t>G.8</w:t>
      </w:r>
      <w:r w:rsidRPr="00846364">
        <w:rPr>
          <w:rFonts w:ascii="Times New Roman" w:hAnsi="Times New Roman" w:cs="Times New Roman"/>
          <w:b/>
          <w:sz w:val="24"/>
          <w:szCs w:val="24"/>
        </w:rPr>
        <w:tab/>
      </w:r>
      <w:r w:rsidR="00556680" w:rsidRPr="00846364">
        <w:rPr>
          <w:rFonts w:ascii="Times New Roman" w:hAnsi="Times New Roman" w:cs="Times New Roman"/>
          <w:b/>
          <w:sz w:val="24"/>
          <w:szCs w:val="24"/>
        </w:rPr>
        <w:t>CONTRACT ADMINISTRATOR (“CA”)</w:t>
      </w:r>
    </w:p>
    <w:p w14:paraId="7E841AF3" w14:textId="77777777" w:rsidR="00556680" w:rsidRPr="00846364" w:rsidRDefault="00556680" w:rsidP="00556680">
      <w:pPr>
        <w:widowControl/>
        <w:tabs>
          <w:tab w:val="left" w:pos="-720"/>
        </w:tabs>
        <w:suppressAutoHyphens/>
        <w:jc w:val="both"/>
        <w:rPr>
          <w:rFonts w:ascii="Times New Roman" w:hAnsi="Times New Roman" w:cs="Times New Roman"/>
          <w:sz w:val="24"/>
          <w:szCs w:val="24"/>
        </w:rPr>
      </w:pPr>
    </w:p>
    <w:p w14:paraId="2D0ADA15" w14:textId="77777777" w:rsidR="00556680" w:rsidRPr="00846364" w:rsidRDefault="00556680" w:rsidP="00FB323C">
      <w:pPr>
        <w:widowControl/>
        <w:numPr>
          <w:ilvl w:val="0"/>
          <w:numId w:val="19"/>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The CA is responsible for general administration of the contract and advising the Contracting Officer as to the Contractor’s compliance or noncompliance with the contract.  In addition, the CA is responsible for the day-to-day monitoring and supervision of the contract, of ensuring that the work conforms to the requirements of this contract and such other responsibilities and authorities as may be specified in the contract.  The CA for this Contract is:</w:t>
      </w:r>
    </w:p>
    <w:p w14:paraId="145D3092" w14:textId="77777777" w:rsidR="0042178A" w:rsidRPr="00846364" w:rsidRDefault="0042178A" w:rsidP="0091333A">
      <w:pPr>
        <w:pStyle w:val="List2"/>
        <w:spacing w:line="276" w:lineRule="auto"/>
        <w:ind w:left="0" w:firstLine="0"/>
        <w:jc w:val="both"/>
        <w:rPr>
          <w:spacing w:val="-1"/>
          <w:szCs w:val="24"/>
        </w:rPr>
      </w:pPr>
    </w:p>
    <w:p w14:paraId="561D1BD1" w14:textId="77777777" w:rsidR="0042178A" w:rsidRPr="00846364" w:rsidRDefault="0086143B" w:rsidP="00601C1D">
      <w:pPr>
        <w:pStyle w:val="List2"/>
        <w:ind w:left="2160" w:firstLine="0"/>
        <w:jc w:val="both"/>
        <w:rPr>
          <w:rStyle w:val="a"/>
          <w:kern w:val="2"/>
          <w:szCs w:val="24"/>
        </w:rPr>
      </w:pPr>
      <w:r w:rsidRPr="00846364">
        <w:rPr>
          <w:rStyle w:val="a"/>
          <w:kern w:val="2"/>
          <w:szCs w:val="24"/>
        </w:rPr>
        <w:t>Gregory Marshall</w:t>
      </w:r>
    </w:p>
    <w:p w14:paraId="35C10568" w14:textId="77777777" w:rsidR="0042178A" w:rsidRPr="00846364" w:rsidRDefault="00556680" w:rsidP="00601C1D">
      <w:pPr>
        <w:pStyle w:val="List2"/>
        <w:ind w:left="2160" w:firstLine="0"/>
        <w:jc w:val="both"/>
        <w:rPr>
          <w:rStyle w:val="a"/>
          <w:kern w:val="2"/>
          <w:szCs w:val="24"/>
        </w:rPr>
      </w:pPr>
      <w:r w:rsidRPr="00846364">
        <w:rPr>
          <w:rStyle w:val="a"/>
          <w:kern w:val="2"/>
          <w:szCs w:val="24"/>
        </w:rPr>
        <w:t>Electrical Engineer</w:t>
      </w:r>
    </w:p>
    <w:p w14:paraId="48F93083" w14:textId="77777777" w:rsidR="0042178A" w:rsidRPr="00846364" w:rsidRDefault="0042178A" w:rsidP="00601C1D">
      <w:pPr>
        <w:pStyle w:val="List2"/>
        <w:ind w:left="2160" w:firstLine="0"/>
        <w:jc w:val="both"/>
        <w:rPr>
          <w:rStyle w:val="a"/>
          <w:kern w:val="2"/>
          <w:szCs w:val="24"/>
        </w:rPr>
      </w:pPr>
      <w:r w:rsidRPr="00846364">
        <w:rPr>
          <w:rStyle w:val="a"/>
          <w:kern w:val="2"/>
          <w:szCs w:val="24"/>
        </w:rPr>
        <w:t>District Department of Transportation</w:t>
      </w:r>
    </w:p>
    <w:p w14:paraId="1AC6E13E" w14:textId="77777777" w:rsidR="0042178A" w:rsidRPr="00846364" w:rsidRDefault="0042178A" w:rsidP="00601C1D">
      <w:pPr>
        <w:pStyle w:val="List2"/>
        <w:ind w:left="2160" w:firstLine="0"/>
        <w:jc w:val="both"/>
        <w:rPr>
          <w:rStyle w:val="a"/>
          <w:kern w:val="2"/>
          <w:szCs w:val="24"/>
        </w:rPr>
      </w:pPr>
      <w:r w:rsidRPr="00846364">
        <w:rPr>
          <w:rStyle w:val="a"/>
          <w:kern w:val="2"/>
          <w:szCs w:val="24"/>
        </w:rPr>
        <w:t xml:space="preserve">55 M Street, SE </w:t>
      </w:r>
    </w:p>
    <w:p w14:paraId="5ABBBE38" w14:textId="77777777" w:rsidR="0042178A" w:rsidRPr="00846364" w:rsidRDefault="0042178A" w:rsidP="00601C1D">
      <w:pPr>
        <w:pStyle w:val="List2"/>
        <w:ind w:left="2160" w:firstLine="0"/>
        <w:jc w:val="both"/>
        <w:rPr>
          <w:rStyle w:val="a"/>
          <w:kern w:val="2"/>
          <w:szCs w:val="24"/>
        </w:rPr>
      </w:pPr>
      <w:r w:rsidRPr="00846364">
        <w:rPr>
          <w:rStyle w:val="a"/>
          <w:kern w:val="2"/>
          <w:szCs w:val="24"/>
        </w:rPr>
        <w:t>Washington, DC 20003</w:t>
      </w:r>
    </w:p>
    <w:p w14:paraId="6F7D5B1C" w14:textId="77777777" w:rsidR="0042178A" w:rsidRPr="00846364" w:rsidRDefault="0042178A" w:rsidP="00601C1D">
      <w:pPr>
        <w:pStyle w:val="List2"/>
        <w:spacing w:line="276" w:lineRule="auto"/>
        <w:ind w:left="2160" w:firstLine="0"/>
        <w:jc w:val="both"/>
        <w:rPr>
          <w:rStyle w:val="a"/>
          <w:kern w:val="2"/>
          <w:szCs w:val="24"/>
        </w:rPr>
      </w:pPr>
      <w:r w:rsidRPr="00846364">
        <w:rPr>
          <w:rStyle w:val="a"/>
          <w:kern w:val="2"/>
          <w:szCs w:val="24"/>
        </w:rPr>
        <w:lastRenderedPageBreak/>
        <w:t>Telephone:</w:t>
      </w:r>
      <w:r w:rsidR="00601C1D" w:rsidRPr="00846364">
        <w:rPr>
          <w:rStyle w:val="a"/>
          <w:kern w:val="2"/>
          <w:szCs w:val="24"/>
        </w:rPr>
        <w:t xml:space="preserve"> </w:t>
      </w:r>
      <w:r w:rsidRPr="00846364">
        <w:rPr>
          <w:rStyle w:val="a"/>
          <w:kern w:val="2"/>
          <w:szCs w:val="24"/>
        </w:rPr>
        <w:t>(202) 671-</w:t>
      </w:r>
      <w:r w:rsidR="00975911" w:rsidRPr="00846364">
        <w:rPr>
          <w:rStyle w:val="a"/>
          <w:kern w:val="2"/>
          <w:szCs w:val="24"/>
        </w:rPr>
        <w:t>2365</w:t>
      </w:r>
    </w:p>
    <w:p w14:paraId="371D292C" w14:textId="77777777" w:rsidR="00A2082E" w:rsidRPr="00846364" w:rsidRDefault="00A2082E" w:rsidP="00FB323C">
      <w:pPr>
        <w:widowControl/>
        <w:numPr>
          <w:ilvl w:val="0"/>
          <w:numId w:val="19"/>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The CA shall not have authority to make any changes in the specifications or scope of work or terms and conditions of the contract.</w:t>
      </w:r>
    </w:p>
    <w:p w14:paraId="74C15B51" w14:textId="77777777" w:rsidR="00A2082E" w:rsidRPr="00846364" w:rsidRDefault="00A2082E" w:rsidP="00A2082E">
      <w:pPr>
        <w:widowControl/>
        <w:tabs>
          <w:tab w:val="left" w:pos="-720"/>
        </w:tabs>
        <w:suppressAutoHyphens/>
        <w:jc w:val="both"/>
        <w:rPr>
          <w:rFonts w:ascii="Times New Roman" w:hAnsi="Times New Roman" w:cs="Times New Roman"/>
          <w:sz w:val="24"/>
          <w:szCs w:val="24"/>
        </w:rPr>
      </w:pPr>
    </w:p>
    <w:p w14:paraId="38D92691" w14:textId="77777777" w:rsidR="00A2082E" w:rsidRPr="00846364" w:rsidRDefault="00A2082E" w:rsidP="00FB323C">
      <w:pPr>
        <w:widowControl/>
        <w:numPr>
          <w:ilvl w:val="0"/>
          <w:numId w:val="19"/>
        </w:numPr>
        <w:suppressAutoHyphens/>
        <w:ind w:left="0" w:firstLine="0"/>
        <w:jc w:val="both"/>
        <w:rPr>
          <w:rFonts w:ascii="Times New Roman" w:hAnsi="Times New Roman" w:cs="Times New Roman"/>
          <w:sz w:val="24"/>
          <w:szCs w:val="24"/>
        </w:rPr>
      </w:pPr>
      <w:r w:rsidRPr="00846364">
        <w:rPr>
          <w:rFonts w:ascii="Times New Roman" w:hAnsi="Times New Roman" w:cs="Times New Roman"/>
          <w:sz w:val="24"/>
          <w:szCs w:val="24"/>
        </w:rPr>
        <w:t>The Contractor may be held fully responsible for any changes not authorized in advance, in writing, by the Contracting Officer; may be denied compensation or other relief for any additional work performed that is not so authorized; and may also be required, at no additional cost to the District, to take all corrective action necessitated by reason of the unauthorized changes.</w:t>
      </w:r>
    </w:p>
    <w:p w14:paraId="7DA95121" w14:textId="77777777" w:rsidR="00A2082E" w:rsidRPr="00846364" w:rsidRDefault="00A2082E" w:rsidP="00A2082E">
      <w:pPr>
        <w:widowControl/>
        <w:suppressAutoHyphens/>
        <w:jc w:val="both"/>
        <w:rPr>
          <w:rFonts w:ascii="Times New Roman" w:hAnsi="Times New Roman" w:cs="Times New Roman"/>
          <w:sz w:val="24"/>
          <w:szCs w:val="24"/>
        </w:rPr>
      </w:pPr>
    </w:p>
    <w:p w14:paraId="639A51A0" w14:textId="77777777" w:rsidR="00A2082E" w:rsidRPr="00846364" w:rsidRDefault="002D2DDD" w:rsidP="002D2DDD">
      <w:pPr>
        <w:widowControl/>
        <w:suppressAutoHyphens/>
        <w:jc w:val="both"/>
        <w:rPr>
          <w:rFonts w:ascii="Times New Roman" w:hAnsi="Times New Roman" w:cs="Times New Roman"/>
          <w:sz w:val="24"/>
          <w:szCs w:val="24"/>
        </w:rPr>
      </w:pPr>
      <w:r w:rsidRPr="00846364">
        <w:rPr>
          <w:rFonts w:ascii="Times New Roman" w:hAnsi="Times New Roman" w:cs="Times New Roman"/>
          <w:b/>
          <w:spacing w:val="-1"/>
          <w:sz w:val="24"/>
          <w:szCs w:val="24"/>
        </w:rPr>
        <w:t>G.9</w:t>
      </w:r>
      <w:r w:rsidRPr="00846364">
        <w:rPr>
          <w:rFonts w:ascii="Times New Roman" w:hAnsi="Times New Roman" w:cs="Times New Roman"/>
          <w:b/>
          <w:spacing w:val="-1"/>
          <w:sz w:val="24"/>
          <w:szCs w:val="24"/>
        </w:rPr>
        <w:tab/>
      </w:r>
      <w:r w:rsidR="00A2082E" w:rsidRPr="00846364">
        <w:rPr>
          <w:rFonts w:ascii="Times New Roman" w:hAnsi="Times New Roman" w:cs="Times New Roman"/>
          <w:b/>
          <w:spacing w:val="-1"/>
          <w:sz w:val="24"/>
          <w:szCs w:val="24"/>
        </w:rPr>
        <w:t>CONTRACT EXCLUSION</w:t>
      </w:r>
    </w:p>
    <w:p w14:paraId="323A6408" w14:textId="77777777" w:rsidR="00A2082E" w:rsidRPr="00846364" w:rsidRDefault="00A2082E" w:rsidP="00A2082E">
      <w:pPr>
        <w:widowControl/>
        <w:suppressAutoHyphens/>
        <w:jc w:val="both"/>
        <w:rPr>
          <w:rFonts w:ascii="Times New Roman" w:hAnsi="Times New Roman" w:cs="Times New Roman"/>
          <w:b/>
          <w:spacing w:val="-1"/>
          <w:sz w:val="24"/>
          <w:szCs w:val="24"/>
        </w:rPr>
      </w:pPr>
    </w:p>
    <w:p w14:paraId="051C58E2" w14:textId="77777777" w:rsidR="00A2082E" w:rsidRPr="00846364" w:rsidRDefault="00A2082E" w:rsidP="00A2082E">
      <w:pPr>
        <w:widowControl/>
        <w:suppressAutoHyphens/>
        <w:jc w:val="both"/>
        <w:rPr>
          <w:rFonts w:ascii="Times New Roman" w:hAnsi="Times New Roman" w:cs="Times New Roman"/>
          <w:sz w:val="24"/>
          <w:szCs w:val="24"/>
        </w:rPr>
      </w:pPr>
      <w:r w:rsidRPr="00846364">
        <w:rPr>
          <w:rFonts w:ascii="Times New Roman" w:hAnsi="Times New Roman" w:cs="Times New Roman"/>
          <w:b/>
          <w:sz w:val="24"/>
          <w:szCs w:val="24"/>
        </w:rPr>
        <w:t>C.9.1</w:t>
      </w:r>
      <w:r w:rsidRPr="00846364">
        <w:rPr>
          <w:rFonts w:ascii="Times New Roman" w:hAnsi="Times New Roman" w:cs="Times New Roman"/>
          <w:sz w:val="24"/>
          <w:szCs w:val="24"/>
        </w:rPr>
        <w:tab/>
        <w:t xml:space="preserve">The Contractor will be excluded from competing as a bidder or offeror either as a prime contractor or consultant, or as a member of any team, for any construction, or project or program management projects for or directly related to the </w:t>
      </w:r>
      <w:r w:rsidR="00681800" w:rsidRPr="00846364">
        <w:rPr>
          <w:rFonts w:ascii="Times New Roman" w:hAnsi="Times New Roman" w:cs="Times New Roman"/>
          <w:sz w:val="24"/>
          <w:szCs w:val="24"/>
        </w:rPr>
        <w:t xml:space="preserve">D.C. tunnels or the Air Rights </w:t>
      </w:r>
      <w:r w:rsidRPr="00846364">
        <w:rPr>
          <w:rFonts w:ascii="Times New Roman" w:hAnsi="Times New Roman" w:cs="Times New Roman"/>
          <w:sz w:val="24"/>
          <w:szCs w:val="24"/>
        </w:rPr>
        <w:t>Project, unless released by DDOT at DDOT’s sole option and discretion.</w:t>
      </w:r>
    </w:p>
    <w:p w14:paraId="2B8A7EA4" w14:textId="77777777" w:rsidR="00A2082E" w:rsidRPr="00846364" w:rsidRDefault="00A2082E">
      <w:pPr>
        <w:rPr>
          <w:rFonts w:ascii="Times New Roman" w:hAnsi="Times New Roman" w:cs="Times New Roman"/>
          <w:spacing w:val="-8"/>
          <w:sz w:val="24"/>
          <w:szCs w:val="24"/>
        </w:rPr>
      </w:pPr>
      <w:r w:rsidRPr="00846364">
        <w:rPr>
          <w:rFonts w:ascii="Times New Roman" w:hAnsi="Times New Roman" w:cs="Times New Roman"/>
          <w:spacing w:val="-8"/>
          <w:sz w:val="24"/>
          <w:szCs w:val="24"/>
        </w:rPr>
        <w:br w:type="page"/>
      </w:r>
    </w:p>
    <w:p w14:paraId="7B291751" w14:textId="77777777" w:rsidR="00185D87" w:rsidRPr="00ED5795" w:rsidRDefault="00F113B1" w:rsidP="0091333A">
      <w:pPr>
        <w:pStyle w:val="Heading1"/>
        <w:widowControl/>
        <w:spacing w:before="72" w:line="276" w:lineRule="auto"/>
        <w:ind w:left="0"/>
        <w:rPr>
          <w:rFonts w:cs="Times New Roman"/>
          <w:b w:val="0"/>
          <w:bCs w:val="0"/>
          <w:sz w:val="24"/>
          <w:szCs w:val="24"/>
        </w:rPr>
      </w:pPr>
      <w:r w:rsidRPr="00ED5795">
        <w:rPr>
          <w:rFonts w:cs="Times New Roman"/>
          <w:spacing w:val="-1"/>
          <w:sz w:val="24"/>
          <w:szCs w:val="24"/>
        </w:rPr>
        <w:lastRenderedPageBreak/>
        <w:t>SE</w:t>
      </w:r>
      <w:r w:rsidRPr="00ED5795">
        <w:rPr>
          <w:rFonts w:cs="Times New Roman"/>
          <w:spacing w:val="-2"/>
          <w:sz w:val="24"/>
          <w:szCs w:val="24"/>
        </w:rPr>
        <w:t>C</w:t>
      </w:r>
      <w:r w:rsidRPr="00ED5795">
        <w:rPr>
          <w:rFonts w:cs="Times New Roman"/>
          <w:spacing w:val="-1"/>
          <w:sz w:val="24"/>
          <w:szCs w:val="24"/>
        </w:rPr>
        <w:t>T</w:t>
      </w:r>
      <w:r w:rsidRPr="00ED5795">
        <w:rPr>
          <w:rFonts w:cs="Times New Roman"/>
          <w:sz w:val="24"/>
          <w:szCs w:val="24"/>
        </w:rPr>
        <w:t>I</w:t>
      </w:r>
      <w:r w:rsidRPr="00ED5795">
        <w:rPr>
          <w:rFonts w:cs="Times New Roman"/>
          <w:spacing w:val="1"/>
          <w:sz w:val="24"/>
          <w:szCs w:val="24"/>
        </w:rPr>
        <w:t>O</w:t>
      </w:r>
      <w:r w:rsidRPr="00ED5795">
        <w:rPr>
          <w:rFonts w:cs="Times New Roman"/>
          <w:sz w:val="24"/>
          <w:szCs w:val="24"/>
        </w:rPr>
        <w:t>N</w:t>
      </w:r>
      <w:r w:rsidRPr="00ED5795">
        <w:rPr>
          <w:rFonts w:cs="Times New Roman"/>
          <w:spacing w:val="-1"/>
          <w:sz w:val="24"/>
          <w:szCs w:val="24"/>
        </w:rPr>
        <w:t xml:space="preserve"> </w:t>
      </w:r>
      <w:r w:rsidRPr="00ED5795">
        <w:rPr>
          <w:rFonts w:cs="Times New Roman"/>
          <w:spacing w:val="-2"/>
          <w:sz w:val="24"/>
          <w:szCs w:val="24"/>
        </w:rPr>
        <w:t>H</w:t>
      </w:r>
      <w:r w:rsidRPr="00ED5795">
        <w:rPr>
          <w:rFonts w:cs="Times New Roman"/>
          <w:sz w:val="24"/>
          <w:szCs w:val="24"/>
        </w:rPr>
        <w:t xml:space="preserve">: </w:t>
      </w:r>
      <w:r w:rsidRPr="00ED5795">
        <w:rPr>
          <w:rFonts w:cs="Times New Roman"/>
          <w:spacing w:val="1"/>
          <w:sz w:val="24"/>
          <w:szCs w:val="24"/>
        </w:rPr>
        <w:t xml:space="preserve"> </w:t>
      </w:r>
      <w:r w:rsidRPr="00ED5795">
        <w:rPr>
          <w:rFonts w:cs="Times New Roman"/>
          <w:spacing w:val="-3"/>
          <w:sz w:val="24"/>
          <w:szCs w:val="24"/>
        </w:rPr>
        <w:t>S</w:t>
      </w:r>
      <w:r w:rsidRPr="00ED5795">
        <w:rPr>
          <w:rFonts w:cs="Times New Roman"/>
          <w:spacing w:val="1"/>
          <w:sz w:val="24"/>
          <w:szCs w:val="24"/>
        </w:rPr>
        <w:t>P</w:t>
      </w:r>
      <w:r w:rsidRPr="00ED5795">
        <w:rPr>
          <w:rFonts w:cs="Times New Roman"/>
          <w:spacing w:val="-1"/>
          <w:sz w:val="24"/>
          <w:szCs w:val="24"/>
        </w:rPr>
        <w:t>E</w:t>
      </w:r>
      <w:r w:rsidRPr="00ED5795">
        <w:rPr>
          <w:rFonts w:cs="Times New Roman"/>
          <w:spacing w:val="-2"/>
          <w:sz w:val="24"/>
          <w:szCs w:val="24"/>
        </w:rPr>
        <w:t>C</w:t>
      </w:r>
      <w:r w:rsidRPr="00ED5795">
        <w:rPr>
          <w:rFonts w:cs="Times New Roman"/>
          <w:sz w:val="24"/>
          <w:szCs w:val="24"/>
        </w:rPr>
        <w:t>I</w:t>
      </w:r>
      <w:r w:rsidRPr="00ED5795">
        <w:rPr>
          <w:rFonts w:cs="Times New Roman"/>
          <w:spacing w:val="-2"/>
          <w:sz w:val="24"/>
          <w:szCs w:val="24"/>
        </w:rPr>
        <w:t>A</w:t>
      </w:r>
      <w:r w:rsidRPr="00ED5795">
        <w:rPr>
          <w:rFonts w:cs="Times New Roman"/>
          <w:sz w:val="24"/>
          <w:szCs w:val="24"/>
        </w:rPr>
        <w:t>L</w:t>
      </w:r>
      <w:r w:rsidRPr="00ED5795">
        <w:rPr>
          <w:rFonts w:cs="Times New Roman"/>
          <w:spacing w:val="-16"/>
          <w:sz w:val="24"/>
          <w:szCs w:val="24"/>
        </w:rPr>
        <w:t xml:space="preserve"> </w:t>
      </w:r>
      <w:r w:rsidR="004F3C9D" w:rsidRPr="00ED5795">
        <w:rPr>
          <w:rFonts w:cs="Times New Roman"/>
          <w:sz w:val="24"/>
          <w:szCs w:val="24"/>
        </w:rPr>
        <w:t>CONTRACT REQUIREMENTS</w:t>
      </w:r>
    </w:p>
    <w:p w14:paraId="7270720A" w14:textId="77777777" w:rsidR="00185D87" w:rsidRPr="00ED5795" w:rsidRDefault="00185D87" w:rsidP="0091333A">
      <w:pPr>
        <w:widowControl/>
        <w:spacing w:before="13" w:line="276" w:lineRule="auto"/>
        <w:rPr>
          <w:rFonts w:ascii="Times New Roman" w:hAnsi="Times New Roman" w:cs="Times New Roman"/>
          <w:sz w:val="24"/>
          <w:szCs w:val="24"/>
        </w:rPr>
      </w:pPr>
    </w:p>
    <w:p w14:paraId="5ED3CDF6" w14:textId="77777777" w:rsidR="00A2082E" w:rsidRPr="001A740A" w:rsidRDefault="0042178A" w:rsidP="00A2082E">
      <w:pPr>
        <w:widowControl/>
        <w:numPr>
          <w:ilvl w:val="1"/>
          <w:numId w:val="1"/>
        </w:numPr>
        <w:ind w:firstLine="0"/>
        <w:jc w:val="both"/>
        <w:rPr>
          <w:rFonts w:ascii="Times New Roman" w:eastAsia="Times New Roman" w:hAnsi="Times New Roman" w:cs="Times New Roman"/>
        </w:rPr>
      </w:pPr>
      <w:r w:rsidRPr="00ED5795">
        <w:rPr>
          <w:rFonts w:ascii="Times New Roman" w:eastAsia="Times New Roman" w:hAnsi="Times New Roman" w:cs="Times New Roman"/>
          <w:b/>
          <w:bCs/>
          <w:spacing w:val="1"/>
          <w:sz w:val="24"/>
          <w:szCs w:val="24"/>
        </w:rPr>
        <w:t xml:space="preserve"> </w:t>
      </w:r>
      <w:r w:rsidR="00A2082E" w:rsidRPr="00BD5CB0">
        <w:rPr>
          <w:rFonts w:ascii="Times New Roman" w:eastAsia="Times New Roman" w:hAnsi="Times New Roman" w:cs="Times New Roman"/>
          <w:b/>
          <w:bCs/>
          <w:spacing w:val="1"/>
        </w:rPr>
        <w:t>P</w:t>
      </w:r>
      <w:r w:rsidR="00A2082E" w:rsidRPr="00BD5CB0">
        <w:rPr>
          <w:rFonts w:ascii="Times New Roman" w:eastAsia="Times New Roman" w:hAnsi="Times New Roman" w:cs="Times New Roman"/>
          <w:b/>
          <w:bCs/>
          <w:spacing w:val="-4"/>
        </w:rPr>
        <w:t>U</w:t>
      </w:r>
      <w:r w:rsidR="00A2082E" w:rsidRPr="007D724D">
        <w:rPr>
          <w:rFonts w:ascii="Times New Roman" w:eastAsia="Times New Roman" w:hAnsi="Times New Roman" w:cs="Times New Roman"/>
          <w:b/>
          <w:bCs/>
          <w:spacing w:val="1"/>
        </w:rPr>
        <w:t>B</w:t>
      </w:r>
      <w:r w:rsidR="00A2082E" w:rsidRPr="007D724D">
        <w:rPr>
          <w:rFonts w:ascii="Times New Roman" w:eastAsia="Times New Roman" w:hAnsi="Times New Roman" w:cs="Times New Roman"/>
          <w:b/>
          <w:bCs/>
          <w:spacing w:val="-1"/>
        </w:rPr>
        <w:t>L</w:t>
      </w:r>
      <w:r w:rsidR="00A2082E" w:rsidRPr="007D724D">
        <w:rPr>
          <w:rFonts w:ascii="Times New Roman" w:eastAsia="Times New Roman" w:hAnsi="Times New Roman" w:cs="Times New Roman"/>
          <w:b/>
          <w:bCs/>
        </w:rPr>
        <w:t>I</w:t>
      </w:r>
      <w:r w:rsidR="00A2082E" w:rsidRPr="007D724D">
        <w:rPr>
          <w:rFonts w:ascii="Times New Roman" w:eastAsia="Times New Roman" w:hAnsi="Times New Roman" w:cs="Times New Roman"/>
          <w:b/>
          <w:bCs/>
          <w:spacing w:val="-2"/>
        </w:rPr>
        <w:t>C</w:t>
      </w:r>
      <w:r w:rsidR="00A2082E" w:rsidRPr="007D724D">
        <w:rPr>
          <w:rFonts w:ascii="Times New Roman" w:eastAsia="Times New Roman" w:hAnsi="Times New Roman" w:cs="Times New Roman"/>
          <w:b/>
          <w:bCs/>
        </w:rPr>
        <w:t>I</w:t>
      </w:r>
      <w:r w:rsidR="00A2082E" w:rsidRPr="0050578D">
        <w:rPr>
          <w:rFonts w:ascii="Times New Roman" w:eastAsia="Times New Roman" w:hAnsi="Times New Roman" w:cs="Times New Roman"/>
          <w:b/>
          <w:bCs/>
          <w:spacing w:val="-4"/>
        </w:rPr>
        <w:t>T</w:t>
      </w:r>
      <w:r w:rsidR="00A2082E" w:rsidRPr="0050578D">
        <w:rPr>
          <w:rFonts w:ascii="Times New Roman" w:eastAsia="Times New Roman" w:hAnsi="Times New Roman" w:cs="Times New Roman"/>
          <w:b/>
          <w:bCs/>
        </w:rPr>
        <w:t>Y</w:t>
      </w:r>
    </w:p>
    <w:p w14:paraId="7E913898" w14:textId="77777777" w:rsidR="00A2082E" w:rsidRPr="001C7B46" w:rsidRDefault="00A2082E" w:rsidP="00A2082E">
      <w:pPr>
        <w:widowControl/>
        <w:spacing w:before="3" w:line="120" w:lineRule="exact"/>
        <w:jc w:val="both"/>
        <w:rPr>
          <w:rFonts w:ascii="Times New Roman" w:hAnsi="Times New Roman" w:cs="Times New Roman"/>
        </w:rPr>
      </w:pPr>
    </w:p>
    <w:p w14:paraId="24352471" w14:textId="77777777" w:rsidR="00A2082E" w:rsidRPr="001C7B46" w:rsidRDefault="00A2082E" w:rsidP="00A2082E">
      <w:pPr>
        <w:widowControl/>
        <w:spacing w:line="200" w:lineRule="exact"/>
        <w:jc w:val="both"/>
        <w:rPr>
          <w:rFonts w:ascii="Times New Roman" w:hAnsi="Times New Roman" w:cs="Times New Roman"/>
        </w:rPr>
      </w:pPr>
    </w:p>
    <w:p w14:paraId="25C3DB65" w14:textId="77777777" w:rsidR="00A2082E" w:rsidRPr="001A740A" w:rsidRDefault="00A2082E" w:rsidP="00A2082E">
      <w:pPr>
        <w:pStyle w:val="BodyText"/>
        <w:widowControl/>
        <w:spacing w:line="276" w:lineRule="auto"/>
        <w:ind w:left="0"/>
        <w:jc w:val="both"/>
        <w:rPr>
          <w:rFonts w:cs="Times New Roman"/>
        </w:rPr>
      </w:pPr>
      <w:r w:rsidRPr="00BD5CB0">
        <w:rPr>
          <w:rFonts w:cs="Times New Roman"/>
          <w:spacing w:val="1"/>
        </w:rPr>
        <w:t>T</w:t>
      </w:r>
      <w:r w:rsidRPr="00BD5CB0">
        <w:rPr>
          <w:rFonts w:cs="Times New Roman"/>
        </w:rPr>
        <w:t>he</w:t>
      </w:r>
      <w:r w:rsidRPr="007D724D">
        <w:rPr>
          <w:rFonts w:cs="Times New Roman"/>
          <w:spacing w:val="-2"/>
        </w:rPr>
        <w:t xml:space="preserve"> </w:t>
      </w:r>
      <w:r w:rsidRPr="007D724D">
        <w:rPr>
          <w:rFonts w:cs="Times New Roman"/>
          <w:spacing w:val="-1"/>
        </w:rPr>
        <w:t>C</w:t>
      </w:r>
      <w:r w:rsidRPr="007D724D">
        <w:rPr>
          <w:rFonts w:cs="Times New Roman"/>
        </w:rPr>
        <w:t>ons</w:t>
      </w:r>
      <w:r w:rsidRPr="007D724D">
        <w:rPr>
          <w:rFonts w:cs="Times New Roman"/>
          <w:spacing w:val="-3"/>
        </w:rPr>
        <w:t>u</w:t>
      </w:r>
      <w:r w:rsidRPr="007D724D">
        <w:rPr>
          <w:rFonts w:cs="Times New Roman"/>
          <w:spacing w:val="1"/>
        </w:rPr>
        <w:t>l</w:t>
      </w:r>
      <w:r w:rsidRPr="0050578D">
        <w:rPr>
          <w:rFonts w:cs="Times New Roman"/>
          <w:spacing w:val="-2"/>
        </w:rPr>
        <w:t>t</w:t>
      </w:r>
      <w:r w:rsidRPr="0050578D">
        <w:rPr>
          <w:rFonts w:cs="Times New Roman"/>
        </w:rPr>
        <w:t>ant</w:t>
      </w:r>
      <w:r w:rsidRPr="001A740A">
        <w:rPr>
          <w:rFonts w:cs="Times New Roman"/>
          <w:spacing w:val="-2"/>
        </w:rPr>
        <w:t xml:space="preserve"> </w:t>
      </w:r>
      <w:r w:rsidRPr="001A740A">
        <w:rPr>
          <w:rFonts w:cs="Times New Roman"/>
        </w:rPr>
        <w:t>sh</w:t>
      </w:r>
      <w:r w:rsidRPr="001A740A">
        <w:rPr>
          <w:rFonts w:cs="Times New Roman"/>
          <w:spacing w:val="-3"/>
        </w:rPr>
        <w:t>a</w:t>
      </w:r>
      <w:r w:rsidRPr="001A740A">
        <w:rPr>
          <w:rFonts w:cs="Times New Roman"/>
          <w:spacing w:val="1"/>
        </w:rPr>
        <w:t>l</w:t>
      </w:r>
      <w:r w:rsidRPr="001A740A">
        <w:rPr>
          <w:rFonts w:cs="Times New Roman"/>
        </w:rPr>
        <w:t>l</w:t>
      </w:r>
      <w:r w:rsidRPr="001A740A">
        <w:rPr>
          <w:rFonts w:cs="Times New Roman"/>
          <w:spacing w:val="-2"/>
        </w:rPr>
        <w:t xml:space="preserve"> </w:t>
      </w:r>
      <w:r w:rsidRPr="001A740A">
        <w:rPr>
          <w:rFonts w:cs="Times New Roman"/>
        </w:rPr>
        <w:t>at</w:t>
      </w:r>
      <w:r w:rsidRPr="001A740A">
        <w:rPr>
          <w:rFonts w:cs="Times New Roman"/>
          <w:spacing w:val="-2"/>
        </w:rPr>
        <w:t xml:space="preserve"> </w:t>
      </w:r>
      <w:r w:rsidRPr="001A740A">
        <w:rPr>
          <w:rFonts w:cs="Times New Roman"/>
        </w:rPr>
        <w:t>a</w:t>
      </w:r>
      <w:r w:rsidRPr="001A740A">
        <w:rPr>
          <w:rFonts w:cs="Times New Roman"/>
          <w:spacing w:val="-2"/>
        </w:rPr>
        <w:t>l</w:t>
      </w:r>
      <w:r w:rsidRPr="001A740A">
        <w:rPr>
          <w:rFonts w:cs="Times New Roman"/>
        </w:rPr>
        <w:t>l</w:t>
      </w:r>
      <w:r w:rsidRPr="001A740A">
        <w:rPr>
          <w:rFonts w:cs="Times New Roman"/>
          <w:spacing w:val="1"/>
        </w:rPr>
        <w:t xml:space="preserve"> </w:t>
      </w:r>
      <w:r w:rsidRPr="001A740A">
        <w:rPr>
          <w:rFonts w:cs="Times New Roman"/>
          <w:spacing w:val="-2"/>
        </w:rPr>
        <w:t>t</w:t>
      </w:r>
      <w:r w:rsidRPr="001A740A">
        <w:rPr>
          <w:rFonts w:cs="Times New Roman"/>
          <w:spacing w:val="1"/>
        </w:rPr>
        <w:t>i</w:t>
      </w:r>
      <w:r w:rsidRPr="001A740A">
        <w:rPr>
          <w:rFonts w:cs="Times New Roman"/>
          <w:spacing w:val="-4"/>
        </w:rPr>
        <w:t>m</w:t>
      </w:r>
      <w:r w:rsidRPr="001A740A">
        <w:rPr>
          <w:rFonts w:cs="Times New Roman"/>
        </w:rPr>
        <w:t>es ob</w:t>
      </w:r>
      <w:r w:rsidRPr="001A740A">
        <w:rPr>
          <w:rFonts w:cs="Times New Roman"/>
          <w:spacing w:val="1"/>
        </w:rPr>
        <w:t>t</w:t>
      </w:r>
      <w:r w:rsidRPr="001A740A">
        <w:rPr>
          <w:rFonts w:cs="Times New Roman"/>
          <w:spacing w:val="-3"/>
        </w:rPr>
        <w:t>a</w:t>
      </w:r>
      <w:r w:rsidRPr="001A740A">
        <w:rPr>
          <w:rFonts w:cs="Times New Roman"/>
          <w:spacing w:val="1"/>
        </w:rPr>
        <w:t>i</w:t>
      </w:r>
      <w:r w:rsidRPr="001A740A">
        <w:rPr>
          <w:rFonts w:cs="Times New Roman"/>
        </w:rPr>
        <w:t xml:space="preserve">n </w:t>
      </w:r>
      <w:r w:rsidRPr="001A740A">
        <w:rPr>
          <w:rFonts w:cs="Times New Roman"/>
          <w:spacing w:val="-2"/>
        </w:rPr>
        <w:t>t</w:t>
      </w:r>
      <w:r w:rsidRPr="001A740A">
        <w:rPr>
          <w:rFonts w:cs="Times New Roman"/>
        </w:rPr>
        <w:t xml:space="preserve">he </w:t>
      </w:r>
      <w:r w:rsidRPr="001A740A">
        <w:rPr>
          <w:rFonts w:cs="Times New Roman"/>
          <w:spacing w:val="-3"/>
        </w:rPr>
        <w:t>p</w:t>
      </w:r>
      <w:r w:rsidRPr="001A740A">
        <w:rPr>
          <w:rFonts w:cs="Times New Roman"/>
        </w:rPr>
        <w:t>r</w:t>
      </w:r>
      <w:r w:rsidRPr="001A740A">
        <w:rPr>
          <w:rFonts w:cs="Times New Roman"/>
          <w:spacing w:val="1"/>
        </w:rPr>
        <w:t>i</w:t>
      </w:r>
      <w:r w:rsidRPr="001A740A">
        <w:rPr>
          <w:rFonts w:cs="Times New Roman"/>
          <w:spacing w:val="-3"/>
        </w:rPr>
        <w:t>o</w:t>
      </w:r>
      <w:r w:rsidRPr="001A740A">
        <w:rPr>
          <w:rFonts w:cs="Times New Roman"/>
        </w:rPr>
        <w:t>r</w:t>
      </w:r>
      <w:r w:rsidRPr="001A740A">
        <w:rPr>
          <w:rFonts w:cs="Times New Roman"/>
          <w:spacing w:val="1"/>
        </w:rPr>
        <w:t xml:space="preserve"> </w:t>
      </w:r>
      <w:r w:rsidRPr="001A740A">
        <w:rPr>
          <w:rFonts w:cs="Times New Roman"/>
          <w:spacing w:val="-1"/>
        </w:rPr>
        <w:t>w</w:t>
      </w:r>
      <w:r w:rsidRPr="001A740A">
        <w:rPr>
          <w:rFonts w:cs="Times New Roman"/>
          <w:spacing w:val="-2"/>
        </w:rPr>
        <w:t>r</w:t>
      </w:r>
      <w:r w:rsidRPr="001A740A">
        <w:rPr>
          <w:rFonts w:cs="Times New Roman"/>
          <w:spacing w:val="1"/>
        </w:rPr>
        <w:t>i</w:t>
      </w:r>
      <w:r w:rsidRPr="001A740A">
        <w:rPr>
          <w:rFonts w:cs="Times New Roman"/>
          <w:spacing w:val="-2"/>
        </w:rPr>
        <w:t>t</w:t>
      </w:r>
      <w:r w:rsidRPr="001A740A">
        <w:rPr>
          <w:rFonts w:cs="Times New Roman"/>
          <w:spacing w:val="1"/>
        </w:rPr>
        <w:t>t</w:t>
      </w:r>
      <w:r w:rsidRPr="001A740A">
        <w:rPr>
          <w:rFonts w:cs="Times New Roman"/>
          <w:spacing w:val="-3"/>
        </w:rPr>
        <w:t>e</w:t>
      </w:r>
      <w:r w:rsidRPr="001A740A">
        <w:rPr>
          <w:rFonts w:cs="Times New Roman"/>
        </w:rPr>
        <w:t>n app</w:t>
      </w:r>
      <w:r w:rsidRPr="001A740A">
        <w:rPr>
          <w:rFonts w:cs="Times New Roman"/>
          <w:spacing w:val="-2"/>
        </w:rPr>
        <w:t>r</w:t>
      </w:r>
      <w:r w:rsidRPr="001A740A">
        <w:rPr>
          <w:rFonts w:cs="Times New Roman"/>
        </w:rPr>
        <w:t>o</w:t>
      </w:r>
      <w:r w:rsidRPr="001A740A">
        <w:rPr>
          <w:rFonts w:cs="Times New Roman"/>
          <w:spacing w:val="-3"/>
        </w:rPr>
        <w:t>v</w:t>
      </w:r>
      <w:r w:rsidRPr="001A740A">
        <w:rPr>
          <w:rFonts w:cs="Times New Roman"/>
        </w:rPr>
        <w:t>al</w:t>
      </w:r>
      <w:r w:rsidRPr="001A740A">
        <w:rPr>
          <w:rFonts w:cs="Times New Roman"/>
          <w:spacing w:val="1"/>
        </w:rPr>
        <w:t xml:space="preserve"> </w:t>
      </w:r>
      <w:r w:rsidRPr="001A740A">
        <w:rPr>
          <w:rFonts w:cs="Times New Roman"/>
          <w:spacing w:val="-2"/>
        </w:rPr>
        <w:t>f</w:t>
      </w:r>
      <w:r w:rsidRPr="001A740A">
        <w:rPr>
          <w:rFonts w:cs="Times New Roman"/>
        </w:rPr>
        <w:t>rom</w:t>
      </w:r>
      <w:r w:rsidRPr="001A740A">
        <w:rPr>
          <w:rFonts w:cs="Times New Roman"/>
          <w:spacing w:val="-4"/>
        </w:rPr>
        <w:t xml:space="preserve"> </w:t>
      </w:r>
      <w:r w:rsidRPr="001A740A">
        <w:rPr>
          <w:rFonts w:cs="Times New Roman"/>
          <w:spacing w:val="1"/>
        </w:rPr>
        <w:t>t</w:t>
      </w:r>
      <w:r w:rsidRPr="001A740A">
        <w:rPr>
          <w:rFonts w:cs="Times New Roman"/>
        </w:rPr>
        <w:t xml:space="preserve">he </w:t>
      </w:r>
      <w:r w:rsidRPr="001A740A">
        <w:rPr>
          <w:rFonts w:cs="Times New Roman"/>
          <w:spacing w:val="-1"/>
        </w:rPr>
        <w:t>C</w:t>
      </w:r>
      <w:r w:rsidRPr="001A740A">
        <w:rPr>
          <w:rFonts w:cs="Times New Roman"/>
        </w:rPr>
        <w:t>O</w:t>
      </w:r>
      <w:r w:rsidRPr="001A740A">
        <w:rPr>
          <w:rFonts w:cs="Times New Roman"/>
          <w:spacing w:val="-1"/>
        </w:rPr>
        <w:t xml:space="preserve"> </w:t>
      </w:r>
      <w:r w:rsidRPr="001A740A">
        <w:rPr>
          <w:rFonts w:cs="Times New Roman"/>
        </w:rPr>
        <w:t>be</w:t>
      </w:r>
      <w:r w:rsidRPr="001A740A">
        <w:rPr>
          <w:rFonts w:cs="Times New Roman"/>
          <w:spacing w:val="-2"/>
        </w:rPr>
        <w:t>f</w:t>
      </w:r>
      <w:r w:rsidRPr="001A740A">
        <w:rPr>
          <w:rFonts w:cs="Times New Roman"/>
        </w:rPr>
        <w:t>ore</w:t>
      </w:r>
      <w:r w:rsidRPr="001A740A">
        <w:rPr>
          <w:rFonts w:cs="Times New Roman"/>
          <w:spacing w:val="-2"/>
        </w:rPr>
        <w:t xml:space="preserve"> </w:t>
      </w:r>
      <w:r w:rsidRPr="001A740A">
        <w:rPr>
          <w:rFonts w:cs="Times New Roman"/>
          <w:spacing w:val="1"/>
        </w:rPr>
        <w:t>it</w:t>
      </w:r>
      <w:r w:rsidRPr="001A740A">
        <w:rPr>
          <w:rFonts w:cs="Times New Roman"/>
        </w:rPr>
        <w:t>,</w:t>
      </w:r>
      <w:r w:rsidRPr="001A740A">
        <w:rPr>
          <w:rFonts w:cs="Times New Roman"/>
          <w:spacing w:val="-3"/>
        </w:rPr>
        <w:t xml:space="preserve"> </w:t>
      </w:r>
      <w:r w:rsidRPr="001A740A">
        <w:rPr>
          <w:rFonts w:cs="Times New Roman"/>
        </w:rPr>
        <w:t>any of</w:t>
      </w:r>
      <w:r w:rsidRPr="001A740A">
        <w:rPr>
          <w:rFonts w:cs="Times New Roman"/>
          <w:spacing w:val="1"/>
        </w:rPr>
        <w:t xml:space="preserve"> </w:t>
      </w:r>
      <w:r w:rsidRPr="001A740A">
        <w:rPr>
          <w:rFonts w:cs="Times New Roman"/>
          <w:spacing w:val="-2"/>
        </w:rPr>
        <w:t>i</w:t>
      </w:r>
      <w:r w:rsidRPr="001A740A">
        <w:rPr>
          <w:rFonts w:cs="Times New Roman"/>
          <w:spacing w:val="1"/>
        </w:rPr>
        <w:t>t</w:t>
      </w:r>
      <w:r w:rsidRPr="001A740A">
        <w:rPr>
          <w:rFonts w:cs="Times New Roman"/>
        </w:rPr>
        <w:t xml:space="preserve">s </w:t>
      </w:r>
      <w:r w:rsidRPr="001A740A">
        <w:rPr>
          <w:rFonts w:cs="Times New Roman"/>
          <w:spacing w:val="-3"/>
        </w:rPr>
        <w:t>o</w:t>
      </w:r>
      <w:r w:rsidRPr="001A740A">
        <w:rPr>
          <w:rFonts w:cs="Times New Roman"/>
        </w:rPr>
        <w:t>f</w:t>
      </w:r>
      <w:r w:rsidRPr="001A740A">
        <w:rPr>
          <w:rFonts w:cs="Times New Roman"/>
          <w:spacing w:val="-2"/>
        </w:rPr>
        <w:t>f</w:t>
      </w:r>
      <w:r w:rsidRPr="001A740A">
        <w:rPr>
          <w:rFonts w:cs="Times New Roman"/>
          <w:spacing w:val="1"/>
        </w:rPr>
        <w:t>i</w:t>
      </w:r>
      <w:r w:rsidRPr="001A740A">
        <w:rPr>
          <w:rFonts w:cs="Times New Roman"/>
        </w:rPr>
        <w:t>c</w:t>
      </w:r>
      <w:r w:rsidRPr="001A740A">
        <w:rPr>
          <w:rFonts w:cs="Times New Roman"/>
          <w:spacing w:val="-3"/>
        </w:rPr>
        <w:t>e</w:t>
      </w:r>
      <w:r w:rsidRPr="001A740A">
        <w:rPr>
          <w:rFonts w:cs="Times New Roman"/>
        </w:rPr>
        <w:t>rs,</w:t>
      </w:r>
      <w:r w:rsidRPr="001A740A">
        <w:rPr>
          <w:rFonts w:cs="Times New Roman"/>
          <w:spacing w:val="-3"/>
        </w:rPr>
        <w:t xml:space="preserve"> </w:t>
      </w:r>
      <w:r w:rsidRPr="001A740A">
        <w:rPr>
          <w:rFonts w:cs="Times New Roman"/>
        </w:rPr>
        <w:t>a</w:t>
      </w:r>
      <w:r w:rsidRPr="001A740A">
        <w:rPr>
          <w:rFonts w:cs="Times New Roman"/>
          <w:spacing w:val="-3"/>
        </w:rPr>
        <w:t>g</w:t>
      </w:r>
      <w:r w:rsidRPr="001A740A">
        <w:rPr>
          <w:rFonts w:cs="Times New Roman"/>
        </w:rPr>
        <w:t>en</w:t>
      </w:r>
      <w:r w:rsidRPr="001A740A">
        <w:rPr>
          <w:rFonts w:cs="Times New Roman"/>
          <w:spacing w:val="1"/>
        </w:rPr>
        <w:t>t</w:t>
      </w:r>
      <w:r w:rsidRPr="001A740A">
        <w:rPr>
          <w:rFonts w:cs="Times New Roman"/>
        </w:rPr>
        <w:t>s,</w:t>
      </w:r>
      <w:r w:rsidRPr="001A740A">
        <w:rPr>
          <w:rFonts w:cs="Times New Roman"/>
          <w:spacing w:val="-3"/>
        </w:rPr>
        <w:t xml:space="preserve"> </w:t>
      </w:r>
      <w:r w:rsidRPr="001A740A">
        <w:rPr>
          <w:rFonts w:cs="Times New Roman"/>
        </w:rPr>
        <w:t>e</w:t>
      </w:r>
      <w:r w:rsidRPr="001A740A">
        <w:rPr>
          <w:rFonts w:cs="Times New Roman"/>
          <w:spacing w:val="-4"/>
        </w:rPr>
        <w:t>m</w:t>
      </w:r>
      <w:r w:rsidRPr="001A740A">
        <w:rPr>
          <w:rFonts w:cs="Times New Roman"/>
        </w:rPr>
        <w:t>p</w:t>
      </w:r>
      <w:r w:rsidRPr="001A740A">
        <w:rPr>
          <w:rFonts w:cs="Times New Roman"/>
          <w:spacing w:val="1"/>
        </w:rPr>
        <w:t>l</w:t>
      </w:r>
      <w:r w:rsidRPr="001A740A">
        <w:rPr>
          <w:rFonts w:cs="Times New Roman"/>
        </w:rPr>
        <w:t>o</w:t>
      </w:r>
      <w:r w:rsidRPr="001A740A">
        <w:rPr>
          <w:rFonts w:cs="Times New Roman"/>
          <w:spacing w:val="-3"/>
        </w:rPr>
        <w:t>y</w:t>
      </w:r>
      <w:r w:rsidRPr="001A740A">
        <w:rPr>
          <w:rFonts w:cs="Times New Roman"/>
        </w:rPr>
        <w:t>ees or</w:t>
      </w:r>
      <w:r w:rsidRPr="001A740A">
        <w:rPr>
          <w:rFonts w:cs="Times New Roman"/>
          <w:spacing w:val="1"/>
        </w:rPr>
        <w:t xml:space="preserve"> </w:t>
      </w:r>
      <w:r w:rsidRPr="001A740A">
        <w:rPr>
          <w:rFonts w:cs="Times New Roman"/>
          <w:spacing w:val="-3"/>
        </w:rPr>
        <w:t>s</w:t>
      </w:r>
      <w:r w:rsidRPr="001A740A">
        <w:rPr>
          <w:rFonts w:cs="Times New Roman"/>
        </w:rPr>
        <w:t>ub</w:t>
      </w:r>
      <w:r w:rsidRPr="001A740A">
        <w:rPr>
          <w:rFonts w:cs="Times New Roman"/>
          <w:spacing w:val="-4"/>
        </w:rPr>
        <w:t>-</w:t>
      </w:r>
      <w:r w:rsidRPr="001A740A">
        <w:rPr>
          <w:rFonts w:cs="Times New Roman"/>
        </w:rPr>
        <w:t>consu</w:t>
      </w:r>
      <w:r w:rsidRPr="001A740A">
        <w:rPr>
          <w:rFonts w:cs="Times New Roman"/>
          <w:spacing w:val="1"/>
        </w:rPr>
        <w:t>l</w:t>
      </w:r>
      <w:r w:rsidRPr="001A740A">
        <w:rPr>
          <w:rFonts w:cs="Times New Roman"/>
          <w:spacing w:val="-2"/>
        </w:rPr>
        <w:t>t</w:t>
      </w:r>
      <w:r w:rsidRPr="001A740A">
        <w:rPr>
          <w:rFonts w:cs="Times New Roman"/>
        </w:rPr>
        <w:t>an</w:t>
      </w:r>
      <w:r w:rsidRPr="001A740A">
        <w:rPr>
          <w:rFonts w:cs="Times New Roman"/>
          <w:spacing w:val="-2"/>
        </w:rPr>
        <w:t>t</w:t>
      </w:r>
      <w:r w:rsidRPr="001A740A">
        <w:rPr>
          <w:rFonts w:cs="Times New Roman"/>
        </w:rPr>
        <w:t xml:space="preserve">s, </w:t>
      </w:r>
      <w:r w:rsidRPr="001A740A">
        <w:rPr>
          <w:rFonts w:cs="Times New Roman"/>
          <w:spacing w:val="-3"/>
        </w:rPr>
        <w:t>e</w:t>
      </w:r>
      <w:r w:rsidRPr="001A740A">
        <w:rPr>
          <w:rFonts w:cs="Times New Roman"/>
          <w:spacing w:val="-2"/>
        </w:rPr>
        <w:t>i</w:t>
      </w:r>
      <w:r w:rsidRPr="001A740A">
        <w:rPr>
          <w:rFonts w:cs="Times New Roman"/>
          <w:spacing w:val="1"/>
        </w:rPr>
        <w:t>t</w:t>
      </w:r>
      <w:r w:rsidRPr="001A740A">
        <w:rPr>
          <w:rFonts w:cs="Times New Roman"/>
        </w:rPr>
        <w:t>her</w:t>
      </w:r>
      <w:r w:rsidRPr="001A740A">
        <w:rPr>
          <w:rFonts w:cs="Times New Roman"/>
          <w:spacing w:val="-2"/>
        </w:rPr>
        <w:t xml:space="preserve"> </w:t>
      </w:r>
      <w:r w:rsidRPr="001A740A">
        <w:rPr>
          <w:rFonts w:cs="Times New Roman"/>
        </w:rPr>
        <w:t>du</w:t>
      </w:r>
      <w:r w:rsidRPr="001A740A">
        <w:rPr>
          <w:rFonts w:cs="Times New Roman"/>
          <w:spacing w:val="-2"/>
        </w:rPr>
        <w:t>r</w:t>
      </w:r>
      <w:r w:rsidRPr="001A740A">
        <w:rPr>
          <w:rFonts w:cs="Times New Roman"/>
          <w:spacing w:val="1"/>
        </w:rPr>
        <w:t>i</w:t>
      </w:r>
      <w:r w:rsidRPr="001A740A">
        <w:rPr>
          <w:rFonts w:cs="Times New Roman"/>
        </w:rPr>
        <w:t>ng</w:t>
      </w:r>
      <w:r w:rsidRPr="001A740A">
        <w:rPr>
          <w:rFonts w:cs="Times New Roman"/>
          <w:spacing w:val="-3"/>
        </w:rPr>
        <w:t xml:space="preserve"> </w:t>
      </w:r>
      <w:r w:rsidRPr="001A740A">
        <w:rPr>
          <w:rFonts w:cs="Times New Roman"/>
        </w:rPr>
        <w:t>or</w:t>
      </w:r>
      <w:r w:rsidRPr="001A740A">
        <w:rPr>
          <w:rFonts w:cs="Times New Roman"/>
          <w:spacing w:val="1"/>
        </w:rPr>
        <w:t xml:space="preserve"> </w:t>
      </w:r>
      <w:r w:rsidRPr="001A740A">
        <w:rPr>
          <w:rFonts w:cs="Times New Roman"/>
          <w:spacing w:val="-3"/>
        </w:rPr>
        <w:t>a</w:t>
      </w:r>
      <w:r w:rsidRPr="001A740A">
        <w:rPr>
          <w:rFonts w:cs="Times New Roman"/>
        </w:rPr>
        <w:t>f</w:t>
      </w:r>
      <w:r w:rsidRPr="001A740A">
        <w:rPr>
          <w:rFonts w:cs="Times New Roman"/>
          <w:spacing w:val="-2"/>
        </w:rPr>
        <w:t>t</w:t>
      </w:r>
      <w:r w:rsidRPr="001A740A">
        <w:rPr>
          <w:rFonts w:cs="Times New Roman"/>
        </w:rPr>
        <w:t>er</w:t>
      </w:r>
      <w:r w:rsidRPr="001A740A">
        <w:rPr>
          <w:rFonts w:cs="Times New Roman"/>
          <w:spacing w:val="1"/>
        </w:rPr>
        <w:t xml:space="preserve"> </w:t>
      </w:r>
      <w:r w:rsidRPr="001A740A">
        <w:rPr>
          <w:rFonts w:cs="Times New Roman"/>
          <w:spacing w:val="-3"/>
        </w:rPr>
        <w:t>e</w:t>
      </w:r>
      <w:r w:rsidRPr="001A740A">
        <w:rPr>
          <w:rFonts w:cs="Times New Roman"/>
        </w:rPr>
        <w:t>xp</w:t>
      </w:r>
      <w:r w:rsidRPr="001A740A">
        <w:rPr>
          <w:rFonts w:cs="Times New Roman"/>
          <w:spacing w:val="-2"/>
        </w:rPr>
        <w:t>i</w:t>
      </w:r>
      <w:r w:rsidRPr="001A740A">
        <w:rPr>
          <w:rFonts w:cs="Times New Roman"/>
        </w:rPr>
        <w:t>r</w:t>
      </w:r>
      <w:r w:rsidRPr="001A740A">
        <w:rPr>
          <w:rFonts w:cs="Times New Roman"/>
          <w:spacing w:val="-3"/>
        </w:rPr>
        <w:t>a</w:t>
      </w:r>
      <w:r w:rsidRPr="001A740A">
        <w:rPr>
          <w:rFonts w:cs="Times New Roman"/>
          <w:spacing w:val="1"/>
        </w:rPr>
        <w:t>t</w:t>
      </w:r>
      <w:r w:rsidRPr="001A740A">
        <w:rPr>
          <w:rFonts w:cs="Times New Roman"/>
          <w:spacing w:val="-2"/>
        </w:rPr>
        <w:t>i</w:t>
      </w:r>
      <w:r w:rsidRPr="001A740A">
        <w:rPr>
          <w:rFonts w:cs="Times New Roman"/>
        </w:rPr>
        <w:t xml:space="preserve">on or </w:t>
      </w:r>
      <w:r w:rsidRPr="001A740A">
        <w:rPr>
          <w:rFonts w:cs="Times New Roman"/>
          <w:spacing w:val="1"/>
        </w:rPr>
        <w:t>t</w:t>
      </w:r>
      <w:r w:rsidRPr="001A740A">
        <w:rPr>
          <w:rFonts w:cs="Times New Roman"/>
        </w:rPr>
        <w:t>er</w:t>
      </w:r>
      <w:r w:rsidRPr="001A740A">
        <w:rPr>
          <w:rFonts w:cs="Times New Roman"/>
          <w:spacing w:val="-4"/>
        </w:rPr>
        <w:t>m</w:t>
      </w:r>
      <w:r w:rsidRPr="001A740A">
        <w:rPr>
          <w:rFonts w:cs="Times New Roman"/>
          <w:spacing w:val="1"/>
        </w:rPr>
        <w:t>i</w:t>
      </w:r>
      <w:r w:rsidRPr="001A740A">
        <w:rPr>
          <w:rFonts w:cs="Times New Roman"/>
        </w:rPr>
        <w:t>n</w:t>
      </w:r>
      <w:r w:rsidRPr="001A740A">
        <w:rPr>
          <w:rFonts w:cs="Times New Roman"/>
          <w:spacing w:val="-3"/>
        </w:rPr>
        <w:t>a</w:t>
      </w:r>
      <w:r w:rsidRPr="001A740A">
        <w:rPr>
          <w:rFonts w:cs="Times New Roman"/>
          <w:spacing w:val="1"/>
        </w:rPr>
        <w:t>ti</w:t>
      </w:r>
      <w:r w:rsidRPr="001A740A">
        <w:rPr>
          <w:rFonts w:cs="Times New Roman"/>
        </w:rPr>
        <w:t>on</w:t>
      </w:r>
      <w:r w:rsidRPr="001A740A">
        <w:rPr>
          <w:rFonts w:cs="Times New Roman"/>
          <w:spacing w:val="-3"/>
        </w:rPr>
        <w:t xml:space="preserve"> </w:t>
      </w:r>
      <w:r w:rsidRPr="001A740A">
        <w:rPr>
          <w:rFonts w:cs="Times New Roman"/>
        </w:rPr>
        <w:t>of</w:t>
      </w:r>
      <w:r w:rsidRPr="001A740A">
        <w:rPr>
          <w:rFonts w:cs="Times New Roman"/>
          <w:spacing w:val="-2"/>
        </w:rPr>
        <w:t xml:space="preserve"> </w:t>
      </w:r>
      <w:r w:rsidRPr="001A740A">
        <w:rPr>
          <w:rFonts w:cs="Times New Roman"/>
          <w:spacing w:val="1"/>
        </w:rPr>
        <w:t>t</w:t>
      </w:r>
      <w:r w:rsidRPr="001A740A">
        <w:rPr>
          <w:rFonts w:cs="Times New Roman"/>
        </w:rPr>
        <w:t>he</w:t>
      </w:r>
      <w:r w:rsidRPr="001A740A">
        <w:rPr>
          <w:rFonts w:cs="Times New Roman"/>
          <w:spacing w:val="-2"/>
        </w:rPr>
        <w:t xml:space="preserve"> </w:t>
      </w:r>
      <w:r w:rsidRPr="001A740A">
        <w:rPr>
          <w:rFonts w:cs="Times New Roman"/>
        </w:rPr>
        <w:t>con</w:t>
      </w:r>
      <w:r w:rsidRPr="001A740A">
        <w:rPr>
          <w:rFonts w:cs="Times New Roman"/>
          <w:spacing w:val="-2"/>
        </w:rPr>
        <w:t>t</w:t>
      </w:r>
      <w:r w:rsidRPr="001A740A">
        <w:rPr>
          <w:rFonts w:cs="Times New Roman"/>
        </w:rPr>
        <w:t>r</w:t>
      </w:r>
      <w:r w:rsidRPr="001A740A">
        <w:rPr>
          <w:rFonts w:cs="Times New Roman"/>
          <w:spacing w:val="-3"/>
        </w:rPr>
        <w:t>a</w:t>
      </w:r>
      <w:r w:rsidRPr="001A740A">
        <w:rPr>
          <w:rFonts w:cs="Times New Roman"/>
        </w:rPr>
        <w:t>c</w:t>
      </w:r>
      <w:r w:rsidRPr="001A740A">
        <w:rPr>
          <w:rFonts w:cs="Times New Roman"/>
          <w:spacing w:val="1"/>
        </w:rPr>
        <w:t>t</w:t>
      </w:r>
      <w:r w:rsidRPr="001A740A">
        <w:rPr>
          <w:rFonts w:cs="Times New Roman"/>
        </w:rPr>
        <w:t>,</w:t>
      </w:r>
      <w:r w:rsidRPr="001A740A">
        <w:rPr>
          <w:rFonts w:cs="Times New Roman"/>
          <w:spacing w:val="-3"/>
        </w:rPr>
        <w:t xml:space="preserve"> </w:t>
      </w:r>
      <w:r w:rsidRPr="001A740A">
        <w:rPr>
          <w:rFonts w:cs="Times New Roman"/>
          <w:spacing w:val="-4"/>
        </w:rPr>
        <w:t>m</w:t>
      </w:r>
      <w:r w:rsidRPr="001A740A">
        <w:rPr>
          <w:rFonts w:cs="Times New Roman"/>
          <w:spacing w:val="2"/>
        </w:rPr>
        <w:t>a</w:t>
      </w:r>
      <w:r w:rsidRPr="001A740A">
        <w:rPr>
          <w:rFonts w:cs="Times New Roman"/>
          <w:spacing w:val="-3"/>
        </w:rPr>
        <w:t>k</w:t>
      </w:r>
      <w:r w:rsidRPr="001A740A">
        <w:rPr>
          <w:rFonts w:cs="Times New Roman"/>
        </w:rPr>
        <w:t>e any</w:t>
      </w:r>
      <w:r w:rsidRPr="001A740A">
        <w:rPr>
          <w:rFonts w:cs="Times New Roman"/>
          <w:spacing w:val="-3"/>
        </w:rPr>
        <w:t xml:space="preserve"> </w:t>
      </w:r>
      <w:r w:rsidRPr="001A740A">
        <w:rPr>
          <w:rFonts w:cs="Times New Roman"/>
        </w:rPr>
        <w:t>s</w:t>
      </w:r>
      <w:r w:rsidRPr="001A740A">
        <w:rPr>
          <w:rFonts w:cs="Times New Roman"/>
          <w:spacing w:val="1"/>
        </w:rPr>
        <w:t>t</w:t>
      </w:r>
      <w:r w:rsidRPr="001A740A">
        <w:rPr>
          <w:rFonts w:cs="Times New Roman"/>
        </w:rPr>
        <w:t>a</w:t>
      </w:r>
      <w:r w:rsidRPr="001A740A">
        <w:rPr>
          <w:rFonts w:cs="Times New Roman"/>
          <w:spacing w:val="1"/>
        </w:rPr>
        <w:t>t</w:t>
      </w:r>
      <w:r w:rsidRPr="001A740A">
        <w:rPr>
          <w:rFonts w:cs="Times New Roman"/>
        </w:rPr>
        <w:t>e</w:t>
      </w:r>
      <w:r w:rsidRPr="001A740A">
        <w:rPr>
          <w:rFonts w:cs="Times New Roman"/>
          <w:spacing w:val="-4"/>
        </w:rPr>
        <w:t>m</w:t>
      </w:r>
      <w:r w:rsidRPr="001A740A">
        <w:rPr>
          <w:rFonts w:cs="Times New Roman"/>
        </w:rPr>
        <w:t>en</w:t>
      </w:r>
      <w:r w:rsidRPr="001A740A">
        <w:rPr>
          <w:rFonts w:cs="Times New Roman"/>
          <w:spacing w:val="1"/>
        </w:rPr>
        <w:t>t</w:t>
      </w:r>
      <w:r w:rsidRPr="001A740A">
        <w:rPr>
          <w:rFonts w:cs="Times New Roman"/>
        </w:rPr>
        <w:t xml:space="preserve">, </w:t>
      </w:r>
      <w:r w:rsidRPr="001A740A">
        <w:rPr>
          <w:rFonts w:cs="Times New Roman"/>
          <w:spacing w:val="-3"/>
        </w:rPr>
        <w:t>o</w:t>
      </w:r>
      <w:r w:rsidRPr="001A740A">
        <w:rPr>
          <w:rFonts w:cs="Times New Roman"/>
        </w:rPr>
        <w:t>r</w:t>
      </w:r>
      <w:r w:rsidRPr="001A740A">
        <w:rPr>
          <w:rFonts w:cs="Times New Roman"/>
          <w:spacing w:val="1"/>
        </w:rPr>
        <w:t xml:space="preserve"> </w:t>
      </w:r>
      <w:r w:rsidRPr="001A740A">
        <w:rPr>
          <w:rFonts w:cs="Times New Roman"/>
          <w:spacing w:val="-2"/>
        </w:rPr>
        <w:t>i</w:t>
      </w:r>
      <w:r w:rsidRPr="001A740A">
        <w:rPr>
          <w:rFonts w:cs="Times New Roman"/>
        </w:rPr>
        <w:t>ss</w:t>
      </w:r>
      <w:r w:rsidRPr="001A740A">
        <w:rPr>
          <w:rFonts w:cs="Times New Roman"/>
          <w:spacing w:val="-3"/>
        </w:rPr>
        <w:t>u</w:t>
      </w:r>
      <w:r w:rsidRPr="001A740A">
        <w:rPr>
          <w:rFonts w:cs="Times New Roman"/>
        </w:rPr>
        <w:t>e any</w:t>
      </w:r>
      <w:r w:rsidRPr="001A740A">
        <w:rPr>
          <w:rFonts w:cs="Times New Roman"/>
          <w:spacing w:val="-3"/>
        </w:rPr>
        <w:t xml:space="preserve"> </w:t>
      </w:r>
      <w:r w:rsidRPr="001A740A">
        <w:rPr>
          <w:rFonts w:cs="Times New Roman"/>
          <w:spacing w:val="-4"/>
        </w:rPr>
        <w:t>m</w:t>
      </w:r>
      <w:r w:rsidRPr="001A740A">
        <w:rPr>
          <w:rFonts w:cs="Times New Roman"/>
        </w:rPr>
        <w:t>a</w:t>
      </w:r>
      <w:r w:rsidRPr="001A740A">
        <w:rPr>
          <w:rFonts w:cs="Times New Roman"/>
          <w:spacing w:val="1"/>
        </w:rPr>
        <w:t>t</w:t>
      </w:r>
      <w:r w:rsidRPr="001A740A">
        <w:rPr>
          <w:rFonts w:cs="Times New Roman"/>
        </w:rPr>
        <w:t>er</w:t>
      </w:r>
      <w:r w:rsidRPr="001A740A">
        <w:rPr>
          <w:rFonts w:cs="Times New Roman"/>
          <w:spacing w:val="1"/>
        </w:rPr>
        <w:t>i</w:t>
      </w:r>
      <w:r w:rsidRPr="001A740A">
        <w:rPr>
          <w:rFonts w:cs="Times New Roman"/>
          <w:spacing w:val="-3"/>
        </w:rPr>
        <w:t>a</w:t>
      </w:r>
      <w:r w:rsidRPr="001A740A">
        <w:rPr>
          <w:rFonts w:cs="Times New Roman"/>
          <w:spacing w:val="1"/>
        </w:rPr>
        <w:t>l</w:t>
      </w:r>
      <w:r w:rsidRPr="001A740A">
        <w:rPr>
          <w:rFonts w:cs="Times New Roman"/>
        </w:rPr>
        <w:t xml:space="preserve">, </w:t>
      </w:r>
      <w:r w:rsidRPr="001A740A">
        <w:rPr>
          <w:rFonts w:cs="Times New Roman"/>
          <w:spacing w:val="-2"/>
        </w:rPr>
        <w:t>f</w:t>
      </w:r>
      <w:r w:rsidRPr="001A740A">
        <w:rPr>
          <w:rFonts w:cs="Times New Roman"/>
        </w:rPr>
        <w:t>or</w:t>
      </w:r>
      <w:r w:rsidRPr="001A740A">
        <w:rPr>
          <w:rFonts w:cs="Times New Roman"/>
          <w:spacing w:val="1"/>
        </w:rPr>
        <w:t xml:space="preserve"> </w:t>
      </w:r>
      <w:r w:rsidRPr="001A740A">
        <w:rPr>
          <w:rFonts w:cs="Times New Roman"/>
        </w:rPr>
        <w:t>p</w:t>
      </w:r>
      <w:r w:rsidRPr="001A740A">
        <w:rPr>
          <w:rFonts w:cs="Times New Roman"/>
          <w:spacing w:val="-3"/>
        </w:rPr>
        <w:t>u</w:t>
      </w:r>
      <w:r w:rsidRPr="001A740A">
        <w:rPr>
          <w:rFonts w:cs="Times New Roman"/>
        </w:rPr>
        <w:t>b</w:t>
      </w:r>
      <w:r w:rsidRPr="001A740A">
        <w:rPr>
          <w:rFonts w:cs="Times New Roman"/>
          <w:spacing w:val="-2"/>
        </w:rPr>
        <w:t>l</w:t>
      </w:r>
      <w:r w:rsidRPr="001A740A">
        <w:rPr>
          <w:rFonts w:cs="Times New Roman"/>
          <w:spacing w:val="1"/>
        </w:rPr>
        <w:t>i</w:t>
      </w:r>
      <w:r w:rsidRPr="001A740A">
        <w:rPr>
          <w:rFonts w:cs="Times New Roman"/>
        </w:rPr>
        <w:t>c</w:t>
      </w:r>
      <w:r w:rsidRPr="001A740A">
        <w:rPr>
          <w:rFonts w:cs="Times New Roman"/>
          <w:spacing w:val="-3"/>
        </w:rPr>
        <w:t>a</w:t>
      </w:r>
      <w:r w:rsidRPr="001A740A">
        <w:rPr>
          <w:rFonts w:cs="Times New Roman"/>
          <w:spacing w:val="1"/>
        </w:rPr>
        <w:t>t</w:t>
      </w:r>
      <w:r w:rsidRPr="001A740A">
        <w:rPr>
          <w:rFonts w:cs="Times New Roman"/>
          <w:spacing w:val="-2"/>
        </w:rPr>
        <w:t>i</w:t>
      </w:r>
      <w:r w:rsidRPr="001A740A">
        <w:rPr>
          <w:rFonts w:cs="Times New Roman"/>
        </w:rPr>
        <w:t xml:space="preserve">on </w:t>
      </w:r>
      <w:r w:rsidRPr="001A740A">
        <w:rPr>
          <w:rFonts w:cs="Times New Roman"/>
          <w:spacing w:val="1"/>
        </w:rPr>
        <w:t>t</w:t>
      </w:r>
      <w:r w:rsidRPr="001A740A">
        <w:rPr>
          <w:rFonts w:cs="Times New Roman"/>
          <w:spacing w:val="-3"/>
        </w:rPr>
        <w:t>h</w:t>
      </w:r>
      <w:r w:rsidRPr="001A740A">
        <w:rPr>
          <w:rFonts w:cs="Times New Roman"/>
        </w:rPr>
        <w:t>rou</w:t>
      </w:r>
      <w:r w:rsidRPr="001A740A">
        <w:rPr>
          <w:rFonts w:cs="Times New Roman"/>
          <w:spacing w:val="-3"/>
        </w:rPr>
        <w:t>g</w:t>
      </w:r>
      <w:r w:rsidRPr="001A740A">
        <w:rPr>
          <w:rFonts w:cs="Times New Roman"/>
        </w:rPr>
        <w:t xml:space="preserve">h any </w:t>
      </w:r>
      <w:r w:rsidRPr="001A740A">
        <w:rPr>
          <w:rFonts w:cs="Times New Roman"/>
          <w:spacing w:val="-4"/>
        </w:rPr>
        <w:t>m</w:t>
      </w:r>
      <w:r w:rsidRPr="001A740A">
        <w:rPr>
          <w:rFonts w:cs="Times New Roman"/>
        </w:rPr>
        <w:t>ed</w:t>
      </w:r>
      <w:r w:rsidRPr="001A740A">
        <w:rPr>
          <w:rFonts w:cs="Times New Roman"/>
          <w:spacing w:val="1"/>
        </w:rPr>
        <w:t>i</w:t>
      </w:r>
      <w:r w:rsidRPr="001A740A">
        <w:rPr>
          <w:rFonts w:cs="Times New Roman"/>
        </w:rPr>
        <w:t>um</w:t>
      </w:r>
      <w:r w:rsidRPr="001A740A">
        <w:rPr>
          <w:rFonts w:cs="Times New Roman"/>
          <w:spacing w:val="-4"/>
        </w:rPr>
        <w:t xml:space="preserve"> </w:t>
      </w:r>
      <w:r w:rsidRPr="001A740A">
        <w:rPr>
          <w:rFonts w:cs="Times New Roman"/>
        </w:rPr>
        <w:t>of</w:t>
      </w:r>
      <w:r w:rsidRPr="001A740A">
        <w:rPr>
          <w:rFonts w:cs="Times New Roman"/>
          <w:spacing w:val="1"/>
        </w:rPr>
        <w:t xml:space="preserve"> </w:t>
      </w:r>
      <w:r w:rsidRPr="001A740A">
        <w:rPr>
          <w:rFonts w:cs="Times New Roman"/>
        </w:rPr>
        <w:t>co</w:t>
      </w:r>
      <w:r w:rsidRPr="001A740A">
        <w:rPr>
          <w:rFonts w:cs="Times New Roman"/>
          <w:spacing w:val="-2"/>
        </w:rPr>
        <w:t>m</w:t>
      </w:r>
      <w:r w:rsidRPr="001A740A">
        <w:rPr>
          <w:rFonts w:cs="Times New Roman"/>
          <w:spacing w:val="-4"/>
        </w:rPr>
        <w:t>m</w:t>
      </w:r>
      <w:r w:rsidRPr="001A740A">
        <w:rPr>
          <w:rFonts w:cs="Times New Roman"/>
        </w:rPr>
        <w:t>un</w:t>
      </w:r>
      <w:r w:rsidRPr="001A740A">
        <w:rPr>
          <w:rFonts w:cs="Times New Roman"/>
          <w:spacing w:val="1"/>
        </w:rPr>
        <w:t>i</w:t>
      </w:r>
      <w:r w:rsidRPr="001A740A">
        <w:rPr>
          <w:rFonts w:cs="Times New Roman"/>
        </w:rPr>
        <w:t>ca</w:t>
      </w:r>
      <w:r w:rsidRPr="001A740A">
        <w:rPr>
          <w:rFonts w:cs="Times New Roman"/>
          <w:spacing w:val="1"/>
        </w:rPr>
        <w:t>ti</w:t>
      </w:r>
      <w:r w:rsidRPr="001A740A">
        <w:rPr>
          <w:rFonts w:cs="Times New Roman"/>
        </w:rPr>
        <w:t>on,</w:t>
      </w:r>
      <w:r w:rsidRPr="001A740A">
        <w:rPr>
          <w:rFonts w:cs="Times New Roman"/>
          <w:spacing w:val="-3"/>
        </w:rPr>
        <w:t xml:space="preserve"> </w:t>
      </w:r>
      <w:r w:rsidRPr="001A740A">
        <w:rPr>
          <w:rFonts w:cs="Times New Roman"/>
        </w:rPr>
        <w:t>be</w:t>
      </w:r>
      <w:r w:rsidRPr="001A740A">
        <w:rPr>
          <w:rFonts w:cs="Times New Roman"/>
          <w:spacing w:val="-3"/>
        </w:rPr>
        <w:t>a</w:t>
      </w:r>
      <w:r w:rsidRPr="001A740A">
        <w:rPr>
          <w:rFonts w:cs="Times New Roman"/>
        </w:rPr>
        <w:t>r</w:t>
      </w:r>
      <w:r w:rsidRPr="001A740A">
        <w:rPr>
          <w:rFonts w:cs="Times New Roman"/>
          <w:spacing w:val="1"/>
        </w:rPr>
        <w:t>i</w:t>
      </w:r>
      <w:r w:rsidRPr="001A740A">
        <w:rPr>
          <w:rFonts w:cs="Times New Roman"/>
        </w:rPr>
        <w:t>ng</w:t>
      </w:r>
      <w:r w:rsidRPr="001A740A">
        <w:rPr>
          <w:rFonts w:cs="Times New Roman"/>
          <w:spacing w:val="-3"/>
        </w:rPr>
        <w:t xml:space="preserve"> </w:t>
      </w:r>
      <w:r w:rsidRPr="001A740A">
        <w:rPr>
          <w:rFonts w:cs="Times New Roman"/>
        </w:rPr>
        <w:t>on</w:t>
      </w:r>
      <w:r w:rsidRPr="001A740A">
        <w:rPr>
          <w:rFonts w:cs="Times New Roman"/>
          <w:spacing w:val="-3"/>
        </w:rPr>
        <w:t xml:space="preserve"> </w:t>
      </w:r>
      <w:r w:rsidRPr="001A740A">
        <w:rPr>
          <w:rFonts w:cs="Times New Roman"/>
          <w:spacing w:val="1"/>
        </w:rPr>
        <w:t>t</w:t>
      </w:r>
      <w:r w:rsidRPr="001A740A">
        <w:rPr>
          <w:rFonts w:cs="Times New Roman"/>
        </w:rPr>
        <w:t xml:space="preserve">he </w:t>
      </w:r>
      <w:r w:rsidRPr="001A740A">
        <w:rPr>
          <w:rFonts w:cs="Times New Roman"/>
          <w:spacing w:val="-2"/>
        </w:rPr>
        <w:t>w</w:t>
      </w:r>
      <w:r w:rsidRPr="001A740A">
        <w:rPr>
          <w:rFonts w:cs="Times New Roman"/>
          <w:spacing w:val="-3"/>
        </w:rPr>
        <w:t>o</w:t>
      </w:r>
      <w:r w:rsidRPr="001A740A">
        <w:rPr>
          <w:rFonts w:cs="Times New Roman"/>
        </w:rPr>
        <w:t>rk</w:t>
      </w:r>
      <w:r w:rsidRPr="001A740A">
        <w:rPr>
          <w:rFonts w:cs="Times New Roman"/>
          <w:spacing w:val="-3"/>
        </w:rPr>
        <w:t xml:space="preserve"> </w:t>
      </w:r>
      <w:r w:rsidRPr="001A740A">
        <w:rPr>
          <w:rFonts w:cs="Times New Roman"/>
        </w:rPr>
        <w:t>perf</w:t>
      </w:r>
      <w:r w:rsidRPr="001A740A">
        <w:rPr>
          <w:rFonts w:cs="Times New Roman"/>
          <w:spacing w:val="-3"/>
        </w:rPr>
        <w:t>o</w:t>
      </w:r>
      <w:r w:rsidRPr="001A740A">
        <w:rPr>
          <w:rFonts w:cs="Times New Roman"/>
        </w:rPr>
        <w:t>r</w:t>
      </w:r>
      <w:r w:rsidRPr="001A740A">
        <w:rPr>
          <w:rFonts w:cs="Times New Roman"/>
          <w:spacing w:val="-4"/>
        </w:rPr>
        <w:t>m</w:t>
      </w:r>
      <w:r w:rsidRPr="001A740A">
        <w:rPr>
          <w:rFonts w:cs="Times New Roman"/>
        </w:rPr>
        <w:t>ed or</w:t>
      </w:r>
      <w:r w:rsidRPr="001A740A">
        <w:rPr>
          <w:rFonts w:cs="Times New Roman"/>
          <w:spacing w:val="1"/>
        </w:rPr>
        <w:t xml:space="preserve"> </w:t>
      </w:r>
      <w:r w:rsidRPr="001A740A">
        <w:rPr>
          <w:rFonts w:cs="Times New Roman"/>
        </w:rPr>
        <w:t>d</w:t>
      </w:r>
      <w:r w:rsidRPr="001A740A">
        <w:rPr>
          <w:rFonts w:cs="Times New Roman"/>
          <w:spacing w:val="-3"/>
        </w:rPr>
        <w:t>a</w:t>
      </w:r>
      <w:r w:rsidRPr="001A740A">
        <w:rPr>
          <w:rFonts w:cs="Times New Roman"/>
          <w:spacing w:val="1"/>
        </w:rPr>
        <w:t>t</w:t>
      </w:r>
      <w:r w:rsidRPr="001A740A">
        <w:rPr>
          <w:rFonts w:cs="Times New Roman"/>
        </w:rPr>
        <w:t>a</w:t>
      </w:r>
      <w:r w:rsidRPr="001A740A">
        <w:rPr>
          <w:rFonts w:cs="Times New Roman"/>
          <w:spacing w:val="-2"/>
        </w:rPr>
        <w:t xml:space="preserve"> </w:t>
      </w:r>
      <w:r w:rsidRPr="001A740A">
        <w:rPr>
          <w:rFonts w:cs="Times New Roman"/>
        </w:rPr>
        <w:t>co</w:t>
      </w:r>
      <w:r w:rsidRPr="001A740A">
        <w:rPr>
          <w:rFonts w:cs="Times New Roman"/>
          <w:spacing w:val="-2"/>
        </w:rPr>
        <w:t>l</w:t>
      </w:r>
      <w:r w:rsidRPr="001A740A">
        <w:rPr>
          <w:rFonts w:cs="Times New Roman"/>
          <w:spacing w:val="1"/>
        </w:rPr>
        <w:t>l</w:t>
      </w:r>
      <w:r w:rsidRPr="001A740A">
        <w:rPr>
          <w:rFonts w:cs="Times New Roman"/>
        </w:rPr>
        <w:t>e</w:t>
      </w:r>
      <w:r w:rsidRPr="001A740A">
        <w:rPr>
          <w:rFonts w:cs="Times New Roman"/>
          <w:spacing w:val="-3"/>
        </w:rPr>
        <w:t>c</w:t>
      </w:r>
      <w:r w:rsidRPr="001A740A">
        <w:rPr>
          <w:rFonts w:cs="Times New Roman"/>
          <w:spacing w:val="1"/>
        </w:rPr>
        <w:t>t</w:t>
      </w:r>
      <w:r w:rsidRPr="001A740A">
        <w:rPr>
          <w:rFonts w:cs="Times New Roman"/>
        </w:rPr>
        <w:t>ed</w:t>
      </w:r>
      <w:r w:rsidRPr="001A740A">
        <w:rPr>
          <w:rFonts w:cs="Times New Roman"/>
          <w:spacing w:val="-3"/>
        </w:rPr>
        <w:t xml:space="preserve"> </w:t>
      </w:r>
      <w:r w:rsidRPr="001A740A">
        <w:rPr>
          <w:rFonts w:cs="Times New Roman"/>
        </w:rPr>
        <w:t>under</w:t>
      </w:r>
      <w:r w:rsidRPr="001A740A">
        <w:rPr>
          <w:rFonts w:cs="Times New Roman"/>
          <w:spacing w:val="-2"/>
        </w:rPr>
        <w:t xml:space="preserve"> </w:t>
      </w:r>
      <w:r w:rsidRPr="001A740A">
        <w:rPr>
          <w:rFonts w:cs="Times New Roman"/>
          <w:spacing w:val="1"/>
        </w:rPr>
        <w:t>t</w:t>
      </w:r>
      <w:r w:rsidRPr="001A740A">
        <w:rPr>
          <w:rFonts w:cs="Times New Roman"/>
          <w:spacing w:val="-3"/>
        </w:rPr>
        <w:t>h</w:t>
      </w:r>
      <w:r w:rsidRPr="001A740A">
        <w:rPr>
          <w:rFonts w:cs="Times New Roman"/>
          <w:spacing w:val="1"/>
        </w:rPr>
        <w:t>i</w:t>
      </w:r>
      <w:r w:rsidRPr="001A740A">
        <w:rPr>
          <w:rFonts w:cs="Times New Roman"/>
        </w:rPr>
        <w:t>s Con</w:t>
      </w:r>
      <w:r w:rsidRPr="001A740A">
        <w:rPr>
          <w:rFonts w:cs="Times New Roman"/>
          <w:spacing w:val="-2"/>
        </w:rPr>
        <w:t>t</w:t>
      </w:r>
      <w:r w:rsidRPr="001A740A">
        <w:rPr>
          <w:rFonts w:cs="Times New Roman"/>
        </w:rPr>
        <w:t>ra</w:t>
      </w:r>
      <w:r w:rsidRPr="001A740A">
        <w:rPr>
          <w:rFonts w:cs="Times New Roman"/>
          <w:spacing w:val="-3"/>
        </w:rPr>
        <w:t>c</w:t>
      </w:r>
      <w:r w:rsidRPr="001A740A">
        <w:rPr>
          <w:rFonts w:cs="Times New Roman"/>
          <w:spacing w:val="1"/>
        </w:rPr>
        <w:t>t</w:t>
      </w:r>
      <w:r w:rsidRPr="001A740A">
        <w:rPr>
          <w:rFonts w:cs="Times New Roman"/>
        </w:rPr>
        <w:t>.</w:t>
      </w:r>
    </w:p>
    <w:p w14:paraId="65C46B16" w14:textId="77777777" w:rsidR="00A2082E" w:rsidRPr="001C7B46" w:rsidRDefault="00A2082E" w:rsidP="00A2082E">
      <w:pPr>
        <w:widowControl/>
        <w:spacing w:before="18" w:line="280" w:lineRule="exact"/>
        <w:rPr>
          <w:rFonts w:ascii="Times New Roman" w:hAnsi="Times New Roman" w:cs="Times New Roman"/>
        </w:rPr>
      </w:pPr>
    </w:p>
    <w:p w14:paraId="3B4D0A14" w14:textId="77777777" w:rsidR="00A2082E" w:rsidRPr="001A740A" w:rsidRDefault="00A2082E" w:rsidP="00A2082E">
      <w:pPr>
        <w:widowControl/>
        <w:numPr>
          <w:ilvl w:val="1"/>
          <w:numId w:val="1"/>
        </w:numPr>
        <w:ind w:firstLine="0"/>
        <w:rPr>
          <w:rFonts w:ascii="Times New Roman" w:hAnsi="Times New Roman" w:cs="Times New Roman"/>
          <w:b/>
          <w:bCs/>
        </w:rPr>
      </w:pPr>
      <w:r w:rsidRPr="00BD5CB0">
        <w:rPr>
          <w:rFonts w:ascii="Times New Roman" w:hAnsi="Times New Roman" w:cs="Times New Roman"/>
          <w:b/>
          <w:spacing w:val="1"/>
        </w:rPr>
        <w:t>F</w:t>
      </w:r>
      <w:r w:rsidRPr="00BD5CB0">
        <w:rPr>
          <w:rFonts w:ascii="Times New Roman" w:hAnsi="Times New Roman" w:cs="Times New Roman"/>
          <w:b/>
          <w:spacing w:val="-2"/>
        </w:rPr>
        <w:t>R</w:t>
      </w:r>
      <w:r w:rsidRPr="007D724D">
        <w:rPr>
          <w:rFonts w:ascii="Times New Roman" w:hAnsi="Times New Roman" w:cs="Times New Roman"/>
          <w:b/>
          <w:spacing w:val="-1"/>
        </w:rPr>
        <w:t>EE</w:t>
      </w:r>
      <w:r w:rsidRPr="007D724D">
        <w:rPr>
          <w:rFonts w:ascii="Times New Roman" w:hAnsi="Times New Roman" w:cs="Times New Roman"/>
          <w:b/>
          <w:spacing w:val="-2"/>
        </w:rPr>
        <w:t>D</w:t>
      </w:r>
      <w:r w:rsidRPr="007D724D">
        <w:rPr>
          <w:rFonts w:ascii="Times New Roman" w:hAnsi="Times New Roman" w:cs="Times New Roman"/>
          <w:b/>
          <w:spacing w:val="1"/>
        </w:rPr>
        <w:t>O</w:t>
      </w:r>
      <w:r w:rsidRPr="007D724D">
        <w:rPr>
          <w:rFonts w:ascii="Times New Roman" w:hAnsi="Times New Roman" w:cs="Times New Roman"/>
          <w:b/>
        </w:rPr>
        <w:t>M</w:t>
      </w:r>
      <w:r w:rsidRPr="007D724D">
        <w:rPr>
          <w:rFonts w:ascii="Times New Roman" w:hAnsi="Times New Roman" w:cs="Times New Roman"/>
          <w:b/>
          <w:spacing w:val="-2"/>
        </w:rPr>
        <w:t xml:space="preserve"> O</w:t>
      </w:r>
      <w:r w:rsidRPr="0050578D">
        <w:rPr>
          <w:rFonts w:ascii="Times New Roman" w:hAnsi="Times New Roman" w:cs="Times New Roman"/>
          <w:b/>
        </w:rPr>
        <w:t>F</w:t>
      </w:r>
      <w:r w:rsidRPr="0050578D">
        <w:rPr>
          <w:rFonts w:ascii="Times New Roman" w:hAnsi="Times New Roman" w:cs="Times New Roman"/>
          <w:b/>
          <w:spacing w:val="-1"/>
        </w:rPr>
        <w:t xml:space="preserve"> </w:t>
      </w:r>
      <w:r w:rsidRPr="001A740A">
        <w:rPr>
          <w:rFonts w:ascii="Times New Roman" w:hAnsi="Times New Roman" w:cs="Times New Roman"/>
          <w:b/>
        </w:rPr>
        <w:t>I</w:t>
      </w:r>
      <w:r w:rsidRPr="001A740A">
        <w:rPr>
          <w:rFonts w:ascii="Times New Roman" w:hAnsi="Times New Roman" w:cs="Times New Roman"/>
          <w:b/>
          <w:spacing w:val="-2"/>
        </w:rPr>
        <w:t>N</w:t>
      </w:r>
      <w:r w:rsidRPr="001A740A">
        <w:rPr>
          <w:rFonts w:ascii="Times New Roman" w:hAnsi="Times New Roman" w:cs="Times New Roman"/>
          <w:b/>
          <w:spacing w:val="-1"/>
        </w:rPr>
        <w:t>F</w:t>
      </w:r>
      <w:r w:rsidRPr="001A740A">
        <w:rPr>
          <w:rFonts w:ascii="Times New Roman" w:hAnsi="Times New Roman" w:cs="Times New Roman"/>
          <w:b/>
          <w:spacing w:val="1"/>
        </w:rPr>
        <w:t>O</w:t>
      </w:r>
      <w:r w:rsidRPr="001A740A">
        <w:rPr>
          <w:rFonts w:ascii="Times New Roman" w:hAnsi="Times New Roman" w:cs="Times New Roman"/>
          <w:b/>
          <w:spacing w:val="-4"/>
        </w:rPr>
        <w:t>R</w:t>
      </w:r>
      <w:r w:rsidRPr="001A740A">
        <w:rPr>
          <w:rFonts w:ascii="Times New Roman" w:hAnsi="Times New Roman" w:cs="Times New Roman"/>
          <w:b/>
        </w:rPr>
        <w:t>M</w:t>
      </w:r>
      <w:r w:rsidRPr="001A740A">
        <w:rPr>
          <w:rFonts w:ascii="Times New Roman" w:hAnsi="Times New Roman" w:cs="Times New Roman"/>
          <w:b/>
          <w:spacing w:val="-2"/>
        </w:rPr>
        <w:t>A</w:t>
      </w:r>
      <w:r w:rsidRPr="001A740A">
        <w:rPr>
          <w:rFonts w:ascii="Times New Roman" w:hAnsi="Times New Roman" w:cs="Times New Roman"/>
          <w:b/>
          <w:spacing w:val="-1"/>
        </w:rPr>
        <w:t>T</w:t>
      </w:r>
      <w:r w:rsidRPr="001A740A">
        <w:rPr>
          <w:rFonts w:ascii="Times New Roman" w:hAnsi="Times New Roman" w:cs="Times New Roman"/>
          <w:b/>
        </w:rPr>
        <w:t>I</w:t>
      </w:r>
      <w:r w:rsidRPr="001A740A">
        <w:rPr>
          <w:rFonts w:ascii="Times New Roman" w:hAnsi="Times New Roman" w:cs="Times New Roman"/>
          <w:b/>
          <w:spacing w:val="1"/>
        </w:rPr>
        <w:t>O</w:t>
      </w:r>
      <w:r w:rsidRPr="001A740A">
        <w:rPr>
          <w:rFonts w:ascii="Times New Roman" w:hAnsi="Times New Roman" w:cs="Times New Roman"/>
          <w:b/>
        </w:rPr>
        <w:t>N</w:t>
      </w:r>
      <w:r w:rsidRPr="001A740A">
        <w:rPr>
          <w:rFonts w:ascii="Times New Roman" w:hAnsi="Times New Roman" w:cs="Times New Roman"/>
          <w:b/>
          <w:spacing w:val="-1"/>
        </w:rPr>
        <w:t xml:space="preserve"> </w:t>
      </w:r>
      <w:r w:rsidRPr="001A740A">
        <w:rPr>
          <w:rFonts w:ascii="Times New Roman" w:hAnsi="Times New Roman" w:cs="Times New Roman"/>
          <w:b/>
          <w:spacing w:val="-2"/>
        </w:rPr>
        <w:t>ACT</w:t>
      </w:r>
    </w:p>
    <w:p w14:paraId="15886800" w14:textId="77777777" w:rsidR="00A2082E" w:rsidRPr="001C7B46" w:rsidRDefault="00A2082E" w:rsidP="00A2082E">
      <w:pPr>
        <w:widowControl/>
        <w:spacing w:before="12" w:line="220" w:lineRule="exact"/>
        <w:rPr>
          <w:rFonts w:ascii="Times New Roman" w:hAnsi="Times New Roman" w:cs="Times New Roman"/>
        </w:rPr>
      </w:pPr>
    </w:p>
    <w:p w14:paraId="2D0A8D76" w14:textId="77777777" w:rsidR="00A2082E" w:rsidRPr="001A740A" w:rsidRDefault="00A2082E" w:rsidP="00A2082E">
      <w:pPr>
        <w:pStyle w:val="BodyText"/>
        <w:widowControl/>
        <w:spacing w:line="276" w:lineRule="auto"/>
        <w:ind w:left="0"/>
        <w:jc w:val="both"/>
        <w:rPr>
          <w:rFonts w:cs="Times New Roman"/>
        </w:rPr>
      </w:pPr>
      <w:r w:rsidRPr="00BD5CB0">
        <w:rPr>
          <w:rFonts w:cs="Times New Roman"/>
        </w:rPr>
        <w:t>The District of Columbia Freedom of Information Act (“FOIA”), District of Columbia Code (“DC Code”) Sections 2-531 through 2-539, provides that</w:t>
      </w:r>
      <w:r w:rsidRPr="007D724D">
        <w:rPr>
          <w:rFonts w:cs="Times New Roman"/>
        </w:rPr>
        <w:t xml:space="preserve"> any person has the right to request access to records. All public bodies of the District government are required to disclose public records, except for those records, or portions of records, that are protected from disclosure by the exemptions found at DC Code § 2-534. Subject to the exceptions specified herein, and in the FOIA, all written and</w:t>
      </w:r>
      <w:r w:rsidRPr="0050578D">
        <w:rPr>
          <w:rFonts w:cs="Times New Roman"/>
        </w:rPr>
        <w:t xml:space="preserve"> electronic correspondence, exhibits, photographs, reports, printed material, tapes, disks, designs, and other graphic and visual aids submitted to DDOT during the procurement process, whether included in response to this RFQ, or otherwise submitted, becom</w:t>
      </w:r>
      <w:r w:rsidRPr="001A740A">
        <w:rPr>
          <w:rFonts w:cs="Times New Roman"/>
        </w:rPr>
        <w:t>e the property of the District of Columbia upon delivery to DDOT, and will not be returned to the submitting parties. Proposers should familiarize themselves with the provisions of the FOIA requiring disclosure of public information and exceptions thereto. In no event shall the District of Columbia, DDOT, or any of their agents, representatives, consultants, directors, officers, or employees be liable to an Offeror or Offeror team member for the disclosure of any materials or information submitted in response to this RFQ.</w:t>
      </w:r>
    </w:p>
    <w:p w14:paraId="08E1A9F5" w14:textId="77777777" w:rsidR="00A2082E" w:rsidRPr="001C7B46" w:rsidRDefault="00A2082E" w:rsidP="00A2082E">
      <w:pPr>
        <w:widowControl/>
        <w:spacing w:before="5" w:line="200" w:lineRule="exact"/>
        <w:rPr>
          <w:rFonts w:ascii="Times New Roman" w:hAnsi="Times New Roman" w:cs="Times New Roman"/>
        </w:rPr>
      </w:pPr>
    </w:p>
    <w:p w14:paraId="5441D76C" w14:textId="77777777" w:rsidR="00A2082E" w:rsidRPr="001A740A" w:rsidRDefault="00A2082E" w:rsidP="00A2082E">
      <w:pPr>
        <w:widowControl/>
        <w:numPr>
          <w:ilvl w:val="1"/>
          <w:numId w:val="1"/>
        </w:numPr>
        <w:ind w:firstLine="0"/>
        <w:jc w:val="both"/>
        <w:rPr>
          <w:rFonts w:ascii="Times New Roman" w:hAnsi="Times New Roman" w:cs="Times New Roman"/>
          <w:b/>
          <w:bCs/>
        </w:rPr>
      </w:pPr>
      <w:r w:rsidRPr="00BD5CB0">
        <w:rPr>
          <w:rFonts w:ascii="Times New Roman" w:hAnsi="Times New Roman" w:cs="Times New Roman"/>
          <w:b/>
          <w:spacing w:val="-2"/>
        </w:rPr>
        <w:t>C</w:t>
      </w:r>
      <w:r w:rsidRPr="00BD5CB0">
        <w:rPr>
          <w:rFonts w:ascii="Times New Roman" w:hAnsi="Times New Roman" w:cs="Times New Roman"/>
          <w:b/>
          <w:spacing w:val="1"/>
        </w:rPr>
        <w:t>O</w:t>
      </w:r>
      <w:r w:rsidRPr="007D724D">
        <w:rPr>
          <w:rFonts w:ascii="Times New Roman" w:hAnsi="Times New Roman" w:cs="Times New Roman"/>
          <w:b/>
          <w:spacing w:val="-2"/>
        </w:rPr>
        <w:t>N</w:t>
      </w:r>
      <w:r w:rsidRPr="007D724D">
        <w:rPr>
          <w:rFonts w:ascii="Times New Roman" w:hAnsi="Times New Roman" w:cs="Times New Roman"/>
          <w:b/>
          <w:spacing w:val="-1"/>
        </w:rPr>
        <w:t>F</w:t>
      </w:r>
      <w:r w:rsidRPr="007D724D">
        <w:rPr>
          <w:rFonts w:ascii="Times New Roman" w:hAnsi="Times New Roman" w:cs="Times New Roman"/>
          <w:b/>
        </w:rPr>
        <w:t>I</w:t>
      </w:r>
      <w:r w:rsidRPr="007D724D">
        <w:rPr>
          <w:rFonts w:ascii="Times New Roman" w:hAnsi="Times New Roman" w:cs="Times New Roman"/>
          <w:b/>
          <w:spacing w:val="-2"/>
        </w:rPr>
        <w:t>D</w:t>
      </w:r>
      <w:r w:rsidRPr="007D724D">
        <w:rPr>
          <w:rFonts w:ascii="Times New Roman" w:hAnsi="Times New Roman" w:cs="Times New Roman"/>
          <w:b/>
          <w:spacing w:val="-1"/>
        </w:rPr>
        <w:t>E</w:t>
      </w:r>
      <w:r w:rsidRPr="0050578D">
        <w:rPr>
          <w:rFonts w:ascii="Times New Roman" w:hAnsi="Times New Roman" w:cs="Times New Roman"/>
          <w:b/>
          <w:spacing w:val="-2"/>
        </w:rPr>
        <w:t>N</w:t>
      </w:r>
      <w:r w:rsidRPr="0050578D">
        <w:rPr>
          <w:rFonts w:ascii="Times New Roman" w:hAnsi="Times New Roman" w:cs="Times New Roman"/>
          <w:b/>
          <w:spacing w:val="-1"/>
        </w:rPr>
        <w:t>T</w:t>
      </w:r>
      <w:r w:rsidRPr="001A740A">
        <w:rPr>
          <w:rFonts w:ascii="Times New Roman" w:hAnsi="Times New Roman" w:cs="Times New Roman"/>
          <w:b/>
        </w:rPr>
        <w:t>I</w:t>
      </w:r>
      <w:r w:rsidRPr="001A740A">
        <w:rPr>
          <w:rFonts w:ascii="Times New Roman" w:hAnsi="Times New Roman" w:cs="Times New Roman"/>
          <w:b/>
          <w:spacing w:val="-2"/>
        </w:rPr>
        <w:t>A</w:t>
      </w:r>
      <w:r w:rsidRPr="001A740A">
        <w:rPr>
          <w:rFonts w:ascii="Times New Roman" w:hAnsi="Times New Roman" w:cs="Times New Roman"/>
          <w:b/>
          <w:spacing w:val="-1"/>
        </w:rPr>
        <w:t>L</w:t>
      </w:r>
      <w:r w:rsidRPr="001A740A">
        <w:rPr>
          <w:rFonts w:ascii="Times New Roman" w:hAnsi="Times New Roman" w:cs="Times New Roman"/>
          <w:b/>
        </w:rPr>
        <w:t>I</w:t>
      </w:r>
      <w:r w:rsidRPr="001A740A">
        <w:rPr>
          <w:rFonts w:ascii="Times New Roman" w:hAnsi="Times New Roman" w:cs="Times New Roman"/>
          <w:b/>
          <w:spacing w:val="-1"/>
        </w:rPr>
        <w:t>T</w:t>
      </w:r>
      <w:r w:rsidRPr="001A740A">
        <w:rPr>
          <w:rFonts w:ascii="Times New Roman" w:hAnsi="Times New Roman" w:cs="Times New Roman"/>
          <w:b/>
        </w:rPr>
        <w:t>Y</w:t>
      </w:r>
      <w:r w:rsidRPr="001A740A">
        <w:rPr>
          <w:rFonts w:ascii="Times New Roman" w:hAnsi="Times New Roman" w:cs="Times New Roman"/>
          <w:b/>
          <w:spacing w:val="-1"/>
        </w:rPr>
        <w:t xml:space="preserve"> </w:t>
      </w:r>
      <w:r w:rsidRPr="001A740A">
        <w:rPr>
          <w:rFonts w:ascii="Times New Roman" w:hAnsi="Times New Roman" w:cs="Times New Roman"/>
          <w:b/>
          <w:spacing w:val="-2"/>
        </w:rPr>
        <w:t>O</w:t>
      </w:r>
      <w:r w:rsidRPr="001A740A">
        <w:rPr>
          <w:rFonts w:ascii="Times New Roman" w:hAnsi="Times New Roman" w:cs="Times New Roman"/>
          <w:b/>
        </w:rPr>
        <w:t>F</w:t>
      </w:r>
      <w:r w:rsidRPr="001A740A">
        <w:rPr>
          <w:rFonts w:ascii="Times New Roman" w:hAnsi="Times New Roman" w:cs="Times New Roman"/>
          <w:b/>
          <w:spacing w:val="2"/>
        </w:rPr>
        <w:t xml:space="preserve"> </w:t>
      </w:r>
      <w:r w:rsidRPr="001A740A">
        <w:rPr>
          <w:rFonts w:ascii="Times New Roman" w:hAnsi="Times New Roman" w:cs="Times New Roman"/>
          <w:b/>
        </w:rPr>
        <w:t>I</w:t>
      </w:r>
      <w:r w:rsidRPr="001A740A">
        <w:rPr>
          <w:rFonts w:ascii="Times New Roman" w:hAnsi="Times New Roman" w:cs="Times New Roman"/>
          <w:b/>
          <w:spacing w:val="-4"/>
        </w:rPr>
        <w:t>N</w:t>
      </w:r>
      <w:r w:rsidRPr="001A740A">
        <w:rPr>
          <w:rFonts w:ascii="Times New Roman" w:hAnsi="Times New Roman" w:cs="Times New Roman"/>
          <w:b/>
          <w:spacing w:val="-1"/>
        </w:rPr>
        <w:t>F</w:t>
      </w:r>
      <w:r w:rsidRPr="001A740A">
        <w:rPr>
          <w:rFonts w:ascii="Times New Roman" w:hAnsi="Times New Roman" w:cs="Times New Roman"/>
          <w:b/>
          <w:spacing w:val="1"/>
        </w:rPr>
        <w:t>O</w:t>
      </w:r>
      <w:r w:rsidRPr="001A740A">
        <w:rPr>
          <w:rFonts w:ascii="Times New Roman" w:hAnsi="Times New Roman" w:cs="Times New Roman"/>
          <w:b/>
          <w:spacing w:val="-2"/>
        </w:rPr>
        <w:t>R</w:t>
      </w:r>
      <w:r w:rsidRPr="001A740A">
        <w:rPr>
          <w:rFonts w:ascii="Times New Roman" w:hAnsi="Times New Roman" w:cs="Times New Roman"/>
          <w:b/>
        </w:rPr>
        <w:t>M</w:t>
      </w:r>
      <w:r w:rsidRPr="001A740A">
        <w:rPr>
          <w:rFonts w:ascii="Times New Roman" w:hAnsi="Times New Roman" w:cs="Times New Roman"/>
          <w:b/>
          <w:spacing w:val="-2"/>
        </w:rPr>
        <w:t>A</w:t>
      </w:r>
      <w:r w:rsidRPr="001A740A">
        <w:rPr>
          <w:rFonts w:ascii="Times New Roman" w:hAnsi="Times New Roman" w:cs="Times New Roman"/>
          <w:b/>
          <w:spacing w:val="-1"/>
        </w:rPr>
        <w:t>T</w:t>
      </w:r>
      <w:r w:rsidRPr="001A740A">
        <w:rPr>
          <w:rFonts w:ascii="Times New Roman" w:hAnsi="Times New Roman" w:cs="Times New Roman"/>
          <w:b/>
          <w:spacing w:val="-2"/>
        </w:rPr>
        <w:t>I</w:t>
      </w:r>
      <w:r w:rsidRPr="001A740A">
        <w:rPr>
          <w:rFonts w:ascii="Times New Roman" w:hAnsi="Times New Roman" w:cs="Times New Roman"/>
          <w:b/>
          <w:spacing w:val="1"/>
        </w:rPr>
        <w:t>O</w:t>
      </w:r>
      <w:r w:rsidRPr="001A740A">
        <w:rPr>
          <w:rFonts w:ascii="Times New Roman" w:hAnsi="Times New Roman" w:cs="Times New Roman"/>
          <w:b/>
        </w:rPr>
        <w:t>N</w:t>
      </w:r>
    </w:p>
    <w:p w14:paraId="7CF225A5" w14:textId="77777777" w:rsidR="00A2082E" w:rsidRPr="001C7B46" w:rsidRDefault="00A2082E" w:rsidP="00A2082E">
      <w:pPr>
        <w:widowControl/>
        <w:spacing w:line="200" w:lineRule="exact"/>
        <w:jc w:val="both"/>
        <w:rPr>
          <w:rFonts w:ascii="Times New Roman" w:hAnsi="Times New Roman" w:cs="Times New Roman"/>
        </w:rPr>
      </w:pPr>
    </w:p>
    <w:p w14:paraId="709B1BDB" w14:textId="77777777" w:rsidR="00A2082E" w:rsidRPr="001A740A" w:rsidRDefault="00A2082E" w:rsidP="00A2082E">
      <w:pPr>
        <w:pStyle w:val="BodyText"/>
        <w:widowControl/>
        <w:spacing w:line="276" w:lineRule="auto"/>
        <w:ind w:left="0"/>
        <w:jc w:val="both"/>
        <w:rPr>
          <w:rFonts w:cs="Times New Roman"/>
        </w:rPr>
      </w:pPr>
      <w:r w:rsidRPr="00BD5CB0">
        <w:rPr>
          <w:rFonts w:cs="Times New Roman"/>
          <w:spacing w:val="1"/>
        </w:rPr>
        <w:t>T</w:t>
      </w:r>
      <w:r w:rsidRPr="00BD5CB0">
        <w:rPr>
          <w:rFonts w:cs="Times New Roman"/>
        </w:rPr>
        <w:t>he</w:t>
      </w:r>
      <w:r w:rsidRPr="007D724D">
        <w:rPr>
          <w:rFonts w:cs="Times New Roman"/>
          <w:spacing w:val="-2"/>
        </w:rPr>
        <w:t xml:space="preserve"> </w:t>
      </w:r>
      <w:r w:rsidRPr="007D724D">
        <w:rPr>
          <w:rFonts w:cs="Times New Roman"/>
          <w:spacing w:val="-1"/>
        </w:rPr>
        <w:t>C</w:t>
      </w:r>
      <w:r w:rsidRPr="007D724D">
        <w:rPr>
          <w:rFonts w:cs="Times New Roman"/>
        </w:rPr>
        <w:t>ons</w:t>
      </w:r>
      <w:r w:rsidRPr="007D724D">
        <w:rPr>
          <w:rFonts w:cs="Times New Roman"/>
          <w:spacing w:val="-3"/>
        </w:rPr>
        <w:t>u</w:t>
      </w:r>
      <w:r w:rsidRPr="007D724D">
        <w:rPr>
          <w:rFonts w:cs="Times New Roman"/>
          <w:spacing w:val="1"/>
        </w:rPr>
        <w:t>l</w:t>
      </w:r>
      <w:r w:rsidRPr="0050578D">
        <w:rPr>
          <w:rFonts w:cs="Times New Roman"/>
          <w:spacing w:val="-2"/>
        </w:rPr>
        <w:t>t</w:t>
      </w:r>
      <w:r w:rsidRPr="0050578D">
        <w:rPr>
          <w:rFonts w:cs="Times New Roman"/>
        </w:rPr>
        <w:t>ant</w:t>
      </w:r>
      <w:r w:rsidRPr="001A740A">
        <w:rPr>
          <w:rFonts w:cs="Times New Roman"/>
          <w:spacing w:val="-2"/>
        </w:rPr>
        <w:t xml:space="preserve"> </w:t>
      </w:r>
      <w:r w:rsidRPr="001A740A">
        <w:rPr>
          <w:rFonts w:cs="Times New Roman"/>
        </w:rPr>
        <w:t>sh</w:t>
      </w:r>
      <w:r w:rsidRPr="001A740A">
        <w:rPr>
          <w:rFonts w:cs="Times New Roman"/>
          <w:spacing w:val="-3"/>
        </w:rPr>
        <w:t>a</w:t>
      </w:r>
      <w:r w:rsidRPr="001A740A">
        <w:rPr>
          <w:rFonts w:cs="Times New Roman"/>
          <w:spacing w:val="1"/>
        </w:rPr>
        <w:t>l</w:t>
      </w:r>
      <w:r w:rsidRPr="001A740A">
        <w:rPr>
          <w:rFonts w:cs="Times New Roman"/>
        </w:rPr>
        <w:t>l</w:t>
      </w:r>
      <w:r w:rsidRPr="001A740A">
        <w:rPr>
          <w:rFonts w:cs="Times New Roman"/>
          <w:spacing w:val="1"/>
        </w:rPr>
        <w:t xml:space="preserve"> </w:t>
      </w:r>
      <w:r w:rsidRPr="001A740A">
        <w:rPr>
          <w:rFonts w:cs="Times New Roman"/>
          <w:spacing w:val="-3"/>
        </w:rPr>
        <w:t>k</w:t>
      </w:r>
      <w:r w:rsidRPr="001A740A">
        <w:rPr>
          <w:rFonts w:cs="Times New Roman"/>
        </w:rPr>
        <w:t>eep</w:t>
      </w:r>
      <w:r w:rsidRPr="001A740A">
        <w:rPr>
          <w:rFonts w:cs="Times New Roman"/>
          <w:spacing w:val="-3"/>
        </w:rPr>
        <w:t xml:space="preserve"> a</w:t>
      </w:r>
      <w:r w:rsidRPr="001A740A">
        <w:rPr>
          <w:rFonts w:cs="Times New Roman"/>
          <w:spacing w:val="1"/>
        </w:rPr>
        <w:t>l</w:t>
      </w:r>
      <w:r w:rsidRPr="001A740A">
        <w:rPr>
          <w:rFonts w:cs="Times New Roman"/>
        </w:rPr>
        <w:t>l</w:t>
      </w:r>
      <w:r w:rsidRPr="001A740A">
        <w:rPr>
          <w:rFonts w:cs="Times New Roman"/>
          <w:spacing w:val="-2"/>
        </w:rPr>
        <w:t xml:space="preserve"> </w:t>
      </w:r>
      <w:r w:rsidRPr="001A740A">
        <w:rPr>
          <w:rFonts w:cs="Times New Roman"/>
          <w:spacing w:val="1"/>
        </w:rPr>
        <w:t>i</w:t>
      </w:r>
      <w:r w:rsidRPr="001A740A">
        <w:rPr>
          <w:rFonts w:cs="Times New Roman"/>
        </w:rPr>
        <w:t>nf</w:t>
      </w:r>
      <w:r w:rsidRPr="001A740A">
        <w:rPr>
          <w:rFonts w:cs="Times New Roman"/>
          <w:spacing w:val="-3"/>
        </w:rPr>
        <w:t>o</w:t>
      </w:r>
      <w:r w:rsidRPr="001A740A">
        <w:rPr>
          <w:rFonts w:cs="Times New Roman"/>
        </w:rPr>
        <w:t>r</w:t>
      </w:r>
      <w:r w:rsidRPr="001A740A">
        <w:rPr>
          <w:rFonts w:cs="Times New Roman"/>
          <w:spacing w:val="-4"/>
        </w:rPr>
        <w:t>m</w:t>
      </w:r>
      <w:r w:rsidRPr="001A740A">
        <w:rPr>
          <w:rFonts w:cs="Times New Roman"/>
        </w:rPr>
        <w:t>a</w:t>
      </w:r>
      <w:r w:rsidRPr="001A740A">
        <w:rPr>
          <w:rFonts w:cs="Times New Roman"/>
          <w:spacing w:val="1"/>
        </w:rPr>
        <w:t>ti</w:t>
      </w:r>
      <w:r w:rsidRPr="001A740A">
        <w:rPr>
          <w:rFonts w:cs="Times New Roman"/>
        </w:rPr>
        <w:t>on</w:t>
      </w:r>
      <w:r w:rsidRPr="001A740A">
        <w:rPr>
          <w:rFonts w:cs="Times New Roman"/>
          <w:spacing w:val="-3"/>
        </w:rPr>
        <w:t xml:space="preserve"> </w:t>
      </w:r>
      <w:r w:rsidRPr="001A740A">
        <w:rPr>
          <w:rFonts w:cs="Times New Roman"/>
        </w:rPr>
        <w:t>r</w:t>
      </w:r>
      <w:r w:rsidRPr="001A740A">
        <w:rPr>
          <w:rFonts w:cs="Times New Roman"/>
          <w:spacing w:val="-3"/>
        </w:rPr>
        <w:t>e</w:t>
      </w:r>
      <w:r w:rsidRPr="001A740A">
        <w:rPr>
          <w:rFonts w:cs="Times New Roman"/>
          <w:spacing w:val="1"/>
        </w:rPr>
        <w:t>l</w:t>
      </w:r>
      <w:r w:rsidRPr="001A740A">
        <w:rPr>
          <w:rFonts w:cs="Times New Roman"/>
          <w:spacing w:val="-3"/>
        </w:rPr>
        <w:t>a</w:t>
      </w:r>
      <w:r w:rsidRPr="001A740A">
        <w:rPr>
          <w:rFonts w:cs="Times New Roman"/>
          <w:spacing w:val="1"/>
        </w:rPr>
        <w:t>ti</w:t>
      </w:r>
      <w:r w:rsidRPr="001A740A">
        <w:rPr>
          <w:rFonts w:cs="Times New Roman"/>
        </w:rPr>
        <w:t>ng</w:t>
      </w:r>
      <w:r w:rsidRPr="001A740A">
        <w:rPr>
          <w:rFonts w:cs="Times New Roman"/>
          <w:spacing w:val="-3"/>
        </w:rPr>
        <w:t xml:space="preserve"> </w:t>
      </w:r>
      <w:r w:rsidRPr="001A740A">
        <w:rPr>
          <w:rFonts w:cs="Times New Roman"/>
          <w:spacing w:val="1"/>
        </w:rPr>
        <w:t>t</w:t>
      </w:r>
      <w:r w:rsidRPr="001A740A">
        <w:rPr>
          <w:rFonts w:cs="Times New Roman"/>
        </w:rPr>
        <w:t>o</w:t>
      </w:r>
      <w:r w:rsidRPr="001A740A">
        <w:rPr>
          <w:rFonts w:cs="Times New Roman"/>
          <w:spacing w:val="-3"/>
        </w:rPr>
        <w:t xml:space="preserve"> </w:t>
      </w:r>
      <w:r w:rsidRPr="001A740A">
        <w:rPr>
          <w:rFonts w:cs="Times New Roman"/>
        </w:rPr>
        <w:t>a</w:t>
      </w:r>
      <w:r w:rsidRPr="001A740A">
        <w:rPr>
          <w:rFonts w:cs="Times New Roman"/>
          <w:spacing w:val="-3"/>
        </w:rPr>
        <w:t>n</w:t>
      </w:r>
      <w:r w:rsidRPr="001A740A">
        <w:rPr>
          <w:rFonts w:cs="Times New Roman"/>
        </w:rPr>
        <w:t>y</w:t>
      </w:r>
      <w:r w:rsidRPr="001A740A">
        <w:rPr>
          <w:rFonts w:cs="Times New Roman"/>
          <w:spacing w:val="-3"/>
        </w:rPr>
        <w:t xml:space="preserve"> </w:t>
      </w:r>
      <w:r w:rsidRPr="001A740A">
        <w:rPr>
          <w:rFonts w:cs="Times New Roman"/>
          <w:spacing w:val="2"/>
        </w:rPr>
        <w:t>e</w:t>
      </w:r>
      <w:r w:rsidRPr="001A740A">
        <w:rPr>
          <w:rFonts w:cs="Times New Roman"/>
          <w:spacing w:val="-4"/>
        </w:rPr>
        <w:t>m</w:t>
      </w:r>
      <w:r w:rsidRPr="001A740A">
        <w:rPr>
          <w:rFonts w:cs="Times New Roman"/>
        </w:rPr>
        <w:t>p</w:t>
      </w:r>
      <w:r w:rsidRPr="001A740A">
        <w:rPr>
          <w:rFonts w:cs="Times New Roman"/>
          <w:spacing w:val="1"/>
        </w:rPr>
        <w:t>l</w:t>
      </w:r>
      <w:r w:rsidRPr="001A740A">
        <w:rPr>
          <w:rFonts w:cs="Times New Roman"/>
        </w:rPr>
        <w:t>o</w:t>
      </w:r>
      <w:r w:rsidRPr="001A740A">
        <w:rPr>
          <w:rFonts w:cs="Times New Roman"/>
          <w:spacing w:val="-3"/>
        </w:rPr>
        <w:t>y</w:t>
      </w:r>
      <w:r w:rsidRPr="001A740A">
        <w:rPr>
          <w:rFonts w:cs="Times New Roman"/>
        </w:rPr>
        <w:t>ee or</w:t>
      </w:r>
      <w:r w:rsidRPr="001A740A">
        <w:rPr>
          <w:rFonts w:cs="Times New Roman"/>
          <w:spacing w:val="1"/>
        </w:rPr>
        <w:t xml:space="preserve"> </w:t>
      </w:r>
      <w:r w:rsidRPr="001A740A">
        <w:rPr>
          <w:rFonts w:cs="Times New Roman"/>
        </w:rPr>
        <w:t>cu</w:t>
      </w:r>
      <w:r w:rsidRPr="001A740A">
        <w:rPr>
          <w:rFonts w:cs="Times New Roman"/>
          <w:spacing w:val="-2"/>
        </w:rPr>
        <w:t>s</w:t>
      </w:r>
      <w:r w:rsidRPr="001A740A">
        <w:rPr>
          <w:rFonts w:cs="Times New Roman"/>
          <w:spacing w:val="1"/>
        </w:rPr>
        <w:t>t</w:t>
      </w:r>
      <w:r w:rsidRPr="001A740A">
        <w:rPr>
          <w:rFonts w:cs="Times New Roman"/>
        </w:rPr>
        <w:t>o</w:t>
      </w:r>
      <w:r w:rsidRPr="001A740A">
        <w:rPr>
          <w:rFonts w:cs="Times New Roman"/>
          <w:spacing w:val="-4"/>
        </w:rPr>
        <w:t>m</w:t>
      </w:r>
      <w:r w:rsidRPr="001A740A">
        <w:rPr>
          <w:rFonts w:cs="Times New Roman"/>
        </w:rPr>
        <w:t>er</w:t>
      </w:r>
      <w:r w:rsidRPr="001A740A">
        <w:rPr>
          <w:rFonts w:cs="Times New Roman"/>
          <w:spacing w:val="1"/>
        </w:rPr>
        <w:t xml:space="preserve"> </w:t>
      </w:r>
      <w:r w:rsidRPr="001A740A">
        <w:rPr>
          <w:rFonts w:cs="Times New Roman"/>
        </w:rPr>
        <w:t>of</w:t>
      </w:r>
      <w:r w:rsidRPr="001A740A">
        <w:rPr>
          <w:rFonts w:cs="Times New Roman"/>
          <w:spacing w:val="-2"/>
        </w:rPr>
        <w:t xml:space="preserve"> </w:t>
      </w:r>
      <w:r w:rsidRPr="001A740A">
        <w:rPr>
          <w:rFonts w:cs="Times New Roman"/>
          <w:spacing w:val="1"/>
        </w:rPr>
        <w:t>t</w:t>
      </w:r>
      <w:r w:rsidRPr="001A740A">
        <w:rPr>
          <w:rFonts w:cs="Times New Roman"/>
        </w:rPr>
        <w:t xml:space="preserve">he </w:t>
      </w:r>
      <w:r w:rsidRPr="001A740A">
        <w:rPr>
          <w:rFonts w:cs="Times New Roman"/>
          <w:spacing w:val="-1"/>
        </w:rPr>
        <w:t>D</w:t>
      </w:r>
      <w:r w:rsidRPr="001A740A">
        <w:rPr>
          <w:rFonts w:cs="Times New Roman"/>
          <w:spacing w:val="-2"/>
        </w:rPr>
        <w:t>i</w:t>
      </w:r>
      <w:r w:rsidRPr="001A740A">
        <w:rPr>
          <w:rFonts w:cs="Times New Roman"/>
        </w:rPr>
        <w:t>s</w:t>
      </w:r>
      <w:r w:rsidRPr="001A740A">
        <w:rPr>
          <w:rFonts w:cs="Times New Roman"/>
          <w:spacing w:val="-2"/>
        </w:rPr>
        <w:t>t</w:t>
      </w:r>
      <w:r w:rsidRPr="001A740A">
        <w:rPr>
          <w:rFonts w:cs="Times New Roman"/>
        </w:rPr>
        <w:t>r</w:t>
      </w:r>
      <w:r w:rsidRPr="001A740A">
        <w:rPr>
          <w:rFonts w:cs="Times New Roman"/>
          <w:spacing w:val="-2"/>
        </w:rPr>
        <w:t>i</w:t>
      </w:r>
      <w:r w:rsidRPr="001A740A">
        <w:rPr>
          <w:rFonts w:cs="Times New Roman"/>
        </w:rPr>
        <w:t>ct</w:t>
      </w:r>
      <w:r w:rsidRPr="001A740A">
        <w:rPr>
          <w:rFonts w:cs="Times New Roman"/>
          <w:spacing w:val="-2"/>
        </w:rPr>
        <w:t xml:space="preserve"> </w:t>
      </w:r>
      <w:r w:rsidRPr="001A740A">
        <w:rPr>
          <w:rFonts w:cs="Times New Roman"/>
          <w:spacing w:val="1"/>
        </w:rPr>
        <w:t>i</w:t>
      </w:r>
      <w:r w:rsidRPr="001A740A">
        <w:rPr>
          <w:rFonts w:cs="Times New Roman"/>
        </w:rPr>
        <w:t>n abso</w:t>
      </w:r>
      <w:r w:rsidRPr="001A740A">
        <w:rPr>
          <w:rFonts w:cs="Times New Roman"/>
          <w:spacing w:val="-2"/>
        </w:rPr>
        <w:t>l</w:t>
      </w:r>
      <w:r w:rsidRPr="001A740A">
        <w:rPr>
          <w:rFonts w:cs="Times New Roman"/>
        </w:rPr>
        <w:t>u</w:t>
      </w:r>
      <w:r w:rsidRPr="001A740A">
        <w:rPr>
          <w:rFonts w:cs="Times New Roman"/>
          <w:spacing w:val="1"/>
        </w:rPr>
        <w:t>t</w:t>
      </w:r>
      <w:r w:rsidRPr="001A740A">
        <w:rPr>
          <w:rFonts w:cs="Times New Roman"/>
        </w:rPr>
        <w:t>e</w:t>
      </w:r>
      <w:r w:rsidRPr="001A740A">
        <w:rPr>
          <w:rFonts w:cs="Times New Roman"/>
          <w:spacing w:val="-2"/>
        </w:rPr>
        <w:t xml:space="preserve"> </w:t>
      </w:r>
      <w:r w:rsidRPr="001A740A">
        <w:rPr>
          <w:rFonts w:cs="Times New Roman"/>
        </w:rPr>
        <w:t>co</w:t>
      </w:r>
      <w:r w:rsidRPr="001A740A">
        <w:rPr>
          <w:rFonts w:cs="Times New Roman"/>
          <w:spacing w:val="-3"/>
        </w:rPr>
        <w:t>n</w:t>
      </w:r>
      <w:r w:rsidRPr="001A740A">
        <w:rPr>
          <w:rFonts w:cs="Times New Roman"/>
        </w:rPr>
        <w:t>f</w:t>
      </w:r>
      <w:r w:rsidRPr="001A740A">
        <w:rPr>
          <w:rFonts w:cs="Times New Roman"/>
          <w:spacing w:val="1"/>
        </w:rPr>
        <w:t>i</w:t>
      </w:r>
      <w:r w:rsidRPr="001A740A">
        <w:rPr>
          <w:rFonts w:cs="Times New Roman"/>
          <w:spacing w:val="-3"/>
        </w:rPr>
        <w:t>d</w:t>
      </w:r>
      <w:r w:rsidRPr="001A740A">
        <w:rPr>
          <w:rFonts w:cs="Times New Roman"/>
        </w:rPr>
        <w:t>ence</w:t>
      </w:r>
      <w:r w:rsidRPr="001A740A">
        <w:rPr>
          <w:rFonts w:cs="Times New Roman"/>
          <w:spacing w:val="-2"/>
        </w:rPr>
        <w:t xml:space="preserve"> </w:t>
      </w:r>
      <w:r w:rsidRPr="001A740A">
        <w:rPr>
          <w:rFonts w:cs="Times New Roman"/>
        </w:rPr>
        <w:t>and</w:t>
      </w:r>
      <w:r w:rsidRPr="001A740A">
        <w:rPr>
          <w:rFonts w:cs="Times New Roman"/>
          <w:spacing w:val="-3"/>
        </w:rPr>
        <w:t xml:space="preserve"> </w:t>
      </w:r>
      <w:r w:rsidRPr="001A740A">
        <w:rPr>
          <w:rFonts w:cs="Times New Roman"/>
        </w:rPr>
        <w:t>s</w:t>
      </w:r>
      <w:r w:rsidRPr="001A740A">
        <w:rPr>
          <w:rFonts w:cs="Times New Roman"/>
          <w:spacing w:val="-3"/>
        </w:rPr>
        <w:t>h</w:t>
      </w:r>
      <w:r w:rsidRPr="001A740A">
        <w:rPr>
          <w:rFonts w:cs="Times New Roman"/>
        </w:rPr>
        <w:t>a</w:t>
      </w:r>
      <w:r w:rsidRPr="001A740A">
        <w:rPr>
          <w:rFonts w:cs="Times New Roman"/>
          <w:spacing w:val="1"/>
        </w:rPr>
        <w:t>l</w:t>
      </w:r>
      <w:r w:rsidRPr="001A740A">
        <w:rPr>
          <w:rFonts w:cs="Times New Roman"/>
        </w:rPr>
        <w:t>l</w:t>
      </w:r>
      <w:r w:rsidRPr="001A740A">
        <w:rPr>
          <w:rFonts w:cs="Times New Roman"/>
          <w:spacing w:val="-2"/>
        </w:rPr>
        <w:t xml:space="preserve"> </w:t>
      </w:r>
      <w:r w:rsidRPr="001A740A">
        <w:rPr>
          <w:rFonts w:cs="Times New Roman"/>
        </w:rPr>
        <w:t>not</w:t>
      </w:r>
      <w:r w:rsidRPr="001A740A">
        <w:rPr>
          <w:rFonts w:cs="Times New Roman"/>
          <w:spacing w:val="-2"/>
        </w:rPr>
        <w:t xml:space="preserve"> </w:t>
      </w:r>
      <w:r w:rsidRPr="001A740A">
        <w:rPr>
          <w:rFonts w:cs="Times New Roman"/>
        </w:rPr>
        <w:t>use</w:t>
      </w:r>
      <w:r w:rsidRPr="001A740A">
        <w:rPr>
          <w:rFonts w:cs="Times New Roman"/>
          <w:spacing w:val="-2"/>
        </w:rPr>
        <w:t xml:space="preserve"> </w:t>
      </w:r>
      <w:r w:rsidRPr="001A740A">
        <w:rPr>
          <w:rFonts w:cs="Times New Roman"/>
          <w:spacing w:val="1"/>
        </w:rPr>
        <w:t>t</w:t>
      </w:r>
      <w:r w:rsidRPr="001A740A">
        <w:rPr>
          <w:rFonts w:cs="Times New Roman"/>
        </w:rPr>
        <w:t>he</w:t>
      </w:r>
      <w:r w:rsidRPr="001A740A">
        <w:rPr>
          <w:rFonts w:cs="Times New Roman"/>
          <w:spacing w:val="-2"/>
        </w:rPr>
        <w:t xml:space="preserve"> </w:t>
      </w:r>
      <w:r w:rsidRPr="001A740A">
        <w:rPr>
          <w:rFonts w:cs="Times New Roman"/>
          <w:spacing w:val="1"/>
        </w:rPr>
        <w:t>i</w:t>
      </w:r>
      <w:r w:rsidRPr="001A740A">
        <w:rPr>
          <w:rFonts w:cs="Times New Roman"/>
          <w:spacing w:val="-3"/>
        </w:rPr>
        <w:t>n</w:t>
      </w:r>
      <w:r w:rsidRPr="001A740A">
        <w:rPr>
          <w:rFonts w:cs="Times New Roman"/>
        </w:rPr>
        <w:t>for</w:t>
      </w:r>
      <w:r w:rsidRPr="001A740A">
        <w:rPr>
          <w:rFonts w:cs="Times New Roman"/>
          <w:spacing w:val="-4"/>
        </w:rPr>
        <w:t>m</w:t>
      </w:r>
      <w:r w:rsidRPr="001A740A">
        <w:rPr>
          <w:rFonts w:cs="Times New Roman"/>
        </w:rPr>
        <w:t>a</w:t>
      </w:r>
      <w:r w:rsidRPr="001A740A">
        <w:rPr>
          <w:rFonts w:cs="Times New Roman"/>
          <w:spacing w:val="1"/>
        </w:rPr>
        <w:t>ti</w:t>
      </w:r>
      <w:r w:rsidRPr="001A740A">
        <w:rPr>
          <w:rFonts w:cs="Times New Roman"/>
          <w:spacing w:val="-3"/>
        </w:rPr>
        <w:t>o</w:t>
      </w:r>
      <w:r w:rsidRPr="001A740A">
        <w:rPr>
          <w:rFonts w:cs="Times New Roman"/>
        </w:rPr>
        <w:t xml:space="preserve">n </w:t>
      </w:r>
      <w:r w:rsidRPr="001A740A">
        <w:rPr>
          <w:rFonts w:cs="Times New Roman"/>
          <w:spacing w:val="-2"/>
        </w:rPr>
        <w:t>i</w:t>
      </w:r>
      <w:r w:rsidRPr="001A740A">
        <w:rPr>
          <w:rFonts w:cs="Times New Roman"/>
        </w:rPr>
        <w:t>n conn</w:t>
      </w:r>
      <w:r w:rsidRPr="001A740A">
        <w:rPr>
          <w:rFonts w:cs="Times New Roman"/>
          <w:spacing w:val="-3"/>
        </w:rPr>
        <w:t>e</w:t>
      </w:r>
      <w:r w:rsidRPr="001A740A">
        <w:rPr>
          <w:rFonts w:cs="Times New Roman"/>
        </w:rPr>
        <w:t>c</w:t>
      </w:r>
      <w:r w:rsidRPr="001A740A">
        <w:rPr>
          <w:rFonts w:cs="Times New Roman"/>
          <w:spacing w:val="-2"/>
        </w:rPr>
        <w:t>t</w:t>
      </w:r>
      <w:r w:rsidRPr="001A740A">
        <w:rPr>
          <w:rFonts w:cs="Times New Roman"/>
          <w:spacing w:val="1"/>
        </w:rPr>
        <w:t>i</w:t>
      </w:r>
      <w:r w:rsidRPr="001A740A">
        <w:rPr>
          <w:rFonts w:cs="Times New Roman"/>
        </w:rPr>
        <w:t xml:space="preserve">on </w:t>
      </w:r>
      <w:r w:rsidRPr="001A740A">
        <w:rPr>
          <w:rFonts w:cs="Times New Roman"/>
          <w:spacing w:val="-1"/>
        </w:rPr>
        <w:t>w</w:t>
      </w:r>
      <w:r w:rsidRPr="001A740A">
        <w:rPr>
          <w:rFonts w:cs="Times New Roman"/>
          <w:spacing w:val="-2"/>
        </w:rPr>
        <w:t>i</w:t>
      </w:r>
      <w:r w:rsidRPr="001A740A">
        <w:rPr>
          <w:rFonts w:cs="Times New Roman"/>
          <w:spacing w:val="1"/>
        </w:rPr>
        <w:t>t</w:t>
      </w:r>
      <w:r w:rsidRPr="001A740A">
        <w:rPr>
          <w:rFonts w:cs="Times New Roman"/>
        </w:rPr>
        <w:t>h</w:t>
      </w:r>
      <w:r w:rsidRPr="001A740A">
        <w:rPr>
          <w:rFonts w:cs="Times New Roman"/>
          <w:spacing w:val="-3"/>
        </w:rPr>
        <w:t xml:space="preserve"> </w:t>
      </w:r>
      <w:r w:rsidRPr="001A740A">
        <w:rPr>
          <w:rFonts w:cs="Times New Roman"/>
        </w:rPr>
        <w:t>any</w:t>
      </w:r>
      <w:r w:rsidRPr="001A740A">
        <w:rPr>
          <w:rFonts w:cs="Times New Roman"/>
          <w:spacing w:val="-3"/>
        </w:rPr>
        <w:t xml:space="preserve"> </w:t>
      </w:r>
      <w:r w:rsidRPr="001A740A">
        <w:rPr>
          <w:rFonts w:cs="Times New Roman"/>
        </w:rPr>
        <w:t>o</w:t>
      </w:r>
      <w:r w:rsidRPr="001A740A">
        <w:rPr>
          <w:rFonts w:cs="Times New Roman"/>
          <w:spacing w:val="1"/>
        </w:rPr>
        <w:t>t</w:t>
      </w:r>
      <w:r w:rsidRPr="001A740A">
        <w:rPr>
          <w:rFonts w:cs="Times New Roman"/>
        </w:rPr>
        <w:t>h</w:t>
      </w:r>
      <w:r w:rsidRPr="001A740A">
        <w:rPr>
          <w:rFonts w:cs="Times New Roman"/>
          <w:spacing w:val="-3"/>
        </w:rPr>
        <w:t>e</w:t>
      </w:r>
      <w:r w:rsidRPr="001A740A">
        <w:rPr>
          <w:rFonts w:cs="Times New Roman"/>
        </w:rPr>
        <w:t>r</w:t>
      </w:r>
      <w:r w:rsidRPr="001A740A">
        <w:rPr>
          <w:rFonts w:cs="Times New Roman"/>
          <w:spacing w:val="-2"/>
        </w:rPr>
        <w:t xml:space="preserve"> </w:t>
      </w:r>
      <w:r w:rsidRPr="001A740A">
        <w:rPr>
          <w:rFonts w:cs="Times New Roman"/>
          <w:spacing w:val="-4"/>
        </w:rPr>
        <w:t>m</w:t>
      </w:r>
      <w:r w:rsidRPr="001A740A">
        <w:rPr>
          <w:rFonts w:cs="Times New Roman"/>
        </w:rPr>
        <w:t>a</w:t>
      </w:r>
      <w:r w:rsidRPr="001A740A">
        <w:rPr>
          <w:rFonts w:cs="Times New Roman"/>
          <w:spacing w:val="1"/>
        </w:rPr>
        <w:t>tt</w:t>
      </w:r>
      <w:r w:rsidRPr="001A740A">
        <w:rPr>
          <w:rFonts w:cs="Times New Roman"/>
        </w:rPr>
        <w:t>er</w:t>
      </w:r>
      <w:r w:rsidRPr="001A740A">
        <w:rPr>
          <w:rFonts w:cs="Times New Roman"/>
          <w:spacing w:val="-2"/>
        </w:rPr>
        <w:t>s</w:t>
      </w:r>
      <w:r w:rsidRPr="001A740A">
        <w:rPr>
          <w:rFonts w:cs="Times New Roman"/>
        </w:rPr>
        <w:t>;</w:t>
      </w:r>
      <w:r w:rsidRPr="001A740A">
        <w:rPr>
          <w:rFonts w:cs="Times New Roman"/>
          <w:spacing w:val="1"/>
        </w:rPr>
        <w:t xml:space="preserve"> </w:t>
      </w:r>
      <w:r w:rsidRPr="001A740A">
        <w:rPr>
          <w:rFonts w:cs="Times New Roman"/>
        </w:rPr>
        <w:t>n</w:t>
      </w:r>
      <w:r w:rsidRPr="001A740A">
        <w:rPr>
          <w:rFonts w:cs="Times New Roman"/>
          <w:spacing w:val="-3"/>
        </w:rPr>
        <w:t>o</w:t>
      </w:r>
      <w:r w:rsidRPr="001A740A">
        <w:rPr>
          <w:rFonts w:cs="Times New Roman"/>
        </w:rPr>
        <w:t>r sha</w:t>
      </w:r>
      <w:r w:rsidRPr="001A740A">
        <w:rPr>
          <w:rFonts w:cs="Times New Roman"/>
          <w:spacing w:val="-2"/>
        </w:rPr>
        <w:t>l</w:t>
      </w:r>
      <w:r w:rsidRPr="001A740A">
        <w:rPr>
          <w:rFonts w:cs="Times New Roman"/>
        </w:rPr>
        <w:t>l</w:t>
      </w:r>
      <w:r w:rsidRPr="001A740A">
        <w:rPr>
          <w:rFonts w:cs="Times New Roman"/>
          <w:spacing w:val="1"/>
        </w:rPr>
        <w:t xml:space="preserve"> </w:t>
      </w:r>
      <w:r w:rsidRPr="001A740A">
        <w:rPr>
          <w:rFonts w:cs="Times New Roman"/>
          <w:spacing w:val="-2"/>
        </w:rPr>
        <w:t>i</w:t>
      </w:r>
      <w:r w:rsidRPr="001A740A">
        <w:rPr>
          <w:rFonts w:cs="Times New Roman"/>
        </w:rPr>
        <w:t>t</w:t>
      </w:r>
      <w:r w:rsidRPr="001A740A">
        <w:rPr>
          <w:rFonts w:cs="Times New Roman"/>
          <w:spacing w:val="1"/>
        </w:rPr>
        <w:t xml:space="preserve"> </w:t>
      </w:r>
      <w:r w:rsidRPr="001A740A">
        <w:rPr>
          <w:rFonts w:cs="Times New Roman"/>
          <w:spacing w:val="-3"/>
        </w:rPr>
        <w:t>d</w:t>
      </w:r>
      <w:r w:rsidRPr="001A740A">
        <w:rPr>
          <w:rFonts w:cs="Times New Roman"/>
          <w:spacing w:val="1"/>
        </w:rPr>
        <w:t>i</w:t>
      </w:r>
      <w:r w:rsidRPr="001A740A">
        <w:rPr>
          <w:rFonts w:cs="Times New Roman"/>
        </w:rPr>
        <w:t>s</w:t>
      </w:r>
      <w:r w:rsidRPr="001A740A">
        <w:rPr>
          <w:rFonts w:cs="Times New Roman"/>
          <w:spacing w:val="-3"/>
        </w:rPr>
        <w:t>c</w:t>
      </w:r>
      <w:r w:rsidRPr="001A740A">
        <w:rPr>
          <w:rFonts w:cs="Times New Roman"/>
          <w:spacing w:val="1"/>
        </w:rPr>
        <w:t>l</w:t>
      </w:r>
      <w:r w:rsidRPr="001A740A">
        <w:rPr>
          <w:rFonts w:cs="Times New Roman"/>
        </w:rPr>
        <w:t>o</w:t>
      </w:r>
      <w:r w:rsidRPr="001A740A">
        <w:rPr>
          <w:rFonts w:cs="Times New Roman"/>
          <w:spacing w:val="-2"/>
        </w:rPr>
        <w:t>s</w:t>
      </w:r>
      <w:r w:rsidRPr="001A740A">
        <w:rPr>
          <w:rFonts w:cs="Times New Roman"/>
        </w:rPr>
        <w:t>e any</w:t>
      </w:r>
      <w:r w:rsidRPr="001A740A">
        <w:rPr>
          <w:rFonts w:cs="Times New Roman"/>
          <w:spacing w:val="-3"/>
        </w:rPr>
        <w:t xml:space="preserve"> </w:t>
      </w:r>
      <w:r w:rsidRPr="001A740A">
        <w:rPr>
          <w:rFonts w:cs="Times New Roman"/>
        </w:rPr>
        <w:t>such</w:t>
      </w:r>
      <w:r w:rsidRPr="001A740A">
        <w:rPr>
          <w:rFonts w:cs="Times New Roman"/>
          <w:spacing w:val="-3"/>
        </w:rPr>
        <w:t xml:space="preserve"> </w:t>
      </w:r>
      <w:r w:rsidRPr="001A740A">
        <w:rPr>
          <w:rFonts w:cs="Times New Roman"/>
          <w:spacing w:val="1"/>
        </w:rPr>
        <w:t>i</w:t>
      </w:r>
      <w:r w:rsidRPr="001A740A">
        <w:rPr>
          <w:rFonts w:cs="Times New Roman"/>
          <w:spacing w:val="-3"/>
        </w:rPr>
        <w:t>n</w:t>
      </w:r>
      <w:r w:rsidRPr="001A740A">
        <w:rPr>
          <w:rFonts w:cs="Times New Roman"/>
        </w:rPr>
        <w:t>for</w:t>
      </w:r>
      <w:r w:rsidRPr="001A740A">
        <w:rPr>
          <w:rFonts w:cs="Times New Roman"/>
          <w:spacing w:val="-4"/>
        </w:rPr>
        <w:t>m</w:t>
      </w:r>
      <w:r w:rsidRPr="001A740A">
        <w:rPr>
          <w:rFonts w:cs="Times New Roman"/>
        </w:rPr>
        <w:t>a</w:t>
      </w:r>
      <w:r w:rsidRPr="001A740A">
        <w:rPr>
          <w:rFonts w:cs="Times New Roman"/>
          <w:spacing w:val="1"/>
        </w:rPr>
        <w:t>ti</w:t>
      </w:r>
      <w:r w:rsidRPr="001A740A">
        <w:rPr>
          <w:rFonts w:cs="Times New Roman"/>
        </w:rPr>
        <w:t>on</w:t>
      </w:r>
      <w:r w:rsidRPr="001A740A">
        <w:rPr>
          <w:rFonts w:cs="Times New Roman"/>
          <w:spacing w:val="-3"/>
        </w:rPr>
        <w:t xml:space="preserve"> </w:t>
      </w:r>
      <w:r w:rsidRPr="001A740A">
        <w:rPr>
          <w:rFonts w:cs="Times New Roman"/>
          <w:spacing w:val="1"/>
        </w:rPr>
        <w:t>t</w:t>
      </w:r>
      <w:r w:rsidRPr="001A740A">
        <w:rPr>
          <w:rFonts w:cs="Times New Roman"/>
        </w:rPr>
        <w:t>o</w:t>
      </w:r>
      <w:r w:rsidRPr="001A740A">
        <w:rPr>
          <w:rFonts w:cs="Times New Roman"/>
          <w:spacing w:val="-3"/>
        </w:rPr>
        <w:t xml:space="preserve"> </w:t>
      </w:r>
      <w:r w:rsidRPr="001A740A">
        <w:rPr>
          <w:rFonts w:cs="Times New Roman"/>
        </w:rPr>
        <w:t>any</w:t>
      </w:r>
      <w:r w:rsidRPr="001A740A">
        <w:rPr>
          <w:rFonts w:cs="Times New Roman"/>
          <w:spacing w:val="-3"/>
        </w:rPr>
        <w:t xml:space="preserve"> </w:t>
      </w:r>
      <w:r w:rsidRPr="001A740A">
        <w:rPr>
          <w:rFonts w:cs="Times New Roman"/>
        </w:rPr>
        <w:t>o</w:t>
      </w:r>
      <w:r w:rsidRPr="001A740A">
        <w:rPr>
          <w:rFonts w:cs="Times New Roman"/>
          <w:spacing w:val="1"/>
        </w:rPr>
        <w:t>t</w:t>
      </w:r>
      <w:r w:rsidRPr="001A740A">
        <w:rPr>
          <w:rFonts w:cs="Times New Roman"/>
        </w:rPr>
        <w:t>h</w:t>
      </w:r>
      <w:r w:rsidRPr="001A740A">
        <w:rPr>
          <w:rFonts w:cs="Times New Roman"/>
          <w:spacing w:val="-3"/>
        </w:rPr>
        <w:t>e</w:t>
      </w:r>
      <w:r w:rsidRPr="001A740A">
        <w:rPr>
          <w:rFonts w:cs="Times New Roman"/>
        </w:rPr>
        <w:t>r</w:t>
      </w:r>
      <w:r w:rsidRPr="001A740A">
        <w:rPr>
          <w:rFonts w:cs="Times New Roman"/>
          <w:spacing w:val="1"/>
        </w:rPr>
        <w:t xml:space="preserve"> </w:t>
      </w:r>
      <w:r w:rsidRPr="001A740A">
        <w:rPr>
          <w:rFonts w:cs="Times New Roman"/>
        </w:rPr>
        <w:t>p</w:t>
      </w:r>
      <w:r w:rsidRPr="001A740A">
        <w:rPr>
          <w:rFonts w:cs="Times New Roman"/>
          <w:spacing w:val="-3"/>
        </w:rPr>
        <w:t>e</w:t>
      </w:r>
      <w:r w:rsidRPr="001A740A">
        <w:rPr>
          <w:rFonts w:cs="Times New Roman"/>
        </w:rPr>
        <w:t>r</w:t>
      </w:r>
      <w:r w:rsidRPr="001A740A">
        <w:rPr>
          <w:rFonts w:cs="Times New Roman"/>
          <w:spacing w:val="-2"/>
        </w:rPr>
        <w:t>s</w:t>
      </w:r>
      <w:r w:rsidRPr="001A740A">
        <w:rPr>
          <w:rFonts w:cs="Times New Roman"/>
        </w:rPr>
        <w:t>on, f</w:t>
      </w:r>
      <w:r w:rsidRPr="001A740A">
        <w:rPr>
          <w:rFonts w:cs="Times New Roman"/>
          <w:spacing w:val="-2"/>
        </w:rPr>
        <w:t>i</w:t>
      </w:r>
      <w:r w:rsidRPr="001A740A">
        <w:rPr>
          <w:rFonts w:cs="Times New Roman"/>
        </w:rPr>
        <w:t>rm</w:t>
      </w:r>
      <w:r w:rsidRPr="001A740A">
        <w:rPr>
          <w:rFonts w:cs="Times New Roman"/>
          <w:spacing w:val="-4"/>
        </w:rPr>
        <w:t xml:space="preserve"> </w:t>
      </w:r>
      <w:r w:rsidRPr="001A740A">
        <w:rPr>
          <w:rFonts w:cs="Times New Roman"/>
        </w:rPr>
        <w:t>or</w:t>
      </w:r>
      <w:r w:rsidRPr="001A740A">
        <w:rPr>
          <w:rFonts w:cs="Times New Roman"/>
          <w:spacing w:val="1"/>
        </w:rPr>
        <w:t xml:space="preserve"> </w:t>
      </w:r>
      <w:r w:rsidRPr="001A740A">
        <w:rPr>
          <w:rFonts w:cs="Times New Roman"/>
        </w:rPr>
        <w:t>co</w:t>
      </w:r>
      <w:r w:rsidRPr="001A740A">
        <w:rPr>
          <w:rFonts w:cs="Times New Roman"/>
          <w:spacing w:val="-2"/>
        </w:rPr>
        <w:t>r</w:t>
      </w:r>
      <w:r w:rsidRPr="001A740A">
        <w:rPr>
          <w:rFonts w:cs="Times New Roman"/>
        </w:rPr>
        <w:t>po</w:t>
      </w:r>
      <w:r w:rsidRPr="001A740A">
        <w:rPr>
          <w:rFonts w:cs="Times New Roman"/>
          <w:spacing w:val="-2"/>
        </w:rPr>
        <w:t>r</w:t>
      </w:r>
      <w:r w:rsidRPr="001A740A">
        <w:rPr>
          <w:rFonts w:cs="Times New Roman"/>
        </w:rPr>
        <w:t>a</w:t>
      </w:r>
      <w:r w:rsidRPr="001A740A">
        <w:rPr>
          <w:rFonts w:cs="Times New Roman"/>
          <w:spacing w:val="-2"/>
        </w:rPr>
        <w:t>t</w:t>
      </w:r>
      <w:r w:rsidRPr="001A740A">
        <w:rPr>
          <w:rFonts w:cs="Times New Roman"/>
          <w:spacing w:val="1"/>
        </w:rPr>
        <w:t>i</w:t>
      </w:r>
      <w:r w:rsidRPr="001A740A">
        <w:rPr>
          <w:rFonts w:cs="Times New Roman"/>
        </w:rPr>
        <w:t>on,</w:t>
      </w:r>
      <w:r w:rsidRPr="001A740A">
        <w:rPr>
          <w:rFonts w:cs="Times New Roman"/>
          <w:spacing w:val="-3"/>
        </w:rPr>
        <w:t xml:space="preserve"> </w:t>
      </w:r>
      <w:r w:rsidRPr="001A740A">
        <w:rPr>
          <w:rFonts w:cs="Times New Roman"/>
          <w:spacing w:val="1"/>
        </w:rPr>
        <w:t>i</w:t>
      </w:r>
      <w:r w:rsidRPr="001A740A">
        <w:rPr>
          <w:rFonts w:cs="Times New Roman"/>
        </w:rPr>
        <w:t xml:space="preserve">n </w:t>
      </w:r>
      <w:r w:rsidRPr="001A740A">
        <w:rPr>
          <w:rFonts w:cs="Times New Roman"/>
          <w:spacing w:val="-3"/>
        </w:rPr>
        <w:t>a</w:t>
      </w:r>
      <w:r w:rsidRPr="001A740A">
        <w:rPr>
          <w:rFonts w:cs="Times New Roman"/>
        </w:rPr>
        <w:t>ccor</w:t>
      </w:r>
      <w:r w:rsidRPr="001A740A">
        <w:rPr>
          <w:rFonts w:cs="Times New Roman"/>
          <w:spacing w:val="-3"/>
        </w:rPr>
        <w:t>d</w:t>
      </w:r>
      <w:r w:rsidRPr="001A740A">
        <w:rPr>
          <w:rFonts w:cs="Times New Roman"/>
        </w:rPr>
        <w:t>an</w:t>
      </w:r>
      <w:r w:rsidRPr="001A740A">
        <w:rPr>
          <w:rFonts w:cs="Times New Roman"/>
          <w:spacing w:val="-2"/>
        </w:rPr>
        <w:t>c</w:t>
      </w:r>
      <w:r w:rsidRPr="001A740A">
        <w:rPr>
          <w:rFonts w:cs="Times New Roman"/>
        </w:rPr>
        <w:t xml:space="preserve">e </w:t>
      </w:r>
      <w:r w:rsidRPr="001A740A">
        <w:rPr>
          <w:rFonts w:cs="Times New Roman"/>
          <w:spacing w:val="-1"/>
        </w:rPr>
        <w:t>w</w:t>
      </w:r>
      <w:r w:rsidRPr="001A740A">
        <w:rPr>
          <w:rFonts w:cs="Times New Roman"/>
          <w:spacing w:val="1"/>
        </w:rPr>
        <w:t>i</w:t>
      </w:r>
      <w:r w:rsidRPr="001A740A">
        <w:rPr>
          <w:rFonts w:cs="Times New Roman"/>
          <w:spacing w:val="-2"/>
        </w:rPr>
        <w:t>t</w:t>
      </w:r>
      <w:r w:rsidRPr="001A740A">
        <w:rPr>
          <w:rFonts w:cs="Times New Roman"/>
        </w:rPr>
        <w:t xml:space="preserve">h </w:t>
      </w:r>
      <w:r w:rsidRPr="001A740A">
        <w:rPr>
          <w:rFonts w:cs="Times New Roman"/>
          <w:spacing w:val="1"/>
        </w:rPr>
        <w:t>t</w:t>
      </w:r>
      <w:r w:rsidRPr="001A740A">
        <w:rPr>
          <w:rFonts w:cs="Times New Roman"/>
        </w:rPr>
        <w:t xml:space="preserve">he </w:t>
      </w:r>
      <w:r w:rsidRPr="001A740A">
        <w:rPr>
          <w:rFonts w:cs="Times New Roman"/>
          <w:spacing w:val="-2"/>
        </w:rPr>
        <w:t>Di</w:t>
      </w:r>
      <w:r w:rsidRPr="001A740A">
        <w:rPr>
          <w:rFonts w:cs="Times New Roman"/>
        </w:rPr>
        <w:t>s</w:t>
      </w:r>
      <w:r w:rsidRPr="001A740A">
        <w:rPr>
          <w:rFonts w:cs="Times New Roman"/>
          <w:spacing w:val="-2"/>
        </w:rPr>
        <w:t>t</w:t>
      </w:r>
      <w:r w:rsidRPr="001A740A">
        <w:rPr>
          <w:rFonts w:cs="Times New Roman"/>
        </w:rPr>
        <w:t>r</w:t>
      </w:r>
      <w:r w:rsidRPr="001A740A">
        <w:rPr>
          <w:rFonts w:cs="Times New Roman"/>
          <w:spacing w:val="-2"/>
        </w:rPr>
        <w:t>i</w:t>
      </w:r>
      <w:r w:rsidRPr="001A740A">
        <w:rPr>
          <w:rFonts w:cs="Times New Roman"/>
        </w:rPr>
        <w:t>ct</w:t>
      </w:r>
      <w:r w:rsidRPr="001A740A">
        <w:rPr>
          <w:rFonts w:cs="Times New Roman"/>
          <w:spacing w:val="-2"/>
        </w:rPr>
        <w:t xml:space="preserve"> </w:t>
      </w:r>
      <w:r w:rsidRPr="001A740A">
        <w:rPr>
          <w:rFonts w:cs="Times New Roman"/>
        </w:rPr>
        <w:t xml:space="preserve">and </w:t>
      </w:r>
      <w:r w:rsidRPr="001A740A">
        <w:rPr>
          <w:rFonts w:cs="Times New Roman"/>
          <w:spacing w:val="-2"/>
        </w:rPr>
        <w:t>f</w:t>
      </w:r>
      <w:r w:rsidRPr="001A740A">
        <w:rPr>
          <w:rFonts w:cs="Times New Roman"/>
        </w:rPr>
        <w:t>ed</w:t>
      </w:r>
      <w:r w:rsidRPr="001A740A">
        <w:rPr>
          <w:rFonts w:cs="Times New Roman"/>
          <w:spacing w:val="-3"/>
        </w:rPr>
        <w:t>e</w:t>
      </w:r>
      <w:r w:rsidRPr="001A740A">
        <w:rPr>
          <w:rFonts w:cs="Times New Roman"/>
        </w:rPr>
        <w:t>ral</w:t>
      </w:r>
      <w:r w:rsidRPr="001A740A">
        <w:rPr>
          <w:rFonts w:cs="Times New Roman"/>
          <w:spacing w:val="-2"/>
        </w:rPr>
        <w:t xml:space="preserve"> </w:t>
      </w:r>
      <w:r w:rsidRPr="001A740A">
        <w:rPr>
          <w:rFonts w:cs="Times New Roman"/>
          <w:spacing w:val="1"/>
        </w:rPr>
        <w:t>l</w:t>
      </w:r>
      <w:r w:rsidRPr="001A740A">
        <w:rPr>
          <w:rFonts w:cs="Times New Roman"/>
        </w:rPr>
        <w:t>a</w:t>
      </w:r>
      <w:r w:rsidRPr="001A740A">
        <w:rPr>
          <w:rFonts w:cs="Times New Roman"/>
          <w:spacing w:val="-4"/>
        </w:rPr>
        <w:t>w</w:t>
      </w:r>
      <w:r w:rsidRPr="001A740A">
        <w:rPr>
          <w:rFonts w:cs="Times New Roman"/>
        </w:rPr>
        <w:t xml:space="preserve">s </w:t>
      </w:r>
      <w:r w:rsidRPr="001A740A">
        <w:rPr>
          <w:rFonts w:cs="Times New Roman"/>
          <w:spacing w:val="-3"/>
        </w:rPr>
        <w:t>g</w:t>
      </w:r>
      <w:r w:rsidRPr="001A740A">
        <w:rPr>
          <w:rFonts w:cs="Times New Roman"/>
        </w:rPr>
        <w:t>o</w:t>
      </w:r>
      <w:r w:rsidRPr="001A740A">
        <w:rPr>
          <w:rFonts w:cs="Times New Roman"/>
          <w:spacing w:val="-3"/>
        </w:rPr>
        <w:t>v</w:t>
      </w:r>
      <w:r w:rsidRPr="001A740A">
        <w:rPr>
          <w:rFonts w:cs="Times New Roman"/>
        </w:rPr>
        <w:t>ern</w:t>
      </w:r>
      <w:r w:rsidRPr="001A740A">
        <w:rPr>
          <w:rFonts w:cs="Times New Roman"/>
          <w:spacing w:val="1"/>
        </w:rPr>
        <w:t>i</w:t>
      </w:r>
      <w:r w:rsidRPr="001A740A">
        <w:rPr>
          <w:rFonts w:cs="Times New Roman"/>
        </w:rPr>
        <w:t>ng</w:t>
      </w:r>
      <w:r w:rsidRPr="001A740A">
        <w:rPr>
          <w:rFonts w:cs="Times New Roman"/>
          <w:spacing w:val="-3"/>
        </w:rPr>
        <w:t xml:space="preserve"> </w:t>
      </w:r>
      <w:r w:rsidRPr="001A740A">
        <w:rPr>
          <w:rFonts w:cs="Times New Roman"/>
          <w:spacing w:val="1"/>
        </w:rPr>
        <w:t>t</w:t>
      </w:r>
      <w:r w:rsidRPr="001A740A">
        <w:rPr>
          <w:rFonts w:cs="Times New Roman"/>
        </w:rPr>
        <w:t>he c</w:t>
      </w:r>
      <w:r w:rsidRPr="001A740A">
        <w:rPr>
          <w:rFonts w:cs="Times New Roman"/>
          <w:spacing w:val="-3"/>
        </w:rPr>
        <w:t>o</w:t>
      </w:r>
      <w:r w:rsidRPr="001A740A">
        <w:rPr>
          <w:rFonts w:cs="Times New Roman"/>
        </w:rPr>
        <w:t>n</w:t>
      </w:r>
      <w:r w:rsidRPr="001A740A">
        <w:rPr>
          <w:rFonts w:cs="Times New Roman"/>
          <w:spacing w:val="-2"/>
        </w:rPr>
        <w:t>f</w:t>
      </w:r>
      <w:r w:rsidRPr="001A740A">
        <w:rPr>
          <w:rFonts w:cs="Times New Roman"/>
          <w:spacing w:val="1"/>
        </w:rPr>
        <w:t>i</w:t>
      </w:r>
      <w:r w:rsidRPr="001A740A">
        <w:rPr>
          <w:rFonts w:cs="Times New Roman"/>
        </w:rPr>
        <w:t>de</w:t>
      </w:r>
      <w:r w:rsidRPr="001A740A">
        <w:rPr>
          <w:rFonts w:cs="Times New Roman"/>
          <w:spacing w:val="-3"/>
        </w:rPr>
        <w:t>n</w:t>
      </w:r>
      <w:r w:rsidRPr="001A740A">
        <w:rPr>
          <w:rFonts w:cs="Times New Roman"/>
          <w:spacing w:val="1"/>
        </w:rPr>
        <w:t>t</w:t>
      </w:r>
      <w:r w:rsidRPr="001A740A">
        <w:rPr>
          <w:rFonts w:cs="Times New Roman"/>
          <w:spacing w:val="-2"/>
        </w:rPr>
        <w:t>i</w:t>
      </w:r>
      <w:r w:rsidRPr="001A740A">
        <w:rPr>
          <w:rFonts w:cs="Times New Roman"/>
          <w:spacing w:val="-3"/>
        </w:rPr>
        <w:t>a</w:t>
      </w:r>
      <w:r w:rsidRPr="001A740A">
        <w:rPr>
          <w:rFonts w:cs="Times New Roman"/>
          <w:spacing w:val="1"/>
        </w:rPr>
        <w:t>l</w:t>
      </w:r>
      <w:r w:rsidRPr="001A740A">
        <w:rPr>
          <w:rFonts w:cs="Times New Roman"/>
          <w:spacing w:val="-2"/>
        </w:rPr>
        <w:t>i</w:t>
      </w:r>
      <w:r w:rsidRPr="001A740A">
        <w:rPr>
          <w:rFonts w:cs="Times New Roman"/>
          <w:spacing w:val="1"/>
        </w:rPr>
        <w:t>t</w:t>
      </w:r>
      <w:r w:rsidRPr="001A740A">
        <w:rPr>
          <w:rFonts w:cs="Times New Roman"/>
        </w:rPr>
        <w:t>y</w:t>
      </w:r>
      <w:r w:rsidRPr="001A740A">
        <w:rPr>
          <w:rFonts w:cs="Times New Roman"/>
          <w:spacing w:val="-3"/>
        </w:rPr>
        <w:t xml:space="preserve"> </w:t>
      </w:r>
      <w:r w:rsidRPr="001A740A">
        <w:rPr>
          <w:rFonts w:cs="Times New Roman"/>
        </w:rPr>
        <w:t>of</w:t>
      </w:r>
      <w:r w:rsidRPr="001A740A">
        <w:rPr>
          <w:rFonts w:cs="Times New Roman"/>
          <w:spacing w:val="1"/>
        </w:rPr>
        <w:t xml:space="preserve"> </w:t>
      </w:r>
      <w:r w:rsidRPr="001A740A">
        <w:rPr>
          <w:rFonts w:cs="Times New Roman"/>
        </w:rPr>
        <w:t>r</w:t>
      </w:r>
      <w:r w:rsidRPr="001A740A">
        <w:rPr>
          <w:rFonts w:cs="Times New Roman"/>
          <w:spacing w:val="-3"/>
        </w:rPr>
        <w:t>e</w:t>
      </w:r>
      <w:r w:rsidRPr="001A740A">
        <w:rPr>
          <w:rFonts w:cs="Times New Roman"/>
        </w:rPr>
        <w:t>cor</w:t>
      </w:r>
      <w:r w:rsidRPr="001A740A">
        <w:rPr>
          <w:rFonts w:cs="Times New Roman"/>
          <w:spacing w:val="-3"/>
        </w:rPr>
        <w:t>d</w:t>
      </w:r>
      <w:r w:rsidRPr="001A740A">
        <w:rPr>
          <w:rFonts w:cs="Times New Roman"/>
        </w:rPr>
        <w:t>s.</w:t>
      </w:r>
    </w:p>
    <w:p w14:paraId="09889693" w14:textId="77777777" w:rsidR="00A2082E" w:rsidRPr="001C7B46" w:rsidRDefault="00A2082E" w:rsidP="00A2082E">
      <w:pPr>
        <w:widowControl/>
        <w:jc w:val="both"/>
        <w:rPr>
          <w:rFonts w:ascii="Times New Roman" w:hAnsi="Times New Roman" w:cs="Times New Roman"/>
          <w:color w:val="000000"/>
        </w:rPr>
      </w:pPr>
    </w:p>
    <w:p w14:paraId="58053C2C" w14:textId="77777777" w:rsidR="00A2082E" w:rsidRPr="007D724D" w:rsidRDefault="00A2082E" w:rsidP="00A2082E">
      <w:pPr>
        <w:widowControl/>
        <w:numPr>
          <w:ilvl w:val="1"/>
          <w:numId w:val="1"/>
        </w:numPr>
        <w:ind w:firstLine="0"/>
        <w:jc w:val="both"/>
        <w:rPr>
          <w:rFonts w:ascii="Times New Roman" w:hAnsi="Times New Roman" w:cs="Times New Roman"/>
        </w:rPr>
      </w:pPr>
      <w:r w:rsidRPr="00BD5CB0">
        <w:rPr>
          <w:rFonts w:ascii="Times New Roman" w:hAnsi="Times New Roman" w:cs="Times New Roman"/>
          <w:b/>
        </w:rPr>
        <w:t>DIVERSION, REASSIGNMENT, AND REPLACEMENT OF KEY PERSONNEL</w:t>
      </w:r>
    </w:p>
    <w:p w14:paraId="5BE25BB8" w14:textId="77777777" w:rsidR="00A2082E" w:rsidRPr="001C7B46" w:rsidRDefault="00A2082E" w:rsidP="00A2082E">
      <w:pPr>
        <w:widowControl/>
        <w:jc w:val="both"/>
        <w:rPr>
          <w:rFonts w:ascii="Times New Roman" w:hAnsi="Times New Roman" w:cs="Times New Roman"/>
        </w:rPr>
      </w:pPr>
    </w:p>
    <w:p w14:paraId="15E585BA" w14:textId="77777777" w:rsidR="00A2082E" w:rsidRPr="001A740A" w:rsidRDefault="00A2082E" w:rsidP="00A2082E">
      <w:pPr>
        <w:pStyle w:val="BodyText"/>
        <w:widowControl/>
        <w:spacing w:line="276" w:lineRule="auto"/>
        <w:ind w:left="0"/>
        <w:jc w:val="both"/>
        <w:rPr>
          <w:rFonts w:cs="Times New Roman"/>
        </w:rPr>
      </w:pPr>
      <w:r w:rsidRPr="00BD5CB0">
        <w:rPr>
          <w:rFonts w:cs="Times New Roman"/>
        </w:rPr>
        <w:t>The key personnel specified in Attach</w:t>
      </w:r>
      <w:r w:rsidRPr="007D724D">
        <w:rPr>
          <w:rFonts w:cs="Times New Roman"/>
        </w:rPr>
        <w:t xml:space="preserve">ment </w:t>
      </w:r>
      <w:r>
        <w:rPr>
          <w:rFonts w:cs="Times New Roman"/>
        </w:rPr>
        <w:t xml:space="preserve">J.10 </w:t>
      </w:r>
      <w:r w:rsidRPr="007D724D">
        <w:rPr>
          <w:rFonts w:cs="Times New Roman"/>
        </w:rPr>
        <w:t xml:space="preserve">of the Contract are considered to be essential to the work being performed hereunder. Prior to diverting any of the specified key personnel for any reason, the Contractor shall notify the Contracting Officer at least thirty (30) calendar days in </w:t>
      </w:r>
      <w:r w:rsidRPr="0050578D">
        <w:rPr>
          <w:rFonts w:cs="Times New Roman"/>
        </w:rPr>
        <w:t>advance and shall submit justification, including proposed substitutions, in sufficient detail to permit evaluation of the impact upon the Contract.  The Contractor shall obtain written approval of the Contracting Officer for any proposed substitution of k</w:t>
      </w:r>
      <w:r w:rsidRPr="001A740A">
        <w:rPr>
          <w:rFonts w:cs="Times New Roman"/>
        </w:rPr>
        <w:t>ey personnel.</w:t>
      </w:r>
    </w:p>
    <w:p w14:paraId="2147E8EB" w14:textId="77777777" w:rsidR="00A2082E" w:rsidRPr="001C7B46" w:rsidRDefault="00A2082E" w:rsidP="00A2082E">
      <w:pPr>
        <w:widowControl/>
        <w:spacing w:line="200" w:lineRule="exact"/>
        <w:rPr>
          <w:rFonts w:ascii="Times New Roman" w:hAnsi="Times New Roman" w:cs="Times New Roman"/>
        </w:rPr>
      </w:pPr>
    </w:p>
    <w:p w14:paraId="5EBF49A0" w14:textId="77777777" w:rsidR="00A2082E" w:rsidRPr="00BD5CB0" w:rsidRDefault="00A2082E" w:rsidP="00A2082E">
      <w:pPr>
        <w:widowControl/>
        <w:numPr>
          <w:ilvl w:val="1"/>
          <w:numId w:val="1"/>
        </w:numPr>
        <w:ind w:firstLine="0"/>
        <w:rPr>
          <w:rFonts w:ascii="Times New Roman" w:hAnsi="Times New Roman" w:cs="Times New Roman"/>
          <w:b/>
        </w:rPr>
      </w:pPr>
      <w:r w:rsidRPr="00BD5CB0">
        <w:rPr>
          <w:rFonts w:ascii="Times New Roman" w:hAnsi="Times New Roman" w:cs="Times New Roman"/>
          <w:b/>
        </w:rPr>
        <w:t>DESIGNATED PERSONNEL</w:t>
      </w:r>
    </w:p>
    <w:p w14:paraId="6B785930" w14:textId="77777777" w:rsidR="00A2082E" w:rsidRPr="007D724D" w:rsidRDefault="00A2082E" w:rsidP="00A2082E">
      <w:pPr>
        <w:widowControl/>
        <w:spacing w:before="19" w:line="200" w:lineRule="exact"/>
        <w:rPr>
          <w:rFonts w:ascii="Times New Roman" w:hAnsi="Times New Roman" w:cs="Times New Roman"/>
        </w:rPr>
      </w:pPr>
    </w:p>
    <w:p w14:paraId="03026D05" w14:textId="77777777" w:rsidR="00A2082E" w:rsidRPr="001A740A" w:rsidRDefault="00A2082E" w:rsidP="00A2082E">
      <w:pPr>
        <w:pStyle w:val="BodyText"/>
        <w:widowControl/>
        <w:spacing w:line="276" w:lineRule="auto"/>
        <w:ind w:left="0"/>
        <w:jc w:val="both"/>
        <w:rPr>
          <w:rFonts w:cs="Times New Roman"/>
        </w:rPr>
      </w:pPr>
      <w:r w:rsidRPr="007D724D">
        <w:rPr>
          <w:rFonts w:cs="Times New Roman"/>
        </w:rPr>
        <w:t xml:space="preserve">The Contractor shall name a designated representative who shall be the sole point of contact for work completed under the Contract. The designated representative shall be experienced in the categories of work listed in </w:t>
      </w:r>
      <w:r w:rsidRPr="0050578D">
        <w:rPr>
          <w:rFonts w:cs="Times New Roman"/>
        </w:rPr>
        <w:t>the Scope of Work. The designated representative shall be approved by the Contracting Officer and shall be the official represen</w:t>
      </w:r>
      <w:r w:rsidRPr="001A740A">
        <w:rPr>
          <w:rFonts w:cs="Times New Roman"/>
        </w:rPr>
        <w:t xml:space="preserve">tative of the Contractor for the purpose of receiving and carrying out the instructions of the Contracting Officer and DDOT Program Manager and otherwise acting for the Contractor </w:t>
      </w:r>
      <w:r w:rsidRPr="001A740A">
        <w:rPr>
          <w:rFonts w:cs="Times New Roman"/>
        </w:rPr>
        <w:lastRenderedPageBreak/>
        <w:t>in any and all matters arising under the Contract. The name of the designated representative shall be submitted to the Contracting Officer for her/his approval within seven (7) days after award of the Contract.</w:t>
      </w:r>
    </w:p>
    <w:p w14:paraId="0F1CFF8F" w14:textId="77777777" w:rsidR="00A2082E" w:rsidRPr="001A740A" w:rsidRDefault="00A2082E" w:rsidP="00A2082E">
      <w:pPr>
        <w:widowControl/>
        <w:spacing w:before="19" w:line="200" w:lineRule="exact"/>
        <w:jc w:val="both"/>
        <w:rPr>
          <w:rFonts w:ascii="Times New Roman" w:hAnsi="Times New Roman" w:cs="Times New Roman"/>
        </w:rPr>
      </w:pPr>
    </w:p>
    <w:p w14:paraId="6684C0E7" w14:textId="77777777" w:rsidR="00A2082E" w:rsidRPr="001A740A" w:rsidRDefault="00A2082E" w:rsidP="00A2082E">
      <w:pPr>
        <w:widowControl/>
        <w:numPr>
          <w:ilvl w:val="1"/>
          <w:numId w:val="1"/>
        </w:numPr>
        <w:ind w:firstLine="0"/>
        <w:jc w:val="both"/>
        <w:rPr>
          <w:rFonts w:ascii="Times New Roman" w:hAnsi="Times New Roman" w:cs="Times New Roman"/>
          <w:b/>
          <w:bCs/>
        </w:rPr>
      </w:pPr>
      <w:r w:rsidRPr="001A740A">
        <w:rPr>
          <w:rFonts w:ascii="Times New Roman" w:hAnsi="Times New Roman" w:cs="Times New Roman"/>
          <w:b/>
          <w:spacing w:val="-2"/>
        </w:rPr>
        <w:t>G</w:t>
      </w:r>
      <w:r w:rsidRPr="001A740A">
        <w:rPr>
          <w:rFonts w:ascii="Times New Roman" w:hAnsi="Times New Roman" w:cs="Times New Roman"/>
          <w:b/>
          <w:spacing w:val="1"/>
        </w:rPr>
        <w:t>O</w:t>
      </w:r>
      <w:r w:rsidRPr="001A740A">
        <w:rPr>
          <w:rFonts w:ascii="Times New Roman" w:hAnsi="Times New Roman" w:cs="Times New Roman"/>
          <w:b/>
          <w:spacing w:val="-2"/>
        </w:rPr>
        <w:t>V</w:t>
      </w:r>
      <w:r w:rsidRPr="001A740A">
        <w:rPr>
          <w:rFonts w:ascii="Times New Roman" w:hAnsi="Times New Roman" w:cs="Times New Roman"/>
          <w:b/>
          <w:spacing w:val="-1"/>
        </w:rPr>
        <w:t>E</w:t>
      </w:r>
      <w:r w:rsidRPr="001A740A">
        <w:rPr>
          <w:rFonts w:ascii="Times New Roman" w:hAnsi="Times New Roman" w:cs="Times New Roman"/>
          <w:b/>
          <w:spacing w:val="-2"/>
        </w:rPr>
        <w:t>RN</w:t>
      </w:r>
      <w:r w:rsidRPr="001A740A">
        <w:rPr>
          <w:rFonts w:ascii="Times New Roman" w:hAnsi="Times New Roman" w:cs="Times New Roman"/>
          <w:b/>
        </w:rPr>
        <w:t>I</w:t>
      </w:r>
      <w:r w:rsidRPr="001A740A">
        <w:rPr>
          <w:rFonts w:ascii="Times New Roman" w:hAnsi="Times New Roman" w:cs="Times New Roman"/>
          <w:b/>
          <w:spacing w:val="-2"/>
        </w:rPr>
        <w:t>N</w:t>
      </w:r>
      <w:r w:rsidRPr="001A740A">
        <w:rPr>
          <w:rFonts w:ascii="Times New Roman" w:hAnsi="Times New Roman" w:cs="Times New Roman"/>
          <w:b/>
        </w:rPr>
        <w:t>G</w:t>
      </w:r>
      <w:r w:rsidRPr="001A740A">
        <w:rPr>
          <w:rFonts w:ascii="Times New Roman" w:hAnsi="Times New Roman" w:cs="Times New Roman"/>
          <w:b/>
          <w:spacing w:val="-2"/>
        </w:rPr>
        <w:t xml:space="preserve"> </w:t>
      </w:r>
      <w:r w:rsidRPr="001A740A">
        <w:rPr>
          <w:rFonts w:ascii="Times New Roman" w:hAnsi="Times New Roman" w:cs="Times New Roman"/>
          <w:b/>
          <w:spacing w:val="-1"/>
        </w:rPr>
        <w:t>L</w:t>
      </w:r>
      <w:r w:rsidRPr="001A740A">
        <w:rPr>
          <w:rFonts w:ascii="Times New Roman" w:hAnsi="Times New Roman" w:cs="Times New Roman"/>
          <w:b/>
          <w:spacing w:val="-2"/>
        </w:rPr>
        <w:t>AW</w:t>
      </w:r>
    </w:p>
    <w:p w14:paraId="0DE9585B" w14:textId="77777777" w:rsidR="00A2082E" w:rsidRPr="001A740A" w:rsidRDefault="00A2082E" w:rsidP="00A2082E">
      <w:pPr>
        <w:widowControl/>
        <w:spacing w:before="3" w:line="150" w:lineRule="exact"/>
        <w:jc w:val="both"/>
        <w:rPr>
          <w:rFonts w:ascii="Times New Roman" w:hAnsi="Times New Roman" w:cs="Times New Roman"/>
        </w:rPr>
      </w:pPr>
    </w:p>
    <w:p w14:paraId="4BEF46E4" w14:textId="77777777" w:rsidR="00A2082E" w:rsidRPr="001A740A" w:rsidRDefault="00A2082E" w:rsidP="00A2082E">
      <w:pPr>
        <w:pStyle w:val="BodyText"/>
        <w:widowControl/>
        <w:spacing w:line="276" w:lineRule="auto"/>
        <w:ind w:left="0"/>
        <w:jc w:val="both"/>
        <w:rPr>
          <w:rFonts w:cs="Times New Roman"/>
        </w:rPr>
      </w:pPr>
      <w:r w:rsidRPr="001A740A">
        <w:rPr>
          <w:rFonts w:cs="Times New Roman"/>
          <w:spacing w:val="-2"/>
        </w:rPr>
        <w:t>A</w:t>
      </w:r>
      <w:r w:rsidRPr="001A740A">
        <w:rPr>
          <w:rFonts w:cs="Times New Roman"/>
        </w:rPr>
        <w:t>ny</w:t>
      </w:r>
      <w:r w:rsidRPr="001A740A">
        <w:rPr>
          <w:rFonts w:cs="Times New Roman"/>
          <w:spacing w:val="-3"/>
        </w:rPr>
        <w:t xml:space="preserve"> </w:t>
      </w:r>
      <w:r w:rsidRPr="001A740A">
        <w:rPr>
          <w:rFonts w:cs="Times New Roman"/>
        </w:rPr>
        <w:t>d</w:t>
      </w:r>
      <w:r w:rsidRPr="001A740A">
        <w:rPr>
          <w:rFonts w:cs="Times New Roman"/>
          <w:spacing w:val="1"/>
        </w:rPr>
        <w:t>i</w:t>
      </w:r>
      <w:r w:rsidRPr="001A740A">
        <w:rPr>
          <w:rFonts w:cs="Times New Roman"/>
        </w:rPr>
        <w:t>spu</w:t>
      </w:r>
      <w:r w:rsidRPr="001A740A">
        <w:rPr>
          <w:rFonts w:cs="Times New Roman"/>
          <w:spacing w:val="1"/>
        </w:rPr>
        <w:t>t</w:t>
      </w:r>
      <w:r w:rsidRPr="001A740A">
        <w:rPr>
          <w:rFonts w:cs="Times New Roman"/>
          <w:spacing w:val="-3"/>
        </w:rPr>
        <w:t>e</w:t>
      </w:r>
      <w:r w:rsidRPr="001A740A">
        <w:rPr>
          <w:rFonts w:cs="Times New Roman"/>
        </w:rPr>
        <w:t xml:space="preserve">s </w:t>
      </w:r>
      <w:r w:rsidRPr="001A740A">
        <w:rPr>
          <w:rFonts w:cs="Times New Roman"/>
          <w:spacing w:val="-3"/>
        </w:rPr>
        <w:t>a</w:t>
      </w:r>
      <w:r w:rsidRPr="001A740A">
        <w:rPr>
          <w:rFonts w:cs="Times New Roman"/>
        </w:rPr>
        <w:t>r</w:t>
      </w:r>
      <w:r w:rsidRPr="001A740A">
        <w:rPr>
          <w:rFonts w:cs="Times New Roman"/>
          <w:spacing w:val="1"/>
        </w:rPr>
        <w:t>i</w:t>
      </w:r>
      <w:r w:rsidRPr="001A740A">
        <w:rPr>
          <w:rFonts w:cs="Times New Roman"/>
          <w:spacing w:val="-2"/>
        </w:rPr>
        <w:t>s</w:t>
      </w:r>
      <w:r w:rsidRPr="001A740A">
        <w:rPr>
          <w:rFonts w:cs="Times New Roman"/>
          <w:spacing w:val="1"/>
        </w:rPr>
        <w:t>i</w:t>
      </w:r>
      <w:r w:rsidRPr="001A740A">
        <w:rPr>
          <w:rFonts w:cs="Times New Roman"/>
        </w:rPr>
        <w:t>ng</w:t>
      </w:r>
      <w:r w:rsidRPr="001A740A">
        <w:rPr>
          <w:rFonts w:cs="Times New Roman"/>
          <w:spacing w:val="-3"/>
        </w:rPr>
        <w:t xml:space="preserve"> </w:t>
      </w:r>
      <w:r w:rsidRPr="001A740A">
        <w:rPr>
          <w:rFonts w:cs="Times New Roman"/>
        </w:rPr>
        <w:t>out</w:t>
      </w:r>
      <w:r w:rsidRPr="001A740A">
        <w:rPr>
          <w:rFonts w:cs="Times New Roman"/>
          <w:spacing w:val="1"/>
        </w:rPr>
        <w:t xml:space="preserve"> </w:t>
      </w:r>
      <w:r w:rsidRPr="001A740A">
        <w:rPr>
          <w:rFonts w:cs="Times New Roman"/>
          <w:spacing w:val="-3"/>
        </w:rPr>
        <w:t>o</w:t>
      </w:r>
      <w:r w:rsidRPr="001A740A">
        <w:rPr>
          <w:rFonts w:cs="Times New Roman"/>
        </w:rPr>
        <w:t>f</w:t>
      </w:r>
      <w:r w:rsidRPr="001A740A">
        <w:rPr>
          <w:rFonts w:cs="Times New Roman"/>
          <w:spacing w:val="-2"/>
        </w:rPr>
        <w:t xml:space="preserve"> </w:t>
      </w:r>
      <w:r w:rsidRPr="001A740A">
        <w:rPr>
          <w:rFonts w:cs="Times New Roman"/>
        </w:rPr>
        <w:t>or</w:t>
      </w:r>
      <w:r w:rsidRPr="001A740A">
        <w:rPr>
          <w:rFonts w:cs="Times New Roman"/>
          <w:spacing w:val="1"/>
        </w:rPr>
        <w:t xml:space="preserve"> </w:t>
      </w:r>
      <w:r w:rsidRPr="001A740A">
        <w:rPr>
          <w:rFonts w:cs="Times New Roman"/>
        </w:rPr>
        <w:t>r</w:t>
      </w:r>
      <w:r w:rsidRPr="001A740A">
        <w:rPr>
          <w:rFonts w:cs="Times New Roman"/>
          <w:spacing w:val="-3"/>
        </w:rPr>
        <w:t>e</w:t>
      </w:r>
      <w:r w:rsidRPr="001A740A">
        <w:rPr>
          <w:rFonts w:cs="Times New Roman"/>
          <w:spacing w:val="1"/>
        </w:rPr>
        <w:t>l</w:t>
      </w:r>
      <w:r w:rsidRPr="001A740A">
        <w:rPr>
          <w:rFonts w:cs="Times New Roman"/>
          <w:spacing w:val="-3"/>
        </w:rPr>
        <w:t>a</w:t>
      </w:r>
      <w:r w:rsidRPr="001A740A">
        <w:rPr>
          <w:rFonts w:cs="Times New Roman"/>
          <w:spacing w:val="1"/>
        </w:rPr>
        <w:t>t</w:t>
      </w:r>
      <w:r w:rsidRPr="001A740A">
        <w:rPr>
          <w:rFonts w:cs="Times New Roman"/>
        </w:rPr>
        <w:t>ed</w:t>
      </w:r>
      <w:r w:rsidRPr="001A740A">
        <w:rPr>
          <w:rFonts w:cs="Times New Roman"/>
          <w:spacing w:val="-3"/>
        </w:rPr>
        <w:t xml:space="preserve"> </w:t>
      </w:r>
      <w:r w:rsidRPr="001A740A">
        <w:rPr>
          <w:rFonts w:cs="Times New Roman"/>
          <w:spacing w:val="1"/>
        </w:rPr>
        <w:t>t</w:t>
      </w:r>
      <w:r w:rsidRPr="001A740A">
        <w:rPr>
          <w:rFonts w:cs="Times New Roman"/>
        </w:rPr>
        <w:t>o</w:t>
      </w:r>
      <w:r w:rsidRPr="001A740A">
        <w:rPr>
          <w:rFonts w:cs="Times New Roman"/>
          <w:spacing w:val="-3"/>
        </w:rPr>
        <w:t xml:space="preserve"> </w:t>
      </w:r>
      <w:r w:rsidRPr="001A740A">
        <w:rPr>
          <w:rFonts w:cs="Times New Roman"/>
          <w:spacing w:val="1"/>
        </w:rPr>
        <w:t>t</w:t>
      </w:r>
      <w:r w:rsidRPr="001A740A">
        <w:rPr>
          <w:rFonts w:cs="Times New Roman"/>
        </w:rPr>
        <w:t>h</w:t>
      </w:r>
      <w:r w:rsidRPr="001A740A">
        <w:rPr>
          <w:rFonts w:cs="Times New Roman"/>
          <w:spacing w:val="-2"/>
        </w:rPr>
        <w:t>i</w:t>
      </w:r>
      <w:r w:rsidRPr="001A740A">
        <w:rPr>
          <w:rFonts w:cs="Times New Roman"/>
        </w:rPr>
        <w:t>s s</w:t>
      </w:r>
      <w:r w:rsidRPr="001A740A">
        <w:rPr>
          <w:rFonts w:cs="Times New Roman"/>
          <w:spacing w:val="-3"/>
        </w:rPr>
        <w:t>o</w:t>
      </w:r>
      <w:r w:rsidRPr="001A740A">
        <w:rPr>
          <w:rFonts w:cs="Times New Roman"/>
          <w:spacing w:val="1"/>
        </w:rPr>
        <w:t>l</w:t>
      </w:r>
      <w:r w:rsidRPr="001A740A">
        <w:rPr>
          <w:rFonts w:cs="Times New Roman"/>
          <w:spacing w:val="-2"/>
        </w:rPr>
        <w:t>i</w:t>
      </w:r>
      <w:r w:rsidRPr="001A740A">
        <w:rPr>
          <w:rFonts w:cs="Times New Roman"/>
        </w:rPr>
        <w:t>c</w:t>
      </w:r>
      <w:r w:rsidRPr="001A740A">
        <w:rPr>
          <w:rFonts w:cs="Times New Roman"/>
          <w:spacing w:val="-2"/>
        </w:rPr>
        <w:t>i</w:t>
      </w:r>
      <w:r w:rsidRPr="001A740A">
        <w:rPr>
          <w:rFonts w:cs="Times New Roman"/>
          <w:spacing w:val="1"/>
        </w:rPr>
        <w:t>t</w:t>
      </w:r>
      <w:r w:rsidRPr="001A740A">
        <w:rPr>
          <w:rFonts w:cs="Times New Roman"/>
          <w:spacing w:val="-3"/>
        </w:rPr>
        <w:t>a</w:t>
      </w:r>
      <w:r w:rsidRPr="001A740A">
        <w:rPr>
          <w:rFonts w:cs="Times New Roman"/>
          <w:spacing w:val="1"/>
        </w:rPr>
        <w:t>ti</w:t>
      </w:r>
      <w:r w:rsidRPr="001A740A">
        <w:rPr>
          <w:rFonts w:cs="Times New Roman"/>
          <w:spacing w:val="-3"/>
        </w:rPr>
        <w:t>o</w:t>
      </w:r>
      <w:r w:rsidRPr="001A740A">
        <w:rPr>
          <w:rFonts w:cs="Times New Roman"/>
          <w:spacing w:val="-1"/>
        </w:rPr>
        <w:t>n</w:t>
      </w:r>
      <w:r w:rsidRPr="001A740A">
        <w:rPr>
          <w:rFonts w:cs="Times New Roman"/>
        </w:rPr>
        <w:t>, sh</w:t>
      </w:r>
      <w:r w:rsidRPr="001A740A">
        <w:rPr>
          <w:rFonts w:cs="Times New Roman"/>
          <w:spacing w:val="-3"/>
        </w:rPr>
        <w:t>a</w:t>
      </w:r>
      <w:r w:rsidRPr="001A740A">
        <w:rPr>
          <w:rFonts w:cs="Times New Roman"/>
          <w:spacing w:val="1"/>
        </w:rPr>
        <w:t>l</w:t>
      </w:r>
      <w:r w:rsidRPr="001A740A">
        <w:rPr>
          <w:rFonts w:cs="Times New Roman"/>
        </w:rPr>
        <w:t>l</w:t>
      </w:r>
      <w:r w:rsidRPr="001A740A">
        <w:rPr>
          <w:rFonts w:cs="Times New Roman"/>
          <w:spacing w:val="1"/>
        </w:rPr>
        <w:t xml:space="preserve"> </w:t>
      </w:r>
      <w:r w:rsidRPr="001A740A">
        <w:rPr>
          <w:rFonts w:cs="Times New Roman"/>
          <w:spacing w:val="-3"/>
        </w:rPr>
        <w:t>b</w:t>
      </w:r>
      <w:r w:rsidRPr="001A740A">
        <w:rPr>
          <w:rFonts w:cs="Times New Roman"/>
        </w:rPr>
        <w:t xml:space="preserve">e </w:t>
      </w:r>
      <w:r w:rsidRPr="001A740A">
        <w:rPr>
          <w:rFonts w:cs="Times New Roman"/>
          <w:spacing w:val="-3"/>
        </w:rPr>
        <w:t>g</w:t>
      </w:r>
      <w:r w:rsidRPr="001A740A">
        <w:rPr>
          <w:rFonts w:cs="Times New Roman"/>
        </w:rPr>
        <w:t>o</w:t>
      </w:r>
      <w:r w:rsidRPr="001A740A">
        <w:rPr>
          <w:rFonts w:cs="Times New Roman"/>
          <w:spacing w:val="-3"/>
        </w:rPr>
        <w:t>v</w:t>
      </w:r>
      <w:r w:rsidRPr="001A740A">
        <w:rPr>
          <w:rFonts w:cs="Times New Roman"/>
        </w:rPr>
        <w:t>erned b</w:t>
      </w:r>
      <w:r w:rsidRPr="001A740A">
        <w:rPr>
          <w:rFonts w:cs="Times New Roman"/>
          <w:spacing w:val="-3"/>
        </w:rPr>
        <w:t>y</w:t>
      </w:r>
      <w:r w:rsidRPr="001A740A">
        <w:rPr>
          <w:rFonts w:cs="Times New Roman"/>
        </w:rPr>
        <w:t>, a</w:t>
      </w:r>
      <w:r w:rsidRPr="001A740A">
        <w:rPr>
          <w:rFonts w:cs="Times New Roman"/>
          <w:spacing w:val="-3"/>
        </w:rPr>
        <w:t>n</w:t>
      </w:r>
      <w:r w:rsidRPr="001A740A">
        <w:rPr>
          <w:rFonts w:cs="Times New Roman"/>
        </w:rPr>
        <w:t>d cons</w:t>
      </w:r>
      <w:r w:rsidRPr="001A740A">
        <w:rPr>
          <w:rFonts w:cs="Times New Roman"/>
          <w:spacing w:val="-2"/>
        </w:rPr>
        <w:t>t</w:t>
      </w:r>
      <w:r w:rsidRPr="001A740A">
        <w:rPr>
          <w:rFonts w:cs="Times New Roman"/>
        </w:rPr>
        <w:t>ru</w:t>
      </w:r>
      <w:r w:rsidRPr="001A740A">
        <w:rPr>
          <w:rFonts w:cs="Times New Roman"/>
          <w:spacing w:val="-3"/>
        </w:rPr>
        <w:t>e</w:t>
      </w:r>
      <w:r w:rsidRPr="001A740A">
        <w:rPr>
          <w:rFonts w:cs="Times New Roman"/>
        </w:rPr>
        <w:t xml:space="preserve">d </w:t>
      </w:r>
      <w:r w:rsidRPr="001A740A">
        <w:rPr>
          <w:rFonts w:cs="Times New Roman"/>
          <w:spacing w:val="1"/>
        </w:rPr>
        <w:t>i</w:t>
      </w:r>
      <w:r w:rsidRPr="001A740A">
        <w:rPr>
          <w:rFonts w:cs="Times New Roman"/>
        </w:rPr>
        <w:t>n</w:t>
      </w:r>
      <w:r w:rsidRPr="001A740A">
        <w:rPr>
          <w:rFonts w:cs="Times New Roman"/>
          <w:spacing w:val="-3"/>
        </w:rPr>
        <w:t xml:space="preserve"> </w:t>
      </w:r>
      <w:r w:rsidRPr="001A740A">
        <w:rPr>
          <w:rFonts w:cs="Times New Roman"/>
        </w:rPr>
        <w:t>ac</w:t>
      </w:r>
      <w:r w:rsidRPr="001A740A">
        <w:rPr>
          <w:rFonts w:cs="Times New Roman"/>
          <w:spacing w:val="-3"/>
        </w:rPr>
        <w:t>c</w:t>
      </w:r>
      <w:r w:rsidRPr="001A740A">
        <w:rPr>
          <w:rFonts w:cs="Times New Roman"/>
        </w:rPr>
        <w:t>ord</w:t>
      </w:r>
      <w:r w:rsidRPr="001A740A">
        <w:rPr>
          <w:rFonts w:cs="Times New Roman"/>
          <w:spacing w:val="-3"/>
        </w:rPr>
        <w:t>a</w:t>
      </w:r>
      <w:r w:rsidRPr="001A740A">
        <w:rPr>
          <w:rFonts w:cs="Times New Roman"/>
        </w:rPr>
        <w:t xml:space="preserve">nce </w:t>
      </w:r>
      <w:r w:rsidRPr="001A740A">
        <w:rPr>
          <w:rFonts w:cs="Times New Roman"/>
          <w:spacing w:val="-4"/>
        </w:rPr>
        <w:t>w</w:t>
      </w:r>
      <w:r w:rsidRPr="001A740A">
        <w:rPr>
          <w:rFonts w:cs="Times New Roman"/>
          <w:spacing w:val="-2"/>
        </w:rPr>
        <w:t>i</w:t>
      </w:r>
      <w:r w:rsidRPr="001A740A">
        <w:rPr>
          <w:rFonts w:cs="Times New Roman"/>
          <w:spacing w:val="1"/>
        </w:rPr>
        <w:t>t</w:t>
      </w:r>
      <w:r w:rsidRPr="001A740A">
        <w:rPr>
          <w:rFonts w:cs="Times New Roman"/>
        </w:rPr>
        <w:t xml:space="preserve">h, </w:t>
      </w:r>
      <w:r w:rsidRPr="001A740A">
        <w:rPr>
          <w:rFonts w:cs="Times New Roman"/>
          <w:spacing w:val="-2"/>
        </w:rPr>
        <w:t>t</w:t>
      </w:r>
      <w:r w:rsidRPr="001A740A">
        <w:rPr>
          <w:rFonts w:cs="Times New Roman"/>
        </w:rPr>
        <w:t xml:space="preserve">he </w:t>
      </w:r>
      <w:r w:rsidRPr="001A740A">
        <w:rPr>
          <w:rFonts w:cs="Times New Roman"/>
          <w:spacing w:val="-2"/>
        </w:rPr>
        <w:t>l</w:t>
      </w:r>
      <w:r w:rsidRPr="001A740A">
        <w:rPr>
          <w:rFonts w:cs="Times New Roman"/>
        </w:rPr>
        <w:t>a</w:t>
      </w:r>
      <w:r w:rsidRPr="001A740A">
        <w:rPr>
          <w:rFonts w:cs="Times New Roman"/>
          <w:spacing w:val="-1"/>
        </w:rPr>
        <w:t>w</w:t>
      </w:r>
      <w:r w:rsidRPr="001A740A">
        <w:rPr>
          <w:rFonts w:cs="Times New Roman"/>
        </w:rPr>
        <w:t xml:space="preserve">s </w:t>
      </w:r>
      <w:r w:rsidRPr="001A740A">
        <w:rPr>
          <w:rFonts w:cs="Times New Roman"/>
          <w:spacing w:val="-3"/>
        </w:rPr>
        <w:t>o</w:t>
      </w:r>
      <w:r w:rsidRPr="001A740A">
        <w:rPr>
          <w:rFonts w:cs="Times New Roman"/>
        </w:rPr>
        <w:t>f</w:t>
      </w:r>
      <w:r w:rsidRPr="001A740A">
        <w:rPr>
          <w:rFonts w:cs="Times New Roman"/>
          <w:spacing w:val="1"/>
        </w:rPr>
        <w:t xml:space="preserve"> t</w:t>
      </w:r>
      <w:r w:rsidRPr="001A740A">
        <w:rPr>
          <w:rFonts w:cs="Times New Roman"/>
          <w:spacing w:val="-3"/>
        </w:rPr>
        <w:t>h</w:t>
      </w:r>
      <w:r w:rsidRPr="001A740A">
        <w:rPr>
          <w:rFonts w:cs="Times New Roman"/>
        </w:rPr>
        <w:t xml:space="preserve">e </w:t>
      </w:r>
      <w:r w:rsidRPr="001A740A">
        <w:rPr>
          <w:rFonts w:cs="Times New Roman"/>
          <w:spacing w:val="-1"/>
        </w:rPr>
        <w:t>D</w:t>
      </w:r>
      <w:r w:rsidRPr="001A740A">
        <w:rPr>
          <w:rFonts w:cs="Times New Roman"/>
          <w:spacing w:val="1"/>
        </w:rPr>
        <w:t>i</w:t>
      </w:r>
      <w:r w:rsidRPr="001A740A">
        <w:rPr>
          <w:rFonts w:cs="Times New Roman"/>
          <w:spacing w:val="-2"/>
        </w:rPr>
        <w:t>s</w:t>
      </w:r>
      <w:r w:rsidRPr="001A740A">
        <w:rPr>
          <w:rFonts w:cs="Times New Roman"/>
          <w:spacing w:val="1"/>
        </w:rPr>
        <w:t>t</w:t>
      </w:r>
      <w:r w:rsidRPr="001A740A">
        <w:rPr>
          <w:rFonts w:cs="Times New Roman"/>
          <w:spacing w:val="-2"/>
        </w:rPr>
        <w:t>r</w:t>
      </w:r>
      <w:r w:rsidRPr="001A740A">
        <w:rPr>
          <w:rFonts w:cs="Times New Roman"/>
          <w:spacing w:val="1"/>
        </w:rPr>
        <w:t>i</w:t>
      </w:r>
      <w:r w:rsidRPr="001A740A">
        <w:rPr>
          <w:rFonts w:cs="Times New Roman"/>
          <w:spacing w:val="-3"/>
        </w:rPr>
        <w:t>c</w:t>
      </w:r>
      <w:r w:rsidRPr="001A740A">
        <w:rPr>
          <w:rFonts w:cs="Times New Roman"/>
        </w:rPr>
        <w:t>t</w:t>
      </w:r>
      <w:r w:rsidRPr="001A740A">
        <w:rPr>
          <w:rFonts w:cs="Times New Roman"/>
          <w:spacing w:val="1"/>
        </w:rPr>
        <w:t xml:space="preserve"> </w:t>
      </w:r>
      <w:r w:rsidRPr="001A740A">
        <w:rPr>
          <w:rFonts w:cs="Times New Roman"/>
          <w:spacing w:val="-3"/>
        </w:rPr>
        <w:t>o</w:t>
      </w:r>
      <w:r w:rsidRPr="001A740A">
        <w:rPr>
          <w:rFonts w:cs="Times New Roman"/>
        </w:rPr>
        <w:t>f</w:t>
      </w:r>
      <w:r w:rsidRPr="001A740A">
        <w:rPr>
          <w:rFonts w:cs="Times New Roman"/>
          <w:spacing w:val="1"/>
        </w:rPr>
        <w:t xml:space="preserve"> </w:t>
      </w:r>
      <w:r w:rsidRPr="001A740A">
        <w:rPr>
          <w:rFonts w:cs="Times New Roman"/>
          <w:spacing w:val="-1"/>
        </w:rPr>
        <w:t>C</w:t>
      </w:r>
      <w:r w:rsidRPr="001A740A">
        <w:rPr>
          <w:rFonts w:cs="Times New Roman"/>
        </w:rPr>
        <w:t>o</w:t>
      </w:r>
      <w:r w:rsidRPr="001A740A">
        <w:rPr>
          <w:rFonts w:cs="Times New Roman"/>
          <w:spacing w:val="1"/>
        </w:rPr>
        <w:t>l</w:t>
      </w:r>
      <w:r w:rsidRPr="001A740A">
        <w:rPr>
          <w:rFonts w:cs="Times New Roman"/>
        </w:rPr>
        <w:t>u</w:t>
      </w:r>
      <w:r w:rsidRPr="001A740A">
        <w:rPr>
          <w:rFonts w:cs="Times New Roman"/>
          <w:spacing w:val="-4"/>
        </w:rPr>
        <w:t>m</w:t>
      </w:r>
      <w:r w:rsidRPr="001A740A">
        <w:rPr>
          <w:rFonts w:cs="Times New Roman"/>
        </w:rPr>
        <w:t>b</w:t>
      </w:r>
      <w:r w:rsidRPr="001A740A">
        <w:rPr>
          <w:rFonts w:cs="Times New Roman"/>
          <w:spacing w:val="1"/>
        </w:rPr>
        <w:t>i</w:t>
      </w:r>
      <w:r w:rsidRPr="001A740A">
        <w:rPr>
          <w:rFonts w:cs="Times New Roman"/>
        </w:rPr>
        <w:t>a.</w:t>
      </w:r>
    </w:p>
    <w:p w14:paraId="357F7CA2" w14:textId="77777777" w:rsidR="00A2082E" w:rsidRPr="001A740A" w:rsidRDefault="00A2082E" w:rsidP="00A2082E">
      <w:pPr>
        <w:widowControl/>
        <w:spacing w:line="275" w:lineRule="auto"/>
        <w:rPr>
          <w:rFonts w:ascii="Times New Roman" w:hAnsi="Times New Roman" w:cs="Times New Roman"/>
        </w:rPr>
      </w:pPr>
    </w:p>
    <w:p w14:paraId="76DD2A97" w14:textId="77777777" w:rsidR="00A2082E" w:rsidRPr="001A740A" w:rsidRDefault="00A2082E" w:rsidP="00A2082E">
      <w:pPr>
        <w:widowControl/>
        <w:numPr>
          <w:ilvl w:val="1"/>
          <w:numId w:val="1"/>
        </w:numPr>
        <w:ind w:firstLine="0"/>
        <w:rPr>
          <w:rFonts w:ascii="Times New Roman" w:hAnsi="Times New Roman" w:cs="Times New Roman"/>
          <w:b/>
        </w:rPr>
      </w:pPr>
      <w:r w:rsidRPr="001A740A">
        <w:rPr>
          <w:rFonts w:ascii="Times New Roman" w:hAnsi="Times New Roman" w:cs="Times New Roman"/>
          <w:b/>
          <w:spacing w:val="-2"/>
        </w:rPr>
        <w:t>PROTECTION</w:t>
      </w:r>
      <w:r w:rsidRPr="001A740A">
        <w:rPr>
          <w:rFonts w:ascii="Times New Roman" w:hAnsi="Times New Roman" w:cs="Times New Roman"/>
          <w:b/>
        </w:rPr>
        <w:t xml:space="preserve"> OF PROPERTY</w:t>
      </w:r>
    </w:p>
    <w:p w14:paraId="1DB7D799" w14:textId="77777777" w:rsidR="00A2082E" w:rsidRPr="001A740A" w:rsidRDefault="00A2082E" w:rsidP="00A2082E">
      <w:pPr>
        <w:widowControl/>
        <w:rPr>
          <w:rFonts w:ascii="Times New Roman" w:hAnsi="Times New Roman" w:cs="Times New Roman"/>
        </w:rPr>
      </w:pPr>
    </w:p>
    <w:p w14:paraId="30D6BC0F" w14:textId="77777777" w:rsidR="00A2082E" w:rsidRPr="001A740A" w:rsidRDefault="00A2082E" w:rsidP="00A2082E">
      <w:pPr>
        <w:pStyle w:val="BodyText"/>
        <w:widowControl/>
        <w:spacing w:line="276" w:lineRule="auto"/>
        <w:ind w:left="0"/>
        <w:jc w:val="both"/>
        <w:rPr>
          <w:rFonts w:cs="Times New Roman"/>
        </w:rPr>
      </w:pPr>
      <w:r w:rsidRPr="001A740A">
        <w:rPr>
          <w:rFonts w:cs="Times New Roman"/>
        </w:rPr>
        <w:t>The Contractor shall be responsible for any damage to the building, interior, or their approaches in delivering equipment covered by this contract.</w:t>
      </w:r>
    </w:p>
    <w:p w14:paraId="38F95D1F" w14:textId="77777777" w:rsidR="00A2082E" w:rsidRPr="001A740A" w:rsidRDefault="00A2082E" w:rsidP="00A2082E">
      <w:pPr>
        <w:widowControl/>
        <w:jc w:val="both"/>
        <w:rPr>
          <w:rFonts w:ascii="Times New Roman" w:hAnsi="Times New Roman" w:cs="Times New Roman"/>
        </w:rPr>
      </w:pPr>
      <w:r w:rsidRPr="001A740A">
        <w:rPr>
          <w:rFonts w:ascii="Times New Roman" w:hAnsi="Times New Roman" w:cs="Times New Roman"/>
        </w:rPr>
        <w:tab/>
      </w:r>
    </w:p>
    <w:p w14:paraId="517647A7" w14:textId="77777777" w:rsidR="00A2082E" w:rsidRPr="001A740A" w:rsidRDefault="00A2082E" w:rsidP="00A2082E">
      <w:pPr>
        <w:widowControl/>
        <w:numPr>
          <w:ilvl w:val="1"/>
          <w:numId w:val="1"/>
        </w:numPr>
        <w:ind w:firstLine="0"/>
        <w:jc w:val="both"/>
        <w:rPr>
          <w:rFonts w:ascii="Times New Roman" w:hAnsi="Times New Roman" w:cs="Times New Roman"/>
          <w:b/>
          <w:spacing w:val="-2"/>
        </w:rPr>
      </w:pPr>
      <w:r w:rsidRPr="001A740A">
        <w:rPr>
          <w:rFonts w:ascii="Times New Roman" w:hAnsi="Times New Roman" w:cs="Times New Roman"/>
          <w:b/>
          <w:spacing w:val="-2"/>
        </w:rPr>
        <w:t>AMERICANS WITH DISABILITIES ACT OF 1990 (ADA)</w:t>
      </w:r>
    </w:p>
    <w:p w14:paraId="41A79FE5" w14:textId="77777777" w:rsidR="00A2082E" w:rsidRPr="001A740A" w:rsidRDefault="00A2082E" w:rsidP="00A2082E">
      <w:pPr>
        <w:widowControl/>
        <w:jc w:val="both"/>
        <w:rPr>
          <w:rFonts w:ascii="Times New Roman" w:hAnsi="Times New Roman" w:cs="Times New Roman"/>
        </w:rPr>
      </w:pPr>
      <w:r w:rsidRPr="001A740A">
        <w:rPr>
          <w:rFonts w:ascii="Times New Roman" w:hAnsi="Times New Roman" w:cs="Times New Roman"/>
        </w:rPr>
        <w:t xml:space="preserve"> </w:t>
      </w:r>
    </w:p>
    <w:p w14:paraId="56ADDFF1" w14:textId="77777777" w:rsidR="00A2082E" w:rsidRPr="001A740A" w:rsidRDefault="00A2082E" w:rsidP="00A2082E">
      <w:pPr>
        <w:pStyle w:val="BodyText"/>
        <w:widowControl/>
        <w:spacing w:line="276" w:lineRule="auto"/>
        <w:ind w:left="0"/>
        <w:jc w:val="both"/>
        <w:rPr>
          <w:rFonts w:cs="Times New Roman"/>
        </w:rPr>
      </w:pPr>
      <w:r w:rsidRPr="001A740A">
        <w:rPr>
          <w:rFonts w:cs="Times New Roman"/>
        </w:rPr>
        <w:t xml:space="preserve">During the performance of the contract, the Contractor and any of its subcontractors shall comply with the ADA.  The ADA makes it unlawful to discriminate in employment against a qualified individual with a disability.  See 42 U.S.C. §12101 </w:t>
      </w:r>
      <w:r w:rsidRPr="001A740A">
        <w:rPr>
          <w:rFonts w:cs="Times New Roman"/>
          <w:u w:val="single"/>
        </w:rPr>
        <w:t>et</w:t>
      </w:r>
      <w:r w:rsidRPr="001A740A">
        <w:rPr>
          <w:rFonts w:cs="Times New Roman"/>
        </w:rPr>
        <w:t xml:space="preserve"> </w:t>
      </w:r>
      <w:r w:rsidRPr="001A740A">
        <w:rPr>
          <w:rFonts w:cs="Times New Roman"/>
          <w:u w:val="single"/>
        </w:rPr>
        <w:t>seq</w:t>
      </w:r>
      <w:r w:rsidRPr="001A740A">
        <w:rPr>
          <w:rFonts w:cs="Times New Roman"/>
        </w:rPr>
        <w:t>.</w:t>
      </w:r>
    </w:p>
    <w:p w14:paraId="677512E4" w14:textId="77777777" w:rsidR="00A2082E" w:rsidRPr="001A740A" w:rsidRDefault="00A2082E" w:rsidP="00A2082E">
      <w:pPr>
        <w:widowControl/>
        <w:jc w:val="both"/>
        <w:rPr>
          <w:rFonts w:ascii="Times New Roman" w:hAnsi="Times New Roman" w:cs="Times New Roman"/>
        </w:rPr>
      </w:pPr>
    </w:p>
    <w:p w14:paraId="116295B7" w14:textId="77777777" w:rsidR="00A2082E" w:rsidRPr="001A740A" w:rsidRDefault="00A2082E" w:rsidP="00A2082E">
      <w:pPr>
        <w:widowControl/>
        <w:numPr>
          <w:ilvl w:val="1"/>
          <w:numId w:val="1"/>
        </w:numPr>
        <w:ind w:firstLine="0"/>
        <w:jc w:val="both"/>
        <w:rPr>
          <w:rFonts w:ascii="Times New Roman" w:hAnsi="Times New Roman" w:cs="Times New Roman"/>
          <w:b/>
        </w:rPr>
      </w:pPr>
      <w:r w:rsidRPr="001A740A">
        <w:rPr>
          <w:rFonts w:ascii="Times New Roman" w:hAnsi="Times New Roman" w:cs="Times New Roman"/>
          <w:b/>
        </w:rPr>
        <w:t xml:space="preserve">SECTION 504 OF THE REHABILITATION ACT OF 1973, as amended. </w:t>
      </w:r>
    </w:p>
    <w:p w14:paraId="0E163BA4" w14:textId="77777777" w:rsidR="00A2082E" w:rsidRPr="001A740A" w:rsidRDefault="00A2082E" w:rsidP="00A2082E">
      <w:pPr>
        <w:widowControl/>
        <w:jc w:val="both"/>
        <w:rPr>
          <w:rFonts w:ascii="Times New Roman" w:hAnsi="Times New Roman" w:cs="Times New Roman"/>
        </w:rPr>
      </w:pPr>
    </w:p>
    <w:p w14:paraId="05FAB1DD" w14:textId="77777777" w:rsidR="00A2082E" w:rsidRPr="001A740A" w:rsidRDefault="00A2082E" w:rsidP="00A2082E">
      <w:pPr>
        <w:pStyle w:val="BodyText"/>
        <w:widowControl/>
        <w:spacing w:line="276" w:lineRule="auto"/>
        <w:ind w:left="0"/>
        <w:jc w:val="both"/>
        <w:rPr>
          <w:rFonts w:cs="Times New Roman"/>
        </w:rPr>
      </w:pPr>
      <w:r w:rsidRPr="001A740A">
        <w:rPr>
          <w:rFonts w:cs="Times New Roman"/>
        </w:rPr>
        <w:t xml:space="preserve">During the performance of the contract, the Contractor and any of its subcontractors shall comply with Section 504 of the Rehabilitation Act of l973, as amended.  This Act prohibits discrimination against disabled people in federally funded program and activities. See 29 U.S.C. §794 </w:t>
      </w:r>
      <w:r w:rsidRPr="001A740A">
        <w:rPr>
          <w:rFonts w:cs="Times New Roman"/>
          <w:u w:val="single"/>
        </w:rPr>
        <w:t>et</w:t>
      </w:r>
      <w:r w:rsidRPr="001A740A">
        <w:rPr>
          <w:rFonts w:cs="Times New Roman"/>
        </w:rPr>
        <w:t xml:space="preserve"> </w:t>
      </w:r>
      <w:r w:rsidRPr="001A740A">
        <w:rPr>
          <w:rFonts w:cs="Times New Roman"/>
          <w:u w:val="single"/>
        </w:rPr>
        <w:t>seq</w:t>
      </w:r>
      <w:r w:rsidRPr="001A740A">
        <w:rPr>
          <w:rFonts w:cs="Times New Roman"/>
        </w:rPr>
        <w:t>.</w:t>
      </w:r>
    </w:p>
    <w:p w14:paraId="7D860FFF" w14:textId="77777777" w:rsidR="00A2082E" w:rsidRPr="001A740A" w:rsidRDefault="00A2082E" w:rsidP="00A2082E">
      <w:pPr>
        <w:widowControl/>
        <w:tabs>
          <w:tab w:val="left" w:pos="-720"/>
        </w:tabs>
        <w:suppressAutoHyphens/>
        <w:rPr>
          <w:rFonts w:ascii="Times New Roman" w:hAnsi="Times New Roman" w:cs="Times New Roman"/>
          <w:color w:val="000000"/>
          <w:spacing w:val="-3"/>
        </w:rPr>
      </w:pPr>
    </w:p>
    <w:p w14:paraId="1B20A9FE" w14:textId="77777777" w:rsidR="00A2082E" w:rsidRPr="001C7B46" w:rsidRDefault="00A2082E" w:rsidP="00A2082E">
      <w:pPr>
        <w:keepNext/>
        <w:widowControl/>
        <w:numPr>
          <w:ilvl w:val="1"/>
          <w:numId w:val="1"/>
        </w:numPr>
        <w:ind w:firstLine="0"/>
        <w:rPr>
          <w:rFonts w:ascii="Times New Roman" w:hAnsi="Times New Roman" w:cs="Times New Roman"/>
          <w:color w:val="000000"/>
          <w:spacing w:val="-3"/>
        </w:rPr>
      </w:pPr>
      <w:r w:rsidRPr="001A740A">
        <w:rPr>
          <w:rFonts w:ascii="Times New Roman" w:hAnsi="Times New Roman" w:cs="Times New Roman"/>
          <w:b/>
          <w:color w:val="000000"/>
          <w:spacing w:val="-3"/>
        </w:rPr>
        <w:t>OFFEROR PROPOSAL</w:t>
      </w:r>
    </w:p>
    <w:p w14:paraId="4F262E98" w14:textId="77777777" w:rsidR="00A2082E" w:rsidRPr="001C7B46" w:rsidRDefault="00A2082E" w:rsidP="00A2082E">
      <w:pPr>
        <w:widowControl/>
        <w:tabs>
          <w:tab w:val="left" w:pos="-720"/>
          <w:tab w:val="left" w:pos="990"/>
        </w:tabs>
        <w:suppressAutoHyphens/>
        <w:rPr>
          <w:rFonts w:ascii="Times New Roman" w:hAnsi="Times New Roman" w:cs="Times New Roman"/>
          <w:spacing w:val="-1"/>
        </w:rPr>
      </w:pPr>
    </w:p>
    <w:p w14:paraId="06D65557" w14:textId="77777777" w:rsidR="00A2082E" w:rsidRDefault="00A2082E" w:rsidP="00A2082E">
      <w:pPr>
        <w:pStyle w:val="BodyText"/>
        <w:widowControl/>
        <w:spacing w:line="276" w:lineRule="auto"/>
        <w:ind w:left="0"/>
        <w:jc w:val="both"/>
        <w:rPr>
          <w:rFonts w:cs="Times New Roman"/>
          <w:spacing w:val="-1"/>
        </w:rPr>
      </w:pPr>
      <w:r w:rsidRPr="00BD5CB0">
        <w:rPr>
          <w:rFonts w:cs="Times New Roman"/>
          <w:color w:val="000000"/>
          <w:spacing w:val="-3"/>
        </w:rPr>
        <w:t xml:space="preserve">Consultant’s offeror proposal (the “Proposal”) is attached hereto for </w:t>
      </w:r>
      <w:r w:rsidRPr="007D724D">
        <w:rPr>
          <w:rFonts w:cs="Times New Roman"/>
          <w:color w:val="000000"/>
          <w:spacing w:val="-3"/>
        </w:rPr>
        <w:t>reference to the individual personnel labor rates</w:t>
      </w:r>
      <w:r w:rsidRPr="0050578D">
        <w:rPr>
          <w:rFonts w:cs="Times New Roman"/>
          <w:color w:val="000000"/>
          <w:spacing w:val="-3"/>
        </w:rPr>
        <w:t xml:space="preserve"> only, and for scope only to the extent set forth in this Section H.10 and in Section I.10.c</w:t>
      </w:r>
      <w:r w:rsidRPr="001A740A">
        <w:rPr>
          <w:rFonts w:cs="Times New Roman"/>
          <w:color w:val="000000"/>
          <w:spacing w:val="-3"/>
        </w:rPr>
        <w:t>.</w:t>
      </w:r>
      <w:r w:rsidRPr="001A740A">
        <w:rPr>
          <w:rFonts w:cs="Times New Roman"/>
          <w:spacing w:val="-1"/>
        </w:rPr>
        <w:t xml:space="preserve"> Precatory terms in the Proposal such as “will” or “propose” shall be construed to mean “shall.” If there is a conflict between other terms of this Contract and the Proposal, then the Contract shall prevail, however, if there is a conflict between the scopes of work, then Consultant shall provide the greater quantity and the greater quality. </w:t>
      </w:r>
    </w:p>
    <w:p w14:paraId="67948F18" w14:textId="77777777" w:rsidR="00666D8F" w:rsidRDefault="00666D8F" w:rsidP="00A2082E">
      <w:pPr>
        <w:widowControl/>
        <w:spacing w:line="276" w:lineRule="auto"/>
        <w:rPr>
          <w:rFonts w:ascii="Times New Roman" w:hAnsi="Times New Roman" w:cs="Times New Roman"/>
          <w:color w:val="000000"/>
          <w:spacing w:val="-3"/>
          <w:sz w:val="24"/>
          <w:szCs w:val="24"/>
        </w:rPr>
      </w:pPr>
    </w:p>
    <w:p w14:paraId="4942772A" w14:textId="77777777" w:rsidR="00F331C6" w:rsidRDefault="00F331C6">
      <w:pPr>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br w:type="page"/>
      </w:r>
    </w:p>
    <w:p w14:paraId="15E2723B" w14:textId="77777777" w:rsidR="00185D87" w:rsidRPr="00ED5795" w:rsidRDefault="00F113B1" w:rsidP="0079270D">
      <w:pPr>
        <w:pStyle w:val="Heading1"/>
        <w:keepNext/>
        <w:widowControl/>
        <w:spacing w:before="72" w:line="276" w:lineRule="auto"/>
        <w:ind w:left="0"/>
        <w:rPr>
          <w:rFonts w:cs="Times New Roman"/>
          <w:spacing w:val="-2"/>
          <w:sz w:val="24"/>
          <w:szCs w:val="24"/>
        </w:rPr>
      </w:pPr>
      <w:r w:rsidRPr="00ED5795">
        <w:rPr>
          <w:rFonts w:cs="Times New Roman"/>
          <w:spacing w:val="-1"/>
          <w:sz w:val="24"/>
          <w:szCs w:val="24"/>
        </w:rPr>
        <w:lastRenderedPageBreak/>
        <w:t>SE</w:t>
      </w:r>
      <w:r w:rsidRPr="00ED5795">
        <w:rPr>
          <w:rFonts w:cs="Times New Roman"/>
          <w:spacing w:val="-2"/>
          <w:sz w:val="24"/>
          <w:szCs w:val="24"/>
        </w:rPr>
        <w:t>C</w:t>
      </w:r>
      <w:r w:rsidRPr="00ED5795">
        <w:rPr>
          <w:rFonts w:cs="Times New Roman"/>
          <w:spacing w:val="-1"/>
          <w:sz w:val="24"/>
          <w:szCs w:val="24"/>
        </w:rPr>
        <w:t>T</w:t>
      </w:r>
      <w:r w:rsidRPr="00ED5795">
        <w:rPr>
          <w:rFonts w:cs="Times New Roman"/>
          <w:sz w:val="24"/>
          <w:szCs w:val="24"/>
        </w:rPr>
        <w:t>I</w:t>
      </w:r>
      <w:r w:rsidRPr="00ED5795">
        <w:rPr>
          <w:rFonts w:cs="Times New Roman"/>
          <w:spacing w:val="1"/>
          <w:sz w:val="24"/>
          <w:szCs w:val="24"/>
        </w:rPr>
        <w:t>O</w:t>
      </w:r>
      <w:r w:rsidRPr="00ED5795">
        <w:rPr>
          <w:rFonts w:cs="Times New Roman"/>
          <w:sz w:val="24"/>
          <w:szCs w:val="24"/>
        </w:rPr>
        <w:t>N</w:t>
      </w:r>
      <w:r w:rsidRPr="00ED5795">
        <w:rPr>
          <w:rFonts w:cs="Times New Roman"/>
          <w:spacing w:val="-1"/>
          <w:sz w:val="24"/>
          <w:szCs w:val="24"/>
        </w:rPr>
        <w:t xml:space="preserve"> </w:t>
      </w:r>
      <w:r w:rsidRPr="00ED5795">
        <w:rPr>
          <w:rFonts w:cs="Times New Roman"/>
          <w:sz w:val="24"/>
          <w:szCs w:val="24"/>
        </w:rPr>
        <w:t>I:</w:t>
      </w:r>
      <w:r w:rsidRPr="00ED5795">
        <w:rPr>
          <w:rFonts w:cs="Times New Roman"/>
          <w:spacing w:val="1"/>
          <w:sz w:val="24"/>
          <w:szCs w:val="24"/>
        </w:rPr>
        <w:t xml:space="preserve"> </w:t>
      </w:r>
      <w:r w:rsidR="006619EE" w:rsidRPr="00ED5795">
        <w:rPr>
          <w:rFonts w:cs="Times New Roman"/>
          <w:spacing w:val="-2"/>
          <w:sz w:val="24"/>
          <w:szCs w:val="24"/>
        </w:rPr>
        <w:t>CONTRACT CLAUSES</w:t>
      </w:r>
    </w:p>
    <w:p w14:paraId="2B451175" w14:textId="77777777" w:rsidR="001A3CA8" w:rsidRPr="00ED5795" w:rsidRDefault="001A3CA8" w:rsidP="00FB323C">
      <w:pPr>
        <w:pStyle w:val="Heading7"/>
        <w:keepLines w:val="0"/>
        <w:widowControl/>
        <w:numPr>
          <w:ilvl w:val="0"/>
          <w:numId w:val="20"/>
        </w:numPr>
        <w:spacing w:line="276" w:lineRule="auto"/>
        <w:ind w:left="0" w:firstLine="0"/>
        <w:rPr>
          <w:rFonts w:ascii="Times New Roman" w:hAnsi="Times New Roman" w:cs="Times New Roman"/>
          <w:b/>
          <w:i w:val="0"/>
          <w:color w:val="auto"/>
          <w:sz w:val="24"/>
          <w:szCs w:val="24"/>
        </w:rPr>
      </w:pPr>
      <w:r w:rsidRPr="00ED5795">
        <w:rPr>
          <w:rFonts w:ascii="Times New Roman" w:hAnsi="Times New Roman" w:cs="Times New Roman"/>
          <w:b/>
          <w:i w:val="0"/>
          <w:color w:val="auto"/>
          <w:sz w:val="24"/>
          <w:szCs w:val="24"/>
        </w:rPr>
        <w:t>APPLICABILITY OF STANDARD CONTRACT PROVISIONS</w:t>
      </w:r>
    </w:p>
    <w:p w14:paraId="13BB8F0C" w14:textId="77777777" w:rsidR="001A3CA8" w:rsidRPr="00ED5795" w:rsidRDefault="001A3CA8" w:rsidP="0079270D">
      <w:pPr>
        <w:keepNext/>
        <w:widowControl/>
        <w:tabs>
          <w:tab w:val="left" w:pos="1440"/>
        </w:tabs>
        <w:spacing w:line="276" w:lineRule="auto"/>
        <w:jc w:val="both"/>
        <w:rPr>
          <w:rFonts w:ascii="Times New Roman" w:hAnsi="Times New Roman" w:cs="Times New Roman"/>
          <w:sz w:val="24"/>
          <w:szCs w:val="24"/>
        </w:rPr>
      </w:pPr>
    </w:p>
    <w:p w14:paraId="1D6B7529" w14:textId="77777777" w:rsidR="001A3CA8" w:rsidRPr="00ED5795" w:rsidRDefault="001A3CA8" w:rsidP="00F331C6">
      <w:pPr>
        <w:widowControl/>
        <w:jc w:val="both"/>
        <w:rPr>
          <w:rStyle w:val="a"/>
          <w:rFonts w:ascii="Times New Roman" w:hAnsi="Times New Roman" w:cs="Times New Roman"/>
          <w:kern w:val="2"/>
          <w:sz w:val="24"/>
          <w:szCs w:val="24"/>
        </w:rPr>
      </w:pPr>
      <w:r w:rsidRPr="00ED5795">
        <w:rPr>
          <w:rFonts w:ascii="Times New Roman" w:hAnsi="Times New Roman" w:cs="Times New Roman"/>
          <w:sz w:val="24"/>
          <w:szCs w:val="24"/>
        </w:rPr>
        <w:t>T</w:t>
      </w:r>
      <w:r w:rsidRPr="00ED5795">
        <w:rPr>
          <w:rStyle w:val="a"/>
          <w:rFonts w:ascii="Times New Roman" w:hAnsi="Times New Roman" w:cs="Times New Roman"/>
          <w:kern w:val="2"/>
          <w:sz w:val="24"/>
          <w:szCs w:val="24"/>
        </w:rPr>
        <w:t>his contract will be funded by the US Department of Transportation-Federal Highway Administration. Therefore, General Provisions (Federally Funded Agreements) dated February 19, 1981, revised March 2, 2001</w:t>
      </w:r>
      <w:r w:rsidR="0032511B">
        <w:rPr>
          <w:rStyle w:val="a"/>
          <w:rFonts w:ascii="Times New Roman" w:hAnsi="Times New Roman" w:cs="Times New Roman"/>
          <w:kern w:val="2"/>
          <w:sz w:val="24"/>
          <w:szCs w:val="24"/>
        </w:rPr>
        <w:t>,</w:t>
      </w:r>
      <w:r w:rsidRPr="00ED5795">
        <w:rPr>
          <w:rStyle w:val="a"/>
          <w:rFonts w:ascii="Times New Roman" w:hAnsi="Times New Roman" w:cs="Times New Roman"/>
          <w:kern w:val="2"/>
          <w:sz w:val="24"/>
          <w:szCs w:val="24"/>
        </w:rPr>
        <w:t xml:space="preserve"> Attachment J.1 is incorporated as part of the contract resulting from this solicitation.</w:t>
      </w:r>
    </w:p>
    <w:p w14:paraId="3E7A6968" w14:textId="77777777" w:rsidR="001A3CA8" w:rsidRPr="00ED5795" w:rsidRDefault="001A3CA8" w:rsidP="0091333A">
      <w:pPr>
        <w:widowControl/>
        <w:tabs>
          <w:tab w:val="left" w:pos="1440"/>
        </w:tabs>
        <w:spacing w:line="276" w:lineRule="auto"/>
        <w:jc w:val="both"/>
        <w:rPr>
          <w:rStyle w:val="a"/>
          <w:rFonts w:ascii="Times New Roman" w:hAnsi="Times New Roman" w:cs="Times New Roman"/>
          <w:kern w:val="2"/>
          <w:sz w:val="24"/>
          <w:szCs w:val="24"/>
        </w:rPr>
      </w:pPr>
    </w:p>
    <w:p w14:paraId="792A8781" w14:textId="77777777" w:rsidR="001A3CA8" w:rsidRPr="00ED5795" w:rsidRDefault="001A3CA8" w:rsidP="00FB323C">
      <w:pPr>
        <w:pStyle w:val="ListParagraph"/>
        <w:widowControl/>
        <w:numPr>
          <w:ilvl w:val="0"/>
          <w:numId w:val="20"/>
        </w:numPr>
        <w:spacing w:line="276" w:lineRule="auto"/>
        <w:ind w:left="0" w:firstLine="0"/>
        <w:jc w:val="both"/>
        <w:rPr>
          <w:rFonts w:ascii="Times New Roman" w:hAnsi="Times New Roman" w:cs="Times New Roman"/>
          <w:b/>
          <w:sz w:val="24"/>
          <w:szCs w:val="24"/>
        </w:rPr>
      </w:pPr>
      <w:r w:rsidRPr="00ED5795">
        <w:rPr>
          <w:rFonts w:ascii="Times New Roman" w:hAnsi="Times New Roman" w:cs="Times New Roman"/>
          <w:b/>
          <w:sz w:val="24"/>
          <w:szCs w:val="24"/>
        </w:rPr>
        <w:t>CONTRACTS THAT CROSS FISCAL YEARS</w:t>
      </w:r>
    </w:p>
    <w:p w14:paraId="6F9D6010" w14:textId="77777777" w:rsidR="001A3CA8" w:rsidRPr="00ED5795" w:rsidRDefault="001A3CA8" w:rsidP="0091333A">
      <w:pPr>
        <w:widowControl/>
        <w:spacing w:line="276" w:lineRule="auto"/>
        <w:jc w:val="both"/>
        <w:rPr>
          <w:rFonts w:ascii="Times New Roman" w:hAnsi="Times New Roman" w:cs="Times New Roman"/>
          <w:sz w:val="24"/>
          <w:szCs w:val="24"/>
        </w:rPr>
      </w:pPr>
    </w:p>
    <w:p w14:paraId="037B3DED" w14:textId="77777777" w:rsidR="003F43A0" w:rsidRPr="00ED5795" w:rsidRDefault="001A3CA8" w:rsidP="0091333A">
      <w:pPr>
        <w:pStyle w:val="CommentText"/>
        <w:rPr>
          <w:rFonts w:ascii="Times New Roman" w:hAnsi="Times New Roman" w:cs="Times New Roman"/>
          <w:sz w:val="24"/>
        </w:rPr>
      </w:pPr>
      <w:r w:rsidRPr="00ED5795">
        <w:rPr>
          <w:rFonts w:ascii="Times New Roman" w:hAnsi="Times New Roman" w:cs="Times New Roman"/>
          <w:sz w:val="24"/>
        </w:rPr>
        <w:t>Continuation of the Contract beyond the current fiscal year is contingent upon availability of funding</w:t>
      </w:r>
      <w:r w:rsidR="006D341F" w:rsidRPr="00ED5795">
        <w:rPr>
          <w:rFonts w:ascii="Times New Roman" w:hAnsi="Times New Roman" w:cs="Times New Roman"/>
          <w:sz w:val="24"/>
        </w:rPr>
        <w:t>.</w:t>
      </w:r>
    </w:p>
    <w:p w14:paraId="2A03672B" w14:textId="77777777" w:rsidR="001A3CA8" w:rsidRPr="00ED5795" w:rsidRDefault="001A3CA8" w:rsidP="0079270D">
      <w:pPr>
        <w:pStyle w:val="BodyTextIndent2"/>
        <w:widowControl/>
        <w:tabs>
          <w:tab w:val="left" w:pos="-3780"/>
          <w:tab w:val="left" w:pos="-1620"/>
        </w:tabs>
        <w:spacing w:line="276" w:lineRule="auto"/>
        <w:ind w:left="0"/>
        <w:rPr>
          <w:rFonts w:ascii="Times New Roman" w:hAnsi="Times New Roman" w:cs="Times New Roman"/>
          <w:sz w:val="24"/>
        </w:rPr>
      </w:pPr>
    </w:p>
    <w:p w14:paraId="5F99ADB1" w14:textId="77777777" w:rsidR="001A3CA8" w:rsidRPr="00ED5795" w:rsidRDefault="001A3CA8" w:rsidP="00FB323C">
      <w:pPr>
        <w:pStyle w:val="List2"/>
        <w:numPr>
          <w:ilvl w:val="0"/>
          <w:numId w:val="20"/>
        </w:numPr>
        <w:spacing w:line="276" w:lineRule="auto"/>
        <w:ind w:left="0" w:firstLine="0"/>
        <w:jc w:val="both"/>
        <w:rPr>
          <w:b/>
          <w:szCs w:val="24"/>
        </w:rPr>
      </w:pPr>
      <w:r w:rsidRPr="00ED5795">
        <w:rPr>
          <w:b/>
          <w:szCs w:val="24"/>
        </w:rPr>
        <w:t>CONFIDENTIALITY OF INFORMATION</w:t>
      </w:r>
    </w:p>
    <w:p w14:paraId="25A94DAC" w14:textId="77777777" w:rsidR="001A3CA8" w:rsidRPr="00ED5795" w:rsidRDefault="001A3CA8" w:rsidP="0091333A">
      <w:pPr>
        <w:pStyle w:val="List2"/>
        <w:spacing w:line="276" w:lineRule="auto"/>
        <w:ind w:left="0" w:firstLine="0"/>
        <w:jc w:val="both"/>
        <w:rPr>
          <w:szCs w:val="24"/>
        </w:rPr>
      </w:pPr>
    </w:p>
    <w:p w14:paraId="6B158850" w14:textId="77777777" w:rsidR="001A3CA8" w:rsidRDefault="001A3CA8" w:rsidP="00F331C6">
      <w:pPr>
        <w:pStyle w:val="BodyTextIndent3"/>
        <w:widowControl/>
        <w:ind w:left="0"/>
        <w:rPr>
          <w:rFonts w:ascii="Times New Roman" w:hAnsi="Times New Roman" w:cs="Times New Roman"/>
          <w:sz w:val="24"/>
          <w:szCs w:val="24"/>
        </w:rPr>
      </w:pPr>
      <w:r w:rsidRPr="00ED5795">
        <w:rPr>
          <w:rFonts w:ascii="Times New Roman" w:hAnsi="Times New Roman" w:cs="Times New Roman"/>
          <w:sz w:val="24"/>
          <w:szCs w:val="24"/>
        </w:rPr>
        <w:t>All information obtained by the Contractor relating to any employee or customer of the District will be kept in absolute confidence and shall not be used by the Contractor in connection with any other matters, nor shall any such information be disclosed to any other person, firm, or corporation, in accordance with the District and Federal laws governing the confidentiality of records.</w:t>
      </w:r>
    </w:p>
    <w:p w14:paraId="341B542F" w14:textId="77777777" w:rsidR="00F331C6" w:rsidRPr="00ED5795" w:rsidRDefault="00F331C6" w:rsidP="00F331C6">
      <w:pPr>
        <w:pStyle w:val="BodyTextIndent3"/>
        <w:widowControl/>
        <w:ind w:left="0"/>
        <w:rPr>
          <w:rFonts w:ascii="Times New Roman" w:hAnsi="Times New Roman" w:cs="Times New Roman"/>
          <w:sz w:val="24"/>
          <w:szCs w:val="24"/>
        </w:rPr>
      </w:pPr>
    </w:p>
    <w:p w14:paraId="177950F0" w14:textId="77777777" w:rsidR="001A3CA8" w:rsidRPr="00ED5795" w:rsidRDefault="001A3CA8" w:rsidP="00FB323C">
      <w:pPr>
        <w:pStyle w:val="List2"/>
        <w:numPr>
          <w:ilvl w:val="0"/>
          <w:numId w:val="20"/>
        </w:numPr>
        <w:spacing w:line="276" w:lineRule="auto"/>
        <w:ind w:left="0" w:firstLine="0"/>
        <w:jc w:val="both"/>
        <w:rPr>
          <w:b/>
          <w:szCs w:val="24"/>
        </w:rPr>
      </w:pPr>
      <w:r w:rsidRPr="00ED5795">
        <w:rPr>
          <w:b/>
          <w:szCs w:val="24"/>
        </w:rPr>
        <w:t>TIME</w:t>
      </w:r>
    </w:p>
    <w:p w14:paraId="2422D411" w14:textId="77777777" w:rsidR="001A3CA8" w:rsidRPr="00ED5795" w:rsidRDefault="001A3CA8" w:rsidP="0091333A">
      <w:pPr>
        <w:pStyle w:val="List2"/>
        <w:spacing w:line="276" w:lineRule="auto"/>
        <w:ind w:left="0" w:firstLine="0"/>
        <w:jc w:val="both"/>
        <w:rPr>
          <w:szCs w:val="24"/>
        </w:rPr>
      </w:pPr>
    </w:p>
    <w:p w14:paraId="672E5196" w14:textId="77777777" w:rsidR="001A3CA8" w:rsidRPr="00ED5795" w:rsidRDefault="001A3CA8" w:rsidP="00F331C6">
      <w:pPr>
        <w:pStyle w:val="BodyTextIndent2"/>
        <w:widowControl/>
        <w:tabs>
          <w:tab w:val="left" w:pos="-2700"/>
        </w:tabs>
        <w:spacing w:line="240" w:lineRule="auto"/>
        <w:ind w:left="0"/>
        <w:rPr>
          <w:rFonts w:ascii="Times New Roman" w:hAnsi="Times New Roman" w:cs="Times New Roman"/>
          <w:sz w:val="24"/>
          <w:szCs w:val="24"/>
        </w:rPr>
      </w:pPr>
      <w:r w:rsidRPr="00ED5795">
        <w:rPr>
          <w:rFonts w:ascii="Times New Roman" w:hAnsi="Times New Roman" w:cs="Times New Roman"/>
          <w:sz w:val="24"/>
          <w:szCs w:val="24"/>
        </w:rPr>
        <w:t>Time, if stated in a number of days, will include Saturdays, Sundays, and holidays, unless otherwise stated herein.</w:t>
      </w:r>
    </w:p>
    <w:p w14:paraId="76FCD748" w14:textId="77777777" w:rsidR="001A3CA8" w:rsidRPr="00ED5795" w:rsidRDefault="001A3CA8" w:rsidP="00F331C6">
      <w:pPr>
        <w:pStyle w:val="List2"/>
        <w:ind w:left="0" w:firstLine="0"/>
        <w:jc w:val="both"/>
        <w:rPr>
          <w:szCs w:val="24"/>
        </w:rPr>
      </w:pPr>
    </w:p>
    <w:p w14:paraId="5CDBE5A8" w14:textId="77777777" w:rsidR="00276B8C" w:rsidRPr="001A740A" w:rsidRDefault="00276B8C" w:rsidP="00276B8C">
      <w:pPr>
        <w:pStyle w:val="List2"/>
        <w:ind w:left="0" w:firstLine="0"/>
        <w:jc w:val="both"/>
        <w:rPr>
          <w:b/>
          <w:sz w:val="22"/>
          <w:szCs w:val="22"/>
        </w:rPr>
      </w:pPr>
      <w:r w:rsidRPr="001A740A">
        <w:rPr>
          <w:b/>
          <w:sz w:val="22"/>
          <w:szCs w:val="22"/>
        </w:rPr>
        <w:t>RIGHTS IN DATA</w:t>
      </w:r>
    </w:p>
    <w:p w14:paraId="7B064BA6" w14:textId="77777777" w:rsidR="00276B8C" w:rsidRPr="001A740A" w:rsidRDefault="00276B8C" w:rsidP="00276B8C">
      <w:pPr>
        <w:pStyle w:val="List2"/>
        <w:ind w:left="0" w:firstLine="0"/>
        <w:jc w:val="both"/>
        <w:rPr>
          <w:sz w:val="22"/>
          <w:szCs w:val="22"/>
        </w:rPr>
      </w:pPr>
    </w:p>
    <w:p w14:paraId="3B91158B" w14:textId="77777777" w:rsidR="00276B8C" w:rsidRPr="001A740A" w:rsidRDefault="00276B8C" w:rsidP="00276B8C">
      <w:pPr>
        <w:widowControl/>
        <w:spacing w:after="206"/>
        <w:jc w:val="both"/>
        <w:rPr>
          <w:rFonts w:ascii="Times New Roman" w:hAnsi="Times New Roman" w:cs="Times New Roman"/>
        </w:rPr>
      </w:pPr>
      <w:r w:rsidRPr="001A740A">
        <w:rPr>
          <w:rFonts w:ascii="Times New Roman" w:hAnsi="Times New Roman" w:cs="Times New Roman"/>
        </w:rPr>
        <w:t>I.5.1</w:t>
      </w:r>
      <w:r w:rsidRPr="001A740A">
        <w:rPr>
          <w:rFonts w:ascii="Times New Roman" w:hAnsi="Times New Roman" w:cs="Times New Roman"/>
        </w:rPr>
        <w:tab/>
        <w:t>“Data,” as used herein, means recorded information, regardless of form or the media on which it may be recorded.  Data includes technical data and computer software.  Data does not include informa</w:t>
      </w:r>
      <w:r w:rsidRPr="001A740A">
        <w:rPr>
          <w:rFonts w:ascii="Times New Roman" w:hAnsi="Times New Roman" w:cs="Times New Roman"/>
        </w:rPr>
        <w:softHyphen/>
        <w:t>tion incidental to contract administration, such as financial, administra</w:t>
      </w:r>
      <w:r w:rsidRPr="001A740A">
        <w:rPr>
          <w:rFonts w:ascii="Times New Roman" w:hAnsi="Times New Roman" w:cs="Times New Roman"/>
        </w:rPr>
        <w:softHyphen/>
        <w:t>tive, cost or pricing, or management information.</w:t>
      </w:r>
    </w:p>
    <w:p w14:paraId="47F44140" w14:textId="77777777" w:rsidR="00276B8C" w:rsidRPr="001A740A" w:rsidRDefault="00276B8C" w:rsidP="00276B8C">
      <w:pPr>
        <w:widowControl/>
        <w:spacing w:after="206"/>
        <w:jc w:val="both"/>
        <w:rPr>
          <w:rFonts w:ascii="Times New Roman" w:hAnsi="Times New Roman" w:cs="Times New Roman"/>
        </w:rPr>
      </w:pPr>
      <w:r w:rsidRPr="001A740A">
        <w:rPr>
          <w:rFonts w:ascii="Times New Roman" w:hAnsi="Times New Roman" w:cs="Times New Roman"/>
        </w:rPr>
        <w:t>I.5.2</w:t>
      </w:r>
      <w:r w:rsidRPr="001A740A">
        <w:rPr>
          <w:rFonts w:ascii="Times New Roman" w:hAnsi="Times New Roman" w:cs="Times New Roman"/>
        </w:rPr>
        <w:tab/>
        <w:t>The term “Technical Data”, as used herein, means recorded information, regardless of form or character</w:t>
      </w:r>
      <w:r w:rsidRPr="001A740A">
        <w:rPr>
          <w:rFonts w:ascii="Times New Roman" w:hAnsi="Times New Roman" w:cs="Times New Roman"/>
        </w:rPr>
        <w:softHyphen/>
        <w:t>istic, of a scientific or technical nature.  Technical data may, for example, document research, experimental, develop</w:t>
      </w:r>
      <w:r w:rsidRPr="001A740A">
        <w:rPr>
          <w:rFonts w:ascii="Times New Roman" w:hAnsi="Times New Roman" w:cs="Times New Roman"/>
        </w:rPr>
        <w:softHyphen/>
        <w:t>mental or engineering work, or be usable or used to define a design or process or to procure, produce, support, maintain, or operate material.  The technical data may be graphic or pictorial delineations in media such as drawings or photographs, text in specifications or related performance or design type documents or computer printouts.  Examples of technical data include research and engineering data, engineering drawings and associated lists, specifications, standards, process sheets, manuals, technical reports, catalog item identifications, and related information, and computer software documentation.  Technical data does not include computer software or financial, administrative, cost and pricing, and management data or other information incidental to contract adminis</w:t>
      </w:r>
      <w:r w:rsidRPr="001A740A">
        <w:rPr>
          <w:rFonts w:ascii="Times New Roman" w:hAnsi="Times New Roman" w:cs="Times New Roman"/>
        </w:rPr>
        <w:softHyphen/>
        <w:t xml:space="preserve">tration. </w:t>
      </w:r>
    </w:p>
    <w:p w14:paraId="0078003B" w14:textId="77777777" w:rsidR="00276B8C" w:rsidRPr="001A740A" w:rsidRDefault="00276B8C" w:rsidP="00276B8C">
      <w:pPr>
        <w:widowControl/>
        <w:jc w:val="both"/>
        <w:rPr>
          <w:rFonts w:ascii="Times New Roman" w:hAnsi="Times New Roman" w:cs="Times New Roman"/>
        </w:rPr>
      </w:pPr>
      <w:r w:rsidRPr="001A740A">
        <w:rPr>
          <w:rFonts w:ascii="Times New Roman" w:hAnsi="Times New Roman" w:cs="Times New Roman"/>
        </w:rPr>
        <w:t>I.5.3</w:t>
      </w:r>
      <w:r w:rsidRPr="001A740A">
        <w:rPr>
          <w:rFonts w:ascii="Times New Roman" w:hAnsi="Times New Roman" w:cs="Times New Roman"/>
        </w:rPr>
        <w:tab/>
        <w:t xml:space="preserve">“Computer Software”, as used herein means computer programs and computer databases.  </w:t>
      </w:r>
    </w:p>
    <w:p w14:paraId="16AD91F5" w14:textId="77777777" w:rsidR="00276B8C" w:rsidRPr="001A740A" w:rsidRDefault="00276B8C" w:rsidP="00276B8C">
      <w:pPr>
        <w:widowControl/>
        <w:jc w:val="both"/>
        <w:rPr>
          <w:rFonts w:ascii="Times New Roman" w:hAnsi="Times New Roman" w:cs="Times New Roman"/>
        </w:rPr>
      </w:pPr>
    </w:p>
    <w:p w14:paraId="1BC5122A" w14:textId="77777777" w:rsidR="00276B8C" w:rsidRPr="001A740A" w:rsidRDefault="00276B8C" w:rsidP="00276B8C">
      <w:pPr>
        <w:widowControl/>
        <w:jc w:val="both"/>
        <w:rPr>
          <w:rFonts w:ascii="Times New Roman" w:hAnsi="Times New Roman" w:cs="Times New Roman"/>
        </w:rPr>
      </w:pPr>
      <w:r w:rsidRPr="001A740A">
        <w:rPr>
          <w:rFonts w:ascii="Times New Roman" w:hAnsi="Times New Roman" w:cs="Times New Roman"/>
        </w:rPr>
        <w:lastRenderedPageBreak/>
        <w:t>I.5.4</w:t>
      </w:r>
      <w:r w:rsidRPr="001A740A">
        <w:rPr>
          <w:rFonts w:ascii="Times New Roman" w:hAnsi="Times New Roman" w:cs="Times New Roman"/>
        </w:rPr>
        <w:tab/>
        <w:t>“Computer Programs”, as used herein means a series of instruc</w:t>
      </w:r>
      <w:r w:rsidRPr="001A740A">
        <w:rPr>
          <w:rFonts w:ascii="Times New Roman" w:hAnsi="Times New Roman" w:cs="Times New Roman"/>
        </w:rPr>
        <w:softHyphen/>
        <w:t>tions or statements in a form acceptable to a comput</w:t>
      </w:r>
      <w:r w:rsidRPr="001A740A">
        <w:rPr>
          <w:rFonts w:ascii="Times New Roman" w:hAnsi="Times New Roman" w:cs="Times New Roman"/>
        </w:rPr>
        <w:softHyphen/>
        <w:t>er, designed to cause the computer to execute an operation or operations.  "Computer Programs" include operating systems, assemblers, compilers, interpret</w:t>
      </w:r>
      <w:r w:rsidRPr="001A740A">
        <w:rPr>
          <w:rFonts w:ascii="Times New Roman" w:hAnsi="Times New Roman" w:cs="Times New Roman"/>
        </w:rPr>
        <w:softHyphen/>
        <w:t>ers, data management systems, utility programs, sort merge programs, and automated data processing equipment maintenance diagnostic programs, as well as applications programs such as payroll, inventory control and engineering analysis programs.  Computer programs may be either machine-dependent or machine-independent, and may be general purpose in nature or designed to satisfy the requirements of a particular user.</w:t>
      </w:r>
    </w:p>
    <w:p w14:paraId="72569009" w14:textId="77777777" w:rsidR="00276B8C" w:rsidRPr="001A740A" w:rsidRDefault="00276B8C" w:rsidP="00276B8C">
      <w:pPr>
        <w:widowControl/>
        <w:jc w:val="both"/>
        <w:rPr>
          <w:rFonts w:ascii="Times New Roman" w:hAnsi="Times New Roman" w:cs="Times New Roman"/>
        </w:rPr>
      </w:pPr>
    </w:p>
    <w:p w14:paraId="7DE0A95B" w14:textId="77777777" w:rsidR="00276B8C" w:rsidRPr="001A740A" w:rsidRDefault="00276B8C" w:rsidP="00276B8C">
      <w:pPr>
        <w:widowControl/>
        <w:jc w:val="both"/>
        <w:rPr>
          <w:rFonts w:ascii="Times New Roman" w:hAnsi="Times New Roman" w:cs="Times New Roman"/>
        </w:rPr>
      </w:pPr>
      <w:r w:rsidRPr="001A740A">
        <w:rPr>
          <w:rFonts w:ascii="Times New Roman" w:hAnsi="Times New Roman" w:cs="Times New Roman"/>
        </w:rPr>
        <w:t>I.5.5</w:t>
      </w:r>
      <w:r w:rsidRPr="001A740A">
        <w:rPr>
          <w:rFonts w:ascii="Times New Roman" w:hAnsi="Times New Roman" w:cs="Times New Roman"/>
        </w:rPr>
        <w:tab/>
        <w:t>"Computer databases", as used herein, means a collection of data in a form capable of being processed and operated on by a computer.</w:t>
      </w:r>
    </w:p>
    <w:p w14:paraId="2ECE08DD" w14:textId="77777777" w:rsidR="00276B8C" w:rsidRPr="001A740A" w:rsidRDefault="00276B8C" w:rsidP="00276B8C">
      <w:pPr>
        <w:pStyle w:val="List3"/>
        <w:ind w:left="0" w:firstLine="0"/>
        <w:jc w:val="both"/>
        <w:rPr>
          <w:sz w:val="22"/>
          <w:szCs w:val="22"/>
        </w:rPr>
      </w:pPr>
    </w:p>
    <w:p w14:paraId="3136C30E" w14:textId="3ECD1FC8" w:rsidR="00276B8C" w:rsidRPr="001A740A" w:rsidRDefault="00276B8C" w:rsidP="00276B8C">
      <w:pPr>
        <w:pStyle w:val="List3"/>
        <w:ind w:left="0" w:firstLine="0"/>
        <w:jc w:val="both"/>
        <w:rPr>
          <w:sz w:val="22"/>
          <w:szCs w:val="22"/>
        </w:rPr>
      </w:pPr>
      <w:r w:rsidRPr="001A740A">
        <w:rPr>
          <w:sz w:val="22"/>
          <w:szCs w:val="22"/>
        </w:rPr>
        <w:t>I.5.6</w:t>
      </w:r>
      <w:r w:rsidRPr="001A740A">
        <w:rPr>
          <w:sz w:val="22"/>
          <w:szCs w:val="22"/>
        </w:rPr>
        <w:tab/>
        <w:t>All data first produced in the performance of this Contract shall be the sole property of the District.  The Contractor hereby acknowl</w:t>
      </w:r>
      <w:r w:rsidRPr="001A740A">
        <w:rPr>
          <w:sz w:val="22"/>
          <w:szCs w:val="22"/>
        </w:rPr>
        <w:softHyphen/>
        <w:t>edges that all data, including, without limitation, computer program codes, produced by Contractor for the District under this Contract, are works made for hire the sole property of the District; but, to the extent any such data may not, by operation of law, be works made for hire, Contractor hereby transfers and assigns to the District the ownership of copyright in such works, whether published or unpublished.  The Contractor agrees to give the District all assistance reasonably necessary to perfect such rights including, but not limited to, the works and supporting documentation and the execution of any instrument required to register copyrights.  The Contractor agrees not to assert any rights in common law or in equity in such data.  The Contractor shall not publish or reproduce such data in whole or in part or in any manner or form, or autho</w:t>
      </w:r>
      <w:r w:rsidRPr="001A740A">
        <w:rPr>
          <w:sz w:val="22"/>
          <w:szCs w:val="22"/>
        </w:rPr>
        <w:softHyphen/>
        <w:t>rize others to do so, without written consent of the District until such time as the District may have released such data to the public.</w:t>
      </w:r>
    </w:p>
    <w:p w14:paraId="1CE5AF7A" w14:textId="77777777" w:rsidR="00276B8C" w:rsidRPr="001A740A" w:rsidRDefault="00276B8C" w:rsidP="00276B8C">
      <w:pPr>
        <w:pStyle w:val="List3"/>
        <w:ind w:left="0" w:firstLine="0"/>
        <w:jc w:val="both"/>
        <w:rPr>
          <w:sz w:val="22"/>
          <w:szCs w:val="22"/>
        </w:rPr>
      </w:pPr>
    </w:p>
    <w:p w14:paraId="3289A86C" w14:textId="77777777" w:rsidR="00276B8C" w:rsidRPr="001A740A" w:rsidRDefault="00276B8C" w:rsidP="00276B8C">
      <w:pPr>
        <w:pStyle w:val="List3"/>
        <w:ind w:left="0" w:firstLine="0"/>
        <w:jc w:val="both"/>
        <w:rPr>
          <w:sz w:val="22"/>
          <w:szCs w:val="22"/>
        </w:rPr>
      </w:pPr>
      <w:r w:rsidRPr="001A740A">
        <w:rPr>
          <w:sz w:val="22"/>
          <w:szCs w:val="22"/>
        </w:rPr>
        <w:t>I.5.7</w:t>
      </w:r>
      <w:r w:rsidRPr="001A740A">
        <w:rPr>
          <w:sz w:val="22"/>
          <w:szCs w:val="22"/>
        </w:rPr>
        <w:tab/>
        <w:t xml:space="preserve">The District will have restricted rights in data, including computer software and all accompanying documentation, manuals and instructional materials, listed or described in a license or agreement made a part of this contract, which the parties have agreed will be furnished with restricted rights, provided however, notwithstanding any contrary provision in any such license or agreement, such restricted rights shall include, as a minimum the right to: </w:t>
      </w:r>
    </w:p>
    <w:p w14:paraId="660F0D8D" w14:textId="77777777" w:rsidR="00276B8C" w:rsidRPr="001A740A" w:rsidRDefault="00276B8C" w:rsidP="00276B8C">
      <w:pPr>
        <w:pStyle w:val="List3"/>
        <w:ind w:left="0" w:firstLine="0"/>
        <w:jc w:val="both"/>
        <w:rPr>
          <w:sz w:val="22"/>
          <w:szCs w:val="22"/>
        </w:rPr>
      </w:pPr>
    </w:p>
    <w:p w14:paraId="6A87BDA6" w14:textId="77777777" w:rsidR="00276B8C" w:rsidRPr="001A740A" w:rsidRDefault="00276B8C" w:rsidP="00276B8C">
      <w:pPr>
        <w:pStyle w:val="List4"/>
        <w:ind w:left="0" w:firstLine="0"/>
        <w:jc w:val="both"/>
        <w:rPr>
          <w:sz w:val="22"/>
          <w:szCs w:val="22"/>
        </w:rPr>
      </w:pPr>
      <w:r w:rsidRPr="001A740A">
        <w:rPr>
          <w:sz w:val="22"/>
          <w:szCs w:val="22"/>
        </w:rPr>
        <w:t>I.5.7.1</w:t>
      </w:r>
      <w:r w:rsidRPr="001A740A">
        <w:rPr>
          <w:sz w:val="22"/>
          <w:szCs w:val="22"/>
        </w:rPr>
        <w:tab/>
        <w:t>Use the computer software and all accompanying documentation and manuals or instructional materials with the computer for which or with which it was acquired, including use at any District installation to which the computer may be transferred by the District;</w:t>
      </w:r>
    </w:p>
    <w:p w14:paraId="74838AEE" w14:textId="77777777" w:rsidR="00276B8C" w:rsidRPr="001A740A" w:rsidRDefault="00276B8C" w:rsidP="00276B8C">
      <w:pPr>
        <w:pStyle w:val="List4"/>
        <w:ind w:left="0" w:firstLine="0"/>
        <w:jc w:val="both"/>
        <w:rPr>
          <w:sz w:val="22"/>
          <w:szCs w:val="22"/>
        </w:rPr>
      </w:pPr>
    </w:p>
    <w:p w14:paraId="7575AF70" w14:textId="77777777" w:rsidR="00276B8C" w:rsidRPr="001A740A" w:rsidRDefault="00276B8C" w:rsidP="00276B8C">
      <w:pPr>
        <w:pStyle w:val="List4"/>
        <w:ind w:left="0" w:firstLine="0"/>
        <w:jc w:val="both"/>
        <w:rPr>
          <w:sz w:val="22"/>
          <w:szCs w:val="22"/>
        </w:rPr>
      </w:pPr>
      <w:r w:rsidRPr="001A740A">
        <w:rPr>
          <w:sz w:val="22"/>
          <w:szCs w:val="22"/>
        </w:rPr>
        <w:t>I.5.7.2</w:t>
      </w:r>
      <w:r w:rsidRPr="001A740A">
        <w:rPr>
          <w:sz w:val="22"/>
          <w:szCs w:val="22"/>
        </w:rPr>
        <w:tab/>
        <w:t>Use the computer software and all accompanying documentation and manuals or instructional mate</w:t>
      </w:r>
      <w:r w:rsidRPr="001A740A">
        <w:rPr>
          <w:sz w:val="22"/>
          <w:szCs w:val="22"/>
        </w:rPr>
        <w:softHyphen/>
        <w:t>rials with a backup computer if the computer for which or with which it was acquired is inopera</w:t>
      </w:r>
      <w:r w:rsidRPr="001A740A">
        <w:rPr>
          <w:sz w:val="22"/>
          <w:szCs w:val="22"/>
        </w:rPr>
        <w:softHyphen/>
        <w:t xml:space="preserve">tive; </w:t>
      </w:r>
    </w:p>
    <w:p w14:paraId="3ED859F1" w14:textId="77777777" w:rsidR="00276B8C" w:rsidRPr="001A740A" w:rsidRDefault="00276B8C" w:rsidP="00276B8C">
      <w:pPr>
        <w:pStyle w:val="List4"/>
        <w:ind w:left="0" w:firstLine="0"/>
        <w:jc w:val="both"/>
        <w:rPr>
          <w:sz w:val="22"/>
          <w:szCs w:val="22"/>
          <w:u w:val="single"/>
        </w:rPr>
      </w:pPr>
    </w:p>
    <w:p w14:paraId="0CFF4EF1" w14:textId="77777777" w:rsidR="00276B8C" w:rsidRPr="001A740A" w:rsidRDefault="00276B8C" w:rsidP="00276B8C">
      <w:pPr>
        <w:pStyle w:val="List4"/>
        <w:ind w:left="0" w:firstLine="0"/>
        <w:jc w:val="both"/>
        <w:rPr>
          <w:sz w:val="22"/>
          <w:szCs w:val="22"/>
        </w:rPr>
      </w:pPr>
      <w:r w:rsidRPr="001A740A">
        <w:rPr>
          <w:sz w:val="22"/>
          <w:szCs w:val="22"/>
        </w:rPr>
        <w:t>I.5.7.3</w:t>
      </w:r>
      <w:r w:rsidRPr="001A740A">
        <w:rPr>
          <w:sz w:val="22"/>
          <w:szCs w:val="22"/>
        </w:rPr>
        <w:tab/>
        <w:t xml:space="preserve">Copy computer programs for safekeeping (archives) or backup purposes; and modify the computer software and all accompanying documentation and manuals or instructional materials, or combine it with other software, subject to the provision that the modified portions shall remain subject to these restrictions. </w:t>
      </w:r>
    </w:p>
    <w:p w14:paraId="3984259B" w14:textId="77777777" w:rsidR="00276B8C" w:rsidRPr="001A740A" w:rsidRDefault="00276B8C" w:rsidP="00276B8C">
      <w:pPr>
        <w:pStyle w:val="List3"/>
        <w:ind w:left="0" w:firstLine="0"/>
        <w:jc w:val="both"/>
        <w:rPr>
          <w:sz w:val="22"/>
          <w:szCs w:val="22"/>
        </w:rPr>
      </w:pPr>
    </w:p>
    <w:p w14:paraId="1DA36BAD" w14:textId="77777777" w:rsidR="00276B8C" w:rsidRPr="001A740A" w:rsidRDefault="00276B8C" w:rsidP="00276B8C">
      <w:pPr>
        <w:pStyle w:val="List3"/>
        <w:ind w:left="0" w:firstLine="0"/>
        <w:jc w:val="both"/>
        <w:rPr>
          <w:sz w:val="22"/>
          <w:szCs w:val="22"/>
        </w:rPr>
      </w:pPr>
      <w:r w:rsidRPr="001A740A">
        <w:rPr>
          <w:sz w:val="22"/>
          <w:szCs w:val="22"/>
        </w:rPr>
        <w:t>I.5.8</w:t>
      </w:r>
      <w:r w:rsidRPr="001A740A">
        <w:rPr>
          <w:sz w:val="22"/>
          <w:szCs w:val="22"/>
        </w:rPr>
        <w:tab/>
        <w:t>The restricted rights set forth in section I.5.7 are of no effect unless the data is marked by the Contractor with the following legend:</w:t>
      </w:r>
    </w:p>
    <w:p w14:paraId="21668073" w14:textId="77777777" w:rsidR="00276B8C" w:rsidRPr="001A740A" w:rsidRDefault="00276B8C" w:rsidP="00276B8C">
      <w:pPr>
        <w:pStyle w:val="List3"/>
        <w:ind w:left="0" w:firstLine="0"/>
        <w:jc w:val="both"/>
        <w:rPr>
          <w:sz w:val="22"/>
          <w:szCs w:val="22"/>
        </w:rPr>
      </w:pPr>
    </w:p>
    <w:p w14:paraId="745A82E2" w14:textId="77777777" w:rsidR="00276B8C" w:rsidRPr="001C7B46" w:rsidRDefault="00276B8C" w:rsidP="00276B8C">
      <w:pPr>
        <w:widowControl/>
        <w:jc w:val="both"/>
        <w:rPr>
          <w:rStyle w:val="a"/>
          <w:rFonts w:ascii="Times New Roman" w:hAnsi="Times New Roman" w:cs="Times New Roman"/>
          <w:kern w:val="2"/>
        </w:rPr>
      </w:pPr>
      <w:r w:rsidRPr="001A740A">
        <w:rPr>
          <w:rStyle w:val="a"/>
          <w:rFonts w:ascii="Times New Roman" w:hAnsi="Times New Roman" w:cs="Times New Roman"/>
          <w:kern w:val="2"/>
        </w:rPr>
        <w:t>RESTRICTED RIGHTS LEGEND</w:t>
      </w:r>
    </w:p>
    <w:p w14:paraId="4F5C0067" w14:textId="77777777" w:rsidR="00276B8C" w:rsidRPr="00BD5CB0" w:rsidRDefault="00276B8C" w:rsidP="00276B8C">
      <w:pPr>
        <w:widowControl/>
        <w:jc w:val="both"/>
        <w:rPr>
          <w:rStyle w:val="a"/>
          <w:rFonts w:ascii="Times New Roman" w:hAnsi="Times New Roman" w:cs="Times New Roman"/>
          <w:kern w:val="2"/>
        </w:rPr>
      </w:pPr>
    </w:p>
    <w:p w14:paraId="17884344" w14:textId="77777777" w:rsidR="00276B8C" w:rsidRPr="007D724D" w:rsidRDefault="00276B8C" w:rsidP="00276B8C">
      <w:pPr>
        <w:widowControl/>
        <w:jc w:val="both"/>
        <w:rPr>
          <w:rStyle w:val="a"/>
          <w:rFonts w:ascii="Times New Roman" w:hAnsi="Times New Roman" w:cs="Times New Roman"/>
          <w:kern w:val="2"/>
        </w:rPr>
      </w:pPr>
      <w:r w:rsidRPr="007D724D">
        <w:rPr>
          <w:rStyle w:val="a"/>
          <w:rFonts w:ascii="Times New Roman" w:hAnsi="Times New Roman" w:cs="Times New Roman"/>
          <w:kern w:val="2"/>
        </w:rPr>
        <w:t xml:space="preserve">Use, duplication, or disclosure is subject to restrictions stated in </w:t>
      </w:r>
    </w:p>
    <w:p w14:paraId="618944FE" w14:textId="77777777" w:rsidR="00276B8C" w:rsidRPr="007D724D" w:rsidRDefault="00276B8C" w:rsidP="00276B8C">
      <w:pPr>
        <w:widowControl/>
        <w:jc w:val="both"/>
        <w:rPr>
          <w:rStyle w:val="a"/>
          <w:rFonts w:ascii="Times New Roman" w:hAnsi="Times New Roman" w:cs="Times New Roman"/>
          <w:kern w:val="2"/>
        </w:rPr>
      </w:pPr>
      <w:proofErr w:type="gramStart"/>
      <w:r w:rsidRPr="007D724D">
        <w:rPr>
          <w:rStyle w:val="a"/>
          <w:rFonts w:ascii="Times New Roman" w:hAnsi="Times New Roman" w:cs="Times New Roman"/>
          <w:kern w:val="2"/>
        </w:rPr>
        <w:t>Contract  No.</w:t>
      </w:r>
      <w:proofErr w:type="gramEnd"/>
      <w:r w:rsidRPr="007D724D">
        <w:rPr>
          <w:rStyle w:val="a"/>
          <w:rFonts w:ascii="Times New Roman" w:hAnsi="Times New Roman" w:cs="Times New Roman"/>
          <w:kern w:val="2"/>
        </w:rPr>
        <w:t xml:space="preserve">_________________ </w:t>
      </w:r>
    </w:p>
    <w:p w14:paraId="6A28B470" w14:textId="77777777" w:rsidR="00276B8C" w:rsidRPr="007D724D" w:rsidRDefault="00276B8C" w:rsidP="00276B8C">
      <w:pPr>
        <w:widowControl/>
        <w:jc w:val="both"/>
        <w:rPr>
          <w:rStyle w:val="a"/>
          <w:rFonts w:ascii="Times New Roman" w:hAnsi="Times New Roman" w:cs="Times New Roman"/>
          <w:kern w:val="2"/>
        </w:rPr>
      </w:pPr>
      <w:r w:rsidRPr="007D724D">
        <w:rPr>
          <w:rStyle w:val="a"/>
          <w:rFonts w:ascii="Times New Roman" w:hAnsi="Times New Roman" w:cs="Times New Roman"/>
          <w:kern w:val="2"/>
        </w:rPr>
        <w:t>With ________________________; and</w:t>
      </w:r>
    </w:p>
    <w:p w14:paraId="369F29AB" w14:textId="77777777" w:rsidR="00276B8C" w:rsidRPr="001A740A" w:rsidRDefault="00276B8C" w:rsidP="00276B8C">
      <w:pPr>
        <w:pStyle w:val="List4"/>
        <w:ind w:left="0" w:firstLine="0"/>
        <w:jc w:val="both"/>
        <w:rPr>
          <w:sz w:val="22"/>
          <w:szCs w:val="22"/>
        </w:rPr>
      </w:pPr>
    </w:p>
    <w:p w14:paraId="130E5E10" w14:textId="77777777" w:rsidR="00276B8C" w:rsidRPr="001A740A" w:rsidRDefault="00276B8C" w:rsidP="00276B8C">
      <w:pPr>
        <w:pStyle w:val="List3"/>
        <w:ind w:left="0" w:firstLine="0"/>
        <w:jc w:val="both"/>
        <w:rPr>
          <w:rStyle w:val="a"/>
          <w:rFonts w:eastAsiaTheme="majorEastAsia"/>
          <w:kern w:val="2"/>
          <w:sz w:val="22"/>
          <w:szCs w:val="22"/>
        </w:rPr>
      </w:pPr>
      <w:r w:rsidRPr="001A740A">
        <w:rPr>
          <w:rStyle w:val="a"/>
          <w:rFonts w:eastAsiaTheme="majorEastAsia"/>
          <w:kern w:val="2"/>
          <w:sz w:val="22"/>
          <w:szCs w:val="22"/>
        </w:rPr>
        <w:t>I.5.8.2</w:t>
      </w:r>
      <w:r w:rsidRPr="001A740A">
        <w:rPr>
          <w:rStyle w:val="a"/>
          <w:rFonts w:eastAsiaTheme="majorEastAsia"/>
          <w:kern w:val="2"/>
          <w:sz w:val="22"/>
          <w:szCs w:val="22"/>
        </w:rPr>
        <w:tab/>
        <w:t xml:space="preserve">If the data is computer software, the related computer software documentation includes a prominent statement of the restrictions applicable to the computer software. The Contractor may not place any legend on the computer software indicating restrictions on the District’s rights in such software unless the restrictions </w:t>
      </w:r>
      <w:r w:rsidRPr="001A740A">
        <w:rPr>
          <w:rStyle w:val="a"/>
          <w:rFonts w:eastAsiaTheme="majorEastAsia"/>
          <w:kern w:val="2"/>
          <w:sz w:val="22"/>
          <w:szCs w:val="22"/>
        </w:rPr>
        <w:lastRenderedPageBreak/>
        <w:t>are set forth in a license or agreement made a part of the contract prior to the delivery date of the software.  Failure of the Contractor to apply a restricted rights legend to such computer software shall relieve the District of liability with respect to such unmarked software.</w:t>
      </w:r>
    </w:p>
    <w:p w14:paraId="293B5698" w14:textId="77777777" w:rsidR="00276B8C" w:rsidRPr="001C7B46" w:rsidRDefault="00276B8C" w:rsidP="00276B8C">
      <w:pPr>
        <w:widowControl/>
        <w:jc w:val="both"/>
        <w:rPr>
          <w:rStyle w:val="a"/>
          <w:rFonts w:ascii="Times New Roman" w:hAnsi="Times New Roman" w:cs="Times New Roman"/>
          <w:kern w:val="2"/>
        </w:rPr>
      </w:pPr>
    </w:p>
    <w:p w14:paraId="6475C355" w14:textId="77777777" w:rsidR="00276B8C" w:rsidRPr="0050578D" w:rsidRDefault="00276B8C" w:rsidP="00276B8C">
      <w:pPr>
        <w:widowControl/>
        <w:jc w:val="both"/>
        <w:rPr>
          <w:rStyle w:val="a"/>
          <w:rFonts w:ascii="Times New Roman" w:hAnsi="Times New Roman" w:cs="Times New Roman"/>
          <w:kern w:val="2"/>
        </w:rPr>
      </w:pPr>
      <w:r w:rsidRPr="00BD5CB0">
        <w:rPr>
          <w:rFonts w:ascii="Times New Roman" w:hAnsi="Times New Roman" w:cs="Times New Roman"/>
        </w:rPr>
        <w:t>I.5.9</w:t>
      </w:r>
      <w:r w:rsidRPr="00BD5CB0">
        <w:rPr>
          <w:rFonts w:ascii="Times New Roman" w:hAnsi="Times New Roman" w:cs="Times New Roman"/>
        </w:rPr>
        <w:tab/>
      </w:r>
      <w:r w:rsidRPr="00BD5CB0">
        <w:rPr>
          <w:rStyle w:val="a"/>
          <w:rFonts w:ascii="Times New Roman" w:hAnsi="Times New Roman" w:cs="Times New Roman"/>
          <w:kern w:val="2"/>
        </w:rPr>
        <w:t>In addition to the rights granted in Section I.5.6 above, the Contractor hereby grants to the District a nonexclusive, paid-up license throughout</w:t>
      </w:r>
      <w:r w:rsidRPr="007D724D">
        <w:rPr>
          <w:rStyle w:val="a"/>
          <w:rFonts w:ascii="Times New Roman" w:hAnsi="Times New Roman" w:cs="Times New Roman"/>
          <w:kern w:val="2"/>
        </w:rPr>
        <w:t xml:space="preserve"> the world, of the same scope as restricted rights set forth in Section I.5.6 above, under any copyright owned by the Contractor, in any work of authorship prepared for or acquired by the District under this contract.  Unless written approval of the Contracting Officer is obtained, the Contractor shall not include in technical data or computer software prepared for or acquired by the District under this contract any works of authorship in which copyright is not owned by the Contractor without acquiring for </w:t>
      </w:r>
      <w:r w:rsidRPr="0050578D">
        <w:rPr>
          <w:rStyle w:val="a"/>
          <w:rFonts w:ascii="Times New Roman" w:hAnsi="Times New Roman" w:cs="Times New Roman"/>
          <w:kern w:val="2"/>
        </w:rPr>
        <w:t xml:space="preserve">the District any rights necessary to perfect a copyright license of the scope specified in the first sentence of this paragraph. </w:t>
      </w:r>
    </w:p>
    <w:p w14:paraId="14D383F9" w14:textId="77777777" w:rsidR="00276B8C" w:rsidRPr="001A740A" w:rsidRDefault="00276B8C" w:rsidP="00276B8C">
      <w:pPr>
        <w:pStyle w:val="List2"/>
        <w:ind w:left="0" w:firstLine="0"/>
        <w:jc w:val="both"/>
        <w:rPr>
          <w:sz w:val="22"/>
          <w:szCs w:val="22"/>
        </w:rPr>
      </w:pPr>
    </w:p>
    <w:p w14:paraId="117AB71C" w14:textId="77777777" w:rsidR="00276B8C" w:rsidRPr="001C7B46" w:rsidRDefault="00276B8C" w:rsidP="00276B8C">
      <w:pPr>
        <w:widowControl/>
        <w:jc w:val="both"/>
        <w:rPr>
          <w:rStyle w:val="a"/>
          <w:rFonts w:ascii="Times New Roman" w:hAnsi="Times New Roman" w:cs="Times New Roman"/>
          <w:kern w:val="2"/>
        </w:rPr>
      </w:pPr>
      <w:r w:rsidRPr="001A740A">
        <w:rPr>
          <w:rStyle w:val="a"/>
          <w:rFonts w:ascii="Times New Roman" w:hAnsi="Times New Roman" w:cs="Times New Roman"/>
          <w:kern w:val="2"/>
        </w:rPr>
        <w:t>I.5.10</w:t>
      </w:r>
      <w:r w:rsidRPr="001A740A">
        <w:rPr>
          <w:rStyle w:val="a"/>
          <w:rFonts w:ascii="Times New Roman" w:hAnsi="Times New Roman" w:cs="Times New Roman"/>
          <w:kern w:val="2"/>
        </w:rPr>
        <w:tab/>
        <w:t xml:space="preserve">Whenever any data, including computer software, are to be obtained from a subcontractor under this contract, the Contractor shall use this clause, I.5, Rights in Data, in the subcontract, without alteration, and no other clause shall be used to enlarge or diminish the District’s or the Contractor’s rights in that subcontractor data or computer software which is required for the District. </w:t>
      </w:r>
    </w:p>
    <w:p w14:paraId="2BCF63DF" w14:textId="77777777" w:rsidR="00276B8C" w:rsidRPr="00BD5CB0" w:rsidRDefault="00276B8C" w:rsidP="00276B8C">
      <w:pPr>
        <w:widowControl/>
        <w:jc w:val="both"/>
        <w:rPr>
          <w:rStyle w:val="a"/>
          <w:rFonts w:ascii="Times New Roman" w:hAnsi="Times New Roman" w:cs="Times New Roman"/>
          <w:kern w:val="2"/>
        </w:rPr>
      </w:pPr>
    </w:p>
    <w:p w14:paraId="4E372C6A" w14:textId="77777777" w:rsidR="00276B8C" w:rsidRPr="001C7B46" w:rsidRDefault="00276B8C" w:rsidP="00276B8C">
      <w:pPr>
        <w:pStyle w:val="List2"/>
        <w:ind w:left="0" w:firstLine="0"/>
        <w:jc w:val="both"/>
        <w:rPr>
          <w:rStyle w:val="a"/>
          <w:rFonts w:eastAsiaTheme="majorEastAsia"/>
          <w:kern w:val="2"/>
          <w:sz w:val="22"/>
          <w:szCs w:val="22"/>
        </w:rPr>
      </w:pPr>
      <w:r w:rsidRPr="007D724D">
        <w:rPr>
          <w:rStyle w:val="a"/>
          <w:rFonts w:eastAsiaTheme="majorEastAsia"/>
          <w:kern w:val="2"/>
          <w:sz w:val="22"/>
          <w:szCs w:val="22"/>
        </w:rPr>
        <w:t>I.5.11</w:t>
      </w:r>
      <w:r w:rsidRPr="007D724D">
        <w:rPr>
          <w:rStyle w:val="a"/>
          <w:rFonts w:eastAsiaTheme="majorEastAsia"/>
          <w:kern w:val="2"/>
          <w:sz w:val="22"/>
          <w:szCs w:val="22"/>
        </w:rPr>
        <w:tab/>
        <w:t xml:space="preserve">The Contractor shall indemnify and save and hold harmless the District, its officers, agents and employees acting within the scope of their official duties against any liability, including costs and expenses, (i) for violation of </w:t>
      </w:r>
      <w:r w:rsidRPr="0050578D">
        <w:rPr>
          <w:rStyle w:val="a"/>
          <w:rFonts w:eastAsiaTheme="majorEastAsia"/>
          <w:kern w:val="2"/>
          <w:sz w:val="22"/>
          <w:szCs w:val="22"/>
        </w:rPr>
        <w:t>proprietary rights, copyrights, or rights of privacy, arising out of the publication, translation, reproduction, delivery, performance, use or disposition of any data furnished under this contract, or (ii) based upon any data furnished under this contract,</w:t>
      </w:r>
      <w:r w:rsidRPr="001A740A">
        <w:rPr>
          <w:rStyle w:val="a"/>
          <w:rFonts w:eastAsiaTheme="majorEastAsia"/>
          <w:kern w:val="2"/>
          <w:sz w:val="22"/>
          <w:szCs w:val="22"/>
        </w:rPr>
        <w:t xml:space="preserve"> or based upon libelous or other unlawful matter contained in such data.</w:t>
      </w:r>
    </w:p>
    <w:p w14:paraId="35AFC682" w14:textId="77777777" w:rsidR="00276B8C" w:rsidRPr="00BD5CB0" w:rsidRDefault="00276B8C" w:rsidP="00276B8C">
      <w:pPr>
        <w:pStyle w:val="List2"/>
        <w:ind w:left="0" w:firstLine="0"/>
        <w:jc w:val="both"/>
        <w:rPr>
          <w:rStyle w:val="a"/>
          <w:rFonts w:eastAsiaTheme="majorEastAsia"/>
          <w:kern w:val="2"/>
          <w:sz w:val="22"/>
          <w:szCs w:val="22"/>
        </w:rPr>
      </w:pPr>
    </w:p>
    <w:p w14:paraId="335F4790" w14:textId="77777777" w:rsidR="00276B8C" w:rsidRPr="0050578D" w:rsidRDefault="00276B8C" w:rsidP="00276B8C">
      <w:pPr>
        <w:pStyle w:val="List2"/>
        <w:ind w:left="0" w:firstLine="0"/>
        <w:jc w:val="both"/>
        <w:rPr>
          <w:rStyle w:val="a"/>
          <w:rFonts w:eastAsiaTheme="majorEastAsia"/>
          <w:kern w:val="2"/>
          <w:sz w:val="22"/>
          <w:szCs w:val="22"/>
        </w:rPr>
      </w:pPr>
      <w:r w:rsidRPr="007D724D">
        <w:rPr>
          <w:rStyle w:val="a"/>
          <w:rFonts w:eastAsiaTheme="majorEastAsia"/>
          <w:kern w:val="2"/>
          <w:sz w:val="22"/>
          <w:szCs w:val="22"/>
        </w:rPr>
        <w:t>I.5.12</w:t>
      </w:r>
      <w:r w:rsidRPr="007D724D">
        <w:rPr>
          <w:rStyle w:val="a"/>
          <w:rFonts w:eastAsiaTheme="majorEastAsia"/>
          <w:kern w:val="2"/>
          <w:sz w:val="22"/>
          <w:szCs w:val="22"/>
        </w:rPr>
        <w:tab/>
        <w:t>Nothing contained in this clause shall imply a license to the District under any patent, or be construed as affecting the scope of any license or other right otherwise granted</w:t>
      </w:r>
      <w:r w:rsidRPr="0050578D">
        <w:rPr>
          <w:rStyle w:val="a"/>
          <w:rFonts w:eastAsiaTheme="majorEastAsia"/>
          <w:kern w:val="2"/>
          <w:sz w:val="22"/>
          <w:szCs w:val="22"/>
        </w:rPr>
        <w:t xml:space="preserve"> to the District under any patent.</w:t>
      </w:r>
    </w:p>
    <w:p w14:paraId="69492D16" w14:textId="77777777" w:rsidR="00276B8C" w:rsidRPr="001A740A" w:rsidRDefault="00276B8C" w:rsidP="00276B8C">
      <w:pPr>
        <w:widowControl/>
        <w:jc w:val="both"/>
        <w:rPr>
          <w:rFonts w:ascii="Times New Roman" w:hAnsi="Times New Roman" w:cs="Times New Roman"/>
        </w:rPr>
      </w:pPr>
    </w:p>
    <w:p w14:paraId="375393AA" w14:textId="77777777" w:rsidR="00276B8C" w:rsidRPr="001C7B46" w:rsidRDefault="00276B8C" w:rsidP="00276B8C">
      <w:pPr>
        <w:pStyle w:val="List2"/>
        <w:ind w:left="0" w:firstLine="0"/>
        <w:jc w:val="both"/>
        <w:rPr>
          <w:rStyle w:val="a"/>
          <w:rFonts w:eastAsiaTheme="majorEastAsia"/>
          <w:kern w:val="2"/>
          <w:sz w:val="22"/>
          <w:szCs w:val="22"/>
        </w:rPr>
      </w:pPr>
      <w:r w:rsidRPr="001A740A">
        <w:rPr>
          <w:rStyle w:val="a"/>
          <w:rFonts w:eastAsiaTheme="majorEastAsia"/>
          <w:kern w:val="2"/>
          <w:sz w:val="22"/>
          <w:szCs w:val="22"/>
        </w:rPr>
        <w:t>I.5.13</w:t>
      </w:r>
      <w:r w:rsidRPr="001A740A">
        <w:rPr>
          <w:rStyle w:val="a"/>
          <w:rFonts w:eastAsiaTheme="majorEastAsia"/>
          <w:kern w:val="2"/>
          <w:sz w:val="22"/>
          <w:szCs w:val="22"/>
        </w:rPr>
        <w:tab/>
        <w:t>Paragraphs I.5.7, I.5.8, I.5.9, I.5.12 and  above are not applicable to material furnished to the Contractor by the District and incorporated in the work furnished under contract, provided that such incorporated material is identified by the Contractor at the time of delivery of such work</w:t>
      </w:r>
    </w:p>
    <w:p w14:paraId="1C549F1A" w14:textId="77777777" w:rsidR="00276B8C" w:rsidRPr="00BD5CB0" w:rsidRDefault="00276B8C" w:rsidP="00276B8C">
      <w:pPr>
        <w:widowControl/>
        <w:jc w:val="both"/>
        <w:rPr>
          <w:rFonts w:ascii="Times New Roman" w:hAnsi="Times New Roman" w:cs="Times New Roman"/>
        </w:rPr>
      </w:pPr>
    </w:p>
    <w:p w14:paraId="756860B7" w14:textId="77777777" w:rsidR="001A3CA8" w:rsidRPr="00ED5795" w:rsidRDefault="001A3CA8" w:rsidP="0091333A">
      <w:pPr>
        <w:widowControl/>
        <w:spacing w:line="276" w:lineRule="auto"/>
        <w:jc w:val="both"/>
        <w:rPr>
          <w:rFonts w:ascii="Times New Roman" w:hAnsi="Times New Roman" w:cs="Times New Roman"/>
          <w:sz w:val="24"/>
          <w:szCs w:val="24"/>
        </w:rPr>
      </w:pPr>
    </w:p>
    <w:p w14:paraId="40533621" w14:textId="77777777" w:rsidR="001A3CA8" w:rsidRPr="00ED5795" w:rsidRDefault="001A3CA8" w:rsidP="00FB323C">
      <w:pPr>
        <w:pStyle w:val="List2"/>
        <w:keepNext/>
        <w:numPr>
          <w:ilvl w:val="0"/>
          <w:numId w:val="21"/>
        </w:numPr>
        <w:spacing w:line="276" w:lineRule="auto"/>
        <w:ind w:left="0" w:firstLine="0"/>
        <w:jc w:val="both"/>
        <w:rPr>
          <w:b/>
          <w:szCs w:val="24"/>
        </w:rPr>
      </w:pPr>
      <w:r w:rsidRPr="00ED5795">
        <w:rPr>
          <w:b/>
          <w:szCs w:val="24"/>
        </w:rPr>
        <w:t>OTHER CONTRACTORS</w:t>
      </w:r>
    </w:p>
    <w:p w14:paraId="53506E52" w14:textId="77777777" w:rsidR="001A3CA8" w:rsidRPr="00ED5795" w:rsidRDefault="001A3CA8" w:rsidP="0091333A">
      <w:pPr>
        <w:keepNext/>
        <w:widowControl/>
        <w:spacing w:line="276" w:lineRule="auto"/>
        <w:jc w:val="both"/>
        <w:rPr>
          <w:rFonts w:ascii="Times New Roman" w:hAnsi="Times New Roman" w:cs="Times New Roman"/>
          <w:sz w:val="24"/>
          <w:szCs w:val="24"/>
        </w:rPr>
      </w:pPr>
    </w:p>
    <w:p w14:paraId="4FA533ED" w14:textId="77777777" w:rsidR="001A3CA8" w:rsidRPr="00ED5795" w:rsidRDefault="001A3CA8" w:rsidP="00FD7591">
      <w:pPr>
        <w:widowControl/>
        <w:jc w:val="both"/>
        <w:rPr>
          <w:rFonts w:ascii="Times New Roman" w:hAnsi="Times New Roman" w:cs="Times New Roman"/>
          <w:sz w:val="24"/>
          <w:szCs w:val="24"/>
        </w:rPr>
      </w:pPr>
      <w:r w:rsidRPr="00ED5795">
        <w:rPr>
          <w:rFonts w:ascii="Times New Roman" w:hAnsi="Times New Roman" w:cs="Times New Roman"/>
          <w:sz w:val="24"/>
          <w:szCs w:val="24"/>
        </w:rPr>
        <w:t xml:space="preserve">The Contractor shall not commit or permit any act that will interfere with the performance of work by another District contractor or by any District employee.  </w:t>
      </w:r>
    </w:p>
    <w:p w14:paraId="0FC5F9C5" w14:textId="77777777" w:rsidR="002E4DD9" w:rsidRPr="00ED5795" w:rsidRDefault="00FD7591" w:rsidP="00FD7591">
      <w:pPr>
        <w:widowControl/>
        <w:tabs>
          <w:tab w:val="left" w:pos="3444"/>
        </w:tabs>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390BB8E8" w14:textId="77777777" w:rsidR="001A3CA8" w:rsidRPr="00ED5795" w:rsidRDefault="001A3CA8" w:rsidP="00FB323C">
      <w:pPr>
        <w:pStyle w:val="ListParagraph"/>
        <w:keepNext/>
        <w:widowControl/>
        <w:numPr>
          <w:ilvl w:val="0"/>
          <w:numId w:val="21"/>
        </w:numPr>
        <w:spacing w:line="276" w:lineRule="auto"/>
        <w:ind w:left="0" w:firstLine="0"/>
        <w:jc w:val="both"/>
        <w:rPr>
          <w:rStyle w:val="a"/>
          <w:rFonts w:ascii="Times New Roman" w:hAnsi="Times New Roman" w:cs="Times New Roman"/>
          <w:b/>
          <w:kern w:val="2"/>
          <w:sz w:val="24"/>
          <w:szCs w:val="24"/>
        </w:rPr>
      </w:pPr>
      <w:r w:rsidRPr="00ED5795">
        <w:rPr>
          <w:rStyle w:val="a"/>
          <w:rFonts w:ascii="Times New Roman" w:hAnsi="Times New Roman" w:cs="Times New Roman"/>
          <w:b/>
          <w:kern w:val="2"/>
          <w:sz w:val="24"/>
          <w:szCs w:val="24"/>
        </w:rPr>
        <w:t>SUBCONTRACTS</w:t>
      </w:r>
    </w:p>
    <w:p w14:paraId="11C17AEB" w14:textId="77777777" w:rsidR="002E4DD9" w:rsidRPr="00ED5795" w:rsidRDefault="002E4DD9" w:rsidP="0079270D">
      <w:pPr>
        <w:pStyle w:val="List2"/>
        <w:keepNext/>
        <w:spacing w:line="276" w:lineRule="auto"/>
        <w:ind w:left="0" w:firstLine="0"/>
        <w:jc w:val="both"/>
        <w:rPr>
          <w:rStyle w:val="a"/>
          <w:rFonts w:eastAsiaTheme="majorEastAsia"/>
          <w:kern w:val="2"/>
          <w:sz w:val="22"/>
          <w:szCs w:val="24"/>
        </w:rPr>
      </w:pPr>
    </w:p>
    <w:p w14:paraId="46954CA8" w14:textId="77777777" w:rsidR="001A3CA8" w:rsidRPr="00ED5795" w:rsidRDefault="001A3CA8" w:rsidP="00FD7591">
      <w:pPr>
        <w:pStyle w:val="List2"/>
        <w:ind w:left="0" w:firstLine="0"/>
        <w:jc w:val="both"/>
        <w:rPr>
          <w:rStyle w:val="a"/>
          <w:rFonts w:eastAsiaTheme="majorEastAsia"/>
          <w:kern w:val="2"/>
          <w:szCs w:val="24"/>
        </w:rPr>
      </w:pPr>
      <w:r w:rsidRPr="00ED5795">
        <w:rPr>
          <w:rStyle w:val="a"/>
          <w:rFonts w:eastAsiaTheme="majorEastAsia"/>
          <w:kern w:val="2"/>
          <w:szCs w:val="24"/>
        </w:rPr>
        <w:t>The Contractor hereunder shall not subcontract any of the Contractor’s work or services to any subcontractor without the prior written consent of the Contracting Officer.  Any work or service so subcontracted shall be performed pursuant to a subcontract agreement, which the District will have the right to review and approve prior to its execution by the Contractor.  Any such subcontract shall specify that the Contractor and the subcontractor shall be subject to every provision of this contract.  Notwithstanding any such subcontract approved by the District, the Contractor shall remain liable to the District for all Contractor's work and services required hereunder.</w:t>
      </w:r>
    </w:p>
    <w:p w14:paraId="68AAA737" w14:textId="77777777" w:rsidR="001A3CA8" w:rsidRPr="00ED5795" w:rsidRDefault="001A3CA8" w:rsidP="0091333A">
      <w:pPr>
        <w:widowControl/>
        <w:spacing w:line="276" w:lineRule="auto"/>
        <w:jc w:val="both"/>
        <w:rPr>
          <w:rFonts w:ascii="Times New Roman" w:hAnsi="Times New Roman" w:cs="Times New Roman"/>
          <w:sz w:val="24"/>
          <w:szCs w:val="24"/>
        </w:rPr>
      </w:pPr>
    </w:p>
    <w:p w14:paraId="75DDCF2E" w14:textId="77777777" w:rsidR="001A3CA8" w:rsidRPr="00495158" w:rsidRDefault="001A3CA8" w:rsidP="00FB323C">
      <w:pPr>
        <w:pStyle w:val="ListParagraph"/>
        <w:keepNext/>
        <w:widowControl/>
        <w:numPr>
          <w:ilvl w:val="0"/>
          <w:numId w:val="21"/>
        </w:numPr>
        <w:spacing w:line="276" w:lineRule="auto"/>
        <w:ind w:left="0" w:firstLine="0"/>
        <w:jc w:val="both"/>
        <w:rPr>
          <w:rFonts w:ascii="Times New Roman" w:hAnsi="Times New Roman" w:cs="Times New Roman"/>
          <w:b/>
          <w:color w:val="000000" w:themeColor="text1"/>
          <w:sz w:val="24"/>
          <w:szCs w:val="24"/>
        </w:rPr>
      </w:pPr>
      <w:bookmarkStart w:id="669" w:name="_Ref515565609"/>
      <w:r w:rsidRPr="00ED5795">
        <w:rPr>
          <w:rFonts w:ascii="Times New Roman" w:hAnsi="Times New Roman" w:cs="Times New Roman"/>
          <w:b/>
          <w:sz w:val="24"/>
          <w:szCs w:val="24"/>
        </w:rPr>
        <w:lastRenderedPageBreak/>
        <w:t>INSURANCE</w:t>
      </w:r>
      <w:bookmarkEnd w:id="669"/>
    </w:p>
    <w:p w14:paraId="59620E9F" w14:textId="77777777" w:rsidR="001A3CA8" w:rsidRPr="00495158" w:rsidRDefault="001A3CA8" w:rsidP="00717EB3">
      <w:pPr>
        <w:keepNext/>
        <w:widowControl/>
        <w:spacing w:line="276" w:lineRule="auto"/>
        <w:jc w:val="both"/>
        <w:rPr>
          <w:rFonts w:ascii="Times New Roman" w:hAnsi="Times New Roman" w:cs="Times New Roman"/>
          <w:color w:val="000000" w:themeColor="text1"/>
          <w:sz w:val="24"/>
          <w:szCs w:val="24"/>
        </w:rPr>
      </w:pPr>
    </w:p>
    <w:p w14:paraId="21D7CDCB" w14:textId="77777777" w:rsidR="00AE276E" w:rsidRPr="00495158" w:rsidRDefault="00AE276E" w:rsidP="00AE27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b/>
          <w:color w:val="000000" w:themeColor="text1"/>
          <w:sz w:val="24"/>
          <w:szCs w:val="20"/>
        </w:rPr>
      </w:pPr>
    </w:p>
    <w:p w14:paraId="6EFEAB07" w14:textId="77777777" w:rsidR="00AE276E" w:rsidRPr="00495158" w:rsidRDefault="00AE276E" w:rsidP="00803B32">
      <w:pPr>
        <w:tabs>
          <w:tab w:val="num" w:pos="1170"/>
        </w:tabs>
        <w:spacing w:after="160" w:line="259" w:lineRule="auto"/>
        <w:ind w:left="720" w:hanging="720"/>
        <w:rPr>
          <w:rFonts w:ascii="Times New Roman" w:eastAsia="Times New Roman" w:hAnsi="Times New Roman" w:cs="Times New Roman"/>
          <w:color w:val="000000" w:themeColor="text1"/>
          <w:sz w:val="24"/>
          <w:szCs w:val="20"/>
        </w:rPr>
      </w:pPr>
      <w:r w:rsidRPr="00495158">
        <w:rPr>
          <w:rFonts w:ascii="Times New Roman" w:eastAsia="Times New Roman" w:hAnsi="Times New Roman" w:cs="Times New Roman"/>
          <w:color w:val="000000" w:themeColor="text1"/>
          <w:sz w:val="24"/>
          <w:szCs w:val="20"/>
        </w:rPr>
        <w:t>I.8.1</w:t>
      </w:r>
      <w:r w:rsidRPr="00495158">
        <w:rPr>
          <w:rFonts w:ascii="Times New Roman" w:eastAsia="Times New Roman" w:hAnsi="Times New Roman" w:cs="Times New Roman"/>
          <w:color w:val="000000" w:themeColor="text1"/>
          <w:sz w:val="24"/>
          <w:szCs w:val="20"/>
        </w:rPr>
        <w:tab/>
      </w:r>
      <w:r w:rsidRPr="00495158">
        <w:rPr>
          <w:rFonts w:ascii="Times New Roman" w:eastAsia="Times New Roman" w:hAnsi="Times New Roman" w:cs="Times New Roman"/>
          <w:color w:val="000000" w:themeColor="text1"/>
          <w:sz w:val="24"/>
          <w:szCs w:val="20"/>
          <w:u w:val="single"/>
        </w:rPr>
        <w:t>GENERAL REQUIREMENTS</w:t>
      </w:r>
      <w:r w:rsidRPr="00495158">
        <w:rPr>
          <w:rFonts w:ascii="Times New Roman" w:eastAsia="Times New Roman" w:hAnsi="Times New Roman" w:cs="Times New Roman"/>
          <w:color w:val="000000" w:themeColor="text1"/>
          <w:sz w:val="24"/>
          <w:szCs w:val="20"/>
        </w:rPr>
        <w:t xml:space="preserve">.  The Consultant at its sole expense shall procure and maintain, during the entire period of performance under this contract, the types of insurance specified below.  The Consultant shall have its insurance broker or insurance company submit a Certificate of Insurance to the CO giving evidence of the required coverage prior to commencing performance under this contract.  In no event shall any work be performed until the required Certificates of Insurance signed by an authorized representative of the insurer(s) have been provided to, and accepted by, the CO. </w:t>
      </w:r>
      <w:r w:rsidRPr="00495158">
        <w:rPr>
          <w:rFonts w:ascii="Times New Roman" w:eastAsia="Times New Roman" w:hAnsi="Times New Roman" w:cs="Times New Roman"/>
          <w:color w:val="000000" w:themeColor="text1"/>
          <w:kern w:val="2"/>
          <w:sz w:val="24"/>
          <w:szCs w:val="20"/>
        </w:rPr>
        <w:t>All insurance shall be written with financially responsible companies authorized to do business in the District of Columbia or in the jurisdiction where the work is to be performed and h</w:t>
      </w:r>
      <w:r w:rsidRPr="00495158">
        <w:rPr>
          <w:rFonts w:ascii="Times New Roman" w:eastAsia="Times New Roman" w:hAnsi="Times New Roman" w:cs="Times New Roman"/>
          <w:color w:val="000000" w:themeColor="text1"/>
          <w:sz w:val="24"/>
          <w:szCs w:val="20"/>
        </w:rPr>
        <w:t>ave an A.M. Best Company rating of A- / VII or higher.</w:t>
      </w:r>
      <w:r w:rsidRPr="00495158">
        <w:rPr>
          <w:rFonts w:ascii="Times New Roman" w:eastAsia="Times New Roman" w:hAnsi="Times New Roman" w:cs="Times New Roman"/>
          <w:color w:val="000000" w:themeColor="text1"/>
          <w:kern w:val="2"/>
          <w:sz w:val="24"/>
          <w:szCs w:val="20"/>
        </w:rPr>
        <w:t xml:space="preserve">  </w:t>
      </w:r>
      <w:r w:rsidRPr="00495158">
        <w:rPr>
          <w:rFonts w:ascii="Times New Roman" w:eastAsia="Times New Roman" w:hAnsi="Times New Roman" w:cs="Times New Roman"/>
          <w:color w:val="000000" w:themeColor="text1"/>
          <w:sz w:val="24"/>
          <w:szCs w:val="20"/>
        </w:rPr>
        <w:t>The Consultant shall require all of its sub</w:t>
      </w:r>
      <w:r w:rsidR="00BF07A0">
        <w:rPr>
          <w:rFonts w:ascii="Times New Roman" w:eastAsia="Times New Roman" w:hAnsi="Times New Roman" w:cs="Times New Roman"/>
          <w:color w:val="000000" w:themeColor="text1"/>
          <w:sz w:val="24"/>
          <w:szCs w:val="20"/>
        </w:rPr>
        <w:t>c</w:t>
      </w:r>
      <w:r w:rsidRPr="00495158">
        <w:rPr>
          <w:rFonts w:ascii="Times New Roman" w:eastAsia="Times New Roman" w:hAnsi="Times New Roman" w:cs="Times New Roman"/>
          <w:color w:val="000000" w:themeColor="text1"/>
          <w:sz w:val="24"/>
          <w:szCs w:val="20"/>
        </w:rPr>
        <w:t>onsultants to carry the same insurance required herein</w:t>
      </w:r>
      <w:r w:rsidRPr="00495158">
        <w:rPr>
          <w:rFonts w:ascii="Times New Roman" w:eastAsia="Times New Roman" w:hAnsi="Times New Roman" w:cs="Times New Roman"/>
          <w:color w:val="000000" w:themeColor="text1"/>
          <w:kern w:val="2"/>
          <w:sz w:val="24"/>
          <w:szCs w:val="20"/>
        </w:rPr>
        <w:t>.</w:t>
      </w:r>
    </w:p>
    <w:p w14:paraId="3AF413EB" w14:textId="77777777" w:rsidR="00AE276E" w:rsidRPr="00495158" w:rsidRDefault="00AE276E" w:rsidP="00AE276E">
      <w:pPr>
        <w:tabs>
          <w:tab w:val="num" w:pos="720"/>
        </w:tabs>
        <w:ind w:left="720" w:hanging="720"/>
        <w:rPr>
          <w:rFonts w:ascii="Times New Roman" w:eastAsia="Times New Roman" w:hAnsi="Times New Roman" w:cs="Times New Roman"/>
          <w:color w:val="000000" w:themeColor="text1"/>
          <w:sz w:val="24"/>
          <w:szCs w:val="20"/>
        </w:rPr>
      </w:pPr>
      <w:r w:rsidRPr="00495158">
        <w:rPr>
          <w:rFonts w:ascii="Times New Roman" w:eastAsia="Times New Roman" w:hAnsi="Times New Roman" w:cs="Times New Roman"/>
          <w:color w:val="000000" w:themeColor="text1"/>
          <w:sz w:val="24"/>
          <w:szCs w:val="20"/>
        </w:rPr>
        <w:t>I.8.2</w:t>
      </w:r>
      <w:r w:rsidRPr="00495158">
        <w:rPr>
          <w:rFonts w:ascii="Times New Roman" w:eastAsia="Times New Roman" w:hAnsi="Times New Roman" w:cs="Times New Roman"/>
          <w:color w:val="000000" w:themeColor="text1"/>
          <w:sz w:val="24"/>
          <w:szCs w:val="20"/>
        </w:rPr>
        <w:tab/>
      </w:r>
      <w:commentRangeStart w:id="670"/>
      <w:r w:rsidRPr="00495158">
        <w:rPr>
          <w:rFonts w:ascii="Times New Roman" w:eastAsia="Times New Roman" w:hAnsi="Times New Roman" w:cs="Times New Roman"/>
          <w:color w:val="000000" w:themeColor="text1"/>
          <w:sz w:val="24"/>
          <w:szCs w:val="20"/>
        </w:rPr>
        <w:t xml:space="preserve">All required policies </w:t>
      </w:r>
      <w:commentRangeEnd w:id="670"/>
      <w:r w:rsidR="00223C5B">
        <w:rPr>
          <w:rStyle w:val="CommentReference"/>
        </w:rPr>
        <w:commentReference w:id="670"/>
      </w:r>
      <w:r w:rsidRPr="00495158">
        <w:rPr>
          <w:rFonts w:ascii="Times New Roman" w:eastAsia="Times New Roman" w:hAnsi="Times New Roman" w:cs="Times New Roman"/>
          <w:color w:val="000000" w:themeColor="text1"/>
          <w:sz w:val="24"/>
          <w:szCs w:val="20"/>
        </w:rPr>
        <w:t xml:space="preserve">shall contain a waiver of subrogation provision in favor of the Government of the District of Columbia.  </w:t>
      </w:r>
    </w:p>
    <w:p w14:paraId="40ACF942" w14:textId="77777777" w:rsidR="00AE276E" w:rsidRPr="00495158" w:rsidRDefault="00AE276E" w:rsidP="00AE276E">
      <w:pPr>
        <w:tabs>
          <w:tab w:val="num" w:pos="720"/>
        </w:tabs>
        <w:ind w:left="720" w:hanging="360"/>
        <w:rPr>
          <w:rFonts w:ascii="Times New Roman" w:eastAsia="Times New Roman" w:hAnsi="Times New Roman" w:cs="Times New Roman"/>
          <w:color w:val="000000" w:themeColor="text1"/>
          <w:sz w:val="24"/>
          <w:szCs w:val="20"/>
        </w:rPr>
      </w:pPr>
    </w:p>
    <w:p w14:paraId="46E33F7A" w14:textId="77777777" w:rsidR="00AE276E" w:rsidRPr="00495158" w:rsidRDefault="00AE276E" w:rsidP="00AE276E">
      <w:pPr>
        <w:tabs>
          <w:tab w:val="num" w:pos="720"/>
        </w:tabs>
        <w:ind w:left="720" w:hanging="720"/>
        <w:rPr>
          <w:rFonts w:ascii="Times New Roman" w:eastAsia="Times New Roman" w:hAnsi="Times New Roman" w:cs="Times New Roman"/>
          <w:color w:val="000000" w:themeColor="text1"/>
          <w:sz w:val="24"/>
          <w:szCs w:val="20"/>
        </w:rPr>
      </w:pPr>
      <w:r w:rsidRPr="00495158">
        <w:rPr>
          <w:rFonts w:ascii="Times New Roman" w:eastAsia="Times New Roman" w:hAnsi="Times New Roman" w:cs="Times New Roman"/>
          <w:color w:val="000000" w:themeColor="text1"/>
          <w:sz w:val="24"/>
          <w:szCs w:val="20"/>
        </w:rPr>
        <w:t>I.8.3</w:t>
      </w:r>
      <w:r w:rsidRPr="00495158">
        <w:rPr>
          <w:rFonts w:ascii="Times New Roman" w:eastAsia="Times New Roman" w:hAnsi="Times New Roman" w:cs="Times New Roman"/>
          <w:color w:val="000000" w:themeColor="text1"/>
          <w:sz w:val="24"/>
          <w:szCs w:val="20"/>
        </w:rPr>
        <w:tab/>
        <w:t>The Government of the District of Columbia shall be included in all policies required hereunder to be maintained by the Consultant and its sub</w:t>
      </w:r>
      <w:r w:rsidR="00BF07A0">
        <w:rPr>
          <w:rFonts w:ascii="Times New Roman" w:eastAsia="Times New Roman" w:hAnsi="Times New Roman" w:cs="Times New Roman"/>
          <w:color w:val="000000" w:themeColor="text1"/>
          <w:sz w:val="24"/>
          <w:szCs w:val="20"/>
        </w:rPr>
        <w:t>c</w:t>
      </w:r>
      <w:r w:rsidRPr="00495158">
        <w:rPr>
          <w:rFonts w:ascii="Times New Roman" w:eastAsia="Times New Roman" w:hAnsi="Times New Roman" w:cs="Times New Roman"/>
          <w:color w:val="000000" w:themeColor="text1"/>
          <w:sz w:val="24"/>
          <w:szCs w:val="20"/>
        </w:rPr>
        <w:t>onsultants (except for workers’ compensation and professional liability insurance) as an additional insureds for claims against The Government of the District of Columbia relating to this contract, with the understanding that any affirmative obligation imposed upon the insured Consultant or its sub</w:t>
      </w:r>
      <w:r w:rsidR="00BF07A0">
        <w:rPr>
          <w:rFonts w:ascii="Times New Roman" w:eastAsia="Times New Roman" w:hAnsi="Times New Roman" w:cs="Times New Roman"/>
          <w:color w:val="000000" w:themeColor="text1"/>
          <w:sz w:val="24"/>
          <w:szCs w:val="20"/>
        </w:rPr>
        <w:t>c</w:t>
      </w:r>
      <w:r w:rsidRPr="00495158">
        <w:rPr>
          <w:rFonts w:ascii="Times New Roman" w:eastAsia="Times New Roman" w:hAnsi="Times New Roman" w:cs="Times New Roman"/>
          <w:color w:val="000000" w:themeColor="text1"/>
          <w:sz w:val="24"/>
          <w:szCs w:val="20"/>
        </w:rPr>
        <w:t>onsultants (including without limitation the liability to pay premiums) shall be the sole obligation of the Consultant or its sub</w:t>
      </w:r>
      <w:r w:rsidR="00BF07A0">
        <w:rPr>
          <w:rFonts w:ascii="Times New Roman" w:eastAsia="Times New Roman" w:hAnsi="Times New Roman" w:cs="Times New Roman"/>
          <w:color w:val="000000" w:themeColor="text1"/>
          <w:sz w:val="24"/>
          <w:szCs w:val="20"/>
        </w:rPr>
        <w:t>c</w:t>
      </w:r>
      <w:r w:rsidRPr="00495158">
        <w:rPr>
          <w:rFonts w:ascii="Times New Roman" w:eastAsia="Times New Roman" w:hAnsi="Times New Roman" w:cs="Times New Roman"/>
          <w:color w:val="000000" w:themeColor="text1"/>
          <w:sz w:val="24"/>
          <w:szCs w:val="20"/>
        </w:rPr>
        <w:t>onsultants, and not the additional insured.  The additional insured status under the Consultant’s and its sub</w:t>
      </w:r>
      <w:r w:rsidR="00BF07A0">
        <w:rPr>
          <w:rFonts w:ascii="Times New Roman" w:eastAsia="Times New Roman" w:hAnsi="Times New Roman" w:cs="Times New Roman"/>
          <w:color w:val="000000" w:themeColor="text1"/>
          <w:sz w:val="24"/>
          <w:szCs w:val="20"/>
        </w:rPr>
        <w:t>c</w:t>
      </w:r>
      <w:r w:rsidRPr="00495158">
        <w:rPr>
          <w:rFonts w:ascii="Times New Roman" w:eastAsia="Times New Roman" w:hAnsi="Times New Roman" w:cs="Times New Roman"/>
          <w:color w:val="000000" w:themeColor="text1"/>
          <w:sz w:val="24"/>
          <w:szCs w:val="20"/>
        </w:rPr>
        <w:t xml:space="preserve">onsultants’ Commercial General Liability insurance policies shall be effected using the ISO Additional Insured Endorsement form CG 20 10 11 85 (or CG 20 10 07 04 </w:t>
      </w:r>
      <w:r w:rsidRPr="00495158">
        <w:rPr>
          <w:rFonts w:ascii="Times New Roman" w:eastAsia="Times New Roman" w:hAnsi="Times New Roman" w:cs="Times New Roman"/>
          <w:b/>
          <w:color w:val="000000" w:themeColor="text1"/>
          <w:sz w:val="24"/>
          <w:szCs w:val="20"/>
        </w:rPr>
        <w:t>and</w:t>
      </w:r>
      <w:r w:rsidRPr="00495158">
        <w:rPr>
          <w:rFonts w:ascii="Times New Roman" w:eastAsia="Times New Roman" w:hAnsi="Times New Roman" w:cs="Times New Roman"/>
          <w:color w:val="000000" w:themeColor="text1"/>
          <w:sz w:val="24"/>
          <w:szCs w:val="20"/>
        </w:rPr>
        <w:t xml:space="preserve"> CG 20 37 07 04) or such other endorsement or combination of endorsements providing coverage at least as broad and approved by the CO in writing.  All of the Consultant’s and its sub</w:t>
      </w:r>
      <w:r w:rsidR="00BF07A0">
        <w:rPr>
          <w:rFonts w:ascii="Times New Roman" w:eastAsia="Times New Roman" w:hAnsi="Times New Roman" w:cs="Times New Roman"/>
          <w:color w:val="000000" w:themeColor="text1"/>
          <w:sz w:val="24"/>
          <w:szCs w:val="20"/>
        </w:rPr>
        <w:t>c</w:t>
      </w:r>
      <w:r w:rsidRPr="00495158">
        <w:rPr>
          <w:rFonts w:ascii="Times New Roman" w:eastAsia="Times New Roman" w:hAnsi="Times New Roman" w:cs="Times New Roman"/>
          <w:color w:val="000000" w:themeColor="text1"/>
          <w:sz w:val="24"/>
          <w:szCs w:val="20"/>
        </w:rPr>
        <w:t>onsultants’ liability policies (except for workers’ compensation and professional liability insurance) shall be endorsed using ISO form CG 20 01 04 13 or its equivalent so as to indicate that such policies provide primary coverage (without any right of contribution by any other insurance, reinsurance or self-insurance, including any deductible or retention, maintained by an Additional Insured) for all claims against the additional insured arising out of the performance of this Statement of Work by the Consultant or its sub</w:t>
      </w:r>
      <w:r w:rsidR="00BF07A0">
        <w:rPr>
          <w:rFonts w:ascii="Times New Roman" w:eastAsia="Times New Roman" w:hAnsi="Times New Roman" w:cs="Times New Roman"/>
          <w:color w:val="000000" w:themeColor="text1"/>
          <w:sz w:val="24"/>
          <w:szCs w:val="20"/>
        </w:rPr>
        <w:t>c</w:t>
      </w:r>
      <w:r w:rsidRPr="00495158">
        <w:rPr>
          <w:rFonts w:ascii="Times New Roman" w:eastAsia="Times New Roman" w:hAnsi="Times New Roman" w:cs="Times New Roman"/>
          <w:color w:val="000000" w:themeColor="text1"/>
          <w:sz w:val="24"/>
          <w:szCs w:val="20"/>
        </w:rPr>
        <w:t>onsultants, or anyone for whom the Consultant or its  sub</w:t>
      </w:r>
      <w:r w:rsidR="00BF07A0">
        <w:rPr>
          <w:rFonts w:ascii="Times New Roman" w:eastAsia="Times New Roman" w:hAnsi="Times New Roman" w:cs="Times New Roman"/>
          <w:color w:val="000000" w:themeColor="text1"/>
          <w:sz w:val="24"/>
          <w:szCs w:val="20"/>
        </w:rPr>
        <w:t>c</w:t>
      </w:r>
      <w:r w:rsidRPr="00495158">
        <w:rPr>
          <w:rFonts w:ascii="Times New Roman" w:eastAsia="Times New Roman" w:hAnsi="Times New Roman" w:cs="Times New Roman"/>
          <w:color w:val="000000" w:themeColor="text1"/>
          <w:sz w:val="24"/>
          <w:szCs w:val="20"/>
        </w:rPr>
        <w:t>onsultants may be liable.  These policies shall include a separation of insureds clause applicable to the additional insured.</w:t>
      </w:r>
    </w:p>
    <w:p w14:paraId="170717BF" w14:textId="77777777" w:rsidR="00AE276E" w:rsidRPr="00495158" w:rsidRDefault="00AE276E" w:rsidP="00AE276E">
      <w:pPr>
        <w:tabs>
          <w:tab w:val="num" w:pos="720"/>
        </w:tabs>
        <w:ind w:left="720" w:hanging="360"/>
        <w:rPr>
          <w:rFonts w:ascii="Times New Roman" w:eastAsia="Times New Roman" w:hAnsi="Times New Roman" w:cs="Times New Roman"/>
          <w:color w:val="000000" w:themeColor="text1"/>
          <w:sz w:val="24"/>
          <w:szCs w:val="20"/>
        </w:rPr>
      </w:pPr>
    </w:p>
    <w:p w14:paraId="0626A77F" w14:textId="77777777" w:rsidR="00AE276E" w:rsidRPr="00495158" w:rsidRDefault="00AE276E" w:rsidP="00AE276E">
      <w:pPr>
        <w:tabs>
          <w:tab w:val="num" w:pos="720"/>
        </w:tabs>
        <w:ind w:left="720" w:hanging="720"/>
        <w:rPr>
          <w:rFonts w:ascii="Times New Roman" w:eastAsia="Times New Roman" w:hAnsi="Times New Roman" w:cs="Times New Roman"/>
          <w:color w:val="000000" w:themeColor="text1"/>
          <w:sz w:val="24"/>
          <w:szCs w:val="20"/>
        </w:rPr>
      </w:pPr>
      <w:r w:rsidRPr="00495158">
        <w:rPr>
          <w:rFonts w:ascii="Times New Roman" w:eastAsia="Times New Roman" w:hAnsi="Times New Roman" w:cs="Times New Roman"/>
          <w:color w:val="000000" w:themeColor="text1"/>
          <w:sz w:val="24"/>
          <w:szCs w:val="20"/>
        </w:rPr>
        <w:t>I.8.4</w:t>
      </w:r>
      <w:r w:rsidRPr="00495158">
        <w:rPr>
          <w:rFonts w:ascii="Times New Roman" w:eastAsia="Times New Roman" w:hAnsi="Times New Roman" w:cs="Times New Roman"/>
          <w:color w:val="000000" w:themeColor="text1"/>
          <w:sz w:val="24"/>
          <w:szCs w:val="20"/>
        </w:rPr>
        <w:tab/>
        <w:t>If the Consultant and/or its sub</w:t>
      </w:r>
      <w:r w:rsidR="00BF07A0">
        <w:rPr>
          <w:rFonts w:ascii="Times New Roman" w:eastAsia="Times New Roman" w:hAnsi="Times New Roman" w:cs="Times New Roman"/>
          <w:color w:val="000000" w:themeColor="text1"/>
          <w:sz w:val="24"/>
          <w:szCs w:val="20"/>
        </w:rPr>
        <w:t>c</w:t>
      </w:r>
      <w:r w:rsidRPr="00495158">
        <w:rPr>
          <w:rFonts w:ascii="Times New Roman" w:eastAsia="Times New Roman" w:hAnsi="Times New Roman" w:cs="Times New Roman"/>
          <w:color w:val="000000" w:themeColor="text1"/>
          <w:sz w:val="24"/>
          <w:szCs w:val="20"/>
        </w:rPr>
        <w:t xml:space="preserve">onsultants maintain broader coverage and/or higher limits than the minimums shown below, the District requires and shall be entitled to the broader coverage and/or the higher limits maintained by the Grantee and </w:t>
      </w:r>
      <w:r w:rsidR="002A555F">
        <w:rPr>
          <w:rFonts w:ascii="Times New Roman" w:eastAsia="Times New Roman" w:hAnsi="Times New Roman" w:cs="Times New Roman"/>
          <w:color w:val="000000" w:themeColor="text1"/>
          <w:sz w:val="24"/>
          <w:szCs w:val="20"/>
        </w:rPr>
        <w:t>S</w:t>
      </w:r>
      <w:r w:rsidRPr="00495158">
        <w:rPr>
          <w:rFonts w:ascii="Times New Roman" w:eastAsia="Times New Roman" w:hAnsi="Times New Roman" w:cs="Times New Roman"/>
          <w:color w:val="000000" w:themeColor="text1"/>
          <w:sz w:val="24"/>
          <w:szCs w:val="20"/>
        </w:rPr>
        <w:t>ub</w:t>
      </w:r>
      <w:r w:rsidR="002A555F">
        <w:rPr>
          <w:rFonts w:ascii="Times New Roman" w:eastAsia="Times New Roman" w:hAnsi="Times New Roman" w:cs="Times New Roman"/>
          <w:color w:val="000000" w:themeColor="text1"/>
          <w:sz w:val="24"/>
          <w:szCs w:val="20"/>
        </w:rPr>
        <w:t>c</w:t>
      </w:r>
      <w:r w:rsidRPr="00495158">
        <w:rPr>
          <w:rFonts w:ascii="Times New Roman" w:eastAsia="Times New Roman" w:hAnsi="Times New Roman" w:cs="Times New Roman"/>
          <w:color w:val="000000" w:themeColor="text1"/>
          <w:sz w:val="24"/>
          <w:szCs w:val="20"/>
        </w:rPr>
        <w:t xml:space="preserve">onsultants.  </w:t>
      </w:r>
    </w:p>
    <w:p w14:paraId="13F473F4" w14:textId="77777777" w:rsidR="00AE276E" w:rsidRPr="00495158" w:rsidRDefault="00AE276E" w:rsidP="00AE276E">
      <w:pPr>
        <w:tabs>
          <w:tab w:val="num" w:pos="720"/>
        </w:tabs>
        <w:ind w:left="720" w:hanging="360"/>
        <w:rPr>
          <w:rFonts w:ascii="Times New Roman" w:eastAsia="Times New Roman" w:hAnsi="Times New Roman" w:cs="Times New Roman"/>
          <w:color w:val="000000" w:themeColor="text1"/>
          <w:sz w:val="24"/>
          <w:szCs w:val="20"/>
        </w:rPr>
      </w:pPr>
    </w:p>
    <w:p w14:paraId="24110FB0" w14:textId="77777777" w:rsidR="00AE276E" w:rsidRPr="00C21C2F" w:rsidRDefault="00AE276E" w:rsidP="00FB323C">
      <w:pPr>
        <w:numPr>
          <w:ilvl w:val="0"/>
          <w:numId w:val="26"/>
        </w:numPr>
        <w:spacing w:after="160"/>
        <w:contextualSpacing/>
        <w:rPr>
          <w:rFonts w:ascii="Times New Roman" w:eastAsia="Times New Roman" w:hAnsi="Times New Roman" w:cs="Times New Roman"/>
          <w:color w:val="000000"/>
          <w:sz w:val="24"/>
          <w:szCs w:val="20"/>
        </w:rPr>
      </w:pPr>
      <w:r w:rsidRPr="00C21C2F">
        <w:rPr>
          <w:rFonts w:ascii="Times New Roman" w:eastAsia="Times New Roman" w:hAnsi="Times New Roman" w:cs="Times New Roman"/>
          <w:color w:val="000000"/>
          <w:sz w:val="24"/>
          <w:szCs w:val="20"/>
          <w:u w:val="single"/>
        </w:rPr>
        <w:t>Commercial General Liability Insurance (“CGL”)</w:t>
      </w:r>
      <w:r w:rsidRPr="00C21C2F">
        <w:rPr>
          <w:rFonts w:ascii="Times New Roman" w:eastAsia="Times New Roman" w:hAnsi="Times New Roman" w:cs="Times New Roman"/>
          <w:color w:val="000000"/>
          <w:sz w:val="24"/>
          <w:szCs w:val="20"/>
        </w:rPr>
        <w:t xml:space="preserve"> - The </w:t>
      </w:r>
      <w:r>
        <w:rPr>
          <w:rFonts w:ascii="Times New Roman" w:eastAsia="Times New Roman" w:hAnsi="Times New Roman" w:cs="Times New Roman"/>
          <w:color w:val="000000"/>
          <w:sz w:val="24"/>
          <w:szCs w:val="20"/>
        </w:rPr>
        <w:t>Consultant</w:t>
      </w:r>
      <w:r w:rsidRPr="00C21C2F">
        <w:rPr>
          <w:rFonts w:ascii="Times New Roman" w:eastAsia="Times New Roman" w:hAnsi="Times New Roman" w:cs="Times New Roman"/>
          <w:color w:val="000000"/>
          <w:sz w:val="24"/>
          <w:szCs w:val="20"/>
        </w:rPr>
        <w:t xml:space="preserve"> shall provide evidence satisfactory to the CO with respect to the services performed that it carries a</w:t>
      </w:r>
      <w:r w:rsidRPr="00C21C2F">
        <w:rPr>
          <w:rFonts w:ascii="Times New Roman" w:eastAsia="Times New Roman" w:hAnsi="Times New Roman" w:cs="Times New Roman"/>
          <w:b/>
          <w:color w:val="000000"/>
          <w:sz w:val="24"/>
          <w:szCs w:val="24"/>
        </w:rPr>
        <w:t xml:space="preserve"> </w:t>
      </w:r>
      <w:r w:rsidRPr="00C21C2F">
        <w:rPr>
          <w:rFonts w:ascii="Times New Roman" w:eastAsia="Times New Roman" w:hAnsi="Times New Roman" w:cs="Times New Roman"/>
          <w:color w:val="000000"/>
          <w:sz w:val="24"/>
          <w:szCs w:val="24"/>
        </w:rPr>
        <w:t xml:space="preserve">CGL policy, written on an occurrence (not claims-made) basis, on Insurance Services Office, Inc. (“ISO”) form CG 00 01 04 13 (or another occurrence-based form with </w:t>
      </w:r>
      <w:r w:rsidRPr="00C21C2F">
        <w:rPr>
          <w:rFonts w:ascii="Times New Roman" w:eastAsia="Times New Roman" w:hAnsi="Times New Roman" w:cs="Times New Roman"/>
          <w:color w:val="000000"/>
          <w:sz w:val="24"/>
          <w:szCs w:val="24"/>
        </w:rPr>
        <w:lastRenderedPageBreak/>
        <w:t>coverage at least as broad and approved by the CO in writing),</w:t>
      </w:r>
      <w:r w:rsidRPr="00C21C2F">
        <w:rPr>
          <w:rFonts w:ascii="Times New Roman" w:eastAsia="Times New Roman" w:hAnsi="Times New Roman" w:cs="Times New Roman"/>
          <w:color w:val="FF0000"/>
          <w:sz w:val="24"/>
          <w:szCs w:val="24"/>
        </w:rPr>
        <w:t xml:space="preserve"> </w:t>
      </w:r>
      <w:r w:rsidRPr="00C21C2F">
        <w:rPr>
          <w:rFonts w:ascii="Times New Roman" w:eastAsia="Times New Roman" w:hAnsi="Times New Roman" w:cs="Times New Roman"/>
          <w:color w:val="000000"/>
          <w:sz w:val="24"/>
          <w:szCs w:val="24"/>
        </w:rPr>
        <w:t xml:space="preserve">covering liability for all ongoing and completed operations of the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 including ongoing and completed operations under all subcontracts, and covering claims for bodily injury, including without limitation sickness, disease or death of any persons, injury to or destruction of property, including loss of use resulting therefrom, personal and advertising injury, and including coverage for liability arising out of</w:t>
      </w:r>
      <w:r w:rsidRPr="00C21C2F">
        <w:rPr>
          <w:rFonts w:ascii="Times New Roman" w:eastAsia="Times New Roman" w:hAnsi="Times New Roman" w:cs="Times New Roman"/>
          <w:color w:val="000000"/>
          <w:spacing w:val="-3"/>
          <w:sz w:val="24"/>
          <w:szCs w:val="20"/>
        </w:rPr>
        <w:t xml:space="preserve"> an Insured Contract (including the tort liability of another assumed in a contract) and acts of terrorism (whether caused by a foreign or domestic source). Such coverage shall have limits of liability of not less than </w:t>
      </w:r>
      <w:r w:rsidRPr="00C21C2F">
        <w:rPr>
          <w:rFonts w:ascii="Times New Roman" w:eastAsia="Times New Roman" w:hAnsi="Times New Roman" w:cs="Times New Roman"/>
          <w:color w:val="000000"/>
          <w:sz w:val="24"/>
          <w:szCs w:val="20"/>
        </w:rPr>
        <w:t>$1,000,000 each occurrence, a $2,000,000 general aggregate (including a per location or per project aggregate limit endorsement, if applicable) limit, a $1,000,000 personal and advertising injury limit, and a $2,000,000 products-completed operations aggregate limit.</w:t>
      </w:r>
    </w:p>
    <w:p w14:paraId="3D93A7AF" w14:textId="77777777" w:rsidR="00AE276E" w:rsidRPr="00C21C2F" w:rsidRDefault="00AE276E" w:rsidP="00AE276E">
      <w:pPr>
        <w:ind w:left="1080"/>
        <w:contextualSpacing/>
        <w:rPr>
          <w:rFonts w:ascii="Times New Roman" w:eastAsia="Times New Roman" w:hAnsi="Times New Roman" w:cs="Times New Roman"/>
          <w:color w:val="000000"/>
          <w:sz w:val="24"/>
          <w:szCs w:val="20"/>
        </w:rPr>
      </w:pPr>
    </w:p>
    <w:p w14:paraId="6494A8C2" w14:textId="77777777" w:rsidR="00AE276E" w:rsidRPr="00C21C2F" w:rsidRDefault="00AE276E" w:rsidP="00FB323C">
      <w:pPr>
        <w:numPr>
          <w:ilvl w:val="0"/>
          <w:numId w:val="26"/>
        </w:numPr>
        <w:spacing w:after="160"/>
        <w:contextualSpacing/>
        <w:rPr>
          <w:rFonts w:ascii="Times New Roman" w:eastAsia="Times New Roman" w:hAnsi="Times New Roman" w:cs="Times New Roman"/>
          <w:color w:val="000000"/>
          <w:sz w:val="24"/>
          <w:szCs w:val="20"/>
        </w:rPr>
      </w:pPr>
      <w:r w:rsidRPr="00C21C2F">
        <w:rPr>
          <w:rFonts w:ascii="Times New Roman" w:eastAsia="Times New Roman" w:hAnsi="Times New Roman" w:cs="Times New Roman"/>
          <w:color w:val="000000"/>
          <w:sz w:val="24"/>
          <w:szCs w:val="24"/>
          <w:u w:val="single"/>
        </w:rPr>
        <w:t>Automobile Liability Insurance</w:t>
      </w:r>
      <w:r w:rsidRPr="00C21C2F">
        <w:rPr>
          <w:rFonts w:ascii="Times New Roman" w:eastAsia="Times New Roman" w:hAnsi="Times New Roman" w:cs="Times New Roman"/>
          <w:color w:val="000000"/>
          <w:sz w:val="24"/>
          <w:szCs w:val="24"/>
        </w:rPr>
        <w:t xml:space="preserve"> - The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 xml:space="preserve"> shall provide </w:t>
      </w:r>
      <w:r w:rsidRPr="00C21C2F">
        <w:rPr>
          <w:rFonts w:ascii="Times New Roman" w:eastAsia="Times New Roman" w:hAnsi="Times New Roman" w:cs="Times New Roman"/>
          <w:color w:val="000000"/>
          <w:sz w:val="24"/>
          <w:szCs w:val="20"/>
        </w:rPr>
        <w:t>evidence satisfactory to the CO of</w:t>
      </w:r>
      <w:r w:rsidRPr="00C21C2F">
        <w:rPr>
          <w:rFonts w:ascii="Times New Roman" w:eastAsia="Times New Roman" w:hAnsi="Times New Roman" w:cs="Times New Roman"/>
          <w:color w:val="000000"/>
          <w:sz w:val="24"/>
          <w:szCs w:val="24"/>
        </w:rPr>
        <w:t xml:space="preserve">  commercial (business) automobile liability insurance written on ISO form CA 00 01 10 13 (or another form with coverage at least as broad and approved by the CO in writing) including coverage for all owned, hired, borrowed and non-owned vehicles and equipment used by the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 xml:space="preserve">, with minimum per accident limits equal to the greater of (i) the limits set forth in the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 xml:space="preserve">’s commercial automobile liability policy or (ii) $1,000,000 per occurrence combined single limit for bodily injury and property damage.  </w:t>
      </w:r>
    </w:p>
    <w:p w14:paraId="361AFF8E" w14:textId="77777777" w:rsidR="00AE276E" w:rsidRPr="00C21C2F" w:rsidRDefault="00AE276E" w:rsidP="00AE276E">
      <w:pPr>
        <w:spacing w:after="160"/>
        <w:ind w:left="720"/>
        <w:contextualSpacing/>
        <w:rPr>
          <w:rFonts w:ascii="Times New Roman" w:eastAsia="Times New Roman" w:hAnsi="Times New Roman" w:cs="Times New Roman"/>
          <w:color w:val="000000"/>
          <w:sz w:val="24"/>
          <w:szCs w:val="24"/>
          <w:u w:val="single"/>
        </w:rPr>
      </w:pPr>
    </w:p>
    <w:p w14:paraId="44CAC5B3" w14:textId="77777777" w:rsidR="00AE276E" w:rsidRPr="00C21C2F" w:rsidRDefault="00AE276E" w:rsidP="00FB323C">
      <w:pPr>
        <w:numPr>
          <w:ilvl w:val="0"/>
          <w:numId w:val="26"/>
        </w:numPr>
        <w:spacing w:after="160"/>
        <w:contextualSpacing/>
        <w:rPr>
          <w:rFonts w:ascii="Times New Roman" w:eastAsia="Times New Roman" w:hAnsi="Times New Roman" w:cs="Times New Roman"/>
          <w:color w:val="000000"/>
          <w:sz w:val="24"/>
          <w:szCs w:val="20"/>
        </w:rPr>
      </w:pPr>
      <w:r w:rsidRPr="00C21C2F">
        <w:rPr>
          <w:rFonts w:ascii="Times New Roman" w:eastAsia="Times New Roman" w:hAnsi="Times New Roman" w:cs="Times New Roman"/>
          <w:color w:val="000000"/>
          <w:sz w:val="24"/>
          <w:szCs w:val="24"/>
          <w:u w:val="single"/>
        </w:rPr>
        <w:t>Workers’ Compensation Insurance</w:t>
      </w:r>
      <w:r w:rsidRPr="00C21C2F">
        <w:rPr>
          <w:rFonts w:ascii="Times New Roman" w:eastAsia="Times New Roman" w:hAnsi="Times New Roman" w:cs="Times New Roman"/>
          <w:color w:val="000000"/>
          <w:sz w:val="24"/>
          <w:szCs w:val="24"/>
        </w:rPr>
        <w:t xml:space="preserve"> - The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 xml:space="preserve"> shall provide </w:t>
      </w:r>
      <w:r w:rsidRPr="00C21C2F">
        <w:rPr>
          <w:rFonts w:ascii="Times New Roman" w:eastAsia="Times New Roman" w:hAnsi="Times New Roman" w:cs="Times New Roman"/>
          <w:color w:val="000000"/>
          <w:sz w:val="24"/>
          <w:szCs w:val="20"/>
        </w:rPr>
        <w:t>evidence satisfactory to the CO of</w:t>
      </w:r>
      <w:r w:rsidRPr="00C21C2F">
        <w:rPr>
          <w:rFonts w:ascii="Times New Roman" w:eastAsia="Times New Roman" w:hAnsi="Times New Roman" w:cs="Times New Roman"/>
          <w:color w:val="000000"/>
          <w:sz w:val="24"/>
          <w:szCs w:val="24"/>
        </w:rPr>
        <w:t xml:space="preserve"> Workers’ Compensation insurance in accordance with the statutory mandates of the District of Columbia or the jurisdiction in which the contract is performed.</w:t>
      </w:r>
    </w:p>
    <w:p w14:paraId="320F3912" w14:textId="77777777" w:rsidR="00AE276E" w:rsidRPr="00C21C2F" w:rsidRDefault="00AE276E" w:rsidP="00AE276E">
      <w:pPr>
        <w:ind w:left="1080" w:hanging="360"/>
        <w:rPr>
          <w:rFonts w:ascii="Times New Roman" w:eastAsia="Times New Roman" w:hAnsi="Times New Roman" w:cs="Times New Roman"/>
          <w:color w:val="000000"/>
          <w:sz w:val="24"/>
          <w:szCs w:val="24"/>
        </w:rPr>
      </w:pPr>
    </w:p>
    <w:p w14:paraId="0D0D479A" w14:textId="77777777" w:rsidR="00AE276E" w:rsidRPr="00C21C2F" w:rsidRDefault="00AE276E" w:rsidP="00AE276E">
      <w:pPr>
        <w:ind w:left="1080" w:hanging="360"/>
        <w:rPr>
          <w:rFonts w:ascii="Times New Roman" w:eastAsia="Times New Roman" w:hAnsi="Times New Roman" w:cs="Times New Roman"/>
          <w:color w:val="000000"/>
          <w:sz w:val="24"/>
          <w:szCs w:val="24"/>
        </w:rPr>
      </w:pPr>
      <w:r w:rsidRPr="00C21C2F">
        <w:rPr>
          <w:rFonts w:ascii="Times New Roman" w:eastAsia="Times New Roman" w:hAnsi="Times New Roman" w:cs="Times New Roman"/>
          <w:color w:val="000000"/>
          <w:sz w:val="24"/>
          <w:szCs w:val="24"/>
        </w:rPr>
        <w:tab/>
      </w:r>
      <w:r w:rsidRPr="00C21C2F">
        <w:rPr>
          <w:rFonts w:ascii="Times New Roman" w:eastAsia="Times New Roman" w:hAnsi="Times New Roman" w:cs="Times New Roman"/>
          <w:color w:val="000000"/>
          <w:sz w:val="24"/>
          <w:szCs w:val="24"/>
          <w:u w:val="single"/>
        </w:rPr>
        <w:t>Employer’s Liability Insurance</w:t>
      </w:r>
      <w:r w:rsidRPr="00C21C2F">
        <w:rPr>
          <w:rFonts w:ascii="Times New Roman" w:eastAsia="Times New Roman" w:hAnsi="Times New Roman" w:cs="Times New Roman"/>
          <w:color w:val="000000"/>
          <w:sz w:val="24"/>
          <w:szCs w:val="24"/>
        </w:rPr>
        <w:t xml:space="preserve"> - The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 xml:space="preserve"> shall provide </w:t>
      </w:r>
      <w:r w:rsidRPr="00C21C2F">
        <w:rPr>
          <w:rFonts w:ascii="Times New Roman" w:eastAsia="Times New Roman" w:hAnsi="Times New Roman" w:cs="Times New Roman"/>
          <w:color w:val="000000"/>
          <w:sz w:val="24"/>
          <w:szCs w:val="20"/>
        </w:rPr>
        <w:t>evidence satisfactory to the CO of</w:t>
      </w:r>
      <w:r w:rsidRPr="00C21C2F">
        <w:rPr>
          <w:rFonts w:ascii="Times New Roman" w:eastAsia="Times New Roman" w:hAnsi="Times New Roman" w:cs="Times New Roman"/>
          <w:color w:val="000000"/>
          <w:sz w:val="24"/>
          <w:szCs w:val="24"/>
        </w:rPr>
        <w:t xml:space="preserve"> employer’s liability insurance as follows:  $500,000 per accident for injury; $500,000 per employee for disease; and $500,000 for policy disease limit.</w:t>
      </w:r>
    </w:p>
    <w:p w14:paraId="51808D2D" w14:textId="77777777" w:rsidR="00AE276E" w:rsidRPr="00C21C2F" w:rsidRDefault="00AE276E" w:rsidP="00AE276E">
      <w:pPr>
        <w:ind w:left="1080" w:hanging="360"/>
        <w:rPr>
          <w:rFonts w:ascii="Times New Roman" w:eastAsia="Times New Roman" w:hAnsi="Times New Roman" w:cs="Times New Roman"/>
          <w:color w:val="000000"/>
          <w:sz w:val="24"/>
          <w:szCs w:val="24"/>
        </w:rPr>
      </w:pPr>
    </w:p>
    <w:p w14:paraId="4BB4D3F5" w14:textId="77777777" w:rsidR="00AE276E" w:rsidRDefault="00AE276E" w:rsidP="00AE276E">
      <w:pPr>
        <w:ind w:left="1080" w:hanging="360"/>
        <w:rPr>
          <w:rFonts w:ascii="Times New Roman" w:eastAsia="Times New Roman" w:hAnsi="Times New Roman" w:cs="Times New Roman"/>
          <w:color w:val="000000"/>
          <w:sz w:val="24"/>
          <w:szCs w:val="20"/>
        </w:rPr>
      </w:pPr>
      <w:r w:rsidRPr="00C21C2F">
        <w:rPr>
          <w:rFonts w:ascii="Times New Roman" w:eastAsia="Times New Roman" w:hAnsi="Times New Roman" w:cs="Times New Roman"/>
          <w:color w:val="000000"/>
          <w:sz w:val="24"/>
          <w:szCs w:val="24"/>
        </w:rPr>
        <w:tab/>
        <w:t xml:space="preserve">All insurance required by this paragraph 3 shall include a waiver of subrogation endorsement for the benefit of </w:t>
      </w:r>
      <w:r w:rsidRPr="00C21C2F">
        <w:rPr>
          <w:rFonts w:ascii="Times New Roman" w:eastAsia="Times New Roman" w:hAnsi="Times New Roman" w:cs="Times New Roman"/>
          <w:color w:val="000000"/>
          <w:sz w:val="24"/>
          <w:szCs w:val="20"/>
        </w:rPr>
        <w:t>Government of the District of Columbia.</w:t>
      </w:r>
    </w:p>
    <w:p w14:paraId="73344B52" w14:textId="77777777" w:rsidR="00AE276E" w:rsidRPr="00C21C2F" w:rsidRDefault="00AE276E" w:rsidP="00AE276E">
      <w:pPr>
        <w:ind w:left="1080" w:hanging="360"/>
        <w:rPr>
          <w:rFonts w:ascii="Times New Roman" w:eastAsia="Times New Roman" w:hAnsi="Times New Roman" w:cs="Times New Roman"/>
          <w:color w:val="000000"/>
          <w:sz w:val="24"/>
          <w:szCs w:val="20"/>
        </w:rPr>
      </w:pPr>
    </w:p>
    <w:p w14:paraId="383A8984" w14:textId="77777777" w:rsidR="00AE276E" w:rsidRPr="00C21C2F" w:rsidRDefault="00AE276E" w:rsidP="00FB323C">
      <w:pPr>
        <w:numPr>
          <w:ilvl w:val="0"/>
          <w:numId w:val="26"/>
        </w:numPr>
        <w:spacing w:after="160"/>
        <w:contextualSpacing/>
        <w:rPr>
          <w:rFonts w:ascii="Times New Roman" w:eastAsia="Times New Roman" w:hAnsi="Times New Roman" w:cs="Times New Roman"/>
          <w:color w:val="000000"/>
          <w:sz w:val="24"/>
          <w:szCs w:val="24"/>
        </w:rPr>
      </w:pPr>
      <w:r w:rsidRPr="00C21C2F">
        <w:rPr>
          <w:rFonts w:ascii="Times New Roman" w:eastAsia="Times New Roman" w:hAnsi="Times New Roman" w:cs="Times New Roman"/>
          <w:color w:val="000000"/>
          <w:sz w:val="24"/>
          <w:szCs w:val="24"/>
          <w:u w:val="single"/>
        </w:rPr>
        <w:t>Cyber Liability Insurance</w:t>
      </w:r>
      <w:r w:rsidRPr="00C21C2F">
        <w:rPr>
          <w:rFonts w:ascii="Times New Roman" w:eastAsia="Times New Roman" w:hAnsi="Times New Roman" w:cs="Times New Roman"/>
          <w:color w:val="000000"/>
          <w:sz w:val="24"/>
          <w:szCs w:val="24"/>
        </w:rPr>
        <w:t xml:space="preserve"> - The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 xml:space="preserve"> shall provide evidence satisfactory to the Contracting Officer of Cyber Liability Insurance, with limits not less than $10,000,000 per occurrence or claim, $10,000,000 aggregate.  Coverage shall be sufficiently broad to respond to the duties and obligations as is undertaken by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 xml:space="preserve"> in this agreement and shall include, but not limited to, claims involving infringement of intellectual property, including but not limited to infringement of copyright, trademark, trade dress, invasion of privacy violations, information theft, damage to or destruction of electronic information, release of private information, alteration of electronic information, extortion and network security.  The policy shall provide coverage for breach response costs as well as regulatory fines and penalties as well as credit monitoring expenses with limits sufficient to respond to these obligations. This insurance requirement will be considered met if the general liability insurance includes an affirmative cyber endorsement for the required amounts and coverages.</w:t>
      </w:r>
    </w:p>
    <w:p w14:paraId="38BA6931" w14:textId="77777777" w:rsidR="00AE276E" w:rsidRPr="00C21C2F" w:rsidRDefault="00AE276E" w:rsidP="00AE276E">
      <w:pPr>
        <w:ind w:left="1080"/>
        <w:contextualSpacing/>
        <w:rPr>
          <w:rFonts w:ascii="Times New Roman" w:eastAsia="Times New Roman" w:hAnsi="Times New Roman" w:cs="Times New Roman"/>
          <w:color w:val="000000"/>
          <w:sz w:val="24"/>
          <w:szCs w:val="24"/>
        </w:rPr>
      </w:pPr>
    </w:p>
    <w:p w14:paraId="62624747" w14:textId="77777777" w:rsidR="00AE276E" w:rsidRPr="00C21C2F" w:rsidRDefault="00AE276E" w:rsidP="00FB323C">
      <w:pPr>
        <w:numPr>
          <w:ilvl w:val="0"/>
          <w:numId w:val="26"/>
        </w:numPr>
        <w:spacing w:after="160"/>
        <w:contextualSpacing/>
        <w:rPr>
          <w:rFonts w:ascii="Times New Roman" w:eastAsia="Times New Roman" w:hAnsi="Times New Roman" w:cs="Times New Roman"/>
          <w:color w:val="000000"/>
          <w:sz w:val="24"/>
          <w:szCs w:val="24"/>
        </w:rPr>
      </w:pPr>
      <w:bookmarkStart w:id="671" w:name="_Hlk31819070"/>
      <w:commentRangeStart w:id="672"/>
      <w:r w:rsidRPr="00C21C2F">
        <w:rPr>
          <w:rFonts w:ascii="Times New Roman" w:eastAsia="Times New Roman" w:hAnsi="Times New Roman" w:cs="Times New Roman"/>
          <w:color w:val="000000"/>
          <w:sz w:val="24"/>
          <w:szCs w:val="24"/>
          <w:u w:val="single"/>
        </w:rPr>
        <w:lastRenderedPageBreak/>
        <w:t>Employment Practices Liability</w:t>
      </w:r>
      <w:r w:rsidRPr="00C21C2F">
        <w:rPr>
          <w:rFonts w:ascii="Times New Roman" w:eastAsia="Times New Roman" w:hAnsi="Times New Roman" w:cs="Times New Roman"/>
          <w:color w:val="000000"/>
          <w:sz w:val="24"/>
          <w:szCs w:val="24"/>
        </w:rPr>
        <w:t xml:space="preserve"> - The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 xml:space="preserve"> shall provide evidence satisfactory to the Contracting Officer with respect to the operations performed to cover the defense of claims which the District of Columbia would be named as a co-defendant in claims arising from employment related wrongful acts including but not limited to: Discrimination, Sexual Harassment, Wrongful Termination, or Workplace Torts. The policy shall include an endorsement naming the District of Columbia as a co-defendant or additional insured and shall also include the Client Company Endorsement for Temporary Help Firms and the Independent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s Endorsement. The policy shall provide limits of not less than $1,000,000 for each wrongful act and $2,000,000 annual aggregate for each wrongful act.</w:t>
      </w:r>
      <w:commentRangeEnd w:id="672"/>
      <w:r w:rsidR="004A74F5">
        <w:rPr>
          <w:rStyle w:val="CommentReference"/>
        </w:rPr>
        <w:commentReference w:id="672"/>
      </w:r>
    </w:p>
    <w:bookmarkEnd w:id="671"/>
    <w:p w14:paraId="6F555DC2" w14:textId="77777777" w:rsidR="00AE276E" w:rsidRPr="00C21C2F" w:rsidRDefault="00AE276E" w:rsidP="00AE276E">
      <w:pPr>
        <w:ind w:left="1080" w:hanging="360"/>
        <w:rPr>
          <w:rFonts w:ascii="Times New Roman" w:eastAsia="Times New Roman" w:hAnsi="Times New Roman" w:cs="Times New Roman"/>
          <w:color w:val="000000"/>
          <w:sz w:val="24"/>
          <w:szCs w:val="24"/>
        </w:rPr>
      </w:pPr>
    </w:p>
    <w:p w14:paraId="38FADC0E" w14:textId="034EB929" w:rsidR="00AE276E" w:rsidRPr="00C21C2F" w:rsidRDefault="00AE276E" w:rsidP="00FB323C">
      <w:pPr>
        <w:numPr>
          <w:ilvl w:val="0"/>
          <w:numId w:val="26"/>
        </w:numPr>
        <w:spacing w:after="160"/>
        <w:contextualSpacing/>
        <w:rPr>
          <w:rFonts w:ascii="Times New Roman" w:eastAsia="Times New Roman" w:hAnsi="Times New Roman" w:cs="Times New Roman"/>
          <w:color w:val="000000"/>
          <w:sz w:val="24"/>
          <w:szCs w:val="24"/>
        </w:rPr>
      </w:pPr>
      <w:r w:rsidRPr="00C21C2F">
        <w:rPr>
          <w:rFonts w:ascii="Times New Roman" w:eastAsia="Times New Roman" w:hAnsi="Times New Roman" w:cs="Times New Roman"/>
          <w:color w:val="000000"/>
          <w:sz w:val="24"/>
          <w:szCs w:val="24"/>
          <w:u w:val="single"/>
        </w:rPr>
        <w:t>Professional Liability Insurance (Errors &amp; Omissions)</w:t>
      </w:r>
      <w:r w:rsidRPr="00C21C2F">
        <w:rPr>
          <w:rFonts w:ascii="Times New Roman" w:eastAsia="Times New Roman" w:hAnsi="Times New Roman" w:cs="Times New Roman"/>
          <w:color w:val="000000"/>
          <w:sz w:val="24"/>
          <w:szCs w:val="24"/>
        </w:rPr>
        <w:t xml:space="preserve"> - The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 xml:space="preserve"> shall provide Professional Liability Insurance (Errors and Omissions) to cover liability resulting from any</w:t>
      </w:r>
      <w:ins w:id="673" w:author="Reed, Mary" w:date="2020-02-06T16:31:00Z">
        <w:r w:rsidR="00223C5B">
          <w:rPr>
            <w:rFonts w:ascii="Times New Roman" w:eastAsia="Times New Roman" w:hAnsi="Times New Roman" w:cs="Times New Roman"/>
            <w:color w:val="000000"/>
            <w:sz w:val="24"/>
            <w:szCs w:val="24"/>
          </w:rPr>
          <w:t xml:space="preserve"> neg</w:t>
        </w:r>
      </w:ins>
      <w:ins w:id="674" w:author="Reed, Mary" w:date="2020-02-06T16:32:00Z">
        <w:r w:rsidR="00223C5B">
          <w:rPr>
            <w:rFonts w:ascii="Times New Roman" w:eastAsia="Times New Roman" w:hAnsi="Times New Roman" w:cs="Times New Roman"/>
            <w:color w:val="000000"/>
            <w:sz w:val="24"/>
            <w:szCs w:val="24"/>
          </w:rPr>
          <w:t>ligent act,</w:t>
        </w:r>
      </w:ins>
      <w:r w:rsidRPr="00C21C2F">
        <w:rPr>
          <w:rFonts w:ascii="Times New Roman" w:eastAsia="Times New Roman" w:hAnsi="Times New Roman" w:cs="Times New Roman"/>
          <w:color w:val="000000"/>
          <w:sz w:val="24"/>
          <w:szCs w:val="24"/>
        </w:rPr>
        <w:t xml:space="preserve"> error or omission in the performance of professional services under this Contract. The policy shall provide limits of $5,000,000 per claim or per occurrence for each wrongful act and $10,000,000 annual aggregate. The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 xml:space="preserve"> warrants that any applicable retroactive date precedes the date the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 xml:space="preserve"> first performed any professional services for the Government of the District of Columbia and that continuous coverage will be maintained or an extended reporting period will be exercised for a period of at </w:t>
      </w:r>
      <w:r w:rsidRPr="003647EF">
        <w:rPr>
          <w:rFonts w:ascii="Times New Roman" w:eastAsia="Times New Roman" w:hAnsi="Times New Roman" w:cs="Times New Roman"/>
          <w:color w:val="000000"/>
          <w:sz w:val="24"/>
          <w:szCs w:val="24"/>
          <w:highlight w:val="yellow"/>
        </w:rPr>
        <w:t xml:space="preserve">least </w:t>
      </w:r>
      <w:proofErr w:type="spellStart"/>
      <w:ins w:id="675" w:author="Reed, Mary" w:date="2020-02-06T16:32:00Z">
        <w:r w:rsidR="00223C5B" w:rsidRPr="003647EF">
          <w:rPr>
            <w:rFonts w:ascii="Times New Roman" w:eastAsia="Times New Roman" w:hAnsi="Times New Roman" w:cs="Times New Roman"/>
            <w:color w:val="000000"/>
            <w:sz w:val="24"/>
            <w:szCs w:val="24"/>
            <w:highlight w:val="yellow"/>
          </w:rPr>
          <w:t>three</w:t>
        </w:r>
      </w:ins>
      <w:del w:id="676" w:author="Reed, Mary" w:date="2020-02-06T16:32:00Z">
        <w:r w:rsidRPr="003647EF" w:rsidDel="00223C5B">
          <w:rPr>
            <w:rFonts w:ascii="Times New Roman" w:eastAsia="Times New Roman" w:hAnsi="Times New Roman" w:cs="Times New Roman"/>
            <w:color w:val="000000"/>
            <w:sz w:val="24"/>
            <w:szCs w:val="24"/>
            <w:highlight w:val="yellow"/>
          </w:rPr>
          <w:delText xml:space="preserve">ten </w:delText>
        </w:r>
      </w:del>
      <w:r w:rsidRPr="003647EF">
        <w:rPr>
          <w:rFonts w:ascii="Times New Roman" w:eastAsia="Times New Roman" w:hAnsi="Times New Roman" w:cs="Times New Roman"/>
          <w:color w:val="000000"/>
          <w:sz w:val="24"/>
          <w:szCs w:val="24"/>
          <w:highlight w:val="yellow"/>
        </w:rPr>
        <w:t>years</w:t>
      </w:r>
      <w:proofErr w:type="spellEnd"/>
      <w:r w:rsidRPr="00C21C2F">
        <w:rPr>
          <w:rFonts w:ascii="Times New Roman" w:eastAsia="Times New Roman" w:hAnsi="Times New Roman" w:cs="Times New Roman"/>
          <w:color w:val="000000"/>
          <w:sz w:val="24"/>
          <w:szCs w:val="24"/>
        </w:rPr>
        <w:t xml:space="preserve"> after the completion of the professional services.</w:t>
      </w:r>
    </w:p>
    <w:p w14:paraId="0AD8D33D" w14:textId="77777777" w:rsidR="00AE276E" w:rsidRPr="00C21C2F" w:rsidRDefault="00AE276E" w:rsidP="00AE276E">
      <w:pPr>
        <w:spacing w:after="160"/>
        <w:ind w:left="720"/>
        <w:contextualSpacing/>
        <w:rPr>
          <w:rFonts w:ascii="Times New Roman" w:eastAsia="Times New Roman" w:hAnsi="Times New Roman" w:cs="Times New Roman"/>
          <w:color w:val="000000"/>
          <w:sz w:val="24"/>
          <w:szCs w:val="24"/>
        </w:rPr>
      </w:pPr>
    </w:p>
    <w:p w14:paraId="3B2C8FF2" w14:textId="77777777" w:rsidR="00AE276E" w:rsidRPr="00C21C2F" w:rsidRDefault="00AE276E" w:rsidP="00FB323C">
      <w:pPr>
        <w:numPr>
          <w:ilvl w:val="0"/>
          <w:numId w:val="26"/>
        </w:numPr>
        <w:contextualSpacing/>
        <w:rPr>
          <w:rFonts w:ascii="Times New Roman" w:eastAsia="Times New Roman" w:hAnsi="Times New Roman" w:cs="Times New Roman"/>
          <w:color w:val="000000"/>
          <w:sz w:val="24"/>
          <w:szCs w:val="24"/>
        </w:rPr>
      </w:pPr>
      <w:r w:rsidRPr="00C21C2F">
        <w:rPr>
          <w:rFonts w:ascii="Times New Roman" w:eastAsia="Times New Roman" w:hAnsi="Times New Roman" w:cs="Times New Roman"/>
          <w:color w:val="000000"/>
          <w:sz w:val="24"/>
          <w:szCs w:val="24"/>
          <w:u w:val="single"/>
        </w:rPr>
        <w:t>Commercial Umbrella or Excess Liability</w:t>
      </w:r>
      <w:r w:rsidRPr="00C21C2F">
        <w:rPr>
          <w:rFonts w:ascii="Times New Roman" w:eastAsia="Times New Roman" w:hAnsi="Times New Roman" w:cs="Times New Roman"/>
          <w:color w:val="000000"/>
          <w:sz w:val="24"/>
          <w:szCs w:val="24"/>
        </w:rPr>
        <w:t xml:space="preserve"> - The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 xml:space="preserve"> shall provide evidence satisfactory to the CO of commercial umbrella or excess liability insurance with minimum limits equal to the greater of (i) the limits set forth in the </w:t>
      </w:r>
      <w:r>
        <w:rPr>
          <w:rFonts w:ascii="Times New Roman" w:eastAsia="Times New Roman" w:hAnsi="Times New Roman" w:cs="Times New Roman"/>
          <w:color w:val="000000"/>
          <w:sz w:val="24"/>
          <w:szCs w:val="24"/>
        </w:rPr>
        <w:t>Consultant</w:t>
      </w:r>
      <w:r w:rsidRPr="00C21C2F">
        <w:rPr>
          <w:rFonts w:ascii="Times New Roman" w:eastAsia="Times New Roman" w:hAnsi="Times New Roman" w:cs="Times New Roman"/>
          <w:color w:val="000000"/>
          <w:sz w:val="24"/>
          <w:szCs w:val="24"/>
        </w:rPr>
        <w:t xml:space="preserve">’s umbrella or excess liability policy or (ii) $10,000,000 per occurrence and $10,000,000 in the annual aggregate, following the form and in excess of all liability policies. All liability coverages must be scheduled under the umbrella and/or excess policy. The insurance required under this paragraph shall be written in a form that annually reinstates all required limits. Coverage shall be primary to any insurance, self-insurance or reinsurance maintained by the District and the “other insurance” provision must be amended in accordance with this requirement and principles of vertical exhaustion.  </w:t>
      </w:r>
    </w:p>
    <w:p w14:paraId="379B0703" w14:textId="77777777" w:rsidR="00AE276E" w:rsidRPr="00C21C2F" w:rsidRDefault="00AE276E" w:rsidP="00803B32">
      <w:pPr>
        <w:rPr>
          <w:rFonts w:ascii="Times New Roman" w:eastAsia="Times New Roman" w:hAnsi="Times New Roman" w:cs="Times New Roman"/>
          <w:sz w:val="24"/>
          <w:szCs w:val="24"/>
        </w:rPr>
      </w:pPr>
    </w:p>
    <w:p w14:paraId="5168DE99" w14:textId="77777777" w:rsidR="00AE276E" w:rsidRPr="00C21C2F" w:rsidRDefault="00AE276E" w:rsidP="00FB323C">
      <w:pPr>
        <w:keepNext/>
        <w:numPr>
          <w:ilvl w:val="0"/>
          <w:numId w:val="27"/>
        </w:numPr>
        <w:tabs>
          <w:tab w:val="num" w:pos="720"/>
        </w:tabs>
        <w:ind w:left="720"/>
        <w:jc w:val="both"/>
        <w:rPr>
          <w:rFonts w:ascii="CG Times" w:eastAsia="Times New Roman" w:hAnsi="CG Times" w:cs="Times New Roman"/>
          <w:snapToGrid w:val="0"/>
          <w:sz w:val="24"/>
          <w:szCs w:val="20"/>
        </w:rPr>
      </w:pPr>
      <w:r w:rsidRPr="00C21C2F">
        <w:rPr>
          <w:rFonts w:ascii="Times New Roman" w:eastAsia="Times New Roman" w:hAnsi="Times New Roman" w:cs="Times New Roman"/>
          <w:snapToGrid w:val="0"/>
          <w:sz w:val="24"/>
          <w:szCs w:val="24"/>
          <w:u w:val="single"/>
        </w:rPr>
        <w:t xml:space="preserve">PRIMARY AND NONCONTRIBUTORY INSURANCE. </w:t>
      </w:r>
      <w:r w:rsidRPr="00C21C2F">
        <w:rPr>
          <w:rFonts w:ascii="Times New Roman" w:eastAsia="Times New Roman" w:hAnsi="Times New Roman" w:cs="Times New Roman"/>
          <w:snapToGrid w:val="0"/>
          <w:sz w:val="24"/>
          <w:szCs w:val="24"/>
        </w:rPr>
        <w:t xml:space="preserve">The insurance required herein shall be primary to and will not seek contribution from any other insurance, reinsurance or self-insurance </w:t>
      </w:r>
      <w:r w:rsidRPr="00C21C2F">
        <w:rPr>
          <w:rFonts w:ascii="CG Times" w:eastAsia="Times New Roman" w:hAnsi="CG Times" w:cs="Times New Roman"/>
          <w:snapToGrid w:val="0"/>
          <w:sz w:val="24"/>
          <w:szCs w:val="20"/>
        </w:rPr>
        <w:t xml:space="preserve">including any deductible or retention, </w:t>
      </w:r>
      <w:r w:rsidRPr="00C21C2F">
        <w:rPr>
          <w:rFonts w:ascii="Times New Roman" w:eastAsia="Times New Roman" w:hAnsi="Times New Roman" w:cs="Times New Roman"/>
          <w:snapToGrid w:val="0"/>
          <w:sz w:val="24"/>
          <w:szCs w:val="24"/>
        </w:rPr>
        <w:t xml:space="preserve">maintained by the </w:t>
      </w:r>
      <w:r w:rsidRPr="00C21C2F">
        <w:rPr>
          <w:rFonts w:ascii="CG Times" w:eastAsia="Times New Roman" w:hAnsi="CG Times" w:cs="Times New Roman"/>
          <w:snapToGrid w:val="0"/>
          <w:sz w:val="24"/>
          <w:szCs w:val="20"/>
        </w:rPr>
        <w:t>Government of the District of Columbia.</w:t>
      </w:r>
    </w:p>
    <w:p w14:paraId="3F306BA0" w14:textId="77777777" w:rsidR="00AE276E" w:rsidRPr="00C21C2F" w:rsidRDefault="00AE276E" w:rsidP="00803B32">
      <w:pPr>
        <w:ind w:left="720"/>
        <w:rPr>
          <w:rFonts w:ascii="Times New Roman" w:eastAsia="Times New Roman" w:hAnsi="Times New Roman" w:cs="Times New Roman"/>
          <w:snapToGrid w:val="0"/>
          <w:sz w:val="24"/>
          <w:szCs w:val="24"/>
        </w:rPr>
      </w:pPr>
    </w:p>
    <w:p w14:paraId="3F9D9D03" w14:textId="28B423BD" w:rsidR="00AE276E" w:rsidRPr="00C21C2F" w:rsidRDefault="00AE276E" w:rsidP="00FB323C">
      <w:pPr>
        <w:numPr>
          <w:ilvl w:val="0"/>
          <w:numId w:val="27"/>
        </w:numPr>
        <w:ind w:left="720"/>
        <w:rPr>
          <w:rFonts w:ascii="Times New Roman" w:eastAsia="Times New Roman" w:hAnsi="Times New Roman" w:cs="Times New Roman"/>
          <w:snapToGrid w:val="0"/>
          <w:sz w:val="24"/>
          <w:szCs w:val="24"/>
        </w:rPr>
      </w:pPr>
      <w:r w:rsidRPr="00C21C2F">
        <w:rPr>
          <w:rFonts w:ascii="Times New Roman" w:eastAsia="Times New Roman" w:hAnsi="Times New Roman" w:cs="Times New Roman"/>
          <w:snapToGrid w:val="0"/>
          <w:sz w:val="24"/>
          <w:szCs w:val="24"/>
          <w:u w:val="single"/>
        </w:rPr>
        <w:t>DURATION</w:t>
      </w:r>
      <w:r w:rsidRPr="00C21C2F">
        <w:rPr>
          <w:rFonts w:ascii="Times New Roman" w:eastAsia="Times New Roman" w:hAnsi="Times New Roman" w:cs="Times New Roman"/>
          <w:snapToGrid w:val="0"/>
          <w:sz w:val="24"/>
          <w:szCs w:val="24"/>
        </w:rPr>
        <w:t xml:space="preserve">.  The </w:t>
      </w:r>
      <w:r>
        <w:rPr>
          <w:rFonts w:ascii="Times New Roman" w:eastAsia="Times New Roman" w:hAnsi="Times New Roman" w:cs="Times New Roman"/>
          <w:snapToGrid w:val="0"/>
          <w:sz w:val="24"/>
          <w:szCs w:val="24"/>
        </w:rPr>
        <w:t>Consultant</w:t>
      </w:r>
      <w:r w:rsidRPr="00C21C2F">
        <w:rPr>
          <w:rFonts w:ascii="Times New Roman" w:eastAsia="Times New Roman" w:hAnsi="Times New Roman" w:cs="Times New Roman"/>
          <w:snapToGrid w:val="0"/>
          <w:sz w:val="24"/>
          <w:szCs w:val="24"/>
        </w:rPr>
        <w:t xml:space="preserve"> shall carry all required insurance until all contract work is accepted by the District of </w:t>
      </w:r>
      <w:proofErr w:type="gramStart"/>
      <w:r w:rsidRPr="00C21C2F">
        <w:rPr>
          <w:rFonts w:ascii="Times New Roman" w:eastAsia="Times New Roman" w:hAnsi="Times New Roman" w:cs="Times New Roman"/>
          <w:snapToGrid w:val="0"/>
          <w:sz w:val="24"/>
          <w:szCs w:val="24"/>
        </w:rPr>
        <w:t>Columbia, and</w:t>
      </w:r>
      <w:proofErr w:type="gramEnd"/>
      <w:r w:rsidRPr="00C21C2F">
        <w:rPr>
          <w:rFonts w:ascii="Times New Roman" w:eastAsia="Times New Roman" w:hAnsi="Times New Roman" w:cs="Times New Roman"/>
          <w:snapToGrid w:val="0"/>
          <w:sz w:val="24"/>
          <w:szCs w:val="24"/>
        </w:rPr>
        <w:t xml:space="preserve"> shall carry listed </w:t>
      </w:r>
      <w:r w:rsidRPr="003647EF">
        <w:rPr>
          <w:rFonts w:ascii="Times New Roman" w:eastAsia="Times New Roman" w:hAnsi="Times New Roman" w:cs="Times New Roman"/>
          <w:snapToGrid w:val="0"/>
          <w:sz w:val="24"/>
          <w:szCs w:val="24"/>
          <w:highlight w:val="yellow"/>
        </w:rPr>
        <w:t xml:space="preserve">coverages for </w:t>
      </w:r>
      <w:proofErr w:type="spellStart"/>
      <w:ins w:id="677" w:author="Reed, Mary" w:date="2020-02-06T16:32:00Z">
        <w:r w:rsidR="00223C5B" w:rsidRPr="003647EF">
          <w:rPr>
            <w:rFonts w:ascii="Times New Roman" w:eastAsia="Times New Roman" w:hAnsi="Times New Roman" w:cs="Times New Roman"/>
            <w:snapToGrid w:val="0"/>
            <w:sz w:val="24"/>
            <w:szCs w:val="24"/>
            <w:highlight w:val="yellow"/>
          </w:rPr>
          <w:t>three</w:t>
        </w:r>
      </w:ins>
      <w:del w:id="678" w:author="Reed, Mary" w:date="2020-02-06T16:32:00Z">
        <w:r w:rsidRPr="003647EF" w:rsidDel="00223C5B">
          <w:rPr>
            <w:rFonts w:ascii="Times New Roman" w:eastAsia="Times New Roman" w:hAnsi="Times New Roman" w:cs="Times New Roman"/>
            <w:snapToGrid w:val="0"/>
            <w:sz w:val="24"/>
            <w:szCs w:val="24"/>
            <w:highlight w:val="yellow"/>
          </w:rPr>
          <w:delText xml:space="preserve">ten </w:delText>
        </w:r>
      </w:del>
      <w:r w:rsidRPr="003647EF">
        <w:rPr>
          <w:rFonts w:ascii="Times New Roman" w:eastAsia="Times New Roman" w:hAnsi="Times New Roman" w:cs="Times New Roman"/>
          <w:snapToGrid w:val="0"/>
          <w:sz w:val="24"/>
          <w:szCs w:val="24"/>
          <w:highlight w:val="yellow"/>
        </w:rPr>
        <w:t>years</w:t>
      </w:r>
      <w:proofErr w:type="spellEnd"/>
      <w:r w:rsidRPr="00C21C2F">
        <w:rPr>
          <w:rFonts w:ascii="Times New Roman" w:eastAsia="Times New Roman" w:hAnsi="Times New Roman" w:cs="Times New Roman"/>
          <w:snapToGrid w:val="0"/>
          <w:sz w:val="24"/>
          <w:szCs w:val="24"/>
        </w:rPr>
        <w:t xml:space="preserve"> for construction projects following final acceptance of the work performed under this contract and two years for non-construction related contracts. </w:t>
      </w:r>
    </w:p>
    <w:p w14:paraId="1C9D454C" w14:textId="77777777" w:rsidR="00AE276E" w:rsidRPr="00C21C2F" w:rsidRDefault="00AE276E" w:rsidP="00803B32">
      <w:pPr>
        <w:ind w:left="720"/>
        <w:rPr>
          <w:rFonts w:ascii="Times New Roman" w:eastAsia="Times New Roman" w:hAnsi="Times New Roman" w:cs="Times New Roman"/>
          <w:snapToGrid w:val="0"/>
          <w:sz w:val="24"/>
          <w:szCs w:val="24"/>
        </w:rPr>
      </w:pPr>
    </w:p>
    <w:p w14:paraId="587839D8" w14:textId="77777777" w:rsidR="00AE276E" w:rsidRDefault="00AE276E" w:rsidP="00FB323C">
      <w:pPr>
        <w:widowControl/>
        <w:numPr>
          <w:ilvl w:val="0"/>
          <w:numId w:val="27"/>
        </w:numPr>
        <w:tabs>
          <w:tab w:val="num" w:pos="720"/>
        </w:tabs>
        <w:ind w:left="720"/>
        <w:rPr>
          <w:rFonts w:ascii="Times New Roman" w:eastAsia="Times New Roman" w:hAnsi="Times New Roman" w:cs="Times New Roman"/>
          <w:b/>
          <w:snapToGrid w:val="0"/>
          <w:sz w:val="24"/>
          <w:szCs w:val="24"/>
        </w:rPr>
      </w:pPr>
      <w:r w:rsidRPr="00C21C2F">
        <w:rPr>
          <w:rFonts w:ascii="Times New Roman" w:eastAsia="Times New Roman" w:hAnsi="Times New Roman" w:cs="Times New Roman"/>
          <w:snapToGrid w:val="0"/>
          <w:sz w:val="24"/>
          <w:szCs w:val="24"/>
        </w:rPr>
        <w:t>L</w:t>
      </w:r>
      <w:r w:rsidRPr="00C21C2F">
        <w:rPr>
          <w:rFonts w:ascii="Times New Roman" w:eastAsia="Times New Roman" w:hAnsi="Times New Roman" w:cs="Times New Roman"/>
          <w:snapToGrid w:val="0"/>
          <w:sz w:val="24"/>
          <w:szCs w:val="24"/>
          <w:u w:val="single"/>
        </w:rPr>
        <w:t>IABILITY</w:t>
      </w:r>
      <w:r w:rsidRPr="00C21C2F">
        <w:rPr>
          <w:rFonts w:ascii="Times New Roman" w:eastAsia="Times New Roman" w:hAnsi="Times New Roman" w:cs="Times New Roman"/>
          <w:snapToGrid w:val="0"/>
          <w:sz w:val="24"/>
          <w:szCs w:val="24"/>
        </w:rPr>
        <w:t xml:space="preserve">.  These are the required minimum insurance requirements established by the District of Columbia. </w:t>
      </w:r>
      <w:r w:rsidRPr="00C21C2F">
        <w:rPr>
          <w:rFonts w:ascii="Times New Roman" w:eastAsia="Times New Roman" w:hAnsi="Times New Roman" w:cs="Times New Roman"/>
          <w:b/>
          <w:snapToGrid w:val="0"/>
          <w:sz w:val="24"/>
          <w:szCs w:val="24"/>
        </w:rPr>
        <w:t>HOWEVER, THE REQUIRED MINIMUM INSURANCE REQUIREMENTS PROVIDED ABOVE WILL NOT IN ANY WAY LIMIT THE CO</w:t>
      </w:r>
      <w:r>
        <w:rPr>
          <w:rFonts w:ascii="Times New Roman" w:eastAsia="Times New Roman" w:hAnsi="Times New Roman" w:cs="Times New Roman"/>
          <w:b/>
          <w:snapToGrid w:val="0"/>
          <w:sz w:val="24"/>
          <w:szCs w:val="24"/>
        </w:rPr>
        <w:t>NSULTANT’S LIABILITY</w:t>
      </w:r>
      <w:r w:rsidRPr="00C21C2F">
        <w:rPr>
          <w:rFonts w:ascii="Times New Roman" w:eastAsia="Times New Roman" w:hAnsi="Times New Roman" w:cs="Times New Roman"/>
          <w:b/>
          <w:snapToGrid w:val="0"/>
          <w:sz w:val="24"/>
          <w:szCs w:val="24"/>
        </w:rPr>
        <w:t xml:space="preserve"> UNDER THIS CONTRACT. </w:t>
      </w:r>
    </w:p>
    <w:p w14:paraId="174FE704" w14:textId="77777777" w:rsidR="00803B32" w:rsidRPr="00C21C2F" w:rsidRDefault="00803B32" w:rsidP="00803B32">
      <w:pPr>
        <w:widowControl/>
        <w:ind w:left="720"/>
        <w:rPr>
          <w:rFonts w:ascii="Times New Roman" w:eastAsia="Times New Roman" w:hAnsi="Times New Roman" w:cs="Times New Roman"/>
          <w:b/>
          <w:snapToGrid w:val="0"/>
          <w:sz w:val="24"/>
          <w:szCs w:val="24"/>
        </w:rPr>
      </w:pPr>
    </w:p>
    <w:p w14:paraId="6F5E4C3B" w14:textId="77777777" w:rsidR="00803B32" w:rsidRDefault="00AE276E" w:rsidP="00FB323C">
      <w:pPr>
        <w:numPr>
          <w:ilvl w:val="0"/>
          <w:numId w:val="27"/>
        </w:numPr>
        <w:tabs>
          <w:tab w:val="left" w:pos="720"/>
        </w:tabs>
        <w:ind w:left="720"/>
        <w:rPr>
          <w:rFonts w:ascii="Times New Roman" w:eastAsia="Times New Roman" w:hAnsi="Times New Roman" w:cs="Times New Roman"/>
          <w:snapToGrid w:val="0"/>
          <w:sz w:val="24"/>
          <w:szCs w:val="24"/>
        </w:rPr>
      </w:pPr>
      <w:r w:rsidRPr="00C21C2F">
        <w:rPr>
          <w:rFonts w:ascii="Times New Roman" w:eastAsia="Times New Roman" w:hAnsi="Times New Roman" w:cs="Times New Roman"/>
          <w:snapToGrid w:val="0"/>
          <w:sz w:val="24"/>
          <w:szCs w:val="24"/>
          <w:u w:val="single"/>
        </w:rPr>
        <w:lastRenderedPageBreak/>
        <w:t>CON</w:t>
      </w:r>
      <w:r>
        <w:rPr>
          <w:rFonts w:ascii="Times New Roman" w:eastAsia="Times New Roman" w:hAnsi="Times New Roman" w:cs="Times New Roman"/>
          <w:snapToGrid w:val="0"/>
          <w:sz w:val="24"/>
          <w:szCs w:val="24"/>
          <w:u w:val="single"/>
        </w:rPr>
        <w:t>SULTANTS</w:t>
      </w:r>
      <w:r w:rsidRPr="00C21C2F">
        <w:rPr>
          <w:rFonts w:ascii="Times New Roman" w:eastAsia="Times New Roman" w:hAnsi="Times New Roman" w:cs="Times New Roman"/>
          <w:snapToGrid w:val="0"/>
          <w:sz w:val="24"/>
          <w:szCs w:val="24"/>
          <w:u w:val="single"/>
        </w:rPr>
        <w:t xml:space="preserve"> PROPERTY</w:t>
      </w:r>
      <w:r w:rsidRPr="00C21C2F">
        <w:rPr>
          <w:rFonts w:ascii="Times New Roman" w:eastAsia="Times New Roman" w:hAnsi="Times New Roman" w:cs="Times New Roman"/>
          <w:snapToGrid w:val="0"/>
          <w:sz w:val="24"/>
          <w:szCs w:val="24"/>
        </w:rPr>
        <w:t xml:space="preserve">.  </w:t>
      </w:r>
      <w:r>
        <w:rPr>
          <w:rFonts w:ascii="Times New Roman" w:eastAsia="Times New Roman" w:hAnsi="Times New Roman" w:cs="Times New Roman"/>
          <w:snapToGrid w:val="0"/>
          <w:sz w:val="24"/>
          <w:szCs w:val="24"/>
        </w:rPr>
        <w:t>Consultant</w:t>
      </w:r>
      <w:r w:rsidRPr="00C21C2F">
        <w:rPr>
          <w:rFonts w:ascii="Times New Roman" w:eastAsia="Times New Roman" w:hAnsi="Times New Roman" w:cs="Times New Roman"/>
          <w:snapToGrid w:val="0"/>
          <w:sz w:val="24"/>
          <w:szCs w:val="24"/>
        </w:rPr>
        <w:t xml:space="preserve"> and </w:t>
      </w:r>
      <w:proofErr w:type="spellStart"/>
      <w:r w:rsidRPr="00C21C2F">
        <w:rPr>
          <w:rFonts w:ascii="Times New Roman" w:eastAsia="Times New Roman" w:hAnsi="Times New Roman" w:cs="Times New Roman"/>
          <w:snapToGrid w:val="0"/>
          <w:sz w:val="24"/>
          <w:szCs w:val="24"/>
        </w:rPr>
        <w:t>sub</w:t>
      </w:r>
      <w:r>
        <w:rPr>
          <w:rFonts w:ascii="Times New Roman" w:eastAsia="Times New Roman" w:hAnsi="Times New Roman" w:cs="Times New Roman"/>
          <w:snapToGrid w:val="0"/>
          <w:sz w:val="24"/>
          <w:szCs w:val="24"/>
        </w:rPr>
        <w:t>Consultant</w:t>
      </w:r>
      <w:r w:rsidRPr="00C21C2F">
        <w:rPr>
          <w:rFonts w:ascii="Times New Roman" w:eastAsia="Times New Roman" w:hAnsi="Times New Roman" w:cs="Times New Roman"/>
          <w:snapToGrid w:val="0"/>
          <w:sz w:val="24"/>
          <w:szCs w:val="24"/>
        </w:rPr>
        <w:t>s</w:t>
      </w:r>
      <w:proofErr w:type="spellEnd"/>
      <w:r w:rsidRPr="00C21C2F">
        <w:rPr>
          <w:rFonts w:ascii="Times New Roman" w:eastAsia="Times New Roman" w:hAnsi="Times New Roman" w:cs="Times New Roman"/>
          <w:snapToGrid w:val="0"/>
          <w:sz w:val="24"/>
          <w:szCs w:val="24"/>
        </w:rPr>
        <w:t xml:space="preserve"> are solely responsible for any loss or damage to their personal property, including but not limited to tools and equipment, scaffolding and temporary structures, rented machinery, or owned and leased equipment.  A waiver of subrogation shall apply in favor of the District of Columbia.</w:t>
      </w:r>
    </w:p>
    <w:p w14:paraId="0F9F7417" w14:textId="77777777" w:rsidR="00AE276E" w:rsidRPr="00C21C2F" w:rsidRDefault="00AE276E" w:rsidP="00803B32">
      <w:pPr>
        <w:tabs>
          <w:tab w:val="left" w:pos="720"/>
        </w:tabs>
        <w:ind w:left="720"/>
        <w:rPr>
          <w:rFonts w:ascii="Times New Roman" w:eastAsia="Times New Roman" w:hAnsi="Times New Roman" w:cs="Times New Roman"/>
          <w:snapToGrid w:val="0"/>
          <w:sz w:val="24"/>
          <w:szCs w:val="24"/>
        </w:rPr>
      </w:pPr>
      <w:r w:rsidRPr="00C21C2F">
        <w:rPr>
          <w:rFonts w:ascii="Times New Roman" w:eastAsia="Times New Roman" w:hAnsi="Times New Roman" w:cs="Times New Roman"/>
          <w:snapToGrid w:val="0"/>
          <w:sz w:val="24"/>
          <w:szCs w:val="24"/>
        </w:rPr>
        <w:t xml:space="preserve"> </w:t>
      </w:r>
    </w:p>
    <w:p w14:paraId="7335452F" w14:textId="77777777" w:rsidR="00AE276E" w:rsidRDefault="00AE276E" w:rsidP="00FB323C">
      <w:pPr>
        <w:numPr>
          <w:ilvl w:val="0"/>
          <w:numId w:val="27"/>
        </w:numPr>
        <w:tabs>
          <w:tab w:val="num" w:pos="720"/>
        </w:tabs>
        <w:ind w:left="720"/>
        <w:rPr>
          <w:rFonts w:ascii="Times New Roman" w:eastAsia="Times New Roman" w:hAnsi="Times New Roman" w:cs="Times New Roman"/>
          <w:snapToGrid w:val="0"/>
          <w:sz w:val="24"/>
          <w:szCs w:val="24"/>
        </w:rPr>
      </w:pPr>
      <w:r w:rsidRPr="00C21C2F">
        <w:rPr>
          <w:rFonts w:ascii="Times New Roman" w:eastAsia="Times New Roman" w:hAnsi="Times New Roman" w:cs="Times New Roman"/>
          <w:snapToGrid w:val="0"/>
          <w:sz w:val="24"/>
          <w:szCs w:val="24"/>
          <w:u w:val="single"/>
        </w:rPr>
        <w:t>MEASURE OF PAYMENT</w:t>
      </w:r>
      <w:r w:rsidRPr="00C21C2F">
        <w:rPr>
          <w:rFonts w:ascii="Times New Roman" w:eastAsia="Times New Roman" w:hAnsi="Times New Roman" w:cs="Times New Roman"/>
          <w:snapToGrid w:val="0"/>
          <w:sz w:val="24"/>
          <w:szCs w:val="24"/>
        </w:rPr>
        <w:t xml:space="preserve">.  The District shall not make any separate measure or payment for the cost of insurance and bonds.  The </w:t>
      </w:r>
      <w:r>
        <w:rPr>
          <w:rFonts w:ascii="Times New Roman" w:eastAsia="Times New Roman" w:hAnsi="Times New Roman" w:cs="Times New Roman"/>
          <w:snapToGrid w:val="0"/>
          <w:sz w:val="24"/>
          <w:szCs w:val="24"/>
        </w:rPr>
        <w:t>Consultant</w:t>
      </w:r>
      <w:r w:rsidRPr="00C21C2F">
        <w:rPr>
          <w:rFonts w:ascii="Times New Roman" w:eastAsia="Times New Roman" w:hAnsi="Times New Roman" w:cs="Times New Roman"/>
          <w:snapToGrid w:val="0"/>
          <w:sz w:val="24"/>
          <w:szCs w:val="24"/>
        </w:rPr>
        <w:t xml:space="preserve"> shall include all of the costs of insurance and bonds in the contract price.</w:t>
      </w:r>
    </w:p>
    <w:p w14:paraId="5DAC0A11" w14:textId="77777777" w:rsidR="00803B32" w:rsidRPr="00C21C2F" w:rsidRDefault="00803B32" w:rsidP="00803B32">
      <w:pPr>
        <w:ind w:left="720"/>
        <w:rPr>
          <w:rFonts w:ascii="Times New Roman" w:eastAsia="Times New Roman" w:hAnsi="Times New Roman" w:cs="Times New Roman"/>
          <w:snapToGrid w:val="0"/>
          <w:sz w:val="24"/>
          <w:szCs w:val="24"/>
        </w:rPr>
      </w:pPr>
    </w:p>
    <w:p w14:paraId="2C0B20E4" w14:textId="21CBD21E" w:rsidR="00AE276E" w:rsidRPr="00803B32" w:rsidRDefault="00AE276E" w:rsidP="00FB323C">
      <w:pPr>
        <w:numPr>
          <w:ilvl w:val="0"/>
          <w:numId w:val="27"/>
        </w:numPr>
        <w:tabs>
          <w:tab w:val="num" w:pos="720"/>
        </w:tabs>
        <w:ind w:left="720"/>
        <w:rPr>
          <w:rFonts w:ascii="Times New Roman" w:eastAsia="Times New Roman" w:hAnsi="Times New Roman" w:cs="Times New Roman"/>
          <w:snapToGrid w:val="0"/>
          <w:sz w:val="24"/>
          <w:szCs w:val="24"/>
        </w:rPr>
      </w:pPr>
      <w:r w:rsidRPr="00C21C2F">
        <w:rPr>
          <w:rFonts w:ascii="Times New Roman" w:eastAsia="Times New Roman" w:hAnsi="Times New Roman" w:cs="Times New Roman"/>
          <w:snapToGrid w:val="0"/>
          <w:sz w:val="24"/>
          <w:szCs w:val="24"/>
          <w:u w:val="single"/>
        </w:rPr>
        <w:t>NOTIFICATION</w:t>
      </w:r>
      <w:r w:rsidRPr="00C21C2F">
        <w:rPr>
          <w:rFonts w:ascii="Times New Roman" w:eastAsia="Times New Roman" w:hAnsi="Times New Roman" w:cs="Times New Roman"/>
          <w:snapToGrid w:val="0"/>
          <w:sz w:val="24"/>
          <w:szCs w:val="24"/>
        </w:rPr>
        <w:t xml:space="preserve">.  </w:t>
      </w:r>
      <w:r w:rsidRPr="00C21C2F">
        <w:rPr>
          <w:rFonts w:ascii="CG Times" w:eastAsia="Times New Roman" w:hAnsi="CG Times" w:cs="Times New Roman"/>
          <w:snapToGrid w:val="0"/>
          <w:sz w:val="24"/>
          <w:szCs w:val="20"/>
        </w:rPr>
        <w:t xml:space="preserve">The </w:t>
      </w:r>
      <w:r>
        <w:rPr>
          <w:rFonts w:ascii="CG Times" w:eastAsia="Times New Roman" w:hAnsi="CG Times" w:cs="Times New Roman"/>
          <w:snapToGrid w:val="0"/>
          <w:sz w:val="24"/>
          <w:szCs w:val="20"/>
        </w:rPr>
        <w:t>Consultant</w:t>
      </w:r>
      <w:r w:rsidRPr="00C21C2F">
        <w:rPr>
          <w:rFonts w:ascii="CG Times" w:eastAsia="Times New Roman" w:hAnsi="CG Times" w:cs="Times New Roman"/>
          <w:snapToGrid w:val="0"/>
          <w:sz w:val="24"/>
          <w:szCs w:val="20"/>
        </w:rPr>
        <w:t xml:space="preserve"> shall ensure that all policies provide that the CO shall be given thirty (30) days prior written notice in the event </w:t>
      </w:r>
      <w:del w:id="679" w:author="Reed, Mary" w:date="2020-02-06T16:34:00Z">
        <w:r w:rsidRPr="00C21C2F" w:rsidDel="00223C5B">
          <w:rPr>
            <w:rFonts w:ascii="CG Times" w:eastAsia="Times New Roman" w:hAnsi="CG Times" w:cs="Times New Roman"/>
            <w:snapToGrid w:val="0"/>
            <w:sz w:val="24"/>
            <w:szCs w:val="20"/>
          </w:rPr>
          <w:delText xml:space="preserve">of coverage and / or limit changes or if </w:delText>
        </w:r>
      </w:del>
      <w:r w:rsidRPr="00C21C2F">
        <w:rPr>
          <w:rFonts w:ascii="CG Times" w:eastAsia="Times New Roman" w:hAnsi="CG Times" w:cs="Times New Roman"/>
          <w:snapToGrid w:val="0"/>
          <w:sz w:val="24"/>
          <w:szCs w:val="20"/>
        </w:rPr>
        <w:t xml:space="preserve">the policy is canceled prior to the expiration date shown on the certificate. The </w:t>
      </w:r>
      <w:r>
        <w:rPr>
          <w:rFonts w:ascii="CG Times" w:eastAsia="Times New Roman" w:hAnsi="CG Times" w:cs="Times New Roman"/>
          <w:snapToGrid w:val="0"/>
          <w:sz w:val="24"/>
          <w:szCs w:val="20"/>
        </w:rPr>
        <w:t>Consultant</w:t>
      </w:r>
      <w:r w:rsidRPr="00C21C2F">
        <w:rPr>
          <w:rFonts w:ascii="CG Times" w:eastAsia="Times New Roman" w:hAnsi="CG Times" w:cs="Times New Roman"/>
          <w:snapToGrid w:val="0"/>
          <w:sz w:val="24"/>
          <w:szCs w:val="20"/>
        </w:rPr>
        <w:t xml:space="preserve"> shall provide the CO with ten (10) days prior written notice in the event of non-payment of premium. The </w:t>
      </w:r>
      <w:r>
        <w:rPr>
          <w:rFonts w:ascii="CG Times" w:eastAsia="Times New Roman" w:hAnsi="CG Times" w:cs="Times New Roman"/>
          <w:snapToGrid w:val="0"/>
          <w:sz w:val="24"/>
          <w:szCs w:val="20"/>
        </w:rPr>
        <w:t>Consultant</w:t>
      </w:r>
      <w:r w:rsidRPr="00C21C2F">
        <w:rPr>
          <w:rFonts w:ascii="CG Times" w:eastAsia="Times New Roman" w:hAnsi="CG Times" w:cs="Times New Roman"/>
          <w:snapToGrid w:val="0"/>
          <w:sz w:val="24"/>
          <w:szCs w:val="20"/>
        </w:rPr>
        <w:t xml:space="preserve"> will also provide the CO with an updated Certificate of Insurance should its insurance coverages renew during the contract.</w:t>
      </w:r>
    </w:p>
    <w:p w14:paraId="41F9A830" w14:textId="77777777" w:rsidR="00803B32" w:rsidRPr="00C21C2F" w:rsidRDefault="00803B32" w:rsidP="00803B32">
      <w:pPr>
        <w:ind w:left="720"/>
        <w:rPr>
          <w:rFonts w:ascii="Times New Roman" w:eastAsia="Times New Roman" w:hAnsi="Times New Roman" w:cs="Times New Roman"/>
          <w:snapToGrid w:val="0"/>
          <w:sz w:val="24"/>
          <w:szCs w:val="24"/>
        </w:rPr>
      </w:pPr>
    </w:p>
    <w:p w14:paraId="21B61FB7" w14:textId="77777777" w:rsidR="00AE276E" w:rsidRPr="00C21C2F" w:rsidRDefault="00AE276E" w:rsidP="00FB323C">
      <w:pPr>
        <w:numPr>
          <w:ilvl w:val="0"/>
          <w:numId w:val="27"/>
        </w:numPr>
        <w:tabs>
          <w:tab w:val="num" w:pos="720"/>
        </w:tabs>
        <w:ind w:left="720"/>
        <w:rPr>
          <w:rFonts w:ascii="Times New Roman" w:eastAsia="Times New Roman" w:hAnsi="Times New Roman" w:cs="Times New Roman"/>
          <w:snapToGrid w:val="0"/>
          <w:sz w:val="24"/>
          <w:szCs w:val="24"/>
        </w:rPr>
      </w:pPr>
      <w:r w:rsidRPr="00C21C2F">
        <w:rPr>
          <w:rFonts w:ascii="Times New Roman" w:eastAsia="Times New Roman" w:hAnsi="Times New Roman" w:cs="Times New Roman"/>
          <w:bCs/>
          <w:snapToGrid w:val="0"/>
          <w:sz w:val="24"/>
          <w:szCs w:val="24"/>
          <w:u w:val="single"/>
        </w:rPr>
        <w:t>CERTIFICATES</w:t>
      </w:r>
      <w:r w:rsidRPr="00C21C2F">
        <w:rPr>
          <w:rFonts w:ascii="Times New Roman" w:eastAsia="Times New Roman" w:hAnsi="Times New Roman" w:cs="Times New Roman"/>
          <w:snapToGrid w:val="0"/>
          <w:sz w:val="24"/>
          <w:szCs w:val="24"/>
          <w:u w:val="single"/>
        </w:rPr>
        <w:t xml:space="preserve"> OF INSURANCE</w:t>
      </w:r>
      <w:r w:rsidRPr="00C21C2F">
        <w:rPr>
          <w:rFonts w:ascii="Times New Roman" w:eastAsia="Times New Roman" w:hAnsi="Times New Roman" w:cs="Times New Roman"/>
          <w:snapToGrid w:val="0"/>
          <w:sz w:val="24"/>
          <w:szCs w:val="24"/>
        </w:rPr>
        <w:t xml:space="preserve">.  The </w:t>
      </w:r>
      <w:r>
        <w:rPr>
          <w:rFonts w:ascii="Times New Roman" w:eastAsia="Times New Roman" w:hAnsi="Times New Roman" w:cs="Times New Roman"/>
          <w:snapToGrid w:val="0"/>
          <w:sz w:val="24"/>
          <w:szCs w:val="24"/>
        </w:rPr>
        <w:t>Consultant</w:t>
      </w:r>
      <w:r w:rsidRPr="00C21C2F">
        <w:rPr>
          <w:rFonts w:ascii="Times New Roman" w:eastAsia="Times New Roman" w:hAnsi="Times New Roman" w:cs="Times New Roman"/>
          <w:snapToGrid w:val="0"/>
          <w:sz w:val="24"/>
          <w:szCs w:val="24"/>
        </w:rPr>
        <w:t xml:space="preserve"> shall submit certificates of insurance giving evidence of the required coverage as specified in this section prior to commencing work.  Certificates of insurance must reference the corresponding contract number.  Evidence of insurance shall be submitted to:</w:t>
      </w:r>
    </w:p>
    <w:p w14:paraId="62EB86FF" w14:textId="77777777" w:rsidR="00AE276E" w:rsidRPr="00C21C2F" w:rsidRDefault="00AE276E" w:rsidP="00803B32">
      <w:pPr>
        <w:ind w:left="720"/>
        <w:contextualSpacing/>
        <w:rPr>
          <w:rFonts w:ascii="Times New Roman" w:eastAsia="Times New Roman" w:hAnsi="Times New Roman" w:cs="Times New Roman"/>
        </w:rPr>
      </w:pPr>
    </w:p>
    <w:p w14:paraId="00A6C479" w14:textId="77777777" w:rsidR="00AE276E" w:rsidRPr="00C21C2F" w:rsidRDefault="00AE276E" w:rsidP="00803B32">
      <w:pPr>
        <w:spacing w:line="259" w:lineRule="auto"/>
        <w:ind w:left="720" w:firstLine="1260"/>
        <w:contextualSpacing/>
        <w:rPr>
          <w:rFonts w:ascii="Times New Roman" w:eastAsia="Times New Roman" w:hAnsi="Times New Roman" w:cs="Times New Roman"/>
        </w:rPr>
      </w:pPr>
      <w:r>
        <w:rPr>
          <w:rFonts w:ascii="Times New Roman" w:eastAsia="Times New Roman" w:hAnsi="Times New Roman" w:cs="Times New Roman"/>
        </w:rPr>
        <w:t xml:space="preserve">The </w:t>
      </w:r>
      <w:r w:rsidRPr="00C21C2F">
        <w:rPr>
          <w:rFonts w:ascii="Times New Roman" w:eastAsia="Times New Roman" w:hAnsi="Times New Roman" w:cs="Times New Roman"/>
        </w:rPr>
        <w:t>Government of the District of Columbia</w:t>
      </w:r>
    </w:p>
    <w:p w14:paraId="18CC15A6" w14:textId="6C9F51BA" w:rsidR="00AE276E" w:rsidRPr="00C21C2F" w:rsidRDefault="00616D45" w:rsidP="00803B32">
      <w:pPr>
        <w:spacing w:line="259" w:lineRule="auto"/>
        <w:ind w:left="720" w:firstLine="1260"/>
        <w:contextualSpacing/>
        <w:rPr>
          <w:rFonts w:ascii="Times New Roman" w:eastAsia="Times New Roman" w:hAnsi="Times New Roman" w:cs="Times New Roman"/>
        </w:rPr>
      </w:pPr>
      <w:r>
        <w:rPr>
          <w:rFonts w:ascii="Times New Roman" w:eastAsia="Times New Roman" w:hAnsi="Times New Roman" w:cs="Times New Roman"/>
        </w:rPr>
        <w:t>Margaret Platek</w:t>
      </w:r>
      <w:r w:rsidR="00AE276E">
        <w:rPr>
          <w:rFonts w:ascii="Times New Roman" w:eastAsia="Times New Roman" w:hAnsi="Times New Roman" w:cs="Times New Roman"/>
        </w:rPr>
        <w:t>,</w:t>
      </w:r>
      <w:r w:rsidR="00AE276E" w:rsidRPr="00C21C2F">
        <w:rPr>
          <w:rFonts w:ascii="Times New Roman" w:eastAsia="Times New Roman" w:hAnsi="Times New Roman" w:cs="Times New Roman"/>
        </w:rPr>
        <w:t xml:space="preserve"> Contracting Officer</w:t>
      </w:r>
    </w:p>
    <w:p w14:paraId="686743EA" w14:textId="77777777" w:rsidR="00AE276E" w:rsidRPr="00C9463C" w:rsidRDefault="00AE276E" w:rsidP="00803B32">
      <w:pPr>
        <w:spacing w:line="259" w:lineRule="auto"/>
        <w:ind w:left="720" w:firstLine="1260"/>
        <w:contextualSpacing/>
        <w:rPr>
          <w:rFonts w:ascii="Times New Roman" w:eastAsia="Times New Roman" w:hAnsi="Times New Roman" w:cs="Times New Roman"/>
        </w:rPr>
      </w:pPr>
      <w:r w:rsidRPr="00C9463C">
        <w:rPr>
          <w:rFonts w:ascii="Times New Roman" w:eastAsia="Times New Roman" w:hAnsi="Times New Roman" w:cs="Times New Roman"/>
        </w:rPr>
        <w:t xml:space="preserve">Office of Contracting and Procurement </w:t>
      </w:r>
    </w:p>
    <w:p w14:paraId="5CA55FB4" w14:textId="77777777" w:rsidR="00AE276E" w:rsidRPr="00C9463C" w:rsidRDefault="00AE276E" w:rsidP="00803B32">
      <w:pPr>
        <w:spacing w:line="259" w:lineRule="auto"/>
        <w:ind w:left="720" w:firstLine="1260"/>
        <w:contextualSpacing/>
        <w:rPr>
          <w:rFonts w:ascii="Times New Roman" w:eastAsia="Times New Roman" w:hAnsi="Times New Roman" w:cs="Times New Roman"/>
        </w:rPr>
      </w:pPr>
      <w:r w:rsidRPr="00C9463C">
        <w:rPr>
          <w:rFonts w:ascii="Times New Roman" w:eastAsia="Times New Roman" w:hAnsi="Times New Roman" w:cs="Times New Roman"/>
        </w:rPr>
        <w:t>c/o DDOT</w:t>
      </w:r>
    </w:p>
    <w:p w14:paraId="4F556FEE" w14:textId="77777777" w:rsidR="00AE276E" w:rsidRPr="00C9463C" w:rsidRDefault="00AE276E" w:rsidP="00803B32">
      <w:pPr>
        <w:spacing w:line="259" w:lineRule="auto"/>
        <w:ind w:left="720" w:firstLine="1260"/>
        <w:contextualSpacing/>
        <w:rPr>
          <w:rFonts w:ascii="Times New Roman" w:eastAsia="Times New Roman" w:hAnsi="Times New Roman" w:cs="Times New Roman"/>
        </w:rPr>
      </w:pPr>
      <w:r w:rsidRPr="00C9463C">
        <w:rPr>
          <w:rFonts w:ascii="Times New Roman" w:eastAsia="Times New Roman" w:hAnsi="Times New Roman" w:cs="Times New Roman"/>
        </w:rPr>
        <w:t>55 M ST SE Suite 700</w:t>
      </w:r>
    </w:p>
    <w:p w14:paraId="1BB3DAC0" w14:textId="77777777" w:rsidR="00AE276E" w:rsidRDefault="00AE276E" w:rsidP="00803B32">
      <w:pPr>
        <w:spacing w:line="259" w:lineRule="auto"/>
        <w:ind w:left="720" w:firstLine="1260"/>
        <w:contextualSpacing/>
        <w:rPr>
          <w:rFonts w:ascii="Times New Roman" w:eastAsia="Times New Roman" w:hAnsi="Times New Roman" w:cs="Times New Roman"/>
        </w:rPr>
      </w:pPr>
      <w:r w:rsidRPr="00C9463C">
        <w:rPr>
          <w:rFonts w:ascii="Times New Roman" w:eastAsia="Times New Roman" w:hAnsi="Times New Roman" w:cs="Times New Roman"/>
        </w:rPr>
        <w:t>Washington, DC 20003</w:t>
      </w:r>
    </w:p>
    <w:p w14:paraId="5DDBB0B2" w14:textId="370F2F54" w:rsidR="00AE276E" w:rsidRDefault="00AE276E" w:rsidP="00803B32">
      <w:pPr>
        <w:spacing w:line="259" w:lineRule="auto"/>
        <w:ind w:left="720" w:firstLine="1260"/>
        <w:contextualSpacing/>
        <w:rPr>
          <w:rFonts w:ascii="Times New Roman" w:eastAsia="Times New Roman" w:hAnsi="Times New Roman" w:cs="Times New Roman"/>
        </w:rPr>
      </w:pPr>
      <w:r>
        <w:rPr>
          <w:rFonts w:ascii="Times New Roman" w:eastAsia="Times New Roman" w:hAnsi="Times New Roman" w:cs="Times New Roman"/>
        </w:rPr>
        <w:t>202-</w:t>
      </w:r>
      <w:r w:rsidR="00616D45">
        <w:rPr>
          <w:rFonts w:ascii="Times New Roman" w:eastAsia="Times New Roman" w:hAnsi="Times New Roman" w:cs="Times New Roman"/>
        </w:rPr>
        <w:t>671-2287</w:t>
      </w:r>
    </w:p>
    <w:p w14:paraId="5016784D" w14:textId="5C976C93" w:rsidR="00AE276E" w:rsidRDefault="003647EF" w:rsidP="00803B32">
      <w:pPr>
        <w:spacing w:line="259" w:lineRule="auto"/>
        <w:ind w:left="720" w:firstLine="1260"/>
        <w:contextualSpacing/>
        <w:rPr>
          <w:rFonts w:ascii="Times New Roman" w:eastAsia="Times New Roman" w:hAnsi="Times New Roman" w:cs="Times New Roman"/>
        </w:rPr>
      </w:pPr>
      <w:hyperlink r:id="rId19" w:history="1">
        <w:r w:rsidR="00616D45" w:rsidRPr="005B5375">
          <w:rPr>
            <w:rStyle w:val="Hyperlink"/>
            <w:rFonts w:ascii="Times New Roman" w:eastAsia="Times New Roman" w:hAnsi="Times New Roman" w:cs="Times New Roman"/>
          </w:rPr>
          <w:t>margaret.platek@dc.gov</w:t>
        </w:r>
      </w:hyperlink>
    </w:p>
    <w:p w14:paraId="0912016F" w14:textId="77777777" w:rsidR="00AE276E" w:rsidRDefault="00AE276E" w:rsidP="00803B32">
      <w:pPr>
        <w:spacing w:line="259" w:lineRule="auto"/>
        <w:ind w:left="720" w:firstLine="1260"/>
        <w:contextualSpacing/>
        <w:rPr>
          <w:rFonts w:ascii="Times New Roman" w:eastAsia="Times New Roman" w:hAnsi="Times New Roman" w:cs="Times New Roman"/>
        </w:rPr>
      </w:pPr>
    </w:p>
    <w:p w14:paraId="12CDC28A" w14:textId="77777777" w:rsidR="00AE276E" w:rsidRDefault="00AE276E" w:rsidP="00803B32">
      <w:pPr>
        <w:ind w:left="720"/>
        <w:jc w:val="both"/>
        <w:rPr>
          <w:rFonts w:ascii="Times New Roman" w:eastAsia="Times New Roman" w:hAnsi="Times New Roman" w:cs="Times New Roman"/>
        </w:rPr>
      </w:pPr>
      <w:r w:rsidRPr="00C9463C">
        <w:rPr>
          <w:rFonts w:ascii="Times New Roman" w:eastAsia="Times New Roman" w:hAnsi="Times New Roman" w:cs="Times New Roman"/>
        </w:rPr>
        <w:t>The CO may request and the Consultant shall promptly deliver updated certificates of insurance, endorsements indicating the required coverages, and/or certified copies of the insurance policies.  If the insurance initially obtained by the Consultant expires prior to completion of the contract, renewal certificates of insurance and additional insured and other endorsements shall be furnished to the CO prior to the date of expiration of all such initial insurance.  For all coverage required to be maintained after completion, an additional certificate of insurance evidencing such coverage shall be submitted to the CO on an annual basis as the coverage is renewed (or replaced).</w:t>
      </w:r>
    </w:p>
    <w:p w14:paraId="7AACD8FC" w14:textId="77777777" w:rsidR="00AE276E" w:rsidRDefault="00AE276E" w:rsidP="00803B32">
      <w:pPr>
        <w:ind w:left="720"/>
        <w:jc w:val="both"/>
        <w:rPr>
          <w:rFonts w:ascii="Times New Roman" w:eastAsia="Times New Roman" w:hAnsi="Times New Roman" w:cs="Times New Roman"/>
        </w:rPr>
      </w:pPr>
    </w:p>
    <w:p w14:paraId="540D25DF" w14:textId="4E3BFE0F" w:rsidR="00AE276E" w:rsidRPr="001C7B46" w:rsidDel="00223C5B" w:rsidRDefault="00AE276E" w:rsidP="00803B32">
      <w:pPr>
        <w:pStyle w:val="BodyText"/>
        <w:ind w:left="720"/>
        <w:jc w:val="both"/>
        <w:rPr>
          <w:del w:id="680" w:author="Reed, Mary" w:date="2020-02-06T16:35:00Z"/>
          <w:rFonts w:cs="Times New Roman"/>
        </w:rPr>
      </w:pPr>
      <w:bookmarkStart w:id="681" w:name="_GoBack"/>
      <w:bookmarkEnd w:id="681"/>
      <w:del w:id="682" w:author="Reed, Mary" w:date="2020-02-06T16:35:00Z">
        <w:r w:rsidRPr="003647EF" w:rsidDel="00223C5B">
          <w:rPr>
            <w:rFonts w:cs="Times New Roman"/>
            <w:highlight w:val="yellow"/>
          </w:rPr>
          <w:delText>Consultant shall provide a full copy of any policy to the District within three business days after written request by the Contracting Officer.</w:delText>
        </w:r>
        <w:r w:rsidRPr="001C7B46" w:rsidDel="00223C5B">
          <w:rPr>
            <w:rFonts w:cs="Times New Roman"/>
          </w:rPr>
          <w:delText xml:space="preserve"> </w:delText>
        </w:r>
      </w:del>
    </w:p>
    <w:p w14:paraId="1772AC43" w14:textId="77777777" w:rsidR="00AE276E" w:rsidRPr="00D975F9" w:rsidRDefault="00AE276E" w:rsidP="00AE276E">
      <w:pPr>
        <w:pStyle w:val="BodyText"/>
        <w:ind w:left="1440"/>
        <w:jc w:val="both"/>
        <w:rPr>
          <w:rFonts w:cs="Times New Roman"/>
          <w:b/>
          <w:bCs/>
        </w:rPr>
      </w:pPr>
    </w:p>
    <w:p w14:paraId="25474E6C" w14:textId="77777777" w:rsidR="00AE276E" w:rsidRPr="001C7B46" w:rsidRDefault="00AE276E" w:rsidP="00FB323C">
      <w:pPr>
        <w:pStyle w:val="BodyText"/>
        <w:widowControl/>
        <w:numPr>
          <w:ilvl w:val="0"/>
          <w:numId w:val="27"/>
        </w:numPr>
        <w:tabs>
          <w:tab w:val="clear" w:pos="1080"/>
        </w:tabs>
        <w:ind w:left="720"/>
        <w:jc w:val="both"/>
        <w:rPr>
          <w:rFonts w:cs="Times New Roman"/>
        </w:rPr>
      </w:pPr>
      <w:r w:rsidRPr="001C7B46">
        <w:rPr>
          <w:rFonts w:cs="Times New Roman"/>
          <w:u w:val="single"/>
        </w:rPr>
        <w:t>DISCLOSURE OF INFORMATION</w:t>
      </w:r>
      <w:r w:rsidRPr="001C7B46">
        <w:rPr>
          <w:rFonts w:cs="Times New Roman"/>
        </w:rPr>
        <w:t>.</w:t>
      </w:r>
      <w:r w:rsidRPr="001C7B46">
        <w:rPr>
          <w:rFonts w:cs="Times New Roman"/>
          <w:b/>
        </w:rPr>
        <w:t xml:space="preserve">  </w:t>
      </w:r>
      <w:r w:rsidRPr="001C7B46">
        <w:rPr>
          <w:rFonts w:cs="Times New Roman"/>
        </w:rPr>
        <w:t>The Consultant agrees that the District may disclose the name and contact information of its insurers to any third party which presents a claim against the District for any damages or claims resulting from or arising out of work performed by the Consultant, its agents, employees, servants or subcontractors in the performance of this contract.</w:t>
      </w:r>
    </w:p>
    <w:p w14:paraId="3B985509" w14:textId="77777777" w:rsidR="00AE276E" w:rsidRPr="001C7B46" w:rsidRDefault="00AE276E" w:rsidP="00AE276E">
      <w:pPr>
        <w:pStyle w:val="BodyText"/>
        <w:ind w:left="1440"/>
        <w:rPr>
          <w:rFonts w:cs="Times New Roman"/>
        </w:rPr>
      </w:pPr>
    </w:p>
    <w:p w14:paraId="5E02FEE7" w14:textId="77777777" w:rsidR="00AE276E" w:rsidRDefault="00AE276E" w:rsidP="00FB323C">
      <w:pPr>
        <w:pStyle w:val="BodyText"/>
        <w:widowControl/>
        <w:numPr>
          <w:ilvl w:val="0"/>
          <w:numId w:val="27"/>
        </w:numPr>
        <w:tabs>
          <w:tab w:val="clear" w:pos="1080"/>
        </w:tabs>
        <w:ind w:left="720"/>
        <w:jc w:val="both"/>
        <w:rPr>
          <w:rFonts w:cs="Times New Roman"/>
        </w:rPr>
      </w:pPr>
      <w:r w:rsidRPr="002545D7">
        <w:rPr>
          <w:rFonts w:cs="Times New Roman"/>
          <w:u w:val="single"/>
        </w:rPr>
        <w:t>CARRIER RATINGS</w:t>
      </w:r>
      <w:r w:rsidRPr="007D724D">
        <w:rPr>
          <w:rFonts w:cs="Times New Roman"/>
        </w:rPr>
        <w:t>.  All Con</w:t>
      </w:r>
      <w:r w:rsidRPr="0050578D">
        <w:rPr>
          <w:rFonts w:cs="Times New Roman"/>
        </w:rPr>
        <w:t>sultant’s and its subcontractors’ insurance required in connection with this</w:t>
      </w:r>
      <w:r w:rsidRPr="001A740A">
        <w:rPr>
          <w:rFonts w:cs="Times New Roman"/>
        </w:rPr>
        <w:t xml:space="preserve"> contract shall be written by insurance companies with an A.M. Best Insurance Guide strength rating of at least A- and FSC IX (or the equivalent by any other rating agency)</w:t>
      </w:r>
      <w:r>
        <w:rPr>
          <w:rFonts w:cs="Times New Roman"/>
        </w:rPr>
        <w:t>.</w:t>
      </w:r>
    </w:p>
    <w:p w14:paraId="33F9CC72" w14:textId="77777777" w:rsidR="00AE276E" w:rsidRDefault="00AE276E" w:rsidP="0091333A">
      <w:pPr>
        <w:widowControl/>
        <w:spacing w:line="276" w:lineRule="auto"/>
        <w:jc w:val="both"/>
        <w:rPr>
          <w:rFonts w:ascii="Times New Roman" w:hAnsi="Times New Roman" w:cs="Times New Roman"/>
          <w:sz w:val="24"/>
          <w:szCs w:val="24"/>
        </w:rPr>
      </w:pPr>
    </w:p>
    <w:p w14:paraId="1124F3CE" w14:textId="77777777" w:rsidR="00AE276E" w:rsidRPr="00681800" w:rsidRDefault="00AE276E" w:rsidP="00AE276E">
      <w:pPr>
        <w:pStyle w:val="Default"/>
        <w:widowControl/>
        <w:rPr>
          <w:b/>
          <w:bCs/>
          <w:color w:val="auto"/>
          <w:sz w:val="22"/>
          <w:szCs w:val="22"/>
        </w:rPr>
      </w:pPr>
      <w:r w:rsidRPr="00681800">
        <w:rPr>
          <w:b/>
          <w:bCs/>
          <w:color w:val="auto"/>
          <w:sz w:val="22"/>
          <w:szCs w:val="22"/>
        </w:rPr>
        <w:lastRenderedPageBreak/>
        <w:t>I. 9</w:t>
      </w:r>
      <w:r w:rsidRPr="00681800">
        <w:rPr>
          <w:b/>
          <w:bCs/>
          <w:color w:val="auto"/>
          <w:sz w:val="22"/>
          <w:szCs w:val="22"/>
        </w:rPr>
        <w:tab/>
        <w:t>DDOT Title VI Assurance</w:t>
      </w:r>
    </w:p>
    <w:p w14:paraId="51A9D6C3" w14:textId="77777777" w:rsidR="00AE276E" w:rsidRPr="007D724D" w:rsidRDefault="00AE276E" w:rsidP="00AE276E">
      <w:pPr>
        <w:pStyle w:val="Default"/>
        <w:widowControl/>
        <w:rPr>
          <w:bCs/>
          <w:color w:val="auto"/>
          <w:sz w:val="22"/>
          <w:szCs w:val="22"/>
        </w:rPr>
      </w:pPr>
    </w:p>
    <w:p w14:paraId="7BA0E821" w14:textId="77777777" w:rsidR="00AE276E" w:rsidRPr="0050578D" w:rsidRDefault="00AE276E" w:rsidP="00AE276E">
      <w:pPr>
        <w:pStyle w:val="Default"/>
        <w:widowControl/>
        <w:rPr>
          <w:bCs/>
          <w:color w:val="auto"/>
          <w:sz w:val="22"/>
          <w:szCs w:val="22"/>
        </w:rPr>
      </w:pPr>
      <w:r w:rsidRPr="007D724D">
        <w:rPr>
          <w:bCs/>
          <w:color w:val="auto"/>
          <w:sz w:val="22"/>
          <w:szCs w:val="22"/>
        </w:rPr>
        <w:t>I.9.1</w:t>
      </w:r>
      <w:r w:rsidRPr="007D724D">
        <w:rPr>
          <w:bCs/>
          <w:color w:val="auto"/>
          <w:sz w:val="22"/>
          <w:szCs w:val="22"/>
        </w:rPr>
        <w:tab/>
        <w:t>During the performance of this Contract, the contractor, for itself, its assignees and successors in interest (her</w:t>
      </w:r>
      <w:r w:rsidRPr="0050578D">
        <w:rPr>
          <w:bCs/>
          <w:color w:val="auto"/>
          <w:sz w:val="22"/>
          <w:szCs w:val="22"/>
        </w:rPr>
        <w:t>einafter referred to as the “contractor”) agrees as follows:</w:t>
      </w:r>
    </w:p>
    <w:p w14:paraId="66F62C67" w14:textId="77777777" w:rsidR="00AE276E" w:rsidRPr="0050578D" w:rsidRDefault="00AE276E" w:rsidP="00AE276E">
      <w:pPr>
        <w:pStyle w:val="Default"/>
        <w:widowControl/>
        <w:rPr>
          <w:bCs/>
          <w:color w:val="auto"/>
          <w:sz w:val="22"/>
          <w:szCs w:val="22"/>
        </w:rPr>
      </w:pPr>
    </w:p>
    <w:p w14:paraId="0D125359" w14:textId="77777777" w:rsidR="00AE276E" w:rsidRPr="009048EE" w:rsidRDefault="00AE276E" w:rsidP="00AE276E">
      <w:pPr>
        <w:pStyle w:val="Default"/>
        <w:widowControl/>
        <w:rPr>
          <w:bCs/>
          <w:color w:val="auto"/>
          <w:sz w:val="22"/>
          <w:szCs w:val="22"/>
        </w:rPr>
      </w:pPr>
      <w:proofErr w:type="gramStart"/>
      <w:r w:rsidRPr="009048EE">
        <w:rPr>
          <w:bCs/>
          <w:color w:val="auto"/>
          <w:sz w:val="22"/>
          <w:szCs w:val="22"/>
        </w:rPr>
        <w:t xml:space="preserve">I.9.1.1  </w:t>
      </w:r>
      <w:r w:rsidRPr="009048EE">
        <w:rPr>
          <w:bCs/>
          <w:color w:val="auto"/>
          <w:sz w:val="22"/>
          <w:szCs w:val="22"/>
        </w:rPr>
        <w:tab/>
      </w:r>
      <w:proofErr w:type="gramEnd"/>
      <w:r w:rsidRPr="009048EE">
        <w:rPr>
          <w:bCs/>
          <w:color w:val="auto"/>
          <w:sz w:val="22"/>
          <w:szCs w:val="22"/>
        </w:rPr>
        <w:t>COMPLIANCE WITH REGULATIONS</w:t>
      </w:r>
    </w:p>
    <w:p w14:paraId="13142E57" w14:textId="77777777" w:rsidR="00AE276E" w:rsidRPr="009048EE" w:rsidRDefault="00AE276E" w:rsidP="00AE276E">
      <w:pPr>
        <w:pStyle w:val="Default"/>
        <w:widowControl/>
        <w:rPr>
          <w:bCs/>
          <w:color w:val="auto"/>
          <w:sz w:val="22"/>
          <w:szCs w:val="22"/>
        </w:rPr>
      </w:pPr>
    </w:p>
    <w:p w14:paraId="08426B24" w14:textId="77777777" w:rsidR="00AE276E" w:rsidRPr="009048EE" w:rsidRDefault="00AE276E" w:rsidP="00AE276E">
      <w:pPr>
        <w:pStyle w:val="Default"/>
        <w:widowControl/>
        <w:jc w:val="both"/>
        <w:rPr>
          <w:bCs/>
          <w:color w:val="auto"/>
          <w:sz w:val="22"/>
          <w:szCs w:val="22"/>
        </w:rPr>
      </w:pPr>
      <w:r w:rsidRPr="009048EE">
        <w:rPr>
          <w:bCs/>
          <w:color w:val="auto"/>
          <w:sz w:val="22"/>
          <w:szCs w:val="22"/>
        </w:rPr>
        <w:t>The contractor shall comply with the Regulations relative to Non-Discrimination in Federally Assisted Programs of the Department of Transportation, Title 49, Code of Federal Regulations, Part 21, (hereinafter referred to as the “Regulations”), as they may be amended from time to time, which are incorporated by reference and made a part of this contract.</w:t>
      </w:r>
    </w:p>
    <w:p w14:paraId="77150C02" w14:textId="77777777" w:rsidR="00AE276E" w:rsidRPr="009048EE" w:rsidRDefault="00AE276E" w:rsidP="00AE276E">
      <w:pPr>
        <w:pStyle w:val="Default"/>
        <w:widowControl/>
        <w:rPr>
          <w:bCs/>
          <w:color w:val="auto"/>
          <w:sz w:val="22"/>
          <w:szCs w:val="22"/>
        </w:rPr>
      </w:pPr>
    </w:p>
    <w:p w14:paraId="7D7A90F3" w14:textId="77777777" w:rsidR="00AE276E" w:rsidRPr="009048EE" w:rsidRDefault="00AE276E" w:rsidP="00AE276E">
      <w:pPr>
        <w:pStyle w:val="Default"/>
        <w:widowControl/>
        <w:rPr>
          <w:bCs/>
          <w:color w:val="auto"/>
          <w:sz w:val="22"/>
          <w:szCs w:val="22"/>
        </w:rPr>
      </w:pPr>
      <w:proofErr w:type="gramStart"/>
      <w:r w:rsidRPr="009048EE">
        <w:rPr>
          <w:bCs/>
          <w:color w:val="auto"/>
          <w:sz w:val="22"/>
          <w:szCs w:val="22"/>
        </w:rPr>
        <w:t xml:space="preserve">I.9.1.2  </w:t>
      </w:r>
      <w:r w:rsidRPr="009048EE">
        <w:rPr>
          <w:bCs/>
          <w:color w:val="auto"/>
          <w:sz w:val="22"/>
          <w:szCs w:val="22"/>
        </w:rPr>
        <w:tab/>
      </w:r>
      <w:proofErr w:type="gramEnd"/>
      <w:r w:rsidRPr="009048EE">
        <w:rPr>
          <w:bCs/>
          <w:color w:val="auto"/>
          <w:sz w:val="22"/>
          <w:szCs w:val="22"/>
        </w:rPr>
        <w:t>NON-DISCRIMINATION</w:t>
      </w:r>
    </w:p>
    <w:p w14:paraId="6217AD97" w14:textId="77777777" w:rsidR="00AE276E" w:rsidRPr="009048EE" w:rsidRDefault="00AE276E" w:rsidP="00AE276E">
      <w:pPr>
        <w:pStyle w:val="Default"/>
        <w:widowControl/>
        <w:rPr>
          <w:bCs/>
          <w:color w:val="auto"/>
          <w:sz w:val="22"/>
          <w:szCs w:val="22"/>
        </w:rPr>
      </w:pPr>
    </w:p>
    <w:p w14:paraId="416B68AD" w14:textId="77777777" w:rsidR="00AE276E" w:rsidRPr="009048EE" w:rsidRDefault="00AE276E" w:rsidP="00AE276E">
      <w:pPr>
        <w:pStyle w:val="Default"/>
        <w:widowControl/>
        <w:jc w:val="both"/>
        <w:rPr>
          <w:bCs/>
          <w:color w:val="auto"/>
          <w:sz w:val="22"/>
          <w:szCs w:val="22"/>
        </w:rPr>
      </w:pPr>
      <w:r w:rsidRPr="009048EE">
        <w:rPr>
          <w:bCs/>
          <w:color w:val="auto"/>
          <w:sz w:val="22"/>
          <w:szCs w:val="22"/>
        </w:rPr>
        <w:t>The contractor, with regard to the work performed by it during the contract, shall not discriminate on the grounds of race, color, gender or national origin in the selection and retention of subcontractors, including procurements of materials and leases of equipment.  A contractor shall not participate either directly or indirectly in the discrimination prohibited by section 21.5 of the Regulations, including employment practices when the contract covers a program set forth in Appendix B of the Regulations.</w:t>
      </w:r>
    </w:p>
    <w:p w14:paraId="509B8120" w14:textId="77777777" w:rsidR="00AE276E" w:rsidRPr="009048EE" w:rsidRDefault="00AE276E" w:rsidP="00AE276E">
      <w:pPr>
        <w:pStyle w:val="Default"/>
        <w:widowControl/>
        <w:rPr>
          <w:bCs/>
          <w:color w:val="auto"/>
          <w:sz w:val="22"/>
          <w:szCs w:val="22"/>
        </w:rPr>
      </w:pPr>
    </w:p>
    <w:p w14:paraId="78B57F04" w14:textId="77777777" w:rsidR="00AE276E" w:rsidRPr="009048EE" w:rsidRDefault="00AE276E" w:rsidP="00AE276E">
      <w:pPr>
        <w:pStyle w:val="Default"/>
        <w:widowControl/>
        <w:rPr>
          <w:bCs/>
          <w:color w:val="auto"/>
          <w:sz w:val="22"/>
          <w:szCs w:val="22"/>
        </w:rPr>
      </w:pPr>
      <w:r w:rsidRPr="009048EE">
        <w:rPr>
          <w:bCs/>
          <w:color w:val="auto"/>
          <w:sz w:val="22"/>
          <w:szCs w:val="22"/>
        </w:rPr>
        <w:t>I.9.1.3</w:t>
      </w:r>
      <w:r w:rsidRPr="009048EE">
        <w:rPr>
          <w:bCs/>
          <w:color w:val="auto"/>
          <w:sz w:val="22"/>
          <w:szCs w:val="22"/>
        </w:rPr>
        <w:tab/>
        <w:t>SOLICIATIONS FOR SUBCONTRACTORS, INCLUDING PROCUREMENTS OF MATERIALS AND EQUIPMENT</w:t>
      </w:r>
    </w:p>
    <w:p w14:paraId="65D6A6D9" w14:textId="77777777" w:rsidR="00AE276E" w:rsidRPr="009048EE" w:rsidRDefault="00AE276E" w:rsidP="00AE276E">
      <w:pPr>
        <w:pStyle w:val="Default"/>
        <w:widowControl/>
        <w:rPr>
          <w:bCs/>
          <w:color w:val="auto"/>
          <w:sz w:val="22"/>
          <w:szCs w:val="22"/>
        </w:rPr>
      </w:pPr>
    </w:p>
    <w:p w14:paraId="76CBD055" w14:textId="77777777" w:rsidR="00AE276E" w:rsidRPr="009048EE" w:rsidRDefault="00AE276E" w:rsidP="00AE276E">
      <w:pPr>
        <w:pStyle w:val="Default"/>
        <w:widowControl/>
        <w:jc w:val="both"/>
        <w:rPr>
          <w:bCs/>
          <w:color w:val="auto"/>
          <w:sz w:val="22"/>
          <w:szCs w:val="22"/>
        </w:rPr>
      </w:pPr>
      <w:r w:rsidRPr="009048EE">
        <w:rPr>
          <w:bCs/>
          <w:color w:val="auto"/>
          <w:sz w:val="22"/>
          <w:szCs w:val="22"/>
        </w:rPr>
        <w:t>In all solicitations either by competitive bidding or negotiation made by the contractor for work to be performed under a subcontract, including procurements of materials or leases of equipment, each potential subcontractor or supplier shall be notified by the contractor of the contractor’s obligations under this contract and the Regulations relative to nondiscrimination on the grounds of race, color, gender, or national origin.</w:t>
      </w:r>
    </w:p>
    <w:p w14:paraId="0404569A" w14:textId="77777777" w:rsidR="00AE276E" w:rsidRPr="009048EE" w:rsidRDefault="00AE276E" w:rsidP="00AE276E">
      <w:pPr>
        <w:pStyle w:val="Default"/>
        <w:widowControl/>
        <w:rPr>
          <w:bCs/>
          <w:color w:val="auto"/>
          <w:sz w:val="22"/>
          <w:szCs w:val="22"/>
        </w:rPr>
      </w:pPr>
    </w:p>
    <w:p w14:paraId="357B0007" w14:textId="77777777" w:rsidR="00AE276E" w:rsidRPr="009048EE" w:rsidRDefault="00AE276E" w:rsidP="00AE276E">
      <w:pPr>
        <w:pStyle w:val="Default"/>
        <w:widowControl/>
        <w:rPr>
          <w:bCs/>
          <w:color w:val="auto"/>
          <w:sz w:val="22"/>
          <w:szCs w:val="22"/>
        </w:rPr>
      </w:pPr>
      <w:r w:rsidRPr="009048EE">
        <w:rPr>
          <w:bCs/>
          <w:color w:val="auto"/>
          <w:sz w:val="22"/>
          <w:szCs w:val="22"/>
        </w:rPr>
        <w:t>I.9.1.4</w:t>
      </w:r>
      <w:r w:rsidRPr="009048EE">
        <w:rPr>
          <w:bCs/>
          <w:color w:val="auto"/>
          <w:sz w:val="22"/>
          <w:szCs w:val="22"/>
        </w:rPr>
        <w:tab/>
        <w:t>INFORMATION AND REPORTS</w:t>
      </w:r>
    </w:p>
    <w:p w14:paraId="4ABCDB38" w14:textId="77777777" w:rsidR="00AE276E" w:rsidRPr="009048EE" w:rsidRDefault="00AE276E" w:rsidP="00AE276E">
      <w:pPr>
        <w:pStyle w:val="Default"/>
        <w:widowControl/>
        <w:rPr>
          <w:bCs/>
          <w:color w:val="auto"/>
          <w:sz w:val="22"/>
          <w:szCs w:val="22"/>
        </w:rPr>
      </w:pPr>
    </w:p>
    <w:p w14:paraId="4A32C28B" w14:textId="77777777" w:rsidR="00AE276E" w:rsidRPr="009048EE" w:rsidRDefault="00AE276E" w:rsidP="00AE276E">
      <w:pPr>
        <w:pStyle w:val="Default"/>
        <w:widowControl/>
        <w:jc w:val="both"/>
        <w:rPr>
          <w:bCs/>
          <w:color w:val="auto"/>
          <w:sz w:val="22"/>
          <w:szCs w:val="22"/>
        </w:rPr>
      </w:pPr>
      <w:r w:rsidRPr="009048EE">
        <w:rPr>
          <w:bCs/>
          <w:color w:val="auto"/>
          <w:sz w:val="22"/>
          <w:szCs w:val="22"/>
        </w:rPr>
        <w:t>The contractor shall provide all information and reports required by the Regulations or directives issued pursuant thereto, and shall permit access to its books, records, accounts and other sources of information, and its facilities as may be determined by DDOT or the Federal Highway Administration to be pertinent to ascertain compliance with such Regulations, orders and instructions.  Where any information required of a contractor is in the exclusive possession of another who fails or refuses to furnish this information, the contractor shall so certify to DDOT, or the Federal Highway Administration, as appropriate, and shall set forth what efforts it has made to obtain the information.</w:t>
      </w:r>
    </w:p>
    <w:p w14:paraId="185E281D" w14:textId="77777777" w:rsidR="00AE276E" w:rsidRPr="009048EE" w:rsidRDefault="00AE276E" w:rsidP="00AE276E">
      <w:pPr>
        <w:pStyle w:val="Default"/>
        <w:widowControl/>
        <w:rPr>
          <w:bCs/>
          <w:color w:val="auto"/>
          <w:sz w:val="22"/>
          <w:szCs w:val="22"/>
        </w:rPr>
      </w:pPr>
    </w:p>
    <w:p w14:paraId="6F359D4D" w14:textId="77777777" w:rsidR="00AE276E" w:rsidRPr="009048EE" w:rsidRDefault="00AE276E" w:rsidP="00AE276E">
      <w:pPr>
        <w:pStyle w:val="Default"/>
        <w:keepNext/>
        <w:widowControl/>
        <w:rPr>
          <w:bCs/>
          <w:color w:val="auto"/>
          <w:sz w:val="22"/>
          <w:szCs w:val="22"/>
        </w:rPr>
      </w:pPr>
      <w:r w:rsidRPr="009048EE">
        <w:rPr>
          <w:bCs/>
          <w:color w:val="auto"/>
          <w:sz w:val="22"/>
          <w:szCs w:val="22"/>
        </w:rPr>
        <w:t>I.9.1.5</w:t>
      </w:r>
      <w:r w:rsidRPr="009048EE">
        <w:rPr>
          <w:bCs/>
          <w:color w:val="auto"/>
          <w:sz w:val="22"/>
          <w:szCs w:val="22"/>
        </w:rPr>
        <w:tab/>
        <w:t>SANCTIONS FOR NON-COMPLIANCE</w:t>
      </w:r>
    </w:p>
    <w:p w14:paraId="76E078B9" w14:textId="77777777" w:rsidR="00AE276E" w:rsidRPr="009048EE" w:rsidRDefault="00AE276E" w:rsidP="00AE276E">
      <w:pPr>
        <w:pStyle w:val="Default"/>
        <w:keepNext/>
        <w:widowControl/>
        <w:rPr>
          <w:bCs/>
          <w:color w:val="auto"/>
          <w:sz w:val="22"/>
          <w:szCs w:val="22"/>
        </w:rPr>
      </w:pPr>
    </w:p>
    <w:p w14:paraId="1C8444D3" w14:textId="77777777" w:rsidR="00AE276E" w:rsidRPr="009048EE" w:rsidRDefault="00AE276E" w:rsidP="00AE276E">
      <w:pPr>
        <w:pStyle w:val="Default"/>
        <w:widowControl/>
        <w:jc w:val="both"/>
        <w:rPr>
          <w:bCs/>
          <w:color w:val="auto"/>
          <w:sz w:val="22"/>
          <w:szCs w:val="22"/>
        </w:rPr>
      </w:pPr>
      <w:r w:rsidRPr="009048EE">
        <w:rPr>
          <w:bCs/>
          <w:color w:val="auto"/>
          <w:sz w:val="22"/>
          <w:szCs w:val="22"/>
        </w:rPr>
        <w:t>In the event of the contractor’s non-compliance with non-discrimination provisions of this contract, DDOT shall impose such contract sanctions as it or the Federal Highway Administration may determine to be appropriate, including, but not limited to:</w:t>
      </w:r>
    </w:p>
    <w:p w14:paraId="1951109F" w14:textId="77777777" w:rsidR="00AE276E" w:rsidRPr="009048EE" w:rsidRDefault="00AE276E" w:rsidP="00AE276E">
      <w:pPr>
        <w:pStyle w:val="Default"/>
        <w:widowControl/>
        <w:rPr>
          <w:bCs/>
          <w:color w:val="auto"/>
          <w:sz w:val="22"/>
          <w:szCs w:val="22"/>
        </w:rPr>
      </w:pPr>
    </w:p>
    <w:p w14:paraId="55F75F8E" w14:textId="77777777" w:rsidR="00AE276E" w:rsidRDefault="00AE276E" w:rsidP="00803B32">
      <w:pPr>
        <w:pStyle w:val="Default"/>
        <w:widowControl/>
        <w:ind w:left="1152" w:hanging="432"/>
        <w:jc w:val="both"/>
        <w:rPr>
          <w:bCs/>
          <w:color w:val="auto"/>
          <w:sz w:val="22"/>
          <w:szCs w:val="22"/>
        </w:rPr>
      </w:pPr>
      <w:r w:rsidRPr="009048EE">
        <w:rPr>
          <w:bCs/>
          <w:color w:val="auto"/>
          <w:sz w:val="22"/>
          <w:szCs w:val="22"/>
        </w:rPr>
        <w:t>(a)</w:t>
      </w:r>
      <w:r w:rsidR="00803B32">
        <w:rPr>
          <w:bCs/>
          <w:color w:val="auto"/>
          <w:sz w:val="22"/>
          <w:szCs w:val="22"/>
        </w:rPr>
        <w:tab/>
      </w:r>
      <w:r w:rsidRPr="009048EE">
        <w:rPr>
          <w:bCs/>
          <w:color w:val="auto"/>
          <w:sz w:val="22"/>
          <w:szCs w:val="22"/>
        </w:rPr>
        <w:t>withholding of payments to the contractor under the contract until the contractor complies, and/or</w:t>
      </w:r>
    </w:p>
    <w:p w14:paraId="0E19A27B" w14:textId="77777777" w:rsidR="00AE276E" w:rsidRPr="009048EE" w:rsidRDefault="00AE276E" w:rsidP="00803B32">
      <w:pPr>
        <w:pStyle w:val="Default"/>
        <w:widowControl/>
        <w:ind w:left="1152" w:hanging="432"/>
        <w:jc w:val="both"/>
        <w:rPr>
          <w:bCs/>
          <w:color w:val="auto"/>
          <w:sz w:val="22"/>
          <w:szCs w:val="22"/>
        </w:rPr>
      </w:pPr>
      <w:r w:rsidRPr="009048EE">
        <w:rPr>
          <w:bCs/>
          <w:color w:val="auto"/>
          <w:sz w:val="22"/>
          <w:szCs w:val="22"/>
        </w:rPr>
        <w:t>(b)</w:t>
      </w:r>
      <w:r w:rsidRPr="009048EE">
        <w:rPr>
          <w:bCs/>
          <w:color w:val="auto"/>
          <w:sz w:val="22"/>
          <w:szCs w:val="22"/>
        </w:rPr>
        <w:tab/>
        <w:t>cancellation, termination, or suspension of the contract, in whole or in part.</w:t>
      </w:r>
    </w:p>
    <w:p w14:paraId="087AFEA3" w14:textId="77777777" w:rsidR="00AE276E" w:rsidRPr="009048EE" w:rsidRDefault="00AE276E" w:rsidP="00AE276E">
      <w:pPr>
        <w:pStyle w:val="Default"/>
        <w:widowControl/>
        <w:jc w:val="both"/>
        <w:rPr>
          <w:bCs/>
          <w:color w:val="auto"/>
          <w:sz w:val="22"/>
          <w:szCs w:val="22"/>
        </w:rPr>
      </w:pPr>
    </w:p>
    <w:p w14:paraId="71875E4C" w14:textId="77777777" w:rsidR="00AE276E" w:rsidRPr="009048EE" w:rsidRDefault="00AE276E" w:rsidP="00803B32">
      <w:pPr>
        <w:pStyle w:val="Default"/>
        <w:keepNext/>
        <w:widowControl/>
        <w:jc w:val="both"/>
        <w:rPr>
          <w:bCs/>
          <w:color w:val="auto"/>
          <w:sz w:val="22"/>
          <w:szCs w:val="22"/>
        </w:rPr>
      </w:pPr>
      <w:proofErr w:type="gramStart"/>
      <w:r w:rsidRPr="009048EE">
        <w:rPr>
          <w:bCs/>
          <w:color w:val="auto"/>
          <w:sz w:val="22"/>
          <w:szCs w:val="22"/>
        </w:rPr>
        <w:lastRenderedPageBreak/>
        <w:t xml:space="preserve">I.9.1.6  </w:t>
      </w:r>
      <w:r w:rsidRPr="009048EE">
        <w:rPr>
          <w:bCs/>
          <w:color w:val="auto"/>
          <w:sz w:val="22"/>
          <w:szCs w:val="22"/>
        </w:rPr>
        <w:tab/>
      </w:r>
      <w:proofErr w:type="gramEnd"/>
      <w:r w:rsidRPr="009048EE">
        <w:rPr>
          <w:bCs/>
          <w:color w:val="auto"/>
          <w:sz w:val="22"/>
          <w:szCs w:val="22"/>
        </w:rPr>
        <w:t>INCORPORATION OF PROVISIONS</w:t>
      </w:r>
    </w:p>
    <w:p w14:paraId="71397474" w14:textId="77777777" w:rsidR="00AE276E" w:rsidRPr="009048EE" w:rsidRDefault="00AE276E" w:rsidP="00803B32">
      <w:pPr>
        <w:pStyle w:val="Default"/>
        <w:keepNext/>
        <w:widowControl/>
        <w:jc w:val="both"/>
        <w:rPr>
          <w:bCs/>
          <w:color w:val="auto"/>
          <w:sz w:val="22"/>
          <w:szCs w:val="22"/>
        </w:rPr>
      </w:pPr>
    </w:p>
    <w:p w14:paraId="4435873E" w14:textId="77777777" w:rsidR="00AE276E" w:rsidRPr="009048EE" w:rsidRDefault="00AE276E" w:rsidP="00AE276E">
      <w:pPr>
        <w:pStyle w:val="Default"/>
        <w:widowControl/>
        <w:jc w:val="both"/>
        <w:rPr>
          <w:bCs/>
          <w:color w:val="auto"/>
          <w:sz w:val="22"/>
          <w:szCs w:val="22"/>
        </w:rPr>
      </w:pPr>
      <w:proofErr w:type="gramStart"/>
      <w:r w:rsidRPr="009048EE">
        <w:rPr>
          <w:bCs/>
          <w:color w:val="auto"/>
          <w:sz w:val="22"/>
          <w:szCs w:val="22"/>
        </w:rPr>
        <w:t>I.9.1.6.1  The</w:t>
      </w:r>
      <w:proofErr w:type="gramEnd"/>
      <w:r w:rsidRPr="009048EE">
        <w:rPr>
          <w:bCs/>
          <w:color w:val="auto"/>
          <w:sz w:val="22"/>
          <w:szCs w:val="22"/>
        </w:rPr>
        <w:t xml:space="preserve"> Contractor shall include the provisions of paragraphs (1) through (6) of this Assurance in every subcontract, including procurements of materials and leases of equipment, unless exempt by the Regulations, or directives issued pursuant thereto.  </w:t>
      </w:r>
    </w:p>
    <w:p w14:paraId="54922E2A" w14:textId="77777777" w:rsidR="00AE276E" w:rsidRPr="009048EE" w:rsidRDefault="00AE276E" w:rsidP="00AE276E">
      <w:pPr>
        <w:pStyle w:val="Default"/>
        <w:widowControl/>
        <w:jc w:val="both"/>
        <w:rPr>
          <w:bCs/>
          <w:color w:val="auto"/>
          <w:sz w:val="22"/>
          <w:szCs w:val="22"/>
        </w:rPr>
      </w:pPr>
    </w:p>
    <w:p w14:paraId="0701D688" w14:textId="77777777" w:rsidR="00AE276E" w:rsidRPr="009048EE" w:rsidRDefault="00AE276E" w:rsidP="00AE276E">
      <w:pPr>
        <w:pStyle w:val="Default"/>
        <w:widowControl/>
        <w:jc w:val="both"/>
        <w:rPr>
          <w:bCs/>
          <w:color w:val="auto"/>
          <w:sz w:val="22"/>
          <w:szCs w:val="22"/>
        </w:rPr>
      </w:pPr>
      <w:r w:rsidRPr="009048EE">
        <w:rPr>
          <w:bCs/>
          <w:color w:val="auto"/>
          <w:sz w:val="22"/>
          <w:szCs w:val="22"/>
        </w:rPr>
        <w:t>I.9.1.6.2  The contractor shall take such action with respect to any subcontract or procurement as DDOT or FHWA may direct as a means of enforcing such provisions including sanctions for noncompliance provided, however, that in the event a contractor becomes involved in, or is threatened with, litigation with a subcontractor or supplier as a result of this direction, the contractor may request DDOT to enter into such litigation to protect the interests of DDOT, and in addition, the contractor may request the United States to enter into such litigation to protect the interests of the United States.</w:t>
      </w:r>
    </w:p>
    <w:p w14:paraId="6C8FC7A4" w14:textId="77777777" w:rsidR="00AE276E" w:rsidRPr="009048EE" w:rsidRDefault="00AE276E" w:rsidP="00AE276E">
      <w:pPr>
        <w:widowControl/>
        <w:tabs>
          <w:tab w:val="left" w:pos="-720"/>
        </w:tabs>
        <w:suppressAutoHyphens/>
        <w:jc w:val="both"/>
        <w:rPr>
          <w:rFonts w:ascii="Times New Roman" w:hAnsi="Times New Roman" w:cs="Times New Roman"/>
          <w:spacing w:val="-3"/>
        </w:rPr>
      </w:pPr>
    </w:p>
    <w:p w14:paraId="62EACD2C" w14:textId="77777777" w:rsidR="00AE276E" w:rsidRPr="001C7B46" w:rsidRDefault="00AE276E" w:rsidP="00AE276E">
      <w:pPr>
        <w:pStyle w:val="Default"/>
        <w:widowControl/>
        <w:jc w:val="both"/>
        <w:rPr>
          <w:color w:val="auto"/>
          <w:sz w:val="22"/>
          <w:szCs w:val="22"/>
        </w:rPr>
      </w:pPr>
      <w:bookmarkStart w:id="683" w:name="_Toc462797420"/>
      <w:bookmarkStart w:id="684" w:name="_Toc462810551"/>
      <w:r w:rsidRPr="009048EE">
        <w:rPr>
          <w:b/>
          <w:bCs/>
          <w:color w:val="auto"/>
          <w:sz w:val="22"/>
          <w:szCs w:val="22"/>
        </w:rPr>
        <w:t>I.10</w:t>
      </w:r>
      <w:r w:rsidRPr="009048EE">
        <w:rPr>
          <w:b/>
          <w:bCs/>
          <w:color w:val="auto"/>
          <w:sz w:val="22"/>
          <w:szCs w:val="22"/>
        </w:rPr>
        <w:tab/>
        <w:t xml:space="preserve">ORDER OF PRECEDENCE </w:t>
      </w:r>
      <w:bookmarkEnd w:id="683"/>
      <w:bookmarkEnd w:id="684"/>
    </w:p>
    <w:p w14:paraId="64CDEEB8" w14:textId="77777777" w:rsidR="00AE276E" w:rsidRPr="00BD5CB0" w:rsidRDefault="00AE276E" w:rsidP="00AE276E">
      <w:pPr>
        <w:pStyle w:val="BodyText"/>
        <w:widowControl/>
        <w:ind w:left="0"/>
        <w:jc w:val="both"/>
        <w:rPr>
          <w:rFonts w:cs="Times New Roman"/>
        </w:rPr>
      </w:pPr>
    </w:p>
    <w:p w14:paraId="4B4BEB99" w14:textId="77777777" w:rsidR="00AE276E" w:rsidRPr="007D724D" w:rsidRDefault="00AE276E" w:rsidP="00AE276E">
      <w:pPr>
        <w:widowControl/>
        <w:jc w:val="both"/>
        <w:rPr>
          <w:rFonts w:ascii="Times New Roman" w:hAnsi="Times New Roman" w:cs="Times New Roman"/>
        </w:rPr>
      </w:pPr>
      <w:r w:rsidRPr="007D724D">
        <w:rPr>
          <w:rFonts w:ascii="Times New Roman" w:hAnsi="Times New Roman" w:cs="Times New Roman"/>
        </w:rPr>
        <w:t>If there are conflicting provisions between or among Contract Documents, then the governing order of precedence shall be as follows:</w:t>
      </w:r>
    </w:p>
    <w:p w14:paraId="3A9A35DB" w14:textId="77777777" w:rsidR="00AE276E" w:rsidRPr="007D724D" w:rsidRDefault="00AE276E" w:rsidP="00AE276E">
      <w:pPr>
        <w:widowControl/>
        <w:jc w:val="both"/>
        <w:rPr>
          <w:rFonts w:ascii="Times New Roman" w:hAnsi="Times New Roman" w:cs="Times New Roman"/>
        </w:rPr>
      </w:pPr>
    </w:p>
    <w:p w14:paraId="4910F444" w14:textId="77777777" w:rsidR="00AE276E" w:rsidRPr="0050578D" w:rsidRDefault="00AE276E" w:rsidP="00FB323C">
      <w:pPr>
        <w:widowControl/>
        <w:numPr>
          <w:ilvl w:val="1"/>
          <w:numId w:val="28"/>
        </w:numPr>
        <w:spacing w:after="120"/>
        <w:ind w:left="720" w:hanging="720"/>
        <w:jc w:val="both"/>
        <w:rPr>
          <w:rFonts w:ascii="Times New Roman" w:hAnsi="Times New Roman" w:cs="Times New Roman"/>
        </w:rPr>
      </w:pPr>
      <w:r w:rsidRPr="0050578D">
        <w:rPr>
          <w:rFonts w:ascii="Times New Roman" w:hAnsi="Times New Roman" w:cs="Times New Roman"/>
        </w:rPr>
        <w:t xml:space="preserve">The Contract, as modified, including the Federal Standard Contract Provisions and the OCP Standard Contract Provisions; if there is a conflict between the Federal Standard Contract Provisions and the OCP Standard Provisions, then the Federal Standard Contract Provisions shall prevail; </w:t>
      </w:r>
    </w:p>
    <w:p w14:paraId="2A77A926" w14:textId="77777777" w:rsidR="00AE276E" w:rsidRPr="009048EE" w:rsidRDefault="00AE276E" w:rsidP="00FB323C">
      <w:pPr>
        <w:widowControl/>
        <w:numPr>
          <w:ilvl w:val="1"/>
          <w:numId w:val="28"/>
        </w:numPr>
        <w:spacing w:after="120"/>
        <w:ind w:left="720" w:hanging="720"/>
        <w:jc w:val="both"/>
        <w:rPr>
          <w:rFonts w:ascii="Times New Roman" w:hAnsi="Times New Roman" w:cs="Times New Roman"/>
        </w:rPr>
      </w:pPr>
      <w:r w:rsidRPr="009048EE">
        <w:rPr>
          <w:rFonts w:ascii="Times New Roman" w:hAnsi="Times New Roman" w:cs="Times New Roman"/>
        </w:rPr>
        <w:t>Contract attachments other than the Federal and OCP Standard Contract Provisions, unless in conflict with applicable law or regulation;</w:t>
      </w:r>
    </w:p>
    <w:p w14:paraId="4BA0E57B" w14:textId="77777777" w:rsidR="00AE276E" w:rsidRPr="009048EE" w:rsidRDefault="00AE276E" w:rsidP="00FB323C">
      <w:pPr>
        <w:widowControl/>
        <w:numPr>
          <w:ilvl w:val="1"/>
          <w:numId w:val="28"/>
        </w:numPr>
        <w:spacing w:after="240"/>
        <w:ind w:left="720" w:hanging="720"/>
        <w:jc w:val="both"/>
        <w:rPr>
          <w:rFonts w:ascii="Times New Roman" w:hAnsi="Times New Roman" w:cs="Times New Roman"/>
        </w:rPr>
      </w:pPr>
      <w:r w:rsidRPr="009048EE">
        <w:rPr>
          <w:rFonts w:ascii="Times New Roman" w:hAnsi="Times New Roman" w:cs="Times New Roman"/>
        </w:rPr>
        <w:t>Consultant’s response to this solicitation and any resultant proposals to the extent that they meet or exceed the requirements of the Contract; if the response or proposal include statements that can reasonably be interpreted as offers to provide higher quality or greater quantity than otherwise required by the Contract Documents, or to perform services in addition to those otherwise required or otherwise contain terms which are more advantageous to the District than the requirements of the other Contract Documents, then the Consultant’s obligations hereunder shall include compliance with all such statements, offers, and terms.</w:t>
      </w:r>
    </w:p>
    <w:p w14:paraId="76906EE1" w14:textId="77777777" w:rsidR="00AE276E" w:rsidRPr="009048EE" w:rsidRDefault="00AE276E" w:rsidP="00AE276E">
      <w:pPr>
        <w:widowControl/>
        <w:jc w:val="both"/>
        <w:rPr>
          <w:rFonts w:ascii="Times New Roman" w:hAnsi="Times New Roman" w:cs="Times New Roman"/>
        </w:rPr>
      </w:pPr>
      <w:r w:rsidRPr="009048EE">
        <w:rPr>
          <w:rFonts w:ascii="Times New Roman" w:hAnsi="Times New Roman" w:cs="Times New Roman"/>
        </w:rPr>
        <w:t>Notwithstanding the foregoing, in the event of conflicting requirements involving any requirement within the Contract Documents, the District shall have the right to determine, in its sole option and discretion, which requirement(s) apply.  The Consultant shall request the District’s determination respecting the order of precedence among conflicting provisions promptly upon becoming aware of any such conflict. The District reserves the right to determine that the requirement that requires the better quality, greater quantity, or greater benefit to the District shall apply.</w:t>
      </w:r>
    </w:p>
    <w:p w14:paraId="1DFAADB8" w14:textId="77777777" w:rsidR="00AE276E" w:rsidRPr="009048EE" w:rsidRDefault="00AE276E" w:rsidP="00AE276E">
      <w:pPr>
        <w:widowControl/>
        <w:jc w:val="both"/>
        <w:rPr>
          <w:rFonts w:ascii="Times New Roman" w:hAnsi="Times New Roman" w:cs="Times New Roman"/>
        </w:rPr>
      </w:pPr>
    </w:p>
    <w:p w14:paraId="34E7289D" w14:textId="77777777" w:rsidR="00AE276E" w:rsidRPr="009048EE" w:rsidRDefault="00AE276E" w:rsidP="00717EB3">
      <w:pPr>
        <w:pStyle w:val="BodyText"/>
        <w:keepNext/>
        <w:widowControl/>
        <w:ind w:left="0"/>
        <w:jc w:val="both"/>
        <w:rPr>
          <w:rFonts w:cs="Times New Roman"/>
        </w:rPr>
      </w:pPr>
      <w:r w:rsidRPr="009048EE">
        <w:rPr>
          <w:rFonts w:cs="Times New Roman"/>
        </w:rPr>
        <w:t xml:space="preserve">“Contract Documents” shall mean </w:t>
      </w:r>
    </w:p>
    <w:p w14:paraId="230DCE6D" w14:textId="77777777" w:rsidR="00AE276E" w:rsidRPr="009048EE" w:rsidRDefault="00AE276E" w:rsidP="00717EB3">
      <w:pPr>
        <w:pStyle w:val="BodyText"/>
        <w:keepNext/>
        <w:widowControl/>
        <w:ind w:left="0"/>
        <w:jc w:val="both"/>
        <w:rPr>
          <w:rFonts w:cs="Times New Roman"/>
        </w:rPr>
      </w:pPr>
    </w:p>
    <w:p w14:paraId="63B4F8B2" w14:textId="77777777" w:rsidR="00AE276E" w:rsidRPr="009048EE" w:rsidRDefault="00AE276E" w:rsidP="00AE276E">
      <w:pPr>
        <w:pStyle w:val="BodyText"/>
        <w:widowControl/>
        <w:ind w:left="720" w:hanging="720"/>
        <w:jc w:val="both"/>
        <w:rPr>
          <w:rFonts w:cs="Times New Roman"/>
        </w:rPr>
      </w:pPr>
      <w:r w:rsidRPr="009048EE">
        <w:rPr>
          <w:rFonts w:cs="Times New Roman"/>
        </w:rPr>
        <w:t>(a)</w:t>
      </w:r>
      <w:r w:rsidRPr="009048EE">
        <w:rPr>
          <w:rFonts w:cs="Times New Roman"/>
        </w:rPr>
        <w:tab/>
        <w:t>A Contract executed by the District and the Consultant, including all exhibits and attachments thereto;</w:t>
      </w:r>
    </w:p>
    <w:p w14:paraId="30B5C159" w14:textId="77777777" w:rsidR="00AE276E" w:rsidRPr="009048EE" w:rsidRDefault="00AE276E" w:rsidP="00AE276E">
      <w:pPr>
        <w:pStyle w:val="BodyText"/>
        <w:widowControl/>
        <w:ind w:left="720" w:hanging="720"/>
        <w:jc w:val="both"/>
        <w:rPr>
          <w:rFonts w:cs="Times New Roman"/>
        </w:rPr>
      </w:pPr>
      <w:r w:rsidRPr="009048EE">
        <w:rPr>
          <w:rFonts w:cs="Times New Roman"/>
        </w:rPr>
        <w:t xml:space="preserve">(b) </w:t>
      </w:r>
      <w:r w:rsidRPr="009048EE">
        <w:rPr>
          <w:rFonts w:cs="Times New Roman"/>
        </w:rPr>
        <w:tab/>
        <w:t xml:space="preserve">A modification of the Contract which </w:t>
      </w:r>
      <w:proofErr w:type="gramStart"/>
      <w:r w:rsidRPr="009048EE">
        <w:rPr>
          <w:rFonts w:cs="Times New Roman"/>
        </w:rPr>
        <w:t>means  (</w:t>
      </w:r>
      <w:proofErr w:type="gramEnd"/>
      <w:r w:rsidRPr="009048EE">
        <w:rPr>
          <w:rFonts w:cs="Times New Roman"/>
        </w:rPr>
        <w:t>i) a written amendment to the Contract signed by both parties, (2) a Change Order, or (3) a Force Account Change Order, or (4) a Directive Letter; and</w:t>
      </w:r>
    </w:p>
    <w:p w14:paraId="47C73066" w14:textId="77777777" w:rsidR="00AE276E" w:rsidRPr="009048EE" w:rsidRDefault="00AE276E" w:rsidP="00AE276E">
      <w:pPr>
        <w:pStyle w:val="BodyText"/>
        <w:widowControl/>
        <w:ind w:left="720" w:hanging="720"/>
        <w:jc w:val="both"/>
        <w:rPr>
          <w:rFonts w:cs="Times New Roman"/>
        </w:rPr>
      </w:pPr>
      <w:r w:rsidRPr="009048EE">
        <w:rPr>
          <w:rFonts w:cs="Times New Roman"/>
        </w:rPr>
        <w:t>(c)</w:t>
      </w:r>
      <w:r w:rsidRPr="009048EE">
        <w:rPr>
          <w:rFonts w:cs="Times New Roman"/>
        </w:rPr>
        <w:tab/>
        <w:t>Consultant’s response to the solicitation for this Contract, including the price and scope proposal attached hereto as</w:t>
      </w:r>
      <w:r>
        <w:rPr>
          <w:rFonts w:cs="Times New Roman"/>
        </w:rPr>
        <w:t xml:space="preserve"> Attachment J.13</w:t>
      </w:r>
      <w:r w:rsidRPr="009048EE">
        <w:rPr>
          <w:rFonts w:cs="Times New Roman"/>
        </w:rPr>
        <w:t>, subject to Sections I.10(3) and H.10.</w:t>
      </w:r>
    </w:p>
    <w:p w14:paraId="3F989451" w14:textId="77777777" w:rsidR="00AE276E" w:rsidRPr="009048EE" w:rsidRDefault="00AE276E" w:rsidP="00AE276E">
      <w:pPr>
        <w:widowControl/>
        <w:tabs>
          <w:tab w:val="left" w:pos="-720"/>
        </w:tabs>
        <w:suppressAutoHyphens/>
        <w:jc w:val="both"/>
        <w:rPr>
          <w:rFonts w:ascii="Times New Roman" w:hAnsi="Times New Roman" w:cs="Times New Roman"/>
        </w:rPr>
      </w:pPr>
    </w:p>
    <w:p w14:paraId="5B7ECA68" w14:textId="77777777" w:rsidR="001A3CA8" w:rsidRPr="00ED5795" w:rsidRDefault="001A3CA8" w:rsidP="00803B32">
      <w:pPr>
        <w:keepNext/>
        <w:widowControl/>
        <w:jc w:val="both"/>
        <w:rPr>
          <w:rFonts w:ascii="Times New Roman" w:hAnsi="Times New Roman" w:cs="Times New Roman"/>
          <w:b/>
          <w:sz w:val="24"/>
          <w:szCs w:val="24"/>
        </w:rPr>
      </w:pPr>
      <w:r w:rsidRPr="00ED5795">
        <w:rPr>
          <w:rFonts w:ascii="Times New Roman" w:hAnsi="Times New Roman" w:cs="Times New Roman"/>
          <w:b/>
          <w:sz w:val="24"/>
          <w:szCs w:val="24"/>
        </w:rPr>
        <w:t>I.1</w:t>
      </w:r>
      <w:r w:rsidR="00FD77A4">
        <w:rPr>
          <w:rFonts w:ascii="Times New Roman" w:hAnsi="Times New Roman" w:cs="Times New Roman"/>
          <w:b/>
          <w:sz w:val="24"/>
          <w:szCs w:val="24"/>
        </w:rPr>
        <w:t>1</w:t>
      </w:r>
      <w:r w:rsidR="00450FB2" w:rsidRPr="00ED5795">
        <w:rPr>
          <w:rFonts w:ascii="Times New Roman" w:hAnsi="Times New Roman" w:cs="Times New Roman"/>
          <w:b/>
          <w:sz w:val="24"/>
          <w:szCs w:val="24"/>
        </w:rPr>
        <w:t xml:space="preserve">. </w:t>
      </w:r>
      <w:r w:rsidRPr="00ED5795">
        <w:rPr>
          <w:rFonts w:ascii="Times New Roman" w:hAnsi="Times New Roman" w:cs="Times New Roman"/>
          <w:b/>
          <w:sz w:val="24"/>
          <w:szCs w:val="24"/>
        </w:rPr>
        <w:t xml:space="preserve">DISADVANTAGED BUSINESS ENTERPRISE </w:t>
      </w:r>
      <w:r w:rsidR="00EE5F46" w:rsidRPr="00ED5795">
        <w:rPr>
          <w:rFonts w:ascii="Times New Roman" w:hAnsi="Times New Roman" w:cs="Times New Roman"/>
          <w:b/>
          <w:sz w:val="24"/>
          <w:szCs w:val="24"/>
        </w:rPr>
        <w:t>(</w:t>
      </w:r>
      <w:r w:rsidR="005A227B" w:rsidRPr="00ED5795">
        <w:rPr>
          <w:rFonts w:ascii="Times New Roman" w:hAnsi="Times New Roman" w:cs="Times New Roman"/>
          <w:b/>
          <w:sz w:val="24"/>
          <w:szCs w:val="24"/>
        </w:rPr>
        <w:t>“</w:t>
      </w:r>
      <w:r w:rsidR="00EE5F46" w:rsidRPr="00ED5795">
        <w:rPr>
          <w:rFonts w:ascii="Times New Roman" w:hAnsi="Times New Roman" w:cs="Times New Roman"/>
          <w:b/>
          <w:sz w:val="24"/>
          <w:szCs w:val="24"/>
        </w:rPr>
        <w:t>DBE</w:t>
      </w:r>
      <w:r w:rsidR="005A227B" w:rsidRPr="00ED5795">
        <w:rPr>
          <w:rFonts w:ascii="Times New Roman" w:hAnsi="Times New Roman" w:cs="Times New Roman"/>
          <w:b/>
          <w:sz w:val="24"/>
          <w:szCs w:val="24"/>
        </w:rPr>
        <w:t>”</w:t>
      </w:r>
      <w:r w:rsidR="00EE5F46" w:rsidRPr="00ED5795">
        <w:rPr>
          <w:rFonts w:ascii="Times New Roman" w:hAnsi="Times New Roman" w:cs="Times New Roman"/>
          <w:b/>
          <w:sz w:val="24"/>
          <w:szCs w:val="24"/>
        </w:rPr>
        <w:t xml:space="preserve">) </w:t>
      </w:r>
      <w:r w:rsidRPr="00ED5795">
        <w:rPr>
          <w:rFonts w:ascii="Times New Roman" w:hAnsi="Times New Roman" w:cs="Times New Roman"/>
          <w:b/>
          <w:sz w:val="24"/>
          <w:szCs w:val="24"/>
        </w:rPr>
        <w:t>GOAL</w:t>
      </w:r>
    </w:p>
    <w:p w14:paraId="2A27CF99" w14:textId="77777777" w:rsidR="001A3CA8" w:rsidRPr="00ED5795" w:rsidRDefault="001A3CA8" w:rsidP="00803B32">
      <w:pPr>
        <w:keepNext/>
        <w:widowControl/>
        <w:spacing w:line="276" w:lineRule="auto"/>
        <w:rPr>
          <w:rFonts w:ascii="Times New Roman" w:hAnsi="Times New Roman" w:cs="Times New Roman"/>
          <w:sz w:val="24"/>
          <w:szCs w:val="24"/>
        </w:rPr>
      </w:pPr>
    </w:p>
    <w:p w14:paraId="5453F5ED" w14:textId="77777777" w:rsidR="00EE5F46" w:rsidRPr="00ED5795" w:rsidRDefault="00EE5F46" w:rsidP="0091333A">
      <w:pPr>
        <w:pStyle w:val="BodyText"/>
        <w:spacing w:after="200"/>
        <w:ind w:left="0"/>
        <w:rPr>
          <w:rFonts w:cs="Times New Roman"/>
        </w:rPr>
      </w:pPr>
      <w:r w:rsidRPr="00ED5795">
        <w:rPr>
          <w:rFonts w:cs="Times New Roman"/>
        </w:rPr>
        <w:t xml:space="preserve">A </w:t>
      </w:r>
      <w:r w:rsidR="002A555F">
        <w:rPr>
          <w:rFonts w:cs="Times New Roman"/>
        </w:rPr>
        <w:t>three</w:t>
      </w:r>
      <w:r w:rsidRPr="00ED5795">
        <w:rPr>
          <w:rFonts w:cs="Times New Roman"/>
        </w:rPr>
        <w:t xml:space="preserve"> percent </w:t>
      </w:r>
      <w:r w:rsidRPr="002A555F">
        <w:rPr>
          <w:rFonts w:cs="Times New Roman"/>
        </w:rPr>
        <w:t>(</w:t>
      </w:r>
      <w:r w:rsidR="00774F85" w:rsidRPr="002A555F">
        <w:rPr>
          <w:rFonts w:cs="Times New Roman"/>
        </w:rPr>
        <w:t>3</w:t>
      </w:r>
      <w:r w:rsidRPr="002A555F">
        <w:rPr>
          <w:rFonts w:cs="Times New Roman"/>
        </w:rPr>
        <w:t>%)</w:t>
      </w:r>
      <w:r w:rsidRPr="00AE276E">
        <w:rPr>
          <w:rFonts w:cs="Times New Roman"/>
          <w:b/>
        </w:rPr>
        <w:t xml:space="preserve"> </w:t>
      </w:r>
      <w:r w:rsidRPr="00ED5795">
        <w:rPr>
          <w:rFonts w:cs="Times New Roman"/>
        </w:rPr>
        <w:t xml:space="preserve">DBE subcontracting goal for firms certified as DBE’s in accordance with Title 49, Subtitle A, Part 26 of the CFR has been established for this federally-assisted contract. The contract will be subject to all applicable Federal regulations including Title VI of the Civil Rights Acts of 1964. If </w:t>
      </w:r>
      <w:r w:rsidR="005A227B" w:rsidRPr="00ED5795">
        <w:rPr>
          <w:rFonts w:cs="Times New Roman"/>
        </w:rPr>
        <w:lastRenderedPageBreak/>
        <w:t>Contractor</w:t>
      </w:r>
      <w:r w:rsidRPr="00ED5795">
        <w:rPr>
          <w:rFonts w:cs="Times New Roman"/>
        </w:rPr>
        <w:t xml:space="preserve"> does not meet the DBE goal, then </w:t>
      </w:r>
      <w:r w:rsidR="005A227B" w:rsidRPr="00ED5795">
        <w:rPr>
          <w:rFonts w:cs="Times New Roman"/>
        </w:rPr>
        <w:t>Contractor</w:t>
      </w:r>
      <w:r w:rsidRPr="00ED5795">
        <w:rPr>
          <w:rFonts w:cs="Times New Roman"/>
        </w:rPr>
        <w:t xml:space="preserve"> will be required to demonstrate good faith efforts in accordance with Title 49, Subtitle A, Part 26 of the CFR.</w:t>
      </w:r>
    </w:p>
    <w:p w14:paraId="340E5AAB" w14:textId="77777777" w:rsidR="00EE5F46" w:rsidRPr="00ED5795" w:rsidRDefault="00EE5F46" w:rsidP="00824EEC">
      <w:pPr>
        <w:rPr>
          <w:rFonts w:ascii="Times New Roman" w:hAnsi="Times New Roman" w:cs="Times New Roman"/>
        </w:rPr>
      </w:pPr>
      <w:r w:rsidRPr="00ED5795">
        <w:rPr>
          <w:rFonts w:ascii="Times New Roman" w:hAnsi="Times New Roman" w:cs="Times New Roman"/>
        </w:rPr>
        <w:t xml:space="preserve">Title VI of the Civil Rights Act Of 1964, as amended: </w:t>
      </w:r>
    </w:p>
    <w:p w14:paraId="25B9163C" w14:textId="382D330C" w:rsidR="001A3CA8" w:rsidRPr="00ED5795" w:rsidRDefault="00EE5F46" w:rsidP="00F64339">
      <w:pPr>
        <w:widowControl/>
        <w:rPr>
          <w:rFonts w:ascii="Times New Roman" w:hAnsi="Times New Roman" w:cs="Times New Roman"/>
          <w:sz w:val="24"/>
          <w:szCs w:val="24"/>
          <w:u w:val="single"/>
        </w:rPr>
      </w:pPr>
      <w:r w:rsidRPr="00ED5795">
        <w:rPr>
          <w:rFonts w:ascii="Times New Roman" w:hAnsi="Times New Roman" w:cs="Times New Roman"/>
        </w:rPr>
        <w:t>During the performance of the Contract, the Contractor and any of its subcontractors shall comply with Title VI of the Civil Rights Act of 1964, as amended.  This Act provides that no person shall, on the grounds of race, color or national origin, be excluded from participation in, or be denied the benefits of or</w:t>
      </w:r>
      <w:r w:rsidR="00824EEC">
        <w:rPr>
          <w:rFonts w:ascii="Times New Roman" w:hAnsi="Times New Roman" w:cs="Times New Roman"/>
        </w:rPr>
        <w:t xml:space="preserve"> </w:t>
      </w:r>
      <w:r w:rsidRPr="00ED5795">
        <w:rPr>
          <w:rFonts w:ascii="Times New Roman" w:hAnsi="Times New Roman" w:cs="Times New Roman"/>
        </w:rPr>
        <w:t xml:space="preserve">be subject to discrimination in federally funded program and activities.  See 42 U.S.C. §2000d </w:t>
      </w:r>
      <w:r w:rsidRPr="00ED5795">
        <w:rPr>
          <w:rFonts w:ascii="Times New Roman" w:hAnsi="Times New Roman" w:cs="Times New Roman"/>
          <w:i/>
          <w:u w:val="single"/>
        </w:rPr>
        <w:t>et</w:t>
      </w:r>
      <w:r w:rsidRPr="00ED5795">
        <w:rPr>
          <w:rFonts w:ascii="Times New Roman" w:hAnsi="Times New Roman" w:cs="Times New Roman"/>
          <w:i/>
        </w:rPr>
        <w:t xml:space="preserve"> </w:t>
      </w:r>
      <w:r w:rsidRPr="00ED5795">
        <w:rPr>
          <w:rFonts w:ascii="Times New Roman" w:hAnsi="Times New Roman" w:cs="Times New Roman"/>
          <w:i/>
          <w:u w:val="single"/>
        </w:rPr>
        <w:t>seq</w:t>
      </w:r>
      <w:r w:rsidR="001A3CA8" w:rsidRPr="00ED5795">
        <w:rPr>
          <w:rFonts w:ascii="Times New Roman" w:hAnsi="Times New Roman" w:cs="Times New Roman"/>
          <w:sz w:val="24"/>
          <w:szCs w:val="24"/>
          <w:u w:val="single"/>
        </w:rPr>
        <w:t>.</w:t>
      </w:r>
    </w:p>
    <w:p w14:paraId="4896B38B" w14:textId="77777777" w:rsidR="00B57CB8" w:rsidRPr="00B57CB8" w:rsidRDefault="00B57CB8" w:rsidP="00B57CB8">
      <w:pPr>
        <w:rPr>
          <w:rFonts w:ascii="Times New Roman" w:eastAsia="Times New Roman" w:hAnsi="Times New Roman" w:cs="Times New Roman"/>
          <w:b/>
          <w:bCs/>
          <w:spacing w:val="-1"/>
          <w:sz w:val="24"/>
          <w:szCs w:val="24"/>
        </w:rPr>
      </w:pPr>
    </w:p>
    <w:p w14:paraId="5872BABB" w14:textId="77777777" w:rsidR="00B57CB8" w:rsidRPr="00B57CB8" w:rsidRDefault="00B57CB8" w:rsidP="00B57CB8">
      <w:pPr>
        <w:rPr>
          <w:rFonts w:ascii="Times New Roman" w:eastAsia="Times New Roman" w:hAnsi="Times New Roman" w:cs="Times New Roman"/>
          <w:b/>
          <w:bCs/>
          <w:spacing w:val="-1"/>
          <w:sz w:val="24"/>
          <w:szCs w:val="24"/>
        </w:rPr>
      </w:pPr>
      <w:r w:rsidRPr="00B57CB8">
        <w:rPr>
          <w:rFonts w:ascii="Times New Roman" w:eastAsia="Times New Roman" w:hAnsi="Times New Roman" w:cs="Times New Roman"/>
          <w:b/>
          <w:bCs/>
          <w:spacing w:val="-1"/>
          <w:sz w:val="24"/>
          <w:szCs w:val="24"/>
        </w:rPr>
        <w:t xml:space="preserve">I.12. LIVING WAGE: </w:t>
      </w:r>
    </w:p>
    <w:p w14:paraId="44726C9A" w14:textId="77777777" w:rsidR="00B57CB8" w:rsidRPr="00B57CB8" w:rsidRDefault="00B57CB8" w:rsidP="00B57CB8">
      <w:pPr>
        <w:rPr>
          <w:rFonts w:ascii="Times New Roman" w:eastAsia="Times New Roman" w:hAnsi="Times New Roman" w:cs="Times New Roman"/>
          <w:b/>
          <w:bCs/>
          <w:spacing w:val="-1"/>
          <w:sz w:val="24"/>
          <w:szCs w:val="24"/>
        </w:rPr>
      </w:pPr>
    </w:p>
    <w:p w14:paraId="74BD3386" w14:textId="2123A6BD" w:rsidR="00B57CB8" w:rsidRPr="00616D45" w:rsidRDefault="00B57CB8" w:rsidP="00B57CB8">
      <w:pPr>
        <w:rPr>
          <w:rFonts w:ascii="Times New Roman" w:eastAsia="Times New Roman" w:hAnsi="Times New Roman" w:cs="Times New Roman"/>
          <w:bCs/>
          <w:spacing w:val="-1"/>
          <w:sz w:val="24"/>
          <w:szCs w:val="24"/>
        </w:rPr>
      </w:pPr>
      <w:r w:rsidRPr="00B57CB8">
        <w:rPr>
          <w:rFonts w:ascii="Times New Roman" w:eastAsia="Times New Roman" w:hAnsi="Times New Roman" w:cs="Times New Roman"/>
          <w:bCs/>
          <w:spacing w:val="-1"/>
          <w:sz w:val="24"/>
          <w:szCs w:val="24"/>
        </w:rPr>
        <w:t xml:space="preserve">Offerors should consult the District of Columbia </w:t>
      </w:r>
      <w:r w:rsidRPr="00616D45">
        <w:rPr>
          <w:rFonts w:ascii="Times New Roman" w:eastAsia="Times New Roman" w:hAnsi="Times New Roman" w:cs="Times New Roman"/>
          <w:bCs/>
          <w:spacing w:val="-1"/>
          <w:sz w:val="24"/>
          <w:szCs w:val="24"/>
        </w:rPr>
        <w:t xml:space="preserve">Living Wage Notice at </w:t>
      </w:r>
      <w:hyperlink r:id="rId20" w:history="1">
        <w:r w:rsidR="00616D45" w:rsidRPr="00616D45">
          <w:rPr>
            <w:rStyle w:val="Hyperlink"/>
            <w:rFonts w:ascii="Times New Roman" w:hAnsi="Times New Roman" w:cs="Times New Roman"/>
          </w:rPr>
          <w:t>https://does.dc.gov/service/office-wage-hour-compliance</w:t>
        </w:r>
      </w:hyperlink>
      <w:r w:rsidR="00616D45" w:rsidRPr="00616D45">
        <w:rPr>
          <w:rStyle w:val="Hyperlink"/>
          <w:rFonts w:ascii="Times New Roman" w:eastAsia="Times New Roman" w:hAnsi="Times New Roman" w:cs="Times New Roman"/>
          <w:bCs/>
          <w:spacing w:val="-1"/>
          <w:sz w:val="24"/>
          <w:szCs w:val="24"/>
        </w:rPr>
        <w:t xml:space="preserve"> </w:t>
      </w:r>
    </w:p>
    <w:p w14:paraId="196E84E2" w14:textId="77777777" w:rsidR="00B57CB8" w:rsidRPr="00616D45" w:rsidRDefault="00B57CB8" w:rsidP="00B57CB8">
      <w:pPr>
        <w:rPr>
          <w:rFonts w:ascii="Times New Roman" w:eastAsia="Times New Roman" w:hAnsi="Times New Roman" w:cs="Times New Roman"/>
          <w:b/>
          <w:bCs/>
          <w:spacing w:val="-1"/>
          <w:sz w:val="24"/>
          <w:szCs w:val="24"/>
        </w:rPr>
      </w:pPr>
    </w:p>
    <w:p w14:paraId="3FEC867A" w14:textId="77777777" w:rsidR="00B57CB8" w:rsidRPr="00B57CB8" w:rsidRDefault="00B57CB8" w:rsidP="00B57CB8">
      <w:pPr>
        <w:rPr>
          <w:rFonts w:ascii="Times New Roman" w:eastAsia="Times New Roman" w:hAnsi="Times New Roman" w:cs="Times New Roman"/>
          <w:b/>
          <w:bCs/>
          <w:spacing w:val="-1"/>
          <w:sz w:val="24"/>
          <w:szCs w:val="24"/>
        </w:rPr>
      </w:pPr>
      <w:r w:rsidRPr="00B57CB8">
        <w:rPr>
          <w:rFonts w:ascii="Times New Roman" w:eastAsia="Times New Roman" w:hAnsi="Times New Roman" w:cs="Times New Roman"/>
          <w:b/>
          <w:bCs/>
          <w:spacing w:val="-1"/>
          <w:sz w:val="24"/>
          <w:szCs w:val="24"/>
        </w:rPr>
        <w:t>I.13. THE CONTRACT CONTAINS OTHER PROVISIONS AS APPLICABLE OR AS DETERMINED BY THE DISTRICT OF COLUMBIA</w:t>
      </w:r>
    </w:p>
    <w:p w14:paraId="6FEFCEE2" w14:textId="77777777" w:rsidR="00B57CB8" w:rsidRPr="00B57CB8" w:rsidRDefault="00B57CB8" w:rsidP="00B57CB8">
      <w:pPr>
        <w:rPr>
          <w:rFonts w:ascii="Times New Roman" w:eastAsia="Times New Roman" w:hAnsi="Times New Roman" w:cs="Times New Roman"/>
          <w:b/>
          <w:bCs/>
          <w:spacing w:val="-1"/>
          <w:sz w:val="24"/>
          <w:szCs w:val="24"/>
        </w:rPr>
      </w:pPr>
    </w:p>
    <w:p w14:paraId="5DE0A8C3" w14:textId="6FC068D0" w:rsidR="00B57CB8" w:rsidRPr="00991ACF" w:rsidRDefault="00B57CB8" w:rsidP="00B57CB8">
      <w:pPr>
        <w:rPr>
          <w:rFonts w:ascii="Times New Roman" w:eastAsia="Times New Roman" w:hAnsi="Times New Roman" w:cs="Times New Roman"/>
          <w:bCs/>
          <w:spacing w:val="-1"/>
          <w:sz w:val="24"/>
          <w:szCs w:val="24"/>
        </w:rPr>
      </w:pPr>
      <w:r w:rsidRPr="00991ACF">
        <w:rPr>
          <w:rFonts w:ascii="Times New Roman" w:eastAsia="Times New Roman" w:hAnsi="Times New Roman" w:cs="Times New Roman"/>
          <w:bCs/>
          <w:spacing w:val="-1"/>
          <w:sz w:val="24"/>
          <w:szCs w:val="24"/>
        </w:rPr>
        <w:t xml:space="preserve">Contractor is advised to consult “Required Solicitation Documents” found at </w:t>
      </w:r>
      <w:hyperlink r:id="rId21" w:history="1">
        <w:r w:rsidR="00991ACF" w:rsidRPr="00991ACF">
          <w:rPr>
            <w:rStyle w:val="Hyperlink"/>
            <w:rFonts w:ascii="Times New Roman" w:hAnsi="Times New Roman" w:cs="Times New Roman"/>
          </w:rPr>
          <w:t>https://ocp.dc.gov/page/required-solicitation-documents-ocp</w:t>
        </w:r>
      </w:hyperlink>
      <w:r w:rsidR="00991ACF" w:rsidRPr="00991ACF" w:rsidDel="00991ACF">
        <w:rPr>
          <w:rStyle w:val="Hyperlink"/>
          <w:rFonts w:ascii="Times New Roman" w:eastAsia="Times New Roman" w:hAnsi="Times New Roman" w:cs="Times New Roman"/>
          <w:bCs/>
          <w:spacing w:val="-1"/>
          <w:sz w:val="24"/>
          <w:szCs w:val="24"/>
        </w:rPr>
        <w:t xml:space="preserve"> </w:t>
      </w:r>
      <w:r w:rsidRPr="00991ACF">
        <w:rPr>
          <w:rFonts w:ascii="Times New Roman" w:eastAsia="Times New Roman" w:hAnsi="Times New Roman" w:cs="Times New Roman"/>
          <w:bCs/>
          <w:spacing w:val="-1"/>
          <w:sz w:val="24"/>
          <w:szCs w:val="24"/>
        </w:rPr>
        <w:t xml:space="preserve">. </w:t>
      </w:r>
    </w:p>
    <w:p w14:paraId="0EB73A01" w14:textId="77777777" w:rsidR="00403F94" w:rsidRPr="00991ACF" w:rsidRDefault="00403F94">
      <w:pPr>
        <w:rPr>
          <w:rFonts w:ascii="Times New Roman" w:eastAsia="Times New Roman" w:hAnsi="Times New Roman" w:cs="Times New Roman"/>
          <w:b/>
          <w:bCs/>
          <w:spacing w:val="-1"/>
          <w:sz w:val="24"/>
          <w:szCs w:val="24"/>
        </w:rPr>
      </w:pPr>
      <w:r w:rsidRPr="00991ACF">
        <w:rPr>
          <w:rFonts w:ascii="Times New Roman" w:eastAsia="Times New Roman" w:hAnsi="Times New Roman" w:cs="Times New Roman"/>
          <w:b/>
          <w:bCs/>
          <w:spacing w:val="-1"/>
          <w:sz w:val="24"/>
          <w:szCs w:val="24"/>
        </w:rPr>
        <w:br w:type="page"/>
      </w:r>
    </w:p>
    <w:p w14:paraId="2638E0D4" w14:textId="77777777" w:rsidR="00185D87" w:rsidRPr="00ED5795" w:rsidRDefault="00F113B1" w:rsidP="0091333A">
      <w:pPr>
        <w:widowControl/>
        <w:tabs>
          <w:tab w:val="left" w:pos="1999"/>
        </w:tabs>
        <w:spacing w:before="72" w:line="276" w:lineRule="auto"/>
        <w:rPr>
          <w:rFonts w:ascii="Times New Roman" w:eastAsia="Times New Roman" w:hAnsi="Times New Roman" w:cs="Times New Roman"/>
          <w:sz w:val="24"/>
          <w:szCs w:val="24"/>
        </w:rPr>
      </w:pPr>
      <w:r w:rsidRPr="00ED5795">
        <w:rPr>
          <w:rFonts w:ascii="Times New Roman" w:eastAsia="Times New Roman" w:hAnsi="Times New Roman" w:cs="Times New Roman"/>
          <w:b/>
          <w:bCs/>
          <w:spacing w:val="-1"/>
          <w:sz w:val="24"/>
          <w:szCs w:val="24"/>
        </w:rPr>
        <w:lastRenderedPageBreak/>
        <w:t>SE</w:t>
      </w:r>
      <w:r w:rsidRPr="00ED5795">
        <w:rPr>
          <w:rFonts w:ascii="Times New Roman" w:eastAsia="Times New Roman" w:hAnsi="Times New Roman" w:cs="Times New Roman"/>
          <w:b/>
          <w:bCs/>
          <w:spacing w:val="-2"/>
          <w:sz w:val="24"/>
          <w:szCs w:val="24"/>
        </w:rPr>
        <w:t>C</w:t>
      </w:r>
      <w:r w:rsidRPr="00ED5795">
        <w:rPr>
          <w:rFonts w:ascii="Times New Roman" w:eastAsia="Times New Roman" w:hAnsi="Times New Roman" w:cs="Times New Roman"/>
          <w:b/>
          <w:bCs/>
          <w:spacing w:val="-1"/>
          <w:sz w:val="24"/>
          <w:szCs w:val="24"/>
        </w:rPr>
        <w:t>T</w:t>
      </w:r>
      <w:r w:rsidRPr="00ED5795">
        <w:rPr>
          <w:rFonts w:ascii="Times New Roman" w:eastAsia="Times New Roman" w:hAnsi="Times New Roman" w:cs="Times New Roman"/>
          <w:b/>
          <w:bCs/>
          <w:sz w:val="24"/>
          <w:szCs w:val="24"/>
        </w:rPr>
        <w:t>I</w:t>
      </w:r>
      <w:r w:rsidRPr="00ED5795">
        <w:rPr>
          <w:rFonts w:ascii="Times New Roman" w:eastAsia="Times New Roman" w:hAnsi="Times New Roman" w:cs="Times New Roman"/>
          <w:b/>
          <w:bCs/>
          <w:spacing w:val="1"/>
          <w:sz w:val="24"/>
          <w:szCs w:val="24"/>
        </w:rPr>
        <w:t>O</w:t>
      </w:r>
      <w:r w:rsidRPr="00ED5795">
        <w:rPr>
          <w:rFonts w:ascii="Times New Roman" w:eastAsia="Times New Roman" w:hAnsi="Times New Roman" w:cs="Times New Roman"/>
          <w:b/>
          <w:bCs/>
          <w:sz w:val="24"/>
          <w:szCs w:val="24"/>
        </w:rPr>
        <w:t>N</w:t>
      </w:r>
      <w:r w:rsidRPr="00ED5795">
        <w:rPr>
          <w:rFonts w:ascii="Times New Roman" w:eastAsia="Times New Roman" w:hAnsi="Times New Roman" w:cs="Times New Roman"/>
          <w:b/>
          <w:bCs/>
          <w:spacing w:val="-1"/>
          <w:sz w:val="24"/>
          <w:szCs w:val="24"/>
        </w:rPr>
        <w:t xml:space="preserve"> </w:t>
      </w:r>
      <w:r w:rsidRPr="00ED5795">
        <w:rPr>
          <w:rFonts w:ascii="Times New Roman" w:eastAsia="Times New Roman" w:hAnsi="Times New Roman" w:cs="Times New Roman"/>
          <w:b/>
          <w:bCs/>
          <w:sz w:val="24"/>
          <w:szCs w:val="24"/>
        </w:rPr>
        <w:t>J:</w:t>
      </w:r>
      <w:r w:rsidRPr="00ED5795">
        <w:rPr>
          <w:rFonts w:ascii="Times New Roman" w:eastAsia="Times New Roman" w:hAnsi="Times New Roman" w:cs="Times New Roman"/>
          <w:b/>
          <w:bCs/>
          <w:sz w:val="24"/>
          <w:szCs w:val="24"/>
        </w:rPr>
        <w:tab/>
      </w:r>
      <w:r w:rsidRPr="00ED5795">
        <w:rPr>
          <w:rFonts w:ascii="Times New Roman" w:eastAsia="Times New Roman" w:hAnsi="Times New Roman" w:cs="Times New Roman"/>
          <w:b/>
          <w:bCs/>
          <w:spacing w:val="-1"/>
          <w:sz w:val="24"/>
          <w:szCs w:val="24"/>
        </w:rPr>
        <w:t>L</w:t>
      </w:r>
      <w:r w:rsidRPr="00ED5795">
        <w:rPr>
          <w:rFonts w:ascii="Times New Roman" w:eastAsia="Times New Roman" w:hAnsi="Times New Roman" w:cs="Times New Roman"/>
          <w:b/>
          <w:bCs/>
          <w:sz w:val="24"/>
          <w:szCs w:val="24"/>
        </w:rPr>
        <w:t>I</w:t>
      </w:r>
      <w:r w:rsidRPr="00ED5795">
        <w:rPr>
          <w:rFonts w:ascii="Times New Roman" w:eastAsia="Times New Roman" w:hAnsi="Times New Roman" w:cs="Times New Roman"/>
          <w:b/>
          <w:bCs/>
          <w:spacing w:val="-1"/>
          <w:sz w:val="24"/>
          <w:szCs w:val="24"/>
        </w:rPr>
        <w:t>S</w:t>
      </w:r>
      <w:r w:rsidRPr="00ED5795">
        <w:rPr>
          <w:rFonts w:ascii="Times New Roman" w:eastAsia="Times New Roman" w:hAnsi="Times New Roman" w:cs="Times New Roman"/>
          <w:b/>
          <w:bCs/>
          <w:sz w:val="24"/>
          <w:szCs w:val="24"/>
        </w:rPr>
        <w:t>T</w:t>
      </w:r>
      <w:r w:rsidRPr="00ED5795">
        <w:rPr>
          <w:rFonts w:ascii="Times New Roman" w:eastAsia="Times New Roman" w:hAnsi="Times New Roman" w:cs="Times New Roman"/>
          <w:b/>
          <w:bCs/>
          <w:spacing w:val="-1"/>
          <w:sz w:val="24"/>
          <w:szCs w:val="24"/>
        </w:rPr>
        <w:t xml:space="preserve"> </w:t>
      </w:r>
      <w:r w:rsidRPr="00ED5795">
        <w:rPr>
          <w:rFonts w:ascii="Times New Roman" w:eastAsia="Times New Roman" w:hAnsi="Times New Roman" w:cs="Times New Roman"/>
          <w:b/>
          <w:bCs/>
          <w:spacing w:val="-2"/>
          <w:sz w:val="24"/>
          <w:szCs w:val="24"/>
        </w:rPr>
        <w:t>O</w:t>
      </w:r>
      <w:r w:rsidRPr="00ED5795">
        <w:rPr>
          <w:rFonts w:ascii="Times New Roman" w:eastAsia="Times New Roman" w:hAnsi="Times New Roman" w:cs="Times New Roman"/>
          <w:b/>
          <w:bCs/>
          <w:sz w:val="24"/>
          <w:szCs w:val="24"/>
        </w:rPr>
        <w:t>F</w:t>
      </w:r>
      <w:r w:rsidRPr="00ED5795">
        <w:rPr>
          <w:rFonts w:ascii="Times New Roman" w:eastAsia="Times New Roman" w:hAnsi="Times New Roman" w:cs="Times New Roman"/>
          <w:b/>
          <w:bCs/>
          <w:spacing w:val="2"/>
          <w:sz w:val="24"/>
          <w:szCs w:val="24"/>
        </w:rPr>
        <w:t xml:space="preserve"> </w:t>
      </w:r>
      <w:r w:rsidRPr="00ED5795">
        <w:rPr>
          <w:rFonts w:ascii="Times New Roman" w:eastAsia="Times New Roman" w:hAnsi="Times New Roman" w:cs="Times New Roman"/>
          <w:b/>
          <w:bCs/>
          <w:spacing w:val="-1"/>
          <w:sz w:val="24"/>
          <w:szCs w:val="24"/>
        </w:rPr>
        <w:t>ATT</w:t>
      </w:r>
      <w:r w:rsidRPr="00ED5795">
        <w:rPr>
          <w:rFonts w:ascii="Times New Roman" w:eastAsia="Times New Roman" w:hAnsi="Times New Roman" w:cs="Times New Roman"/>
          <w:b/>
          <w:bCs/>
          <w:spacing w:val="-2"/>
          <w:sz w:val="24"/>
          <w:szCs w:val="24"/>
        </w:rPr>
        <w:t>A</w:t>
      </w:r>
      <w:r w:rsidRPr="00ED5795">
        <w:rPr>
          <w:rFonts w:ascii="Times New Roman" w:eastAsia="Times New Roman" w:hAnsi="Times New Roman" w:cs="Times New Roman"/>
          <w:b/>
          <w:bCs/>
          <w:spacing w:val="-1"/>
          <w:sz w:val="24"/>
          <w:szCs w:val="24"/>
        </w:rPr>
        <w:t>C</w:t>
      </w:r>
      <w:r w:rsidRPr="00ED5795">
        <w:rPr>
          <w:rFonts w:ascii="Times New Roman" w:eastAsia="Times New Roman" w:hAnsi="Times New Roman" w:cs="Times New Roman"/>
          <w:b/>
          <w:bCs/>
          <w:spacing w:val="1"/>
          <w:sz w:val="24"/>
          <w:szCs w:val="24"/>
        </w:rPr>
        <w:t>H</w:t>
      </w:r>
      <w:r w:rsidRPr="00ED5795">
        <w:rPr>
          <w:rFonts w:ascii="Times New Roman" w:eastAsia="Times New Roman" w:hAnsi="Times New Roman" w:cs="Times New Roman"/>
          <w:b/>
          <w:bCs/>
          <w:sz w:val="24"/>
          <w:szCs w:val="24"/>
        </w:rPr>
        <w:t>M</w:t>
      </w:r>
      <w:r w:rsidRPr="00ED5795">
        <w:rPr>
          <w:rFonts w:ascii="Times New Roman" w:eastAsia="Times New Roman" w:hAnsi="Times New Roman" w:cs="Times New Roman"/>
          <w:b/>
          <w:bCs/>
          <w:spacing w:val="-1"/>
          <w:sz w:val="24"/>
          <w:szCs w:val="24"/>
        </w:rPr>
        <w:t>E</w:t>
      </w:r>
      <w:r w:rsidRPr="00ED5795">
        <w:rPr>
          <w:rFonts w:ascii="Times New Roman" w:eastAsia="Times New Roman" w:hAnsi="Times New Roman" w:cs="Times New Roman"/>
          <w:b/>
          <w:bCs/>
          <w:spacing w:val="-4"/>
          <w:sz w:val="24"/>
          <w:szCs w:val="24"/>
        </w:rPr>
        <w:t>N</w:t>
      </w:r>
      <w:r w:rsidRPr="00ED5795">
        <w:rPr>
          <w:rFonts w:ascii="Times New Roman" w:eastAsia="Times New Roman" w:hAnsi="Times New Roman" w:cs="Times New Roman"/>
          <w:b/>
          <w:bCs/>
          <w:spacing w:val="-1"/>
          <w:sz w:val="24"/>
          <w:szCs w:val="24"/>
        </w:rPr>
        <w:t>TS</w:t>
      </w:r>
    </w:p>
    <w:p w14:paraId="6F15DBC9" w14:textId="77777777" w:rsidR="00185D87" w:rsidRPr="00ED5795" w:rsidRDefault="00185D87" w:rsidP="0091333A">
      <w:pPr>
        <w:widowControl/>
        <w:spacing w:before="5" w:line="276" w:lineRule="auto"/>
        <w:rPr>
          <w:rFonts w:ascii="Times New Roman" w:hAnsi="Times New Roman" w:cs="Times New Roman"/>
          <w:sz w:val="24"/>
          <w:szCs w:val="24"/>
        </w:rPr>
      </w:pPr>
    </w:p>
    <w:tbl>
      <w:tblPr>
        <w:tblW w:w="9274" w:type="dxa"/>
        <w:tblInd w:w="95" w:type="dxa"/>
        <w:tblLayout w:type="fixed"/>
        <w:tblCellMar>
          <w:left w:w="0" w:type="dxa"/>
          <w:right w:w="0" w:type="dxa"/>
        </w:tblCellMar>
        <w:tblLook w:val="01E0" w:firstRow="1" w:lastRow="1" w:firstColumn="1" w:lastColumn="1" w:noHBand="0" w:noVBand="0"/>
      </w:tblPr>
      <w:tblGrid>
        <w:gridCol w:w="1444"/>
        <w:gridCol w:w="7830"/>
      </w:tblGrid>
      <w:tr w:rsidR="0050536A" w:rsidRPr="00ED5795" w14:paraId="7BBA6EB9" w14:textId="77777777" w:rsidTr="00A567A1">
        <w:tc>
          <w:tcPr>
            <w:tcW w:w="14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9DA5C2" w14:textId="77777777" w:rsidR="0050536A" w:rsidRPr="00ED5795" w:rsidRDefault="0050536A" w:rsidP="00D0090A">
            <w:pPr>
              <w:pStyle w:val="TableParagraph"/>
              <w:widowControl/>
              <w:ind w:hanging="166"/>
              <w:jc w:val="center"/>
              <w:rPr>
                <w:rFonts w:ascii="Times New Roman" w:eastAsia="Times New Roman" w:hAnsi="Times New Roman" w:cs="Times New Roman"/>
                <w:sz w:val="24"/>
                <w:szCs w:val="24"/>
              </w:rPr>
            </w:pPr>
            <w:r w:rsidRPr="00ED5795">
              <w:rPr>
                <w:rFonts w:ascii="Times New Roman" w:eastAsia="Times New Roman" w:hAnsi="Times New Roman" w:cs="Times New Roman"/>
                <w:b/>
                <w:bCs/>
                <w:spacing w:val="-1"/>
                <w:sz w:val="24"/>
                <w:szCs w:val="24"/>
              </w:rPr>
              <w:t>A</w:t>
            </w:r>
            <w:r w:rsidRPr="00ED5795">
              <w:rPr>
                <w:rFonts w:ascii="Times New Roman" w:eastAsia="Times New Roman" w:hAnsi="Times New Roman" w:cs="Times New Roman"/>
                <w:b/>
                <w:bCs/>
                <w:sz w:val="24"/>
                <w:szCs w:val="24"/>
              </w:rPr>
              <w:t>ttac</w:t>
            </w:r>
            <w:r w:rsidRPr="00ED5795">
              <w:rPr>
                <w:rFonts w:ascii="Times New Roman" w:eastAsia="Times New Roman" w:hAnsi="Times New Roman" w:cs="Times New Roman"/>
                <w:b/>
                <w:bCs/>
                <w:spacing w:val="-3"/>
                <w:sz w:val="24"/>
                <w:szCs w:val="24"/>
              </w:rPr>
              <w:t>h</w:t>
            </w:r>
            <w:r w:rsidRPr="00ED5795">
              <w:rPr>
                <w:rFonts w:ascii="Times New Roman" w:eastAsia="Times New Roman" w:hAnsi="Times New Roman" w:cs="Times New Roman"/>
                <w:b/>
                <w:bCs/>
                <w:sz w:val="24"/>
                <w:szCs w:val="24"/>
              </w:rPr>
              <w:t>me</w:t>
            </w:r>
            <w:r w:rsidRPr="00ED5795">
              <w:rPr>
                <w:rFonts w:ascii="Times New Roman" w:eastAsia="Times New Roman" w:hAnsi="Times New Roman" w:cs="Times New Roman"/>
                <w:b/>
                <w:bCs/>
                <w:spacing w:val="-3"/>
                <w:sz w:val="24"/>
                <w:szCs w:val="24"/>
              </w:rPr>
              <w:t>n</w:t>
            </w:r>
            <w:r w:rsidRPr="00ED5795">
              <w:rPr>
                <w:rFonts w:ascii="Times New Roman" w:eastAsia="Times New Roman" w:hAnsi="Times New Roman" w:cs="Times New Roman"/>
                <w:b/>
                <w:bCs/>
                <w:sz w:val="24"/>
                <w:szCs w:val="24"/>
              </w:rPr>
              <w:t xml:space="preserve">t </w:t>
            </w:r>
            <w:r w:rsidRPr="00ED5795">
              <w:rPr>
                <w:rFonts w:ascii="Times New Roman" w:eastAsia="Times New Roman" w:hAnsi="Times New Roman" w:cs="Times New Roman"/>
                <w:b/>
                <w:bCs/>
                <w:spacing w:val="-1"/>
                <w:sz w:val="24"/>
                <w:szCs w:val="24"/>
              </w:rPr>
              <w:t>Nu</w:t>
            </w:r>
            <w:r w:rsidRPr="00ED5795">
              <w:rPr>
                <w:rFonts w:ascii="Times New Roman" w:eastAsia="Times New Roman" w:hAnsi="Times New Roman" w:cs="Times New Roman"/>
                <w:b/>
                <w:bCs/>
                <w:sz w:val="24"/>
                <w:szCs w:val="24"/>
              </w:rPr>
              <w:t>m</w:t>
            </w:r>
            <w:r w:rsidRPr="00ED5795">
              <w:rPr>
                <w:rFonts w:ascii="Times New Roman" w:eastAsia="Times New Roman" w:hAnsi="Times New Roman" w:cs="Times New Roman"/>
                <w:b/>
                <w:bCs/>
                <w:spacing w:val="-1"/>
                <w:sz w:val="24"/>
                <w:szCs w:val="24"/>
              </w:rPr>
              <w:t>b</w:t>
            </w:r>
            <w:r w:rsidRPr="00ED5795">
              <w:rPr>
                <w:rFonts w:ascii="Times New Roman" w:eastAsia="Times New Roman" w:hAnsi="Times New Roman" w:cs="Times New Roman"/>
                <w:b/>
                <w:bCs/>
                <w:sz w:val="24"/>
                <w:szCs w:val="24"/>
              </w:rPr>
              <w:t>er</w:t>
            </w:r>
          </w:p>
        </w:tc>
        <w:tc>
          <w:tcPr>
            <w:tcW w:w="78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ECC125" w14:textId="77777777" w:rsidR="0050536A" w:rsidRPr="00ED5795" w:rsidRDefault="0050536A" w:rsidP="0091333A">
            <w:pPr>
              <w:pStyle w:val="TableParagraph"/>
              <w:widowControl/>
              <w:ind w:right="2829"/>
              <w:jc w:val="center"/>
              <w:rPr>
                <w:rFonts w:ascii="Times New Roman" w:eastAsia="Times New Roman" w:hAnsi="Times New Roman" w:cs="Times New Roman"/>
                <w:sz w:val="24"/>
                <w:szCs w:val="24"/>
              </w:rPr>
            </w:pPr>
            <w:r w:rsidRPr="00ED5795">
              <w:rPr>
                <w:rFonts w:ascii="Times New Roman" w:eastAsia="Times New Roman" w:hAnsi="Times New Roman" w:cs="Times New Roman"/>
                <w:b/>
                <w:bCs/>
                <w:spacing w:val="-1"/>
                <w:sz w:val="24"/>
                <w:szCs w:val="24"/>
              </w:rPr>
              <w:t>D</w:t>
            </w:r>
            <w:r w:rsidRPr="00ED5795">
              <w:rPr>
                <w:rFonts w:ascii="Times New Roman" w:eastAsia="Times New Roman" w:hAnsi="Times New Roman" w:cs="Times New Roman"/>
                <w:b/>
                <w:bCs/>
                <w:sz w:val="24"/>
                <w:szCs w:val="24"/>
              </w:rPr>
              <w:t>oc</w:t>
            </w:r>
            <w:r w:rsidRPr="00ED5795">
              <w:rPr>
                <w:rFonts w:ascii="Times New Roman" w:eastAsia="Times New Roman" w:hAnsi="Times New Roman" w:cs="Times New Roman"/>
                <w:b/>
                <w:bCs/>
                <w:spacing w:val="-1"/>
                <w:sz w:val="24"/>
                <w:szCs w:val="24"/>
              </w:rPr>
              <w:t>u</w:t>
            </w:r>
            <w:r w:rsidRPr="00ED5795">
              <w:rPr>
                <w:rFonts w:ascii="Times New Roman" w:eastAsia="Times New Roman" w:hAnsi="Times New Roman" w:cs="Times New Roman"/>
                <w:b/>
                <w:bCs/>
                <w:sz w:val="24"/>
                <w:szCs w:val="24"/>
              </w:rPr>
              <w:t>me</w:t>
            </w:r>
            <w:r w:rsidRPr="00ED5795">
              <w:rPr>
                <w:rFonts w:ascii="Times New Roman" w:eastAsia="Times New Roman" w:hAnsi="Times New Roman" w:cs="Times New Roman"/>
                <w:b/>
                <w:bCs/>
                <w:spacing w:val="-3"/>
                <w:sz w:val="24"/>
                <w:szCs w:val="24"/>
              </w:rPr>
              <w:t>n</w:t>
            </w:r>
            <w:r w:rsidRPr="00ED5795">
              <w:rPr>
                <w:rFonts w:ascii="Times New Roman" w:eastAsia="Times New Roman" w:hAnsi="Times New Roman" w:cs="Times New Roman"/>
                <w:b/>
                <w:bCs/>
                <w:sz w:val="24"/>
                <w:szCs w:val="24"/>
              </w:rPr>
              <w:t>t</w:t>
            </w:r>
          </w:p>
        </w:tc>
      </w:tr>
      <w:tr w:rsidR="0050536A" w:rsidRPr="00ED5795" w14:paraId="5B2721F4" w14:textId="77777777" w:rsidTr="00A567A1">
        <w:tc>
          <w:tcPr>
            <w:tcW w:w="1444" w:type="dxa"/>
            <w:tcBorders>
              <w:top w:val="single" w:sz="8" w:space="0" w:color="000000"/>
              <w:left w:val="single" w:sz="7" w:space="0" w:color="000000"/>
              <w:bottom w:val="single" w:sz="7" w:space="0" w:color="000000"/>
              <w:right w:val="single" w:sz="7" w:space="0" w:color="000000"/>
            </w:tcBorders>
            <w:vAlign w:val="center"/>
          </w:tcPr>
          <w:p w14:paraId="3A369795" w14:textId="77777777" w:rsidR="0050536A" w:rsidRPr="00ED5795" w:rsidRDefault="0050536A" w:rsidP="00CF51B7">
            <w:pPr>
              <w:pStyle w:val="TableParagraph"/>
              <w:widowControl/>
              <w:ind w:right="498"/>
              <w:jc w:val="center"/>
              <w:rPr>
                <w:rFonts w:ascii="Times New Roman" w:eastAsia="Times New Roman" w:hAnsi="Times New Roman" w:cs="Times New Roman"/>
                <w:sz w:val="24"/>
                <w:szCs w:val="24"/>
              </w:rPr>
            </w:pPr>
            <w:r w:rsidRPr="00ED5795">
              <w:rPr>
                <w:rFonts w:ascii="Times New Roman" w:eastAsia="Times New Roman" w:hAnsi="Times New Roman" w:cs="Times New Roman"/>
                <w:b/>
                <w:bCs/>
                <w:sz w:val="24"/>
                <w:szCs w:val="24"/>
              </w:rPr>
              <w:t>J.1</w:t>
            </w:r>
          </w:p>
        </w:tc>
        <w:tc>
          <w:tcPr>
            <w:tcW w:w="7830" w:type="dxa"/>
            <w:tcBorders>
              <w:top w:val="single" w:sz="8" w:space="0" w:color="000000"/>
              <w:left w:val="single" w:sz="7" w:space="0" w:color="000000"/>
              <w:bottom w:val="single" w:sz="7" w:space="0" w:color="000000"/>
              <w:right w:val="single" w:sz="7" w:space="0" w:color="000000"/>
            </w:tcBorders>
            <w:vAlign w:val="center"/>
          </w:tcPr>
          <w:p w14:paraId="5B620A04" w14:textId="77777777" w:rsidR="0050536A" w:rsidRPr="00ED5795" w:rsidRDefault="00F86EA8" w:rsidP="00CF51B7">
            <w:pPr>
              <w:pStyle w:val="TableParagraph"/>
              <w:widowControl/>
              <w:rPr>
                <w:rFonts w:ascii="Times New Roman" w:eastAsia="Times New Roman" w:hAnsi="Times New Roman" w:cs="Times New Roman"/>
                <w:sz w:val="24"/>
                <w:szCs w:val="24"/>
              </w:rPr>
            </w:pPr>
            <w:r w:rsidRPr="00ED5795">
              <w:rPr>
                <w:rFonts w:ascii="Times New Roman" w:eastAsia="Times New Roman" w:hAnsi="Times New Roman" w:cs="Times New Roman"/>
                <w:spacing w:val="-1"/>
                <w:sz w:val="24"/>
                <w:szCs w:val="24"/>
              </w:rPr>
              <w:t>General Provisions (Federally Funded Agreements) dated February 19, 1981, revised March 2, 2001</w:t>
            </w:r>
          </w:p>
        </w:tc>
      </w:tr>
      <w:tr w:rsidR="00F86EA8" w:rsidRPr="00ED5795" w14:paraId="64C53055"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074E7A11" w14:textId="77777777" w:rsidR="00F86EA8" w:rsidRPr="00ED5795" w:rsidRDefault="002C12C1" w:rsidP="00CF51B7">
            <w:pPr>
              <w:pStyle w:val="TableParagraph"/>
              <w:widowControl/>
              <w:ind w:right="498"/>
              <w:jc w:val="center"/>
              <w:rPr>
                <w:rFonts w:ascii="Times New Roman" w:hAnsi="Times New Roman" w:cs="Times New Roman"/>
                <w:b/>
                <w:sz w:val="24"/>
                <w:szCs w:val="24"/>
              </w:rPr>
            </w:pPr>
            <w:r w:rsidRPr="00ED5795">
              <w:rPr>
                <w:rFonts w:ascii="Times New Roman" w:eastAsia="Times New Roman" w:hAnsi="Times New Roman" w:cs="Times New Roman"/>
                <w:b/>
                <w:bCs/>
                <w:sz w:val="24"/>
                <w:szCs w:val="24"/>
              </w:rPr>
              <w:t>J.2</w:t>
            </w:r>
          </w:p>
        </w:tc>
        <w:tc>
          <w:tcPr>
            <w:tcW w:w="7830" w:type="dxa"/>
            <w:tcBorders>
              <w:top w:val="single" w:sz="7" w:space="0" w:color="000000"/>
              <w:left w:val="single" w:sz="7" w:space="0" w:color="000000"/>
              <w:bottom w:val="single" w:sz="7" w:space="0" w:color="000000"/>
              <w:right w:val="single" w:sz="7" w:space="0" w:color="000000"/>
            </w:tcBorders>
            <w:vAlign w:val="center"/>
          </w:tcPr>
          <w:p w14:paraId="68AD8B48" w14:textId="77777777" w:rsidR="00F86EA8" w:rsidRPr="00ED5795" w:rsidRDefault="00F86EA8" w:rsidP="00CF51B7">
            <w:pPr>
              <w:pStyle w:val="TableParagraph"/>
              <w:widowControl/>
              <w:rPr>
                <w:rFonts w:ascii="Times New Roman" w:eastAsia="Times New Roman" w:hAnsi="Times New Roman" w:cs="Times New Roman"/>
                <w:spacing w:val="-1"/>
                <w:sz w:val="24"/>
                <w:szCs w:val="24"/>
              </w:rPr>
            </w:pPr>
            <w:r w:rsidRPr="00ED5795">
              <w:rPr>
                <w:rFonts w:ascii="Times New Roman" w:eastAsia="Times New Roman" w:hAnsi="Times New Roman" w:cs="Times New Roman"/>
                <w:spacing w:val="-1"/>
                <w:sz w:val="24"/>
                <w:szCs w:val="24"/>
              </w:rPr>
              <w:t xml:space="preserve">The District of Columbia Procurement Practices Act of 1985, as amended, and Title 27 of the District of Columbia Municipal Regulations.  Available at </w:t>
            </w:r>
            <w:hyperlink r:id="rId22" w:history="1">
              <w:r w:rsidRPr="00ED5795">
                <w:rPr>
                  <w:rStyle w:val="Hyperlink"/>
                  <w:rFonts w:ascii="Times New Roman" w:eastAsia="Times New Roman" w:hAnsi="Times New Roman" w:cs="Times New Roman"/>
                  <w:spacing w:val="-1"/>
                  <w:sz w:val="24"/>
                  <w:szCs w:val="24"/>
                </w:rPr>
                <w:t>http://ocp.dc.gov</w:t>
              </w:r>
            </w:hyperlink>
            <w:r w:rsidRPr="00ED5795">
              <w:rPr>
                <w:rFonts w:ascii="Times New Roman" w:eastAsia="Times New Roman" w:hAnsi="Times New Roman" w:cs="Times New Roman"/>
                <w:spacing w:val="-1"/>
                <w:sz w:val="24"/>
                <w:szCs w:val="24"/>
              </w:rPr>
              <w:t>., under Quick Links click on “Required Solicitation Documents”</w:t>
            </w:r>
          </w:p>
        </w:tc>
      </w:tr>
      <w:tr w:rsidR="00F86EA8" w:rsidRPr="00ED5795" w14:paraId="689AE6BF"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7BDC0B49" w14:textId="77777777" w:rsidR="00F86EA8" w:rsidRPr="00ED5795" w:rsidRDefault="002C12C1" w:rsidP="00CF51B7">
            <w:pPr>
              <w:pStyle w:val="TableParagraph"/>
              <w:widowControl/>
              <w:ind w:right="498"/>
              <w:jc w:val="center"/>
              <w:rPr>
                <w:rFonts w:ascii="Times New Roman" w:eastAsia="Times New Roman" w:hAnsi="Times New Roman" w:cs="Times New Roman"/>
                <w:b/>
                <w:bCs/>
                <w:sz w:val="24"/>
                <w:szCs w:val="24"/>
              </w:rPr>
            </w:pPr>
            <w:r w:rsidRPr="00ED5795">
              <w:rPr>
                <w:rFonts w:ascii="Times New Roman" w:eastAsia="Times New Roman" w:hAnsi="Times New Roman" w:cs="Times New Roman"/>
                <w:b/>
                <w:bCs/>
                <w:sz w:val="24"/>
                <w:szCs w:val="24"/>
              </w:rPr>
              <w:t>J.3</w:t>
            </w:r>
          </w:p>
        </w:tc>
        <w:tc>
          <w:tcPr>
            <w:tcW w:w="7830" w:type="dxa"/>
            <w:tcBorders>
              <w:top w:val="single" w:sz="7" w:space="0" w:color="000000"/>
              <w:left w:val="single" w:sz="7" w:space="0" w:color="000000"/>
              <w:bottom w:val="single" w:sz="7" w:space="0" w:color="000000"/>
              <w:right w:val="single" w:sz="7" w:space="0" w:color="000000"/>
            </w:tcBorders>
            <w:vAlign w:val="center"/>
          </w:tcPr>
          <w:p w14:paraId="43A9EAA0" w14:textId="77777777" w:rsidR="00F86EA8" w:rsidRPr="00ED5795" w:rsidRDefault="00F86EA8" w:rsidP="00CF51B7">
            <w:pPr>
              <w:pStyle w:val="TableParagraph"/>
              <w:widowControl/>
              <w:rPr>
                <w:rFonts w:ascii="Times New Roman" w:eastAsia="Times New Roman" w:hAnsi="Times New Roman" w:cs="Times New Roman"/>
                <w:spacing w:val="-1"/>
                <w:sz w:val="24"/>
                <w:szCs w:val="24"/>
              </w:rPr>
            </w:pPr>
            <w:r w:rsidRPr="00ED5795">
              <w:rPr>
                <w:rFonts w:ascii="Times New Roman" w:eastAsia="Times New Roman" w:hAnsi="Times New Roman" w:cs="Times New Roman"/>
                <w:spacing w:val="-1"/>
                <w:sz w:val="24"/>
                <w:szCs w:val="24"/>
              </w:rPr>
              <w:t>G</w:t>
            </w:r>
            <w:r w:rsidRPr="00ED5795">
              <w:rPr>
                <w:rFonts w:ascii="Times New Roman" w:eastAsia="Times New Roman" w:hAnsi="Times New Roman" w:cs="Times New Roman"/>
                <w:sz w:val="24"/>
                <w:szCs w:val="24"/>
              </w:rPr>
              <w:t>o</w:t>
            </w:r>
            <w:r w:rsidRPr="00ED5795">
              <w:rPr>
                <w:rFonts w:ascii="Times New Roman" w:eastAsia="Times New Roman" w:hAnsi="Times New Roman" w:cs="Times New Roman"/>
                <w:spacing w:val="-3"/>
                <w:sz w:val="24"/>
                <w:szCs w:val="24"/>
              </w:rPr>
              <w:t>v</w:t>
            </w:r>
            <w:r w:rsidRPr="00ED5795">
              <w:rPr>
                <w:rFonts w:ascii="Times New Roman" w:eastAsia="Times New Roman" w:hAnsi="Times New Roman" w:cs="Times New Roman"/>
                <w:sz w:val="24"/>
                <w:szCs w:val="24"/>
              </w:rPr>
              <w:t>ern</w:t>
            </w:r>
            <w:r w:rsidRPr="00ED5795">
              <w:rPr>
                <w:rFonts w:ascii="Times New Roman" w:eastAsia="Times New Roman" w:hAnsi="Times New Roman" w:cs="Times New Roman"/>
                <w:spacing w:val="-4"/>
                <w:sz w:val="24"/>
                <w:szCs w:val="24"/>
              </w:rPr>
              <w:t>m</w:t>
            </w:r>
            <w:r w:rsidRPr="00ED5795">
              <w:rPr>
                <w:rFonts w:ascii="Times New Roman" w:eastAsia="Times New Roman" w:hAnsi="Times New Roman" w:cs="Times New Roman"/>
                <w:sz w:val="24"/>
                <w:szCs w:val="24"/>
              </w:rPr>
              <w:t>ent</w:t>
            </w:r>
            <w:r w:rsidRPr="00ED5795">
              <w:rPr>
                <w:rFonts w:ascii="Times New Roman" w:eastAsia="Times New Roman" w:hAnsi="Times New Roman" w:cs="Times New Roman"/>
                <w:spacing w:val="1"/>
                <w:sz w:val="24"/>
                <w:szCs w:val="24"/>
              </w:rPr>
              <w:t xml:space="preserve"> </w:t>
            </w:r>
            <w:r w:rsidRPr="00ED5795">
              <w:rPr>
                <w:rFonts w:ascii="Times New Roman" w:eastAsia="Times New Roman" w:hAnsi="Times New Roman" w:cs="Times New Roman"/>
                <w:sz w:val="24"/>
                <w:szCs w:val="24"/>
              </w:rPr>
              <w:t>of</w:t>
            </w:r>
            <w:r w:rsidRPr="00ED5795">
              <w:rPr>
                <w:rFonts w:ascii="Times New Roman" w:eastAsia="Times New Roman" w:hAnsi="Times New Roman" w:cs="Times New Roman"/>
                <w:spacing w:val="1"/>
                <w:sz w:val="24"/>
                <w:szCs w:val="24"/>
              </w:rPr>
              <w:t xml:space="preserve"> t</w:t>
            </w:r>
            <w:r w:rsidRPr="00ED5795">
              <w:rPr>
                <w:rFonts w:ascii="Times New Roman" w:eastAsia="Times New Roman" w:hAnsi="Times New Roman" w:cs="Times New Roman"/>
                <w:spacing w:val="-3"/>
                <w:sz w:val="24"/>
                <w:szCs w:val="24"/>
              </w:rPr>
              <w:t>h</w:t>
            </w:r>
            <w:r w:rsidRPr="00ED5795">
              <w:rPr>
                <w:rFonts w:ascii="Times New Roman" w:eastAsia="Times New Roman" w:hAnsi="Times New Roman" w:cs="Times New Roman"/>
                <w:sz w:val="24"/>
                <w:szCs w:val="24"/>
              </w:rPr>
              <w:t xml:space="preserve">e </w:t>
            </w:r>
            <w:r w:rsidRPr="00ED5795">
              <w:rPr>
                <w:rFonts w:ascii="Times New Roman" w:eastAsia="Times New Roman" w:hAnsi="Times New Roman" w:cs="Times New Roman"/>
                <w:spacing w:val="-1"/>
                <w:sz w:val="24"/>
                <w:szCs w:val="24"/>
              </w:rPr>
              <w:t>D</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pacing w:val="-2"/>
                <w:sz w:val="24"/>
                <w:szCs w:val="24"/>
              </w:rPr>
              <w:t>s</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pacing w:val="-2"/>
                <w:sz w:val="24"/>
                <w:szCs w:val="24"/>
              </w:rPr>
              <w:t>r</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pacing w:val="-3"/>
                <w:sz w:val="24"/>
                <w:szCs w:val="24"/>
              </w:rPr>
              <w:t>c</w:t>
            </w:r>
            <w:r w:rsidRPr="00ED5795">
              <w:rPr>
                <w:rFonts w:ascii="Times New Roman" w:eastAsia="Times New Roman" w:hAnsi="Times New Roman" w:cs="Times New Roman"/>
                <w:sz w:val="24"/>
                <w:szCs w:val="24"/>
              </w:rPr>
              <w:t>t</w:t>
            </w:r>
            <w:r w:rsidRPr="00ED5795">
              <w:rPr>
                <w:rFonts w:ascii="Times New Roman" w:eastAsia="Times New Roman" w:hAnsi="Times New Roman" w:cs="Times New Roman"/>
                <w:spacing w:val="-2"/>
                <w:sz w:val="24"/>
                <w:szCs w:val="24"/>
              </w:rPr>
              <w:t xml:space="preserve"> </w:t>
            </w:r>
            <w:r w:rsidRPr="00ED5795">
              <w:rPr>
                <w:rFonts w:ascii="Times New Roman" w:eastAsia="Times New Roman" w:hAnsi="Times New Roman" w:cs="Times New Roman"/>
                <w:sz w:val="24"/>
                <w:szCs w:val="24"/>
              </w:rPr>
              <w:t>of</w:t>
            </w:r>
            <w:r w:rsidRPr="00ED5795">
              <w:rPr>
                <w:rFonts w:ascii="Times New Roman" w:eastAsia="Times New Roman" w:hAnsi="Times New Roman" w:cs="Times New Roman"/>
                <w:spacing w:val="1"/>
                <w:sz w:val="24"/>
                <w:szCs w:val="24"/>
              </w:rPr>
              <w:t xml:space="preserve"> </w:t>
            </w:r>
            <w:r w:rsidRPr="00ED5795">
              <w:rPr>
                <w:rFonts w:ascii="Times New Roman" w:eastAsia="Times New Roman" w:hAnsi="Times New Roman" w:cs="Times New Roman"/>
                <w:spacing w:val="-1"/>
                <w:sz w:val="24"/>
                <w:szCs w:val="24"/>
              </w:rPr>
              <w:t>C</w:t>
            </w:r>
            <w:r w:rsidRPr="00ED5795">
              <w:rPr>
                <w:rFonts w:ascii="Times New Roman" w:eastAsia="Times New Roman" w:hAnsi="Times New Roman" w:cs="Times New Roman"/>
                <w:sz w:val="24"/>
                <w:szCs w:val="24"/>
              </w:rPr>
              <w:t>o</w:t>
            </w:r>
            <w:r w:rsidRPr="00ED5795">
              <w:rPr>
                <w:rFonts w:ascii="Times New Roman" w:eastAsia="Times New Roman" w:hAnsi="Times New Roman" w:cs="Times New Roman"/>
                <w:spacing w:val="1"/>
                <w:sz w:val="24"/>
                <w:szCs w:val="24"/>
              </w:rPr>
              <w:t>l</w:t>
            </w:r>
            <w:r w:rsidRPr="00ED5795">
              <w:rPr>
                <w:rFonts w:ascii="Times New Roman" w:eastAsia="Times New Roman" w:hAnsi="Times New Roman" w:cs="Times New Roman"/>
                <w:sz w:val="24"/>
                <w:szCs w:val="24"/>
              </w:rPr>
              <w:t>u</w:t>
            </w:r>
            <w:r w:rsidRPr="00ED5795">
              <w:rPr>
                <w:rFonts w:ascii="Times New Roman" w:eastAsia="Times New Roman" w:hAnsi="Times New Roman" w:cs="Times New Roman"/>
                <w:spacing w:val="-4"/>
                <w:sz w:val="24"/>
                <w:szCs w:val="24"/>
              </w:rPr>
              <w:t>m</w:t>
            </w:r>
            <w:r w:rsidRPr="00ED5795">
              <w:rPr>
                <w:rFonts w:ascii="Times New Roman" w:eastAsia="Times New Roman" w:hAnsi="Times New Roman" w:cs="Times New Roman"/>
                <w:sz w:val="24"/>
                <w:szCs w:val="24"/>
              </w:rPr>
              <w:t>b</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z w:val="24"/>
                <w:szCs w:val="24"/>
              </w:rPr>
              <w:t xml:space="preserve">a </w:t>
            </w:r>
            <w:r w:rsidRPr="00ED5795">
              <w:rPr>
                <w:rFonts w:ascii="Times New Roman" w:eastAsia="Times New Roman" w:hAnsi="Times New Roman" w:cs="Times New Roman"/>
                <w:spacing w:val="-3"/>
                <w:sz w:val="24"/>
                <w:szCs w:val="24"/>
              </w:rPr>
              <w:t>S</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z w:val="24"/>
                <w:szCs w:val="24"/>
              </w:rPr>
              <w:t>an</w:t>
            </w:r>
            <w:r w:rsidRPr="00ED5795">
              <w:rPr>
                <w:rFonts w:ascii="Times New Roman" w:eastAsia="Times New Roman" w:hAnsi="Times New Roman" w:cs="Times New Roman"/>
                <w:spacing w:val="-3"/>
                <w:sz w:val="24"/>
                <w:szCs w:val="24"/>
              </w:rPr>
              <w:t>d</w:t>
            </w:r>
            <w:r w:rsidRPr="00ED5795">
              <w:rPr>
                <w:rFonts w:ascii="Times New Roman" w:eastAsia="Times New Roman" w:hAnsi="Times New Roman" w:cs="Times New Roman"/>
                <w:sz w:val="24"/>
                <w:szCs w:val="24"/>
              </w:rPr>
              <w:t xml:space="preserve">ard </w:t>
            </w:r>
            <w:r w:rsidRPr="00ED5795">
              <w:rPr>
                <w:rFonts w:ascii="Times New Roman" w:eastAsia="Times New Roman" w:hAnsi="Times New Roman" w:cs="Times New Roman"/>
                <w:spacing w:val="-1"/>
                <w:sz w:val="24"/>
                <w:szCs w:val="24"/>
              </w:rPr>
              <w:t>C</w:t>
            </w:r>
            <w:r w:rsidRPr="00ED5795">
              <w:rPr>
                <w:rFonts w:ascii="Times New Roman" w:eastAsia="Times New Roman" w:hAnsi="Times New Roman" w:cs="Times New Roman"/>
                <w:spacing w:val="-3"/>
                <w:sz w:val="24"/>
                <w:szCs w:val="24"/>
              </w:rPr>
              <w:t>o</w:t>
            </w:r>
            <w:r w:rsidRPr="00ED5795">
              <w:rPr>
                <w:rFonts w:ascii="Times New Roman" w:eastAsia="Times New Roman" w:hAnsi="Times New Roman" w:cs="Times New Roman"/>
                <w:sz w:val="24"/>
                <w:szCs w:val="24"/>
              </w:rPr>
              <w:t>n</w:t>
            </w:r>
            <w:r w:rsidRPr="00ED5795">
              <w:rPr>
                <w:rFonts w:ascii="Times New Roman" w:eastAsia="Times New Roman" w:hAnsi="Times New Roman" w:cs="Times New Roman"/>
                <w:spacing w:val="-2"/>
                <w:sz w:val="24"/>
                <w:szCs w:val="24"/>
              </w:rPr>
              <w:t>t</w:t>
            </w:r>
            <w:r w:rsidRPr="00ED5795">
              <w:rPr>
                <w:rFonts w:ascii="Times New Roman" w:eastAsia="Times New Roman" w:hAnsi="Times New Roman" w:cs="Times New Roman"/>
                <w:sz w:val="24"/>
                <w:szCs w:val="24"/>
              </w:rPr>
              <w:t>ra</w:t>
            </w:r>
            <w:r w:rsidRPr="00ED5795">
              <w:rPr>
                <w:rFonts w:ascii="Times New Roman" w:eastAsia="Times New Roman" w:hAnsi="Times New Roman" w:cs="Times New Roman"/>
                <w:spacing w:val="-3"/>
                <w:sz w:val="24"/>
                <w:szCs w:val="24"/>
              </w:rPr>
              <w:t>c</w:t>
            </w:r>
            <w:r w:rsidRPr="00ED5795">
              <w:rPr>
                <w:rFonts w:ascii="Times New Roman" w:eastAsia="Times New Roman" w:hAnsi="Times New Roman" w:cs="Times New Roman"/>
                <w:sz w:val="24"/>
                <w:szCs w:val="24"/>
              </w:rPr>
              <w:t>t</w:t>
            </w:r>
            <w:r w:rsidRPr="00ED5795">
              <w:rPr>
                <w:rFonts w:ascii="Times New Roman" w:eastAsia="Times New Roman" w:hAnsi="Times New Roman" w:cs="Times New Roman"/>
                <w:spacing w:val="1"/>
                <w:sz w:val="24"/>
                <w:szCs w:val="24"/>
              </w:rPr>
              <w:t xml:space="preserve"> </w:t>
            </w:r>
            <w:r w:rsidRPr="00ED5795">
              <w:rPr>
                <w:rFonts w:ascii="Times New Roman" w:eastAsia="Times New Roman" w:hAnsi="Times New Roman" w:cs="Times New Roman"/>
                <w:spacing w:val="-1"/>
                <w:sz w:val="24"/>
                <w:szCs w:val="24"/>
              </w:rPr>
              <w:t>P</w:t>
            </w:r>
            <w:r w:rsidRPr="00ED5795">
              <w:rPr>
                <w:rFonts w:ascii="Times New Roman" w:eastAsia="Times New Roman" w:hAnsi="Times New Roman" w:cs="Times New Roman"/>
                <w:sz w:val="24"/>
                <w:szCs w:val="24"/>
              </w:rPr>
              <w:t>ro</w:t>
            </w:r>
            <w:r w:rsidRPr="00ED5795">
              <w:rPr>
                <w:rFonts w:ascii="Times New Roman" w:eastAsia="Times New Roman" w:hAnsi="Times New Roman" w:cs="Times New Roman"/>
                <w:spacing w:val="-3"/>
                <w:sz w:val="24"/>
                <w:szCs w:val="24"/>
              </w:rPr>
              <w:t>v</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pacing w:val="-2"/>
                <w:sz w:val="24"/>
                <w:szCs w:val="24"/>
              </w:rPr>
              <w:t>s</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z w:val="24"/>
                <w:szCs w:val="24"/>
              </w:rPr>
              <w:t>o</w:t>
            </w:r>
            <w:r w:rsidRPr="00ED5795">
              <w:rPr>
                <w:rFonts w:ascii="Times New Roman" w:eastAsia="Times New Roman" w:hAnsi="Times New Roman" w:cs="Times New Roman"/>
                <w:spacing w:val="-3"/>
                <w:sz w:val="24"/>
                <w:szCs w:val="24"/>
              </w:rPr>
              <w:t>n</w:t>
            </w:r>
            <w:r w:rsidRPr="00ED5795">
              <w:rPr>
                <w:rFonts w:ascii="Times New Roman" w:eastAsia="Times New Roman" w:hAnsi="Times New Roman" w:cs="Times New Roman"/>
                <w:sz w:val="24"/>
                <w:szCs w:val="24"/>
              </w:rPr>
              <w:t>s</w:t>
            </w:r>
            <w:r w:rsidR="00860729" w:rsidRPr="00ED5795">
              <w:rPr>
                <w:rFonts w:ascii="Times New Roman" w:eastAsia="Times New Roman" w:hAnsi="Times New Roman" w:cs="Times New Roman"/>
                <w:sz w:val="24"/>
                <w:szCs w:val="24"/>
              </w:rPr>
              <w:t xml:space="preserve"> </w:t>
            </w:r>
            <w:r w:rsidRPr="00ED5795">
              <w:rPr>
                <w:rFonts w:ascii="Times New Roman" w:eastAsia="Times New Roman" w:hAnsi="Times New Roman" w:cs="Times New Roman"/>
                <w:sz w:val="24"/>
                <w:szCs w:val="24"/>
              </w:rPr>
              <w:t>for</w:t>
            </w:r>
            <w:r w:rsidRPr="00ED5795">
              <w:rPr>
                <w:rFonts w:ascii="Times New Roman" w:eastAsia="Times New Roman" w:hAnsi="Times New Roman" w:cs="Times New Roman"/>
                <w:spacing w:val="1"/>
                <w:sz w:val="24"/>
                <w:szCs w:val="24"/>
              </w:rPr>
              <w:t xml:space="preserve"> </w:t>
            </w:r>
            <w:r w:rsidRPr="00ED5795">
              <w:rPr>
                <w:rFonts w:ascii="Times New Roman" w:eastAsia="Times New Roman" w:hAnsi="Times New Roman" w:cs="Times New Roman"/>
                <w:spacing w:val="-1"/>
                <w:sz w:val="24"/>
                <w:szCs w:val="24"/>
              </w:rPr>
              <w:t>U</w:t>
            </w:r>
            <w:r w:rsidRPr="00ED5795">
              <w:rPr>
                <w:rFonts w:ascii="Times New Roman" w:eastAsia="Times New Roman" w:hAnsi="Times New Roman" w:cs="Times New Roman"/>
                <w:spacing w:val="-2"/>
                <w:sz w:val="24"/>
                <w:szCs w:val="24"/>
              </w:rPr>
              <w:t>s</w:t>
            </w:r>
            <w:r w:rsidRPr="00ED5795">
              <w:rPr>
                <w:rFonts w:ascii="Times New Roman" w:eastAsia="Times New Roman" w:hAnsi="Times New Roman" w:cs="Times New Roman"/>
                <w:sz w:val="24"/>
                <w:szCs w:val="24"/>
              </w:rPr>
              <w:t xml:space="preserve">e </w:t>
            </w:r>
            <w:r w:rsidRPr="00ED5795">
              <w:rPr>
                <w:rFonts w:ascii="Times New Roman" w:eastAsia="Times New Roman" w:hAnsi="Times New Roman" w:cs="Times New Roman"/>
                <w:spacing w:val="-1"/>
                <w:sz w:val="24"/>
                <w:szCs w:val="24"/>
              </w:rPr>
              <w:t>w</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z w:val="24"/>
                <w:szCs w:val="24"/>
              </w:rPr>
              <w:t xml:space="preserve">h </w:t>
            </w:r>
            <w:r w:rsidRPr="00ED5795">
              <w:rPr>
                <w:rFonts w:ascii="Times New Roman" w:eastAsia="Times New Roman" w:hAnsi="Times New Roman" w:cs="Times New Roman"/>
                <w:spacing w:val="-1"/>
                <w:sz w:val="24"/>
                <w:szCs w:val="24"/>
              </w:rPr>
              <w:t>S</w:t>
            </w:r>
            <w:r w:rsidRPr="00ED5795">
              <w:rPr>
                <w:rFonts w:ascii="Times New Roman" w:eastAsia="Times New Roman" w:hAnsi="Times New Roman" w:cs="Times New Roman"/>
                <w:sz w:val="24"/>
                <w:szCs w:val="24"/>
              </w:rPr>
              <w:t>up</w:t>
            </w:r>
            <w:r w:rsidRPr="00ED5795">
              <w:rPr>
                <w:rFonts w:ascii="Times New Roman" w:eastAsia="Times New Roman" w:hAnsi="Times New Roman" w:cs="Times New Roman"/>
                <w:spacing w:val="-3"/>
                <w:sz w:val="24"/>
                <w:szCs w:val="24"/>
              </w:rPr>
              <w:t>p</w:t>
            </w:r>
            <w:r w:rsidRPr="00ED5795">
              <w:rPr>
                <w:rFonts w:ascii="Times New Roman" w:eastAsia="Times New Roman" w:hAnsi="Times New Roman" w:cs="Times New Roman"/>
                <w:spacing w:val="1"/>
                <w:sz w:val="24"/>
                <w:szCs w:val="24"/>
              </w:rPr>
              <w:t>l</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z w:val="24"/>
                <w:szCs w:val="24"/>
              </w:rPr>
              <w:t xml:space="preserve">es </w:t>
            </w:r>
            <w:r w:rsidRPr="00ED5795">
              <w:rPr>
                <w:rFonts w:ascii="Times New Roman" w:eastAsia="Times New Roman" w:hAnsi="Times New Roman" w:cs="Times New Roman"/>
                <w:spacing w:val="-3"/>
                <w:sz w:val="24"/>
                <w:szCs w:val="24"/>
              </w:rPr>
              <w:t>a</w:t>
            </w:r>
            <w:r w:rsidRPr="00ED5795">
              <w:rPr>
                <w:rFonts w:ascii="Times New Roman" w:eastAsia="Times New Roman" w:hAnsi="Times New Roman" w:cs="Times New Roman"/>
                <w:sz w:val="24"/>
                <w:szCs w:val="24"/>
              </w:rPr>
              <w:t xml:space="preserve">nd </w:t>
            </w:r>
            <w:r w:rsidRPr="00ED5795">
              <w:rPr>
                <w:rFonts w:ascii="Times New Roman" w:eastAsia="Times New Roman" w:hAnsi="Times New Roman" w:cs="Times New Roman"/>
                <w:spacing w:val="-1"/>
                <w:sz w:val="24"/>
                <w:szCs w:val="24"/>
              </w:rPr>
              <w:t>S</w:t>
            </w:r>
            <w:r w:rsidRPr="00ED5795">
              <w:rPr>
                <w:rFonts w:ascii="Times New Roman" w:eastAsia="Times New Roman" w:hAnsi="Times New Roman" w:cs="Times New Roman"/>
                <w:sz w:val="24"/>
                <w:szCs w:val="24"/>
              </w:rPr>
              <w:t>er</w:t>
            </w:r>
            <w:r w:rsidRPr="00ED5795">
              <w:rPr>
                <w:rFonts w:ascii="Times New Roman" w:eastAsia="Times New Roman" w:hAnsi="Times New Roman" w:cs="Times New Roman"/>
                <w:spacing w:val="-3"/>
                <w:sz w:val="24"/>
                <w:szCs w:val="24"/>
              </w:rPr>
              <w:t>v</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pacing w:val="-3"/>
                <w:sz w:val="24"/>
                <w:szCs w:val="24"/>
              </w:rPr>
              <w:t>c</w:t>
            </w:r>
            <w:r w:rsidRPr="00ED5795">
              <w:rPr>
                <w:rFonts w:ascii="Times New Roman" w:eastAsia="Times New Roman" w:hAnsi="Times New Roman" w:cs="Times New Roman"/>
                <w:sz w:val="24"/>
                <w:szCs w:val="24"/>
              </w:rPr>
              <w:t xml:space="preserve">es </w:t>
            </w:r>
            <w:r w:rsidRPr="00ED5795">
              <w:rPr>
                <w:rFonts w:ascii="Times New Roman" w:eastAsia="Times New Roman" w:hAnsi="Times New Roman" w:cs="Times New Roman"/>
                <w:spacing w:val="-1"/>
                <w:sz w:val="24"/>
                <w:szCs w:val="24"/>
              </w:rPr>
              <w:t>C</w:t>
            </w:r>
            <w:r w:rsidRPr="00ED5795">
              <w:rPr>
                <w:rFonts w:ascii="Times New Roman" w:eastAsia="Times New Roman" w:hAnsi="Times New Roman" w:cs="Times New Roman"/>
                <w:sz w:val="24"/>
                <w:szCs w:val="24"/>
              </w:rPr>
              <w:t>o</w:t>
            </w:r>
            <w:r w:rsidRPr="00ED5795">
              <w:rPr>
                <w:rFonts w:ascii="Times New Roman" w:eastAsia="Times New Roman" w:hAnsi="Times New Roman" w:cs="Times New Roman"/>
                <w:spacing w:val="-3"/>
                <w:sz w:val="24"/>
                <w:szCs w:val="24"/>
              </w:rPr>
              <w:t>n</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z w:val="24"/>
                <w:szCs w:val="24"/>
              </w:rPr>
              <w:t>r</w:t>
            </w:r>
            <w:r w:rsidRPr="00ED5795">
              <w:rPr>
                <w:rFonts w:ascii="Times New Roman" w:eastAsia="Times New Roman" w:hAnsi="Times New Roman" w:cs="Times New Roman"/>
                <w:spacing w:val="-3"/>
                <w:sz w:val="24"/>
                <w:szCs w:val="24"/>
              </w:rPr>
              <w:t>a</w:t>
            </w:r>
            <w:r w:rsidRPr="00ED5795">
              <w:rPr>
                <w:rFonts w:ascii="Times New Roman" w:eastAsia="Times New Roman" w:hAnsi="Times New Roman" w:cs="Times New Roman"/>
                <w:sz w:val="24"/>
                <w:szCs w:val="24"/>
              </w:rPr>
              <w:t>c</w:t>
            </w:r>
            <w:r w:rsidRPr="00ED5795">
              <w:rPr>
                <w:rFonts w:ascii="Times New Roman" w:eastAsia="Times New Roman" w:hAnsi="Times New Roman" w:cs="Times New Roman"/>
                <w:spacing w:val="-2"/>
                <w:sz w:val="24"/>
                <w:szCs w:val="24"/>
              </w:rPr>
              <w:t>t</w:t>
            </w:r>
            <w:r w:rsidRPr="00ED5795">
              <w:rPr>
                <w:rFonts w:ascii="Times New Roman" w:eastAsia="Times New Roman" w:hAnsi="Times New Roman" w:cs="Times New Roman"/>
                <w:sz w:val="24"/>
                <w:szCs w:val="24"/>
              </w:rPr>
              <w:t xml:space="preserve">s </w:t>
            </w:r>
            <w:r w:rsidRPr="00ED5795">
              <w:rPr>
                <w:rFonts w:ascii="Times New Roman" w:eastAsia="Times New Roman" w:hAnsi="Times New Roman" w:cs="Times New Roman"/>
                <w:spacing w:val="-2"/>
                <w:sz w:val="24"/>
                <w:szCs w:val="24"/>
              </w:rPr>
              <w:t>(</w:t>
            </w:r>
            <w:r w:rsidRPr="00ED5795">
              <w:rPr>
                <w:rFonts w:ascii="Times New Roman" w:eastAsia="Times New Roman" w:hAnsi="Times New Roman" w:cs="Times New Roman"/>
                <w:sz w:val="24"/>
                <w:szCs w:val="24"/>
              </w:rPr>
              <w:t>Ju</w:t>
            </w:r>
            <w:r w:rsidRPr="00ED5795">
              <w:rPr>
                <w:rFonts w:ascii="Times New Roman" w:eastAsia="Times New Roman" w:hAnsi="Times New Roman" w:cs="Times New Roman"/>
                <w:spacing w:val="1"/>
                <w:sz w:val="24"/>
                <w:szCs w:val="24"/>
              </w:rPr>
              <w:t>l</w:t>
            </w:r>
            <w:r w:rsidRPr="00ED5795">
              <w:rPr>
                <w:rFonts w:ascii="Times New Roman" w:eastAsia="Times New Roman" w:hAnsi="Times New Roman" w:cs="Times New Roman"/>
                <w:sz w:val="24"/>
                <w:szCs w:val="24"/>
              </w:rPr>
              <w:t>y</w:t>
            </w:r>
            <w:r w:rsidRPr="00ED5795">
              <w:rPr>
                <w:rFonts w:ascii="Times New Roman" w:eastAsia="Times New Roman" w:hAnsi="Times New Roman" w:cs="Times New Roman"/>
                <w:spacing w:val="-3"/>
                <w:sz w:val="24"/>
                <w:szCs w:val="24"/>
              </w:rPr>
              <w:t xml:space="preserve"> </w:t>
            </w:r>
            <w:r w:rsidRPr="00ED5795">
              <w:rPr>
                <w:rFonts w:ascii="Times New Roman" w:eastAsia="Times New Roman" w:hAnsi="Times New Roman" w:cs="Times New Roman"/>
                <w:sz w:val="24"/>
                <w:szCs w:val="24"/>
              </w:rPr>
              <w:t xml:space="preserve">2010) </w:t>
            </w:r>
            <w:r w:rsidRPr="00ED5795">
              <w:rPr>
                <w:rFonts w:ascii="Times New Roman" w:eastAsia="Times New Roman" w:hAnsi="Times New Roman" w:cs="Times New Roman"/>
                <w:spacing w:val="-1"/>
                <w:sz w:val="24"/>
                <w:szCs w:val="24"/>
              </w:rPr>
              <w:t>A</w:t>
            </w:r>
            <w:r w:rsidRPr="00ED5795">
              <w:rPr>
                <w:rFonts w:ascii="Times New Roman" w:eastAsia="Times New Roman" w:hAnsi="Times New Roman" w:cs="Times New Roman"/>
                <w:spacing w:val="-3"/>
                <w:sz w:val="24"/>
                <w:szCs w:val="24"/>
              </w:rPr>
              <w:t>v</w:t>
            </w:r>
            <w:r w:rsidRPr="00ED5795">
              <w:rPr>
                <w:rFonts w:ascii="Times New Roman" w:eastAsia="Times New Roman" w:hAnsi="Times New Roman" w:cs="Times New Roman"/>
                <w:sz w:val="24"/>
                <w:szCs w:val="24"/>
              </w:rPr>
              <w:t>a</w:t>
            </w:r>
            <w:r w:rsidRPr="00ED5795">
              <w:rPr>
                <w:rFonts w:ascii="Times New Roman" w:eastAsia="Times New Roman" w:hAnsi="Times New Roman" w:cs="Times New Roman"/>
                <w:spacing w:val="1"/>
                <w:sz w:val="24"/>
                <w:szCs w:val="24"/>
              </w:rPr>
              <w:t>il</w:t>
            </w:r>
            <w:r w:rsidRPr="00ED5795">
              <w:rPr>
                <w:rFonts w:ascii="Times New Roman" w:eastAsia="Times New Roman" w:hAnsi="Times New Roman" w:cs="Times New Roman"/>
                <w:sz w:val="24"/>
                <w:szCs w:val="24"/>
              </w:rPr>
              <w:t>ab</w:t>
            </w:r>
            <w:r w:rsidRPr="00ED5795">
              <w:rPr>
                <w:rFonts w:ascii="Times New Roman" w:eastAsia="Times New Roman" w:hAnsi="Times New Roman" w:cs="Times New Roman"/>
                <w:spacing w:val="-2"/>
                <w:sz w:val="24"/>
                <w:szCs w:val="24"/>
              </w:rPr>
              <w:t>l</w:t>
            </w:r>
            <w:r w:rsidRPr="00ED5795">
              <w:rPr>
                <w:rFonts w:ascii="Times New Roman" w:eastAsia="Times New Roman" w:hAnsi="Times New Roman" w:cs="Times New Roman"/>
                <w:sz w:val="24"/>
                <w:szCs w:val="24"/>
              </w:rPr>
              <w:t xml:space="preserve">e </w:t>
            </w:r>
            <w:r w:rsidRPr="00ED5795">
              <w:rPr>
                <w:rFonts w:ascii="Times New Roman" w:eastAsia="Times New Roman" w:hAnsi="Times New Roman" w:cs="Times New Roman"/>
                <w:spacing w:val="-3"/>
                <w:sz w:val="24"/>
                <w:szCs w:val="24"/>
              </w:rPr>
              <w:t>a</w:t>
            </w:r>
            <w:r w:rsidRPr="00ED5795">
              <w:rPr>
                <w:rFonts w:ascii="Times New Roman" w:eastAsia="Times New Roman" w:hAnsi="Times New Roman" w:cs="Times New Roman"/>
                <w:sz w:val="24"/>
                <w:szCs w:val="24"/>
              </w:rPr>
              <w:t>t</w:t>
            </w:r>
            <w:r w:rsidRPr="00ED5795">
              <w:rPr>
                <w:rFonts w:ascii="Times New Roman" w:eastAsia="Times New Roman" w:hAnsi="Times New Roman" w:cs="Times New Roman"/>
                <w:spacing w:val="1"/>
                <w:sz w:val="24"/>
                <w:szCs w:val="24"/>
              </w:rPr>
              <w:t xml:space="preserve"> </w:t>
            </w:r>
            <w:hyperlink r:id="rId23">
              <w:r w:rsidRPr="00ED5795">
                <w:rPr>
                  <w:rFonts w:ascii="Times New Roman" w:eastAsia="Times New Roman" w:hAnsi="Times New Roman" w:cs="Times New Roman"/>
                  <w:spacing w:val="-1"/>
                  <w:sz w:val="24"/>
                  <w:szCs w:val="24"/>
                  <w:u w:val="single" w:color="000000"/>
                </w:rPr>
                <w:t>www</w:t>
              </w:r>
              <w:r w:rsidRPr="00ED5795">
                <w:rPr>
                  <w:rFonts w:ascii="Times New Roman" w:eastAsia="Times New Roman" w:hAnsi="Times New Roman" w:cs="Times New Roman"/>
                  <w:sz w:val="24"/>
                  <w:szCs w:val="24"/>
                  <w:u w:val="single" w:color="000000"/>
                </w:rPr>
                <w:t>.ocp.dc.</w:t>
              </w:r>
              <w:r w:rsidRPr="00ED5795">
                <w:rPr>
                  <w:rFonts w:ascii="Times New Roman" w:eastAsia="Times New Roman" w:hAnsi="Times New Roman" w:cs="Times New Roman"/>
                  <w:spacing w:val="-5"/>
                  <w:sz w:val="24"/>
                  <w:szCs w:val="24"/>
                  <w:u w:val="single" w:color="000000"/>
                </w:rPr>
                <w:t>g</w:t>
              </w:r>
              <w:r w:rsidRPr="00ED5795">
                <w:rPr>
                  <w:rFonts w:ascii="Times New Roman" w:eastAsia="Times New Roman" w:hAnsi="Times New Roman" w:cs="Times New Roman"/>
                  <w:sz w:val="24"/>
                  <w:szCs w:val="24"/>
                  <w:u w:val="single" w:color="000000"/>
                </w:rPr>
                <w:t>ov</w:t>
              </w:r>
              <w:r w:rsidRPr="00ED5795">
                <w:rPr>
                  <w:rFonts w:ascii="Times New Roman" w:eastAsia="Times New Roman" w:hAnsi="Times New Roman" w:cs="Times New Roman"/>
                  <w:spacing w:val="-3"/>
                  <w:sz w:val="24"/>
                  <w:szCs w:val="24"/>
                  <w:u w:val="single" w:color="000000"/>
                </w:rPr>
                <w:t xml:space="preserve"> </w:t>
              </w:r>
            </w:hyperlink>
            <w:r w:rsidRPr="00ED5795">
              <w:rPr>
                <w:rFonts w:ascii="Times New Roman" w:eastAsia="Times New Roman" w:hAnsi="Times New Roman" w:cs="Times New Roman"/>
                <w:sz w:val="24"/>
                <w:szCs w:val="24"/>
              </w:rPr>
              <w:t>c</w:t>
            </w:r>
            <w:r w:rsidRPr="00ED5795">
              <w:rPr>
                <w:rFonts w:ascii="Times New Roman" w:eastAsia="Times New Roman" w:hAnsi="Times New Roman" w:cs="Times New Roman"/>
                <w:spacing w:val="1"/>
                <w:sz w:val="24"/>
                <w:szCs w:val="24"/>
              </w:rPr>
              <w:t>li</w:t>
            </w:r>
            <w:r w:rsidRPr="00ED5795">
              <w:rPr>
                <w:rFonts w:ascii="Times New Roman" w:eastAsia="Times New Roman" w:hAnsi="Times New Roman" w:cs="Times New Roman"/>
                <w:sz w:val="24"/>
                <w:szCs w:val="24"/>
              </w:rPr>
              <w:t>ck</w:t>
            </w:r>
            <w:r w:rsidRPr="00ED5795">
              <w:rPr>
                <w:rFonts w:ascii="Times New Roman" w:eastAsia="Times New Roman" w:hAnsi="Times New Roman" w:cs="Times New Roman"/>
                <w:spacing w:val="-3"/>
                <w:sz w:val="24"/>
                <w:szCs w:val="24"/>
              </w:rPr>
              <w:t xml:space="preserve"> </w:t>
            </w:r>
            <w:r w:rsidRPr="00ED5795">
              <w:rPr>
                <w:rFonts w:ascii="Times New Roman" w:eastAsia="Times New Roman" w:hAnsi="Times New Roman" w:cs="Times New Roman"/>
                <w:sz w:val="24"/>
                <w:szCs w:val="24"/>
              </w:rPr>
              <w:t>on “</w:t>
            </w:r>
            <w:r w:rsidRPr="00ED5795">
              <w:rPr>
                <w:rFonts w:ascii="Times New Roman" w:eastAsia="Times New Roman" w:hAnsi="Times New Roman" w:cs="Times New Roman"/>
                <w:spacing w:val="-1"/>
                <w:sz w:val="24"/>
                <w:szCs w:val="24"/>
              </w:rPr>
              <w:t>R</w:t>
            </w:r>
            <w:r w:rsidRPr="00ED5795">
              <w:rPr>
                <w:rFonts w:ascii="Times New Roman" w:eastAsia="Times New Roman" w:hAnsi="Times New Roman" w:cs="Times New Roman"/>
                <w:sz w:val="24"/>
                <w:szCs w:val="24"/>
              </w:rPr>
              <w:t>e</w:t>
            </w:r>
            <w:r w:rsidRPr="00ED5795">
              <w:rPr>
                <w:rFonts w:ascii="Times New Roman" w:eastAsia="Times New Roman" w:hAnsi="Times New Roman" w:cs="Times New Roman"/>
                <w:spacing w:val="-3"/>
                <w:sz w:val="24"/>
                <w:szCs w:val="24"/>
              </w:rPr>
              <w:t>q</w:t>
            </w:r>
            <w:r w:rsidRPr="00ED5795">
              <w:rPr>
                <w:rFonts w:ascii="Times New Roman" w:eastAsia="Times New Roman" w:hAnsi="Times New Roman" w:cs="Times New Roman"/>
                <w:sz w:val="24"/>
                <w:szCs w:val="24"/>
              </w:rPr>
              <w:t>u</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z w:val="24"/>
                <w:szCs w:val="24"/>
              </w:rPr>
              <w:t xml:space="preserve">red </w:t>
            </w:r>
            <w:r w:rsidRPr="00ED5795">
              <w:rPr>
                <w:rFonts w:ascii="Times New Roman" w:eastAsia="Times New Roman" w:hAnsi="Times New Roman" w:cs="Times New Roman"/>
                <w:spacing w:val="-1"/>
                <w:sz w:val="24"/>
                <w:szCs w:val="24"/>
              </w:rPr>
              <w:t>S</w:t>
            </w:r>
            <w:r w:rsidRPr="00ED5795">
              <w:rPr>
                <w:rFonts w:ascii="Times New Roman" w:eastAsia="Times New Roman" w:hAnsi="Times New Roman" w:cs="Times New Roman"/>
                <w:spacing w:val="-3"/>
                <w:sz w:val="24"/>
                <w:szCs w:val="24"/>
              </w:rPr>
              <w:t>o</w:t>
            </w:r>
            <w:r w:rsidRPr="00ED5795">
              <w:rPr>
                <w:rFonts w:ascii="Times New Roman" w:eastAsia="Times New Roman" w:hAnsi="Times New Roman" w:cs="Times New Roman"/>
                <w:spacing w:val="1"/>
                <w:sz w:val="24"/>
                <w:szCs w:val="24"/>
              </w:rPr>
              <w:t>l</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pacing w:val="-3"/>
                <w:sz w:val="24"/>
                <w:szCs w:val="24"/>
              </w:rPr>
              <w:t>c</w:t>
            </w:r>
            <w:r w:rsidRPr="00ED5795">
              <w:rPr>
                <w:rFonts w:ascii="Times New Roman" w:eastAsia="Times New Roman" w:hAnsi="Times New Roman" w:cs="Times New Roman"/>
                <w:spacing w:val="1"/>
                <w:sz w:val="24"/>
                <w:szCs w:val="24"/>
              </w:rPr>
              <w:t>it</w:t>
            </w:r>
            <w:r w:rsidRPr="00ED5795">
              <w:rPr>
                <w:rFonts w:ascii="Times New Roman" w:eastAsia="Times New Roman" w:hAnsi="Times New Roman" w:cs="Times New Roman"/>
                <w:spacing w:val="-3"/>
                <w:sz w:val="24"/>
                <w:szCs w:val="24"/>
              </w:rPr>
              <w:t>a</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z w:val="24"/>
                <w:szCs w:val="24"/>
              </w:rPr>
              <w:t>on</w:t>
            </w:r>
            <w:r w:rsidR="00860729" w:rsidRPr="00ED5795">
              <w:rPr>
                <w:rFonts w:ascii="Times New Roman" w:eastAsia="Times New Roman" w:hAnsi="Times New Roman" w:cs="Times New Roman"/>
                <w:sz w:val="24"/>
                <w:szCs w:val="24"/>
              </w:rPr>
              <w:t xml:space="preserve"> </w:t>
            </w:r>
            <w:r w:rsidRPr="00ED5795">
              <w:rPr>
                <w:rFonts w:ascii="Times New Roman" w:eastAsia="Times New Roman" w:hAnsi="Times New Roman" w:cs="Times New Roman"/>
                <w:spacing w:val="-1"/>
                <w:sz w:val="24"/>
                <w:szCs w:val="24"/>
              </w:rPr>
              <w:t>D</w:t>
            </w:r>
            <w:r w:rsidRPr="00ED5795">
              <w:rPr>
                <w:rFonts w:ascii="Times New Roman" w:eastAsia="Times New Roman" w:hAnsi="Times New Roman" w:cs="Times New Roman"/>
                <w:sz w:val="24"/>
                <w:szCs w:val="24"/>
              </w:rPr>
              <w:t>ocu</w:t>
            </w:r>
            <w:r w:rsidRPr="00ED5795">
              <w:rPr>
                <w:rFonts w:ascii="Times New Roman" w:eastAsia="Times New Roman" w:hAnsi="Times New Roman" w:cs="Times New Roman"/>
                <w:spacing w:val="-4"/>
                <w:sz w:val="24"/>
                <w:szCs w:val="24"/>
              </w:rPr>
              <w:t>m</w:t>
            </w:r>
            <w:r w:rsidRPr="00ED5795">
              <w:rPr>
                <w:rFonts w:ascii="Times New Roman" w:eastAsia="Times New Roman" w:hAnsi="Times New Roman" w:cs="Times New Roman"/>
                <w:sz w:val="24"/>
                <w:szCs w:val="24"/>
              </w:rPr>
              <w:t>en</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z w:val="24"/>
                <w:szCs w:val="24"/>
              </w:rPr>
              <w:t>s”</w:t>
            </w:r>
          </w:p>
        </w:tc>
      </w:tr>
      <w:tr w:rsidR="00F86EA8" w:rsidRPr="00ED5795" w14:paraId="29B78ED9"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19931970" w14:textId="77777777" w:rsidR="00F86EA8" w:rsidRPr="00ED5795" w:rsidRDefault="002C12C1" w:rsidP="00CF51B7">
            <w:pPr>
              <w:pStyle w:val="TableParagraph"/>
              <w:widowControl/>
              <w:ind w:right="498"/>
              <w:jc w:val="center"/>
              <w:rPr>
                <w:rFonts w:ascii="Times New Roman" w:eastAsia="Times New Roman" w:hAnsi="Times New Roman" w:cs="Times New Roman"/>
                <w:b/>
                <w:bCs/>
                <w:sz w:val="24"/>
                <w:szCs w:val="24"/>
              </w:rPr>
            </w:pPr>
            <w:r w:rsidRPr="00ED5795">
              <w:rPr>
                <w:rFonts w:ascii="Times New Roman" w:eastAsia="Times New Roman" w:hAnsi="Times New Roman" w:cs="Times New Roman"/>
                <w:b/>
                <w:bCs/>
                <w:sz w:val="24"/>
                <w:szCs w:val="24"/>
              </w:rPr>
              <w:t>J.4</w:t>
            </w:r>
          </w:p>
        </w:tc>
        <w:tc>
          <w:tcPr>
            <w:tcW w:w="7830" w:type="dxa"/>
            <w:tcBorders>
              <w:top w:val="single" w:sz="7" w:space="0" w:color="000000"/>
              <w:left w:val="single" w:sz="7" w:space="0" w:color="000000"/>
              <w:bottom w:val="single" w:sz="7" w:space="0" w:color="000000"/>
              <w:right w:val="single" w:sz="7" w:space="0" w:color="000000"/>
            </w:tcBorders>
            <w:vAlign w:val="center"/>
          </w:tcPr>
          <w:p w14:paraId="3B438E51" w14:textId="77777777" w:rsidR="00F86EA8" w:rsidRPr="00ED5795" w:rsidRDefault="00F86EA8" w:rsidP="00CF51B7">
            <w:pPr>
              <w:pStyle w:val="TableParagraph"/>
              <w:widowControl/>
              <w:rPr>
                <w:rFonts w:ascii="Times New Roman" w:eastAsia="Times New Roman" w:hAnsi="Times New Roman" w:cs="Times New Roman"/>
                <w:spacing w:val="-1"/>
                <w:sz w:val="24"/>
                <w:szCs w:val="24"/>
              </w:rPr>
            </w:pPr>
            <w:r w:rsidRPr="00ED5795">
              <w:rPr>
                <w:rFonts w:ascii="Times New Roman" w:eastAsia="Times New Roman" w:hAnsi="Times New Roman" w:cs="Times New Roman"/>
                <w:spacing w:val="-1"/>
                <w:sz w:val="24"/>
                <w:szCs w:val="24"/>
              </w:rPr>
              <w:t>Fair Criminal Record Screening: The Consultant will be required to comply with the provisions of the Fair Criminal Record Screening Amendment Act of 2014, effecti</w:t>
            </w:r>
            <w:r w:rsidR="00A215FB" w:rsidRPr="00ED5795">
              <w:rPr>
                <w:rFonts w:ascii="Times New Roman" w:eastAsia="Times New Roman" w:hAnsi="Times New Roman" w:cs="Times New Roman"/>
                <w:spacing w:val="-1"/>
                <w:sz w:val="24"/>
                <w:szCs w:val="24"/>
              </w:rPr>
              <w:t xml:space="preserve">ve December 17, 2014 (D.C. Law </w:t>
            </w:r>
            <w:r w:rsidR="008A0E4B" w:rsidRPr="00ED5795">
              <w:rPr>
                <w:rFonts w:ascii="Times New Roman" w:eastAsia="Times New Roman" w:hAnsi="Times New Roman" w:cs="Times New Roman"/>
                <w:spacing w:val="-1"/>
                <w:sz w:val="24"/>
                <w:szCs w:val="24"/>
              </w:rPr>
              <w:t>Subchapter I. Fair Criminal Record Screening).</w:t>
            </w:r>
            <w:r w:rsidRPr="00ED5795">
              <w:rPr>
                <w:rFonts w:ascii="Times New Roman" w:eastAsia="Times New Roman" w:hAnsi="Times New Roman" w:cs="Times New Roman"/>
                <w:spacing w:val="-1"/>
                <w:sz w:val="24"/>
                <w:szCs w:val="24"/>
              </w:rPr>
              <w:t xml:space="preserve">  Available at </w:t>
            </w:r>
            <w:hyperlink r:id="rId24" w:history="1">
              <w:r w:rsidR="008A0E4B" w:rsidRPr="00ED5795">
                <w:rPr>
                  <w:rStyle w:val="Hyperlink"/>
                  <w:rFonts w:ascii="Times New Roman" w:hAnsi="Times New Roman" w:cs="Times New Roman"/>
                  <w:sz w:val="24"/>
                  <w:szCs w:val="24"/>
                </w:rPr>
                <w:t>https://code.dccouncil.us/dc/council/code/titles/32/chapters/13B/subchapters/I/</w:t>
              </w:r>
            </w:hyperlink>
            <w:r w:rsidR="008A0E4B" w:rsidRPr="00ED5795">
              <w:rPr>
                <w:rFonts w:ascii="Times New Roman" w:hAnsi="Times New Roman" w:cs="Times New Roman"/>
                <w:sz w:val="24"/>
                <w:szCs w:val="24"/>
              </w:rPr>
              <w:t xml:space="preserve"> </w:t>
            </w:r>
          </w:p>
        </w:tc>
      </w:tr>
      <w:tr w:rsidR="00F86EA8" w:rsidRPr="00ED5795" w14:paraId="6045BFF7"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01EFD102" w14:textId="77777777" w:rsidR="00F86EA8" w:rsidRPr="00ED5795" w:rsidRDefault="002C12C1" w:rsidP="00CF51B7">
            <w:pPr>
              <w:pStyle w:val="TableParagraph"/>
              <w:widowControl/>
              <w:ind w:right="498"/>
              <w:jc w:val="center"/>
              <w:rPr>
                <w:rFonts w:ascii="Times New Roman" w:eastAsia="Times New Roman" w:hAnsi="Times New Roman" w:cs="Times New Roman"/>
                <w:b/>
                <w:bCs/>
                <w:sz w:val="24"/>
                <w:szCs w:val="24"/>
              </w:rPr>
            </w:pPr>
            <w:r w:rsidRPr="00ED5795">
              <w:rPr>
                <w:rFonts w:ascii="Times New Roman" w:eastAsia="Times New Roman" w:hAnsi="Times New Roman" w:cs="Times New Roman"/>
                <w:b/>
                <w:bCs/>
                <w:sz w:val="24"/>
                <w:szCs w:val="24"/>
              </w:rPr>
              <w:t>J.5</w:t>
            </w:r>
          </w:p>
        </w:tc>
        <w:tc>
          <w:tcPr>
            <w:tcW w:w="7830" w:type="dxa"/>
            <w:tcBorders>
              <w:top w:val="single" w:sz="7" w:space="0" w:color="000000"/>
              <w:left w:val="single" w:sz="7" w:space="0" w:color="000000"/>
              <w:bottom w:val="single" w:sz="7" w:space="0" w:color="000000"/>
              <w:right w:val="single" w:sz="7" w:space="0" w:color="000000"/>
            </w:tcBorders>
            <w:vAlign w:val="center"/>
          </w:tcPr>
          <w:p w14:paraId="6831F9B7" w14:textId="77777777" w:rsidR="00F86EA8" w:rsidRPr="00ED5795" w:rsidRDefault="00F86EA8" w:rsidP="00CF51B7">
            <w:pPr>
              <w:pStyle w:val="TableParagraph"/>
              <w:widowControl/>
              <w:rPr>
                <w:rFonts w:ascii="Times New Roman" w:eastAsia="Times New Roman" w:hAnsi="Times New Roman" w:cs="Times New Roman"/>
                <w:spacing w:val="-1"/>
                <w:sz w:val="24"/>
                <w:szCs w:val="24"/>
              </w:rPr>
            </w:pPr>
            <w:r w:rsidRPr="00ED5795">
              <w:rPr>
                <w:rFonts w:ascii="Times New Roman" w:eastAsia="Times New Roman" w:hAnsi="Times New Roman" w:cs="Times New Roman"/>
                <w:spacing w:val="-1"/>
                <w:sz w:val="24"/>
                <w:szCs w:val="24"/>
              </w:rPr>
              <w:t>Certified Payroll (Section G Payment)- Base Period</w:t>
            </w:r>
          </w:p>
        </w:tc>
      </w:tr>
      <w:tr w:rsidR="0050536A" w:rsidRPr="00ED5795" w14:paraId="1A5E5197"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6EE25971" w14:textId="77777777" w:rsidR="0050536A" w:rsidRPr="00ED5795" w:rsidRDefault="0050536A" w:rsidP="00CF51B7">
            <w:pPr>
              <w:pStyle w:val="TableParagraph"/>
              <w:widowControl/>
              <w:ind w:right="498"/>
              <w:jc w:val="center"/>
              <w:rPr>
                <w:rFonts w:ascii="Times New Roman" w:eastAsia="Times New Roman" w:hAnsi="Times New Roman" w:cs="Times New Roman"/>
                <w:sz w:val="24"/>
                <w:szCs w:val="24"/>
              </w:rPr>
            </w:pPr>
            <w:r w:rsidRPr="00ED5795">
              <w:rPr>
                <w:rFonts w:ascii="Times New Roman" w:eastAsia="Times New Roman" w:hAnsi="Times New Roman" w:cs="Times New Roman"/>
                <w:b/>
                <w:bCs/>
                <w:sz w:val="24"/>
                <w:szCs w:val="24"/>
              </w:rPr>
              <w:t>J.</w:t>
            </w:r>
            <w:r w:rsidR="002C12C1" w:rsidRPr="00ED5795">
              <w:rPr>
                <w:rFonts w:ascii="Times New Roman" w:eastAsia="Times New Roman" w:hAnsi="Times New Roman" w:cs="Times New Roman"/>
                <w:b/>
                <w:bCs/>
                <w:sz w:val="24"/>
                <w:szCs w:val="24"/>
              </w:rPr>
              <w:t>6</w:t>
            </w:r>
          </w:p>
        </w:tc>
        <w:tc>
          <w:tcPr>
            <w:tcW w:w="7830" w:type="dxa"/>
            <w:tcBorders>
              <w:top w:val="single" w:sz="7" w:space="0" w:color="000000"/>
              <w:left w:val="single" w:sz="7" w:space="0" w:color="000000"/>
              <w:bottom w:val="single" w:sz="7" w:space="0" w:color="000000"/>
              <w:right w:val="single" w:sz="7" w:space="0" w:color="000000"/>
            </w:tcBorders>
            <w:vAlign w:val="center"/>
          </w:tcPr>
          <w:p w14:paraId="7C8E47C5" w14:textId="77777777" w:rsidR="00A45099" w:rsidRPr="00ED5795" w:rsidRDefault="00A45099" w:rsidP="00CF51B7">
            <w:pPr>
              <w:pStyle w:val="TableParagraph"/>
              <w:widowControl/>
              <w:rPr>
                <w:rFonts w:ascii="Times New Roman" w:eastAsia="Times New Roman" w:hAnsi="Times New Roman" w:cs="Times New Roman"/>
                <w:sz w:val="24"/>
                <w:szCs w:val="24"/>
              </w:rPr>
            </w:pPr>
            <w:r w:rsidRPr="00ED5795">
              <w:rPr>
                <w:rFonts w:ascii="Times New Roman" w:eastAsia="Times New Roman" w:hAnsi="Times New Roman" w:cs="Times New Roman"/>
                <w:sz w:val="24"/>
                <w:szCs w:val="24"/>
              </w:rPr>
              <w:t>Way</w:t>
            </w:r>
            <w:r w:rsidRPr="00ED5795">
              <w:rPr>
                <w:rFonts w:ascii="Times New Roman" w:eastAsia="Times New Roman" w:hAnsi="Times New Roman" w:cs="Times New Roman"/>
                <w:spacing w:val="-3"/>
                <w:sz w:val="24"/>
                <w:szCs w:val="24"/>
              </w:rPr>
              <w:t xml:space="preserve"> </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z w:val="24"/>
                <w:szCs w:val="24"/>
              </w:rPr>
              <w:t>o W</w:t>
            </w:r>
            <w:r w:rsidRPr="00ED5795">
              <w:rPr>
                <w:rFonts w:ascii="Times New Roman" w:eastAsia="Times New Roman" w:hAnsi="Times New Roman" w:cs="Times New Roman"/>
                <w:spacing w:val="-3"/>
                <w:sz w:val="24"/>
                <w:szCs w:val="24"/>
              </w:rPr>
              <w:t>o</w:t>
            </w:r>
            <w:r w:rsidRPr="00ED5795">
              <w:rPr>
                <w:rFonts w:ascii="Times New Roman" w:eastAsia="Times New Roman" w:hAnsi="Times New Roman" w:cs="Times New Roman"/>
                <w:sz w:val="24"/>
                <w:szCs w:val="24"/>
              </w:rPr>
              <w:t>rk</w:t>
            </w:r>
            <w:r w:rsidRPr="00ED5795">
              <w:rPr>
                <w:rFonts w:ascii="Times New Roman" w:eastAsia="Times New Roman" w:hAnsi="Times New Roman" w:cs="Times New Roman"/>
                <w:spacing w:val="-3"/>
                <w:sz w:val="24"/>
                <w:szCs w:val="24"/>
              </w:rPr>
              <w:t xml:space="preserve"> </w:t>
            </w:r>
            <w:r w:rsidRPr="00ED5795">
              <w:rPr>
                <w:rFonts w:ascii="Times New Roman" w:eastAsia="Times New Roman" w:hAnsi="Times New Roman" w:cs="Times New Roman"/>
                <w:spacing w:val="-1"/>
                <w:sz w:val="24"/>
                <w:szCs w:val="24"/>
              </w:rPr>
              <w:t>A</w:t>
            </w:r>
            <w:r w:rsidRPr="00ED5795">
              <w:rPr>
                <w:rFonts w:ascii="Times New Roman" w:eastAsia="Times New Roman" w:hAnsi="Times New Roman" w:cs="Times New Roman"/>
                <w:spacing w:val="-4"/>
                <w:sz w:val="24"/>
                <w:szCs w:val="24"/>
              </w:rPr>
              <w:t>m</w:t>
            </w:r>
            <w:r w:rsidRPr="00ED5795">
              <w:rPr>
                <w:rFonts w:ascii="Times New Roman" w:eastAsia="Times New Roman" w:hAnsi="Times New Roman" w:cs="Times New Roman"/>
                <w:sz w:val="24"/>
                <w:szCs w:val="24"/>
              </w:rPr>
              <w:t>en</w:t>
            </w:r>
            <w:r w:rsidRPr="00ED5795">
              <w:rPr>
                <w:rFonts w:ascii="Times New Roman" w:eastAsia="Times New Roman" w:hAnsi="Times New Roman" w:cs="Times New Roman"/>
                <w:spacing w:val="2"/>
                <w:sz w:val="24"/>
                <w:szCs w:val="24"/>
              </w:rPr>
              <w:t>d</w:t>
            </w:r>
            <w:r w:rsidRPr="00ED5795">
              <w:rPr>
                <w:rFonts w:ascii="Times New Roman" w:eastAsia="Times New Roman" w:hAnsi="Times New Roman" w:cs="Times New Roman"/>
                <w:spacing w:val="-4"/>
                <w:sz w:val="24"/>
                <w:szCs w:val="24"/>
              </w:rPr>
              <w:t>m</w:t>
            </w:r>
            <w:r w:rsidRPr="00ED5795">
              <w:rPr>
                <w:rFonts w:ascii="Times New Roman" w:eastAsia="Times New Roman" w:hAnsi="Times New Roman" w:cs="Times New Roman"/>
                <w:sz w:val="24"/>
                <w:szCs w:val="24"/>
              </w:rPr>
              <w:t>ent</w:t>
            </w:r>
            <w:r w:rsidRPr="00ED5795">
              <w:rPr>
                <w:rFonts w:ascii="Times New Roman" w:eastAsia="Times New Roman" w:hAnsi="Times New Roman" w:cs="Times New Roman"/>
                <w:spacing w:val="1"/>
                <w:sz w:val="24"/>
                <w:szCs w:val="24"/>
              </w:rPr>
              <w:t xml:space="preserve"> </w:t>
            </w:r>
            <w:r w:rsidRPr="00ED5795">
              <w:rPr>
                <w:rFonts w:ascii="Times New Roman" w:eastAsia="Times New Roman" w:hAnsi="Times New Roman" w:cs="Times New Roman"/>
                <w:spacing w:val="-1"/>
                <w:sz w:val="24"/>
                <w:szCs w:val="24"/>
              </w:rPr>
              <w:t>A</w:t>
            </w:r>
            <w:r w:rsidRPr="00ED5795">
              <w:rPr>
                <w:rFonts w:ascii="Times New Roman" w:eastAsia="Times New Roman" w:hAnsi="Times New Roman" w:cs="Times New Roman"/>
                <w:sz w:val="24"/>
                <w:szCs w:val="24"/>
              </w:rPr>
              <w:t>ct</w:t>
            </w:r>
            <w:r w:rsidRPr="00ED5795">
              <w:rPr>
                <w:rFonts w:ascii="Times New Roman" w:eastAsia="Times New Roman" w:hAnsi="Times New Roman" w:cs="Times New Roman"/>
                <w:spacing w:val="1"/>
                <w:sz w:val="24"/>
                <w:szCs w:val="24"/>
              </w:rPr>
              <w:t xml:space="preserve"> </w:t>
            </w:r>
            <w:r w:rsidRPr="00ED5795">
              <w:rPr>
                <w:rFonts w:ascii="Times New Roman" w:eastAsia="Times New Roman" w:hAnsi="Times New Roman" w:cs="Times New Roman"/>
                <w:sz w:val="24"/>
                <w:szCs w:val="24"/>
              </w:rPr>
              <w:t>of</w:t>
            </w:r>
            <w:r w:rsidRPr="00ED5795">
              <w:rPr>
                <w:rFonts w:ascii="Times New Roman" w:eastAsia="Times New Roman" w:hAnsi="Times New Roman" w:cs="Times New Roman"/>
                <w:spacing w:val="-2"/>
                <w:sz w:val="24"/>
                <w:szCs w:val="24"/>
              </w:rPr>
              <w:t xml:space="preserve"> </w:t>
            </w:r>
            <w:r w:rsidRPr="00ED5795">
              <w:rPr>
                <w:rFonts w:ascii="Times New Roman" w:eastAsia="Times New Roman" w:hAnsi="Times New Roman" w:cs="Times New Roman"/>
                <w:sz w:val="24"/>
                <w:szCs w:val="24"/>
              </w:rPr>
              <w:t>2006 -</w:t>
            </w:r>
            <w:r w:rsidRPr="00ED5795">
              <w:rPr>
                <w:rFonts w:ascii="Times New Roman" w:eastAsia="Times New Roman" w:hAnsi="Times New Roman" w:cs="Times New Roman"/>
                <w:spacing w:val="-4"/>
                <w:sz w:val="24"/>
                <w:szCs w:val="24"/>
              </w:rPr>
              <w:t xml:space="preserve"> </w:t>
            </w:r>
            <w:r w:rsidRPr="00ED5795">
              <w:rPr>
                <w:rFonts w:ascii="Times New Roman" w:eastAsia="Times New Roman" w:hAnsi="Times New Roman" w:cs="Times New Roman"/>
                <w:spacing w:val="-1"/>
                <w:sz w:val="24"/>
                <w:szCs w:val="24"/>
              </w:rPr>
              <w:t>L</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pacing w:val="-3"/>
                <w:sz w:val="24"/>
                <w:szCs w:val="24"/>
              </w:rPr>
              <w:t>v</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z w:val="24"/>
                <w:szCs w:val="24"/>
              </w:rPr>
              <w:t>ng</w:t>
            </w:r>
            <w:r w:rsidRPr="00ED5795">
              <w:rPr>
                <w:rFonts w:ascii="Times New Roman" w:eastAsia="Times New Roman" w:hAnsi="Times New Roman" w:cs="Times New Roman"/>
                <w:spacing w:val="-3"/>
                <w:sz w:val="24"/>
                <w:szCs w:val="24"/>
              </w:rPr>
              <w:t xml:space="preserve"> </w:t>
            </w:r>
            <w:r w:rsidRPr="00ED5795">
              <w:rPr>
                <w:rFonts w:ascii="Times New Roman" w:eastAsia="Times New Roman" w:hAnsi="Times New Roman" w:cs="Times New Roman"/>
                <w:sz w:val="24"/>
                <w:szCs w:val="24"/>
              </w:rPr>
              <w:t>Wa</w:t>
            </w:r>
            <w:r w:rsidRPr="00ED5795">
              <w:rPr>
                <w:rFonts w:ascii="Times New Roman" w:eastAsia="Times New Roman" w:hAnsi="Times New Roman" w:cs="Times New Roman"/>
                <w:spacing w:val="-3"/>
                <w:sz w:val="24"/>
                <w:szCs w:val="24"/>
              </w:rPr>
              <w:t>g</w:t>
            </w:r>
            <w:r w:rsidRPr="00ED5795">
              <w:rPr>
                <w:rFonts w:ascii="Times New Roman" w:eastAsia="Times New Roman" w:hAnsi="Times New Roman" w:cs="Times New Roman"/>
                <w:sz w:val="24"/>
                <w:szCs w:val="24"/>
              </w:rPr>
              <w:t xml:space="preserve">e </w:t>
            </w:r>
            <w:r w:rsidRPr="00ED5795">
              <w:rPr>
                <w:rFonts w:ascii="Times New Roman" w:eastAsia="Times New Roman" w:hAnsi="Times New Roman" w:cs="Times New Roman"/>
                <w:spacing w:val="-1"/>
                <w:sz w:val="24"/>
                <w:szCs w:val="24"/>
              </w:rPr>
              <w:t>N</w:t>
            </w:r>
            <w:r w:rsidRPr="00ED5795">
              <w:rPr>
                <w:rFonts w:ascii="Times New Roman" w:eastAsia="Times New Roman" w:hAnsi="Times New Roman" w:cs="Times New Roman"/>
                <w:sz w:val="24"/>
                <w:szCs w:val="24"/>
              </w:rPr>
              <w:t>o</w:t>
            </w:r>
            <w:r w:rsidRPr="00ED5795">
              <w:rPr>
                <w:rFonts w:ascii="Times New Roman" w:eastAsia="Times New Roman" w:hAnsi="Times New Roman" w:cs="Times New Roman"/>
                <w:spacing w:val="1"/>
                <w:sz w:val="24"/>
                <w:szCs w:val="24"/>
              </w:rPr>
              <w:t>ti</w:t>
            </w:r>
            <w:r w:rsidRPr="00ED5795">
              <w:rPr>
                <w:rFonts w:ascii="Times New Roman" w:eastAsia="Times New Roman" w:hAnsi="Times New Roman" w:cs="Times New Roman"/>
                <w:spacing w:val="-3"/>
                <w:sz w:val="24"/>
                <w:szCs w:val="24"/>
              </w:rPr>
              <w:t>c</w:t>
            </w:r>
            <w:r w:rsidRPr="00ED5795">
              <w:rPr>
                <w:rFonts w:ascii="Times New Roman" w:eastAsia="Times New Roman" w:hAnsi="Times New Roman" w:cs="Times New Roman"/>
                <w:sz w:val="24"/>
                <w:szCs w:val="24"/>
              </w:rPr>
              <w:t>e</w:t>
            </w:r>
          </w:p>
          <w:p w14:paraId="79645D5A" w14:textId="77777777" w:rsidR="0050536A" w:rsidRPr="00ED5795" w:rsidRDefault="00A45099" w:rsidP="00CF51B7">
            <w:pPr>
              <w:pStyle w:val="TableParagraph"/>
              <w:widowControl/>
              <w:rPr>
                <w:rFonts w:ascii="Times New Roman" w:eastAsia="Times New Roman" w:hAnsi="Times New Roman" w:cs="Times New Roman"/>
                <w:sz w:val="24"/>
                <w:szCs w:val="24"/>
              </w:rPr>
            </w:pPr>
            <w:r w:rsidRPr="00ED5795">
              <w:rPr>
                <w:rFonts w:ascii="Times New Roman" w:eastAsia="Times New Roman" w:hAnsi="Times New Roman" w:cs="Times New Roman"/>
                <w:spacing w:val="-1"/>
                <w:sz w:val="24"/>
                <w:szCs w:val="24"/>
              </w:rPr>
              <w:t>A</w:t>
            </w:r>
            <w:r w:rsidRPr="00ED5795">
              <w:rPr>
                <w:rFonts w:ascii="Times New Roman" w:eastAsia="Times New Roman" w:hAnsi="Times New Roman" w:cs="Times New Roman"/>
                <w:spacing w:val="-3"/>
                <w:sz w:val="24"/>
                <w:szCs w:val="24"/>
              </w:rPr>
              <w:t>v</w:t>
            </w:r>
            <w:r w:rsidRPr="00ED5795">
              <w:rPr>
                <w:rFonts w:ascii="Times New Roman" w:eastAsia="Times New Roman" w:hAnsi="Times New Roman" w:cs="Times New Roman"/>
                <w:sz w:val="24"/>
                <w:szCs w:val="24"/>
              </w:rPr>
              <w:t>a</w:t>
            </w:r>
            <w:r w:rsidRPr="00ED5795">
              <w:rPr>
                <w:rFonts w:ascii="Times New Roman" w:eastAsia="Times New Roman" w:hAnsi="Times New Roman" w:cs="Times New Roman"/>
                <w:spacing w:val="1"/>
                <w:sz w:val="24"/>
                <w:szCs w:val="24"/>
              </w:rPr>
              <w:t>il</w:t>
            </w:r>
            <w:r w:rsidRPr="00ED5795">
              <w:rPr>
                <w:rFonts w:ascii="Times New Roman" w:eastAsia="Times New Roman" w:hAnsi="Times New Roman" w:cs="Times New Roman"/>
                <w:sz w:val="24"/>
                <w:szCs w:val="24"/>
              </w:rPr>
              <w:t>ab</w:t>
            </w:r>
            <w:r w:rsidRPr="00ED5795">
              <w:rPr>
                <w:rFonts w:ascii="Times New Roman" w:eastAsia="Times New Roman" w:hAnsi="Times New Roman" w:cs="Times New Roman"/>
                <w:spacing w:val="-2"/>
                <w:sz w:val="24"/>
                <w:szCs w:val="24"/>
              </w:rPr>
              <w:t>l</w:t>
            </w:r>
            <w:r w:rsidRPr="00ED5795">
              <w:rPr>
                <w:rFonts w:ascii="Times New Roman" w:eastAsia="Times New Roman" w:hAnsi="Times New Roman" w:cs="Times New Roman"/>
                <w:sz w:val="24"/>
                <w:szCs w:val="24"/>
              </w:rPr>
              <w:t xml:space="preserve">e </w:t>
            </w:r>
            <w:r w:rsidRPr="00ED5795">
              <w:rPr>
                <w:rFonts w:ascii="Times New Roman" w:eastAsia="Times New Roman" w:hAnsi="Times New Roman" w:cs="Times New Roman"/>
                <w:spacing w:val="-3"/>
                <w:sz w:val="24"/>
                <w:szCs w:val="24"/>
              </w:rPr>
              <w:t>a</w:t>
            </w:r>
            <w:r w:rsidRPr="00ED5795">
              <w:rPr>
                <w:rFonts w:ascii="Times New Roman" w:eastAsia="Times New Roman" w:hAnsi="Times New Roman" w:cs="Times New Roman"/>
                <w:sz w:val="24"/>
                <w:szCs w:val="24"/>
              </w:rPr>
              <w:t>t</w:t>
            </w:r>
            <w:r w:rsidRPr="00ED5795">
              <w:rPr>
                <w:rFonts w:ascii="Times New Roman" w:eastAsia="Times New Roman" w:hAnsi="Times New Roman" w:cs="Times New Roman"/>
                <w:spacing w:val="1"/>
                <w:sz w:val="24"/>
                <w:szCs w:val="24"/>
              </w:rPr>
              <w:t xml:space="preserve"> </w:t>
            </w:r>
            <w:hyperlink r:id="rId25">
              <w:r w:rsidRPr="00ED5795">
                <w:rPr>
                  <w:rFonts w:ascii="Times New Roman" w:eastAsia="Times New Roman" w:hAnsi="Times New Roman" w:cs="Times New Roman"/>
                  <w:color w:val="0000FF"/>
                  <w:spacing w:val="-1"/>
                  <w:sz w:val="24"/>
                  <w:szCs w:val="24"/>
                  <w:u w:val="single" w:color="0000FF"/>
                </w:rPr>
                <w:t>www</w:t>
              </w:r>
              <w:r w:rsidRPr="00ED5795">
                <w:rPr>
                  <w:rFonts w:ascii="Times New Roman" w:eastAsia="Times New Roman" w:hAnsi="Times New Roman" w:cs="Times New Roman"/>
                  <w:color w:val="0000FF"/>
                  <w:sz w:val="24"/>
                  <w:szCs w:val="24"/>
                  <w:u w:val="single" w:color="0000FF"/>
                </w:rPr>
                <w:t>.ocp.dc.</w:t>
              </w:r>
              <w:r w:rsidRPr="00ED5795">
                <w:rPr>
                  <w:rFonts w:ascii="Times New Roman" w:eastAsia="Times New Roman" w:hAnsi="Times New Roman" w:cs="Times New Roman"/>
                  <w:color w:val="0000FF"/>
                  <w:spacing w:val="-5"/>
                  <w:sz w:val="24"/>
                  <w:szCs w:val="24"/>
                  <w:u w:val="single" w:color="0000FF"/>
                </w:rPr>
                <w:t>g</w:t>
              </w:r>
              <w:r w:rsidRPr="00ED5795">
                <w:rPr>
                  <w:rFonts w:ascii="Times New Roman" w:eastAsia="Times New Roman" w:hAnsi="Times New Roman" w:cs="Times New Roman"/>
                  <w:color w:val="0000FF"/>
                  <w:sz w:val="24"/>
                  <w:szCs w:val="24"/>
                  <w:u w:val="single" w:color="0000FF"/>
                </w:rPr>
                <w:t>ov</w:t>
              </w:r>
              <w:r w:rsidRPr="00ED5795">
                <w:rPr>
                  <w:rFonts w:ascii="Times New Roman" w:eastAsia="Times New Roman" w:hAnsi="Times New Roman" w:cs="Times New Roman"/>
                  <w:color w:val="0000FF"/>
                  <w:spacing w:val="-3"/>
                  <w:sz w:val="24"/>
                  <w:szCs w:val="24"/>
                  <w:u w:val="single" w:color="0000FF"/>
                </w:rPr>
                <w:t xml:space="preserve"> </w:t>
              </w:r>
            </w:hyperlink>
            <w:r w:rsidRPr="00ED5795">
              <w:rPr>
                <w:rFonts w:ascii="Times New Roman" w:eastAsia="Times New Roman" w:hAnsi="Times New Roman" w:cs="Times New Roman"/>
                <w:color w:val="000000"/>
                <w:sz w:val="24"/>
                <w:szCs w:val="24"/>
              </w:rPr>
              <w:t>c</w:t>
            </w:r>
            <w:r w:rsidRPr="00ED5795">
              <w:rPr>
                <w:rFonts w:ascii="Times New Roman" w:eastAsia="Times New Roman" w:hAnsi="Times New Roman" w:cs="Times New Roman"/>
                <w:color w:val="000000"/>
                <w:spacing w:val="1"/>
                <w:sz w:val="24"/>
                <w:szCs w:val="24"/>
              </w:rPr>
              <w:t>li</w:t>
            </w:r>
            <w:r w:rsidRPr="00ED5795">
              <w:rPr>
                <w:rFonts w:ascii="Times New Roman" w:eastAsia="Times New Roman" w:hAnsi="Times New Roman" w:cs="Times New Roman"/>
                <w:color w:val="000000"/>
                <w:sz w:val="24"/>
                <w:szCs w:val="24"/>
              </w:rPr>
              <w:t>ck</w:t>
            </w:r>
            <w:r w:rsidRPr="00ED5795">
              <w:rPr>
                <w:rFonts w:ascii="Times New Roman" w:eastAsia="Times New Roman" w:hAnsi="Times New Roman" w:cs="Times New Roman"/>
                <w:color w:val="000000"/>
                <w:spacing w:val="-3"/>
                <w:sz w:val="24"/>
                <w:szCs w:val="24"/>
              </w:rPr>
              <w:t xml:space="preserve"> </w:t>
            </w:r>
            <w:r w:rsidRPr="00ED5795">
              <w:rPr>
                <w:rFonts w:ascii="Times New Roman" w:eastAsia="Times New Roman" w:hAnsi="Times New Roman" w:cs="Times New Roman"/>
                <w:color w:val="000000"/>
                <w:sz w:val="24"/>
                <w:szCs w:val="24"/>
              </w:rPr>
              <w:t>on “</w:t>
            </w:r>
            <w:r w:rsidRPr="00ED5795">
              <w:rPr>
                <w:rFonts w:ascii="Times New Roman" w:eastAsia="Times New Roman" w:hAnsi="Times New Roman" w:cs="Times New Roman"/>
                <w:color w:val="000000"/>
                <w:spacing w:val="-1"/>
                <w:sz w:val="24"/>
                <w:szCs w:val="24"/>
              </w:rPr>
              <w:t>R</w:t>
            </w:r>
            <w:r w:rsidRPr="00ED5795">
              <w:rPr>
                <w:rFonts w:ascii="Times New Roman" w:eastAsia="Times New Roman" w:hAnsi="Times New Roman" w:cs="Times New Roman"/>
                <w:color w:val="000000"/>
                <w:sz w:val="24"/>
                <w:szCs w:val="24"/>
              </w:rPr>
              <w:t>e</w:t>
            </w:r>
            <w:r w:rsidRPr="00ED5795">
              <w:rPr>
                <w:rFonts w:ascii="Times New Roman" w:eastAsia="Times New Roman" w:hAnsi="Times New Roman" w:cs="Times New Roman"/>
                <w:color w:val="000000"/>
                <w:spacing w:val="-3"/>
                <w:sz w:val="24"/>
                <w:szCs w:val="24"/>
              </w:rPr>
              <w:t>q</w:t>
            </w:r>
            <w:r w:rsidRPr="00ED5795">
              <w:rPr>
                <w:rFonts w:ascii="Times New Roman" w:eastAsia="Times New Roman" w:hAnsi="Times New Roman" w:cs="Times New Roman"/>
                <w:color w:val="000000"/>
                <w:sz w:val="24"/>
                <w:szCs w:val="24"/>
              </w:rPr>
              <w:t>u</w:t>
            </w:r>
            <w:r w:rsidRPr="00ED5795">
              <w:rPr>
                <w:rFonts w:ascii="Times New Roman" w:eastAsia="Times New Roman" w:hAnsi="Times New Roman" w:cs="Times New Roman"/>
                <w:color w:val="000000"/>
                <w:spacing w:val="-2"/>
                <w:sz w:val="24"/>
                <w:szCs w:val="24"/>
              </w:rPr>
              <w:t>i</w:t>
            </w:r>
            <w:r w:rsidRPr="00ED5795">
              <w:rPr>
                <w:rFonts w:ascii="Times New Roman" w:eastAsia="Times New Roman" w:hAnsi="Times New Roman" w:cs="Times New Roman"/>
                <w:color w:val="000000"/>
                <w:sz w:val="24"/>
                <w:szCs w:val="24"/>
              </w:rPr>
              <w:t xml:space="preserve">red </w:t>
            </w:r>
            <w:r w:rsidRPr="00ED5795">
              <w:rPr>
                <w:rFonts w:ascii="Times New Roman" w:eastAsia="Times New Roman" w:hAnsi="Times New Roman" w:cs="Times New Roman"/>
                <w:color w:val="000000"/>
                <w:spacing w:val="-1"/>
                <w:sz w:val="24"/>
                <w:szCs w:val="24"/>
              </w:rPr>
              <w:t>S</w:t>
            </w:r>
            <w:r w:rsidRPr="00ED5795">
              <w:rPr>
                <w:rFonts w:ascii="Times New Roman" w:eastAsia="Times New Roman" w:hAnsi="Times New Roman" w:cs="Times New Roman"/>
                <w:color w:val="000000"/>
                <w:spacing w:val="-3"/>
                <w:sz w:val="24"/>
                <w:szCs w:val="24"/>
              </w:rPr>
              <w:t>o</w:t>
            </w:r>
            <w:r w:rsidRPr="00ED5795">
              <w:rPr>
                <w:rFonts w:ascii="Times New Roman" w:eastAsia="Times New Roman" w:hAnsi="Times New Roman" w:cs="Times New Roman"/>
                <w:color w:val="000000"/>
                <w:spacing w:val="1"/>
                <w:sz w:val="24"/>
                <w:szCs w:val="24"/>
              </w:rPr>
              <w:t>l</w:t>
            </w:r>
            <w:r w:rsidRPr="00ED5795">
              <w:rPr>
                <w:rFonts w:ascii="Times New Roman" w:eastAsia="Times New Roman" w:hAnsi="Times New Roman" w:cs="Times New Roman"/>
                <w:color w:val="000000"/>
                <w:spacing w:val="-2"/>
                <w:sz w:val="24"/>
                <w:szCs w:val="24"/>
              </w:rPr>
              <w:t>i</w:t>
            </w:r>
            <w:r w:rsidRPr="00ED5795">
              <w:rPr>
                <w:rFonts w:ascii="Times New Roman" w:eastAsia="Times New Roman" w:hAnsi="Times New Roman" w:cs="Times New Roman"/>
                <w:color w:val="000000"/>
                <w:spacing w:val="-3"/>
                <w:sz w:val="24"/>
                <w:szCs w:val="24"/>
              </w:rPr>
              <w:t>c</w:t>
            </w:r>
            <w:r w:rsidRPr="00ED5795">
              <w:rPr>
                <w:rFonts w:ascii="Times New Roman" w:eastAsia="Times New Roman" w:hAnsi="Times New Roman" w:cs="Times New Roman"/>
                <w:color w:val="000000"/>
                <w:spacing w:val="1"/>
                <w:sz w:val="24"/>
                <w:szCs w:val="24"/>
              </w:rPr>
              <w:t>it</w:t>
            </w:r>
            <w:r w:rsidRPr="00ED5795">
              <w:rPr>
                <w:rFonts w:ascii="Times New Roman" w:eastAsia="Times New Roman" w:hAnsi="Times New Roman" w:cs="Times New Roman"/>
                <w:color w:val="000000"/>
                <w:spacing w:val="-3"/>
                <w:sz w:val="24"/>
                <w:szCs w:val="24"/>
              </w:rPr>
              <w:t>a</w:t>
            </w:r>
            <w:r w:rsidRPr="00ED5795">
              <w:rPr>
                <w:rFonts w:ascii="Times New Roman" w:eastAsia="Times New Roman" w:hAnsi="Times New Roman" w:cs="Times New Roman"/>
                <w:color w:val="000000"/>
                <w:spacing w:val="1"/>
                <w:sz w:val="24"/>
                <w:szCs w:val="24"/>
              </w:rPr>
              <w:t>t</w:t>
            </w:r>
            <w:r w:rsidRPr="00ED5795">
              <w:rPr>
                <w:rFonts w:ascii="Times New Roman" w:eastAsia="Times New Roman" w:hAnsi="Times New Roman" w:cs="Times New Roman"/>
                <w:color w:val="000000"/>
                <w:spacing w:val="-2"/>
                <w:sz w:val="24"/>
                <w:szCs w:val="24"/>
              </w:rPr>
              <w:t>i</w:t>
            </w:r>
            <w:r w:rsidRPr="00ED5795">
              <w:rPr>
                <w:rFonts w:ascii="Times New Roman" w:eastAsia="Times New Roman" w:hAnsi="Times New Roman" w:cs="Times New Roman"/>
                <w:color w:val="000000"/>
                <w:sz w:val="24"/>
                <w:szCs w:val="24"/>
              </w:rPr>
              <w:t xml:space="preserve">on </w:t>
            </w:r>
            <w:r w:rsidRPr="00ED5795">
              <w:rPr>
                <w:rFonts w:ascii="Times New Roman" w:eastAsia="Times New Roman" w:hAnsi="Times New Roman" w:cs="Times New Roman"/>
                <w:color w:val="000000"/>
                <w:spacing w:val="-1"/>
                <w:sz w:val="24"/>
                <w:szCs w:val="24"/>
              </w:rPr>
              <w:t>D</w:t>
            </w:r>
            <w:r w:rsidRPr="00ED5795">
              <w:rPr>
                <w:rFonts w:ascii="Times New Roman" w:eastAsia="Times New Roman" w:hAnsi="Times New Roman" w:cs="Times New Roman"/>
                <w:color w:val="000000"/>
                <w:sz w:val="24"/>
                <w:szCs w:val="24"/>
              </w:rPr>
              <w:t>ocu</w:t>
            </w:r>
            <w:r w:rsidRPr="00ED5795">
              <w:rPr>
                <w:rFonts w:ascii="Times New Roman" w:eastAsia="Times New Roman" w:hAnsi="Times New Roman" w:cs="Times New Roman"/>
                <w:color w:val="000000"/>
                <w:spacing w:val="-4"/>
                <w:sz w:val="24"/>
                <w:szCs w:val="24"/>
              </w:rPr>
              <w:t>m</w:t>
            </w:r>
            <w:r w:rsidRPr="00ED5795">
              <w:rPr>
                <w:rFonts w:ascii="Times New Roman" w:eastAsia="Times New Roman" w:hAnsi="Times New Roman" w:cs="Times New Roman"/>
                <w:color w:val="000000"/>
                <w:sz w:val="24"/>
                <w:szCs w:val="24"/>
              </w:rPr>
              <w:t>en</w:t>
            </w:r>
            <w:r w:rsidRPr="00ED5795">
              <w:rPr>
                <w:rFonts w:ascii="Times New Roman" w:eastAsia="Times New Roman" w:hAnsi="Times New Roman" w:cs="Times New Roman"/>
                <w:color w:val="000000"/>
                <w:spacing w:val="1"/>
                <w:sz w:val="24"/>
                <w:szCs w:val="24"/>
              </w:rPr>
              <w:t>t</w:t>
            </w:r>
            <w:r w:rsidRPr="00ED5795">
              <w:rPr>
                <w:rFonts w:ascii="Times New Roman" w:eastAsia="Times New Roman" w:hAnsi="Times New Roman" w:cs="Times New Roman"/>
                <w:color w:val="000000"/>
                <w:sz w:val="24"/>
                <w:szCs w:val="24"/>
              </w:rPr>
              <w:t>s”</w:t>
            </w:r>
            <w:r w:rsidR="00422801" w:rsidRPr="00ED5795">
              <w:rPr>
                <w:rFonts w:ascii="Times New Roman" w:eastAsia="Times New Roman" w:hAnsi="Times New Roman" w:cs="Times New Roman"/>
                <w:sz w:val="24"/>
                <w:szCs w:val="24"/>
              </w:rPr>
              <w:t xml:space="preserve"> </w:t>
            </w:r>
          </w:p>
        </w:tc>
      </w:tr>
      <w:tr w:rsidR="0050536A" w:rsidRPr="00ED5795" w14:paraId="627A774F"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2F6CC621" w14:textId="77777777" w:rsidR="0050536A" w:rsidRPr="00ED5795" w:rsidRDefault="0050536A" w:rsidP="00CF51B7">
            <w:pPr>
              <w:pStyle w:val="TableParagraph"/>
              <w:widowControl/>
              <w:ind w:right="498"/>
              <w:jc w:val="center"/>
              <w:rPr>
                <w:rFonts w:ascii="Times New Roman" w:eastAsia="Times New Roman" w:hAnsi="Times New Roman" w:cs="Times New Roman"/>
                <w:sz w:val="24"/>
                <w:szCs w:val="24"/>
              </w:rPr>
            </w:pPr>
            <w:r w:rsidRPr="00ED5795">
              <w:rPr>
                <w:rFonts w:ascii="Times New Roman" w:eastAsia="Times New Roman" w:hAnsi="Times New Roman" w:cs="Times New Roman"/>
                <w:b/>
                <w:bCs/>
                <w:sz w:val="24"/>
                <w:szCs w:val="24"/>
              </w:rPr>
              <w:t>J.</w:t>
            </w:r>
            <w:r w:rsidR="002C12C1" w:rsidRPr="00ED5795">
              <w:rPr>
                <w:rFonts w:ascii="Times New Roman" w:eastAsia="Times New Roman" w:hAnsi="Times New Roman" w:cs="Times New Roman"/>
                <w:b/>
                <w:bCs/>
                <w:sz w:val="24"/>
                <w:szCs w:val="24"/>
              </w:rPr>
              <w:t>7</w:t>
            </w:r>
          </w:p>
        </w:tc>
        <w:tc>
          <w:tcPr>
            <w:tcW w:w="7830" w:type="dxa"/>
            <w:tcBorders>
              <w:top w:val="single" w:sz="7" w:space="0" w:color="000000"/>
              <w:left w:val="single" w:sz="7" w:space="0" w:color="000000"/>
              <w:bottom w:val="single" w:sz="7" w:space="0" w:color="000000"/>
              <w:right w:val="single" w:sz="7" w:space="0" w:color="000000"/>
            </w:tcBorders>
            <w:vAlign w:val="center"/>
          </w:tcPr>
          <w:p w14:paraId="7AF9A345" w14:textId="77777777" w:rsidR="00422801" w:rsidRPr="00ED5795" w:rsidRDefault="00422801" w:rsidP="00CF51B7">
            <w:pPr>
              <w:pStyle w:val="TableParagraph"/>
              <w:widowControl/>
              <w:rPr>
                <w:rFonts w:ascii="Times New Roman" w:hAnsi="Times New Roman" w:cs="Times New Roman"/>
                <w:sz w:val="24"/>
                <w:szCs w:val="24"/>
              </w:rPr>
            </w:pPr>
            <w:r w:rsidRPr="00ED5795">
              <w:rPr>
                <w:rFonts w:ascii="Times New Roman" w:eastAsia="Times New Roman" w:hAnsi="Times New Roman" w:cs="Times New Roman"/>
                <w:sz w:val="24"/>
                <w:szCs w:val="24"/>
              </w:rPr>
              <w:t>Way</w:t>
            </w:r>
            <w:r w:rsidRPr="00ED5795">
              <w:rPr>
                <w:rFonts w:ascii="Times New Roman" w:eastAsia="Times New Roman" w:hAnsi="Times New Roman" w:cs="Times New Roman"/>
                <w:spacing w:val="-3"/>
                <w:sz w:val="24"/>
                <w:szCs w:val="24"/>
              </w:rPr>
              <w:t xml:space="preserve"> </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z w:val="24"/>
                <w:szCs w:val="24"/>
              </w:rPr>
              <w:t>o W</w:t>
            </w:r>
            <w:r w:rsidRPr="00ED5795">
              <w:rPr>
                <w:rFonts w:ascii="Times New Roman" w:eastAsia="Times New Roman" w:hAnsi="Times New Roman" w:cs="Times New Roman"/>
                <w:spacing w:val="-3"/>
                <w:sz w:val="24"/>
                <w:szCs w:val="24"/>
              </w:rPr>
              <w:t>o</w:t>
            </w:r>
            <w:r w:rsidRPr="00ED5795">
              <w:rPr>
                <w:rFonts w:ascii="Times New Roman" w:eastAsia="Times New Roman" w:hAnsi="Times New Roman" w:cs="Times New Roman"/>
                <w:sz w:val="24"/>
                <w:szCs w:val="24"/>
              </w:rPr>
              <w:t>rk</w:t>
            </w:r>
            <w:r w:rsidRPr="00ED5795">
              <w:rPr>
                <w:rFonts w:ascii="Times New Roman" w:eastAsia="Times New Roman" w:hAnsi="Times New Roman" w:cs="Times New Roman"/>
                <w:spacing w:val="-3"/>
                <w:sz w:val="24"/>
                <w:szCs w:val="24"/>
              </w:rPr>
              <w:t xml:space="preserve"> </w:t>
            </w:r>
            <w:r w:rsidRPr="00ED5795">
              <w:rPr>
                <w:rFonts w:ascii="Times New Roman" w:eastAsia="Times New Roman" w:hAnsi="Times New Roman" w:cs="Times New Roman"/>
                <w:spacing w:val="-1"/>
                <w:sz w:val="24"/>
                <w:szCs w:val="24"/>
              </w:rPr>
              <w:t>A</w:t>
            </w:r>
            <w:r w:rsidRPr="00ED5795">
              <w:rPr>
                <w:rFonts w:ascii="Times New Roman" w:eastAsia="Times New Roman" w:hAnsi="Times New Roman" w:cs="Times New Roman"/>
                <w:spacing w:val="-4"/>
                <w:sz w:val="24"/>
                <w:szCs w:val="24"/>
              </w:rPr>
              <w:t>m</w:t>
            </w:r>
            <w:r w:rsidRPr="00ED5795">
              <w:rPr>
                <w:rFonts w:ascii="Times New Roman" w:eastAsia="Times New Roman" w:hAnsi="Times New Roman" w:cs="Times New Roman"/>
                <w:sz w:val="24"/>
                <w:szCs w:val="24"/>
              </w:rPr>
              <w:t>en</w:t>
            </w:r>
            <w:r w:rsidRPr="00ED5795">
              <w:rPr>
                <w:rFonts w:ascii="Times New Roman" w:eastAsia="Times New Roman" w:hAnsi="Times New Roman" w:cs="Times New Roman"/>
                <w:spacing w:val="2"/>
                <w:sz w:val="24"/>
                <w:szCs w:val="24"/>
              </w:rPr>
              <w:t>d</w:t>
            </w:r>
            <w:r w:rsidRPr="00ED5795">
              <w:rPr>
                <w:rFonts w:ascii="Times New Roman" w:eastAsia="Times New Roman" w:hAnsi="Times New Roman" w:cs="Times New Roman"/>
                <w:spacing w:val="-4"/>
                <w:sz w:val="24"/>
                <w:szCs w:val="24"/>
              </w:rPr>
              <w:t>m</w:t>
            </w:r>
            <w:r w:rsidRPr="00ED5795">
              <w:rPr>
                <w:rFonts w:ascii="Times New Roman" w:eastAsia="Times New Roman" w:hAnsi="Times New Roman" w:cs="Times New Roman"/>
                <w:sz w:val="24"/>
                <w:szCs w:val="24"/>
              </w:rPr>
              <w:t>ent</w:t>
            </w:r>
            <w:r w:rsidRPr="00ED5795">
              <w:rPr>
                <w:rFonts w:ascii="Times New Roman" w:eastAsia="Times New Roman" w:hAnsi="Times New Roman" w:cs="Times New Roman"/>
                <w:spacing w:val="1"/>
                <w:sz w:val="24"/>
                <w:szCs w:val="24"/>
              </w:rPr>
              <w:t xml:space="preserve"> </w:t>
            </w:r>
            <w:r w:rsidRPr="00ED5795">
              <w:rPr>
                <w:rFonts w:ascii="Times New Roman" w:eastAsia="Times New Roman" w:hAnsi="Times New Roman" w:cs="Times New Roman"/>
                <w:spacing w:val="-1"/>
                <w:sz w:val="24"/>
                <w:szCs w:val="24"/>
              </w:rPr>
              <w:t>A</w:t>
            </w:r>
            <w:r w:rsidRPr="00ED5795">
              <w:rPr>
                <w:rFonts w:ascii="Times New Roman" w:eastAsia="Times New Roman" w:hAnsi="Times New Roman" w:cs="Times New Roman"/>
                <w:sz w:val="24"/>
                <w:szCs w:val="24"/>
              </w:rPr>
              <w:t>ct</w:t>
            </w:r>
            <w:r w:rsidRPr="00ED5795">
              <w:rPr>
                <w:rFonts w:ascii="Times New Roman" w:eastAsia="Times New Roman" w:hAnsi="Times New Roman" w:cs="Times New Roman"/>
                <w:spacing w:val="1"/>
                <w:sz w:val="24"/>
                <w:szCs w:val="24"/>
              </w:rPr>
              <w:t xml:space="preserve"> </w:t>
            </w:r>
            <w:r w:rsidRPr="00ED5795">
              <w:rPr>
                <w:rFonts w:ascii="Times New Roman" w:eastAsia="Times New Roman" w:hAnsi="Times New Roman" w:cs="Times New Roman"/>
                <w:sz w:val="24"/>
                <w:szCs w:val="24"/>
              </w:rPr>
              <w:t>of</w:t>
            </w:r>
            <w:r w:rsidRPr="00ED5795">
              <w:rPr>
                <w:rFonts w:ascii="Times New Roman" w:eastAsia="Times New Roman" w:hAnsi="Times New Roman" w:cs="Times New Roman"/>
                <w:spacing w:val="-2"/>
                <w:sz w:val="24"/>
                <w:szCs w:val="24"/>
              </w:rPr>
              <w:t xml:space="preserve"> </w:t>
            </w:r>
            <w:proofErr w:type="gramStart"/>
            <w:r w:rsidRPr="00ED5795">
              <w:rPr>
                <w:rFonts w:ascii="Times New Roman" w:eastAsia="Times New Roman" w:hAnsi="Times New Roman" w:cs="Times New Roman"/>
                <w:sz w:val="24"/>
                <w:szCs w:val="24"/>
              </w:rPr>
              <w:t>2006  -</w:t>
            </w:r>
            <w:proofErr w:type="gramEnd"/>
            <w:r w:rsidRPr="00ED5795">
              <w:rPr>
                <w:rFonts w:ascii="Times New Roman" w:eastAsia="Times New Roman" w:hAnsi="Times New Roman" w:cs="Times New Roman"/>
                <w:spacing w:val="-4"/>
                <w:sz w:val="24"/>
                <w:szCs w:val="24"/>
              </w:rPr>
              <w:t xml:space="preserve"> </w:t>
            </w:r>
            <w:r w:rsidRPr="00ED5795">
              <w:rPr>
                <w:rFonts w:ascii="Times New Roman" w:eastAsia="Times New Roman" w:hAnsi="Times New Roman" w:cs="Times New Roman"/>
                <w:spacing w:val="-1"/>
                <w:sz w:val="24"/>
                <w:szCs w:val="24"/>
              </w:rPr>
              <w:t>L</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pacing w:val="-3"/>
                <w:sz w:val="24"/>
                <w:szCs w:val="24"/>
              </w:rPr>
              <w:t>v</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z w:val="24"/>
                <w:szCs w:val="24"/>
              </w:rPr>
              <w:t>ng</w:t>
            </w:r>
            <w:r w:rsidRPr="00ED5795">
              <w:rPr>
                <w:rFonts w:ascii="Times New Roman" w:eastAsia="Times New Roman" w:hAnsi="Times New Roman" w:cs="Times New Roman"/>
                <w:spacing w:val="-3"/>
                <w:sz w:val="24"/>
                <w:szCs w:val="24"/>
              </w:rPr>
              <w:t xml:space="preserve"> </w:t>
            </w:r>
            <w:r w:rsidRPr="00ED5795">
              <w:rPr>
                <w:rFonts w:ascii="Times New Roman" w:eastAsia="Times New Roman" w:hAnsi="Times New Roman" w:cs="Times New Roman"/>
                <w:sz w:val="24"/>
                <w:szCs w:val="24"/>
              </w:rPr>
              <w:t>Wa</w:t>
            </w:r>
            <w:r w:rsidRPr="00ED5795">
              <w:rPr>
                <w:rFonts w:ascii="Times New Roman" w:eastAsia="Times New Roman" w:hAnsi="Times New Roman" w:cs="Times New Roman"/>
                <w:spacing w:val="-3"/>
                <w:sz w:val="24"/>
                <w:szCs w:val="24"/>
              </w:rPr>
              <w:t>g</w:t>
            </w:r>
            <w:r w:rsidRPr="00ED5795">
              <w:rPr>
                <w:rFonts w:ascii="Times New Roman" w:eastAsia="Times New Roman" w:hAnsi="Times New Roman" w:cs="Times New Roman"/>
                <w:sz w:val="24"/>
                <w:szCs w:val="24"/>
              </w:rPr>
              <w:t xml:space="preserve">e </w:t>
            </w:r>
            <w:r w:rsidRPr="00ED5795">
              <w:rPr>
                <w:rFonts w:ascii="Times New Roman" w:eastAsia="Times New Roman" w:hAnsi="Times New Roman" w:cs="Times New Roman"/>
                <w:spacing w:val="-1"/>
                <w:sz w:val="24"/>
                <w:szCs w:val="24"/>
              </w:rPr>
              <w:t>F</w:t>
            </w:r>
            <w:r w:rsidRPr="00ED5795">
              <w:rPr>
                <w:rFonts w:ascii="Times New Roman" w:eastAsia="Times New Roman" w:hAnsi="Times New Roman" w:cs="Times New Roman"/>
                <w:sz w:val="24"/>
                <w:szCs w:val="24"/>
              </w:rPr>
              <w:t>act</w:t>
            </w:r>
            <w:r w:rsidRPr="00ED5795">
              <w:rPr>
                <w:rFonts w:ascii="Times New Roman" w:eastAsia="Times New Roman" w:hAnsi="Times New Roman" w:cs="Times New Roman"/>
                <w:spacing w:val="1"/>
                <w:sz w:val="24"/>
                <w:szCs w:val="24"/>
              </w:rPr>
              <w:t xml:space="preserve"> </w:t>
            </w:r>
            <w:r w:rsidRPr="00ED5795">
              <w:rPr>
                <w:rFonts w:ascii="Times New Roman" w:eastAsia="Times New Roman" w:hAnsi="Times New Roman" w:cs="Times New Roman"/>
                <w:spacing w:val="-3"/>
                <w:sz w:val="24"/>
                <w:szCs w:val="24"/>
              </w:rPr>
              <w:t>S</w:t>
            </w:r>
            <w:r w:rsidRPr="00ED5795">
              <w:rPr>
                <w:rFonts w:ascii="Times New Roman" w:eastAsia="Times New Roman" w:hAnsi="Times New Roman" w:cs="Times New Roman"/>
                <w:sz w:val="24"/>
                <w:szCs w:val="24"/>
              </w:rPr>
              <w:t>he</w:t>
            </w:r>
            <w:r w:rsidRPr="00ED5795">
              <w:rPr>
                <w:rFonts w:ascii="Times New Roman" w:eastAsia="Times New Roman" w:hAnsi="Times New Roman" w:cs="Times New Roman"/>
                <w:spacing w:val="-3"/>
                <w:sz w:val="24"/>
                <w:szCs w:val="24"/>
              </w:rPr>
              <w:t>e</w:t>
            </w:r>
            <w:r w:rsidRPr="00ED5795">
              <w:rPr>
                <w:rFonts w:ascii="Times New Roman" w:eastAsia="Times New Roman" w:hAnsi="Times New Roman" w:cs="Times New Roman"/>
                <w:sz w:val="24"/>
                <w:szCs w:val="24"/>
              </w:rPr>
              <w:t>t</w:t>
            </w:r>
          </w:p>
          <w:p w14:paraId="55F9929D" w14:textId="77777777" w:rsidR="0050536A" w:rsidRPr="00ED5795" w:rsidRDefault="00422801" w:rsidP="00CF51B7">
            <w:pPr>
              <w:pStyle w:val="TableParagraph"/>
              <w:widowControl/>
              <w:rPr>
                <w:rFonts w:ascii="Times New Roman" w:eastAsia="Times New Roman" w:hAnsi="Times New Roman" w:cs="Times New Roman"/>
                <w:sz w:val="24"/>
                <w:szCs w:val="24"/>
              </w:rPr>
            </w:pPr>
            <w:r w:rsidRPr="00ED5795">
              <w:rPr>
                <w:rFonts w:ascii="Times New Roman" w:eastAsia="Times New Roman" w:hAnsi="Times New Roman" w:cs="Times New Roman"/>
                <w:spacing w:val="-1"/>
                <w:sz w:val="24"/>
                <w:szCs w:val="24"/>
              </w:rPr>
              <w:t>A</w:t>
            </w:r>
            <w:r w:rsidRPr="00ED5795">
              <w:rPr>
                <w:rFonts w:ascii="Times New Roman" w:eastAsia="Times New Roman" w:hAnsi="Times New Roman" w:cs="Times New Roman"/>
                <w:spacing w:val="-3"/>
                <w:sz w:val="24"/>
                <w:szCs w:val="24"/>
              </w:rPr>
              <w:t>v</w:t>
            </w:r>
            <w:r w:rsidRPr="00ED5795">
              <w:rPr>
                <w:rFonts w:ascii="Times New Roman" w:eastAsia="Times New Roman" w:hAnsi="Times New Roman" w:cs="Times New Roman"/>
                <w:sz w:val="24"/>
                <w:szCs w:val="24"/>
              </w:rPr>
              <w:t>a</w:t>
            </w:r>
            <w:r w:rsidRPr="00ED5795">
              <w:rPr>
                <w:rFonts w:ascii="Times New Roman" w:eastAsia="Times New Roman" w:hAnsi="Times New Roman" w:cs="Times New Roman"/>
                <w:spacing w:val="1"/>
                <w:sz w:val="24"/>
                <w:szCs w:val="24"/>
              </w:rPr>
              <w:t>il</w:t>
            </w:r>
            <w:r w:rsidRPr="00ED5795">
              <w:rPr>
                <w:rFonts w:ascii="Times New Roman" w:eastAsia="Times New Roman" w:hAnsi="Times New Roman" w:cs="Times New Roman"/>
                <w:sz w:val="24"/>
                <w:szCs w:val="24"/>
              </w:rPr>
              <w:t>ab</w:t>
            </w:r>
            <w:r w:rsidRPr="00ED5795">
              <w:rPr>
                <w:rFonts w:ascii="Times New Roman" w:eastAsia="Times New Roman" w:hAnsi="Times New Roman" w:cs="Times New Roman"/>
                <w:spacing w:val="-2"/>
                <w:sz w:val="24"/>
                <w:szCs w:val="24"/>
              </w:rPr>
              <w:t>l</w:t>
            </w:r>
            <w:r w:rsidRPr="00ED5795">
              <w:rPr>
                <w:rFonts w:ascii="Times New Roman" w:eastAsia="Times New Roman" w:hAnsi="Times New Roman" w:cs="Times New Roman"/>
                <w:sz w:val="24"/>
                <w:szCs w:val="24"/>
              </w:rPr>
              <w:t xml:space="preserve">e </w:t>
            </w:r>
            <w:r w:rsidRPr="00ED5795">
              <w:rPr>
                <w:rFonts w:ascii="Times New Roman" w:eastAsia="Times New Roman" w:hAnsi="Times New Roman" w:cs="Times New Roman"/>
                <w:spacing w:val="-3"/>
                <w:sz w:val="24"/>
                <w:szCs w:val="24"/>
              </w:rPr>
              <w:t>a</w:t>
            </w:r>
            <w:r w:rsidRPr="00ED5795">
              <w:rPr>
                <w:rFonts w:ascii="Times New Roman" w:eastAsia="Times New Roman" w:hAnsi="Times New Roman" w:cs="Times New Roman"/>
                <w:sz w:val="24"/>
                <w:szCs w:val="24"/>
              </w:rPr>
              <w:t>t</w:t>
            </w:r>
            <w:r w:rsidRPr="00ED5795">
              <w:rPr>
                <w:rFonts w:ascii="Times New Roman" w:eastAsia="Times New Roman" w:hAnsi="Times New Roman" w:cs="Times New Roman"/>
                <w:spacing w:val="1"/>
                <w:sz w:val="24"/>
                <w:szCs w:val="24"/>
              </w:rPr>
              <w:t xml:space="preserve"> </w:t>
            </w:r>
            <w:hyperlink r:id="rId26" w:history="1">
              <w:r w:rsidR="00DE374F" w:rsidRPr="00ED5795">
                <w:rPr>
                  <w:rStyle w:val="Hyperlink"/>
                  <w:rFonts w:ascii="Times New Roman" w:hAnsi="Times New Roman" w:cs="Times New Roman"/>
                  <w:sz w:val="24"/>
                  <w:szCs w:val="24"/>
                </w:rPr>
                <w:t>www.ocp.dc.gov</w:t>
              </w:r>
            </w:hyperlink>
            <w:r w:rsidR="00DE374F" w:rsidRPr="00ED5795">
              <w:rPr>
                <w:rFonts w:ascii="Times New Roman" w:eastAsia="Times New Roman" w:hAnsi="Times New Roman" w:cs="Times New Roman"/>
                <w:spacing w:val="-3"/>
                <w:sz w:val="24"/>
                <w:szCs w:val="24"/>
              </w:rPr>
              <w:t xml:space="preserve"> </w:t>
            </w:r>
            <w:r w:rsidRPr="00ED5795">
              <w:rPr>
                <w:rFonts w:ascii="Times New Roman" w:eastAsia="Times New Roman" w:hAnsi="Times New Roman" w:cs="Times New Roman"/>
                <w:sz w:val="24"/>
                <w:szCs w:val="24"/>
              </w:rPr>
              <w:t>c</w:t>
            </w:r>
            <w:r w:rsidRPr="00ED5795">
              <w:rPr>
                <w:rFonts w:ascii="Times New Roman" w:eastAsia="Times New Roman" w:hAnsi="Times New Roman" w:cs="Times New Roman"/>
                <w:spacing w:val="1"/>
                <w:sz w:val="24"/>
                <w:szCs w:val="24"/>
              </w:rPr>
              <w:t>li</w:t>
            </w:r>
            <w:r w:rsidRPr="00ED5795">
              <w:rPr>
                <w:rFonts w:ascii="Times New Roman" w:eastAsia="Times New Roman" w:hAnsi="Times New Roman" w:cs="Times New Roman"/>
                <w:sz w:val="24"/>
                <w:szCs w:val="24"/>
              </w:rPr>
              <w:t>ck</w:t>
            </w:r>
            <w:r w:rsidRPr="00ED5795">
              <w:rPr>
                <w:rFonts w:ascii="Times New Roman" w:eastAsia="Times New Roman" w:hAnsi="Times New Roman" w:cs="Times New Roman"/>
                <w:spacing w:val="-3"/>
                <w:sz w:val="24"/>
                <w:szCs w:val="24"/>
              </w:rPr>
              <w:t xml:space="preserve"> </w:t>
            </w:r>
            <w:r w:rsidRPr="00ED5795">
              <w:rPr>
                <w:rFonts w:ascii="Times New Roman" w:eastAsia="Times New Roman" w:hAnsi="Times New Roman" w:cs="Times New Roman"/>
                <w:sz w:val="24"/>
                <w:szCs w:val="24"/>
              </w:rPr>
              <w:t>on “</w:t>
            </w:r>
            <w:r w:rsidRPr="00ED5795">
              <w:rPr>
                <w:rFonts w:ascii="Times New Roman" w:eastAsia="Times New Roman" w:hAnsi="Times New Roman" w:cs="Times New Roman"/>
                <w:spacing w:val="-1"/>
                <w:sz w:val="24"/>
                <w:szCs w:val="24"/>
              </w:rPr>
              <w:t>R</w:t>
            </w:r>
            <w:r w:rsidRPr="00ED5795">
              <w:rPr>
                <w:rFonts w:ascii="Times New Roman" w:eastAsia="Times New Roman" w:hAnsi="Times New Roman" w:cs="Times New Roman"/>
                <w:sz w:val="24"/>
                <w:szCs w:val="24"/>
              </w:rPr>
              <w:t>e</w:t>
            </w:r>
            <w:r w:rsidRPr="00ED5795">
              <w:rPr>
                <w:rFonts w:ascii="Times New Roman" w:eastAsia="Times New Roman" w:hAnsi="Times New Roman" w:cs="Times New Roman"/>
                <w:spacing w:val="-3"/>
                <w:sz w:val="24"/>
                <w:szCs w:val="24"/>
              </w:rPr>
              <w:t>q</w:t>
            </w:r>
            <w:r w:rsidRPr="00ED5795">
              <w:rPr>
                <w:rFonts w:ascii="Times New Roman" w:eastAsia="Times New Roman" w:hAnsi="Times New Roman" w:cs="Times New Roman"/>
                <w:sz w:val="24"/>
                <w:szCs w:val="24"/>
              </w:rPr>
              <w:t>u</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z w:val="24"/>
                <w:szCs w:val="24"/>
              </w:rPr>
              <w:t xml:space="preserve">red </w:t>
            </w:r>
            <w:r w:rsidRPr="00ED5795">
              <w:rPr>
                <w:rFonts w:ascii="Times New Roman" w:eastAsia="Times New Roman" w:hAnsi="Times New Roman" w:cs="Times New Roman"/>
                <w:spacing w:val="-1"/>
                <w:sz w:val="24"/>
                <w:szCs w:val="24"/>
              </w:rPr>
              <w:t>S</w:t>
            </w:r>
            <w:r w:rsidRPr="00ED5795">
              <w:rPr>
                <w:rFonts w:ascii="Times New Roman" w:eastAsia="Times New Roman" w:hAnsi="Times New Roman" w:cs="Times New Roman"/>
                <w:spacing w:val="-3"/>
                <w:sz w:val="24"/>
                <w:szCs w:val="24"/>
              </w:rPr>
              <w:t>o</w:t>
            </w:r>
            <w:r w:rsidRPr="00ED5795">
              <w:rPr>
                <w:rFonts w:ascii="Times New Roman" w:eastAsia="Times New Roman" w:hAnsi="Times New Roman" w:cs="Times New Roman"/>
                <w:spacing w:val="1"/>
                <w:sz w:val="24"/>
                <w:szCs w:val="24"/>
              </w:rPr>
              <w:t>l</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pacing w:val="-3"/>
                <w:sz w:val="24"/>
                <w:szCs w:val="24"/>
              </w:rPr>
              <w:t>c</w:t>
            </w:r>
            <w:r w:rsidRPr="00ED5795">
              <w:rPr>
                <w:rFonts w:ascii="Times New Roman" w:eastAsia="Times New Roman" w:hAnsi="Times New Roman" w:cs="Times New Roman"/>
                <w:spacing w:val="1"/>
                <w:sz w:val="24"/>
                <w:szCs w:val="24"/>
              </w:rPr>
              <w:t>it</w:t>
            </w:r>
            <w:r w:rsidRPr="00ED5795">
              <w:rPr>
                <w:rFonts w:ascii="Times New Roman" w:eastAsia="Times New Roman" w:hAnsi="Times New Roman" w:cs="Times New Roman"/>
                <w:spacing w:val="-3"/>
                <w:sz w:val="24"/>
                <w:szCs w:val="24"/>
              </w:rPr>
              <w:t>a</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z w:val="24"/>
                <w:szCs w:val="24"/>
              </w:rPr>
              <w:t xml:space="preserve">on </w:t>
            </w:r>
            <w:r w:rsidRPr="00ED5795">
              <w:rPr>
                <w:rFonts w:ascii="Times New Roman" w:eastAsia="Times New Roman" w:hAnsi="Times New Roman" w:cs="Times New Roman"/>
                <w:spacing w:val="-1"/>
                <w:sz w:val="24"/>
                <w:szCs w:val="24"/>
              </w:rPr>
              <w:t>D</w:t>
            </w:r>
            <w:r w:rsidRPr="00ED5795">
              <w:rPr>
                <w:rFonts w:ascii="Times New Roman" w:eastAsia="Times New Roman" w:hAnsi="Times New Roman" w:cs="Times New Roman"/>
                <w:sz w:val="24"/>
                <w:szCs w:val="24"/>
              </w:rPr>
              <w:t>ocu</w:t>
            </w:r>
            <w:r w:rsidRPr="00ED5795">
              <w:rPr>
                <w:rFonts w:ascii="Times New Roman" w:eastAsia="Times New Roman" w:hAnsi="Times New Roman" w:cs="Times New Roman"/>
                <w:spacing w:val="-4"/>
                <w:sz w:val="24"/>
                <w:szCs w:val="24"/>
              </w:rPr>
              <w:t>m</w:t>
            </w:r>
            <w:r w:rsidRPr="00ED5795">
              <w:rPr>
                <w:rFonts w:ascii="Times New Roman" w:eastAsia="Times New Roman" w:hAnsi="Times New Roman" w:cs="Times New Roman"/>
                <w:sz w:val="24"/>
                <w:szCs w:val="24"/>
              </w:rPr>
              <w:t>en</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z w:val="24"/>
                <w:szCs w:val="24"/>
              </w:rPr>
              <w:t>s”</w:t>
            </w:r>
          </w:p>
        </w:tc>
      </w:tr>
      <w:tr w:rsidR="0050536A" w:rsidRPr="00ED5795" w14:paraId="5F9156D3"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0F400F95" w14:textId="77777777" w:rsidR="0050536A" w:rsidRPr="00ED5795" w:rsidRDefault="0050536A" w:rsidP="00CF51B7">
            <w:pPr>
              <w:pStyle w:val="TableParagraph"/>
              <w:widowControl/>
              <w:ind w:right="498"/>
              <w:jc w:val="center"/>
              <w:rPr>
                <w:rFonts w:ascii="Times New Roman" w:eastAsia="Times New Roman" w:hAnsi="Times New Roman" w:cs="Times New Roman"/>
                <w:sz w:val="24"/>
                <w:szCs w:val="24"/>
              </w:rPr>
            </w:pPr>
            <w:r w:rsidRPr="00ED5795">
              <w:rPr>
                <w:rFonts w:ascii="Times New Roman" w:eastAsia="Times New Roman" w:hAnsi="Times New Roman" w:cs="Times New Roman"/>
                <w:b/>
                <w:bCs/>
                <w:sz w:val="24"/>
                <w:szCs w:val="24"/>
              </w:rPr>
              <w:t>J.</w:t>
            </w:r>
            <w:r w:rsidR="002C12C1" w:rsidRPr="00ED5795">
              <w:rPr>
                <w:rFonts w:ascii="Times New Roman" w:eastAsia="Times New Roman" w:hAnsi="Times New Roman" w:cs="Times New Roman"/>
                <w:b/>
                <w:bCs/>
                <w:sz w:val="24"/>
                <w:szCs w:val="24"/>
              </w:rPr>
              <w:t>8</w:t>
            </w:r>
          </w:p>
        </w:tc>
        <w:tc>
          <w:tcPr>
            <w:tcW w:w="7830" w:type="dxa"/>
            <w:tcBorders>
              <w:top w:val="single" w:sz="7" w:space="0" w:color="000000"/>
              <w:left w:val="single" w:sz="7" w:space="0" w:color="000000"/>
              <w:bottom w:val="single" w:sz="7" w:space="0" w:color="000000"/>
              <w:right w:val="single" w:sz="7" w:space="0" w:color="000000"/>
            </w:tcBorders>
            <w:vAlign w:val="center"/>
          </w:tcPr>
          <w:p w14:paraId="27A2809A" w14:textId="77777777" w:rsidR="00241A2F" w:rsidRPr="00ED5795" w:rsidRDefault="00241A2F" w:rsidP="00CF51B7">
            <w:pPr>
              <w:pStyle w:val="TableParagraph"/>
              <w:widowControl/>
              <w:rPr>
                <w:rFonts w:ascii="Times New Roman" w:eastAsia="Times New Roman" w:hAnsi="Times New Roman" w:cs="Times New Roman"/>
                <w:sz w:val="24"/>
                <w:szCs w:val="24"/>
              </w:rPr>
            </w:pP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z w:val="24"/>
                <w:szCs w:val="24"/>
              </w:rPr>
              <w:t>ax</w:t>
            </w:r>
            <w:r w:rsidRPr="00ED5795">
              <w:rPr>
                <w:rFonts w:ascii="Times New Roman" w:eastAsia="Times New Roman" w:hAnsi="Times New Roman" w:cs="Times New Roman"/>
                <w:spacing w:val="-3"/>
                <w:sz w:val="24"/>
                <w:szCs w:val="24"/>
              </w:rPr>
              <w:t xml:space="preserve"> </w:t>
            </w:r>
            <w:r w:rsidRPr="00ED5795">
              <w:rPr>
                <w:rFonts w:ascii="Times New Roman" w:eastAsia="Times New Roman" w:hAnsi="Times New Roman" w:cs="Times New Roman"/>
                <w:spacing w:val="-1"/>
                <w:sz w:val="24"/>
                <w:szCs w:val="24"/>
              </w:rPr>
              <w:t>C</w:t>
            </w:r>
            <w:r w:rsidRPr="00ED5795">
              <w:rPr>
                <w:rFonts w:ascii="Times New Roman" w:eastAsia="Times New Roman" w:hAnsi="Times New Roman" w:cs="Times New Roman"/>
                <w:sz w:val="24"/>
                <w:szCs w:val="24"/>
              </w:rPr>
              <w:t>e</w:t>
            </w:r>
            <w:r w:rsidRPr="00ED5795">
              <w:rPr>
                <w:rFonts w:ascii="Times New Roman" w:eastAsia="Times New Roman" w:hAnsi="Times New Roman" w:cs="Times New Roman"/>
                <w:spacing w:val="-2"/>
                <w:sz w:val="24"/>
                <w:szCs w:val="24"/>
              </w:rPr>
              <w:t>r</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z w:val="24"/>
                <w:szCs w:val="24"/>
              </w:rPr>
              <w:t>f</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z w:val="24"/>
                <w:szCs w:val="24"/>
              </w:rPr>
              <w:t>ca</w:t>
            </w:r>
            <w:r w:rsidRPr="00ED5795">
              <w:rPr>
                <w:rFonts w:ascii="Times New Roman" w:eastAsia="Times New Roman" w:hAnsi="Times New Roman" w:cs="Times New Roman"/>
                <w:spacing w:val="-2"/>
                <w:sz w:val="24"/>
                <w:szCs w:val="24"/>
              </w:rPr>
              <w:t>t</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z w:val="24"/>
                <w:szCs w:val="24"/>
              </w:rPr>
              <w:t xml:space="preserve">on </w:t>
            </w:r>
            <w:r w:rsidRPr="00ED5795">
              <w:rPr>
                <w:rFonts w:ascii="Times New Roman" w:eastAsia="Times New Roman" w:hAnsi="Times New Roman" w:cs="Times New Roman"/>
                <w:spacing w:val="-4"/>
                <w:sz w:val="24"/>
                <w:szCs w:val="24"/>
              </w:rPr>
              <w:t>A</w:t>
            </w:r>
            <w:r w:rsidRPr="00ED5795">
              <w:rPr>
                <w:rFonts w:ascii="Times New Roman" w:eastAsia="Times New Roman" w:hAnsi="Times New Roman" w:cs="Times New Roman"/>
                <w:sz w:val="24"/>
                <w:szCs w:val="24"/>
              </w:rPr>
              <w:t>f</w:t>
            </w:r>
            <w:r w:rsidRPr="00ED5795">
              <w:rPr>
                <w:rFonts w:ascii="Times New Roman" w:eastAsia="Times New Roman" w:hAnsi="Times New Roman" w:cs="Times New Roman"/>
                <w:spacing w:val="-2"/>
                <w:sz w:val="24"/>
                <w:szCs w:val="24"/>
              </w:rPr>
              <w:t>f</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z w:val="24"/>
                <w:szCs w:val="24"/>
              </w:rPr>
              <w:t>da</w:t>
            </w:r>
            <w:r w:rsidRPr="00ED5795">
              <w:rPr>
                <w:rFonts w:ascii="Times New Roman" w:eastAsia="Times New Roman" w:hAnsi="Times New Roman" w:cs="Times New Roman"/>
                <w:spacing w:val="-3"/>
                <w:sz w:val="24"/>
                <w:szCs w:val="24"/>
              </w:rPr>
              <w:t>v</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z w:val="24"/>
                <w:szCs w:val="24"/>
              </w:rPr>
              <w:t>t</w:t>
            </w:r>
          </w:p>
          <w:p w14:paraId="202C53A3" w14:textId="77777777" w:rsidR="00D56446" w:rsidRPr="00ED5795" w:rsidRDefault="00241A2F" w:rsidP="00CF51B7">
            <w:pPr>
              <w:pStyle w:val="TableParagraph"/>
              <w:widowControl/>
              <w:ind w:right="625"/>
              <w:rPr>
                <w:rFonts w:ascii="Times New Roman" w:eastAsia="Times New Roman" w:hAnsi="Times New Roman" w:cs="Times New Roman"/>
                <w:sz w:val="24"/>
                <w:szCs w:val="24"/>
              </w:rPr>
            </w:pPr>
            <w:r w:rsidRPr="00ED5795">
              <w:rPr>
                <w:rFonts w:ascii="Times New Roman" w:eastAsia="Times New Roman" w:hAnsi="Times New Roman" w:cs="Times New Roman"/>
                <w:spacing w:val="-1"/>
                <w:sz w:val="24"/>
                <w:szCs w:val="24"/>
              </w:rPr>
              <w:t>A</w:t>
            </w:r>
            <w:r w:rsidRPr="00ED5795">
              <w:rPr>
                <w:rFonts w:ascii="Times New Roman" w:eastAsia="Times New Roman" w:hAnsi="Times New Roman" w:cs="Times New Roman"/>
                <w:spacing w:val="-3"/>
                <w:sz w:val="24"/>
                <w:szCs w:val="24"/>
              </w:rPr>
              <w:t>v</w:t>
            </w:r>
            <w:r w:rsidRPr="00ED5795">
              <w:rPr>
                <w:rFonts w:ascii="Times New Roman" w:eastAsia="Times New Roman" w:hAnsi="Times New Roman" w:cs="Times New Roman"/>
                <w:sz w:val="24"/>
                <w:szCs w:val="24"/>
              </w:rPr>
              <w:t>a</w:t>
            </w:r>
            <w:r w:rsidRPr="00ED5795">
              <w:rPr>
                <w:rFonts w:ascii="Times New Roman" w:eastAsia="Times New Roman" w:hAnsi="Times New Roman" w:cs="Times New Roman"/>
                <w:spacing w:val="1"/>
                <w:sz w:val="24"/>
                <w:szCs w:val="24"/>
              </w:rPr>
              <w:t>il</w:t>
            </w:r>
            <w:r w:rsidRPr="00ED5795">
              <w:rPr>
                <w:rFonts w:ascii="Times New Roman" w:eastAsia="Times New Roman" w:hAnsi="Times New Roman" w:cs="Times New Roman"/>
                <w:sz w:val="24"/>
                <w:szCs w:val="24"/>
              </w:rPr>
              <w:t>ab</w:t>
            </w:r>
            <w:r w:rsidRPr="00ED5795">
              <w:rPr>
                <w:rFonts w:ascii="Times New Roman" w:eastAsia="Times New Roman" w:hAnsi="Times New Roman" w:cs="Times New Roman"/>
                <w:spacing w:val="-2"/>
                <w:sz w:val="24"/>
                <w:szCs w:val="24"/>
              </w:rPr>
              <w:t>l</w:t>
            </w:r>
            <w:r w:rsidRPr="00ED5795">
              <w:rPr>
                <w:rFonts w:ascii="Times New Roman" w:eastAsia="Times New Roman" w:hAnsi="Times New Roman" w:cs="Times New Roman"/>
                <w:sz w:val="24"/>
                <w:szCs w:val="24"/>
              </w:rPr>
              <w:t xml:space="preserve">e </w:t>
            </w:r>
            <w:r w:rsidRPr="00ED5795">
              <w:rPr>
                <w:rFonts w:ascii="Times New Roman" w:eastAsia="Times New Roman" w:hAnsi="Times New Roman" w:cs="Times New Roman"/>
                <w:spacing w:val="-3"/>
                <w:sz w:val="24"/>
                <w:szCs w:val="24"/>
              </w:rPr>
              <w:t>a</w:t>
            </w:r>
            <w:r w:rsidRPr="00ED5795">
              <w:rPr>
                <w:rFonts w:ascii="Times New Roman" w:eastAsia="Times New Roman" w:hAnsi="Times New Roman" w:cs="Times New Roman"/>
                <w:sz w:val="24"/>
                <w:szCs w:val="24"/>
              </w:rPr>
              <w:t>t</w:t>
            </w:r>
            <w:r w:rsidRPr="00ED5795">
              <w:rPr>
                <w:rFonts w:ascii="Times New Roman" w:eastAsia="Times New Roman" w:hAnsi="Times New Roman" w:cs="Times New Roman"/>
                <w:spacing w:val="1"/>
                <w:sz w:val="24"/>
                <w:szCs w:val="24"/>
              </w:rPr>
              <w:t xml:space="preserve"> </w:t>
            </w:r>
            <w:hyperlink r:id="rId27" w:history="1">
              <w:r w:rsidR="00513F30" w:rsidRPr="00ED5795">
                <w:rPr>
                  <w:rStyle w:val="Hyperlink"/>
                  <w:rFonts w:ascii="Times New Roman" w:eastAsia="Times New Roman" w:hAnsi="Times New Roman" w:cs="Times New Roman"/>
                  <w:spacing w:val="1"/>
                  <w:sz w:val="24"/>
                  <w:szCs w:val="24"/>
                </w:rPr>
                <w:t>www.ocp.dc.gov</w:t>
              </w:r>
            </w:hyperlink>
            <w:r w:rsidR="00513F30" w:rsidRPr="00ED5795">
              <w:rPr>
                <w:rFonts w:ascii="Times New Roman" w:eastAsia="Times New Roman" w:hAnsi="Times New Roman" w:cs="Times New Roman"/>
                <w:spacing w:val="1"/>
                <w:sz w:val="24"/>
                <w:szCs w:val="24"/>
              </w:rPr>
              <w:t>. C</w:t>
            </w:r>
            <w:r w:rsidRPr="00ED5795">
              <w:rPr>
                <w:rFonts w:ascii="Times New Roman" w:eastAsia="Times New Roman" w:hAnsi="Times New Roman" w:cs="Times New Roman"/>
                <w:spacing w:val="1"/>
                <w:sz w:val="24"/>
                <w:szCs w:val="24"/>
              </w:rPr>
              <w:t>li</w:t>
            </w:r>
            <w:r w:rsidRPr="00ED5795">
              <w:rPr>
                <w:rFonts w:ascii="Times New Roman" w:eastAsia="Times New Roman" w:hAnsi="Times New Roman" w:cs="Times New Roman"/>
                <w:sz w:val="24"/>
                <w:szCs w:val="24"/>
              </w:rPr>
              <w:t>ck</w:t>
            </w:r>
            <w:r w:rsidRPr="00ED5795">
              <w:rPr>
                <w:rFonts w:ascii="Times New Roman" w:eastAsia="Times New Roman" w:hAnsi="Times New Roman" w:cs="Times New Roman"/>
                <w:spacing w:val="-3"/>
                <w:sz w:val="24"/>
                <w:szCs w:val="24"/>
              </w:rPr>
              <w:t xml:space="preserve"> </w:t>
            </w:r>
            <w:r w:rsidRPr="00ED5795">
              <w:rPr>
                <w:rFonts w:ascii="Times New Roman" w:eastAsia="Times New Roman" w:hAnsi="Times New Roman" w:cs="Times New Roman"/>
                <w:sz w:val="24"/>
                <w:szCs w:val="24"/>
              </w:rPr>
              <w:t>on “</w:t>
            </w:r>
            <w:r w:rsidRPr="00ED5795">
              <w:rPr>
                <w:rFonts w:ascii="Times New Roman" w:eastAsia="Times New Roman" w:hAnsi="Times New Roman" w:cs="Times New Roman"/>
                <w:spacing w:val="-1"/>
                <w:sz w:val="24"/>
                <w:szCs w:val="24"/>
              </w:rPr>
              <w:t>R</w:t>
            </w:r>
            <w:r w:rsidRPr="00ED5795">
              <w:rPr>
                <w:rFonts w:ascii="Times New Roman" w:eastAsia="Times New Roman" w:hAnsi="Times New Roman" w:cs="Times New Roman"/>
                <w:sz w:val="24"/>
                <w:szCs w:val="24"/>
              </w:rPr>
              <w:t>e</w:t>
            </w:r>
            <w:r w:rsidRPr="00ED5795">
              <w:rPr>
                <w:rFonts w:ascii="Times New Roman" w:eastAsia="Times New Roman" w:hAnsi="Times New Roman" w:cs="Times New Roman"/>
                <w:spacing w:val="-3"/>
                <w:sz w:val="24"/>
                <w:szCs w:val="24"/>
              </w:rPr>
              <w:t>q</w:t>
            </w:r>
            <w:r w:rsidRPr="00ED5795">
              <w:rPr>
                <w:rFonts w:ascii="Times New Roman" w:eastAsia="Times New Roman" w:hAnsi="Times New Roman" w:cs="Times New Roman"/>
                <w:sz w:val="24"/>
                <w:szCs w:val="24"/>
              </w:rPr>
              <w:t>u</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z w:val="24"/>
                <w:szCs w:val="24"/>
              </w:rPr>
              <w:t xml:space="preserve">red </w:t>
            </w:r>
            <w:r w:rsidRPr="00ED5795">
              <w:rPr>
                <w:rFonts w:ascii="Times New Roman" w:eastAsia="Times New Roman" w:hAnsi="Times New Roman" w:cs="Times New Roman"/>
                <w:spacing w:val="-1"/>
                <w:sz w:val="24"/>
                <w:szCs w:val="24"/>
              </w:rPr>
              <w:t>S</w:t>
            </w:r>
            <w:r w:rsidRPr="00ED5795">
              <w:rPr>
                <w:rFonts w:ascii="Times New Roman" w:eastAsia="Times New Roman" w:hAnsi="Times New Roman" w:cs="Times New Roman"/>
                <w:spacing w:val="-3"/>
                <w:sz w:val="24"/>
                <w:szCs w:val="24"/>
              </w:rPr>
              <w:t>o</w:t>
            </w:r>
            <w:r w:rsidRPr="00ED5795">
              <w:rPr>
                <w:rFonts w:ascii="Times New Roman" w:eastAsia="Times New Roman" w:hAnsi="Times New Roman" w:cs="Times New Roman"/>
                <w:spacing w:val="1"/>
                <w:sz w:val="24"/>
                <w:szCs w:val="24"/>
              </w:rPr>
              <w:t>l</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pacing w:val="-3"/>
                <w:sz w:val="24"/>
                <w:szCs w:val="24"/>
              </w:rPr>
              <w:t>c</w:t>
            </w:r>
            <w:r w:rsidRPr="00ED5795">
              <w:rPr>
                <w:rFonts w:ascii="Times New Roman" w:eastAsia="Times New Roman" w:hAnsi="Times New Roman" w:cs="Times New Roman"/>
                <w:spacing w:val="1"/>
                <w:sz w:val="24"/>
                <w:szCs w:val="24"/>
              </w:rPr>
              <w:t>it</w:t>
            </w:r>
            <w:r w:rsidRPr="00ED5795">
              <w:rPr>
                <w:rFonts w:ascii="Times New Roman" w:eastAsia="Times New Roman" w:hAnsi="Times New Roman" w:cs="Times New Roman"/>
                <w:spacing w:val="-3"/>
                <w:sz w:val="24"/>
                <w:szCs w:val="24"/>
              </w:rPr>
              <w:t>a</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z w:val="24"/>
                <w:szCs w:val="24"/>
              </w:rPr>
              <w:t xml:space="preserve">on </w:t>
            </w:r>
            <w:r w:rsidRPr="00ED5795">
              <w:rPr>
                <w:rFonts w:ascii="Times New Roman" w:eastAsia="Times New Roman" w:hAnsi="Times New Roman" w:cs="Times New Roman"/>
                <w:spacing w:val="-1"/>
                <w:sz w:val="24"/>
                <w:szCs w:val="24"/>
              </w:rPr>
              <w:t>D</w:t>
            </w:r>
            <w:r w:rsidRPr="00ED5795">
              <w:rPr>
                <w:rFonts w:ascii="Times New Roman" w:eastAsia="Times New Roman" w:hAnsi="Times New Roman" w:cs="Times New Roman"/>
                <w:sz w:val="24"/>
                <w:szCs w:val="24"/>
              </w:rPr>
              <w:t>ocu</w:t>
            </w:r>
            <w:r w:rsidRPr="00ED5795">
              <w:rPr>
                <w:rFonts w:ascii="Times New Roman" w:eastAsia="Times New Roman" w:hAnsi="Times New Roman" w:cs="Times New Roman"/>
                <w:spacing w:val="-4"/>
                <w:sz w:val="24"/>
                <w:szCs w:val="24"/>
              </w:rPr>
              <w:t>m</w:t>
            </w:r>
            <w:r w:rsidRPr="00ED5795">
              <w:rPr>
                <w:rFonts w:ascii="Times New Roman" w:eastAsia="Times New Roman" w:hAnsi="Times New Roman" w:cs="Times New Roman"/>
                <w:sz w:val="24"/>
                <w:szCs w:val="24"/>
              </w:rPr>
              <w:t>en</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z w:val="24"/>
                <w:szCs w:val="24"/>
              </w:rPr>
              <w:t>s</w:t>
            </w:r>
            <w:r w:rsidR="00EE5F46" w:rsidRPr="00ED5795">
              <w:rPr>
                <w:rFonts w:ascii="Times New Roman" w:eastAsia="Times New Roman" w:hAnsi="Times New Roman" w:cs="Times New Roman"/>
                <w:sz w:val="24"/>
                <w:szCs w:val="24"/>
              </w:rPr>
              <w:t>.</w:t>
            </w:r>
          </w:p>
        </w:tc>
      </w:tr>
      <w:tr w:rsidR="0050536A" w:rsidRPr="00ED5795" w14:paraId="3B51FDBD"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65BCC8D9" w14:textId="77777777" w:rsidR="0050536A" w:rsidRPr="00ED5795" w:rsidRDefault="0050536A" w:rsidP="00CF51B7">
            <w:pPr>
              <w:pStyle w:val="TableParagraph"/>
              <w:widowControl/>
              <w:ind w:right="498"/>
              <w:jc w:val="center"/>
              <w:rPr>
                <w:rFonts w:ascii="Times New Roman" w:eastAsia="Times New Roman" w:hAnsi="Times New Roman" w:cs="Times New Roman"/>
                <w:sz w:val="24"/>
                <w:szCs w:val="24"/>
              </w:rPr>
            </w:pPr>
            <w:r w:rsidRPr="00ED5795">
              <w:rPr>
                <w:rFonts w:ascii="Times New Roman" w:eastAsia="Times New Roman" w:hAnsi="Times New Roman" w:cs="Times New Roman"/>
                <w:b/>
                <w:bCs/>
                <w:sz w:val="24"/>
                <w:szCs w:val="24"/>
              </w:rPr>
              <w:t>J.</w:t>
            </w:r>
            <w:r w:rsidR="002C12C1" w:rsidRPr="00ED5795">
              <w:rPr>
                <w:rFonts w:ascii="Times New Roman" w:eastAsia="Times New Roman" w:hAnsi="Times New Roman" w:cs="Times New Roman"/>
                <w:b/>
                <w:bCs/>
                <w:sz w:val="24"/>
                <w:szCs w:val="24"/>
              </w:rPr>
              <w:t>9</w:t>
            </w:r>
          </w:p>
        </w:tc>
        <w:tc>
          <w:tcPr>
            <w:tcW w:w="7830" w:type="dxa"/>
            <w:tcBorders>
              <w:top w:val="single" w:sz="7" w:space="0" w:color="000000"/>
              <w:left w:val="single" w:sz="7" w:space="0" w:color="000000"/>
              <w:bottom w:val="single" w:sz="7" w:space="0" w:color="000000"/>
              <w:right w:val="single" w:sz="7" w:space="0" w:color="000000"/>
            </w:tcBorders>
            <w:vAlign w:val="center"/>
          </w:tcPr>
          <w:p w14:paraId="167211C3" w14:textId="77777777" w:rsidR="00241A2F" w:rsidRPr="00ED5795" w:rsidRDefault="00241A2F" w:rsidP="00CF51B7">
            <w:pPr>
              <w:pStyle w:val="TableParagraph"/>
              <w:widowControl/>
              <w:ind w:right="1043"/>
              <w:rPr>
                <w:rFonts w:ascii="Times New Roman" w:eastAsia="Times New Roman" w:hAnsi="Times New Roman" w:cs="Times New Roman"/>
                <w:sz w:val="24"/>
                <w:szCs w:val="24"/>
              </w:rPr>
            </w:pPr>
            <w:r w:rsidRPr="00ED5795">
              <w:rPr>
                <w:rFonts w:ascii="Times New Roman" w:eastAsia="Times New Roman" w:hAnsi="Times New Roman" w:cs="Times New Roman"/>
                <w:spacing w:val="-1"/>
                <w:sz w:val="24"/>
                <w:szCs w:val="24"/>
              </w:rPr>
              <w:t>B</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z w:val="24"/>
                <w:szCs w:val="24"/>
              </w:rPr>
              <w:t>dde</w:t>
            </w:r>
            <w:r w:rsidRPr="00ED5795">
              <w:rPr>
                <w:rFonts w:ascii="Times New Roman" w:eastAsia="Times New Roman" w:hAnsi="Times New Roman" w:cs="Times New Roman"/>
                <w:spacing w:val="-2"/>
                <w:sz w:val="24"/>
                <w:szCs w:val="24"/>
              </w:rPr>
              <w:t>r</w:t>
            </w:r>
            <w:r w:rsidRPr="00ED5795">
              <w:rPr>
                <w:rFonts w:ascii="Times New Roman" w:eastAsia="Times New Roman" w:hAnsi="Times New Roman" w:cs="Times New Roman"/>
                <w:spacing w:val="1"/>
                <w:sz w:val="24"/>
                <w:szCs w:val="24"/>
              </w:rPr>
              <w:t>/</w:t>
            </w:r>
            <w:r w:rsidRPr="00ED5795">
              <w:rPr>
                <w:rFonts w:ascii="Times New Roman" w:eastAsia="Times New Roman" w:hAnsi="Times New Roman" w:cs="Times New Roman"/>
                <w:spacing w:val="-1"/>
                <w:sz w:val="24"/>
                <w:szCs w:val="24"/>
              </w:rPr>
              <w:t>O</w:t>
            </w:r>
            <w:r w:rsidRPr="00ED5795">
              <w:rPr>
                <w:rFonts w:ascii="Times New Roman" w:eastAsia="Times New Roman" w:hAnsi="Times New Roman" w:cs="Times New Roman"/>
                <w:spacing w:val="-2"/>
                <w:sz w:val="24"/>
                <w:szCs w:val="24"/>
              </w:rPr>
              <w:t>f</w:t>
            </w:r>
            <w:r w:rsidRPr="00ED5795">
              <w:rPr>
                <w:rFonts w:ascii="Times New Roman" w:eastAsia="Times New Roman" w:hAnsi="Times New Roman" w:cs="Times New Roman"/>
                <w:sz w:val="24"/>
                <w:szCs w:val="24"/>
              </w:rPr>
              <w:t>f</w:t>
            </w:r>
            <w:r w:rsidRPr="00ED5795">
              <w:rPr>
                <w:rFonts w:ascii="Times New Roman" w:eastAsia="Times New Roman" w:hAnsi="Times New Roman" w:cs="Times New Roman"/>
                <w:spacing w:val="-3"/>
                <w:sz w:val="24"/>
                <w:szCs w:val="24"/>
              </w:rPr>
              <w:t>e</w:t>
            </w:r>
            <w:r w:rsidRPr="00ED5795">
              <w:rPr>
                <w:rFonts w:ascii="Times New Roman" w:eastAsia="Times New Roman" w:hAnsi="Times New Roman" w:cs="Times New Roman"/>
                <w:sz w:val="24"/>
                <w:szCs w:val="24"/>
              </w:rPr>
              <w:t>ror</w:t>
            </w:r>
            <w:r w:rsidRPr="00ED5795">
              <w:rPr>
                <w:rFonts w:ascii="Times New Roman" w:eastAsia="Times New Roman" w:hAnsi="Times New Roman" w:cs="Times New Roman"/>
                <w:spacing w:val="1"/>
                <w:sz w:val="24"/>
                <w:szCs w:val="24"/>
              </w:rPr>
              <w:t xml:space="preserve"> </w:t>
            </w:r>
            <w:r w:rsidRPr="00ED5795">
              <w:rPr>
                <w:rFonts w:ascii="Times New Roman" w:eastAsia="Times New Roman" w:hAnsi="Times New Roman" w:cs="Times New Roman"/>
                <w:spacing w:val="-1"/>
                <w:sz w:val="24"/>
                <w:szCs w:val="24"/>
              </w:rPr>
              <w:t>C</w:t>
            </w:r>
            <w:r w:rsidRPr="00ED5795">
              <w:rPr>
                <w:rFonts w:ascii="Times New Roman" w:eastAsia="Times New Roman" w:hAnsi="Times New Roman" w:cs="Times New Roman"/>
                <w:spacing w:val="-3"/>
                <w:sz w:val="24"/>
                <w:szCs w:val="24"/>
              </w:rPr>
              <w:t>e</w:t>
            </w:r>
            <w:r w:rsidRPr="00ED5795">
              <w:rPr>
                <w:rFonts w:ascii="Times New Roman" w:eastAsia="Times New Roman" w:hAnsi="Times New Roman" w:cs="Times New Roman"/>
                <w:sz w:val="24"/>
                <w:szCs w:val="24"/>
              </w:rPr>
              <w:t>r</w:t>
            </w:r>
            <w:r w:rsidRPr="00ED5795">
              <w:rPr>
                <w:rFonts w:ascii="Times New Roman" w:eastAsia="Times New Roman" w:hAnsi="Times New Roman" w:cs="Times New Roman"/>
                <w:spacing w:val="-2"/>
                <w:sz w:val="24"/>
                <w:szCs w:val="24"/>
              </w:rPr>
              <w:t>t</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pacing w:val="-2"/>
                <w:sz w:val="24"/>
                <w:szCs w:val="24"/>
              </w:rPr>
              <w:t>f</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pacing w:val="-3"/>
                <w:sz w:val="24"/>
                <w:szCs w:val="24"/>
              </w:rPr>
              <w:t>c</w:t>
            </w:r>
            <w:r w:rsidRPr="00ED5795">
              <w:rPr>
                <w:rFonts w:ascii="Times New Roman" w:eastAsia="Times New Roman" w:hAnsi="Times New Roman" w:cs="Times New Roman"/>
                <w:sz w:val="24"/>
                <w:szCs w:val="24"/>
              </w:rPr>
              <w:t>a</w:t>
            </w:r>
            <w:r w:rsidRPr="00ED5795">
              <w:rPr>
                <w:rFonts w:ascii="Times New Roman" w:eastAsia="Times New Roman" w:hAnsi="Times New Roman" w:cs="Times New Roman"/>
                <w:spacing w:val="-2"/>
                <w:sz w:val="24"/>
                <w:szCs w:val="24"/>
              </w:rPr>
              <w:t>t</w:t>
            </w:r>
            <w:r w:rsidRPr="00ED5795">
              <w:rPr>
                <w:rFonts w:ascii="Times New Roman" w:eastAsia="Times New Roman" w:hAnsi="Times New Roman" w:cs="Times New Roman"/>
                <w:spacing w:val="1"/>
                <w:sz w:val="24"/>
                <w:szCs w:val="24"/>
              </w:rPr>
              <w:t>i</w:t>
            </w:r>
            <w:r w:rsidRPr="00ED5795">
              <w:rPr>
                <w:rFonts w:ascii="Times New Roman" w:eastAsia="Times New Roman" w:hAnsi="Times New Roman" w:cs="Times New Roman"/>
                <w:spacing w:val="-3"/>
                <w:sz w:val="24"/>
                <w:szCs w:val="24"/>
              </w:rPr>
              <w:t>o</w:t>
            </w:r>
            <w:r w:rsidRPr="00ED5795">
              <w:rPr>
                <w:rFonts w:ascii="Times New Roman" w:eastAsia="Times New Roman" w:hAnsi="Times New Roman" w:cs="Times New Roman"/>
                <w:sz w:val="24"/>
                <w:szCs w:val="24"/>
              </w:rPr>
              <w:t xml:space="preserve">ns </w:t>
            </w:r>
            <w:r w:rsidRPr="00ED5795">
              <w:rPr>
                <w:rFonts w:ascii="Times New Roman" w:eastAsia="Times New Roman" w:hAnsi="Times New Roman" w:cs="Times New Roman"/>
                <w:spacing w:val="-1"/>
                <w:sz w:val="24"/>
                <w:szCs w:val="24"/>
              </w:rPr>
              <w:t>F</w:t>
            </w:r>
            <w:r w:rsidRPr="00ED5795">
              <w:rPr>
                <w:rFonts w:ascii="Times New Roman" w:eastAsia="Times New Roman" w:hAnsi="Times New Roman" w:cs="Times New Roman"/>
                <w:sz w:val="24"/>
                <w:szCs w:val="24"/>
              </w:rPr>
              <w:t>orm</w:t>
            </w:r>
          </w:p>
          <w:p w14:paraId="31203304" w14:textId="77777777" w:rsidR="0050536A" w:rsidRPr="00ED5795" w:rsidRDefault="00241A2F" w:rsidP="00CF51B7">
            <w:pPr>
              <w:pStyle w:val="TableParagraph"/>
              <w:widowControl/>
              <w:ind w:right="625"/>
              <w:rPr>
                <w:rFonts w:ascii="Times New Roman" w:eastAsia="Times New Roman" w:hAnsi="Times New Roman" w:cs="Times New Roman"/>
                <w:sz w:val="24"/>
                <w:szCs w:val="24"/>
              </w:rPr>
            </w:pPr>
            <w:r w:rsidRPr="00ED5795">
              <w:rPr>
                <w:rFonts w:ascii="Times New Roman" w:eastAsia="Times New Roman" w:hAnsi="Times New Roman" w:cs="Times New Roman"/>
                <w:spacing w:val="-1"/>
                <w:sz w:val="24"/>
                <w:szCs w:val="24"/>
              </w:rPr>
              <w:t>A</w:t>
            </w:r>
            <w:r w:rsidRPr="00ED5795">
              <w:rPr>
                <w:rFonts w:ascii="Times New Roman" w:eastAsia="Times New Roman" w:hAnsi="Times New Roman" w:cs="Times New Roman"/>
                <w:spacing w:val="-3"/>
                <w:sz w:val="24"/>
                <w:szCs w:val="24"/>
              </w:rPr>
              <w:t>v</w:t>
            </w:r>
            <w:r w:rsidRPr="00ED5795">
              <w:rPr>
                <w:rFonts w:ascii="Times New Roman" w:eastAsia="Times New Roman" w:hAnsi="Times New Roman" w:cs="Times New Roman"/>
                <w:sz w:val="24"/>
                <w:szCs w:val="24"/>
              </w:rPr>
              <w:t>a</w:t>
            </w:r>
            <w:r w:rsidRPr="00ED5795">
              <w:rPr>
                <w:rFonts w:ascii="Times New Roman" w:eastAsia="Times New Roman" w:hAnsi="Times New Roman" w:cs="Times New Roman"/>
                <w:spacing w:val="1"/>
                <w:sz w:val="24"/>
                <w:szCs w:val="24"/>
              </w:rPr>
              <w:t>il</w:t>
            </w:r>
            <w:r w:rsidRPr="00ED5795">
              <w:rPr>
                <w:rFonts w:ascii="Times New Roman" w:eastAsia="Times New Roman" w:hAnsi="Times New Roman" w:cs="Times New Roman"/>
                <w:sz w:val="24"/>
                <w:szCs w:val="24"/>
              </w:rPr>
              <w:t>ab</w:t>
            </w:r>
            <w:r w:rsidRPr="00ED5795">
              <w:rPr>
                <w:rFonts w:ascii="Times New Roman" w:eastAsia="Times New Roman" w:hAnsi="Times New Roman" w:cs="Times New Roman"/>
                <w:spacing w:val="-2"/>
                <w:sz w:val="24"/>
                <w:szCs w:val="24"/>
              </w:rPr>
              <w:t>l</w:t>
            </w:r>
            <w:r w:rsidRPr="00ED5795">
              <w:rPr>
                <w:rFonts w:ascii="Times New Roman" w:eastAsia="Times New Roman" w:hAnsi="Times New Roman" w:cs="Times New Roman"/>
                <w:sz w:val="24"/>
                <w:szCs w:val="24"/>
              </w:rPr>
              <w:t xml:space="preserve">e </w:t>
            </w:r>
            <w:r w:rsidRPr="00ED5795">
              <w:rPr>
                <w:rFonts w:ascii="Times New Roman" w:eastAsia="Times New Roman" w:hAnsi="Times New Roman" w:cs="Times New Roman"/>
                <w:spacing w:val="-3"/>
                <w:sz w:val="24"/>
                <w:szCs w:val="24"/>
              </w:rPr>
              <w:t>a</w:t>
            </w:r>
            <w:r w:rsidRPr="00ED5795">
              <w:rPr>
                <w:rFonts w:ascii="Times New Roman" w:eastAsia="Times New Roman" w:hAnsi="Times New Roman" w:cs="Times New Roman"/>
                <w:sz w:val="24"/>
                <w:szCs w:val="24"/>
              </w:rPr>
              <w:t>t</w:t>
            </w:r>
            <w:r w:rsidRPr="00ED5795">
              <w:rPr>
                <w:rFonts w:ascii="Times New Roman" w:eastAsia="Times New Roman" w:hAnsi="Times New Roman" w:cs="Times New Roman"/>
                <w:spacing w:val="1"/>
                <w:sz w:val="24"/>
                <w:szCs w:val="24"/>
              </w:rPr>
              <w:t xml:space="preserve"> </w:t>
            </w:r>
            <w:hyperlink r:id="rId28" w:history="1">
              <w:r w:rsidR="00DE374F" w:rsidRPr="00ED5795">
                <w:rPr>
                  <w:rStyle w:val="Hyperlink"/>
                  <w:rFonts w:ascii="Times New Roman" w:eastAsia="Times New Roman" w:hAnsi="Times New Roman" w:cs="Times New Roman"/>
                  <w:spacing w:val="-1"/>
                  <w:sz w:val="24"/>
                  <w:szCs w:val="24"/>
                </w:rPr>
                <w:t>www.ocp.dc.gov</w:t>
              </w:r>
            </w:hyperlink>
            <w:r w:rsidR="00513F30" w:rsidRPr="00ED5795">
              <w:rPr>
                <w:rFonts w:ascii="Times New Roman" w:eastAsia="Times New Roman" w:hAnsi="Times New Roman" w:cs="Times New Roman"/>
                <w:spacing w:val="-1"/>
                <w:sz w:val="24"/>
                <w:szCs w:val="24"/>
              </w:rPr>
              <w:t>. C</w:t>
            </w:r>
            <w:r w:rsidRPr="00ED5795">
              <w:rPr>
                <w:rFonts w:ascii="Times New Roman" w:eastAsia="Times New Roman" w:hAnsi="Times New Roman" w:cs="Times New Roman"/>
                <w:spacing w:val="1"/>
                <w:sz w:val="24"/>
                <w:szCs w:val="24"/>
              </w:rPr>
              <w:t>li</w:t>
            </w:r>
            <w:r w:rsidRPr="00ED5795">
              <w:rPr>
                <w:rFonts w:ascii="Times New Roman" w:eastAsia="Times New Roman" w:hAnsi="Times New Roman" w:cs="Times New Roman"/>
                <w:sz w:val="24"/>
                <w:szCs w:val="24"/>
              </w:rPr>
              <w:t>ck</w:t>
            </w:r>
            <w:r w:rsidRPr="00ED5795">
              <w:rPr>
                <w:rFonts w:ascii="Times New Roman" w:eastAsia="Times New Roman" w:hAnsi="Times New Roman" w:cs="Times New Roman"/>
                <w:spacing w:val="-3"/>
                <w:sz w:val="24"/>
                <w:szCs w:val="24"/>
              </w:rPr>
              <w:t xml:space="preserve"> </w:t>
            </w:r>
            <w:r w:rsidRPr="00ED5795">
              <w:rPr>
                <w:rFonts w:ascii="Times New Roman" w:eastAsia="Times New Roman" w:hAnsi="Times New Roman" w:cs="Times New Roman"/>
                <w:sz w:val="24"/>
                <w:szCs w:val="24"/>
              </w:rPr>
              <w:t>on “</w:t>
            </w:r>
            <w:r w:rsidRPr="00ED5795">
              <w:rPr>
                <w:rFonts w:ascii="Times New Roman" w:eastAsia="Times New Roman" w:hAnsi="Times New Roman" w:cs="Times New Roman"/>
                <w:spacing w:val="-1"/>
                <w:sz w:val="24"/>
                <w:szCs w:val="24"/>
              </w:rPr>
              <w:t>R</w:t>
            </w:r>
            <w:r w:rsidRPr="00ED5795">
              <w:rPr>
                <w:rFonts w:ascii="Times New Roman" w:eastAsia="Times New Roman" w:hAnsi="Times New Roman" w:cs="Times New Roman"/>
                <w:sz w:val="24"/>
                <w:szCs w:val="24"/>
              </w:rPr>
              <w:t>e</w:t>
            </w:r>
            <w:r w:rsidRPr="00ED5795">
              <w:rPr>
                <w:rFonts w:ascii="Times New Roman" w:eastAsia="Times New Roman" w:hAnsi="Times New Roman" w:cs="Times New Roman"/>
                <w:spacing w:val="-3"/>
                <w:sz w:val="24"/>
                <w:szCs w:val="24"/>
              </w:rPr>
              <w:t>q</w:t>
            </w:r>
            <w:r w:rsidRPr="00ED5795">
              <w:rPr>
                <w:rFonts w:ascii="Times New Roman" w:eastAsia="Times New Roman" w:hAnsi="Times New Roman" w:cs="Times New Roman"/>
                <w:sz w:val="24"/>
                <w:szCs w:val="24"/>
              </w:rPr>
              <w:t>u</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z w:val="24"/>
                <w:szCs w:val="24"/>
              </w:rPr>
              <w:t xml:space="preserve">red </w:t>
            </w:r>
            <w:r w:rsidRPr="00ED5795">
              <w:rPr>
                <w:rFonts w:ascii="Times New Roman" w:eastAsia="Times New Roman" w:hAnsi="Times New Roman" w:cs="Times New Roman"/>
                <w:spacing w:val="-1"/>
                <w:sz w:val="24"/>
                <w:szCs w:val="24"/>
              </w:rPr>
              <w:t>S</w:t>
            </w:r>
            <w:r w:rsidRPr="00ED5795">
              <w:rPr>
                <w:rFonts w:ascii="Times New Roman" w:eastAsia="Times New Roman" w:hAnsi="Times New Roman" w:cs="Times New Roman"/>
                <w:spacing w:val="-3"/>
                <w:sz w:val="24"/>
                <w:szCs w:val="24"/>
              </w:rPr>
              <w:t>o</w:t>
            </w:r>
            <w:r w:rsidRPr="00ED5795">
              <w:rPr>
                <w:rFonts w:ascii="Times New Roman" w:eastAsia="Times New Roman" w:hAnsi="Times New Roman" w:cs="Times New Roman"/>
                <w:spacing w:val="1"/>
                <w:sz w:val="24"/>
                <w:szCs w:val="24"/>
              </w:rPr>
              <w:t>l</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pacing w:val="-3"/>
                <w:sz w:val="24"/>
                <w:szCs w:val="24"/>
              </w:rPr>
              <w:t>c</w:t>
            </w:r>
            <w:r w:rsidRPr="00ED5795">
              <w:rPr>
                <w:rFonts w:ascii="Times New Roman" w:eastAsia="Times New Roman" w:hAnsi="Times New Roman" w:cs="Times New Roman"/>
                <w:spacing w:val="1"/>
                <w:sz w:val="24"/>
                <w:szCs w:val="24"/>
              </w:rPr>
              <w:t>it</w:t>
            </w:r>
            <w:r w:rsidRPr="00ED5795">
              <w:rPr>
                <w:rFonts w:ascii="Times New Roman" w:eastAsia="Times New Roman" w:hAnsi="Times New Roman" w:cs="Times New Roman"/>
                <w:spacing w:val="-3"/>
                <w:sz w:val="24"/>
                <w:szCs w:val="24"/>
              </w:rPr>
              <w:t>a</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pacing w:val="-2"/>
                <w:sz w:val="24"/>
                <w:szCs w:val="24"/>
              </w:rPr>
              <w:t>i</w:t>
            </w:r>
            <w:r w:rsidRPr="00ED5795">
              <w:rPr>
                <w:rFonts w:ascii="Times New Roman" w:eastAsia="Times New Roman" w:hAnsi="Times New Roman" w:cs="Times New Roman"/>
                <w:sz w:val="24"/>
                <w:szCs w:val="24"/>
              </w:rPr>
              <w:t xml:space="preserve">on </w:t>
            </w:r>
            <w:r w:rsidRPr="00ED5795">
              <w:rPr>
                <w:rFonts w:ascii="Times New Roman" w:eastAsia="Times New Roman" w:hAnsi="Times New Roman" w:cs="Times New Roman"/>
                <w:spacing w:val="-1"/>
                <w:sz w:val="24"/>
                <w:szCs w:val="24"/>
              </w:rPr>
              <w:t>D</w:t>
            </w:r>
            <w:r w:rsidRPr="00ED5795">
              <w:rPr>
                <w:rFonts w:ascii="Times New Roman" w:eastAsia="Times New Roman" w:hAnsi="Times New Roman" w:cs="Times New Roman"/>
                <w:sz w:val="24"/>
                <w:szCs w:val="24"/>
              </w:rPr>
              <w:t>ocu</w:t>
            </w:r>
            <w:r w:rsidRPr="00ED5795">
              <w:rPr>
                <w:rFonts w:ascii="Times New Roman" w:eastAsia="Times New Roman" w:hAnsi="Times New Roman" w:cs="Times New Roman"/>
                <w:spacing w:val="-4"/>
                <w:sz w:val="24"/>
                <w:szCs w:val="24"/>
              </w:rPr>
              <w:t>m</w:t>
            </w:r>
            <w:r w:rsidRPr="00ED5795">
              <w:rPr>
                <w:rFonts w:ascii="Times New Roman" w:eastAsia="Times New Roman" w:hAnsi="Times New Roman" w:cs="Times New Roman"/>
                <w:sz w:val="24"/>
                <w:szCs w:val="24"/>
              </w:rPr>
              <w:t>en</w:t>
            </w:r>
            <w:r w:rsidRPr="00ED5795">
              <w:rPr>
                <w:rFonts w:ascii="Times New Roman" w:eastAsia="Times New Roman" w:hAnsi="Times New Roman" w:cs="Times New Roman"/>
                <w:spacing w:val="1"/>
                <w:sz w:val="24"/>
                <w:szCs w:val="24"/>
              </w:rPr>
              <w:t>t</w:t>
            </w:r>
            <w:r w:rsidRPr="00ED5795">
              <w:rPr>
                <w:rFonts w:ascii="Times New Roman" w:eastAsia="Times New Roman" w:hAnsi="Times New Roman" w:cs="Times New Roman"/>
                <w:sz w:val="24"/>
                <w:szCs w:val="24"/>
              </w:rPr>
              <w:t>s”</w:t>
            </w:r>
            <w:r w:rsidR="00EE5F46" w:rsidRPr="00ED5795">
              <w:rPr>
                <w:rFonts w:ascii="Times New Roman" w:eastAsia="Times New Roman" w:hAnsi="Times New Roman" w:cs="Times New Roman"/>
                <w:sz w:val="24"/>
                <w:szCs w:val="24"/>
              </w:rPr>
              <w:t>.</w:t>
            </w:r>
          </w:p>
        </w:tc>
      </w:tr>
      <w:tr w:rsidR="0050536A" w:rsidRPr="00ED5795" w14:paraId="71D92064"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53801AF8" w14:textId="77777777" w:rsidR="0050536A" w:rsidRPr="00ED5795" w:rsidRDefault="0050536A" w:rsidP="00CF51B7">
            <w:pPr>
              <w:pStyle w:val="TableParagraph"/>
              <w:widowControl/>
              <w:ind w:right="498"/>
              <w:jc w:val="center"/>
              <w:rPr>
                <w:rFonts w:ascii="Times New Roman" w:eastAsia="Times New Roman" w:hAnsi="Times New Roman" w:cs="Times New Roman"/>
                <w:sz w:val="24"/>
                <w:szCs w:val="24"/>
              </w:rPr>
            </w:pPr>
            <w:r w:rsidRPr="00ED5795">
              <w:rPr>
                <w:rFonts w:ascii="Times New Roman" w:eastAsia="Times New Roman" w:hAnsi="Times New Roman" w:cs="Times New Roman"/>
                <w:b/>
                <w:bCs/>
                <w:sz w:val="24"/>
                <w:szCs w:val="24"/>
              </w:rPr>
              <w:t>J.</w:t>
            </w:r>
            <w:r w:rsidR="00241A2F" w:rsidRPr="00ED5795">
              <w:rPr>
                <w:rFonts w:ascii="Times New Roman" w:eastAsia="Times New Roman" w:hAnsi="Times New Roman" w:cs="Times New Roman"/>
                <w:b/>
                <w:bCs/>
                <w:sz w:val="24"/>
                <w:szCs w:val="24"/>
              </w:rPr>
              <w:t>10</w:t>
            </w:r>
          </w:p>
        </w:tc>
        <w:tc>
          <w:tcPr>
            <w:tcW w:w="7830" w:type="dxa"/>
            <w:tcBorders>
              <w:top w:val="single" w:sz="7" w:space="0" w:color="000000"/>
              <w:left w:val="single" w:sz="7" w:space="0" w:color="000000"/>
              <w:bottom w:val="single" w:sz="7" w:space="0" w:color="000000"/>
              <w:right w:val="single" w:sz="7" w:space="0" w:color="000000"/>
            </w:tcBorders>
            <w:vAlign w:val="center"/>
          </w:tcPr>
          <w:p w14:paraId="749777BA" w14:textId="77777777" w:rsidR="0050536A" w:rsidRPr="00ED5795" w:rsidRDefault="00241A2F" w:rsidP="00CF51B7">
            <w:pPr>
              <w:pStyle w:val="TableParagraph"/>
              <w:widowControl/>
              <w:ind w:right="625"/>
              <w:rPr>
                <w:rFonts w:ascii="Times New Roman" w:eastAsia="Times New Roman" w:hAnsi="Times New Roman" w:cs="Times New Roman"/>
                <w:sz w:val="24"/>
                <w:szCs w:val="24"/>
              </w:rPr>
            </w:pPr>
            <w:r w:rsidRPr="00ED5795">
              <w:rPr>
                <w:rFonts w:ascii="Times New Roman" w:eastAsia="Times New Roman" w:hAnsi="Times New Roman" w:cs="Times New Roman"/>
                <w:sz w:val="24"/>
                <w:szCs w:val="24"/>
              </w:rPr>
              <w:t>List of Key Personnel</w:t>
            </w:r>
          </w:p>
        </w:tc>
      </w:tr>
      <w:tr w:rsidR="0050536A" w:rsidRPr="00ED5795" w14:paraId="5972A453"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31BC860E" w14:textId="77777777" w:rsidR="0050536A" w:rsidRPr="00ED5795" w:rsidRDefault="0050536A" w:rsidP="00CF51B7">
            <w:pPr>
              <w:pStyle w:val="TableParagraph"/>
              <w:widowControl/>
              <w:tabs>
                <w:tab w:val="center" w:pos="712"/>
              </w:tabs>
              <w:ind w:right="498"/>
              <w:jc w:val="center"/>
              <w:rPr>
                <w:rFonts w:ascii="Times New Roman" w:eastAsia="Times New Roman" w:hAnsi="Times New Roman" w:cs="Times New Roman"/>
                <w:b/>
                <w:bCs/>
                <w:sz w:val="24"/>
                <w:szCs w:val="24"/>
              </w:rPr>
            </w:pPr>
            <w:r w:rsidRPr="00ED5795">
              <w:rPr>
                <w:rFonts w:ascii="Times New Roman" w:eastAsia="Times New Roman" w:hAnsi="Times New Roman" w:cs="Times New Roman"/>
                <w:b/>
                <w:bCs/>
                <w:sz w:val="24"/>
                <w:szCs w:val="24"/>
              </w:rPr>
              <w:t>J.</w:t>
            </w:r>
            <w:r w:rsidR="00241A2F" w:rsidRPr="00ED5795">
              <w:rPr>
                <w:rFonts w:ascii="Times New Roman" w:eastAsia="Times New Roman" w:hAnsi="Times New Roman" w:cs="Times New Roman"/>
                <w:b/>
                <w:bCs/>
                <w:sz w:val="24"/>
                <w:szCs w:val="24"/>
              </w:rPr>
              <w:t>11</w:t>
            </w:r>
          </w:p>
        </w:tc>
        <w:tc>
          <w:tcPr>
            <w:tcW w:w="7830" w:type="dxa"/>
            <w:tcBorders>
              <w:top w:val="single" w:sz="7" w:space="0" w:color="000000"/>
              <w:left w:val="single" w:sz="7" w:space="0" w:color="000000"/>
              <w:bottom w:val="single" w:sz="7" w:space="0" w:color="000000"/>
              <w:right w:val="single" w:sz="7" w:space="0" w:color="000000"/>
            </w:tcBorders>
            <w:vAlign w:val="center"/>
          </w:tcPr>
          <w:p w14:paraId="286F85F4" w14:textId="77777777" w:rsidR="0050536A" w:rsidRPr="00ED5795" w:rsidRDefault="00241A2F" w:rsidP="00CF51B7">
            <w:pPr>
              <w:pStyle w:val="TableParagraph"/>
              <w:widowControl/>
              <w:ind w:right="2761"/>
              <w:rPr>
                <w:rFonts w:ascii="Times New Roman" w:eastAsia="Times New Roman" w:hAnsi="Times New Roman" w:cs="Times New Roman"/>
                <w:sz w:val="24"/>
                <w:szCs w:val="24"/>
              </w:rPr>
            </w:pPr>
            <w:r w:rsidRPr="00ED5795">
              <w:rPr>
                <w:rFonts w:ascii="Times New Roman" w:eastAsia="Times New Roman" w:hAnsi="Times New Roman" w:cs="Times New Roman"/>
                <w:spacing w:val="-1"/>
                <w:sz w:val="24"/>
                <w:szCs w:val="24"/>
              </w:rPr>
              <w:t>DBE Requirements</w:t>
            </w:r>
          </w:p>
        </w:tc>
      </w:tr>
      <w:tr w:rsidR="0050536A" w:rsidRPr="00ED5795" w14:paraId="07272E5A"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1E16F752" w14:textId="77777777" w:rsidR="0050536A" w:rsidRPr="00ED5795" w:rsidRDefault="0050536A" w:rsidP="00CF51B7">
            <w:pPr>
              <w:pStyle w:val="TableParagraph"/>
              <w:widowControl/>
              <w:ind w:right="496"/>
              <w:jc w:val="center"/>
              <w:rPr>
                <w:rFonts w:ascii="Times New Roman" w:eastAsia="Times New Roman" w:hAnsi="Times New Roman" w:cs="Times New Roman"/>
                <w:sz w:val="24"/>
                <w:szCs w:val="24"/>
              </w:rPr>
            </w:pPr>
            <w:r w:rsidRPr="00ED5795">
              <w:rPr>
                <w:rFonts w:ascii="Times New Roman" w:eastAsia="Times New Roman" w:hAnsi="Times New Roman" w:cs="Times New Roman"/>
                <w:b/>
                <w:bCs/>
                <w:sz w:val="24"/>
                <w:szCs w:val="24"/>
              </w:rPr>
              <w:t>J.12</w:t>
            </w:r>
          </w:p>
        </w:tc>
        <w:tc>
          <w:tcPr>
            <w:tcW w:w="7830" w:type="dxa"/>
            <w:tcBorders>
              <w:top w:val="single" w:sz="7" w:space="0" w:color="000000"/>
              <w:left w:val="single" w:sz="7" w:space="0" w:color="000000"/>
              <w:bottom w:val="single" w:sz="7" w:space="0" w:color="000000"/>
              <w:right w:val="single" w:sz="7" w:space="0" w:color="000000"/>
            </w:tcBorders>
            <w:vAlign w:val="center"/>
          </w:tcPr>
          <w:p w14:paraId="721ABF3B" w14:textId="1E081A0C" w:rsidR="0050536A" w:rsidRPr="00ED5795" w:rsidRDefault="002C12C1" w:rsidP="00CF51B7">
            <w:pPr>
              <w:pStyle w:val="TableParagraph"/>
              <w:widowControl/>
              <w:ind w:right="863"/>
              <w:rPr>
                <w:rFonts w:ascii="Times New Roman" w:eastAsia="Times New Roman" w:hAnsi="Times New Roman" w:cs="Times New Roman"/>
                <w:spacing w:val="-1"/>
                <w:sz w:val="24"/>
                <w:szCs w:val="24"/>
              </w:rPr>
            </w:pPr>
            <w:r w:rsidRPr="00ED5795">
              <w:rPr>
                <w:rFonts w:ascii="Times New Roman" w:eastAsia="Times New Roman" w:hAnsi="Times New Roman" w:cs="Times New Roman"/>
                <w:spacing w:val="-1"/>
                <w:sz w:val="24"/>
                <w:szCs w:val="24"/>
              </w:rPr>
              <w:t xml:space="preserve">U.S. Department of Labor SCA Wage Determination-WD No., 2015-4281 Rev. </w:t>
            </w:r>
            <w:r w:rsidR="00991ACF">
              <w:rPr>
                <w:rFonts w:ascii="Times New Roman" w:eastAsia="Times New Roman" w:hAnsi="Times New Roman" w:cs="Times New Roman"/>
                <w:spacing w:val="-1"/>
                <w:sz w:val="24"/>
                <w:szCs w:val="24"/>
              </w:rPr>
              <w:t>14</w:t>
            </w:r>
            <w:r w:rsidRPr="00ED5795">
              <w:rPr>
                <w:rFonts w:ascii="Times New Roman" w:eastAsia="Times New Roman" w:hAnsi="Times New Roman" w:cs="Times New Roman"/>
                <w:spacing w:val="-1"/>
                <w:sz w:val="24"/>
                <w:szCs w:val="24"/>
              </w:rPr>
              <w:t xml:space="preserve"> Date of Revision </w:t>
            </w:r>
            <w:r w:rsidR="00455EF3" w:rsidRPr="00ED5795">
              <w:rPr>
                <w:rFonts w:ascii="Times New Roman" w:eastAsia="Times New Roman" w:hAnsi="Times New Roman" w:cs="Times New Roman"/>
                <w:spacing w:val="-1"/>
                <w:sz w:val="24"/>
                <w:szCs w:val="24"/>
              </w:rPr>
              <w:t>0</w:t>
            </w:r>
            <w:r w:rsidR="00991ACF">
              <w:rPr>
                <w:rFonts w:ascii="Times New Roman" w:eastAsia="Times New Roman" w:hAnsi="Times New Roman" w:cs="Times New Roman"/>
                <w:spacing w:val="-1"/>
                <w:sz w:val="24"/>
                <w:szCs w:val="24"/>
              </w:rPr>
              <w:t>7</w:t>
            </w:r>
            <w:r w:rsidR="00455EF3" w:rsidRPr="00ED5795">
              <w:rPr>
                <w:rFonts w:ascii="Times New Roman" w:eastAsia="Times New Roman" w:hAnsi="Times New Roman" w:cs="Times New Roman"/>
                <w:spacing w:val="-1"/>
                <w:sz w:val="24"/>
                <w:szCs w:val="24"/>
              </w:rPr>
              <w:t>/</w:t>
            </w:r>
            <w:r w:rsidR="005230A2" w:rsidRPr="00ED5795">
              <w:rPr>
                <w:rFonts w:ascii="Times New Roman" w:eastAsia="Times New Roman" w:hAnsi="Times New Roman" w:cs="Times New Roman"/>
                <w:spacing w:val="-1"/>
                <w:sz w:val="24"/>
                <w:szCs w:val="24"/>
              </w:rPr>
              <w:t>1</w:t>
            </w:r>
            <w:r w:rsidR="00991ACF">
              <w:rPr>
                <w:rFonts w:ascii="Times New Roman" w:eastAsia="Times New Roman" w:hAnsi="Times New Roman" w:cs="Times New Roman"/>
                <w:spacing w:val="-1"/>
                <w:sz w:val="24"/>
                <w:szCs w:val="24"/>
              </w:rPr>
              <w:t>6</w:t>
            </w:r>
            <w:r w:rsidRPr="00ED5795">
              <w:rPr>
                <w:rFonts w:ascii="Times New Roman" w:eastAsia="Times New Roman" w:hAnsi="Times New Roman" w:cs="Times New Roman"/>
                <w:spacing w:val="-1"/>
                <w:sz w:val="24"/>
                <w:szCs w:val="24"/>
              </w:rPr>
              <w:t>/201</w:t>
            </w:r>
            <w:r w:rsidR="00991ACF">
              <w:rPr>
                <w:rFonts w:ascii="Times New Roman" w:eastAsia="Times New Roman" w:hAnsi="Times New Roman" w:cs="Times New Roman"/>
                <w:spacing w:val="-1"/>
                <w:sz w:val="24"/>
                <w:szCs w:val="24"/>
              </w:rPr>
              <w:t>9</w:t>
            </w:r>
            <w:r w:rsidRPr="00ED5795">
              <w:rPr>
                <w:rFonts w:ascii="Times New Roman" w:eastAsia="Times New Roman" w:hAnsi="Times New Roman" w:cs="Times New Roman"/>
                <w:spacing w:val="-1"/>
                <w:sz w:val="24"/>
                <w:szCs w:val="24"/>
              </w:rPr>
              <w:t xml:space="preserve"> (or more recent version) Available at:  </w:t>
            </w:r>
            <w:hyperlink r:id="rId29">
              <w:r w:rsidRPr="00ED5795">
                <w:rPr>
                  <w:rStyle w:val="Hyperlink"/>
                  <w:rFonts w:ascii="Times New Roman" w:eastAsia="Times New Roman" w:hAnsi="Times New Roman" w:cs="Times New Roman"/>
                  <w:spacing w:val="-1"/>
                  <w:sz w:val="24"/>
                  <w:szCs w:val="24"/>
                </w:rPr>
                <w:t>http://www.wdol.gov/sca.aspx</w:t>
              </w:r>
            </w:hyperlink>
          </w:p>
        </w:tc>
      </w:tr>
      <w:tr w:rsidR="0050536A" w:rsidRPr="00ED5795" w14:paraId="697CC16B"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0529E62D" w14:textId="77777777" w:rsidR="0050536A" w:rsidRPr="00ED5795" w:rsidRDefault="0050536A" w:rsidP="00CF51B7">
            <w:pPr>
              <w:pStyle w:val="TableParagraph"/>
              <w:widowControl/>
              <w:ind w:right="498"/>
              <w:jc w:val="center"/>
              <w:rPr>
                <w:rFonts w:ascii="Times New Roman" w:eastAsia="Times New Roman" w:hAnsi="Times New Roman" w:cs="Times New Roman"/>
                <w:sz w:val="24"/>
                <w:szCs w:val="24"/>
              </w:rPr>
            </w:pPr>
            <w:r w:rsidRPr="00ED5795">
              <w:rPr>
                <w:rFonts w:ascii="Times New Roman" w:eastAsia="Times New Roman" w:hAnsi="Times New Roman" w:cs="Times New Roman"/>
                <w:b/>
                <w:bCs/>
                <w:sz w:val="24"/>
                <w:szCs w:val="24"/>
              </w:rPr>
              <w:t>J.13</w:t>
            </w:r>
          </w:p>
        </w:tc>
        <w:tc>
          <w:tcPr>
            <w:tcW w:w="7830" w:type="dxa"/>
            <w:tcBorders>
              <w:top w:val="single" w:sz="7" w:space="0" w:color="000000"/>
              <w:left w:val="single" w:sz="7" w:space="0" w:color="000000"/>
              <w:bottom w:val="single" w:sz="7" w:space="0" w:color="000000"/>
              <w:right w:val="single" w:sz="7" w:space="0" w:color="000000"/>
            </w:tcBorders>
            <w:vAlign w:val="center"/>
          </w:tcPr>
          <w:p w14:paraId="336FF7A8" w14:textId="77777777" w:rsidR="00D56446" w:rsidRPr="00ED5795" w:rsidRDefault="00C35356" w:rsidP="00CF51B7">
            <w:pPr>
              <w:pStyle w:val="TableParagraph"/>
              <w:widowControl/>
              <w:ind w:right="333"/>
              <w:rPr>
                <w:rFonts w:ascii="Times New Roman" w:eastAsia="Times New Roman" w:hAnsi="Times New Roman" w:cs="Times New Roman"/>
                <w:sz w:val="24"/>
                <w:szCs w:val="24"/>
                <w:u w:val="single" w:color="000000"/>
              </w:rPr>
            </w:pPr>
            <w:r w:rsidRPr="00ED5795">
              <w:rPr>
                <w:rFonts w:ascii="Times New Roman" w:eastAsia="Times New Roman" w:hAnsi="Times New Roman" w:cs="Times New Roman"/>
                <w:sz w:val="24"/>
                <w:szCs w:val="24"/>
              </w:rPr>
              <w:t>Standard Form 330 – Request for Qualifications</w:t>
            </w:r>
          </w:p>
        </w:tc>
      </w:tr>
      <w:tr w:rsidR="00D0090A" w:rsidRPr="00ED5795" w14:paraId="08165BD1"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72151A75" w14:textId="77777777" w:rsidR="00D0090A" w:rsidRPr="00CF51B7" w:rsidRDefault="00D0090A" w:rsidP="00CF51B7">
            <w:pPr>
              <w:pStyle w:val="TableParagraph"/>
              <w:widowControl/>
              <w:ind w:right="498"/>
              <w:jc w:val="center"/>
              <w:rPr>
                <w:rFonts w:ascii="Times New Roman" w:eastAsia="Times New Roman" w:hAnsi="Times New Roman" w:cs="Times New Roman"/>
                <w:b/>
                <w:bCs/>
                <w:sz w:val="24"/>
                <w:szCs w:val="24"/>
                <w:highlight w:val="yellow"/>
              </w:rPr>
            </w:pPr>
            <w:r w:rsidRPr="00CF51B7">
              <w:rPr>
                <w:rFonts w:ascii="Times New Roman" w:eastAsia="Times New Roman" w:hAnsi="Times New Roman" w:cs="Times New Roman"/>
                <w:b/>
                <w:bCs/>
                <w:sz w:val="24"/>
                <w:szCs w:val="24"/>
                <w:highlight w:val="yellow"/>
              </w:rPr>
              <w:t>J.14</w:t>
            </w:r>
          </w:p>
        </w:tc>
        <w:tc>
          <w:tcPr>
            <w:tcW w:w="7830" w:type="dxa"/>
            <w:tcBorders>
              <w:top w:val="single" w:sz="7" w:space="0" w:color="000000"/>
              <w:left w:val="single" w:sz="7" w:space="0" w:color="000000"/>
              <w:bottom w:val="single" w:sz="7" w:space="0" w:color="000000"/>
              <w:right w:val="single" w:sz="7" w:space="0" w:color="000000"/>
            </w:tcBorders>
            <w:vAlign w:val="center"/>
          </w:tcPr>
          <w:p w14:paraId="2EA4EC9F" w14:textId="77777777" w:rsidR="00D0090A" w:rsidRPr="00CF51B7" w:rsidRDefault="00D0090A" w:rsidP="00CF51B7">
            <w:pPr>
              <w:pStyle w:val="TableParagraph"/>
              <w:widowControl/>
              <w:ind w:right="333"/>
              <w:rPr>
                <w:rFonts w:ascii="Times New Roman" w:eastAsia="Times New Roman" w:hAnsi="Times New Roman" w:cs="Times New Roman"/>
                <w:sz w:val="24"/>
                <w:szCs w:val="24"/>
                <w:highlight w:val="yellow"/>
              </w:rPr>
            </w:pPr>
            <w:r w:rsidRPr="00CF51B7">
              <w:rPr>
                <w:rFonts w:ascii="Times New Roman" w:hAnsi="Times New Roman" w:cs="Times New Roman"/>
                <w:sz w:val="24"/>
                <w:szCs w:val="24"/>
                <w:highlight w:val="yellow"/>
              </w:rPr>
              <w:t>Consultant’s Proposal dated April 26, 2018</w:t>
            </w:r>
          </w:p>
        </w:tc>
      </w:tr>
      <w:tr w:rsidR="00D0090A" w:rsidRPr="00ED5795" w14:paraId="6431F64C"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5CCD2269" w14:textId="77777777" w:rsidR="00D0090A" w:rsidRPr="00ED5795" w:rsidRDefault="00D0090A" w:rsidP="00CF51B7">
            <w:pPr>
              <w:pStyle w:val="TableParagraph"/>
              <w:widowControl/>
              <w:ind w:right="498"/>
              <w:jc w:val="center"/>
              <w:rPr>
                <w:rFonts w:ascii="Times New Roman" w:eastAsia="Times New Roman" w:hAnsi="Times New Roman" w:cs="Times New Roman"/>
                <w:b/>
                <w:bCs/>
                <w:sz w:val="24"/>
                <w:szCs w:val="24"/>
              </w:rPr>
            </w:pPr>
            <w:r w:rsidRPr="00ED5795">
              <w:rPr>
                <w:rFonts w:ascii="Times New Roman" w:eastAsia="Times New Roman" w:hAnsi="Times New Roman" w:cs="Times New Roman"/>
                <w:b/>
                <w:bCs/>
                <w:sz w:val="24"/>
                <w:szCs w:val="24"/>
              </w:rPr>
              <w:t>J.15</w:t>
            </w:r>
          </w:p>
        </w:tc>
        <w:tc>
          <w:tcPr>
            <w:tcW w:w="7830" w:type="dxa"/>
            <w:tcBorders>
              <w:top w:val="single" w:sz="7" w:space="0" w:color="000000"/>
              <w:left w:val="single" w:sz="7" w:space="0" w:color="000000"/>
              <w:bottom w:val="single" w:sz="7" w:space="0" w:color="000000"/>
              <w:right w:val="single" w:sz="7" w:space="0" w:color="000000"/>
            </w:tcBorders>
            <w:vAlign w:val="center"/>
          </w:tcPr>
          <w:p w14:paraId="44AE0CE8" w14:textId="77777777" w:rsidR="00D0090A" w:rsidRPr="00ED5795" w:rsidRDefault="00D0090A" w:rsidP="00CF51B7">
            <w:pPr>
              <w:pStyle w:val="TableParagraph"/>
              <w:widowControl/>
              <w:ind w:right="333"/>
              <w:rPr>
                <w:rFonts w:ascii="Times New Roman" w:eastAsia="Times New Roman" w:hAnsi="Times New Roman" w:cs="Times New Roman"/>
                <w:sz w:val="24"/>
                <w:szCs w:val="24"/>
              </w:rPr>
            </w:pPr>
            <w:r w:rsidRPr="00ED5795">
              <w:rPr>
                <w:rFonts w:ascii="Times New Roman" w:hAnsi="Times New Roman" w:cs="Times New Roman"/>
                <w:sz w:val="24"/>
                <w:szCs w:val="24"/>
              </w:rPr>
              <w:t>Subcontractors</w:t>
            </w:r>
            <w:r w:rsidR="00513F30" w:rsidRPr="00ED5795">
              <w:rPr>
                <w:rFonts w:ascii="Times New Roman" w:hAnsi="Times New Roman" w:cs="Times New Roman"/>
                <w:sz w:val="24"/>
                <w:szCs w:val="24"/>
              </w:rPr>
              <w:t>’</w:t>
            </w:r>
            <w:r w:rsidRPr="00ED5795">
              <w:rPr>
                <w:rFonts w:ascii="Times New Roman" w:hAnsi="Times New Roman" w:cs="Times New Roman"/>
                <w:sz w:val="24"/>
                <w:szCs w:val="24"/>
              </w:rPr>
              <w:t xml:space="preserve"> Insurance Requirements</w:t>
            </w:r>
          </w:p>
        </w:tc>
      </w:tr>
      <w:tr w:rsidR="001011E4" w:rsidRPr="00ED5795" w14:paraId="377EFDE0"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721ED2ED" w14:textId="37DC0FBB" w:rsidR="001011E4" w:rsidRPr="00ED5795" w:rsidRDefault="001011E4" w:rsidP="00CF51B7">
            <w:pPr>
              <w:pStyle w:val="TableParagraph"/>
              <w:widowControl/>
              <w:ind w:right="498"/>
              <w:jc w:val="center"/>
              <w:rPr>
                <w:rFonts w:ascii="Times New Roman" w:eastAsia="Times New Roman" w:hAnsi="Times New Roman" w:cs="Times New Roman"/>
                <w:b/>
                <w:bCs/>
                <w:sz w:val="24"/>
                <w:szCs w:val="24"/>
              </w:rPr>
            </w:pPr>
            <w:r w:rsidRPr="00ED5795">
              <w:rPr>
                <w:rFonts w:ascii="Times New Roman" w:eastAsia="Times New Roman" w:hAnsi="Times New Roman" w:cs="Times New Roman"/>
                <w:b/>
                <w:bCs/>
                <w:sz w:val="24"/>
                <w:szCs w:val="24"/>
              </w:rPr>
              <w:t>J.1</w:t>
            </w:r>
            <w:r w:rsidR="00482AB0">
              <w:rPr>
                <w:rFonts w:ascii="Times New Roman" w:eastAsia="Times New Roman" w:hAnsi="Times New Roman" w:cs="Times New Roman"/>
                <w:b/>
                <w:bCs/>
                <w:sz w:val="24"/>
                <w:szCs w:val="24"/>
              </w:rPr>
              <w:t>6</w:t>
            </w:r>
          </w:p>
        </w:tc>
        <w:tc>
          <w:tcPr>
            <w:tcW w:w="7830" w:type="dxa"/>
            <w:tcBorders>
              <w:top w:val="single" w:sz="7" w:space="0" w:color="000000"/>
              <w:left w:val="single" w:sz="7" w:space="0" w:color="000000"/>
              <w:bottom w:val="single" w:sz="7" w:space="0" w:color="000000"/>
              <w:right w:val="single" w:sz="7" w:space="0" w:color="000000"/>
            </w:tcBorders>
            <w:vAlign w:val="center"/>
          </w:tcPr>
          <w:p w14:paraId="238EC742" w14:textId="77777777" w:rsidR="001011E4" w:rsidRPr="00ED5795" w:rsidRDefault="001011E4" w:rsidP="00CF51B7">
            <w:pPr>
              <w:pStyle w:val="TableParagraph"/>
              <w:widowControl/>
              <w:ind w:right="333"/>
              <w:rPr>
                <w:rFonts w:ascii="Times New Roman" w:hAnsi="Times New Roman" w:cs="Times New Roman"/>
                <w:sz w:val="24"/>
                <w:szCs w:val="24"/>
              </w:rPr>
            </w:pPr>
            <w:r w:rsidRPr="00ED5795">
              <w:rPr>
                <w:rFonts w:ascii="Times New Roman" w:hAnsi="Times New Roman" w:cs="Times New Roman"/>
                <w:sz w:val="24"/>
                <w:szCs w:val="24"/>
              </w:rPr>
              <w:t xml:space="preserve">DDOT Daily Inspection Report </w:t>
            </w:r>
            <w:r w:rsidR="001974E9">
              <w:rPr>
                <w:rFonts w:ascii="Times New Roman" w:hAnsi="Times New Roman" w:cs="Times New Roman"/>
                <w:sz w:val="24"/>
                <w:szCs w:val="24"/>
              </w:rPr>
              <w:t>F</w:t>
            </w:r>
            <w:r w:rsidRPr="00ED5795">
              <w:rPr>
                <w:rFonts w:ascii="Times New Roman" w:hAnsi="Times New Roman" w:cs="Times New Roman"/>
                <w:sz w:val="24"/>
                <w:szCs w:val="24"/>
              </w:rPr>
              <w:t>orm</w:t>
            </w:r>
          </w:p>
        </w:tc>
      </w:tr>
      <w:tr w:rsidR="001011E4" w:rsidRPr="00ED5795" w14:paraId="5948F214"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1DDE5E7B" w14:textId="77777777" w:rsidR="001011E4" w:rsidRPr="00ED5795" w:rsidRDefault="001011E4" w:rsidP="00CF51B7">
            <w:pPr>
              <w:pStyle w:val="TableParagraph"/>
              <w:widowControl/>
              <w:ind w:right="498"/>
              <w:jc w:val="center"/>
              <w:rPr>
                <w:rFonts w:ascii="Times New Roman" w:eastAsia="Times New Roman" w:hAnsi="Times New Roman" w:cs="Times New Roman"/>
                <w:b/>
                <w:bCs/>
                <w:sz w:val="24"/>
                <w:szCs w:val="24"/>
              </w:rPr>
            </w:pPr>
            <w:r w:rsidRPr="00ED5795">
              <w:rPr>
                <w:rFonts w:ascii="Times New Roman" w:eastAsia="Times New Roman" w:hAnsi="Times New Roman" w:cs="Times New Roman"/>
                <w:b/>
                <w:bCs/>
                <w:sz w:val="24"/>
                <w:szCs w:val="24"/>
              </w:rPr>
              <w:t>J.18</w:t>
            </w:r>
          </w:p>
        </w:tc>
        <w:tc>
          <w:tcPr>
            <w:tcW w:w="7830" w:type="dxa"/>
            <w:tcBorders>
              <w:top w:val="single" w:sz="7" w:space="0" w:color="000000"/>
              <w:left w:val="single" w:sz="7" w:space="0" w:color="000000"/>
              <w:bottom w:val="single" w:sz="7" w:space="0" w:color="000000"/>
              <w:right w:val="single" w:sz="7" w:space="0" w:color="000000"/>
            </w:tcBorders>
            <w:vAlign w:val="center"/>
          </w:tcPr>
          <w:p w14:paraId="76DB61EF" w14:textId="77777777" w:rsidR="00824EEC" w:rsidRPr="00ED5795" w:rsidRDefault="009B16F0" w:rsidP="00CF51B7">
            <w:pPr>
              <w:pStyle w:val="TableParagraph"/>
              <w:widowControl/>
              <w:ind w:right="333"/>
              <w:rPr>
                <w:rFonts w:ascii="Times New Roman" w:hAnsi="Times New Roman" w:cs="Times New Roman"/>
                <w:sz w:val="24"/>
                <w:szCs w:val="24"/>
              </w:rPr>
            </w:pPr>
            <w:r w:rsidRPr="00ED5795">
              <w:rPr>
                <w:rFonts w:ascii="Times New Roman" w:hAnsi="Times New Roman" w:cs="Times New Roman"/>
                <w:sz w:val="24"/>
                <w:szCs w:val="24"/>
              </w:rPr>
              <w:t>Consultant’s Cost Summary</w:t>
            </w:r>
          </w:p>
        </w:tc>
      </w:tr>
      <w:tr w:rsidR="00824EEC" w:rsidRPr="00ED5795" w14:paraId="19B0F1E4"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5E7BC49A" w14:textId="77777777" w:rsidR="00824EEC" w:rsidRPr="00ED5795" w:rsidRDefault="00824EEC" w:rsidP="00CF51B7">
            <w:pPr>
              <w:pStyle w:val="TableParagraph"/>
              <w:widowControl/>
              <w:ind w:right="498"/>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J.19</w:t>
            </w:r>
          </w:p>
        </w:tc>
        <w:tc>
          <w:tcPr>
            <w:tcW w:w="7830" w:type="dxa"/>
            <w:tcBorders>
              <w:top w:val="single" w:sz="7" w:space="0" w:color="000000"/>
              <w:left w:val="single" w:sz="7" w:space="0" w:color="000000"/>
              <w:bottom w:val="single" w:sz="7" w:space="0" w:color="000000"/>
              <w:right w:val="single" w:sz="7" w:space="0" w:color="000000"/>
            </w:tcBorders>
            <w:vAlign w:val="center"/>
          </w:tcPr>
          <w:p w14:paraId="4D3231E5" w14:textId="77777777" w:rsidR="00824EEC" w:rsidRPr="00ED5795" w:rsidRDefault="00824EEC" w:rsidP="00CF51B7">
            <w:pPr>
              <w:pStyle w:val="TableParagraph"/>
              <w:widowControl/>
              <w:ind w:right="333"/>
              <w:rPr>
                <w:rFonts w:ascii="Times New Roman" w:hAnsi="Times New Roman" w:cs="Times New Roman"/>
                <w:sz w:val="24"/>
                <w:szCs w:val="24"/>
              </w:rPr>
            </w:pPr>
            <w:r>
              <w:rPr>
                <w:rFonts w:ascii="Times New Roman" w:hAnsi="Times New Roman" w:cs="Times New Roman"/>
                <w:sz w:val="24"/>
                <w:szCs w:val="24"/>
              </w:rPr>
              <w:t>Definitions</w:t>
            </w:r>
          </w:p>
        </w:tc>
      </w:tr>
      <w:tr w:rsidR="00824EEC" w:rsidRPr="00ED5795" w14:paraId="588EA321" w14:textId="77777777" w:rsidTr="00A567A1">
        <w:tc>
          <w:tcPr>
            <w:tcW w:w="1444" w:type="dxa"/>
            <w:tcBorders>
              <w:top w:val="single" w:sz="7" w:space="0" w:color="000000"/>
              <w:left w:val="single" w:sz="7" w:space="0" w:color="000000"/>
              <w:bottom w:val="single" w:sz="7" w:space="0" w:color="000000"/>
              <w:right w:val="single" w:sz="7" w:space="0" w:color="000000"/>
            </w:tcBorders>
            <w:vAlign w:val="center"/>
          </w:tcPr>
          <w:p w14:paraId="343C672F" w14:textId="77777777" w:rsidR="00824EEC" w:rsidRPr="00ED5795" w:rsidRDefault="00824EEC" w:rsidP="00D0090A">
            <w:pPr>
              <w:pStyle w:val="TableParagraph"/>
              <w:widowControl/>
              <w:ind w:right="498"/>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J.20</w:t>
            </w:r>
          </w:p>
        </w:tc>
        <w:tc>
          <w:tcPr>
            <w:tcW w:w="7830" w:type="dxa"/>
            <w:tcBorders>
              <w:top w:val="single" w:sz="7" w:space="0" w:color="000000"/>
              <w:left w:val="single" w:sz="7" w:space="0" w:color="000000"/>
              <w:bottom w:val="single" w:sz="7" w:space="0" w:color="000000"/>
              <w:right w:val="single" w:sz="7" w:space="0" w:color="000000"/>
            </w:tcBorders>
            <w:vAlign w:val="center"/>
          </w:tcPr>
          <w:p w14:paraId="0C4F4820" w14:textId="77777777" w:rsidR="00824EEC" w:rsidRPr="00ED5795" w:rsidRDefault="00824EEC" w:rsidP="0091333A">
            <w:pPr>
              <w:pStyle w:val="TableParagraph"/>
              <w:widowControl/>
              <w:ind w:right="333"/>
              <w:rPr>
                <w:rFonts w:ascii="Times New Roman" w:hAnsi="Times New Roman" w:cs="Times New Roman"/>
                <w:sz w:val="24"/>
                <w:szCs w:val="24"/>
              </w:rPr>
            </w:pPr>
            <w:r>
              <w:rPr>
                <w:rFonts w:ascii="Times New Roman" w:hAnsi="Times New Roman" w:cs="Times New Roman"/>
                <w:sz w:val="24"/>
                <w:szCs w:val="24"/>
              </w:rPr>
              <w:t>Acronyms and Initializations</w:t>
            </w:r>
          </w:p>
        </w:tc>
      </w:tr>
    </w:tbl>
    <w:p w14:paraId="731508F8" w14:textId="77777777" w:rsidR="00F72808" w:rsidRDefault="00F72808" w:rsidP="00F72808">
      <w:pPr>
        <w:pStyle w:val="Heading1"/>
        <w:keepNext/>
        <w:widowControl/>
        <w:spacing w:line="276" w:lineRule="auto"/>
        <w:ind w:left="0"/>
        <w:rPr>
          <w:rFonts w:cs="Times New Roman"/>
          <w:sz w:val="24"/>
          <w:szCs w:val="24"/>
        </w:rPr>
      </w:pPr>
    </w:p>
    <w:p w14:paraId="09060616" w14:textId="77777777" w:rsidR="0055024C" w:rsidRPr="0055024C" w:rsidRDefault="0055024C" w:rsidP="0055024C">
      <w:pPr>
        <w:widowControl/>
        <w:spacing w:before="72" w:line="276" w:lineRule="auto"/>
        <w:outlineLvl w:val="0"/>
        <w:rPr>
          <w:rFonts w:ascii="Times New Roman" w:eastAsia="Times New Roman" w:hAnsi="Times New Roman" w:cs="Times New Roman"/>
          <w:b/>
          <w:bCs/>
          <w:spacing w:val="-2"/>
          <w:sz w:val="24"/>
          <w:szCs w:val="24"/>
        </w:rPr>
      </w:pPr>
    </w:p>
    <w:p w14:paraId="4724345C" w14:textId="77777777" w:rsidR="00D0090A" w:rsidRPr="00ED5795" w:rsidRDefault="00D0090A" w:rsidP="00974B02">
      <w:pPr>
        <w:rPr>
          <w:rFonts w:ascii="Times New Roman" w:hAnsi="Times New Roman" w:cs="Times New Roman"/>
          <w:sz w:val="24"/>
          <w:szCs w:val="24"/>
        </w:rPr>
      </w:pPr>
    </w:p>
    <w:sectPr w:rsidR="00D0090A" w:rsidRPr="00ED5795" w:rsidSect="00521E37">
      <w:headerReference w:type="default" r:id="rId30"/>
      <w:footerReference w:type="default" r:id="rId31"/>
      <w:pgSz w:w="12240" w:h="15840" w:code="1"/>
      <w:pgMar w:top="1440" w:right="1260" w:bottom="576" w:left="1440" w:header="576" w:footer="576" w:gutter="0"/>
      <w:pgNumType w:start="2"/>
      <w:cols w:space="349"/>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artha Averso" w:date="2020-02-05T13:14:00Z" w:initials="AMJ">
    <w:p w14:paraId="559E640E" w14:textId="7892094A" w:rsidR="003647EF" w:rsidRDefault="003647EF">
      <w:pPr>
        <w:pStyle w:val="CommentText"/>
      </w:pPr>
      <w:r>
        <w:rPr>
          <w:rStyle w:val="CommentReference"/>
        </w:rPr>
        <w:annotationRef/>
      </w:r>
      <w:r>
        <w:t xml:space="preserve">This contract does not include construction- it is for professional services.  It could also be referred to as program management services due to the variety of tasks included. </w:t>
      </w:r>
    </w:p>
  </w:comment>
  <w:comment w:id="80" w:author="Martha Averso" w:date="2020-02-05T13:44:00Z" w:initials="AMJ">
    <w:p w14:paraId="69F76A59" w14:textId="43391794" w:rsidR="003647EF" w:rsidRDefault="003647EF">
      <w:pPr>
        <w:pStyle w:val="CommentText"/>
      </w:pPr>
      <w:r>
        <w:rPr>
          <w:rStyle w:val="CommentReference"/>
        </w:rPr>
        <w:annotationRef/>
      </w:r>
      <w:r>
        <w:rPr>
          <w:noProof/>
        </w:rPr>
        <w:t xml:space="preserve">These are subcontractors and need not be listed wth subconsultants. </w:t>
      </w:r>
    </w:p>
  </w:comment>
  <w:comment w:id="443" w:author="Martha Averso" w:date="2020-02-05T14:11:00Z" w:initials="AMJ">
    <w:p w14:paraId="77EC99BF" w14:textId="029499A9" w:rsidR="003647EF" w:rsidRDefault="003647EF">
      <w:pPr>
        <w:pStyle w:val="CommentText"/>
      </w:pPr>
      <w:r>
        <w:rPr>
          <w:rStyle w:val="CommentReference"/>
        </w:rPr>
        <w:annotationRef/>
      </w:r>
      <w:r>
        <w:rPr>
          <w:noProof/>
        </w:rPr>
        <w:t xml:space="preserve">Restricting limits on each type of expense creates additional burden in tracking and invoicing.  The total expense budget should be limited, not each type.  </w:t>
      </w:r>
    </w:p>
  </w:comment>
  <w:comment w:id="617" w:author="Martha Averso" w:date="2020-02-05T14:21:00Z" w:initials="AMJ">
    <w:p w14:paraId="23BF3023" w14:textId="1A6303D0" w:rsidR="003647EF" w:rsidRDefault="003647EF">
      <w:pPr>
        <w:pStyle w:val="CommentText"/>
      </w:pPr>
      <w:r>
        <w:rPr>
          <w:rStyle w:val="CommentReference"/>
        </w:rPr>
        <w:annotationRef/>
      </w:r>
      <w:r>
        <w:rPr>
          <w:noProof/>
        </w:rPr>
        <w:t>This is reiterating paragraph 2 services and was not itended to be construction management since there is no construction in the scope of work.</w:t>
      </w:r>
    </w:p>
  </w:comment>
  <w:comment w:id="620" w:author="Martha Averso" w:date="2020-02-05T14:23:00Z" w:initials="AMJ">
    <w:p w14:paraId="4A1774FF" w14:textId="1944F2B2" w:rsidR="003647EF" w:rsidRDefault="003647EF">
      <w:pPr>
        <w:pStyle w:val="CommentText"/>
      </w:pPr>
      <w:r>
        <w:rPr>
          <w:rStyle w:val="CommentReference"/>
        </w:rPr>
        <w:annotationRef/>
      </w:r>
      <w:r>
        <w:rPr>
          <w:noProof/>
        </w:rPr>
        <w:t xml:space="preserve">Gannett Fleming is not responsible for contractor’s delivery of services.  </w:t>
      </w:r>
    </w:p>
  </w:comment>
  <w:comment w:id="623" w:author="Martha Averso" w:date="2020-02-05T17:05:00Z" w:initials="AMJ">
    <w:p w14:paraId="7216D0D9" w14:textId="1FCD7891" w:rsidR="003647EF" w:rsidRDefault="003647EF">
      <w:pPr>
        <w:pStyle w:val="CommentText"/>
      </w:pPr>
      <w:r>
        <w:rPr>
          <w:rStyle w:val="CommentReference"/>
        </w:rPr>
        <w:annotationRef/>
      </w:r>
      <w:r>
        <w:t xml:space="preserve">Gannett Fleming is not </w:t>
      </w:r>
      <w:proofErr w:type="gramStart"/>
      <w:r>
        <w:t>provide</w:t>
      </w:r>
      <w:proofErr w:type="gramEnd"/>
      <w:r>
        <w:t xml:space="preserve"> conventional construction management services in this contract.  </w:t>
      </w:r>
    </w:p>
  </w:comment>
  <w:comment w:id="629" w:author="Martha Averso" w:date="2020-02-05T17:08:00Z" w:initials="AMJ">
    <w:p w14:paraId="451C6245" w14:textId="08FAB314" w:rsidR="003647EF" w:rsidRDefault="003647EF">
      <w:pPr>
        <w:pStyle w:val="CommentText"/>
      </w:pPr>
      <w:r>
        <w:rPr>
          <w:rStyle w:val="CommentReference"/>
        </w:rPr>
        <w:annotationRef/>
      </w:r>
      <w:r>
        <w:t xml:space="preserve">It is not clear how this applies in this paragraph, which is discussing the use of DDOT’s std construction contract and the O&amp;M Agreement.  It does not apply to the DDOT Construction </w:t>
      </w:r>
      <w:proofErr w:type="spellStart"/>
      <w:r>
        <w:t>Mgmt</w:t>
      </w:r>
      <w:proofErr w:type="spellEnd"/>
      <w:r>
        <w:t xml:space="preserve"> Manual.    </w:t>
      </w:r>
    </w:p>
  </w:comment>
  <w:comment w:id="631" w:author="Martha Averso" w:date="2020-02-05T17:14:00Z" w:initials="AMJ">
    <w:p w14:paraId="688FE1F4" w14:textId="19D29943" w:rsidR="003647EF" w:rsidRDefault="003647EF">
      <w:pPr>
        <w:pStyle w:val="CommentText"/>
      </w:pPr>
      <w:r>
        <w:rPr>
          <w:rStyle w:val="CommentReference"/>
        </w:rPr>
        <w:annotationRef/>
      </w:r>
      <w:r>
        <w:t xml:space="preserve">The scope of work only requires the Daily </w:t>
      </w:r>
      <w:proofErr w:type="gramStart"/>
      <w:r>
        <w:t>On</w:t>
      </w:r>
      <w:proofErr w:type="gramEnd"/>
      <w:r>
        <w:t xml:space="preserve"> Site Field Engineer to be on site, and he is not listed below as key personnel.  Please delete this requirement. </w:t>
      </w:r>
    </w:p>
  </w:comment>
  <w:comment w:id="636" w:author="Martha Averso" w:date="2020-02-05T17:18:00Z" w:initials="AMJ">
    <w:p w14:paraId="1A4FED9C" w14:textId="19031609" w:rsidR="003647EF" w:rsidRPr="00C107EC" w:rsidRDefault="003647EF">
      <w:pPr>
        <w:pStyle w:val="CommentText"/>
        <w:rPr>
          <w:strike/>
        </w:rPr>
      </w:pPr>
      <w:r>
        <w:rPr>
          <w:rStyle w:val="CommentReference"/>
        </w:rPr>
        <w:annotationRef/>
      </w:r>
      <w:r>
        <w:rPr>
          <w:rStyle w:val="CommentReference"/>
        </w:rPr>
        <w:t xml:space="preserve">This is our means and methods and not pertinent to the scope. </w:t>
      </w:r>
    </w:p>
  </w:comment>
  <w:comment w:id="637" w:author="Martha Averso" w:date="2020-02-05T17:21:00Z" w:initials="AMJ">
    <w:p w14:paraId="2CA036FD" w14:textId="79915E8D" w:rsidR="003647EF" w:rsidRDefault="003647EF">
      <w:pPr>
        <w:pStyle w:val="CommentText"/>
      </w:pPr>
      <w:r>
        <w:rPr>
          <w:rStyle w:val="CommentReference"/>
        </w:rPr>
        <w:annotationRef/>
      </w:r>
      <w:r>
        <w:t>Contractor means and methods.</w:t>
      </w:r>
    </w:p>
  </w:comment>
  <w:comment w:id="670" w:author="Reed, Mary" w:date="2020-02-06T16:30:00Z" w:initials="RM">
    <w:p w14:paraId="4C729F5F" w14:textId="40C338EC" w:rsidR="003647EF" w:rsidRDefault="003647EF">
      <w:pPr>
        <w:pStyle w:val="CommentText"/>
      </w:pPr>
      <w:r>
        <w:rPr>
          <w:rStyle w:val="CommentReference"/>
        </w:rPr>
        <w:annotationRef/>
      </w:r>
      <w:r>
        <w:t>GF business decision to agree to WOS on the PL</w:t>
      </w:r>
    </w:p>
  </w:comment>
  <w:comment w:id="672" w:author="Martha Averso" w:date="2020-02-05T17:59:00Z" w:initials="AMJ">
    <w:p w14:paraId="3E3DA3A3" w14:textId="357B9FA4" w:rsidR="003647EF" w:rsidRDefault="003647EF">
      <w:pPr>
        <w:pStyle w:val="CommentText"/>
      </w:pPr>
      <w:r>
        <w:rPr>
          <w:rStyle w:val="CommentReference"/>
        </w:rPr>
        <w:annotationRef/>
      </w:r>
      <w:r>
        <w:t>This is unusual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9E640E" w15:done="0"/>
  <w15:commentEx w15:paraId="69F76A59" w15:done="0"/>
  <w15:commentEx w15:paraId="77EC99BF" w15:done="0"/>
  <w15:commentEx w15:paraId="23BF3023" w15:done="0"/>
  <w15:commentEx w15:paraId="4A1774FF" w15:done="0"/>
  <w15:commentEx w15:paraId="7216D0D9" w15:done="0"/>
  <w15:commentEx w15:paraId="451C6245" w15:done="0"/>
  <w15:commentEx w15:paraId="688FE1F4" w15:done="0"/>
  <w15:commentEx w15:paraId="1A4FED9C" w15:done="0"/>
  <w15:commentEx w15:paraId="2CA036FD" w15:done="0"/>
  <w15:commentEx w15:paraId="4C729F5F" w15:done="0"/>
  <w15:commentEx w15:paraId="3E3DA3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9E640E" w16cid:durableId="21E53E2D"/>
  <w16cid:commentId w16cid:paraId="69F76A59" w16cid:durableId="21E5452F"/>
  <w16cid:commentId w16cid:paraId="77EC99BF" w16cid:durableId="21E54B97"/>
  <w16cid:commentId w16cid:paraId="23BF3023" w16cid:durableId="21E54DE9"/>
  <w16cid:commentId w16cid:paraId="4A1774FF" w16cid:durableId="21E54E78"/>
  <w16cid:commentId w16cid:paraId="7216D0D9" w16cid:durableId="21E5746C"/>
  <w16cid:commentId w16cid:paraId="451C6245" w16cid:durableId="21E574F5"/>
  <w16cid:commentId w16cid:paraId="688FE1F4" w16cid:durableId="21E57688"/>
  <w16cid:commentId w16cid:paraId="1A4FED9C" w16cid:durableId="21E5777A"/>
  <w16cid:commentId w16cid:paraId="2CA036FD" w16cid:durableId="21E57802"/>
  <w16cid:commentId w16cid:paraId="4C729F5F" w16cid:durableId="21E6BD9A"/>
  <w16cid:commentId w16cid:paraId="3E3DA3A3" w16cid:durableId="21E581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E2651" w14:textId="77777777" w:rsidR="003647EF" w:rsidRDefault="003647EF">
      <w:r>
        <w:separator/>
      </w:r>
    </w:p>
  </w:endnote>
  <w:endnote w:type="continuationSeparator" w:id="0">
    <w:p w14:paraId="00A596D9" w14:textId="77777777" w:rsidR="003647EF" w:rsidRDefault="003647EF">
      <w:r>
        <w:continuationSeparator/>
      </w:r>
    </w:p>
  </w:endnote>
  <w:endnote w:type="continuationNotice" w:id="1">
    <w:p w14:paraId="5B8E5245" w14:textId="77777777" w:rsidR="003647EF" w:rsidRDefault="00364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504000"/>
      <w:docPartObj>
        <w:docPartGallery w:val="Page Numbers (Bottom of Page)"/>
        <w:docPartUnique/>
      </w:docPartObj>
    </w:sdtPr>
    <w:sdtEndPr>
      <w:rPr>
        <w:noProof/>
      </w:rPr>
    </w:sdtEndPr>
    <w:sdtContent>
      <w:p w14:paraId="5673151F" w14:textId="77777777" w:rsidR="003647EF" w:rsidRDefault="003647EF">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17FE30D0" w14:textId="77777777" w:rsidR="003647EF" w:rsidRDefault="003647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EAD3B" w14:textId="77777777" w:rsidR="003647EF" w:rsidRPr="002362C5" w:rsidRDefault="003647EF" w:rsidP="002362C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E3ABC" w14:textId="77777777" w:rsidR="003647EF" w:rsidRDefault="003647EF">
    <w:pPr>
      <w:spacing w:line="200" w:lineRule="exact"/>
      <w:rPr>
        <w:sz w:val="20"/>
        <w:szCs w:val="20"/>
      </w:rPr>
    </w:pPr>
  </w:p>
  <w:p w14:paraId="2B0FED47" w14:textId="77777777" w:rsidR="003647EF" w:rsidRPr="00482AB0" w:rsidRDefault="003647EF" w:rsidP="00B05766">
    <w:pPr>
      <w:pBdr>
        <w:top w:val="single" w:sz="4" w:space="1" w:color="auto"/>
      </w:pBdr>
      <w:spacing w:line="200" w:lineRule="exact"/>
      <w:jc w:val="center"/>
      <w:rPr>
        <w:sz w:val="20"/>
        <w:szCs w:val="20"/>
      </w:rPr>
    </w:pPr>
    <w:r w:rsidRPr="00482AB0">
      <w:rPr>
        <w:sz w:val="20"/>
        <w:szCs w:val="20"/>
      </w:rPr>
      <w:t xml:space="preserve">Page </w:t>
    </w:r>
    <w:r w:rsidRPr="00482AB0">
      <w:rPr>
        <w:bCs/>
        <w:sz w:val="20"/>
        <w:szCs w:val="20"/>
      </w:rPr>
      <w:fldChar w:fldCharType="begin"/>
    </w:r>
    <w:r w:rsidRPr="00482AB0">
      <w:rPr>
        <w:bCs/>
        <w:sz w:val="20"/>
        <w:szCs w:val="20"/>
      </w:rPr>
      <w:instrText xml:space="preserve"> PAGE  \* Arabic  \* MERGEFORMAT </w:instrText>
    </w:r>
    <w:r w:rsidRPr="00482AB0">
      <w:rPr>
        <w:bCs/>
        <w:sz w:val="20"/>
        <w:szCs w:val="20"/>
      </w:rPr>
      <w:fldChar w:fldCharType="separate"/>
    </w:r>
    <w:r>
      <w:rPr>
        <w:bCs/>
        <w:noProof/>
        <w:sz w:val="20"/>
        <w:szCs w:val="20"/>
      </w:rPr>
      <w:t>23</w:t>
    </w:r>
    <w:r w:rsidRPr="00482AB0">
      <w:rPr>
        <w:bCs/>
        <w:sz w:val="20"/>
        <w:szCs w:val="20"/>
      </w:rPr>
      <w:fldChar w:fldCharType="end"/>
    </w:r>
    <w:r w:rsidRPr="00482AB0">
      <w:rPr>
        <w:sz w:val="20"/>
        <w:szCs w:val="20"/>
      </w:rPr>
      <w:t xml:space="preserve"> of </w:t>
    </w:r>
    <w:r w:rsidRPr="00482AB0">
      <w:rPr>
        <w:sz w:val="20"/>
      </w:rPr>
      <w:fldChar w:fldCharType="begin"/>
    </w:r>
    <w:r w:rsidRPr="00A567A1">
      <w:rPr>
        <w:sz w:val="20"/>
      </w:rPr>
      <w:instrText xml:space="preserve"> NUMPAGES  \* Arabic  \* MERGEFORMAT </w:instrText>
    </w:r>
    <w:r w:rsidRPr="00482AB0">
      <w:rPr>
        <w:sz w:val="20"/>
      </w:rPr>
      <w:fldChar w:fldCharType="separate"/>
    </w:r>
    <w:r w:rsidRPr="00770DFE">
      <w:rPr>
        <w:bCs/>
        <w:noProof/>
        <w:sz w:val="20"/>
        <w:szCs w:val="20"/>
      </w:rPr>
      <w:t>78</w:t>
    </w:r>
    <w:r w:rsidRPr="00482AB0">
      <w:rPr>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D7D90" w14:textId="77777777" w:rsidR="003647EF" w:rsidRDefault="003647EF">
      <w:r>
        <w:separator/>
      </w:r>
    </w:p>
  </w:footnote>
  <w:footnote w:type="continuationSeparator" w:id="0">
    <w:p w14:paraId="0D07C7D6" w14:textId="77777777" w:rsidR="003647EF" w:rsidRDefault="003647EF">
      <w:r>
        <w:continuationSeparator/>
      </w:r>
    </w:p>
  </w:footnote>
  <w:footnote w:type="continuationNotice" w:id="1">
    <w:p w14:paraId="0F809E55" w14:textId="77777777" w:rsidR="003647EF" w:rsidRDefault="003647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29536" w14:textId="77777777" w:rsidR="003647EF" w:rsidRPr="00EA20BF" w:rsidRDefault="003647EF" w:rsidP="00EA20BF">
    <w:pPr>
      <w:pStyle w:val="Header"/>
      <w:ind w:left="-153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911B0" w14:textId="77777777" w:rsidR="003647EF" w:rsidRPr="00A32F3F" w:rsidRDefault="003647EF">
    <w:pPr>
      <w:pStyle w:val="Header"/>
      <w:rPr>
        <w:rFonts w:ascii="Times New Roman" w:hAnsi="Times New Roman" w:cs="Times New Roman"/>
      </w:rPr>
    </w:pPr>
    <w:r w:rsidRPr="00A32F3F">
      <w:rPr>
        <w:rFonts w:ascii="Times New Roman" w:hAnsi="Times New Roman" w:cs="Times New Roman"/>
      </w:rPr>
      <w:t>DCKA-2018-C-0014 – CM Services Asset Preservation and Preventive</w:t>
    </w:r>
  </w:p>
  <w:p w14:paraId="43588F63" w14:textId="77777777" w:rsidR="003647EF" w:rsidRPr="00A32F3F" w:rsidRDefault="003647EF" w:rsidP="00482AB0">
    <w:pPr>
      <w:pStyle w:val="Header"/>
      <w:pBdr>
        <w:bottom w:val="single" w:sz="4" w:space="1" w:color="auto"/>
      </w:pBdr>
      <w:rPr>
        <w:rFonts w:ascii="Times New Roman" w:hAnsi="Times New Roman" w:cs="Times New Roman"/>
      </w:rPr>
    </w:pPr>
    <w:r w:rsidRPr="00A32F3F">
      <w:rPr>
        <w:rFonts w:ascii="Times New Roman" w:hAnsi="Times New Roman" w:cs="Times New Roman"/>
      </w:rPr>
      <w:t>Maintenance of Tunnels in the District of Columbia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5C3"/>
    <w:multiLevelType w:val="hybridMultilevel"/>
    <w:tmpl w:val="FE14DA92"/>
    <w:lvl w:ilvl="0" w:tplc="999A2DB0">
      <w:start w:val="1"/>
      <w:numFmt w:val="decimal"/>
      <w:lvlText w:val="G.5.2.%1."/>
      <w:lvlJc w:val="left"/>
      <w:pPr>
        <w:ind w:left="-1350" w:hanging="360"/>
      </w:pPr>
      <w:rPr>
        <w:rFonts w:hint="default"/>
        <w:b/>
        <w:i w:val="0"/>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 w15:restartNumberingAfterBreak="0">
    <w:nsid w:val="021D36E7"/>
    <w:multiLevelType w:val="hybridMultilevel"/>
    <w:tmpl w:val="085E3A5E"/>
    <w:lvl w:ilvl="0" w:tplc="FDEC1092">
      <w:start w:val="1"/>
      <w:numFmt w:val="lowerLetter"/>
      <w:lvlText w:val="%1."/>
      <w:lvlJc w:val="left"/>
      <w:pPr>
        <w:ind w:left="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4355E"/>
    <w:multiLevelType w:val="hybridMultilevel"/>
    <w:tmpl w:val="13D08B10"/>
    <w:lvl w:ilvl="0" w:tplc="4B22B2AC">
      <w:start w:val="1"/>
      <w:numFmt w:val="decimal"/>
      <w:lvlText w:val="C.6.16.%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B5CB9"/>
    <w:multiLevelType w:val="hybridMultilevel"/>
    <w:tmpl w:val="08922A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6679D4"/>
    <w:multiLevelType w:val="hybridMultilevel"/>
    <w:tmpl w:val="FF3065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EE611A"/>
    <w:multiLevelType w:val="multilevel"/>
    <w:tmpl w:val="F2E6E2E4"/>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D05A2"/>
    <w:multiLevelType w:val="hybridMultilevel"/>
    <w:tmpl w:val="4DC60B8C"/>
    <w:lvl w:ilvl="0" w:tplc="5524C32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B3B96"/>
    <w:multiLevelType w:val="hybridMultilevel"/>
    <w:tmpl w:val="275E8F44"/>
    <w:lvl w:ilvl="0" w:tplc="8F9CC882">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B4475"/>
    <w:multiLevelType w:val="multilevel"/>
    <w:tmpl w:val="E5FEDCF2"/>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90379A"/>
    <w:multiLevelType w:val="hybridMultilevel"/>
    <w:tmpl w:val="C0806E7C"/>
    <w:lvl w:ilvl="0" w:tplc="B4B2B130">
      <w:start w:val="1"/>
      <w:numFmt w:val="decimal"/>
      <w:lvlText w:val="F.2.%1."/>
      <w:lvlJc w:val="left"/>
      <w:pPr>
        <w:ind w:left="108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5844EB"/>
    <w:multiLevelType w:val="hybridMultilevel"/>
    <w:tmpl w:val="689EE8E6"/>
    <w:lvl w:ilvl="0" w:tplc="CDCCA0EC">
      <w:start w:val="1"/>
      <w:numFmt w:val="decimal"/>
      <w:lvlText w:val="C.6.7.%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63C84"/>
    <w:multiLevelType w:val="hybridMultilevel"/>
    <w:tmpl w:val="275E8F44"/>
    <w:lvl w:ilvl="0" w:tplc="8F9CC882">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1801F6"/>
    <w:multiLevelType w:val="hybridMultilevel"/>
    <w:tmpl w:val="44A0FC56"/>
    <w:lvl w:ilvl="0" w:tplc="5524C328">
      <w:start w:val="1"/>
      <w:numFmt w:val="decimal"/>
      <w:lvlText w:val="(%1)"/>
      <w:lvlJc w:val="left"/>
      <w:pPr>
        <w:ind w:left="2664" w:hanging="360"/>
      </w:pPr>
      <w:rPr>
        <w:rFonts w:hint="default"/>
        <w:b w:val="0"/>
      </w:rPr>
    </w:lvl>
    <w:lvl w:ilvl="1" w:tplc="2CC4A196">
      <w:start w:val="1"/>
      <w:numFmt w:val="lowerLetter"/>
      <w:lvlText w:val="(%2)"/>
      <w:lvlJc w:val="left"/>
      <w:pPr>
        <w:ind w:left="3384" w:hanging="360"/>
      </w:pPr>
      <w:rPr>
        <w:rFonts w:hint="default"/>
      </w:rPr>
    </w:lvl>
    <w:lvl w:ilvl="2" w:tplc="0409001B" w:tentative="1">
      <w:start w:val="1"/>
      <w:numFmt w:val="lowerRoman"/>
      <w:lvlText w:val="%3."/>
      <w:lvlJc w:val="right"/>
      <w:pPr>
        <w:ind w:left="4104" w:hanging="180"/>
      </w:pPr>
    </w:lvl>
    <w:lvl w:ilvl="3" w:tplc="0409000F" w:tentative="1">
      <w:start w:val="1"/>
      <w:numFmt w:val="decimal"/>
      <w:lvlText w:val="%4."/>
      <w:lvlJc w:val="left"/>
      <w:pPr>
        <w:ind w:left="4824" w:hanging="360"/>
      </w:pPr>
    </w:lvl>
    <w:lvl w:ilvl="4" w:tplc="04090019" w:tentative="1">
      <w:start w:val="1"/>
      <w:numFmt w:val="lowerLetter"/>
      <w:lvlText w:val="%5."/>
      <w:lvlJc w:val="left"/>
      <w:pPr>
        <w:ind w:left="5544" w:hanging="360"/>
      </w:pPr>
    </w:lvl>
    <w:lvl w:ilvl="5" w:tplc="0409001B" w:tentative="1">
      <w:start w:val="1"/>
      <w:numFmt w:val="lowerRoman"/>
      <w:lvlText w:val="%6."/>
      <w:lvlJc w:val="right"/>
      <w:pPr>
        <w:ind w:left="6264" w:hanging="180"/>
      </w:pPr>
    </w:lvl>
    <w:lvl w:ilvl="6" w:tplc="0409000F" w:tentative="1">
      <w:start w:val="1"/>
      <w:numFmt w:val="decimal"/>
      <w:lvlText w:val="%7."/>
      <w:lvlJc w:val="left"/>
      <w:pPr>
        <w:ind w:left="6984" w:hanging="360"/>
      </w:pPr>
    </w:lvl>
    <w:lvl w:ilvl="7" w:tplc="04090019" w:tentative="1">
      <w:start w:val="1"/>
      <w:numFmt w:val="lowerLetter"/>
      <w:lvlText w:val="%8."/>
      <w:lvlJc w:val="left"/>
      <w:pPr>
        <w:ind w:left="7704" w:hanging="360"/>
      </w:pPr>
    </w:lvl>
    <w:lvl w:ilvl="8" w:tplc="0409001B" w:tentative="1">
      <w:start w:val="1"/>
      <w:numFmt w:val="lowerRoman"/>
      <w:lvlText w:val="%9."/>
      <w:lvlJc w:val="right"/>
      <w:pPr>
        <w:ind w:left="8424" w:hanging="180"/>
      </w:pPr>
    </w:lvl>
  </w:abstractNum>
  <w:abstractNum w:abstractNumId="13" w15:restartNumberingAfterBreak="0">
    <w:nsid w:val="1C1B7906"/>
    <w:multiLevelType w:val="hybridMultilevel"/>
    <w:tmpl w:val="640200E2"/>
    <w:lvl w:ilvl="0" w:tplc="3E5A5618">
      <w:start w:val="1"/>
      <w:numFmt w:val="lowerLetter"/>
      <w:lvlText w:val="%1."/>
      <w:lvlJc w:val="left"/>
      <w:pPr>
        <w:ind w:left="3607"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400A1E"/>
    <w:multiLevelType w:val="hybridMultilevel"/>
    <w:tmpl w:val="A59A930E"/>
    <w:lvl w:ilvl="0" w:tplc="FB58E74A">
      <w:start w:val="1"/>
      <w:numFmt w:val="decimal"/>
      <w:lvlText w:val="G.8.%1."/>
      <w:lvlJc w:val="left"/>
      <w:pPr>
        <w:ind w:left="90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021754"/>
    <w:multiLevelType w:val="hybridMultilevel"/>
    <w:tmpl w:val="3138A882"/>
    <w:lvl w:ilvl="0" w:tplc="B50ACB48">
      <w:start w:val="1"/>
      <w:numFmt w:val="decimal"/>
      <w:lvlText w:val="C.6.13.%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0F6F97"/>
    <w:multiLevelType w:val="hybridMultilevel"/>
    <w:tmpl w:val="F32CA3A2"/>
    <w:lvl w:ilvl="0" w:tplc="FCACE82C">
      <w:start w:val="7"/>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1D5A310D"/>
    <w:multiLevelType w:val="hybridMultilevel"/>
    <w:tmpl w:val="4DC60B8C"/>
    <w:lvl w:ilvl="0" w:tplc="5524C32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A671E7"/>
    <w:multiLevelType w:val="hybridMultilevel"/>
    <w:tmpl w:val="AE881E1A"/>
    <w:lvl w:ilvl="0" w:tplc="9A44C232">
      <w:start w:val="1"/>
      <w:numFmt w:val="decimal"/>
      <w:lvlText w:val="C.6.1.%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CF7AAF"/>
    <w:multiLevelType w:val="hybridMultilevel"/>
    <w:tmpl w:val="4FE68E26"/>
    <w:lvl w:ilvl="0" w:tplc="DCE27D4A">
      <w:start w:val="1"/>
      <w:numFmt w:val="decimal"/>
      <w:lvlText w:val="G.%1."/>
      <w:lvlJc w:val="left"/>
      <w:pPr>
        <w:ind w:left="63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8811B0F"/>
    <w:multiLevelType w:val="hybridMultilevel"/>
    <w:tmpl w:val="3BAA41A6"/>
    <w:lvl w:ilvl="0" w:tplc="F64E9134">
      <w:start w:val="1"/>
      <w:numFmt w:val="bullet"/>
      <w:pStyle w:val="Bullet--FirstLevel"/>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8F20B2B"/>
    <w:multiLevelType w:val="hybridMultilevel"/>
    <w:tmpl w:val="30767D1A"/>
    <w:lvl w:ilvl="0" w:tplc="F4E6E734">
      <w:start w:val="1"/>
      <w:numFmt w:val="decimal"/>
      <w:lvlText w:val="G.5.1.%1."/>
      <w:lvlJc w:val="left"/>
      <w:pPr>
        <w:ind w:left="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EB29A0"/>
    <w:multiLevelType w:val="hybridMultilevel"/>
    <w:tmpl w:val="5FB8B482"/>
    <w:lvl w:ilvl="0" w:tplc="06D8E530">
      <w:start w:val="1"/>
      <w:numFmt w:val="decimal"/>
      <w:lvlText w:val="I.%1."/>
      <w:lvlJc w:val="left"/>
      <w:pPr>
        <w:ind w:left="90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0C169E"/>
    <w:multiLevelType w:val="hybridMultilevel"/>
    <w:tmpl w:val="E3DC0EAA"/>
    <w:lvl w:ilvl="0" w:tplc="45DEE8E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2D19595F"/>
    <w:multiLevelType w:val="hybridMultilevel"/>
    <w:tmpl w:val="275E8F44"/>
    <w:lvl w:ilvl="0" w:tplc="8F9CC882">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7D5571"/>
    <w:multiLevelType w:val="multilevel"/>
    <w:tmpl w:val="1166BA1E"/>
    <w:lvl w:ilvl="0">
      <w:start w:val="8"/>
      <w:numFmt w:val="upperLetter"/>
      <w:lvlText w:val="%1"/>
      <w:lvlJc w:val="left"/>
      <w:pPr>
        <w:ind w:hanging="721"/>
      </w:pPr>
      <w:rPr>
        <w:rFonts w:hint="default"/>
      </w:rPr>
    </w:lvl>
    <w:lvl w:ilvl="1">
      <w:start w:val="1"/>
      <w:numFmt w:val="decimal"/>
      <w:lvlText w:val="H.%2."/>
      <w:lvlJc w:val="left"/>
      <w:pPr>
        <w:ind w:hanging="721"/>
      </w:pPr>
      <w:rPr>
        <w:rFonts w:hint="default"/>
        <w:b/>
        <w:bCs/>
        <w:i w:val="0"/>
        <w:spacing w:val="1"/>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6" w15:restartNumberingAfterBreak="0">
    <w:nsid w:val="2E412C84"/>
    <w:multiLevelType w:val="hybridMultilevel"/>
    <w:tmpl w:val="F3661162"/>
    <w:lvl w:ilvl="0" w:tplc="FDEC109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983B41"/>
    <w:multiLevelType w:val="hybridMultilevel"/>
    <w:tmpl w:val="BC8016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30C95CB5"/>
    <w:multiLevelType w:val="hybridMultilevel"/>
    <w:tmpl w:val="08922A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742DCE"/>
    <w:multiLevelType w:val="hybridMultilevel"/>
    <w:tmpl w:val="3378FE3C"/>
    <w:lvl w:ilvl="0" w:tplc="45042416">
      <w:start w:val="2"/>
      <w:numFmt w:val="upperLetter"/>
      <w:lvlText w:val="%1."/>
      <w:lvlJc w:val="left"/>
      <w:pPr>
        <w:tabs>
          <w:tab w:val="num" w:pos="1080"/>
        </w:tabs>
        <w:ind w:left="1080" w:hanging="360"/>
      </w:pPr>
      <w:rPr>
        <w:b w:val="0"/>
        <w:i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36883FD9"/>
    <w:multiLevelType w:val="hybridMultilevel"/>
    <w:tmpl w:val="76F874FA"/>
    <w:lvl w:ilvl="0" w:tplc="5524C32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4468BF"/>
    <w:multiLevelType w:val="hybridMultilevel"/>
    <w:tmpl w:val="91387530"/>
    <w:lvl w:ilvl="0" w:tplc="D890838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15:restartNumberingAfterBreak="0">
    <w:nsid w:val="3B974E93"/>
    <w:multiLevelType w:val="hybridMultilevel"/>
    <w:tmpl w:val="39249A8C"/>
    <w:lvl w:ilvl="0" w:tplc="5B5A033C">
      <w:start w:val="1"/>
      <w:numFmt w:val="decimal"/>
      <w:lvlText w:val="G.5.%1."/>
      <w:lvlJc w:val="left"/>
      <w:pPr>
        <w:ind w:left="12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C95F47"/>
    <w:multiLevelType w:val="hybridMultilevel"/>
    <w:tmpl w:val="DB1C80F2"/>
    <w:lvl w:ilvl="0" w:tplc="FD06766C">
      <w:start w:val="1"/>
      <w:numFmt w:val="decimal"/>
      <w:lvlText w:val="C.6.5.%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E46F57"/>
    <w:multiLevelType w:val="hybridMultilevel"/>
    <w:tmpl w:val="34169E1C"/>
    <w:lvl w:ilvl="0" w:tplc="5524C3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CC4A196">
      <w:start w:val="1"/>
      <w:numFmt w:val="lowerLetter"/>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A77CB9"/>
    <w:multiLevelType w:val="hybridMultilevel"/>
    <w:tmpl w:val="DA3E2DB2"/>
    <w:lvl w:ilvl="0" w:tplc="6EB6ADE6">
      <w:start w:val="1"/>
      <w:numFmt w:val="decimal"/>
      <w:lvlText w:val="C.6.9.%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CC5EBC"/>
    <w:multiLevelType w:val="hybridMultilevel"/>
    <w:tmpl w:val="4296F0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390585"/>
    <w:multiLevelType w:val="hybridMultilevel"/>
    <w:tmpl w:val="8BCA2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561C7F"/>
    <w:multiLevelType w:val="hybridMultilevel"/>
    <w:tmpl w:val="C778E890"/>
    <w:lvl w:ilvl="0" w:tplc="95F8EB68">
      <w:start w:val="1"/>
      <w:numFmt w:val="decimal"/>
      <w:lvlText w:val="C.6.6.%1"/>
      <w:lvlJc w:val="left"/>
      <w:pPr>
        <w:ind w:left="3607"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5418A6"/>
    <w:multiLevelType w:val="hybridMultilevel"/>
    <w:tmpl w:val="A9FA7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4A71B5"/>
    <w:multiLevelType w:val="multilevel"/>
    <w:tmpl w:val="BF862CB8"/>
    <w:lvl w:ilvl="0">
      <w:start w:val="3"/>
      <w:numFmt w:val="upperLetter"/>
      <w:lvlText w:val="%1"/>
      <w:lvlJc w:val="left"/>
      <w:pPr>
        <w:ind w:left="0" w:hanging="720"/>
      </w:pPr>
      <w:rPr>
        <w:rFonts w:hint="default"/>
      </w:rPr>
    </w:lvl>
    <w:lvl w:ilvl="1">
      <w:start w:val="1"/>
      <w:numFmt w:val="decimal"/>
      <w:lvlText w:val="C.%2."/>
      <w:lvlJc w:val="left"/>
      <w:pPr>
        <w:ind w:left="0" w:hanging="720"/>
      </w:pPr>
      <w:rPr>
        <w:rFonts w:hint="default"/>
        <w:b/>
        <w:bCs/>
        <w:i w:val="0"/>
        <w:spacing w:val="-2"/>
        <w:sz w:val="24"/>
        <w:szCs w:val="24"/>
      </w:rPr>
    </w:lvl>
    <w:lvl w:ilvl="2">
      <w:start w:val="1"/>
      <w:numFmt w:val="decimal"/>
      <w:lvlText w:val="%1.%2.%3"/>
      <w:lvlJc w:val="left"/>
      <w:pPr>
        <w:ind w:left="0" w:hanging="721"/>
      </w:pPr>
      <w:rPr>
        <w:rFonts w:ascii="Times New Roman" w:eastAsia="Times New Roman" w:hAnsi="Times New Roman" w:hint="default"/>
        <w:b/>
        <w:bCs/>
        <w:i w:val="0"/>
        <w:spacing w:val="-1"/>
        <w:sz w:val="24"/>
        <w:szCs w:val="24"/>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1" w15:restartNumberingAfterBreak="0">
    <w:nsid w:val="4BB513C3"/>
    <w:multiLevelType w:val="multilevel"/>
    <w:tmpl w:val="9A3460AA"/>
    <w:lvl w:ilvl="0">
      <w:start w:val="1"/>
      <w:numFmt w:val="lowerLetter"/>
      <w:lvlText w:val="(%1)"/>
      <w:lvlJc w:val="left"/>
      <w:pPr>
        <w:tabs>
          <w:tab w:val="num" w:pos="720"/>
        </w:tabs>
        <w:ind w:left="720" w:hanging="360"/>
      </w:pPr>
      <w:rPr>
        <w:rFonts w:ascii="Calibri" w:hAnsi="Calibri" w:hint="default"/>
        <w:b w:val="0"/>
        <w:i w:val="0"/>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C01947"/>
    <w:multiLevelType w:val="hybridMultilevel"/>
    <w:tmpl w:val="62FA73EC"/>
    <w:lvl w:ilvl="0" w:tplc="905C8CF4">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D266A2B"/>
    <w:multiLevelType w:val="hybridMultilevel"/>
    <w:tmpl w:val="797E7B24"/>
    <w:lvl w:ilvl="0" w:tplc="B5029172">
      <w:start w:val="1"/>
      <w:numFmt w:val="decimal"/>
      <w:lvlText w:val=".%1"/>
      <w:lvlJc w:val="left"/>
      <w:pPr>
        <w:ind w:left="1890" w:hanging="360"/>
      </w:pPr>
      <w:rPr>
        <w:rFonts w:hint="default"/>
        <w:b w:val="0"/>
        <w:i w:val="0"/>
      </w:rPr>
    </w:lvl>
    <w:lvl w:ilvl="1" w:tplc="0F965B9E">
      <w:start w:val="1"/>
      <w:numFmt w:val="lowerLetter"/>
      <w:lvlText w:val="%2."/>
      <w:lvlJc w:val="left"/>
      <w:pPr>
        <w:ind w:left="3690" w:hanging="360"/>
      </w:pPr>
      <w:rPr>
        <w:rFonts w:hint="default"/>
      </w:r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44" w15:restartNumberingAfterBreak="0">
    <w:nsid w:val="4D712F4D"/>
    <w:multiLevelType w:val="hybridMultilevel"/>
    <w:tmpl w:val="0722021C"/>
    <w:lvl w:ilvl="0" w:tplc="32A0A072">
      <w:start w:val="1"/>
      <w:numFmt w:val="decimal"/>
      <w:lvlText w:val="F.%1."/>
      <w:lvlJc w:val="left"/>
      <w:pPr>
        <w:ind w:left="3787"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3B2635"/>
    <w:multiLevelType w:val="hybridMultilevel"/>
    <w:tmpl w:val="204EBDDE"/>
    <w:lvl w:ilvl="0" w:tplc="6F020F02">
      <w:start w:val="1"/>
      <w:numFmt w:val="decimal"/>
      <w:lvlText w:val="C.6.3.%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04E7A83"/>
    <w:multiLevelType w:val="hybridMultilevel"/>
    <w:tmpl w:val="8BCA2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6747B6"/>
    <w:multiLevelType w:val="hybridMultilevel"/>
    <w:tmpl w:val="AF06ED6A"/>
    <w:lvl w:ilvl="0" w:tplc="21A2842A">
      <w:start w:val="1"/>
      <w:numFmt w:val="decimal"/>
      <w:lvlText w:val="C.6.2.%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8B2364"/>
    <w:multiLevelType w:val="hybridMultilevel"/>
    <w:tmpl w:val="A4E6B1DA"/>
    <w:lvl w:ilvl="0" w:tplc="FE70D564">
      <w:start w:val="1"/>
      <w:numFmt w:val="lowerLetter"/>
      <w:lvlText w:val="%1."/>
      <w:lvlJc w:val="left"/>
      <w:pPr>
        <w:ind w:left="2167" w:hanging="360"/>
      </w:pPr>
      <w:rPr>
        <w:rFonts w:hint="default"/>
        <w:b/>
      </w:rPr>
    </w:lvl>
    <w:lvl w:ilvl="1" w:tplc="AC8600AC">
      <w:start w:val="1"/>
      <w:numFmt w:val="decimal"/>
      <w:lvlText w:val="(%2)"/>
      <w:lvlJc w:val="left"/>
      <w:pPr>
        <w:ind w:left="1440" w:hanging="360"/>
      </w:pPr>
      <w:rPr>
        <w:rFonts w:hint="default"/>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190552"/>
    <w:multiLevelType w:val="hybridMultilevel"/>
    <w:tmpl w:val="7A56D9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6F2333"/>
    <w:multiLevelType w:val="hybridMultilevel"/>
    <w:tmpl w:val="41048FFA"/>
    <w:lvl w:ilvl="0" w:tplc="1FAC7FEA">
      <w:start w:val="1"/>
      <w:numFmt w:val="lowerLetter"/>
      <w:lvlText w:val="(%1)"/>
      <w:lvlJc w:val="left"/>
      <w:pPr>
        <w:ind w:left="1080" w:hanging="360"/>
      </w:pPr>
      <w:rPr>
        <w:rFonts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530556E"/>
    <w:multiLevelType w:val="hybridMultilevel"/>
    <w:tmpl w:val="467A42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2" w15:restartNumberingAfterBreak="0">
    <w:nsid w:val="56A010E2"/>
    <w:multiLevelType w:val="hybridMultilevel"/>
    <w:tmpl w:val="4AE6E9AE"/>
    <w:lvl w:ilvl="0" w:tplc="6A56BC3C">
      <w:start w:val="1"/>
      <w:numFmt w:val="decimal"/>
      <w:lvlText w:val="G.3.%1."/>
      <w:lvlJc w:val="left"/>
      <w:pPr>
        <w:ind w:left="90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301B5A"/>
    <w:multiLevelType w:val="hybridMultilevel"/>
    <w:tmpl w:val="0CE285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5764C2"/>
    <w:multiLevelType w:val="hybridMultilevel"/>
    <w:tmpl w:val="5CEE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0B7572"/>
    <w:multiLevelType w:val="hybridMultilevel"/>
    <w:tmpl w:val="AE047F14"/>
    <w:lvl w:ilvl="0" w:tplc="35C07428">
      <w:start w:val="1"/>
      <w:numFmt w:val="decimal"/>
      <w:lvlText w:val="C.6.11.%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042234"/>
    <w:multiLevelType w:val="hybridMultilevel"/>
    <w:tmpl w:val="11845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64E14AE">
      <w:start w:val="1"/>
      <w:numFmt w:val="lowerLetter"/>
      <w:lvlText w:val="%3."/>
      <w:lvlJc w:val="left"/>
      <w:pPr>
        <w:ind w:left="2160" w:hanging="18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BC31AF3"/>
    <w:multiLevelType w:val="hybridMultilevel"/>
    <w:tmpl w:val="D47E8AE8"/>
    <w:lvl w:ilvl="0" w:tplc="74E01A56">
      <w:start w:val="1"/>
      <w:numFmt w:val="decimal"/>
      <w:lvlText w:val="E.1.%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5DA3066D"/>
    <w:multiLevelType w:val="hybridMultilevel"/>
    <w:tmpl w:val="4A202728"/>
    <w:lvl w:ilvl="0" w:tplc="D64E14AE">
      <w:start w:val="1"/>
      <w:numFmt w:val="lowerLetter"/>
      <w:lvlText w:val="%1."/>
      <w:lvlJc w:val="left"/>
      <w:pPr>
        <w:ind w:left="2160" w:hanging="18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2B355D"/>
    <w:multiLevelType w:val="hybridMultilevel"/>
    <w:tmpl w:val="E24E77BC"/>
    <w:lvl w:ilvl="0" w:tplc="5524C3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E47369"/>
    <w:multiLevelType w:val="hybridMultilevel"/>
    <w:tmpl w:val="C1A8E184"/>
    <w:lvl w:ilvl="0" w:tplc="9D6A91AA">
      <w:start w:val="1"/>
      <w:numFmt w:val="decimal"/>
      <w:lvlText w:val="C.5.%1."/>
      <w:lvlJc w:val="left"/>
      <w:pPr>
        <w:ind w:left="2887" w:hanging="1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0F52DC"/>
    <w:multiLevelType w:val="hybridMultilevel"/>
    <w:tmpl w:val="17B83950"/>
    <w:lvl w:ilvl="0" w:tplc="8ED2930C">
      <w:start w:val="1"/>
      <w:numFmt w:val="decimal"/>
      <w:lvlText w:val="G.1.%1."/>
      <w:lvlJc w:val="left"/>
      <w:pPr>
        <w:ind w:left="360" w:hanging="360"/>
      </w:pPr>
      <w:rPr>
        <w:rFonts w:hint="default"/>
        <w:b/>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2" w15:restartNumberingAfterBreak="0">
    <w:nsid w:val="619C6464"/>
    <w:multiLevelType w:val="hybridMultilevel"/>
    <w:tmpl w:val="C548058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1E7186F"/>
    <w:multiLevelType w:val="hybridMultilevel"/>
    <w:tmpl w:val="2E3AF63E"/>
    <w:lvl w:ilvl="0" w:tplc="C98476F2">
      <w:start w:val="6"/>
      <w:numFmt w:val="decimal"/>
      <w:lvlText w:val="I.%1."/>
      <w:lvlJc w:val="left"/>
      <w:pPr>
        <w:ind w:left="108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56701D"/>
    <w:multiLevelType w:val="hybridMultilevel"/>
    <w:tmpl w:val="D1486736"/>
    <w:lvl w:ilvl="0" w:tplc="02A0EC02">
      <w:start w:val="1"/>
      <w:numFmt w:val="decimal"/>
      <w:lvlText w:val="G.7.%1."/>
      <w:lvlJc w:val="left"/>
      <w:pPr>
        <w:ind w:left="90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0238FB"/>
    <w:multiLevelType w:val="multilevel"/>
    <w:tmpl w:val="7960EE78"/>
    <w:lvl w:ilvl="0">
      <w:start w:val="1"/>
      <w:numFmt w:val="decimal"/>
      <w:lvlText w:val="%1."/>
      <w:lvlJc w:val="left"/>
      <w:pPr>
        <w:ind w:hanging="721"/>
      </w:pPr>
      <w:rPr>
        <w:rFonts w:hint="default"/>
      </w:rPr>
    </w:lvl>
    <w:lvl w:ilvl="1">
      <w:start w:val="1"/>
      <w:numFmt w:val="decimal"/>
      <w:lvlText w:val="B.%2."/>
      <w:lvlJc w:val="left"/>
      <w:pPr>
        <w:ind w:hanging="721"/>
      </w:pPr>
      <w:rPr>
        <w:rFonts w:hint="default"/>
        <w:b/>
        <w:bCs/>
        <w:spacing w:val="1"/>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6" w15:restartNumberingAfterBreak="0">
    <w:nsid w:val="68292A1A"/>
    <w:multiLevelType w:val="hybridMultilevel"/>
    <w:tmpl w:val="BFC206B4"/>
    <w:lvl w:ilvl="0" w:tplc="4CF49348">
      <w:start w:val="1"/>
      <w:numFmt w:val="decimal"/>
      <w:lvlText w:val="C.6.4.%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AD035E"/>
    <w:multiLevelType w:val="hybridMultilevel"/>
    <w:tmpl w:val="D0EC62E6"/>
    <w:lvl w:ilvl="0" w:tplc="FAB0C69C">
      <w:start w:val="1"/>
      <w:numFmt w:val="decimal"/>
      <w:lvlText w:val="C.6.8.%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A66180A"/>
    <w:multiLevelType w:val="hybridMultilevel"/>
    <w:tmpl w:val="4296F0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FF762C"/>
    <w:multiLevelType w:val="hybridMultilevel"/>
    <w:tmpl w:val="D1B47D74"/>
    <w:lvl w:ilvl="0" w:tplc="331E8138">
      <w:start w:val="1"/>
      <w:numFmt w:val="decimal"/>
      <w:lvlText w:val="C.6.17.%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D0934BC"/>
    <w:multiLevelType w:val="hybridMultilevel"/>
    <w:tmpl w:val="A1F23A56"/>
    <w:lvl w:ilvl="0" w:tplc="B9C07CF2">
      <w:start w:val="1"/>
      <w:numFmt w:val="decimal"/>
      <w:lvlText w:val="C.6.12.%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EBC7788"/>
    <w:multiLevelType w:val="hybridMultilevel"/>
    <w:tmpl w:val="602260A2"/>
    <w:lvl w:ilvl="0" w:tplc="4F1446E6">
      <w:start w:val="1"/>
      <w:numFmt w:val="decimal"/>
      <w:lvlText w:val="F.3.%1."/>
      <w:lvlJc w:val="left"/>
      <w:pPr>
        <w:ind w:left="108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F25C26"/>
    <w:multiLevelType w:val="hybridMultilevel"/>
    <w:tmpl w:val="DA06C0D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2D05A59"/>
    <w:multiLevelType w:val="hybridMultilevel"/>
    <w:tmpl w:val="275E8F44"/>
    <w:lvl w:ilvl="0" w:tplc="8F9CC882">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8343B8"/>
    <w:multiLevelType w:val="hybridMultilevel"/>
    <w:tmpl w:val="275E8F44"/>
    <w:lvl w:ilvl="0" w:tplc="8F9CC882">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0213CD"/>
    <w:multiLevelType w:val="hybridMultilevel"/>
    <w:tmpl w:val="B1746330"/>
    <w:lvl w:ilvl="0" w:tplc="94C84808">
      <w:start w:val="1"/>
      <w:numFmt w:val="decimal"/>
      <w:lvlText w:val="G.4.%1."/>
      <w:lvlJc w:val="left"/>
      <w:pPr>
        <w:ind w:left="90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6474830"/>
    <w:multiLevelType w:val="hybridMultilevel"/>
    <w:tmpl w:val="F31CF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84A7133"/>
    <w:multiLevelType w:val="hybridMultilevel"/>
    <w:tmpl w:val="F73E8B88"/>
    <w:lvl w:ilvl="0" w:tplc="5114E72A">
      <w:start w:val="1"/>
      <w:numFmt w:val="decimal"/>
      <w:lvlText w:val="C.6.19.%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A16012B"/>
    <w:multiLevelType w:val="multilevel"/>
    <w:tmpl w:val="E5FEDCF2"/>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863255"/>
    <w:multiLevelType w:val="multilevel"/>
    <w:tmpl w:val="F2E6E2E4"/>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BF369F1"/>
    <w:multiLevelType w:val="hybridMultilevel"/>
    <w:tmpl w:val="E9D2A5F8"/>
    <w:lvl w:ilvl="0" w:tplc="A13A9756">
      <w:start w:val="1"/>
      <w:numFmt w:val="lowerLetter"/>
      <w:lvlText w:val="%1."/>
      <w:lvlJc w:val="left"/>
      <w:pPr>
        <w:ind w:left="3607"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E35F23"/>
    <w:multiLevelType w:val="hybridMultilevel"/>
    <w:tmpl w:val="FE4EB598"/>
    <w:lvl w:ilvl="0" w:tplc="4A32E44C">
      <w:start w:val="1"/>
      <w:numFmt w:val="decimal"/>
      <w:lvlText w:val="C.6.14.%1"/>
      <w:lvlJc w:val="left"/>
      <w:pPr>
        <w:ind w:left="360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F3A26E1"/>
    <w:multiLevelType w:val="hybridMultilevel"/>
    <w:tmpl w:val="08922A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0"/>
  </w:num>
  <w:num w:numId="3">
    <w:abstractNumId w:val="65"/>
  </w:num>
  <w:num w:numId="4">
    <w:abstractNumId w:val="57"/>
  </w:num>
  <w:num w:numId="5">
    <w:abstractNumId w:val="31"/>
  </w:num>
  <w:num w:numId="6">
    <w:abstractNumId w:val="20"/>
  </w:num>
  <w:num w:numId="7">
    <w:abstractNumId w:val="60"/>
  </w:num>
  <w:num w:numId="8">
    <w:abstractNumId w:val="23"/>
  </w:num>
  <w:num w:numId="9">
    <w:abstractNumId w:val="71"/>
  </w:num>
  <w:num w:numId="10">
    <w:abstractNumId w:val="61"/>
  </w:num>
  <w:num w:numId="11">
    <w:abstractNumId w:val="52"/>
  </w:num>
  <w:num w:numId="12">
    <w:abstractNumId w:val="26"/>
  </w:num>
  <w:num w:numId="13">
    <w:abstractNumId w:val="75"/>
  </w:num>
  <w:num w:numId="14">
    <w:abstractNumId w:val="32"/>
  </w:num>
  <w:num w:numId="15">
    <w:abstractNumId w:val="21"/>
  </w:num>
  <w:num w:numId="16">
    <w:abstractNumId w:val="0"/>
  </w:num>
  <w:num w:numId="17">
    <w:abstractNumId w:val="1"/>
  </w:num>
  <w:num w:numId="18">
    <w:abstractNumId w:val="64"/>
  </w:num>
  <w:num w:numId="19">
    <w:abstractNumId w:val="14"/>
  </w:num>
  <w:num w:numId="20">
    <w:abstractNumId w:val="22"/>
  </w:num>
  <w:num w:numId="21">
    <w:abstractNumId w:val="63"/>
  </w:num>
  <w:num w:numId="22">
    <w:abstractNumId w:val="76"/>
  </w:num>
  <w:num w:numId="23">
    <w:abstractNumId w:val="44"/>
  </w:num>
  <w:num w:numId="24">
    <w:abstractNumId w:val="9"/>
  </w:num>
  <w:num w:numId="25">
    <w:abstractNumId w:val="19"/>
  </w:num>
  <w:num w:numId="26">
    <w:abstractNumId w:val="27"/>
  </w:num>
  <w:num w:numId="27">
    <w:abstractNumId w:val="29"/>
  </w:num>
  <w:num w:numId="28">
    <w:abstractNumId w:val="48"/>
  </w:num>
  <w:num w:numId="29">
    <w:abstractNumId w:val="18"/>
  </w:num>
  <w:num w:numId="30">
    <w:abstractNumId w:val="45"/>
  </w:num>
  <w:num w:numId="31">
    <w:abstractNumId w:val="47"/>
  </w:num>
  <w:num w:numId="32">
    <w:abstractNumId w:val="66"/>
  </w:num>
  <w:num w:numId="33">
    <w:abstractNumId w:val="33"/>
  </w:num>
  <w:num w:numId="34">
    <w:abstractNumId w:val="38"/>
  </w:num>
  <w:num w:numId="35">
    <w:abstractNumId w:val="10"/>
  </w:num>
  <w:num w:numId="36">
    <w:abstractNumId w:val="35"/>
  </w:num>
  <w:num w:numId="37">
    <w:abstractNumId w:val="67"/>
  </w:num>
  <w:num w:numId="38">
    <w:abstractNumId w:val="55"/>
  </w:num>
  <w:num w:numId="39">
    <w:abstractNumId w:val="70"/>
  </w:num>
  <w:num w:numId="40">
    <w:abstractNumId w:val="15"/>
  </w:num>
  <w:num w:numId="41">
    <w:abstractNumId w:val="81"/>
  </w:num>
  <w:num w:numId="42">
    <w:abstractNumId w:val="2"/>
  </w:num>
  <w:num w:numId="43">
    <w:abstractNumId w:val="69"/>
  </w:num>
  <w:num w:numId="44">
    <w:abstractNumId w:val="77"/>
  </w:num>
  <w:num w:numId="45">
    <w:abstractNumId w:val="43"/>
  </w:num>
  <w:num w:numId="46">
    <w:abstractNumId w:val="46"/>
  </w:num>
  <w:num w:numId="47">
    <w:abstractNumId w:val="37"/>
  </w:num>
  <w:num w:numId="48">
    <w:abstractNumId w:val="36"/>
  </w:num>
  <w:num w:numId="49">
    <w:abstractNumId w:val="68"/>
  </w:num>
  <w:num w:numId="50">
    <w:abstractNumId w:val="28"/>
  </w:num>
  <w:num w:numId="51">
    <w:abstractNumId w:val="7"/>
  </w:num>
  <w:num w:numId="52">
    <w:abstractNumId w:val="34"/>
  </w:num>
  <w:num w:numId="53">
    <w:abstractNumId w:val="59"/>
  </w:num>
  <w:num w:numId="54">
    <w:abstractNumId w:val="74"/>
  </w:num>
  <w:num w:numId="55">
    <w:abstractNumId w:val="73"/>
  </w:num>
  <w:num w:numId="56">
    <w:abstractNumId w:val="24"/>
  </w:num>
  <w:num w:numId="57">
    <w:abstractNumId w:val="11"/>
  </w:num>
  <w:num w:numId="58">
    <w:abstractNumId w:val="82"/>
  </w:num>
  <w:num w:numId="59">
    <w:abstractNumId w:val="30"/>
  </w:num>
  <w:num w:numId="60">
    <w:abstractNumId w:val="3"/>
  </w:num>
  <w:num w:numId="61">
    <w:abstractNumId w:val="54"/>
  </w:num>
  <w:num w:numId="62">
    <w:abstractNumId w:val="17"/>
  </w:num>
  <w:num w:numId="63">
    <w:abstractNumId w:val="42"/>
  </w:num>
  <w:num w:numId="64">
    <w:abstractNumId w:val="50"/>
  </w:num>
  <w:num w:numId="65">
    <w:abstractNumId w:val="6"/>
  </w:num>
  <w:num w:numId="66">
    <w:abstractNumId w:val="49"/>
  </w:num>
  <w:num w:numId="67">
    <w:abstractNumId w:val="39"/>
  </w:num>
  <w:num w:numId="68">
    <w:abstractNumId w:val="53"/>
  </w:num>
  <w:num w:numId="69">
    <w:abstractNumId w:val="12"/>
  </w:num>
  <w:num w:numId="70">
    <w:abstractNumId w:val="80"/>
  </w:num>
  <w:num w:numId="71">
    <w:abstractNumId w:val="13"/>
  </w:num>
  <w:num w:numId="72">
    <w:abstractNumId w:val="72"/>
  </w:num>
  <w:num w:numId="73">
    <w:abstractNumId w:val="5"/>
  </w:num>
  <w:num w:numId="74">
    <w:abstractNumId w:val="79"/>
  </w:num>
  <w:num w:numId="75">
    <w:abstractNumId w:val="8"/>
  </w:num>
  <w:num w:numId="76">
    <w:abstractNumId w:val="78"/>
  </w:num>
  <w:num w:numId="77">
    <w:abstractNumId w:val="56"/>
  </w:num>
  <w:num w:numId="78">
    <w:abstractNumId w:val="58"/>
  </w:num>
  <w:num w:numId="79">
    <w:abstractNumId w:val="41"/>
  </w:num>
  <w:num w:numId="80">
    <w:abstractNumId w:val="62"/>
  </w:num>
  <w:num w:numId="81">
    <w:abstractNumId w:val="16"/>
  </w:num>
  <w:num w:numId="82">
    <w:abstractNumId w:val="4"/>
  </w:num>
  <w:num w:numId="83">
    <w:abstractNumId w:val="51"/>
  </w:num>
  <w:numIdMacAtCleanup w:val="7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ha Averso">
    <w15:presenceInfo w15:providerId="AD" w15:userId="S::maverso@GFNET.com::f7d4bc96-16e4-403f-9dbc-135d8e319cdd"/>
  </w15:person>
  <w15:person w15:author="Averso, Martha J.">
    <w15:presenceInfo w15:providerId="AD" w15:userId="S::maverso@GFNET.com::f7d4bc96-16e4-403f-9dbc-135d8e319cdd"/>
  </w15:person>
  <w15:person w15:author="Reed, Mary">
    <w15:presenceInfo w15:providerId="AD" w15:userId="S::mreed@lockton.com::eb27bdd0-d10f-45ca-ada0-fac4a7dde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NotTrackFormatting/>
  <w:defaultTabStop w:val="288"/>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D87"/>
    <w:rsid w:val="000062E6"/>
    <w:rsid w:val="000077B2"/>
    <w:rsid w:val="00007D14"/>
    <w:rsid w:val="0001253A"/>
    <w:rsid w:val="00012E32"/>
    <w:rsid w:val="0001331C"/>
    <w:rsid w:val="0001366A"/>
    <w:rsid w:val="000137C9"/>
    <w:rsid w:val="00013930"/>
    <w:rsid w:val="00013971"/>
    <w:rsid w:val="00015697"/>
    <w:rsid w:val="00016192"/>
    <w:rsid w:val="00017195"/>
    <w:rsid w:val="00017CB5"/>
    <w:rsid w:val="000202F0"/>
    <w:rsid w:val="0002065B"/>
    <w:rsid w:val="000229D6"/>
    <w:rsid w:val="000231A5"/>
    <w:rsid w:val="00024CED"/>
    <w:rsid w:val="000262AF"/>
    <w:rsid w:val="00034158"/>
    <w:rsid w:val="00036FF8"/>
    <w:rsid w:val="000378E6"/>
    <w:rsid w:val="00042318"/>
    <w:rsid w:val="00044AC7"/>
    <w:rsid w:val="0004635C"/>
    <w:rsid w:val="00046785"/>
    <w:rsid w:val="0004761C"/>
    <w:rsid w:val="0005108A"/>
    <w:rsid w:val="00051765"/>
    <w:rsid w:val="00053D02"/>
    <w:rsid w:val="0005433F"/>
    <w:rsid w:val="00054629"/>
    <w:rsid w:val="0005500E"/>
    <w:rsid w:val="0005609C"/>
    <w:rsid w:val="00056347"/>
    <w:rsid w:val="00060943"/>
    <w:rsid w:val="00061DB9"/>
    <w:rsid w:val="00063233"/>
    <w:rsid w:val="00073DFE"/>
    <w:rsid w:val="00076A81"/>
    <w:rsid w:val="00080B5A"/>
    <w:rsid w:val="000818E6"/>
    <w:rsid w:val="00082AC3"/>
    <w:rsid w:val="00082D8B"/>
    <w:rsid w:val="00086F51"/>
    <w:rsid w:val="0008787B"/>
    <w:rsid w:val="000906C1"/>
    <w:rsid w:val="00090E2A"/>
    <w:rsid w:val="0009164B"/>
    <w:rsid w:val="000925B1"/>
    <w:rsid w:val="000935FB"/>
    <w:rsid w:val="0009376A"/>
    <w:rsid w:val="000940E9"/>
    <w:rsid w:val="000955A7"/>
    <w:rsid w:val="00097C56"/>
    <w:rsid w:val="000A36CD"/>
    <w:rsid w:val="000A3739"/>
    <w:rsid w:val="000A42F1"/>
    <w:rsid w:val="000A69E8"/>
    <w:rsid w:val="000A75DA"/>
    <w:rsid w:val="000B0F07"/>
    <w:rsid w:val="000B1437"/>
    <w:rsid w:val="000B144D"/>
    <w:rsid w:val="000B17AC"/>
    <w:rsid w:val="000B4685"/>
    <w:rsid w:val="000B49DD"/>
    <w:rsid w:val="000B6214"/>
    <w:rsid w:val="000B651C"/>
    <w:rsid w:val="000B65A3"/>
    <w:rsid w:val="000C2244"/>
    <w:rsid w:val="000C2A31"/>
    <w:rsid w:val="000C3AD2"/>
    <w:rsid w:val="000C56B8"/>
    <w:rsid w:val="000C6E39"/>
    <w:rsid w:val="000C7CE3"/>
    <w:rsid w:val="000D0AF8"/>
    <w:rsid w:val="000D2697"/>
    <w:rsid w:val="000D4384"/>
    <w:rsid w:val="000D7467"/>
    <w:rsid w:val="000D7581"/>
    <w:rsid w:val="000E4658"/>
    <w:rsid w:val="000E4689"/>
    <w:rsid w:val="000E5114"/>
    <w:rsid w:val="000E7FB7"/>
    <w:rsid w:val="000F1D5B"/>
    <w:rsid w:val="000F1D69"/>
    <w:rsid w:val="000F1D73"/>
    <w:rsid w:val="000F232F"/>
    <w:rsid w:val="000F44EF"/>
    <w:rsid w:val="000F468A"/>
    <w:rsid w:val="000F476F"/>
    <w:rsid w:val="000F653E"/>
    <w:rsid w:val="000F729F"/>
    <w:rsid w:val="000F7E2C"/>
    <w:rsid w:val="001011E4"/>
    <w:rsid w:val="00101B06"/>
    <w:rsid w:val="001022FF"/>
    <w:rsid w:val="00102521"/>
    <w:rsid w:val="00102915"/>
    <w:rsid w:val="00103435"/>
    <w:rsid w:val="001037D0"/>
    <w:rsid w:val="0010482A"/>
    <w:rsid w:val="00105F02"/>
    <w:rsid w:val="00106AE3"/>
    <w:rsid w:val="001079D1"/>
    <w:rsid w:val="00110767"/>
    <w:rsid w:val="001109A1"/>
    <w:rsid w:val="00112115"/>
    <w:rsid w:val="00112C10"/>
    <w:rsid w:val="00114472"/>
    <w:rsid w:val="001146E6"/>
    <w:rsid w:val="00116F44"/>
    <w:rsid w:val="001214B6"/>
    <w:rsid w:val="001216AD"/>
    <w:rsid w:val="001316BC"/>
    <w:rsid w:val="0013171E"/>
    <w:rsid w:val="00131A0D"/>
    <w:rsid w:val="001336E3"/>
    <w:rsid w:val="00135678"/>
    <w:rsid w:val="00140978"/>
    <w:rsid w:val="00140C54"/>
    <w:rsid w:val="00143E24"/>
    <w:rsid w:val="001455A3"/>
    <w:rsid w:val="00147599"/>
    <w:rsid w:val="0015326B"/>
    <w:rsid w:val="00155FF6"/>
    <w:rsid w:val="0015690F"/>
    <w:rsid w:val="00156C41"/>
    <w:rsid w:val="00157BAB"/>
    <w:rsid w:val="00157F61"/>
    <w:rsid w:val="00160374"/>
    <w:rsid w:val="0016071C"/>
    <w:rsid w:val="00160CD7"/>
    <w:rsid w:val="00160F18"/>
    <w:rsid w:val="0016107E"/>
    <w:rsid w:val="001610CF"/>
    <w:rsid w:val="00163450"/>
    <w:rsid w:val="001638DF"/>
    <w:rsid w:val="00163DD7"/>
    <w:rsid w:val="00163E9A"/>
    <w:rsid w:val="00164144"/>
    <w:rsid w:val="0016452B"/>
    <w:rsid w:val="00164F03"/>
    <w:rsid w:val="001662FF"/>
    <w:rsid w:val="0016782E"/>
    <w:rsid w:val="00167955"/>
    <w:rsid w:val="00170F2F"/>
    <w:rsid w:val="00172524"/>
    <w:rsid w:val="00174166"/>
    <w:rsid w:val="001758CE"/>
    <w:rsid w:val="0017707A"/>
    <w:rsid w:val="00177BA0"/>
    <w:rsid w:val="0018206C"/>
    <w:rsid w:val="00183ED2"/>
    <w:rsid w:val="00185D87"/>
    <w:rsid w:val="00187415"/>
    <w:rsid w:val="0018761F"/>
    <w:rsid w:val="00187FEB"/>
    <w:rsid w:val="001942A3"/>
    <w:rsid w:val="0019701F"/>
    <w:rsid w:val="00197077"/>
    <w:rsid w:val="001974E9"/>
    <w:rsid w:val="00197C59"/>
    <w:rsid w:val="001A02CD"/>
    <w:rsid w:val="001A03C7"/>
    <w:rsid w:val="001A3C18"/>
    <w:rsid w:val="001A3CA8"/>
    <w:rsid w:val="001A5E04"/>
    <w:rsid w:val="001A755E"/>
    <w:rsid w:val="001A77D0"/>
    <w:rsid w:val="001A78F9"/>
    <w:rsid w:val="001B0B23"/>
    <w:rsid w:val="001B1D84"/>
    <w:rsid w:val="001B23D8"/>
    <w:rsid w:val="001B3075"/>
    <w:rsid w:val="001B37E7"/>
    <w:rsid w:val="001B6B22"/>
    <w:rsid w:val="001C0D9E"/>
    <w:rsid w:val="001C0E6B"/>
    <w:rsid w:val="001C0FDA"/>
    <w:rsid w:val="001C2948"/>
    <w:rsid w:val="001C3962"/>
    <w:rsid w:val="001D0442"/>
    <w:rsid w:val="001D1353"/>
    <w:rsid w:val="001D5C94"/>
    <w:rsid w:val="001D6C0A"/>
    <w:rsid w:val="001D786E"/>
    <w:rsid w:val="001D7E5D"/>
    <w:rsid w:val="001E22D2"/>
    <w:rsid w:val="001E4F3B"/>
    <w:rsid w:val="001E74A5"/>
    <w:rsid w:val="001F3B00"/>
    <w:rsid w:val="001F50B4"/>
    <w:rsid w:val="0020288F"/>
    <w:rsid w:val="00202C54"/>
    <w:rsid w:val="002035DD"/>
    <w:rsid w:val="00204BF0"/>
    <w:rsid w:val="00204D91"/>
    <w:rsid w:val="00205D58"/>
    <w:rsid w:val="00210E30"/>
    <w:rsid w:val="002116D3"/>
    <w:rsid w:val="00213157"/>
    <w:rsid w:val="00214FB3"/>
    <w:rsid w:val="002157B6"/>
    <w:rsid w:val="00215814"/>
    <w:rsid w:val="00215A05"/>
    <w:rsid w:val="00217967"/>
    <w:rsid w:val="00220392"/>
    <w:rsid w:val="00223C5B"/>
    <w:rsid w:val="00224B7F"/>
    <w:rsid w:val="00225BA5"/>
    <w:rsid w:val="0023006B"/>
    <w:rsid w:val="002316F8"/>
    <w:rsid w:val="00233DE3"/>
    <w:rsid w:val="00234063"/>
    <w:rsid w:val="002347DA"/>
    <w:rsid w:val="002362C5"/>
    <w:rsid w:val="00236405"/>
    <w:rsid w:val="00241379"/>
    <w:rsid w:val="00241A2F"/>
    <w:rsid w:val="00241CC2"/>
    <w:rsid w:val="002437BD"/>
    <w:rsid w:val="002448C9"/>
    <w:rsid w:val="00251C26"/>
    <w:rsid w:val="002555D0"/>
    <w:rsid w:val="002574A2"/>
    <w:rsid w:val="002651F1"/>
    <w:rsid w:val="00266957"/>
    <w:rsid w:val="00267406"/>
    <w:rsid w:val="00271796"/>
    <w:rsid w:val="00273AD9"/>
    <w:rsid w:val="002742BA"/>
    <w:rsid w:val="0027519D"/>
    <w:rsid w:val="00276129"/>
    <w:rsid w:val="002762B1"/>
    <w:rsid w:val="00276B8C"/>
    <w:rsid w:val="00276E46"/>
    <w:rsid w:val="00280B4E"/>
    <w:rsid w:val="002838A8"/>
    <w:rsid w:val="0028482B"/>
    <w:rsid w:val="00287F04"/>
    <w:rsid w:val="00292BCE"/>
    <w:rsid w:val="002A0D71"/>
    <w:rsid w:val="002A279A"/>
    <w:rsid w:val="002A423E"/>
    <w:rsid w:val="002A4755"/>
    <w:rsid w:val="002A4A49"/>
    <w:rsid w:val="002A54A0"/>
    <w:rsid w:val="002A555F"/>
    <w:rsid w:val="002A61DA"/>
    <w:rsid w:val="002A73A2"/>
    <w:rsid w:val="002B09C3"/>
    <w:rsid w:val="002B0BCB"/>
    <w:rsid w:val="002B0C80"/>
    <w:rsid w:val="002B2157"/>
    <w:rsid w:val="002B26E9"/>
    <w:rsid w:val="002B3963"/>
    <w:rsid w:val="002B3B78"/>
    <w:rsid w:val="002B639B"/>
    <w:rsid w:val="002B6D2C"/>
    <w:rsid w:val="002B76D0"/>
    <w:rsid w:val="002C12C1"/>
    <w:rsid w:val="002C1481"/>
    <w:rsid w:val="002C239A"/>
    <w:rsid w:val="002C271C"/>
    <w:rsid w:val="002C5013"/>
    <w:rsid w:val="002D0C8B"/>
    <w:rsid w:val="002D2DDD"/>
    <w:rsid w:val="002D2FDA"/>
    <w:rsid w:val="002D32EC"/>
    <w:rsid w:val="002D7F08"/>
    <w:rsid w:val="002E2B20"/>
    <w:rsid w:val="002E3193"/>
    <w:rsid w:val="002E420A"/>
    <w:rsid w:val="002E42AF"/>
    <w:rsid w:val="002E4747"/>
    <w:rsid w:val="002E4DD9"/>
    <w:rsid w:val="002E52B7"/>
    <w:rsid w:val="002E53E6"/>
    <w:rsid w:val="002E562F"/>
    <w:rsid w:val="002E6941"/>
    <w:rsid w:val="002E6C2F"/>
    <w:rsid w:val="002F11EF"/>
    <w:rsid w:val="002F19EB"/>
    <w:rsid w:val="002F20C5"/>
    <w:rsid w:val="002F3CD9"/>
    <w:rsid w:val="002F4D46"/>
    <w:rsid w:val="002F4E08"/>
    <w:rsid w:val="002F51A4"/>
    <w:rsid w:val="002F56B6"/>
    <w:rsid w:val="002F57FA"/>
    <w:rsid w:val="002F7ADE"/>
    <w:rsid w:val="002F7B82"/>
    <w:rsid w:val="002F7D7E"/>
    <w:rsid w:val="00303003"/>
    <w:rsid w:val="0030379E"/>
    <w:rsid w:val="003109F6"/>
    <w:rsid w:val="0031215F"/>
    <w:rsid w:val="0031229B"/>
    <w:rsid w:val="00314134"/>
    <w:rsid w:val="0031436D"/>
    <w:rsid w:val="003176BF"/>
    <w:rsid w:val="003176D4"/>
    <w:rsid w:val="003221D4"/>
    <w:rsid w:val="00322D41"/>
    <w:rsid w:val="00323920"/>
    <w:rsid w:val="00323B89"/>
    <w:rsid w:val="003246E6"/>
    <w:rsid w:val="0032511B"/>
    <w:rsid w:val="00326BD6"/>
    <w:rsid w:val="00331D2E"/>
    <w:rsid w:val="00332349"/>
    <w:rsid w:val="0033292B"/>
    <w:rsid w:val="003335D1"/>
    <w:rsid w:val="00340253"/>
    <w:rsid w:val="003403FD"/>
    <w:rsid w:val="00340B6B"/>
    <w:rsid w:val="003411C1"/>
    <w:rsid w:val="00343BD5"/>
    <w:rsid w:val="00343CEE"/>
    <w:rsid w:val="003442E3"/>
    <w:rsid w:val="00344632"/>
    <w:rsid w:val="00344F14"/>
    <w:rsid w:val="00345882"/>
    <w:rsid w:val="00350E50"/>
    <w:rsid w:val="003512D1"/>
    <w:rsid w:val="00351CD0"/>
    <w:rsid w:val="003557B1"/>
    <w:rsid w:val="00356B95"/>
    <w:rsid w:val="00357E27"/>
    <w:rsid w:val="00361CED"/>
    <w:rsid w:val="00362992"/>
    <w:rsid w:val="00363E07"/>
    <w:rsid w:val="003647EF"/>
    <w:rsid w:val="00366B4A"/>
    <w:rsid w:val="00367015"/>
    <w:rsid w:val="00370070"/>
    <w:rsid w:val="00370F0F"/>
    <w:rsid w:val="003726CE"/>
    <w:rsid w:val="00375C8C"/>
    <w:rsid w:val="0038012D"/>
    <w:rsid w:val="003826E3"/>
    <w:rsid w:val="00383108"/>
    <w:rsid w:val="00386B1D"/>
    <w:rsid w:val="00395D00"/>
    <w:rsid w:val="00396281"/>
    <w:rsid w:val="0039789F"/>
    <w:rsid w:val="003A036B"/>
    <w:rsid w:val="003A1041"/>
    <w:rsid w:val="003A36B8"/>
    <w:rsid w:val="003A3989"/>
    <w:rsid w:val="003B09B8"/>
    <w:rsid w:val="003B48F5"/>
    <w:rsid w:val="003B4B0A"/>
    <w:rsid w:val="003B73AF"/>
    <w:rsid w:val="003B7783"/>
    <w:rsid w:val="003C126A"/>
    <w:rsid w:val="003C1389"/>
    <w:rsid w:val="003C3436"/>
    <w:rsid w:val="003C3F32"/>
    <w:rsid w:val="003C444E"/>
    <w:rsid w:val="003D637E"/>
    <w:rsid w:val="003D6C2A"/>
    <w:rsid w:val="003E12EA"/>
    <w:rsid w:val="003E1DAB"/>
    <w:rsid w:val="003E2A34"/>
    <w:rsid w:val="003E4809"/>
    <w:rsid w:val="003E522F"/>
    <w:rsid w:val="003F187A"/>
    <w:rsid w:val="003F2212"/>
    <w:rsid w:val="003F2A40"/>
    <w:rsid w:val="003F2EA3"/>
    <w:rsid w:val="003F43A0"/>
    <w:rsid w:val="003F43FD"/>
    <w:rsid w:val="003F4801"/>
    <w:rsid w:val="003F48F2"/>
    <w:rsid w:val="003F4AA3"/>
    <w:rsid w:val="003F64BD"/>
    <w:rsid w:val="003F6FA0"/>
    <w:rsid w:val="00401466"/>
    <w:rsid w:val="00403F94"/>
    <w:rsid w:val="004055F3"/>
    <w:rsid w:val="00405644"/>
    <w:rsid w:val="004059FB"/>
    <w:rsid w:val="00407E1E"/>
    <w:rsid w:val="00410F5C"/>
    <w:rsid w:val="00411059"/>
    <w:rsid w:val="00411FAB"/>
    <w:rsid w:val="00414A3B"/>
    <w:rsid w:val="00420363"/>
    <w:rsid w:val="0042178A"/>
    <w:rsid w:val="00422801"/>
    <w:rsid w:val="00423924"/>
    <w:rsid w:val="0042392F"/>
    <w:rsid w:val="0042404A"/>
    <w:rsid w:val="00425BF0"/>
    <w:rsid w:val="00426B72"/>
    <w:rsid w:val="00427A41"/>
    <w:rsid w:val="00436D25"/>
    <w:rsid w:val="004409D0"/>
    <w:rsid w:val="00442CC9"/>
    <w:rsid w:val="00443F78"/>
    <w:rsid w:val="00444A13"/>
    <w:rsid w:val="0044663D"/>
    <w:rsid w:val="00447284"/>
    <w:rsid w:val="00450FB2"/>
    <w:rsid w:val="00451715"/>
    <w:rsid w:val="00452383"/>
    <w:rsid w:val="00452901"/>
    <w:rsid w:val="00452BCF"/>
    <w:rsid w:val="00454372"/>
    <w:rsid w:val="00454378"/>
    <w:rsid w:val="004552CD"/>
    <w:rsid w:val="004553F9"/>
    <w:rsid w:val="00455EF3"/>
    <w:rsid w:val="0046084D"/>
    <w:rsid w:val="0046257F"/>
    <w:rsid w:val="00464B6C"/>
    <w:rsid w:val="00465A9D"/>
    <w:rsid w:val="00465ACA"/>
    <w:rsid w:val="00466EB8"/>
    <w:rsid w:val="0047088F"/>
    <w:rsid w:val="004770DC"/>
    <w:rsid w:val="004811C8"/>
    <w:rsid w:val="00482AB0"/>
    <w:rsid w:val="00486218"/>
    <w:rsid w:val="00490E10"/>
    <w:rsid w:val="00495158"/>
    <w:rsid w:val="00496F54"/>
    <w:rsid w:val="004A144B"/>
    <w:rsid w:val="004A2085"/>
    <w:rsid w:val="004A20C3"/>
    <w:rsid w:val="004A4112"/>
    <w:rsid w:val="004A6CF6"/>
    <w:rsid w:val="004A6E31"/>
    <w:rsid w:val="004A74F5"/>
    <w:rsid w:val="004B0C1C"/>
    <w:rsid w:val="004B1F16"/>
    <w:rsid w:val="004B47E4"/>
    <w:rsid w:val="004B5352"/>
    <w:rsid w:val="004C259D"/>
    <w:rsid w:val="004C45A4"/>
    <w:rsid w:val="004C639F"/>
    <w:rsid w:val="004C78AC"/>
    <w:rsid w:val="004C7C8B"/>
    <w:rsid w:val="004D0418"/>
    <w:rsid w:val="004D0A3D"/>
    <w:rsid w:val="004D5F9A"/>
    <w:rsid w:val="004E033D"/>
    <w:rsid w:val="004E0608"/>
    <w:rsid w:val="004E1299"/>
    <w:rsid w:val="004E2251"/>
    <w:rsid w:val="004E247C"/>
    <w:rsid w:val="004E3F08"/>
    <w:rsid w:val="004E662A"/>
    <w:rsid w:val="004F06BD"/>
    <w:rsid w:val="004F0EB7"/>
    <w:rsid w:val="004F0F5E"/>
    <w:rsid w:val="004F3C9D"/>
    <w:rsid w:val="004F751A"/>
    <w:rsid w:val="004F7BF7"/>
    <w:rsid w:val="004F7E10"/>
    <w:rsid w:val="00500957"/>
    <w:rsid w:val="00500F48"/>
    <w:rsid w:val="005012B9"/>
    <w:rsid w:val="00501D98"/>
    <w:rsid w:val="0050536A"/>
    <w:rsid w:val="00506069"/>
    <w:rsid w:val="00510B70"/>
    <w:rsid w:val="005120F6"/>
    <w:rsid w:val="00513510"/>
    <w:rsid w:val="00513F30"/>
    <w:rsid w:val="005152EF"/>
    <w:rsid w:val="0051580C"/>
    <w:rsid w:val="00517C30"/>
    <w:rsid w:val="00521E37"/>
    <w:rsid w:val="00522611"/>
    <w:rsid w:val="005230A2"/>
    <w:rsid w:val="00523F09"/>
    <w:rsid w:val="00523FAB"/>
    <w:rsid w:val="005301CF"/>
    <w:rsid w:val="0053384A"/>
    <w:rsid w:val="00533854"/>
    <w:rsid w:val="00535810"/>
    <w:rsid w:val="00537E86"/>
    <w:rsid w:val="00543CF0"/>
    <w:rsid w:val="00544C84"/>
    <w:rsid w:val="00544F43"/>
    <w:rsid w:val="00545317"/>
    <w:rsid w:val="00546794"/>
    <w:rsid w:val="005471AF"/>
    <w:rsid w:val="00547DA2"/>
    <w:rsid w:val="0055024C"/>
    <w:rsid w:val="00552854"/>
    <w:rsid w:val="00556680"/>
    <w:rsid w:val="00570089"/>
    <w:rsid w:val="005713B7"/>
    <w:rsid w:val="00572BDF"/>
    <w:rsid w:val="00575E15"/>
    <w:rsid w:val="005771FD"/>
    <w:rsid w:val="005772D1"/>
    <w:rsid w:val="0058198B"/>
    <w:rsid w:val="00585874"/>
    <w:rsid w:val="005876CF"/>
    <w:rsid w:val="00587EE6"/>
    <w:rsid w:val="00590676"/>
    <w:rsid w:val="00590E67"/>
    <w:rsid w:val="0059234A"/>
    <w:rsid w:val="005931F1"/>
    <w:rsid w:val="005957FB"/>
    <w:rsid w:val="005A0C52"/>
    <w:rsid w:val="005A227B"/>
    <w:rsid w:val="005A4FF5"/>
    <w:rsid w:val="005A6A3B"/>
    <w:rsid w:val="005B0238"/>
    <w:rsid w:val="005B2829"/>
    <w:rsid w:val="005B71F6"/>
    <w:rsid w:val="005C0413"/>
    <w:rsid w:val="005C554C"/>
    <w:rsid w:val="005D069D"/>
    <w:rsid w:val="005D10CA"/>
    <w:rsid w:val="005D1202"/>
    <w:rsid w:val="005D3ECD"/>
    <w:rsid w:val="005D4D1C"/>
    <w:rsid w:val="005D54FE"/>
    <w:rsid w:val="005D59D9"/>
    <w:rsid w:val="005D6662"/>
    <w:rsid w:val="005E1356"/>
    <w:rsid w:val="005E1922"/>
    <w:rsid w:val="005F3825"/>
    <w:rsid w:val="005F667C"/>
    <w:rsid w:val="005F7AF0"/>
    <w:rsid w:val="005F7F79"/>
    <w:rsid w:val="006012BC"/>
    <w:rsid w:val="00601C1D"/>
    <w:rsid w:val="00601E78"/>
    <w:rsid w:val="00602BED"/>
    <w:rsid w:val="00604E4D"/>
    <w:rsid w:val="006065A3"/>
    <w:rsid w:val="00606D04"/>
    <w:rsid w:val="00607518"/>
    <w:rsid w:val="006077C1"/>
    <w:rsid w:val="00607885"/>
    <w:rsid w:val="00614F9F"/>
    <w:rsid w:val="00615A03"/>
    <w:rsid w:val="00616182"/>
    <w:rsid w:val="00616D45"/>
    <w:rsid w:val="00616E15"/>
    <w:rsid w:val="00622119"/>
    <w:rsid w:val="00623621"/>
    <w:rsid w:val="00623D9C"/>
    <w:rsid w:val="00624390"/>
    <w:rsid w:val="00624617"/>
    <w:rsid w:val="0062498B"/>
    <w:rsid w:val="00624EF3"/>
    <w:rsid w:val="0062591B"/>
    <w:rsid w:val="00626AAE"/>
    <w:rsid w:val="006302C3"/>
    <w:rsid w:val="00634E7C"/>
    <w:rsid w:val="00635124"/>
    <w:rsid w:val="00637B95"/>
    <w:rsid w:val="00640419"/>
    <w:rsid w:val="00640BCF"/>
    <w:rsid w:val="00640F6B"/>
    <w:rsid w:val="006431F9"/>
    <w:rsid w:val="0064394A"/>
    <w:rsid w:val="00645E4F"/>
    <w:rsid w:val="006504CC"/>
    <w:rsid w:val="00650E62"/>
    <w:rsid w:val="00651BD4"/>
    <w:rsid w:val="006534A5"/>
    <w:rsid w:val="00653C29"/>
    <w:rsid w:val="006543BC"/>
    <w:rsid w:val="0065506A"/>
    <w:rsid w:val="006555E1"/>
    <w:rsid w:val="006558F0"/>
    <w:rsid w:val="00655E30"/>
    <w:rsid w:val="0066026D"/>
    <w:rsid w:val="00660F21"/>
    <w:rsid w:val="006616CC"/>
    <w:rsid w:val="006619EE"/>
    <w:rsid w:val="0066258F"/>
    <w:rsid w:val="0066603A"/>
    <w:rsid w:val="00666D8F"/>
    <w:rsid w:val="00667A80"/>
    <w:rsid w:val="00667DA8"/>
    <w:rsid w:val="00670A4E"/>
    <w:rsid w:val="0067109E"/>
    <w:rsid w:val="00674D3D"/>
    <w:rsid w:val="006752A6"/>
    <w:rsid w:val="00675664"/>
    <w:rsid w:val="0067580A"/>
    <w:rsid w:val="00677872"/>
    <w:rsid w:val="00681800"/>
    <w:rsid w:val="00684BEE"/>
    <w:rsid w:val="00685F1E"/>
    <w:rsid w:val="0068784C"/>
    <w:rsid w:val="0069041D"/>
    <w:rsid w:val="00690B8B"/>
    <w:rsid w:val="0069101F"/>
    <w:rsid w:val="00692D4C"/>
    <w:rsid w:val="006941FB"/>
    <w:rsid w:val="006950E7"/>
    <w:rsid w:val="00696C11"/>
    <w:rsid w:val="006A3B6E"/>
    <w:rsid w:val="006A55D8"/>
    <w:rsid w:val="006B151C"/>
    <w:rsid w:val="006B3F26"/>
    <w:rsid w:val="006B537B"/>
    <w:rsid w:val="006B63A0"/>
    <w:rsid w:val="006B686A"/>
    <w:rsid w:val="006C198F"/>
    <w:rsid w:val="006C2ED9"/>
    <w:rsid w:val="006C3E88"/>
    <w:rsid w:val="006C40EE"/>
    <w:rsid w:val="006C48EC"/>
    <w:rsid w:val="006C4AE8"/>
    <w:rsid w:val="006C603C"/>
    <w:rsid w:val="006D2B98"/>
    <w:rsid w:val="006D341F"/>
    <w:rsid w:val="006D3FA7"/>
    <w:rsid w:val="006D52C6"/>
    <w:rsid w:val="006D56FF"/>
    <w:rsid w:val="006D5BF1"/>
    <w:rsid w:val="006D7459"/>
    <w:rsid w:val="006E01F1"/>
    <w:rsid w:val="006E0A54"/>
    <w:rsid w:val="006E65B1"/>
    <w:rsid w:val="006E6971"/>
    <w:rsid w:val="006E7D3E"/>
    <w:rsid w:val="006F3529"/>
    <w:rsid w:val="006F4362"/>
    <w:rsid w:val="006F4CDA"/>
    <w:rsid w:val="006F5BD9"/>
    <w:rsid w:val="006F6663"/>
    <w:rsid w:val="006F70DD"/>
    <w:rsid w:val="006F720A"/>
    <w:rsid w:val="006F7992"/>
    <w:rsid w:val="00700C68"/>
    <w:rsid w:val="007043EB"/>
    <w:rsid w:val="00704AC7"/>
    <w:rsid w:val="00705AB8"/>
    <w:rsid w:val="00705FB7"/>
    <w:rsid w:val="007072A1"/>
    <w:rsid w:val="007110BD"/>
    <w:rsid w:val="00711FE2"/>
    <w:rsid w:val="00712507"/>
    <w:rsid w:val="007138BB"/>
    <w:rsid w:val="00717701"/>
    <w:rsid w:val="00717EB3"/>
    <w:rsid w:val="00723087"/>
    <w:rsid w:val="00724FCB"/>
    <w:rsid w:val="00727B8D"/>
    <w:rsid w:val="00732093"/>
    <w:rsid w:val="00737BAC"/>
    <w:rsid w:val="00744969"/>
    <w:rsid w:val="00744E86"/>
    <w:rsid w:val="00747602"/>
    <w:rsid w:val="00751599"/>
    <w:rsid w:val="00752A97"/>
    <w:rsid w:val="00754BFE"/>
    <w:rsid w:val="007553B1"/>
    <w:rsid w:val="007558D5"/>
    <w:rsid w:val="00757985"/>
    <w:rsid w:val="007606CE"/>
    <w:rsid w:val="007626D0"/>
    <w:rsid w:val="007647B3"/>
    <w:rsid w:val="007653CD"/>
    <w:rsid w:val="007672B0"/>
    <w:rsid w:val="00770DFE"/>
    <w:rsid w:val="00773033"/>
    <w:rsid w:val="0077360C"/>
    <w:rsid w:val="007743B7"/>
    <w:rsid w:val="00774F85"/>
    <w:rsid w:val="00775945"/>
    <w:rsid w:val="00775AFB"/>
    <w:rsid w:val="00776951"/>
    <w:rsid w:val="0078312A"/>
    <w:rsid w:val="00785980"/>
    <w:rsid w:val="007870FB"/>
    <w:rsid w:val="00787737"/>
    <w:rsid w:val="00790C88"/>
    <w:rsid w:val="007910CB"/>
    <w:rsid w:val="0079270D"/>
    <w:rsid w:val="00792AFE"/>
    <w:rsid w:val="007A0146"/>
    <w:rsid w:val="007A17AF"/>
    <w:rsid w:val="007A2007"/>
    <w:rsid w:val="007A25F5"/>
    <w:rsid w:val="007A432E"/>
    <w:rsid w:val="007A707F"/>
    <w:rsid w:val="007A73EF"/>
    <w:rsid w:val="007A7480"/>
    <w:rsid w:val="007A7EC4"/>
    <w:rsid w:val="007B0F88"/>
    <w:rsid w:val="007B3353"/>
    <w:rsid w:val="007B7E5B"/>
    <w:rsid w:val="007C21E1"/>
    <w:rsid w:val="007C2C1C"/>
    <w:rsid w:val="007C3B8D"/>
    <w:rsid w:val="007C40DC"/>
    <w:rsid w:val="007D183F"/>
    <w:rsid w:val="007D3E84"/>
    <w:rsid w:val="007D63C8"/>
    <w:rsid w:val="007E00B0"/>
    <w:rsid w:val="007E25F9"/>
    <w:rsid w:val="007E2F7B"/>
    <w:rsid w:val="007E319E"/>
    <w:rsid w:val="007E3632"/>
    <w:rsid w:val="007E46B7"/>
    <w:rsid w:val="007E5DBC"/>
    <w:rsid w:val="007F1C08"/>
    <w:rsid w:val="007F21FC"/>
    <w:rsid w:val="007F40D4"/>
    <w:rsid w:val="007F474F"/>
    <w:rsid w:val="007F5268"/>
    <w:rsid w:val="007F67D9"/>
    <w:rsid w:val="007F6DCF"/>
    <w:rsid w:val="007F7D42"/>
    <w:rsid w:val="008026EC"/>
    <w:rsid w:val="0080281B"/>
    <w:rsid w:val="00803305"/>
    <w:rsid w:val="00803A41"/>
    <w:rsid w:val="00803B32"/>
    <w:rsid w:val="008047EE"/>
    <w:rsid w:val="00804A6D"/>
    <w:rsid w:val="00805301"/>
    <w:rsid w:val="0080598A"/>
    <w:rsid w:val="00810F99"/>
    <w:rsid w:val="008126F8"/>
    <w:rsid w:val="00813883"/>
    <w:rsid w:val="00813B6F"/>
    <w:rsid w:val="00813BBB"/>
    <w:rsid w:val="00814110"/>
    <w:rsid w:val="00815153"/>
    <w:rsid w:val="00820F7F"/>
    <w:rsid w:val="008223EA"/>
    <w:rsid w:val="00823C3A"/>
    <w:rsid w:val="00824647"/>
    <w:rsid w:val="00824EEC"/>
    <w:rsid w:val="0082638B"/>
    <w:rsid w:val="0082737B"/>
    <w:rsid w:val="00830D0A"/>
    <w:rsid w:val="008325EA"/>
    <w:rsid w:val="00832829"/>
    <w:rsid w:val="00832E00"/>
    <w:rsid w:val="00834547"/>
    <w:rsid w:val="00834905"/>
    <w:rsid w:val="00834C32"/>
    <w:rsid w:val="00836AFE"/>
    <w:rsid w:val="00837C0E"/>
    <w:rsid w:val="008434CB"/>
    <w:rsid w:val="008448B8"/>
    <w:rsid w:val="00845008"/>
    <w:rsid w:val="00845ADA"/>
    <w:rsid w:val="00845EA2"/>
    <w:rsid w:val="00846364"/>
    <w:rsid w:val="00850D5F"/>
    <w:rsid w:val="008521D8"/>
    <w:rsid w:val="0085291C"/>
    <w:rsid w:val="00855B89"/>
    <w:rsid w:val="008560D8"/>
    <w:rsid w:val="00857270"/>
    <w:rsid w:val="00860729"/>
    <w:rsid w:val="0086143B"/>
    <w:rsid w:val="00861E54"/>
    <w:rsid w:val="00862682"/>
    <w:rsid w:val="00863BA8"/>
    <w:rsid w:val="00865ACF"/>
    <w:rsid w:val="00867F74"/>
    <w:rsid w:val="008745E1"/>
    <w:rsid w:val="0087561B"/>
    <w:rsid w:val="00877D2A"/>
    <w:rsid w:val="008809A8"/>
    <w:rsid w:val="0088383E"/>
    <w:rsid w:val="00883F57"/>
    <w:rsid w:val="0089073D"/>
    <w:rsid w:val="00890A03"/>
    <w:rsid w:val="00891311"/>
    <w:rsid w:val="008916C6"/>
    <w:rsid w:val="00894B56"/>
    <w:rsid w:val="00895F9D"/>
    <w:rsid w:val="00897154"/>
    <w:rsid w:val="008A0E4B"/>
    <w:rsid w:val="008A6E35"/>
    <w:rsid w:val="008B07E0"/>
    <w:rsid w:val="008B0B65"/>
    <w:rsid w:val="008B1284"/>
    <w:rsid w:val="008B1563"/>
    <w:rsid w:val="008B18F9"/>
    <w:rsid w:val="008B1B9C"/>
    <w:rsid w:val="008B672C"/>
    <w:rsid w:val="008B6B92"/>
    <w:rsid w:val="008C0816"/>
    <w:rsid w:val="008C08F2"/>
    <w:rsid w:val="008C0E35"/>
    <w:rsid w:val="008C1615"/>
    <w:rsid w:val="008C1671"/>
    <w:rsid w:val="008C3913"/>
    <w:rsid w:val="008C48EB"/>
    <w:rsid w:val="008C773B"/>
    <w:rsid w:val="008D3999"/>
    <w:rsid w:val="008D457E"/>
    <w:rsid w:val="008D5A77"/>
    <w:rsid w:val="008E1A76"/>
    <w:rsid w:val="008E4DAD"/>
    <w:rsid w:val="008E4E65"/>
    <w:rsid w:val="008F169C"/>
    <w:rsid w:val="008F1C1C"/>
    <w:rsid w:val="008F7E6E"/>
    <w:rsid w:val="00900CDA"/>
    <w:rsid w:val="00902896"/>
    <w:rsid w:val="0090359F"/>
    <w:rsid w:val="009050DF"/>
    <w:rsid w:val="009056DE"/>
    <w:rsid w:val="00906BC6"/>
    <w:rsid w:val="00907091"/>
    <w:rsid w:val="00907923"/>
    <w:rsid w:val="00910485"/>
    <w:rsid w:val="00910E2C"/>
    <w:rsid w:val="009119AA"/>
    <w:rsid w:val="00912A17"/>
    <w:rsid w:val="00912D2D"/>
    <w:rsid w:val="0091333A"/>
    <w:rsid w:val="009139AE"/>
    <w:rsid w:val="00913D51"/>
    <w:rsid w:val="0091608C"/>
    <w:rsid w:val="00921A77"/>
    <w:rsid w:val="0092593D"/>
    <w:rsid w:val="00925C08"/>
    <w:rsid w:val="009307E8"/>
    <w:rsid w:val="00931A63"/>
    <w:rsid w:val="00931CA8"/>
    <w:rsid w:val="00933958"/>
    <w:rsid w:val="00935397"/>
    <w:rsid w:val="00935DC0"/>
    <w:rsid w:val="00936F75"/>
    <w:rsid w:val="00940BBF"/>
    <w:rsid w:val="00941BD5"/>
    <w:rsid w:val="0094418D"/>
    <w:rsid w:val="0094525A"/>
    <w:rsid w:val="009476A6"/>
    <w:rsid w:val="00950DF7"/>
    <w:rsid w:val="00951217"/>
    <w:rsid w:val="00951CF9"/>
    <w:rsid w:val="00952BE5"/>
    <w:rsid w:val="009532CE"/>
    <w:rsid w:val="00953EFC"/>
    <w:rsid w:val="00955477"/>
    <w:rsid w:val="009557A5"/>
    <w:rsid w:val="009569E7"/>
    <w:rsid w:val="00956B3E"/>
    <w:rsid w:val="009578B5"/>
    <w:rsid w:val="00960382"/>
    <w:rsid w:val="00962C32"/>
    <w:rsid w:val="00962CA2"/>
    <w:rsid w:val="00962DC9"/>
    <w:rsid w:val="009637C6"/>
    <w:rsid w:val="009661D1"/>
    <w:rsid w:val="00966C65"/>
    <w:rsid w:val="00966D62"/>
    <w:rsid w:val="009676FB"/>
    <w:rsid w:val="009703F6"/>
    <w:rsid w:val="009730A9"/>
    <w:rsid w:val="00973970"/>
    <w:rsid w:val="00974B02"/>
    <w:rsid w:val="00975911"/>
    <w:rsid w:val="0098016E"/>
    <w:rsid w:val="00982C1B"/>
    <w:rsid w:val="0098347A"/>
    <w:rsid w:val="009835CB"/>
    <w:rsid w:val="00984F52"/>
    <w:rsid w:val="00991ACF"/>
    <w:rsid w:val="00992872"/>
    <w:rsid w:val="00992A83"/>
    <w:rsid w:val="00992ED8"/>
    <w:rsid w:val="00994909"/>
    <w:rsid w:val="0099494A"/>
    <w:rsid w:val="00995F71"/>
    <w:rsid w:val="009A451F"/>
    <w:rsid w:val="009A4668"/>
    <w:rsid w:val="009A5576"/>
    <w:rsid w:val="009A61DB"/>
    <w:rsid w:val="009A70DD"/>
    <w:rsid w:val="009B0157"/>
    <w:rsid w:val="009B16F0"/>
    <w:rsid w:val="009B1821"/>
    <w:rsid w:val="009B38F8"/>
    <w:rsid w:val="009B6BCD"/>
    <w:rsid w:val="009C1761"/>
    <w:rsid w:val="009C1D1E"/>
    <w:rsid w:val="009C3D0A"/>
    <w:rsid w:val="009C4D89"/>
    <w:rsid w:val="009C5527"/>
    <w:rsid w:val="009C5D2D"/>
    <w:rsid w:val="009D0528"/>
    <w:rsid w:val="009D2D26"/>
    <w:rsid w:val="009D321D"/>
    <w:rsid w:val="009D3F94"/>
    <w:rsid w:val="009D5543"/>
    <w:rsid w:val="009E09E1"/>
    <w:rsid w:val="009E0BC5"/>
    <w:rsid w:val="009E1960"/>
    <w:rsid w:val="009E43DE"/>
    <w:rsid w:val="009E4F15"/>
    <w:rsid w:val="009E63A5"/>
    <w:rsid w:val="009E6B94"/>
    <w:rsid w:val="009F0B1F"/>
    <w:rsid w:val="009F0BF9"/>
    <w:rsid w:val="009F2091"/>
    <w:rsid w:val="009F285C"/>
    <w:rsid w:val="009F6EF8"/>
    <w:rsid w:val="00A0004A"/>
    <w:rsid w:val="00A0075E"/>
    <w:rsid w:val="00A03B18"/>
    <w:rsid w:val="00A0521A"/>
    <w:rsid w:val="00A06289"/>
    <w:rsid w:val="00A12CEC"/>
    <w:rsid w:val="00A17939"/>
    <w:rsid w:val="00A17A50"/>
    <w:rsid w:val="00A2082E"/>
    <w:rsid w:val="00A215FB"/>
    <w:rsid w:val="00A21F00"/>
    <w:rsid w:val="00A222C3"/>
    <w:rsid w:val="00A234A3"/>
    <w:rsid w:val="00A238F1"/>
    <w:rsid w:val="00A24C27"/>
    <w:rsid w:val="00A26945"/>
    <w:rsid w:val="00A3239C"/>
    <w:rsid w:val="00A32DBC"/>
    <w:rsid w:val="00A32F3F"/>
    <w:rsid w:val="00A34798"/>
    <w:rsid w:val="00A34AF2"/>
    <w:rsid w:val="00A36FB3"/>
    <w:rsid w:val="00A373F8"/>
    <w:rsid w:val="00A37AC6"/>
    <w:rsid w:val="00A410C4"/>
    <w:rsid w:val="00A45099"/>
    <w:rsid w:val="00A4586B"/>
    <w:rsid w:val="00A52B07"/>
    <w:rsid w:val="00A531FD"/>
    <w:rsid w:val="00A5490E"/>
    <w:rsid w:val="00A567A1"/>
    <w:rsid w:val="00A61531"/>
    <w:rsid w:val="00A65C3E"/>
    <w:rsid w:val="00A723D3"/>
    <w:rsid w:val="00A72A7B"/>
    <w:rsid w:val="00A73236"/>
    <w:rsid w:val="00A74DDA"/>
    <w:rsid w:val="00A7721E"/>
    <w:rsid w:val="00A77A90"/>
    <w:rsid w:val="00A81B3B"/>
    <w:rsid w:val="00A827B5"/>
    <w:rsid w:val="00A85268"/>
    <w:rsid w:val="00A85A46"/>
    <w:rsid w:val="00A91CBF"/>
    <w:rsid w:val="00A94488"/>
    <w:rsid w:val="00A959CE"/>
    <w:rsid w:val="00A96683"/>
    <w:rsid w:val="00A969F7"/>
    <w:rsid w:val="00A96E41"/>
    <w:rsid w:val="00AA4E1E"/>
    <w:rsid w:val="00AB0023"/>
    <w:rsid w:val="00AB63F5"/>
    <w:rsid w:val="00AB64FE"/>
    <w:rsid w:val="00AC1F26"/>
    <w:rsid w:val="00AC219D"/>
    <w:rsid w:val="00AC6ED1"/>
    <w:rsid w:val="00AD2EFB"/>
    <w:rsid w:val="00AD6FF4"/>
    <w:rsid w:val="00AE1868"/>
    <w:rsid w:val="00AE22F8"/>
    <w:rsid w:val="00AE276E"/>
    <w:rsid w:val="00AE32F4"/>
    <w:rsid w:val="00AE473C"/>
    <w:rsid w:val="00AE7FF7"/>
    <w:rsid w:val="00AF0B85"/>
    <w:rsid w:val="00AF46B8"/>
    <w:rsid w:val="00AF4DB6"/>
    <w:rsid w:val="00AF57B0"/>
    <w:rsid w:val="00AF60FF"/>
    <w:rsid w:val="00B014F3"/>
    <w:rsid w:val="00B0247A"/>
    <w:rsid w:val="00B04415"/>
    <w:rsid w:val="00B05766"/>
    <w:rsid w:val="00B05BF7"/>
    <w:rsid w:val="00B1032C"/>
    <w:rsid w:val="00B113AD"/>
    <w:rsid w:val="00B14CB5"/>
    <w:rsid w:val="00B15DBD"/>
    <w:rsid w:val="00B16F6E"/>
    <w:rsid w:val="00B2157C"/>
    <w:rsid w:val="00B26345"/>
    <w:rsid w:val="00B267DA"/>
    <w:rsid w:val="00B26D76"/>
    <w:rsid w:val="00B27461"/>
    <w:rsid w:val="00B27E72"/>
    <w:rsid w:val="00B27EF1"/>
    <w:rsid w:val="00B30AE5"/>
    <w:rsid w:val="00B36075"/>
    <w:rsid w:val="00B37030"/>
    <w:rsid w:val="00B40176"/>
    <w:rsid w:val="00B404D2"/>
    <w:rsid w:val="00B4066D"/>
    <w:rsid w:val="00B43F9C"/>
    <w:rsid w:val="00B471D2"/>
    <w:rsid w:val="00B5029E"/>
    <w:rsid w:val="00B5049F"/>
    <w:rsid w:val="00B54290"/>
    <w:rsid w:val="00B575DB"/>
    <w:rsid w:val="00B57B4F"/>
    <w:rsid w:val="00B57CB8"/>
    <w:rsid w:val="00B60F34"/>
    <w:rsid w:val="00B64E34"/>
    <w:rsid w:val="00B6539E"/>
    <w:rsid w:val="00B70B8A"/>
    <w:rsid w:val="00B7237F"/>
    <w:rsid w:val="00B74BA1"/>
    <w:rsid w:val="00B75473"/>
    <w:rsid w:val="00B77F47"/>
    <w:rsid w:val="00B80E59"/>
    <w:rsid w:val="00B83371"/>
    <w:rsid w:val="00B858F5"/>
    <w:rsid w:val="00B874BF"/>
    <w:rsid w:val="00B9001E"/>
    <w:rsid w:val="00B93514"/>
    <w:rsid w:val="00B955D2"/>
    <w:rsid w:val="00B9781B"/>
    <w:rsid w:val="00B97D56"/>
    <w:rsid w:val="00BA0A25"/>
    <w:rsid w:val="00BA2D4B"/>
    <w:rsid w:val="00BB5785"/>
    <w:rsid w:val="00BB7410"/>
    <w:rsid w:val="00BC00E9"/>
    <w:rsid w:val="00BC322A"/>
    <w:rsid w:val="00BC360C"/>
    <w:rsid w:val="00BC3AC7"/>
    <w:rsid w:val="00BC443A"/>
    <w:rsid w:val="00BC479E"/>
    <w:rsid w:val="00BC5432"/>
    <w:rsid w:val="00BC58D4"/>
    <w:rsid w:val="00BC593B"/>
    <w:rsid w:val="00BC729B"/>
    <w:rsid w:val="00BD0649"/>
    <w:rsid w:val="00BD1368"/>
    <w:rsid w:val="00BD14A1"/>
    <w:rsid w:val="00BD346D"/>
    <w:rsid w:val="00BD4DCC"/>
    <w:rsid w:val="00BD6562"/>
    <w:rsid w:val="00BD7F80"/>
    <w:rsid w:val="00BE1941"/>
    <w:rsid w:val="00BE1BB8"/>
    <w:rsid w:val="00BE27C9"/>
    <w:rsid w:val="00BE53E1"/>
    <w:rsid w:val="00BE61F3"/>
    <w:rsid w:val="00BE65D5"/>
    <w:rsid w:val="00BE780C"/>
    <w:rsid w:val="00BF07A0"/>
    <w:rsid w:val="00BF0E4E"/>
    <w:rsid w:val="00BF4925"/>
    <w:rsid w:val="00BF4D6C"/>
    <w:rsid w:val="00BF583E"/>
    <w:rsid w:val="00BF7619"/>
    <w:rsid w:val="00C01017"/>
    <w:rsid w:val="00C029EB"/>
    <w:rsid w:val="00C048CA"/>
    <w:rsid w:val="00C107EC"/>
    <w:rsid w:val="00C10B17"/>
    <w:rsid w:val="00C1178B"/>
    <w:rsid w:val="00C130F6"/>
    <w:rsid w:val="00C14486"/>
    <w:rsid w:val="00C15555"/>
    <w:rsid w:val="00C155DF"/>
    <w:rsid w:val="00C16D6E"/>
    <w:rsid w:val="00C1741A"/>
    <w:rsid w:val="00C20D29"/>
    <w:rsid w:val="00C21E8E"/>
    <w:rsid w:val="00C244AA"/>
    <w:rsid w:val="00C2556B"/>
    <w:rsid w:val="00C31400"/>
    <w:rsid w:val="00C33B28"/>
    <w:rsid w:val="00C3500C"/>
    <w:rsid w:val="00C35356"/>
    <w:rsid w:val="00C370FA"/>
    <w:rsid w:val="00C37880"/>
    <w:rsid w:val="00C37BD2"/>
    <w:rsid w:val="00C402CB"/>
    <w:rsid w:val="00C4127E"/>
    <w:rsid w:val="00C412EB"/>
    <w:rsid w:val="00C41B9B"/>
    <w:rsid w:val="00C42B89"/>
    <w:rsid w:val="00C4663F"/>
    <w:rsid w:val="00C4680B"/>
    <w:rsid w:val="00C4710E"/>
    <w:rsid w:val="00C5004C"/>
    <w:rsid w:val="00C5005A"/>
    <w:rsid w:val="00C525AD"/>
    <w:rsid w:val="00C52BC7"/>
    <w:rsid w:val="00C62287"/>
    <w:rsid w:val="00C62FBE"/>
    <w:rsid w:val="00C633E3"/>
    <w:rsid w:val="00C7183F"/>
    <w:rsid w:val="00C74198"/>
    <w:rsid w:val="00C7429F"/>
    <w:rsid w:val="00C77373"/>
    <w:rsid w:val="00C80DED"/>
    <w:rsid w:val="00C81E5F"/>
    <w:rsid w:val="00C82607"/>
    <w:rsid w:val="00C83692"/>
    <w:rsid w:val="00C85EE0"/>
    <w:rsid w:val="00C86417"/>
    <w:rsid w:val="00C871AC"/>
    <w:rsid w:val="00C87BA7"/>
    <w:rsid w:val="00C908BD"/>
    <w:rsid w:val="00C90E62"/>
    <w:rsid w:val="00C924F6"/>
    <w:rsid w:val="00C94A9E"/>
    <w:rsid w:val="00C9563C"/>
    <w:rsid w:val="00CA0980"/>
    <w:rsid w:val="00CA175C"/>
    <w:rsid w:val="00CA237A"/>
    <w:rsid w:val="00CA2B16"/>
    <w:rsid w:val="00CB58D7"/>
    <w:rsid w:val="00CB700A"/>
    <w:rsid w:val="00CC21AB"/>
    <w:rsid w:val="00CC24DF"/>
    <w:rsid w:val="00CC2B21"/>
    <w:rsid w:val="00CC354B"/>
    <w:rsid w:val="00CC3636"/>
    <w:rsid w:val="00CC4059"/>
    <w:rsid w:val="00CC6A7F"/>
    <w:rsid w:val="00CD3319"/>
    <w:rsid w:val="00CD36B8"/>
    <w:rsid w:val="00CE1032"/>
    <w:rsid w:val="00CE18EF"/>
    <w:rsid w:val="00CE221F"/>
    <w:rsid w:val="00CE445F"/>
    <w:rsid w:val="00CE46B5"/>
    <w:rsid w:val="00CE55B3"/>
    <w:rsid w:val="00CE55BF"/>
    <w:rsid w:val="00CE5F43"/>
    <w:rsid w:val="00CE6058"/>
    <w:rsid w:val="00CE6DE9"/>
    <w:rsid w:val="00CE7299"/>
    <w:rsid w:val="00CF0629"/>
    <w:rsid w:val="00CF12D3"/>
    <w:rsid w:val="00CF318D"/>
    <w:rsid w:val="00CF3919"/>
    <w:rsid w:val="00CF51B7"/>
    <w:rsid w:val="00CF7853"/>
    <w:rsid w:val="00D0090A"/>
    <w:rsid w:val="00D01C3A"/>
    <w:rsid w:val="00D03774"/>
    <w:rsid w:val="00D03C00"/>
    <w:rsid w:val="00D03E7A"/>
    <w:rsid w:val="00D03F61"/>
    <w:rsid w:val="00D064BA"/>
    <w:rsid w:val="00D07311"/>
    <w:rsid w:val="00D077D7"/>
    <w:rsid w:val="00D07D97"/>
    <w:rsid w:val="00D1518E"/>
    <w:rsid w:val="00D153C4"/>
    <w:rsid w:val="00D1736E"/>
    <w:rsid w:val="00D176D3"/>
    <w:rsid w:val="00D235C1"/>
    <w:rsid w:val="00D24200"/>
    <w:rsid w:val="00D27B8A"/>
    <w:rsid w:val="00D30935"/>
    <w:rsid w:val="00D30EDD"/>
    <w:rsid w:val="00D31927"/>
    <w:rsid w:val="00D3474E"/>
    <w:rsid w:val="00D368BE"/>
    <w:rsid w:val="00D40A1B"/>
    <w:rsid w:val="00D45F1D"/>
    <w:rsid w:val="00D46314"/>
    <w:rsid w:val="00D527B5"/>
    <w:rsid w:val="00D52FCB"/>
    <w:rsid w:val="00D550AD"/>
    <w:rsid w:val="00D55CC6"/>
    <w:rsid w:val="00D56446"/>
    <w:rsid w:val="00D56839"/>
    <w:rsid w:val="00D56FFB"/>
    <w:rsid w:val="00D57505"/>
    <w:rsid w:val="00D601FD"/>
    <w:rsid w:val="00D6140A"/>
    <w:rsid w:val="00D61EC2"/>
    <w:rsid w:val="00D629A0"/>
    <w:rsid w:val="00D63818"/>
    <w:rsid w:val="00D63FAA"/>
    <w:rsid w:val="00D67179"/>
    <w:rsid w:val="00D7336B"/>
    <w:rsid w:val="00D74F8B"/>
    <w:rsid w:val="00D760BB"/>
    <w:rsid w:val="00D763A6"/>
    <w:rsid w:val="00D76645"/>
    <w:rsid w:val="00D7769C"/>
    <w:rsid w:val="00D77CD9"/>
    <w:rsid w:val="00D80B15"/>
    <w:rsid w:val="00D85D4F"/>
    <w:rsid w:val="00D91EE0"/>
    <w:rsid w:val="00D96D5B"/>
    <w:rsid w:val="00DA3963"/>
    <w:rsid w:val="00DA61D6"/>
    <w:rsid w:val="00DA6E89"/>
    <w:rsid w:val="00DB27AF"/>
    <w:rsid w:val="00DB3552"/>
    <w:rsid w:val="00DB3A0E"/>
    <w:rsid w:val="00DB461A"/>
    <w:rsid w:val="00DC3961"/>
    <w:rsid w:val="00DC4C6A"/>
    <w:rsid w:val="00DC4E5A"/>
    <w:rsid w:val="00DC4ECD"/>
    <w:rsid w:val="00DC62F8"/>
    <w:rsid w:val="00DC66A3"/>
    <w:rsid w:val="00DC708F"/>
    <w:rsid w:val="00DC7A76"/>
    <w:rsid w:val="00DD0399"/>
    <w:rsid w:val="00DD1687"/>
    <w:rsid w:val="00DD17EE"/>
    <w:rsid w:val="00DD1FD8"/>
    <w:rsid w:val="00DD3392"/>
    <w:rsid w:val="00DD5DBA"/>
    <w:rsid w:val="00DD66F5"/>
    <w:rsid w:val="00DE11AB"/>
    <w:rsid w:val="00DE374F"/>
    <w:rsid w:val="00DE43D0"/>
    <w:rsid w:val="00DE48D1"/>
    <w:rsid w:val="00DE60E7"/>
    <w:rsid w:val="00DE7124"/>
    <w:rsid w:val="00DF10A6"/>
    <w:rsid w:val="00DF3618"/>
    <w:rsid w:val="00DF3D9D"/>
    <w:rsid w:val="00DF4B28"/>
    <w:rsid w:val="00DF5AB9"/>
    <w:rsid w:val="00DF7338"/>
    <w:rsid w:val="00DF77D3"/>
    <w:rsid w:val="00DF7D67"/>
    <w:rsid w:val="00E005AA"/>
    <w:rsid w:val="00E0137D"/>
    <w:rsid w:val="00E01A8D"/>
    <w:rsid w:val="00E025B8"/>
    <w:rsid w:val="00E0628E"/>
    <w:rsid w:val="00E06A03"/>
    <w:rsid w:val="00E07E23"/>
    <w:rsid w:val="00E12DEB"/>
    <w:rsid w:val="00E142E2"/>
    <w:rsid w:val="00E14DD9"/>
    <w:rsid w:val="00E17DCC"/>
    <w:rsid w:val="00E208FA"/>
    <w:rsid w:val="00E21DA6"/>
    <w:rsid w:val="00E2249D"/>
    <w:rsid w:val="00E2324A"/>
    <w:rsid w:val="00E2367D"/>
    <w:rsid w:val="00E23860"/>
    <w:rsid w:val="00E255D7"/>
    <w:rsid w:val="00E26E65"/>
    <w:rsid w:val="00E31CE3"/>
    <w:rsid w:val="00E333E3"/>
    <w:rsid w:val="00E338B0"/>
    <w:rsid w:val="00E33CF4"/>
    <w:rsid w:val="00E35C5C"/>
    <w:rsid w:val="00E452C5"/>
    <w:rsid w:val="00E4635E"/>
    <w:rsid w:val="00E526CB"/>
    <w:rsid w:val="00E53163"/>
    <w:rsid w:val="00E531DD"/>
    <w:rsid w:val="00E55021"/>
    <w:rsid w:val="00E56CE1"/>
    <w:rsid w:val="00E63719"/>
    <w:rsid w:val="00E64950"/>
    <w:rsid w:val="00E767A4"/>
    <w:rsid w:val="00E77449"/>
    <w:rsid w:val="00E8141F"/>
    <w:rsid w:val="00E81978"/>
    <w:rsid w:val="00E83B5B"/>
    <w:rsid w:val="00E851A7"/>
    <w:rsid w:val="00E87FC6"/>
    <w:rsid w:val="00E90C3B"/>
    <w:rsid w:val="00E90D02"/>
    <w:rsid w:val="00E92385"/>
    <w:rsid w:val="00E95730"/>
    <w:rsid w:val="00E95A3F"/>
    <w:rsid w:val="00E96276"/>
    <w:rsid w:val="00EA20BF"/>
    <w:rsid w:val="00EA2E14"/>
    <w:rsid w:val="00EA348A"/>
    <w:rsid w:val="00EA3D15"/>
    <w:rsid w:val="00EA4C64"/>
    <w:rsid w:val="00EA7A72"/>
    <w:rsid w:val="00EB26C0"/>
    <w:rsid w:val="00EB2C9A"/>
    <w:rsid w:val="00EB4431"/>
    <w:rsid w:val="00EB4F16"/>
    <w:rsid w:val="00EB5452"/>
    <w:rsid w:val="00EB59AF"/>
    <w:rsid w:val="00EB5C10"/>
    <w:rsid w:val="00EB66C4"/>
    <w:rsid w:val="00EB6BBD"/>
    <w:rsid w:val="00EB78BD"/>
    <w:rsid w:val="00EB7DB6"/>
    <w:rsid w:val="00EC03AD"/>
    <w:rsid w:val="00EC0C75"/>
    <w:rsid w:val="00EC1BF4"/>
    <w:rsid w:val="00EC2A09"/>
    <w:rsid w:val="00EC2E14"/>
    <w:rsid w:val="00EC4129"/>
    <w:rsid w:val="00EC5C19"/>
    <w:rsid w:val="00EC7A80"/>
    <w:rsid w:val="00EC7CF5"/>
    <w:rsid w:val="00ED3031"/>
    <w:rsid w:val="00ED38E0"/>
    <w:rsid w:val="00ED4717"/>
    <w:rsid w:val="00ED4CAD"/>
    <w:rsid w:val="00ED5795"/>
    <w:rsid w:val="00ED713A"/>
    <w:rsid w:val="00EE14C4"/>
    <w:rsid w:val="00EE1A28"/>
    <w:rsid w:val="00EE2C2E"/>
    <w:rsid w:val="00EE5F46"/>
    <w:rsid w:val="00EE7047"/>
    <w:rsid w:val="00EE7B1A"/>
    <w:rsid w:val="00EE7D70"/>
    <w:rsid w:val="00EF0892"/>
    <w:rsid w:val="00EF1DBB"/>
    <w:rsid w:val="00EF42BF"/>
    <w:rsid w:val="00EF6864"/>
    <w:rsid w:val="00EF7B9B"/>
    <w:rsid w:val="00F01A50"/>
    <w:rsid w:val="00F01D39"/>
    <w:rsid w:val="00F02FAC"/>
    <w:rsid w:val="00F049F3"/>
    <w:rsid w:val="00F062F4"/>
    <w:rsid w:val="00F06D74"/>
    <w:rsid w:val="00F07CC7"/>
    <w:rsid w:val="00F100D4"/>
    <w:rsid w:val="00F113B1"/>
    <w:rsid w:val="00F12D93"/>
    <w:rsid w:val="00F1611B"/>
    <w:rsid w:val="00F16679"/>
    <w:rsid w:val="00F22085"/>
    <w:rsid w:val="00F22578"/>
    <w:rsid w:val="00F23710"/>
    <w:rsid w:val="00F2508F"/>
    <w:rsid w:val="00F258FE"/>
    <w:rsid w:val="00F2610A"/>
    <w:rsid w:val="00F265B4"/>
    <w:rsid w:val="00F32F8C"/>
    <w:rsid w:val="00F331C6"/>
    <w:rsid w:val="00F3410A"/>
    <w:rsid w:val="00F37645"/>
    <w:rsid w:val="00F42C28"/>
    <w:rsid w:val="00F43D9E"/>
    <w:rsid w:val="00F44FCF"/>
    <w:rsid w:val="00F52279"/>
    <w:rsid w:val="00F537AD"/>
    <w:rsid w:val="00F56B61"/>
    <w:rsid w:val="00F61C2D"/>
    <w:rsid w:val="00F61C9B"/>
    <w:rsid w:val="00F621CA"/>
    <w:rsid w:val="00F62A8D"/>
    <w:rsid w:val="00F62C73"/>
    <w:rsid w:val="00F64339"/>
    <w:rsid w:val="00F64FC5"/>
    <w:rsid w:val="00F66794"/>
    <w:rsid w:val="00F709D3"/>
    <w:rsid w:val="00F72808"/>
    <w:rsid w:val="00F80459"/>
    <w:rsid w:val="00F809E3"/>
    <w:rsid w:val="00F817FF"/>
    <w:rsid w:val="00F82CB8"/>
    <w:rsid w:val="00F86EA8"/>
    <w:rsid w:val="00F86EC1"/>
    <w:rsid w:val="00F87587"/>
    <w:rsid w:val="00F920EC"/>
    <w:rsid w:val="00F9271F"/>
    <w:rsid w:val="00F92EE0"/>
    <w:rsid w:val="00F939FE"/>
    <w:rsid w:val="00F93ABB"/>
    <w:rsid w:val="00F93D21"/>
    <w:rsid w:val="00F941D8"/>
    <w:rsid w:val="00F952D0"/>
    <w:rsid w:val="00F95488"/>
    <w:rsid w:val="00F95AE0"/>
    <w:rsid w:val="00FA5C1A"/>
    <w:rsid w:val="00FA74C5"/>
    <w:rsid w:val="00FB1449"/>
    <w:rsid w:val="00FB148A"/>
    <w:rsid w:val="00FB323C"/>
    <w:rsid w:val="00FB525D"/>
    <w:rsid w:val="00FB52CF"/>
    <w:rsid w:val="00FB59AF"/>
    <w:rsid w:val="00FB6F9B"/>
    <w:rsid w:val="00FC20A2"/>
    <w:rsid w:val="00FC458B"/>
    <w:rsid w:val="00FC5834"/>
    <w:rsid w:val="00FC6173"/>
    <w:rsid w:val="00FD2C1F"/>
    <w:rsid w:val="00FD2DE7"/>
    <w:rsid w:val="00FD32B0"/>
    <w:rsid w:val="00FD3533"/>
    <w:rsid w:val="00FD472E"/>
    <w:rsid w:val="00FD6B71"/>
    <w:rsid w:val="00FD7591"/>
    <w:rsid w:val="00FD77A4"/>
    <w:rsid w:val="00FE0B16"/>
    <w:rsid w:val="00FE5C7C"/>
    <w:rsid w:val="00FE602B"/>
    <w:rsid w:val="00FE7134"/>
    <w:rsid w:val="00FE77F2"/>
    <w:rsid w:val="00FF11CD"/>
    <w:rsid w:val="00FF2AD5"/>
    <w:rsid w:val="00FF6751"/>
    <w:rsid w:val="00FF6DEF"/>
    <w:rsid w:val="00FF7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ACE135"/>
  <w15:docId w15:val="{CD560E61-2C5E-4E73-9E0F-5E1AE884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471AF"/>
  </w:style>
  <w:style w:type="paragraph" w:styleId="Heading1">
    <w:name w:val="heading 1"/>
    <w:basedOn w:val="Normal"/>
    <w:link w:val="Heading1Char"/>
    <w:qFormat/>
    <w:rsid w:val="00E142E2"/>
    <w:pPr>
      <w:ind w:left="460"/>
      <w:outlineLvl w:val="0"/>
    </w:pPr>
    <w:rPr>
      <w:rFonts w:ascii="Times New Roman" w:eastAsia="Times New Roman" w:hAnsi="Times New Roman"/>
      <w:b/>
      <w:bCs/>
    </w:rPr>
  </w:style>
  <w:style w:type="paragraph" w:styleId="Heading2">
    <w:name w:val="heading 2"/>
    <w:basedOn w:val="Normal"/>
    <w:link w:val="Heading2Char"/>
    <w:qFormat/>
    <w:rsid w:val="00E142E2"/>
    <w:pPr>
      <w:ind w:left="1000" w:hanging="541"/>
      <w:outlineLvl w:val="1"/>
    </w:pPr>
    <w:rPr>
      <w:rFonts w:ascii="Times New Roman" w:eastAsia="Times New Roman" w:hAnsi="Times New Roman"/>
      <w:b/>
      <w:bCs/>
      <w:i/>
    </w:rPr>
  </w:style>
  <w:style w:type="paragraph" w:styleId="Heading3">
    <w:name w:val="heading 3"/>
    <w:basedOn w:val="Normal"/>
    <w:next w:val="Normal"/>
    <w:link w:val="Heading3Char"/>
    <w:unhideWhenUsed/>
    <w:qFormat/>
    <w:rsid w:val="00CE221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Level 4"/>
    <w:basedOn w:val="Normal"/>
    <w:next w:val="Normal"/>
    <w:link w:val="Heading4Char"/>
    <w:unhideWhenUsed/>
    <w:qFormat/>
    <w:rsid w:val="001A3CA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2B639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55024C"/>
    <w:pPr>
      <w:keepNext/>
      <w:keepLines/>
      <w:spacing w:before="200"/>
      <w:outlineLvl w:val="5"/>
    </w:pPr>
    <w:rPr>
      <w:rFonts w:ascii="Cambria" w:eastAsia="Times New Roman" w:hAnsi="Cambria" w:cs="Times New Roman"/>
      <w:i/>
      <w:iCs/>
      <w:color w:val="243F60" w:themeColor="accent1" w:themeShade="7F"/>
    </w:rPr>
  </w:style>
  <w:style w:type="paragraph" w:styleId="Heading7">
    <w:name w:val="heading 7"/>
    <w:basedOn w:val="Normal"/>
    <w:next w:val="Normal"/>
    <w:link w:val="Heading7Char"/>
    <w:semiHidden/>
    <w:unhideWhenUsed/>
    <w:qFormat/>
    <w:rsid w:val="001A3CA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5024C"/>
    <w:pPr>
      <w:keepNext/>
      <w:keepLines/>
      <w:widowControl/>
      <w:spacing w:before="200" w:line="256" w:lineRule="auto"/>
      <w:ind w:left="1440" w:hanging="1440"/>
      <w:outlineLvl w:val="7"/>
    </w:pPr>
    <w:rPr>
      <w:rFonts w:ascii="Cambria" w:eastAsia="Times New Roman" w:hAnsi="Cambria" w:cs="Times New Roman"/>
      <w:color w:val="404040" w:themeColor="text1" w:themeTint="BF"/>
      <w:sz w:val="20"/>
      <w:szCs w:val="20"/>
    </w:rPr>
  </w:style>
  <w:style w:type="paragraph" w:styleId="Heading9">
    <w:name w:val="heading 9"/>
    <w:basedOn w:val="Normal"/>
    <w:next w:val="Normal"/>
    <w:link w:val="Heading9Char"/>
    <w:semiHidden/>
    <w:unhideWhenUsed/>
    <w:qFormat/>
    <w:rsid w:val="0055024C"/>
    <w:pPr>
      <w:keepNext/>
      <w:keepLines/>
      <w:widowControl/>
      <w:spacing w:before="200" w:line="256" w:lineRule="auto"/>
      <w:ind w:left="1584" w:hanging="1584"/>
      <w:outlineLvl w:val="8"/>
    </w:pPr>
    <w:rPr>
      <w:rFonts w:ascii="Cambria" w:eastAsia="Times New Roman" w:hAnsi="Cambria" w:cs="Times New Roman"/>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42E2"/>
    <w:pPr>
      <w:ind w:left="460"/>
    </w:pPr>
    <w:rPr>
      <w:rFonts w:ascii="Times New Roman" w:eastAsia="Times New Roman" w:hAnsi="Times New Roman"/>
    </w:rPr>
  </w:style>
  <w:style w:type="paragraph" w:styleId="ListParagraph">
    <w:name w:val="List Paragraph"/>
    <w:basedOn w:val="Normal"/>
    <w:link w:val="ListParagraphChar"/>
    <w:uiPriority w:val="34"/>
    <w:qFormat/>
    <w:rsid w:val="00E142E2"/>
  </w:style>
  <w:style w:type="paragraph" w:customStyle="1" w:styleId="TableParagraph">
    <w:name w:val="Table Paragraph"/>
    <w:basedOn w:val="Normal"/>
    <w:uiPriority w:val="1"/>
    <w:qFormat/>
    <w:rsid w:val="00E142E2"/>
  </w:style>
  <w:style w:type="paragraph" w:styleId="BalloonText">
    <w:name w:val="Balloon Text"/>
    <w:basedOn w:val="Normal"/>
    <w:link w:val="BalloonTextChar"/>
    <w:uiPriority w:val="99"/>
    <w:semiHidden/>
    <w:unhideWhenUsed/>
    <w:rsid w:val="00F113B1"/>
    <w:rPr>
      <w:rFonts w:ascii="Tahoma" w:hAnsi="Tahoma" w:cs="Tahoma"/>
      <w:sz w:val="16"/>
      <w:szCs w:val="16"/>
    </w:rPr>
  </w:style>
  <w:style w:type="character" w:customStyle="1" w:styleId="BalloonTextChar">
    <w:name w:val="Balloon Text Char"/>
    <w:basedOn w:val="DefaultParagraphFont"/>
    <w:link w:val="BalloonText"/>
    <w:uiPriority w:val="99"/>
    <w:semiHidden/>
    <w:rsid w:val="00F113B1"/>
    <w:rPr>
      <w:rFonts w:ascii="Tahoma" w:hAnsi="Tahoma" w:cs="Tahoma"/>
      <w:sz w:val="16"/>
      <w:szCs w:val="16"/>
    </w:rPr>
  </w:style>
  <w:style w:type="paragraph" w:styleId="Header">
    <w:name w:val="header"/>
    <w:basedOn w:val="Normal"/>
    <w:link w:val="HeaderChar"/>
    <w:unhideWhenUsed/>
    <w:rsid w:val="00BE27C9"/>
    <w:pPr>
      <w:tabs>
        <w:tab w:val="center" w:pos="4680"/>
        <w:tab w:val="right" w:pos="9360"/>
      </w:tabs>
    </w:pPr>
  </w:style>
  <w:style w:type="character" w:customStyle="1" w:styleId="HeaderChar">
    <w:name w:val="Header Char"/>
    <w:basedOn w:val="DefaultParagraphFont"/>
    <w:link w:val="Header"/>
    <w:rsid w:val="00BE27C9"/>
  </w:style>
  <w:style w:type="paragraph" w:styleId="Footer">
    <w:name w:val="footer"/>
    <w:basedOn w:val="Normal"/>
    <w:link w:val="FooterChar"/>
    <w:uiPriority w:val="99"/>
    <w:unhideWhenUsed/>
    <w:rsid w:val="00BE27C9"/>
    <w:pPr>
      <w:tabs>
        <w:tab w:val="center" w:pos="4680"/>
        <w:tab w:val="right" w:pos="9360"/>
      </w:tabs>
    </w:pPr>
  </w:style>
  <w:style w:type="character" w:customStyle="1" w:styleId="FooterChar">
    <w:name w:val="Footer Char"/>
    <w:basedOn w:val="DefaultParagraphFont"/>
    <w:link w:val="Footer"/>
    <w:uiPriority w:val="99"/>
    <w:rsid w:val="00BE27C9"/>
  </w:style>
  <w:style w:type="character" w:styleId="Hyperlink">
    <w:name w:val="Hyperlink"/>
    <w:basedOn w:val="DefaultParagraphFont"/>
    <w:uiPriority w:val="99"/>
    <w:unhideWhenUsed/>
    <w:rsid w:val="00E2367D"/>
    <w:rPr>
      <w:color w:val="0000FF" w:themeColor="hyperlink"/>
      <w:u w:val="single"/>
    </w:rPr>
  </w:style>
  <w:style w:type="paragraph" w:styleId="BlockText">
    <w:name w:val="Block Text"/>
    <w:basedOn w:val="Normal"/>
    <w:rsid w:val="004F3C9D"/>
    <w:pPr>
      <w:tabs>
        <w:tab w:val="left" w:pos="-720"/>
        <w:tab w:val="left" w:pos="0"/>
      </w:tabs>
      <w:suppressAutoHyphens/>
      <w:spacing w:after="120"/>
      <w:ind w:left="720" w:right="720" w:hanging="720"/>
      <w:jc w:val="both"/>
    </w:pPr>
    <w:rPr>
      <w:rFonts w:ascii="Courier New" w:eastAsia="Times New Roman" w:hAnsi="Courier New" w:cs="Times New Roman"/>
      <w:snapToGrid w:val="0"/>
      <w:spacing w:val="-3"/>
      <w:sz w:val="24"/>
      <w:szCs w:val="20"/>
    </w:rPr>
  </w:style>
  <w:style w:type="paragraph" w:styleId="List2">
    <w:name w:val="List 2"/>
    <w:basedOn w:val="Normal"/>
    <w:rsid w:val="004F3C9D"/>
    <w:pPr>
      <w:widowControl/>
      <w:ind w:left="720" w:hanging="360"/>
    </w:pPr>
    <w:rPr>
      <w:rFonts w:ascii="Times New Roman" w:eastAsia="Times New Roman" w:hAnsi="Times New Roman" w:cs="Times New Roman"/>
      <w:sz w:val="24"/>
      <w:szCs w:val="20"/>
    </w:rPr>
  </w:style>
  <w:style w:type="character" w:customStyle="1" w:styleId="a">
    <w:name w:val="________"/>
    <w:rsid w:val="004F3C9D"/>
  </w:style>
  <w:style w:type="paragraph" w:styleId="List">
    <w:name w:val="List"/>
    <w:basedOn w:val="Normal"/>
    <w:rsid w:val="004F3C9D"/>
    <w:pPr>
      <w:widowControl/>
      <w:ind w:left="360" w:hanging="360"/>
    </w:pPr>
    <w:rPr>
      <w:rFonts w:ascii="Times New Roman" w:eastAsia="Times New Roman" w:hAnsi="Times New Roman" w:cs="Times New Roman"/>
      <w:sz w:val="24"/>
      <w:szCs w:val="20"/>
    </w:rPr>
  </w:style>
  <w:style w:type="paragraph" w:styleId="List4">
    <w:name w:val="List 4"/>
    <w:basedOn w:val="Normal"/>
    <w:rsid w:val="004F3C9D"/>
    <w:pPr>
      <w:widowControl/>
      <w:ind w:left="1440" w:hanging="360"/>
    </w:pPr>
    <w:rPr>
      <w:rFonts w:ascii="Times New Roman" w:eastAsia="Times New Roman" w:hAnsi="Times New Roman" w:cs="Times New Roman"/>
      <w:sz w:val="24"/>
      <w:szCs w:val="20"/>
    </w:rPr>
  </w:style>
  <w:style w:type="paragraph" w:styleId="List3">
    <w:name w:val="List 3"/>
    <w:basedOn w:val="Normal"/>
    <w:rsid w:val="004F3C9D"/>
    <w:pPr>
      <w:widowControl/>
      <w:ind w:left="1080" w:hanging="360"/>
    </w:pPr>
    <w:rPr>
      <w:rFonts w:ascii="Times New Roman" w:eastAsia="Times New Roman" w:hAnsi="Times New Roman" w:cs="Times New Roman"/>
      <w:sz w:val="20"/>
      <w:szCs w:val="20"/>
    </w:rPr>
  </w:style>
  <w:style w:type="character" w:customStyle="1" w:styleId="Heading4Char">
    <w:name w:val="Heading 4 Char"/>
    <w:aliases w:val="Level 4 Char"/>
    <w:basedOn w:val="DefaultParagraphFont"/>
    <w:link w:val="Heading4"/>
    <w:semiHidden/>
    <w:rsid w:val="001A3CA8"/>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semiHidden/>
    <w:rsid w:val="001A3CA8"/>
    <w:rPr>
      <w:rFonts w:asciiTheme="majorHAnsi" w:eastAsiaTheme="majorEastAsia" w:hAnsiTheme="majorHAnsi" w:cstheme="majorBidi"/>
      <w:i/>
      <w:iCs/>
      <w:color w:val="404040" w:themeColor="text1" w:themeTint="BF"/>
    </w:rPr>
  </w:style>
  <w:style w:type="paragraph" w:styleId="BodyTextIndent3">
    <w:name w:val="Body Text Indent 3"/>
    <w:basedOn w:val="Normal"/>
    <w:link w:val="BodyTextIndent3Char"/>
    <w:uiPriority w:val="99"/>
    <w:semiHidden/>
    <w:unhideWhenUsed/>
    <w:rsid w:val="001A3CA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A3CA8"/>
    <w:rPr>
      <w:sz w:val="16"/>
      <w:szCs w:val="16"/>
    </w:rPr>
  </w:style>
  <w:style w:type="paragraph" w:styleId="BodyTextIndent2">
    <w:name w:val="Body Text Indent 2"/>
    <w:basedOn w:val="Normal"/>
    <w:link w:val="BodyTextIndent2Char"/>
    <w:uiPriority w:val="99"/>
    <w:semiHidden/>
    <w:unhideWhenUsed/>
    <w:rsid w:val="001A3CA8"/>
    <w:pPr>
      <w:spacing w:after="120" w:line="480" w:lineRule="auto"/>
      <w:ind w:left="360"/>
    </w:pPr>
  </w:style>
  <w:style w:type="character" w:customStyle="1" w:styleId="BodyTextIndent2Char">
    <w:name w:val="Body Text Indent 2 Char"/>
    <w:basedOn w:val="DefaultParagraphFont"/>
    <w:link w:val="BodyTextIndent2"/>
    <w:uiPriority w:val="99"/>
    <w:semiHidden/>
    <w:rsid w:val="001A3CA8"/>
  </w:style>
  <w:style w:type="paragraph" w:customStyle="1" w:styleId="Default">
    <w:name w:val="Default"/>
    <w:rsid w:val="001A3CA8"/>
    <w:pPr>
      <w:autoSpaceDE w:val="0"/>
      <w:autoSpaceDN w:val="0"/>
      <w:adjustRightInd w:val="0"/>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semiHidden/>
    <w:rsid w:val="00CE221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semiHidden/>
    <w:rsid w:val="002B639B"/>
    <w:rPr>
      <w:rFonts w:asciiTheme="majorHAnsi" w:eastAsiaTheme="majorEastAsia" w:hAnsiTheme="majorHAnsi" w:cstheme="majorBidi"/>
      <w:color w:val="243F60" w:themeColor="accent1" w:themeShade="7F"/>
    </w:rPr>
  </w:style>
  <w:style w:type="paragraph" w:customStyle="1" w:styleId="Bullet--FirstLevel">
    <w:name w:val="Bullet--First Level"/>
    <w:basedOn w:val="BodyText"/>
    <w:qFormat/>
    <w:rsid w:val="00215A05"/>
    <w:pPr>
      <w:widowControl/>
      <w:numPr>
        <w:numId w:val="6"/>
      </w:numPr>
      <w:spacing w:after="120"/>
    </w:pPr>
    <w:rPr>
      <w:rFonts w:ascii="Calibri" w:eastAsiaTheme="minorHAnsi" w:hAnsi="Calibri" w:cs="Times New Roman"/>
      <w:szCs w:val="20"/>
    </w:rPr>
  </w:style>
  <w:style w:type="character" w:styleId="CommentReference">
    <w:name w:val="annotation reference"/>
    <w:basedOn w:val="DefaultParagraphFont"/>
    <w:uiPriority w:val="99"/>
    <w:semiHidden/>
    <w:unhideWhenUsed/>
    <w:rsid w:val="00DF7D67"/>
    <w:rPr>
      <w:sz w:val="16"/>
      <w:szCs w:val="16"/>
    </w:rPr>
  </w:style>
  <w:style w:type="paragraph" w:styleId="CommentText">
    <w:name w:val="annotation text"/>
    <w:basedOn w:val="Normal"/>
    <w:link w:val="CommentTextChar"/>
    <w:uiPriority w:val="99"/>
    <w:semiHidden/>
    <w:unhideWhenUsed/>
    <w:rsid w:val="00DF7D67"/>
    <w:rPr>
      <w:sz w:val="20"/>
      <w:szCs w:val="20"/>
    </w:rPr>
  </w:style>
  <w:style w:type="character" w:customStyle="1" w:styleId="CommentTextChar">
    <w:name w:val="Comment Text Char"/>
    <w:basedOn w:val="DefaultParagraphFont"/>
    <w:link w:val="CommentText"/>
    <w:uiPriority w:val="99"/>
    <w:semiHidden/>
    <w:rsid w:val="00DF7D67"/>
    <w:rPr>
      <w:sz w:val="20"/>
      <w:szCs w:val="20"/>
    </w:rPr>
  </w:style>
  <w:style w:type="paragraph" w:styleId="CommentSubject">
    <w:name w:val="annotation subject"/>
    <w:basedOn w:val="CommentText"/>
    <w:next w:val="CommentText"/>
    <w:link w:val="CommentSubjectChar"/>
    <w:uiPriority w:val="99"/>
    <w:semiHidden/>
    <w:unhideWhenUsed/>
    <w:rsid w:val="00DF7D67"/>
    <w:rPr>
      <w:b/>
      <w:bCs/>
    </w:rPr>
  </w:style>
  <w:style w:type="character" w:customStyle="1" w:styleId="CommentSubjectChar">
    <w:name w:val="Comment Subject Char"/>
    <w:basedOn w:val="CommentTextChar"/>
    <w:link w:val="CommentSubject"/>
    <w:uiPriority w:val="99"/>
    <w:semiHidden/>
    <w:rsid w:val="00DF7D67"/>
    <w:rPr>
      <w:b/>
      <w:bCs/>
      <w:sz w:val="20"/>
      <w:szCs w:val="20"/>
    </w:rPr>
  </w:style>
  <w:style w:type="paragraph" w:styleId="Revision">
    <w:name w:val="Revision"/>
    <w:hidden/>
    <w:uiPriority w:val="99"/>
    <w:semiHidden/>
    <w:rsid w:val="00DF7D67"/>
    <w:pPr>
      <w:widowControl/>
    </w:pPr>
  </w:style>
  <w:style w:type="character" w:styleId="PlaceholderText">
    <w:name w:val="Placeholder Text"/>
    <w:basedOn w:val="DefaultParagraphFont"/>
    <w:uiPriority w:val="99"/>
    <w:semiHidden/>
    <w:rsid w:val="006F5BD9"/>
    <w:rPr>
      <w:color w:val="808080"/>
    </w:rPr>
  </w:style>
  <w:style w:type="character" w:customStyle="1" w:styleId="BodyTextChar">
    <w:name w:val="Body Text Char"/>
    <w:basedOn w:val="DefaultParagraphFont"/>
    <w:link w:val="BodyText"/>
    <w:uiPriority w:val="1"/>
    <w:rsid w:val="003C1389"/>
    <w:rPr>
      <w:rFonts w:ascii="Times New Roman" w:eastAsia="Times New Roman" w:hAnsi="Times New Roman"/>
    </w:rPr>
  </w:style>
  <w:style w:type="character" w:customStyle="1" w:styleId="Heading1Char">
    <w:name w:val="Heading 1 Char"/>
    <w:basedOn w:val="DefaultParagraphFont"/>
    <w:link w:val="Heading1"/>
    <w:rsid w:val="00177BA0"/>
    <w:rPr>
      <w:rFonts w:ascii="Times New Roman" w:eastAsia="Times New Roman" w:hAnsi="Times New Roman"/>
      <w:b/>
      <w:bCs/>
    </w:rPr>
  </w:style>
  <w:style w:type="character" w:styleId="FollowedHyperlink">
    <w:name w:val="FollowedHyperlink"/>
    <w:basedOn w:val="DefaultParagraphFont"/>
    <w:uiPriority w:val="99"/>
    <w:semiHidden/>
    <w:unhideWhenUsed/>
    <w:rsid w:val="00DE374F"/>
    <w:rPr>
      <w:color w:val="800080" w:themeColor="followedHyperlink"/>
      <w:u w:val="single"/>
    </w:rPr>
  </w:style>
  <w:style w:type="table" w:styleId="TableGrid">
    <w:name w:val="Table Grid"/>
    <w:basedOn w:val="TableNormal"/>
    <w:uiPriority w:val="59"/>
    <w:rsid w:val="00624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semiHidden/>
    <w:rsid w:val="0055024C"/>
    <w:rPr>
      <w:rFonts w:ascii="Cambria" w:eastAsia="Times New Roman" w:hAnsi="Cambria" w:cs="Times New Roman"/>
      <w:i/>
      <w:iCs/>
      <w:color w:val="243F60" w:themeColor="accent1" w:themeShade="7F"/>
    </w:rPr>
  </w:style>
  <w:style w:type="character" w:customStyle="1" w:styleId="Heading8Char">
    <w:name w:val="Heading 8 Char"/>
    <w:basedOn w:val="DefaultParagraphFont"/>
    <w:link w:val="Heading8"/>
    <w:semiHidden/>
    <w:rsid w:val="0055024C"/>
    <w:rPr>
      <w:rFonts w:ascii="Cambria" w:eastAsia="Times New Roman" w:hAnsi="Cambria" w:cs="Times New Roman"/>
      <w:color w:val="404040" w:themeColor="text1" w:themeTint="BF"/>
      <w:sz w:val="20"/>
      <w:szCs w:val="20"/>
    </w:rPr>
  </w:style>
  <w:style w:type="character" w:customStyle="1" w:styleId="Heading9Char">
    <w:name w:val="Heading 9 Char"/>
    <w:basedOn w:val="DefaultParagraphFont"/>
    <w:link w:val="Heading9"/>
    <w:semiHidden/>
    <w:rsid w:val="0055024C"/>
    <w:rPr>
      <w:rFonts w:ascii="Cambria" w:eastAsia="Times New Roman" w:hAnsi="Cambria" w:cs="Times New Roman"/>
      <w:i/>
      <w:iCs/>
      <w:color w:val="404040" w:themeColor="text1" w:themeTint="BF"/>
      <w:sz w:val="20"/>
      <w:szCs w:val="20"/>
    </w:rPr>
  </w:style>
  <w:style w:type="numbering" w:customStyle="1" w:styleId="NoList1">
    <w:name w:val="No List1"/>
    <w:next w:val="NoList"/>
    <w:uiPriority w:val="99"/>
    <w:semiHidden/>
    <w:unhideWhenUsed/>
    <w:rsid w:val="0055024C"/>
  </w:style>
  <w:style w:type="character" w:customStyle="1" w:styleId="Heading2Char">
    <w:name w:val="Heading 2 Char"/>
    <w:basedOn w:val="DefaultParagraphFont"/>
    <w:link w:val="Heading2"/>
    <w:rsid w:val="0055024C"/>
    <w:rPr>
      <w:rFonts w:ascii="Times New Roman" w:eastAsia="Times New Roman" w:hAnsi="Times New Roman"/>
      <w:b/>
      <w:bCs/>
      <w:i/>
    </w:rPr>
  </w:style>
  <w:style w:type="character" w:customStyle="1" w:styleId="Heading4Char1">
    <w:name w:val="Heading 4 Char1"/>
    <w:aliases w:val="Level 4 Char1"/>
    <w:basedOn w:val="DefaultParagraphFont"/>
    <w:semiHidden/>
    <w:rsid w:val="0055024C"/>
    <w:rPr>
      <w:rFonts w:asciiTheme="majorHAnsi" w:eastAsiaTheme="majorEastAsia" w:hAnsiTheme="majorHAnsi" w:cstheme="majorBidi"/>
      <w:b/>
      <w:bCs/>
      <w:i/>
      <w:iCs/>
      <w:color w:val="4F81BD" w:themeColor="accent1"/>
      <w:sz w:val="22"/>
      <w:szCs w:val="22"/>
    </w:rPr>
  </w:style>
  <w:style w:type="paragraph" w:styleId="NoSpacing">
    <w:name w:val="No Spacing"/>
    <w:uiPriority w:val="1"/>
    <w:qFormat/>
    <w:rsid w:val="0055024C"/>
    <w:pPr>
      <w:widowControl/>
    </w:pPr>
    <w:rPr>
      <w:rFonts w:ascii="Calibri" w:eastAsia="Times New Roman" w:hAnsi="Calibri" w:cs="Times New Roman"/>
    </w:rPr>
  </w:style>
  <w:style w:type="table" w:customStyle="1" w:styleId="TableGrid1">
    <w:name w:val="Table Grid1"/>
    <w:basedOn w:val="TableNormal"/>
    <w:next w:val="TableGrid"/>
    <w:uiPriority w:val="59"/>
    <w:rsid w:val="0055024C"/>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55024C"/>
    <w:pPr>
      <w:widowControl/>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982C1B"/>
  </w:style>
  <w:style w:type="paragraph" w:styleId="NormalWeb">
    <w:name w:val="Normal (Web)"/>
    <w:basedOn w:val="Normal"/>
    <w:uiPriority w:val="99"/>
    <w:rsid w:val="00BD0649"/>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04239">
      <w:bodyDiv w:val="1"/>
      <w:marLeft w:val="0"/>
      <w:marRight w:val="0"/>
      <w:marTop w:val="0"/>
      <w:marBottom w:val="0"/>
      <w:divBdr>
        <w:top w:val="none" w:sz="0" w:space="0" w:color="auto"/>
        <w:left w:val="none" w:sz="0" w:space="0" w:color="auto"/>
        <w:bottom w:val="none" w:sz="0" w:space="0" w:color="auto"/>
        <w:right w:val="none" w:sz="0" w:space="0" w:color="auto"/>
      </w:divBdr>
    </w:div>
    <w:div w:id="134687709">
      <w:bodyDiv w:val="1"/>
      <w:marLeft w:val="0"/>
      <w:marRight w:val="0"/>
      <w:marTop w:val="0"/>
      <w:marBottom w:val="0"/>
      <w:divBdr>
        <w:top w:val="none" w:sz="0" w:space="0" w:color="auto"/>
        <w:left w:val="none" w:sz="0" w:space="0" w:color="auto"/>
        <w:bottom w:val="none" w:sz="0" w:space="0" w:color="auto"/>
        <w:right w:val="none" w:sz="0" w:space="0" w:color="auto"/>
      </w:divBdr>
    </w:div>
    <w:div w:id="163128104">
      <w:bodyDiv w:val="1"/>
      <w:marLeft w:val="0"/>
      <w:marRight w:val="0"/>
      <w:marTop w:val="0"/>
      <w:marBottom w:val="0"/>
      <w:divBdr>
        <w:top w:val="none" w:sz="0" w:space="0" w:color="auto"/>
        <w:left w:val="none" w:sz="0" w:space="0" w:color="auto"/>
        <w:bottom w:val="none" w:sz="0" w:space="0" w:color="auto"/>
        <w:right w:val="none" w:sz="0" w:space="0" w:color="auto"/>
      </w:divBdr>
    </w:div>
    <w:div w:id="170612186">
      <w:bodyDiv w:val="1"/>
      <w:marLeft w:val="0"/>
      <w:marRight w:val="0"/>
      <w:marTop w:val="0"/>
      <w:marBottom w:val="0"/>
      <w:divBdr>
        <w:top w:val="none" w:sz="0" w:space="0" w:color="auto"/>
        <w:left w:val="none" w:sz="0" w:space="0" w:color="auto"/>
        <w:bottom w:val="none" w:sz="0" w:space="0" w:color="auto"/>
        <w:right w:val="none" w:sz="0" w:space="0" w:color="auto"/>
      </w:divBdr>
    </w:div>
    <w:div w:id="238445657">
      <w:bodyDiv w:val="1"/>
      <w:marLeft w:val="0"/>
      <w:marRight w:val="0"/>
      <w:marTop w:val="0"/>
      <w:marBottom w:val="0"/>
      <w:divBdr>
        <w:top w:val="none" w:sz="0" w:space="0" w:color="auto"/>
        <w:left w:val="none" w:sz="0" w:space="0" w:color="auto"/>
        <w:bottom w:val="none" w:sz="0" w:space="0" w:color="auto"/>
        <w:right w:val="none" w:sz="0" w:space="0" w:color="auto"/>
      </w:divBdr>
    </w:div>
    <w:div w:id="528107706">
      <w:bodyDiv w:val="1"/>
      <w:marLeft w:val="0"/>
      <w:marRight w:val="0"/>
      <w:marTop w:val="0"/>
      <w:marBottom w:val="0"/>
      <w:divBdr>
        <w:top w:val="none" w:sz="0" w:space="0" w:color="auto"/>
        <w:left w:val="none" w:sz="0" w:space="0" w:color="auto"/>
        <w:bottom w:val="none" w:sz="0" w:space="0" w:color="auto"/>
        <w:right w:val="none" w:sz="0" w:space="0" w:color="auto"/>
      </w:divBdr>
    </w:div>
    <w:div w:id="538471200">
      <w:bodyDiv w:val="1"/>
      <w:marLeft w:val="0"/>
      <w:marRight w:val="0"/>
      <w:marTop w:val="0"/>
      <w:marBottom w:val="0"/>
      <w:divBdr>
        <w:top w:val="none" w:sz="0" w:space="0" w:color="auto"/>
        <w:left w:val="none" w:sz="0" w:space="0" w:color="auto"/>
        <w:bottom w:val="none" w:sz="0" w:space="0" w:color="auto"/>
        <w:right w:val="none" w:sz="0" w:space="0" w:color="auto"/>
      </w:divBdr>
    </w:div>
    <w:div w:id="594947467">
      <w:bodyDiv w:val="1"/>
      <w:marLeft w:val="0"/>
      <w:marRight w:val="0"/>
      <w:marTop w:val="0"/>
      <w:marBottom w:val="0"/>
      <w:divBdr>
        <w:top w:val="none" w:sz="0" w:space="0" w:color="auto"/>
        <w:left w:val="none" w:sz="0" w:space="0" w:color="auto"/>
        <w:bottom w:val="none" w:sz="0" w:space="0" w:color="auto"/>
        <w:right w:val="none" w:sz="0" w:space="0" w:color="auto"/>
      </w:divBdr>
    </w:div>
    <w:div w:id="840388351">
      <w:bodyDiv w:val="1"/>
      <w:marLeft w:val="0"/>
      <w:marRight w:val="0"/>
      <w:marTop w:val="0"/>
      <w:marBottom w:val="0"/>
      <w:divBdr>
        <w:top w:val="none" w:sz="0" w:space="0" w:color="auto"/>
        <w:left w:val="none" w:sz="0" w:space="0" w:color="auto"/>
        <w:bottom w:val="none" w:sz="0" w:space="0" w:color="auto"/>
        <w:right w:val="none" w:sz="0" w:space="0" w:color="auto"/>
      </w:divBdr>
    </w:div>
    <w:div w:id="851648407">
      <w:bodyDiv w:val="1"/>
      <w:marLeft w:val="0"/>
      <w:marRight w:val="0"/>
      <w:marTop w:val="0"/>
      <w:marBottom w:val="0"/>
      <w:divBdr>
        <w:top w:val="none" w:sz="0" w:space="0" w:color="auto"/>
        <w:left w:val="none" w:sz="0" w:space="0" w:color="auto"/>
        <w:bottom w:val="none" w:sz="0" w:space="0" w:color="auto"/>
        <w:right w:val="none" w:sz="0" w:space="0" w:color="auto"/>
      </w:divBdr>
    </w:div>
    <w:div w:id="860506938">
      <w:bodyDiv w:val="1"/>
      <w:marLeft w:val="0"/>
      <w:marRight w:val="0"/>
      <w:marTop w:val="0"/>
      <w:marBottom w:val="0"/>
      <w:divBdr>
        <w:top w:val="none" w:sz="0" w:space="0" w:color="auto"/>
        <w:left w:val="none" w:sz="0" w:space="0" w:color="auto"/>
        <w:bottom w:val="none" w:sz="0" w:space="0" w:color="auto"/>
        <w:right w:val="none" w:sz="0" w:space="0" w:color="auto"/>
      </w:divBdr>
    </w:div>
    <w:div w:id="1057782923">
      <w:bodyDiv w:val="1"/>
      <w:marLeft w:val="0"/>
      <w:marRight w:val="0"/>
      <w:marTop w:val="0"/>
      <w:marBottom w:val="0"/>
      <w:divBdr>
        <w:top w:val="none" w:sz="0" w:space="0" w:color="auto"/>
        <w:left w:val="none" w:sz="0" w:space="0" w:color="auto"/>
        <w:bottom w:val="none" w:sz="0" w:space="0" w:color="auto"/>
        <w:right w:val="none" w:sz="0" w:space="0" w:color="auto"/>
      </w:divBdr>
    </w:div>
    <w:div w:id="1271009887">
      <w:bodyDiv w:val="1"/>
      <w:marLeft w:val="0"/>
      <w:marRight w:val="0"/>
      <w:marTop w:val="0"/>
      <w:marBottom w:val="0"/>
      <w:divBdr>
        <w:top w:val="none" w:sz="0" w:space="0" w:color="auto"/>
        <w:left w:val="none" w:sz="0" w:space="0" w:color="auto"/>
        <w:bottom w:val="none" w:sz="0" w:space="0" w:color="auto"/>
        <w:right w:val="none" w:sz="0" w:space="0" w:color="auto"/>
      </w:divBdr>
    </w:div>
    <w:div w:id="1278365831">
      <w:bodyDiv w:val="1"/>
      <w:marLeft w:val="0"/>
      <w:marRight w:val="0"/>
      <w:marTop w:val="0"/>
      <w:marBottom w:val="0"/>
      <w:divBdr>
        <w:top w:val="none" w:sz="0" w:space="0" w:color="auto"/>
        <w:left w:val="none" w:sz="0" w:space="0" w:color="auto"/>
        <w:bottom w:val="none" w:sz="0" w:space="0" w:color="auto"/>
        <w:right w:val="none" w:sz="0" w:space="0" w:color="auto"/>
      </w:divBdr>
    </w:div>
    <w:div w:id="1546091462">
      <w:bodyDiv w:val="1"/>
      <w:marLeft w:val="0"/>
      <w:marRight w:val="0"/>
      <w:marTop w:val="0"/>
      <w:marBottom w:val="0"/>
      <w:divBdr>
        <w:top w:val="none" w:sz="0" w:space="0" w:color="auto"/>
        <w:left w:val="none" w:sz="0" w:space="0" w:color="auto"/>
        <w:bottom w:val="none" w:sz="0" w:space="0" w:color="auto"/>
        <w:right w:val="none" w:sz="0" w:space="0" w:color="auto"/>
      </w:divBdr>
    </w:div>
    <w:div w:id="1571573984">
      <w:bodyDiv w:val="1"/>
      <w:marLeft w:val="0"/>
      <w:marRight w:val="0"/>
      <w:marTop w:val="0"/>
      <w:marBottom w:val="0"/>
      <w:divBdr>
        <w:top w:val="none" w:sz="0" w:space="0" w:color="auto"/>
        <w:left w:val="none" w:sz="0" w:space="0" w:color="auto"/>
        <w:bottom w:val="none" w:sz="0" w:space="0" w:color="auto"/>
        <w:right w:val="none" w:sz="0" w:space="0" w:color="auto"/>
      </w:divBdr>
    </w:div>
    <w:div w:id="1970237301">
      <w:bodyDiv w:val="1"/>
      <w:marLeft w:val="0"/>
      <w:marRight w:val="0"/>
      <w:marTop w:val="0"/>
      <w:marBottom w:val="0"/>
      <w:divBdr>
        <w:top w:val="none" w:sz="0" w:space="0" w:color="auto"/>
        <w:left w:val="none" w:sz="0" w:space="0" w:color="auto"/>
        <w:bottom w:val="none" w:sz="0" w:space="0" w:color="auto"/>
        <w:right w:val="none" w:sz="0" w:space="0" w:color="auto"/>
      </w:divBdr>
    </w:div>
    <w:div w:id="2065520365">
      <w:bodyDiv w:val="1"/>
      <w:marLeft w:val="0"/>
      <w:marRight w:val="0"/>
      <w:marTop w:val="0"/>
      <w:marBottom w:val="0"/>
      <w:divBdr>
        <w:top w:val="none" w:sz="0" w:space="0" w:color="auto"/>
        <w:left w:val="none" w:sz="0" w:space="0" w:color="auto"/>
        <w:bottom w:val="none" w:sz="0" w:space="0" w:color="auto"/>
        <w:right w:val="none" w:sz="0" w:space="0" w:color="auto"/>
      </w:divBdr>
    </w:div>
    <w:div w:id="2092458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mailto:margaret.platek@dc.gov" TargetMode="External"/><Relationship Id="rId26" Type="http://schemas.openxmlformats.org/officeDocument/2006/relationships/hyperlink" Target="http://www.ocp.dc.gov" TargetMode="External"/><Relationship Id="rId21" Type="http://schemas.openxmlformats.org/officeDocument/2006/relationships/hyperlink" Target="https://ocp.dc.gov/page/required-solicitation-documents-ocp"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vendorportal.dc.gov" TargetMode="External"/><Relationship Id="rId25" Type="http://schemas.openxmlformats.org/officeDocument/2006/relationships/hyperlink" Target="http://www.ocp.dc.gov/"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ddot.dc.gov/sites/default/files/dc/sites/ddot/publication/attachments/ddot_construction_management_manual_rev07-01-2010.pdf" TargetMode="External"/><Relationship Id="rId20" Type="http://schemas.openxmlformats.org/officeDocument/2006/relationships/hyperlink" Target="https://does.dc.gov/service/office-wage-hour-compliance" TargetMode="External"/><Relationship Id="rId29" Type="http://schemas.openxmlformats.org/officeDocument/2006/relationships/hyperlink" Target="http://www.wdol.gov/sca.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code.dccouncil.us/dc/council/code/titles/32/chapters/13B/subchapters/I/" TargetMode="External"/><Relationship Id="rId32" Type="http://schemas.openxmlformats.org/officeDocument/2006/relationships/fontTable" Target="fontTable.xml"/><Relationship Id="rId37"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hyperlink" Target="https://ddot.dc.gov/sites/default/files/dc/sites/ddot/publication/attachments/DDOT_StandardSpecificationsHighwaysStructures_2013.pdf" TargetMode="External"/><Relationship Id="rId23" Type="http://schemas.openxmlformats.org/officeDocument/2006/relationships/hyperlink" Target="http://www.ocp.dc.gov/" TargetMode="External"/><Relationship Id="rId28" Type="http://schemas.openxmlformats.org/officeDocument/2006/relationships/hyperlink" Target="http://www.ocp.dc.gov" TargetMode="External"/><Relationship Id="rId36" Type="http://schemas.openxmlformats.org/officeDocument/2006/relationships/customXml" Target="../customXml/item4.xml"/><Relationship Id="rId10" Type="http://schemas.openxmlformats.org/officeDocument/2006/relationships/header" Target="header1.xml"/><Relationship Id="rId19" Type="http://schemas.openxmlformats.org/officeDocument/2006/relationships/hyperlink" Target="mailto:margaret.platek@dc.gov" TargetMode="Externa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http://ocp.dc.gov" TargetMode="External"/><Relationship Id="rId27" Type="http://schemas.openxmlformats.org/officeDocument/2006/relationships/hyperlink" Target="http://www.ocp.dc.gov" TargetMode="External"/><Relationship Id="rId30" Type="http://schemas.openxmlformats.org/officeDocument/2006/relationships/header" Target="header2.xml"/><Relationship Id="rId35" Type="http://schemas.openxmlformats.org/officeDocument/2006/relationships/customXml" Target="../customXml/item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12DAE993B854A4EB3FE9755B21F9768" ma:contentTypeVersion="0" ma:contentTypeDescription="Create a new document." ma:contentTypeScope="" ma:versionID="924a4946796ba755b19067e00a05ca62">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0707FD-92E0-4CCA-A7F1-A1A3D13ED6CE}">
  <ds:schemaRefs>
    <ds:schemaRef ds:uri="http://schemas.openxmlformats.org/officeDocument/2006/bibliography"/>
  </ds:schemaRefs>
</ds:datastoreItem>
</file>

<file path=customXml/itemProps2.xml><?xml version="1.0" encoding="utf-8"?>
<ds:datastoreItem xmlns:ds="http://schemas.openxmlformats.org/officeDocument/2006/customXml" ds:itemID="{4EAE307A-7327-4CD4-9015-451E20C5E00E}">
  <ds:schemaRefs>
    <ds:schemaRef ds:uri="http://schemas.openxmlformats.org/officeDocument/2006/bibliography"/>
  </ds:schemaRefs>
</ds:datastoreItem>
</file>

<file path=customXml/itemProps3.xml><?xml version="1.0" encoding="utf-8"?>
<ds:datastoreItem xmlns:ds="http://schemas.openxmlformats.org/officeDocument/2006/customXml" ds:itemID="{F142516A-C398-463D-896C-F058E9AB78EE}"/>
</file>

<file path=customXml/itemProps4.xml><?xml version="1.0" encoding="utf-8"?>
<ds:datastoreItem xmlns:ds="http://schemas.openxmlformats.org/officeDocument/2006/customXml" ds:itemID="{EA4B9C7B-01D5-429A-9533-1C91B2912098}"/>
</file>

<file path=customXml/itemProps5.xml><?xml version="1.0" encoding="utf-8"?>
<ds:datastoreItem xmlns:ds="http://schemas.openxmlformats.org/officeDocument/2006/customXml" ds:itemID="{D8A0180F-00CC-40F8-A003-138967B65FA9}"/>
</file>

<file path=docProps/app.xml><?xml version="1.0" encoding="utf-8"?>
<Properties xmlns="http://schemas.openxmlformats.org/officeDocument/2006/extended-properties" xmlns:vt="http://schemas.openxmlformats.org/officeDocument/2006/docPropsVTypes">
  <Template>Normal</Template>
  <TotalTime>8</TotalTime>
  <Pages>79</Pages>
  <Words>28680</Words>
  <Characters>163476</Characters>
  <Application>Microsoft Office Word</Application>
  <DocSecurity>4</DocSecurity>
  <Lines>1362</Lines>
  <Paragraphs>383</Paragraphs>
  <ScaleCrop>false</ScaleCrop>
  <HeadingPairs>
    <vt:vector size="2" baseType="variant">
      <vt:variant>
        <vt:lpstr>Title</vt:lpstr>
      </vt:variant>
      <vt:variant>
        <vt:i4>1</vt:i4>
      </vt:variant>
    </vt:vector>
  </HeadingPairs>
  <TitlesOfParts>
    <vt:vector size="1" baseType="lpstr">
      <vt:lpstr/>
    </vt:vector>
  </TitlesOfParts>
  <Company>DC Government</Company>
  <LinksUpToDate>false</LinksUpToDate>
  <CharactersWithSpaces>191773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ServUS</dc:creator>
  <cp:lastModifiedBy>Reed, Mary</cp:lastModifiedBy>
  <cp:revision>2</cp:revision>
  <cp:lastPrinted>2020-01-12T20:54:00Z</cp:lastPrinted>
  <dcterms:created xsi:type="dcterms:W3CDTF">2020-02-07T16:51:00Z</dcterms:created>
  <dcterms:modified xsi:type="dcterms:W3CDTF">2020-02-07T16:51:00Z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2016-02-05T00:00:00Z</vt:filetime>
  </property>
  <property fmtid="{D5CDD505-2E9C-101B-9397-08002B2CF9AE}" pid="3" name="LastSaved">
    <vt:filetime>2017-10-25T00:00:00Z</vt:filetime>
  </property>
  <property fmtid="{D5CDD505-2E9C-101B-9397-08002B2CF9AE}" pid="4" name="ContentTypeId">
    <vt:lpwstr>0x010100B12DAE993B854A4EB3FE9755B21F9768</vt:lpwstr>
  </property>
</Properties>
</file>