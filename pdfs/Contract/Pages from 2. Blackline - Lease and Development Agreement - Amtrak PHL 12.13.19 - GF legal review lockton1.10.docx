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0D617" w14:textId="77777777" w:rsidR="00943F68" w:rsidRDefault="00877053">
      <w:pPr>
        <w:pStyle w:val="Heading1"/>
        <w:spacing w:before="66"/>
      </w:pPr>
      <w:r>
        <w:pict w14:anchorId="67BB48AC">
          <v:line id="_x0000_s1029" style="position:absolute;left:0;text-align:left;z-index:251659264;mso-position-horizontal-relative:page;mso-position-vertical-relative:page" from="30pt,742.9pt" to="30pt,756.95pt" strokeweight=".96pt">
            <w10:wrap anchorx="page" anchory="page"/>
          </v:line>
        </w:pict>
      </w:r>
      <w:r w:rsidR="00AF4B24">
        <w:t>EXHIBIT L</w:t>
      </w:r>
    </w:p>
    <w:p w14:paraId="39A1EE52" w14:textId="77777777" w:rsidR="00943F68" w:rsidRDefault="00943F68">
      <w:pPr>
        <w:pStyle w:val="BodyText"/>
        <w:spacing w:before="1"/>
        <w:rPr>
          <w:b/>
          <w:sz w:val="19"/>
        </w:rPr>
      </w:pPr>
    </w:p>
    <w:p w14:paraId="1440A1F3" w14:textId="77777777" w:rsidR="00943F68" w:rsidRDefault="00AF4B24">
      <w:pPr>
        <w:ind w:right="17"/>
        <w:jc w:val="center"/>
        <w:rPr>
          <w:b/>
        </w:rPr>
      </w:pPr>
      <w:r>
        <w:rPr>
          <w:b/>
        </w:rPr>
        <w:t>FORM OF INDEMNITY AGREEMENT</w:t>
      </w:r>
    </w:p>
    <w:p w14:paraId="0E9198CF" w14:textId="77777777" w:rsidR="00943F68" w:rsidRDefault="00943F68">
      <w:pPr>
        <w:pStyle w:val="BodyText"/>
        <w:rPr>
          <w:b/>
          <w:sz w:val="24"/>
        </w:rPr>
      </w:pPr>
    </w:p>
    <w:p w14:paraId="029FF327" w14:textId="77777777" w:rsidR="00943F68" w:rsidRDefault="00943F68">
      <w:pPr>
        <w:pStyle w:val="BodyText"/>
        <w:rPr>
          <w:b/>
          <w:sz w:val="24"/>
        </w:rPr>
      </w:pPr>
    </w:p>
    <w:p w14:paraId="4D3FCA40" w14:textId="77777777" w:rsidR="00943F68" w:rsidRDefault="00AF4B24">
      <w:pPr>
        <w:tabs>
          <w:tab w:val="left" w:pos="4979"/>
        </w:tabs>
        <w:spacing w:before="160"/>
        <w:ind w:right="18"/>
        <w:jc w:val="center"/>
        <w:rPr>
          <w:b/>
          <w:i/>
        </w:rPr>
      </w:pPr>
      <w:r>
        <w:rPr>
          <w:b/>
        </w:rPr>
        <w:t>CERTIFICATE</w:t>
      </w:r>
      <w:r>
        <w:rPr>
          <w:b/>
          <w:spacing w:val="-2"/>
        </w:rPr>
        <w:t xml:space="preserve"> </w:t>
      </w:r>
      <w:r>
        <w:rPr>
          <w:b/>
        </w:rPr>
        <w:t>BY</w:t>
      </w:r>
      <w:r>
        <w:rPr>
          <w:b/>
          <w:u w:val="single"/>
        </w:rPr>
        <w:t xml:space="preserve"> </w:t>
      </w:r>
      <w:r>
        <w:rPr>
          <w:b/>
          <w:u w:val="single"/>
        </w:rPr>
        <w:tab/>
      </w:r>
      <w:r>
        <w:rPr>
          <w:b/>
          <w:i/>
        </w:rPr>
        <w:t>[insert name of</w:t>
      </w:r>
      <w:r>
        <w:rPr>
          <w:b/>
          <w:i/>
          <w:spacing w:val="3"/>
        </w:rPr>
        <w:t xml:space="preserve"> </w:t>
      </w:r>
      <w:r>
        <w:rPr>
          <w:b/>
          <w:i/>
        </w:rPr>
        <w:t>consultant]</w:t>
      </w:r>
    </w:p>
    <w:p w14:paraId="233EE41A" w14:textId="77777777" w:rsidR="00943F68" w:rsidRDefault="00AF4B24">
      <w:pPr>
        <w:pStyle w:val="Heading1"/>
        <w:spacing w:before="1"/>
      </w:pPr>
      <w:r>
        <w:t>TO NATIONAL RAILROAD PASSENGER CORPORATION</w:t>
      </w:r>
    </w:p>
    <w:p w14:paraId="3EC184AC" w14:textId="77777777" w:rsidR="00943F68" w:rsidRDefault="00943F68">
      <w:pPr>
        <w:pStyle w:val="BodyText"/>
        <w:spacing w:before="5"/>
        <w:rPr>
          <w:b/>
          <w:sz w:val="12"/>
        </w:rPr>
      </w:pPr>
    </w:p>
    <w:p w14:paraId="210BA26A" w14:textId="77777777" w:rsidR="00943F68" w:rsidRDefault="00AF4B24">
      <w:pPr>
        <w:pStyle w:val="BodyText"/>
        <w:tabs>
          <w:tab w:val="left" w:pos="4976"/>
          <w:tab w:val="left" w:pos="7441"/>
        </w:tabs>
        <w:spacing w:before="91"/>
        <w:ind w:left="100"/>
      </w:pPr>
      <w:r>
        <w:t>This   Certificate</w:t>
      </w:r>
      <w:proofErr w:type="gramStart"/>
      <w:r>
        <w:t xml:space="preserve">   (</w:t>
      </w:r>
      <w:proofErr w:type="gramEnd"/>
      <w:r>
        <w:t>“</w:t>
      </w:r>
      <w:r>
        <w:rPr>
          <w:u w:val="single" w:color="010101"/>
        </w:rPr>
        <w:t>Certificate</w:t>
      </w:r>
      <w:r>
        <w:t xml:space="preserve">”) </w:t>
      </w:r>
      <w:r>
        <w:rPr>
          <w:spacing w:val="38"/>
        </w:rPr>
        <w:t xml:space="preserve"> </w:t>
      </w:r>
      <w:r>
        <w:t xml:space="preserve">effective </w:t>
      </w:r>
      <w:r>
        <w:rPr>
          <w:spacing w:val="49"/>
        </w:rPr>
        <w:t xml:space="preserve"> </w:t>
      </w:r>
      <w:r>
        <w:t>this</w:t>
      </w:r>
      <w:r>
        <w:rPr>
          <w:u w:val="single"/>
        </w:rPr>
        <w:t xml:space="preserve"> </w:t>
      </w:r>
      <w:r>
        <w:rPr>
          <w:u w:val="single"/>
        </w:rPr>
        <w:tab/>
      </w:r>
      <w:r>
        <w:t xml:space="preserve">day </w:t>
      </w:r>
      <w:r>
        <w:rPr>
          <w:spacing w:val="44"/>
        </w:rPr>
        <w:t xml:space="preserve"> </w:t>
      </w:r>
      <w:r>
        <w:t>of</w:t>
      </w:r>
      <w:r>
        <w:rPr>
          <w:u w:val="single"/>
        </w:rPr>
        <w:t xml:space="preserve"> </w:t>
      </w:r>
      <w:r>
        <w:rPr>
          <w:u w:val="single"/>
        </w:rPr>
        <w:tab/>
      </w:r>
      <w:r>
        <w:t>,   20</w:t>
      </w:r>
      <w:r>
        <w:rPr>
          <w:u w:val="single"/>
        </w:rPr>
        <w:t xml:space="preserve">    </w:t>
      </w:r>
      <w:r>
        <w:t xml:space="preserve">,   is   made </w:t>
      </w:r>
      <w:r>
        <w:rPr>
          <w:spacing w:val="21"/>
        </w:rPr>
        <w:t xml:space="preserve"> </w:t>
      </w:r>
      <w:r>
        <w:t>by</w:t>
      </w:r>
    </w:p>
    <w:p w14:paraId="56626D83" w14:textId="77777777" w:rsidR="00943F68" w:rsidRDefault="00AF4B24">
      <w:pPr>
        <w:tabs>
          <w:tab w:val="left" w:pos="4345"/>
          <w:tab w:val="left" w:pos="8406"/>
        </w:tabs>
        <w:ind w:left="100" w:right="117"/>
        <w:jc w:val="both"/>
        <w:rPr>
          <w:i/>
        </w:rPr>
      </w:pPr>
      <w:r>
        <w:rPr>
          <w:u w:val="single"/>
        </w:rPr>
        <w:t xml:space="preserve"> </w:t>
      </w:r>
      <w:r>
        <w:rPr>
          <w:u w:val="single"/>
        </w:rPr>
        <w:tab/>
      </w:r>
      <w:r>
        <w:rPr>
          <w:spacing w:val="-36"/>
        </w:rPr>
        <w:t xml:space="preserve"> </w:t>
      </w:r>
      <w:r>
        <w:rPr>
          <w:i/>
        </w:rPr>
        <w:t>[</w:t>
      </w:r>
      <w:proofErr w:type="gramStart"/>
      <w:r>
        <w:rPr>
          <w:i/>
        </w:rPr>
        <w:t>insert  name</w:t>
      </w:r>
      <w:proofErr w:type="gramEnd"/>
      <w:r>
        <w:rPr>
          <w:i/>
        </w:rPr>
        <w:t xml:space="preserve"> of</w:t>
      </w:r>
      <w:r>
        <w:rPr>
          <w:i/>
          <w:spacing w:val="-5"/>
        </w:rPr>
        <w:t xml:space="preserve"> </w:t>
      </w:r>
      <w:r>
        <w:rPr>
          <w:i/>
        </w:rPr>
        <w:t>entity]</w:t>
      </w:r>
      <w:r>
        <w:t>,</w:t>
      </w:r>
      <w:r>
        <w:rPr>
          <w:spacing w:val="16"/>
        </w:rPr>
        <w:t xml:space="preserve"> </w:t>
      </w:r>
      <w:r>
        <w:t>a</w:t>
      </w:r>
      <w:r>
        <w:rPr>
          <w:u w:val="single"/>
        </w:rPr>
        <w:t xml:space="preserve"> </w:t>
      </w:r>
      <w:r>
        <w:rPr>
          <w:u w:val="single"/>
        </w:rPr>
        <w:tab/>
      </w:r>
      <w:r>
        <w:rPr>
          <w:i/>
        </w:rPr>
        <w:t>[insert type of entity (e.g., corporation/partnership/limited liability company) and state of incorporation or</w:t>
      </w:r>
      <w:r>
        <w:rPr>
          <w:i/>
          <w:spacing w:val="46"/>
        </w:rPr>
        <w:t xml:space="preserve"> </w:t>
      </w:r>
      <w:r>
        <w:rPr>
          <w:i/>
        </w:rPr>
        <w:t>formation</w:t>
      </w:r>
    </w:p>
    <w:p w14:paraId="19100C7D" w14:textId="77777777" w:rsidR="00943F68" w:rsidRDefault="00AF4B24">
      <w:pPr>
        <w:spacing w:line="251" w:lineRule="exact"/>
        <w:ind w:left="100"/>
        <w:jc w:val="both"/>
      </w:pPr>
      <w:r>
        <w:rPr>
          <w:i/>
        </w:rPr>
        <w:t xml:space="preserve">-  </w:t>
      </w:r>
      <w:r>
        <w:rPr>
          <w:i/>
          <w:spacing w:val="12"/>
        </w:rPr>
        <w:t xml:space="preserve"> </w:t>
      </w:r>
      <w:r>
        <w:rPr>
          <w:i/>
        </w:rPr>
        <w:t xml:space="preserve">for  </w:t>
      </w:r>
      <w:r>
        <w:rPr>
          <w:i/>
          <w:spacing w:val="12"/>
        </w:rPr>
        <w:t xml:space="preserve"> </w:t>
      </w:r>
      <w:proofErr w:type="gramStart"/>
      <w:r>
        <w:rPr>
          <w:i/>
        </w:rPr>
        <w:t xml:space="preserve">example,  </w:t>
      </w:r>
      <w:r>
        <w:rPr>
          <w:i/>
          <w:spacing w:val="9"/>
        </w:rPr>
        <w:t xml:space="preserve"> </w:t>
      </w:r>
      <w:proofErr w:type="gramEnd"/>
      <w:r>
        <w:rPr>
          <w:i/>
        </w:rPr>
        <w:t xml:space="preserve">a  </w:t>
      </w:r>
      <w:r>
        <w:rPr>
          <w:i/>
          <w:spacing w:val="9"/>
        </w:rPr>
        <w:t xml:space="preserve"> </w:t>
      </w:r>
      <w:r>
        <w:rPr>
          <w:i/>
        </w:rPr>
        <w:t xml:space="preserve">Delaware  </w:t>
      </w:r>
      <w:r>
        <w:rPr>
          <w:i/>
          <w:spacing w:val="10"/>
        </w:rPr>
        <w:t xml:space="preserve"> </w:t>
      </w:r>
      <w:r>
        <w:rPr>
          <w:i/>
        </w:rPr>
        <w:t xml:space="preserve">limited  </w:t>
      </w:r>
      <w:r>
        <w:rPr>
          <w:i/>
          <w:spacing w:val="8"/>
        </w:rPr>
        <w:t xml:space="preserve"> </w:t>
      </w:r>
      <w:r>
        <w:rPr>
          <w:i/>
        </w:rPr>
        <w:t xml:space="preserve">liability  </w:t>
      </w:r>
      <w:r>
        <w:rPr>
          <w:i/>
          <w:spacing w:val="10"/>
        </w:rPr>
        <w:t xml:space="preserve"> </w:t>
      </w:r>
      <w:r>
        <w:rPr>
          <w:i/>
        </w:rPr>
        <w:t xml:space="preserve">company]  </w:t>
      </w:r>
      <w:r>
        <w:rPr>
          <w:i/>
          <w:spacing w:val="17"/>
        </w:rPr>
        <w:t xml:space="preserve"> </w:t>
      </w:r>
      <w:r>
        <w:t xml:space="preserve">with  </w:t>
      </w:r>
      <w:r>
        <w:rPr>
          <w:spacing w:val="9"/>
        </w:rPr>
        <w:t xml:space="preserve"> </w:t>
      </w:r>
      <w:r>
        <w:t xml:space="preserve">its  </w:t>
      </w:r>
      <w:r>
        <w:rPr>
          <w:spacing w:val="10"/>
        </w:rPr>
        <w:t xml:space="preserve"> </w:t>
      </w:r>
      <w:r>
        <w:t xml:space="preserve">principal  </w:t>
      </w:r>
      <w:r>
        <w:rPr>
          <w:spacing w:val="11"/>
        </w:rPr>
        <w:t xml:space="preserve"> </w:t>
      </w:r>
      <w:r>
        <w:t xml:space="preserve">offices  </w:t>
      </w:r>
      <w:r>
        <w:rPr>
          <w:spacing w:val="9"/>
        </w:rPr>
        <w:t xml:space="preserve"> </w:t>
      </w:r>
      <w:r>
        <w:t xml:space="preserve">located  </w:t>
      </w:r>
      <w:r>
        <w:rPr>
          <w:spacing w:val="9"/>
        </w:rPr>
        <w:t xml:space="preserve"> </w:t>
      </w:r>
      <w:r>
        <w:t>at</w:t>
      </w:r>
    </w:p>
    <w:p w14:paraId="17BBDF58" w14:textId="77777777" w:rsidR="00943F68" w:rsidRDefault="00AF4B24">
      <w:pPr>
        <w:pStyle w:val="BodyText"/>
        <w:tabs>
          <w:tab w:val="left" w:pos="4566"/>
        </w:tabs>
        <w:ind w:left="100" w:right="117"/>
        <w:jc w:val="both"/>
      </w:pPr>
      <w:r>
        <w:rPr>
          <w:u w:val="single"/>
        </w:rPr>
        <w:t xml:space="preserve"> </w:t>
      </w:r>
      <w:r>
        <w:rPr>
          <w:u w:val="single"/>
        </w:rPr>
        <w:tab/>
      </w:r>
      <w:r>
        <w:rPr>
          <w:spacing w:val="-17"/>
        </w:rPr>
        <w:t xml:space="preserve"> </w:t>
      </w:r>
      <w:r>
        <w:rPr>
          <w:i/>
        </w:rPr>
        <w:t xml:space="preserve">[insert location] </w:t>
      </w:r>
      <w:r>
        <w:t>(“</w:t>
      </w:r>
      <w:r>
        <w:rPr>
          <w:u w:val="single" w:color="010101"/>
        </w:rPr>
        <w:t>Consultant</w:t>
      </w:r>
      <w:r>
        <w:t>”) to National Railroad Passenger Corporation, a District of Columbia corporation with its principal offices located at 1 Massachusetts Avenue, N.W., Washington, DC 20001</w:t>
      </w:r>
      <w:r>
        <w:rPr>
          <w:spacing w:val="-1"/>
        </w:rPr>
        <w:t xml:space="preserve"> </w:t>
      </w:r>
      <w:r>
        <w:t>(“</w:t>
      </w:r>
      <w:r>
        <w:rPr>
          <w:u w:val="single" w:color="010101"/>
        </w:rPr>
        <w:t>Amtrak</w:t>
      </w:r>
      <w:r>
        <w:t>”).</w:t>
      </w:r>
    </w:p>
    <w:p w14:paraId="1D73F4D5" w14:textId="77777777" w:rsidR="00943F68" w:rsidRDefault="00943F68">
      <w:pPr>
        <w:pStyle w:val="BodyText"/>
        <w:spacing w:before="11"/>
        <w:rPr>
          <w:sz w:val="20"/>
        </w:rPr>
      </w:pPr>
    </w:p>
    <w:p w14:paraId="04845C42" w14:textId="77777777" w:rsidR="00943F68" w:rsidRDefault="00AF4B24">
      <w:pPr>
        <w:pStyle w:val="BodyText"/>
        <w:tabs>
          <w:tab w:val="left" w:pos="4287"/>
          <w:tab w:val="left" w:pos="4556"/>
        </w:tabs>
        <w:ind w:left="100" w:right="119"/>
        <w:jc w:val="both"/>
      </w:pPr>
      <w:proofErr w:type="gramStart"/>
      <w:r>
        <w:rPr>
          <w:b/>
        </w:rPr>
        <w:t>WHEREAS</w:t>
      </w:r>
      <w:r>
        <w:t xml:space="preserve">, </w:t>
      </w:r>
      <w:r>
        <w:rPr>
          <w:spacing w:val="8"/>
        </w:rPr>
        <w:t xml:space="preserve"> </w:t>
      </w:r>
      <w:r>
        <w:t>Amtrak</w:t>
      </w:r>
      <w:proofErr w:type="gramEnd"/>
      <w:r>
        <w:t xml:space="preserve"> </w:t>
      </w:r>
      <w:r>
        <w:rPr>
          <w:spacing w:val="5"/>
        </w:rPr>
        <w:t xml:space="preserve"> </w:t>
      </w:r>
      <w:r>
        <w:t>and</w:t>
      </w:r>
      <w:r>
        <w:rPr>
          <w:u w:val="single"/>
        </w:rPr>
        <w:t xml:space="preserve"> </w:t>
      </w:r>
      <w:r>
        <w:rPr>
          <w:u w:val="single"/>
        </w:rPr>
        <w:tab/>
      </w:r>
      <w:r>
        <w:rPr>
          <w:u w:val="single"/>
        </w:rPr>
        <w:tab/>
      </w:r>
      <w:r>
        <w:t>(“</w:t>
      </w:r>
      <w:r>
        <w:rPr>
          <w:u w:val="single" w:color="010101"/>
        </w:rPr>
        <w:t>Developer</w:t>
      </w:r>
      <w:r>
        <w:t>”) have entered the Ground Lease and Development Agreement dated</w:t>
      </w:r>
      <w:r>
        <w:rPr>
          <w:spacing w:val="8"/>
        </w:rPr>
        <w:t xml:space="preserve"> </w:t>
      </w:r>
      <w:r>
        <w:t>as of</w:t>
      </w:r>
      <w:r>
        <w:rPr>
          <w:u w:val="single"/>
        </w:rPr>
        <w:t xml:space="preserve"> </w:t>
      </w:r>
      <w:r>
        <w:rPr>
          <w:u w:val="single"/>
        </w:rPr>
        <w:tab/>
      </w:r>
      <w:r>
        <w:t>, 2020 pursuant to which Developer will develop a project (the “</w:t>
      </w:r>
      <w:r>
        <w:rPr>
          <w:u w:val="single" w:color="010101"/>
        </w:rPr>
        <w:t>Project</w:t>
      </w:r>
      <w:r>
        <w:t>”) at William H. Gray 30</w:t>
      </w:r>
      <w:proofErr w:type="spellStart"/>
      <w:r>
        <w:rPr>
          <w:position w:val="7"/>
          <w:sz w:val="14"/>
        </w:rPr>
        <w:t>th</w:t>
      </w:r>
      <w:proofErr w:type="spellEnd"/>
      <w:r>
        <w:rPr>
          <w:position w:val="7"/>
          <w:sz w:val="14"/>
        </w:rPr>
        <w:t xml:space="preserve"> </w:t>
      </w:r>
      <w:r>
        <w:t>Street Station (the “</w:t>
      </w:r>
      <w:r>
        <w:rPr>
          <w:u w:val="single" w:color="010101"/>
        </w:rPr>
        <w:t>Station</w:t>
      </w:r>
      <w:r>
        <w:t>”);</w:t>
      </w:r>
      <w:r>
        <w:rPr>
          <w:spacing w:val="-11"/>
        </w:rPr>
        <w:t xml:space="preserve"> </w:t>
      </w:r>
      <w:r>
        <w:t>and</w:t>
      </w:r>
    </w:p>
    <w:p w14:paraId="64D41163" w14:textId="77777777" w:rsidR="00943F68" w:rsidRDefault="00943F68">
      <w:pPr>
        <w:pStyle w:val="BodyText"/>
        <w:spacing w:before="2"/>
        <w:rPr>
          <w:sz w:val="21"/>
        </w:rPr>
      </w:pPr>
    </w:p>
    <w:p w14:paraId="36ABF2C2" w14:textId="77777777" w:rsidR="00943F68" w:rsidRDefault="00AF4B24">
      <w:pPr>
        <w:pStyle w:val="BodyText"/>
        <w:spacing w:before="1"/>
        <w:ind w:left="100" w:right="117"/>
        <w:jc w:val="both"/>
      </w:pPr>
      <w:r>
        <w:rPr>
          <w:b/>
        </w:rPr>
        <w:t>WHEREAS</w:t>
      </w:r>
      <w:r>
        <w:t>, Developer has retained the services of Consultant to provide engineering and/or design services in support of the Project; and</w:t>
      </w:r>
    </w:p>
    <w:p w14:paraId="7D8CD69D" w14:textId="77777777" w:rsidR="00943F68" w:rsidRDefault="00943F68">
      <w:pPr>
        <w:pStyle w:val="BodyText"/>
        <w:spacing w:before="1"/>
        <w:rPr>
          <w:sz w:val="21"/>
        </w:rPr>
      </w:pPr>
    </w:p>
    <w:p w14:paraId="1F123295" w14:textId="77777777" w:rsidR="00943F68" w:rsidRDefault="00AF4B24">
      <w:pPr>
        <w:pStyle w:val="BodyText"/>
        <w:ind w:left="100" w:right="115"/>
        <w:jc w:val="both"/>
      </w:pPr>
      <w:r>
        <w:rPr>
          <w:b/>
        </w:rPr>
        <w:t>WHEREAS</w:t>
      </w:r>
      <w:r>
        <w:t>, due to the location of the Project relative to Amtrak property, including but not limited to the Station, and the potential impact of the Project on such property and/or operations, the Project work may not proceed without Amtrak’s prior review and approval of the plans, drawings and specifications; and</w:t>
      </w:r>
    </w:p>
    <w:p w14:paraId="182B4730" w14:textId="77777777" w:rsidR="00943F68" w:rsidRDefault="00943F68">
      <w:pPr>
        <w:pStyle w:val="BodyText"/>
        <w:spacing w:before="11"/>
        <w:rPr>
          <w:sz w:val="20"/>
        </w:rPr>
      </w:pPr>
    </w:p>
    <w:p w14:paraId="4F56B3BC" w14:textId="77777777" w:rsidR="00943F68" w:rsidRDefault="00AF4B24">
      <w:pPr>
        <w:pStyle w:val="BodyText"/>
        <w:ind w:left="100" w:right="119"/>
        <w:jc w:val="both"/>
      </w:pPr>
      <w:r>
        <w:rPr>
          <w:b/>
        </w:rPr>
        <w:t>WHEREAS</w:t>
      </w:r>
      <w:r>
        <w:t>, in order to advance the Project, Consultant and Developer desire Amtrak’s review and approval of Consultant’s plans, drawings and specifications therefor; and</w:t>
      </w:r>
    </w:p>
    <w:p w14:paraId="4C3A0F15" w14:textId="77777777" w:rsidR="00943F68" w:rsidRDefault="00943F68">
      <w:pPr>
        <w:pStyle w:val="BodyText"/>
        <w:spacing w:before="1"/>
        <w:rPr>
          <w:sz w:val="21"/>
        </w:rPr>
      </w:pPr>
    </w:p>
    <w:p w14:paraId="6A618606" w14:textId="2703DE82" w:rsidR="00943F68" w:rsidRDefault="00AF4B24">
      <w:pPr>
        <w:pStyle w:val="BodyText"/>
        <w:ind w:left="100" w:right="118"/>
        <w:jc w:val="both"/>
      </w:pPr>
      <w:r>
        <w:rPr>
          <w:b/>
        </w:rPr>
        <w:t>WHEREAS</w:t>
      </w:r>
      <w:r>
        <w:t xml:space="preserve">, Consultant agrees that protection of Amtrak’s property and operations is a </w:t>
      </w:r>
      <w:del w:id="0" w:author="Lee, Julie S." w:date="2020-01-10T13:41:00Z">
        <w:r w:rsidDel="00205CEC">
          <w:delText xml:space="preserve">paramount  </w:delText>
        </w:r>
      </w:del>
      <w:r>
        <w:t>public safety concern.</w:t>
      </w:r>
    </w:p>
    <w:p w14:paraId="3A5F7583" w14:textId="77777777" w:rsidR="00943F68" w:rsidRDefault="00943F68">
      <w:pPr>
        <w:pStyle w:val="BodyText"/>
        <w:spacing w:before="1"/>
        <w:rPr>
          <w:sz w:val="21"/>
        </w:rPr>
      </w:pPr>
    </w:p>
    <w:p w14:paraId="7B2BFA8D" w14:textId="77777777" w:rsidR="00943F68" w:rsidRDefault="00AF4B24">
      <w:pPr>
        <w:pStyle w:val="BodyText"/>
        <w:spacing w:before="1"/>
        <w:ind w:left="100" w:right="117"/>
        <w:jc w:val="both"/>
      </w:pPr>
      <w:r>
        <w:rPr>
          <w:b/>
        </w:rPr>
        <w:t>NOW, THEREFORE</w:t>
      </w:r>
      <w:r>
        <w:t>, for good and valuable consideration, the receipt and sufficiency of which is hereby acknowledged, and for and in consideration of the covenants and agreements contained herein, intending to be legally bound, Consultant hereby represents, acknowledges, and agrees as follows:</w:t>
      </w:r>
    </w:p>
    <w:p w14:paraId="6137FCDD" w14:textId="77777777" w:rsidR="00943F68" w:rsidRDefault="00943F68">
      <w:pPr>
        <w:pStyle w:val="BodyText"/>
        <w:spacing w:before="7"/>
        <w:rPr>
          <w:sz w:val="12"/>
        </w:rPr>
      </w:pPr>
    </w:p>
    <w:p w14:paraId="3BEC9E0D" w14:textId="77777777" w:rsidR="00943F68" w:rsidRDefault="00AF4B24">
      <w:pPr>
        <w:pStyle w:val="ListParagraph"/>
        <w:numPr>
          <w:ilvl w:val="0"/>
          <w:numId w:val="1"/>
        </w:numPr>
        <w:tabs>
          <w:tab w:val="left" w:pos="819"/>
          <w:tab w:val="left" w:pos="820"/>
        </w:tabs>
      </w:pPr>
      <w:r>
        <w:rPr>
          <w:u w:val="single"/>
        </w:rPr>
        <w:t>Recitals</w:t>
      </w:r>
      <w:r>
        <w:t>.</w:t>
      </w:r>
      <w:r>
        <w:rPr>
          <w:spacing w:val="31"/>
        </w:rPr>
        <w:t xml:space="preserve"> </w:t>
      </w:r>
      <w:r>
        <w:t>The</w:t>
      </w:r>
      <w:r>
        <w:rPr>
          <w:spacing w:val="16"/>
        </w:rPr>
        <w:t xml:space="preserve"> </w:t>
      </w:r>
      <w:r>
        <w:t>recitals</w:t>
      </w:r>
      <w:r>
        <w:rPr>
          <w:spacing w:val="16"/>
        </w:rPr>
        <w:t xml:space="preserve"> </w:t>
      </w:r>
      <w:r>
        <w:t>set</w:t>
      </w:r>
      <w:r>
        <w:rPr>
          <w:spacing w:val="16"/>
        </w:rPr>
        <w:t xml:space="preserve"> </w:t>
      </w:r>
      <w:r>
        <w:t>forth</w:t>
      </w:r>
      <w:r>
        <w:rPr>
          <w:spacing w:val="15"/>
        </w:rPr>
        <w:t xml:space="preserve"> </w:t>
      </w:r>
      <w:r>
        <w:t>above</w:t>
      </w:r>
      <w:r>
        <w:rPr>
          <w:spacing w:val="17"/>
        </w:rPr>
        <w:t xml:space="preserve"> </w:t>
      </w:r>
      <w:r>
        <w:t>in</w:t>
      </w:r>
      <w:r>
        <w:rPr>
          <w:spacing w:val="15"/>
        </w:rPr>
        <w:t xml:space="preserve"> </w:t>
      </w:r>
      <w:r>
        <w:t>the</w:t>
      </w:r>
      <w:r>
        <w:rPr>
          <w:spacing w:val="16"/>
        </w:rPr>
        <w:t xml:space="preserve"> </w:t>
      </w:r>
      <w:r>
        <w:t>WHEREAS</w:t>
      </w:r>
      <w:r>
        <w:rPr>
          <w:spacing w:val="13"/>
        </w:rPr>
        <w:t xml:space="preserve"> </w:t>
      </w:r>
      <w:r>
        <w:t>clauses</w:t>
      </w:r>
      <w:r>
        <w:rPr>
          <w:spacing w:val="13"/>
        </w:rPr>
        <w:t xml:space="preserve"> </w:t>
      </w:r>
      <w:r>
        <w:t>are</w:t>
      </w:r>
      <w:r>
        <w:rPr>
          <w:spacing w:val="13"/>
        </w:rPr>
        <w:t xml:space="preserve"> </w:t>
      </w:r>
      <w:r>
        <w:t>incorporated</w:t>
      </w:r>
      <w:r>
        <w:rPr>
          <w:spacing w:val="14"/>
        </w:rPr>
        <w:t xml:space="preserve"> </w:t>
      </w:r>
      <w:r>
        <w:t>into</w:t>
      </w:r>
      <w:r>
        <w:rPr>
          <w:spacing w:val="13"/>
        </w:rPr>
        <w:t xml:space="preserve"> </w:t>
      </w:r>
      <w:r>
        <w:t>the</w:t>
      </w:r>
      <w:r>
        <w:rPr>
          <w:spacing w:val="13"/>
        </w:rPr>
        <w:t xml:space="preserve"> </w:t>
      </w:r>
      <w:r>
        <w:t>terms</w:t>
      </w:r>
    </w:p>
    <w:p w14:paraId="7F78248C" w14:textId="77777777" w:rsidR="00943F68" w:rsidRDefault="00AF4B24">
      <w:pPr>
        <w:pStyle w:val="BodyText"/>
        <w:spacing w:line="252" w:lineRule="exact"/>
        <w:ind w:left="100"/>
      </w:pPr>
      <w:r>
        <w:t>of this Certificate as if fully set forth herein.</w:t>
      </w:r>
    </w:p>
    <w:p w14:paraId="3F1F082B" w14:textId="77777777" w:rsidR="00943F68" w:rsidRDefault="00943F68">
      <w:pPr>
        <w:pStyle w:val="BodyText"/>
        <w:spacing w:before="9"/>
        <w:rPr>
          <w:sz w:val="12"/>
        </w:rPr>
      </w:pPr>
    </w:p>
    <w:p w14:paraId="24893676" w14:textId="77777777" w:rsidR="00943F68" w:rsidRDefault="00AF4B24">
      <w:pPr>
        <w:pStyle w:val="ListParagraph"/>
        <w:numPr>
          <w:ilvl w:val="0"/>
          <w:numId w:val="1"/>
        </w:numPr>
        <w:tabs>
          <w:tab w:val="left" w:pos="819"/>
          <w:tab w:val="left" w:pos="820"/>
          <w:tab w:val="left" w:pos="5631"/>
        </w:tabs>
      </w:pPr>
      <w:r>
        <w:rPr>
          <w:u w:val="single"/>
        </w:rPr>
        <w:t xml:space="preserve">Consideration   for   </w:t>
      </w:r>
      <w:proofErr w:type="gramStart"/>
      <w:r>
        <w:rPr>
          <w:u w:val="single"/>
        </w:rPr>
        <w:t>Execution  of</w:t>
      </w:r>
      <w:proofErr w:type="gramEnd"/>
      <w:r>
        <w:rPr>
          <w:spacing w:val="36"/>
          <w:u w:val="single"/>
        </w:rPr>
        <w:t xml:space="preserve"> </w:t>
      </w:r>
      <w:r>
        <w:rPr>
          <w:u w:val="single"/>
        </w:rPr>
        <w:t xml:space="preserve">this </w:t>
      </w:r>
      <w:r>
        <w:rPr>
          <w:spacing w:val="22"/>
          <w:u w:val="single"/>
        </w:rPr>
        <w:t xml:space="preserve"> </w:t>
      </w:r>
      <w:r>
        <w:rPr>
          <w:u w:val="single"/>
        </w:rPr>
        <w:t>Certificate</w:t>
      </w:r>
      <w:r>
        <w:t>.</w:t>
      </w:r>
      <w:r>
        <w:tab/>
        <w:t>In</w:t>
      </w:r>
      <w:r>
        <w:rPr>
          <w:spacing w:val="20"/>
        </w:rPr>
        <w:t xml:space="preserve"> </w:t>
      </w:r>
      <w:r>
        <w:t>consideration,</w:t>
      </w:r>
      <w:r>
        <w:rPr>
          <w:spacing w:val="19"/>
        </w:rPr>
        <w:t xml:space="preserve"> </w:t>
      </w:r>
      <w:r>
        <w:rPr>
          <w:i/>
        </w:rPr>
        <w:t>inter</w:t>
      </w:r>
      <w:r>
        <w:rPr>
          <w:i/>
          <w:spacing w:val="19"/>
        </w:rPr>
        <w:t xml:space="preserve"> </w:t>
      </w:r>
      <w:r>
        <w:rPr>
          <w:i/>
        </w:rPr>
        <w:t>alia</w:t>
      </w:r>
      <w:r>
        <w:t>,</w:t>
      </w:r>
      <w:r>
        <w:rPr>
          <w:spacing w:val="19"/>
        </w:rPr>
        <w:t xml:space="preserve"> </w:t>
      </w:r>
      <w:r>
        <w:t>for</w:t>
      </w:r>
      <w:r>
        <w:rPr>
          <w:spacing w:val="21"/>
        </w:rPr>
        <w:t xml:space="preserve"> </w:t>
      </w:r>
      <w:r>
        <w:t>Amtrak</w:t>
      </w:r>
    </w:p>
    <w:p w14:paraId="3EFB025E" w14:textId="77777777" w:rsidR="00943F68" w:rsidRDefault="00AF4B24">
      <w:pPr>
        <w:pStyle w:val="BodyText"/>
        <w:ind w:left="100" w:right="138"/>
      </w:pPr>
      <w:r>
        <w:t>reviewing the plans, drawings and specifications which are needed for Consultant to perform its obligations under Consultant’s agreement with Developer, Consultant hereby executes this Certificate.</w:t>
      </w:r>
    </w:p>
    <w:p w14:paraId="3E969E26" w14:textId="77777777" w:rsidR="00943F68" w:rsidRDefault="00943F68">
      <w:pPr>
        <w:pStyle w:val="BodyText"/>
        <w:spacing w:before="7"/>
        <w:rPr>
          <w:sz w:val="12"/>
        </w:rPr>
      </w:pPr>
    </w:p>
    <w:p w14:paraId="24CDCC05" w14:textId="77777777" w:rsidR="00655C80" w:rsidRDefault="00AF4B24">
      <w:pPr>
        <w:pStyle w:val="ListParagraph"/>
        <w:numPr>
          <w:ilvl w:val="0"/>
          <w:numId w:val="1"/>
        </w:numPr>
        <w:tabs>
          <w:tab w:val="left" w:pos="819"/>
          <w:tab w:val="left" w:pos="820"/>
        </w:tabs>
        <w:rPr>
          <w:ins w:id="1" w:author="Lee, Julie S." w:date="2020-01-10T13:43:00Z"/>
        </w:rPr>
      </w:pPr>
      <w:commentRangeStart w:id="2"/>
      <w:r>
        <w:rPr>
          <w:u w:val="single"/>
        </w:rPr>
        <w:t>Indemnification</w:t>
      </w:r>
      <w:commentRangeEnd w:id="2"/>
      <w:r w:rsidR="00EF66E9">
        <w:rPr>
          <w:rStyle w:val="CommentReference"/>
        </w:rPr>
        <w:commentReference w:id="2"/>
      </w:r>
      <w:r>
        <w:t xml:space="preserve">. </w:t>
      </w:r>
    </w:p>
    <w:p w14:paraId="78D62F8D" w14:textId="77777777" w:rsidR="00655C80" w:rsidRDefault="00655C80" w:rsidP="00655C80">
      <w:pPr>
        <w:pStyle w:val="ListParagraph"/>
        <w:tabs>
          <w:tab w:val="left" w:pos="819"/>
          <w:tab w:val="left" w:pos="820"/>
        </w:tabs>
        <w:ind w:firstLine="0"/>
        <w:rPr>
          <w:ins w:id="3" w:author="Lee, Julie S." w:date="2020-01-10T13:43:00Z"/>
          <w:u w:val="single"/>
        </w:rPr>
      </w:pPr>
    </w:p>
    <w:p w14:paraId="4FBF5321" w14:textId="1FB189C4" w:rsidR="00FA1E6F" w:rsidRPr="00EF66E9" w:rsidRDefault="00FA1E6F">
      <w:pPr>
        <w:pStyle w:val="ListParagraph"/>
        <w:numPr>
          <w:ilvl w:val="0"/>
          <w:numId w:val="3"/>
        </w:numPr>
        <w:tabs>
          <w:tab w:val="left" w:pos="819"/>
          <w:tab w:val="left" w:pos="820"/>
        </w:tabs>
        <w:rPr>
          <w:ins w:id="4" w:author="Lee, Julie S." w:date="2020-01-10T13:55:00Z"/>
          <w:u w:val="single"/>
          <w:rPrChange w:id="5" w:author="Lee, Julie S." w:date="2020-01-10T13:59:00Z">
            <w:rPr>
              <w:ins w:id="6" w:author="Lee, Julie S." w:date="2020-01-10T13:55:00Z"/>
            </w:rPr>
          </w:rPrChange>
        </w:rPr>
        <w:pPrChange w:id="7" w:author="Lee, Julie S." w:date="2020-01-10T13:55:00Z">
          <w:pPr>
            <w:tabs>
              <w:tab w:val="left" w:pos="819"/>
              <w:tab w:val="left" w:pos="820"/>
            </w:tabs>
          </w:pPr>
        </w:pPrChange>
      </w:pPr>
      <w:ins w:id="8" w:author="Lee, Julie S." w:date="2020-01-10T13:54:00Z">
        <w:r w:rsidRPr="00FA1E6F">
          <w:rPr>
            <w:u w:val="single"/>
            <w:rPrChange w:id="9" w:author="Lee, Julie S." w:date="2020-01-10T13:55:00Z">
              <w:rPr/>
            </w:rPrChange>
          </w:rPr>
          <w:t>Indemnification for Public Liability and Property Damage</w:t>
        </w:r>
      </w:ins>
    </w:p>
    <w:p w14:paraId="333DF504" w14:textId="3DE67B9F" w:rsidR="00943F68" w:rsidDel="00FA1E6F" w:rsidRDefault="00FA1E6F">
      <w:pPr>
        <w:tabs>
          <w:tab w:val="left" w:pos="819"/>
          <w:tab w:val="left" w:pos="820"/>
        </w:tabs>
        <w:rPr>
          <w:del w:id="10" w:author="Lee, Julie S." w:date="2020-01-10T13:55:00Z"/>
        </w:rPr>
        <w:pPrChange w:id="11" w:author="Lee, Julie S." w:date="2020-01-10T13:55:00Z">
          <w:pPr>
            <w:pStyle w:val="ListParagraph"/>
            <w:numPr>
              <w:numId w:val="1"/>
            </w:numPr>
            <w:tabs>
              <w:tab w:val="left" w:pos="819"/>
              <w:tab w:val="left" w:pos="820"/>
            </w:tabs>
          </w:pPr>
        </w:pPrChange>
      </w:pPr>
      <w:ins w:id="12" w:author="Lee, Julie S." w:date="2020-01-10T13:55:00Z">
        <w:r>
          <w:tab/>
        </w:r>
      </w:ins>
      <w:ins w:id="13" w:author="Lee, Julie S." w:date="2020-01-10T14:10:00Z">
        <w:r w:rsidR="009D4AA7">
          <w:t xml:space="preserve">For claims other than those arising out of professional services, </w:t>
        </w:r>
      </w:ins>
      <w:r w:rsidR="00AF4B24">
        <w:t xml:space="preserve">Consultant hereby </w:t>
      </w:r>
      <w:del w:id="14" w:author="Lee, Julie S." w:date="2020-01-10T13:55:00Z">
        <w:r w:rsidR="00AF4B24" w:rsidDel="00FA1E6F">
          <w:delText xml:space="preserve">releases and </w:delText>
        </w:r>
      </w:del>
      <w:r w:rsidR="00AF4B24">
        <w:t>agrees to defend, indemnify and hold</w:t>
      </w:r>
      <w:r w:rsidR="00AF4B24" w:rsidRPr="00EF66E9">
        <w:rPr>
          <w:spacing w:val="15"/>
        </w:rPr>
        <w:t xml:space="preserve"> </w:t>
      </w:r>
      <w:r w:rsidR="00AF4B24">
        <w:t>harmless</w:t>
      </w:r>
      <w:ins w:id="15" w:author="Lee, Julie S." w:date="2020-01-10T13:55:00Z">
        <w:r>
          <w:t xml:space="preserve"> </w:t>
        </w:r>
      </w:ins>
    </w:p>
    <w:p w14:paraId="6AED72CB" w14:textId="56BD10D2" w:rsidR="00943F68" w:rsidDel="00FA1E6F" w:rsidRDefault="00AF4B24">
      <w:pPr>
        <w:tabs>
          <w:tab w:val="left" w:pos="819"/>
          <w:tab w:val="left" w:pos="820"/>
        </w:tabs>
        <w:rPr>
          <w:del w:id="16" w:author="Lee, Julie S." w:date="2020-01-10T13:56:00Z"/>
        </w:rPr>
        <w:pPrChange w:id="17" w:author="Lee, Julie S." w:date="2020-01-10T13:56:00Z">
          <w:pPr>
            <w:pStyle w:val="BodyText"/>
            <w:ind w:left="100" w:right="119"/>
            <w:jc w:val="both"/>
          </w:pPr>
        </w:pPrChange>
      </w:pPr>
      <w:r>
        <w:t xml:space="preserve">Amtrak and any other affected railroad, as well as their respective officers, directors, employees, </w:t>
      </w:r>
      <w:ins w:id="18" w:author="Lee, Julie S." w:date="2020-01-10T13:55:00Z">
        <w:r w:rsidR="00FA1E6F">
          <w:t xml:space="preserve">designated </w:t>
        </w:r>
      </w:ins>
      <w:r>
        <w:t>agents, successors, assigns, and subsidiaries (collectively, the “</w:t>
      </w:r>
      <w:r>
        <w:rPr>
          <w:u w:val="single"/>
        </w:rPr>
        <w:t>Indemnified Parties</w:t>
      </w:r>
      <w:r>
        <w:t xml:space="preserve">”), from and against any and all </w:t>
      </w:r>
      <w:del w:id="19" w:author="Lee, Julie S." w:date="2020-01-10T13:55:00Z">
        <w:r w:rsidDel="00FA1E6F">
          <w:delText xml:space="preserve">losses, </w:delText>
        </w:r>
      </w:del>
      <w:r>
        <w:t xml:space="preserve">liabilities, claims, demands, fines, suits, and costs (including </w:t>
      </w:r>
      <w:ins w:id="20" w:author="Lee, Julie S." w:date="2020-01-10T13:56:00Z">
        <w:r w:rsidR="00FA1E6F">
          <w:t xml:space="preserve">reasonable </w:t>
        </w:r>
      </w:ins>
      <w:r>
        <w:t xml:space="preserve">cost of defense and </w:t>
      </w:r>
      <w:ins w:id="21" w:author="Lee, Julie S." w:date="2020-01-10T14:11:00Z">
        <w:r w:rsidR="009D4AA7">
          <w:t xml:space="preserve">reasonable </w:t>
        </w:r>
      </w:ins>
      <w:r>
        <w:t>attorneys’ fees)</w:t>
      </w:r>
      <w:ins w:id="22" w:author="Lee, Julie S." w:date="2020-01-10T14:09:00Z">
        <w:r w:rsidR="009D4AA7">
          <w:rPr>
            <w:spacing w:val="18"/>
          </w:rPr>
          <w:t xml:space="preserve">, </w:t>
        </w:r>
        <w:r w:rsidR="009D4AA7">
          <w:t xml:space="preserve">for damages arising out of bodily injury, death, and property damage, </w:t>
        </w:r>
      </w:ins>
      <w:del w:id="23" w:author="Lee, Julie S." w:date="2020-01-10T14:09:00Z">
        <w:r w:rsidDel="009D4AA7">
          <w:rPr>
            <w:spacing w:val="18"/>
          </w:rPr>
          <w:delText xml:space="preserve"> </w:delText>
        </w:r>
      </w:del>
      <w:r>
        <w:t>which</w:t>
      </w:r>
      <w:r>
        <w:rPr>
          <w:spacing w:val="18"/>
        </w:rPr>
        <w:t xml:space="preserve"> </w:t>
      </w:r>
      <w:r>
        <w:lastRenderedPageBreak/>
        <w:t>any</w:t>
      </w:r>
      <w:r>
        <w:rPr>
          <w:spacing w:val="15"/>
        </w:rPr>
        <w:t xml:space="preserve"> </w:t>
      </w:r>
      <w:r>
        <w:t>of</w:t>
      </w:r>
      <w:r>
        <w:rPr>
          <w:spacing w:val="18"/>
        </w:rPr>
        <w:t xml:space="preserve"> </w:t>
      </w:r>
      <w:r>
        <w:t>the</w:t>
      </w:r>
      <w:r>
        <w:rPr>
          <w:spacing w:val="16"/>
        </w:rPr>
        <w:t xml:space="preserve"> </w:t>
      </w:r>
      <w:r>
        <w:t>Indemnified</w:t>
      </w:r>
      <w:r>
        <w:rPr>
          <w:spacing w:val="15"/>
        </w:rPr>
        <w:t xml:space="preserve"> </w:t>
      </w:r>
      <w:r>
        <w:t>Parties</w:t>
      </w:r>
      <w:r>
        <w:rPr>
          <w:spacing w:val="15"/>
        </w:rPr>
        <w:t xml:space="preserve"> </w:t>
      </w:r>
      <w:r>
        <w:t>may</w:t>
      </w:r>
      <w:r>
        <w:rPr>
          <w:spacing w:val="13"/>
        </w:rPr>
        <w:t xml:space="preserve"> </w:t>
      </w:r>
      <w:r>
        <w:t>hereafter</w:t>
      </w:r>
      <w:r>
        <w:rPr>
          <w:spacing w:val="16"/>
        </w:rPr>
        <w:t xml:space="preserve"> </w:t>
      </w:r>
      <w:r>
        <w:t>incur,</w:t>
      </w:r>
      <w:r>
        <w:rPr>
          <w:spacing w:val="16"/>
        </w:rPr>
        <w:t xml:space="preserve"> </w:t>
      </w:r>
      <w:r>
        <w:t>be</w:t>
      </w:r>
      <w:r>
        <w:rPr>
          <w:spacing w:val="16"/>
        </w:rPr>
        <w:t xml:space="preserve"> </w:t>
      </w:r>
      <w:r>
        <w:t>responsible</w:t>
      </w:r>
      <w:r>
        <w:rPr>
          <w:spacing w:val="15"/>
        </w:rPr>
        <w:t xml:space="preserve"> </w:t>
      </w:r>
      <w:r>
        <w:t>for,</w:t>
      </w:r>
      <w:r>
        <w:rPr>
          <w:spacing w:val="15"/>
        </w:rPr>
        <w:t xml:space="preserve"> </w:t>
      </w:r>
      <w:r>
        <w:t>or</w:t>
      </w:r>
      <w:r>
        <w:rPr>
          <w:spacing w:val="16"/>
        </w:rPr>
        <w:t xml:space="preserve"> </w:t>
      </w:r>
      <w:r>
        <w:t>pay</w:t>
      </w:r>
      <w:r>
        <w:rPr>
          <w:spacing w:val="13"/>
        </w:rPr>
        <w:t xml:space="preserve"> </w:t>
      </w:r>
      <w:r>
        <w:t>as</w:t>
      </w:r>
      <w:r>
        <w:rPr>
          <w:spacing w:val="16"/>
        </w:rPr>
        <w:t xml:space="preserve"> </w:t>
      </w:r>
      <w:r>
        <w:t>a</w:t>
      </w:r>
      <w:r>
        <w:rPr>
          <w:spacing w:val="16"/>
        </w:rPr>
        <w:t xml:space="preserve"> </w:t>
      </w:r>
      <w:r>
        <w:t>result</w:t>
      </w:r>
      <w:r>
        <w:rPr>
          <w:spacing w:val="16"/>
        </w:rPr>
        <w:t xml:space="preserve"> </w:t>
      </w:r>
      <w:r>
        <w:t>o</w:t>
      </w:r>
      <w:ins w:id="24" w:author="Lee, Julie S." w:date="2020-01-10T13:56:00Z">
        <w:r w:rsidR="00FA1E6F">
          <w:t xml:space="preserve">f </w:t>
        </w:r>
      </w:ins>
      <w:del w:id="25" w:author="Lee, Julie S." w:date="2020-01-10T13:56:00Z">
        <w:r w:rsidDel="00FA1E6F">
          <w:delText>f</w:delText>
        </w:r>
      </w:del>
    </w:p>
    <w:p w14:paraId="3259B581" w14:textId="59853A5C" w:rsidR="00943F68" w:rsidDel="00FA1E6F" w:rsidRDefault="00943F68">
      <w:pPr>
        <w:tabs>
          <w:tab w:val="left" w:pos="819"/>
          <w:tab w:val="left" w:pos="820"/>
        </w:tabs>
        <w:rPr>
          <w:del w:id="26" w:author="Lee, Julie S." w:date="2020-01-10T13:56:00Z"/>
          <w:sz w:val="24"/>
        </w:rPr>
        <w:pPrChange w:id="27" w:author="Lee, Julie S." w:date="2020-01-10T13:56:00Z">
          <w:pPr>
            <w:pStyle w:val="BodyText"/>
          </w:pPr>
        </w:pPrChange>
      </w:pPr>
    </w:p>
    <w:p w14:paraId="3694F519" w14:textId="671CC392" w:rsidR="00943F68" w:rsidDel="00FA1E6F" w:rsidRDefault="00943F68">
      <w:pPr>
        <w:tabs>
          <w:tab w:val="left" w:pos="819"/>
          <w:tab w:val="left" w:pos="820"/>
        </w:tabs>
        <w:rPr>
          <w:del w:id="28" w:author="Lee, Julie S." w:date="2020-01-10T13:56:00Z"/>
          <w:sz w:val="24"/>
        </w:rPr>
        <w:pPrChange w:id="29" w:author="Lee, Julie S." w:date="2020-01-10T13:56:00Z">
          <w:pPr>
            <w:pStyle w:val="BodyText"/>
          </w:pPr>
        </w:pPrChange>
      </w:pPr>
    </w:p>
    <w:p w14:paraId="0B8B94C1" w14:textId="4AC7E728" w:rsidR="00943F68" w:rsidDel="00FA1E6F" w:rsidRDefault="00877053">
      <w:pPr>
        <w:tabs>
          <w:tab w:val="left" w:pos="819"/>
          <w:tab w:val="left" w:pos="820"/>
        </w:tabs>
        <w:rPr>
          <w:del w:id="30" w:author="Lee, Julie S." w:date="2020-01-10T13:56:00Z"/>
        </w:rPr>
        <w:pPrChange w:id="31" w:author="Lee, Julie S." w:date="2020-01-10T13:56:00Z">
          <w:pPr>
            <w:tabs>
              <w:tab w:val="left" w:pos="4779"/>
            </w:tabs>
            <w:spacing w:before="180"/>
            <w:ind w:left="100"/>
            <w:jc w:val="both"/>
          </w:pPr>
        </w:pPrChange>
      </w:pPr>
      <w:del w:id="32" w:author="Lee, Julie S." w:date="2020-01-10T13:56:00Z">
        <w:r>
          <w:pict w14:anchorId="16DFD55D">
            <v:group id="_x0000_s1026" style="position:absolute;margin-left:142.9pt;margin-top:17.45pt;width:7.7pt;height:3.5pt;z-index:-251773952;mso-position-horizontal-relative:page" coordorigin="2858,349" coordsize="154,70">
              <v:rect id="_x0000_s1028" style="position:absolute;left:2858;top:349;width:77;height:8" fillcolor="red" stroked="f"/>
              <v:shape id="_x0000_s1027" style="position:absolute;left:2935;top:395;width:77;height:20" coordorigin="2935,395" coordsize="77,20" o:spt="100" adj="0,,0" path="m2935,395r77,m2935,414r77,e" filled="f" strokecolor="blue" strokeweight=".48pt">
                <v:stroke joinstyle="round"/>
                <v:formulas/>
                <v:path arrowok="t" o:connecttype="segments"/>
              </v:shape>
              <w10:wrap anchorx="page"/>
            </v:group>
          </w:pict>
        </w:r>
        <w:r w:rsidR="00AF4B24" w:rsidDel="00FA1E6F">
          <w:rPr>
            <w:rFonts w:ascii="Arial"/>
            <w:sz w:val="14"/>
          </w:rPr>
          <w:delText>DMEAST</w:delText>
        </w:r>
        <w:r w:rsidR="00AF4B24" w:rsidDel="00FA1E6F">
          <w:rPr>
            <w:rFonts w:ascii="Arial"/>
            <w:spacing w:val="-6"/>
            <w:sz w:val="14"/>
          </w:rPr>
          <w:delText xml:space="preserve"> </w:delText>
        </w:r>
        <w:r w:rsidR="00AF4B24" w:rsidDel="00FA1E6F">
          <w:rPr>
            <w:rFonts w:ascii="Arial"/>
            <w:sz w:val="14"/>
          </w:rPr>
          <w:delText>#37035993</w:delText>
        </w:r>
        <w:r w:rsidR="00AF4B24" w:rsidDel="00FA1E6F">
          <w:rPr>
            <w:rFonts w:ascii="Arial"/>
            <w:spacing w:val="-5"/>
            <w:sz w:val="14"/>
          </w:rPr>
          <w:delText xml:space="preserve"> </w:delText>
        </w:r>
        <w:r w:rsidR="00AF4B24" w:rsidDel="00FA1E6F">
          <w:rPr>
            <w:rFonts w:ascii="Arial"/>
            <w:sz w:val="14"/>
          </w:rPr>
          <w:delText>v</w:delText>
        </w:r>
        <w:r w:rsidR="00AF4B24" w:rsidDel="00FA1E6F">
          <w:rPr>
            <w:rFonts w:ascii="Arial"/>
            <w:color w:val="FF0000"/>
            <w:sz w:val="14"/>
          </w:rPr>
          <w:delText>7</w:delText>
        </w:r>
        <w:r w:rsidR="00AF4B24" w:rsidDel="00FA1E6F">
          <w:rPr>
            <w:rFonts w:ascii="Arial"/>
            <w:color w:val="0000FF"/>
            <w:sz w:val="14"/>
          </w:rPr>
          <w:delText>9</w:delText>
        </w:r>
        <w:r w:rsidR="00AF4B24" w:rsidDel="00FA1E6F">
          <w:rPr>
            <w:rFonts w:ascii="Arial"/>
            <w:color w:val="0000FF"/>
            <w:sz w:val="14"/>
          </w:rPr>
          <w:tab/>
        </w:r>
        <w:r w:rsidR="00AF4B24" w:rsidDel="00FA1E6F">
          <w:delText>L-</w:delText>
        </w:r>
        <w:r w:rsidR="00AF4B24" w:rsidDel="00FA1E6F">
          <w:rPr>
            <w:spacing w:val="51"/>
          </w:rPr>
          <w:delText xml:space="preserve"> </w:delText>
        </w:r>
        <w:r w:rsidR="00AF4B24" w:rsidDel="00FA1E6F">
          <w:delText>1</w:delText>
        </w:r>
      </w:del>
    </w:p>
    <w:p w14:paraId="04D66D55" w14:textId="0470B000" w:rsidR="00943F68" w:rsidDel="00FA1E6F" w:rsidRDefault="00943F68">
      <w:pPr>
        <w:tabs>
          <w:tab w:val="left" w:pos="819"/>
          <w:tab w:val="left" w:pos="820"/>
        </w:tabs>
        <w:rPr>
          <w:del w:id="33" w:author="Lee, Julie S." w:date="2020-01-10T13:56:00Z"/>
        </w:rPr>
        <w:sectPr w:rsidR="00943F68" w:rsidDel="00FA1E6F">
          <w:type w:val="continuous"/>
          <w:pgSz w:w="12240" w:h="15840"/>
          <w:pgMar w:top="1380" w:right="1320" w:bottom="280" w:left="1340" w:header="720" w:footer="720" w:gutter="0"/>
          <w:cols w:space="720"/>
        </w:sectPr>
        <w:pPrChange w:id="34" w:author="Lee, Julie S." w:date="2020-01-10T13:56:00Z">
          <w:pPr>
            <w:jc w:val="both"/>
          </w:pPr>
        </w:pPrChange>
      </w:pPr>
    </w:p>
    <w:p w14:paraId="5239B249" w14:textId="0B5604F1" w:rsidR="00FA1E6F" w:rsidRDefault="00AF4B24" w:rsidP="00FA1E6F">
      <w:pPr>
        <w:pStyle w:val="BodyText"/>
        <w:spacing w:before="81"/>
        <w:ind w:right="115"/>
        <w:jc w:val="both"/>
        <w:rPr>
          <w:ins w:id="35" w:author="Lee, Julie S." w:date="2020-01-10T13:57:00Z"/>
        </w:rPr>
      </w:pPr>
      <w:del w:id="36" w:author="Lee, Julie S." w:date="2020-01-10T14:09:00Z">
        <w:r w:rsidDel="009D4AA7">
          <w:lastRenderedPageBreak/>
          <w:delText xml:space="preserve">negligent errors or omissions in </w:delText>
        </w:r>
      </w:del>
      <w:r>
        <w:t xml:space="preserve">Consultant’s work and/or in the work of its officers, directors, </w:t>
      </w:r>
      <w:del w:id="37" w:author="Lee, Julie S." w:date="2020-01-10T13:57:00Z">
        <w:r w:rsidDel="00FA1E6F">
          <w:delText xml:space="preserve"> </w:delText>
        </w:r>
      </w:del>
      <w:r>
        <w:t xml:space="preserve">employees, </w:t>
      </w:r>
      <w:ins w:id="38" w:author="Lee, Julie S." w:date="2020-01-10T13:57:00Z">
        <w:r w:rsidR="00FA1E6F">
          <w:t xml:space="preserve">designated </w:t>
        </w:r>
      </w:ins>
      <w:r>
        <w:t xml:space="preserve">agents, subconsultants, successors, assigns, subsidiaries, and any other persons acting for or by permission of Consultant </w:t>
      </w:r>
      <w:del w:id="39" w:author="Lee, Julie S." w:date="2020-01-10T13:58:00Z">
        <w:r w:rsidDel="00EF66E9">
          <w:delText xml:space="preserve">relating </w:delText>
        </w:r>
      </w:del>
      <w:ins w:id="40" w:author="Lee, Julie S." w:date="2020-01-10T13:58:00Z">
        <w:r w:rsidR="00EF66E9">
          <w:t xml:space="preserve">to the extent of </w:t>
        </w:r>
      </w:ins>
      <w:del w:id="41" w:author="Lee, Julie S." w:date="2020-01-10T13:58:00Z">
        <w:r w:rsidDel="00EF66E9">
          <w:delText xml:space="preserve">to </w:delText>
        </w:r>
      </w:del>
      <w:r>
        <w:t xml:space="preserve">the design and/or engineering services Consultant is providing for Developer in support of the Project. </w:t>
      </w:r>
    </w:p>
    <w:p w14:paraId="72464A03" w14:textId="1D3672F5" w:rsidR="00FA1E6F" w:rsidRDefault="00FA1E6F" w:rsidP="00FA1E6F">
      <w:pPr>
        <w:pStyle w:val="BodyText"/>
        <w:spacing w:before="81"/>
        <w:ind w:right="115"/>
        <w:jc w:val="both"/>
        <w:rPr>
          <w:ins w:id="42" w:author="Lee, Julie S." w:date="2020-01-10T13:57:00Z"/>
        </w:rPr>
      </w:pPr>
    </w:p>
    <w:p w14:paraId="64CCD47D" w14:textId="01750D20" w:rsidR="00FA1E6F" w:rsidRPr="00EF66E9" w:rsidRDefault="00FA1E6F">
      <w:pPr>
        <w:pStyle w:val="BodyText"/>
        <w:numPr>
          <w:ilvl w:val="0"/>
          <w:numId w:val="3"/>
        </w:numPr>
        <w:spacing w:before="81"/>
        <w:ind w:right="115"/>
        <w:jc w:val="both"/>
        <w:rPr>
          <w:ins w:id="43" w:author="Lee, Julie S." w:date="2020-01-10T13:58:00Z"/>
          <w:u w:val="single"/>
          <w:rPrChange w:id="44" w:author="Lee, Julie S." w:date="2020-01-10T13:59:00Z">
            <w:rPr>
              <w:ins w:id="45" w:author="Lee, Julie S." w:date="2020-01-10T13:58:00Z"/>
            </w:rPr>
          </w:rPrChange>
        </w:rPr>
        <w:pPrChange w:id="46" w:author="Lee, Julie S." w:date="2020-01-10T13:58:00Z">
          <w:pPr>
            <w:pStyle w:val="BodyText"/>
            <w:spacing w:before="81"/>
            <w:ind w:right="115"/>
            <w:jc w:val="both"/>
          </w:pPr>
        </w:pPrChange>
      </w:pPr>
      <w:ins w:id="47" w:author="Lee, Julie S." w:date="2020-01-10T13:57:00Z">
        <w:r>
          <w:t xml:space="preserve">    </w:t>
        </w:r>
        <w:r w:rsidRPr="00EF66E9">
          <w:rPr>
            <w:u w:val="single"/>
            <w:rPrChange w:id="48" w:author="Lee, Julie S." w:date="2020-01-10T13:59:00Z">
              <w:rPr/>
            </w:rPrChange>
          </w:rPr>
          <w:t>Indemnification for Professional Liability</w:t>
        </w:r>
      </w:ins>
    </w:p>
    <w:p w14:paraId="4CE4D7ED" w14:textId="02D8C376" w:rsidR="00FA1E6F" w:rsidRDefault="00FA1E6F">
      <w:pPr>
        <w:pStyle w:val="BodyText"/>
        <w:spacing w:before="81"/>
        <w:ind w:right="115" w:firstLine="720"/>
        <w:jc w:val="both"/>
        <w:rPr>
          <w:ins w:id="49" w:author="Lee, Julie S." w:date="2020-01-10T13:57:00Z"/>
        </w:rPr>
        <w:pPrChange w:id="50" w:author="Lee, Julie S." w:date="2020-01-10T13:58:00Z">
          <w:pPr>
            <w:pStyle w:val="BodyText"/>
            <w:spacing w:before="81"/>
            <w:ind w:right="115"/>
            <w:jc w:val="both"/>
          </w:pPr>
        </w:pPrChange>
      </w:pPr>
      <w:ins w:id="51" w:author="Lee, Julie S." w:date="2020-01-10T13:57:00Z">
        <w:r>
          <w:t xml:space="preserve">For liability arising out of professional services, the Consultant shall indemnify but shall have no duty to defend </w:t>
        </w:r>
      </w:ins>
      <w:ins w:id="52" w:author="Lee, Julie S." w:date="2020-01-10T13:58:00Z">
        <w:r w:rsidR="00EF66E9">
          <w:t>Amtrak or its</w:t>
        </w:r>
      </w:ins>
      <w:ins w:id="53" w:author="Lee, Julie S." w:date="2020-01-10T13:57:00Z">
        <w:r>
          <w:t xml:space="preserve"> officers and employees against liability for damages for which </w:t>
        </w:r>
      </w:ins>
      <w:ins w:id="54" w:author="Lee, Julie S." w:date="2020-01-10T14:01:00Z">
        <w:r w:rsidR="008D1A61">
          <w:t>it</w:t>
        </w:r>
      </w:ins>
      <w:ins w:id="55" w:author="Lee, Julie S." w:date="2020-01-10T13:57:00Z">
        <w:r>
          <w:t xml:space="preserve"> may be liable to the extent such damages are actually caused by the negligent acts, errors or omissions of Consultant, or any of its employees or subconsultants’ negligent acts or omissions </w:t>
        </w:r>
      </w:ins>
      <w:ins w:id="56" w:author="Lee, Julie S." w:date="2020-01-10T13:59:00Z">
        <w:r w:rsidR="00EF66E9" w:rsidRPr="00EF66E9">
          <w:t>to the extent of the design and/or engineering services Consultant is providing for Developer in support of the Project</w:t>
        </w:r>
      </w:ins>
      <w:ins w:id="57" w:author="Lee, Julie S." w:date="2020-01-10T13:57:00Z">
        <w:r>
          <w:t>.</w:t>
        </w:r>
      </w:ins>
    </w:p>
    <w:p w14:paraId="3EDF7273" w14:textId="77777777" w:rsidR="00FA1E6F" w:rsidRDefault="00FA1E6F" w:rsidP="00FA1E6F">
      <w:pPr>
        <w:pStyle w:val="BodyText"/>
        <w:spacing w:before="81"/>
        <w:ind w:right="115"/>
        <w:jc w:val="both"/>
        <w:rPr>
          <w:ins w:id="58" w:author="Lee, Julie S." w:date="2020-01-10T13:57:00Z"/>
        </w:rPr>
      </w:pPr>
    </w:p>
    <w:p w14:paraId="312D18B7" w14:textId="175B61D8" w:rsidR="00943F68" w:rsidRDefault="00AF4B24">
      <w:pPr>
        <w:pStyle w:val="BodyText"/>
        <w:spacing w:before="81"/>
        <w:ind w:right="115"/>
        <w:jc w:val="both"/>
        <w:pPrChange w:id="59" w:author="Lee, Julie S." w:date="2020-01-10T13:56:00Z">
          <w:pPr>
            <w:pStyle w:val="BodyText"/>
            <w:spacing w:before="81"/>
            <w:ind w:left="100" w:right="115"/>
            <w:jc w:val="both"/>
          </w:pPr>
        </w:pPrChange>
      </w:pPr>
      <w:r>
        <w:t xml:space="preserve">The foregoing obligation shall not be limited by the existence of any insurance policy or by any limitation on the amount or type of damages, compensation, or benefits payable by or for Consultant or its subconsultants or </w:t>
      </w:r>
      <w:ins w:id="60" w:author="Lee, Julie S." w:date="2020-01-10T14:13:00Z">
        <w:r w:rsidR="008D0A29">
          <w:t xml:space="preserve">designated </w:t>
        </w:r>
      </w:ins>
      <w:proofErr w:type="gramStart"/>
      <w:r>
        <w:t>agents, and</w:t>
      </w:r>
      <w:proofErr w:type="gramEnd"/>
      <w:r>
        <w:t xml:space="preserve"> shall survive the termination of the agreement between Amtrak and</w:t>
      </w:r>
      <w:r>
        <w:rPr>
          <w:spacing w:val="-5"/>
        </w:rPr>
        <w:t xml:space="preserve"> </w:t>
      </w:r>
      <w:r>
        <w:t>Developer.</w:t>
      </w:r>
    </w:p>
    <w:p w14:paraId="2A19FF38" w14:textId="77777777" w:rsidR="00943F68" w:rsidRDefault="00943F68">
      <w:pPr>
        <w:pStyle w:val="BodyText"/>
        <w:spacing w:before="3"/>
        <w:rPr>
          <w:sz w:val="12"/>
        </w:rPr>
      </w:pPr>
    </w:p>
    <w:p w14:paraId="4260DFE9" w14:textId="77777777" w:rsidR="00943F68" w:rsidRDefault="00AF4B24">
      <w:pPr>
        <w:pStyle w:val="ListParagraph"/>
        <w:numPr>
          <w:ilvl w:val="0"/>
          <w:numId w:val="1"/>
        </w:numPr>
        <w:tabs>
          <w:tab w:val="left" w:pos="819"/>
          <w:tab w:val="left" w:pos="820"/>
        </w:tabs>
      </w:pPr>
      <w:r>
        <w:rPr>
          <w:u w:val="single"/>
        </w:rPr>
        <w:t>Insurance</w:t>
      </w:r>
      <w:r>
        <w:t>. Consultant</w:t>
      </w:r>
      <w:r>
        <w:rPr>
          <w:spacing w:val="28"/>
        </w:rPr>
        <w:t xml:space="preserve"> </w:t>
      </w:r>
      <w:r>
        <w:t>agrees</w:t>
      </w:r>
      <w:r>
        <w:rPr>
          <w:spacing w:val="25"/>
        </w:rPr>
        <w:t xml:space="preserve"> </w:t>
      </w:r>
      <w:r>
        <w:t>to</w:t>
      </w:r>
      <w:r>
        <w:rPr>
          <w:spacing w:val="25"/>
        </w:rPr>
        <w:t xml:space="preserve"> </w:t>
      </w:r>
      <w:r>
        <w:t>procure</w:t>
      </w:r>
      <w:r>
        <w:rPr>
          <w:spacing w:val="25"/>
        </w:rPr>
        <w:t xml:space="preserve"> </w:t>
      </w:r>
      <w:r>
        <w:t>and</w:t>
      </w:r>
      <w:r>
        <w:rPr>
          <w:spacing w:val="25"/>
        </w:rPr>
        <w:t xml:space="preserve"> </w:t>
      </w:r>
      <w:r>
        <w:t>maintain</w:t>
      </w:r>
      <w:r>
        <w:rPr>
          <w:spacing w:val="25"/>
        </w:rPr>
        <w:t xml:space="preserve"> </w:t>
      </w:r>
      <w:r>
        <w:t>in</w:t>
      </w:r>
      <w:r>
        <w:rPr>
          <w:spacing w:val="25"/>
        </w:rPr>
        <w:t xml:space="preserve"> </w:t>
      </w:r>
      <w:r>
        <w:t>effect</w:t>
      </w:r>
      <w:r>
        <w:rPr>
          <w:spacing w:val="26"/>
        </w:rPr>
        <w:t xml:space="preserve"> </w:t>
      </w:r>
      <w:r>
        <w:t>professional</w:t>
      </w:r>
      <w:r>
        <w:rPr>
          <w:spacing w:val="26"/>
        </w:rPr>
        <w:t xml:space="preserve"> </w:t>
      </w:r>
      <w:r>
        <w:t>liability</w:t>
      </w:r>
      <w:r>
        <w:rPr>
          <w:spacing w:val="22"/>
        </w:rPr>
        <w:t xml:space="preserve"> </w:t>
      </w:r>
      <w:r>
        <w:t>insurance</w:t>
      </w:r>
    </w:p>
    <w:p w14:paraId="197ABBF3" w14:textId="0922ED54" w:rsidR="00943F68" w:rsidRDefault="00AF4B24">
      <w:pPr>
        <w:pStyle w:val="BodyText"/>
        <w:ind w:left="100" w:right="115"/>
        <w:jc w:val="both"/>
      </w:pPr>
      <w:r>
        <w:t xml:space="preserve">covering the liability of Consultant for all negligent errors or omissions committed by Consultant, its officers, directors, employees, </w:t>
      </w:r>
      <w:del w:id="61" w:author="Reed, Mary" w:date="2020-01-10T13:17:00Z">
        <w:r w:rsidDel="000C01F0">
          <w:delText xml:space="preserve">agents, </w:delText>
        </w:r>
      </w:del>
      <w:r>
        <w:t xml:space="preserve">subconsultants, successors, assigns, and subsidiaries, and any other persons acting for or by permission of Consultant in the performance of any design and/or engineering services in support of the Project. The insurance shall be maintained during the term of Consultant’s agreement with Developer and for at least three years following completion of all services to be performed by Consultant in support of the Project. The insurance shall have limits of liability of not less than </w:t>
      </w:r>
      <w:del w:id="62" w:author="Reed, Mary" w:date="2020-01-10T13:18:00Z">
        <w:r w:rsidDel="00877053">
          <w:delText>[</w:delText>
        </w:r>
        <w:r w:rsidDel="00877053">
          <w:rPr>
            <w:i/>
          </w:rPr>
          <w:delText>insert amount</w:delText>
        </w:r>
        <w:r w:rsidDel="00877053">
          <w:delText>]</w:delText>
        </w:r>
      </w:del>
      <w:ins w:id="63" w:author="Reed, Mary" w:date="2020-01-10T13:18:00Z">
        <w:r w:rsidR="00877053">
          <w:t>$1,000,000</w:t>
        </w:r>
      </w:ins>
      <w:r>
        <w:t xml:space="preserve"> million dollars </w:t>
      </w:r>
      <w:del w:id="64" w:author="Reed, Mary" w:date="2020-01-10T13:18:00Z">
        <w:r w:rsidDel="00877053">
          <w:delText>[</w:delText>
        </w:r>
        <w:r w:rsidDel="00877053">
          <w:rPr>
            <w:i/>
          </w:rPr>
          <w:delText>($xx,xxx,xxx)</w:delText>
        </w:r>
        <w:r w:rsidDel="00877053">
          <w:delText xml:space="preserve">] </w:delText>
        </w:r>
      </w:del>
      <w:r>
        <w:t xml:space="preserve">per claim and </w:t>
      </w:r>
      <w:ins w:id="65" w:author="Reed, Mary" w:date="2020-01-10T13:18:00Z">
        <w:r w:rsidR="00877053">
          <w:t xml:space="preserve">$1,000,000 </w:t>
        </w:r>
      </w:ins>
      <w:del w:id="66" w:author="Reed, Mary" w:date="2020-01-10T13:18:00Z">
        <w:r w:rsidDel="00877053">
          <w:delText xml:space="preserve">[insert amount] </w:delText>
        </w:r>
      </w:del>
      <w:r>
        <w:t xml:space="preserve">million dollars </w:t>
      </w:r>
      <w:bookmarkStart w:id="67" w:name="_GoBack"/>
      <w:bookmarkEnd w:id="67"/>
      <w:del w:id="68" w:author="Reed, Mary" w:date="2020-01-10T13:19:00Z">
        <w:r w:rsidDel="00877053">
          <w:delText>[</w:delText>
        </w:r>
        <w:r w:rsidDel="00877053">
          <w:rPr>
            <w:i/>
          </w:rPr>
          <w:delText>($xx,xxx,xxx)</w:delText>
        </w:r>
        <w:r w:rsidDel="00877053">
          <w:delText xml:space="preserve">] </w:delText>
        </w:r>
      </w:del>
      <w:r>
        <w:t>in the annual aggregate.</w:t>
      </w:r>
    </w:p>
    <w:p w14:paraId="148905A3" w14:textId="77777777" w:rsidR="00943F68" w:rsidRDefault="00943F68">
      <w:pPr>
        <w:pStyle w:val="BodyText"/>
        <w:spacing w:before="1"/>
        <w:rPr>
          <w:sz w:val="20"/>
        </w:rPr>
      </w:pPr>
    </w:p>
    <w:p w14:paraId="67AA0612" w14:textId="77777777" w:rsidR="00943F68" w:rsidRDefault="00AF4B24">
      <w:pPr>
        <w:pStyle w:val="BodyText"/>
        <w:ind w:left="100" w:right="118" w:firstLine="1440"/>
        <w:jc w:val="both"/>
      </w:pPr>
      <w:r>
        <w:t xml:space="preserve">Prior to Amtrak reviewing any plans, drawings and specifications, Consultant shall provide to Amtrak an insurance certificate reflecting that </w:t>
      </w:r>
      <w:proofErr w:type="gramStart"/>
      <w:r>
        <w:t>Consultant  has</w:t>
      </w:r>
      <w:proofErr w:type="gramEnd"/>
      <w:r>
        <w:t xml:space="preserve"> the insurance as stated above.  At least one (1) time every year thereafter, Consultant shall provide to Amtrak an updated insurance certificate reflecting that Consultant has the insurance as stated</w:t>
      </w:r>
      <w:r>
        <w:rPr>
          <w:spacing w:val="2"/>
        </w:rPr>
        <w:t xml:space="preserve"> </w:t>
      </w:r>
      <w:r>
        <w:t>above.</w:t>
      </w:r>
    </w:p>
    <w:p w14:paraId="00B7C1CD" w14:textId="77777777" w:rsidR="00943F68" w:rsidRDefault="00943F68">
      <w:pPr>
        <w:pStyle w:val="BodyText"/>
        <w:spacing w:before="7"/>
        <w:rPr>
          <w:sz w:val="12"/>
        </w:rPr>
      </w:pPr>
    </w:p>
    <w:p w14:paraId="2492801C" w14:textId="77777777" w:rsidR="00943F68" w:rsidRDefault="00AF4B24">
      <w:pPr>
        <w:pStyle w:val="ListParagraph"/>
        <w:numPr>
          <w:ilvl w:val="0"/>
          <w:numId w:val="1"/>
        </w:numPr>
        <w:tabs>
          <w:tab w:val="left" w:pos="819"/>
          <w:tab w:val="left" w:pos="820"/>
        </w:tabs>
        <w:spacing w:before="91"/>
      </w:pPr>
      <w:r>
        <w:rPr>
          <w:u w:val="single"/>
        </w:rPr>
        <w:t>Review of and/or Consent to Documents</w:t>
      </w:r>
      <w:r>
        <w:t>.</w:t>
      </w:r>
      <w:r>
        <w:rPr>
          <w:spacing w:val="-2"/>
        </w:rPr>
        <w:t xml:space="preserve"> </w:t>
      </w:r>
      <w:r>
        <w:t>Any review of and/or consent to Consultant’s plans,</w:t>
      </w:r>
    </w:p>
    <w:p w14:paraId="23497336" w14:textId="77777777" w:rsidR="00943F68" w:rsidRDefault="00AF4B24">
      <w:pPr>
        <w:pStyle w:val="BodyText"/>
        <w:ind w:left="100" w:right="119"/>
        <w:jc w:val="both"/>
      </w:pPr>
      <w:r>
        <w:t xml:space="preserve">drawings and specifications by Amtrak shall be for the purpose of examining the general arrangement, design and details of the Project for potential impact on Amtrak’s property and </w:t>
      </w:r>
      <w:proofErr w:type="gramStart"/>
      <w:r>
        <w:t>operations  and</w:t>
      </w:r>
      <w:proofErr w:type="gramEnd"/>
      <w:r>
        <w:t xml:space="preserve"> conformity with Developer’s obligations to Amtrak. Amtrak assumes no responsibility for, and makes no representations or warranties, express or implied, as to the design, condition, workmanship and/or adequacy of the plans, drawings and specifications.</w:t>
      </w:r>
    </w:p>
    <w:p w14:paraId="53D5B712" w14:textId="77777777" w:rsidR="00943F68" w:rsidRDefault="00943F68">
      <w:pPr>
        <w:pStyle w:val="BodyText"/>
        <w:spacing w:before="5"/>
        <w:rPr>
          <w:sz w:val="12"/>
        </w:rPr>
      </w:pPr>
    </w:p>
    <w:p w14:paraId="48DD0491" w14:textId="77777777" w:rsidR="00943F68" w:rsidRDefault="00AF4B24">
      <w:pPr>
        <w:pStyle w:val="ListParagraph"/>
        <w:numPr>
          <w:ilvl w:val="0"/>
          <w:numId w:val="1"/>
        </w:numPr>
        <w:tabs>
          <w:tab w:val="left" w:pos="819"/>
          <w:tab w:val="left" w:pos="820"/>
        </w:tabs>
        <w:spacing w:before="91"/>
      </w:pPr>
      <w:r>
        <w:rPr>
          <w:u w:val="single"/>
        </w:rPr>
        <w:t>Permit</w:t>
      </w:r>
      <w:r>
        <w:rPr>
          <w:spacing w:val="45"/>
          <w:u w:val="single"/>
        </w:rPr>
        <w:t xml:space="preserve"> </w:t>
      </w:r>
      <w:r>
        <w:rPr>
          <w:u w:val="single"/>
        </w:rPr>
        <w:t>to</w:t>
      </w:r>
      <w:r>
        <w:rPr>
          <w:spacing w:val="44"/>
          <w:u w:val="single"/>
        </w:rPr>
        <w:t xml:space="preserve"> </w:t>
      </w:r>
      <w:r>
        <w:rPr>
          <w:u w:val="single"/>
        </w:rPr>
        <w:t>Enter</w:t>
      </w:r>
      <w:r>
        <w:t>.</w:t>
      </w:r>
      <w:r>
        <w:rPr>
          <w:spacing w:val="33"/>
        </w:rPr>
        <w:t xml:space="preserve"> </w:t>
      </w:r>
      <w:r>
        <w:t>Nothing</w:t>
      </w:r>
      <w:r>
        <w:rPr>
          <w:spacing w:val="42"/>
        </w:rPr>
        <w:t xml:space="preserve"> </w:t>
      </w:r>
      <w:r>
        <w:t>herein</w:t>
      </w:r>
      <w:r>
        <w:rPr>
          <w:spacing w:val="44"/>
        </w:rPr>
        <w:t xml:space="preserve"> </w:t>
      </w:r>
      <w:r>
        <w:t>is</w:t>
      </w:r>
      <w:r>
        <w:rPr>
          <w:spacing w:val="42"/>
        </w:rPr>
        <w:t xml:space="preserve"> </w:t>
      </w:r>
      <w:r>
        <w:t>intended</w:t>
      </w:r>
      <w:r>
        <w:rPr>
          <w:spacing w:val="42"/>
        </w:rPr>
        <w:t xml:space="preserve"> </w:t>
      </w:r>
      <w:r>
        <w:t>to</w:t>
      </w:r>
      <w:r>
        <w:rPr>
          <w:spacing w:val="42"/>
        </w:rPr>
        <w:t xml:space="preserve"> </w:t>
      </w:r>
      <w:r>
        <w:t>grant</w:t>
      </w:r>
      <w:r>
        <w:rPr>
          <w:spacing w:val="43"/>
        </w:rPr>
        <w:t xml:space="preserve"> </w:t>
      </w:r>
      <w:r>
        <w:t>Consultant</w:t>
      </w:r>
      <w:r>
        <w:rPr>
          <w:spacing w:val="43"/>
        </w:rPr>
        <w:t xml:space="preserve"> </w:t>
      </w:r>
      <w:r>
        <w:t>the</w:t>
      </w:r>
      <w:r>
        <w:rPr>
          <w:spacing w:val="42"/>
        </w:rPr>
        <w:t xml:space="preserve"> </w:t>
      </w:r>
      <w:r>
        <w:t>right</w:t>
      </w:r>
      <w:r>
        <w:rPr>
          <w:spacing w:val="42"/>
        </w:rPr>
        <w:t xml:space="preserve"> </w:t>
      </w:r>
      <w:r>
        <w:t>to</w:t>
      </w:r>
      <w:r>
        <w:rPr>
          <w:spacing w:val="42"/>
        </w:rPr>
        <w:t xml:space="preserve"> </w:t>
      </w:r>
      <w:r>
        <w:t>enter</w:t>
      </w:r>
      <w:r>
        <w:rPr>
          <w:spacing w:val="42"/>
        </w:rPr>
        <w:t xml:space="preserve"> </w:t>
      </w:r>
      <w:r>
        <w:t>upon</w:t>
      </w:r>
      <w:r>
        <w:rPr>
          <w:spacing w:val="42"/>
        </w:rPr>
        <w:t xml:space="preserve"> </w:t>
      </w:r>
      <w:r>
        <w:t>the</w:t>
      </w:r>
    </w:p>
    <w:p w14:paraId="62051AB8" w14:textId="77777777" w:rsidR="00943F68" w:rsidRDefault="00AF4B24">
      <w:pPr>
        <w:pStyle w:val="BodyText"/>
        <w:ind w:left="100" w:right="118"/>
        <w:jc w:val="both"/>
      </w:pPr>
      <w:r>
        <w:t>right-of-way or other property of Amtrak. If entry onto, above, or below Amtrak’s right-of-way or other property is required for purposes of this Project by Consultant, Consultant must execute the then-current version of Amtrak’s “Temporary Permit to Enter Upon Property.”</w:t>
      </w:r>
    </w:p>
    <w:p w14:paraId="78DF0232" w14:textId="77777777" w:rsidR="00943F68" w:rsidRDefault="00943F68">
      <w:pPr>
        <w:pStyle w:val="BodyText"/>
        <w:spacing w:before="7"/>
        <w:rPr>
          <w:sz w:val="12"/>
        </w:rPr>
      </w:pPr>
    </w:p>
    <w:p w14:paraId="1E6433F3" w14:textId="77777777" w:rsidR="00943F68" w:rsidRDefault="00AF4B24">
      <w:pPr>
        <w:pStyle w:val="ListParagraph"/>
        <w:numPr>
          <w:ilvl w:val="0"/>
          <w:numId w:val="1"/>
        </w:numPr>
        <w:tabs>
          <w:tab w:val="left" w:pos="819"/>
          <w:tab w:val="left" w:pos="820"/>
        </w:tabs>
        <w:spacing w:before="91"/>
      </w:pPr>
      <w:r>
        <w:rPr>
          <w:u w:val="single"/>
        </w:rPr>
        <w:t>Governing Law</w:t>
      </w:r>
      <w:r>
        <w:t>. This Certificate shall be governed by and construed under the laws of</w:t>
      </w:r>
      <w:r>
        <w:rPr>
          <w:spacing w:val="5"/>
        </w:rPr>
        <w:t xml:space="preserve"> </w:t>
      </w:r>
      <w:r>
        <w:t>the</w:t>
      </w:r>
    </w:p>
    <w:p w14:paraId="0529A774" w14:textId="77777777" w:rsidR="00943F68" w:rsidRDefault="00AF4B24">
      <w:pPr>
        <w:pStyle w:val="BodyText"/>
        <w:ind w:left="100" w:right="138"/>
      </w:pPr>
      <w:r>
        <w:t xml:space="preserve">District of Columbia. All </w:t>
      </w:r>
      <w:proofErr w:type="gramStart"/>
      <w:r>
        <w:t>legal  proceedings</w:t>
      </w:r>
      <w:proofErr w:type="gramEnd"/>
      <w:r>
        <w:t xml:space="preserve"> in connection with any dispute arising under or relating to this Certificate shall be brought in the United States District Court for the District of</w:t>
      </w:r>
      <w:r>
        <w:rPr>
          <w:spacing w:val="12"/>
        </w:rPr>
        <w:t xml:space="preserve"> </w:t>
      </w:r>
      <w:r>
        <w:t>Columbia.</w:t>
      </w:r>
    </w:p>
    <w:p w14:paraId="2A09CD22" w14:textId="77777777" w:rsidR="00943F68" w:rsidRDefault="00943F68">
      <w:pPr>
        <w:sectPr w:rsidR="00943F68">
          <w:footerReference w:type="default" r:id="rId10"/>
          <w:pgSz w:w="12240" w:h="15840"/>
          <w:pgMar w:top="1360" w:right="1320" w:bottom="980" w:left="1340" w:header="0" w:footer="782" w:gutter="0"/>
          <w:pgNumType w:start="2"/>
          <w:cols w:space="720"/>
        </w:sectPr>
      </w:pPr>
    </w:p>
    <w:p w14:paraId="550F4979" w14:textId="77777777" w:rsidR="00943F68" w:rsidRDefault="00943F68">
      <w:pPr>
        <w:pStyle w:val="BodyText"/>
        <w:spacing w:before="2"/>
        <w:rPr>
          <w:sz w:val="9"/>
        </w:rPr>
      </w:pPr>
    </w:p>
    <w:p w14:paraId="468282AB" w14:textId="77777777" w:rsidR="00943F68" w:rsidRDefault="00AF4B24">
      <w:pPr>
        <w:pStyle w:val="BodyText"/>
        <w:spacing w:before="92"/>
        <w:ind w:left="100"/>
      </w:pPr>
      <w:r>
        <w:rPr>
          <w:b/>
        </w:rPr>
        <w:t>IN WITNESS WHEREOF</w:t>
      </w:r>
      <w:r>
        <w:t>, the undersigned, intending to be legally bound hereby, has executed this Certificate.</w:t>
      </w:r>
    </w:p>
    <w:p w14:paraId="17DBC08D" w14:textId="77777777" w:rsidR="00943F68" w:rsidRDefault="00943F68">
      <w:pPr>
        <w:pStyle w:val="BodyText"/>
        <w:spacing w:before="1"/>
        <w:rPr>
          <w:sz w:val="21"/>
        </w:rPr>
      </w:pPr>
    </w:p>
    <w:p w14:paraId="6476A04F" w14:textId="77777777" w:rsidR="00943F68" w:rsidRDefault="00AF4B24">
      <w:pPr>
        <w:pStyle w:val="Heading1"/>
        <w:ind w:left="100" w:right="0"/>
        <w:jc w:val="left"/>
      </w:pPr>
      <w:r>
        <w:t>[CONSULTANT]</w:t>
      </w:r>
    </w:p>
    <w:p w14:paraId="35F0F4A8" w14:textId="77777777" w:rsidR="00943F68" w:rsidRDefault="00943F68">
      <w:pPr>
        <w:pStyle w:val="BodyText"/>
        <w:spacing w:before="4"/>
        <w:rPr>
          <w:b/>
          <w:sz w:val="20"/>
        </w:rPr>
      </w:pPr>
    </w:p>
    <w:p w14:paraId="77E69177" w14:textId="77777777" w:rsidR="00943F68" w:rsidRDefault="00AF4B24">
      <w:pPr>
        <w:pStyle w:val="BodyText"/>
        <w:tabs>
          <w:tab w:val="left" w:pos="3750"/>
        </w:tabs>
        <w:spacing w:before="1"/>
        <w:ind w:left="100"/>
      </w:pPr>
      <w:r>
        <w:t>By:</w:t>
      </w:r>
      <w:r>
        <w:rPr>
          <w:u w:val="single"/>
        </w:rPr>
        <w:t xml:space="preserve"> </w:t>
      </w:r>
      <w:r>
        <w:rPr>
          <w:u w:val="single"/>
        </w:rPr>
        <w:tab/>
      </w:r>
    </w:p>
    <w:p w14:paraId="63678A86" w14:textId="77777777" w:rsidR="00943F68" w:rsidRDefault="00943F68">
      <w:pPr>
        <w:pStyle w:val="BodyText"/>
        <w:spacing w:before="9"/>
        <w:rPr>
          <w:sz w:val="12"/>
        </w:rPr>
      </w:pPr>
    </w:p>
    <w:p w14:paraId="163A201B" w14:textId="77777777" w:rsidR="00943F68" w:rsidRDefault="00AF4B24">
      <w:pPr>
        <w:pStyle w:val="BodyText"/>
        <w:tabs>
          <w:tab w:val="left" w:pos="3750"/>
        </w:tabs>
        <w:spacing w:before="92"/>
        <w:ind w:left="100"/>
      </w:pPr>
      <w:r>
        <w:t>Name:</w:t>
      </w:r>
      <w:r>
        <w:rPr>
          <w:u w:val="single"/>
        </w:rPr>
        <w:t xml:space="preserve"> </w:t>
      </w:r>
      <w:r>
        <w:rPr>
          <w:u w:val="single"/>
        </w:rPr>
        <w:tab/>
      </w:r>
    </w:p>
    <w:p w14:paraId="4EEE7516" w14:textId="77777777" w:rsidR="00943F68" w:rsidRDefault="00943F68">
      <w:pPr>
        <w:pStyle w:val="BodyText"/>
        <w:spacing w:before="9"/>
        <w:rPr>
          <w:sz w:val="12"/>
        </w:rPr>
      </w:pPr>
    </w:p>
    <w:p w14:paraId="2D0EBF8F" w14:textId="77777777" w:rsidR="00943F68" w:rsidRDefault="00AF4B24">
      <w:pPr>
        <w:pStyle w:val="BodyText"/>
        <w:tabs>
          <w:tab w:val="left" w:pos="3750"/>
        </w:tabs>
        <w:spacing w:before="92"/>
        <w:ind w:left="100"/>
      </w:pPr>
      <w:r>
        <w:t>Title:</w:t>
      </w:r>
      <w:r>
        <w:rPr>
          <w:u w:val="single"/>
        </w:rPr>
        <w:t xml:space="preserve"> </w:t>
      </w:r>
      <w:r>
        <w:rPr>
          <w:u w:val="single"/>
        </w:rPr>
        <w:tab/>
      </w:r>
    </w:p>
    <w:p w14:paraId="29D7A060" w14:textId="77777777" w:rsidR="00943F68" w:rsidRDefault="00943F68">
      <w:pPr>
        <w:pStyle w:val="BodyText"/>
        <w:spacing w:before="9"/>
        <w:rPr>
          <w:sz w:val="12"/>
        </w:rPr>
      </w:pPr>
    </w:p>
    <w:p w14:paraId="50304B08" w14:textId="77777777" w:rsidR="00943F68" w:rsidRDefault="00AF4B24">
      <w:pPr>
        <w:pStyle w:val="BodyText"/>
        <w:tabs>
          <w:tab w:val="left" w:pos="3750"/>
        </w:tabs>
        <w:spacing w:before="92"/>
        <w:ind w:left="100"/>
      </w:pPr>
      <w:r>
        <w:t>Date:</w:t>
      </w:r>
      <w:r>
        <w:rPr>
          <w:u w:val="single"/>
        </w:rPr>
        <w:t xml:space="preserve"> </w:t>
      </w:r>
      <w:r>
        <w:rPr>
          <w:u w:val="single"/>
        </w:rPr>
        <w:tab/>
      </w:r>
    </w:p>
    <w:sectPr w:rsidR="00943F68">
      <w:pgSz w:w="12240" w:h="15840"/>
      <w:pgMar w:top="1500" w:right="1320" w:bottom="980" w:left="1340" w:header="0" w:footer="78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ee, Julie S." w:date="2020-01-10T13:59:00Z" w:initials="JSL">
    <w:p w14:paraId="65D59DAA" w14:textId="09B42FD0" w:rsidR="00EF66E9" w:rsidRDefault="00EF66E9">
      <w:pPr>
        <w:pStyle w:val="CommentText"/>
      </w:pPr>
      <w:r>
        <w:rPr>
          <w:rStyle w:val="CommentReference"/>
        </w:rPr>
        <w:annotationRef/>
      </w:r>
      <w:r>
        <w:t>Respectfully request that the agreement bifurcate indemnity to address GL and PL claims.   The d</w:t>
      </w:r>
      <w:r w:rsidRPr="00EF66E9">
        <w:t xml:space="preserve">efense obligation </w:t>
      </w:r>
      <w:r>
        <w:t xml:space="preserve">is </w:t>
      </w:r>
      <w:r w:rsidRPr="00EF66E9">
        <w:t xml:space="preserve">not covered under </w:t>
      </w:r>
      <w:r>
        <w:t xml:space="preserve">any commercially recognized </w:t>
      </w:r>
      <w:r w:rsidRPr="00EF66E9">
        <w:t xml:space="preserve">PL insurance.  It is much more appropriate for all parties to bear their own costs in the first instance and provide for a mechanism whereby the indemnitor, if culpable, can reimburse the defense costs to the proportional extent caused by indemnitor’s negligence.  We are insured to defend ourselves, and our active defense of claims directed against us will mean that the client’s defense of such claims will be easier, as they are </w:t>
      </w:r>
      <w:proofErr w:type="gramStart"/>
      <w:r w:rsidRPr="00EF66E9">
        <w:t>really just</w:t>
      </w:r>
      <w:proofErr w:type="gramEnd"/>
      <w:r w:rsidRPr="00EF66E9">
        <w:t xml:space="preserve"> pass through claims.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D59D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D59DAA" w16cid:durableId="21C301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CCA69" w14:textId="77777777" w:rsidR="00AF4B24" w:rsidRDefault="00AF4B24">
      <w:r>
        <w:separator/>
      </w:r>
    </w:p>
  </w:endnote>
  <w:endnote w:type="continuationSeparator" w:id="0">
    <w:p w14:paraId="6B5CE693" w14:textId="77777777" w:rsidR="00AF4B24" w:rsidRDefault="00AF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A67EC" w14:textId="77777777" w:rsidR="00943F68" w:rsidRDefault="00877053">
    <w:pPr>
      <w:pStyle w:val="BodyText"/>
      <w:spacing w:line="14" w:lineRule="auto"/>
      <w:rPr>
        <w:sz w:val="20"/>
      </w:rPr>
    </w:pPr>
    <w:r>
      <w:pict w14:anchorId="626532AD">
        <v:line id="_x0000_s2053" style="position:absolute;z-index:-251773952;mso-position-horizontal-relative:page;mso-position-vertical-relative:page" from="30pt,742.9pt" to="30pt,756.95pt" strokeweight=".96pt">
          <w10:wrap anchorx="page" anchory="page"/>
        </v:line>
      </w:pict>
    </w:r>
    <w:r>
      <w:pict w14:anchorId="5F55F1BC">
        <v:shape id="_x0000_s2052" style="position:absolute;margin-left:258.5pt;margin-top:754.2pt;width:3.85pt;height:1pt;z-index:-251772928;mso-position-horizontal-relative:page;mso-position-vertical-relative:page" coordorigin="5170,15084" coordsize="77,20" o:spt="100" adj="0,,0" path="m5170,15084r76,m5170,15103r76,e" filled="f" strokecolor="blue" strokeweight=".48pt">
          <v:stroke joinstyle="round"/>
          <v:formulas/>
          <v:path arrowok="t" o:connecttype="segments"/>
          <w10:wrap anchorx="page" anchory="page"/>
        </v:shape>
      </w:pict>
    </w:r>
    <w:r>
      <w:pict w14:anchorId="7F279FCC">
        <v:rect id="_x0000_s2051" style="position:absolute;margin-left:254.65pt;margin-top:751.9pt;width:3.85pt;height:.35pt;z-index:-251771904;mso-position-horizontal-relative:page;mso-position-vertical-relative:page" fillcolor="red" stroked="f">
          <w10:wrap anchorx="page" anchory="page"/>
        </v:rect>
      </w:pict>
    </w:r>
    <w:r>
      <w:pict w14:anchorId="2E2A4188">
        <v:shapetype id="_x0000_t202" coordsize="21600,21600" o:spt="202" path="m,l,21600r21600,l21600,xe">
          <v:stroke joinstyle="miter"/>
          <v:path gradientshapeok="t" o:connecttype="rect"/>
        </v:shapetype>
        <v:shape id="_x0000_s2050" type="#_x0000_t202" style="position:absolute;margin-left:406.05pt;margin-top:742.9pt;width:25.25pt;height:14.25pt;z-index:-251770880;mso-position-horizontal-relative:page;mso-position-vertical-relative:page" filled="f" stroked="f">
          <v:textbox inset="0,0,0,0">
            <w:txbxContent>
              <w:p w14:paraId="5423456C" w14:textId="77777777" w:rsidR="00943F68" w:rsidRDefault="00AF4B24">
                <w:pPr>
                  <w:pStyle w:val="BodyText"/>
                  <w:spacing w:before="11"/>
                  <w:ind w:left="20"/>
                </w:pPr>
                <w:r>
                  <w:t>L-</w:t>
                </w:r>
                <w:r>
                  <w:rPr>
                    <w:spacing w:val="51"/>
                  </w:rPr>
                  <w:t xml:space="preserve"> </w:t>
                </w:r>
                <w:r>
                  <w:fldChar w:fldCharType="begin"/>
                </w:r>
                <w:r>
                  <w:instrText xml:space="preserve"> PAGE </w:instrText>
                </w:r>
                <w:r>
                  <w:fldChar w:fldCharType="separate"/>
                </w:r>
                <w:r>
                  <w:t>2</w:t>
                </w:r>
                <w:r>
                  <w:fldChar w:fldCharType="end"/>
                </w:r>
              </w:p>
            </w:txbxContent>
          </v:textbox>
          <w10:wrap anchorx="page" anchory="page"/>
        </v:shape>
      </w:pict>
    </w:r>
    <w:r>
      <w:pict w14:anchorId="2620D1F4">
        <v:shape id="_x0000_s2049" type="#_x0000_t202" style="position:absolute;margin-left:182.7pt;margin-top:746.4pt;width:80.65pt;height:9.8pt;z-index:-251769856;mso-position-horizontal-relative:page;mso-position-vertical-relative:page" filled="f" stroked="f">
          <v:textbox inset="0,0,0,0">
            <w:txbxContent>
              <w:p w14:paraId="58A55BCC" w14:textId="77777777" w:rsidR="00943F68" w:rsidRDefault="00AF4B24">
                <w:pPr>
                  <w:spacing w:before="14"/>
                  <w:ind w:left="20"/>
                  <w:rPr>
                    <w:rFonts w:ascii="Arial"/>
                    <w:sz w:val="14"/>
                  </w:rPr>
                </w:pPr>
                <w:r>
                  <w:rPr>
                    <w:rFonts w:ascii="Arial"/>
                    <w:sz w:val="14"/>
                  </w:rPr>
                  <w:t>DMEAST #37035993 v</w:t>
                </w:r>
                <w:r>
                  <w:rPr>
                    <w:rFonts w:ascii="Arial"/>
                    <w:color w:val="FF0000"/>
                    <w:sz w:val="14"/>
                  </w:rPr>
                  <w:t>7</w:t>
                </w:r>
                <w:r>
                  <w:rPr>
                    <w:rFonts w:ascii="Arial"/>
                    <w:color w:val="0000FF"/>
                    <w:sz w:val="14"/>
                  </w:rPr>
                  <w:t>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70CBB" w14:textId="77777777" w:rsidR="00AF4B24" w:rsidRDefault="00AF4B24">
      <w:r>
        <w:separator/>
      </w:r>
    </w:p>
  </w:footnote>
  <w:footnote w:type="continuationSeparator" w:id="0">
    <w:p w14:paraId="1B97F710" w14:textId="77777777" w:rsidR="00AF4B24" w:rsidRDefault="00AF4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B3FFE"/>
    <w:multiLevelType w:val="hybridMultilevel"/>
    <w:tmpl w:val="3E56DABA"/>
    <w:lvl w:ilvl="0" w:tplc="CF98943C">
      <w:start w:val="1"/>
      <w:numFmt w:val="decimal"/>
      <w:lvlText w:val="%1."/>
      <w:lvlJc w:val="left"/>
      <w:pPr>
        <w:ind w:left="1180" w:hanging="360"/>
      </w:pPr>
      <w:rPr>
        <w:rFonts w:hint="default"/>
        <w:u w:val="single"/>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 w15:restartNumberingAfterBreak="0">
    <w:nsid w:val="59561329"/>
    <w:multiLevelType w:val="hybridMultilevel"/>
    <w:tmpl w:val="9B1065EA"/>
    <w:lvl w:ilvl="0" w:tplc="387C50C0">
      <w:start w:val="1"/>
      <w:numFmt w:val="upperLetter"/>
      <w:lvlText w:val="(%1)"/>
      <w:lvlJc w:val="left"/>
      <w:pPr>
        <w:ind w:left="820" w:hanging="720"/>
        <w:jc w:val="left"/>
      </w:pPr>
      <w:rPr>
        <w:rFonts w:ascii="Times New Roman" w:eastAsia="Times New Roman" w:hAnsi="Times New Roman" w:cs="Times New Roman" w:hint="default"/>
        <w:color w:val="010000"/>
        <w:spacing w:val="-1"/>
        <w:w w:val="100"/>
        <w:sz w:val="22"/>
        <w:szCs w:val="22"/>
      </w:rPr>
    </w:lvl>
    <w:lvl w:ilvl="1" w:tplc="3306BDE6">
      <w:numFmt w:val="bullet"/>
      <w:lvlText w:val="•"/>
      <w:lvlJc w:val="left"/>
      <w:pPr>
        <w:ind w:left="1696" w:hanging="720"/>
      </w:pPr>
      <w:rPr>
        <w:rFonts w:hint="default"/>
      </w:rPr>
    </w:lvl>
    <w:lvl w:ilvl="2" w:tplc="9014C6F4">
      <w:numFmt w:val="bullet"/>
      <w:lvlText w:val="•"/>
      <w:lvlJc w:val="left"/>
      <w:pPr>
        <w:ind w:left="2572" w:hanging="720"/>
      </w:pPr>
      <w:rPr>
        <w:rFonts w:hint="default"/>
      </w:rPr>
    </w:lvl>
    <w:lvl w:ilvl="3" w:tplc="36EA1B1C">
      <w:numFmt w:val="bullet"/>
      <w:lvlText w:val="•"/>
      <w:lvlJc w:val="left"/>
      <w:pPr>
        <w:ind w:left="3448" w:hanging="720"/>
      </w:pPr>
      <w:rPr>
        <w:rFonts w:hint="default"/>
      </w:rPr>
    </w:lvl>
    <w:lvl w:ilvl="4" w:tplc="499E981A">
      <w:numFmt w:val="bullet"/>
      <w:lvlText w:val="•"/>
      <w:lvlJc w:val="left"/>
      <w:pPr>
        <w:ind w:left="4324" w:hanging="720"/>
      </w:pPr>
      <w:rPr>
        <w:rFonts w:hint="default"/>
      </w:rPr>
    </w:lvl>
    <w:lvl w:ilvl="5" w:tplc="A28ED21E">
      <w:numFmt w:val="bullet"/>
      <w:lvlText w:val="•"/>
      <w:lvlJc w:val="left"/>
      <w:pPr>
        <w:ind w:left="5200" w:hanging="720"/>
      </w:pPr>
      <w:rPr>
        <w:rFonts w:hint="default"/>
      </w:rPr>
    </w:lvl>
    <w:lvl w:ilvl="6" w:tplc="84B8E5C4">
      <w:numFmt w:val="bullet"/>
      <w:lvlText w:val="•"/>
      <w:lvlJc w:val="left"/>
      <w:pPr>
        <w:ind w:left="6076" w:hanging="720"/>
      </w:pPr>
      <w:rPr>
        <w:rFonts w:hint="default"/>
      </w:rPr>
    </w:lvl>
    <w:lvl w:ilvl="7" w:tplc="211CB192">
      <w:numFmt w:val="bullet"/>
      <w:lvlText w:val="•"/>
      <w:lvlJc w:val="left"/>
      <w:pPr>
        <w:ind w:left="6952" w:hanging="720"/>
      </w:pPr>
      <w:rPr>
        <w:rFonts w:hint="default"/>
      </w:rPr>
    </w:lvl>
    <w:lvl w:ilvl="8" w:tplc="B2FE51B4">
      <w:numFmt w:val="bullet"/>
      <w:lvlText w:val="•"/>
      <w:lvlJc w:val="left"/>
      <w:pPr>
        <w:ind w:left="7828" w:hanging="720"/>
      </w:pPr>
      <w:rPr>
        <w:rFonts w:hint="default"/>
      </w:rPr>
    </w:lvl>
  </w:abstractNum>
  <w:abstractNum w:abstractNumId="2" w15:restartNumberingAfterBreak="0">
    <w:nsid w:val="63C6681A"/>
    <w:multiLevelType w:val="hybridMultilevel"/>
    <w:tmpl w:val="5EE4B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e, Julie S.">
    <w15:presenceInfo w15:providerId="None" w15:userId="Lee, Julie S."/>
  </w15:person>
  <w15:person w15:author="Reed, Mary">
    <w15:presenceInfo w15:providerId="AD" w15:userId="S::mreed@lockton.com::eb27bdd0-d10f-45ca-ada0-fac4a7dde7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43F68"/>
    <w:rsid w:val="000C01F0"/>
    <w:rsid w:val="00205CEC"/>
    <w:rsid w:val="00655C80"/>
    <w:rsid w:val="00877053"/>
    <w:rsid w:val="008D0A29"/>
    <w:rsid w:val="008D1A61"/>
    <w:rsid w:val="00943F68"/>
    <w:rsid w:val="00951F09"/>
    <w:rsid w:val="009D4AA7"/>
    <w:rsid w:val="00AF4B24"/>
    <w:rsid w:val="00DF12EA"/>
    <w:rsid w:val="00EF66E9"/>
    <w:rsid w:val="00FA1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2B89E09"/>
  <w15:docId w15:val="{DA025F61-D2B3-4E34-BF8B-F0412EE09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17"/>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2"/>
      <w:ind w:left="820" w:hanging="72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05C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CEC"/>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EF66E9"/>
    <w:rPr>
      <w:sz w:val="16"/>
      <w:szCs w:val="16"/>
    </w:rPr>
  </w:style>
  <w:style w:type="paragraph" w:styleId="CommentText">
    <w:name w:val="annotation text"/>
    <w:basedOn w:val="Normal"/>
    <w:link w:val="CommentTextChar"/>
    <w:uiPriority w:val="99"/>
    <w:semiHidden/>
    <w:unhideWhenUsed/>
    <w:rsid w:val="00EF66E9"/>
    <w:rPr>
      <w:sz w:val="20"/>
      <w:szCs w:val="20"/>
    </w:rPr>
  </w:style>
  <w:style w:type="character" w:customStyle="1" w:styleId="CommentTextChar">
    <w:name w:val="Comment Text Char"/>
    <w:basedOn w:val="DefaultParagraphFont"/>
    <w:link w:val="CommentText"/>
    <w:uiPriority w:val="99"/>
    <w:semiHidden/>
    <w:rsid w:val="00EF66E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F66E9"/>
    <w:rPr>
      <w:b/>
      <w:bCs/>
    </w:rPr>
  </w:style>
  <w:style w:type="character" w:customStyle="1" w:styleId="CommentSubjectChar">
    <w:name w:val="Comment Subject Char"/>
    <w:basedOn w:val="CommentTextChar"/>
    <w:link w:val="CommentSubject"/>
    <w:uiPriority w:val="99"/>
    <w:semiHidden/>
    <w:rsid w:val="00EF66E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2DAE993B854A4EB3FE9755B21F9768" ma:contentTypeVersion="0" ma:contentTypeDescription="Create a new document." ma:contentTypeScope="" ma:versionID="924a4946796ba755b19067e00a05ca62">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9CCE5D-F5E8-4445-97CA-859485DC6753}"/>
</file>

<file path=customXml/itemProps2.xml><?xml version="1.0" encoding="utf-8"?>
<ds:datastoreItem xmlns:ds="http://schemas.openxmlformats.org/officeDocument/2006/customXml" ds:itemID="{C31289BC-6B3E-449F-AC3A-C0E0A59AF770}"/>
</file>

<file path=customXml/itemProps3.xml><?xml version="1.0" encoding="utf-8"?>
<ds:datastoreItem xmlns:ds="http://schemas.openxmlformats.org/officeDocument/2006/customXml" ds:itemID="{F85D42B2-9FC9-4CD6-8ADB-11A0F36A8DEB}"/>
</file>

<file path=docProps/app.xml><?xml version="1.0" encoding="utf-8"?>
<Properties xmlns="http://schemas.openxmlformats.org/officeDocument/2006/extended-properties" xmlns:vt="http://schemas.openxmlformats.org/officeDocument/2006/docPropsVTypes">
  <Template>Normal</Template>
  <TotalTime>2</TotalTime>
  <Pages>4</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C__Users_parks_AppData_Local_Temp_Workshare_wmtemp2e14_~wtf2AABD849.ps</vt:lpstr>
    </vt:vector>
  </TitlesOfParts>
  <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C__Users_parks_AppData_Local_Temp_Workshare_wmtemp2e14_~wtf2AABD849.ps</dc:title>
  <cp:lastModifiedBy>Reed, Mary</cp:lastModifiedBy>
  <cp:revision>3</cp:revision>
  <dcterms:created xsi:type="dcterms:W3CDTF">2020-01-10T19:18:00Z</dcterms:created>
  <dcterms:modified xsi:type="dcterms:W3CDTF">2020-01-10T19:19:00Z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2020-01-10T00:00:00Z</vt:filetime>
  </property>
  <property fmtid="{D5CDD505-2E9C-101B-9397-08002B2CF9AE}" pid="3" name="LastSaved">
    <vt:filetime>2020-01-10T00:00:00Z</vt:filetime>
  </property>
  <property fmtid="{D5CDD505-2E9C-101B-9397-08002B2CF9AE}" pid="4" name="ContentTypeId">
    <vt:lpwstr>0x010100B12DAE993B854A4EB3FE9755B21F9768</vt:lpwstr>
  </property>
</Properties>
</file>