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EDB84" w14:textId="0FBE523D" w:rsidR="00EB0BA5" w:rsidRPr="00F66139" w:rsidRDefault="00A912BE" w:rsidP="00EE1CC2">
      <w:pPr>
        <w:widowControl w:val="0"/>
        <w:spacing w:after="120"/>
        <w:ind w:firstLine="720"/>
        <w:jc w:val="both"/>
        <w:rPr>
          <w:rFonts w:ascii="Arial" w:hAnsi="Arial" w:cs="Arial"/>
          <w:color w:val="auto"/>
          <w:sz w:val="22"/>
          <w:szCs w:val="22"/>
        </w:rPr>
      </w:pPr>
      <w:r w:rsidRPr="00F66139">
        <w:rPr>
          <w:rFonts w:ascii="Arial" w:hAnsi="Arial" w:cs="Arial"/>
          <w:color w:val="auto"/>
          <w:sz w:val="22"/>
          <w:szCs w:val="22"/>
        </w:rPr>
        <w:t>This Design Subcontract (</w:t>
      </w:r>
      <w:r w:rsidRPr="00F66139">
        <w:rPr>
          <w:rFonts w:ascii="Arial" w:hAnsi="Arial" w:cs="Arial"/>
          <w:b/>
          <w:color w:val="auto"/>
          <w:sz w:val="22"/>
          <w:szCs w:val="22"/>
        </w:rPr>
        <w:t>“Subcontract</w:t>
      </w:r>
      <w:r w:rsidRPr="00F66139">
        <w:rPr>
          <w:rFonts w:ascii="Arial" w:hAnsi="Arial" w:cs="Arial"/>
          <w:color w:val="auto"/>
          <w:sz w:val="22"/>
          <w:szCs w:val="22"/>
        </w:rPr>
        <w:t xml:space="preserve">”), made this </w:t>
      </w:r>
      <w:r w:rsidRPr="00DD438B">
        <w:rPr>
          <w:rFonts w:ascii="Arial" w:hAnsi="Arial" w:cs="Arial"/>
          <w:color w:val="auto"/>
          <w:sz w:val="22"/>
          <w:szCs w:val="22"/>
        </w:rPr>
        <w:t>[●] day of [●]</w:t>
      </w:r>
      <w:r w:rsidR="00F84375" w:rsidRPr="00DD438B">
        <w:rPr>
          <w:rFonts w:ascii="Arial" w:hAnsi="Arial" w:cs="Arial"/>
          <w:color w:val="auto"/>
          <w:sz w:val="22"/>
          <w:szCs w:val="22"/>
        </w:rPr>
        <w:t>, [</w:t>
      </w:r>
      <w:r w:rsidR="002F1B79" w:rsidRPr="00DD438B">
        <w:rPr>
          <w:rFonts w:ascii="Arial" w:hAnsi="Arial" w:cs="Arial"/>
          <w:color w:val="auto"/>
          <w:sz w:val="22"/>
          <w:szCs w:val="22"/>
        </w:rPr>
        <w:t>●]</w:t>
      </w:r>
      <w:r w:rsidRPr="00DD438B">
        <w:rPr>
          <w:rFonts w:ascii="Arial" w:hAnsi="Arial"/>
          <w:color w:val="auto"/>
          <w:sz w:val="22"/>
        </w:rPr>
        <w:t xml:space="preserve"> </w:t>
      </w:r>
      <w:r w:rsidR="002940AD" w:rsidRPr="002940AD">
        <w:rPr>
          <w:rFonts w:ascii="Arial" w:hAnsi="Arial"/>
          <w:color w:val="auto"/>
          <w:sz w:val="22"/>
        </w:rPr>
        <w:t>(“</w:t>
      </w:r>
      <w:r w:rsidR="002940AD" w:rsidRPr="00DD438B">
        <w:rPr>
          <w:rFonts w:ascii="Arial" w:hAnsi="Arial"/>
          <w:b/>
          <w:color w:val="auto"/>
          <w:sz w:val="22"/>
        </w:rPr>
        <w:t>Effective Date</w:t>
      </w:r>
      <w:r w:rsidR="002940AD" w:rsidRPr="002940AD">
        <w:rPr>
          <w:rFonts w:ascii="Arial" w:hAnsi="Arial"/>
          <w:color w:val="auto"/>
          <w:sz w:val="22"/>
        </w:rPr>
        <w:t>”)</w:t>
      </w:r>
    </w:p>
    <w:p w14:paraId="45180D0D" w14:textId="77777777" w:rsidR="00EB0BA5" w:rsidRPr="001476D7" w:rsidRDefault="00EB0BA5" w:rsidP="00EE1CC2">
      <w:pPr>
        <w:widowControl w:val="0"/>
        <w:spacing w:after="120"/>
        <w:jc w:val="both"/>
        <w:rPr>
          <w:rFonts w:ascii="Arial" w:hAnsi="Arial" w:cs="Arial"/>
          <w:color w:val="auto"/>
          <w:sz w:val="22"/>
          <w:szCs w:val="22"/>
        </w:rPr>
      </w:pPr>
      <w:r w:rsidRPr="00F66139">
        <w:rPr>
          <w:rFonts w:ascii="Arial" w:hAnsi="Arial" w:cs="Arial"/>
          <w:b/>
          <w:color w:val="auto"/>
          <w:sz w:val="22"/>
          <w:szCs w:val="22"/>
        </w:rPr>
        <w:t>BETWEEN</w:t>
      </w:r>
      <w:r w:rsidR="00A912BE" w:rsidRPr="00F66139">
        <w:rPr>
          <w:rFonts w:ascii="Arial" w:hAnsi="Arial" w:cs="Arial"/>
          <w:color w:val="auto"/>
          <w:sz w:val="22"/>
          <w:szCs w:val="22"/>
        </w:rPr>
        <w:t xml:space="preserve"> </w:t>
      </w:r>
    </w:p>
    <w:p w14:paraId="63D23135" w14:textId="77777777" w:rsidR="001476D7" w:rsidRPr="001476D7" w:rsidRDefault="000F128A" w:rsidP="001476D7">
      <w:pPr>
        <w:rPr>
          <w:rFonts w:ascii="Arial" w:hAnsi="Arial" w:cs="Arial"/>
          <w:sz w:val="22"/>
          <w:szCs w:val="22"/>
        </w:rPr>
      </w:pPr>
      <w:r w:rsidRPr="00DD438B">
        <w:rPr>
          <w:rFonts w:ascii="Arial" w:hAnsi="Arial" w:cs="Arial"/>
          <w:color w:val="auto"/>
          <w:sz w:val="22"/>
        </w:rPr>
        <w:t xml:space="preserve">Kiewit </w:t>
      </w:r>
      <w:r w:rsidRPr="00DD438B">
        <w:rPr>
          <w:rFonts w:ascii="Arial" w:hAnsi="Arial" w:cs="Arial"/>
          <w:color w:val="auto"/>
          <w:sz w:val="22"/>
          <w:szCs w:val="22"/>
        </w:rPr>
        <w:t>Engineering Group Inc</w:t>
      </w:r>
      <w:r w:rsidRPr="00DD438B">
        <w:rPr>
          <w:rFonts w:ascii="Arial" w:hAnsi="Arial" w:cs="Arial"/>
          <w:color w:val="auto"/>
          <w:sz w:val="22"/>
        </w:rPr>
        <w:t>.</w:t>
      </w:r>
      <w:r w:rsidRPr="00DD438B">
        <w:rPr>
          <w:rFonts w:ascii="Arial" w:hAnsi="Arial" w:cs="Arial"/>
          <w:color w:val="auto"/>
          <w:sz w:val="22"/>
          <w:szCs w:val="22"/>
        </w:rPr>
        <w:t xml:space="preserve">, </w:t>
      </w:r>
      <w:r w:rsidR="00AF45E2" w:rsidRPr="00DD438B">
        <w:rPr>
          <w:rFonts w:ascii="Arial" w:hAnsi="Arial" w:cs="Arial"/>
          <w:color w:val="auto"/>
          <w:sz w:val="22"/>
          <w:szCs w:val="22"/>
        </w:rPr>
        <w:t xml:space="preserve">a </w:t>
      </w:r>
      <w:r w:rsidRPr="00DD438B">
        <w:rPr>
          <w:rFonts w:ascii="Arial" w:hAnsi="Arial" w:cs="Arial"/>
          <w:color w:val="auto"/>
          <w:sz w:val="22"/>
        </w:rPr>
        <w:t>Delaware</w:t>
      </w:r>
      <w:r w:rsidR="00AF45E2" w:rsidRPr="00DD438B">
        <w:rPr>
          <w:rFonts w:ascii="Arial" w:hAnsi="Arial" w:cs="Arial"/>
          <w:color w:val="auto"/>
          <w:sz w:val="22"/>
          <w:szCs w:val="22"/>
        </w:rPr>
        <w:t xml:space="preserve"> company </w:t>
      </w:r>
      <w:r w:rsidR="00AF45E2" w:rsidRPr="001476D7">
        <w:rPr>
          <w:rFonts w:ascii="Arial" w:hAnsi="Arial" w:cs="Arial"/>
          <w:color w:val="auto"/>
          <w:sz w:val="22"/>
          <w:szCs w:val="22"/>
        </w:rPr>
        <w:t>with offices a</w:t>
      </w:r>
      <w:r w:rsidR="005F7208" w:rsidRPr="001476D7">
        <w:rPr>
          <w:rFonts w:ascii="Arial" w:hAnsi="Arial" w:cs="Arial"/>
          <w:color w:val="auto"/>
          <w:sz w:val="22"/>
          <w:szCs w:val="22"/>
        </w:rPr>
        <w:t>t</w:t>
      </w:r>
      <w:r w:rsidR="00AF45E2" w:rsidRPr="001476D7">
        <w:rPr>
          <w:rFonts w:ascii="Arial" w:hAnsi="Arial" w:cs="Arial"/>
          <w:color w:val="auto"/>
          <w:sz w:val="22"/>
          <w:szCs w:val="22"/>
        </w:rPr>
        <w:t xml:space="preserve"> </w:t>
      </w:r>
      <w:r w:rsidR="001476D7" w:rsidRPr="001476D7">
        <w:rPr>
          <w:rFonts w:ascii="Arial" w:hAnsi="Arial" w:cs="Arial"/>
          <w:sz w:val="22"/>
          <w:szCs w:val="22"/>
        </w:rPr>
        <w:t>12510 E. Belford Avenue, Bldg. 2</w:t>
      </w:r>
    </w:p>
    <w:p w14:paraId="46B98B1B" w14:textId="60B6AC7A" w:rsidR="00EB0BA5" w:rsidRPr="001476D7" w:rsidRDefault="001476D7" w:rsidP="001476D7">
      <w:pPr>
        <w:widowControl w:val="0"/>
        <w:spacing w:after="120"/>
        <w:jc w:val="both"/>
        <w:rPr>
          <w:rFonts w:ascii="Arial" w:hAnsi="Arial" w:cs="Arial"/>
          <w:color w:val="auto"/>
          <w:sz w:val="22"/>
          <w:szCs w:val="22"/>
        </w:rPr>
      </w:pPr>
      <w:r w:rsidRPr="001476D7">
        <w:rPr>
          <w:rFonts w:ascii="Arial" w:hAnsi="Arial" w:cs="Arial"/>
          <w:sz w:val="22"/>
          <w:szCs w:val="22"/>
        </w:rPr>
        <w:t xml:space="preserve">Englewood, CO 80112 </w:t>
      </w:r>
      <w:r w:rsidR="00A912BE" w:rsidRPr="001476D7">
        <w:rPr>
          <w:rFonts w:ascii="Arial" w:hAnsi="Arial" w:cs="Arial"/>
          <w:color w:val="auto"/>
          <w:sz w:val="22"/>
          <w:szCs w:val="22"/>
        </w:rPr>
        <w:t>(“</w:t>
      </w:r>
      <w:r w:rsidR="000F128A" w:rsidRPr="001476D7">
        <w:rPr>
          <w:rFonts w:ascii="Arial" w:hAnsi="Arial" w:cs="Arial"/>
          <w:b/>
          <w:color w:val="auto"/>
          <w:sz w:val="22"/>
          <w:szCs w:val="22"/>
        </w:rPr>
        <w:t>Client</w:t>
      </w:r>
      <w:r w:rsidR="006126BF" w:rsidRPr="001476D7">
        <w:rPr>
          <w:rFonts w:ascii="Arial" w:hAnsi="Arial" w:cs="Arial"/>
          <w:color w:val="auto"/>
          <w:sz w:val="22"/>
          <w:szCs w:val="22"/>
        </w:rPr>
        <w:t>”);</w:t>
      </w:r>
    </w:p>
    <w:p w14:paraId="571A6D6A" w14:textId="77777777" w:rsidR="00EB0BA5" w:rsidRPr="00F66139" w:rsidRDefault="006126BF" w:rsidP="00EE1CC2">
      <w:pPr>
        <w:widowControl w:val="0"/>
        <w:spacing w:after="120"/>
        <w:jc w:val="both"/>
        <w:rPr>
          <w:rFonts w:ascii="Arial" w:hAnsi="Arial" w:cs="Arial"/>
          <w:b/>
          <w:color w:val="auto"/>
          <w:sz w:val="22"/>
          <w:szCs w:val="22"/>
        </w:rPr>
      </w:pPr>
      <w:r w:rsidRPr="00F66139">
        <w:rPr>
          <w:rFonts w:ascii="Arial" w:hAnsi="Arial" w:cs="Arial"/>
          <w:b/>
          <w:color w:val="auto"/>
          <w:sz w:val="22"/>
          <w:szCs w:val="22"/>
        </w:rPr>
        <w:t>AND</w:t>
      </w:r>
      <w:r w:rsidR="00A912BE" w:rsidRPr="00F66139">
        <w:rPr>
          <w:rFonts w:ascii="Arial" w:hAnsi="Arial" w:cs="Arial"/>
          <w:b/>
          <w:color w:val="auto"/>
          <w:sz w:val="22"/>
          <w:szCs w:val="22"/>
        </w:rPr>
        <w:t xml:space="preserve"> </w:t>
      </w:r>
    </w:p>
    <w:p w14:paraId="2BE456D9" w14:textId="0575FEEE" w:rsidR="00EB0BA5" w:rsidRPr="00F66139" w:rsidRDefault="0027797C" w:rsidP="00EE1CC2">
      <w:pPr>
        <w:widowControl w:val="0"/>
        <w:spacing w:after="120"/>
        <w:jc w:val="both"/>
        <w:rPr>
          <w:rFonts w:ascii="Arial" w:hAnsi="Arial" w:cs="Arial"/>
          <w:color w:val="auto"/>
          <w:sz w:val="22"/>
          <w:szCs w:val="22"/>
        </w:rPr>
      </w:pPr>
      <w:r w:rsidRPr="00447A67">
        <w:rPr>
          <w:rFonts w:ascii="Arial" w:eastAsia="Times New Roman" w:hAnsi="Arial" w:cs="Arial"/>
          <w:color w:val="auto"/>
          <w:sz w:val="22"/>
          <w:szCs w:val="22"/>
        </w:rPr>
        <w:t>Gannett Fleming, Inc.</w:t>
      </w:r>
      <w:r w:rsidR="00A912BE" w:rsidRPr="00DD438B">
        <w:rPr>
          <w:rFonts w:ascii="Arial" w:hAnsi="Arial" w:cs="Arial"/>
          <w:color w:val="auto"/>
          <w:sz w:val="22"/>
          <w:szCs w:val="22"/>
        </w:rPr>
        <w:t>,</w:t>
      </w:r>
      <w:r w:rsidR="006126BF" w:rsidRPr="00DD438B">
        <w:rPr>
          <w:rFonts w:ascii="Arial" w:hAnsi="Arial" w:cs="Arial"/>
          <w:color w:val="auto"/>
          <w:sz w:val="22"/>
          <w:szCs w:val="22"/>
        </w:rPr>
        <w:t xml:space="preserve"> </w:t>
      </w:r>
      <w:r w:rsidR="00AF45E2" w:rsidRPr="00DD438B">
        <w:rPr>
          <w:rFonts w:ascii="Arial" w:hAnsi="Arial" w:cs="Arial"/>
          <w:color w:val="auto"/>
          <w:sz w:val="22"/>
          <w:szCs w:val="22"/>
        </w:rPr>
        <w:t>a [●] company with offices a</w:t>
      </w:r>
      <w:r w:rsidR="005F7208" w:rsidRPr="00DD438B">
        <w:rPr>
          <w:rFonts w:ascii="Arial" w:hAnsi="Arial" w:cs="Arial"/>
          <w:color w:val="auto"/>
          <w:sz w:val="22"/>
          <w:szCs w:val="22"/>
        </w:rPr>
        <w:t>t</w:t>
      </w:r>
      <w:r w:rsidR="00AF45E2" w:rsidRPr="00DD438B">
        <w:rPr>
          <w:rFonts w:ascii="Arial" w:hAnsi="Arial" w:cs="Arial"/>
          <w:color w:val="auto"/>
          <w:sz w:val="22"/>
          <w:szCs w:val="22"/>
        </w:rPr>
        <w:t xml:space="preserve"> [●] </w:t>
      </w:r>
      <w:r w:rsidR="00A912BE" w:rsidRPr="00DD438B">
        <w:rPr>
          <w:rFonts w:ascii="Arial" w:hAnsi="Arial" w:cs="Arial"/>
          <w:color w:val="auto"/>
          <w:sz w:val="22"/>
          <w:szCs w:val="22"/>
        </w:rPr>
        <w:t>(“</w:t>
      </w:r>
      <w:r w:rsidR="00A912BE" w:rsidRPr="00F66139">
        <w:rPr>
          <w:rFonts w:ascii="Arial" w:hAnsi="Arial" w:cs="Arial"/>
          <w:b/>
          <w:color w:val="auto"/>
          <w:sz w:val="22"/>
          <w:szCs w:val="22"/>
        </w:rPr>
        <w:t>Designer</w:t>
      </w:r>
      <w:r w:rsidR="00A912BE" w:rsidRPr="00F66139">
        <w:rPr>
          <w:rFonts w:ascii="Arial" w:hAnsi="Arial" w:cs="Arial"/>
          <w:color w:val="auto"/>
          <w:sz w:val="22"/>
          <w:szCs w:val="22"/>
        </w:rPr>
        <w:t xml:space="preserve">”). </w:t>
      </w:r>
    </w:p>
    <w:p w14:paraId="71E4866A" w14:textId="2530C098" w:rsidR="00A912BE" w:rsidRPr="00F66139" w:rsidRDefault="000F128A" w:rsidP="00EE1CC2">
      <w:pPr>
        <w:widowControl w:val="0"/>
        <w:spacing w:after="120"/>
        <w:jc w:val="both"/>
        <w:rPr>
          <w:rFonts w:ascii="Arial" w:hAnsi="Arial" w:cs="Arial"/>
          <w:color w:val="auto"/>
          <w:sz w:val="22"/>
          <w:szCs w:val="22"/>
        </w:rPr>
      </w:pPr>
      <w:r>
        <w:rPr>
          <w:rFonts w:ascii="Arial" w:hAnsi="Arial" w:cs="Arial"/>
          <w:color w:val="auto"/>
          <w:sz w:val="22"/>
          <w:szCs w:val="22"/>
        </w:rPr>
        <w:t>Client</w:t>
      </w:r>
      <w:r w:rsidR="00A912BE" w:rsidRPr="00F66139">
        <w:rPr>
          <w:rFonts w:ascii="Arial" w:hAnsi="Arial" w:cs="Arial"/>
          <w:color w:val="auto"/>
          <w:sz w:val="22"/>
          <w:szCs w:val="22"/>
        </w:rPr>
        <w:t xml:space="preserve"> and Designer are individually referred to as a “</w:t>
      </w:r>
      <w:r w:rsidR="00A912BE" w:rsidRPr="00F66139">
        <w:rPr>
          <w:rFonts w:ascii="Arial" w:hAnsi="Arial" w:cs="Arial"/>
          <w:b/>
          <w:color w:val="auto"/>
          <w:sz w:val="22"/>
          <w:szCs w:val="22"/>
        </w:rPr>
        <w:t>Party</w:t>
      </w:r>
      <w:r w:rsidR="00A912BE" w:rsidRPr="00F66139">
        <w:rPr>
          <w:rFonts w:ascii="Arial" w:hAnsi="Arial" w:cs="Arial"/>
          <w:color w:val="auto"/>
          <w:sz w:val="22"/>
          <w:szCs w:val="22"/>
        </w:rPr>
        <w:t>” and jointly referred to as the “</w:t>
      </w:r>
      <w:r w:rsidR="00A912BE" w:rsidRPr="00F66139">
        <w:rPr>
          <w:rFonts w:ascii="Arial" w:hAnsi="Arial" w:cs="Arial"/>
          <w:b/>
          <w:color w:val="auto"/>
          <w:sz w:val="22"/>
          <w:szCs w:val="22"/>
        </w:rPr>
        <w:t>Parties</w:t>
      </w:r>
      <w:r w:rsidR="00A912BE" w:rsidRPr="00F66139">
        <w:rPr>
          <w:rFonts w:ascii="Arial" w:hAnsi="Arial" w:cs="Arial"/>
          <w:color w:val="auto"/>
          <w:sz w:val="22"/>
          <w:szCs w:val="22"/>
        </w:rPr>
        <w:t>”.</w:t>
      </w:r>
    </w:p>
    <w:p w14:paraId="67058A90" w14:textId="77777777" w:rsidR="006126BF" w:rsidRPr="00F66139" w:rsidRDefault="006126BF" w:rsidP="00EE1CC2">
      <w:pPr>
        <w:widowControl w:val="0"/>
        <w:spacing w:after="120"/>
        <w:jc w:val="both"/>
        <w:rPr>
          <w:rFonts w:ascii="Arial" w:hAnsi="Arial" w:cs="Arial"/>
          <w:color w:val="auto"/>
          <w:sz w:val="22"/>
          <w:szCs w:val="22"/>
        </w:rPr>
      </w:pPr>
    </w:p>
    <w:p w14:paraId="5AA1B278" w14:textId="77777777" w:rsidR="00A912BE" w:rsidRPr="00F66139" w:rsidRDefault="00A912BE" w:rsidP="00EE1CC2">
      <w:pPr>
        <w:widowControl w:val="0"/>
        <w:spacing w:after="60"/>
        <w:jc w:val="center"/>
        <w:rPr>
          <w:rFonts w:ascii="Arial" w:hAnsi="Arial" w:cs="Arial"/>
          <w:b/>
          <w:color w:val="auto"/>
          <w:sz w:val="22"/>
          <w:szCs w:val="22"/>
          <w:u w:val="single"/>
        </w:rPr>
      </w:pPr>
      <w:r w:rsidRPr="00F66139">
        <w:rPr>
          <w:rFonts w:ascii="Arial" w:hAnsi="Arial" w:cs="Arial"/>
          <w:b/>
          <w:color w:val="auto"/>
          <w:sz w:val="22"/>
          <w:szCs w:val="22"/>
          <w:u w:val="single"/>
        </w:rPr>
        <w:t>BACKGROUND</w:t>
      </w:r>
    </w:p>
    <w:p w14:paraId="08487E9D" w14:textId="77777777" w:rsidR="006126BF" w:rsidRPr="00F66139" w:rsidRDefault="006126BF" w:rsidP="00EE1CC2">
      <w:pPr>
        <w:widowControl w:val="0"/>
        <w:spacing w:after="60"/>
        <w:jc w:val="center"/>
        <w:rPr>
          <w:rFonts w:ascii="Arial" w:hAnsi="Arial" w:cs="Arial"/>
          <w:b/>
          <w:color w:val="auto"/>
          <w:sz w:val="22"/>
          <w:szCs w:val="22"/>
          <w:u w:val="single"/>
        </w:rPr>
      </w:pPr>
    </w:p>
    <w:p w14:paraId="602DF86B" w14:textId="5111839D" w:rsidR="00A912BE" w:rsidRPr="00DD438B" w:rsidRDefault="00A912BE" w:rsidP="006126BF">
      <w:pPr>
        <w:widowControl w:val="0"/>
        <w:spacing w:after="60"/>
        <w:ind w:left="720" w:hanging="720"/>
        <w:jc w:val="both"/>
        <w:rPr>
          <w:rFonts w:ascii="Arial" w:hAnsi="Arial" w:cs="Arial"/>
          <w:color w:val="auto"/>
          <w:sz w:val="22"/>
          <w:szCs w:val="22"/>
        </w:rPr>
      </w:pPr>
      <w:r w:rsidRPr="00F66139">
        <w:rPr>
          <w:rFonts w:ascii="Arial" w:hAnsi="Arial" w:cs="Arial"/>
          <w:color w:val="auto"/>
          <w:sz w:val="22"/>
          <w:szCs w:val="22"/>
        </w:rPr>
        <w:t>A.</w:t>
      </w:r>
      <w:r w:rsidRPr="00F66139">
        <w:rPr>
          <w:rFonts w:ascii="Arial" w:hAnsi="Arial" w:cs="Arial"/>
          <w:color w:val="auto"/>
          <w:sz w:val="22"/>
          <w:szCs w:val="22"/>
        </w:rPr>
        <w:tab/>
      </w:r>
      <w:r w:rsidRPr="00DD438B">
        <w:rPr>
          <w:rFonts w:ascii="Arial" w:hAnsi="Arial" w:cs="Arial"/>
          <w:color w:val="auto"/>
          <w:sz w:val="22"/>
          <w:szCs w:val="22"/>
        </w:rPr>
        <w:t>On [●],</w:t>
      </w:r>
      <w:r w:rsidR="006A652D">
        <w:rPr>
          <w:rFonts w:ascii="Arial" w:hAnsi="Arial" w:cs="Arial"/>
          <w:color w:val="auto"/>
          <w:sz w:val="22"/>
          <w:szCs w:val="22"/>
        </w:rPr>
        <w:t xml:space="preserve"> </w:t>
      </w:r>
      <w:r w:rsidR="006A652D" w:rsidRPr="006A652D">
        <w:rPr>
          <w:rFonts w:ascii="Arial" w:hAnsi="Arial" w:cs="Arial"/>
          <w:color w:val="FF0000"/>
          <w:sz w:val="22"/>
          <w:szCs w:val="22"/>
        </w:rPr>
        <w:t>[Insert Owner Name]</w:t>
      </w:r>
      <w:r w:rsidR="0085408B" w:rsidRPr="006A652D">
        <w:rPr>
          <w:rFonts w:ascii="Arial" w:hAnsi="Arial" w:cs="Arial"/>
          <w:color w:val="FF0000"/>
          <w:sz w:val="22"/>
          <w:szCs w:val="22"/>
        </w:rPr>
        <w:t xml:space="preserve"> </w:t>
      </w:r>
      <w:r w:rsidR="006A652D">
        <w:rPr>
          <w:rFonts w:ascii="Arial" w:hAnsi="Arial" w:cs="Arial"/>
          <w:color w:val="auto"/>
          <w:sz w:val="22"/>
          <w:szCs w:val="22"/>
        </w:rPr>
        <w:t>(“</w:t>
      </w:r>
      <w:r w:rsidRPr="00DD438B">
        <w:rPr>
          <w:rFonts w:ascii="Arial" w:hAnsi="Arial" w:cs="Arial"/>
          <w:color w:val="auto"/>
          <w:sz w:val="22"/>
          <w:szCs w:val="22"/>
        </w:rPr>
        <w:t>Owner</w:t>
      </w:r>
      <w:r w:rsidR="006A652D">
        <w:rPr>
          <w:rFonts w:ascii="Arial" w:hAnsi="Arial" w:cs="Arial"/>
          <w:color w:val="auto"/>
          <w:sz w:val="22"/>
          <w:szCs w:val="22"/>
        </w:rPr>
        <w:t>”)</w:t>
      </w:r>
      <w:r w:rsidRPr="00DD438B">
        <w:rPr>
          <w:rFonts w:ascii="Arial" w:hAnsi="Arial" w:cs="Arial"/>
          <w:color w:val="auto"/>
          <w:sz w:val="22"/>
          <w:szCs w:val="22"/>
        </w:rPr>
        <w:t xml:space="preserve"> issued a request for proposals for the design and construction of the </w:t>
      </w:r>
      <w:r w:rsidR="006A652D" w:rsidRPr="006A652D">
        <w:rPr>
          <w:rFonts w:ascii="Arial" w:hAnsi="Arial" w:cs="Arial"/>
          <w:color w:val="FF0000"/>
          <w:sz w:val="22"/>
          <w:szCs w:val="22"/>
        </w:rPr>
        <w:t>[Insert Project Name]</w:t>
      </w:r>
      <w:r w:rsidR="000F797D" w:rsidRPr="00DD438B">
        <w:rPr>
          <w:rFonts w:ascii="Arial" w:hAnsi="Arial" w:cs="Arial"/>
          <w:color w:val="auto"/>
          <w:sz w:val="22"/>
          <w:szCs w:val="22"/>
        </w:rPr>
        <w:t xml:space="preserve"> </w:t>
      </w:r>
      <w:r w:rsidRPr="00DD438B">
        <w:rPr>
          <w:rFonts w:ascii="Arial" w:hAnsi="Arial" w:cs="Arial"/>
          <w:color w:val="auto"/>
          <w:sz w:val="22"/>
          <w:szCs w:val="22"/>
        </w:rPr>
        <w:t>(the “</w:t>
      </w:r>
      <w:r w:rsidRPr="00DD438B">
        <w:rPr>
          <w:rFonts w:ascii="Arial" w:hAnsi="Arial" w:cs="Arial"/>
          <w:b/>
          <w:color w:val="auto"/>
          <w:sz w:val="22"/>
          <w:szCs w:val="22"/>
        </w:rPr>
        <w:t>Project</w:t>
      </w:r>
      <w:r w:rsidRPr="00DD438B">
        <w:rPr>
          <w:rFonts w:ascii="Arial" w:hAnsi="Arial" w:cs="Arial"/>
          <w:color w:val="auto"/>
          <w:sz w:val="22"/>
          <w:szCs w:val="22"/>
        </w:rPr>
        <w:t>”).</w:t>
      </w:r>
      <w:r w:rsidR="004B61C7" w:rsidRPr="00DD438B">
        <w:rPr>
          <w:rFonts w:ascii="Arial" w:hAnsi="Arial" w:cs="Arial"/>
          <w:color w:val="auto"/>
          <w:sz w:val="22"/>
          <w:szCs w:val="22"/>
        </w:rPr>
        <w:t xml:space="preserve">  </w:t>
      </w:r>
    </w:p>
    <w:p w14:paraId="5EA0013A" w14:textId="6D83AAE3" w:rsidR="00C71990" w:rsidRPr="00DD438B" w:rsidRDefault="00C71990" w:rsidP="006126BF">
      <w:pPr>
        <w:widowControl w:val="0"/>
        <w:spacing w:after="60"/>
        <w:ind w:left="720" w:hanging="720"/>
        <w:jc w:val="both"/>
        <w:rPr>
          <w:rFonts w:ascii="Arial" w:hAnsi="Arial" w:cs="Arial"/>
          <w:color w:val="auto"/>
          <w:sz w:val="22"/>
          <w:szCs w:val="22"/>
        </w:rPr>
      </w:pPr>
      <w:r w:rsidRPr="00DD438B">
        <w:rPr>
          <w:rFonts w:ascii="Arial" w:hAnsi="Arial" w:cs="Arial"/>
          <w:color w:val="auto"/>
          <w:sz w:val="22"/>
          <w:szCs w:val="22"/>
        </w:rPr>
        <w:t>B.</w:t>
      </w:r>
      <w:r w:rsidRPr="00DD438B">
        <w:rPr>
          <w:rFonts w:ascii="Arial" w:hAnsi="Arial" w:cs="Arial"/>
          <w:color w:val="auto"/>
          <w:sz w:val="22"/>
          <w:szCs w:val="22"/>
        </w:rPr>
        <w:tab/>
        <w:t xml:space="preserve">On </w:t>
      </w:r>
      <w:r w:rsidR="0085408B" w:rsidRPr="00DD438B">
        <w:rPr>
          <w:rFonts w:ascii="Arial" w:hAnsi="Arial" w:cs="Arial"/>
          <w:color w:val="auto"/>
          <w:sz w:val="22"/>
          <w:szCs w:val="22"/>
        </w:rPr>
        <w:t xml:space="preserve">[●], </w:t>
      </w:r>
      <w:r w:rsidR="000F128A" w:rsidRPr="00DD438B">
        <w:rPr>
          <w:rFonts w:ascii="Arial" w:hAnsi="Arial" w:cs="Arial"/>
          <w:color w:val="auto"/>
          <w:sz w:val="22"/>
          <w:szCs w:val="22"/>
        </w:rPr>
        <w:t>Client</w:t>
      </w:r>
      <w:r w:rsidRPr="00DD438B">
        <w:rPr>
          <w:rFonts w:ascii="Arial" w:hAnsi="Arial" w:cs="Arial"/>
          <w:color w:val="auto"/>
          <w:sz w:val="22"/>
          <w:szCs w:val="22"/>
        </w:rPr>
        <w:t xml:space="preserve"> and Designer entered into a Memorandum of Understanding (“</w:t>
      </w:r>
      <w:r w:rsidRPr="00DD438B">
        <w:rPr>
          <w:rFonts w:ascii="Arial" w:hAnsi="Arial" w:cs="Arial"/>
          <w:b/>
          <w:color w:val="auto"/>
          <w:sz w:val="22"/>
          <w:szCs w:val="22"/>
        </w:rPr>
        <w:t>MOU</w:t>
      </w:r>
      <w:r w:rsidRPr="00DD438B">
        <w:rPr>
          <w:rFonts w:ascii="Arial" w:hAnsi="Arial" w:cs="Arial"/>
          <w:color w:val="auto"/>
          <w:sz w:val="22"/>
          <w:szCs w:val="22"/>
        </w:rPr>
        <w:t>”) in connection with the Project.</w:t>
      </w:r>
    </w:p>
    <w:p w14:paraId="3B5BFE8A" w14:textId="54024D09" w:rsidR="00EB0BA5" w:rsidRPr="00F66139" w:rsidRDefault="00C71990" w:rsidP="006126BF">
      <w:pPr>
        <w:pStyle w:val="BodyText"/>
        <w:widowControl w:val="0"/>
        <w:spacing w:after="60"/>
        <w:ind w:left="720" w:hanging="720"/>
        <w:jc w:val="both"/>
        <w:rPr>
          <w:rFonts w:ascii="Arial" w:hAnsi="Arial" w:cs="Arial"/>
          <w:color w:val="auto"/>
          <w:sz w:val="22"/>
          <w:szCs w:val="22"/>
        </w:rPr>
      </w:pPr>
      <w:r w:rsidRPr="00F66139">
        <w:rPr>
          <w:rFonts w:ascii="Arial" w:hAnsi="Arial" w:cs="Arial"/>
          <w:color w:val="auto"/>
          <w:sz w:val="22"/>
          <w:szCs w:val="22"/>
        </w:rPr>
        <w:t>C</w:t>
      </w:r>
      <w:r w:rsidR="00A912BE" w:rsidRPr="00F66139">
        <w:rPr>
          <w:rFonts w:ascii="Arial" w:hAnsi="Arial" w:cs="Arial"/>
          <w:color w:val="auto"/>
          <w:sz w:val="22"/>
          <w:szCs w:val="22"/>
        </w:rPr>
        <w:t>.</w:t>
      </w:r>
      <w:r w:rsidR="00A912BE" w:rsidRPr="00F66139">
        <w:rPr>
          <w:rFonts w:ascii="Arial" w:hAnsi="Arial" w:cs="Arial"/>
          <w:color w:val="auto"/>
          <w:sz w:val="22"/>
          <w:szCs w:val="22"/>
        </w:rPr>
        <w:tab/>
      </w:r>
      <w:r w:rsidR="006A652D" w:rsidRPr="006A652D">
        <w:rPr>
          <w:rFonts w:ascii="Arial" w:hAnsi="Arial" w:cs="Arial"/>
          <w:color w:val="FF0000"/>
          <w:sz w:val="22"/>
          <w:szCs w:val="22"/>
        </w:rPr>
        <w:t>[Insert Contractor Name]</w:t>
      </w:r>
      <w:r w:rsidR="000F128A">
        <w:rPr>
          <w:rFonts w:ascii="Arial" w:hAnsi="Arial" w:cs="Arial"/>
          <w:color w:val="auto"/>
          <w:sz w:val="22"/>
          <w:szCs w:val="22"/>
        </w:rPr>
        <w:t xml:space="preserve"> (“</w:t>
      </w:r>
      <w:r w:rsidR="00EB0BA5" w:rsidRPr="002940AD">
        <w:rPr>
          <w:rFonts w:ascii="Arial" w:hAnsi="Arial"/>
          <w:b/>
          <w:color w:val="auto"/>
          <w:sz w:val="22"/>
        </w:rPr>
        <w:t>Contractor</w:t>
      </w:r>
      <w:r w:rsidR="000F128A">
        <w:rPr>
          <w:rFonts w:ascii="Arial" w:hAnsi="Arial" w:cs="Arial"/>
          <w:color w:val="auto"/>
          <w:sz w:val="22"/>
          <w:szCs w:val="22"/>
        </w:rPr>
        <w:t>”), a</w:t>
      </w:r>
      <w:r w:rsidR="00E87754">
        <w:rPr>
          <w:rFonts w:ascii="Arial" w:hAnsi="Arial" w:cs="Arial"/>
          <w:color w:val="auto"/>
          <w:sz w:val="22"/>
          <w:szCs w:val="22"/>
        </w:rPr>
        <w:t xml:space="preserve"> Joint Venture led by an </w:t>
      </w:r>
      <w:r w:rsidR="000F128A">
        <w:rPr>
          <w:rFonts w:ascii="Arial" w:hAnsi="Arial" w:cs="Arial"/>
          <w:color w:val="auto"/>
          <w:sz w:val="22"/>
          <w:szCs w:val="22"/>
        </w:rPr>
        <w:t>Affiliate of Client,</w:t>
      </w:r>
      <w:r w:rsidR="00EB0BA5" w:rsidRPr="00F66139">
        <w:rPr>
          <w:rFonts w:ascii="Arial" w:hAnsi="Arial" w:cs="Arial"/>
          <w:color w:val="auto"/>
          <w:sz w:val="22"/>
          <w:szCs w:val="22"/>
        </w:rPr>
        <w:t xml:space="preserve"> intends to submit a proposal to Owner for the Project (“</w:t>
      </w:r>
      <w:r w:rsidR="00EB0BA5" w:rsidRPr="00F66139">
        <w:rPr>
          <w:rFonts w:ascii="Arial" w:hAnsi="Arial" w:cs="Arial"/>
          <w:b/>
          <w:color w:val="auto"/>
          <w:sz w:val="22"/>
          <w:szCs w:val="22"/>
        </w:rPr>
        <w:t>Proposal</w:t>
      </w:r>
      <w:r w:rsidR="00EB0BA5" w:rsidRPr="00F66139">
        <w:rPr>
          <w:rFonts w:ascii="Arial" w:hAnsi="Arial" w:cs="Arial"/>
          <w:color w:val="auto"/>
          <w:sz w:val="22"/>
          <w:szCs w:val="22"/>
        </w:rPr>
        <w:t xml:space="preserve">”). </w:t>
      </w:r>
    </w:p>
    <w:p w14:paraId="5340C042" w14:textId="77777777" w:rsidR="00EB0BA5" w:rsidRPr="00F66139" w:rsidRDefault="00EB0BA5" w:rsidP="006126BF">
      <w:pPr>
        <w:pStyle w:val="BodyText"/>
        <w:widowControl w:val="0"/>
        <w:spacing w:after="60"/>
        <w:ind w:left="720" w:hanging="720"/>
        <w:jc w:val="both"/>
        <w:rPr>
          <w:rFonts w:ascii="Arial" w:hAnsi="Arial" w:cs="Arial"/>
          <w:color w:val="auto"/>
          <w:sz w:val="22"/>
          <w:szCs w:val="22"/>
        </w:rPr>
      </w:pPr>
      <w:r w:rsidRPr="00F66139">
        <w:rPr>
          <w:rFonts w:ascii="Arial" w:hAnsi="Arial" w:cs="Arial"/>
          <w:color w:val="auto"/>
          <w:sz w:val="22"/>
          <w:szCs w:val="22"/>
        </w:rPr>
        <w:t>D.</w:t>
      </w:r>
      <w:r w:rsidRPr="00F66139">
        <w:rPr>
          <w:rFonts w:ascii="Arial" w:hAnsi="Arial" w:cs="Arial"/>
          <w:color w:val="auto"/>
          <w:sz w:val="22"/>
          <w:szCs w:val="22"/>
        </w:rPr>
        <w:tab/>
        <w:t xml:space="preserve">If the Proposal is accepted by </w:t>
      </w:r>
      <w:r w:rsidR="00F14B75" w:rsidRPr="00F66139">
        <w:rPr>
          <w:rFonts w:ascii="Arial" w:hAnsi="Arial" w:cs="Arial"/>
          <w:color w:val="auto"/>
          <w:sz w:val="22"/>
          <w:szCs w:val="22"/>
        </w:rPr>
        <w:t>Owner</w:t>
      </w:r>
      <w:r w:rsidRPr="00F66139">
        <w:rPr>
          <w:rFonts w:ascii="Arial" w:hAnsi="Arial" w:cs="Arial"/>
          <w:color w:val="auto"/>
          <w:sz w:val="22"/>
          <w:szCs w:val="22"/>
        </w:rPr>
        <w:t xml:space="preserve">, then </w:t>
      </w:r>
      <w:r w:rsidR="00F14B75" w:rsidRPr="00F66139">
        <w:rPr>
          <w:rFonts w:ascii="Arial" w:hAnsi="Arial" w:cs="Arial"/>
          <w:color w:val="auto"/>
          <w:sz w:val="22"/>
          <w:szCs w:val="22"/>
        </w:rPr>
        <w:t>Contractor</w:t>
      </w:r>
      <w:r w:rsidRPr="00F66139">
        <w:rPr>
          <w:rFonts w:ascii="Arial" w:hAnsi="Arial" w:cs="Arial"/>
          <w:color w:val="auto"/>
          <w:sz w:val="22"/>
          <w:szCs w:val="22"/>
        </w:rPr>
        <w:t xml:space="preserve"> and </w:t>
      </w:r>
      <w:r w:rsidR="00F14B75" w:rsidRPr="00F66139">
        <w:rPr>
          <w:rFonts w:ascii="Arial" w:hAnsi="Arial" w:cs="Arial"/>
          <w:color w:val="auto"/>
          <w:sz w:val="22"/>
          <w:szCs w:val="22"/>
        </w:rPr>
        <w:t>Owner</w:t>
      </w:r>
      <w:r w:rsidRPr="00F66139">
        <w:rPr>
          <w:rFonts w:ascii="Arial" w:hAnsi="Arial" w:cs="Arial"/>
          <w:color w:val="auto"/>
          <w:sz w:val="22"/>
          <w:szCs w:val="22"/>
        </w:rPr>
        <w:t xml:space="preserve"> will enter into the Prime Contract.</w:t>
      </w:r>
    </w:p>
    <w:p w14:paraId="761C92CB" w14:textId="77777777" w:rsidR="006126BF" w:rsidRPr="00F66139" w:rsidRDefault="006126BF" w:rsidP="006126BF">
      <w:pPr>
        <w:pStyle w:val="BodyText"/>
        <w:widowControl w:val="0"/>
        <w:spacing w:after="60"/>
        <w:ind w:left="720" w:hanging="720"/>
        <w:jc w:val="both"/>
        <w:rPr>
          <w:rFonts w:ascii="Arial" w:hAnsi="Arial" w:cs="Arial"/>
          <w:color w:val="auto"/>
          <w:sz w:val="22"/>
          <w:szCs w:val="22"/>
        </w:rPr>
      </w:pPr>
    </w:p>
    <w:p w14:paraId="41386863" w14:textId="77777777" w:rsidR="00A912BE" w:rsidRPr="00F66139" w:rsidRDefault="00A912BE" w:rsidP="00EE1CC2">
      <w:pPr>
        <w:widowControl w:val="0"/>
        <w:tabs>
          <w:tab w:val="left" w:pos="5272"/>
          <w:tab w:val="right" w:pos="10800"/>
        </w:tabs>
        <w:spacing w:after="60"/>
        <w:jc w:val="center"/>
        <w:rPr>
          <w:rFonts w:ascii="Arial" w:hAnsi="Arial" w:cs="Arial"/>
          <w:b/>
          <w:color w:val="auto"/>
          <w:sz w:val="22"/>
          <w:szCs w:val="22"/>
          <w:u w:val="single"/>
        </w:rPr>
      </w:pPr>
      <w:r w:rsidRPr="00F66139">
        <w:rPr>
          <w:rFonts w:ascii="Arial" w:hAnsi="Arial" w:cs="Arial"/>
          <w:b/>
          <w:color w:val="auto"/>
          <w:sz w:val="22"/>
          <w:szCs w:val="22"/>
          <w:u w:val="single"/>
        </w:rPr>
        <w:t>TERMS AND CONDITIONS</w:t>
      </w:r>
    </w:p>
    <w:p w14:paraId="2C097482" w14:textId="77777777" w:rsidR="006126BF" w:rsidRPr="00F66139" w:rsidRDefault="006126BF" w:rsidP="00EE1CC2">
      <w:pPr>
        <w:widowControl w:val="0"/>
        <w:tabs>
          <w:tab w:val="left" w:pos="5272"/>
          <w:tab w:val="right" w:pos="10800"/>
        </w:tabs>
        <w:spacing w:after="60"/>
        <w:jc w:val="center"/>
        <w:rPr>
          <w:rFonts w:ascii="Arial" w:hAnsi="Arial" w:cs="Arial"/>
          <w:b/>
          <w:color w:val="auto"/>
          <w:sz w:val="22"/>
          <w:szCs w:val="22"/>
          <w:u w:val="single"/>
        </w:rPr>
      </w:pPr>
    </w:p>
    <w:p w14:paraId="01C77134" w14:textId="77777777" w:rsidR="00A912BE" w:rsidRPr="00F66139" w:rsidRDefault="00A912BE" w:rsidP="006126BF">
      <w:pPr>
        <w:pStyle w:val="BodyText"/>
        <w:widowControl w:val="0"/>
        <w:tabs>
          <w:tab w:val="left" w:pos="2160"/>
        </w:tabs>
        <w:spacing w:after="60"/>
        <w:ind w:firstLine="720"/>
        <w:jc w:val="both"/>
        <w:rPr>
          <w:rFonts w:ascii="Arial" w:hAnsi="Arial" w:cs="Arial"/>
          <w:color w:val="auto"/>
          <w:sz w:val="22"/>
          <w:szCs w:val="22"/>
        </w:rPr>
      </w:pPr>
      <w:r w:rsidRPr="00F66139">
        <w:rPr>
          <w:rFonts w:ascii="Arial" w:hAnsi="Arial" w:cs="Arial"/>
          <w:b/>
          <w:color w:val="auto"/>
          <w:sz w:val="22"/>
          <w:szCs w:val="22"/>
          <w:u w:val="single"/>
        </w:rPr>
        <w:t>ARTICLE 1</w:t>
      </w:r>
      <w:r w:rsidRPr="00F66139">
        <w:rPr>
          <w:rFonts w:ascii="Arial" w:hAnsi="Arial" w:cs="Arial"/>
          <w:b/>
          <w:color w:val="auto"/>
          <w:sz w:val="22"/>
          <w:szCs w:val="22"/>
        </w:rPr>
        <w:t xml:space="preserve">.  </w:t>
      </w:r>
      <w:r w:rsidRPr="00F66139">
        <w:rPr>
          <w:rFonts w:ascii="Arial" w:hAnsi="Arial" w:cs="Arial"/>
          <w:color w:val="auto"/>
          <w:sz w:val="22"/>
          <w:szCs w:val="22"/>
        </w:rPr>
        <w:t xml:space="preserve">Designer </w:t>
      </w:r>
      <w:r w:rsidR="004F5BAF" w:rsidRPr="00F66139">
        <w:rPr>
          <w:rFonts w:ascii="Arial" w:hAnsi="Arial" w:cs="Arial"/>
          <w:color w:val="auto"/>
          <w:sz w:val="22"/>
          <w:szCs w:val="22"/>
        </w:rPr>
        <w:t>agrees to provide the Design Services in accordance with the terms of this Subcontract.</w:t>
      </w:r>
    </w:p>
    <w:p w14:paraId="5B4E806D" w14:textId="77777777" w:rsidR="00885033" w:rsidRPr="00F66139" w:rsidRDefault="00885033" w:rsidP="006126BF">
      <w:pPr>
        <w:pStyle w:val="BodyText"/>
        <w:widowControl w:val="0"/>
        <w:tabs>
          <w:tab w:val="left" w:pos="2160"/>
        </w:tabs>
        <w:spacing w:after="60"/>
        <w:ind w:firstLine="720"/>
        <w:jc w:val="both"/>
        <w:rPr>
          <w:rFonts w:ascii="Arial" w:hAnsi="Arial" w:cs="Arial"/>
          <w:color w:val="auto"/>
          <w:sz w:val="22"/>
          <w:szCs w:val="22"/>
        </w:rPr>
      </w:pPr>
      <w:r w:rsidRPr="00F66139">
        <w:rPr>
          <w:rFonts w:ascii="Arial" w:hAnsi="Arial" w:cs="Arial"/>
          <w:b/>
          <w:color w:val="auto"/>
          <w:sz w:val="22"/>
          <w:szCs w:val="22"/>
          <w:u w:val="single"/>
        </w:rPr>
        <w:t>ARTICLE 2</w:t>
      </w:r>
      <w:r w:rsidRPr="00F66139">
        <w:rPr>
          <w:rFonts w:ascii="Arial" w:hAnsi="Arial" w:cs="Arial"/>
          <w:b/>
          <w:color w:val="auto"/>
          <w:sz w:val="22"/>
          <w:szCs w:val="22"/>
        </w:rPr>
        <w:t>.</w:t>
      </w:r>
      <w:r w:rsidRPr="00F66139">
        <w:rPr>
          <w:rFonts w:ascii="Arial" w:hAnsi="Arial" w:cs="Arial"/>
          <w:color w:val="auto"/>
          <w:sz w:val="22"/>
          <w:szCs w:val="22"/>
        </w:rPr>
        <w:t xml:space="preserve">  </w:t>
      </w:r>
      <w:r w:rsidR="00C21E8A" w:rsidRPr="00C21E8A">
        <w:rPr>
          <w:rFonts w:ascii="Arial" w:hAnsi="Arial" w:cs="Arial"/>
          <w:color w:val="auto"/>
          <w:sz w:val="22"/>
          <w:szCs w:val="22"/>
        </w:rPr>
        <w:t>The execution of the Prime Contract by Contractor and Owner is a condition precedent to the terms of this Subcontract becoming effective</w:t>
      </w:r>
      <w:r w:rsidR="00C21E8A">
        <w:rPr>
          <w:rFonts w:ascii="Arial" w:hAnsi="Arial" w:cs="Arial"/>
          <w:color w:val="auto"/>
          <w:sz w:val="22"/>
          <w:szCs w:val="22"/>
        </w:rPr>
        <w:t>.</w:t>
      </w:r>
    </w:p>
    <w:p w14:paraId="6DA1B9B4" w14:textId="278F6BB8" w:rsidR="00A912BE" w:rsidRPr="00F66139" w:rsidRDefault="00A912BE" w:rsidP="006126BF">
      <w:pPr>
        <w:widowControl w:val="0"/>
        <w:tabs>
          <w:tab w:val="left" w:pos="2160"/>
        </w:tabs>
        <w:spacing w:after="60"/>
        <w:ind w:firstLine="720"/>
        <w:jc w:val="both"/>
        <w:rPr>
          <w:rFonts w:ascii="Arial" w:hAnsi="Arial" w:cs="Arial"/>
          <w:color w:val="auto"/>
          <w:sz w:val="22"/>
          <w:szCs w:val="22"/>
        </w:rPr>
      </w:pPr>
      <w:r w:rsidRPr="00F66139">
        <w:rPr>
          <w:rFonts w:ascii="Arial" w:hAnsi="Arial" w:cs="Arial"/>
          <w:b/>
          <w:color w:val="auto"/>
          <w:sz w:val="22"/>
          <w:szCs w:val="22"/>
          <w:u w:val="single"/>
        </w:rPr>
        <w:t xml:space="preserve">ARTICLE </w:t>
      </w:r>
      <w:r w:rsidR="00885033" w:rsidRPr="00F66139">
        <w:rPr>
          <w:rFonts w:ascii="Arial" w:hAnsi="Arial" w:cs="Arial"/>
          <w:b/>
          <w:color w:val="auto"/>
          <w:sz w:val="22"/>
          <w:szCs w:val="22"/>
          <w:u w:val="single"/>
        </w:rPr>
        <w:t>3</w:t>
      </w:r>
      <w:r w:rsidRPr="00F66139">
        <w:rPr>
          <w:rFonts w:ascii="Arial" w:hAnsi="Arial" w:cs="Arial"/>
          <w:b/>
          <w:color w:val="auto"/>
          <w:sz w:val="22"/>
          <w:szCs w:val="22"/>
        </w:rPr>
        <w:t xml:space="preserve">. </w:t>
      </w:r>
      <w:r w:rsidR="00D115EC" w:rsidRPr="00F66139">
        <w:rPr>
          <w:rFonts w:ascii="Arial" w:hAnsi="Arial" w:cs="Arial"/>
          <w:b/>
          <w:color w:val="auto"/>
          <w:sz w:val="22"/>
          <w:szCs w:val="22"/>
        </w:rPr>
        <w:t xml:space="preserve"> </w:t>
      </w:r>
      <w:r w:rsidR="006126BF" w:rsidRPr="00F66139">
        <w:rPr>
          <w:rFonts w:ascii="Arial" w:hAnsi="Arial" w:cs="Arial"/>
          <w:color w:val="auto"/>
          <w:sz w:val="22"/>
          <w:szCs w:val="22"/>
          <w:lang w:val="en-CA"/>
        </w:rPr>
        <w:t>The terms and conditions of the Prime Contract are hereby incorporated in this Subcontract by reference hereto and are a part of this Subcontract as if fully set forth herein</w:t>
      </w:r>
      <w:r w:rsidR="00604204">
        <w:rPr>
          <w:rFonts w:ascii="Arial" w:hAnsi="Arial" w:cs="Arial"/>
          <w:color w:val="auto"/>
          <w:sz w:val="22"/>
          <w:szCs w:val="22"/>
          <w:lang w:val="en-CA"/>
        </w:rPr>
        <w:t>.</w:t>
      </w:r>
      <w:r w:rsidR="0046182A" w:rsidRPr="0046182A">
        <w:rPr>
          <w:rFonts w:ascii="Arial" w:hAnsi="Arial" w:cs="Arial"/>
          <w:color w:val="auto"/>
          <w:sz w:val="22"/>
          <w:szCs w:val="22"/>
          <w:lang w:val="en-CA"/>
        </w:rPr>
        <w:t xml:space="preserve"> </w:t>
      </w:r>
      <w:r w:rsidR="00604204" w:rsidRPr="00604204">
        <w:rPr>
          <w:rFonts w:ascii="Arial" w:hAnsi="Arial" w:cs="Arial"/>
          <w:color w:val="auto"/>
          <w:sz w:val="22"/>
          <w:szCs w:val="22"/>
          <w:lang w:val="en-CA"/>
        </w:rPr>
        <w:t>In the event of a conflict between the applicable terms of the Prime Contract and the terms of this Subcontract, the terms of this Subcontract will control but only if (i) the terms of the Prime Contract and the Subcontract are in contradiction such that Designer cannot comply with both; and (ii) nothing in either the Prime Contract or the Subcontract otherwise indicates which take precedence in that particular circumstance.</w:t>
      </w:r>
      <w:r w:rsidR="006126BF" w:rsidRPr="00F66139">
        <w:rPr>
          <w:rFonts w:ascii="Arial" w:hAnsi="Arial" w:cs="Arial"/>
          <w:color w:val="auto"/>
          <w:sz w:val="22"/>
          <w:szCs w:val="22"/>
          <w:lang w:val="en-CA"/>
        </w:rPr>
        <w:t xml:space="preserve">. </w:t>
      </w:r>
      <w:r w:rsidR="0000409E" w:rsidRPr="00F66139">
        <w:rPr>
          <w:rFonts w:ascii="Arial" w:hAnsi="Arial" w:cs="Arial"/>
          <w:color w:val="auto"/>
          <w:sz w:val="22"/>
          <w:szCs w:val="22"/>
        </w:rPr>
        <w:t>T</w:t>
      </w:r>
      <w:r w:rsidRPr="00F66139">
        <w:rPr>
          <w:rFonts w:ascii="Arial" w:hAnsi="Arial" w:cs="Arial"/>
          <w:color w:val="auto"/>
          <w:sz w:val="22"/>
          <w:szCs w:val="22"/>
        </w:rPr>
        <w:t xml:space="preserve">he </w:t>
      </w:r>
      <w:r w:rsidR="00EE1CC2" w:rsidRPr="00F66139">
        <w:rPr>
          <w:rFonts w:ascii="Arial" w:hAnsi="Arial" w:cs="Arial"/>
          <w:color w:val="auto"/>
          <w:sz w:val="22"/>
          <w:szCs w:val="22"/>
        </w:rPr>
        <w:t xml:space="preserve">General Provisions and the </w:t>
      </w:r>
      <w:r w:rsidR="00A82B73" w:rsidRPr="00F66139">
        <w:rPr>
          <w:rFonts w:ascii="Arial" w:hAnsi="Arial" w:cs="Arial"/>
          <w:color w:val="auto"/>
          <w:sz w:val="22"/>
          <w:szCs w:val="22"/>
        </w:rPr>
        <w:t xml:space="preserve">Exhibits </w:t>
      </w:r>
      <w:r w:rsidRPr="00F66139">
        <w:rPr>
          <w:rFonts w:ascii="Arial" w:hAnsi="Arial" w:cs="Arial"/>
          <w:color w:val="auto"/>
          <w:sz w:val="22"/>
          <w:szCs w:val="22"/>
        </w:rPr>
        <w:t xml:space="preserve">set forth in this Article 3 are attached hereto and are </w:t>
      </w:r>
      <w:r w:rsidR="00EE1CC2" w:rsidRPr="00F66139">
        <w:rPr>
          <w:rFonts w:ascii="Arial" w:hAnsi="Arial" w:cs="Arial"/>
          <w:color w:val="auto"/>
          <w:sz w:val="22"/>
          <w:szCs w:val="22"/>
        </w:rPr>
        <w:t xml:space="preserve">both </w:t>
      </w:r>
      <w:r w:rsidRPr="00F66139">
        <w:rPr>
          <w:rFonts w:ascii="Arial" w:hAnsi="Arial" w:cs="Arial"/>
          <w:color w:val="auto"/>
          <w:sz w:val="22"/>
          <w:szCs w:val="22"/>
        </w:rPr>
        <w:t>made a part of this Subcontract.</w:t>
      </w:r>
      <w:r w:rsidR="00354E07" w:rsidRPr="00F66139">
        <w:rPr>
          <w:rFonts w:ascii="Arial" w:hAnsi="Arial" w:cs="Arial"/>
          <w:color w:val="auto"/>
          <w:sz w:val="22"/>
          <w:szCs w:val="22"/>
        </w:rPr>
        <w:t xml:space="preserve">  </w:t>
      </w:r>
    </w:p>
    <w:tbl>
      <w:tblPr>
        <w:tblW w:w="0" w:type="auto"/>
        <w:tblLook w:val="04A0" w:firstRow="1" w:lastRow="0" w:firstColumn="1" w:lastColumn="0" w:noHBand="0" w:noVBand="1"/>
      </w:tblPr>
      <w:tblGrid>
        <w:gridCol w:w="1308"/>
        <w:gridCol w:w="9492"/>
      </w:tblGrid>
      <w:tr w:rsidR="00F66139" w:rsidRPr="00F66139" w14:paraId="2702D0D1" w14:textId="77777777" w:rsidTr="00D312ED">
        <w:trPr>
          <w:trHeight w:hRule="exact" w:val="279"/>
        </w:trPr>
        <w:tc>
          <w:tcPr>
            <w:tcW w:w="1317" w:type="dxa"/>
            <w:shd w:val="clear" w:color="auto" w:fill="auto"/>
          </w:tcPr>
          <w:p w14:paraId="705E12A4" w14:textId="77777777" w:rsidR="00A912BE" w:rsidRPr="00F66139" w:rsidRDefault="00503B03" w:rsidP="00EE1CC2">
            <w:pPr>
              <w:widowControl w:val="0"/>
              <w:spacing w:after="60"/>
              <w:jc w:val="center"/>
              <w:rPr>
                <w:rFonts w:ascii="Arial" w:hAnsi="Arial" w:cs="Arial"/>
                <w:b/>
                <w:color w:val="auto"/>
                <w:sz w:val="22"/>
                <w:szCs w:val="22"/>
              </w:rPr>
            </w:pPr>
            <w:r w:rsidRPr="00F66139">
              <w:rPr>
                <w:rFonts w:ascii="Arial" w:hAnsi="Arial" w:cs="Arial"/>
                <w:b/>
                <w:color w:val="auto"/>
                <w:sz w:val="22"/>
                <w:szCs w:val="22"/>
              </w:rPr>
              <w:t>Exhibit</w:t>
            </w:r>
          </w:p>
        </w:tc>
        <w:tc>
          <w:tcPr>
            <w:tcW w:w="9681" w:type="dxa"/>
            <w:shd w:val="clear" w:color="auto" w:fill="auto"/>
          </w:tcPr>
          <w:p w14:paraId="63FE1F47" w14:textId="77777777" w:rsidR="00A912BE" w:rsidRPr="00F66139" w:rsidRDefault="00A912BE" w:rsidP="00EE1CC2">
            <w:pPr>
              <w:widowControl w:val="0"/>
              <w:spacing w:after="60"/>
              <w:jc w:val="both"/>
              <w:rPr>
                <w:rFonts w:ascii="Arial" w:hAnsi="Arial" w:cs="Arial"/>
                <w:b/>
                <w:color w:val="auto"/>
                <w:sz w:val="22"/>
                <w:szCs w:val="22"/>
              </w:rPr>
            </w:pPr>
            <w:r w:rsidRPr="00F66139">
              <w:rPr>
                <w:rFonts w:ascii="Arial" w:hAnsi="Arial" w:cs="Arial"/>
                <w:b/>
                <w:color w:val="auto"/>
                <w:sz w:val="22"/>
                <w:szCs w:val="22"/>
              </w:rPr>
              <w:t>Description</w:t>
            </w:r>
          </w:p>
        </w:tc>
      </w:tr>
      <w:tr w:rsidR="00F66139" w:rsidRPr="00F66139" w14:paraId="65A33A8F" w14:textId="77777777" w:rsidTr="003631F1">
        <w:trPr>
          <w:trHeight w:val="80"/>
        </w:trPr>
        <w:tc>
          <w:tcPr>
            <w:tcW w:w="1317" w:type="dxa"/>
            <w:shd w:val="clear" w:color="auto" w:fill="auto"/>
            <w:vAlign w:val="center"/>
          </w:tcPr>
          <w:p w14:paraId="3211BC97" w14:textId="77777777" w:rsidR="00A912BE" w:rsidRPr="00F66139" w:rsidRDefault="00A912BE" w:rsidP="00EE1CC2">
            <w:pPr>
              <w:widowControl w:val="0"/>
              <w:jc w:val="center"/>
              <w:rPr>
                <w:rFonts w:ascii="Arial" w:hAnsi="Arial" w:cs="Arial"/>
                <w:color w:val="auto"/>
                <w:sz w:val="22"/>
                <w:szCs w:val="22"/>
              </w:rPr>
            </w:pPr>
            <w:r w:rsidRPr="00F66139">
              <w:rPr>
                <w:rFonts w:ascii="Arial" w:hAnsi="Arial" w:cs="Arial"/>
                <w:color w:val="auto"/>
                <w:sz w:val="22"/>
                <w:szCs w:val="22"/>
              </w:rPr>
              <w:t>A.</w:t>
            </w:r>
          </w:p>
        </w:tc>
        <w:tc>
          <w:tcPr>
            <w:tcW w:w="9681" w:type="dxa"/>
            <w:shd w:val="clear" w:color="auto" w:fill="auto"/>
            <w:vAlign w:val="center"/>
          </w:tcPr>
          <w:p w14:paraId="6D7CBE73" w14:textId="77777777" w:rsidR="00A912BE" w:rsidRPr="00F66139" w:rsidRDefault="00A912BE" w:rsidP="00EE1CC2">
            <w:pPr>
              <w:widowControl w:val="0"/>
              <w:rPr>
                <w:rFonts w:ascii="Arial" w:hAnsi="Arial" w:cs="Arial"/>
                <w:color w:val="auto"/>
                <w:sz w:val="22"/>
                <w:szCs w:val="22"/>
              </w:rPr>
            </w:pPr>
            <w:r w:rsidRPr="00F66139">
              <w:rPr>
                <w:rFonts w:ascii="Arial" w:hAnsi="Arial" w:cs="Arial"/>
                <w:color w:val="auto"/>
                <w:sz w:val="22"/>
                <w:szCs w:val="22"/>
              </w:rPr>
              <w:t>Scope of Services</w:t>
            </w:r>
          </w:p>
        </w:tc>
      </w:tr>
      <w:tr w:rsidR="00F66139" w:rsidRPr="00F66139" w14:paraId="3D47996E" w14:textId="77777777" w:rsidTr="00C73042">
        <w:tc>
          <w:tcPr>
            <w:tcW w:w="1317" w:type="dxa"/>
            <w:shd w:val="clear" w:color="auto" w:fill="auto"/>
            <w:vAlign w:val="center"/>
          </w:tcPr>
          <w:p w14:paraId="420A78A9" w14:textId="77777777" w:rsidR="00A912BE" w:rsidRPr="00F66139" w:rsidRDefault="00A912BE" w:rsidP="00EE1CC2">
            <w:pPr>
              <w:widowControl w:val="0"/>
              <w:jc w:val="center"/>
              <w:rPr>
                <w:rFonts w:ascii="Arial" w:hAnsi="Arial" w:cs="Arial"/>
                <w:color w:val="auto"/>
                <w:sz w:val="22"/>
                <w:szCs w:val="22"/>
              </w:rPr>
            </w:pPr>
            <w:r w:rsidRPr="00F66139">
              <w:rPr>
                <w:rFonts w:ascii="Arial" w:hAnsi="Arial" w:cs="Arial"/>
                <w:color w:val="auto"/>
                <w:sz w:val="22"/>
                <w:szCs w:val="22"/>
              </w:rPr>
              <w:t>B.</w:t>
            </w:r>
          </w:p>
        </w:tc>
        <w:tc>
          <w:tcPr>
            <w:tcW w:w="9681" w:type="dxa"/>
            <w:shd w:val="clear" w:color="auto" w:fill="auto"/>
            <w:vAlign w:val="center"/>
          </w:tcPr>
          <w:p w14:paraId="26C3B6C6" w14:textId="77777777" w:rsidR="00A912BE" w:rsidRPr="00F66139" w:rsidRDefault="00A912BE" w:rsidP="00EE1CC2">
            <w:pPr>
              <w:widowControl w:val="0"/>
              <w:rPr>
                <w:rFonts w:ascii="Arial" w:hAnsi="Arial" w:cs="Arial"/>
                <w:color w:val="auto"/>
                <w:sz w:val="22"/>
                <w:szCs w:val="22"/>
              </w:rPr>
            </w:pPr>
            <w:r w:rsidRPr="00F66139">
              <w:rPr>
                <w:rFonts w:ascii="Arial" w:hAnsi="Arial" w:cs="Arial"/>
                <w:color w:val="auto"/>
                <w:sz w:val="22"/>
                <w:szCs w:val="22"/>
              </w:rPr>
              <w:t xml:space="preserve">Compensation </w:t>
            </w:r>
          </w:p>
        </w:tc>
      </w:tr>
      <w:tr w:rsidR="00F66139" w:rsidRPr="00F66139" w14:paraId="70C11A8A" w14:textId="77777777" w:rsidTr="00C73042">
        <w:tc>
          <w:tcPr>
            <w:tcW w:w="1317" w:type="dxa"/>
            <w:shd w:val="clear" w:color="auto" w:fill="auto"/>
            <w:vAlign w:val="center"/>
          </w:tcPr>
          <w:p w14:paraId="7ED5E015" w14:textId="77777777" w:rsidR="00A912BE" w:rsidRPr="00F66139" w:rsidRDefault="00A912BE" w:rsidP="00EE1CC2">
            <w:pPr>
              <w:widowControl w:val="0"/>
              <w:jc w:val="center"/>
              <w:rPr>
                <w:rFonts w:ascii="Arial" w:hAnsi="Arial" w:cs="Arial"/>
                <w:color w:val="auto"/>
                <w:sz w:val="22"/>
                <w:szCs w:val="22"/>
              </w:rPr>
            </w:pPr>
            <w:r w:rsidRPr="00F66139">
              <w:rPr>
                <w:rFonts w:ascii="Arial" w:hAnsi="Arial" w:cs="Arial"/>
                <w:color w:val="auto"/>
                <w:sz w:val="22"/>
                <w:szCs w:val="22"/>
              </w:rPr>
              <w:t>C.</w:t>
            </w:r>
          </w:p>
        </w:tc>
        <w:tc>
          <w:tcPr>
            <w:tcW w:w="9681" w:type="dxa"/>
            <w:shd w:val="clear" w:color="auto" w:fill="auto"/>
            <w:vAlign w:val="center"/>
          </w:tcPr>
          <w:p w14:paraId="6E027EA3" w14:textId="77777777" w:rsidR="00A912BE" w:rsidRPr="00F66139" w:rsidRDefault="00A912BE" w:rsidP="00EE1CC2">
            <w:pPr>
              <w:widowControl w:val="0"/>
              <w:rPr>
                <w:rFonts w:ascii="Arial" w:hAnsi="Arial" w:cs="Arial"/>
                <w:color w:val="auto"/>
                <w:sz w:val="22"/>
                <w:szCs w:val="22"/>
              </w:rPr>
            </w:pPr>
            <w:r w:rsidRPr="00F66139">
              <w:rPr>
                <w:rFonts w:ascii="Arial" w:hAnsi="Arial" w:cs="Arial"/>
                <w:color w:val="auto"/>
                <w:sz w:val="22"/>
                <w:szCs w:val="22"/>
              </w:rPr>
              <w:t>Designer’s Key Staff</w:t>
            </w:r>
          </w:p>
        </w:tc>
      </w:tr>
      <w:tr w:rsidR="00F66139" w:rsidRPr="00F66139" w14:paraId="06A11B23" w14:textId="77777777" w:rsidTr="00C73042">
        <w:tc>
          <w:tcPr>
            <w:tcW w:w="1317" w:type="dxa"/>
            <w:shd w:val="clear" w:color="auto" w:fill="auto"/>
            <w:vAlign w:val="center"/>
          </w:tcPr>
          <w:p w14:paraId="3B240C8E" w14:textId="77777777" w:rsidR="00A912BE" w:rsidRPr="00F66139" w:rsidRDefault="00A912BE" w:rsidP="00EE1CC2">
            <w:pPr>
              <w:widowControl w:val="0"/>
              <w:jc w:val="center"/>
              <w:rPr>
                <w:rFonts w:ascii="Arial" w:hAnsi="Arial" w:cs="Arial"/>
                <w:color w:val="auto"/>
                <w:sz w:val="22"/>
                <w:szCs w:val="22"/>
              </w:rPr>
            </w:pPr>
            <w:r w:rsidRPr="00F66139">
              <w:rPr>
                <w:rFonts w:ascii="Arial" w:hAnsi="Arial" w:cs="Arial"/>
                <w:color w:val="auto"/>
                <w:sz w:val="22"/>
                <w:szCs w:val="22"/>
              </w:rPr>
              <w:t>D.</w:t>
            </w:r>
          </w:p>
        </w:tc>
        <w:tc>
          <w:tcPr>
            <w:tcW w:w="9681" w:type="dxa"/>
            <w:shd w:val="clear" w:color="auto" w:fill="auto"/>
            <w:vAlign w:val="center"/>
          </w:tcPr>
          <w:p w14:paraId="71027721" w14:textId="77777777" w:rsidR="00A912BE" w:rsidRPr="00F66139" w:rsidRDefault="008969E5" w:rsidP="00EE1CC2">
            <w:pPr>
              <w:widowControl w:val="0"/>
              <w:rPr>
                <w:rFonts w:ascii="Arial" w:hAnsi="Arial" w:cs="Arial"/>
                <w:color w:val="auto"/>
                <w:sz w:val="22"/>
                <w:szCs w:val="22"/>
              </w:rPr>
            </w:pPr>
            <w:r w:rsidRPr="00F66139">
              <w:rPr>
                <w:rFonts w:ascii="Arial" w:hAnsi="Arial" w:cs="Arial"/>
                <w:color w:val="auto"/>
                <w:sz w:val="22"/>
                <w:szCs w:val="22"/>
              </w:rPr>
              <w:t>Key</w:t>
            </w:r>
            <w:r w:rsidR="00A912BE" w:rsidRPr="00F66139">
              <w:rPr>
                <w:rFonts w:ascii="Arial" w:hAnsi="Arial" w:cs="Arial"/>
                <w:color w:val="auto"/>
                <w:sz w:val="22"/>
                <w:szCs w:val="22"/>
              </w:rPr>
              <w:t xml:space="preserve"> Milestones</w:t>
            </w:r>
            <w:r w:rsidR="00C73042" w:rsidRPr="00F66139">
              <w:rPr>
                <w:rFonts w:ascii="Arial" w:hAnsi="Arial" w:cs="Arial"/>
                <w:color w:val="auto"/>
                <w:sz w:val="22"/>
                <w:szCs w:val="22"/>
              </w:rPr>
              <w:t xml:space="preserve"> and Deliverables</w:t>
            </w:r>
          </w:p>
        </w:tc>
      </w:tr>
      <w:tr w:rsidR="00F66139" w:rsidRPr="00F66139" w14:paraId="2FB9B89F" w14:textId="77777777" w:rsidTr="00C73042">
        <w:tc>
          <w:tcPr>
            <w:tcW w:w="1317" w:type="dxa"/>
            <w:shd w:val="clear" w:color="auto" w:fill="auto"/>
            <w:vAlign w:val="center"/>
          </w:tcPr>
          <w:p w14:paraId="6D9AC1CA" w14:textId="77777777" w:rsidR="00A912BE" w:rsidRPr="00F66139" w:rsidRDefault="00A912BE" w:rsidP="00EE1CC2">
            <w:pPr>
              <w:widowControl w:val="0"/>
              <w:jc w:val="center"/>
              <w:rPr>
                <w:rFonts w:ascii="Arial" w:hAnsi="Arial" w:cs="Arial"/>
                <w:color w:val="auto"/>
                <w:sz w:val="22"/>
                <w:szCs w:val="22"/>
              </w:rPr>
            </w:pPr>
            <w:r w:rsidRPr="00F66139">
              <w:rPr>
                <w:rFonts w:ascii="Arial" w:hAnsi="Arial" w:cs="Arial"/>
                <w:color w:val="auto"/>
                <w:sz w:val="22"/>
                <w:szCs w:val="22"/>
              </w:rPr>
              <w:t>E.</w:t>
            </w:r>
          </w:p>
        </w:tc>
        <w:tc>
          <w:tcPr>
            <w:tcW w:w="9681" w:type="dxa"/>
            <w:shd w:val="clear" w:color="auto" w:fill="auto"/>
            <w:vAlign w:val="center"/>
          </w:tcPr>
          <w:p w14:paraId="65094570" w14:textId="77777777" w:rsidR="00A912BE" w:rsidRPr="00F66139" w:rsidRDefault="00A912BE" w:rsidP="00EE1CC2">
            <w:pPr>
              <w:widowControl w:val="0"/>
              <w:rPr>
                <w:rFonts w:ascii="Arial" w:hAnsi="Arial" w:cs="Arial"/>
                <w:color w:val="auto"/>
                <w:sz w:val="22"/>
                <w:szCs w:val="22"/>
              </w:rPr>
            </w:pPr>
            <w:r w:rsidRPr="00F66139">
              <w:rPr>
                <w:rFonts w:ascii="Arial" w:hAnsi="Arial" w:cs="Arial"/>
                <w:color w:val="auto"/>
                <w:sz w:val="22"/>
                <w:szCs w:val="22"/>
              </w:rPr>
              <w:t>Certification of Payment and Un</w:t>
            </w:r>
            <w:r w:rsidR="00C73042" w:rsidRPr="00F66139">
              <w:rPr>
                <w:rFonts w:ascii="Arial" w:hAnsi="Arial" w:cs="Arial"/>
                <w:color w:val="auto"/>
                <w:sz w:val="22"/>
                <w:szCs w:val="22"/>
              </w:rPr>
              <w:t xml:space="preserve">conditional Waiver of </w:t>
            </w:r>
            <w:r w:rsidRPr="00F66139">
              <w:rPr>
                <w:rFonts w:ascii="Arial" w:hAnsi="Arial" w:cs="Arial"/>
                <w:color w:val="auto"/>
                <w:sz w:val="22"/>
                <w:szCs w:val="22"/>
              </w:rPr>
              <w:t>Claims</w:t>
            </w:r>
          </w:p>
        </w:tc>
      </w:tr>
      <w:tr w:rsidR="00F66139" w:rsidRPr="00F66139" w14:paraId="05998308" w14:textId="77777777" w:rsidTr="00C73042">
        <w:tc>
          <w:tcPr>
            <w:tcW w:w="1317" w:type="dxa"/>
            <w:shd w:val="clear" w:color="auto" w:fill="auto"/>
            <w:vAlign w:val="center"/>
          </w:tcPr>
          <w:p w14:paraId="02EC8AED" w14:textId="77777777" w:rsidR="00A912BE" w:rsidRPr="00F66139" w:rsidRDefault="00A912BE" w:rsidP="00EE1CC2">
            <w:pPr>
              <w:widowControl w:val="0"/>
              <w:jc w:val="center"/>
              <w:rPr>
                <w:rFonts w:ascii="Arial" w:hAnsi="Arial" w:cs="Arial"/>
                <w:color w:val="auto"/>
                <w:sz w:val="22"/>
                <w:szCs w:val="22"/>
              </w:rPr>
            </w:pPr>
            <w:r w:rsidRPr="00F66139">
              <w:rPr>
                <w:rFonts w:ascii="Arial" w:hAnsi="Arial" w:cs="Arial"/>
                <w:color w:val="auto"/>
                <w:sz w:val="22"/>
                <w:szCs w:val="22"/>
              </w:rPr>
              <w:t>F.</w:t>
            </w:r>
          </w:p>
        </w:tc>
        <w:tc>
          <w:tcPr>
            <w:tcW w:w="9681" w:type="dxa"/>
            <w:shd w:val="clear" w:color="auto" w:fill="auto"/>
            <w:vAlign w:val="center"/>
          </w:tcPr>
          <w:p w14:paraId="479A4D6F" w14:textId="6B6A2340" w:rsidR="00A912BE" w:rsidRPr="00F66139" w:rsidRDefault="00A912BE" w:rsidP="00EE1CC2">
            <w:pPr>
              <w:widowControl w:val="0"/>
              <w:rPr>
                <w:rFonts w:ascii="Arial" w:hAnsi="Arial" w:cs="Arial"/>
                <w:color w:val="auto"/>
                <w:sz w:val="22"/>
                <w:szCs w:val="22"/>
              </w:rPr>
            </w:pPr>
            <w:r w:rsidRPr="00F66139">
              <w:rPr>
                <w:rFonts w:ascii="Arial" w:hAnsi="Arial" w:cs="Arial"/>
                <w:color w:val="auto"/>
                <w:sz w:val="22"/>
                <w:szCs w:val="22"/>
              </w:rPr>
              <w:t>DBE Additional Provisions</w:t>
            </w:r>
          </w:p>
        </w:tc>
      </w:tr>
      <w:tr w:rsidR="00F13539" w:rsidRPr="00F66139" w14:paraId="7FEA4770" w14:textId="77777777" w:rsidTr="00F157BF">
        <w:trPr>
          <w:trHeight w:val="74"/>
        </w:trPr>
        <w:tc>
          <w:tcPr>
            <w:tcW w:w="1317" w:type="dxa"/>
            <w:shd w:val="clear" w:color="auto" w:fill="auto"/>
            <w:vAlign w:val="center"/>
          </w:tcPr>
          <w:p w14:paraId="6D447D01" w14:textId="77777777" w:rsidR="00F13539" w:rsidRPr="00F66139" w:rsidRDefault="006126BF" w:rsidP="00EE1CC2">
            <w:pPr>
              <w:widowControl w:val="0"/>
              <w:jc w:val="center"/>
              <w:rPr>
                <w:rFonts w:ascii="Arial" w:hAnsi="Arial" w:cs="Arial"/>
                <w:color w:val="auto"/>
                <w:sz w:val="22"/>
                <w:szCs w:val="22"/>
              </w:rPr>
            </w:pPr>
            <w:r w:rsidRPr="00F66139">
              <w:rPr>
                <w:rFonts w:ascii="Arial" w:hAnsi="Arial" w:cs="Arial"/>
                <w:color w:val="auto"/>
                <w:sz w:val="22"/>
                <w:szCs w:val="22"/>
              </w:rPr>
              <w:t>G</w:t>
            </w:r>
            <w:r w:rsidR="00F13539" w:rsidRPr="00F66139">
              <w:rPr>
                <w:rFonts w:ascii="Arial" w:hAnsi="Arial" w:cs="Arial"/>
                <w:color w:val="auto"/>
                <w:sz w:val="22"/>
                <w:szCs w:val="22"/>
              </w:rPr>
              <w:t>.</w:t>
            </w:r>
          </w:p>
        </w:tc>
        <w:tc>
          <w:tcPr>
            <w:tcW w:w="9681" w:type="dxa"/>
            <w:shd w:val="clear" w:color="auto" w:fill="auto"/>
            <w:vAlign w:val="center"/>
          </w:tcPr>
          <w:p w14:paraId="777C8AEB" w14:textId="1726C0B9" w:rsidR="00F13539" w:rsidRPr="00F66139" w:rsidRDefault="00B44867" w:rsidP="00EE1CC2">
            <w:pPr>
              <w:widowControl w:val="0"/>
              <w:rPr>
                <w:rFonts w:ascii="Arial" w:hAnsi="Arial" w:cs="Arial"/>
                <w:color w:val="auto"/>
                <w:sz w:val="22"/>
                <w:szCs w:val="22"/>
              </w:rPr>
            </w:pPr>
            <w:r>
              <w:rPr>
                <w:rFonts w:ascii="Arial" w:hAnsi="Arial" w:cs="Arial"/>
                <w:color w:val="auto"/>
                <w:sz w:val="22"/>
                <w:szCs w:val="22"/>
              </w:rPr>
              <w:t xml:space="preserve">Corporate </w:t>
            </w:r>
            <w:r w:rsidR="00F13539" w:rsidRPr="00F66139">
              <w:rPr>
                <w:rFonts w:ascii="Arial" w:hAnsi="Arial" w:cs="Arial"/>
                <w:color w:val="auto"/>
                <w:sz w:val="22"/>
                <w:szCs w:val="22"/>
              </w:rPr>
              <w:t>Guarantee</w:t>
            </w:r>
          </w:p>
        </w:tc>
      </w:tr>
    </w:tbl>
    <w:p w14:paraId="59C38D72" w14:textId="442448FC" w:rsidR="00396D74" w:rsidRDefault="00396D74" w:rsidP="00EE1CC2">
      <w:pPr>
        <w:widowControl w:val="0"/>
        <w:spacing w:after="60"/>
        <w:jc w:val="both"/>
        <w:rPr>
          <w:rFonts w:ascii="Arial" w:hAnsi="Arial" w:cs="Arial"/>
          <w:color w:val="auto"/>
          <w:sz w:val="22"/>
          <w:szCs w:val="22"/>
        </w:rPr>
      </w:pPr>
    </w:p>
    <w:p w14:paraId="3F10CEE7" w14:textId="02DE4837" w:rsidR="00A21959" w:rsidRDefault="00A21959" w:rsidP="00EE1CC2">
      <w:pPr>
        <w:widowControl w:val="0"/>
        <w:spacing w:after="60"/>
        <w:jc w:val="both"/>
        <w:rPr>
          <w:rFonts w:ascii="Arial" w:hAnsi="Arial" w:cs="Arial"/>
          <w:color w:val="auto"/>
          <w:sz w:val="22"/>
          <w:szCs w:val="22"/>
        </w:rPr>
      </w:pPr>
    </w:p>
    <w:p w14:paraId="248526B8" w14:textId="232B384A" w:rsidR="00A21959" w:rsidRDefault="00A21959" w:rsidP="00EE1CC2">
      <w:pPr>
        <w:widowControl w:val="0"/>
        <w:spacing w:after="60"/>
        <w:jc w:val="both"/>
        <w:rPr>
          <w:rFonts w:ascii="Arial" w:hAnsi="Arial" w:cs="Arial"/>
          <w:color w:val="auto"/>
          <w:sz w:val="22"/>
          <w:szCs w:val="22"/>
        </w:rPr>
      </w:pPr>
    </w:p>
    <w:p w14:paraId="4C1B3863" w14:textId="4B4F0F12" w:rsidR="00A21959" w:rsidRDefault="00A21959" w:rsidP="00EE1CC2">
      <w:pPr>
        <w:widowControl w:val="0"/>
        <w:spacing w:after="60"/>
        <w:jc w:val="both"/>
        <w:rPr>
          <w:rFonts w:ascii="Arial" w:hAnsi="Arial" w:cs="Arial"/>
          <w:color w:val="auto"/>
          <w:sz w:val="22"/>
          <w:szCs w:val="22"/>
        </w:rPr>
      </w:pPr>
    </w:p>
    <w:p w14:paraId="33020EF7" w14:textId="7104E302" w:rsidR="00A21959" w:rsidRDefault="00A21959" w:rsidP="00EE1CC2">
      <w:pPr>
        <w:widowControl w:val="0"/>
        <w:spacing w:after="60"/>
        <w:jc w:val="both"/>
        <w:rPr>
          <w:rFonts w:ascii="Arial" w:hAnsi="Arial" w:cs="Arial"/>
          <w:color w:val="auto"/>
          <w:sz w:val="22"/>
          <w:szCs w:val="22"/>
        </w:rPr>
      </w:pPr>
    </w:p>
    <w:p w14:paraId="6385B64A" w14:textId="1BAF2ABF" w:rsidR="00A21959" w:rsidRDefault="00A21959" w:rsidP="00EE1CC2">
      <w:pPr>
        <w:widowControl w:val="0"/>
        <w:spacing w:after="60"/>
        <w:jc w:val="both"/>
        <w:rPr>
          <w:rFonts w:ascii="Arial" w:hAnsi="Arial" w:cs="Arial"/>
          <w:color w:val="auto"/>
          <w:sz w:val="22"/>
          <w:szCs w:val="22"/>
        </w:rPr>
      </w:pPr>
    </w:p>
    <w:p w14:paraId="2A07B083" w14:textId="77777777" w:rsidR="00A21959" w:rsidRPr="00F66139" w:rsidRDefault="00A21959" w:rsidP="00EE1CC2">
      <w:pPr>
        <w:widowControl w:val="0"/>
        <w:spacing w:after="60"/>
        <w:jc w:val="both"/>
        <w:rPr>
          <w:rFonts w:ascii="Arial" w:hAnsi="Arial" w:cs="Arial"/>
          <w:color w:val="auto"/>
          <w:sz w:val="22"/>
          <w:szCs w:val="22"/>
        </w:rPr>
      </w:pPr>
    </w:p>
    <w:p w14:paraId="3E162EB3" w14:textId="77777777" w:rsidR="00A912BE" w:rsidRPr="00F66139" w:rsidRDefault="00A912BE" w:rsidP="00EE1CC2">
      <w:pPr>
        <w:widowControl w:val="0"/>
        <w:spacing w:after="60"/>
        <w:jc w:val="both"/>
        <w:rPr>
          <w:rFonts w:ascii="Arial" w:hAnsi="Arial" w:cs="Arial"/>
          <w:color w:val="auto"/>
          <w:sz w:val="22"/>
          <w:szCs w:val="22"/>
        </w:rPr>
      </w:pPr>
      <w:r w:rsidRPr="00F66139">
        <w:rPr>
          <w:rFonts w:ascii="Arial" w:hAnsi="Arial" w:cs="Arial"/>
          <w:color w:val="auto"/>
          <w:sz w:val="22"/>
          <w:szCs w:val="22"/>
        </w:rPr>
        <w:lastRenderedPageBreak/>
        <w:t>This Subcontract has been executed as of the date first set forth above.</w:t>
      </w:r>
    </w:p>
    <w:p w14:paraId="740A4C29" w14:textId="77777777" w:rsidR="006126BF" w:rsidRPr="00F66139" w:rsidRDefault="006126BF" w:rsidP="00EE1CC2">
      <w:pPr>
        <w:widowControl w:val="0"/>
        <w:spacing w:after="60"/>
        <w:jc w:val="both"/>
        <w:rPr>
          <w:rFonts w:ascii="Arial" w:hAnsi="Arial" w:cs="Arial"/>
          <w:color w:val="auto"/>
          <w:sz w:val="22"/>
          <w:szCs w:val="22"/>
        </w:rPr>
      </w:pPr>
    </w:p>
    <w:tbl>
      <w:tblPr>
        <w:tblStyle w:val="TableGrid1"/>
        <w:tblW w:w="10350" w:type="dxa"/>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6"/>
        <w:gridCol w:w="3954"/>
        <w:gridCol w:w="1512"/>
        <w:gridCol w:w="3618"/>
      </w:tblGrid>
      <w:tr w:rsidR="00F66139" w:rsidRPr="00F66139" w14:paraId="35488C5F" w14:textId="77777777" w:rsidTr="006126BF">
        <w:trPr>
          <w:trHeight w:val="508"/>
        </w:trPr>
        <w:tc>
          <w:tcPr>
            <w:tcW w:w="5220" w:type="dxa"/>
            <w:gridSpan w:val="2"/>
            <w:vAlign w:val="bottom"/>
          </w:tcPr>
          <w:p w14:paraId="4A18B781" w14:textId="44BC482E" w:rsidR="006126BF" w:rsidRPr="00F66139" w:rsidRDefault="006A0A32" w:rsidP="006126BF">
            <w:pPr>
              <w:widowControl w:val="0"/>
              <w:spacing w:after="120"/>
              <w:jc w:val="both"/>
              <w:rPr>
                <w:rFonts w:ascii="Arial" w:eastAsia="Times New Roman" w:hAnsi="Arial" w:cs="Arial"/>
                <w:b/>
                <w:smallCaps/>
                <w:color w:val="auto"/>
                <w:sz w:val="22"/>
                <w:szCs w:val="22"/>
              </w:rPr>
            </w:pPr>
            <w:r>
              <w:rPr>
                <w:rFonts w:ascii="Arial" w:eastAsia="Times New Roman" w:hAnsi="Arial" w:cs="Arial"/>
                <w:b/>
                <w:smallCaps/>
                <w:color w:val="auto"/>
                <w:sz w:val="22"/>
                <w:szCs w:val="22"/>
              </w:rPr>
              <w:t>Client</w:t>
            </w:r>
          </w:p>
        </w:tc>
        <w:tc>
          <w:tcPr>
            <w:tcW w:w="5130" w:type="dxa"/>
            <w:gridSpan w:val="2"/>
            <w:vAlign w:val="bottom"/>
          </w:tcPr>
          <w:p w14:paraId="3144BE62" w14:textId="77777777" w:rsidR="006126BF" w:rsidRPr="00F66139" w:rsidRDefault="006126BF" w:rsidP="006126BF">
            <w:pPr>
              <w:widowControl w:val="0"/>
              <w:spacing w:after="120"/>
              <w:jc w:val="both"/>
              <w:rPr>
                <w:rFonts w:ascii="Arial" w:eastAsia="Times New Roman" w:hAnsi="Arial" w:cs="Arial"/>
                <w:b/>
                <w:smallCaps/>
                <w:color w:val="auto"/>
                <w:sz w:val="22"/>
                <w:szCs w:val="22"/>
              </w:rPr>
            </w:pPr>
            <w:r w:rsidRPr="00F66139">
              <w:rPr>
                <w:rFonts w:ascii="Arial" w:eastAsia="Times New Roman" w:hAnsi="Arial" w:cs="Arial"/>
                <w:b/>
                <w:smallCaps/>
                <w:color w:val="auto"/>
                <w:sz w:val="22"/>
                <w:szCs w:val="22"/>
              </w:rPr>
              <w:t>Designer</w:t>
            </w:r>
          </w:p>
        </w:tc>
      </w:tr>
      <w:tr w:rsidR="00F66139" w:rsidRPr="00F66139" w14:paraId="124D0575" w14:textId="77777777" w:rsidTr="00517B35">
        <w:trPr>
          <w:trHeight w:val="508"/>
        </w:trPr>
        <w:tc>
          <w:tcPr>
            <w:tcW w:w="1266" w:type="dxa"/>
            <w:vAlign w:val="bottom"/>
          </w:tcPr>
          <w:p w14:paraId="3B3DD907" w14:textId="77777777" w:rsidR="006126BF" w:rsidRPr="00F66139" w:rsidRDefault="006126BF" w:rsidP="006126BF">
            <w:pPr>
              <w:widowControl w:val="0"/>
              <w:spacing w:after="120"/>
              <w:jc w:val="both"/>
              <w:rPr>
                <w:rFonts w:ascii="Arial" w:eastAsia="Times New Roman" w:hAnsi="Arial" w:cs="Arial"/>
                <w:color w:val="auto"/>
                <w:sz w:val="22"/>
                <w:szCs w:val="22"/>
              </w:rPr>
            </w:pPr>
            <w:r w:rsidRPr="00F66139">
              <w:rPr>
                <w:rFonts w:ascii="Arial" w:eastAsia="Times New Roman" w:hAnsi="Arial" w:cs="Arial"/>
                <w:color w:val="auto"/>
                <w:sz w:val="22"/>
                <w:szCs w:val="22"/>
              </w:rPr>
              <w:t>By:</w:t>
            </w:r>
          </w:p>
        </w:tc>
        <w:tc>
          <w:tcPr>
            <w:tcW w:w="3954" w:type="dxa"/>
            <w:tcBorders>
              <w:bottom w:val="single" w:sz="4" w:space="0" w:color="auto"/>
            </w:tcBorders>
            <w:vAlign w:val="bottom"/>
          </w:tcPr>
          <w:p w14:paraId="4EBBA414" w14:textId="77777777" w:rsidR="006126BF" w:rsidRPr="00F66139" w:rsidRDefault="006126BF" w:rsidP="006126BF">
            <w:pPr>
              <w:widowControl w:val="0"/>
              <w:spacing w:after="120"/>
              <w:jc w:val="both"/>
              <w:rPr>
                <w:rFonts w:ascii="Arial" w:eastAsia="Times New Roman" w:hAnsi="Arial" w:cs="Arial"/>
                <w:color w:val="auto"/>
                <w:sz w:val="22"/>
                <w:szCs w:val="22"/>
              </w:rPr>
            </w:pPr>
          </w:p>
        </w:tc>
        <w:tc>
          <w:tcPr>
            <w:tcW w:w="1512" w:type="dxa"/>
            <w:vAlign w:val="bottom"/>
          </w:tcPr>
          <w:p w14:paraId="0F92787F" w14:textId="77777777" w:rsidR="006126BF" w:rsidRPr="00F66139" w:rsidRDefault="006126BF" w:rsidP="006126BF">
            <w:pPr>
              <w:widowControl w:val="0"/>
              <w:spacing w:after="120"/>
              <w:jc w:val="both"/>
              <w:rPr>
                <w:rFonts w:ascii="Arial" w:eastAsia="Times New Roman" w:hAnsi="Arial" w:cs="Arial"/>
                <w:color w:val="auto"/>
                <w:sz w:val="22"/>
                <w:szCs w:val="22"/>
              </w:rPr>
            </w:pPr>
            <w:r w:rsidRPr="00F66139">
              <w:rPr>
                <w:rFonts w:ascii="Arial" w:eastAsia="Times New Roman" w:hAnsi="Arial" w:cs="Arial"/>
                <w:color w:val="auto"/>
                <w:sz w:val="22"/>
                <w:szCs w:val="22"/>
              </w:rPr>
              <w:t>By:</w:t>
            </w:r>
          </w:p>
        </w:tc>
        <w:tc>
          <w:tcPr>
            <w:tcW w:w="3618" w:type="dxa"/>
            <w:tcBorders>
              <w:bottom w:val="single" w:sz="4" w:space="0" w:color="auto"/>
            </w:tcBorders>
            <w:vAlign w:val="bottom"/>
          </w:tcPr>
          <w:p w14:paraId="012562D4" w14:textId="77777777" w:rsidR="006126BF" w:rsidRPr="00F66139" w:rsidRDefault="006126BF" w:rsidP="006126BF">
            <w:pPr>
              <w:widowControl w:val="0"/>
              <w:spacing w:after="120"/>
              <w:jc w:val="both"/>
              <w:rPr>
                <w:rFonts w:ascii="Arial" w:eastAsia="Times New Roman" w:hAnsi="Arial" w:cs="Arial"/>
                <w:color w:val="auto"/>
                <w:sz w:val="22"/>
                <w:szCs w:val="22"/>
              </w:rPr>
            </w:pPr>
          </w:p>
        </w:tc>
      </w:tr>
      <w:tr w:rsidR="00F66139" w:rsidRPr="00F66139" w14:paraId="7CADC91E" w14:textId="77777777" w:rsidTr="00517B35">
        <w:trPr>
          <w:trHeight w:val="508"/>
        </w:trPr>
        <w:tc>
          <w:tcPr>
            <w:tcW w:w="1266" w:type="dxa"/>
            <w:vAlign w:val="bottom"/>
          </w:tcPr>
          <w:p w14:paraId="2FD713F3" w14:textId="77777777" w:rsidR="006126BF" w:rsidRPr="00F66139" w:rsidRDefault="006126BF" w:rsidP="006126BF">
            <w:pPr>
              <w:widowControl w:val="0"/>
              <w:spacing w:after="120"/>
              <w:jc w:val="both"/>
              <w:rPr>
                <w:rFonts w:ascii="Arial" w:eastAsia="Times New Roman" w:hAnsi="Arial" w:cs="Arial"/>
                <w:color w:val="auto"/>
                <w:sz w:val="22"/>
                <w:szCs w:val="22"/>
              </w:rPr>
            </w:pPr>
            <w:r w:rsidRPr="00F66139">
              <w:rPr>
                <w:rFonts w:ascii="Arial" w:eastAsia="Times New Roman" w:hAnsi="Arial" w:cs="Arial"/>
                <w:color w:val="auto"/>
                <w:sz w:val="22"/>
                <w:szCs w:val="22"/>
              </w:rPr>
              <w:t>Printed Name:</w:t>
            </w:r>
          </w:p>
        </w:tc>
        <w:tc>
          <w:tcPr>
            <w:tcW w:w="3954" w:type="dxa"/>
            <w:tcBorders>
              <w:top w:val="single" w:sz="4" w:space="0" w:color="auto"/>
              <w:bottom w:val="single" w:sz="4" w:space="0" w:color="auto"/>
            </w:tcBorders>
            <w:vAlign w:val="bottom"/>
          </w:tcPr>
          <w:p w14:paraId="69252A54" w14:textId="77777777" w:rsidR="006126BF" w:rsidRPr="00F66139" w:rsidRDefault="006126BF" w:rsidP="006126BF">
            <w:pPr>
              <w:widowControl w:val="0"/>
              <w:spacing w:after="120"/>
              <w:jc w:val="both"/>
              <w:rPr>
                <w:rFonts w:ascii="Arial" w:eastAsia="Times New Roman" w:hAnsi="Arial" w:cs="Arial"/>
                <w:color w:val="auto"/>
                <w:sz w:val="22"/>
                <w:szCs w:val="22"/>
              </w:rPr>
            </w:pPr>
          </w:p>
        </w:tc>
        <w:tc>
          <w:tcPr>
            <w:tcW w:w="1512" w:type="dxa"/>
            <w:vAlign w:val="bottom"/>
          </w:tcPr>
          <w:p w14:paraId="51D5C0ED" w14:textId="77777777" w:rsidR="006126BF" w:rsidRPr="00F66139" w:rsidRDefault="006126BF" w:rsidP="006126BF">
            <w:pPr>
              <w:widowControl w:val="0"/>
              <w:spacing w:after="120"/>
              <w:jc w:val="both"/>
              <w:rPr>
                <w:rFonts w:ascii="Arial" w:eastAsia="Times New Roman" w:hAnsi="Arial" w:cs="Arial"/>
                <w:color w:val="auto"/>
                <w:sz w:val="22"/>
                <w:szCs w:val="22"/>
              </w:rPr>
            </w:pPr>
            <w:r w:rsidRPr="00F66139">
              <w:rPr>
                <w:rFonts w:ascii="Arial" w:eastAsia="Times New Roman" w:hAnsi="Arial" w:cs="Arial"/>
                <w:color w:val="auto"/>
                <w:sz w:val="22"/>
                <w:szCs w:val="22"/>
              </w:rPr>
              <w:t>Printed Name:</w:t>
            </w:r>
          </w:p>
        </w:tc>
        <w:tc>
          <w:tcPr>
            <w:tcW w:w="3618" w:type="dxa"/>
            <w:tcBorders>
              <w:top w:val="single" w:sz="4" w:space="0" w:color="auto"/>
              <w:bottom w:val="single" w:sz="4" w:space="0" w:color="auto"/>
            </w:tcBorders>
            <w:vAlign w:val="bottom"/>
          </w:tcPr>
          <w:p w14:paraId="1057358B" w14:textId="77777777" w:rsidR="006126BF" w:rsidRPr="00F66139" w:rsidRDefault="006126BF" w:rsidP="006126BF">
            <w:pPr>
              <w:widowControl w:val="0"/>
              <w:spacing w:after="120"/>
              <w:jc w:val="both"/>
              <w:rPr>
                <w:rFonts w:ascii="Arial" w:eastAsia="Times New Roman" w:hAnsi="Arial" w:cs="Arial"/>
                <w:color w:val="auto"/>
                <w:sz w:val="22"/>
                <w:szCs w:val="22"/>
              </w:rPr>
            </w:pPr>
          </w:p>
        </w:tc>
      </w:tr>
      <w:tr w:rsidR="00F66139" w:rsidRPr="00F66139" w14:paraId="4CE06556" w14:textId="77777777" w:rsidTr="00517B35">
        <w:trPr>
          <w:trHeight w:val="526"/>
        </w:trPr>
        <w:tc>
          <w:tcPr>
            <w:tcW w:w="1266" w:type="dxa"/>
            <w:vAlign w:val="bottom"/>
          </w:tcPr>
          <w:p w14:paraId="320989DF" w14:textId="77777777" w:rsidR="006126BF" w:rsidRPr="00F66139" w:rsidRDefault="006126BF" w:rsidP="006126BF">
            <w:pPr>
              <w:widowControl w:val="0"/>
              <w:spacing w:after="120"/>
              <w:jc w:val="both"/>
              <w:rPr>
                <w:rFonts w:ascii="Arial" w:eastAsia="Times New Roman" w:hAnsi="Arial" w:cs="Arial"/>
                <w:color w:val="auto"/>
                <w:sz w:val="22"/>
                <w:szCs w:val="22"/>
              </w:rPr>
            </w:pPr>
            <w:r w:rsidRPr="00F66139">
              <w:rPr>
                <w:rFonts w:ascii="Arial" w:eastAsia="Times New Roman" w:hAnsi="Arial" w:cs="Arial"/>
                <w:color w:val="auto"/>
                <w:sz w:val="22"/>
                <w:szCs w:val="22"/>
              </w:rPr>
              <w:t>Title:</w:t>
            </w:r>
          </w:p>
        </w:tc>
        <w:tc>
          <w:tcPr>
            <w:tcW w:w="3954" w:type="dxa"/>
            <w:tcBorders>
              <w:top w:val="single" w:sz="4" w:space="0" w:color="auto"/>
              <w:bottom w:val="single" w:sz="4" w:space="0" w:color="auto"/>
            </w:tcBorders>
            <w:vAlign w:val="bottom"/>
          </w:tcPr>
          <w:p w14:paraId="32FB0129" w14:textId="77777777" w:rsidR="006126BF" w:rsidRPr="00F66139" w:rsidRDefault="006126BF" w:rsidP="006126BF">
            <w:pPr>
              <w:widowControl w:val="0"/>
              <w:spacing w:after="120"/>
              <w:jc w:val="both"/>
              <w:rPr>
                <w:rFonts w:ascii="Arial" w:eastAsia="Times New Roman" w:hAnsi="Arial" w:cs="Arial"/>
                <w:color w:val="auto"/>
                <w:sz w:val="22"/>
                <w:szCs w:val="22"/>
              </w:rPr>
            </w:pPr>
          </w:p>
        </w:tc>
        <w:tc>
          <w:tcPr>
            <w:tcW w:w="1512" w:type="dxa"/>
            <w:vAlign w:val="bottom"/>
          </w:tcPr>
          <w:p w14:paraId="626850DE" w14:textId="77777777" w:rsidR="006126BF" w:rsidRPr="00F66139" w:rsidRDefault="006126BF" w:rsidP="006126BF">
            <w:pPr>
              <w:widowControl w:val="0"/>
              <w:spacing w:after="120"/>
              <w:jc w:val="both"/>
              <w:rPr>
                <w:rFonts w:ascii="Arial" w:eastAsia="Times New Roman" w:hAnsi="Arial" w:cs="Arial"/>
                <w:color w:val="auto"/>
                <w:sz w:val="22"/>
                <w:szCs w:val="22"/>
              </w:rPr>
            </w:pPr>
            <w:r w:rsidRPr="00F66139">
              <w:rPr>
                <w:rFonts w:ascii="Arial" w:eastAsia="Times New Roman" w:hAnsi="Arial" w:cs="Arial"/>
                <w:color w:val="auto"/>
                <w:sz w:val="22"/>
                <w:szCs w:val="22"/>
              </w:rPr>
              <w:t>Title:</w:t>
            </w:r>
          </w:p>
        </w:tc>
        <w:tc>
          <w:tcPr>
            <w:tcW w:w="3618" w:type="dxa"/>
            <w:tcBorders>
              <w:top w:val="single" w:sz="4" w:space="0" w:color="auto"/>
              <w:bottom w:val="single" w:sz="4" w:space="0" w:color="auto"/>
            </w:tcBorders>
            <w:vAlign w:val="bottom"/>
          </w:tcPr>
          <w:p w14:paraId="56F33FB8" w14:textId="77777777" w:rsidR="006126BF" w:rsidRPr="00F66139" w:rsidRDefault="006126BF" w:rsidP="006126BF">
            <w:pPr>
              <w:widowControl w:val="0"/>
              <w:spacing w:after="120"/>
              <w:jc w:val="both"/>
              <w:rPr>
                <w:rFonts w:ascii="Arial" w:eastAsia="Times New Roman" w:hAnsi="Arial" w:cs="Arial"/>
                <w:color w:val="auto"/>
                <w:sz w:val="22"/>
                <w:szCs w:val="22"/>
              </w:rPr>
            </w:pPr>
          </w:p>
        </w:tc>
      </w:tr>
    </w:tbl>
    <w:p w14:paraId="579C78DF" w14:textId="77777777" w:rsidR="00864710" w:rsidRPr="00F66139" w:rsidRDefault="00864710" w:rsidP="00EE1CC2">
      <w:pPr>
        <w:pStyle w:val="Heading1"/>
        <w:widowControl w:val="0"/>
        <w:numPr>
          <w:ilvl w:val="0"/>
          <w:numId w:val="4"/>
        </w:numPr>
        <w:tabs>
          <w:tab w:val="left" w:pos="720"/>
        </w:tabs>
        <w:spacing w:after="120"/>
        <w:ind w:hanging="720"/>
        <w:jc w:val="both"/>
        <w:rPr>
          <w:rFonts w:ascii="Arial" w:hAnsi="Arial" w:cs="Arial"/>
          <w:b/>
          <w:color w:val="auto"/>
          <w:sz w:val="22"/>
          <w:szCs w:val="22"/>
        </w:rPr>
        <w:sectPr w:rsidR="00864710" w:rsidRPr="00F66139" w:rsidSect="00996E7D">
          <w:headerReference w:type="even" r:id="rId11"/>
          <w:headerReference w:type="default" r:id="rId12"/>
          <w:footerReference w:type="even" r:id="rId13"/>
          <w:footerReference w:type="default" r:id="rId14"/>
          <w:headerReference w:type="first" r:id="rId15"/>
          <w:footerReference w:type="first" r:id="rId16"/>
          <w:pgSz w:w="12240" w:h="15840" w:code="1"/>
          <w:pgMar w:top="1152" w:right="720" w:bottom="720" w:left="720" w:header="432" w:footer="288" w:gutter="0"/>
          <w:cols w:space="720"/>
          <w:titlePg/>
          <w:docGrid w:linePitch="326"/>
        </w:sectPr>
      </w:pPr>
    </w:p>
    <w:p w14:paraId="28D5DAAE" w14:textId="77777777" w:rsidR="00EE1CC2" w:rsidRPr="00F66139" w:rsidRDefault="00EE1CC2" w:rsidP="00EE1CC2">
      <w:pPr>
        <w:pStyle w:val="Heading1"/>
        <w:widowControl w:val="0"/>
        <w:tabs>
          <w:tab w:val="left" w:pos="720"/>
        </w:tabs>
        <w:spacing w:after="120"/>
        <w:ind w:left="720"/>
        <w:jc w:val="center"/>
        <w:rPr>
          <w:rFonts w:ascii="Arial" w:hAnsi="Arial" w:cs="Arial"/>
          <w:b/>
          <w:color w:val="auto"/>
          <w:sz w:val="22"/>
          <w:szCs w:val="22"/>
          <w:u w:val="single"/>
        </w:rPr>
      </w:pPr>
      <w:r w:rsidRPr="00F66139">
        <w:rPr>
          <w:rFonts w:ascii="Arial" w:hAnsi="Arial" w:cs="Arial"/>
          <w:b/>
          <w:color w:val="auto"/>
          <w:sz w:val="22"/>
          <w:szCs w:val="22"/>
          <w:u w:val="single"/>
        </w:rPr>
        <w:lastRenderedPageBreak/>
        <w:t>GENERAL PROVISIONS</w:t>
      </w:r>
    </w:p>
    <w:p w14:paraId="2F330C9E" w14:textId="77777777" w:rsidR="00ED0AB0" w:rsidRPr="00F66139" w:rsidRDefault="00F84375" w:rsidP="00EE1CC2">
      <w:pPr>
        <w:pStyle w:val="Heading1"/>
        <w:widowControl w:val="0"/>
        <w:numPr>
          <w:ilvl w:val="0"/>
          <w:numId w:val="17"/>
        </w:numPr>
        <w:tabs>
          <w:tab w:val="left" w:pos="720"/>
        </w:tabs>
        <w:spacing w:after="120"/>
        <w:jc w:val="both"/>
        <w:rPr>
          <w:rFonts w:ascii="Arial" w:hAnsi="Arial" w:cs="Arial"/>
          <w:b/>
          <w:color w:val="auto"/>
          <w:sz w:val="22"/>
          <w:szCs w:val="22"/>
        </w:rPr>
      </w:pPr>
      <w:r w:rsidRPr="00F66139">
        <w:rPr>
          <w:rFonts w:ascii="Arial" w:hAnsi="Arial" w:cs="Arial"/>
          <w:b/>
          <w:color w:val="auto"/>
          <w:sz w:val="22"/>
          <w:szCs w:val="22"/>
          <w:u w:val="single"/>
        </w:rPr>
        <w:t>DEFINITIONS</w:t>
      </w:r>
      <w:r w:rsidRPr="00F66139">
        <w:rPr>
          <w:rFonts w:ascii="Arial" w:hAnsi="Arial" w:cs="Arial"/>
          <w:color w:val="auto"/>
          <w:sz w:val="22"/>
          <w:szCs w:val="22"/>
        </w:rPr>
        <w:t xml:space="preserve"> </w:t>
      </w:r>
    </w:p>
    <w:p w14:paraId="5477E735" w14:textId="77777777" w:rsidR="003901E7" w:rsidRPr="00F66139" w:rsidRDefault="003901E7" w:rsidP="00EE1CC2">
      <w:pPr>
        <w:pStyle w:val="ListParagraph"/>
        <w:widowControl w:val="0"/>
        <w:numPr>
          <w:ilvl w:val="1"/>
          <w:numId w:val="17"/>
        </w:numPr>
        <w:spacing w:after="120"/>
        <w:jc w:val="both"/>
        <w:rPr>
          <w:rFonts w:ascii="Arial" w:hAnsi="Arial" w:cs="Arial"/>
          <w:color w:val="auto"/>
          <w:sz w:val="22"/>
          <w:szCs w:val="22"/>
        </w:rPr>
      </w:pPr>
      <w:r w:rsidRPr="00F66139">
        <w:rPr>
          <w:rFonts w:ascii="Arial" w:hAnsi="Arial" w:cs="Arial"/>
          <w:color w:val="auto"/>
          <w:sz w:val="22"/>
          <w:szCs w:val="22"/>
        </w:rPr>
        <w:t>“</w:t>
      </w:r>
      <w:r w:rsidRPr="00F66139">
        <w:rPr>
          <w:rFonts w:ascii="Arial" w:hAnsi="Arial" w:cs="Arial"/>
          <w:b/>
          <w:color w:val="auto"/>
          <w:sz w:val="22"/>
          <w:szCs w:val="22"/>
        </w:rPr>
        <w:t>Additional Design Services</w:t>
      </w:r>
      <w:r w:rsidRPr="00F66139">
        <w:rPr>
          <w:rFonts w:ascii="Arial" w:hAnsi="Arial" w:cs="Arial"/>
          <w:color w:val="auto"/>
          <w:sz w:val="22"/>
          <w:szCs w:val="22"/>
        </w:rPr>
        <w:t>” means those Design Services referred to in Exhibit A</w:t>
      </w:r>
      <w:r w:rsidR="0085408B" w:rsidRPr="00F66139">
        <w:rPr>
          <w:rFonts w:ascii="Arial" w:hAnsi="Arial" w:cs="Arial"/>
          <w:color w:val="auto"/>
          <w:sz w:val="22"/>
          <w:szCs w:val="22"/>
        </w:rPr>
        <w:t>,</w:t>
      </w:r>
      <w:r w:rsidRPr="00F66139">
        <w:rPr>
          <w:rFonts w:ascii="Arial" w:hAnsi="Arial" w:cs="Arial"/>
          <w:color w:val="auto"/>
          <w:sz w:val="22"/>
          <w:szCs w:val="22"/>
        </w:rPr>
        <w:t xml:space="preserve"> Section 2</w:t>
      </w:r>
      <w:r w:rsidR="00F551A1" w:rsidRPr="00F66139">
        <w:rPr>
          <w:rFonts w:ascii="Arial" w:hAnsi="Arial" w:cs="Arial"/>
          <w:color w:val="auto"/>
          <w:sz w:val="22"/>
          <w:szCs w:val="22"/>
        </w:rPr>
        <w:t>(</w:t>
      </w:r>
      <w:r w:rsidR="0085408B" w:rsidRPr="00F66139">
        <w:rPr>
          <w:rFonts w:ascii="Arial" w:hAnsi="Arial" w:cs="Arial"/>
          <w:color w:val="auto"/>
          <w:sz w:val="22"/>
          <w:szCs w:val="22"/>
        </w:rPr>
        <w:t>D</w:t>
      </w:r>
      <w:r w:rsidR="00F551A1" w:rsidRPr="00F66139">
        <w:rPr>
          <w:rFonts w:ascii="Arial" w:hAnsi="Arial" w:cs="Arial"/>
          <w:color w:val="auto"/>
          <w:sz w:val="22"/>
          <w:szCs w:val="22"/>
        </w:rPr>
        <w:t>).</w:t>
      </w:r>
    </w:p>
    <w:p w14:paraId="38915A16" w14:textId="59361E45" w:rsidR="00701F9F" w:rsidRDefault="00701F9F" w:rsidP="00701F9F">
      <w:pPr>
        <w:pStyle w:val="ListParagraph"/>
        <w:widowControl w:val="0"/>
        <w:numPr>
          <w:ilvl w:val="1"/>
          <w:numId w:val="17"/>
        </w:numPr>
        <w:spacing w:after="120"/>
        <w:jc w:val="both"/>
        <w:rPr>
          <w:rFonts w:ascii="Arial" w:hAnsi="Arial" w:cs="Arial"/>
          <w:color w:val="auto"/>
          <w:sz w:val="22"/>
          <w:szCs w:val="22"/>
        </w:rPr>
      </w:pPr>
      <w:r>
        <w:rPr>
          <w:rFonts w:ascii="Arial" w:hAnsi="Arial" w:cs="Arial"/>
          <w:color w:val="auto"/>
          <w:sz w:val="22"/>
          <w:szCs w:val="22"/>
          <w:lang w:bidi="en-US"/>
        </w:rPr>
        <w:t>“</w:t>
      </w:r>
      <w:r w:rsidRPr="00517B35">
        <w:rPr>
          <w:rFonts w:ascii="Arial" w:hAnsi="Arial" w:cs="Arial"/>
          <w:b/>
          <w:color w:val="auto"/>
          <w:sz w:val="22"/>
          <w:szCs w:val="22"/>
          <w:lang w:bidi="en-US"/>
        </w:rPr>
        <w:t>Affiliate</w:t>
      </w:r>
      <w:r>
        <w:rPr>
          <w:rFonts w:ascii="Arial" w:hAnsi="Arial" w:cs="Arial"/>
          <w:color w:val="auto"/>
          <w:sz w:val="22"/>
          <w:szCs w:val="22"/>
          <w:lang w:bidi="en-US"/>
        </w:rPr>
        <w:t xml:space="preserve">” or </w:t>
      </w:r>
      <w:r w:rsidRPr="000C6D7B">
        <w:rPr>
          <w:rFonts w:ascii="Arial" w:hAnsi="Arial" w:cs="Arial"/>
          <w:color w:val="auto"/>
          <w:sz w:val="22"/>
          <w:szCs w:val="22"/>
          <w:lang w:bidi="en-US"/>
        </w:rPr>
        <w:t>“</w:t>
      </w:r>
      <w:r w:rsidRPr="00517B35">
        <w:rPr>
          <w:rFonts w:ascii="Arial" w:hAnsi="Arial" w:cs="Arial"/>
          <w:b/>
          <w:color w:val="auto"/>
          <w:sz w:val="22"/>
          <w:szCs w:val="22"/>
          <w:lang w:bidi="en-US"/>
        </w:rPr>
        <w:t>Affiliates</w:t>
      </w:r>
      <w:r w:rsidRPr="000C6D7B">
        <w:rPr>
          <w:rFonts w:ascii="Arial" w:hAnsi="Arial" w:cs="Arial"/>
          <w:color w:val="auto"/>
          <w:sz w:val="22"/>
          <w:szCs w:val="22"/>
          <w:lang w:bidi="en-US"/>
        </w:rPr>
        <w:t xml:space="preserve">” means any individual, corporation, limited liability company, </w:t>
      </w:r>
      <w:r w:rsidR="009D20F9">
        <w:rPr>
          <w:rFonts w:ascii="Arial" w:hAnsi="Arial" w:cs="Arial"/>
          <w:color w:val="auto"/>
          <w:sz w:val="22"/>
          <w:szCs w:val="22"/>
          <w:lang w:bidi="en-US"/>
        </w:rPr>
        <w:t xml:space="preserve">joint venture, </w:t>
      </w:r>
      <w:r w:rsidRPr="000C6D7B">
        <w:rPr>
          <w:rFonts w:ascii="Arial" w:hAnsi="Arial" w:cs="Arial"/>
          <w:color w:val="auto"/>
          <w:sz w:val="22"/>
          <w:szCs w:val="22"/>
          <w:lang w:bidi="en-US"/>
        </w:rPr>
        <w:t xml:space="preserve">partnership, or similar entity that </w:t>
      </w:r>
      <w:r>
        <w:rPr>
          <w:rFonts w:ascii="Arial" w:hAnsi="Arial" w:cs="Arial"/>
          <w:color w:val="auto"/>
          <w:sz w:val="22"/>
          <w:szCs w:val="22"/>
          <w:lang w:bidi="en-US"/>
        </w:rPr>
        <w:t>a Party</w:t>
      </w:r>
      <w:r w:rsidRPr="000C6D7B">
        <w:rPr>
          <w:rFonts w:ascii="Arial" w:hAnsi="Arial" w:cs="Arial"/>
          <w:color w:val="auto"/>
          <w:sz w:val="22"/>
          <w:szCs w:val="22"/>
          <w:lang w:bidi="en-US"/>
        </w:rPr>
        <w:t xml:space="preserve"> is in control of, is controlled by, or is under common control with, where “control” means the power to direct management and policies of such individual or entity.</w:t>
      </w:r>
      <w:r w:rsidR="009D20F9" w:rsidRPr="009D20F9">
        <w:rPr>
          <w:rFonts w:ascii="Arial" w:hAnsi="Arial" w:cs="Arial"/>
          <w:color w:val="auto"/>
          <w:sz w:val="22"/>
          <w:szCs w:val="22"/>
          <w:lang w:bidi="en-US"/>
        </w:rPr>
        <w:t xml:space="preserve"> </w:t>
      </w:r>
      <w:r w:rsidR="009D20F9" w:rsidRPr="00051EB0">
        <w:rPr>
          <w:rFonts w:ascii="Arial" w:hAnsi="Arial" w:cs="Arial"/>
          <w:color w:val="auto"/>
          <w:sz w:val="22"/>
          <w:szCs w:val="22"/>
          <w:lang w:bidi="en-US"/>
        </w:rPr>
        <w:t xml:space="preserve">For the avoidance of doubt, Contractor shall be considered an Affiliate of Client for purposes of this Subcontract.   </w:t>
      </w:r>
    </w:p>
    <w:p w14:paraId="16EDC5FB" w14:textId="0629F7CA" w:rsidR="001B4A56" w:rsidRPr="00DD76E6" w:rsidRDefault="004F5BAF" w:rsidP="00EE1CC2">
      <w:pPr>
        <w:pStyle w:val="ListParagraph"/>
        <w:widowControl w:val="0"/>
        <w:numPr>
          <w:ilvl w:val="1"/>
          <w:numId w:val="17"/>
        </w:numPr>
        <w:spacing w:after="120"/>
        <w:jc w:val="both"/>
        <w:rPr>
          <w:rFonts w:ascii="Arial" w:hAnsi="Arial" w:cs="Arial"/>
          <w:color w:val="auto"/>
          <w:sz w:val="22"/>
          <w:szCs w:val="22"/>
        </w:rPr>
      </w:pPr>
      <w:r w:rsidRPr="00F66139">
        <w:rPr>
          <w:rFonts w:ascii="Arial" w:hAnsi="Arial" w:cs="Arial"/>
          <w:color w:val="auto"/>
          <w:sz w:val="22"/>
          <w:szCs w:val="22"/>
        </w:rPr>
        <w:t>“</w:t>
      </w:r>
      <w:r w:rsidR="006845C5" w:rsidRPr="00F66139">
        <w:rPr>
          <w:rFonts w:ascii="Arial" w:hAnsi="Arial" w:cs="Arial"/>
          <w:b/>
          <w:color w:val="auto"/>
          <w:sz w:val="22"/>
          <w:szCs w:val="22"/>
        </w:rPr>
        <w:t>Basis of Design</w:t>
      </w:r>
      <w:r w:rsidRPr="00F66139">
        <w:rPr>
          <w:rFonts w:ascii="Arial" w:hAnsi="Arial" w:cs="Arial"/>
          <w:color w:val="auto"/>
          <w:sz w:val="22"/>
          <w:szCs w:val="22"/>
        </w:rPr>
        <w:t>”</w:t>
      </w:r>
      <w:r w:rsidR="006845C5" w:rsidRPr="00F66139">
        <w:rPr>
          <w:rFonts w:ascii="Arial" w:hAnsi="Arial" w:cs="Arial"/>
          <w:color w:val="auto"/>
          <w:sz w:val="22"/>
          <w:szCs w:val="22"/>
        </w:rPr>
        <w:t xml:space="preserve"> means the preliminary design prepared and furnished by </w:t>
      </w:r>
      <w:r w:rsidR="00F14B75" w:rsidRPr="00F66139">
        <w:rPr>
          <w:rFonts w:ascii="Arial" w:hAnsi="Arial" w:cs="Arial"/>
          <w:color w:val="auto"/>
          <w:sz w:val="22"/>
          <w:szCs w:val="22"/>
        </w:rPr>
        <w:t>Designer</w:t>
      </w:r>
      <w:r w:rsidR="006845C5" w:rsidRPr="00F66139">
        <w:rPr>
          <w:rFonts w:ascii="Arial" w:hAnsi="Arial" w:cs="Arial"/>
          <w:color w:val="auto"/>
          <w:sz w:val="22"/>
          <w:szCs w:val="22"/>
        </w:rPr>
        <w:t xml:space="preserve"> to </w:t>
      </w:r>
      <w:r w:rsidR="006A0A32">
        <w:rPr>
          <w:rFonts w:ascii="Arial" w:hAnsi="Arial" w:cs="Arial"/>
          <w:color w:val="auto"/>
          <w:sz w:val="22"/>
          <w:szCs w:val="22"/>
        </w:rPr>
        <w:t>Client</w:t>
      </w:r>
      <w:r w:rsidR="006845C5" w:rsidRPr="00F66139">
        <w:rPr>
          <w:rFonts w:ascii="Arial" w:hAnsi="Arial" w:cs="Arial"/>
          <w:color w:val="auto"/>
          <w:sz w:val="22"/>
          <w:szCs w:val="22"/>
        </w:rPr>
        <w:t xml:space="preserve"> </w:t>
      </w:r>
      <w:r w:rsidR="006845C5" w:rsidRPr="00DD76E6">
        <w:rPr>
          <w:rFonts w:ascii="Arial" w:hAnsi="Arial" w:cs="Arial"/>
          <w:color w:val="auto"/>
          <w:sz w:val="22"/>
          <w:szCs w:val="22"/>
        </w:rPr>
        <w:t>pursuant to the MOU.</w:t>
      </w:r>
    </w:p>
    <w:p w14:paraId="0496CCD3" w14:textId="2D86E485" w:rsidR="00F53CC2" w:rsidRPr="0082282A" w:rsidRDefault="00F53CC2" w:rsidP="00F53CC2">
      <w:pPr>
        <w:pStyle w:val="ListParagraph"/>
        <w:widowControl w:val="0"/>
        <w:numPr>
          <w:ilvl w:val="1"/>
          <w:numId w:val="17"/>
        </w:numPr>
        <w:spacing w:after="120"/>
        <w:jc w:val="both"/>
        <w:rPr>
          <w:rFonts w:ascii="Arial" w:hAnsi="Arial" w:cs="Arial"/>
          <w:color w:val="auto"/>
          <w:sz w:val="22"/>
          <w:szCs w:val="22"/>
        </w:rPr>
      </w:pPr>
      <w:r w:rsidRPr="00DD76E6">
        <w:rPr>
          <w:rFonts w:ascii="Arial" w:hAnsi="Arial" w:cs="Arial"/>
          <w:color w:val="auto"/>
          <w:sz w:val="22"/>
          <w:szCs w:val="22"/>
        </w:rPr>
        <w:t>“</w:t>
      </w:r>
      <w:r w:rsidRPr="0082282A">
        <w:rPr>
          <w:rFonts w:ascii="Arial" w:hAnsi="Arial" w:cs="Arial"/>
          <w:b/>
          <w:color w:val="auto"/>
          <w:sz w:val="22"/>
          <w:szCs w:val="22"/>
        </w:rPr>
        <w:t>Basis</w:t>
      </w:r>
      <w:r w:rsidRPr="00DD76E6">
        <w:rPr>
          <w:rFonts w:ascii="Arial" w:hAnsi="Arial" w:cs="Arial"/>
          <w:b/>
          <w:color w:val="auto"/>
          <w:sz w:val="22"/>
          <w:szCs w:val="22"/>
        </w:rPr>
        <w:t xml:space="preserve"> of De</w:t>
      </w:r>
      <w:r w:rsidRPr="0082282A">
        <w:rPr>
          <w:rFonts w:ascii="Arial" w:hAnsi="Arial" w:cs="Arial"/>
          <w:b/>
          <w:color w:val="auto"/>
          <w:sz w:val="22"/>
          <w:szCs w:val="22"/>
        </w:rPr>
        <w:t>sign Manual</w:t>
      </w:r>
      <w:r w:rsidRPr="0082282A">
        <w:rPr>
          <w:rFonts w:ascii="Arial" w:hAnsi="Arial" w:cs="Arial"/>
          <w:color w:val="auto"/>
          <w:sz w:val="22"/>
          <w:szCs w:val="22"/>
        </w:rPr>
        <w:t>” means the manual prepared pursuant to the MOU.</w:t>
      </w:r>
    </w:p>
    <w:p w14:paraId="3AD0ECF9" w14:textId="0CC361F1" w:rsidR="0049752A" w:rsidRPr="0082282A" w:rsidRDefault="0049752A" w:rsidP="00F53CC2">
      <w:pPr>
        <w:pStyle w:val="ListParagraph"/>
        <w:widowControl w:val="0"/>
        <w:numPr>
          <w:ilvl w:val="1"/>
          <w:numId w:val="17"/>
        </w:numPr>
        <w:spacing w:after="120"/>
        <w:jc w:val="both"/>
        <w:rPr>
          <w:rFonts w:ascii="Arial" w:hAnsi="Arial" w:cs="Arial"/>
          <w:color w:val="auto"/>
          <w:sz w:val="22"/>
          <w:szCs w:val="22"/>
        </w:rPr>
      </w:pPr>
      <w:r w:rsidRPr="00DD76E6">
        <w:rPr>
          <w:rFonts w:ascii="Arial" w:hAnsi="Arial" w:cs="Arial"/>
          <w:color w:val="auto"/>
          <w:sz w:val="22"/>
          <w:szCs w:val="22"/>
        </w:rPr>
        <w:t>“</w:t>
      </w:r>
      <w:r w:rsidR="006A0A32" w:rsidRPr="00DD76E6">
        <w:rPr>
          <w:rFonts w:ascii="Arial" w:hAnsi="Arial" w:cs="Arial"/>
          <w:b/>
          <w:color w:val="auto"/>
          <w:sz w:val="22"/>
          <w:szCs w:val="22"/>
        </w:rPr>
        <w:t>Client</w:t>
      </w:r>
      <w:r w:rsidRPr="00DD76E6">
        <w:rPr>
          <w:rFonts w:ascii="Arial" w:hAnsi="Arial" w:cs="Arial"/>
          <w:b/>
          <w:color w:val="auto"/>
          <w:sz w:val="22"/>
          <w:szCs w:val="22"/>
        </w:rPr>
        <w:t xml:space="preserve"> Background IP Rights</w:t>
      </w:r>
      <w:r w:rsidRPr="00DD76E6">
        <w:rPr>
          <w:rFonts w:ascii="Arial" w:hAnsi="Arial" w:cs="Arial"/>
          <w:color w:val="auto"/>
          <w:sz w:val="22"/>
          <w:szCs w:val="22"/>
        </w:rPr>
        <w:t xml:space="preserve">” means IP Rights owned, created by or licensed to </w:t>
      </w:r>
      <w:r w:rsidR="006A0A32" w:rsidRPr="00DD76E6">
        <w:rPr>
          <w:rFonts w:ascii="Arial" w:hAnsi="Arial" w:cs="Arial"/>
          <w:color w:val="auto"/>
          <w:sz w:val="22"/>
          <w:szCs w:val="22"/>
        </w:rPr>
        <w:t>Client</w:t>
      </w:r>
      <w:r w:rsidRPr="00DD76E6">
        <w:rPr>
          <w:rFonts w:ascii="Arial" w:hAnsi="Arial" w:cs="Arial"/>
          <w:color w:val="auto"/>
          <w:sz w:val="22"/>
          <w:szCs w:val="22"/>
        </w:rPr>
        <w:t xml:space="preserve"> prior to the effective date of this </w:t>
      </w:r>
      <w:r w:rsidR="00E05C5F" w:rsidRPr="0082282A">
        <w:rPr>
          <w:rFonts w:ascii="Arial" w:hAnsi="Arial" w:cs="Arial"/>
          <w:color w:val="auto"/>
          <w:sz w:val="22"/>
          <w:szCs w:val="22"/>
        </w:rPr>
        <w:t>Subcontract</w:t>
      </w:r>
      <w:r w:rsidRPr="0082282A">
        <w:rPr>
          <w:rFonts w:ascii="Arial" w:hAnsi="Arial" w:cs="Arial"/>
          <w:color w:val="auto"/>
          <w:sz w:val="22"/>
          <w:szCs w:val="22"/>
        </w:rPr>
        <w:t>.</w:t>
      </w:r>
    </w:p>
    <w:p w14:paraId="700EF50E" w14:textId="6276B58C" w:rsidR="004F5BAF" w:rsidRPr="00DD76E6" w:rsidRDefault="004F5BAF" w:rsidP="00EE1CC2">
      <w:pPr>
        <w:pStyle w:val="ListParagraph"/>
        <w:widowControl w:val="0"/>
        <w:numPr>
          <w:ilvl w:val="1"/>
          <w:numId w:val="17"/>
        </w:numPr>
        <w:spacing w:after="120"/>
        <w:jc w:val="both"/>
        <w:rPr>
          <w:rFonts w:ascii="Arial" w:hAnsi="Arial" w:cs="Arial"/>
          <w:color w:val="auto"/>
          <w:sz w:val="22"/>
          <w:szCs w:val="22"/>
        </w:rPr>
      </w:pPr>
      <w:r w:rsidRPr="0082282A">
        <w:rPr>
          <w:rFonts w:ascii="Arial" w:hAnsi="Arial" w:cs="Arial"/>
          <w:color w:val="auto"/>
          <w:sz w:val="22"/>
          <w:szCs w:val="22"/>
        </w:rPr>
        <w:t>“</w:t>
      </w:r>
      <w:r w:rsidRPr="00DD76E6">
        <w:rPr>
          <w:rFonts w:ascii="Arial" w:hAnsi="Arial"/>
          <w:b/>
          <w:color w:val="auto"/>
          <w:sz w:val="22"/>
        </w:rPr>
        <w:t>Design Services</w:t>
      </w:r>
      <w:r w:rsidRPr="00DD76E6">
        <w:rPr>
          <w:rFonts w:ascii="Arial" w:hAnsi="Arial"/>
          <w:color w:val="auto"/>
          <w:sz w:val="22"/>
        </w:rPr>
        <w:t xml:space="preserve">” </w:t>
      </w:r>
      <w:r w:rsidR="00B25F57" w:rsidRPr="00DD76E6">
        <w:rPr>
          <w:rFonts w:ascii="Arial" w:hAnsi="Arial"/>
          <w:color w:val="auto"/>
          <w:sz w:val="22"/>
        </w:rPr>
        <w:t>mean</w:t>
      </w:r>
      <w:r w:rsidRPr="00DD76E6">
        <w:rPr>
          <w:rFonts w:ascii="Arial" w:hAnsi="Arial"/>
          <w:color w:val="auto"/>
          <w:sz w:val="22"/>
        </w:rPr>
        <w:t xml:space="preserve"> all professional, technical, and supervisory personnel, services, equipment, materials and supplies necessary to prepare and provide the design concept and final design, including all related work necessary to enable Contractor to perform the construction specified in the Prime Contract,</w:t>
      </w:r>
      <w:r w:rsidR="00A31B3A" w:rsidRPr="00DD76E6">
        <w:rPr>
          <w:rFonts w:ascii="Arial" w:hAnsi="Arial"/>
          <w:color w:val="auto"/>
          <w:sz w:val="22"/>
        </w:rPr>
        <w:t xml:space="preserve"> </w:t>
      </w:r>
      <w:r w:rsidR="00A31B3A" w:rsidRPr="00DD76E6">
        <w:rPr>
          <w:rFonts w:ascii="Arial" w:hAnsi="Arial" w:cs="Arial"/>
          <w:color w:val="auto"/>
          <w:sz w:val="22"/>
          <w:szCs w:val="22"/>
        </w:rPr>
        <w:t>all</w:t>
      </w:r>
      <w:r w:rsidRPr="00DD76E6">
        <w:rPr>
          <w:rFonts w:ascii="Arial" w:hAnsi="Arial" w:cs="Arial"/>
          <w:color w:val="auto"/>
          <w:sz w:val="22"/>
          <w:szCs w:val="22"/>
        </w:rPr>
        <w:t xml:space="preserve"> </w:t>
      </w:r>
      <w:r w:rsidR="00911095" w:rsidRPr="00DD76E6">
        <w:rPr>
          <w:rFonts w:ascii="Arial" w:hAnsi="Arial" w:cs="Arial"/>
          <w:color w:val="auto"/>
          <w:sz w:val="22"/>
          <w:szCs w:val="22"/>
        </w:rPr>
        <w:t>to the extent necessary to perform</w:t>
      </w:r>
      <w:r w:rsidRPr="00DD76E6">
        <w:rPr>
          <w:rFonts w:ascii="Arial" w:hAnsi="Arial"/>
          <w:color w:val="auto"/>
          <w:sz w:val="22"/>
        </w:rPr>
        <w:t xml:space="preserve"> those services specified in </w:t>
      </w:r>
      <w:r w:rsidRPr="00DD76E6">
        <w:rPr>
          <w:rFonts w:ascii="Arial" w:hAnsi="Arial"/>
          <w:b/>
          <w:color w:val="auto"/>
          <w:sz w:val="22"/>
        </w:rPr>
        <w:t xml:space="preserve">Exhibit </w:t>
      </w:r>
      <w:r w:rsidR="003327E2" w:rsidRPr="00DD76E6">
        <w:rPr>
          <w:rFonts w:ascii="Arial" w:hAnsi="Arial"/>
          <w:b/>
          <w:color w:val="auto"/>
          <w:sz w:val="22"/>
        </w:rPr>
        <w:t>“</w:t>
      </w:r>
      <w:r w:rsidRPr="00DD76E6">
        <w:rPr>
          <w:rFonts w:ascii="Arial" w:hAnsi="Arial"/>
          <w:b/>
          <w:color w:val="auto"/>
          <w:sz w:val="22"/>
        </w:rPr>
        <w:t>A</w:t>
      </w:r>
      <w:r w:rsidR="003327E2" w:rsidRPr="00DD76E6">
        <w:rPr>
          <w:rFonts w:ascii="Arial" w:hAnsi="Arial"/>
          <w:b/>
          <w:color w:val="auto"/>
          <w:sz w:val="22"/>
        </w:rPr>
        <w:t>”</w:t>
      </w:r>
      <w:r w:rsidRPr="00DD76E6">
        <w:rPr>
          <w:rFonts w:ascii="Arial" w:hAnsi="Arial"/>
          <w:color w:val="auto"/>
          <w:sz w:val="22"/>
        </w:rPr>
        <w:t>.</w:t>
      </w:r>
    </w:p>
    <w:p w14:paraId="08DBFA86" w14:textId="4B3E1AD2" w:rsidR="00863D99" w:rsidRPr="00F66139" w:rsidRDefault="00693D20" w:rsidP="00EE1CC2">
      <w:pPr>
        <w:pStyle w:val="ListParagraph"/>
        <w:widowControl w:val="0"/>
        <w:numPr>
          <w:ilvl w:val="1"/>
          <w:numId w:val="17"/>
        </w:numPr>
        <w:spacing w:after="120"/>
        <w:jc w:val="both"/>
        <w:rPr>
          <w:rFonts w:ascii="Arial" w:hAnsi="Arial" w:cs="Arial"/>
          <w:color w:val="auto"/>
          <w:sz w:val="22"/>
          <w:szCs w:val="22"/>
        </w:rPr>
      </w:pPr>
      <w:r w:rsidRPr="00F66139">
        <w:rPr>
          <w:rFonts w:ascii="Arial" w:hAnsi="Arial" w:cs="Arial"/>
          <w:color w:val="auto"/>
          <w:sz w:val="22"/>
          <w:szCs w:val="22"/>
        </w:rPr>
        <w:t>“</w:t>
      </w:r>
      <w:r w:rsidRPr="00F66139">
        <w:rPr>
          <w:rFonts w:ascii="Arial" w:hAnsi="Arial" w:cs="Arial"/>
          <w:b/>
          <w:color w:val="auto"/>
          <w:sz w:val="22"/>
          <w:szCs w:val="22"/>
        </w:rPr>
        <w:t>Design Schedule</w:t>
      </w:r>
      <w:r w:rsidR="00A46562" w:rsidRPr="00F66139">
        <w:rPr>
          <w:rFonts w:ascii="Arial" w:hAnsi="Arial" w:cs="Arial"/>
          <w:color w:val="auto"/>
          <w:sz w:val="22"/>
          <w:szCs w:val="22"/>
        </w:rPr>
        <w:t xml:space="preserve">” means the </w:t>
      </w:r>
      <w:r w:rsidR="00E80778">
        <w:rPr>
          <w:rFonts w:ascii="Arial" w:hAnsi="Arial" w:cs="Arial"/>
          <w:color w:val="auto"/>
          <w:sz w:val="22"/>
          <w:szCs w:val="22"/>
        </w:rPr>
        <w:t xml:space="preserve">current </w:t>
      </w:r>
      <w:r w:rsidR="00A46562" w:rsidRPr="00F66139">
        <w:rPr>
          <w:rFonts w:ascii="Arial" w:hAnsi="Arial" w:cs="Arial"/>
          <w:color w:val="auto"/>
          <w:sz w:val="22"/>
          <w:szCs w:val="22"/>
        </w:rPr>
        <w:t xml:space="preserve">approved </w:t>
      </w:r>
      <w:r w:rsidR="0074212F" w:rsidRPr="00F66139">
        <w:rPr>
          <w:rFonts w:ascii="Arial" w:hAnsi="Arial" w:cs="Arial"/>
          <w:color w:val="auto"/>
          <w:sz w:val="22"/>
          <w:szCs w:val="22"/>
        </w:rPr>
        <w:t xml:space="preserve">Primavera </w:t>
      </w:r>
      <w:r w:rsidR="00A46562" w:rsidRPr="00F66139">
        <w:rPr>
          <w:rFonts w:ascii="Arial" w:hAnsi="Arial" w:cs="Arial"/>
          <w:color w:val="auto"/>
          <w:sz w:val="22"/>
          <w:szCs w:val="22"/>
        </w:rPr>
        <w:t xml:space="preserve">P6 </w:t>
      </w:r>
      <w:r w:rsidR="0046182A">
        <w:rPr>
          <w:rFonts w:ascii="Arial" w:hAnsi="Arial" w:cs="Arial"/>
          <w:color w:val="auto"/>
          <w:sz w:val="22"/>
          <w:szCs w:val="22"/>
        </w:rPr>
        <w:t xml:space="preserve">resource </w:t>
      </w:r>
      <w:r w:rsidRPr="00F66139">
        <w:rPr>
          <w:rFonts w:ascii="Arial" w:hAnsi="Arial" w:cs="Arial"/>
          <w:color w:val="auto"/>
          <w:sz w:val="22"/>
          <w:szCs w:val="22"/>
        </w:rPr>
        <w:t>loaded schedule for the performance of the Design Services.</w:t>
      </w:r>
    </w:p>
    <w:p w14:paraId="7A269176" w14:textId="6D1B26B4" w:rsidR="0049752A" w:rsidRPr="00F66139" w:rsidRDefault="0049752A" w:rsidP="00EE1CC2">
      <w:pPr>
        <w:pStyle w:val="ListParagraph"/>
        <w:widowControl w:val="0"/>
        <w:numPr>
          <w:ilvl w:val="1"/>
          <w:numId w:val="17"/>
        </w:numPr>
        <w:spacing w:after="120"/>
        <w:jc w:val="both"/>
        <w:rPr>
          <w:rFonts w:ascii="Arial" w:hAnsi="Arial" w:cs="Arial"/>
          <w:color w:val="auto"/>
          <w:sz w:val="22"/>
          <w:szCs w:val="22"/>
        </w:rPr>
      </w:pPr>
      <w:r w:rsidRPr="00F66139">
        <w:rPr>
          <w:rFonts w:ascii="Arial" w:hAnsi="Arial" w:cs="Arial"/>
          <w:color w:val="auto"/>
          <w:sz w:val="22"/>
          <w:szCs w:val="22"/>
        </w:rPr>
        <w:t>“</w:t>
      </w:r>
      <w:r w:rsidRPr="00F66139">
        <w:rPr>
          <w:rFonts w:ascii="Arial" w:hAnsi="Arial" w:cs="Arial"/>
          <w:b/>
          <w:color w:val="auto"/>
          <w:sz w:val="22"/>
          <w:szCs w:val="22"/>
        </w:rPr>
        <w:t>Designer Background IP Rights</w:t>
      </w:r>
      <w:r w:rsidRPr="00F66139">
        <w:rPr>
          <w:rFonts w:ascii="Arial" w:hAnsi="Arial" w:cs="Arial"/>
          <w:color w:val="auto"/>
          <w:sz w:val="22"/>
          <w:szCs w:val="22"/>
        </w:rPr>
        <w:t xml:space="preserve">” means IP Rights owned, created by or licensed to Designer prior to the effective date of this </w:t>
      </w:r>
      <w:r w:rsidR="00E05C5F">
        <w:rPr>
          <w:rFonts w:ascii="Arial" w:hAnsi="Arial" w:cs="Arial"/>
          <w:color w:val="auto"/>
          <w:sz w:val="22"/>
          <w:szCs w:val="22"/>
        </w:rPr>
        <w:t>Subcontract</w:t>
      </w:r>
      <w:r w:rsidR="008079FA">
        <w:rPr>
          <w:rFonts w:ascii="Arial" w:hAnsi="Arial" w:cs="Arial"/>
          <w:color w:val="auto"/>
          <w:sz w:val="22"/>
          <w:szCs w:val="22"/>
        </w:rPr>
        <w:t>, other than New IP Rights created prior to the effective date of this Subcontract</w:t>
      </w:r>
      <w:r w:rsidRPr="00F66139">
        <w:rPr>
          <w:rFonts w:ascii="Arial" w:hAnsi="Arial" w:cs="Arial"/>
          <w:color w:val="auto"/>
          <w:sz w:val="22"/>
          <w:szCs w:val="22"/>
        </w:rPr>
        <w:t>.</w:t>
      </w:r>
    </w:p>
    <w:p w14:paraId="34A75135" w14:textId="77777777" w:rsidR="00AD7142" w:rsidRDefault="00AD7142" w:rsidP="00EE1CC2">
      <w:pPr>
        <w:pStyle w:val="ListParagraph"/>
        <w:widowControl w:val="0"/>
        <w:numPr>
          <w:ilvl w:val="1"/>
          <w:numId w:val="17"/>
        </w:numPr>
        <w:spacing w:after="120"/>
        <w:jc w:val="both"/>
        <w:rPr>
          <w:rFonts w:ascii="Arial" w:hAnsi="Arial" w:cs="Arial"/>
          <w:color w:val="auto"/>
          <w:sz w:val="22"/>
          <w:szCs w:val="22"/>
        </w:rPr>
      </w:pPr>
      <w:r w:rsidRPr="00F66139">
        <w:rPr>
          <w:rFonts w:ascii="Arial" w:hAnsi="Arial" w:cs="Arial"/>
          <w:color w:val="auto"/>
          <w:sz w:val="22"/>
          <w:szCs w:val="22"/>
        </w:rPr>
        <w:t>“</w:t>
      </w:r>
      <w:r w:rsidRPr="00F66139">
        <w:rPr>
          <w:rFonts w:ascii="Arial" w:hAnsi="Arial" w:cs="Arial"/>
          <w:b/>
          <w:color w:val="auto"/>
          <w:sz w:val="22"/>
          <w:szCs w:val="22"/>
        </w:rPr>
        <w:t>Direct Labor Costs</w:t>
      </w:r>
      <w:r w:rsidRPr="00F66139">
        <w:rPr>
          <w:rFonts w:ascii="Arial" w:hAnsi="Arial" w:cs="Arial"/>
          <w:color w:val="auto"/>
          <w:sz w:val="22"/>
          <w:szCs w:val="22"/>
        </w:rPr>
        <w:t>” means direct salary costs, excluding fringe, overhead and profit.</w:t>
      </w:r>
    </w:p>
    <w:p w14:paraId="11E3231E" w14:textId="5C73F71B" w:rsidR="00E05C5F" w:rsidRPr="00F66139" w:rsidRDefault="00E05C5F" w:rsidP="00E05C5F">
      <w:pPr>
        <w:pStyle w:val="ListParagraph"/>
        <w:widowControl w:val="0"/>
        <w:numPr>
          <w:ilvl w:val="1"/>
          <w:numId w:val="17"/>
        </w:numPr>
        <w:spacing w:after="120"/>
        <w:jc w:val="both"/>
        <w:rPr>
          <w:rFonts w:ascii="Arial" w:hAnsi="Arial" w:cs="Arial"/>
          <w:color w:val="auto"/>
          <w:sz w:val="22"/>
          <w:szCs w:val="22"/>
        </w:rPr>
      </w:pPr>
      <w:r w:rsidRPr="00E05C5F">
        <w:rPr>
          <w:rFonts w:ascii="Arial" w:hAnsi="Arial" w:cs="Arial"/>
          <w:color w:val="auto"/>
          <w:sz w:val="22"/>
          <w:szCs w:val="22"/>
        </w:rPr>
        <w:t>“</w:t>
      </w:r>
      <w:r w:rsidRPr="00E05C5F">
        <w:rPr>
          <w:rFonts w:ascii="Arial" w:hAnsi="Arial" w:cs="Arial"/>
          <w:b/>
          <w:color w:val="auto"/>
          <w:sz w:val="22"/>
          <w:szCs w:val="22"/>
        </w:rPr>
        <w:t>IP Rights</w:t>
      </w:r>
      <w:r w:rsidRPr="00E05C5F">
        <w:rPr>
          <w:rFonts w:ascii="Arial" w:hAnsi="Arial" w:cs="Arial"/>
          <w:color w:val="auto"/>
          <w:sz w:val="22"/>
          <w:szCs w:val="22"/>
        </w:rPr>
        <w:t>” means any and all proprietary rights provided under patent law, copyright law, trade-mark law, design patent or industrial design law, or any other applicable statutory provision or otherwise arising at law or in equity anywhere in the world, including, without limitation, trade secret law, that may provide a right in works, documents, marks, ideas, formulae, algorithms, concepts, methodologies, techniques, inventions, or know-how, or the expression or use thereof, and any applications, registrations, licenses, sublicenses, agreements, or any other evidence of a right in any of the foregoing.</w:t>
      </w:r>
    </w:p>
    <w:p w14:paraId="51C6E69A" w14:textId="67DBA13F" w:rsidR="00863D99" w:rsidRPr="00F66139" w:rsidRDefault="00863D99" w:rsidP="00EE1CC2">
      <w:pPr>
        <w:pStyle w:val="ListParagraph"/>
        <w:widowControl w:val="0"/>
        <w:numPr>
          <w:ilvl w:val="1"/>
          <w:numId w:val="17"/>
        </w:numPr>
        <w:spacing w:after="120"/>
        <w:jc w:val="both"/>
        <w:rPr>
          <w:rFonts w:ascii="Arial" w:hAnsi="Arial" w:cs="Arial"/>
          <w:color w:val="auto"/>
          <w:sz w:val="22"/>
          <w:szCs w:val="22"/>
        </w:rPr>
      </w:pPr>
      <w:r w:rsidRPr="00F66139">
        <w:rPr>
          <w:rFonts w:ascii="Arial" w:hAnsi="Arial" w:cs="Arial"/>
          <w:bCs/>
          <w:color w:val="auto"/>
          <w:sz w:val="22"/>
          <w:szCs w:val="22"/>
        </w:rPr>
        <w:t>“</w:t>
      </w:r>
      <w:r w:rsidRPr="00F66139">
        <w:rPr>
          <w:rFonts w:ascii="Arial" w:hAnsi="Arial" w:cs="Arial"/>
          <w:b/>
          <w:bCs/>
          <w:color w:val="auto"/>
          <w:sz w:val="22"/>
          <w:szCs w:val="22"/>
        </w:rPr>
        <w:t>New IP Rights</w:t>
      </w:r>
      <w:r w:rsidR="0049752A" w:rsidRPr="00F66139">
        <w:rPr>
          <w:rFonts w:ascii="Arial" w:hAnsi="Arial" w:cs="Arial"/>
          <w:bCs/>
          <w:color w:val="auto"/>
          <w:sz w:val="22"/>
          <w:szCs w:val="22"/>
        </w:rPr>
        <w:t>”</w:t>
      </w:r>
      <w:r w:rsidR="0049752A" w:rsidRPr="00F66139">
        <w:rPr>
          <w:rFonts w:ascii="Arial" w:hAnsi="Arial" w:cs="Arial"/>
          <w:b/>
          <w:bCs/>
          <w:color w:val="auto"/>
          <w:sz w:val="22"/>
          <w:szCs w:val="22"/>
        </w:rPr>
        <w:t xml:space="preserve"> </w:t>
      </w:r>
      <w:r w:rsidR="0049752A" w:rsidRPr="00F66139">
        <w:rPr>
          <w:rFonts w:ascii="Arial" w:hAnsi="Arial" w:cs="Arial"/>
          <w:color w:val="auto"/>
          <w:sz w:val="22"/>
          <w:szCs w:val="22"/>
        </w:rPr>
        <w:t>means IP Rights that Designer conceives, develops, or creates or causes to be conceived, developed or created, solely or jointly with Contractor or others, in the course of performing Design Services (including Basic Design Services and Additional Design Services), and including any Proposal Design Services.</w:t>
      </w:r>
    </w:p>
    <w:p w14:paraId="56897E55" w14:textId="01C21195" w:rsidR="00F17CAC" w:rsidRPr="000F797D" w:rsidRDefault="00F17CAC" w:rsidP="00EE1CC2">
      <w:pPr>
        <w:pStyle w:val="ListParagraph"/>
        <w:widowControl w:val="0"/>
        <w:numPr>
          <w:ilvl w:val="1"/>
          <w:numId w:val="17"/>
        </w:numPr>
        <w:spacing w:after="120"/>
        <w:jc w:val="both"/>
        <w:rPr>
          <w:rFonts w:ascii="Arial" w:hAnsi="Arial" w:cs="Arial"/>
          <w:color w:val="auto"/>
          <w:sz w:val="22"/>
          <w:szCs w:val="22"/>
        </w:rPr>
      </w:pPr>
      <w:r w:rsidRPr="00F66139">
        <w:rPr>
          <w:rFonts w:ascii="Arial" w:hAnsi="Arial" w:cs="Arial"/>
          <w:bCs/>
          <w:color w:val="auto"/>
          <w:sz w:val="22"/>
          <w:szCs w:val="22"/>
        </w:rPr>
        <w:t>“</w:t>
      </w:r>
      <w:r w:rsidRPr="00F66139">
        <w:rPr>
          <w:rFonts w:ascii="Arial" w:hAnsi="Arial" w:cs="Arial"/>
          <w:b/>
          <w:bCs/>
          <w:color w:val="auto"/>
          <w:sz w:val="22"/>
          <w:szCs w:val="22"/>
        </w:rPr>
        <w:t xml:space="preserve">Owner” </w:t>
      </w:r>
      <w:r w:rsidRPr="000F797D">
        <w:rPr>
          <w:rFonts w:ascii="Arial" w:hAnsi="Arial" w:cs="Arial"/>
          <w:color w:val="auto"/>
          <w:sz w:val="22"/>
          <w:szCs w:val="22"/>
        </w:rPr>
        <w:t xml:space="preserve">means </w:t>
      </w:r>
      <w:r w:rsidR="005A752C" w:rsidRPr="00DD438B">
        <w:rPr>
          <w:rFonts w:ascii="Arial" w:hAnsi="Arial" w:cs="Arial"/>
          <w:color w:val="auto"/>
          <w:sz w:val="22"/>
          <w:szCs w:val="22"/>
        </w:rPr>
        <w:t>[●],</w:t>
      </w:r>
      <w:r w:rsidR="005A752C">
        <w:rPr>
          <w:rFonts w:ascii="Arial" w:hAnsi="Arial" w:cs="Arial"/>
          <w:color w:val="auto"/>
          <w:sz w:val="22"/>
          <w:szCs w:val="22"/>
        </w:rPr>
        <w:t xml:space="preserve"> </w:t>
      </w:r>
      <w:r w:rsidR="005A752C" w:rsidRPr="006A652D">
        <w:rPr>
          <w:rFonts w:ascii="Arial" w:hAnsi="Arial" w:cs="Arial"/>
          <w:color w:val="FF0000"/>
          <w:sz w:val="22"/>
          <w:szCs w:val="22"/>
        </w:rPr>
        <w:t xml:space="preserve">[Insert Owner Name] </w:t>
      </w:r>
      <w:r w:rsidR="0029221A" w:rsidRPr="000F797D">
        <w:rPr>
          <w:rFonts w:ascii="Arial" w:hAnsi="Arial" w:cs="Arial"/>
          <w:color w:val="auto"/>
          <w:sz w:val="22"/>
          <w:szCs w:val="22"/>
        </w:rPr>
        <w:t xml:space="preserve">or </w:t>
      </w:r>
      <w:r w:rsidRPr="000F797D">
        <w:rPr>
          <w:rFonts w:ascii="Arial" w:hAnsi="Arial" w:cs="Arial"/>
          <w:color w:val="auto"/>
          <w:sz w:val="22"/>
          <w:szCs w:val="22"/>
        </w:rPr>
        <w:t>any person or en</w:t>
      </w:r>
      <w:r w:rsidR="0029221A" w:rsidRPr="000F797D">
        <w:rPr>
          <w:rFonts w:ascii="Arial" w:hAnsi="Arial" w:cs="Arial"/>
          <w:color w:val="auto"/>
          <w:sz w:val="22"/>
          <w:szCs w:val="22"/>
        </w:rPr>
        <w:t xml:space="preserve">tity appointed by </w:t>
      </w:r>
      <w:r w:rsidR="005A752C">
        <w:rPr>
          <w:rFonts w:ascii="Arial" w:hAnsi="Arial" w:cs="Arial"/>
          <w:color w:val="auto"/>
          <w:sz w:val="22"/>
          <w:szCs w:val="22"/>
        </w:rPr>
        <w:t>Owner</w:t>
      </w:r>
      <w:r w:rsidR="005A752C" w:rsidRPr="000F797D">
        <w:rPr>
          <w:rFonts w:ascii="Arial" w:hAnsi="Arial" w:cs="Arial"/>
          <w:color w:val="auto"/>
          <w:sz w:val="22"/>
          <w:szCs w:val="22"/>
        </w:rPr>
        <w:t xml:space="preserve"> </w:t>
      </w:r>
      <w:r w:rsidRPr="000F797D">
        <w:rPr>
          <w:rFonts w:ascii="Arial" w:hAnsi="Arial" w:cs="Arial"/>
          <w:color w:val="auto"/>
          <w:sz w:val="22"/>
          <w:szCs w:val="22"/>
        </w:rPr>
        <w:t xml:space="preserve">to administer the Work on behalf of </w:t>
      </w:r>
      <w:r w:rsidR="005A752C">
        <w:rPr>
          <w:rFonts w:ascii="Arial" w:hAnsi="Arial" w:cs="Arial"/>
          <w:color w:val="auto"/>
          <w:sz w:val="22"/>
          <w:szCs w:val="22"/>
        </w:rPr>
        <w:t>Owner</w:t>
      </w:r>
      <w:r w:rsidR="00B54648" w:rsidRPr="000F797D">
        <w:rPr>
          <w:rFonts w:ascii="Arial" w:hAnsi="Arial" w:cs="Arial"/>
          <w:color w:val="auto"/>
          <w:sz w:val="22"/>
          <w:szCs w:val="22"/>
        </w:rPr>
        <w:t>.</w:t>
      </w:r>
    </w:p>
    <w:p w14:paraId="73C05B4B" w14:textId="63493B06" w:rsidR="00863D99" w:rsidRDefault="00ED0AB0" w:rsidP="00EE1CC2">
      <w:pPr>
        <w:pStyle w:val="ListParagraph"/>
        <w:widowControl w:val="0"/>
        <w:numPr>
          <w:ilvl w:val="1"/>
          <w:numId w:val="17"/>
        </w:numPr>
        <w:spacing w:after="120"/>
        <w:jc w:val="both"/>
        <w:rPr>
          <w:rFonts w:ascii="Arial" w:hAnsi="Arial" w:cs="Arial"/>
          <w:color w:val="auto"/>
          <w:sz w:val="22"/>
          <w:szCs w:val="22"/>
        </w:rPr>
      </w:pPr>
      <w:r w:rsidRPr="00F66139">
        <w:rPr>
          <w:rFonts w:ascii="Arial" w:hAnsi="Arial" w:cs="Arial"/>
          <w:color w:val="auto"/>
          <w:sz w:val="22"/>
          <w:szCs w:val="22"/>
        </w:rPr>
        <w:t>"</w:t>
      </w:r>
      <w:r w:rsidRPr="00F66139">
        <w:rPr>
          <w:rFonts w:ascii="Arial" w:hAnsi="Arial" w:cs="Arial"/>
          <w:b/>
          <w:color w:val="auto"/>
          <w:sz w:val="22"/>
          <w:szCs w:val="22"/>
        </w:rPr>
        <w:t>Prime Contract</w:t>
      </w:r>
      <w:r w:rsidRPr="00F66139">
        <w:rPr>
          <w:rFonts w:ascii="Arial" w:hAnsi="Arial" w:cs="Arial"/>
          <w:color w:val="auto"/>
          <w:sz w:val="22"/>
          <w:szCs w:val="22"/>
        </w:rPr>
        <w:t>"</w:t>
      </w:r>
      <w:r w:rsidR="00EB0BA5" w:rsidRPr="00F66139">
        <w:rPr>
          <w:rFonts w:ascii="Arial" w:hAnsi="Arial" w:cs="Arial"/>
          <w:color w:val="auto"/>
          <w:sz w:val="22"/>
          <w:szCs w:val="22"/>
        </w:rPr>
        <w:t xml:space="preserve"> means </w:t>
      </w:r>
      <w:r w:rsidRPr="00F66139">
        <w:rPr>
          <w:rFonts w:ascii="Arial" w:hAnsi="Arial" w:cs="Arial"/>
          <w:color w:val="auto"/>
          <w:sz w:val="22"/>
          <w:szCs w:val="22"/>
        </w:rPr>
        <w:t>all documents forming or by reference made a part of the contra</w:t>
      </w:r>
      <w:r w:rsidR="00BD0B0A" w:rsidRPr="00F66139">
        <w:rPr>
          <w:rFonts w:ascii="Arial" w:hAnsi="Arial" w:cs="Arial"/>
          <w:color w:val="auto"/>
          <w:sz w:val="22"/>
          <w:szCs w:val="22"/>
        </w:rPr>
        <w:t>ct between Contractor and Owner</w:t>
      </w:r>
      <w:r w:rsidR="0085408B" w:rsidRPr="00F66139">
        <w:rPr>
          <w:rFonts w:ascii="Arial" w:hAnsi="Arial" w:cs="Arial"/>
          <w:color w:val="auto"/>
          <w:sz w:val="22"/>
          <w:szCs w:val="22"/>
        </w:rPr>
        <w:t>.</w:t>
      </w:r>
      <w:bookmarkStart w:id="0" w:name="_Toc420994622"/>
    </w:p>
    <w:p w14:paraId="0B6A347E" w14:textId="34FBF19A" w:rsidR="00A83945" w:rsidRDefault="00A83945" w:rsidP="00EE1CC2">
      <w:pPr>
        <w:pStyle w:val="ListParagraph"/>
        <w:widowControl w:val="0"/>
        <w:numPr>
          <w:ilvl w:val="1"/>
          <w:numId w:val="17"/>
        </w:numPr>
        <w:spacing w:after="120"/>
        <w:jc w:val="both"/>
        <w:rPr>
          <w:rFonts w:ascii="Arial" w:hAnsi="Arial" w:cs="Arial"/>
          <w:color w:val="auto"/>
          <w:sz w:val="22"/>
          <w:szCs w:val="22"/>
        </w:rPr>
      </w:pPr>
      <w:r>
        <w:rPr>
          <w:rFonts w:ascii="Arial" w:hAnsi="Arial" w:cs="Arial"/>
          <w:color w:val="auto"/>
          <w:sz w:val="22"/>
          <w:szCs w:val="22"/>
        </w:rPr>
        <w:t>“</w:t>
      </w:r>
      <w:r w:rsidRPr="00595C22">
        <w:rPr>
          <w:rFonts w:ascii="Arial" w:hAnsi="Arial" w:cs="Arial"/>
          <w:b/>
          <w:color w:val="auto"/>
          <w:sz w:val="22"/>
          <w:szCs w:val="22"/>
        </w:rPr>
        <w:t>Subcontract Price</w:t>
      </w:r>
      <w:r>
        <w:rPr>
          <w:rFonts w:ascii="Arial" w:hAnsi="Arial" w:cs="Arial"/>
          <w:color w:val="auto"/>
          <w:sz w:val="22"/>
          <w:szCs w:val="22"/>
        </w:rPr>
        <w:t>” means</w:t>
      </w:r>
      <w:r w:rsidR="00920671">
        <w:rPr>
          <w:rFonts w:ascii="Arial" w:hAnsi="Arial" w:cs="Arial"/>
          <w:color w:val="auto"/>
          <w:sz w:val="22"/>
          <w:szCs w:val="22"/>
        </w:rPr>
        <w:t xml:space="preserve"> all monies paid from Client</w:t>
      </w:r>
      <w:r>
        <w:rPr>
          <w:rFonts w:ascii="Arial" w:hAnsi="Arial" w:cs="Arial"/>
          <w:color w:val="auto"/>
          <w:sz w:val="22"/>
          <w:szCs w:val="22"/>
        </w:rPr>
        <w:t xml:space="preserve"> to Designer under th</w:t>
      </w:r>
      <w:r w:rsidR="00920671">
        <w:rPr>
          <w:rFonts w:ascii="Arial" w:hAnsi="Arial" w:cs="Arial"/>
          <w:color w:val="auto"/>
          <w:sz w:val="22"/>
          <w:szCs w:val="22"/>
        </w:rPr>
        <w:t>is</w:t>
      </w:r>
      <w:r>
        <w:rPr>
          <w:rFonts w:ascii="Arial" w:hAnsi="Arial" w:cs="Arial"/>
          <w:color w:val="auto"/>
          <w:sz w:val="22"/>
          <w:szCs w:val="22"/>
        </w:rPr>
        <w:t xml:space="preserve"> Subcontract, including</w:t>
      </w:r>
      <w:r w:rsidR="00920671">
        <w:rPr>
          <w:rFonts w:ascii="Arial" w:hAnsi="Arial" w:cs="Arial"/>
          <w:color w:val="auto"/>
          <w:sz w:val="22"/>
          <w:szCs w:val="22"/>
        </w:rPr>
        <w:t xml:space="preserve"> all amounts paid for</w:t>
      </w:r>
      <w:r>
        <w:rPr>
          <w:rFonts w:ascii="Arial" w:hAnsi="Arial" w:cs="Arial"/>
          <w:color w:val="auto"/>
          <w:sz w:val="22"/>
          <w:szCs w:val="22"/>
        </w:rPr>
        <w:t xml:space="preserve"> Design Services, Success Fee, Mobilization, </w:t>
      </w:r>
      <w:r w:rsidR="00AB7819">
        <w:rPr>
          <w:rFonts w:ascii="Arial" w:hAnsi="Arial" w:cs="Arial"/>
          <w:color w:val="auto"/>
          <w:sz w:val="22"/>
          <w:szCs w:val="22"/>
        </w:rPr>
        <w:t xml:space="preserve">PSPL </w:t>
      </w:r>
      <w:r w:rsidR="00920671">
        <w:rPr>
          <w:rFonts w:ascii="Arial" w:hAnsi="Arial" w:cs="Arial"/>
          <w:color w:val="auto"/>
          <w:sz w:val="22"/>
          <w:szCs w:val="22"/>
        </w:rPr>
        <w:t xml:space="preserve">and </w:t>
      </w:r>
      <w:r>
        <w:rPr>
          <w:rFonts w:ascii="Arial" w:hAnsi="Arial" w:cs="Arial"/>
          <w:color w:val="auto"/>
          <w:sz w:val="22"/>
          <w:szCs w:val="22"/>
        </w:rPr>
        <w:t>Additional Design Services</w:t>
      </w:r>
      <w:r w:rsidR="00920671">
        <w:rPr>
          <w:rFonts w:ascii="Arial" w:hAnsi="Arial" w:cs="Arial"/>
          <w:color w:val="auto"/>
          <w:sz w:val="22"/>
          <w:szCs w:val="22"/>
        </w:rPr>
        <w:t>.</w:t>
      </w:r>
    </w:p>
    <w:p w14:paraId="36821E6D" w14:textId="493B6524" w:rsidR="0046182A" w:rsidRDefault="0046182A" w:rsidP="00E46214">
      <w:pPr>
        <w:pStyle w:val="ListParagraph"/>
        <w:widowControl w:val="0"/>
        <w:spacing w:after="120"/>
        <w:ind w:left="1440"/>
        <w:jc w:val="both"/>
        <w:rPr>
          <w:rFonts w:ascii="Arial" w:hAnsi="Arial" w:cs="Arial"/>
          <w:color w:val="auto"/>
          <w:sz w:val="22"/>
          <w:szCs w:val="22"/>
        </w:rPr>
      </w:pPr>
    </w:p>
    <w:p w14:paraId="06A3EE0C" w14:textId="77777777" w:rsidR="007A559A" w:rsidRPr="00A712D8" w:rsidRDefault="007A559A" w:rsidP="00E46214">
      <w:pPr>
        <w:pStyle w:val="ListParagraph"/>
        <w:widowControl w:val="0"/>
        <w:spacing w:after="120"/>
        <w:ind w:left="1440"/>
        <w:jc w:val="both"/>
        <w:rPr>
          <w:rFonts w:ascii="Arial" w:hAnsi="Arial" w:cs="Arial"/>
          <w:color w:val="auto"/>
          <w:sz w:val="22"/>
          <w:szCs w:val="22"/>
        </w:rPr>
      </w:pPr>
    </w:p>
    <w:bookmarkEnd w:id="0"/>
    <w:p w14:paraId="2E5FB737" w14:textId="77777777" w:rsidR="000C01BE" w:rsidRPr="00F66139" w:rsidRDefault="00EB0BA5" w:rsidP="00EE1CC2">
      <w:pPr>
        <w:pStyle w:val="Heading1"/>
        <w:widowControl w:val="0"/>
        <w:numPr>
          <w:ilvl w:val="0"/>
          <w:numId w:val="17"/>
        </w:numPr>
        <w:spacing w:after="120"/>
        <w:jc w:val="both"/>
        <w:rPr>
          <w:rFonts w:ascii="Arial" w:hAnsi="Arial" w:cs="Arial"/>
          <w:b/>
          <w:color w:val="auto"/>
          <w:sz w:val="22"/>
          <w:szCs w:val="22"/>
          <w:u w:val="single"/>
        </w:rPr>
      </w:pPr>
      <w:r w:rsidRPr="00F66139">
        <w:rPr>
          <w:rFonts w:ascii="Arial" w:hAnsi="Arial" w:cs="Arial"/>
          <w:b/>
          <w:color w:val="auto"/>
          <w:sz w:val="22"/>
          <w:szCs w:val="22"/>
          <w:u w:val="single"/>
        </w:rPr>
        <w:lastRenderedPageBreak/>
        <w:t>REPRESENTATIONS AND WARRANTIES</w:t>
      </w:r>
    </w:p>
    <w:p w14:paraId="290476CC" w14:textId="04EB70D1" w:rsidR="000C01BE" w:rsidRPr="00F66139" w:rsidRDefault="00F14B75" w:rsidP="00EE1CC2">
      <w:pPr>
        <w:pStyle w:val="Heading1"/>
        <w:widowControl w:val="0"/>
        <w:numPr>
          <w:ilvl w:val="1"/>
          <w:numId w:val="17"/>
        </w:numPr>
        <w:spacing w:after="120"/>
        <w:jc w:val="both"/>
        <w:rPr>
          <w:rFonts w:ascii="Arial" w:hAnsi="Arial" w:cs="Arial"/>
          <w:b/>
          <w:color w:val="auto"/>
          <w:sz w:val="22"/>
          <w:szCs w:val="22"/>
          <w:u w:val="single"/>
        </w:rPr>
      </w:pPr>
      <w:r w:rsidRPr="00F66139">
        <w:rPr>
          <w:rFonts w:ascii="Arial" w:hAnsi="Arial" w:cs="Arial"/>
          <w:color w:val="auto"/>
          <w:sz w:val="22"/>
          <w:szCs w:val="22"/>
        </w:rPr>
        <w:t>Designer</w:t>
      </w:r>
      <w:r w:rsidR="002572D3" w:rsidRPr="00F66139">
        <w:rPr>
          <w:rFonts w:ascii="Arial" w:hAnsi="Arial" w:cs="Arial"/>
          <w:color w:val="auto"/>
          <w:sz w:val="22"/>
          <w:szCs w:val="22"/>
        </w:rPr>
        <w:t xml:space="preserve"> represents</w:t>
      </w:r>
      <w:r w:rsidR="008353E7">
        <w:rPr>
          <w:rFonts w:ascii="Arial" w:hAnsi="Arial" w:cs="Arial"/>
          <w:color w:val="auto"/>
          <w:sz w:val="22"/>
          <w:szCs w:val="22"/>
        </w:rPr>
        <w:t xml:space="preserve"> and </w:t>
      </w:r>
      <w:r w:rsidR="00EB0BA5" w:rsidRPr="00F66139">
        <w:rPr>
          <w:rFonts w:ascii="Arial" w:hAnsi="Arial" w:cs="Arial"/>
          <w:color w:val="auto"/>
          <w:sz w:val="22"/>
          <w:szCs w:val="22"/>
        </w:rPr>
        <w:t>warrants</w:t>
      </w:r>
      <w:r w:rsidR="002572D3" w:rsidRPr="00F66139">
        <w:rPr>
          <w:rFonts w:ascii="Arial" w:hAnsi="Arial" w:cs="Arial"/>
          <w:color w:val="auto"/>
          <w:sz w:val="22"/>
          <w:szCs w:val="22"/>
        </w:rPr>
        <w:t xml:space="preserve"> </w:t>
      </w:r>
      <w:r w:rsidR="00EB0BA5" w:rsidRPr="00F66139">
        <w:rPr>
          <w:rFonts w:ascii="Arial" w:hAnsi="Arial" w:cs="Arial"/>
          <w:color w:val="auto"/>
          <w:sz w:val="22"/>
          <w:szCs w:val="22"/>
        </w:rPr>
        <w:t>that:</w:t>
      </w:r>
    </w:p>
    <w:p w14:paraId="2B4E4455" w14:textId="77777777" w:rsidR="000C01BE" w:rsidRPr="00F66139" w:rsidRDefault="00496AED" w:rsidP="00EE1CC2">
      <w:pPr>
        <w:pStyle w:val="Heading1"/>
        <w:widowControl w:val="0"/>
        <w:numPr>
          <w:ilvl w:val="2"/>
          <w:numId w:val="17"/>
        </w:numPr>
        <w:spacing w:after="120"/>
        <w:jc w:val="both"/>
        <w:rPr>
          <w:rFonts w:ascii="Arial" w:hAnsi="Arial" w:cs="Arial"/>
          <w:b/>
          <w:color w:val="auto"/>
          <w:sz w:val="22"/>
          <w:szCs w:val="22"/>
          <w:u w:val="single"/>
        </w:rPr>
      </w:pPr>
      <w:r w:rsidRPr="00F66139">
        <w:rPr>
          <w:rFonts w:ascii="Arial" w:hAnsi="Arial" w:cs="Arial"/>
          <w:color w:val="auto"/>
          <w:sz w:val="22"/>
          <w:szCs w:val="22"/>
        </w:rPr>
        <w:t>I</w:t>
      </w:r>
      <w:r w:rsidR="00EB0BA5" w:rsidRPr="00F66139">
        <w:rPr>
          <w:rFonts w:ascii="Arial" w:hAnsi="Arial" w:cs="Arial"/>
          <w:color w:val="auto"/>
          <w:sz w:val="22"/>
          <w:szCs w:val="22"/>
        </w:rPr>
        <w:t xml:space="preserve">t is in the business of designing permanent facilities and structures; </w:t>
      </w:r>
    </w:p>
    <w:p w14:paraId="74A02AA5" w14:textId="77777777" w:rsidR="000C01BE" w:rsidRPr="00F66139" w:rsidRDefault="00496AED" w:rsidP="00EE1CC2">
      <w:pPr>
        <w:pStyle w:val="Heading1"/>
        <w:widowControl w:val="0"/>
        <w:numPr>
          <w:ilvl w:val="2"/>
          <w:numId w:val="17"/>
        </w:numPr>
        <w:spacing w:after="120"/>
        <w:jc w:val="both"/>
        <w:rPr>
          <w:rFonts w:ascii="Arial" w:hAnsi="Arial" w:cs="Arial"/>
          <w:color w:val="auto"/>
          <w:sz w:val="22"/>
          <w:szCs w:val="22"/>
        </w:rPr>
      </w:pPr>
      <w:r w:rsidRPr="00F66139">
        <w:rPr>
          <w:rFonts w:ascii="Arial" w:hAnsi="Arial" w:cs="Arial"/>
          <w:color w:val="auto"/>
          <w:sz w:val="22"/>
          <w:szCs w:val="22"/>
        </w:rPr>
        <w:t>I</w:t>
      </w:r>
      <w:r w:rsidR="00EB0BA5" w:rsidRPr="00F66139">
        <w:rPr>
          <w:rFonts w:ascii="Arial" w:hAnsi="Arial" w:cs="Arial"/>
          <w:color w:val="auto"/>
          <w:sz w:val="22"/>
          <w:szCs w:val="22"/>
        </w:rPr>
        <w:t xml:space="preserve">t has the skill and experience necessary in designing facilities and structures of the </w:t>
      </w:r>
      <w:r w:rsidR="002572D3" w:rsidRPr="00F66139">
        <w:rPr>
          <w:rFonts w:ascii="Arial" w:hAnsi="Arial" w:cs="Arial"/>
          <w:color w:val="auto"/>
          <w:sz w:val="22"/>
          <w:szCs w:val="22"/>
        </w:rPr>
        <w:t>type required for th</w:t>
      </w:r>
      <w:r w:rsidR="00CB712E" w:rsidRPr="00F66139">
        <w:rPr>
          <w:rFonts w:ascii="Arial" w:hAnsi="Arial" w:cs="Arial"/>
          <w:color w:val="auto"/>
          <w:sz w:val="22"/>
          <w:szCs w:val="22"/>
        </w:rPr>
        <w:t>e</w:t>
      </w:r>
      <w:r w:rsidR="002572D3" w:rsidRPr="00F66139">
        <w:rPr>
          <w:rFonts w:ascii="Arial" w:hAnsi="Arial" w:cs="Arial"/>
          <w:color w:val="auto"/>
          <w:sz w:val="22"/>
          <w:szCs w:val="22"/>
        </w:rPr>
        <w:t xml:space="preserve"> Project;</w:t>
      </w:r>
    </w:p>
    <w:p w14:paraId="09C61A28" w14:textId="5D30A865" w:rsidR="000C01BE" w:rsidRPr="00F66139" w:rsidRDefault="00496AED" w:rsidP="00EE1CC2">
      <w:pPr>
        <w:pStyle w:val="Heading1"/>
        <w:widowControl w:val="0"/>
        <w:numPr>
          <w:ilvl w:val="2"/>
          <w:numId w:val="17"/>
        </w:numPr>
        <w:spacing w:after="120"/>
        <w:jc w:val="both"/>
        <w:rPr>
          <w:rFonts w:ascii="Arial" w:hAnsi="Arial" w:cs="Arial"/>
          <w:color w:val="auto"/>
          <w:sz w:val="22"/>
          <w:szCs w:val="22"/>
        </w:rPr>
      </w:pPr>
      <w:r w:rsidRPr="00F66139">
        <w:rPr>
          <w:rFonts w:ascii="Arial" w:hAnsi="Arial" w:cs="Arial"/>
          <w:color w:val="auto"/>
          <w:sz w:val="22"/>
          <w:szCs w:val="22"/>
        </w:rPr>
        <w:t>N</w:t>
      </w:r>
      <w:r w:rsidR="000143D5" w:rsidRPr="00F66139">
        <w:rPr>
          <w:rFonts w:ascii="Arial" w:hAnsi="Arial" w:cs="Arial"/>
          <w:color w:val="auto"/>
          <w:sz w:val="22"/>
          <w:szCs w:val="22"/>
        </w:rPr>
        <w:t xml:space="preserve">either </w:t>
      </w:r>
      <w:r w:rsidR="00EC4DED" w:rsidRPr="00F66139">
        <w:rPr>
          <w:rFonts w:ascii="Arial" w:hAnsi="Arial" w:cs="Arial"/>
          <w:color w:val="auto"/>
          <w:sz w:val="22"/>
          <w:szCs w:val="22"/>
        </w:rPr>
        <w:t>it</w:t>
      </w:r>
      <w:r w:rsidR="000143D5" w:rsidRPr="00F66139">
        <w:rPr>
          <w:rFonts w:ascii="Arial" w:hAnsi="Arial" w:cs="Arial"/>
          <w:color w:val="auto"/>
          <w:sz w:val="22"/>
          <w:szCs w:val="22"/>
        </w:rPr>
        <w:t xml:space="preserve"> nor its </w:t>
      </w:r>
      <w:r w:rsidR="00A55533">
        <w:rPr>
          <w:rFonts w:ascii="Arial" w:hAnsi="Arial" w:cs="Arial"/>
          <w:color w:val="auto"/>
          <w:sz w:val="22"/>
          <w:szCs w:val="22"/>
        </w:rPr>
        <w:t>A</w:t>
      </w:r>
      <w:r w:rsidR="000143D5" w:rsidRPr="00F66139">
        <w:rPr>
          <w:rFonts w:ascii="Arial" w:hAnsi="Arial" w:cs="Arial"/>
          <w:color w:val="auto"/>
          <w:sz w:val="22"/>
          <w:szCs w:val="22"/>
        </w:rPr>
        <w:t>ffiliates have</w:t>
      </w:r>
      <w:r w:rsidR="00EC4DED" w:rsidRPr="00F66139">
        <w:rPr>
          <w:rFonts w:ascii="Arial" w:hAnsi="Arial" w:cs="Arial"/>
          <w:color w:val="auto"/>
          <w:sz w:val="22"/>
          <w:szCs w:val="22"/>
        </w:rPr>
        <w:t xml:space="preserve"> made any payment or gift of money or other thing of value to a governmental official in connection with any matter that is the subject of this </w:t>
      </w:r>
      <w:r w:rsidR="00D754C2" w:rsidRPr="00F66139">
        <w:rPr>
          <w:rFonts w:ascii="Arial" w:hAnsi="Arial" w:cs="Arial"/>
          <w:color w:val="auto"/>
          <w:sz w:val="22"/>
          <w:szCs w:val="22"/>
        </w:rPr>
        <w:t xml:space="preserve">Subcontract </w:t>
      </w:r>
      <w:r w:rsidR="00EC4DED" w:rsidRPr="00F66139">
        <w:rPr>
          <w:rFonts w:ascii="Arial" w:hAnsi="Arial" w:cs="Arial"/>
          <w:color w:val="auto"/>
          <w:sz w:val="22"/>
          <w:szCs w:val="22"/>
        </w:rPr>
        <w:t xml:space="preserve">or the Prime Contract and </w:t>
      </w:r>
      <w:r w:rsidRPr="00F66139">
        <w:rPr>
          <w:rFonts w:ascii="Arial" w:hAnsi="Arial" w:cs="Arial"/>
          <w:color w:val="auto"/>
          <w:sz w:val="22"/>
          <w:szCs w:val="22"/>
        </w:rPr>
        <w:t>shall</w:t>
      </w:r>
      <w:r w:rsidR="00EC4DED" w:rsidRPr="00F66139">
        <w:rPr>
          <w:rFonts w:ascii="Arial" w:hAnsi="Arial" w:cs="Arial"/>
          <w:color w:val="auto"/>
          <w:sz w:val="22"/>
          <w:szCs w:val="22"/>
        </w:rPr>
        <w:t xml:space="preserve"> not make any such payment or gift</w:t>
      </w:r>
      <w:r w:rsidR="000143D5" w:rsidRPr="00F66139">
        <w:rPr>
          <w:rFonts w:ascii="Arial" w:hAnsi="Arial" w:cs="Arial"/>
          <w:color w:val="auto"/>
          <w:sz w:val="22"/>
          <w:szCs w:val="22"/>
        </w:rPr>
        <w:t>;</w:t>
      </w:r>
      <w:r w:rsidR="00EC4DED" w:rsidRPr="00F66139">
        <w:rPr>
          <w:rFonts w:ascii="Arial" w:hAnsi="Arial" w:cs="Arial"/>
          <w:color w:val="auto"/>
          <w:sz w:val="22"/>
          <w:szCs w:val="22"/>
        </w:rPr>
        <w:t xml:space="preserve"> </w:t>
      </w:r>
    </w:p>
    <w:p w14:paraId="0FE618C5" w14:textId="77777777" w:rsidR="0089588A" w:rsidRPr="00F66139" w:rsidRDefault="00496AED" w:rsidP="00EE1CC2">
      <w:pPr>
        <w:pStyle w:val="Heading1"/>
        <w:widowControl w:val="0"/>
        <w:numPr>
          <w:ilvl w:val="2"/>
          <w:numId w:val="17"/>
        </w:numPr>
        <w:spacing w:after="120"/>
        <w:jc w:val="both"/>
        <w:rPr>
          <w:rFonts w:ascii="Arial" w:hAnsi="Arial" w:cs="Arial"/>
          <w:color w:val="auto"/>
          <w:sz w:val="22"/>
          <w:szCs w:val="22"/>
        </w:rPr>
      </w:pPr>
      <w:r w:rsidRPr="00F66139">
        <w:rPr>
          <w:rFonts w:ascii="Arial" w:hAnsi="Arial" w:cs="Arial"/>
          <w:color w:val="auto"/>
          <w:sz w:val="22"/>
          <w:szCs w:val="22"/>
        </w:rPr>
        <w:t>I</w:t>
      </w:r>
      <w:r w:rsidR="00EC4DED" w:rsidRPr="00F66139">
        <w:rPr>
          <w:rFonts w:ascii="Arial" w:hAnsi="Arial" w:cs="Arial"/>
          <w:color w:val="auto"/>
          <w:sz w:val="22"/>
          <w:szCs w:val="22"/>
        </w:rPr>
        <w:t xml:space="preserve">t shall deal with </w:t>
      </w:r>
      <w:r w:rsidR="00F17CAC" w:rsidRPr="00F66139">
        <w:rPr>
          <w:rFonts w:ascii="Arial" w:hAnsi="Arial" w:cs="Arial"/>
          <w:color w:val="auto"/>
          <w:sz w:val="22"/>
          <w:szCs w:val="22"/>
        </w:rPr>
        <w:t>its</w:t>
      </w:r>
      <w:r w:rsidR="0000409E" w:rsidRPr="00F66139">
        <w:rPr>
          <w:rFonts w:ascii="Arial" w:hAnsi="Arial" w:cs="Arial"/>
          <w:color w:val="auto"/>
          <w:sz w:val="22"/>
          <w:szCs w:val="22"/>
        </w:rPr>
        <w:t xml:space="preserve"> </w:t>
      </w:r>
      <w:r w:rsidR="00EC4DED" w:rsidRPr="00F66139">
        <w:rPr>
          <w:rFonts w:ascii="Arial" w:hAnsi="Arial" w:cs="Arial"/>
          <w:color w:val="auto"/>
          <w:sz w:val="22"/>
          <w:szCs w:val="22"/>
        </w:rPr>
        <w:t>customers, employees, contractors, and other Persons, organizations, and governments in a fair manner with honesty and integrity, observing high standards of personal and business ethics</w:t>
      </w:r>
      <w:r w:rsidR="0000409E" w:rsidRPr="00F66139">
        <w:rPr>
          <w:rFonts w:ascii="Arial" w:hAnsi="Arial" w:cs="Arial"/>
          <w:color w:val="auto"/>
          <w:sz w:val="22"/>
          <w:szCs w:val="22"/>
        </w:rPr>
        <w:t xml:space="preserve">; </w:t>
      </w:r>
    </w:p>
    <w:p w14:paraId="095105CD" w14:textId="77777777" w:rsidR="000C01BE" w:rsidRPr="00F66139" w:rsidRDefault="00496AED" w:rsidP="00EE1CC2">
      <w:pPr>
        <w:pStyle w:val="Heading1"/>
        <w:widowControl w:val="0"/>
        <w:numPr>
          <w:ilvl w:val="2"/>
          <w:numId w:val="17"/>
        </w:numPr>
        <w:spacing w:after="120"/>
        <w:jc w:val="both"/>
        <w:rPr>
          <w:rFonts w:ascii="Arial" w:hAnsi="Arial" w:cs="Arial"/>
          <w:color w:val="auto"/>
          <w:sz w:val="22"/>
          <w:szCs w:val="22"/>
        </w:rPr>
      </w:pPr>
      <w:r w:rsidRPr="00F66139">
        <w:rPr>
          <w:rFonts w:ascii="Arial" w:hAnsi="Arial" w:cs="Arial"/>
          <w:color w:val="auto"/>
          <w:sz w:val="22"/>
          <w:szCs w:val="22"/>
        </w:rPr>
        <w:t>I</w:t>
      </w:r>
      <w:r w:rsidR="00EC4DED" w:rsidRPr="00F66139">
        <w:rPr>
          <w:rFonts w:ascii="Arial" w:hAnsi="Arial" w:cs="Arial"/>
          <w:color w:val="auto"/>
          <w:sz w:val="22"/>
          <w:szCs w:val="22"/>
        </w:rPr>
        <w:t xml:space="preserve">t shall comply with all laws governing </w:t>
      </w:r>
      <w:r w:rsidR="0000409E" w:rsidRPr="00F66139">
        <w:rPr>
          <w:rFonts w:ascii="Arial" w:hAnsi="Arial" w:cs="Arial"/>
          <w:color w:val="auto"/>
          <w:sz w:val="22"/>
          <w:szCs w:val="22"/>
        </w:rPr>
        <w:t xml:space="preserve">its </w:t>
      </w:r>
      <w:r w:rsidR="00EC4DED" w:rsidRPr="00F66139">
        <w:rPr>
          <w:rFonts w:ascii="Arial" w:hAnsi="Arial" w:cs="Arial"/>
          <w:color w:val="auto"/>
          <w:sz w:val="22"/>
          <w:szCs w:val="22"/>
        </w:rPr>
        <w:t xml:space="preserve">activities regarding the Project, including all laws (to the extent applicable) in relation to corrupt practices; maintenance of business books and records; and antitrust and competition; </w:t>
      </w:r>
      <w:r w:rsidR="00396D74" w:rsidRPr="00F66139">
        <w:rPr>
          <w:rFonts w:ascii="Arial" w:hAnsi="Arial" w:cs="Arial"/>
          <w:color w:val="auto"/>
          <w:sz w:val="22"/>
          <w:szCs w:val="22"/>
        </w:rPr>
        <w:t>and</w:t>
      </w:r>
    </w:p>
    <w:p w14:paraId="045840D9" w14:textId="2EB92281" w:rsidR="0049752A" w:rsidRPr="002940AD" w:rsidRDefault="0049752A" w:rsidP="00EE1CC2">
      <w:pPr>
        <w:pStyle w:val="Heading1"/>
        <w:widowControl w:val="0"/>
        <w:numPr>
          <w:ilvl w:val="2"/>
          <w:numId w:val="17"/>
        </w:numPr>
        <w:spacing w:after="120"/>
        <w:jc w:val="both"/>
        <w:rPr>
          <w:rFonts w:ascii="Arial" w:hAnsi="Arial"/>
          <w:color w:val="auto"/>
          <w:sz w:val="22"/>
        </w:rPr>
      </w:pPr>
      <w:r w:rsidRPr="00F66139">
        <w:rPr>
          <w:rFonts w:ascii="Arial" w:hAnsi="Arial" w:cs="Arial"/>
          <w:bCs w:val="0"/>
          <w:color w:val="auto"/>
          <w:sz w:val="22"/>
          <w:szCs w:val="22"/>
        </w:rPr>
        <w:t>It is the owner of</w:t>
      </w:r>
      <w:r w:rsidRPr="00F66139">
        <w:rPr>
          <w:rFonts w:ascii="Arial" w:hAnsi="Arial" w:cs="Arial"/>
          <w:color w:val="auto"/>
          <w:sz w:val="22"/>
          <w:szCs w:val="22"/>
        </w:rPr>
        <w:t>,</w:t>
      </w:r>
      <w:r w:rsidRPr="00F66139">
        <w:rPr>
          <w:rFonts w:ascii="Arial" w:hAnsi="Arial" w:cs="Arial"/>
          <w:bCs w:val="0"/>
          <w:color w:val="auto"/>
          <w:sz w:val="22"/>
          <w:szCs w:val="22"/>
        </w:rPr>
        <w:t xml:space="preserve"> or has </w:t>
      </w:r>
      <w:r w:rsidRPr="00F66139">
        <w:rPr>
          <w:rFonts w:ascii="Arial" w:hAnsi="Arial" w:cs="Arial"/>
          <w:color w:val="auto"/>
          <w:sz w:val="22"/>
          <w:szCs w:val="22"/>
        </w:rPr>
        <w:t xml:space="preserve">valid </w:t>
      </w:r>
      <w:r w:rsidRPr="00F66139">
        <w:rPr>
          <w:rFonts w:ascii="Arial" w:hAnsi="Arial" w:cs="Arial"/>
          <w:bCs w:val="0"/>
          <w:color w:val="auto"/>
          <w:sz w:val="22"/>
          <w:szCs w:val="22"/>
        </w:rPr>
        <w:t>licenses</w:t>
      </w:r>
      <w:r w:rsidRPr="00F66139">
        <w:rPr>
          <w:rFonts w:ascii="Arial" w:hAnsi="Arial" w:cs="Arial"/>
          <w:color w:val="auto"/>
          <w:sz w:val="22"/>
          <w:szCs w:val="22"/>
        </w:rPr>
        <w:t xml:space="preserve"> for, any and all exploitation of any kind of </w:t>
      </w:r>
      <w:r w:rsidRPr="00F66139">
        <w:rPr>
          <w:rFonts w:ascii="Arial" w:hAnsi="Arial" w:cs="Arial"/>
          <w:bCs w:val="0"/>
          <w:color w:val="auto"/>
          <w:sz w:val="22"/>
          <w:szCs w:val="22"/>
        </w:rPr>
        <w:t xml:space="preserve">all </w:t>
      </w:r>
      <w:r w:rsidRPr="00F66139">
        <w:rPr>
          <w:rFonts w:ascii="Arial" w:hAnsi="Arial" w:cs="Arial"/>
          <w:color w:val="auto"/>
          <w:sz w:val="22"/>
          <w:szCs w:val="22"/>
        </w:rPr>
        <w:t>Designer Background IP Rights</w:t>
      </w:r>
      <w:r w:rsidRPr="00F66139">
        <w:rPr>
          <w:rFonts w:ascii="Arial" w:hAnsi="Arial" w:cs="Arial"/>
          <w:bCs w:val="0"/>
          <w:color w:val="auto"/>
          <w:sz w:val="22"/>
          <w:szCs w:val="22"/>
        </w:rPr>
        <w:t>.</w:t>
      </w:r>
    </w:p>
    <w:p w14:paraId="48BC8139" w14:textId="0F6D735A" w:rsidR="008353E7" w:rsidRPr="008353E7" w:rsidRDefault="008353E7" w:rsidP="00517B35">
      <w:pPr>
        <w:pStyle w:val="Heading1"/>
        <w:widowControl w:val="0"/>
        <w:numPr>
          <w:ilvl w:val="1"/>
          <w:numId w:val="17"/>
        </w:numPr>
        <w:spacing w:after="120"/>
        <w:jc w:val="both"/>
        <w:rPr>
          <w:rFonts w:ascii="Arial" w:hAnsi="Arial" w:cs="Arial"/>
          <w:color w:val="auto"/>
          <w:sz w:val="22"/>
          <w:szCs w:val="22"/>
        </w:rPr>
      </w:pPr>
      <w:r>
        <w:rPr>
          <w:rFonts w:ascii="Arial" w:hAnsi="Arial" w:cs="Arial"/>
          <w:bCs w:val="0"/>
          <w:color w:val="auto"/>
          <w:sz w:val="22"/>
          <w:szCs w:val="22"/>
        </w:rPr>
        <w:t xml:space="preserve">Designer acknowledges that: </w:t>
      </w:r>
    </w:p>
    <w:p w14:paraId="02B650FC" w14:textId="77777777" w:rsidR="008353E7" w:rsidRPr="00F66139" w:rsidRDefault="008353E7" w:rsidP="008353E7">
      <w:pPr>
        <w:pStyle w:val="Heading1"/>
        <w:widowControl w:val="0"/>
        <w:numPr>
          <w:ilvl w:val="2"/>
          <w:numId w:val="17"/>
        </w:numPr>
        <w:spacing w:after="120"/>
        <w:jc w:val="both"/>
        <w:rPr>
          <w:rFonts w:ascii="Arial" w:hAnsi="Arial" w:cs="Arial"/>
          <w:color w:val="auto"/>
          <w:sz w:val="22"/>
          <w:szCs w:val="22"/>
        </w:rPr>
      </w:pPr>
      <w:r w:rsidRPr="00F66139">
        <w:rPr>
          <w:rFonts w:ascii="Arial" w:hAnsi="Arial" w:cs="Arial"/>
          <w:color w:val="auto"/>
          <w:sz w:val="22"/>
          <w:szCs w:val="22"/>
        </w:rPr>
        <w:t>Contractor has provided Owner as part of the Proposal, a lump sum price for the Project;</w:t>
      </w:r>
    </w:p>
    <w:p w14:paraId="4F7F50E8" w14:textId="5B16298B" w:rsidR="00474F51" w:rsidRPr="006B2973" w:rsidRDefault="00474F51" w:rsidP="00474F51">
      <w:pPr>
        <w:pStyle w:val="Heading1"/>
        <w:widowControl w:val="0"/>
        <w:numPr>
          <w:ilvl w:val="2"/>
          <w:numId w:val="17"/>
        </w:numPr>
        <w:spacing w:after="120"/>
        <w:jc w:val="both"/>
        <w:rPr>
          <w:rFonts w:ascii="Arial" w:hAnsi="Arial" w:cs="Arial"/>
          <w:b/>
          <w:color w:val="auto"/>
          <w:sz w:val="22"/>
          <w:szCs w:val="22"/>
        </w:rPr>
      </w:pPr>
      <w:r w:rsidRPr="006B2973">
        <w:rPr>
          <w:rFonts w:ascii="Arial" w:hAnsi="Arial" w:cs="Arial"/>
          <w:color w:val="auto"/>
          <w:sz w:val="22"/>
          <w:szCs w:val="22"/>
        </w:rPr>
        <w:t>C</w:t>
      </w:r>
      <w:r w:rsidR="001C614B">
        <w:rPr>
          <w:rFonts w:ascii="Arial" w:hAnsi="Arial" w:cs="Arial"/>
          <w:color w:val="auto"/>
          <w:sz w:val="22"/>
          <w:szCs w:val="22"/>
        </w:rPr>
        <w:t>lient</w:t>
      </w:r>
      <w:r w:rsidRPr="006B2973">
        <w:rPr>
          <w:rFonts w:ascii="Arial" w:hAnsi="Arial" w:cs="Arial"/>
          <w:color w:val="auto"/>
          <w:sz w:val="22"/>
          <w:szCs w:val="22"/>
        </w:rPr>
        <w:t xml:space="preserve"> and Designer have </w:t>
      </w:r>
      <w:r>
        <w:rPr>
          <w:rFonts w:ascii="Arial" w:hAnsi="Arial" w:cs="Arial"/>
          <w:color w:val="auto"/>
          <w:sz w:val="22"/>
          <w:szCs w:val="22"/>
        </w:rPr>
        <w:t xml:space="preserve">agreed to and </w:t>
      </w:r>
      <w:r w:rsidRPr="006B2973">
        <w:rPr>
          <w:rFonts w:ascii="Arial" w:hAnsi="Arial" w:cs="Arial"/>
          <w:color w:val="auto"/>
          <w:sz w:val="22"/>
          <w:szCs w:val="22"/>
        </w:rPr>
        <w:t xml:space="preserve">included in the Design Basis Manual the </w:t>
      </w:r>
      <w:r w:rsidR="005A1569">
        <w:rPr>
          <w:rFonts w:ascii="Arial" w:hAnsi="Arial" w:cs="Arial"/>
          <w:color w:val="auto"/>
          <w:sz w:val="22"/>
          <w:szCs w:val="22"/>
        </w:rPr>
        <w:t xml:space="preserve">estimated </w:t>
      </w:r>
      <w:r w:rsidRPr="006B2973">
        <w:rPr>
          <w:rFonts w:ascii="Arial" w:hAnsi="Arial" w:cs="Arial"/>
          <w:color w:val="auto"/>
          <w:sz w:val="22"/>
          <w:szCs w:val="22"/>
        </w:rPr>
        <w:t>quantities of material required to construct the Project (“</w:t>
      </w:r>
      <w:r w:rsidRPr="00653B08">
        <w:rPr>
          <w:rFonts w:ascii="Arial" w:hAnsi="Arial" w:cs="Arial"/>
          <w:b/>
          <w:color w:val="auto"/>
          <w:sz w:val="22"/>
          <w:szCs w:val="22"/>
        </w:rPr>
        <w:t xml:space="preserve">Basis </w:t>
      </w:r>
      <w:r w:rsidR="00C01111">
        <w:rPr>
          <w:rFonts w:ascii="Arial" w:hAnsi="Arial" w:cs="Arial"/>
          <w:b/>
          <w:color w:val="auto"/>
          <w:sz w:val="22"/>
          <w:szCs w:val="22"/>
        </w:rPr>
        <w:t xml:space="preserve">of </w:t>
      </w:r>
      <w:r w:rsidR="00C01111" w:rsidRPr="00653B08">
        <w:rPr>
          <w:rFonts w:ascii="Arial" w:hAnsi="Arial" w:cs="Arial"/>
          <w:b/>
          <w:color w:val="auto"/>
          <w:sz w:val="22"/>
          <w:szCs w:val="22"/>
        </w:rPr>
        <w:t xml:space="preserve">Design </w:t>
      </w:r>
      <w:r w:rsidRPr="00653B08">
        <w:rPr>
          <w:rFonts w:ascii="Arial" w:hAnsi="Arial" w:cs="Arial"/>
          <w:b/>
          <w:color w:val="auto"/>
          <w:sz w:val="22"/>
          <w:szCs w:val="22"/>
        </w:rPr>
        <w:t>Quantit</w:t>
      </w:r>
      <w:r>
        <w:rPr>
          <w:rFonts w:ascii="Arial" w:hAnsi="Arial" w:cs="Arial"/>
          <w:b/>
          <w:color w:val="auto"/>
          <w:sz w:val="22"/>
          <w:szCs w:val="22"/>
        </w:rPr>
        <w:t>ies</w:t>
      </w:r>
      <w:r w:rsidRPr="006B2973">
        <w:rPr>
          <w:rFonts w:ascii="Arial" w:hAnsi="Arial" w:cs="Arial"/>
          <w:color w:val="auto"/>
          <w:sz w:val="22"/>
          <w:szCs w:val="22"/>
        </w:rPr>
        <w:t>”)</w:t>
      </w:r>
      <w:r>
        <w:rPr>
          <w:rFonts w:ascii="Arial" w:hAnsi="Arial" w:cs="Arial"/>
          <w:color w:val="auto"/>
          <w:sz w:val="22"/>
          <w:szCs w:val="22"/>
        </w:rPr>
        <w:t>,</w:t>
      </w:r>
      <w:r w:rsidR="0046182A">
        <w:rPr>
          <w:rFonts w:ascii="Arial" w:hAnsi="Arial" w:cs="Arial"/>
          <w:color w:val="auto"/>
          <w:sz w:val="22"/>
          <w:szCs w:val="22"/>
        </w:rPr>
        <w:t xml:space="preserve"> as well as the assumptions due to, and the proper risks associated with, the preliminary nature of this design;</w:t>
      </w:r>
      <w:r w:rsidRPr="00474F51">
        <w:rPr>
          <w:rFonts w:ascii="Arial" w:hAnsi="Arial" w:cs="Arial"/>
          <w:color w:val="auto"/>
          <w:sz w:val="22"/>
          <w:szCs w:val="22"/>
        </w:rPr>
        <w:t xml:space="preserve"> </w:t>
      </w:r>
      <w:r>
        <w:rPr>
          <w:rFonts w:ascii="Arial" w:hAnsi="Arial" w:cs="Arial"/>
          <w:color w:val="auto"/>
          <w:sz w:val="22"/>
          <w:szCs w:val="22"/>
        </w:rPr>
        <w:t>and</w:t>
      </w:r>
      <w:r w:rsidR="003B2730">
        <w:rPr>
          <w:rFonts w:ascii="Arial" w:hAnsi="Arial" w:cs="Arial"/>
          <w:color w:val="auto"/>
          <w:sz w:val="22"/>
          <w:szCs w:val="22"/>
        </w:rPr>
        <w:t xml:space="preserve"> </w:t>
      </w:r>
    </w:p>
    <w:p w14:paraId="17A102B8" w14:textId="298D1135" w:rsidR="00F77E0F" w:rsidRDefault="008353E7" w:rsidP="008353E7">
      <w:pPr>
        <w:pStyle w:val="Heading1"/>
        <w:widowControl w:val="0"/>
        <w:numPr>
          <w:ilvl w:val="2"/>
          <w:numId w:val="17"/>
        </w:numPr>
        <w:spacing w:after="120"/>
        <w:jc w:val="both"/>
        <w:rPr>
          <w:rFonts w:ascii="Arial" w:hAnsi="Arial" w:cs="Arial"/>
          <w:color w:val="auto"/>
          <w:sz w:val="22"/>
          <w:szCs w:val="22"/>
        </w:rPr>
      </w:pPr>
      <w:r w:rsidRPr="00F66139">
        <w:rPr>
          <w:rFonts w:ascii="Arial" w:hAnsi="Arial" w:cs="Arial"/>
          <w:color w:val="auto"/>
          <w:sz w:val="22"/>
          <w:szCs w:val="22"/>
        </w:rPr>
        <w:t xml:space="preserve">The Prime Contract lump sum price has been developed from the Basis of Design, including the </w:t>
      </w:r>
      <w:r w:rsidR="00887B07">
        <w:rPr>
          <w:rFonts w:ascii="Arial" w:hAnsi="Arial" w:cs="Arial"/>
          <w:color w:val="auto"/>
          <w:sz w:val="22"/>
          <w:szCs w:val="22"/>
        </w:rPr>
        <w:t>Basis</w:t>
      </w:r>
      <w:r w:rsidR="00C01111">
        <w:rPr>
          <w:rFonts w:ascii="Arial" w:hAnsi="Arial" w:cs="Arial"/>
          <w:color w:val="auto"/>
          <w:sz w:val="22"/>
          <w:szCs w:val="22"/>
        </w:rPr>
        <w:t xml:space="preserve"> of</w:t>
      </w:r>
      <w:r w:rsidR="00887B07">
        <w:rPr>
          <w:rFonts w:ascii="Arial" w:hAnsi="Arial" w:cs="Arial"/>
          <w:color w:val="auto"/>
          <w:sz w:val="22"/>
          <w:szCs w:val="22"/>
        </w:rPr>
        <w:t xml:space="preserve"> </w:t>
      </w:r>
      <w:r w:rsidR="00C01111">
        <w:rPr>
          <w:rFonts w:ascii="Arial" w:hAnsi="Arial" w:cs="Arial"/>
          <w:color w:val="auto"/>
          <w:sz w:val="22"/>
          <w:szCs w:val="22"/>
        </w:rPr>
        <w:t xml:space="preserve">Design </w:t>
      </w:r>
      <w:r w:rsidR="00887B07">
        <w:rPr>
          <w:rFonts w:ascii="Arial" w:hAnsi="Arial" w:cs="Arial"/>
          <w:color w:val="auto"/>
          <w:sz w:val="22"/>
          <w:szCs w:val="22"/>
        </w:rPr>
        <w:t>Quantities.</w:t>
      </w:r>
      <w:r w:rsidRPr="00F66139">
        <w:rPr>
          <w:rFonts w:ascii="Arial" w:hAnsi="Arial" w:cs="Arial"/>
          <w:color w:val="auto"/>
          <w:sz w:val="22"/>
          <w:szCs w:val="22"/>
        </w:rPr>
        <w:t xml:space="preserve"> </w:t>
      </w:r>
    </w:p>
    <w:p w14:paraId="1163DE3E" w14:textId="0202F74C" w:rsidR="0085133E" w:rsidRDefault="00D92369" w:rsidP="00F77E0F">
      <w:pPr>
        <w:pStyle w:val="Heading1"/>
        <w:widowControl w:val="0"/>
        <w:numPr>
          <w:ilvl w:val="2"/>
          <w:numId w:val="17"/>
        </w:numPr>
        <w:spacing w:after="120"/>
        <w:jc w:val="both"/>
        <w:rPr>
          <w:rFonts w:ascii="Arial" w:hAnsi="Arial" w:cs="Arial"/>
          <w:color w:val="auto"/>
          <w:sz w:val="22"/>
          <w:szCs w:val="22"/>
        </w:rPr>
      </w:pPr>
      <w:r w:rsidRPr="00F77E0F">
        <w:rPr>
          <w:rFonts w:ascii="Arial" w:hAnsi="Arial" w:cs="Arial"/>
          <w:color w:val="auto"/>
          <w:sz w:val="22"/>
          <w:szCs w:val="22"/>
        </w:rPr>
        <w:t>Client and Designer have formalized design scope delineation between Parties in advance of execution of this Subcontract.</w:t>
      </w:r>
      <w:r w:rsidR="003B2730" w:rsidRPr="00F77E0F">
        <w:rPr>
          <w:rFonts w:ascii="Arial" w:hAnsi="Arial" w:cs="Arial"/>
          <w:color w:val="auto"/>
          <w:sz w:val="22"/>
          <w:szCs w:val="22"/>
        </w:rPr>
        <w:t xml:space="preserve"> </w:t>
      </w:r>
    </w:p>
    <w:p w14:paraId="10D71EF4" w14:textId="77777777" w:rsidR="00D92369" w:rsidRDefault="00D92369" w:rsidP="00D92369">
      <w:pPr>
        <w:pStyle w:val="Heading1"/>
        <w:widowControl w:val="0"/>
        <w:spacing w:after="120"/>
        <w:ind w:left="2160"/>
        <w:jc w:val="both"/>
        <w:rPr>
          <w:rFonts w:ascii="Arial" w:hAnsi="Arial" w:cs="Arial"/>
          <w:color w:val="auto"/>
          <w:sz w:val="22"/>
          <w:szCs w:val="22"/>
        </w:rPr>
      </w:pPr>
    </w:p>
    <w:p w14:paraId="04BE841C" w14:textId="77777777" w:rsidR="003D77DB" w:rsidRPr="0082282A" w:rsidRDefault="003D77DB" w:rsidP="00EE1CC2">
      <w:pPr>
        <w:pStyle w:val="Heading1"/>
        <w:widowControl w:val="0"/>
        <w:numPr>
          <w:ilvl w:val="0"/>
          <w:numId w:val="17"/>
        </w:numPr>
        <w:spacing w:after="120"/>
        <w:jc w:val="both"/>
        <w:rPr>
          <w:rFonts w:ascii="Arial" w:hAnsi="Arial" w:cs="Arial"/>
          <w:b/>
          <w:color w:val="auto"/>
          <w:sz w:val="22"/>
          <w:szCs w:val="22"/>
        </w:rPr>
      </w:pPr>
      <w:r w:rsidRPr="0082282A">
        <w:rPr>
          <w:rFonts w:ascii="Arial" w:hAnsi="Arial" w:cs="Arial"/>
          <w:b/>
          <w:color w:val="auto"/>
          <w:sz w:val="22"/>
          <w:szCs w:val="22"/>
          <w:u w:val="single"/>
        </w:rPr>
        <w:t>DESIGNER OBLIGATIONS</w:t>
      </w:r>
    </w:p>
    <w:p w14:paraId="1BDEEC4F" w14:textId="7331EF55" w:rsidR="00A3360D" w:rsidRPr="0082282A" w:rsidRDefault="00B34558" w:rsidP="00EE1CC2">
      <w:pPr>
        <w:pStyle w:val="Heading1"/>
        <w:widowControl w:val="0"/>
        <w:numPr>
          <w:ilvl w:val="1"/>
          <w:numId w:val="17"/>
        </w:numPr>
        <w:spacing w:after="120"/>
        <w:jc w:val="both"/>
        <w:rPr>
          <w:rFonts w:ascii="Arial" w:hAnsi="Arial" w:cs="Arial"/>
          <w:color w:val="auto"/>
          <w:sz w:val="22"/>
          <w:szCs w:val="22"/>
        </w:rPr>
      </w:pPr>
      <w:r w:rsidRPr="0082282A">
        <w:rPr>
          <w:rFonts w:ascii="Arial" w:hAnsi="Arial" w:cs="Arial"/>
          <w:color w:val="auto"/>
          <w:sz w:val="22"/>
          <w:szCs w:val="22"/>
          <w:u w:val="single"/>
        </w:rPr>
        <w:t>General</w:t>
      </w:r>
      <w:r w:rsidRPr="0082282A">
        <w:rPr>
          <w:rFonts w:ascii="Arial" w:hAnsi="Arial" w:cs="Arial"/>
          <w:color w:val="auto"/>
          <w:sz w:val="22"/>
          <w:szCs w:val="22"/>
        </w:rPr>
        <w:t>.  Designer</w:t>
      </w:r>
      <w:r w:rsidR="00D92369">
        <w:rPr>
          <w:rFonts w:ascii="Arial" w:hAnsi="Arial" w:cs="Arial"/>
          <w:color w:val="auto"/>
          <w:sz w:val="22"/>
          <w:szCs w:val="22"/>
        </w:rPr>
        <w:t xml:space="preserve"> </w:t>
      </w:r>
      <w:r w:rsidR="0000409E" w:rsidRPr="0082282A">
        <w:rPr>
          <w:rFonts w:ascii="Arial" w:hAnsi="Arial" w:cs="Arial"/>
          <w:color w:val="auto"/>
          <w:sz w:val="22"/>
          <w:szCs w:val="22"/>
        </w:rPr>
        <w:t>shall</w:t>
      </w:r>
      <w:r w:rsidRPr="0082282A">
        <w:rPr>
          <w:rFonts w:ascii="Arial" w:hAnsi="Arial" w:cs="Arial"/>
          <w:color w:val="auto"/>
          <w:sz w:val="22"/>
          <w:szCs w:val="22"/>
        </w:rPr>
        <w:t>:</w:t>
      </w:r>
    </w:p>
    <w:p w14:paraId="521C46C6" w14:textId="52BB6F8D" w:rsidR="00A3360D" w:rsidRPr="0082282A" w:rsidRDefault="008B4229" w:rsidP="00EE1CC2">
      <w:pPr>
        <w:pStyle w:val="Heading1"/>
        <w:widowControl w:val="0"/>
        <w:numPr>
          <w:ilvl w:val="2"/>
          <w:numId w:val="17"/>
        </w:numPr>
        <w:spacing w:after="120"/>
        <w:jc w:val="both"/>
        <w:rPr>
          <w:rFonts w:ascii="Arial" w:hAnsi="Arial" w:cs="Arial"/>
          <w:color w:val="auto"/>
          <w:sz w:val="22"/>
          <w:szCs w:val="22"/>
        </w:rPr>
      </w:pPr>
      <w:r w:rsidRPr="0082282A">
        <w:rPr>
          <w:rFonts w:ascii="Arial" w:hAnsi="Arial" w:cs="Arial"/>
          <w:bCs w:val="0"/>
          <w:color w:val="auto"/>
          <w:sz w:val="22"/>
          <w:szCs w:val="22"/>
        </w:rPr>
        <w:t xml:space="preserve">Perform the Design Services in a prompt and diligent manner, in accordance with the Standard of Care described in </w:t>
      </w:r>
      <w:r w:rsidR="00220CDC" w:rsidRPr="0082282A">
        <w:rPr>
          <w:rFonts w:ascii="Arial" w:hAnsi="Arial" w:cs="Arial"/>
          <w:bCs w:val="0"/>
          <w:color w:val="auto"/>
          <w:sz w:val="22"/>
          <w:szCs w:val="22"/>
        </w:rPr>
        <w:t xml:space="preserve">Section </w:t>
      </w:r>
      <w:r w:rsidR="0000409E" w:rsidRPr="0082282A">
        <w:rPr>
          <w:rFonts w:ascii="Arial" w:hAnsi="Arial" w:cs="Arial"/>
          <w:bCs w:val="0"/>
          <w:color w:val="auto"/>
          <w:sz w:val="22"/>
          <w:szCs w:val="22"/>
        </w:rPr>
        <w:t>4</w:t>
      </w:r>
      <w:r w:rsidR="00D754C2" w:rsidRPr="0082282A">
        <w:rPr>
          <w:rFonts w:ascii="Arial" w:hAnsi="Arial" w:cs="Arial"/>
          <w:bCs w:val="0"/>
          <w:color w:val="auto"/>
          <w:sz w:val="22"/>
          <w:szCs w:val="22"/>
        </w:rPr>
        <w:t xml:space="preserve"> </w:t>
      </w:r>
      <w:r w:rsidRPr="0082282A">
        <w:rPr>
          <w:rFonts w:ascii="Arial" w:hAnsi="Arial" w:cs="Arial"/>
          <w:bCs w:val="0"/>
          <w:color w:val="auto"/>
          <w:sz w:val="22"/>
          <w:szCs w:val="22"/>
        </w:rPr>
        <w:t xml:space="preserve">of this </w:t>
      </w:r>
      <w:r w:rsidR="00D754C2" w:rsidRPr="0082282A">
        <w:rPr>
          <w:rFonts w:ascii="Arial" w:hAnsi="Arial" w:cs="Arial"/>
          <w:bCs w:val="0"/>
          <w:color w:val="auto"/>
          <w:sz w:val="22"/>
          <w:szCs w:val="22"/>
        </w:rPr>
        <w:t>Subcontract</w:t>
      </w:r>
      <w:r w:rsidRPr="0082282A">
        <w:rPr>
          <w:rFonts w:ascii="Arial" w:hAnsi="Arial" w:cs="Arial"/>
          <w:bCs w:val="0"/>
          <w:color w:val="auto"/>
          <w:sz w:val="22"/>
          <w:szCs w:val="22"/>
        </w:rPr>
        <w:t xml:space="preserve">, and in a manner that </w:t>
      </w:r>
      <w:r w:rsidRPr="0082282A">
        <w:rPr>
          <w:rFonts w:ascii="Arial" w:hAnsi="Arial" w:cs="Arial"/>
          <w:color w:val="auto"/>
          <w:sz w:val="22"/>
          <w:szCs w:val="22"/>
        </w:rPr>
        <w:t>Contractor will be able to construct the Project</w:t>
      </w:r>
      <w:r w:rsidR="00A61634">
        <w:rPr>
          <w:rFonts w:ascii="Arial" w:hAnsi="Arial" w:cs="Arial"/>
          <w:color w:val="auto"/>
          <w:sz w:val="22"/>
          <w:szCs w:val="22"/>
        </w:rPr>
        <w:t xml:space="preserve"> consistent </w:t>
      </w:r>
      <w:r w:rsidR="00F70E8D">
        <w:rPr>
          <w:rFonts w:ascii="Arial" w:hAnsi="Arial" w:cs="Arial"/>
          <w:color w:val="auto"/>
          <w:sz w:val="22"/>
          <w:szCs w:val="22"/>
        </w:rPr>
        <w:t>with the Design Schedule</w:t>
      </w:r>
      <w:r w:rsidRPr="0082282A">
        <w:rPr>
          <w:rFonts w:ascii="Arial" w:hAnsi="Arial" w:cs="Arial"/>
          <w:color w:val="auto"/>
          <w:sz w:val="22"/>
          <w:szCs w:val="22"/>
        </w:rPr>
        <w:t xml:space="preserve">; </w:t>
      </w:r>
    </w:p>
    <w:p w14:paraId="21D3FCFD" w14:textId="335D225A" w:rsidR="00A3360D" w:rsidRPr="0082282A" w:rsidRDefault="008B4229" w:rsidP="00EE1CC2">
      <w:pPr>
        <w:pStyle w:val="Heading1"/>
        <w:widowControl w:val="0"/>
        <w:numPr>
          <w:ilvl w:val="2"/>
          <w:numId w:val="17"/>
        </w:numPr>
        <w:spacing w:after="120"/>
        <w:jc w:val="both"/>
        <w:rPr>
          <w:rFonts w:ascii="Arial" w:hAnsi="Arial" w:cs="Arial"/>
          <w:color w:val="auto"/>
          <w:sz w:val="22"/>
          <w:szCs w:val="22"/>
        </w:rPr>
      </w:pPr>
      <w:r w:rsidRPr="0082282A">
        <w:rPr>
          <w:rFonts w:ascii="Arial" w:hAnsi="Arial" w:cs="Arial"/>
          <w:color w:val="auto"/>
          <w:sz w:val="22"/>
          <w:szCs w:val="22"/>
        </w:rPr>
        <w:t xml:space="preserve">Not delay, disrupt, interfere with, or hinder the work of </w:t>
      </w:r>
      <w:r w:rsidR="006A0A32" w:rsidRPr="0082282A">
        <w:rPr>
          <w:rFonts w:ascii="Arial" w:hAnsi="Arial" w:cs="Arial"/>
          <w:color w:val="auto"/>
          <w:sz w:val="22"/>
          <w:szCs w:val="22"/>
        </w:rPr>
        <w:t xml:space="preserve">Client, </w:t>
      </w:r>
      <w:r w:rsidRPr="0082282A">
        <w:rPr>
          <w:rFonts w:ascii="Arial" w:hAnsi="Arial" w:cs="Arial"/>
          <w:color w:val="auto"/>
          <w:sz w:val="22"/>
          <w:szCs w:val="22"/>
        </w:rPr>
        <w:t>Contractor or oth</w:t>
      </w:r>
      <w:r w:rsidR="00B31A29" w:rsidRPr="0082282A">
        <w:rPr>
          <w:rFonts w:ascii="Arial" w:hAnsi="Arial" w:cs="Arial"/>
          <w:color w:val="auto"/>
          <w:sz w:val="22"/>
          <w:szCs w:val="22"/>
        </w:rPr>
        <w:t>er subcontractors of Contractor</w:t>
      </w:r>
      <w:r w:rsidR="006A0A32" w:rsidRPr="0082282A">
        <w:rPr>
          <w:rFonts w:ascii="Arial" w:hAnsi="Arial" w:cs="Arial"/>
          <w:color w:val="auto"/>
          <w:sz w:val="22"/>
          <w:szCs w:val="22"/>
        </w:rPr>
        <w:t xml:space="preserve"> or Client</w:t>
      </w:r>
      <w:r w:rsidR="00B31A29" w:rsidRPr="0082282A">
        <w:rPr>
          <w:rFonts w:ascii="Arial" w:hAnsi="Arial" w:cs="Arial"/>
          <w:color w:val="auto"/>
          <w:sz w:val="22"/>
          <w:szCs w:val="22"/>
        </w:rPr>
        <w:t xml:space="preserve">; </w:t>
      </w:r>
    </w:p>
    <w:p w14:paraId="5C9D2E54" w14:textId="2BE159B1" w:rsidR="005F7208" w:rsidRPr="0082282A" w:rsidRDefault="005F7208" w:rsidP="00EE1CC2">
      <w:pPr>
        <w:pStyle w:val="Heading1"/>
        <w:widowControl w:val="0"/>
        <w:numPr>
          <w:ilvl w:val="2"/>
          <w:numId w:val="17"/>
        </w:numPr>
        <w:spacing w:after="120"/>
        <w:jc w:val="both"/>
        <w:rPr>
          <w:rFonts w:ascii="Arial" w:hAnsi="Arial" w:cs="Arial"/>
          <w:color w:val="auto"/>
          <w:sz w:val="22"/>
          <w:szCs w:val="22"/>
        </w:rPr>
      </w:pPr>
      <w:r w:rsidRPr="0082282A">
        <w:rPr>
          <w:rFonts w:ascii="Arial" w:hAnsi="Arial" w:cs="Arial"/>
          <w:color w:val="auto"/>
          <w:sz w:val="22"/>
          <w:szCs w:val="22"/>
        </w:rPr>
        <w:t xml:space="preserve">Be liable to </w:t>
      </w:r>
      <w:r w:rsidR="006A0A32" w:rsidRPr="0082282A">
        <w:rPr>
          <w:rFonts w:ascii="Arial" w:hAnsi="Arial" w:cs="Arial"/>
          <w:color w:val="auto"/>
          <w:sz w:val="22"/>
          <w:szCs w:val="22"/>
        </w:rPr>
        <w:t>Client</w:t>
      </w:r>
      <w:r w:rsidRPr="0082282A">
        <w:rPr>
          <w:rFonts w:ascii="Arial" w:hAnsi="Arial" w:cs="Arial"/>
          <w:color w:val="auto"/>
          <w:sz w:val="22"/>
          <w:szCs w:val="22"/>
        </w:rPr>
        <w:t xml:space="preserve"> for any and all claims arising out of the breach of this Subcontract, regardless of whether insurance coverage exists for such claims</w:t>
      </w:r>
      <w:r w:rsidR="008353E7" w:rsidRPr="0082282A">
        <w:rPr>
          <w:rFonts w:ascii="Arial" w:hAnsi="Arial" w:cs="Arial"/>
          <w:color w:val="auto"/>
          <w:sz w:val="22"/>
          <w:szCs w:val="22"/>
        </w:rPr>
        <w:t>.</w:t>
      </w:r>
      <w:r w:rsidRPr="0082282A">
        <w:rPr>
          <w:rFonts w:ascii="Arial" w:hAnsi="Arial" w:cs="Arial"/>
          <w:color w:val="auto"/>
          <w:sz w:val="22"/>
          <w:szCs w:val="22"/>
        </w:rPr>
        <w:t xml:space="preserve"> </w:t>
      </w:r>
      <w:r w:rsidR="00D93713" w:rsidRPr="0082282A">
        <w:rPr>
          <w:rFonts w:ascii="Arial" w:hAnsi="Arial" w:cs="Arial"/>
          <w:color w:val="auto"/>
          <w:sz w:val="22"/>
          <w:szCs w:val="22"/>
        </w:rPr>
        <w:t>and</w:t>
      </w:r>
    </w:p>
    <w:p w14:paraId="1507441B" w14:textId="5DB79181" w:rsidR="008353E7" w:rsidRPr="0082282A" w:rsidRDefault="00A55533" w:rsidP="00EE1CC2">
      <w:pPr>
        <w:pStyle w:val="Heading1"/>
        <w:widowControl w:val="0"/>
        <w:numPr>
          <w:ilvl w:val="2"/>
          <w:numId w:val="17"/>
        </w:numPr>
        <w:spacing w:after="120"/>
        <w:jc w:val="both"/>
        <w:rPr>
          <w:rFonts w:ascii="Arial" w:hAnsi="Arial" w:cs="Arial"/>
          <w:color w:val="auto"/>
          <w:sz w:val="22"/>
          <w:szCs w:val="22"/>
        </w:rPr>
      </w:pPr>
      <w:r w:rsidRPr="0082282A">
        <w:rPr>
          <w:rFonts w:ascii="Arial" w:hAnsi="Arial" w:cs="Arial"/>
          <w:color w:val="auto"/>
          <w:sz w:val="22"/>
          <w:szCs w:val="22"/>
        </w:rPr>
        <w:t xml:space="preserve">Perform </w:t>
      </w:r>
      <w:r w:rsidR="00BD38A1" w:rsidRPr="0082282A">
        <w:rPr>
          <w:rFonts w:ascii="Arial" w:hAnsi="Arial" w:cs="Arial"/>
          <w:color w:val="auto"/>
          <w:sz w:val="22"/>
          <w:szCs w:val="22"/>
        </w:rPr>
        <w:t xml:space="preserve">the </w:t>
      </w:r>
      <w:r w:rsidRPr="0082282A">
        <w:rPr>
          <w:rFonts w:ascii="Arial" w:hAnsi="Arial" w:cs="Arial"/>
          <w:color w:val="auto"/>
          <w:sz w:val="22"/>
          <w:szCs w:val="22"/>
        </w:rPr>
        <w:t>Design Services in a manner that meets all</w:t>
      </w:r>
      <w:r w:rsidR="003024A1" w:rsidRPr="0082282A">
        <w:rPr>
          <w:rFonts w:ascii="Arial" w:hAnsi="Arial" w:cs="Arial"/>
          <w:color w:val="auto"/>
          <w:sz w:val="22"/>
          <w:szCs w:val="22"/>
        </w:rPr>
        <w:t xml:space="preserve"> applicable</w:t>
      </w:r>
      <w:r w:rsidRPr="0082282A">
        <w:rPr>
          <w:rFonts w:ascii="Arial" w:hAnsi="Arial" w:cs="Arial"/>
          <w:color w:val="auto"/>
          <w:sz w:val="22"/>
          <w:szCs w:val="22"/>
        </w:rPr>
        <w:t xml:space="preserve"> Prime Contract requirements</w:t>
      </w:r>
      <w:r w:rsidR="00BD38A1" w:rsidRPr="0082282A">
        <w:rPr>
          <w:rFonts w:ascii="Arial" w:hAnsi="Arial" w:cs="Arial"/>
          <w:color w:val="auto"/>
          <w:sz w:val="22"/>
          <w:szCs w:val="22"/>
        </w:rPr>
        <w:t xml:space="preserve">, </w:t>
      </w:r>
      <w:r w:rsidR="008353E7" w:rsidRPr="0082282A">
        <w:rPr>
          <w:rFonts w:ascii="Arial" w:hAnsi="Arial" w:cs="Arial"/>
          <w:color w:val="auto"/>
          <w:sz w:val="22"/>
          <w:szCs w:val="22"/>
        </w:rPr>
        <w:t xml:space="preserve">criteria </w:t>
      </w:r>
      <w:r w:rsidR="004E3812" w:rsidRPr="0082282A">
        <w:rPr>
          <w:rFonts w:ascii="Arial" w:hAnsi="Arial" w:cs="Arial"/>
          <w:color w:val="auto"/>
          <w:sz w:val="22"/>
          <w:szCs w:val="22"/>
        </w:rPr>
        <w:t>and</w:t>
      </w:r>
      <w:r w:rsidR="008353E7" w:rsidRPr="0082282A">
        <w:rPr>
          <w:rFonts w:ascii="Arial" w:hAnsi="Arial" w:cs="Arial"/>
          <w:color w:val="auto"/>
          <w:sz w:val="22"/>
          <w:szCs w:val="22"/>
        </w:rPr>
        <w:t xml:space="preserve"> specifications</w:t>
      </w:r>
      <w:r w:rsidR="00BD38A1" w:rsidRPr="0082282A">
        <w:rPr>
          <w:rFonts w:ascii="Arial" w:hAnsi="Arial" w:cs="Arial"/>
          <w:color w:val="auto"/>
          <w:sz w:val="22"/>
          <w:szCs w:val="22"/>
        </w:rPr>
        <w:t>,</w:t>
      </w:r>
      <w:r w:rsidRPr="0082282A">
        <w:rPr>
          <w:rFonts w:ascii="Arial" w:hAnsi="Arial" w:cs="Arial"/>
          <w:color w:val="auto"/>
          <w:sz w:val="22"/>
          <w:szCs w:val="22"/>
        </w:rPr>
        <w:t xml:space="preserve"> unless expressly identified </w:t>
      </w:r>
      <w:r w:rsidR="00BD38A1" w:rsidRPr="0082282A">
        <w:rPr>
          <w:rFonts w:ascii="Arial" w:hAnsi="Arial" w:cs="Arial"/>
          <w:color w:val="auto"/>
          <w:sz w:val="22"/>
          <w:szCs w:val="22"/>
        </w:rPr>
        <w:t xml:space="preserve">otherwise </w:t>
      </w:r>
      <w:r w:rsidRPr="0082282A">
        <w:rPr>
          <w:rFonts w:ascii="Arial" w:hAnsi="Arial" w:cs="Arial"/>
          <w:color w:val="auto"/>
          <w:sz w:val="22"/>
          <w:szCs w:val="22"/>
        </w:rPr>
        <w:t>in Exhibit “A” Scope of Services</w:t>
      </w:r>
      <w:r w:rsidR="00BD38A1" w:rsidRPr="0082282A">
        <w:rPr>
          <w:rFonts w:ascii="Arial" w:hAnsi="Arial" w:cs="Arial"/>
          <w:color w:val="auto"/>
          <w:sz w:val="22"/>
          <w:szCs w:val="22"/>
        </w:rPr>
        <w:t>.</w:t>
      </w:r>
    </w:p>
    <w:p w14:paraId="52CC6F63" w14:textId="77777777" w:rsidR="00A3360D" w:rsidRPr="0082282A" w:rsidRDefault="00096453" w:rsidP="00EE1CC2">
      <w:pPr>
        <w:pStyle w:val="Heading1"/>
        <w:widowControl w:val="0"/>
        <w:numPr>
          <w:ilvl w:val="1"/>
          <w:numId w:val="17"/>
        </w:numPr>
        <w:spacing w:after="120"/>
        <w:jc w:val="both"/>
        <w:rPr>
          <w:rFonts w:ascii="Arial" w:hAnsi="Arial"/>
          <w:color w:val="auto"/>
          <w:sz w:val="22"/>
        </w:rPr>
      </w:pPr>
      <w:r w:rsidRPr="0082282A">
        <w:rPr>
          <w:rFonts w:ascii="Arial" w:hAnsi="Arial"/>
          <w:color w:val="auto"/>
          <w:sz w:val="22"/>
          <w:u w:val="single"/>
        </w:rPr>
        <w:t>Quality Plan</w:t>
      </w:r>
      <w:r w:rsidR="00FA3AF7" w:rsidRPr="0082282A">
        <w:rPr>
          <w:rFonts w:ascii="Arial" w:hAnsi="Arial"/>
          <w:color w:val="auto"/>
          <w:sz w:val="22"/>
        </w:rPr>
        <w:t xml:space="preserve">.  </w:t>
      </w:r>
    </w:p>
    <w:p w14:paraId="07DA0FEC" w14:textId="56BC569F" w:rsidR="00A3360D" w:rsidRPr="0082282A" w:rsidRDefault="00795976" w:rsidP="00EE1CC2">
      <w:pPr>
        <w:pStyle w:val="Heading1"/>
        <w:widowControl w:val="0"/>
        <w:numPr>
          <w:ilvl w:val="2"/>
          <w:numId w:val="17"/>
        </w:numPr>
        <w:spacing w:after="120"/>
        <w:jc w:val="both"/>
        <w:rPr>
          <w:rFonts w:ascii="Arial" w:hAnsi="Arial"/>
          <w:color w:val="auto"/>
          <w:sz w:val="22"/>
        </w:rPr>
      </w:pPr>
      <w:r w:rsidRPr="0082282A">
        <w:rPr>
          <w:rFonts w:ascii="Arial" w:hAnsi="Arial"/>
          <w:color w:val="auto"/>
          <w:sz w:val="22"/>
        </w:rPr>
        <w:t xml:space="preserve">Within </w:t>
      </w:r>
      <w:r w:rsidR="003C5646" w:rsidRPr="0082282A">
        <w:rPr>
          <w:rFonts w:ascii="Arial" w:hAnsi="Arial"/>
          <w:color w:val="auto"/>
          <w:sz w:val="22"/>
        </w:rPr>
        <w:t>thirty (30)</w:t>
      </w:r>
      <w:r w:rsidRPr="0082282A">
        <w:rPr>
          <w:rFonts w:ascii="Arial" w:hAnsi="Arial"/>
          <w:color w:val="auto"/>
          <w:sz w:val="22"/>
        </w:rPr>
        <w:t xml:space="preserve"> </w:t>
      </w:r>
      <w:r w:rsidR="00AA1B4B" w:rsidRPr="0082282A">
        <w:rPr>
          <w:rFonts w:ascii="Arial" w:hAnsi="Arial"/>
          <w:color w:val="auto"/>
          <w:sz w:val="22"/>
        </w:rPr>
        <w:t xml:space="preserve">days </w:t>
      </w:r>
      <w:r w:rsidRPr="0082282A">
        <w:rPr>
          <w:rFonts w:ascii="Arial" w:hAnsi="Arial"/>
          <w:color w:val="auto"/>
          <w:sz w:val="22"/>
        </w:rPr>
        <w:t>after Contractor and Owner execute the Prime Contract</w:t>
      </w:r>
      <w:r w:rsidR="00A3360D" w:rsidRPr="0082282A">
        <w:rPr>
          <w:rFonts w:ascii="Arial" w:hAnsi="Arial"/>
          <w:color w:val="auto"/>
          <w:sz w:val="22"/>
        </w:rPr>
        <w:t>,</w:t>
      </w:r>
      <w:r w:rsidRPr="0082282A">
        <w:rPr>
          <w:rFonts w:ascii="Arial" w:hAnsi="Arial"/>
          <w:color w:val="auto"/>
          <w:sz w:val="22"/>
        </w:rPr>
        <w:t xml:space="preserve"> </w:t>
      </w:r>
      <w:bookmarkStart w:id="1" w:name="_Hlk526763750"/>
      <w:r w:rsidRPr="0082282A">
        <w:rPr>
          <w:rFonts w:ascii="Arial" w:hAnsi="Arial"/>
          <w:color w:val="auto"/>
          <w:sz w:val="22"/>
        </w:rPr>
        <w:t xml:space="preserve">or </w:t>
      </w:r>
      <w:r w:rsidRPr="0082282A">
        <w:rPr>
          <w:rFonts w:ascii="Arial" w:hAnsi="Arial" w:cs="Arial"/>
          <w:color w:val="auto"/>
          <w:sz w:val="22"/>
          <w:szCs w:val="22"/>
        </w:rPr>
        <w:t>sooner if requested</w:t>
      </w:r>
      <w:r w:rsidRPr="0082282A">
        <w:rPr>
          <w:rFonts w:ascii="Arial" w:hAnsi="Arial"/>
          <w:color w:val="auto"/>
          <w:sz w:val="22"/>
        </w:rPr>
        <w:t xml:space="preserve"> by </w:t>
      </w:r>
      <w:r w:rsidR="006A0A32" w:rsidRPr="0082282A">
        <w:rPr>
          <w:rFonts w:ascii="Arial" w:hAnsi="Arial" w:cs="Arial"/>
          <w:color w:val="auto"/>
          <w:sz w:val="22"/>
          <w:szCs w:val="22"/>
        </w:rPr>
        <w:t>Client</w:t>
      </w:r>
      <w:r w:rsidRPr="0082282A">
        <w:rPr>
          <w:rFonts w:ascii="Arial" w:hAnsi="Arial" w:cs="Arial"/>
          <w:color w:val="auto"/>
          <w:sz w:val="22"/>
          <w:szCs w:val="22"/>
        </w:rPr>
        <w:t>,</w:t>
      </w:r>
      <w:r w:rsidRPr="0082282A">
        <w:rPr>
          <w:rFonts w:ascii="Arial" w:hAnsi="Arial"/>
          <w:color w:val="auto"/>
          <w:sz w:val="22"/>
        </w:rPr>
        <w:t xml:space="preserve"> </w:t>
      </w:r>
      <w:bookmarkEnd w:id="1"/>
      <w:r w:rsidR="00162A12" w:rsidRPr="0082282A">
        <w:rPr>
          <w:rFonts w:ascii="Arial" w:hAnsi="Arial"/>
          <w:color w:val="auto"/>
          <w:sz w:val="22"/>
        </w:rPr>
        <w:t xml:space="preserve">Designer shall </w:t>
      </w:r>
      <w:r w:rsidRPr="0082282A">
        <w:rPr>
          <w:rFonts w:ascii="Arial" w:hAnsi="Arial"/>
          <w:color w:val="auto"/>
          <w:sz w:val="22"/>
        </w:rPr>
        <w:t>d</w:t>
      </w:r>
      <w:r w:rsidR="00096453" w:rsidRPr="0082282A">
        <w:rPr>
          <w:rFonts w:ascii="Arial" w:hAnsi="Arial"/>
          <w:color w:val="auto"/>
          <w:sz w:val="22"/>
        </w:rPr>
        <w:t xml:space="preserve">evelop a written, Project-specific </w:t>
      </w:r>
      <w:r w:rsidR="00503B03" w:rsidRPr="0082282A">
        <w:rPr>
          <w:rFonts w:ascii="Arial" w:hAnsi="Arial"/>
          <w:color w:val="auto"/>
          <w:sz w:val="22"/>
        </w:rPr>
        <w:t>Q</w:t>
      </w:r>
      <w:r w:rsidR="00096453" w:rsidRPr="0082282A">
        <w:rPr>
          <w:rFonts w:ascii="Arial" w:hAnsi="Arial"/>
          <w:color w:val="auto"/>
          <w:sz w:val="22"/>
        </w:rPr>
        <w:t xml:space="preserve">uality </w:t>
      </w:r>
      <w:r w:rsidR="00503B03" w:rsidRPr="0082282A">
        <w:rPr>
          <w:rFonts w:ascii="Arial" w:hAnsi="Arial"/>
          <w:color w:val="auto"/>
          <w:sz w:val="22"/>
        </w:rPr>
        <w:t>P</w:t>
      </w:r>
      <w:r w:rsidR="00B406E5" w:rsidRPr="0082282A">
        <w:rPr>
          <w:rFonts w:ascii="Arial" w:hAnsi="Arial"/>
          <w:color w:val="auto"/>
          <w:sz w:val="22"/>
        </w:rPr>
        <w:t>lan</w:t>
      </w:r>
      <w:r w:rsidR="00096453" w:rsidRPr="0082282A">
        <w:rPr>
          <w:rFonts w:ascii="Arial" w:hAnsi="Arial"/>
          <w:color w:val="auto"/>
          <w:sz w:val="22"/>
        </w:rPr>
        <w:t xml:space="preserve">, which meets </w:t>
      </w:r>
      <w:r w:rsidR="008B4229" w:rsidRPr="0082282A">
        <w:rPr>
          <w:rFonts w:ascii="Arial" w:hAnsi="Arial"/>
          <w:color w:val="auto"/>
          <w:sz w:val="22"/>
        </w:rPr>
        <w:t xml:space="preserve">the </w:t>
      </w:r>
      <w:r w:rsidR="00096453" w:rsidRPr="0082282A">
        <w:rPr>
          <w:rFonts w:ascii="Arial" w:hAnsi="Arial"/>
          <w:color w:val="auto"/>
          <w:sz w:val="22"/>
        </w:rPr>
        <w:t>requirements of the Prime Contract and is consistent with</w:t>
      </w:r>
      <w:r w:rsidRPr="0082282A">
        <w:rPr>
          <w:rFonts w:ascii="Arial" w:hAnsi="Arial"/>
          <w:color w:val="auto"/>
          <w:sz w:val="22"/>
        </w:rPr>
        <w:t xml:space="preserve"> Contractor’s quality program. Designer’s</w:t>
      </w:r>
      <w:r w:rsidR="00AA1B4B" w:rsidRPr="0082282A">
        <w:rPr>
          <w:rFonts w:ascii="Arial" w:hAnsi="Arial"/>
          <w:color w:val="auto"/>
          <w:sz w:val="22"/>
        </w:rPr>
        <w:t xml:space="preserve"> </w:t>
      </w:r>
      <w:r w:rsidR="00503B03" w:rsidRPr="0082282A">
        <w:rPr>
          <w:rFonts w:ascii="Arial" w:hAnsi="Arial"/>
          <w:color w:val="auto"/>
          <w:sz w:val="22"/>
        </w:rPr>
        <w:t>Q</w:t>
      </w:r>
      <w:r w:rsidR="00096453" w:rsidRPr="0082282A">
        <w:rPr>
          <w:rFonts w:ascii="Arial" w:hAnsi="Arial"/>
          <w:color w:val="auto"/>
          <w:sz w:val="22"/>
        </w:rPr>
        <w:t xml:space="preserve">uality </w:t>
      </w:r>
      <w:r w:rsidR="00503B03" w:rsidRPr="0082282A">
        <w:rPr>
          <w:rFonts w:ascii="Arial" w:hAnsi="Arial"/>
          <w:color w:val="auto"/>
          <w:sz w:val="22"/>
        </w:rPr>
        <w:t>P</w:t>
      </w:r>
      <w:r w:rsidR="00096453" w:rsidRPr="0082282A">
        <w:rPr>
          <w:rFonts w:ascii="Arial" w:hAnsi="Arial"/>
          <w:color w:val="auto"/>
          <w:sz w:val="22"/>
        </w:rPr>
        <w:t>lan will include, but not be limited to</w:t>
      </w:r>
      <w:r w:rsidR="003D08C8" w:rsidRPr="0082282A">
        <w:rPr>
          <w:rFonts w:ascii="Arial" w:hAnsi="Arial"/>
          <w:color w:val="auto"/>
          <w:sz w:val="22"/>
        </w:rPr>
        <w:t>,</w:t>
      </w:r>
      <w:r w:rsidR="00096453" w:rsidRPr="0082282A">
        <w:rPr>
          <w:rFonts w:ascii="Arial" w:hAnsi="Arial"/>
          <w:color w:val="auto"/>
          <w:sz w:val="22"/>
        </w:rPr>
        <w:t xml:space="preserve"> provisions for:</w:t>
      </w:r>
    </w:p>
    <w:p w14:paraId="53A173E0" w14:textId="77777777" w:rsidR="00A3360D" w:rsidRPr="0082282A" w:rsidRDefault="00096453" w:rsidP="00EE1CC2">
      <w:pPr>
        <w:pStyle w:val="BodyText"/>
        <w:widowControl w:val="0"/>
        <w:numPr>
          <w:ilvl w:val="3"/>
          <w:numId w:val="17"/>
        </w:numPr>
        <w:tabs>
          <w:tab w:val="clear" w:pos="2160"/>
          <w:tab w:val="num" w:pos="2880"/>
        </w:tabs>
        <w:jc w:val="both"/>
        <w:rPr>
          <w:rFonts w:ascii="Arial" w:hAnsi="Arial"/>
          <w:color w:val="auto"/>
          <w:sz w:val="22"/>
        </w:rPr>
      </w:pPr>
      <w:r w:rsidRPr="0082282A">
        <w:rPr>
          <w:rFonts w:ascii="Arial" w:hAnsi="Arial"/>
          <w:color w:val="auto"/>
          <w:sz w:val="22"/>
        </w:rPr>
        <w:lastRenderedPageBreak/>
        <w:t xml:space="preserve">Checking and confirming calculations, plans, specifications and design reports; </w:t>
      </w:r>
    </w:p>
    <w:p w14:paraId="73E7397B" w14:textId="617D63CA" w:rsidR="00A3360D" w:rsidRPr="0082282A" w:rsidRDefault="00096453" w:rsidP="00EE1CC2">
      <w:pPr>
        <w:pStyle w:val="BodyText"/>
        <w:widowControl w:val="0"/>
        <w:numPr>
          <w:ilvl w:val="3"/>
          <w:numId w:val="17"/>
        </w:numPr>
        <w:tabs>
          <w:tab w:val="clear" w:pos="2160"/>
          <w:tab w:val="num" w:pos="2880"/>
        </w:tabs>
        <w:jc w:val="both"/>
        <w:rPr>
          <w:rFonts w:ascii="Arial" w:hAnsi="Arial"/>
          <w:color w:val="auto"/>
          <w:sz w:val="22"/>
        </w:rPr>
      </w:pPr>
      <w:r w:rsidRPr="0082282A">
        <w:rPr>
          <w:rFonts w:ascii="Arial" w:hAnsi="Arial"/>
          <w:color w:val="auto"/>
          <w:sz w:val="22"/>
        </w:rPr>
        <w:t xml:space="preserve">Interdisciplinary </w:t>
      </w:r>
      <w:r w:rsidR="004471E3" w:rsidRPr="0082282A">
        <w:rPr>
          <w:rFonts w:ascii="Arial" w:hAnsi="Arial"/>
          <w:color w:val="auto"/>
          <w:sz w:val="22"/>
        </w:rPr>
        <w:t xml:space="preserve">reviews and </w:t>
      </w:r>
      <w:r w:rsidRPr="0082282A">
        <w:rPr>
          <w:rFonts w:ascii="Arial" w:hAnsi="Arial"/>
          <w:color w:val="auto"/>
          <w:sz w:val="22"/>
        </w:rPr>
        <w:t xml:space="preserve">coordination; </w:t>
      </w:r>
    </w:p>
    <w:p w14:paraId="08950D1D" w14:textId="1253FC03" w:rsidR="00A3360D" w:rsidRPr="0082282A" w:rsidRDefault="00096453" w:rsidP="00EE1CC2">
      <w:pPr>
        <w:pStyle w:val="BodyText"/>
        <w:widowControl w:val="0"/>
        <w:numPr>
          <w:ilvl w:val="3"/>
          <w:numId w:val="17"/>
        </w:numPr>
        <w:tabs>
          <w:tab w:val="clear" w:pos="2160"/>
          <w:tab w:val="num" w:pos="2880"/>
        </w:tabs>
        <w:jc w:val="both"/>
        <w:rPr>
          <w:rFonts w:ascii="Arial" w:hAnsi="Arial"/>
          <w:color w:val="auto"/>
          <w:sz w:val="22"/>
        </w:rPr>
      </w:pPr>
      <w:r w:rsidRPr="0082282A">
        <w:rPr>
          <w:rFonts w:ascii="Arial" w:hAnsi="Arial"/>
          <w:color w:val="auto"/>
          <w:sz w:val="22"/>
        </w:rPr>
        <w:t xml:space="preserve">Constructability reviews by </w:t>
      </w:r>
      <w:r w:rsidR="006A0A32" w:rsidRPr="0082282A">
        <w:rPr>
          <w:rFonts w:ascii="Arial" w:hAnsi="Arial" w:cs="Arial"/>
          <w:color w:val="auto"/>
          <w:sz w:val="22"/>
          <w:szCs w:val="22"/>
        </w:rPr>
        <w:t>Client</w:t>
      </w:r>
      <w:r w:rsidRPr="0082282A">
        <w:rPr>
          <w:rFonts w:ascii="Arial" w:hAnsi="Arial"/>
          <w:color w:val="auto"/>
          <w:sz w:val="22"/>
        </w:rPr>
        <w:t xml:space="preserve">; </w:t>
      </w:r>
    </w:p>
    <w:p w14:paraId="5924B487" w14:textId="77777777" w:rsidR="00A3360D" w:rsidRPr="0082282A" w:rsidRDefault="00096453" w:rsidP="00EE1CC2">
      <w:pPr>
        <w:pStyle w:val="BodyText"/>
        <w:widowControl w:val="0"/>
        <w:numPr>
          <w:ilvl w:val="3"/>
          <w:numId w:val="17"/>
        </w:numPr>
        <w:tabs>
          <w:tab w:val="clear" w:pos="2160"/>
          <w:tab w:val="num" w:pos="2880"/>
        </w:tabs>
        <w:jc w:val="both"/>
        <w:rPr>
          <w:rFonts w:ascii="Arial" w:hAnsi="Arial"/>
          <w:color w:val="auto"/>
          <w:sz w:val="22"/>
        </w:rPr>
      </w:pPr>
      <w:r w:rsidRPr="0082282A">
        <w:rPr>
          <w:rFonts w:ascii="Arial" w:hAnsi="Arial"/>
          <w:color w:val="auto"/>
          <w:sz w:val="22"/>
        </w:rPr>
        <w:t xml:space="preserve">Confirmation of compliance with Prime Contract requirements; </w:t>
      </w:r>
    </w:p>
    <w:p w14:paraId="702E7236" w14:textId="77777777" w:rsidR="00A3360D" w:rsidRPr="0082282A" w:rsidRDefault="00096453" w:rsidP="00EE1CC2">
      <w:pPr>
        <w:pStyle w:val="BodyText"/>
        <w:widowControl w:val="0"/>
        <w:numPr>
          <w:ilvl w:val="3"/>
          <w:numId w:val="17"/>
        </w:numPr>
        <w:tabs>
          <w:tab w:val="clear" w:pos="2160"/>
          <w:tab w:val="num" w:pos="2880"/>
        </w:tabs>
        <w:jc w:val="both"/>
        <w:rPr>
          <w:rFonts w:ascii="Arial" w:hAnsi="Arial"/>
          <w:color w:val="auto"/>
          <w:sz w:val="22"/>
        </w:rPr>
      </w:pPr>
      <w:r w:rsidRPr="0082282A">
        <w:rPr>
          <w:rFonts w:ascii="Arial" w:hAnsi="Arial"/>
          <w:color w:val="auto"/>
          <w:sz w:val="22"/>
        </w:rPr>
        <w:t xml:space="preserve">Confirmation of compliance with computer-aided design and drafting standards; </w:t>
      </w:r>
      <w:r w:rsidR="00795976" w:rsidRPr="0082282A">
        <w:rPr>
          <w:rFonts w:ascii="Arial" w:hAnsi="Arial"/>
          <w:color w:val="auto"/>
          <w:sz w:val="22"/>
        </w:rPr>
        <w:t>and</w:t>
      </w:r>
    </w:p>
    <w:p w14:paraId="40E07349" w14:textId="77777777" w:rsidR="00A3360D" w:rsidRPr="0082282A" w:rsidRDefault="00096453" w:rsidP="00EE1CC2">
      <w:pPr>
        <w:pStyle w:val="BodyText"/>
        <w:widowControl w:val="0"/>
        <w:numPr>
          <w:ilvl w:val="3"/>
          <w:numId w:val="17"/>
        </w:numPr>
        <w:tabs>
          <w:tab w:val="clear" w:pos="2160"/>
          <w:tab w:val="num" w:pos="2880"/>
        </w:tabs>
        <w:jc w:val="both"/>
        <w:rPr>
          <w:rFonts w:ascii="Arial" w:hAnsi="Arial"/>
          <w:color w:val="auto"/>
          <w:sz w:val="22"/>
        </w:rPr>
      </w:pPr>
      <w:r w:rsidRPr="0082282A">
        <w:rPr>
          <w:rFonts w:ascii="Arial" w:hAnsi="Arial"/>
          <w:color w:val="auto"/>
          <w:sz w:val="22"/>
        </w:rPr>
        <w:t>Internal audits and assessment of audit findings</w:t>
      </w:r>
      <w:r w:rsidR="00795976" w:rsidRPr="0082282A">
        <w:rPr>
          <w:rFonts w:ascii="Arial" w:hAnsi="Arial"/>
          <w:color w:val="auto"/>
          <w:sz w:val="22"/>
        </w:rPr>
        <w:t>.</w:t>
      </w:r>
    </w:p>
    <w:p w14:paraId="46837741" w14:textId="2239673D" w:rsidR="00A3360D" w:rsidRPr="0082282A" w:rsidRDefault="006A0A32" w:rsidP="00EE1CC2">
      <w:pPr>
        <w:pStyle w:val="Heading1"/>
        <w:widowControl w:val="0"/>
        <w:numPr>
          <w:ilvl w:val="2"/>
          <w:numId w:val="17"/>
        </w:numPr>
        <w:spacing w:after="120"/>
        <w:jc w:val="both"/>
        <w:rPr>
          <w:rFonts w:ascii="Arial" w:hAnsi="Arial" w:cs="Arial"/>
          <w:color w:val="auto"/>
          <w:sz w:val="22"/>
          <w:szCs w:val="22"/>
        </w:rPr>
      </w:pPr>
      <w:r w:rsidRPr="0082282A">
        <w:rPr>
          <w:rFonts w:ascii="Arial" w:hAnsi="Arial" w:cs="Arial"/>
          <w:color w:val="auto"/>
          <w:sz w:val="22"/>
          <w:szCs w:val="22"/>
        </w:rPr>
        <w:t>Client</w:t>
      </w:r>
      <w:r w:rsidR="008B4229" w:rsidRPr="0082282A">
        <w:rPr>
          <w:rFonts w:ascii="Arial" w:hAnsi="Arial" w:cs="Arial"/>
          <w:color w:val="auto"/>
          <w:sz w:val="22"/>
          <w:szCs w:val="22"/>
        </w:rPr>
        <w:t xml:space="preserve"> shall review </w:t>
      </w:r>
      <w:r w:rsidR="00162A12" w:rsidRPr="0082282A">
        <w:rPr>
          <w:rFonts w:ascii="Arial" w:hAnsi="Arial" w:cs="Arial"/>
          <w:color w:val="auto"/>
          <w:sz w:val="22"/>
          <w:szCs w:val="22"/>
        </w:rPr>
        <w:t xml:space="preserve">and comment on </w:t>
      </w:r>
      <w:r w:rsidR="00F14B75" w:rsidRPr="0082282A">
        <w:rPr>
          <w:rFonts w:ascii="Arial" w:hAnsi="Arial" w:cs="Arial"/>
          <w:color w:val="auto"/>
          <w:sz w:val="22"/>
          <w:szCs w:val="22"/>
        </w:rPr>
        <w:t>Designer</w:t>
      </w:r>
      <w:r w:rsidR="008B4229" w:rsidRPr="0082282A">
        <w:rPr>
          <w:rFonts w:ascii="Arial" w:hAnsi="Arial" w:cs="Arial"/>
          <w:color w:val="auto"/>
          <w:sz w:val="22"/>
          <w:szCs w:val="22"/>
        </w:rPr>
        <w:t>’s Quality Plan within</w:t>
      </w:r>
      <w:r w:rsidR="0029221A" w:rsidRPr="0082282A">
        <w:rPr>
          <w:rFonts w:ascii="Arial" w:hAnsi="Arial" w:cs="Arial"/>
          <w:color w:val="auto"/>
          <w:sz w:val="22"/>
          <w:szCs w:val="22"/>
        </w:rPr>
        <w:t xml:space="preserve"> </w:t>
      </w:r>
      <w:r w:rsidR="00DC0C32" w:rsidRPr="0082282A">
        <w:rPr>
          <w:rFonts w:ascii="Arial" w:hAnsi="Arial" w:cs="Arial"/>
          <w:color w:val="auto"/>
          <w:sz w:val="22"/>
          <w:szCs w:val="22"/>
        </w:rPr>
        <w:t>fourteen (14)</w:t>
      </w:r>
      <w:r w:rsidR="008B4229" w:rsidRPr="0082282A">
        <w:rPr>
          <w:rFonts w:ascii="Arial" w:hAnsi="Arial" w:cs="Arial"/>
          <w:color w:val="auto"/>
          <w:sz w:val="22"/>
          <w:szCs w:val="22"/>
        </w:rPr>
        <w:t xml:space="preserve"> days and either accept it or reject it</w:t>
      </w:r>
      <w:r w:rsidR="00162A12" w:rsidRPr="0082282A">
        <w:rPr>
          <w:rFonts w:ascii="Arial" w:hAnsi="Arial" w:cs="Arial"/>
          <w:color w:val="auto"/>
          <w:sz w:val="22"/>
          <w:szCs w:val="22"/>
        </w:rPr>
        <w:t xml:space="preserve">.  </w:t>
      </w:r>
      <w:r w:rsidR="008B4229" w:rsidRPr="0082282A">
        <w:rPr>
          <w:rFonts w:ascii="Arial" w:hAnsi="Arial" w:cs="Arial"/>
          <w:color w:val="auto"/>
          <w:sz w:val="22"/>
          <w:szCs w:val="22"/>
        </w:rPr>
        <w:t xml:space="preserve">If </w:t>
      </w:r>
      <w:r w:rsidRPr="0082282A">
        <w:rPr>
          <w:rFonts w:ascii="Arial" w:hAnsi="Arial" w:cs="Arial"/>
          <w:color w:val="auto"/>
          <w:sz w:val="22"/>
          <w:szCs w:val="22"/>
        </w:rPr>
        <w:t>Client</w:t>
      </w:r>
      <w:r w:rsidR="008B4229" w:rsidRPr="0082282A">
        <w:rPr>
          <w:rFonts w:ascii="Arial" w:hAnsi="Arial" w:cs="Arial"/>
          <w:color w:val="auto"/>
          <w:sz w:val="22"/>
          <w:szCs w:val="22"/>
        </w:rPr>
        <w:t xml:space="preserve"> rejects </w:t>
      </w:r>
      <w:r w:rsidR="00B54648" w:rsidRPr="0082282A">
        <w:rPr>
          <w:rFonts w:ascii="Arial" w:hAnsi="Arial" w:cs="Arial"/>
          <w:color w:val="auto"/>
          <w:sz w:val="22"/>
          <w:szCs w:val="22"/>
        </w:rPr>
        <w:t>Designer’s Quality Plan</w:t>
      </w:r>
      <w:r w:rsidR="008B4229" w:rsidRPr="0082282A">
        <w:rPr>
          <w:rFonts w:ascii="Arial" w:hAnsi="Arial" w:cs="Arial"/>
          <w:color w:val="auto"/>
          <w:sz w:val="22"/>
          <w:szCs w:val="22"/>
        </w:rPr>
        <w:t xml:space="preserve">, </w:t>
      </w:r>
      <w:r w:rsidR="00050340" w:rsidRPr="0082282A">
        <w:rPr>
          <w:rFonts w:ascii="Arial" w:hAnsi="Arial" w:cs="Arial"/>
          <w:color w:val="auto"/>
          <w:sz w:val="22"/>
          <w:szCs w:val="22"/>
        </w:rPr>
        <w:t xml:space="preserve">then </w:t>
      </w:r>
      <w:r w:rsidR="008B4229" w:rsidRPr="0082282A">
        <w:rPr>
          <w:rFonts w:ascii="Arial" w:hAnsi="Arial" w:cs="Arial"/>
          <w:color w:val="auto"/>
          <w:sz w:val="22"/>
          <w:szCs w:val="22"/>
        </w:rPr>
        <w:t xml:space="preserve">Designer shall respond to the comments and resubmit the plan within </w:t>
      </w:r>
      <w:r w:rsidR="00DC0C32" w:rsidRPr="0082282A">
        <w:rPr>
          <w:rFonts w:ascii="Arial" w:hAnsi="Arial" w:cs="Arial"/>
          <w:color w:val="auto"/>
          <w:sz w:val="22"/>
          <w:szCs w:val="22"/>
        </w:rPr>
        <w:t>ten</w:t>
      </w:r>
      <w:r w:rsidR="0029221A" w:rsidRPr="0082282A">
        <w:rPr>
          <w:rFonts w:ascii="Arial" w:hAnsi="Arial" w:cs="Arial"/>
          <w:color w:val="auto"/>
          <w:sz w:val="22"/>
          <w:szCs w:val="22"/>
        </w:rPr>
        <w:t xml:space="preserve"> (</w:t>
      </w:r>
      <w:r w:rsidR="008B4229" w:rsidRPr="0082282A">
        <w:rPr>
          <w:rFonts w:ascii="Arial" w:hAnsi="Arial" w:cs="Arial"/>
          <w:color w:val="auto"/>
          <w:sz w:val="22"/>
          <w:szCs w:val="22"/>
        </w:rPr>
        <w:t>1</w:t>
      </w:r>
      <w:r w:rsidR="00DC0C32" w:rsidRPr="0082282A">
        <w:rPr>
          <w:rFonts w:ascii="Arial" w:hAnsi="Arial" w:cs="Arial"/>
          <w:color w:val="auto"/>
          <w:sz w:val="22"/>
          <w:szCs w:val="22"/>
        </w:rPr>
        <w:t>0</w:t>
      </w:r>
      <w:r w:rsidR="0029221A" w:rsidRPr="0082282A">
        <w:rPr>
          <w:rFonts w:ascii="Arial" w:hAnsi="Arial" w:cs="Arial"/>
          <w:color w:val="auto"/>
          <w:sz w:val="22"/>
          <w:szCs w:val="22"/>
        </w:rPr>
        <w:t>)</w:t>
      </w:r>
      <w:r w:rsidR="008B4229" w:rsidRPr="0082282A">
        <w:rPr>
          <w:rFonts w:ascii="Arial" w:hAnsi="Arial" w:cs="Arial"/>
          <w:color w:val="auto"/>
          <w:sz w:val="22"/>
          <w:szCs w:val="22"/>
        </w:rPr>
        <w:t xml:space="preserve"> days to </w:t>
      </w:r>
      <w:r w:rsidRPr="0082282A">
        <w:rPr>
          <w:rFonts w:ascii="Arial" w:hAnsi="Arial" w:cs="Arial"/>
          <w:color w:val="auto"/>
          <w:sz w:val="22"/>
          <w:szCs w:val="22"/>
        </w:rPr>
        <w:t>Client</w:t>
      </w:r>
      <w:r w:rsidR="008B4229" w:rsidRPr="0082282A">
        <w:rPr>
          <w:rFonts w:ascii="Arial" w:hAnsi="Arial" w:cs="Arial"/>
          <w:color w:val="auto"/>
          <w:sz w:val="22"/>
          <w:szCs w:val="22"/>
        </w:rPr>
        <w:t xml:space="preserve">. Such process </w:t>
      </w:r>
      <w:r w:rsidR="00162A12" w:rsidRPr="0082282A">
        <w:rPr>
          <w:rFonts w:ascii="Arial" w:hAnsi="Arial" w:cs="Arial"/>
          <w:color w:val="auto"/>
          <w:sz w:val="22"/>
          <w:szCs w:val="22"/>
        </w:rPr>
        <w:t xml:space="preserve">will </w:t>
      </w:r>
      <w:r w:rsidR="008B4229" w:rsidRPr="0082282A">
        <w:rPr>
          <w:rFonts w:ascii="Arial" w:hAnsi="Arial" w:cs="Arial"/>
          <w:color w:val="auto"/>
          <w:sz w:val="22"/>
          <w:szCs w:val="22"/>
        </w:rPr>
        <w:t xml:space="preserve">continue until </w:t>
      </w:r>
      <w:r w:rsidRPr="0082282A">
        <w:rPr>
          <w:rFonts w:ascii="Arial" w:hAnsi="Arial" w:cs="Arial"/>
          <w:color w:val="auto"/>
          <w:sz w:val="22"/>
          <w:szCs w:val="22"/>
        </w:rPr>
        <w:t>Client</w:t>
      </w:r>
      <w:r w:rsidR="008B4229" w:rsidRPr="0082282A">
        <w:rPr>
          <w:rFonts w:ascii="Arial" w:hAnsi="Arial" w:cs="Arial"/>
          <w:color w:val="auto"/>
          <w:sz w:val="22"/>
          <w:szCs w:val="22"/>
        </w:rPr>
        <w:t xml:space="preserve"> accepts </w:t>
      </w:r>
      <w:r w:rsidR="003D08C8" w:rsidRPr="0082282A">
        <w:rPr>
          <w:rFonts w:ascii="Arial" w:hAnsi="Arial" w:cs="Arial"/>
          <w:color w:val="auto"/>
          <w:sz w:val="22"/>
          <w:szCs w:val="22"/>
        </w:rPr>
        <w:t>Designer’s Quality Plan</w:t>
      </w:r>
      <w:r w:rsidR="008B4229" w:rsidRPr="0082282A">
        <w:rPr>
          <w:rFonts w:ascii="Arial" w:hAnsi="Arial" w:cs="Arial"/>
          <w:color w:val="auto"/>
          <w:sz w:val="22"/>
          <w:szCs w:val="22"/>
        </w:rPr>
        <w:t>. If the Prime Contract requires Owner</w:t>
      </w:r>
      <w:r w:rsidR="00162A12" w:rsidRPr="0082282A">
        <w:rPr>
          <w:rFonts w:ascii="Arial" w:hAnsi="Arial" w:cs="Arial"/>
          <w:color w:val="auto"/>
          <w:sz w:val="22"/>
          <w:szCs w:val="22"/>
        </w:rPr>
        <w:t>’s</w:t>
      </w:r>
      <w:r w:rsidR="008B4229" w:rsidRPr="0082282A">
        <w:rPr>
          <w:rFonts w:ascii="Arial" w:hAnsi="Arial" w:cs="Arial"/>
          <w:color w:val="auto"/>
          <w:sz w:val="22"/>
          <w:szCs w:val="22"/>
        </w:rPr>
        <w:t xml:space="preserve"> acceptance of </w:t>
      </w:r>
      <w:r w:rsidR="003D08C8" w:rsidRPr="0082282A">
        <w:rPr>
          <w:rFonts w:ascii="Arial" w:hAnsi="Arial" w:cs="Arial"/>
          <w:color w:val="auto"/>
          <w:sz w:val="22"/>
          <w:szCs w:val="22"/>
        </w:rPr>
        <w:t>Designer’s Quality Plan</w:t>
      </w:r>
      <w:r w:rsidR="008B4229" w:rsidRPr="0082282A">
        <w:rPr>
          <w:rFonts w:ascii="Arial" w:hAnsi="Arial" w:cs="Arial"/>
          <w:color w:val="auto"/>
          <w:sz w:val="22"/>
          <w:szCs w:val="22"/>
        </w:rPr>
        <w:t xml:space="preserve">, </w:t>
      </w:r>
      <w:r w:rsidR="00162A12" w:rsidRPr="0082282A">
        <w:rPr>
          <w:rFonts w:ascii="Arial" w:hAnsi="Arial" w:cs="Arial"/>
          <w:color w:val="auto"/>
          <w:sz w:val="22"/>
          <w:szCs w:val="22"/>
        </w:rPr>
        <w:t xml:space="preserve">Designer shall meet the requirements of the Prime Contract and </w:t>
      </w:r>
      <w:r w:rsidR="008B4229" w:rsidRPr="0082282A">
        <w:rPr>
          <w:rFonts w:ascii="Arial" w:hAnsi="Arial" w:cs="Arial"/>
          <w:color w:val="auto"/>
          <w:sz w:val="22"/>
          <w:szCs w:val="22"/>
        </w:rPr>
        <w:t xml:space="preserve">comments from </w:t>
      </w:r>
      <w:r w:rsidR="00F14B75" w:rsidRPr="0082282A">
        <w:rPr>
          <w:rFonts w:ascii="Arial" w:hAnsi="Arial" w:cs="Arial"/>
          <w:color w:val="auto"/>
          <w:sz w:val="22"/>
          <w:szCs w:val="22"/>
        </w:rPr>
        <w:t>Owner</w:t>
      </w:r>
      <w:r w:rsidR="008B4229" w:rsidRPr="0082282A">
        <w:rPr>
          <w:rFonts w:ascii="Arial" w:hAnsi="Arial" w:cs="Arial"/>
          <w:color w:val="auto"/>
          <w:sz w:val="22"/>
          <w:szCs w:val="22"/>
        </w:rPr>
        <w:t xml:space="preserve"> shall be deemed to be comments of </w:t>
      </w:r>
      <w:r w:rsidRPr="0082282A">
        <w:rPr>
          <w:rFonts w:ascii="Arial" w:hAnsi="Arial" w:cs="Arial"/>
          <w:color w:val="auto"/>
          <w:sz w:val="22"/>
          <w:szCs w:val="22"/>
        </w:rPr>
        <w:t>Client</w:t>
      </w:r>
      <w:r w:rsidR="008B4229" w:rsidRPr="0082282A">
        <w:rPr>
          <w:rFonts w:ascii="Arial" w:hAnsi="Arial" w:cs="Arial"/>
          <w:color w:val="auto"/>
          <w:sz w:val="22"/>
          <w:szCs w:val="22"/>
        </w:rPr>
        <w:t>.</w:t>
      </w:r>
    </w:p>
    <w:p w14:paraId="3C82E3C3" w14:textId="77777777" w:rsidR="00693D20" w:rsidRPr="0082282A" w:rsidRDefault="00B34558" w:rsidP="00EE1CC2">
      <w:pPr>
        <w:pStyle w:val="Heading1"/>
        <w:widowControl w:val="0"/>
        <w:numPr>
          <w:ilvl w:val="1"/>
          <w:numId w:val="17"/>
        </w:numPr>
        <w:spacing w:after="120"/>
        <w:jc w:val="both"/>
        <w:rPr>
          <w:rFonts w:ascii="Arial" w:hAnsi="Arial"/>
          <w:color w:val="auto"/>
          <w:sz w:val="22"/>
        </w:rPr>
      </w:pPr>
      <w:r w:rsidRPr="0082282A">
        <w:rPr>
          <w:rFonts w:ascii="Arial" w:hAnsi="Arial"/>
          <w:color w:val="auto"/>
          <w:sz w:val="22"/>
          <w:u w:val="single"/>
        </w:rPr>
        <w:t>Design Schedule</w:t>
      </w:r>
      <w:r w:rsidRPr="0082282A">
        <w:rPr>
          <w:rFonts w:ascii="Arial" w:hAnsi="Arial"/>
          <w:color w:val="auto"/>
          <w:sz w:val="22"/>
        </w:rPr>
        <w:t xml:space="preserve">.  </w:t>
      </w:r>
    </w:p>
    <w:p w14:paraId="04687FF1" w14:textId="4C6369B9" w:rsidR="002F189A" w:rsidRPr="00F66139" w:rsidRDefault="002F189A" w:rsidP="00EE1CC2">
      <w:pPr>
        <w:pStyle w:val="Heading1"/>
        <w:widowControl w:val="0"/>
        <w:numPr>
          <w:ilvl w:val="2"/>
          <w:numId w:val="17"/>
        </w:numPr>
        <w:spacing w:after="120"/>
        <w:jc w:val="both"/>
        <w:rPr>
          <w:rFonts w:ascii="Arial" w:hAnsi="Arial" w:cs="Arial"/>
          <w:color w:val="auto"/>
          <w:sz w:val="22"/>
          <w:szCs w:val="22"/>
        </w:rPr>
      </w:pPr>
      <w:r w:rsidRPr="00F66139">
        <w:rPr>
          <w:rFonts w:ascii="Arial" w:hAnsi="Arial" w:cs="Arial"/>
          <w:color w:val="auto"/>
          <w:sz w:val="22"/>
          <w:szCs w:val="22"/>
        </w:rPr>
        <w:t>The 120 Day Design Schedule developed in accordance with the MOU forms part of the Design Schedule.</w:t>
      </w:r>
    </w:p>
    <w:p w14:paraId="189E56B5" w14:textId="6C6153BA" w:rsidR="00A3360D" w:rsidRPr="00F66139" w:rsidRDefault="008B4229" w:rsidP="00EE1CC2">
      <w:pPr>
        <w:pStyle w:val="Heading1"/>
        <w:widowControl w:val="0"/>
        <w:numPr>
          <w:ilvl w:val="2"/>
          <w:numId w:val="17"/>
        </w:numPr>
        <w:spacing w:after="120"/>
        <w:jc w:val="both"/>
        <w:rPr>
          <w:rFonts w:ascii="Arial" w:hAnsi="Arial" w:cs="Arial"/>
          <w:color w:val="auto"/>
          <w:sz w:val="22"/>
          <w:szCs w:val="22"/>
        </w:rPr>
      </w:pPr>
      <w:r w:rsidRPr="00F66139">
        <w:rPr>
          <w:rFonts w:ascii="Arial" w:hAnsi="Arial" w:cs="Arial"/>
          <w:color w:val="auto"/>
          <w:sz w:val="22"/>
          <w:szCs w:val="22"/>
        </w:rPr>
        <w:t>The Design Schedule</w:t>
      </w:r>
      <w:r w:rsidR="000122B1" w:rsidRPr="00F66139">
        <w:rPr>
          <w:rFonts w:ascii="Arial" w:hAnsi="Arial" w:cs="Arial"/>
          <w:color w:val="auto"/>
          <w:sz w:val="22"/>
          <w:szCs w:val="22"/>
        </w:rPr>
        <w:t xml:space="preserve"> include</w:t>
      </w:r>
      <w:r w:rsidR="00E80778">
        <w:rPr>
          <w:rFonts w:ascii="Arial" w:hAnsi="Arial" w:cs="Arial"/>
          <w:color w:val="auto"/>
          <w:sz w:val="22"/>
          <w:szCs w:val="22"/>
        </w:rPr>
        <w:t>s</w:t>
      </w:r>
      <w:r w:rsidR="000122B1" w:rsidRPr="00F66139">
        <w:rPr>
          <w:rFonts w:ascii="Arial" w:hAnsi="Arial" w:cs="Arial"/>
          <w:color w:val="auto"/>
          <w:sz w:val="22"/>
          <w:szCs w:val="22"/>
        </w:rPr>
        <w:t xml:space="preserve"> the key milestone and deliverable dates set forth in </w:t>
      </w:r>
      <w:r w:rsidR="000122B1" w:rsidRPr="00F66139">
        <w:rPr>
          <w:rFonts w:ascii="Arial" w:hAnsi="Arial" w:cs="Arial"/>
          <w:b/>
          <w:color w:val="auto"/>
          <w:sz w:val="22"/>
          <w:szCs w:val="22"/>
        </w:rPr>
        <w:t>Exhibit “D”</w:t>
      </w:r>
      <w:r w:rsidR="000122B1" w:rsidRPr="00F66139">
        <w:rPr>
          <w:rFonts w:ascii="Arial" w:hAnsi="Arial" w:cs="Arial"/>
          <w:color w:val="auto"/>
          <w:sz w:val="22"/>
          <w:szCs w:val="22"/>
        </w:rPr>
        <w:t xml:space="preserve"> and</w:t>
      </w:r>
      <w:r w:rsidRPr="00F66139">
        <w:rPr>
          <w:rFonts w:ascii="Arial" w:hAnsi="Arial" w:cs="Arial"/>
          <w:color w:val="auto"/>
          <w:sz w:val="22"/>
          <w:szCs w:val="22"/>
        </w:rPr>
        <w:t xml:space="preserve"> </w:t>
      </w:r>
      <w:r w:rsidR="00B54648" w:rsidRPr="00F66139">
        <w:rPr>
          <w:rFonts w:ascii="Arial" w:hAnsi="Arial" w:cs="Arial"/>
          <w:color w:val="auto"/>
          <w:sz w:val="22"/>
          <w:szCs w:val="22"/>
        </w:rPr>
        <w:t xml:space="preserve">will </w:t>
      </w:r>
      <w:r w:rsidR="000122B1" w:rsidRPr="00F66139">
        <w:rPr>
          <w:rFonts w:ascii="Arial" w:hAnsi="Arial" w:cs="Arial"/>
          <w:color w:val="auto"/>
          <w:sz w:val="22"/>
          <w:szCs w:val="22"/>
        </w:rPr>
        <w:t>be</w:t>
      </w:r>
      <w:r w:rsidR="00A3360D" w:rsidRPr="00F66139">
        <w:rPr>
          <w:rFonts w:ascii="Arial" w:hAnsi="Arial" w:cs="Arial"/>
          <w:color w:val="auto"/>
          <w:sz w:val="22"/>
          <w:szCs w:val="22"/>
        </w:rPr>
        <w:t>:</w:t>
      </w:r>
      <w:r w:rsidRPr="00F66139">
        <w:rPr>
          <w:rFonts w:ascii="Arial" w:hAnsi="Arial" w:cs="Arial"/>
          <w:color w:val="auto"/>
          <w:sz w:val="22"/>
          <w:szCs w:val="22"/>
        </w:rPr>
        <w:t xml:space="preserve"> </w:t>
      </w:r>
    </w:p>
    <w:p w14:paraId="06A7E6A6" w14:textId="68E23D54" w:rsidR="00D92369" w:rsidRPr="00F66139" w:rsidRDefault="000122B1" w:rsidP="00D92369">
      <w:pPr>
        <w:pStyle w:val="BodyText"/>
        <w:widowControl w:val="0"/>
        <w:numPr>
          <w:ilvl w:val="3"/>
          <w:numId w:val="17"/>
        </w:numPr>
        <w:tabs>
          <w:tab w:val="clear" w:pos="2160"/>
          <w:tab w:val="num" w:pos="2880"/>
        </w:tabs>
        <w:jc w:val="both"/>
        <w:rPr>
          <w:rFonts w:ascii="Arial" w:hAnsi="Arial" w:cs="Arial"/>
          <w:color w:val="auto"/>
          <w:sz w:val="22"/>
          <w:szCs w:val="22"/>
        </w:rPr>
      </w:pPr>
      <w:r w:rsidRPr="00F66139">
        <w:rPr>
          <w:rFonts w:ascii="Arial" w:hAnsi="Arial" w:cs="Arial"/>
          <w:color w:val="auto"/>
          <w:sz w:val="22"/>
          <w:szCs w:val="22"/>
        </w:rPr>
        <w:t>C</w:t>
      </w:r>
      <w:r w:rsidR="008B4229" w:rsidRPr="00F66139">
        <w:rPr>
          <w:rFonts w:ascii="Arial" w:hAnsi="Arial" w:cs="Arial"/>
          <w:color w:val="auto"/>
          <w:sz w:val="22"/>
          <w:szCs w:val="22"/>
        </w:rPr>
        <w:t xml:space="preserve">onsistent with the </w:t>
      </w:r>
      <w:r w:rsidR="00A941AB">
        <w:rPr>
          <w:rFonts w:ascii="Arial" w:hAnsi="Arial" w:cs="Arial"/>
          <w:color w:val="auto"/>
          <w:sz w:val="22"/>
          <w:szCs w:val="22"/>
        </w:rPr>
        <w:t xml:space="preserve">pre-bid design </w:t>
      </w:r>
      <w:r w:rsidR="008B4229" w:rsidRPr="00F66139">
        <w:rPr>
          <w:rFonts w:ascii="Arial" w:hAnsi="Arial" w:cs="Arial"/>
          <w:color w:val="auto"/>
          <w:sz w:val="22"/>
          <w:szCs w:val="22"/>
        </w:rPr>
        <w:t xml:space="preserve">schedule </w:t>
      </w:r>
      <w:r w:rsidR="003C2D8E">
        <w:rPr>
          <w:rFonts w:ascii="Arial" w:hAnsi="Arial" w:cs="Arial"/>
          <w:color w:val="auto"/>
          <w:sz w:val="22"/>
          <w:szCs w:val="22"/>
        </w:rPr>
        <w:t>jointly developed</w:t>
      </w:r>
      <w:r w:rsidR="003C2D8E" w:rsidRPr="00F66139">
        <w:rPr>
          <w:rFonts w:ascii="Arial" w:hAnsi="Arial" w:cs="Arial"/>
          <w:color w:val="auto"/>
          <w:sz w:val="22"/>
          <w:szCs w:val="22"/>
        </w:rPr>
        <w:t xml:space="preserve"> </w:t>
      </w:r>
      <w:r w:rsidR="008B4229" w:rsidRPr="00F66139">
        <w:rPr>
          <w:rFonts w:ascii="Arial" w:hAnsi="Arial" w:cs="Arial"/>
          <w:color w:val="auto"/>
          <w:sz w:val="22"/>
          <w:szCs w:val="22"/>
        </w:rPr>
        <w:t xml:space="preserve">by </w:t>
      </w:r>
      <w:r w:rsidR="0015562E">
        <w:rPr>
          <w:rFonts w:ascii="Arial" w:hAnsi="Arial" w:cs="Arial"/>
          <w:color w:val="auto"/>
          <w:sz w:val="22"/>
          <w:szCs w:val="22"/>
        </w:rPr>
        <w:t xml:space="preserve">Client and </w:t>
      </w:r>
      <w:r w:rsidR="00F14B75" w:rsidRPr="00F66139">
        <w:rPr>
          <w:rFonts w:ascii="Arial" w:hAnsi="Arial" w:cs="Arial"/>
          <w:color w:val="auto"/>
          <w:sz w:val="22"/>
          <w:szCs w:val="22"/>
        </w:rPr>
        <w:t>Designer</w:t>
      </w:r>
      <w:r w:rsidR="00A3360D" w:rsidRPr="00F66139">
        <w:rPr>
          <w:rFonts w:ascii="Arial" w:hAnsi="Arial" w:cs="Arial"/>
          <w:color w:val="auto"/>
          <w:sz w:val="22"/>
          <w:szCs w:val="22"/>
        </w:rPr>
        <w:t xml:space="preserve"> </w:t>
      </w:r>
      <w:r w:rsidR="002F1B79" w:rsidRPr="00F66139">
        <w:rPr>
          <w:rFonts w:ascii="Arial" w:hAnsi="Arial" w:cs="Arial"/>
          <w:color w:val="auto"/>
          <w:sz w:val="22"/>
          <w:szCs w:val="22"/>
        </w:rPr>
        <w:t xml:space="preserve">pursuant to the MOU </w:t>
      </w:r>
      <w:r w:rsidR="00A3360D" w:rsidRPr="00F66139">
        <w:rPr>
          <w:rFonts w:ascii="Arial" w:hAnsi="Arial" w:cs="Arial"/>
          <w:color w:val="auto"/>
          <w:sz w:val="22"/>
          <w:szCs w:val="22"/>
        </w:rPr>
        <w:t>and included in the Proposal</w:t>
      </w:r>
      <w:r w:rsidR="008969E5" w:rsidRPr="00F66139">
        <w:rPr>
          <w:rFonts w:ascii="Arial" w:hAnsi="Arial" w:cs="Arial"/>
          <w:color w:val="auto"/>
          <w:sz w:val="22"/>
          <w:szCs w:val="22"/>
        </w:rPr>
        <w:t xml:space="preserve">; </w:t>
      </w:r>
      <w:r w:rsidR="000421AA" w:rsidRPr="00F66139">
        <w:rPr>
          <w:rFonts w:ascii="Arial" w:hAnsi="Arial" w:cs="Arial"/>
          <w:color w:val="auto"/>
          <w:sz w:val="22"/>
          <w:szCs w:val="22"/>
        </w:rPr>
        <w:t>and</w:t>
      </w:r>
    </w:p>
    <w:p w14:paraId="482459C8" w14:textId="4216C64C" w:rsidR="00A3360D" w:rsidRPr="00F66139" w:rsidRDefault="000122B1" w:rsidP="00EE1CC2">
      <w:pPr>
        <w:pStyle w:val="BodyText"/>
        <w:widowControl w:val="0"/>
        <w:numPr>
          <w:ilvl w:val="3"/>
          <w:numId w:val="17"/>
        </w:numPr>
        <w:tabs>
          <w:tab w:val="clear" w:pos="2160"/>
          <w:tab w:val="num" w:pos="2880"/>
        </w:tabs>
        <w:jc w:val="both"/>
        <w:rPr>
          <w:rFonts w:ascii="Arial" w:hAnsi="Arial" w:cs="Arial"/>
          <w:color w:val="auto"/>
          <w:sz w:val="22"/>
          <w:szCs w:val="22"/>
        </w:rPr>
      </w:pPr>
      <w:r w:rsidRPr="00F66139">
        <w:rPr>
          <w:rFonts w:ascii="Arial" w:hAnsi="Arial" w:cs="Arial"/>
          <w:bCs/>
          <w:color w:val="auto"/>
          <w:sz w:val="22"/>
          <w:szCs w:val="22"/>
        </w:rPr>
        <w:t>U</w:t>
      </w:r>
      <w:r w:rsidR="00B34558" w:rsidRPr="00F66139">
        <w:rPr>
          <w:rFonts w:ascii="Arial" w:hAnsi="Arial" w:cs="Arial"/>
          <w:bCs/>
          <w:color w:val="auto"/>
          <w:sz w:val="22"/>
          <w:szCs w:val="22"/>
        </w:rPr>
        <w:t>pdate</w:t>
      </w:r>
      <w:r w:rsidR="00A3360D" w:rsidRPr="00F66139">
        <w:rPr>
          <w:rFonts w:ascii="Arial" w:hAnsi="Arial" w:cs="Arial"/>
          <w:bCs/>
          <w:color w:val="auto"/>
          <w:sz w:val="22"/>
          <w:szCs w:val="22"/>
        </w:rPr>
        <w:t>d</w:t>
      </w:r>
      <w:r w:rsidR="00B34558" w:rsidRPr="00F66139">
        <w:rPr>
          <w:rFonts w:ascii="Arial" w:hAnsi="Arial" w:cs="Arial"/>
          <w:bCs/>
          <w:color w:val="auto"/>
          <w:sz w:val="22"/>
          <w:szCs w:val="22"/>
        </w:rPr>
        <w:t xml:space="preserve"> </w:t>
      </w:r>
      <w:r w:rsidR="00B54648" w:rsidRPr="00F66139">
        <w:rPr>
          <w:rFonts w:ascii="Arial" w:hAnsi="Arial" w:cs="Arial"/>
          <w:bCs/>
          <w:color w:val="auto"/>
          <w:sz w:val="22"/>
          <w:szCs w:val="22"/>
        </w:rPr>
        <w:t xml:space="preserve">by </w:t>
      </w:r>
      <w:r w:rsidR="00DC6F55">
        <w:rPr>
          <w:rFonts w:ascii="Arial" w:hAnsi="Arial" w:cs="Arial"/>
          <w:bCs/>
          <w:color w:val="auto"/>
          <w:sz w:val="22"/>
          <w:szCs w:val="22"/>
        </w:rPr>
        <w:t>Client</w:t>
      </w:r>
      <w:r w:rsidR="008969E5" w:rsidRPr="00F66139">
        <w:rPr>
          <w:rFonts w:ascii="Arial" w:hAnsi="Arial" w:cs="Arial"/>
          <w:color w:val="auto"/>
          <w:sz w:val="22"/>
          <w:szCs w:val="22"/>
        </w:rPr>
        <w:t xml:space="preserve"> throughout </w:t>
      </w:r>
      <w:r w:rsidR="00F14B75" w:rsidRPr="00F66139">
        <w:rPr>
          <w:rFonts w:ascii="Arial" w:hAnsi="Arial" w:cs="Arial"/>
          <w:color w:val="auto"/>
          <w:sz w:val="22"/>
          <w:szCs w:val="22"/>
        </w:rPr>
        <w:t xml:space="preserve">the </w:t>
      </w:r>
      <w:r w:rsidR="00B34558" w:rsidRPr="00F66139">
        <w:rPr>
          <w:rFonts w:ascii="Arial" w:hAnsi="Arial" w:cs="Arial"/>
          <w:color w:val="auto"/>
          <w:sz w:val="22"/>
          <w:szCs w:val="22"/>
        </w:rPr>
        <w:t>per</w:t>
      </w:r>
      <w:r w:rsidR="0021169A" w:rsidRPr="00F66139">
        <w:rPr>
          <w:rFonts w:ascii="Arial" w:hAnsi="Arial" w:cs="Arial"/>
          <w:color w:val="auto"/>
          <w:sz w:val="22"/>
          <w:szCs w:val="22"/>
        </w:rPr>
        <w:t>formance of the Design Services</w:t>
      </w:r>
      <w:r w:rsidR="000421AA">
        <w:rPr>
          <w:rFonts w:ascii="Arial" w:hAnsi="Arial" w:cs="Arial"/>
          <w:color w:val="auto"/>
          <w:sz w:val="22"/>
          <w:szCs w:val="22"/>
        </w:rPr>
        <w:t>.</w:t>
      </w:r>
      <w:r w:rsidR="0021169A" w:rsidRPr="00F66139">
        <w:rPr>
          <w:rFonts w:ascii="Arial" w:hAnsi="Arial" w:cs="Arial"/>
          <w:color w:val="auto"/>
          <w:sz w:val="22"/>
          <w:szCs w:val="22"/>
        </w:rPr>
        <w:t xml:space="preserve"> </w:t>
      </w:r>
    </w:p>
    <w:p w14:paraId="643DB955" w14:textId="67B42B20" w:rsidR="005560DF" w:rsidRPr="00F66139" w:rsidRDefault="005560DF" w:rsidP="005560DF">
      <w:pPr>
        <w:pStyle w:val="Heading1"/>
        <w:widowControl w:val="0"/>
        <w:numPr>
          <w:ilvl w:val="2"/>
          <w:numId w:val="17"/>
        </w:numPr>
        <w:spacing w:after="120"/>
        <w:jc w:val="both"/>
        <w:rPr>
          <w:rFonts w:ascii="Arial" w:hAnsi="Arial" w:cs="Arial"/>
          <w:color w:val="auto"/>
          <w:sz w:val="22"/>
          <w:szCs w:val="22"/>
        </w:rPr>
      </w:pPr>
      <w:r w:rsidRPr="00F66139">
        <w:rPr>
          <w:rFonts w:ascii="Arial" w:hAnsi="Arial" w:cs="Arial"/>
          <w:color w:val="auto"/>
          <w:sz w:val="22"/>
          <w:szCs w:val="22"/>
        </w:rPr>
        <w:t xml:space="preserve">Within </w:t>
      </w:r>
      <w:r w:rsidRPr="00B44867">
        <w:rPr>
          <w:rFonts w:ascii="Arial" w:hAnsi="Arial" w:cs="Arial"/>
          <w:color w:val="auto"/>
          <w:sz w:val="22"/>
          <w:szCs w:val="22"/>
        </w:rPr>
        <w:t xml:space="preserve">ninety (90) </w:t>
      </w:r>
      <w:r w:rsidRPr="00F66139">
        <w:rPr>
          <w:rFonts w:ascii="Arial" w:hAnsi="Arial" w:cs="Arial"/>
          <w:color w:val="auto"/>
          <w:sz w:val="22"/>
          <w:szCs w:val="22"/>
        </w:rPr>
        <w:t xml:space="preserve">days after Contractor and Owner execute the Prime Contract, or sooner if requested by </w:t>
      </w:r>
      <w:r>
        <w:rPr>
          <w:rFonts w:ascii="Arial" w:hAnsi="Arial" w:cs="Arial"/>
          <w:color w:val="auto"/>
          <w:sz w:val="22"/>
          <w:szCs w:val="22"/>
        </w:rPr>
        <w:t>Client</w:t>
      </w:r>
      <w:r w:rsidRPr="00F66139">
        <w:rPr>
          <w:rFonts w:ascii="Arial" w:hAnsi="Arial" w:cs="Arial"/>
          <w:color w:val="auto"/>
          <w:sz w:val="22"/>
          <w:szCs w:val="22"/>
        </w:rPr>
        <w:t xml:space="preserve">, Designer shall </w:t>
      </w:r>
      <w:r w:rsidR="00B56896">
        <w:rPr>
          <w:rFonts w:ascii="Arial" w:hAnsi="Arial" w:cs="Arial"/>
          <w:color w:val="auto"/>
          <w:sz w:val="22"/>
          <w:szCs w:val="22"/>
        </w:rPr>
        <w:t xml:space="preserve">participate </w:t>
      </w:r>
      <w:r w:rsidR="007E5C3C">
        <w:rPr>
          <w:rFonts w:ascii="Arial" w:hAnsi="Arial" w:cs="Arial"/>
          <w:color w:val="auto"/>
          <w:sz w:val="22"/>
          <w:szCs w:val="22"/>
        </w:rPr>
        <w:t xml:space="preserve">in the Client’s development of the Design Schedule </w:t>
      </w:r>
      <w:r>
        <w:rPr>
          <w:rFonts w:ascii="Arial" w:hAnsi="Arial" w:cs="Arial"/>
          <w:color w:val="auto"/>
          <w:sz w:val="22"/>
          <w:szCs w:val="22"/>
        </w:rPr>
        <w:t>consistent with the Project approved baseline schedule,</w:t>
      </w:r>
      <w:r w:rsidRPr="00F66139">
        <w:rPr>
          <w:rFonts w:ascii="Arial" w:hAnsi="Arial" w:cs="Arial"/>
          <w:color w:val="auto"/>
          <w:sz w:val="22"/>
          <w:szCs w:val="22"/>
        </w:rPr>
        <w:t xml:space="preserve"> which Design Schedule shall be in Primavera P6.</w:t>
      </w:r>
    </w:p>
    <w:p w14:paraId="38C24629" w14:textId="77777777" w:rsidR="00E15B6B" w:rsidRPr="00F66139" w:rsidRDefault="006A7C81" w:rsidP="00EE1CC2">
      <w:pPr>
        <w:pStyle w:val="Heading1"/>
        <w:widowControl w:val="0"/>
        <w:numPr>
          <w:ilvl w:val="1"/>
          <w:numId w:val="17"/>
        </w:numPr>
        <w:spacing w:after="120"/>
        <w:jc w:val="both"/>
        <w:rPr>
          <w:rFonts w:ascii="Arial" w:hAnsi="Arial" w:cs="Arial"/>
          <w:color w:val="auto"/>
          <w:sz w:val="22"/>
          <w:szCs w:val="22"/>
        </w:rPr>
      </w:pPr>
      <w:r w:rsidRPr="00F66139">
        <w:rPr>
          <w:rFonts w:ascii="Arial" w:hAnsi="Arial" w:cs="Arial"/>
          <w:color w:val="auto"/>
          <w:sz w:val="22"/>
          <w:szCs w:val="22"/>
          <w:u w:val="single"/>
        </w:rPr>
        <w:t>Legal Compliance</w:t>
      </w:r>
      <w:r w:rsidRPr="00F66139">
        <w:rPr>
          <w:rFonts w:ascii="Arial" w:hAnsi="Arial" w:cs="Arial"/>
          <w:color w:val="auto"/>
          <w:sz w:val="22"/>
          <w:szCs w:val="22"/>
        </w:rPr>
        <w:t xml:space="preserve">.  Designer </w:t>
      </w:r>
      <w:r w:rsidR="00162A12" w:rsidRPr="00F66139">
        <w:rPr>
          <w:rFonts w:ascii="Arial" w:hAnsi="Arial" w:cs="Arial"/>
          <w:color w:val="auto"/>
          <w:sz w:val="22"/>
          <w:szCs w:val="22"/>
        </w:rPr>
        <w:t>shall</w:t>
      </w:r>
      <w:r w:rsidRPr="00F66139">
        <w:rPr>
          <w:rFonts w:ascii="Arial" w:hAnsi="Arial" w:cs="Arial"/>
          <w:color w:val="auto"/>
          <w:sz w:val="22"/>
          <w:szCs w:val="22"/>
        </w:rPr>
        <w:t>:</w:t>
      </w:r>
    </w:p>
    <w:p w14:paraId="100A5AAE" w14:textId="7A7FC391" w:rsidR="00E15B6B" w:rsidRPr="00F66139" w:rsidRDefault="008B4229" w:rsidP="00EE1CC2">
      <w:pPr>
        <w:pStyle w:val="Heading1"/>
        <w:widowControl w:val="0"/>
        <w:numPr>
          <w:ilvl w:val="2"/>
          <w:numId w:val="17"/>
        </w:numPr>
        <w:spacing w:after="120"/>
        <w:jc w:val="both"/>
        <w:rPr>
          <w:rFonts w:ascii="Arial" w:hAnsi="Arial" w:cs="Arial"/>
          <w:color w:val="auto"/>
          <w:sz w:val="22"/>
          <w:szCs w:val="22"/>
        </w:rPr>
      </w:pPr>
      <w:r w:rsidRPr="00F66139">
        <w:rPr>
          <w:rFonts w:ascii="Arial" w:hAnsi="Arial" w:cs="Arial"/>
          <w:bCs w:val="0"/>
          <w:color w:val="auto"/>
          <w:sz w:val="22"/>
          <w:szCs w:val="22"/>
        </w:rPr>
        <w:t xml:space="preserve">Perform the Design Services </w:t>
      </w:r>
      <w:r w:rsidR="00EA6D1C" w:rsidRPr="00F66139">
        <w:rPr>
          <w:rFonts w:ascii="Arial" w:hAnsi="Arial" w:cs="Arial"/>
          <w:bCs w:val="0"/>
          <w:color w:val="auto"/>
          <w:sz w:val="22"/>
          <w:szCs w:val="22"/>
        </w:rPr>
        <w:t xml:space="preserve">in accordance </w:t>
      </w:r>
      <w:r w:rsidRPr="00F66139">
        <w:rPr>
          <w:rFonts w:ascii="Arial" w:hAnsi="Arial" w:cs="Arial"/>
          <w:color w:val="auto"/>
          <w:sz w:val="22"/>
          <w:szCs w:val="22"/>
        </w:rPr>
        <w:t>with all applicable laws, regulations, codes, ordinances, and the generally accepted standards of the various professions contributing to the design through Designer;</w:t>
      </w:r>
    </w:p>
    <w:p w14:paraId="78457922" w14:textId="77777777" w:rsidR="00E15B6B" w:rsidRPr="00F66139" w:rsidRDefault="006A7C81" w:rsidP="00EE1CC2">
      <w:pPr>
        <w:pStyle w:val="Heading1"/>
        <w:widowControl w:val="0"/>
        <w:numPr>
          <w:ilvl w:val="2"/>
          <w:numId w:val="17"/>
        </w:numPr>
        <w:spacing w:after="120"/>
        <w:jc w:val="both"/>
        <w:rPr>
          <w:rFonts w:ascii="Arial" w:hAnsi="Arial" w:cs="Arial"/>
          <w:color w:val="auto"/>
          <w:sz w:val="22"/>
          <w:szCs w:val="22"/>
        </w:rPr>
      </w:pPr>
      <w:r w:rsidRPr="00F66139">
        <w:rPr>
          <w:rFonts w:ascii="Arial" w:hAnsi="Arial" w:cs="Arial"/>
          <w:bCs w:val="0"/>
          <w:color w:val="auto"/>
          <w:sz w:val="22"/>
          <w:szCs w:val="22"/>
        </w:rPr>
        <w:t xml:space="preserve">Maintain all federal, state, </w:t>
      </w:r>
      <w:r w:rsidR="00162A12" w:rsidRPr="00F66139">
        <w:rPr>
          <w:rFonts w:ascii="Arial" w:hAnsi="Arial" w:cs="Arial"/>
          <w:bCs w:val="0"/>
          <w:color w:val="auto"/>
          <w:sz w:val="22"/>
          <w:szCs w:val="22"/>
        </w:rPr>
        <w:t xml:space="preserve">provincial, </w:t>
      </w:r>
      <w:r w:rsidRPr="00F66139">
        <w:rPr>
          <w:rFonts w:ascii="Arial" w:hAnsi="Arial" w:cs="Arial"/>
          <w:bCs w:val="0"/>
          <w:color w:val="auto"/>
          <w:sz w:val="22"/>
          <w:szCs w:val="22"/>
        </w:rPr>
        <w:t>and local licenses and permits required to perform the Design Services</w:t>
      </w:r>
      <w:r w:rsidR="000122B1" w:rsidRPr="00F66139">
        <w:rPr>
          <w:rFonts w:ascii="Arial" w:hAnsi="Arial" w:cs="Arial"/>
          <w:bCs w:val="0"/>
          <w:color w:val="auto"/>
          <w:sz w:val="22"/>
          <w:szCs w:val="22"/>
        </w:rPr>
        <w:t>;</w:t>
      </w:r>
    </w:p>
    <w:p w14:paraId="1C4508D6" w14:textId="77777777" w:rsidR="00E15B6B" w:rsidRPr="00F66139" w:rsidRDefault="006A7C81" w:rsidP="00EE1CC2">
      <w:pPr>
        <w:pStyle w:val="Heading1"/>
        <w:widowControl w:val="0"/>
        <w:numPr>
          <w:ilvl w:val="2"/>
          <w:numId w:val="17"/>
        </w:numPr>
        <w:spacing w:after="120"/>
        <w:jc w:val="both"/>
        <w:rPr>
          <w:rFonts w:ascii="Arial" w:hAnsi="Arial" w:cs="Arial"/>
          <w:color w:val="auto"/>
          <w:sz w:val="22"/>
          <w:szCs w:val="22"/>
        </w:rPr>
      </w:pPr>
      <w:r w:rsidRPr="00F66139">
        <w:rPr>
          <w:rFonts w:ascii="Arial" w:hAnsi="Arial" w:cs="Arial"/>
          <w:color w:val="auto"/>
          <w:sz w:val="22"/>
          <w:szCs w:val="22"/>
        </w:rPr>
        <w:t xml:space="preserve">Pay all taxes, licenses, and fees that may be imposed or charged upon the services, labor, material, or other things used in the performance of the </w:t>
      </w:r>
      <w:r w:rsidR="00BA2892" w:rsidRPr="00F66139">
        <w:rPr>
          <w:rFonts w:ascii="Arial" w:hAnsi="Arial" w:cs="Arial"/>
          <w:color w:val="auto"/>
          <w:sz w:val="22"/>
          <w:szCs w:val="22"/>
        </w:rPr>
        <w:t xml:space="preserve">Design </w:t>
      </w:r>
      <w:r w:rsidRPr="00F66139">
        <w:rPr>
          <w:rFonts w:ascii="Arial" w:hAnsi="Arial" w:cs="Arial"/>
          <w:color w:val="auto"/>
          <w:sz w:val="22"/>
          <w:szCs w:val="22"/>
        </w:rPr>
        <w:t>Services</w:t>
      </w:r>
      <w:r w:rsidR="000122B1" w:rsidRPr="00F66139">
        <w:rPr>
          <w:rFonts w:ascii="Arial" w:hAnsi="Arial" w:cs="Arial"/>
          <w:color w:val="auto"/>
          <w:sz w:val="22"/>
          <w:szCs w:val="22"/>
        </w:rPr>
        <w:t>;</w:t>
      </w:r>
    </w:p>
    <w:p w14:paraId="1F70BA68" w14:textId="77777777" w:rsidR="00E15B6B" w:rsidRPr="00F66139" w:rsidRDefault="006A7C81" w:rsidP="00EE1CC2">
      <w:pPr>
        <w:pStyle w:val="Heading1"/>
        <w:widowControl w:val="0"/>
        <w:numPr>
          <w:ilvl w:val="2"/>
          <w:numId w:val="17"/>
        </w:numPr>
        <w:spacing w:after="120"/>
        <w:jc w:val="both"/>
        <w:rPr>
          <w:rFonts w:ascii="Arial" w:hAnsi="Arial" w:cs="Arial"/>
          <w:color w:val="auto"/>
          <w:sz w:val="22"/>
          <w:szCs w:val="22"/>
        </w:rPr>
      </w:pPr>
      <w:r w:rsidRPr="00F66139">
        <w:rPr>
          <w:rFonts w:ascii="Arial" w:hAnsi="Arial" w:cs="Arial"/>
          <w:color w:val="auto"/>
          <w:sz w:val="22"/>
          <w:szCs w:val="22"/>
        </w:rPr>
        <w:t xml:space="preserve">If Designer is a federal subcontractor pursuant to Executive Order 11246, Section 503 of the Rehabilitation Act of 1973, and the Vietnam Era Veterans’ Readjustment Assistance Act of 1974 and related implementing regulations, abide by all applicable laws, including without limitation:  Equal Opportunity clauses set forth in 41 CFR §§ 60-1.4(a), 60-4.3(a), 60-300.5(a) and 60-741.5(a), 60-250.5(a).  Among other things, these regulations: (i) prohibit discrimination against qualified individuals based on their status as protected veterans or individuals with disabilities, and prohibit discrimination against all individuals based on their race, color, religion, sex, sexual orientation, gender identity, or national origin; and (ii) require that covered subcontractors take affirmative action to employ and advance the employment of individuals without regard to race, color, religion, sex, sexual orientation, gender identity, national origin, protected veteran status, or disability.  Unless exempted, the provisions set forth in 41 CFR §61-250.10, 41 CFR § 61-300.10, and 29 CFR Part 471, Appendix A to Subpart A, are incorporated by reference and are binding </w:t>
      </w:r>
      <w:r w:rsidRPr="00F66139">
        <w:rPr>
          <w:rFonts w:ascii="Arial" w:hAnsi="Arial" w:cs="Arial"/>
          <w:color w:val="auto"/>
          <w:sz w:val="22"/>
          <w:szCs w:val="22"/>
        </w:rPr>
        <w:lastRenderedPageBreak/>
        <w:t>on Designer</w:t>
      </w:r>
      <w:r w:rsidR="000122B1" w:rsidRPr="00F66139">
        <w:rPr>
          <w:rFonts w:ascii="Arial" w:hAnsi="Arial" w:cs="Arial"/>
          <w:color w:val="auto"/>
          <w:sz w:val="22"/>
          <w:szCs w:val="22"/>
        </w:rPr>
        <w:t xml:space="preserve">; and </w:t>
      </w:r>
    </w:p>
    <w:p w14:paraId="42ABF841" w14:textId="296C0DA3" w:rsidR="00E15B6B" w:rsidRPr="00F66139" w:rsidRDefault="00C73042" w:rsidP="00EE1CC2">
      <w:pPr>
        <w:pStyle w:val="Heading1"/>
        <w:widowControl w:val="0"/>
        <w:numPr>
          <w:ilvl w:val="2"/>
          <w:numId w:val="17"/>
        </w:numPr>
        <w:spacing w:after="120"/>
        <w:jc w:val="both"/>
        <w:rPr>
          <w:rFonts w:ascii="Arial" w:hAnsi="Arial" w:cs="Arial"/>
          <w:color w:val="auto"/>
          <w:sz w:val="22"/>
          <w:szCs w:val="22"/>
        </w:rPr>
      </w:pPr>
      <w:r w:rsidRPr="00F66139">
        <w:rPr>
          <w:rFonts w:ascii="Arial" w:hAnsi="Arial" w:cs="Arial"/>
          <w:color w:val="auto"/>
          <w:sz w:val="22"/>
          <w:szCs w:val="22"/>
        </w:rPr>
        <w:t>Fully c</w:t>
      </w:r>
      <w:r w:rsidR="006A7C81" w:rsidRPr="00F66139">
        <w:rPr>
          <w:rFonts w:ascii="Arial" w:hAnsi="Arial" w:cs="Arial"/>
          <w:color w:val="auto"/>
          <w:sz w:val="22"/>
          <w:szCs w:val="22"/>
        </w:rPr>
        <w:t xml:space="preserve">omply with the provisions set forth in </w:t>
      </w:r>
      <w:r w:rsidR="006A7C81" w:rsidRPr="00F66139">
        <w:rPr>
          <w:rFonts w:ascii="Arial" w:hAnsi="Arial" w:cs="Arial"/>
          <w:b/>
          <w:color w:val="auto"/>
          <w:sz w:val="22"/>
          <w:szCs w:val="22"/>
        </w:rPr>
        <w:t>Exhibit “F”</w:t>
      </w:r>
      <w:r w:rsidR="006A7C81" w:rsidRPr="00F66139">
        <w:rPr>
          <w:rFonts w:ascii="Arial" w:hAnsi="Arial" w:cs="Arial"/>
          <w:color w:val="auto"/>
          <w:sz w:val="22"/>
          <w:szCs w:val="22"/>
        </w:rPr>
        <w:t xml:space="preserve"> if Designer has one or more lower-tier design subcontractors that are certified for the Design Services under the Project DBE program (“</w:t>
      </w:r>
      <w:r w:rsidR="006A7C81" w:rsidRPr="00F66139">
        <w:rPr>
          <w:rFonts w:ascii="Arial" w:hAnsi="Arial" w:cs="Arial"/>
          <w:b/>
          <w:color w:val="auto"/>
          <w:sz w:val="22"/>
          <w:szCs w:val="22"/>
        </w:rPr>
        <w:t>Certified DBE Sub-Designer</w:t>
      </w:r>
      <w:r w:rsidR="006A7C81" w:rsidRPr="00F66139">
        <w:rPr>
          <w:rFonts w:ascii="Arial" w:hAnsi="Arial" w:cs="Arial"/>
          <w:color w:val="auto"/>
          <w:sz w:val="22"/>
          <w:szCs w:val="22"/>
        </w:rPr>
        <w:t xml:space="preserve">”).  </w:t>
      </w:r>
    </w:p>
    <w:p w14:paraId="5A5FB299" w14:textId="77777777" w:rsidR="00716C04" w:rsidRPr="00F66139" w:rsidRDefault="00716C04" w:rsidP="00716C04">
      <w:pPr>
        <w:pStyle w:val="Heading1"/>
        <w:widowControl w:val="0"/>
        <w:spacing w:after="120"/>
        <w:ind w:left="2160"/>
        <w:jc w:val="both"/>
        <w:rPr>
          <w:rFonts w:ascii="Arial" w:hAnsi="Arial" w:cs="Arial"/>
          <w:color w:val="auto"/>
          <w:sz w:val="22"/>
          <w:szCs w:val="22"/>
        </w:rPr>
      </w:pPr>
    </w:p>
    <w:p w14:paraId="24538162" w14:textId="77777777" w:rsidR="00716C04" w:rsidRPr="00F66139" w:rsidRDefault="00716C04" w:rsidP="00732303">
      <w:pPr>
        <w:pStyle w:val="Heading1"/>
        <w:widowControl w:val="0"/>
        <w:spacing w:after="120"/>
        <w:ind w:left="2160"/>
        <w:jc w:val="both"/>
        <w:rPr>
          <w:rFonts w:ascii="Arial" w:hAnsi="Arial" w:cs="Arial"/>
          <w:color w:val="auto"/>
          <w:sz w:val="22"/>
          <w:szCs w:val="22"/>
        </w:rPr>
      </w:pPr>
    </w:p>
    <w:p w14:paraId="3297525C" w14:textId="77777777" w:rsidR="00F14B75" w:rsidRPr="00F66139" w:rsidRDefault="00211B17" w:rsidP="00EE1CC2">
      <w:pPr>
        <w:pStyle w:val="BodyText"/>
        <w:widowControl w:val="0"/>
        <w:numPr>
          <w:ilvl w:val="1"/>
          <w:numId w:val="17"/>
        </w:numPr>
        <w:jc w:val="both"/>
        <w:rPr>
          <w:rFonts w:ascii="Arial" w:hAnsi="Arial" w:cs="Arial"/>
          <w:color w:val="auto"/>
          <w:sz w:val="22"/>
          <w:szCs w:val="22"/>
        </w:rPr>
      </w:pPr>
      <w:r w:rsidRPr="00F66139">
        <w:rPr>
          <w:rFonts w:ascii="Arial" w:hAnsi="Arial" w:cs="Arial"/>
          <w:color w:val="auto"/>
          <w:sz w:val="22"/>
          <w:szCs w:val="22"/>
          <w:u w:val="single"/>
        </w:rPr>
        <w:t>Personnel</w:t>
      </w:r>
      <w:r w:rsidRPr="00F66139">
        <w:rPr>
          <w:rFonts w:ascii="Arial" w:hAnsi="Arial" w:cs="Arial"/>
          <w:color w:val="auto"/>
          <w:sz w:val="22"/>
          <w:szCs w:val="22"/>
        </w:rPr>
        <w:t xml:space="preserve">.  </w:t>
      </w:r>
      <w:r w:rsidR="003D08C8" w:rsidRPr="00F66139">
        <w:rPr>
          <w:rFonts w:ascii="Arial" w:hAnsi="Arial" w:cs="Arial"/>
          <w:color w:val="auto"/>
          <w:sz w:val="22"/>
          <w:szCs w:val="22"/>
        </w:rPr>
        <w:t>Designer shall:</w:t>
      </w:r>
    </w:p>
    <w:p w14:paraId="723F7161" w14:textId="77777777" w:rsidR="003D08C8" w:rsidRPr="00F66139" w:rsidRDefault="003D08C8" w:rsidP="00EE1CC2">
      <w:pPr>
        <w:pStyle w:val="BodyText"/>
        <w:widowControl w:val="0"/>
        <w:numPr>
          <w:ilvl w:val="2"/>
          <w:numId w:val="17"/>
        </w:numPr>
        <w:jc w:val="both"/>
        <w:rPr>
          <w:rFonts w:ascii="Arial" w:hAnsi="Arial" w:cs="Arial"/>
          <w:color w:val="auto"/>
          <w:sz w:val="22"/>
          <w:szCs w:val="22"/>
        </w:rPr>
      </w:pPr>
      <w:r w:rsidRPr="00F66139">
        <w:rPr>
          <w:rFonts w:ascii="Arial" w:hAnsi="Arial" w:cs="Arial"/>
          <w:color w:val="auto"/>
          <w:sz w:val="22"/>
          <w:szCs w:val="22"/>
        </w:rPr>
        <w:t>P</w:t>
      </w:r>
      <w:r w:rsidR="00162A12" w:rsidRPr="00F66139">
        <w:rPr>
          <w:rFonts w:ascii="Arial" w:hAnsi="Arial" w:cs="Arial"/>
          <w:color w:val="auto"/>
          <w:sz w:val="22"/>
          <w:szCs w:val="22"/>
        </w:rPr>
        <w:t xml:space="preserve">rovide sufficient personnel to perform the Design Services and designate one individual as </w:t>
      </w:r>
      <w:r w:rsidR="00F14B75" w:rsidRPr="00F66139">
        <w:rPr>
          <w:rFonts w:ascii="Arial" w:hAnsi="Arial" w:cs="Arial"/>
          <w:color w:val="auto"/>
          <w:sz w:val="22"/>
          <w:szCs w:val="22"/>
        </w:rPr>
        <w:t>Designer</w:t>
      </w:r>
      <w:r w:rsidR="00162A12" w:rsidRPr="00F66139">
        <w:rPr>
          <w:rFonts w:ascii="Arial" w:hAnsi="Arial" w:cs="Arial"/>
          <w:color w:val="auto"/>
          <w:sz w:val="22"/>
          <w:szCs w:val="22"/>
        </w:rPr>
        <w:t>’s representative for the Project with full authority to represent Designer</w:t>
      </w:r>
      <w:r w:rsidR="00B54648" w:rsidRPr="00F66139">
        <w:rPr>
          <w:rFonts w:ascii="Arial" w:hAnsi="Arial" w:cs="Arial"/>
          <w:color w:val="auto"/>
          <w:sz w:val="22"/>
          <w:szCs w:val="22"/>
        </w:rPr>
        <w:t>;</w:t>
      </w:r>
    </w:p>
    <w:p w14:paraId="06ED8DE7" w14:textId="3153FB69" w:rsidR="00F14B75" w:rsidRPr="00F66139" w:rsidRDefault="003D08C8" w:rsidP="00EE1CC2">
      <w:pPr>
        <w:pStyle w:val="BodyText"/>
        <w:widowControl w:val="0"/>
        <w:numPr>
          <w:ilvl w:val="2"/>
          <w:numId w:val="17"/>
        </w:numPr>
        <w:jc w:val="both"/>
        <w:rPr>
          <w:rFonts w:ascii="Arial" w:hAnsi="Arial" w:cs="Arial"/>
          <w:color w:val="auto"/>
          <w:sz w:val="22"/>
          <w:szCs w:val="22"/>
        </w:rPr>
      </w:pPr>
      <w:r w:rsidRPr="00F66139">
        <w:rPr>
          <w:rFonts w:ascii="Arial" w:hAnsi="Arial" w:cs="Arial"/>
          <w:color w:val="auto"/>
          <w:sz w:val="22"/>
          <w:szCs w:val="22"/>
        </w:rPr>
        <w:t>No</w:t>
      </w:r>
      <w:r w:rsidR="00162A12" w:rsidRPr="00F66139">
        <w:rPr>
          <w:rFonts w:ascii="Arial" w:hAnsi="Arial" w:cs="Arial"/>
          <w:color w:val="auto"/>
          <w:sz w:val="22"/>
          <w:szCs w:val="22"/>
        </w:rPr>
        <w:t xml:space="preserve">t remove any personnel set forth in </w:t>
      </w:r>
      <w:r w:rsidR="00162A12" w:rsidRPr="00F66139">
        <w:rPr>
          <w:rFonts w:ascii="Arial" w:hAnsi="Arial" w:cs="Arial"/>
          <w:b/>
          <w:color w:val="auto"/>
          <w:sz w:val="22"/>
          <w:szCs w:val="22"/>
        </w:rPr>
        <w:t xml:space="preserve">Exhibit “C” </w:t>
      </w:r>
      <w:r w:rsidR="00162A12" w:rsidRPr="00F66139">
        <w:rPr>
          <w:rFonts w:ascii="Arial" w:hAnsi="Arial" w:cs="Arial"/>
          <w:color w:val="auto"/>
          <w:sz w:val="22"/>
          <w:szCs w:val="22"/>
        </w:rPr>
        <w:t>(“</w:t>
      </w:r>
      <w:r w:rsidR="00162A12" w:rsidRPr="00F66139">
        <w:rPr>
          <w:rFonts w:ascii="Arial" w:hAnsi="Arial" w:cs="Arial"/>
          <w:b/>
          <w:color w:val="auto"/>
          <w:sz w:val="22"/>
          <w:szCs w:val="22"/>
        </w:rPr>
        <w:t>Key Personnel</w:t>
      </w:r>
      <w:r w:rsidR="00162A12" w:rsidRPr="00F66139">
        <w:rPr>
          <w:rFonts w:ascii="Arial" w:hAnsi="Arial" w:cs="Arial"/>
          <w:color w:val="auto"/>
          <w:sz w:val="22"/>
          <w:szCs w:val="22"/>
        </w:rPr>
        <w:t xml:space="preserve">”) from the Project without </w:t>
      </w:r>
      <w:r w:rsidR="006A0A32">
        <w:rPr>
          <w:rFonts w:ascii="Arial" w:hAnsi="Arial" w:cs="Arial"/>
          <w:color w:val="auto"/>
          <w:sz w:val="22"/>
          <w:szCs w:val="22"/>
        </w:rPr>
        <w:t>Client</w:t>
      </w:r>
      <w:r w:rsidR="00162A12" w:rsidRPr="00F66139">
        <w:rPr>
          <w:rFonts w:ascii="Arial" w:hAnsi="Arial" w:cs="Arial"/>
          <w:color w:val="auto"/>
          <w:sz w:val="22"/>
          <w:szCs w:val="22"/>
        </w:rPr>
        <w:t>’s prior written approval, which will not be withheld unreasonably</w:t>
      </w:r>
      <w:r w:rsidR="0000409E" w:rsidRPr="00F66139">
        <w:rPr>
          <w:rFonts w:ascii="Arial" w:hAnsi="Arial" w:cs="Arial"/>
          <w:color w:val="auto"/>
          <w:sz w:val="22"/>
          <w:szCs w:val="22"/>
        </w:rPr>
        <w:t xml:space="preserve"> and subject to the Prime Contract requirements</w:t>
      </w:r>
      <w:r w:rsidR="00B54648" w:rsidRPr="00F66139">
        <w:rPr>
          <w:rFonts w:ascii="Arial" w:hAnsi="Arial" w:cs="Arial"/>
          <w:color w:val="auto"/>
          <w:sz w:val="22"/>
          <w:szCs w:val="22"/>
        </w:rPr>
        <w:t xml:space="preserve">; and </w:t>
      </w:r>
      <w:r w:rsidR="0000409E" w:rsidRPr="00F66139">
        <w:rPr>
          <w:rFonts w:ascii="Arial" w:hAnsi="Arial" w:cs="Arial"/>
          <w:color w:val="auto"/>
          <w:sz w:val="22"/>
          <w:szCs w:val="22"/>
        </w:rPr>
        <w:t xml:space="preserve"> </w:t>
      </w:r>
    </w:p>
    <w:p w14:paraId="62698D8A" w14:textId="22A2ECFA" w:rsidR="00211B17" w:rsidRPr="00F66139" w:rsidRDefault="003D08C8" w:rsidP="00EE1CC2">
      <w:pPr>
        <w:pStyle w:val="BodyText"/>
        <w:widowControl w:val="0"/>
        <w:numPr>
          <w:ilvl w:val="2"/>
          <w:numId w:val="17"/>
        </w:numPr>
        <w:jc w:val="both"/>
        <w:rPr>
          <w:rFonts w:ascii="Arial" w:hAnsi="Arial" w:cs="Arial"/>
          <w:color w:val="auto"/>
          <w:sz w:val="22"/>
          <w:szCs w:val="22"/>
        </w:rPr>
      </w:pPr>
      <w:r w:rsidRPr="00F66139">
        <w:rPr>
          <w:rFonts w:ascii="Arial" w:hAnsi="Arial" w:cs="Arial"/>
          <w:bCs/>
          <w:color w:val="auto"/>
          <w:sz w:val="22"/>
          <w:szCs w:val="22"/>
        </w:rPr>
        <w:t xml:space="preserve">Remove and replace </w:t>
      </w:r>
      <w:r w:rsidR="0010113A" w:rsidRPr="00F66139">
        <w:rPr>
          <w:rFonts w:ascii="Arial" w:hAnsi="Arial" w:cs="Arial"/>
          <w:bCs/>
          <w:color w:val="auto"/>
          <w:sz w:val="22"/>
          <w:szCs w:val="22"/>
        </w:rPr>
        <w:t xml:space="preserve">any </w:t>
      </w:r>
      <w:r w:rsidR="0010113A">
        <w:rPr>
          <w:rFonts w:ascii="Arial" w:hAnsi="Arial" w:cs="Arial"/>
          <w:bCs/>
          <w:color w:val="auto"/>
          <w:sz w:val="22"/>
          <w:szCs w:val="22"/>
        </w:rPr>
        <w:t>personnel</w:t>
      </w:r>
      <w:r w:rsidR="00162A12" w:rsidRPr="00F66139">
        <w:rPr>
          <w:rFonts w:ascii="Arial" w:hAnsi="Arial" w:cs="Arial"/>
          <w:bCs/>
          <w:color w:val="auto"/>
          <w:sz w:val="22"/>
          <w:szCs w:val="22"/>
        </w:rPr>
        <w:t xml:space="preserve"> whose perform</w:t>
      </w:r>
      <w:r w:rsidR="00F14B75" w:rsidRPr="00F66139">
        <w:rPr>
          <w:rFonts w:ascii="Arial" w:hAnsi="Arial" w:cs="Arial"/>
          <w:bCs/>
          <w:color w:val="auto"/>
          <w:sz w:val="22"/>
          <w:szCs w:val="22"/>
        </w:rPr>
        <w:t>ance</w:t>
      </w:r>
      <w:r w:rsidR="00162A12" w:rsidRPr="00F66139">
        <w:rPr>
          <w:rFonts w:ascii="Arial" w:hAnsi="Arial" w:cs="Arial"/>
          <w:bCs/>
          <w:color w:val="auto"/>
          <w:sz w:val="22"/>
          <w:szCs w:val="22"/>
        </w:rPr>
        <w:t xml:space="preserve"> is </w:t>
      </w:r>
      <w:r w:rsidR="00EA6D1C" w:rsidRPr="00F66139">
        <w:rPr>
          <w:rFonts w:ascii="Arial" w:hAnsi="Arial" w:cs="Arial"/>
          <w:bCs/>
          <w:color w:val="auto"/>
          <w:sz w:val="22"/>
          <w:szCs w:val="22"/>
        </w:rPr>
        <w:t xml:space="preserve">determined to be </w:t>
      </w:r>
      <w:r w:rsidR="00162A12" w:rsidRPr="00F66139">
        <w:rPr>
          <w:rFonts w:ascii="Arial" w:hAnsi="Arial" w:cs="Arial"/>
          <w:bCs/>
          <w:color w:val="auto"/>
          <w:sz w:val="22"/>
          <w:szCs w:val="22"/>
        </w:rPr>
        <w:t xml:space="preserve">unsatisfactory by </w:t>
      </w:r>
      <w:r w:rsidR="006A0A32">
        <w:rPr>
          <w:rFonts w:ascii="Arial" w:hAnsi="Arial" w:cs="Arial"/>
          <w:bCs/>
          <w:color w:val="auto"/>
          <w:sz w:val="22"/>
          <w:szCs w:val="22"/>
        </w:rPr>
        <w:t>Client</w:t>
      </w:r>
      <w:r w:rsidRPr="00F66139">
        <w:rPr>
          <w:rFonts w:ascii="Arial" w:hAnsi="Arial" w:cs="Arial"/>
          <w:bCs/>
          <w:color w:val="auto"/>
          <w:sz w:val="22"/>
          <w:szCs w:val="22"/>
        </w:rPr>
        <w:t xml:space="preserve">.  </w:t>
      </w:r>
    </w:p>
    <w:p w14:paraId="0667D0EF" w14:textId="77777777" w:rsidR="00E15B6B" w:rsidRPr="00F66139" w:rsidRDefault="00211B17" w:rsidP="00EE1CC2">
      <w:pPr>
        <w:pStyle w:val="BodyText"/>
        <w:widowControl w:val="0"/>
        <w:numPr>
          <w:ilvl w:val="1"/>
          <w:numId w:val="17"/>
        </w:numPr>
        <w:jc w:val="both"/>
        <w:rPr>
          <w:rFonts w:ascii="Arial" w:hAnsi="Arial" w:cs="Arial"/>
          <w:color w:val="auto"/>
          <w:sz w:val="22"/>
          <w:szCs w:val="22"/>
        </w:rPr>
      </w:pPr>
      <w:r w:rsidRPr="00F66139">
        <w:rPr>
          <w:rFonts w:ascii="Arial" w:hAnsi="Arial" w:cs="Arial"/>
          <w:color w:val="auto"/>
          <w:sz w:val="22"/>
          <w:szCs w:val="22"/>
          <w:u w:val="single"/>
        </w:rPr>
        <w:t>Liens and Claims</w:t>
      </w:r>
      <w:r w:rsidRPr="00F66139">
        <w:rPr>
          <w:rFonts w:ascii="Arial" w:hAnsi="Arial" w:cs="Arial"/>
          <w:color w:val="auto"/>
          <w:sz w:val="22"/>
          <w:szCs w:val="22"/>
        </w:rPr>
        <w:t xml:space="preserve">.  </w:t>
      </w:r>
      <w:r w:rsidR="003D08C8" w:rsidRPr="00F66139">
        <w:rPr>
          <w:rFonts w:ascii="Arial" w:hAnsi="Arial" w:cs="Arial"/>
          <w:color w:val="auto"/>
          <w:sz w:val="22"/>
          <w:szCs w:val="22"/>
        </w:rPr>
        <w:t>Designer shall:</w:t>
      </w:r>
    </w:p>
    <w:p w14:paraId="57C72695" w14:textId="77777777" w:rsidR="003D08C8" w:rsidRPr="00F66139" w:rsidRDefault="003D08C8" w:rsidP="00EE1CC2">
      <w:pPr>
        <w:pStyle w:val="BodyText"/>
        <w:widowControl w:val="0"/>
        <w:numPr>
          <w:ilvl w:val="2"/>
          <w:numId w:val="17"/>
        </w:numPr>
        <w:jc w:val="both"/>
        <w:rPr>
          <w:rFonts w:ascii="Arial" w:hAnsi="Arial" w:cs="Arial"/>
          <w:color w:val="auto"/>
          <w:sz w:val="22"/>
          <w:szCs w:val="22"/>
        </w:rPr>
      </w:pPr>
      <w:r w:rsidRPr="00F66139">
        <w:rPr>
          <w:rFonts w:ascii="Arial" w:hAnsi="Arial" w:cs="Arial"/>
          <w:color w:val="auto"/>
          <w:sz w:val="22"/>
          <w:szCs w:val="22"/>
        </w:rPr>
        <w:t>P</w:t>
      </w:r>
      <w:r w:rsidR="00BA2892" w:rsidRPr="00F66139">
        <w:rPr>
          <w:rFonts w:ascii="Arial" w:hAnsi="Arial" w:cs="Arial"/>
          <w:color w:val="auto"/>
          <w:sz w:val="22"/>
          <w:szCs w:val="22"/>
        </w:rPr>
        <w:t>romptly pay all proper accounts for work done or materials furnished under all contracts it enters into relating to the Project, excepting those sums required to be retained under the provisions of any applicable statute</w:t>
      </w:r>
      <w:r w:rsidR="00CB712E" w:rsidRPr="00F66139">
        <w:rPr>
          <w:rFonts w:ascii="Arial" w:hAnsi="Arial" w:cs="Arial"/>
          <w:color w:val="auto"/>
          <w:sz w:val="22"/>
          <w:szCs w:val="22"/>
        </w:rPr>
        <w:t xml:space="preserve">; </w:t>
      </w:r>
    </w:p>
    <w:p w14:paraId="0E200018" w14:textId="40D08A9F" w:rsidR="003D08C8" w:rsidRPr="00F66139" w:rsidRDefault="003D08C8" w:rsidP="00EE1CC2">
      <w:pPr>
        <w:pStyle w:val="BodyText"/>
        <w:widowControl w:val="0"/>
        <w:numPr>
          <w:ilvl w:val="2"/>
          <w:numId w:val="17"/>
        </w:numPr>
        <w:jc w:val="both"/>
        <w:rPr>
          <w:rFonts w:ascii="Arial" w:hAnsi="Arial" w:cs="Arial"/>
          <w:color w:val="auto"/>
          <w:sz w:val="22"/>
          <w:szCs w:val="22"/>
        </w:rPr>
      </w:pPr>
      <w:r w:rsidRPr="00F66139">
        <w:rPr>
          <w:rFonts w:ascii="Arial" w:hAnsi="Arial" w:cs="Arial"/>
          <w:color w:val="auto"/>
          <w:sz w:val="22"/>
          <w:szCs w:val="22"/>
        </w:rPr>
        <w:t>No</w:t>
      </w:r>
      <w:r w:rsidR="00BA2892" w:rsidRPr="00F66139">
        <w:rPr>
          <w:rFonts w:ascii="Arial" w:hAnsi="Arial" w:cs="Arial"/>
          <w:color w:val="auto"/>
          <w:sz w:val="22"/>
          <w:szCs w:val="22"/>
        </w:rPr>
        <w:t xml:space="preserve">t by any act or omission cause, encourage, suffer or allow any lien or claim under any such statute or in equity to be made against </w:t>
      </w:r>
      <w:r w:rsidR="00F14B75" w:rsidRPr="00F66139">
        <w:rPr>
          <w:rFonts w:ascii="Arial" w:hAnsi="Arial" w:cs="Arial"/>
          <w:color w:val="auto"/>
          <w:sz w:val="22"/>
          <w:szCs w:val="22"/>
        </w:rPr>
        <w:t>Owner</w:t>
      </w:r>
      <w:r w:rsidR="00BA2892" w:rsidRPr="00F66139">
        <w:rPr>
          <w:rFonts w:ascii="Arial" w:hAnsi="Arial" w:cs="Arial"/>
          <w:color w:val="auto"/>
          <w:sz w:val="22"/>
          <w:szCs w:val="22"/>
        </w:rPr>
        <w:t>, Contractor</w:t>
      </w:r>
      <w:r w:rsidR="006A0A32">
        <w:rPr>
          <w:rFonts w:ascii="Arial" w:hAnsi="Arial" w:cs="Arial"/>
          <w:color w:val="auto"/>
          <w:sz w:val="22"/>
          <w:szCs w:val="22"/>
        </w:rPr>
        <w:t>, Client</w:t>
      </w:r>
      <w:r w:rsidR="00BA2892" w:rsidRPr="00F66139">
        <w:rPr>
          <w:rFonts w:ascii="Arial" w:hAnsi="Arial" w:cs="Arial"/>
          <w:color w:val="auto"/>
          <w:sz w:val="22"/>
          <w:szCs w:val="22"/>
        </w:rPr>
        <w:t xml:space="preserve"> or Designer or </w:t>
      </w:r>
      <w:r w:rsidR="002F1B79" w:rsidRPr="00F66139">
        <w:rPr>
          <w:rFonts w:ascii="Arial" w:hAnsi="Arial" w:cs="Arial"/>
          <w:color w:val="auto"/>
          <w:sz w:val="22"/>
          <w:szCs w:val="22"/>
        </w:rPr>
        <w:t xml:space="preserve">to be </w:t>
      </w:r>
      <w:r w:rsidR="00BA2892" w:rsidRPr="00F66139">
        <w:rPr>
          <w:rFonts w:ascii="Arial" w:hAnsi="Arial" w:cs="Arial"/>
          <w:color w:val="auto"/>
          <w:sz w:val="22"/>
          <w:szCs w:val="22"/>
        </w:rPr>
        <w:t xml:space="preserve">filed or registered against the Project by reason of work, services or materials supplied or claimed to have been supplied to </w:t>
      </w:r>
      <w:r w:rsidR="00F14B75" w:rsidRPr="00F66139">
        <w:rPr>
          <w:rFonts w:ascii="Arial" w:hAnsi="Arial" w:cs="Arial"/>
          <w:color w:val="auto"/>
          <w:sz w:val="22"/>
          <w:szCs w:val="22"/>
        </w:rPr>
        <w:t>Designer</w:t>
      </w:r>
      <w:r w:rsidR="00BA2892" w:rsidRPr="00F66139">
        <w:rPr>
          <w:rFonts w:ascii="Arial" w:hAnsi="Arial" w:cs="Arial"/>
          <w:color w:val="auto"/>
          <w:sz w:val="22"/>
          <w:szCs w:val="22"/>
        </w:rPr>
        <w:t xml:space="preserve"> or anyone holding any interest through or under </w:t>
      </w:r>
      <w:r w:rsidR="00F14B75" w:rsidRPr="00F66139">
        <w:rPr>
          <w:rFonts w:ascii="Arial" w:hAnsi="Arial" w:cs="Arial"/>
          <w:color w:val="auto"/>
          <w:sz w:val="22"/>
          <w:szCs w:val="22"/>
        </w:rPr>
        <w:t>Designer</w:t>
      </w:r>
      <w:r w:rsidR="00CB712E" w:rsidRPr="00F66139">
        <w:rPr>
          <w:rFonts w:ascii="Arial" w:hAnsi="Arial" w:cs="Arial"/>
          <w:color w:val="auto"/>
          <w:sz w:val="22"/>
          <w:szCs w:val="22"/>
        </w:rPr>
        <w:t>;</w:t>
      </w:r>
      <w:r w:rsidR="00BA2892" w:rsidRPr="00F66139">
        <w:rPr>
          <w:rFonts w:ascii="Arial" w:hAnsi="Arial" w:cs="Arial"/>
          <w:color w:val="auto"/>
          <w:sz w:val="22"/>
          <w:szCs w:val="22"/>
        </w:rPr>
        <w:t xml:space="preserve">  </w:t>
      </w:r>
    </w:p>
    <w:p w14:paraId="7CB043A6" w14:textId="77777777" w:rsidR="00E15B6B" w:rsidRPr="00F66139" w:rsidRDefault="006944D4" w:rsidP="00EE1CC2">
      <w:pPr>
        <w:pStyle w:val="BodyText"/>
        <w:widowControl w:val="0"/>
        <w:numPr>
          <w:ilvl w:val="2"/>
          <w:numId w:val="17"/>
        </w:numPr>
        <w:jc w:val="both"/>
        <w:rPr>
          <w:rFonts w:ascii="Arial" w:hAnsi="Arial" w:cs="Arial"/>
          <w:color w:val="auto"/>
          <w:sz w:val="22"/>
          <w:szCs w:val="22"/>
        </w:rPr>
      </w:pPr>
      <w:r w:rsidRPr="00F66139">
        <w:rPr>
          <w:rFonts w:ascii="Arial" w:hAnsi="Arial" w:cs="Arial"/>
          <w:color w:val="auto"/>
          <w:sz w:val="22"/>
          <w:szCs w:val="22"/>
        </w:rPr>
        <w:t>P</w:t>
      </w:r>
      <w:r w:rsidR="00BA2892" w:rsidRPr="00F66139">
        <w:rPr>
          <w:rFonts w:ascii="Arial" w:hAnsi="Arial" w:cs="Arial"/>
          <w:color w:val="auto"/>
          <w:sz w:val="22"/>
          <w:szCs w:val="22"/>
        </w:rPr>
        <w:t>romptly take all steps required to</w:t>
      </w:r>
      <w:r w:rsidR="00C21E8A">
        <w:rPr>
          <w:rFonts w:ascii="Arial" w:hAnsi="Arial" w:cs="Arial"/>
          <w:color w:val="auto"/>
          <w:sz w:val="22"/>
          <w:szCs w:val="22"/>
        </w:rPr>
        <w:t xml:space="preserve"> a</w:t>
      </w:r>
      <w:r w:rsidR="00BA2892" w:rsidRPr="00F66139">
        <w:rPr>
          <w:rFonts w:ascii="Arial" w:hAnsi="Arial" w:cs="Arial"/>
          <w:color w:val="auto"/>
          <w:sz w:val="22"/>
          <w:szCs w:val="22"/>
        </w:rPr>
        <w:t>ffect a discharge of any lien so filed or registered</w:t>
      </w:r>
      <w:r w:rsidRPr="00F66139">
        <w:rPr>
          <w:rFonts w:ascii="Arial" w:hAnsi="Arial" w:cs="Arial"/>
          <w:color w:val="auto"/>
          <w:sz w:val="22"/>
          <w:szCs w:val="22"/>
        </w:rPr>
        <w:t xml:space="preserve"> at its own expense</w:t>
      </w:r>
      <w:r w:rsidR="00CB712E" w:rsidRPr="00F66139">
        <w:rPr>
          <w:rFonts w:ascii="Arial" w:hAnsi="Arial" w:cs="Arial"/>
          <w:color w:val="auto"/>
          <w:sz w:val="22"/>
          <w:szCs w:val="22"/>
        </w:rPr>
        <w:t xml:space="preserve">; and </w:t>
      </w:r>
    </w:p>
    <w:p w14:paraId="11203A95" w14:textId="6F68A687" w:rsidR="00E15B6B" w:rsidRPr="00F66139" w:rsidRDefault="003D08C8" w:rsidP="00EE1CC2">
      <w:pPr>
        <w:pStyle w:val="BodyText"/>
        <w:widowControl w:val="0"/>
        <w:numPr>
          <w:ilvl w:val="2"/>
          <w:numId w:val="17"/>
        </w:numPr>
        <w:jc w:val="both"/>
        <w:rPr>
          <w:rFonts w:ascii="Arial" w:hAnsi="Arial" w:cs="Arial"/>
          <w:color w:val="auto"/>
          <w:sz w:val="22"/>
          <w:szCs w:val="22"/>
        </w:rPr>
      </w:pPr>
      <w:r w:rsidRPr="00F66139">
        <w:rPr>
          <w:rFonts w:ascii="Arial" w:hAnsi="Arial" w:cs="Arial"/>
          <w:color w:val="auto"/>
          <w:sz w:val="22"/>
          <w:szCs w:val="22"/>
        </w:rPr>
        <w:t xml:space="preserve">Provide </w:t>
      </w:r>
      <w:r w:rsidR="002F1B79" w:rsidRPr="00F66139">
        <w:rPr>
          <w:rFonts w:ascii="Arial" w:hAnsi="Arial" w:cs="Arial"/>
          <w:color w:val="auto"/>
          <w:sz w:val="22"/>
          <w:szCs w:val="22"/>
        </w:rPr>
        <w:t>with each</w:t>
      </w:r>
      <w:r w:rsidRPr="00F66139">
        <w:rPr>
          <w:rFonts w:ascii="Arial" w:hAnsi="Arial" w:cs="Arial"/>
          <w:color w:val="auto"/>
          <w:sz w:val="22"/>
          <w:szCs w:val="22"/>
        </w:rPr>
        <w:t xml:space="preserve"> </w:t>
      </w:r>
      <w:r w:rsidR="00BA2892" w:rsidRPr="00F66139">
        <w:rPr>
          <w:rFonts w:ascii="Arial" w:hAnsi="Arial" w:cs="Arial"/>
          <w:color w:val="auto"/>
          <w:sz w:val="22"/>
          <w:szCs w:val="22"/>
        </w:rPr>
        <w:t>invoice</w:t>
      </w:r>
      <w:r w:rsidR="00162A12" w:rsidRPr="00F66139">
        <w:rPr>
          <w:rFonts w:ascii="Arial" w:hAnsi="Arial" w:cs="Arial"/>
          <w:color w:val="auto"/>
          <w:sz w:val="22"/>
          <w:szCs w:val="22"/>
        </w:rPr>
        <w:t xml:space="preserve"> </w:t>
      </w:r>
      <w:r w:rsidR="00211B17" w:rsidRPr="00F66139">
        <w:rPr>
          <w:rFonts w:ascii="Arial" w:hAnsi="Arial" w:cs="Arial"/>
          <w:color w:val="auto"/>
          <w:sz w:val="22"/>
          <w:szCs w:val="22"/>
        </w:rPr>
        <w:t xml:space="preserve">evidence satisfactory to </w:t>
      </w:r>
      <w:r w:rsidR="006A0A32">
        <w:rPr>
          <w:rFonts w:ascii="Arial" w:hAnsi="Arial" w:cs="Arial"/>
          <w:color w:val="auto"/>
          <w:sz w:val="22"/>
          <w:szCs w:val="22"/>
        </w:rPr>
        <w:t>Client</w:t>
      </w:r>
      <w:r w:rsidR="00211B17" w:rsidRPr="00F66139">
        <w:rPr>
          <w:rFonts w:ascii="Arial" w:hAnsi="Arial" w:cs="Arial"/>
          <w:color w:val="auto"/>
          <w:sz w:val="22"/>
          <w:szCs w:val="22"/>
        </w:rPr>
        <w:t xml:space="preserve"> and Owner that all amounts due for labor and material furnished by Designer in connection with performance of this Subcontract have been paid, including</w:t>
      </w:r>
      <w:r w:rsidR="00D92369">
        <w:rPr>
          <w:rFonts w:ascii="Arial" w:hAnsi="Arial" w:cs="Arial"/>
          <w:color w:val="auto"/>
          <w:sz w:val="22"/>
          <w:szCs w:val="22"/>
        </w:rPr>
        <w:t xml:space="preserve"> </w:t>
      </w:r>
      <w:r w:rsidR="00211B17" w:rsidRPr="00F66139">
        <w:rPr>
          <w:rFonts w:ascii="Arial" w:hAnsi="Arial" w:cs="Arial"/>
          <w:color w:val="auto"/>
          <w:sz w:val="22"/>
          <w:szCs w:val="22"/>
        </w:rPr>
        <w:t xml:space="preserve">union health, welfare and pension fund payments and payroll taxes and releases of bond and lien rights by persons who have furnished labor, material or other things in the performance of this Subcontract using the same or a similar form as set forth as </w:t>
      </w:r>
      <w:r w:rsidR="00211B17" w:rsidRPr="00F66139">
        <w:rPr>
          <w:rFonts w:ascii="Arial" w:hAnsi="Arial" w:cs="Arial"/>
          <w:b/>
          <w:color w:val="auto"/>
          <w:sz w:val="22"/>
          <w:szCs w:val="22"/>
        </w:rPr>
        <w:t>Exhibit “E”</w:t>
      </w:r>
      <w:r w:rsidR="00211B17" w:rsidRPr="00F66139">
        <w:rPr>
          <w:rFonts w:ascii="Arial" w:hAnsi="Arial" w:cs="Arial"/>
          <w:color w:val="auto"/>
          <w:sz w:val="22"/>
          <w:szCs w:val="22"/>
        </w:rPr>
        <w:t>.</w:t>
      </w:r>
    </w:p>
    <w:p w14:paraId="1C742299" w14:textId="77777777" w:rsidR="003D08C8" w:rsidRPr="00F66139" w:rsidRDefault="00437066" w:rsidP="00EE1CC2">
      <w:pPr>
        <w:pStyle w:val="BodyText"/>
        <w:widowControl w:val="0"/>
        <w:numPr>
          <w:ilvl w:val="1"/>
          <w:numId w:val="17"/>
        </w:numPr>
        <w:jc w:val="both"/>
        <w:rPr>
          <w:rFonts w:ascii="Arial" w:hAnsi="Arial" w:cs="Arial"/>
          <w:color w:val="auto"/>
          <w:sz w:val="22"/>
          <w:szCs w:val="22"/>
        </w:rPr>
      </w:pPr>
      <w:r w:rsidRPr="00F66139">
        <w:rPr>
          <w:rFonts w:ascii="Arial" w:hAnsi="Arial" w:cs="Arial"/>
          <w:bCs/>
          <w:color w:val="auto"/>
          <w:sz w:val="22"/>
          <w:szCs w:val="22"/>
          <w:u w:val="single"/>
        </w:rPr>
        <w:t>Communications</w:t>
      </w:r>
      <w:r w:rsidR="00480581" w:rsidRPr="00F66139">
        <w:rPr>
          <w:rFonts w:ascii="Arial" w:hAnsi="Arial" w:cs="Arial"/>
          <w:bCs/>
          <w:color w:val="auto"/>
          <w:sz w:val="22"/>
          <w:szCs w:val="22"/>
        </w:rPr>
        <w:t xml:space="preserve">.  Designer </w:t>
      </w:r>
      <w:r w:rsidR="00496AED" w:rsidRPr="00F66139">
        <w:rPr>
          <w:rFonts w:ascii="Arial" w:hAnsi="Arial" w:cs="Arial"/>
          <w:bCs/>
          <w:color w:val="auto"/>
          <w:sz w:val="22"/>
          <w:szCs w:val="22"/>
        </w:rPr>
        <w:t>shall</w:t>
      </w:r>
      <w:r w:rsidR="003D08C8" w:rsidRPr="00F66139">
        <w:rPr>
          <w:rFonts w:ascii="Arial" w:hAnsi="Arial" w:cs="Arial"/>
          <w:bCs/>
          <w:color w:val="auto"/>
          <w:sz w:val="22"/>
          <w:szCs w:val="22"/>
        </w:rPr>
        <w:t>:</w:t>
      </w:r>
    </w:p>
    <w:p w14:paraId="2E601176" w14:textId="77A42DAE" w:rsidR="003D08C8" w:rsidRPr="00F66139" w:rsidRDefault="003D08C8" w:rsidP="00EE1CC2">
      <w:pPr>
        <w:pStyle w:val="BodyText"/>
        <w:widowControl w:val="0"/>
        <w:numPr>
          <w:ilvl w:val="2"/>
          <w:numId w:val="17"/>
        </w:numPr>
        <w:jc w:val="both"/>
        <w:rPr>
          <w:rFonts w:ascii="Arial" w:hAnsi="Arial" w:cs="Arial"/>
          <w:color w:val="auto"/>
          <w:sz w:val="22"/>
          <w:szCs w:val="22"/>
        </w:rPr>
      </w:pPr>
      <w:r w:rsidRPr="00F66139">
        <w:rPr>
          <w:rFonts w:ascii="Arial" w:hAnsi="Arial" w:cs="Arial"/>
          <w:bCs/>
          <w:color w:val="auto"/>
          <w:sz w:val="22"/>
          <w:szCs w:val="22"/>
        </w:rPr>
        <w:t>C</w:t>
      </w:r>
      <w:r w:rsidR="001545F6" w:rsidRPr="00F66139">
        <w:rPr>
          <w:rFonts w:ascii="Arial" w:hAnsi="Arial" w:cs="Arial"/>
          <w:color w:val="auto"/>
          <w:sz w:val="22"/>
          <w:szCs w:val="22"/>
        </w:rPr>
        <w:t xml:space="preserve">ommunicate with </w:t>
      </w:r>
      <w:r w:rsidR="006A0A32">
        <w:rPr>
          <w:rFonts w:ascii="Arial" w:hAnsi="Arial" w:cs="Arial"/>
          <w:color w:val="auto"/>
          <w:sz w:val="22"/>
          <w:szCs w:val="22"/>
        </w:rPr>
        <w:t xml:space="preserve">Contractor, </w:t>
      </w:r>
      <w:r w:rsidR="001545F6" w:rsidRPr="00F66139">
        <w:rPr>
          <w:rFonts w:ascii="Arial" w:hAnsi="Arial" w:cs="Arial"/>
          <w:color w:val="auto"/>
          <w:sz w:val="22"/>
          <w:szCs w:val="22"/>
        </w:rPr>
        <w:t xml:space="preserve">Owner, </w:t>
      </w:r>
      <w:r w:rsidR="003D77DB" w:rsidRPr="00F66139">
        <w:rPr>
          <w:rFonts w:ascii="Arial" w:hAnsi="Arial" w:cs="Arial"/>
          <w:color w:val="auto"/>
          <w:sz w:val="22"/>
          <w:szCs w:val="22"/>
        </w:rPr>
        <w:t>Contractor’s</w:t>
      </w:r>
      <w:r w:rsidR="006A0A32">
        <w:rPr>
          <w:rFonts w:ascii="Arial" w:hAnsi="Arial" w:cs="Arial"/>
          <w:color w:val="auto"/>
          <w:sz w:val="22"/>
          <w:szCs w:val="22"/>
        </w:rPr>
        <w:t xml:space="preserve"> and Client’s</w:t>
      </w:r>
      <w:r w:rsidR="003D77DB" w:rsidRPr="00F66139">
        <w:rPr>
          <w:rFonts w:ascii="Arial" w:hAnsi="Arial" w:cs="Arial"/>
          <w:color w:val="auto"/>
          <w:sz w:val="22"/>
          <w:szCs w:val="22"/>
        </w:rPr>
        <w:t xml:space="preserve"> other subcontractors</w:t>
      </w:r>
      <w:r w:rsidR="001545F6" w:rsidRPr="00F66139">
        <w:rPr>
          <w:rFonts w:ascii="Arial" w:hAnsi="Arial" w:cs="Arial"/>
          <w:color w:val="auto"/>
          <w:sz w:val="22"/>
          <w:szCs w:val="22"/>
        </w:rPr>
        <w:t>, and other Project stakeholders</w:t>
      </w:r>
      <w:r w:rsidR="00480581" w:rsidRPr="00F66139">
        <w:rPr>
          <w:rFonts w:ascii="Arial" w:hAnsi="Arial" w:cs="Arial"/>
          <w:color w:val="auto"/>
          <w:sz w:val="22"/>
          <w:szCs w:val="22"/>
        </w:rPr>
        <w:t xml:space="preserve"> through </w:t>
      </w:r>
      <w:r w:rsidR="006A0A32">
        <w:rPr>
          <w:rFonts w:ascii="Arial" w:hAnsi="Arial" w:cs="Arial"/>
          <w:color w:val="auto"/>
          <w:sz w:val="22"/>
          <w:szCs w:val="22"/>
        </w:rPr>
        <w:t>Client</w:t>
      </w:r>
      <w:r w:rsidR="00CB712E" w:rsidRPr="00F66139">
        <w:rPr>
          <w:rFonts w:ascii="Arial" w:hAnsi="Arial" w:cs="Arial"/>
          <w:color w:val="auto"/>
          <w:sz w:val="22"/>
          <w:szCs w:val="22"/>
        </w:rPr>
        <w:t xml:space="preserve">; and </w:t>
      </w:r>
    </w:p>
    <w:p w14:paraId="368AB974" w14:textId="70796F08" w:rsidR="00E15B6B" w:rsidRPr="00F66139" w:rsidRDefault="003D08C8" w:rsidP="00EE1CC2">
      <w:pPr>
        <w:pStyle w:val="BodyText"/>
        <w:widowControl w:val="0"/>
        <w:numPr>
          <w:ilvl w:val="2"/>
          <w:numId w:val="17"/>
        </w:numPr>
        <w:jc w:val="both"/>
        <w:rPr>
          <w:rFonts w:ascii="Arial" w:hAnsi="Arial" w:cs="Arial"/>
          <w:color w:val="auto"/>
          <w:sz w:val="22"/>
          <w:szCs w:val="22"/>
        </w:rPr>
      </w:pPr>
      <w:r w:rsidRPr="00F66139">
        <w:rPr>
          <w:rFonts w:ascii="Arial" w:hAnsi="Arial" w:cs="Arial"/>
          <w:color w:val="auto"/>
          <w:sz w:val="22"/>
          <w:szCs w:val="22"/>
        </w:rPr>
        <w:t>Not</w:t>
      </w:r>
      <w:r w:rsidR="003F5FCB" w:rsidRPr="00F66139">
        <w:rPr>
          <w:rFonts w:ascii="Arial" w:hAnsi="Arial" w:cs="Arial"/>
          <w:color w:val="auto"/>
          <w:sz w:val="22"/>
          <w:szCs w:val="22"/>
        </w:rPr>
        <w:t xml:space="preserve"> i</w:t>
      </w:r>
      <w:r w:rsidR="00437066" w:rsidRPr="00F66139">
        <w:rPr>
          <w:rFonts w:ascii="Arial" w:hAnsi="Arial" w:cs="Arial"/>
          <w:color w:val="auto"/>
          <w:sz w:val="22"/>
          <w:szCs w:val="22"/>
        </w:rPr>
        <w:t xml:space="preserve">ssue news releases, statements to news media, interviews, or articles for publication related to the Project without the </w:t>
      </w:r>
      <w:r w:rsidR="00DE51B6" w:rsidRPr="00F66139">
        <w:rPr>
          <w:rFonts w:ascii="Arial" w:hAnsi="Arial" w:cs="Arial"/>
          <w:color w:val="auto"/>
          <w:sz w:val="22"/>
          <w:szCs w:val="22"/>
        </w:rPr>
        <w:t xml:space="preserve">prior </w:t>
      </w:r>
      <w:r w:rsidR="00437066" w:rsidRPr="00F66139">
        <w:rPr>
          <w:rFonts w:ascii="Arial" w:hAnsi="Arial" w:cs="Arial"/>
          <w:color w:val="auto"/>
          <w:sz w:val="22"/>
          <w:szCs w:val="22"/>
        </w:rPr>
        <w:t xml:space="preserve">written consent of </w:t>
      </w:r>
      <w:r w:rsidR="006A0A32">
        <w:rPr>
          <w:rFonts w:ascii="Arial" w:hAnsi="Arial" w:cs="Arial"/>
          <w:color w:val="auto"/>
          <w:sz w:val="22"/>
          <w:szCs w:val="22"/>
        </w:rPr>
        <w:t>Client</w:t>
      </w:r>
      <w:r w:rsidR="00437066" w:rsidRPr="00F66139">
        <w:rPr>
          <w:rFonts w:ascii="Arial" w:hAnsi="Arial" w:cs="Arial"/>
          <w:color w:val="auto"/>
          <w:sz w:val="22"/>
          <w:szCs w:val="22"/>
        </w:rPr>
        <w:t>, and, when required, that of Owner</w:t>
      </w:r>
      <w:r w:rsidR="00F85A97" w:rsidRPr="00F66139">
        <w:rPr>
          <w:rFonts w:ascii="Arial" w:hAnsi="Arial" w:cs="Arial"/>
          <w:color w:val="auto"/>
          <w:sz w:val="22"/>
          <w:szCs w:val="22"/>
        </w:rPr>
        <w:t xml:space="preserve"> during </w:t>
      </w:r>
      <w:r w:rsidR="002F1B79" w:rsidRPr="00F66139">
        <w:rPr>
          <w:rFonts w:ascii="Arial" w:hAnsi="Arial" w:cs="Arial"/>
          <w:color w:val="auto"/>
          <w:sz w:val="22"/>
          <w:szCs w:val="22"/>
        </w:rPr>
        <w:t xml:space="preserve">the </w:t>
      </w:r>
      <w:r w:rsidR="00F85A97" w:rsidRPr="00F66139">
        <w:rPr>
          <w:rFonts w:ascii="Arial" w:hAnsi="Arial" w:cs="Arial"/>
          <w:color w:val="auto"/>
          <w:sz w:val="22"/>
          <w:szCs w:val="22"/>
        </w:rPr>
        <w:t>term of this Subcontract.</w:t>
      </w:r>
    </w:p>
    <w:p w14:paraId="02F96BF7" w14:textId="77777777" w:rsidR="00153978" w:rsidRPr="00F66139" w:rsidRDefault="00503B03" w:rsidP="00EE1CC2">
      <w:pPr>
        <w:pStyle w:val="BodyText"/>
        <w:widowControl w:val="0"/>
        <w:numPr>
          <w:ilvl w:val="1"/>
          <w:numId w:val="17"/>
        </w:numPr>
        <w:jc w:val="both"/>
        <w:rPr>
          <w:rFonts w:ascii="Arial" w:hAnsi="Arial" w:cs="Arial"/>
          <w:color w:val="auto"/>
          <w:sz w:val="22"/>
          <w:szCs w:val="22"/>
        </w:rPr>
      </w:pPr>
      <w:r w:rsidRPr="00F66139">
        <w:rPr>
          <w:rFonts w:ascii="Arial" w:hAnsi="Arial" w:cs="Arial"/>
          <w:color w:val="auto"/>
          <w:sz w:val="22"/>
          <w:szCs w:val="22"/>
          <w:u w:val="single"/>
        </w:rPr>
        <w:t>Executive Review Meetings</w:t>
      </w:r>
      <w:r w:rsidR="00FA3AF7" w:rsidRPr="00F66139">
        <w:rPr>
          <w:rFonts w:ascii="Arial" w:hAnsi="Arial" w:cs="Arial"/>
          <w:color w:val="auto"/>
          <w:sz w:val="22"/>
          <w:szCs w:val="22"/>
        </w:rPr>
        <w:t xml:space="preserve">.  Designer </w:t>
      </w:r>
      <w:r w:rsidR="00496AED" w:rsidRPr="00F66139">
        <w:rPr>
          <w:rFonts w:ascii="Arial" w:hAnsi="Arial" w:cs="Arial"/>
          <w:color w:val="auto"/>
          <w:sz w:val="22"/>
          <w:szCs w:val="22"/>
        </w:rPr>
        <w:t>shall</w:t>
      </w:r>
      <w:r w:rsidR="00153978" w:rsidRPr="00F66139">
        <w:rPr>
          <w:rFonts w:ascii="Arial" w:hAnsi="Arial" w:cs="Arial"/>
          <w:color w:val="auto"/>
          <w:sz w:val="22"/>
          <w:szCs w:val="22"/>
        </w:rPr>
        <w:t xml:space="preserve"> p</w:t>
      </w:r>
      <w:r w:rsidR="00351E67" w:rsidRPr="00F66139">
        <w:rPr>
          <w:rFonts w:ascii="Arial" w:hAnsi="Arial" w:cs="Arial"/>
          <w:color w:val="auto"/>
          <w:sz w:val="22"/>
          <w:szCs w:val="22"/>
        </w:rPr>
        <w:t xml:space="preserve">rovide the necessary </w:t>
      </w:r>
      <w:r w:rsidR="00153978" w:rsidRPr="00F66139">
        <w:rPr>
          <w:rFonts w:ascii="Arial" w:hAnsi="Arial" w:cs="Arial"/>
          <w:color w:val="auto"/>
          <w:sz w:val="22"/>
          <w:szCs w:val="22"/>
        </w:rPr>
        <w:t xml:space="preserve">executive </w:t>
      </w:r>
      <w:r w:rsidR="00351E67" w:rsidRPr="00F66139">
        <w:rPr>
          <w:rFonts w:ascii="Arial" w:hAnsi="Arial" w:cs="Arial"/>
          <w:color w:val="auto"/>
          <w:sz w:val="22"/>
          <w:szCs w:val="22"/>
        </w:rPr>
        <w:t>personnel</w:t>
      </w:r>
      <w:r w:rsidR="00153978" w:rsidRPr="00F66139">
        <w:rPr>
          <w:rFonts w:ascii="Arial" w:hAnsi="Arial" w:cs="Arial"/>
          <w:color w:val="auto"/>
          <w:sz w:val="22"/>
          <w:szCs w:val="22"/>
        </w:rPr>
        <w:t xml:space="preserve"> to</w:t>
      </w:r>
      <w:r w:rsidR="006672B0" w:rsidRPr="00F66139">
        <w:rPr>
          <w:rFonts w:ascii="Arial" w:hAnsi="Arial" w:cs="Arial"/>
          <w:color w:val="auto"/>
          <w:sz w:val="22"/>
          <w:szCs w:val="22"/>
        </w:rPr>
        <w:t xml:space="preserve"> attend and participate in</w:t>
      </w:r>
      <w:r w:rsidR="00153978" w:rsidRPr="00F66139">
        <w:rPr>
          <w:rFonts w:ascii="Arial" w:hAnsi="Arial" w:cs="Arial"/>
          <w:color w:val="auto"/>
          <w:sz w:val="22"/>
          <w:szCs w:val="22"/>
        </w:rPr>
        <w:t>:</w:t>
      </w:r>
    </w:p>
    <w:p w14:paraId="35AF8785" w14:textId="77777777" w:rsidR="00153978" w:rsidRPr="00F66139" w:rsidRDefault="00CB712E" w:rsidP="00EE1CC2">
      <w:pPr>
        <w:pStyle w:val="BodyText"/>
        <w:widowControl w:val="0"/>
        <w:numPr>
          <w:ilvl w:val="2"/>
          <w:numId w:val="17"/>
        </w:numPr>
        <w:jc w:val="both"/>
        <w:rPr>
          <w:rFonts w:ascii="Arial" w:hAnsi="Arial" w:cs="Arial"/>
          <w:color w:val="auto"/>
          <w:sz w:val="22"/>
          <w:szCs w:val="22"/>
        </w:rPr>
      </w:pPr>
      <w:r w:rsidRPr="00F66139">
        <w:rPr>
          <w:rFonts w:ascii="Arial" w:hAnsi="Arial" w:cs="Arial"/>
          <w:color w:val="auto"/>
          <w:sz w:val="22"/>
          <w:szCs w:val="22"/>
        </w:rPr>
        <w:t>d</w:t>
      </w:r>
      <w:r w:rsidR="004F0C03" w:rsidRPr="00F66139">
        <w:rPr>
          <w:rFonts w:ascii="Arial" w:hAnsi="Arial" w:cs="Arial"/>
          <w:color w:val="auto"/>
          <w:sz w:val="22"/>
          <w:szCs w:val="22"/>
        </w:rPr>
        <w:t xml:space="preserve">esign kick-off </w:t>
      </w:r>
      <w:r w:rsidR="001545F6" w:rsidRPr="00F66139">
        <w:rPr>
          <w:rFonts w:ascii="Arial" w:hAnsi="Arial" w:cs="Arial"/>
          <w:color w:val="auto"/>
          <w:sz w:val="22"/>
          <w:szCs w:val="22"/>
        </w:rPr>
        <w:t>meetings</w:t>
      </w:r>
      <w:r w:rsidR="00153978" w:rsidRPr="00F66139">
        <w:rPr>
          <w:rFonts w:ascii="Arial" w:hAnsi="Arial" w:cs="Arial"/>
          <w:color w:val="auto"/>
          <w:sz w:val="22"/>
          <w:szCs w:val="22"/>
        </w:rPr>
        <w:t>;</w:t>
      </w:r>
      <w:r w:rsidRPr="00F66139">
        <w:rPr>
          <w:rFonts w:ascii="Arial" w:hAnsi="Arial" w:cs="Arial"/>
          <w:color w:val="auto"/>
          <w:sz w:val="22"/>
          <w:szCs w:val="22"/>
        </w:rPr>
        <w:t xml:space="preserve"> </w:t>
      </w:r>
    </w:p>
    <w:p w14:paraId="29EEDA47" w14:textId="77777777" w:rsidR="00153978" w:rsidRPr="00F66139" w:rsidRDefault="00CB712E" w:rsidP="00EE1CC2">
      <w:pPr>
        <w:pStyle w:val="BodyText"/>
        <w:widowControl w:val="0"/>
        <w:numPr>
          <w:ilvl w:val="2"/>
          <w:numId w:val="17"/>
        </w:numPr>
        <w:jc w:val="both"/>
        <w:rPr>
          <w:rFonts w:ascii="Arial" w:hAnsi="Arial" w:cs="Arial"/>
          <w:color w:val="auto"/>
          <w:sz w:val="22"/>
          <w:szCs w:val="22"/>
        </w:rPr>
      </w:pPr>
      <w:r w:rsidRPr="00F66139">
        <w:rPr>
          <w:rFonts w:ascii="Arial" w:hAnsi="Arial" w:cs="Arial"/>
          <w:color w:val="auto"/>
          <w:sz w:val="22"/>
          <w:szCs w:val="22"/>
        </w:rPr>
        <w:t>m</w:t>
      </w:r>
      <w:r w:rsidR="004F0C03" w:rsidRPr="00F66139">
        <w:rPr>
          <w:rFonts w:ascii="Arial" w:hAnsi="Arial" w:cs="Arial"/>
          <w:color w:val="auto"/>
          <w:sz w:val="22"/>
          <w:szCs w:val="22"/>
        </w:rPr>
        <w:t>onthly design management</w:t>
      </w:r>
      <w:r w:rsidR="00674EAC" w:rsidRPr="00F66139">
        <w:rPr>
          <w:rFonts w:ascii="Arial" w:hAnsi="Arial" w:cs="Arial"/>
          <w:color w:val="auto"/>
          <w:sz w:val="22"/>
          <w:szCs w:val="22"/>
        </w:rPr>
        <w:t xml:space="preserve"> review meetings</w:t>
      </w:r>
      <w:r w:rsidR="00153978" w:rsidRPr="00F66139">
        <w:rPr>
          <w:rFonts w:ascii="Arial" w:hAnsi="Arial" w:cs="Arial"/>
          <w:color w:val="auto"/>
          <w:sz w:val="22"/>
          <w:szCs w:val="22"/>
        </w:rPr>
        <w:t>;</w:t>
      </w:r>
    </w:p>
    <w:p w14:paraId="4B38A1EB" w14:textId="77777777" w:rsidR="00153978" w:rsidRPr="00F66139" w:rsidRDefault="00153978" w:rsidP="00EE1CC2">
      <w:pPr>
        <w:pStyle w:val="BodyText"/>
        <w:widowControl w:val="0"/>
        <w:numPr>
          <w:ilvl w:val="2"/>
          <w:numId w:val="17"/>
        </w:numPr>
        <w:jc w:val="both"/>
        <w:rPr>
          <w:rFonts w:ascii="Arial" w:hAnsi="Arial" w:cs="Arial"/>
          <w:color w:val="auto"/>
          <w:sz w:val="22"/>
          <w:szCs w:val="22"/>
        </w:rPr>
      </w:pPr>
      <w:r w:rsidRPr="00F66139">
        <w:rPr>
          <w:rFonts w:ascii="Arial" w:hAnsi="Arial" w:cs="Arial"/>
          <w:color w:val="auto"/>
          <w:sz w:val="22"/>
          <w:szCs w:val="22"/>
        </w:rPr>
        <w:t>quarterly progress meetings which will include review of any outstanding requests by Designer for Change Orders</w:t>
      </w:r>
      <w:r w:rsidR="009611B9" w:rsidRPr="00F66139">
        <w:rPr>
          <w:rFonts w:ascii="Arial" w:hAnsi="Arial" w:cs="Arial"/>
          <w:color w:val="auto"/>
          <w:sz w:val="22"/>
          <w:szCs w:val="22"/>
        </w:rPr>
        <w:t>, costs v budget, current quantity analysis, schedule and client interface issues</w:t>
      </w:r>
      <w:r w:rsidRPr="00F66139">
        <w:rPr>
          <w:rFonts w:ascii="Arial" w:hAnsi="Arial" w:cs="Arial"/>
          <w:color w:val="auto"/>
          <w:sz w:val="22"/>
          <w:szCs w:val="22"/>
        </w:rPr>
        <w:t>;</w:t>
      </w:r>
      <w:r w:rsidR="0085408B" w:rsidRPr="00F66139">
        <w:rPr>
          <w:rFonts w:ascii="Arial" w:hAnsi="Arial" w:cs="Arial"/>
          <w:color w:val="auto"/>
          <w:sz w:val="22"/>
          <w:szCs w:val="22"/>
        </w:rPr>
        <w:t xml:space="preserve"> and</w:t>
      </w:r>
    </w:p>
    <w:p w14:paraId="56A8A330" w14:textId="7DA58BCD" w:rsidR="00716C04" w:rsidRPr="00F66139" w:rsidRDefault="00CB712E" w:rsidP="00EE1CC2">
      <w:pPr>
        <w:pStyle w:val="BodyText"/>
        <w:widowControl w:val="0"/>
        <w:numPr>
          <w:ilvl w:val="2"/>
          <w:numId w:val="17"/>
        </w:numPr>
        <w:jc w:val="both"/>
        <w:rPr>
          <w:rFonts w:ascii="Arial" w:hAnsi="Arial" w:cs="Arial"/>
          <w:color w:val="auto"/>
          <w:sz w:val="22"/>
          <w:szCs w:val="22"/>
        </w:rPr>
      </w:pPr>
      <w:r w:rsidRPr="00F66139">
        <w:rPr>
          <w:rFonts w:ascii="Arial" w:hAnsi="Arial" w:cs="Arial"/>
          <w:color w:val="auto"/>
          <w:sz w:val="22"/>
          <w:szCs w:val="22"/>
        </w:rPr>
        <w:t>a</w:t>
      </w:r>
      <w:r w:rsidR="00674EAC" w:rsidRPr="00F66139">
        <w:rPr>
          <w:rFonts w:ascii="Arial" w:hAnsi="Arial" w:cs="Arial"/>
          <w:color w:val="auto"/>
          <w:sz w:val="22"/>
          <w:szCs w:val="22"/>
        </w:rPr>
        <w:t xml:space="preserve">ny other meetings </w:t>
      </w:r>
      <w:r w:rsidR="006A0A32">
        <w:rPr>
          <w:rFonts w:ascii="Arial" w:hAnsi="Arial" w:cs="Arial"/>
          <w:color w:val="auto"/>
          <w:sz w:val="22"/>
          <w:szCs w:val="22"/>
        </w:rPr>
        <w:t>Client</w:t>
      </w:r>
      <w:r w:rsidR="00674EAC" w:rsidRPr="00F66139">
        <w:rPr>
          <w:rFonts w:ascii="Arial" w:hAnsi="Arial" w:cs="Arial"/>
          <w:color w:val="auto"/>
          <w:sz w:val="22"/>
          <w:szCs w:val="22"/>
        </w:rPr>
        <w:t xml:space="preserve"> may </w:t>
      </w:r>
      <w:r w:rsidR="0000409E" w:rsidRPr="00F66139">
        <w:rPr>
          <w:rFonts w:ascii="Arial" w:hAnsi="Arial" w:cs="Arial"/>
          <w:color w:val="auto"/>
          <w:sz w:val="22"/>
          <w:szCs w:val="22"/>
        </w:rPr>
        <w:t xml:space="preserve">reasonably </w:t>
      </w:r>
      <w:r w:rsidR="00674EAC" w:rsidRPr="00F66139">
        <w:rPr>
          <w:rFonts w:ascii="Arial" w:hAnsi="Arial" w:cs="Arial"/>
          <w:color w:val="auto"/>
          <w:sz w:val="22"/>
          <w:szCs w:val="22"/>
        </w:rPr>
        <w:t>request</w:t>
      </w:r>
      <w:r w:rsidR="0000409E" w:rsidRPr="00F66139">
        <w:rPr>
          <w:rFonts w:ascii="Arial" w:hAnsi="Arial" w:cs="Arial"/>
          <w:color w:val="auto"/>
          <w:sz w:val="22"/>
          <w:szCs w:val="22"/>
        </w:rPr>
        <w:t>.</w:t>
      </w:r>
      <w:r w:rsidR="00674EAC" w:rsidRPr="00F66139">
        <w:rPr>
          <w:rFonts w:ascii="Arial" w:hAnsi="Arial" w:cs="Arial"/>
          <w:color w:val="auto"/>
          <w:sz w:val="22"/>
          <w:szCs w:val="22"/>
        </w:rPr>
        <w:t xml:space="preserve"> </w:t>
      </w:r>
    </w:p>
    <w:p w14:paraId="1E895B15" w14:textId="77777777" w:rsidR="00E15B6B" w:rsidRPr="00F66139" w:rsidRDefault="00E15B6B" w:rsidP="00716C04">
      <w:pPr>
        <w:rPr>
          <w:rFonts w:ascii="Arial" w:hAnsi="Arial" w:cs="Arial"/>
          <w:color w:val="auto"/>
          <w:sz w:val="22"/>
          <w:szCs w:val="22"/>
        </w:rPr>
      </w:pPr>
    </w:p>
    <w:p w14:paraId="1677E4A9" w14:textId="77777777" w:rsidR="001540D3" w:rsidRPr="0082282A" w:rsidRDefault="004823EA" w:rsidP="001540D3">
      <w:pPr>
        <w:pStyle w:val="BodyText"/>
        <w:widowControl w:val="0"/>
        <w:numPr>
          <w:ilvl w:val="1"/>
          <w:numId w:val="17"/>
        </w:numPr>
        <w:jc w:val="both"/>
        <w:rPr>
          <w:rFonts w:ascii="Arial" w:hAnsi="Arial"/>
          <w:color w:val="auto"/>
          <w:sz w:val="22"/>
        </w:rPr>
      </w:pPr>
      <w:r w:rsidRPr="0082282A">
        <w:rPr>
          <w:rFonts w:ascii="Arial" w:hAnsi="Arial"/>
          <w:color w:val="auto"/>
          <w:sz w:val="22"/>
          <w:u w:val="single"/>
        </w:rPr>
        <w:t>Quantities</w:t>
      </w:r>
      <w:r w:rsidRPr="0082282A">
        <w:rPr>
          <w:rFonts w:ascii="Arial" w:hAnsi="Arial"/>
          <w:color w:val="auto"/>
          <w:sz w:val="22"/>
        </w:rPr>
        <w:t>.</w:t>
      </w:r>
    </w:p>
    <w:p w14:paraId="0E67E4F8" w14:textId="0AACD994" w:rsidR="00736613" w:rsidRPr="0082282A" w:rsidRDefault="00736613" w:rsidP="00736613">
      <w:pPr>
        <w:pStyle w:val="BodyText"/>
        <w:widowControl w:val="0"/>
        <w:numPr>
          <w:ilvl w:val="2"/>
          <w:numId w:val="17"/>
        </w:numPr>
        <w:jc w:val="both"/>
        <w:rPr>
          <w:rFonts w:ascii="Arial" w:hAnsi="Arial" w:cs="Arial"/>
          <w:bCs/>
          <w:color w:val="auto"/>
          <w:sz w:val="22"/>
          <w:szCs w:val="22"/>
        </w:rPr>
      </w:pPr>
      <w:r w:rsidRPr="0082282A">
        <w:rPr>
          <w:rFonts w:ascii="Arial" w:hAnsi="Arial" w:cs="Arial"/>
          <w:bCs/>
          <w:color w:val="auto"/>
          <w:sz w:val="22"/>
          <w:szCs w:val="22"/>
        </w:rPr>
        <w:t xml:space="preserve">The </w:t>
      </w:r>
      <w:r w:rsidR="00296240" w:rsidRPr="0082282A">
        <w:rPr>
          <w:rFonts w:ascii="Arial" w:hAnsi="Arial" w:cs="Arial"/>
          <w:bCs/>
          <w:color w:val="auto"/>
          <w:sz w:val="22"/>
          <w:szCs w:val="22"/>
        </w:rPr>
        <w:t xml:space="preserve">Basis of </w:t>
      </w:r>
      <w:r w:rsidRPr="0082282A">
        <w:rPr>
          <w:rFonts w:ascii="Arial" w:hAnsi="Arial" w:cs="Arial"/>
          <w:bCs/>
          <w:color w:val="auto"/>
          <w:sz w:val="22"/>
          <w:szCs w:val="22"/>
        </w:rPr>
        <w:t xml:space="preserve">Design Manual provides guidance on any assumptions and/or </w:t>
      </w:r>
      <w:r w:rsidR="005560DF" w:rsidRPr="0082282A">
        <w:rPr>
          <w:rFonts w:ascii="Arial" w:hAnsi="Arial" w:cs="Arial"/>
          <w:bCs/>
          <w:color w:val="auto"/>
          <w:sz w:val="22"/>
          <w:szCs w:val="22"/>
        </w:rPr>
        <w:t>interpretations</w:t>
      </w:r>
      <w:r w:rsidRPr="0082282A">
        <w:rPr>
          <w:rFonts w:ascii="Arial" w:hAnsi="Arial" w:cs="Arial"/>
          <w:bCs/>
          <w:color w:val="auto"/>
          <w:sz w:val="22"/>
          <w:szCs w:val="22"/>
        </w:rPr>
        <w:t xml:space="preserve"> made in establishing the </w:t>
      </w:r>
      <w:r w:rsidR="00296240" w:rsidRPr="0082282A">
        <w:rPr>
          <w:rFonts w:ascii="Arial" w:hAnsi="Arial" w:cs="Arial"/>
          <w:bCs/>
          <w:color w:val="auto"/>
          <w:sz w:val="22"/>
          <w:szCs w:val="22"/>
        </w:rPr>
        <w:t xml:space="preserve">Basis of </w:t>
      </w:r>
      <w:r w:rsidRPr="0082282A">
        <w:rPr>
          <w:rFonts w:ascii="Arial" w:hAnsi="Arial" w:cs="Arial"/>
          <w:bCs/>
          <w:color w:val="auto"/>
          <w:sz w:val="22"/>
          <w:szCs w:val="22"/>
        </w:rPr>
        <w:t>Design Quantities.</w:t>
      </w:r>
    </w:p>
    <w:p w14:paraId="42C7B2B2" w14:textId="31BA9A67" w:rsidR="00736613" w:rsidRPr="0082282A" w:rsidRDefault="00296240" w:rsidP="00736613">
      <w:pPr>
        <w:pStyle w:val="BodyText"/>
        <w:widowControl w:val="0"/>
        <w:numPr>
          <w:ilvl w:val="2"/>
          <w:numId w:val="17"/>
        </w:numPr>
        <w:jc w:val="both"/>
        <w:rPr>
          <w:rFonts w:ascii="Arial" w:hAnsi="Arial" w:cs="Arial"/>
          <w:bCs/>
          <w:color w:val="auto"/>
          <w:sz w:val="22"/>
          <w:szCs w:val="22"/>
        </w:rPr>
      </w:pPr>
      <w:r w:rsidRPr="0082282A">
        <w:rPr>
          <w:rFonts w:ascii="Arial" w:hAnsi="Arial" w:cs="Arial"/>
          <w:bCs/>
          <w:color w:val="auto"/>
          <w:sz w:val="22"/>
          <w:szCs w:val="22"/>
        </w:rPr>
        <w:t xml:space="preserve">Basis of </w:t>
      </w:r>
      <w:r w:rsidR="005560DF" w:rsidRPr="0082282A">
        <w:rPr>
          <w:rFonts w:ascii="Arial" w:hAnsi="Arial" w:cs="Arial"/>
          <w:bCs/>
          <w:color w:val="auto"/>
          <w:sz w:val="22"/>
          <w:szCs w:val="22"/>
        </w:rPr>
        <w:t xml:space="preserve">Design Quantities will be discussed as a standard agenda item in weekly design development meetings (task forces).  </w:t>
      </w:r>
      <w:r w:rsidR="00736613" w:rsidRPr="0082282A">
        <w:rPr>
          <w:rFonts w:ascii="Arial" w:hAnsi="Arial" w:cs="Arial"/>
          <w:bCs/>
          <w:color w:val="auto"/>
          <w:sz w:val="22"/>
          <w:szCs w:val="22"/>
        </w:rPr>
        <w:t>Designer will notify C</w:t>
      </w:r>
      <w:r w:rsidR="0082337B" w:rsidRPr="0082282A">
        <w:rPr>
          <w:rFonts w:ascii="Arial" w:hAnsi="Arial" w:cs="Arial"/>
          <w:bCs/>
          <w:color w:val="auto"/>
          <w:sz w:val="22"/>
          <w:szCs w:val="22"/>
        </w:rPr>
        <w:t>lient</w:t>
      </w:r>
      <w:r w:rsidR="00736613" w:rsidRPr="0082282A">
        <w:rPr>
          <w:rFonts w:ascii="Arial" w:hAnsi="Arial" w:cs="Arial"/>
          <w:bCs/>
          <w:color w:val="auto"/>
          <w:sz w:val="22"/>
          <w:szCs w:val="22"/>
        </w:rPr>
        <w:t xml:space="preserve"> in writing as it becomes aware of increases or decreases in </w:t>
      </w:r>
      <w:r w:rsidRPr="0082282A">
        <w:rPr>
          <w:rFonts w:ascii="Arial" w:hAnsi="Arial" w:cs="Arial"/>
          <w:bCs/>
          <w:color w:val="auto"/>
          <w:sz w:val="22"/>
          <w:szCs w:val="22"/>
        </w:rPr>
        <w:t xml:space="preserve">Basis of </w:t>
      </w:r>
      <w:r w:rsidR="00736613" w:rsidRPr="0082282A">
        <w:rPr>
          <w:rFonts w:ascii="Arial" w:hAnsi="Arial" w:cs="Arial"/>
          <w:bCs/>
          <w:color w:val="auto"/>
          <w:sz w:val="22"/>
          <w:szCs w:val="22"/>
        </w:rPr>
        <w:t>Design Quantities, along with a preliminary reason or justification for the change. C</w:t>
      </w:r>
      <w:r w:rsidR="0082337B" w:rsidRPr="0082282A">
        <w:rPr>
          <w:rFonts w:ascii="Arial" w:hAnsi="Arial" w:cs="Arial"/>
          <w:bCs/>
          <w:color w:val="auto"/>
          <w:sz w:val="22"/>
          <w:szCs w:val="22"/>
        </w:rPr>
        <w:t>lient</w:t>
      </w:r>
      <w:r w:rsidR="00736613" w:rsidRPr="0082282A">
        <w:rPr>
          <w:rFonts w:ascii="Arial" w:hAnsi="Arial" w:cs="Arial"/>
          <w:bCs/>
          <w:color w:val="auto"/>
          <w:sz w:val="22"/>
          <w:szCs w:val="22"/>
        </w:rPr>
        <w:t xml:space="preserve"> and </w:t>
      </w:r>
      <w:r w:rsidR="0082337B" w:rsidRPr="0082282A">
        <w:rPr>
          <w:rFonts w:ascii="Arial" w:hAnsi="Arial" w:cs="Arial"/>
          <w:bCs/>
          <w:color w:val="auto"/>
          <w:sz w:val="22"/>
          <w:szCs w:val="22"/>
        </w:rPr>
        <w:t>D</w:t>
      </w:r>
      <w:r w:rsidR="00736613" w:rsidRPr="0082282A">
        <w:rPr>
          <w:rFonts w:ascii="Arial" w:hAnsi="Arial" w:cs="Arial"/>
          <w:bCs/>
          <w:color w:val="auto"/>
          <w:sz w:val="22"/>
          <w:szCs w:val="22"/>
        </w:rPr>
        <w:t>esigner will hold a quantity workshop within 5 days of notification to review and determine acceptability.</w:t>
      </w:r>
    </w:p>
    <w:p w14:paraId="021F1DC6" w14:textId="2DE60408" w:rsidR="00736613" w:rsidRPr="0082282A" w:rsidRDefault="00736613" w:rsidP="00736613">
      <w:pPr>
        <w:pStyle w:val="BodyText"/>
        <w:widowControl w:val="0"/>
        <w:numPr>
          <w:ilvl w:val="2"/>
          <w:numId w:val="17"/>
        </w:numPr>
        <w:jc w:val="both"/>
        <w:rPr>
          <w:rFonts w:ascii="Arial" w:hAnsi="Arial" w:cs="Arial"/>
          <w:bCs/>
          <w:color w:val="auto"/>
          <w:sz w:val="22"/>
          <w:szCs w:val="22"/>
        </w:rPr>
      </w:pPr>
      <w:r w:rsidRPr="0082282A">
        <w:rPr>
          <w:rFonts w:ascii="Arial" w:hAnsi="Arial" w:cs="Arial"/>
          <w:bCs/>
          <w:color w:val="auto"/>
          <w:sz w:val="22"/>
          <w:szCs w:val="22"/>
        </w:rPr>
        <w:t>C</w:t>
      </w:r>
      <w:r w:rsidR="0082337B" w:rsidRPr="0082282A">
        <w:rPr>
          <w:rFonts w:ascii="Arial" w:hAnsi="Arial" w:cs="Arial"/>
          <w:bCs/>
          <w:color w:val="auto"/>
          <w:sz w:val="22"/>
          <w:szCs w:val="22"/>
        </w:rPr>
        <w:t xml:space="preserve">lient </w:t>
      </w:r>
      <w:r w:rsidRPr="0082282A">
        <w:rPr>
          <w:rFonts w:ascii="Arial" w:hAnsi="Arial" w:cs="Arial"/>
          <w:bCs/>
          <w:color w:val="auto"/>
          <w:sz w:val="22"/>
          <w:szCs w:val="22"/>
        </w:rPr>
        <w:t xml:space="preserve">will perform an estimate of the revised quantities and will respond to Designer, in writing, within two (2) weeks regarding the acceptability of the quantity change. </w:t>
      </w:r>
    </w:p>
    <w:p w14:paraId="7EC5F6DD" w14:textId="34D258F8" w:rsidR="00736613" w:rsidRDefault="00736613" w:rsidP="00736613">
      <w:pPr>
        <w:pStyle w:val="BodyText"/>
        <w:widowControl w:val="0"/>
        <w:numPr>
          <w:ilvl w:val="2"/>
          <w:numId w:val="17"/>
        </w:numPr>
        <w:jc w:val="both"/>
        <w:rPr>
          <w:rFonts w:ascii="Arial" w:hAnsi="Arial" w:cs="Arial"/>
          <w:bCs/>
          <w:color w:val="auto"/>
          <w:sz w:val="22"/>
          <w:szCs w:val="22"/>
        </w:rPr>
      </w:pPr>
      <w:r w:rsidRPr="0082282A">
        <w:rPr>
          <w:rFonts w:ascii="Arial" w:hAnsi="Arial" w:cs="Arial"/>
          <w:bCs/>
          <w:color w:val="auto"/>
          <w:sz w:val="22"/>
          <w:szCs w:val="22"/>
        </w:rPr>
        <w:t>In the case of quantity changes that are not acceptable to C</w:t>
      </w:r>
      <w:r w:rsidR="0082337B" w:rsidRPr="0082282A">
        <w:rPr>
          <w:rFonts w:ascii="Arial" w:hAnsi="Arial" w:cs="Arial"/>
          <w:bCs/>
          <w:color w:val="auto"/>
          <w:sz w:val="22"/>
          <w:szCs w:val="22"/>
        </w:rPr>
        <w:t>lient</w:t>
      </w:r>
      <w:r w:rsidRPr="0082282A">
        <w:rPr>
          <w:rFonts w:ascii="Arial" w:hAnsi="Arial" w:cs="Arial"/>
          <w:bCs/>
          <w:color w:val="auto"/>
          <w:sz w:val="22"/>
          <w:szCs w:val="22"/>
        </w:rPr>
        <w:t>, Designer will propose a plan for avoiding the quantity change. If it is not possible to avoid the quantity change within the contractual requirements, or to obtain design approval, Designer will notify C</w:t>
      </w:r>
      <w:r w:rsidR="0082337B" w:rsidRPr="0082282A">
        <w:rPr>
          <w:rFonts w:ascii="Arial" w:hAnsi="Arial" w:cs="Arial"/>
          <w:bCs/>
          <w:color w:val="auto"/>
          <w:sz w:val="22"/>
          <w:szCs w:val="22"/>
        </w:rPr>
        <w:t>lient</w:t>
      </w:r>
      <w:r w:rsidRPr="0082282A">
        <w:rPr>
          <w:rFonts w:ascii="Arial" w:hAnsi="Arial" w:cs="Arial"/>
          <w:bCs/>
          <w:color w:val="auto"/>
          <w:sz w:val="22"/>
          <w:szCs w:val="22"/>
        </w:rPr>
        <w:t xml:space="preserve"> accordingly.</w:t>
      </w:r>
    </w:p>
    <w:p w14:paraId="3EE6998E" w14:textId="34A9F9E1" w:rsidR="007029AB" w:rsidRPr="0082282A" w:rsidRDefault="00797C56" w:rsidP="007029AB">
      <w:pPr>
        <w:pStyle w:val="BodyText"/>
        <w:widowControl w:val="0"/>
        <w:numPr>
          <w:ilvl w:val="2"/>
          <w:numId w:val="17"/>
        </w:numPr>
        <w:jc w:val="both"/>
        <w:rPr>
          <w:rFonts w:ascii="Arial" w:hAnsi="Arial"/>
          <w:color w:val="auto"/>
          <w:sz w:val="22"/>
        </w:rPr>
      </w:pPr>
      <w:r>
        <w:rPr>
          <w:rFonts w:ascii="Arial" w:hAnsi="Arial"/>
          <w:color w:val="auto"/>
          <w:sz w:val="22"/>
        </w:rPr>
        <w:t>Designer shall t</w:t>
      </w:r>
      <w:r w:rsidR="007029AB" w:rsidRPr="0082282A">
        <w:rPr>
          <w:rFonts w:ascii="Arial" w:hAnsi="Arial"/>
          <w:color w:val="auto"/>
          <w:sz w:val="22"/>
        </w:rPr>
        <w:t>rack design quantities</w:t>
      </w:r>
      <w:r w:rsidR="007029AB">
        <w:rPr>
          <w:rFonts w:ascii="Arial" w:hAnsi="Arial"/>
          <w:color w:val="auto"/>
          <w:sz w:val="22"/>
        </w:rPr>
        <w:t xml:space="preserve"> </w:t>
      </w:r>
      <w:r w:rsidR="007029AB" w:rsidRPr="0082282A">
        <w:rPr>
          <w:rFonts w:ascii="Arial" w:hAnsi="Arial"/>
          <w:color w:val="auto"/>
          <w:sz w:val="22"/>
        </w:rPr>
        <w:t xml:space="preserve">and compare them to Basis of Design Quantities. Design quantities will be updated </w:t>
      </w:r>
      <w:r>
        <w:rPr>
          <w:rFonts w:ascii="Arial" w:hAnsi="Arial"/>
          <w:color w:val="auto"/>
          <w:sz w:val="22"/>
        </w:rPr>
        <w:t xml:space="preserve">no less than </w:t>
      </w:r>
      <w:r w:rsidR="007029AB" w:rsidRPr="0082282A">
        <w:rPr>
          <w:rFonts w:ascii="Arial" w:hAnsi="Arial"/>
          <w:color w:val="auto"/>
          <w:sz w:val="22"/>
        </w:rPr>
        <w:t xml:space="preserve">monthly and reviewed by Designer’s and </w:t>
      </w:r>
      <w:r w:rsidR="007029AB" w:rsidRPr="0082282A">
        <w:rPr>
          <w:rFonts w:ascii="Arial" w:hAnsi="Arial" w:cs="Arial"/>
          <w:color w:val="auto"/>
          <w:sz w:val="22"/>
          <w:szCs w:val="22"/>
        </w:rPr>
        <w:t>Client’s</w:t>
      </w:r>
      <w:r w:rsidR="007029AB" w:rsidRPr="0082282A">
        <w:rPr>
          <w:rFonts w:ascii="Arial" w:hAnsi="Arial"/>
          <w:color w:val="auto"/>
          <w:sz w:val="22"/>
        </w:rPr>
        <w:t xml:space="preserve"> management during regularly scheduled design review meetings which shall occur not less than monthly. </w:t>
      </w:r>
      <w:r w:rsidR="007029AB" w:rsidRPr="0082282A">
        <w:rPr>
          <w:rFonts w:ascii="Arial" w:hAnsi="Arial" w:cs="Arial"/>
          <w:bCs/>
          <w:color w:val="auto"/>
          <w:sz w:val="22"/>
          <w:szCs w:val="22"/>
        </w:rPr>
        <w:t xml:space="preserve"> </w:t>
      </w:r>
    </w:p>
    <w:p w14:paraId="466DFBA6" w14:textId="77777777" w:rsidR="00E15B6B" w:rsidRPr="00F66139" w:rsidRDefault="001B25D5" w:rsidP="00EE1CC2">
      <w:pPr>
        <w:pStyle w:val="Heading1"/>
        <w:widowControl w:val="0"/>
        <w:numPr>
          <w:ilvl w:val="0"/>
          <w:numId w:val="17"/>
        </w:numPr>
        <w:spacing w:after="120"/>
        <w:jc w:val="both"/>
        <w:rPr>
          <w:rFonts w:ascii="Arial" w:hAnsi="Arial" w:cs="Arial"/>
          <w:color w:val="auto"/>
          <w:sz w:val="22"/>
          <w:szCs w:val="22"/>
        </w:rPr>
      </w:pPr>
      <w:r w:rsidRPr="00F66139">
        <w:rPr>
          <w:rFonts w:ascii="Arial" w:hAnsi="Arial" w:cs="Arial"/>
          <w:b/>
          <w:color w:val="auto"/>
          <w:sz w:val="22"/>
          <w:szCs w:val="22"/>
          <w:u w:val="single"/>
        </w:rPr>
        <w:t>STANDARD OF CARE</w:t>
      </w:r>
    </w:p>
    <w:p w14:paraId="045BE40D" w14:textId="142EDC32" w:rsidR="00CE3D0E" w:rsidRPr="00CE3D0E" w:rsidRDefault="00CE3D0E" w:rsidP="00381A39">
      <w:pPr>
        <w:pStyle w:val="BodyText"/>
        <w:widowControl w:val="0"/>
        <w:numPr>
          <w:ilvl w:val="1"/>
          <w:numId w:val="17"/>
        </w:numPr>
        <w:jc w:val="both"/>
        <w:rPr>
          <w:rFonts w:ascii="Arial" w:hAnsi="Arial" w:cs="Arial"/>
          <w:color w:val="auto"/>
          <w:sz w:val="22"/>
          <w:szCs w:val="22"/>
        </w:rPr>
      </w:pPr>
      <w:r>
        <w:rPr>
          <w:rFonts w:ascii="Arial" w:hAnsi="Arial" w:cs="Arial"/>
          <w:color w:val="auto"/>
          <w:sz w:val="22"/>
          <w:szCs w:val="22"/>
        </w:rPr>
        <w:t>T</w:t>
      </w:r>
      <w:r w:rsidR="00ED0AB0" w:rsidRPr="00F66139">
        <w:rPr>
          <w:rFonts w:ascii="Arial" w:hAnsi="Arial" w:cs="Arial"/>
          <w:color w:val="auto"/>
          <w:sz w:val="22"/>
          <w:szCs w:val="22"/>
        </w:rPr>
        <w:t xml:space="preserve">he standard of care for Designer under this </w:t>
      </w:r>
      <w:r w:rsidR="00DF0D3E" w:rsidRPr="00F66139">
        <w:rPr>
          <w:rFonts w:ascii="Arial" w:hAnsi="Arial" w:cs="Arial"/>
          <w:color w:val="auto"/>
          <w:sz w:val="22"/>
          <w:szCs w:val="22"/>
        </w:rPr>
        <w:t>Subcontract</w:t>
      </w:r>
      <w:r w:rsidR="00ED0AB0" w:rsidRPr="00F66139">
        <w:rPr>
          <w:rFonts w:ascii="Arial" w:hAnsi="Arial" w:cs="Arial"/>
          <w:color w:val="auto"/>
          <w:sz w:val="22"/>
          <w:szCs w:val="22"/>
        </w:rPr>
        <w:t xml:space="preserve"> will be the care and skill ordinarily used by members of the design </w:t>
      </w:r>
      <w:r w:rsidR="00873E06" w:rsidRPr="00F66139">
        <w:rPr>
          <w:rFonts w:ascii="Arial" w:hAnsi="Arial" w:cs="Arial"/>
          <w:color w:val="auto"/>
          <w:sz w:val="22"/>
          <w:szCs w:val="22"/>
        </w:rPr>
        <w:t xml:space="preserve">and engineering </w:t>
      </w:r>
      <w:r w:rsidR="00ED0AB0" w:rsidRPr="00F66139">
        <w:rPr>
          <w:rFonts w:ascii="Arial" w:hAnsi="Arial" w:cs="Arial"/>
          <w:color w:val="auto"/>
          <w:sz w:val="22"/>
          <w:szCs w:val="22"/>
        </w:rPr>
        <w:t>profession</w:t>
      </w:r>
      <w:r w:rsidR="00DB45AA" w:rsidRPr="00F66139">
        <w:rPr>
          <w:rFonts w:ascii="Arial" w:hAnsi="Arial" w:cs="Arial"/>
          <w:color w:val="auto"/>
          <w:sz w:val="22"/>
          <w:szCs w:val="22"/>
        </w:rPr>
        <w:t xml:space="preserve"> performing similar services under similar conditions</w:t>
      </w:r>
      <w:r w:rsidR="00D92369">
        <w:rPr>
          <w:rFonts w:ascii="Arial" w:hAnsi="Arial" w:cs="Arial"/>
          <w:color w:val="auto"/>
          <w:sz w:val="22"/>
          <w:szCs w:val="22"/>
        </w:rPr>
        <w:t xml:space="preserve"> in a similar geographic location</w:t>
      </w:r>
      <w:r w:rsidR="001100CC">
        <w:rPr>
          <w:rFonts w:ascii="Arial" w:hAnsi="Arial" w:cs="Arial"/>
          <w:color w:val="auto"/>
          <w:sz w:val="22"/>
          <w:szCs w:val="22"/>
        </w:rPr>
        <w:t xml:space="preserve"> (“</w:t>
      </w:r>
      <w:r w:rsidR="001100CC" w:rsidRPr="00381A39">
        <w:rPr>
          <w:rFonts w:ascii="Arial" w:hAnsi="Arial" w:cs="Arial"/>
          <w:b/>
          <w:color w:val="auto"/>
          <w:sz w:val="22"/>
          <w:szCs w:val="22"/>
        </w:rPr>
        <w:t>Standard of Care</w:t>
      </w:r>
      <w:r w:rsidR="001100CC">
        <w:rPr>
          <w:rFonts w:ascii="Arial" w:hAnsi="Arial" w:cs="Arial"/>
          <w:color w:val="auto"/>
          <w:sz w:val="22"/>
          <w:szCs w:val="22"/>
        </w:rPr>
        <w:t>”)</w:t>
      </w:r>
      <w:r w:rsidR="00ED0AB0" w:rsidRPr="00F66139">
        <w:rPr>
          <w:rFonts w:ascii="Arial" w:hAnsi="Arial" w:cs="Arial"/>
          <w:color w:val="auto"/>
          <w:sz w:val="22"/>
          <w:szCs w:val="22"/>
        </w:rPr>
        <w:t>.</w:t>
      </w:r>
      <w:r>
        <w:rPr>
          <w:rFonts w:ascii="Arial" w:hAnsi="Arial" w:cs="Arial"/>
          <w:color w:val="auto"/>
          <w:sz w:val="22"/>
          <w:szCs w:val="22"/>
        </w:rPr>
        <w:t xml:space="preserve"> </w:t>
      </w:r>
      <w:r w:rsidRPr="00CE3D0E">
        <w:rPr>
          <w:rFonts w:ascii="Arial" w:hAnsi="Arial" w:cs="Arial"/>
          <w:color w:val="auto"/>
          <w:sz w:val="22"/>
          <w:szCs w:val="22"/>
        </w:rPr>
        <w:t xml:space="preserve">Designer </w:t>
      </w:r>
      <w:r w:rsidR="008C15CD">
        <w:rPr>
          <w:rFonts w:ascii="Arial" w:hAnsi="Arial" w:cs="Arial"/>
          <w:color w:val="auto"/>
          <w:sz w:val="22"/>
          <w:szCs w:val="22"/>
        </w:rPr>
        <w:t xml:space="preserve">has reviewed the Prime Contract and </w:t>
      </w:r>
      <w:r w:rsidRPr="00CE3D0E">
        <w:rPr>
          <w:rFonts w:ascii="Arial" w:hAnsi="Arial" w:cs="Arial"/>
          <w:color w:val="auto"/>
          <w:sz w:val="22"/>
          <w:szCs w:val="22"/>
        </w:rPr>
        <w:t xml:space="preserve">represents that the Prime Contract does not establish a higher or different </w:t>
      </w:r>
      <w:r w:rsidR="004354D4">
        <w:rPr>
          <w:rFonts w:ascii="Arial" w:hAnsi="Arial" w:cs="Arial"/>
          <w:color w:val="auto"/>
          <w:sz w:val="22"/>
          <w:szCs w:val="22"/>
        </w:rPr>
        <w:t>s</w:t>
      </w:r>
      <w:r w:rsidRPr="00CE3D0E">
        <w:rPr>
          <w:rFonts w:ascii="Arial" w:hAnsi="Arial" w:cs="Arial"/>
          <w:color w:val="auto"/>
          <w:sz w:val="22"/>
          <w:szCs w:val="22"/>
        </w:rPr>
        <w:t xml:space="preserve">tandard of </w:t>
      </w:r>
      <w:r w:rsidR="004354D4">
        <w:rPr>
          <w:rFonts w:ascii="Arial" w:hAnsi="Arial" w:cs="Arial"/>
          <w:color w:val="auto"/>
          <w:sz w:val="22"/>
          <w:szCs w:val="22"/>
        </w:rPr>
        <w:t>c</w:t>
      </w:r>
      <w:r w:rsidRPr="00CE3D0E">
        <w:rPr>
          <w:rFonts w:ascii="Arial" w:hAnsi="Arial" w:cs="Arial"/>
          <w:color w:val="auto"/>
          <w:sz w:val="22"/>
          <w:szCs w:val="22"/>
        </w:rPr>
        <w:t xml:space="preserve">are for the </w:t>
      </w:r>
      <w:r w:rsidR="00C642EE">
        <w:rPr>
          <w:rFonts w:ascii="Arial" w:hAnsi="Arial" w:cs="Arial"/>
          <w:color w:val="auto"/>
          <w:sz w:val="22"/>
          <w:szCs w:val="22"/>
        </w:rPr>
        <w:t>Design Services</w:t>
      </w:r>
      <w:r w:rsidR="004354D4">
        <w:rPr>
          <w:rFonts w:ascii="Arial" w:hAnsi="Arial" w:cs="Arial"/>
          <w:color w:val="auto"/>
          <w:sz w:val="22"/>
          <w:szCs w:val="22"/>
        </w:rPr>
        <w:t>,</w:t>
      </w:r>
      <w:r w:rsidRPr="00CE3D0E">
        <w:rPr>
          <w:rFonts w:ascii="Arial" w:hAnsi="Arial" w:cs="Arial"/>
          <w:color w:val="auto"/>
          <w:sz w:val="22"/>
          <w:szCs w:val="22"/>
        </w:rPr>
        <w:t xml:space="preserve"> </w:t>
      </w:r>
      <w:r w:rsidR="006F1E6A">
        <w:rPr>
          <w:rFonts w:ascii="Arial" w:hAnsi="Arial" w:cs="Arial"/>
          <w:color w:val="auto"/>
          <w:sz w:val="22"/>
          <w:szCs w:val="22"/>
        </w:rPr>
        <w:t xml:space="preserve">unless expressly identified </w:t>
      </w:r>
      <w:r w:rsidR="002D4F88">
        <w:rPr>
          <w:rFonts w:ascii="Arial" w:hAnsi="Arial" w:cs="Arial"/>
          <w:color w:val="auto"/>
          <w:sz w:val="22"/>
          <w:szCs w:val="22"/>
        </w:rPr>
        <w:t xml:space="preserve">otherwise </w:t>
      </w:r>
      <w:r w:rsidRPr="00CE3D0E">
        <w:rPr>
          <w:rFonts w:ascii="Arial" w:hAnsi="Arial" w:cs="Arial"/>
          <w:color w:val="auto"/>
          <w:sz w:val="22"/>
          <w:szCs w:val="22"/>
        </w:rPr>
        <w:t xml:space="preserve">in </w:t>
      </w:r>
      <w:r w:rsidRPr="00381A39">
        <w:rPr>
          <w:rFonts w:ascii="Arial" w:hAnsi="Arial" w:cs="Arial"/>
          <w:b/>
          <w:color w:val="auto"/>
          <w:sz w:val="22"/>
          <w:szCs w:val="22"/>
        </w:rPr>
        <w:t xml:space="preserve">Exhibit </w:t>
      </w:r>
      <w:r w:rsidR="00F34275" w:rsidRPr="00381A39">
        <w:rPr>
          <w:rFonts w:ascii="Arial" w:hAnsi="Arial" w:cs="Arial"/>
          <w:b/>
          <w:color w:val="auto"/>
          <w:sz w:val="22"/>
          <w:szCs w:val="22"/>
        </w:rPr>
        <w:t>“</w:t>
      </w:r>
      <w:r w:rsidRPr="00381A39">
        <w:rPr>
          <w:rFonts w:ascii="Arial" w:hAnsi="Arial" w:cs="Arial"/>
          <w:b/>
          <w:color w:val="auto"/>
          <w:sz w:val="22"/>
          <w:szCs w:val="22"/>
        </w:rPr>
        <w:t>A</w:t>
      </w:r>
      <w:r w:rsidR="00F34275" w:rsidRPr="00381A39">
        <w:rPr>
          <w:rFonts w:ascii="Arial" w:hAnsi="Arial" w:cs="Arial"/>
          <w:b/>
          <w:color w:val="auto"/>
          <w:sz w:val="22"/>
          <w:szCs w:val="22"/>
        </w:rPr>
        <w:t>”</w:t>
      </w:r>
      <w:r w:rsidR="00696F86">
        <w:rPr>
          <w:rFonts w:ascii="Arial" w:hAnsi="Arial" w:cs="Arial"/>
          <w:color w:val="auto"/>
          <w:sz w:val="22"/>
          <w:szCs w:val="22"/>
        </w:rPr>
        <w:t xml:space="preserve"> Scope of Services</w:t>
      </w:r>
      <w:r w:rsidRPr="00CE3D0E">
        <w:rPr>
          <w:rFonts w:ascii="Arial" w:hAnsi="Arial" w:cs="Arial"/>
          <w:color w:val="auto"/>
          <w:sz w:val="22"/>
          <w:szCs w:val="22"/>
        </w:rPr>
        <w:t xml:space="preserve">. </w:t>
      </w:r>
    </w:p>
    <w:p w14:paraId="54488AE8" w14:textId="1CE025B1" w:rsidR="00E15B6B" w:rsidRPr="00F66139" w:rsidRDefault="00E15B6B" w:rsidP="00624AD4">
      <w:pPr>
        <w:pStyle w:val="BodyText"/>
        <w:widowControl w:val="0"/>
        <w:ind w:left="1440"/>
        <w:jc w:val="both"/>
        <w:rPr>
          <w:rFonts w:ascii="Arial" w:hAnsi="Arial" w:cs="Arial"/>
          <w:color w:val="auto"/>
          <w:sz w:val="22"/>
          <w:szCs w:val="22"/>
        </w:rPr>
      </w:pPr>
    </w:p>
    <w:p w14:paraId="3F576389" w14:textId="77777777" w:rsidR="00875408" w:rsidRPr="00F66139" w:rsidRDefault="00ED0AB0" w:rsidP="00EE1CC2">
      <w:pPr>
        <w:pStyle w:val="Heading1"/>
        <w:widowControl w:val="0"/>
        <w:numPr>
          <w:ilvl w:val="0"/>
          <w:numId w:val="17"/>
        </w:numPr>
        <w:spacing w:after="120"/>
        <w:jc w:val="both"/>
        <w:rPr>
          <w:rFonts w:ascii="Arial" w:hAnsi="Arial" w:cs="Arial"/>
          <w:color w:val="auto"/>
          <w:sz w:val="22"/>
          <w:szCs w:val="22"/>
        </w:rPr>
      </w:pPr>
      <w:r w:rsidRPr="00F66139">
        <w:rPr>
          <w:rFonts w:ascii="Arial" w:hAnsi="Arial" w:cs="Arial"/>
          <w:b/>
          <w:color w:val="auto"/>
          <w:sz w:val="22"/>
          <w:szCs w:val="22"/>
          <w:u w:val="single"/>
        </w:rPr>
        <w:t>PAYMENT</w:t>
      </w:r>
    </w:p>
    <w:p w14:paraId="169253D1" w14:textId="5E12CB72" w:rsidR="00716C04" w:rsidRPr="00F66139" w:rsidRDefault="00ED0AB0" w:rsidP="00EE1CC2">
      <w:pPr>
        <w:pStyle w:val="BodyText"/>
        <w:widowControl w:val="0"/>
        <w:numPr>
          <w:ilvl w:val="1"/>
          <w:numId w:val="17"/>
        </w:numPr>
        <w:jc w:val="both"/>
        <w:rPr>
          <w:rFonts w:ascii="Arial" w:hAnsi="Arial" w:cs="Arial"/>
          <w:color w:val="auto"/>
          <w:sz w:val="22"/>
          <w:szCs w:val="22"/>
        </w:rPr>
      </w:pPr>
      <w:r w:rsidRPr="00F66139">
        <w:rPr>
          <w:rFonts w:ascii="Arial" w:hAnsi="Arial" w:cs="Arial"/>
          <w:color w:val="auto"/>
          <w:sz w:val="22"/>
          <w:szCs w:val="22"/>
        </w:rPr>
        <w:t>Payment to D</w:t>
      </w:r>
      <w:r w:rsidR="00897926" w:rsidRPr="00F66139">
        <w:rPr>
          <w:rFonts w:ascii="Arial" w:hAnsi="Arial" w:cs="Arial"/>
          <w:color w:val="auto"/>
          <w:sz w:val="22"/>
          <w:szCs w:val="22"/>
        </w:rPr>
        <w:t xml:space="preserve">esigner for all Design Services, any Additional </w:t>
      </w:r>
      <w:r w:rsidR="00AA3AE8" w:rsidRPr="00F66139">
        <w:rPr>
          <w:rFonts w:ascii="Arial" w:hAnsi="Arial" w:cs="Arial"/>
          <w:color w:val="auto"/>
          <w:sz w:val="22"/>
          <w:szCs w:val="22"/>
        </w:rPr>
        <w:t xml:space="preserve">Design </w:t>
      </w:r>
      <w:r w:rsidR="00897926" w:rsidRPr="00F66139">
        <w:rPr>
          <w:rFonts w:ascii="Arial" w:hAnsi="Arial" w:cs="Arial"/>
          <w:color w:val="auto"/>
          <w:sz w:val="22"/>
          <w:szCs w:val="22"/>
        </w:rPr>
        <w:t xml:space="preserve">Services </w:t>
      </w:r>
      <w:r w:rsidRPr="00F66139">
        <w:rPr>
          <w:rFonts w:ascii="Arial" w:hAnsi="Arial" w:cs="Arial"/>
          <w:color w:val="auto"/>
          <w:sz w:val="22"/>
          <w:szCs w:val="22"/>
        </w:rPr>
        <w:t xml:space="preserve">and any changes or modifications pursuant to this </w:t>
      </w:r>
      <w:r w:rsidR="00DF0D3E" w:rsidRPr="00F66139">
        <w:rPr>
          <w:rFonts w:ascii="Arial" w:hAnsi="Arial" w:cs="Arial"/>
          <w:color w:val="auto"/>
          <w:sz w:val="22"/>
          <w:szCs w:val="22"/>
        </w:rPr>
        <w:t>Subcontract</w:t>
      </w:r>
      <w:r w:rsidRPr="00F66139">
        <w:rPr>
          <w:rFonts w:ascii="Arial" w:hAnsi="Arial" w:cs="Arial"/>
          <w:color w:val="auto"/>
          <w:sz w:val="22"/>
          <w:szCs w:val="22"/>
        </w:rPr>
        <w:t xml:space="preserve"> will be made by </w:t>
      </w:r>
      <w:r w:rsidR="006A0A32">
        <w:rPr>
          <w:rFonts w:ascii="Arial" w:hAnsi="Arial" w:cs="Arial"/>
          <w:color w:val="auto"/>
          <w:sz w:val="22"/>
          <w:szCs w:val="22"/>
        </w:rPr>
        <w:t>Client</w:t>
      </w:r>
      <w:r w:rsidRPr="00F66139">
        <w:rPr>
          <w:rFonts w:ascii="Arial" w:hAnsi="Arial" w:cs="Arial"/>
          <w:color w:val="auto"/>
          <w:sz w:val="22"/>
          <w:szCs w:val="22"/>
        </w:rPr>
        <w:t xml:space="preserve"> in accordance with </w:t>
      </w:r>
      <w:r w:rsidRPr="00F66139">
        <w:rPr>
          <w:rFonts w:ascii="Arial" w:hAnsi="Arial" w:cs="Arial"/>
          <w:b/>
          <w:color w:val="auto"/>
          <w:sz w:val="22"/>
          <w:szCs w:val="22"/>
        </w:rPr>
        <w:t>Exhibit “B”</w:t>
      </w:r>
      <w:r w:rsidRPr="00F66139">
        <w:rPr>
          <w:rFonts w:ascii="Arial" w:hAnsi="Arial" w:cs="Arial"/>
          <w:color w:val="auto"/>
          <w:sz w:val="22"/>
          <w:szCs w:val="22"/>
        </w:rPr>
        <w:t xml:space="preserve">.  </w:t>
      </w:r>
    </w:p>
    <w:p w14:paraId="06A632A0" w14:textId="77777777" w:rsidR="00875408" w:rsidRPr="00F66139" w:rsidRDefault="00875408" w:rsidP="00716C04">
      <w:pPr>
        <w:rPr>
          <w:rFonts w:ascii="Arial" w:hAnsi="Arial" w:cs="Arial"/>
          <w:color w:val="auto"/>
          <w:sz w:val="22"/>
          <w:szCs w:val="22"/>
        </w:rPr>
      </w:pPr>
    </w:p>
    <w:p w14:paraId="30F0D25B" w14:textId="77777777" w:rsidR="00875408" w:rsidRPr="0082282A" w:rsidRDefault="00624416" w:rsidP="00EE1CC2">
      <w:pPr>
        <w:pStyle w:val="Heading1"/>
        <w:widowControl w:val="0"/>
        <w:numPr>
          <w:ilvl w:val="0"/>
          <w:numId w:val="17"/>
        </w:numPr>
        <w:spacing w:after="120"/>
        <w:jc w:val="both"/>
        <w:rPr>
          <w:rFonts w:ascii="Arial" w:hAnsi="Arial" w:cs="Arial"/>
          <w:color w:val="auto"/>
          <w:sz w:val="22"/>
          <w:szCs w:val="22"/>
        </w:rPr>
      </w:pPr>
      <w:r w:rsidRPr="0082282A">
        <w:rPr>
          <w:rFonts w:ascii="Arial" w:hAnsi="Arial" w:cs="Arial"/>
          <w:b/>
          <w:color w:val="auto"/>
          <w:sz w:val="22"/>
          <w:szCs w:val="22"/>
          <w:u w:val="single"/>
        </w:rPr>
        <w:t>CHANGE DIRECTIVES AND CHANGE ORDERS</w:t>
      </w:r>
    </w:p>
    <w:p w14:paraId="21C2C9AC" w14:textId="3F27D4F1" w:rsidR="00875408" w:rsidRPr="0082282A" w:rsidRDefault="006A0A32" w:rsidP="00EE1CC2">
      <w:pPr>
        <w:pStyle w:val="BodyText"/>
        <w:widowControl w:val="0"/>
        <w:numPr>
          <w:ilvl w:val="1"/>
          <w:numId w:val="17"/>
        </w:numPr>
        <w:jc w:val="both"/>
        <w:rPr>
          <w:rFonts w:ascii="Arial" w:hAnsi="Arial" w:cs="Arial"/>
          <w:color w:val="auto"/>
          <w:sz w:val="22"/>
          <w:szCs w:val="22"/>
        </w:rPr>
      </w:pPr>
      <w:r w:rsidRPr="0082282A">
        <w:rPr>
          <w:rFonts w:ascii="Arial" w:hAnsi="Arial" w:cs="Arial"/>
          <w:color w:val="auto"/>
          <w:sz w:val="22"/>
          <w:szCs w:val="22"/>
          <w:u w:val="single"/>
        </w:rPr>
        <w:t>Client</w:t>
      </w:r>
      <w:r w:rsidR="00875408" w:rsidRPr="0082282A">
        <w:rPr>
          <w:rFonts w:ascii="Arial" w:hAnsi="Arial" w:cs="Arial"/>
          <w:color w:val="auto"/>
          <w:sz w:val="22"/>
          <w:szCs w:val="22"/>
          <w:u w:val="single"/>
        </w:rPr>
        <w:t xml:space="preserve"> Initiated Changes</w:t>
      </w:r>
      <w:r w:rsidR="00875408" w:rsidRPr="0082282A">
        <w:rPr>
          <w:rFonts w:ascii="Arial" w:hAnsi="Arial" w:cs="Arial"/>
          <w:color w:val="auto"/>
          <w:sz w:val="22"/>
          <w:szCs w:val="22"/>
        </w:rPr>
        <w:t>.</w:t>
      </w:r>
      <w:r w:rsidR="001220C8" w:rsidRPr="0082282A">
        <w:rPr>
          <w:rFonts w:ascii="Arial" w:hAnsi="Arial" w:cs="Arial"/>
          <w:color w:val="auto"/>
          <w:sz w:val="22"/>
          <w:szCs w:val="22"/>
        </w:rPr>
        <w:t xml:space="preserve"> </w:t>
      </w:r>
      <w:r w:rsidRPr="0082282A">
        <w:rPr>
          <w:rFonts w:ascii="Arial" w:hAnsi="Arial" w:cs="Arial"/>
          <w:color w:val="auto"/>
          <w:sz w:val="22"/>
          <w:szCs w:val="22"/>
        </w:rPr>
        <w:t>Client</w:t>
      </w:r>
      <w:r w:rsidR="00ED0AB0" w:rsidRPr="0082282A">
        <w:rPr>
          <w:rFonts w:ascii="Arial" w:hAnsi="Arial" w:cs="Arial"/>
          <w:color w:val="auto"/>
          <w:sz w:val="22"/>
          <w:szCs w:val="22"/>
        </w:rPr>
        <w:t xml:space="preserve"> may at any time by written notice</w:t>
      </w:r>
      <w:r w:rsidR="00162A12" w:rsidRPr="0082282A">
        <w:rPr>
          <w:rFonts w:ascii="Arial" w:hAnsi="Arial" w:cs="Arial"/>
          <w:color w:val="auto"/>
          <w:sz w:val="22"/>
          <w:szCs w:val="22"/>
        </w:rPr>
        <w:t xml:space="preserve"> </w:t>
      </w:r>
      <w:r w:rsidR="00596657" w:rsidRPr="0082282A">
        <w:rPr>
          <w:rFonts w:ascii="Arial" w:hAnsi="Arial" w:cs="Arial"/>
          <w:color w:val="auto"/>
          <w:sz w:val="22"/>
          <w:szCs w:val="22"/>
        </w:rPr>
        <w:t xml:space="preserve">propose </w:t>
      </w:r>
      <w:r w:rsidR="00ED0AB0" w:rsidRPr="0082282A">
        <w:rPr>
          <w:rFonts w:ascii="Arial" w:hAnsi="Arial" w:cs="Arial"/>
          <w:color w:val="auto"/>
          <w:sz w:val="22"/>
          <w:szCs w:val="22"/>
        </w:rPr>
        <w:t>an addition, deletion</w:t>
      </w:r>
      <w:r w:rsidR="008621F1" w:rsidRPr="0082282A">
        <w:rPr>
          <w:rFonts w:ascii="Arial" w:hAnsi="Arial" w:cs="Arial"/>
          <w:color w:val="auto"/>
          <w:sz w:val="22"/>
          <w:szCs w:val="22"/>
        </w:rPr>
        <w:t>,</w:t>
      </w:r>
      <w:r w:rsidR="00ED0AB0" w:rsidRPr="0082282A">
        <w:rPr>
          <w:rFonts w:ascii="Arial" w:hAnsi="Arial" w:cs="Arial"/>
          <w:color w:val="auto"/>
          <w:sz w:val="22"/>
          <w:szCs w:val="22"/>
        </w:rPr>
        <w:t xml:space="preserve"> or revision in the Design Services</w:t>
      </w:r>
      <w:r w:rsidR="00162A12" w:rsidRPr="0082282A">
        <w:rPr>
          <w:rFonts w:ascii="Arial" w:hAnsi="Arial" w:cs="Arial"/>
          <w:color w:val="auto"/>
          <w:sz w:val="22"/>
          <w:szCs w:val="22"/>
        </w:rPr>
        <w:t xml:space="preserve"> (a </w:t>
      </w:r>
      <w:r w:rsidR="00F14B75" w:rsidRPr="0082282A">
        <w:rPr>
          <w:rFonts w:ascii="Arial" w:hAnsi="Arial" w:cs="Arial"/>
          <w:color w:val="auto"/>
          <w:sz w:val="22"/>
          <w:szCs w:val="22"/>
        </w:rPr>
        <w:t>“</w:t>
      </w:r>
      <w:r w:rsidR="00162A12" w:rsidRPr="0082282A">
        <w:rPr>
          <w:rFonts w:ascii="Arial" w:hAnsi="Arial" w:cs="Arial"/>
          <w:b/>
          <w:color w:val="auto"/>
          <w:sz w:val="22"/>
          <w:szCs w:val="22"/>
        </w:rPr>
        <w:t>Change Directive</w:t>
      </w:r>
      <w:r w:rsidR="00F14B75" w:rsidRPr="0082282A">
        <w:rPr>
          <w:rFonts w:ascii="Arial" w:hAnsi="Arial" w:cs="Arial"/>
          <w:color w:val="auto"/>
          <w:sz w:val="22"/>
          <w:szCs w:val="22"/>
        </w:rPr>
        <w:t>”</w:t>
      </w:r>
      <w:r w:rsidR="00162A12" w:rsidRPr="0082282A">
        <w:rPr>
          <w:rFonts w:ascii="Arial" w:hAnsi="Arial" w:cs="Arial"/>
          <w:color w:val="auto"/>
          <w:sz w:val="22"/>
          <w:szCs w:val="22"/>
        </w:rPr>
        <w:t>) and</w:t>
      </w:r>
      <w:r w:rsidR="00AA3AE8" w:rsidRPr="0082282A">
        <w:rPr>
          <w:rFonts w:ascii="Arial" w:hAnsi="Arial" w:cs="Arial"/>
          <w:color w:val="auto"/>
          <w:sz w:val="22"/>
          <w:szCs w:val="22"/>
        </w:rPr>
        <w:t xml:space="preserve"> may include Additional Design Services</w:t>
      </w:r>
      <w:r w:rsidR="00162A12" w:rsidRPr="0082282A">
        <w:rPr>
          <w:rFonts w:ascii="Arial" w:hAnsi="Arial" w:cs="Arial"/>
          <w:color w:val="auto"/>
          <w:sz w:val="22"/>
          <w:szCs w:val="22"/>
        </w:rPr>
        <w:t xml:space="preserve"> as set forth in </w:t>
      </w:r>
      <w:r w:rsidR="00162A12" w:rsidRPr="0082282A">
        <w:rPr>
          <w:rFonts w:ascii="Arial" w:hAnsi="Arial" w:cs="Arial"/>
          <w:b/>
          <w:color w:val="auto"/>
          <w:sz w:val="22"/>
          <w:szCs w:val="22"/>
        </w:rPr>
        <w:t xml:space="preserve">Exhibit </w:t>
      </w:r>
      <w:r w:rsidR="001B4A56" w:rsidRPr="0082282A">
        <w:rPr>
          <w:rFonts w:ascii="Arial" w:hAnsi="Arial" w:cs="Arial"/>
          <w:b/>
          <w:color w:val="auto"/>
          <w:sz w:val="22"/>
          <w:szCs w:val="22"/>
        </w:rPr>
        <w:t>“</w:t>
      </w:r>
      <w:r w:rsidR="00162A12" w:rsidRPr="0082282A">
        <w:rPr>
          <w:rFonts w:ascii="Arial" w:hAnsi="Arial" w:cs="Arial"/>
          <w:b/>
          <w:color w:val="auto"/>
          <w:sz w:val="22"/>
          <w:szCs w:val="22"/>
        </w:rPr>
        <w:t>A</w:t>
      </w:r>
      <w:r w:rsidR="001B4A56" w:rsidRPr="0082282A">
        <w:rPr>
          <w:rFonts w:ascii="Arial" w:hAnsi="Arial" w:cs="Arial"/>
          <w:b/>
          <w:color w:val="auto"/>
          <w:sz w:val="22"/>
          <w:szCs w:val="22"/>
        </w:rPr>
        <w:t>”</w:t>
      </w:r>
      <w:r w:rsidR="00162A12" w:rsidRPr="0082282A">
        <w:rPr>
          <w:rFonts w:ascii="Arial" w:hAnsi="Arial" w:cs="Arial"/>
          <w:color w:val="auto"/>
          <w:sz w:val="22"/>
          <w:szCs w:val="22"/>
        </w:rPr>
        <w:t xml:space="preserve">. </w:t>
      </w:r>
      <w:r w:rsidR="001220C8" w:rsidRPr="0082282A">
        <w:rPr>
          <w:rFonts w:ascii="Arial" w:hAnsi="Arial" w:cs="Arial"/>
          <w:color w:val="auto"/>
          <w:sz w:val="22"/>
          <w:szCs w:val="22"/>
        </w:rPr>
        <w:t>Within</w:t>
      </w:r>
      <w:r w:rsidR="0029221A" w:rsidRPr="0082282A">
        <w:rPr>
          <w:rFonts w:ascii="Arial" w:hAnsi="Arial" w:cs="Arial"/>
          <w:color w:val="auto"/>
          <w:sz w:val="22"/>
          <w:szCs w:val="22"/>
        </w:rPr>
        <w:t xml:space="preserve"> fourteen</w:t>
      </w:r>
      <w:r w:rsidR="001220C8" w:rsidRPr="0082282A">
        <w:rPr>
          <w:rFonts w:ascii="Arial" w:hAnsi="Arial" w:cs="Arial"/>
          <w:color w:val="auto"/>
          <w:sz w:val="22"/>
          <w:szCs w:val="22"/>
        </w:rPr>
        <w:t xml:space="preserve"> </w:t>
      </w:r>
      <w:r w:rsidR="0029221A" w:rsidRPr="0082282A">
        <w:rPr>
          <w:rFonts w:ascii="Arial" w:hAnsi="Arial" w:cs="Arial"/>
          <w:color w:val="auto"/>
          <w:sz w:val="22"/>
          <w:szCs w:val="22"/>
        </w:rPr>
        <w:t>(</w:t>
      </w:r>
      <w:r w:rsidR="00F14B75" w:rsidRPr="0082282A">
        <w:rPr>
          <w:rFonts w:ascii="Arial" w:hAnsi="Arial" w:cs="Arial"/>
          <w:color w:val="auto"/>
          <w:sz w:val="22"/>
          <w:szCs w:val="22"/>
        </w:rPr>
        <w:t>14</w:t>
      </w:r>
      <w:r w:rsidR="0029221A" w:rsidRPr="0082282A">
        <w:rPr>
          <w:rFonts w:ascii="Arial" w:hAnsi="Arial" w:cs="Arial"/>
          <w:color w:val="auto"/>
          <w:sz w:val="22"/>
          <w:szCs w:val="22"/>
        </w:rPr>
        <w:t>)</w:t>
      </w:r>
      <w:r w:rsidR="001220C8" w:rsidRPr="0082282A">
        <w:rPr>
          <w:rFonts w:ascii="Arial" w:hAnsi="Arial" w:cs="Arial"/>
          <w:color w:val="auto"/>
          <w:sz w:val="22"/>
          <w:szCs w:val="22"/>
        </w:rPr>
        <w:t xml:space="preserve"> days of receiving a Change Directive, </w:t>
      </w:r>
      <w:r w:rsidR="00F14B75" w:rsidRPr="0082282A">
        <w:rPr>
          <w:rFonts w:ascii="Arial" w:hAnsi="Arial" w:cs="Arial"/>
          <w:color w:val="auto"/>
          <w:sz w:val="22"/>
          <w:szCs w:val="22"/>
        </w:rPr>
        <w:t>Designer</w:t>
      </w:r>
      <w:r w:rsidR="001220C8" w:rsidRPr="0082282A">
        <w:rPr>
          <w:rFonts w:ascii="Arial" w:hAnsi="Arial" w:cs="Arial"/>
          <w:color w:val="auto"/>
          <w:sz w:val="22"/>
          <w:szCs w:val="22"/>
        </w:rPr>
        <w:t xml:space="preserve"> shall provide an evaluation to </w:t>
      </w:r>
      <w:r w:rsidRPr="0082282A">
        <w:rPr>
          <w:rFonts w:ascii="Arial" w:hAnsi="Arial" w:cs="Arial"/>
          <w:color w:val="auto"/>
          <w:sz w:val="22"/>
          <w:szCs w:val="22"/>
        </w:rPr>
        <w:t>Client</w:t>
      </w:r>
      <w:r w:rsidR="001220C8" w:rsidRPr="0082282A">
        <w:rPr>
          <w:rFonts w:ascii="Arial" w:hAnsi="Arial" w:cs="Arial"/>
          <w:color w:val="auto"/>
          <w:sz w:val="22"/>
          <w:szCs w:val="22"/>
        </w:rPr>
        <w:t xml:space="preserve"> explaining any impact on the Design Services</w:t>
      </w:r>
      <w:r w:rsidR="00AA3AE8" w:rsidRPr="0082282A">
        <w:rPr>
          <w:rFonts w:ascii="Arial" w:hAnsi="Arial" w:cs="Arial"/>
          <w:color w:val="auto"/>
          <w:sz w:val="22"/>
          <w:szCs w:val="22"/>
        </w:rPr>
        <w:t xml:space="preserve"> including any impacts on the Design Schedule</w:t>
      </w:r>
      <w:r w:rsidR="00153978" w:rsidRPr="0082282A">
        <w:rPr>
          <w:rFonts w:ascii="Arial" w:hAnsi="Arial" w:cs="Arial"/>
          <w:color w:val="auto"/>
          <w:sz w:val="22"/>
          <w:szCs w:val="22"/>
        </w:rPr>
        <w:t xml:space="preserve"> (“</w:t>
      </w:r>
      <w:r w:rsidR="00153978" w:rsidRPr="0082282A">
        <w:rPr>
          <w:rFonts w:ascii="Arial" w:hAnsi="Arial" w:cs="Arial"/>
          <w:b/>
          <w:color w:val="auto"/>
          <w:sz w:val="22"/>
          <w:szCs w:val="22"/>
        </w:rPr>
        <w:t>Designer Evaluation</w:t>
      </w:r>
      <w:r w:rsidR="00153978" w:rsidRPr="0082282A">
        <w:rPr>
          <w:rFonts w:ascii="Arial" w:hAnsi="Arial" w:cs="Arial"/>
          <w:color w:val="auto"/>
          <w:sz w:val="22"/>
          <w:szCs w:val="22"/>
        </w:rPr>
        <w:t>”)</w:t>
      </w:r>
      <w:r w:rsidR="001220C8" w:rsidRPr="0082282A">
        <w:rPr>
          <w:rFonts w:ascii="Arial" w:hAnsi="Arial" w:cs="Arial"/>
          <w:color w:val="auto"/>
          <w:sz w:val="22"/>
          <w:szCs w:val="22"/>
        </w:rPr>
        <w:t xml:space="preserve">.  </w:t>
      </w:r>
      <w:r w:rsidR="00162A12" w:rsidRPr="0082282A">
        <w:rPr>
          <w:rFonts w:ascii="Arial" w:hAnsi="Arial" w:cs="Arial"/>
          <w:color w:val="auto"/>
          <w:sz w:val="22"/>
          <w:szCs w:val="22"/>
        </w:rPr>
        <w:t>Failure of Design</w:t>
      </w:r>
      <w:r w:rsidR="00F14B75" w:rsidRPr="0082282A">
        <w:rPr>
          <w:rFonts w:ascii="Arial" w:hAnsi="Arial" w:cs="Arial"/>
          <w:color w:val="auto"/>
          <w:sz w:val="22"/>
          <w:szCs w:val="22"/>
        </w:rPr>
        <w:t>er</w:t>
      </w:r>
      <w:r w:rsidR="00162A12" w:rsidRPr="0082282A">
        <w:rPr>
          <w:rFonts w:ascii="Arial" w:hAnsi="Arial" w:cs="Arial"/>
          <w:color w:val="auto"/>
          <w:sz w:val="22"/>
          <w:szCs w:val="22"/>
        </w:rPr>
        <w:t xml:space="preserve"> to provide </w:t>
      </w:r>
      <w:r w:rsidR="00153978" w:rsidRPr="0082282A">
        <w:rPr>
          <w:rFonts w:ascii="Arial" w:hAnsi="Arial" w:cs="Arial"/>
          <w:color w:val="auto"/>
          <w:sz w:val="22"/>
          <w:szCs w:val="22"/>
        </w:rPr>
        <w:t>the Designer Evaluation as required herein</w:t>
      </w:r>
      <w:r w:rsidR="00162A12" w:rsidRPr="0082282A">
        <w:rPr>
          <w:rFonts w:ascii="Arial" w:hAnsi="Arial" w:cs="Arial"/>
          <w:color w:val="auto"/>
          <w:sz w:val="22"/>
          <w:szCs w:val="22"/>
        </w:rPr>
        <w:t xml:space="preserve"> will result in the Change Directive being deemed a no-cost change. </w:t>
      </w:r>
      <w:r w:rsidR="00BC4337">
        <w:rPr>
          <w:rFonts w:ascii="Arial" w:hAnsi="Arial" w:cs="Arial"/>
          <w:color w:val="auto"/>
          <w:sz w:val="22"/>
          <w:szCs w:val="22"/>
        </w:rPr>
        <w:t>Within fourteen (14) days of receiving the Designer Evaluation, Client shall provide an approval or rejection of the Designer Evaluation to Designer explaining the basis for any rejection (“</w:t>
      </w:r>
      <w:r w:rsidR="00BC4337">
        <w:rPr>
          <w:rFonts w:ascii="Arial" w:hAnsi="Arial" w:cs="Arial"/>
          <w:b/>
          <w:color w:val="auto"/>
          <w:sz w:val="22"/>
          <w:szCs w:val="22"/>
        </w:rPr>
        <w:t>Client Response</w:t>
      </w:r>
      <w:r w:rsidR="00BC4337">
        <w:rPr>
          <w:rFonts w:ascii="Arial" w:hAnsi="Arial" w:cs="Arial"/>
          <w:color w:val="auto"/>
          <w:sz w:val="22"/>
          <w:szCs w:val="22"/>
        </w:rPr>
        <w:t>”)</w:t>
      </w:r>
      <w:r w:rsidR="00153978" w:rsidRPr="0082282A">
        <w:rPr>
          <w:rFonts w:ascii="Arial" w:hAnsi="Arial" w:cs="Arial"/>
          <w:color w:val="auto"/>
          <w:sz w:val="22"/>
          <w:szCs w:val="22"/>
        </w:rPr>
        <w:t>The Designer Evaluations</w:t>
      </w:r>
      <w:r w:rsidR="001220C8" w:rsidRPr="0082282A">
        <w:rPr>
          <w:rFonts w:ascii="Arial" w:hAnsi="Arial" w:cs="Arial"/>
          <w:color w:val="auto"/>
          <w:sz w:val="22"/>
          <w:szCs w:val="22"/>
        </w:rPr>
        <w:t xml:space="preserve"> </w:t>
      </w:r>
      <w:r w:rsidR="00311E15" w:rsidRPr="0082282A">
        <w:rPr>
          <w:rFonts w:ascii="Arial" w:hAnsi="Arial" w:cs="Arial"/>
          <w:color w:val="auto"/>
          <w:sz w:val="22"/>
          <w:szCs w:val="22"/>
        </w:rPr>
        <w:t xml:space="preserve">will be </w:t>
      </w:r>
      <w:r w:rsidR="00153978" w:rsidRPr="0082282A">
        <w:rPr>
          <w:rFonts w:ascii="Arial" w:hAnsi="Arial" w:cs="Arial"/>
          <w:color w:val="auto"/>
          <w:sz w:val="22"/>
          <w:szCs w:val="22"/>
        </w:rPr>
        <w:t>discussed</w:t>
      </w:r>
      <w:r w:rsidR="00ED0AB0" w:rsidRPr="0082282A">
        <w:rPr>
          <w:rFonts w:ascii="Arial" w:hAnsi="Arial" w:cs="Arial"/>
          <w:color w:val="auto"/>
          <w:sz w:val="22"/>
          <w:szCs w:val="22"/>
        </w:rPr>
        <w:t xml:space="preserve"> by the </w:t>
      </w:r>
      <w:r w:rsidR="00CE799C" w:rsidRPr="0082282A">
        <w:rPr>
          <w:rFonts w:ascii="Arial" w:hAnsi="Arial" w:cs="Arial"/>
          <w:color w:val="auto"/>
          <w:sz w:val="22"/>
          <w:szCs w:val="22"/>
        </w:rPr>
        <w:t>P</w:t>
      </w:r>
      <w:r w:rsidR="00ED0AB0" w:rsidRPr="0082282A">
        <w:rPr>
          <w:rFonts w:ascii="Arial" w:hAnsi="Arial" w:cs="Arial"/>
          <w:color w:val="auto"/>
          <w:sz w:val="22"/>
          <w:szCs w:val="22"/>
        </w:rPr>
        <w:t xml:space="preserve">arties and, if </w:t>
      </w:r>
      <w:r w:rsidR="00D547B4" w:rsidRPr="0082282A">
        <w:rPr>
          <w:rFonts w:ascii="Arial" w:hAnsi="Arial" w:cs="Arial"/>
          <w:color w:val="auto"/>
          <w:sz w:val="22"/>
          <w:szCs w:val="22"/>
        </w:rPr>
        <w:t>agreed</w:t>
      </w:r>
      <w:r w:rsidR="00ED0AB0" w:rsidRPr="0082282A">
        <w:rPr>
          <w:rFonts w:ascii="Arial" w:hAnsi="Arial" w:cs="Arial"/>
          <w:color w:val="auto"/>
          <w:sz w:val="22"/>
          <w:szCs w:val="22"/>
        </w:rPr>
        <w:t xml:space="preserve">, </w:t>
      </w:r>
      <w:r w:rsidRPr="0082282A">
        <w:rPr>
          <w:rFonts w:ascii="Arial" w:hAnsi="Arial" w:cs="Arial"/>
          <w:color w:val="auto"/>
          <w:sz w:val="22"/>
          <w:szCs w:val="22"/>
        </w:rPr>
        <w:t>Client</w:t>
      </w:r>
      <w:r w:rsidR="00873E06" w:rsidRPr="0082282A">
        <w:rPr>
          <w:rFonts w:ascii="Arial" w:hAnsi="Arial" w:cs="Arial"/>
          <w:color w:val="auto"/>
          <w:sz w:val="22"/>
          <w:szCs w:val="22"/>
        </w:rPr>
        <w:t xml:space="preserve"> shall</w:t>
      </w:r>
      <w:r w:rsidR="00C65286" w:rsidRPr="0082282A">
        <w:rPr>
          <w:rFonts w:ascii="Arial" w:hAnsi="Arial" w:cs="Arial"/>
          <w:color w:val="auto"/>
          <w:sz w:val="22"/>
          <w:szCs w:val="22"/>
        </w:rPr>
        <w:t xml:space="preserve"> issue a written order to Designer </w:t>
      </w:r>
      <w:r w:rsidR="00D547B4" w:rsidRPr="0082282A">
        <w:rPr>
          <w:rFonts w:ascii="Arial" w:hAnsi="Arial" w:cs="Arial"/>
          <w:color w:val="auto"/>
          <w:sz w:val="22"/>
          <w:szCs w:val="22"/>
        </w:rPr>
        <w:t>specifying</w:t>
      </w:r>
      <w:r w:rsidR="00B54648" w:rsidRPr="0082282A">
        <w:rPr>
          <w:rFonts w:ascii="Arial" w:hAnsi="Arial" w:cs="Arial"/>
          <w:color w:val="auto"/>
          <w:sz w:val="22"/>
          <w:szCs w:val="22"/>
        </w:rPr>
        <w:t xml:space="preserve"> the</w:t>
      </w:r>
      <w:r w:rsidR="00C65286" w:rsidRPr="0082282A">
        <w:rPr>
          <w:rFonts w:ascii="Arial" w:hAnsi="Arial" w:cs="Arial"/>
          <w:color w:val="auto"/>
          <w:sz w:val="22"/>
          <w:szCs w:val="22"/>
        </w:rPr>
        <w:t xml:space="preserve"> change in the Design Services, Design Schedule, or in the terms and conditions of this Subcontract (“</w:t>
      </w:r>
      <w:r w:rsidR="00C65286" w:rsidRPr="0082282A">
        <w:rPr>
          <w:rFonts w:ascii="Arial" w:hAnsi="Arial" w:cs="Arial"/>
          <w:b/>
          <w:color w:val="auto"/>
          <w:sz w:val="22"/>
          <w:szCs w:val="22"/>
        </w:rPr>
        <w:t>Change Order”)</w:t>
      </w:r>
      <w:r w:rsidR="00ED0AB0" w:rsidRPr="0082282A">
        <w:rPr>
          <w:rFonts w:ascii="Arial" w:hAnsi="Arial" w:cs="Arial"/>
          <w:color w:val="auto"/>
          <w:sz w:val="22"/>
          <w:szCs w:val="22"/>
        </w:rPr>
        <w:t>.</w:t>
      </w:r>
      <w:r w:rsidR="00CC31B1" w:rsidRPr="0082282A">
        <w:rPr>
          <w:rFonts w:ascii="Arial" w:hAnsi="Arial" w:cs="Arial"/>
          <w:color w:val="auto"/>
          <w:sz w:val="22"/>
          <w:szCs w:val="22"/>
        </w:rPr>
        <w:t xml:space="preserve">If </w:t>
      </w:r>
      <w:r w:rsidRPr="0082282A">
        <w:rPr>
          <w:rFonts w:ascii="Arial" w:hAnsi="Arial" w:cs="Arial"/>
          <w:color w:val="auto"/>
          <w:sz w:val="22"/>
          <w:szCs w:val="22"/>
        </w:rPr>
        <w:t>Client</w:t>
      </w:r>
      <w:r w:rsidR="00CC31B1" w:rsidRPr="0082282A">
        <w:rPr>
          <w:rFonts w:ascii="Arial" w:hAnsi="Arial" w:cs="Arial"/>
          <w:color w:val="auto"/>
          <w:sz w:val="22"/>
          <w:szCs w:val="22"/>
        </w:rPr>
        <w:t xml:space="preserve"> and Designer cannot agree on the Designer Evaluation</w:t>
      </w:r>
      <w:r w:rsidR="00BC4337">
        <w:rPr>
          <w:rFonts w:ascii="Arial" w:hAnsi="Arial" w:cs="Arial"/>
          <w:color w:val="auto"/>
          <w:sz w:val="22"/>
          <w:szCs w:val="22"/>
        </w:rPr>
        <w:t xml:space="preserve"> and Client Response</w:t>
      </w:r>
      <w:r w:rsidR="00CC31B1" w:rsidRPr="0082282A">
        <w:rPr>
          <w:rFonts w:ascii="Arial" w:hAnsi="Arial" w:cs="Arial"/>
          <w:color w:val="auto"/>
          <w:sz w:val="22"/>
          <w:szCs w:val="22"/>
        </w:rPr>
        <w:t xml:space="preserve">, either Party may proceed to resolve the issues in accordance with </w:t>
      </w:r>
      <w:r w:rsidR="00220CDC" w:rsidRPr="0082282A">
        <w:rPr>
          <w:rFonts w:ascii="Arial" w:hAnsi="Arial" w:cs="Arial"/>
          <w:color w:val="auto"/>
          <w:sz w:val="22"/>
          <w:szCs w:val="22"/>
        </w:rPr>
        <w:t xml:space="preserve">Section </w:t>
      </w:r>
      <w:r w:rsidR="00CC31B1" w:rsidRPr="0082282A">
        <w:rPr>
          <w:rFonts w:ascii="Arial" w:hAnsi="Arial" w:cs="Arial"/>
          <w:color w:val="auto"/>
          <w:sz w:val="22"/>
          <w:szCs w:val="22"/>
        </w:rPr>
        <w:t>8.</w:t>
      </w:r>
    </w:p>
    <w:p w14:paraId="48BF9271" w14:textId="19EE0192" w:rsidR="00875408" w:rsidRPr="0082282A" w:rsidRDefault="006E794C" w:rsidP="00EE1CC2">
      <w:pPr>
        <w:pStyle w:val="BodyText"/>
        <w:widowControl w:val="0"/>
        <w:numPr>
          <w:ilvl w:val="1"/>
          <w:numId w:val="17"/>
        </w:numPr>
        <w:jc w:val="both"/>
        <w:rPr>
          <w:rFonts w:ascii="Arial" w:hAnsi="Arial" w:cs="Arial"/>
          <w:color w:val="auto"/>
          <w:sz w:val="22"/>
          <w:szCs w:val="22"/>
        </w:rPr>
      </w:pPr>
      <w:r w:rsidRPr="0082282A">
        <w:rPr>
          <w:rFonts w:ascii="Arial" w:hAnsi="Arial" w:cs="Arial"/>
          <w:color w:val="auto"/>
          <w:sz w:val="22"/>
          <w:szCs w:val="22"/>
          <w:u w:val="single"/>
        </w:rPr>
        <w:t xml:space="preserve">Contractor </w:t>
      </w:r>
      <w:r w:rsidR="006A0A32" w:rsidRPr="0082282A">
        <w:rPr>
          <w:rFonts w:ascii="Arial" w:hAnsi="Arial" w:cs="Arial"/>
          <w:color w:val="auto"/>
          <w:sz w:val="22"/>
          <w:szCs w:val="22"/>
          <w:u w:val="single"/>
        </w:rPr>
        <w:t xml:space="preserve">or Client </w:t>
      </w:r>
      <w:r w:rsidRPr="0082282A">
        <w:rPr>
          <w:rFonts w:ascii="Arial" w:hAnsi="Arial" w:cs="Arial"/>
          <w:color w:val="auto"/>
          <w:sz w:val="22"/>
          <w:szCs w:val="22"/>
          <w:u w:val="single"/>
        </w:rPr>
        <w:t>Caused Changes</w:t>
      </w:r>
      <w:r w:rsidR="00875408" w:rsidRPr="0082282A">
        <w:rPr>
          <w:rFonts w:ascii="Arial" w:hAnsi="Arial" w:cs="Arial"/>
          <w:color w:val="auto"/>
          <w:sz w:val="22"/>
          <w:szCs w:val="22"/>
        </w:rPr>
        <w:t>.</w:t>
      </w:r>
      <w:r w:rsidRPr="0082282A">
        <w:rPr>
          <w:rFonts w:ascii="Arial" w:hAnsi="Arial" w:cs="Arial"/>
          <w:color w:val="auto"/>
          <w:sz w:val="22"/>
          <w:szCs w:val="22"/>
        </w:rPr>
        <w:t xml:space="preserve"> If an event occurs that </w:t>
      </w:r>
      <w:r w:rsidR="00E051D2" w:rsidRPr="0082282A">
        <w:rPr>
          <w:rFonts w:ascii="Arial" w:hAnsi="Arial" w:cs="Arial"/>
          <w:color w:val="auto"/>
          <w:sz w:val="22"/>
          <w:szCs w:val="22"/>
        </w:rPr>
        <w:t xml:space="preserve">Designer believes entitles it to additional compensation or time, and Section </w:t>
      </w:r>
      <w:r w:rsidR="0070579D" w:rsidRPr="0082282A">
        <w:rPr>
          <w:rFonts w:ascii="Arial" w:hAnsi="Arial" w:cs="Arial"/>
          <w:color w:val="auto"/>
          <w:sz w:val="22"/>
          <w:szCs w:val="22"/>
        </w:rPr>
        <w:t>6(</w:t>
      </w:r>
      <w:r w:rsidR="00856FCB" w:rsidRPr="0082282A">
        <w:rPr>
          <w:rFonts w:ascii="Arial" w:hAnsi="Arial" w:cs="Arial"/>
          <w:color w:val="auto"/>
          <w:sz w:val="22"/>
          <w:szCs w:val="22"/>
        </w:rPr>
        <w:t>C</w:t>
      </w:r>
      <w:r w:rsidR="0070579D" w:rsidRPr="0082282A">
        <w:rPr>
          <w:rFonts w:ascii="Arial" w:hAnsi="Arial" w:cs="Arial"/>
          <w:color w:val="auto"/>
          <w:sz w:val="22"/>
          <w:szCs w:val="22"/>
        </w:rPr>
        <w:t>)</w:t>
      </w:r>
      <w:r w:rsidR="00E051D2" w:rsidRPr="0082282A">
        <w:rPr>
          <w:rFonts w:ascii="Arial" w:hAnsi="Arial" w:cs="Arial"/>
          <w:color w:val="auto"/>
          <w:sz w:val="22"/>
          <w:szCs w:val="22"/>
        </w:rPr>
        <w:t xml:space="preserve"> does not apply, then Designer shall provide w</w:t>
      </w:r>
      <w:r w:rsidRPr="0082282A">
        <w:rPr>
          <w:rFonts w:ascii="Arial" w:hAnsi="Arial" w:cs="Arial"/>
          <w:color w:val="auto"/>
          <w:sz w:val="22"/>
          <w:szCs w:val="22"/>
        </w:rPr>
        <w:t xml:space="preserve">ritten notice </w:t>
      </w:r>
      <w:r w:rsidR="00E051D2" w:rsidRPr="0082282A">
        <w:rPr>
          <w:rFonts w:ascii="Arial" w:hAnsi="Arial" w:cs="Arial"/>
          <w:color w:val="auto"/>
          <w:sz w:val="22"/>
          <w:szCs w:val="22"/>
        </w:rPr>
        <w:t xml:space="preserve">to </w:t>
      </w:r>
      <w:r w:rsidR="006A0A32" w:rsidRPr="0082282A">
        <w:rPr>
          <w:rFonts w:ascii="Arial" w:hAnsi="Arial" w:cs="Arial"/>
          <w:color w:val="auto"/>
          <w:sz w:val="22"/>
          <w:szCs w:val="22"/>
        </w:rPr>
        <w:t>Client</w:t>
      </w:r>
      <w:r w:rsidR="00E051D2" w:rsidRPr="0082282A">
        <w:rPr>
          <w:rFonts w:ascii="Arial" w:hAnsi="Arial" w:cs="Arial"/>
          <w:color w:val="auto"/>
          <w:sz w:val="22"/>
          <w:szCs w:val="22"/>
        </w:rPr>
        <w:t xml:space="preserve"> of such event </w:t>
      </w:r>
      <w:r w:rsidRPr="0082282A">
        <w:rPr>
          <w:rFonts w:ascii="Arial" w:hAnsi="Arial" w:cs="Arial"/>
          <w:color w:val="auto"/>
          <w:sz w:val="22"/>
          <w:szCs w:val="22"/>
        </w:rPr>
        <w:t xml:space="preserve">within </w:t>
      </w:r>
      <w:r w:rsidR="00DD7203" w:rsidRPr="0082282A">
        <w:rPr>
          <w:rFonts w:ascii="Arial" w:hAnsi="Arial" w:cs="Arial"/>
          <w:color w:val="auto"/>
          <w:sz w:val="22"/>
          <w:szCs w:val="22"/>
        </w:rPr>
        <w:t>ten (</w:t>
      </w:r>
      <w:r w:rsidRPr="0082282A">
        <w:rPr>
          <w:rFonts w:ascii="Arial" w:hAnsi="Arial" w:cs="Arial"/>
          <w:color w:val="auto"/>
          <w:sz w:val="22"/>
          <w:szCs w:val="22"/>
        </w:rPr>
        <w:t>10</w:t>
      </w:r>
      <w:r w:rsidR="00DD7203" w:rsidRPr="0082282A">
        <w:rPr>
          <w:rFonts w:ascii="Arial" w:hAnsi="Arial" w:cs="Arial"/>
          <w:color w:val="auto"/>
          <w:sz w:val="22"/>
          <w:szCs w:val="22"/>
        </w:rPr>
        <w:t>)</w:t>
      </w:r>
      <w:r w:rsidRPr="0082282A">
        <w:rPr>
          <w:rFonts w:ascii="Arial" w:hAnsi="Arial" w:cs="Arial"/>
          <w:color w:val="auto"/>
          <w:sz w:val="22"/>
          <w:szCs w:val="22"/>
        </w:rPr>
        <w:t xml:space="preserve"> days after </w:t>
      </w:r>
      <w:r w:rsidR="00BC4337">
        <w:rPr>
          <w:rFonts w:ascii="Arial" w:hAnsi="Arial" w:cs="Arial"/>
          <w:color w:val="auto"/>
          <w:sz w:val="22"/>
          <w:szCs w:val="22"/>
        </w:rPr>
        <w:t xml:space="preserve">Designer learns of </w:t>
      </w:r>
      <w:r w:rsidRPr="0082282A">
        <w:rPr>
          <w:rFonts w:ascii="Arial" w:hAnsi="Arial" w:cs="Arial"/>
          <w:color w:val="auto"/>
          <w:sz w:val="22"/>
          <w:szCs w:val="22"/>
        </w:rPr>
        <w:t xml:space="preserve">the occurrence </w:t>
      </w:r>
      <w:r w:rsidRPr="0082282A">
        <w:rPr>
          <w:rFonts w:ascii="Arial" w:hAnsi="Arial" w:cs="Arial"/>
          <w:color w:val="auto"/>
          <w:sz w:val="22"/>
          <w:szCs w:val="22"/>
        </w:rPr>
        <w:lastRenderedPageBreak/>
        <w:t xml:space="preserve">of such </w:t>
      </w:r>
      <w:r w:rsidR="00E051D2" w:rsidRPr="0082282A">
        <w:rPr>
          <w:rFonts w:ascii="Arial" w:hAnsi="Arial" w:cs="Arial"/>
          <w:color w:val="auto"/>
          <w:sz w:val="22"/>
          <w:szCs w:val="22"/>
        </w:rPr>
        <w:t>event.</w:t>
      </w:r>
      <w:r w:rsidRPr="0082282A">
        <w:rPr>
          <w:rFonts w:ascii="Arial" w:hAnsi="Arial" w:cs="Arial"/>
          <w:color w:val="auto"/>
          <w:sz w:val="22"/>
          <w:szCs w:val="22"/>
        </w:rPr>
        <w:t xml:space="preserve">  </w:t>
      </w:r>
    </w:p>
    <w:p w14:paraId="7861D369" w14:textId="18E65718" w:rsidR="00875408" w:rsidRPr="0082282A" w:rsidRDefault="00E051D2" w:rsidP="00EE1CC2">
      <w:pPr>
        <w:pStyle w:val="BodyText"/>
        <w:widowControl w:val="0"/>
        <w:numPr>
          <w:ilvl w:val="2"/>
          <w:numId w:val="17"/>
        </w:numPr>
        <w:jc w:val="both"/>
        <w:rPr>
          <w:rFonts w:ascii="Arial" w:hAnsi="Arial" w:cs="Arial"/>
          <w:color w:val="auto"/>
          <w:sz w:val="22"/>
          <w:szCs w:val="22"/>
        </w:rPr>
      </w:pPr>
      <w:r w:rsidRPr="0082282A">
        <w:rPr>
          <w:rFonts w:ascii="Arial" w:hAnsi="Arial" w:cs="Arial"/>
          <w:color w:val="auto"/>
          <w:sz w:val="22"/>
          <w:szCs w:val="22"/>
        </w:rPr>
        <w:t xml:space="preserve">Within </w:t>
      </w:r>
      <w:r w:rsidR="00DD7203" w:rsidRPr="0082282A">
        <w:rPr>
          <w:rFonts w:ascii="Arial" w:hAnsi="Arial" w:cs="Arial"/>
          <w:color w:val="auto"/>
          <w:sz w:val="22"/>
          <w:szCs w:val="22"/>
        </w:rPr>
        <w:t>thirty (</w:t>
      </w:r>
      <w:r w:rsidRPr="0082282A">
        <w:rPr>
          <w:rFonts w:ascii="Arial" w:hAnsi="Arial" w:cs="Arial"/>
          <w:color w:val="auto"/>
          <w:sz w:val="22"/>
          <w:szCs w:val="22"/>
        </w:rPr>
        <w:t>30</w:t>
      </w:r>
      <w:r w:rsidR="00DD7203" w:rsidRPr="0082282A">
        <w:rPr>
          <w:rFonts w:ascii="Arial" w:hAnsi="Arial" w:cs="Arial"/>
          <w:color w:val="auto"/>
          <w:sz w:val="22"/>
          <w:szCs w:val="22"/>
        </w:rPr>
        <w:t>)</w:t>
      </w:r>
      <w:r w:rsidRPr="0082282A">
        <w:rPr>
          <w:rFonts w:ascii="Arial" w:hAnsi="Arial" w:cs="Arial"/>
          <w:color w:val="auto"/>
          <w:sz w:val="22"/>
          <w:szCs w:val="22"/>
        </w:rPr>
        <w:t xml:space="preserve"> days of issuing the notice herein, Designer shall provide a comprehensive evaluation to </w:t>
      </w:r>
      <w:r w:rsidR="006A0A32" w:rsidRPr="0082282A">
        <w:rPr>
          <w:rFonts w:ascii="Arial" w:hAnsi="Arial" w:cs="Arial"/>
          <w:color w:val="auto"/>
          <w:sz w:val="22"/>
          <w:szCs w:val="22"/>
        </w:rPr>
        <w:t>Client</w:t>
      </w:r>
      <w:r w:rsidRPr="0082282A">
        <w:rPr>
          <w:rFonts w:ascii="Arial" w:hAnsi="Arial" w:cs="Arial"/>
          <w:color w:val="auto"/>
          <w:sz w:val="22"/>
          <w:szCs w:val="22"/>
        </w:rPr>
        <w:t xml:space="preserve"> explaining the impact on the Design Services including any impacts on the Design Schedule and any additional compensation being requested. </w:t>
      </w:r>
    </w:p>
    <w:p w14:paraId="5BF86598" w14:textId="5FCD55CA" w:rsidR="00875408" w:rsidRPr="0082282A" w:rsidRDefault="00E051D2" w:rsidP="00EE1CC2">
      <w:pPr>
        <w:pStyle w:val="BodyText"/>
        <w:widowControl w:val="0"/>
        <w:numPr>
          <w:ilvl w:val="2"/>
          <w:numId w:val="17"/>
        </w:numPr>
        <w:jc w:val="both"/>
        <w:rPr>
          <w:rFonts w:ascii="Arial" w:hAnsi="Arial" w:cs="Arial"/>
          <w:color w:val="auto"/>
          <w:sz w:val="22"/>
          <w:szCs w:val="22"/>
        </w:rPr>
      </w:pPr>
      <w:r w:rsidRPr="0082282A">
        <w:rPr>
          <w:rFonts w:ascii="Arial" w:hAnsi="Arial" w:cs="Arial"/>
          <w:bCs/>
          <w:color w:val="auto"/>
          <w:sz w:val="22"/>
          <w:szCs w:val="22"/>
        </w:rPr>
        <w:t xml:space="preserve">If </w:t>
      </w:r>
      <w:r w:rsidR="006A0A32" w:rsidRPr="0082282A">
        <w:rPr>
          <w:rFonts w:ascii="Arial" w:hAnsi="Arial" w:cs="Arial"/>
          <w:bCs/>
          <w:color w:val="auto"/>
          <w:sz w:val="22"/>
          <w:szCs w:val="22"/>
        </w:rPr>
        <w:t>Client</w:t>
      </w:r>
      <w:r w:rsidRPr="0082282A">
        <w:rPr>
          <w:rFonts w:ascii="Arial" w:hAnsi="Arial" w:cs="Arial"/>
          <w:bCs/>
          <w:color w:val="auto"/>
          <w:sz w:val="22"/>
          <w:szCs w:val="22"/>
        </w:rPr>
        <w:t xml:space="preserve"> agrees with the request by Designer, </w:t>
      </w:r>
      <w:r w:rsidR="006A0A32" w:rsidRPr="0082282A">
        <w:rPr>
          <w:rFonts w:ascii="Arial" w:hAnsi="Arial" w:cs="Arial"/>
          <w:bCs/>
          <w:color w:val="auto"/>
          <w:sz w:val="22"/>
          <w:szCs w:val="22"/>
        </w:rPr>
        <w:t>Client</w:t>
      </w:r>
      <w:r w:rsidRPr="0082282A">
        <w:rPr>
          <w:rFonts w:ascii="Arial" w:hAnsi="Arial" w:cs="Arial"/>
          <w:bCs/>
          <w:color w:val="auto"/>
          <w:sz w:val="22"/>
          <w:szCs w:val="22"/>
        </w:rPr>
        <w:t xml:space="preserve"> will issue a Change Order within </w:t>
      </w:r>
      <w:r w:rsidR="0000409E" w:rsidRPr="0082282A">
        <w:rPr>
          <w:rFonts w:ascii="Arial" w:hAnsi="Arial" w:cs="Arial"/>
          <w:bCs/>
          <w:color w:val="auto"/>
          <w:sz w:val="22"/>
          <w:szCs w:val="22"/>
        </w:rPr>
        <w:t>thirty (</w:t>
      </w:r>
      <w:r w:rsidRPr="0082282A">
        <w:rPr>
          <w:rFonts w:ascii="Arial" w:hAnsi="Arial" w:cs="Arial"/>
          <w:bCs/>
          <w:color w:val="auto"/>
          <w:sz w:val="22"/>
          <w:szCs w:val="22"/>
        </w:rPr>
        <w:t>30</w:t>
      </w:r>
      <w:r w:rsidR="0000409E" w:rsidRPr="0082282A">
        <w:rPr>
          <w:rFonts w:ascii="Arial" w:hAnsi="Arial" w:cs="Arial"/>
          <w:bCs/>
          <w:color w:val="auto"/>
          <w:sz w:val="22"/>
          <w:szCs w:val="22"/>
        </w:rPr>
        <w:t xml:space="preserve">) </w:t>
      </w:r>
      <w:r w:rsidRPr="0082282A">
        <w:rPr>
          <w:rFonts w:ascii="Arial" w:hAnsi="Arial" w:cs="Arial"/>
          <w:bCs/>
          <w:color w:val="auto"/>
          <w:sz w:val="22"/>
          <w:szCs w:val="22"/>
        </w:rPr>
        <w:t>days of receipt of the comprehensive evaluation;</w:t>
      </w:r>
    </w:p>
    <w:p w14:paraId="635E5B32" w14:textId="1FEA077D" w:rsidR="00D547B4" w:rsidRPr="0082282A" w:rsidRDefault="00E051D2" w:rsidP="003B3FBE">
      <w:pPr>
        <w:pStyle w:val="BodyText"/>
        <w:widowControl w:val="0"/>
        <w:numPr>
          <w:ilvl w:val="2"/>
          <w:numId w:val="17"/>
        </w:numPr>
        <w:jc w:val="both"/>
        <w:rPr>
          <w:rFonts w:ascii="Arial" w:hAnsi="Arial" w:cs="Arial"/>
          <w:bCs/>
          <w:color w:val="auto"/>
          <w:sz w:val="22"/>
          <w:szCs w:val="22"/>
        </w:rPr>
      </w:pPr>
      <w:r w:rsidRPr="0082282A">
        <w:rPr>
          <w:rFonts w:ascii="Arial" w:hAnsi="Arial" w:cs="Arial"/>
          <w:bCs/>
          <w:color w:val="auto"/>
          <w:sz w:val="22"/>
          <w:szCs w:val="22"/>
        </w:rPr>
        <w:t xml:space="preserve">If </w:t>
      </w:r>
      <w:r w:rsidR="006A0A32" w:rsidRPr="0082282A">
        <w:rPr>
          <w:rFonts w:ascii="Arial" w:hAnsi="Arial" w:cs="Arial"/>
          <w:bCs/>
          <w:color w:val="auto"/>
          <w:sz w:val="22"/>
          <w:szCs w:val="22"/>
        </w:rPr>
        <w:t>Client</w:t>
      </w:r>
      <w:r w:rsidRPr="0082282A">
        <w:rPr>
          <w:rFonts w:ascii="Arial" w:hAnsi="Arial" w:cs="Arial"/>
          <w:bCs/>
          <w:color w:val="auto"/>
          <w:sz w:val="22"/>
          <w:szCs w:val="22"/>
        </w:rPr>
        <w:t xml:space="preserve"> does not agree with the request by Designer, </w:t>
      </w:r>
      <w:r w:rsidR="006A0A32" w:rsidRPr="0082282A">
        <w:rPr>
          <w:rFonts w:ascii="Arial" w:hAnsi="Arial" w:cs="Arial"/>
          <w:bCs/>
          <w:color w:val="auto"/>
          <w:sz w:val="22"/>
          <w:szCs w:val="22"/>
        </w:rPr>
        <w:t>Client</w:t>
      </w:r>
      <w:r w:rsidRPr="0082282A">
        <w:rPr>
          <w:rFonts w:ascii="Arial" w:hAnsi="Arial" w:cs="Arial"/>
          <w:bCs/>
          <w:color w:val="auto"/>
          <w:sz w:val="22"/>
          <w:szCs w:val="22"/>
        </w:rPr>
        <w:t xml:space="preserve"> will reject the request within </w:t>
      </w:r>
      <w:r w:rsidR="00F17CAC" w:rsidRPr="0082282A">
        <w:rPr>
          <w:rFonts w:ascii="Arial" w:hAnsi="Arial" w:cs="Arial"/>
          <w:bCs/>
          <w:color w:val="auto"/>
          <w:sz w:val="22"/>
          <w:szCs w:val="22"/>
        </w:rPr>
        <w:t>thirty (</w:t>
      </w:r>
      <w:r w:rsidRPr="0082282A">
        <w:rPr>
          <w:rFonts w:ascii="Arial" w:hAnsi="Arial" w:cs="Arial"/>
          <w:bCs/>
          <w:color w:val="auto"/>
          <w:sz w:val="22"/>
          <w:szCs w:val="22"/>
        </w:rPr>
        <w:t>30</w:t>
      </w:r>
      <w:r w:rsidR="00F17CAC" w:rsidRPr="0082282A">
        <w:rPr>
          <w:rFonts w:ascii="Arial" w:hAnsi="Arial" w:cs="Arial"/>
          <w:bCs/>
          <w:color w:val="auto"/>
          <w:sz w:val="22"/>
          <w:szCs w:val="22"/>
        </w:rPr>
        <w:t>)</w:t>
      </w:r>
      <w:r w:rsidRPr="0082282A">
        <w:rPr>
          <w:rFonts w:ascii="Arial" w:hAnsi="Arial" w:cs="Arial"/>
          <w:bCs/>
          <w:color w:val="auto"/>
          <w:sz w:val="22"/>
          <w:szCs w:val="22"/>
        </w:rPr>
        <w:t xml:space="preserve"> days of receipt of the comprehensive evaluation providing reasons for same and </w:t>
      </w:r>
      <w:r w:rsidR="00220CDC" w:rsidRPr="0082282A">
        <w:rPr>
          <w:rFonts w:ascii="Arial" w:hAnsi="Arial" w:cs="Arial"/>
          <w:bCs/>
          <w:color w:val="auto"/>
          <w:sz w:val="22"/>
          <w:szCs w:val="22"/>
        </w:rPr>
        <w:t xml:space="preserve">Section </w:t>
      </w:r>
      <w:r w:rsidR="00AF45E2" w:rsidRPr="0082282A">
        <w:rPr>
          <w:rFonts w:ascii="Arial" w:hAnsi="Arial" w:cs="Arial"/>
          <w:bCs/>
          <w:color w:val="auto"/>
          <w:sz w:val="22"/>
          <w:szCs w:val="22"/>
        </w:rPr>
        <w:t>8</w:t>
      </w:r>
      <w:r w:rsidR="00F1506E" w:rsidRPr="0082282A">
        <w:rPr>
          <w:rFonts w:ascii="Arial" w:hAnsi="Arial" w:cs="Arial"/>
          <w:bCs/>
          <w:color w:val="auto"/>
          <w:sz w:val="22"/>
          <w:szCs w:val="22"/>
        </w:rPr>
        <w:t xml:space="preserve"> will apply.</w:t>
      </w:r>
    </w:p>
    <w:p w14:paraId="35DD8B58" w14:textId="59820DBA" w:rsidR="00DD7203" w:rsidRPr="00F66139" w:rsidRDefault="00D96ED2" w:rsidP="00EE1CC2">
      <w:pPr>
        <w:pStyle w:val="BodyText"/>
        <w:widowControl w:val="0"/>
        <w:numPr>
          <w:ilvl w:val="1"/>
          <w:numId w:val="17"/>
        </w:numPr>
        <w:jc w:val="both"/>
        <w:rPr>
          <w:rFonts w:ascii="Arial" w:hAnsi="Arial" w:cs="Arial"/>
          <w:color w:val="auto"/>
          <w:sz w:val="22"/>
          <w:szCs w:val="22"/>
        </w:rPr>
      </w:pPr>
      <w:r w:rsidRPr="00F66139">
        <w:rPr>
          <w:rFonts w:ascii="Arial" w:hAnsi="Arial" w:cs="Arial"/>
          <w:color w:val="auto"/>
          <w:sz w:val="22"/>
          <w:szCs w:val="22"/>
          <w:u w:val="single"/>
        </w:rPr>
        <w:t xml:space="preserve">Owner </w:t>
      </w:r>
      <w:r w:rsidR="00875408" w:rsidRPr="00F66139">
        <w:rPr>
          <w:rFonts w:ascii="Arial" w:hAnsi="Arial" w:cs="Arial"/>
          <w:color w:val="auto"/>
          <w:sz w:val="22"/>
          <w:szCs w:val="22"/>
          <w:u w:val="single"/>
        </w:rPr>
        <w:t xml:space="preserve">Caused </w:t>
      </w:r>
      <w:r w:rsidRPr="00F66139">
        <w:rPr>
          <w:rFonts w:ascii="Arial" w:hAnsi="Arial" w:cs="Arial"/>
          <w:color w:val="auto"/>
          <w:sz w:val="22"/>
          <w:szCs w:val="22"/>
          <w:u w:val="single"/>
        </w:rPr>
        <w:t>Changes</w:t>
      </w:r>
      <w:r w:rsidR="00875408" w:rsidRPr="00F66139">
        <w:rPr>
          <w:rFonts w:ascii="Arial" w:hAnsi="Arial" w:cs="Arial"/>
          <w:color w:val="auto"/>
          <w:sz w:val="22"/>
          <w:szCs w:val="22"/>
        </w:rPr>
        <w:t xml:space="preserve">. </w:t>
      </w:r>
      <w:r w:rsidR="00CF4F9F" w:rsidRPr="00F66139">
        <w:rPr>
          <w:rFonts w:ascii="Arial" w:hAnsi="Arial" w:cs="Arial"/>
          <w:color w:val="auto"/>
          <w:sz w:val="22"/>
          <w:szCs w:val="22"/>
        </w:rPr>
        <w:t xml:space="preserve">If </w:t>
      </w:r>
      <w:r w:rsidR="00ED0AB0" w:rsidRPr="00F66139">
        <w:rPr>
          <w:rFonts w:ascii="Arial" w:hAnsi="Arial" w:cs="Arial"/>
          <w:color w:val="auto"/>
          <w:sz w:val="22"/>
          <w:szCs w:val="22"/>
        </w:rPr>
        <w:t xml:space="preserve">an event </w:t>
      </w:r>
      <w:r w:rsidR="006E794C" w:rsidRPr="00F66139">
        <w:rPr>
          <w:rFonts w:ascii="Arial" w:hAnsi="Arial" w:cs="Arial"/>
          <w:color w:val="auto"/>
          <w:sz w:val="22"/>
          <w:szCs w:val="22"/>
        </w:rPr>
        <w:t>occurs that</w:t>
      </w:r>
      <w:r w:rsidR="00ED0AB0" w:rsidRPr="00F66139">
        <w:rPr>
          <w:rFonts w:ascii="Arial" w:hAnsi="Arial" w:cs="Arial"/>
          <w:color w:val="auto"/>
          <w:sz w:val="22"/>
          <w:szCs w:val="22"/>
        </w:rPr>
        <w:t xml:space="preserve"> </w:t>
      </w:r>
      <w:r w:rsidR="0000409E" w:rsidRPr="00F66139">
        <w:rPr>
          <w:rFonts w:ascii="Arial" w:hAnsi="Arial" w:cs="Arial"/>
          <w:color w:val="auto"/>
          <w:sz w:val="22"/>
          <w:szCs w:val="22"/>
        </w:rPr>
        <w:t xml:space="preserve">impacts </w:t>
      </w:r>
      <w:r w:rsidR="00DD7203" w:rsidRPr="00F66139">
        <w:rPr>
          <w:rFonts w:ascii="Arial" w:hAnsi="Arial" w:cs="Arial"/>
          <w:color w:val="auto"/>
          <w:sz w:val="22"/>
          <w:szCs w:val="22"/>
        </w:rPr>
        <w:t xml:space="preserve">Designer’s performance of the Design Services, and the event entitles </w:t>
      </w:r>
      <w:r w:rsidR="00ED0AB0" w:rsidRPr="00F66139">
        <w:rPr>
          <w:rFonts w:ascii="Arial" w:hAnsi="Arial" w:cs="Arial"/>
          <w:color w:val="auto"/>
          <w:sz w:val="22"/>
          <w:szCs w:val="22"/>
        </w:rPr>
        <w:t xml:space="preserve">Contractor </w:t>
      </w:r>
      <w:r w:rsidR="00DD7203" w:rsidRPr="00F66139">
        <w:rPr>
          <w:rFonts w:ascii="Arial" w:hAnsi="Arial" w:cs="Arial"/>
          <w:color w:val="auto"/>
          <w:sz w:val="22"/>
          <w:szCs w:val="22"/>
        </w:rPr>
        <w:t>to equivalent relief</w:t>
      </w:r>
      <w:r w:rsidR="00252E5C" w:rsidRPr="00F66139">
        <w:rPr>
          <w:rFonts w:ascii="Arial" w:hAnsi="Arial" w:cs="Arial"/>
          <w:color w:val="auto"/>
          <w:sz w:val="22"/>
          <w:szCs w:val="22"/>
        </w:rPr>
        <w:t xml:space="preserve"> under the Prime Contract</w:t>
      </w:r>
      <w:r w:rsidR="00ED0AB0" w:rsidRPr="00F66139">
        <w:rPr>
          <w:rFonts w:ascii="Arial" w:hAnsi="Arial" w:cs="Arial"/>
          <w:color w:val="auto"/>
          <w:sz w:val="22"/>
          <w:szCs w:val="22"/>
        </w:rPr>
        <w:t xml:space="preserve">, </w:t>
      </w:r>
      <w:r w:rsidR="00DD7203" w:rsidRPr="00F66139">
        <w:rPr>
          <w:rFonts w:ascii="Arial" w:hAnsi="Arial" w:cs="Arial"/>
          <w:color w:val="auto"/>
          <w:sz w:val="22"/>
          <w:szCs w:val="22"/>
        </w:rPr>
        <w:t xml:space="preserve">Designer shall provide </w:t>
      </w:r>
      <w:r w:rsidR="006A0A32">
        <w:rPr>
          <w:rFonts w:ascii="Arial" w:hAnsi="Arial" w:cs="Arial"/>
          <w:color w:val="auto"/>
          <w:sz w:val="22"/>
          <w:szCs w:val="22"/>
        </w:rPr>
        <w:t>Client</w:t>
      </w:r>
      <w:r w:rsidR="00DD7203" w:rsidRPr="00F66139">
        <w:rPr>
          <w:rFonts w:ascii="Arial" w:hAnsi="Arial" w:cs="Arial"/>
          <w:color w:val="auto"/>
          <w:sz w:val="22"/>
          <w:szCs w:val="22"/>
        </w:rPr>
        <w:t xml:space="preserve"> with written notice of such changes in time and form for Contractor to notify Owner in accordance with the Prime Contract. </w:t>
      </w:r>
      <w:r w:rsidR="00ED0AB0" w:rsidRPr="00F66139">
        <w:rPr>
          <w:rFonts w:ascii="Arial" w:hAnsi="Arial" w:cs="Arial"/>
          <w:color w:val="auto"/>
          <w:sz w:val="22"/>
          <w:szCs w:val="22"/>
        </w:rPr>
        <w:t xml:space="preserve"> </w:t>
      </w:r>
      <w:r w:rsidR="00DD7203" w:rsidRPr="00F66139">
        <w:rPr>
          <w:rFonts w:ascii="Arial" w:hAnsi="Arial" w:cs="Arial"/>
          <w:color w:val="auto"/>
          <w:sz w:val="22"/>
          <w:szCs w:val="22"/>
        </w:rPr>
        <w:t>S</w:t>
      </w:r>
      <w:r w:rsidR="00ED0AB0" w:rsidRPr="00F66139">
        <w:rPr>
          <w:rFonts w:ascii="Arial" w:hAnsi="Arial" w:cs="Arial"/>
          <w:color w:val="auto"/>
          <w:sz w:val="22"/>
          <w:szCs w:val="22"/>
        </w:rPr>
        <w:t xml:space="preserve">ubject to compliance with the Prime Contract and this </w:t>
      </w:r>
      <w:r w:rsidR="00DF0D3E" w:rsidRPr="00F66139">
        <w:rPr>
          <w:rFonts w:ascii="Arial" w:hAnsi="Arial" w:cs="Arial"/>
          <w:color w:val="auto"/>
          <w:sz w:val="22"/>
          <w:szCs w:val="22"/>
        </w:rPr>
        <w:t>Subcontract</w:t>
      </w:r>
      <w:r w:rsidR="00ED0AB0" w:rsidRPr="00F66139">
        <w:rPr>
          <w:rFonts w:ascii="Arial" w:hAnsi="Arial" w:cs="Arial"/>
          <w:color w:val="auto"/>
          <w:sz w:val="22"/>
          <w:szCs w:val="22"/>
        </w:rPr>
        <w:t xml:space="preserve">, </w:t>
      </w:r>
      <w:r w:rsidR="00DD7203" w:rsidRPr="00F66139">
        <w:rPr>
          <w:rFonts w:ascii="Arial" w:hAnsi="Arial" w:cs="Arial"/>
          <w:color w:val="auto"/>
          <w:sz w:val="22"/>
          <w:szCs w:val="22"/>
        </w:rPr>
        <w:t xml:space="preserve">Designer may </w:t>
      </w:r>
      <w:r w:rsidR="00ED0AB0" w:rsidRPr="00F66139">
        <w:rPr>
          <w:rFonts w:ascii="Arial" w:hAnsi="Arial" w:cs="Arial"/>
          <w:color w:val="auto"/>
          <w:sz w:val="22"/>
          <w:szCs w:val="22"/>
        </w:rPr>
        <w:t xml:space="preserve">request </w:t>
      </w:r>
      <w:r w:rsidR="006A0A32">
        <w:rPr>
          <w:rFonts w:ascii="Arial" w:hAnsi="Arial" w:cs="Arial"/>
          <w:color w:val="auto"/>
          <w:sz w:val="22"/>
          <w:szCs w:val="22"/>
        </w:rPr>
        <w:t>in writing that Client arrange for</w:t>
      </w:r>
      <w:r w:rsidR="00ED0AB0" w:rsidRPr="00F66139">
        <w:rPr>
          <w:rFonts w:ascii="Arial" w:hAnsi="Arial" w:cs="Arial"/>
          <w:color w:val="auto"/>
          <w:sz w:val="22"/>
          <w:szCs w:val="22"/>
        </w:rPr>
        <w:t xml:space="preserve"> Contractor</w:t>
      </w:r>
      <w:r w:rsidR="006A0A32">
        <w:rPr>
          <w:rFonts w:ascii="Arial" w:hAnsi="Arial" w:cs="Arial"/>
          <w:color w:val="auto"/>
          <w:sz w:val="22"/>
          <w:szCs w:val="22"/>
        </w:rPr>
        <w:t xml:space="preserve"> to</w:t>
      </w:r>
      <w:r w:rsidR="00ED0AB0" w:rsidRPr="00F66139">
        <w:rPr>
          <w:rFonts w:ascii="Arial" w:hAnsi="Arial" w:cs="Arial"/>
          <w:color w:val="auto"/>
          <w:sz w:val="22"/>
          <w:szCs w:val="22"/>
        </w:rPr>
        <w:t xml:space="preserve"> present a change order request to Owner on Designer’s behalf.</w:t>
      </w:r>
      <w:r w:rsidR="00852021" w:rsidRPr="00F66139">
        <w:rPr>
          <w:rFonts w:ascii="Arial" w:hAnsi="Arial" w:cs="Arial"/>
          <w:color w:val="auto"/>
          <w:sz w:val="22"/>
          <w:szCs w:val="22"/>
        </w:rPr>
        <w:t xml:space="preserve"> </w:t>
      </w:r>
      <w:r w:rsidR="005B52BE" w:rsidRPr="00F66139">
        <w:rPr>
          <w:rFonts w:ascii="Arial" w:hAnsi="Arial" w:cs="Arial"/>
          <w:color w:val="auto"/>
          <w:sz w:val="22"/>
          <w:szCs w:val="22"/>
        </w:rPr>
        <w:t xml:space="preserve"> If requested by Designer and as permitted by Owner, Contractor</w:t>
      </w:r>
      <w:r w:rsidR="006A0A32">
        <w:rPr>
          <w:rFonts w:ascii="Arial" w:hAnsi="Arial" w:cs="Arial"/>
          <w:color w:val="auto"/>
          <w:sz w:val="22"/>
          <w:szCs w:val="22"/>
        </w:rPr>
        <w:t xml:space="preserve"> and Client</w:t>
      </w:r>
      <w:r w:rsidR="005B52BE" w:rsidRPr="00F66139">
        <w:rPr>
          <w:rFonts w:ascii="Arial" w:hAnsi="Arial" w:cs="Arial"/>
          <w:color w:val="auto"/>
          <w:sz w:val="22"/>
          <w:szCs w:val="22"/>
        </w:rPr>
        <w:t xml:space="preserve"> will involve Designer in discussions of Designer’s change order request with Owner.</w:t>
      </w:r>
    </w:p>
    <w:p w14:paraId="0F378451" w14:textId="6574CA61" w:rsidR="00373337" w:rsidRPr="00F66139" w:rsidRDefault="00373337" w:rsidP="00EE1CC2">
      <w:pPr>
        <w:pStyle w:val="BodyText"/>
        <w:widowControl w:val="0"/>
        <w:numPr>
          <w:ilvl w:val="2"/>
          <w:numId w:val="17"/>
        </w:numPr>
        <w:jc w:val="both"/>
        <w:rPr>
          <w:rFonts w:ascii="Arial" w:hAnsi="Arial" w:cs="Arial"/>
          <w:color w:val="auto"/>
          <w:sz w:val="22"/>
          <w:szCs w:val="22"/>
        </w:rPr>
      </w:pPr>
      <w:r w:rsidRPr="00F66139">
        <w:rPr>
          <w:rFonts w:ascii="Arial" w:hAnsi="Arial" w:cs="Arial"/>
          <w:color w:val="auto"/>
          <w:sz w:val="22"/>
          <w:szCs w:val="22"/>
        </w:rPr>
        <w:t xml:space="preserve">Designer </w:t>
      </w:r>
      <w:r w:rsidR="005B52BE" w:rsidRPr="00F66139">
        <w:rPr>
          <w:rFonts w:ascii="Arial" w:hAnsi="Arial" w:cs="Arial"/>
          <w:color w:val="auto"/>
          <w:sz w:val="22"/>
          <w:szCs w:val="22"/>
        </w:rPr>
        <w:t xml:space="preserve">shall </w:t>
      </w:r>
      <w:r w:rsidRPr="00F66139">
        <w:rPr>
          <w:rFonts w:ascii="Arial" w:hAnsi="Arial" w:cs="Arial"/>
          <w:color w:val="auto"/>
          <w:sz w:val="22"/>
          <w:szCs w:val="22"/>
        </w:rPr>
        <w:t>have full responsibility for preparation and presentation of such change order requests and will bear all expense thereof, including attorneys’ fees.  Designer will itemize and include all costs and additional time for such changes as part of the monthly Design Status Report.</w:t>
      </w:r>
    </w:p>
    <w:p w14:paraId="5FDBC6A1" w14:textId="4C84C6E0" w:rsidR="00373337" w:rsidRPr="00F66139" w:rsidRDefault="00373337" w:rsidP="00EE1CC2">
      <w:pPr>
        <w:pStyle w:val="BodyText"/>
        <w:widowControl w:val="0"/>
        <w:numPr>
          <w:ilvl w:val="2"/>
          <w:numId w:val="17"/>
        </w:numPr>
        <w:jc w:val="both"/>
        <w:rPr>
          <w:rFonts w:ascii="Arial" w:hAnsi="Arial" w:cs="Arial"/>
          <w:color w:val="auto"/>
          <w:sz w:val="22"/>
          <w:szCs w:val="22"/>
          <w:u w:val="single"/>
        </w:rPr>
      </w:pPr>
      <w:r w:rsidRPr="00F66139">
        <w:rPr>
          <w:rFonts w:ascii="Arial" w:hAnsi="Arial" w:cs="Arial"/>
          <w:color w:val="auto"/>
          <w:sz w:val="22"/>
          <w:szCs w:val="22"/>
        </w:rPr>
        <w:t>Designer shall provide a certification</w:t>
      </w:r>
      <w:r w:rsidRPr="00BC4337">
        <w:rPr>
          <w:rFonts w:ascii="Arial" w:hAnsi="Arial"/>
          <w:color w:val="auto"/>
          <w:sz w:val="22"/>
        </w:rPr>
        <w:t xml:space="preserve"> </w:t>
      </w:r>
      <w:r w:rsidRPr="00F66139">
        <w:rPr>
          <w:rFonts w:ascii="Arial" w:hAnsi="Arial" w:cs="Arial"/>
          <w:color w:val="auto"/>
          <w:sz w:val="22"/>
          <w:szCs w:val="22"/>
        </w:rPr>
        <w:t xml:space="preserve">sufficient to satisfy </w:t>
      </w:r>
      <w:r w:rsidR="0000409E" w:rsidRPr="00F66139">
        <w:rPr>
          <w:rFonts w:ascii="Arial" w:hAnsi="Arial" w:cs="Arial"/>
          <w:color w:val="auto"/>
          <w:sz w:val="22"/>
          <w:szCs w:val="22"/>
        </w:rPr>
        <w:t xml:space="preserve">the </w:t>
      </w:r>
      <w:r w:rsidRPr="00F66139">
        <w:rPr>
          <w:rFonts w:ascii="Arial" w:hAnsi="Arial" w:cs="Arial"/>
          <w:color w:val="auto"/>
          <w:sz w:val="22"/>
          <w:szCs w:val="22"/>
        </w:rPr>
        <w:t xml:space="preserve">Prime Contract requirements </w:t>
      </w:r>
      <w:r w:rsidR="0000409E" w:rsidRPr="00F66139">
        <w:rPr>
          <w:rFonts w:ascii="Arial" w:hAnsi="Arial" w:cs="Arial"/>
          <w:color w:val="auto"/>
          <w:sz w:val="22"/>
          <w:szCs w:val="22"/>
        </w:rPr>
        <w:t xml:space="preserve">with </w:t>
      </w:r>
      <w:r w:rsidRPr="00F66139">
        <w:rPr>
          <w:rFonts w:ascii="Arial" w:hAnsi="Arial" w:cs="Arial"/>
          <w:color w:val="auto"/>
          <w:sz w:val="22"/>
          <w:szCs w:val="22"/>
        </w:rPr>
        <w:t xml:space="preserve">any change order request made under this </w:t>
      </w:r>
      <w:r w:rsidR="0070579D" w:rsidRPr="00F66139">
        <w:rPr>
          <w:rFonts w:ascii="Arial" w:hAnsi="Arial" w:cs="Arial"/>
          <w:color w:val="auto"/>
          <w:sz w:val="22"/>
          <w:szCs w:val="22"/>
        </w:rPr>
        <w:t>S</w:t>
      </w:r>
      <w:r w:rsidRPr="00F66139">
        <w:rPr>
          <w:rFonts w:ascii="Arial" w:hAnsi="Arial" w:cs="Arial"/>
          <w:color w:val="auto"/>
          <w:sz w:val="22"/>
          <w:szCs w:val="22"/>
        </w:rPr>
        <w:t>ection 6</w:t>
      </w:r>
      <w:r w:rsidR="00856FCB" w:rsidRPr="00F66139">
        <w:rPr>
          <w:rFonts w:ascii="Arial" w:hAnsi="Arial" w:cs="Arial"/>
          <w:color w:val="auto"/>
          <w:sz w:val="22"/>
          <w:szCs w:val="22"/>
        </w:rPr>
        <w:t>(C</w:t>
      </w:r>
      <w:r w:rsidR="0070579D" w:rsidRPr="00F66139">
        <w:rPr>
          <w:rFonts w:ascii="Arial" w:hAnsi="Arial" w:cs="Arial"/>
          <w:color w:val="auto"/>
          <w:sz w:val="22"/>
          <w:szCs w:val="22"/>
        </w:rPr>
        <w:t>)</w:t>
      </w:r>
      <w:r w:rsidRPr="00F66139">
        <w:rPr>
          <w:rFonts w:ascii="Arial" w:hAnsi="Arial" w:cs="Arial"/>
          <w:color w:val="auto"/>
          <w:sz w:val="22"/>
          <w:szCs w:val="22"/>
        </w:rPr>
        <w:t xml:space="preserve">.  The certification must be in a form acceptable to </w:t>
      </w:r>
      <w:r w:rsidR="006A0A32">
        <w:rPr>
          <w:rFonts w:ascii="Arial" w:hAnsi="Arial" w:cs="Arial"/>
          <w:color w:val="auto"/>
          <w:sz w:val="22"/>
          <w:szCs w:val="22"/>
        </w:rPr>
        <w:t>Client</w:t>
      </w:r>
      <w:r w:rsidRPr="00F66139">
        <w:rPr>
          <w:rFonts w:ascii="Arial" w:hAnsi="Arial" w:cs="Arial"/>
          <w:color w:val="auto"/>
          <w:sz w:val="22"/>
          <w:szCs w:val="22"/>
        </w:rPr>
        <w:t xml:space="preserve"> and executed by an individual with knowledge of the relevant facts related to Designer’s </w:t>
      </w:r>
      <w:r w:rsidR="0000409E" w:rsidRPr="00F66139">
        <w:rPr>
          <w:rFonts w:ascii="Arial" w:hAnsi="Arial" w:cs="Arial"/>
          <w:color w:val="auto"/>
          <w:sz w:val="22"/>
          <w:szCs w:val="22"/>
        </w:rPr>
        <w:t xml:space="preserve">change order request. </w:t>
      </w:r>
      <w:r w:rsidRPr="00F66139">
        <w:rPr>
          <w:rFonts w:ascii="Arial" w:hAnsi="Arial" w:cs="Arial"/>
          <w:color w:val="auto"/>
          <w:sz w:val="22"/>
          <w:szCs w:val="22"/>
        </w:rPr>
        <w:t xml:space="preserve"> </w:t>
      </w:r>
    </w:p>
    <w:p w14:paraId="0D5FF8F7" w14:textId="05DBA863" w:rsidR="00373337" w:rsidRPr="00F66139" w:rsidRDefault="00373337" w:rsidP="00EE1CC2">
      <w:pPr>
        <w:pStyle w:val="BodyText"/>
        <w:widowControl w:val="0"/>
        <w:numPr>
          <w:ilvl w:val="2"/>
          <w:numId w:val="17"/>
        </w:numPr>
        <w:jc w:val="both"/>
        <w:rPr>
          <w:rFonts w:ascii="Arial" w:hAnsi="Arial" w:cs="Arial"/>
          <w:color w:val="auto"/>
          <w:sz w:val="22"/>
          <w:szCs w:val="22"/>
        </w:rPr>
      </w:pPr>
      <w:r w:rsidRPr="00F66139">
        <w:rPr>
          <w:rFonts w:ascii="Arial" w:hAnsi="Arial" w:cs="Arial"/>
          <w:color w:val="auto"/>
          <w:sz w:val="22"/>
          <w:szCs w:val="22"/>
        </w:rPr>
        <w:t xml:space="preserve">Designer’s certification will state, at a minimum, that </w:t>
      </w:r>
      <w:r w:rsidR="00F14B75" w:rsidRPr="00F66139">
        <w:rPr>
          <w:rFonts w:ascii="Arial" w:hAnsi="Arial" w:cs="Arial"/>
          <w:color w:val="auto"/>
          <w:sz w:val="22"/>
          <w:szCs w:val="22"/>
        </w:rPr>
        <w:t>Designer</w:t>
      </w:r>
      <w:r w:rsidRPr="00F66139">
        <w:rPr>
          <w:rFonts w:ascii="Arial" w:hAnsi="Arial" w:cs="Arial"/>
          <w:color w:val="auto"/>
          <w:sz w:val="22"/>
          <w:szCs w:val="22"/>
        </w:rPr>
        <w:t xml:space="preserve"> has</w:t>
      </w:r>
      <w:r w:rsidRPr="00F66139">
        <w:rPr>
          <w:color w:val="auto"/>
        </w:rPr>
        <w:t xml:space="preserve"> </w:t>
      </w:r>
      <w:r w:rsidRPr="00F66139">
        <w:rPr>
          <w:rFonts w:ascii="Arial" w:hAnsi="Arial" w:cs="Arial"/>
          <w:color w:val="auto"/>
          <w:sz w:val="22"/>
          <w:szCs w:val="22"/>
        </w:rPr>
        <w:t xml:space="preserve">(i) investigated the basis for its claims, (ii) determined that its claim(s) are justified as to entitlement and for the </w:t>
      </w:r>
      <w:r w:rsidR="0000409E" w:rsidRPr="00F66139">
        <w:rPr>
          <w:rFonts w:ascii="Arial" w:hAnsi="Arial" w:cs="Arial"/>
          <w:color w:val="auto"/>
          <w:sz w:val="22"/>
          <w:szCs w:val="22"/>
        </w:rPr>
        <w:t xml:space="preserve">relief </w:t>
      </w:r>
      <w:r w:rsidRPr="00F66139">
        <w:rPr>
          <w:rFonts w:ascii="Arial" w:hAnsi="Arial" w:cs="Arial"/>
          <w:color w:val="auto"/>
          <w:sz w:val="22"/>
          <w:szCs w:val="22"/>
        </w:rPr>
        <w:t xml:space="preserve">requested; (iii) verified the adequacy of all back-up documentation; and (iv) no reason to believe, and does not believe, that the factual basis for Designer’s claim is falsely represented. </w:t>
      </w:r>
    </w:p>
    <w:p w14:paraId="35DED37A" w14:textId="1CCE5ED6" w:rsidR="005B52BE" w:rsidRPr="00F66139" w:rsidRDefault="0000409E" w:rsidP="00EE1CC2">
      <w:pPr>
        <w:pStyle w:val="BodyText"/>
        <w:widowControl w:val="0"/>
        <w:numPr>
          <w:ilvl w:val="2"/>
          <w:numId w:val="17"/>
        </w:numPr>
        <w:jc w:val="both"/>
        <w:rPr>
          <w:rFonts w:ascii="Arial" w:hAnsi="Arial" w:cs="Arial"/>
          <w:color w:val="auto"/>
          <w:sz w:val="22"/>
          <w:szCs w:val="22"/>
        </w:rPr>
      </w:pPr>
      <w:r w:rsidRPr="00F66139">
        <w:rPr>
          <w:rFonts w:ascii="Arial" w:hAnsi="Arial" w:cs="Arial"/>
          <w:color w:val="auto"/>
          <w:sz w:val="22"/>
          <w:szCs w:val="22"/>
        </w:rPr>
        <w:t xml:space="preserve">If </w:t>
      </w:r>
      <w:r w:rsidR="005B52BE" w:rsidRPr="00F66139">
        <w:rPr>
          <w:rFonts w:ascii="Arial" w:hAnsi="Arial" w:cs="Arial"/>
          <w:color w:val="auto"/>
          <w:sz w:val="22"/>
          <w:szCs w:val="22"/>
        </w:rPr>
        <w:t xml:space="preserve">Designer’s change order request is considered and resolved separately by Owner, then Designer will be entitled to receive from </w:t>
      </w:r>
      <w:r w:rsidR="006A0A32">
        <w:rPr>
          <w:rFonts w:ascii="Arial" w:hAnsi="Arial" w:cs="Arial"/>
          <w:color w:val="auto"/>
          <w:sz w:val="22"/>
          <w:szCs w:val="22"/>
        </w:rPr>
        <w:t>Client</w:t>
      </w:r>
      <w:r w:rsidR="005B52BE" w:rsidRPr="00F66139">
        <w:rPr>
          <w:rFonts w:ascii="Arial" w:hAnsi="Arial" w:cs="Arial"/>
          <w:color w:val="auto"/>
          <w:sz w:val="22"/>
          <w:szCs w:val="22"/>
        </w:rPr>
        <w:t xml:space="preserve"> the amount Contractor actually receives from Owner on Designer’s behalf. </w:t>
      </w:r>
    </w:p>
    <w:p w14:paraId="4063CE8E" w14:textId="769CF493" w:rsidR="005B52BE" w:rsidRPr="00F66139" w:rsidRDefault="005B52BE" w:rsidP="00624AD4">
      <w:pPr>
        <w:pStyle w:val="ListParagraph"/>
        <w:numPr>
          <w:ilvl w:val="2"/>
          <w:numId w:val="17"/>
        </w:numPr>
        <w:tabs>
          <w:tab w:val="clear" w:pos="1440"/>
        </w:tabs>
        <w:spacing w:after="120"/>
        <w:jc w:val="both"/>
        <w:rPr>
          <w:rFonts w:ascii="Arial" w:hAnsi="Arial" w:cs="Arial"/>
          <w:color w:val="auto"/>
          <w:sz w:val="22"/>
          <w:szCs w:val="22"/>
        </w:rPr>
      </w:pPr>
      <w:r w:rsidRPr="00F66139">
        <w:rPr>
          <w:rFonts w:ascii="Arial" w:hAnsi="Arial" w:cs="Arial"/>
          <w:color w:val="auto"/>
          <w:sz w:val="22"/>
          <w:szCs w:val="22"/>
        </w:rPr>
        <w:t xml:space="preserve">If </w:t>
      </w:r>
      <w:r w:rsidR="00F14B75" w:rsidRPr="00F66139">
        <w:rPr>
          <w:rFonts w:ascii="Arial" w:hAnsi="Arial" w:cs="Arial"/>
          <w:color w:val="auto"/>
          <w:sz w:val="22"/>
          <w:szCs w:val="22"/>
        </w:rPr>
        <w:t>Owner</w:t>
      </w:r>
      <w:r w:rsidRPr="00F66139">
        <w:rPr>
          <w:rFonts w:ascii="Arial" w:hAnsi="Arial" w:cs="Arial"/>
          <w:color w:val="auto"/>
          <w:sz w:val="22"/>
          <w:szCs w:val="22"/>
        </w:rPr>
        <w:t xml:space="preserve"> considers and resolves Designer’s change order request in combination with other change order requests submitted by Contractor, then Designer will be bound by Contractor’s determination, made in good faith, as to apportionment of any amounts received from Owner for change order requesters including Contractor and other subcontractor and in no event will Designer be entitled to receive from </w:t>
      </w:r>
      <w:r w:rsidR="006A0A32">
        <w:rPr>
          <w:rFonts w:ascii="Arial" w:hAnsi="Arial" w:cs="Arial"/>
          <w:color w:val="auto"/>
          <w:sz w:val="22"/>
          <w:szCs w:val="22"/>
        </w:rPr>
        <w:t>Client</w:t>
      </w:r>
      <w:r w:rsidRPr="00F66139">
        <w:rPr>
          <w:rFonts w:ascii="Arial" w:hAnsi="Arial" w:cs="Arial"/>
          <w:color w:val="auto"/>
          <w:sz w:val="22"/>
          <w:szCs w:val="22"/>
        </w:rPr>
        <w:t xml:space="preserve"> any amount greater than the amount Contractor actually receives from Owner.</w:t>
      </w:r>
      <w:r w:rsidR="00BC4337" w:rsidRPr="00BC4337">
        <w:rPr>
          <w:rFonts w:ascii="Arial" w:hAnsi="Arial" w:cs="Arial"/>
          <w:color w:val="auto"/>
          <w:sz w:val="22"/>
          <w:szCs w:val="22"/>
        </w:rPr>
        <w:t xml:space="preserve"> </w:t>
      </w:r>
    </w:p>
    <w:p w14:paraId="4FF7F241" w14:textId="218D98C1" w:rsidR="00252E5C" w:rsidRPr="00F66139" w:rsidRDefault="00975A3B" w:rsidP="00EE1CC2">
      <w:pPr>
        <w:pStyle w:val="ListParagraph"/>
        <w:numPr>
          <w:ilvl w:val="2"/>
          <w:numId w:val="17"/>
        </w:numPr>
        <w:tabs>
          <w:tab w:val="clear" w:pos="1440"/>
        </w:tabs>
        <w:spacing w:after="120"/>
        <w:jc w:val="both"/>
        <w:rPr>
          <w:rFonts w:ascii="Arial" w:hAnsi="Arial" w:cs="Arial"/>
          <w:color w:val="auto"/>
          <w:sz w:val="22"/>
          <w:szCs w:val="22"/>
        </w:rPr>
      </w:pPr>
      <w:r w:rsidRPr="00F66139">
        <w:rPr>
          <w:rFonts w:ascii="Arial" w:hAnsi="Arial" w:cs="Arial"/>
          <w:color w:val="auto"/>
          <w:sz w:val="22"/>
          <w:szCs w:val="22"/>
        </w:rPr>
        <w:t xml:space="preserve">Designer </w:t>
      </w:r>
      <w:r w:rsidR="0000409E" w:rsidRPr="00F66139">
        <w:rPr>
          <w:rFonts w:ascii="Arial" w:hAnsi="Arial" w:cs="Arial"/>
          <w:color w:val="auto"/>
          <w:sz w:val="22"/>
          <w:szCs w:val="22"/>
        </w:rPr>
        <w:t>shall</w:t>
      </w:r>
      <w:r w:rsidRPr="00F66139">
        <w:rPr>
          <w:rFonts w:ascii="Arial" w:hAnsi="Arial" w:cs="Arial"/>
          <w:color w:val="auto"/>
          <w:sz w:val="22"/>
          <w:szCs w:val="22"/>
        </w:rPr>
        <w:t xml:space="preserve"> defend and indemnify Contractor </w:t>
      </w:r>
      <w:r w:rsidR="006A0A32">
        <w:rPr>
          <w:rFonts w:ascii="Arial" w:hAnsi="Arial" w:cs="Arial"/>
          <w:color w:val="auto"/>
          <w:sz w:val="22"/>
          <w:szCs w:val="22"/>
        </w:rPr>
        <w:t xml:space="preserve">and Client </w:t>
      </w:r>
      <w:r w:rsidRPr="00F66139">
        <w:rPr>
          <w:rFonts w:ascii="Arial" w:hAnsi="Arial" w:cs="Arial"/>
          <w:color w:val="auto"/>
          <w:sz w:val="22"/>
          <w:szCs w:val="22"/>
        </w:rPr>
        <w:t xml:space="preserve">and save Contractor </w:t>
      </w:r>
      <w:r w:rsidR="006A0A32">
        <w:rPr>
          <w:rFonts w:ascii="Arial" w:hAnsi="Arial" w:cs="Arial"/>
          <w:color w:val="auto"/>
          <w:sz w:val="22"/>
          <w:szCs w:val="22"/>
        </w:rPr>
        <w:t xml:space="preserve">and Client </w:t>
      </w:r>
      <w:r w:rsidRPr="00F66139">
        <w:rPr>
          <w:rFonts w:ascii="Arial" w:hAnsi="Arial" w:cs="Arial"/>
          <w:color w:val="auto"/>
          <w:sz w:val="22"/>
          <w:szCs w:val="22"/>
        </w:rPr>
        <w:t xml:space="preserve">harmless from all liability arising out of or related to </w:t>
      </w:r>
      <w:r w:rsidR="0000409E" w:rsidRPr="00F66139">
        <w:rPr>
          <w:rFonts w:ascii="Arial" w:hAnsi="Arial" w:cs="Arial"/>
          <w:color w:val="auto"/>
          <w:sz w:val="22"/>
          <w:szCs w:val="22"/>
        </w:rPr>
        <w:t xml:space="preserve">Designer’s change order </w:t>
      </w:r>
      <w:r w:rsidR="00A25C8C">
        <w:rPr>
          <w:rFonts w:ascii="Arial" w:hAnsi="Arial" w:cs="Arial"/>
          <w:color w:val="auto"/>
          <w:sz w:val="22"/>
          <w:szCs w:val="22"/>
        </w:rPr>
        <w:t>certifications as described in 6.C.ii and iii</w:t>
      </w:r>
      <w:r w:rsidR="0000409E" w:rsidRPr="00F66139">
        <w:rPr>
          <w:rFonts w:ascii="Arial" w:hAnsi="Arial" w:cs="Arial"/>
          <w:color w:val="auto"/>
          <w:sz w:val="22"/>
          <w:szCs w:val="22"/>
        </w:rPr>
        <w:t xml:space="preserve">.  </w:t>
      </w:r>
    </w:p>
    <w:p w14:paraId="76158B31" w14:textId="77777777" w:rsidR="00252E5C" w:rsidRPr="00F66139" w:rsidRDefault="00252E5C" w:rsidP="00EE1CC2">
      <w:pPr>
        <w:pStyle w:val="BodyText"/>
        <w:widowControl w:val="0"/>
        <w:numPr>
          <w:ilvl w:val="1"/>
          <w:numId w:val="17"/>
        </w:numPr>
        <w:jc w:val="both"/>
        <w:rPr>
          <w:rFonts w:ascii="Arial" w:hAnsi="Arial" w:cs="Arial"/>
          <w:color w:val="auto"/>
          <w:sz w:val="22"/>
          <w:szCs w:val="22"/>
        </w:rPr>
      </w:pPr>
      <w:r w:rsidRPr="00F66139">
        <w:rPr>
          <w:rFonts w:ascii="Arial" w:hAnsi="Arial" w:cs="Arial"/>
          <w:color w:val="auto"/>
          <w:sz w:val="22"/>
          <w:szCs w:val="22"/>
          <w:u w:val="single"/>
        </w:rPr>
        <w:t>Continued Performance</w:t>
      </w:r>
      <w:r w:rsidRPr="00F66139">
        <w:rPr>
          <w:rFonts w:ascii="Arial" w:hAnsi="Arial" w:cs="Arial"/>
          <w:color w:val="auto"/>
          <w:sz w:val="22"/>
          <w:szCs w:val="22"/>
        </w:rPr>
        <w:t xml:space="preserve">. </w:t>
      </w:r>
      <w:r w:rsidR="00D27667" w:rsidRPr="00F66139">
        <w:rPr>
          <w:rFonts w:ascii="Arial" w:hAnsi="Arial" w:cs="Arial"/>
          <w:color w:val="auto"/>
          <w:sz w:val="22"/>
          <w:szCs w:val="22"/>
        </w:rPr>
        <w:t xml:space="preserve">Each Party </w:t>
      </w:r>
      <w:r w:rsidR="005B52BE" w:rsidRPr="00F66139">
        <w:rPr>
          <w:rFonts w:ascii="Arial" w:hAnsi="Arial" w:cs="Arial"/>
          <w:color w:val="auto"/>
          <w:sz w:val="22"/>
          <w:szCs w:val="22"/>
        </w:rPr>
        <w:t xml:space="preserve">shall </w:t>
      </w:r>
      <w:r w:rsidR="00D27667" w:rsidRPr="00F66139">
        <w:rPr>
          <w:rFonts w:ascii="Arial" w:hAnsi="Arial" w:cs="Arial"/>
          <w:color w:val="auto"/>
          <w:sz w:val="22"/>
          <w:szCs w:val="22"/>
        </w:rPr>
        <w:t xml:space="preserve">proceed diligently with its </w:t>
      </w:r>
      <w:r w:rsidR="001220C8" w:rsidRPr="00F66139">
        <w:rPr>
          <w:rFonts w:ascii="Arial" w:hAnsi="Arial" w:cs="Arial"/>
          <w:color w:val="auto"/>
          <w:sz w:val="22"/>
          <w:szCs w:val="22"/>
        </w:rPr>
        <w:t xml:space="preserve">performance </w:t>
      </w:r>
      <w:r w:rsidR="00D27667" w:rsidRPr="00F66139">
        <w:rPr>
          <w:rFonts w:ascii="Arial" w:hAnsi="Arial" w:cs="Arial"/>
          <w:color w:val="auto"/>
          <w:sz w:val="22"/>
          <w:szCs w:val="22"/>
        </w:rPr>
        <w:t>under this Subcontract, pending final determination and resolution of any change order</w:t>
      </w:r>
      <w:r w:rsidR="0000409E" w:rsidRPr="00F66139">
        <w:rPr>
          <w:rFonts w:ascii="Arial" w:hAnsi="Arial" w:cs="Arial"/>
          <w:color w:val="auto"/>
          <w:sz w:val="22"/>
          <w:szCs w:val="22"/>
        </w:rPr>
        <w:t xml:space="preserve"> or any other dispute</w:t>
      </w:r>
      <w:r w:rsidR="00D27667" w:rsidRPr="00F66139">
        <w:rPr>
          <w:rFonts w:ascii="Arial" w:hAnsi="Arial" w:cs="Arial"/>
          <w:color w:val="auto"/>
          <w:sz w:val="22"/>
          <w:szCs w:val="22"/>
        </w:rPr>
        <w:t>.</w:t>
      </w:r>
    </w:p>
    <w:p w14:paraId="3389C000" w14:textId="0590E41E" w:rsidR="00D547B4" w:rsidRDefault="00D547B4" w:rsidP="003B3FBE">
      <w:pPr>
        <w:pStyle w:val="BodyText"/>
        <w:widowControl w:val="0"/>
        <w:numPr>
          <w:ilvl w:val="1"/>
          <w:numId w:val="17"/>
        </w:numPr>
        <w:jc w:val="both"/>
        <w:rPr>
          <w:rFonts w:ascii="Arial" w:hAnsi="Arial" w:cs="Arial"/>
          <w:color w:val="auto"/>
          <w:sz w:val="22"/>
          <w:szCs w:val="22"/>
        </w:rPr>
      </w:pPr>
      <w:r w:rsidRPr="00F66139">
        <w:rPr>
          <w:rFonts w:ascii="Arial" w:hAnsi="Arial" w:cs="Arial"/>
          <w:color w:val="auto"/>
          <w:sz w:val="22"/>
          <w:szCs w:val="22"/>
          <w:u w:val="single"/>
        </w:rPr>
        <w:t>Delay in Notification</w:t>
      </w:r>
      <w:r w:rsidRPr="00F66139">
        <w:rPr>
          <w:rFonts w:ascii="Arial" w:hAnsi="Arial" w:cs="Arial"/>
          <w:color w:val="auto"/>
          <w:sz w:val="22"/>
          <w:szCs w:val="22"/>
        </w:rPr>
        <w:t xml:space="preserve">. If Designer fails to deliver the notices referred to in this </w:t>
      </w:r>
      <w:r w:rsidR="00220CDC">
        <w:rPr>
          <w:rFonts w:ascii="Arial" w:hAnsi="Arial" w:cs="Arial"/>
          <w:color w:val="auto"/>
          <w:sz w:val="22"/>
          <w:szCs w:val="22"/>
        </w:rPr>
        <w:t>Section</w:t>
      </w:r>
      <w:r w:rsidR="00220CDC" w:rsidRPr="00F66139">
        <w:rPr>
          <w:rFonts w:ascii="Arial" w:hAnsi="Arial" w:cs="Arial"/>
          <w:color w:val="auto"/>
          <w:sz w:val="22"/>
          <w:szCs w:val="22"/>
        </w:rPr>
        <w:t xml:space="preserve"> </w:t>
      </w:r>
      <w:r w:rsidRPr="00F66139">
        <w:rPr>
          <w:rFonts w:ascii="Arial" w:hAnsi="Arial" w:cs="Arial"/>
          <w:color w:val="auto"/>
          <w:sz w:val="22"/>
          <w:szCs w:val="22"/>
        </w:rPr>
        <w:t>6 within the time periods referred to herein then Designer shall not be entitled to any additional compensation, extensions of time, amendments to the Design Schedule or any other relief from its obligations contained in this Subcontract</w:t>
      </w:r>
      <w:r w:rsidR="0054449E">
        <w:rPr>
          <w:rFonts w:ascii="Arial" w:hAnsi="Arial" w:cs="Arial"/>
          <w:color w:val="auto"/>
          <w:sz w:val="22"/>
          <w:szCs w:val="22"/>
        </w:rPr>
        <w:t>,</w:t>
      </w:r>
      <w:r w:rsidR="0054449E" w:rsidRPr="0054449E">
        <w:rPr>
          <w:rFonts w:ascii="Arial" w:hAnsi="Arial" w:cs="Arial"/>
          <w:color w:val="auto"/>
          <w:sz w:val="22"/>
          <w:szCs w:val="22"/>
        </w:rPr>
        <w:t xml:space="preserve"> </w:t>
      </w:r>
      <w:r w:rsidR="0054449E">
        <w:rPr>
          <w:rFonts w:ascii="Arial" w:hAnsi="Arial" w:cs="Arial"/>
          <w:color w:val="auto"/>
          <w:sz w:val="22"/>
          <w:szCs w:val="22"/>
        </w:rPr>
        <w:t>but</w:t>
      </w:r>
      <w:r w:rsidR="0024486D">
        <w:rPr>
          <w:rFonts w:ascii="Arial" w:hAnsi="Arial" w:cs="Arial"/>
          <w:color w:val="auto"/>
          <w:sz w:val="22"/>
          <w:szCs w:val="22"/>
        </w:rPr>
        <w:t xml:space="preserve"> with regard to claims </w:t>
      </w:r>
      <w:r w:rsidR="00577A36">
        <w:rPr>
          <w:rFonts w:ascii="Arial" w:hAnsi="Arial" w:cs="Arial"/>
          <w:color w:val="auto"/>
          <w:sz w:val="22"/>
          <w:szCs w:val="22"/>
        </w:rPr>
        <w:t>pursuant to Section 6C</w:t>
      </w:r>
      <w:r w:rsidR="0054449E">
        <w:rPr>
          <w:rFonts w:ascii="Arial" w:hAnsi="Arial" w:cs="Arial"/>
          <w:color w:val="auto"/>
          <w:sz w:val="22"/>
          <w:szCs w:val="22"/>
        </w:rPr>
        <w:t xml:space="preserve"> only to the extent Designer’s failure to provide timely notice results in the Owner refusing to provide Contractor a </w:t>
      </w:r>
      <w:r w:rsidR="0054449E">
        <w:rPr>
          <w:rFonts w:ascii="Arial" w:hAnsi="Arial" w:cs="Arial"/>
          <w:color w:val="auto"/>
          <w:sz w:val="22"/>
          <w:szCs w:val="22"/>
        </w:rPr>
        <w:lastRenderedPageBreak/>
        <w:t>corresponding adjustment</w:t>
      </w:r>
      <w:r w:rsidR="00577A36">
        <w:rPr>
          <w:rFonts w:ascii="Arial" w:hAnsi="Arial" w:cs="Arial"/>
          <w:color w:val="auto"/>
          <w:sz w:val="22"/>
          <w:szCs w:val="22"/>
        </w:rPr>
        <w:t xml:space="preserve"> under the Prime Contract.</w:t>
      </w:r>
    </w:p>
    <w:p w14:paraId="36B6B3EA" w14:textId="31A51BEE" w:rsidR="00546B13" w:rsidRPr="00F66139" w:rsidRDefault="00546B13" w:rsidP="00546B13">
      <w:pPr>
        <w:pStyle w:val="BodyText"/>
        <w:widowControl w:val="0"/>
        <w:numPr>
          <w:ilvl w:val="1"/>
          <w:numId w:val="17"/>
        </w:numPr>
        <w:jc w:val="both"/>
        <w:rPr>
          <w:rFonts w:ascii="Arial" w:hAnsi="Arial" w:cs="Arial"/>
          <w:color w:val="auto"/>
          <w:sz w:val="22"/>
          <w:szCs w:val="22"/>
        </w:rPr>
      </w:pPr>
      <w:r>
        <w:rPr>
          <w:rFonts w:ascii="Arial" w:hAnsi="Arial" w:cs="Arial"/>
          <w:color w:val="auto"/>
          <w:sz w:val="22"/>
          <w:szCs w:val="22"/>
          <w:u w:val="single"/>
        </w:rPr>
        <w:t>Documentation</w:t>
      </w:r>
      <w:r w:rsidRPr="00F66139">
        <w:rPr>
          <w:rFonts w:ascii="Arial" w:hAnsi="Arial" w:cs="Arial"/>
          <w:color w:val="auto"/>
          <w:sz w:val="22"/>
          <w:szCs w:val="22"/>
        </w:rPr>
        <w:t xml:space="preserve">. </w:t>
      </w:r>
      <w:r>
        <w:rPr>
          <w:rFonts w:ascii="Arial" w:hAnsi="Arial" w:cs="Arial"/>
          <w:color w:val="auto"/>
          <w:sz w:val="22"/>
          <w:szCs w:val="22"/>
        </w:rPr>
        <w:t>With regard to any alleged impacts claimed by Designer to the Design Services, impacts on the Design Schedule, or Designer’s compensation, Designer shall provide Client with all back-up documentation, pricing information and support reasonably requested by Client</w:t>
      </w:r>
      <w:r w:rsidRPr="00F66139">
        <w:rPr>
          <w:rFonts w:ascii="Arial" w:hAnsi="Arial" w:cs="Arial"/>
          <w:color w:val="auto"/>
          <w:sz w:val="22"/>
          <w:szCs w:val="22"/>
        </w:rPr>
        <w:t>.</w:t>
      </w:r>
    </w:p>
    <w:p w14:paraId="3E056A6E" w14:textId="77777777" w:rsidR="00546B13" w:rsidRPr="00F66139" w:rsidRDefault="00546B13" w:rsidP="00624AD4">
      <w:pPr>
        <w:pStyle w:val="BodyText"/>
        <w:widowControl w:val="0"/>
        <w:ind w:left="1440"/>
        <w:jc w:val="both"/>
        <w:rPr>
          <w:rFonts w:ascii="Arial" w:hAnsi="Arial" w:cs="Arial"/>
          <w:color w:val="auto"/>
          <w:sz w:val="22"/>
          <w:szCs w:val="22"/>
        </w:rPr>
      </w:pPr>
    </w:p>
    <w:p w14:paraId="46979ABD" w14:textId="77777777" w:rsidR="00252E5C" w:rsidRPr="00F66139" w:rsidRDefault="00ED0AB0" w:rsidP="00EE1CC2">
      <w:pPr>
        <w:pStyle w:val="Heading1"/>
        <w:widowControl w:val="0"/>
        <w:numPr>
          <w:ilvl w:val="0"/>
          <w:numId w:val="17"/>
        </w:numPr>
        <w:spacing w:after="120"/>
        <w:jc w:val="both"/>
        <w:rPr>
          <w:rFonts w:ascii="Arial" w:hAnsi="Arial" w:cs="Arial"/>
          <w:color w:val="auto"/>
          <w:sz w:val="22"/>
          <w:szCs w:val="22"/>
        </w:rPr>
      </w:pPr>
      <w:r w:rsidRPr="00F66139">
        <w:rPr>
          <w:rFonts w:ascii="Arial" w:hAnsi="Arial" w:cs="Arial"/>
          <w:b/>
          <w:color w:val="auto"/>
          <w:sz w:val="22"/>
          <w:szCs w:val="22"/>
          <w:u w:val="single"/>
        </w:rPr>
        <w:t xml:space="preserve">TIME OF PERFORMANCE </w:t>
      </w:r>
    </w:p>
    <w:p w14:paraId="41181D3A" w14:textId="77777777" w:rsidR="00252E5C" w:rsidRPr="00F66139" w:rsidRDefault="00252E5C" w:rsidP="00EE1CC2">
      <w:pPr>
        <w:pStyle w:val="BodyText"/>
        <w:widowControl w:val="0"/>
        <w:numPr>
          <w:ilvl w:val="1"/>
          <w:numId w:val="17"/>
        </w:numPr>
        <w:jc w:val="both"/>
        <w:rPr>
          <w:rFonts w:ascii="Arial" w:hAnsi="Arial" w:cs="Arial"/>
          <w:color w:val="auto"/>
          <w:sz w:val="22"/>
          <w:szCs w:val="22"/>
        </w:rPr>
      </w:pPr>
      <w:r w:rsidRPr="00F66139">
        <w:rPr>
          <w:rFonts w:ascii="Arial" w:hAnsi="Arial" w:cs="Arial"/>
          <w:color w:val="auto"/>
          <w:sz w:val="22"/>
          <w:szCs w:val="22"/>
          <w:u w:val="single"/>
        </w:rPr>
        <w:t>Time of the Essence</w:t>
      </w:r>
      <w:r w:rsidRPr="00F66139">
        <w:rPr>
          <w:rFonts w:ascii="Arial" w:hAnsi="Arial" w:cs="Arial"/>
          <w:color w:val="auto"/>
          <w:sz w:val="22"/>
          <w:szCs w:val="22"/>
        </w:rPr>
        <w:t xml:space="preserve">. </w:t>
      </w:r>
      <w:r w:rsidR="001220C8" w:rsidRPr="00F66139">
        <w:rPr>
          <w:rFonts w:ascii="Arial" w:hAnsi="Arial" w:cs="Arial"/>
          <w:color w:val="auto"/>
          <w:sz w:val="22"/>
          <w:szCs w:val="22"/>
        </w:rPr>
        <w:t>T</w:t>
      </w:r>
      <w:r w:rsidR="00ED0AB0" w:rsidRPr="00F66139">
        <w:rPr>
          <w:rFonts w:ascii="Arial" w:hAnsi="Arial" w:cs="Arial"/>
          <w:color w:val="auto"/>
          <w:sz w:val="22"/>
          <w:szCs w:val="22"/>
        </w:rPr>
        <w:t xml:space="preserve">ime </w:t>
      </w:r>
      <w:r w:rsidR="0089588A" w:rsidRPr="00F66139">
        <w:rPr>
          <w:rFonts w:ascii="Arial" w:hAnsi="Arial" w:cs="Arial"/>
          <w:color w:val="auto"/>
          <w:sz w:val="22"/>
          <w:szCs w:val="22"/>
        </w:rPr>
        <w:t xml:space="preserve">is </w:t>
      </w:r>
      <w:r w:rsidR="001220C8" w:rsidRPr="00F66139">
        <w:rPr>
          <w:rFonts w:ascii="Arial" w:hAnsi="Arial" w:cs="Arial"/>
          <w:color w:val="auto"/>
          <w:sz w:val="22"/>
          <w:szCs w:val="22"/>
        </w:rPr>
        <w:t xml:space="preserve">of the essence </w:t>
      </w:r>
      <w:r w:rsidR="00ED0AB0" w:rsidRPr="00F66139">
        <w:rPr>
          <w:rFonts w:ascii="Arial" w:hAnsi="Arial" w:cs="Arial"/>
          <w:color w:val="auto"/>
          <w:sz w:val="22"/>
          <w:szCs w:val="22"/>
        </w:rPr>
        <w:t xml:space="preserve">of performance of </w:t>
      </w:r>
      <w:r w:rsidR="00895EF6" w:rsidRPr="00F66139">
        <w:rPr>
          <w:rFonts w:ascii="Arial" w:hAnsi="Arial" w:cs="Arial"/>
          <w:color w:val="auto"/>
          <w:sz w:val="22"/>
          <w:szCs w:val="22"/>
        </w:rPr>
        <w:t>this Subcontract.</w:t>
      </w:r>
    </w:p>
    <w:p w14:paraId="5526085F" w14:textId="77777777" w:rsidR="00252E5C" w:rsidRPr="00F66139" w:rsidRDefault="00252E5C" w:rsidP="00EE1CC2">
      <w:pPr>
        <w:pStyle w:val="BodyText"/>
        <w:widowControl w:val="0"/>
        <w:numPr>
          <w:ilvl w:val="1"/>
          <w:numId w:val="17"/>
        </w:numPr>
        <w:jc w:val="both"/>
        <w:rPr>
          <w:rFonts w:ascii="Arial" w:hAnsi="Arial" w:cs="Arial"/>
          <w:color w:val="auto"/>
          <w:sz w:val="22"/>
          <w:szCs w:val="22"/>
        </w:rPr>
      </w:pPr>
      <w:r w:rsidRPr="00F66139">
        <w:rPr>
          <w:rFonts w:ascii="Arial" w:hAnsi="Arial" w:cs="Arial"/>
          <w:color w:val="auto"/>
          <w:sz w:val="22"/>
          <w:szCs w:val="22"/>
          <w:u w:val="single"/>
        </w:rPr>
        <w:t>Failure to Maintain the Design Schedule</w:t>
      </w:r>
      <w:r w:rsidRPr="00F66139">
        <w:rPr>
          <w:rFonts w:ascii="Arial" w:hAnsi="Arial" w:cs="Arial"/>
          <w:color w:val="auto"/>
          <w:sz w:val="22"/>
          <w:szCs w:val="22"/>
        </w:rPr>
        <w:t xml:space="preserve">. </w:t>
      </w:r>
    </w:p>
    <w:p w14:paraId="2F1BF73C" w14:textId="1DB00C7C" w:rsidR="00252E5C" w:rsidRPr="00F66139" w:rsidRDefault="00895EF6" w:rsidP="00EE1CC2">
      <w:pPr>
        <w:pStyle w:val="BodyText"/>
        <w:widowControl w:val="0"/>
        <w:numPr>
          <w:ilvl w:val="2"/>
          <w:numId w:val="17"/>
        </w:numPr>
        <w:jc w:val="both"/>
        <w:rPr>
          <w:rFonts w:ascii="Arial" w:hAnsi="Arial" w:cs="Arial"/>
          <w:color w:val="auto"/>
          <w:sz w:val="22"/>
          <w:szCs w:val="22"/>
        </w:rPr>
      </w:pPr>
      <w:r w:rsidRPr="00F66139">
        <w:rPr>
          <w:rFonts w:ascii="Arial" w:hAnsi="Arial" w:cs="Arial"/>
          <w:color w:val="auto"/>
          <w:sz w:val="22"/>
          <w:szCs w:val="22"/>
        </w:rPr>
        <w:t xml:space="preserve">Upon written request by </w:t>
      </w:r>
      <w:r w:rsidR="00105FE3">
        <w:rPr>
          <w:rFonts w:ascii="Arial" w:hAnsi="Arial" w:cs="Arial"/>
          <w:color w:val="auto"/>
          <w:sz w:val="22"/>
          <w:szCs w:val="22"/>
        </w:rPr>
        <w:t>Client</w:t>
      </w:r>
      <w:r w:rsidRPr="00F66139">
        <w:rPr>
          <w:rFonts w:ascii="Arial" w:hAnsi="Arial" w:cs="Arial"/>
          <w:color w:val="auto"/>
          <w:sz w:val="22"/>
          <w:szCs w:val="22"/>
        </w:rPr>
        <w:t xml:space="preserve">, Designer will furnish to </w:t>
      </w:r>
      <w:r w:rsidR="00105FE3">
        <w:rPr>
          <w:rFonts w:ascii="Arial" w:hAnsi="Arial" w:cs="Arial"/>
          <w:color w:val="auto"/>
          <w:sz w:val="22"/>
          <w:szCs w:val="22"/>
        </w:rPr>
        <w:t>Client</w:t>
      </w:r>
      <w:r w:rsidRPr="00F66139">
        <w:rPr>
          <w:rFonts w:ascii="Arial" w:hAnsi="Arial" w:cs="Arial"/>
          <w:color w:val="auto"/>
          <w:sz w:val="22"/>
          <w:szCs w:val="22"/>
        </w:rPr>
        <w:t xml:space="preserve"> such evidence as </w:t>
      </w:r>
      <w:r w:rsidR="00105FE3">
        <w:rPr>
          <w:rFonts w:ascii="Arial" w:hAnsi="Arial" w:cs="Arial"/>
          <w:color w:val="auto"/>
          <w:sz w:val="22"/>
          <w:szCs w:val="22"/>
        </w:rPr>
        <w:t>Client</w:t>
      </w:r>
      <w:r w:rsidRPr="00F66139">
        <w:rPr>
          <w:rFonts w:ascii="Arial" w:hAnsi="Arial" w:cs="Arial"/>
          <w:color w:val="auto"/>
          <w:sz w:val="22"/>
          <w:szCs w:val="22"/>
        </w:rPr>
        <w:t xml:space="preserve"> may require relating to Designer’s ability to fully perform this Subcontract in the manner and within the time set forth in the current approved Design Schedule.</w:t>
      </w:r>
      <w:r w:rsidRPr="00F66139">
        <w:rPr>
          <w:rFonts w:ascii="Arial" w:hAnsi="Arial" w:cs="Arial"/>
          <w:b/>
          <w:bCs/>
          <w:color w:val="auto"/>
          <w:sz w:val="22"/>
          <w:szCs w:val="22"/>
        </w:rPr>
        <w:t xml:space="preserve"> </w:t>
      </w:r>
    </w:p>
    <w:p w14:paraId="5EE880A7" w14:textId="28F955C5" w:rsidR="007E04D6" w:rsidRPr="00F66139" w:rsidRDefault="006E794C" w:rsidP="00EE1CC2">
      <w:pPr>
        <w:pStyle w:val="BodyText"/>
        <w:widowControl w:val="0"/>
        <w:numPr>
          <w:ilvl w:val="2"/>
          <w:numId w:val="17"/>
        </w:numPr>
        <w:jc w:val="both"/>
        <w:rPr>
          <w:rFonts w:ascii="Arial" w:hAnsi="Arial" w:cs="Arial"/>
          <w:color w:val="auto"/>
          <w:sz w:val="22"/>
          <w:szCs w:val="22"/>
        </w:rPr>
      </w:pPr>
      <w:r w:rsidRPr="00F66139">
        <w:rPr>
          <w:rFonts w:ascii="Arial" w:hAnsi="Arial" w:cs="Arial"/>
          <w:color w:val="auto"/>
          <w:sz w:val="22"/>
          <w:szCs w:val="22"/>
        </w:rPr>
        <w:t xml:space="preserve">If Designer fails to perform </w:t>
      </w:r>
      <w:r w:rsidR="00F1506E" w:rsidRPr="00F66139">
        <w:rPr>
          <w:rFonts w:ascii="Arial" w:hAnsi="Arial" w:cs="Arial"/>
          <w:color w:val="auto"/>
          <w:sz w:val="22"/>
          <w:szCs w:val="22"/>
        </w:rPr>
        <w:t xml:space="preserve">the Design Services in accordance with the Design Schedule, </w:t>
      </w:r>
      <w:r w:rsidRPr="00F66139">
        <w:rPr>
          <w:rFonts w:ascii="Arial" w:hAnsi="Arial" w:cs="Arial"/>
          <w:color w:val="auto"/>
          <w:sz w:val="22"/>
          <w:szCs w:val="22"/>
        </w:rPr>
        <w:t xml:space="preserve">or in </w:t>
      </w:r>
      <w:r w:rsidR="00105FE3">
        <w:rPr>
          <w:rFonts w:ascii="Arial" w:hAnsi="Arial" w:cs="Arial"/>
          <w:color w:val="auto"/>
          <w:sz w:val="22"/>
          <w:szCs w:val="22"/>
        </w:rPr>
        <w:t>Client</w:t>
      </w:r>
      <w:r w:rsidRPr="00F66139">
        <w:rPr>
          <w:rFonts w:ascii="Arial" w:hAnsi="Arial" w:cs="Arial"/>
          <w:color w:val="auto"/>
          <w:sz w:val="22"/>
          <w:szCs w:val="22"/>
        </w:rPr>
        <w:t xml:space="preserve">’s good faith opinion </w:t>
      </w:r>
      <w:r w:rsidR="005B52BE" w:rsidRPr="00F66139">
        <w:rPr>
          <w:rFonts w:ascii="Arial" w:hAnsi="Arial" w:cs="Arial"/>
          <w:color w:val="auto"/>
          <w:sz w:val="22"/>
          <w:szCs w:val="22"/>
        </w:rPr>
        <w:t>Designer</w:t>
      </w:r>
      <w:r w:rsidRPr="00F66139">
        <w:rPr>
          <w:rFonts w:ascii="Arial" w:hAnsi="Arial" w:cs="Arial"/>
          <w:color w:val="auto"/>
          <w:sz w:val="22"/>
          <w:szCs w:val="22"/>
        </w:rPr>
        <w:t xml:space="preserve"> </w:t>
      </w:r>
      <w:r w:rsidR="005B52BE" w:rsidRPr="00F66139">
        <w:rPr>
          <w:rFonts w:ascii="Arial" w:hAnsi="Arial" w:cs="Arial"/>
          <w:color w:val="auto"/>
          <w:sz w:val="22"/>
          <w:szCs w:val="22"/>
        </w:rPr>
        <w:t>is not</w:t>
      </w:r>
      <w:r w:rsidRPr="00F66139">
        <w:rPr>
          <w:rFonts w:ascii="Arial" w:hAnsi="Arial" w:cs="Arial"/>
          <w:color w:val="auto"/>
          <w:sz w:val="22"/>
          <w:szCs w:val="22"/>
        </w:rPr>
        <w:t xml:space="preserve"> perform</w:t>
      </w:r>
      <w:r w:rsidR="005B52BE" w:rsidRPr="00F66139">
        <w:rPr>
          <w:rFonts w:ascii="Arial" w:hAnsi="Arial" w:cs="Arial"/>
          <w:color w:val="auto"/>
          <w:sz w:val="22"/>
          <w:szCs w:val="22"/>
        </w:rPr>
        <w:t>ing</w:t>
      </w:r>
      <w:r w:rsidRPr="00F66139">
        <w:rPr>
          <w:rFonts w:ascii="Arial" w:hAnsi="Arial" w:cs="Arial"/>
          <w:color w:val="auto"/>
          <w:sz w:val="22"/>
          <w:szCs w:val="22"/>
        </w:rPr>
        <w:t xml:space="preserve"> in a timely manner</w:t>
      </w:r>
      <w:r w:rsidR="005B52BE" w:rsidRPr="00F66139">
        <w:rPr>
          <w:rFonts w:ascii="Arial" w:hAnsi="Arial" w:cs="Arial"/>
          <w:color w:val="auto"/>
          <w:sz w:val="22"/>
          <w:szCs w:val="22"/>
        </w:rPr>
        <w:t>,</w:t>
      </w:r>
      <w:r w:rsidRPr="00F66139">
        <w:rPr>
          <w:rFonts w:ascii="Arial" w:hAnsi="Arial" w:cs="Arial"/>
          <w:color w:val="auto"/>
          <w:sz w:val="22"/>
          <w:szCs w:val="22"/>
        </w:rPr>
        <w:t xml:space="preserve"> </w:t>
      </w:r>
      <w:r w:rsidR="00105FE3">
        <w:rPr>
          <w:rFonts w:ascii="Arial" w:hAnsi="Arial" w:cs="Arial"/>
          <w:color w:val="auto"/>
          <w:sz w:val="22"/>
          <w:szCs w:val="22"/>
        </w:rPr>
        <w:t>Client</w:t>
      </w:r>
      <w:r w:rsidR="005B52BE" w:rsidRPr="00F66139">
        <w:rPr>
          <w:rFonts w:ascii="Arial" w:hAnsi="Arial" w:cs="Arial"/>
          <w:color w:val="auto"/>
          <w:sz w:val="22"/>
          <w:szCs w:val="22"/>
        </w:rPr>
        <w:t xml:space="preserve"> will provide written notice of such non-performance.</w:t>
      </w:r>
      <w:r w:rsidR="00F1506E" w:rsidRPr="00F66139">
        <w:rPr>
          <w:rFonts w:ascii="Arial" w:hAnsi="Arial" w:cs="Arial"/>
          <w:color w:val="auto"/>
          <w:sz w:val="22"/>
          <w:szCs w:val="22"/>
        </w:rPr>
        <w:t xml:space="preserve"> Designer </w:t>
      </w:r>
      <w:r w:rsidR="005B52BE" w:rsidRPr="00F66139">
        <w:rPr>
          <w:rFonts w:ascii="Arial" w:hAnsi="Arial" w:cs="Arial"/>
          <w:color w:val="auto"/>
          <w:sz w:val="22"/>
          <w:szCs w:val="22"/>
        </w:rPr>
        <w:t xml:space="preserve">shall </w:t>
      </w:r>
      <w:r w:rsidR="00F1506E" w:rsidRPr="00F66139">
        <w:rPr>
          <w:rFonts w:ascii="Arial" w:hAnsi="Arial" w:cs="Arial"/>
          <w:color w:val="auto"/>
          <w:sz w:val="22"/>
          <w:szCs w:val="22"/>
        </w:rPr>
        <w:t>provide</w:t>
      </w:r>
      <w:r w:rsidR="000F46BC" w:rsidRPr="00F66139">
        <w:rPr>
          <w:rFonts w:ascii="Arial" w:hAnsi="Arial" w:cs="Arial"/>
          <w:color w:val="auto"/>
          <w:sz w:val="22"/>
          <w:szCs w:val="22"/>
        </w:rPr>
        <w:t xml:space="preserve">, within </w:t>
      </w:r>
      <w:r w:rsidR="0029221A" w:rsidRPr="00F66139">
        <w:rPr>
          <w:rFonts w:ascii="Arial" w:hAnsi="Arial" w:cs="Arial"/>
          <w:color w:val="auto"/>
          <w:sz w:val="22"/>
          <w:szCs w:val="22"/>
        </w:rPr>
        <w:t>five (</w:t>
      </w:r>
      <w:r w:rsidR="000F46BC" w:rsidRPr="00F66139">
        <w:rPr>
          <w:rFonts w:ascii="Arial" w:hAnsi="Arial" w:cs="Arial"/>
          <w:color w:val="auto"/>
          <w:sz w:val="22"/>
          <w:szCs w:val="22"/>
        </w:rPr>
        <w:t>5</w:t>
      </w:r>
      <w:r w:rsidR="0029221A" w:rsidRPr="00F66139">
        <w:rPr>
          <w:rFonts w:ascii="Arial" w:hAnsi="Arial" w:cs="Arial"/>
          <w:color w:val="auto"/>
          <w:sz w:val="22"/>
          <w:szCs w:val="22"/>
        </w:rPr>
        <w:t>)</w:t>
      </w:r>
      <w:r w:rsidR="000F46BC" w:rsidRPr="00F66139">
        <w:rPr>
          <w:rFonts w:ascii="Arial" w:hAnsi="Arial" w:cs="Arial"/>
          <w:color w:val="auto"/>
          <w:sz w:val="22"/>
          <w:szCs w:val="22"/>
        </w:rPr>
        <w:t xml:space="preserve"> days,</w:t>
      </w:r>
      <w:r w:rsidR="00F1506E" w:rsidRPr="00F66139">
        <w:rPr>
          <w:rFonts w:ascii="Arial" w:hAnsi="Arial" w:cs="Arial"/>
          <w:color w:val="auto"/>
          <w:sz w:val="22"/>
          <w:szCs w:val="22"/>
        </w:rPr>
        <w:t xml:space="preserve"> a recovery </w:t>
      </w:r>
      <w:r w:rsidR="005F22CF">
        <w:rPr>
          <w:rFonts w:ascii="Arial" w:hAnsi="Arial" w:cs="Arial"/>
          <w:color w:val="auto"/>
          <w:sz w:val="22"/>
          <w:szCs w:val="22"/>
        </w:rPr>
        <w:t>plan</w:t>
      </w:r>
      <w:r w:rsidR="005F22CF" w:rsidRPr="00F66139">
        <w:rPr>
          <w:rFonts w:ascii="Arial" w:hAnsi="Arial" w:cs="Arial"/>
          <w:color w:val="auto"/>
          <w:sz w:val="22"/>
          <w:szCs w:val="22"/>
        </w:rPr>
        <w:t xml:space="preserve"> </w:t>
      </w:r>
      <w:r w:rsidR="00F1506E" w:rsidRPr="00F66139">
        <w:rPr>
          <w:rFonts w:ascii="Arial" w:hAnsi="Arial" w:cs="Arial"/>
          <w:color w:val="auto"/>
          <w:sz w:val="22"/>
          <w:szCs w:val="22"/>
        </w:rPr>
        <w:t>(the “</w:t>
      </w:r>
      <w:r w:rsidR="00F1506E" w:rsidRPr="00F66139">
        <w:rPr>
          <w:rFonts w:ascii="Arial" w:hAnsi="Arial" w:cs="Arial"/>
          <w:b/>
          <w:color w:val="auto"/>
          <w:sz w:val="22"/>
          <w:szCs w:val="22"/>
        </w:rPr>
        <w:t xml:space="preserve">Earned Value Recovery </w:t>
      </w:r>
      <w:r w:rsidR="005F22CF">
        <w:rPr>
          <w:rFonts w:ascii="Arial" w:hAnsi="Arial" w:cs="Arial"/>
          <w:b/>
          <w:color w:val="auto"/>
          <w:sz w:val="22"/>
          <w:szCs w:val="22"/>
        </w:rPr>
        <w:t>Plan</w:t>
      </w:r>
      <w:r w:rsidR="00F1506E" w:rsidRPr="00F66139">
        <w:rPr>
          <w:rFonts w:ascii="Arial" w:hAnsi="Arial" w:cs="Arial"/>
          <w:color w:val="auto"/>
          <w:sz w:val="22"/>
          <w:szCs w:val="22"/>
        </w:rPr>
        <w:t xml:space="preserve">”) describing planned recovery actions, recovery staffing plan, and including a detailed recovery schedule. </w:t>
      </w:r>
    </w:p>
    <w:p w14:paraId="189C67ED" w14:textId="49F1748E" w:rsidR="00252E5C" w:rsidRPr="00F66139" w:rsidRDefault="000F46BC" w:rsidP="00EE1CC2">
      <w:pPr>
        <w:pStyle w:val="BodyText"/>
        <w:widowControl w:val="0"/>
        <w:numPr>
          <w:ilvl w:val="2"/>
          <w:numId w:val="17"/>
        </w:numPr>
        <w:jc w:val="both"/>
        <w:rPr>
          <w:rFonts w:ascii="Arial" w:hAnsi="Arial" w:cs="Arial"/>
          <w:color w:val="auto"/>
          <w:sz w:val="22"/>
          <w:szCs w:val="22"/>
        </w:rPr>
      </w:pPr>
      <w:r w:rsidRPr="00F66139">
        <w:rPr>
          <w:rFonts w:ascii="Arial" w:hAnsi="Arial" w:cs="Arial"/>
          <w:color w:val="auto"/>
          <w:sz w:val="22"/>
          <w:szCs w:val="22"/>
        </w:rPr>
        <w:t xml:space="preserve">If Designer fails to provide the Earned Value Recovery </w:t>
      </w:r>
      <w:r w:rsidR="005F22CF">
        <w:rPr>
          <w:rFonts w:ascii="Arial" w:hAnsi="Arial" w:cs="Arial"/>
          <w:color w:val="auto"/>
          <w:sz w:val="22"/>
          <w:szCs w:val="22"/>
        </w:rPr>
        <w:t>Plan</w:t>
      </w:r>
      <w:r w:rsidR="005F22CF" w:rsidRPr="00F66139">
        <w:rPr>
          <w:rFonts w:ascii="Arial" w:hAnsi="Arial" w:cs="Arial"/>
          <w:color w:val="auto"/>
          <w:sz w:val="22"/>
          <w:szCs w:val="22"/>
        </w:rPr>
        <w:t xml:space="preserve"> </w:t>
      </w:r>
      <w:r w:rsidRPr="00F66139">
        <w:rPr>
          <w:rFonts w:ascii="Arial" w:hAnsi="Arial" w:cs="Arial"/>
          <w:color w:val="auto"/>
          <w:sz w:val="22"/>
          <w:szCs w:val="22"/>
        </w:rPr>
        <w:t xml:space="preserve">as required, or the Earned Value Recovery </w:t>
      </w:r>
      <w:r w:rsidR="005F22CF">
        <w:rPr>
          <w:rFonts w:ascii="Arial" w:hAnsi="Arial" w:cs="Arial"/>
          <w:color w:val="auto"/>
          <w:sz w:val="22"/>
          <w:szCs w:val="22"/>
        </w:rPr>
        <w:t>Plan</w:t>
      </w:r>
      <w:r w:rsidR="005F22CF" w:rsidRPr="00F66139">
        <w:rPr>
          <w:rFonts w:ascii="Arial" w:hAnsi="Arial" w:cs="Arial"/>
          <w:color w:val="auto"/>
          <w:sz w:val="22"/>
          <w:szCs w:val="22"/>
        </w:rPr>
        <w:t xml:space="preserve"> </w:t>
      </w:r>
      <w:r w:rsidRPr="00F66139">
        <w:rPr>
          <w:rFonts w:ascii="Arial" w:hAnsi="Arial" w:cs="Arial"/>
          <w:color w:val="auto"/>
          <w:sz w:val="22"/>
          <w:szCs w:val="22"/>
        </w:rPr>
        <w:t xml:space="preserve">is not acceptable to </w:t>
      </w:r>
      <w:r w:rsidR="00105FE3">
        <w:rPr>
          <w:rFonts w:ascii="Arial" w:hAnsi="Arial" w:cs="Arial"/>
          <w:color w:val="auto"/>
          <w:sz w:val="22"/>
          <w:szCs w:val="22"/>
        </w:rPr>
        <w:t>Client</w:t>
      </w:r>
      <w:r w:rsidRPr="00F66139">
        <w:rPr>
          <w:rFonts w:ascii="Arial" w:hAnsi="Arial" w:cs="Arial"/>
          <w:color w:val="auto"/>
          <w:sz w:val="22"/>
          <w:szCs w:val="22"/>
        </w:rPr>
        <w:t xml:space="preserve">, acting reasonably, or Designer does not implement the Earned Value Recovery </w:t>
      </w:r>
      <w:r w:rsidR="005F22CF">
        <w:rPr>
          <w:rFonts w:ascii="Arial" w:hAnsi="Arial" w:cs="Arial"/>
          <w:color w:val="auto"/>
          <w:sz w:val="22"/>
          <w:szCs w:val="22"/>
        </w:rPr>
        <w:t>Plan</w:t>
      </w:r>
      <w:r w:rsidR="006E794C" w:rsidRPr="00F66139">
        <w:rPr>
          <w:rFonts w:ascii="Arial" w:hAnsi="Arial" w:cs="Arial"/>
          <w:color w:val="auto"/>
          <w:sz w:val="22"/>
          <w:szCs w:val="22"/>
        </w:rPr>
        <w:t xml:space="preserve">, </w:t>
      </w:r>
      <w:r w:rsidR="006944D4" w:rsidRPr="00F66139">
        <w:rPr>
          <w:rFonts w:ascii="Arial" w:hAnsi="Arial" w:cs="Arial"/>
          <w:color w:val="auto"/>
          <w:sz w:val="22"/>
          <w:szCs w:val="22"/>
        </w:rPr>
        <w:t xml:space="preserve">then </w:t>
      </w:r>
      <w:r w:rsidR="00105FE3">
        <w:rPr>
          <w:rFonts w:ascii="Arial" w:hAnsi="Arial" w:cs="Arial"/>
          <w:color w:val="auto"/>
          <w:sz w:val="22"/>
          <w:szCs w:val="22"/>
        </w:rPr>
        <w:t>Client</w:t>
      </w:r>
      <w:r w:rsidR="006E794C" w:rsidRPr="00F66139">
        <w:rPr>
          <w:rFonts w:ascii="Arial" w:hAnsi="Arial" w:cs="Arial"/>
          <w:color w:val="auto"/>
          <w:sz w:val="22"/>
          <w:szCs w:val="22"/>
        </w:rPr>
        <w:t xml:space="preserve"> may:</w:t>
      </w:r>
    </w:p>
    <w:p w14:paraId="434BC018" w14:textId="77777777" w:rsidR="00252E5C" w:rsidRPr="00F66139" w:rsidRDefault="006E794C" w:rsidP="00EE1CC2">
      <w:pPr>
        <w:pStyle w:val="BodyText"/>
        <w:widowControl w:val="0"/>
        <w:numPr>
          <w:ilvl w:val="3"/>
          <w:numId w:val="17"/>
        </w:numPr>
        <w:jc w:val="both"/>
        <w:rPr>
          <w:rFonts w:ascii="Arial" w:hAnsi="Arial" w:cs="Arial"/>
          <w:color w:val="auto"/>
          <w:sz w:val="22"/>
          <w:szCs w:val="22"/>
        </w:rPr>
      </w:pPr>
      <w:r w:rsidRPr="00F66139">
        <w:rPr>
          <w:rFonts w:ascii="Arial" w:hAnsi="Arial" w:cs="Arial"/>
          <w:color w:val="auto"/>
          <w:sz w:val="22"/>
          <w:szCs w:val="22"/>
        </w:rPr>
        <w:t xml:space="preserve">By subcontract or otherwise and without prejudice to any other right or remedy, take over all or part of the Design Services and complete the performance of this Subcontract at Designer’s expense; or </w:t>
      </w:r>
    </w:p>
    <w:p w14:paraId="4C15401F" w14:textId="77777777" w:rsidR="00252E5C" w:rsidRPr="00F66139" w:rsidRDefault="006E794C" w:rsidP="00EE1CC2">
      <w:pPr>
        <w:pStyle w:val="BodyText"/>
        <w:widowControl w:val="0"/>
        <w:numPr>
          <w:ilvl w:val="3"/>
          <w:numId w:val="17"/>
        </w:numPr>
        <w:jc w:val="both"/>
        <w:rPr>
          <w:rFonts w:ascii="Arial" w:hAnsi="Arial" w:cs="Arial"/>
          <w:color w:val="auto"/>
          <w:sz w:val="22"/>
          <w:szCs w:val="22"/>
        </w:rPr>
      </w:pPr>
      <w:r w:rsidRPr="00F66139">
        <w:rPr>
          <w:rFonts w:ascii="Arial" w:hAnsi="Arial" w:cs="Arial"/>
          <w:color w:val="auto"/>
          <w:sz w:val="22"/>
          <w:szCs w:val="22"/>
        </w:rPr>
        <w:t xml:space="preserve">Without taking over the Design Services, provide the personnel necessary to remedy the situation at Designer’s expense.  </w:t>
      </w:r>
    </w:p>
    <w:p w14:paraId="6649B236" w14:textId="07B860A8" w:rsidR="00716C04" w:rsidRPr="00F66139" w:rsidRDefault="006E794C" w:rsidP="00EE1CC2">
      <w:pPr>
        <w:pStyle w:val="BodyText"/>
        <w:widowControl w:val="0"/>
        <w:numPr>
          <w:ilvl w:val="2"/>
          <w:numId w:val="17"/>
        </w:numPr>
        <w:jc w:val="both"/>
        <w:rPr>
          <w:rFonts w:ascii="Arial" w:hAnsi="Arial" w:cs="Arial"/>
          <w:color w:val="auto"/>
          <w:sz w:val="22"/>
          <w:szCs w:val="22"/>
        </w:rPr>
      </w:pPr>
      <w:r w:rsidRPr="00F66139">
        <w:rPr>
          <w:rFonts w:ascii="Arial" w:hAnsi="Arial" w:cs="Arial"/>
          <w:color w:val="auto"/>
          <w:sz w:val="22"/>
          <w:szCs w:val="22"/>
        </w:rPr>
        <w:t xml:space="preserve">If </w:t>
      </w:r>
      <w:r w:rsidR="00105FE3">
        <w:rPr>
          <w:rFonts w:ascii="Arial" w:hAnsi="Arial" w:cs="Arial"/>
          <w:color w:val="auto"/>
          <w:sz w:val="22"/>
          <w:szCs w:val="22"/>
        </w:rPr>
        <w:t>Client</w:t>
      </w:r>
      <w:r w:rsidRPr="00F66139">
        <w:rPr>
          <w:rFonts w:ascii="Arial" w:hAnsi="Arial" w:cs="Arial"/>
          <w:color w:val="auto"/>
          <w:sz w:val="22"/>
          <w:szCs w:val="22"/>
        </w:rPr>
        <w:t xml:space="preserve"> takes over the Design Services as set forth under Section </w:t>
      </w:r>
      <w:r w:rsidR="007E04D6" w:rsidRPr="00F66139">
        <w:rPr>
          <w:rFonts w:ascii="Arial" w:hAnsi="Arial" w:cs="Arial"/>
          <w:color w:val="auto"/>
          <w:sz w:val="22"/>
          <w:szCs w:val="22"/>
        </w:rPr>
        <w:t>7</w:t>
      </w:r>
      <w:r w:rsidR="00856FCB" w:rsidRPr="00F66139">
        <w:rPr>
          <w:rFonts w:ascii="Arial" w:hAnsi="Arial" w:cs="Arial"/>
          <w:color w:val="auto"/>
          <w:sz w:val="22"/>
          <w:szCs w:val="22"/>
        </w:rPr>
        <w:t>(B</w:t>
      </w:r>
      <w:r w:rsidR="007A501C" w:rsidRPr="00F66139">
        <w:rPr>
          <w:rFonts w:ascii="Arial" w:hAnsi="Arial" w:cs="Arial"/>
          <w:color w:val="auto"/>
          <w:sz w:val="22"/>
          <w:szCs w:val="22"/>
        </w:rPr>
        <w:t>)</w:t>
      </w:r>
      <w:r w:rsidR="00B54648" w:rsidRPr="00F66139">
        <w:rPr>
          <w:rFonts w:ascii="Arial" w:hAnsi="Arial" w:cs="Arial"/>
          <w:color w:val="auto"/>
          <w:sz w:val="22"/>
          <w:szCs w:val="22"/>
        </w:rPr>
        <w:t>(iii)(</w:t>
      </w:r>
      <w:r w:rsidR="00FC322C">
        <w:rPr>
          <w:rFonts w:ascii="Arial" w:hAnsi="Arial" w:cs="Arial"/>
          <w:color w:val="auto"/>
          <w:sz w:val="22"/>
          <w:szCs w:val="22"/>
        </w:rPr>
        <w:t>i</w:t>
      </w:r>
      <w:r w:rsidR="00B54648" w:rsidRPr="00F66139">
        <w:rPr>
          <w:rFonts w:ascii="Arial" w:hAnsi="Arial" w:cs="Arial"/>
          <w:color w:val="auto"/>
          <w:sz w:val="22"/>
          <w:szCs w:val="22"/>
        </w:rPr>
        <w:t>)</w:t>
      </w:r>
      <w:r w:rsidR="007A501C" w:rsidRPr="00F66139">
        <w:rPr>
          <w:rFonts w:ascii="Arial" w:hAnsi="Arial" w:cs="Arial"/>
          <w:color w:val="auto"/>
          <w:sz w:val="22"/>
          <w:szCs w:val="22"/>
        </w:rPr>
        <w:t>,</w:t>
      </w:r>
      <w:r w:rsidRPr="00F66139">
        <w:rPr>
          <w:rFonts w:ascii="Arial" w:hAnsi="Arial" w:cs="Arial"/>
          <w:color w:val="auto"/>
          <w:sz w:val="22"/>
          <w:szCs w:val="22"/>
        </w:rPr>
        <w:t xml:space="preserve"> Designer </w:t>
      </w:r>
      <w:r w:rsidR="00227991" w:rsidRPr="00F66139">
        <w:rPr>
          <w:rFonts w:ascii="Arial" w:hAnsi="Arial" w:cs="Arial"/>
          <w:color w:val="auto"/>
          <w:sz w:val="22"/>
          <w:szCs w:val="22"/>
        </w:rPr>
        <w:t xml:space="preserve">shall </w:t>
      </w:r>
      <w:r w:rsidRPr="00F66139">
        <w:rPr>
          <w:rFonts w:ascii="Arial" w:hAnsi="Arial" w:cs="Arial"/>
          <w:color w:val="auto"/>
          <w:sz w:val="22"/>
          <w:szCs w:val="22"/>
        </w:rPr>
        <w:t xml:space="preserve">provide </w:t>
      </w:r>
      <w:r w:rsidR="00105FE3">
        <w:rPr>
          <w:rFonts w:ascii="Arial" w:hAnsi="Arial" w:cs="Arial"/>
          <w:color w:val="auto"/>
          <w:sz w:val="22"/>
          <w:szCs w:val="22"/>
        </w:rPr>
        <w:t>Client</w:t>
      </w:r>
      <w:r w:rsidRPr="00F66139">
        <w:rPr>
          <w:rFonts w:ascii="Arial" w:hAnsi="Arial" w:cs="Arial"/>
          <w:color w:val="auto"/>
          <w:sz w:val="22"/>
          <w:szCs w:val="22"/>
        </w:rPr>
        <w:t xml:space="preserve"> all calculations, plans, specifications, documents, studies, and other documents relating to the Project that are in the possession of Designer for the purpose of performing the Design Services notwithstanding any dispute between the Parties.</w:t>
      </w:r>
      <w:r w:rsidR="00105FE3" w:rsidRPr="00105FE3">
        <w:rPr>
          <w:rFonts w:ascii="Arial" w:hAnsi="Arial" w:cs="Arial"/>
          <w:color w:val="auto"/>
          <w:sz w:val="22"/>
          <w:szCs w:val="22"/>
        </w:rPr>
        <w:t xml:space="preserve"> </w:t>
      </w:r>
      <w:r w:rsidR="00105FE3" w:rsidRPr="00715FEA">
        <w:rPr>
          <w:rFonts w:ascii="Arial" w:hAnsi="Arial" w:cs="Arial"/>
          <w:color w:val="auto"/>
          <w:sz w:val="22"/>
          <w:szCs w:val="22"/>
        </w:rPr>
        <w:t xml:space="preserve">Designer shall </w:t>
      </w:r>
      <w:r w:rsidR="00261508">
        <w:rPr>
          <w:rFonts w:ascii="Arial" w:hAnsi="Arial" w:cs="Arial"/>
          <w:color w:val="auto"/>
          <w:sz w:val="22"/>
          <w:szCs w:val="22"/>
        </w:rPr>
        <w:t xml:space="preserve">remain responsible for </w:t>
      </w:r>
      <w:r w:rsidR="00071FFE">
        <w:rPr>
          <w:rFonts w:ascii="Arial" w:hAnsi="Arial" w:cs="Arial"/>
          <w:color w:val="auto"/>
          <w:sz w:val="22"/>
          <w:szCs w:val="22"/>
        </w:rPr>
        <w:t xml:space="preserve">any Design Services </w:t>
      </w:r>
      <w:r w:rsidR="003D3BDA">
        <w:rPr>
          <w:rFonts w:ascii="Arial" w:hAnsi="Arial" w:cs="Arial"/>
          <w:color w:val="auto"/>
          <w:sz w:val="22"/>
          <w:szCs w:val="22"/>
        </w:rPr>
        <w:t>deliver</w:t>
      </w:r>
      <w:r w:rsidR="00F86F94">
        <w:rPr>
          <w:rFonts w:ascii="Arial" w:hAnsi="Arial" w:cs="Arial"/>
          <w:color w:val="auto"/>
          <w:sz w:val="22"/>
          <w:szCs w:val="22"/>
        </w:rPr>
        <w:t>ed</w:t>
      </w:r>
      <w:r w:rsidR="003D3BDA">
        <w:rPr>
          <w:rFonts w:ascii="Arial" w:hAnsi="Arial" w:cs="Arial"/>
          <w:color w:val="auto"/>
          <w:sz w:val="22"/>
          <w:szCs w:val="22"/>
        </w:rPr>
        <w:t xml:space="preserve"> or completed</w:t>
      </w:r>
      <w:r w:rsidR="00F86F94">
        <w:rPr>
          <w:rFonts w:ascii="Arial" w:hAnsi="Arial" w:cs="Arial"/>
          <w:color w:val="auto"/>
          <w:sz w:val="22"/>
          <w:szCs w:val="22"/>
        </w:rPr>
        <w:t xml:space="preserve"> prior </w:t>
      </w:r>
      <w:r w:rsidR="00071FFE">
        <w:rPr>
          <w:rFonts w:ascii="Arial" w:hAnsi="Arial" w:cs="Arial"/>
          <w:color w:val="auto"/>
          <w:sz w:val="22"/>
          <w:szCs w:val="22"/>
        </w:rPr>
        <w:t xml:space="preserve">to </w:t>
      </w:r>
      <w:r w:rsidR="007D5CFE">
        <w:rPr>
          <w:rFonts w:ascii="Arial" w:hAnsi="Arial" w:cs="Arial"/>
          <w:color w:val="auto"/>
          <w:sz w:val="22"/>
          <w:szCs w:val="22"/>
        </w:rPr>
        <w:t>the takeover by Client</w:t>
      </w:r>
      <w:r w:rsidR="00105FE3" w:rsidRPr="00715FEA">
        <w:rPr>
          <w:rFonts w:ascii="Arial" w:hAnsi="Arial" w:cs="Arial"/>
          <w:color w:val="auto"/>
          <w:sz w:val="22"/>
          <w:szCs w:val="22"/>
        </w:rPr>
        <w:t>.</w:t>
      </w:r>
    </w:p>
    <w:p w14:paraId="3446B05D" w14:textId="77777777" w:rsidR="00F14B75" w:rsidRPr="00F66139" w:rsidRDefault="00F14B75" w:rsidP="00624AD4">
      <w:pPr>
        <w:rPr>
          <w:rFonts w:ascii="Arial" w:hAnsi="Arial" w:cs="Arial"/>
          <w:color w:val="auto"/>
          <w:sz w:val="22"/>
          <w:szCs w:val="22"/>
        </w:rPr>
      </w:pPr>
    </w:p>
    <w:p w14:paraId="16E8A519" w14:textId="77777777" w:rsidR="00F14B75" w:rsidRPr="00F66139" w:rsidRDefault="00ED0AB0" w:rsidP="00EE1CC2">
      <w:pPr>
        <w:pStyle w:val="Heading1"/>
        <w:widowControl w:val="0"/>
        <w:numPr>
          <w:ilvl w:val="0"/>
          <w:numId w:val="17"/>
        </w:numPr>
        <w:spacing w:after="120"/>
        <w:jc w:val="both"/>
        <w:rPr>
          <w:rFonts w:ascii="Arial" w:hAnsi="Arial" w:cs="Arial"/>
          <w:color w:val="auto"/>
          <w:sz w:val="22"/>
          <w:szCs w:val="22"/>
        </w:rPr>
      </w:pPr>
      <w:r w:rsidRPr="00F66139">
        <w:rPr>
          <w:rFonts w:ascii="Arial" w:hAnsi="Arial" w:cs="Arial"/>
          <w:b/>
          <w:color w:val="auto"/>
          <w:sz w:val="22"/>
          <w:szCs w:val="22"/>
          <w:u w:val="single"/>
        </w:rPr>
        <w:t>DISPUTE RESOLUTION</w:t>
      </w:r>
    </w:p>
    <w:p w14:paraId="7612643B" w14:textId="77777777" w:rsidR="00F14B75" w:rsidRPr="00F66139" w:rsidRDefault="00975A3B" w:rsidP="00EE1CC2">
      <w:pPr>
        <w:pStyle w:val="BodyText"/>
        <w:widowControl w:val="0"/>
        <w:numPr>
          <w:ilvl w:val="1"/>
          <w:numId w:val="17"/>
        </w:numPr>
        <w:jc w:val="both"/>
        <w:rPr>
          <w:rFonts w:ascii="Arial" w:hAnsi="Arial" w:cs="Arial"/>
          <w:color w:val="auto"/>
          <w:sz w:val="22"/>
          <w:szCs w:val="22"/>
        </w:rPr>
      </w:pPr>
      <w:r w:rsidRPr="00F66139">
        <w:rPr>
          <w:rFonts w:ascii="Arial" w:hAnsi="Arial" w:cs="Arial"/>
          <w:color w:val="auto"/>
          <w:sz w:val="22"/>
          <w:szCs w:val="22"/>
          <w:u w:val="single"/>
        </w:rPr>
        <w:t>Disputes Involving Owner</w:t>
      </w:r>
      <w:r w:rsidRPr="00F66139">
        <w:rPr>
          <w:rFonts w:ascii="Arial" w:hAnsi="Arial" w:cs="Arial"/>
          <w:color w:val="auto"/>
          <w:sz w:val="22"/>
          <w:szCs w:val="22"/>
        </w:rPr>
        <w:t xml:space="preserve">: </w:t>
      </w:r>
      <w:r w:rsidR="0000409E" w:rsidRPr="00F66139">
        <w:rPr>
          <w:rFonts w:ascii="Arial" w:hAnsi="Arial" w:cs="Arial"/>
          <w:color w:val="auto"/>
          <w:sz w:val="22"/>
          <w:szCs w:val="22"/>
        </w:rPr>
        <w:t>For a</w:t>
      </w:r>
      <w:r w:rsidR="004E027A" w:rsidRPr="00F66139">
        <w:rPr>
          <w:rFonts w:ascii="Arial" w:hAnsi="Arial" w:cs="Arial"/>
          <w:color w:val="auto"/>
          <w:sz w:val="22"/>
          <w:szCs w:val="22"/>
        </w:rPr>
        <w:t xml:space="preserve">ny dispute that arises out of, or relates to, </w:t>
      </w:r>
      <w:r w:rsidR="006747E7" w:rsidRPr="00F66139">
        <w:rPr>
          <w:rFonts w:ascii="Arial" w:hAnsi="Arial" w:cs="Arial"/>
          <w:color w:val="auto"/>
          <w:sz w:val="22"/>
          <w:szCs w:val="22"/>
        </w:rPr>
        <w:t>matters</w:t>
      </w:r>
      <w:r w:rsidR="004E027A" w:rsidRPr="00F66139">
        <w:rPr>
          <w:rFonts w:ascii="Arial" w:hAnsi="Arial" w:cs="Arial"/>
          <w:color w:val="auto"/>
          <w:sz w:val="22"/>
          <w:szCs w:val="22"/>
        </w:rPr>
        <w:t xml:space="preserve"> for which</w:t>
      </w:r>
      <w:r w:rsidR="00ED0AB0" w:rsidRPr="00F66139">
        <w:rPr>
          <w:rFonts w:ascii="Arial" w:hAnsi="Arial" w:cs="Arial"/>
          <w:color w:val="auto"/>
          <w:sz w:val="22"/>
          <w:szCs w:val="22"/>
        </w:rPr>
        <w:t xml:space="preserve"> Owner</w:t>
      </w:r>
      <w:r w:rsidR="004E027A" w:rsidRPr="00F66139">
        <w:rPr>
          <w:rFonts w:ascii="Arial" w:hAnsi="Arial" w:cs="Arial"/>
          <w:color w:val="auto"/>
          <w:sz w:val="22"/>
          <w:szCs w:val="22"/>
        </w:rPr>
        <w:t xml:space="preserve"> may be responsible</w:t>
      </w:r>
      <w:r w:rsidRPr="00F66139">
        <w:rPr>
          <w:rFonts w:ascii="Arial" w:hAnsi="Arial" w:cs="Arial"/>
          <w:color w:val="auto"/>
          <w:sz w:val="22"/>
          <w:szCs w:val="22"/>
        </w:rPr>
        <w:t xml:space="preserve"> under the Prime Contract</w:t>
      </w:r>
      <w:r w:rsidR="004E027A" w:rsidRPr="00F66139">
        <w:rPr>
          <w:rFonts w:ascii="Arial" w:hAnsi="Arial" w:cs="Arial"/>
          <w:color w:val="auto"/>
          <w:sz w:val="22"/>
          <w:szCs w:val="22"/>
        </w:rPr>
        <w:t xml:space="preserve">, </w:t>
      </w:r>
      <w:r w:rsidR="00ED0AB0" w:rsidRPr="00F66139">
        <w:rPr>
          <w:rFonts w:ascii="Arial" w:hAnsi="Arial" w:cs="Arial"/>
          <w:color w:val="auto"/>
          <w:sz w:val="22"/>
          <w:szCs w:val="22"/>
        </w:rPr>
        <w:t xml:space="preserve">Designer </w:t>
      </w:r>
      <w:r w:rsidR="00227991" w:rsidRPr="00F66139">
        <w:rPr>
          <w:rFonts w:ascii="Arial" w:hAnsi="Arial" w:cs="Arial"/>
          <w:color w:val="auto"/>
          <w:sz w:val="22"/>
          <w:szCs w:val="22"/>
        </w:rPr>
        <w:t>shall</w:t>
      </w:r>
      <w:r w:rsidR="00ED0AB0" w:rsidRPr="00F66139">
        <w:rPr>
          <w:rFonts w:ascii="Arial" w:hAnsi="Arial" w:cs="Arial"/>
          <w:color w:val="auto"/>
          <w:sz w:val="22"/>
          <w:szCs w:val="22"/>
        </w:rPr>
        <w:t>:</w:t>
      </w:r>
    </w:p>
    <w:p w14:paraId="3A9C1575" w14:textId="77777777" w:rsidR="00F14B75" w:rsidRPr="00F66139" w:rsidRDefault="00096453" w:rsidP="00EE1CC2">
      <w:pPr>
        <w:pStyle w:val="BodyText"/>
        <w:widowControl w:val="0"/>
        <w:numPr>
          <w:ilvl w:val="2"/>
          <w:numId w:val="17"/>
        </w:numPr>
        <w:jc w:val="both"/>
        <w:rPr>
          <w:rFonts w:ascii="Arial" w:hAnsi="Arial" w:cs="Arial"/>
          <w:color w:val="auto"/>
          <w:sz w:val="22"/>
          <w:szCs w:val="22"/>
        </w:rPr>
      </w:pPr>
      <w:r w:rsidRPr="00F66139">
        <w:rPr>
          <w:rFonts w:ascii="Arial" w:hAnsi="Arial" w:cs="Arial"/>
          <w:color w:val="auto"/>
          <w:sz w:val="22"/>
          <w:szCs w:val="22"/>
        </w:rPr>
        <w:t>Have full responsibility for the preparation and presentation of its claims, including timely notice to allow Contractor to comply with the terms of the Prime Contract, and will bear all expense related thereto, including attorneys' fees;</w:t>
      </w:r>
    </w:p>
    <w:p w14:paraId="10F0043F" w14:textId="3F24C4A7" w:rsidR="00F14B75" w:rsidRPr="00F66139" w:rsidRDefault="00096453" w:rsidP="00EE1CC2">
      <w:pPr>
        <w:pStyle w:val="BodyText"/>
        <w:widowControl w:val="0"/>
        <w:numPr>
          <w:ilvl w:val="2"/>
          <w:numId w:val="17"/>
        </w:numPr>
        <w:jc w:val="both"/>
        <w:rPr>
          <w:rFonts w:ascii="Arial" w:hAnsi="Arial" w:cs="Arial"/>
          <w:color w:val="auto"/>
          <w:sz w:val="22"/>
          <w:szCs w:val="22"/>
        </w:rPr>
      </w:pPr>
      <w:r w:rsidRPr="00F66139">
        <w:rPr>
          <w:rFonts w:ascii="Arial" w:hAnsi="Arial" w:cs="Arial"/>
          <w:color w:val="auto"/>
          <w:sz w:val="22"/>
          <w:szCs w:val="22"/>
        </w:rPr>
        <w:t>B</w:t>
      </w:r>
      <w:r w:rsidR="00ED0AB0" w:rsidRPr="00F66139">
        <w:rPr>
          <w:rFonts w:ascii="Arial" w:hAnsi="Arial" w:cs="Arial"/>
          <w:color w:val="auto"/>
          <w:sz w:val="22"/>
          <w:szCs w:val="22"/>
        </w:rPr>
        <w:t xml:space="preserve">e bound to </w:t>
      </w:r>
      <w:r w:rsidR="00105FE3">
        <w:rPr>
          <w:rFonts w:ascii="Arial" w:hAnsi="Arial" w:cs="Arial"/>
          <w:color w:val="auto"/>
          <w:sz w:val="22"/>
          <w:szCs w:val="22"/>
        </w:rPr>
        <w:t>Client</w:t>
      </w:r>
      <w:r w:rsidR="00ED0AB0" w:rsidRPr="00F66139">
        <w:rPr>
          <w:rFonts w:ascii="Arial" w:hAnsi="Arial" w:cs="Arial"/>
          <w:color w:val="auto"/>
          <w:sz w:val="22"/>
          <w:szCs w:val="22"/>
        </w:rPr>
        <w:t xml:space="preserve"> to the same extent that Contractor is bound to Owner, both by the terms of the Prime Contract and by all decisions or determinations made by </w:t>
      </w:r>
      <w:r w:rsidR="00F14B75" w:rsidRPr="00F66139">
        <w:rPr>
          <w:rFonts w:ascii="Arial" w:hAnsi="Arial" w:cs="Arial"/>
          <w:color w:val="auto"/>
          <w:sz w:val="22"/>
          <w:szCs w:val="22"/>
        </w:rPr>
        <w:t>Owner</w:t>
      </w:r>
      <w:r w:rsidR="00ED0AB0" w:rsidRPr="00F66139">
        <w:rPr>
          <w:rFonts w:ascii="Arial" w:hAnsi="Arial" w:cs="Arial"/>
          <w:color w:val="auto"/>
          <w:sz w:val="22"/>
          <w:szCs w:val="22"/>
        </w:rPr>
        <w:t>, board or court as authorized in the Prime Contract for resolving claims;</w:t>
      </w:r>
    </w:p>
    <w:p w14:paraId="62DF9716" w14:textId="0D0AA183" w:rsidR="00F14B75" w:rsidRPr="00F66139" w:rsidRDefault="00ED0AB0" w:rsidP="00EE1CC2">
      <w:pPr>
        <w:pStyle w:val="BodyText"/>
        <w:widowControl w:val="0"/>
        <w:numPr>
          <w:ilvl w:val="2"/>
          <w:numId w:val="17"/>
        </w:numPr>
        <w:jc w:val="both"/>
        <w:rPr>
          <w:rFonts w:ascii="Arial" w:hAnsi="Arial" w:cs="Arial"/>
          <w:color w:val="auto"/>
          <w:sz w:val="22"/>
          <w:szCs w:val="22"/>
        </w:rPr>
      </w:pPr>
      <w:r w:rsidRPr="00F66139">
        <w:rPr>
          <w:rFonts w:ascii="Arial" w:hAnsi="Arial" w:cs="Arial"/>
          <w:color w:val="auto"/>
          <w:sz w:val="22"/>
          <w:szCs w:val="22"/>
        </w:rPr>
        <w:t xml:space="preserve">Not be entitled to receive any greater amount from </w:t>
      </w:r>
      <w:r w:rsidR="00105FE3">
        <w:rPr>
          <w:rFonts w:ascii="Arial" w:hAnsi="Arial" w:cs="Arial"/>
          <w:color w:val="auto"/>
          <w:sz w:val="22"/>
          <w:szCs w:val="22"/>
        </w:rPr>
        <w:t>Client</w:t>
      </w:r>
      <w:r w:rsidRPr="00F66139">
        <w:rPr>
          <w:rFonts w:ascii="Arial" w:hAnsi="Arial" w:cs="Arial"/>
          <w:color w:val="auto"/>
          <w:sz w:val="22"/>
          <w:szCs w:val="22"/>
        </w:rPr>
        <w:t xml:space="preserve"> than Contractor is entitled to and actually does receive from Owner on account of Designer's claims, less any markups or costs incurred by </w:t>
      </w:r>
      <w:r w:rsidR="00105FE3">
        <w:rPr>
          <w:rFonts w:ascii="Arial" w:hAnsi="Arial" w:cs="Arial"/>
          <w:color w:val="auto"/>
          <w:sz w:val="22"/>
          <w:szCs w:val="22"/>
        </w:rPr>
        <w:t>Client</w:t>
      </w:r>
      <w:r w:rsidRPr="00F66139">
        <w:rPr>
          <w:rFonts w:ascii="Arial" w:hAnsi="Arial" w:cs="Arial"/>
          <w:color w:val="auto"/>
          <w:sz w:val="22"/>
          <w:szCs w:val="22"/>
        </w:rPr>
        <w:t xml:space="preserve"> and to which Contractor is otherwise entitled;</w:t>
      </w:r>
    </w:p>
    <w:p w14:paraId="36B41BA8" w14:textId="77777777" w:rsidR="00F14B75" w:rsidRPr="00F66139" w:rsidRDefault="00ED0AB0" w:rsidP="00EE1CC2">
      <w:pPr>
        <w:pStyle w:val="BodyText"/>
        <w:widowControl w:val="0"/>
        <w:numPr>
          <w:ilvl w:val="2"/>
          <w:numId w:val="17"/>
        </w:numPr>
        <w:jc w:val="both"/>
        <w:rPr>
          <w:rFonts w:ascii="Arial" w:hAnsi="Arial" w:cs="Arial"/>
          <w:color w:val="auto"/>
          <w:sz w:val="22"/>
          <w:szCs w:val="22"/>
        </w:rPr>
      </w:pPr>
      <w:r w:rsidRPr="00F66139">
        <w:rPr>
          <w:rFonts w:ascii="Arial" w:hAnsi="Arial" w:cs="Arial"/>
          <w:color w:val="auto"/>
          <w:sz w:val="22"/>
          <w:szCs w:val="22"/>
        </w:rPr>
        <w:t>Accept the amount, if any, received by Contractor from Owner as full satisfaction and disch</w:t>
      </w:r>
      <w:r w:rsidR="00F14B75" w:rsidRPr="00F66139">
        <w:rPr>
          <w:rFonts w:ascii="Arial" w:hAnsi="Arial" w:cs="Arial"/>
          <w:color w:val="auto"/>
          <w:sz w:val="22"/>
          <w:szCs w:val="22"/>
        </w:rPr>
        <w:t>arge of the claims;</w:t>
      </w:r>
    </w:p>
    <w:p w14:paraId="3695CEC1" w14:textId="77777777" w:rsidR="00F14B75" w:rsidRPr="00F66139" w:rsidRDefault="00ED0AB0" w:rsidP="00EE1CC2">
      <w:pPr>
        <w:pStyle w:val="BodyText"/>
        <w:widowControl w:val="0"/>
        <w:numPr>
          <w:ilvl w:val="2"/>
          <w:numId w:val="17"/>
        </w:numPr>
        <w:jc w:val="both"/>
        <w:rPr>
          <w:rFonts w:ascii="Arial" w:hAnsi="Arial" w:cs="Arial"/>
          <w:color w:val="auto"/>
          <w:sz w:val="22"/>
          <w:szCs w:val="22"/>
        </w:rPr>
      </w:pPr>
      <w:r w:rsidRPr="00F66139">
        <w:rPr>
          <w:rFonts w:ascii="Arial" w:hAnsi="Arial" w:cs="Arial"/>
          <w:color w:val="auto"/>
          <w:sz w:val="22"/>
          <w:szCs w:val="22"/>
        </w:rPr>
        <w:t xml:space="preserve">Not take any other action with respect to </w:t>
      </w:r>
      <w:r w:rsidR="00D27667" w:rsidRPr="00F66139">
        <w:rPr>
          <w:rFonts w:ascii="Arial" w:hAnsi="Arial" w:cs="Arial"/>
          <w:color w:val="auto"/>
          <w:sz w:val="22"/>
          <w:szCs w:val="22"/>
        </w:rPr>
        <w:t>the</w:t>
      </w:r>
      <w:r w:rsidRPr="00F66139">
        <w:rPr>
          <w:rFonts w:ascii="Arial" w:hAnsi="Arial" w:cs="Arial"/>
          <w:color w:val="auto"/>
          <w:sz w:val="22"/>
          <w:szCs w:val="22"/>
        </w:rPr>
        <w:t xml:space="preserve"> claims; and</w:t>
      </w:r>
    </w:p>
    <w:p w14:paraId="2C2989F9" w14:textId="5EED4E81" w:rsidR="00D51A9E" w:rsidRDefault="00ED0AB0" w:rsidP="00EE1CC2">
      <w:pPr>
        <w:pStyle w:val="BodyText"/>
        <w:widowControl w:val="0"/>
        <w:numPr>
          <w:ilvl w:val="2"/>
          <w:numId w:val="17"/>
        </w:numPr>
        <w:jc w:val="both"/>
        <w:rPr>
          <w:rFonts w:ascii="Arial" w:hAnsi="Arial" w:cs="Arial"/>
          <w:color w:val="auto"/>
          <w:sz w:val="22"/>
          <w:szCs w:val="22"/>
        </w:rPr>
      </w:pPr>
      <w:r w:rsidRPr="00F66139">
        <w:rPr>
          <w:rFonts w:ascii="Arial" w:hAnsi="Arial" w:cs="Arial"/>
          <w:color w:val="auto"/>
          <w:sz w:val="22"/>
          <w:szCs w:val="22"/>
        </w:rPr>
        <w:lastRenderedPageBreak/>
        <w:t xml:space="preserve">Be bound by Contractor's determination, made in good faith, of apportionment of any amounts received by Contractor from Owner on behalf of Designer and other claimants, including Contractor, whose work is affected by any act or omission of </w:t>
      </w:r>
      <w:r w:rsidR="00F14B75" w:rsidRPr="00F66139">
        <w:rPr>
          <w:rFonts w:ascii="Arial" w:hAnsi="Arial" w:cs="Arial"/>
          <w:color w:val="auto"/>
          <w:sz w:val="22"/>
          <w:szCs w:val="22"/>
        </w:rPr>
        <w:t>Owner</w:t>
      </w:r>
      <w:r w:rsidRPr="00F66139">
        <w:rPr>
          <w:rFonts w:ascii="Arial" w:hAnsi="Arial" w:cs="Arial"/>
          <w:color w:val="auto"/>
          <w:sz w:val="22"/>
          <w:szCs w:val="22"/>
        </w:rPr>
        <w:t>.</w:t>
      </w:r>
    </w:p>
    <w:p w14:paraId="50E99423" w14:textId="4760B232" w:rsidR="00FC322C" w:rsidRPr="00F66139" w:rsidRDefault="00FC322C" w:rsidP="00EE1CC2">
      <w:pPr>
        <w:pStyle w:val="BodyText"/>
        <w:widowControl w:val="0"/>
        <w:numPr>
          <w:ilvl w:val="2"/>
          <w:numId w:val="17"/>
        </w:numPr>
        <w:jc w:val="both"/>
        <w:rPr>
          <w:rFonts w:ascii="Arial" w:hAnsi="Arial" w:cs="Arial"/>
          <w:color w:val="auto"/>
          <w:sz w:val="22"/>
          <w:szCs w:val="22"/>
        </w:rPr>
      </w:pPr>
      <w:r w:rsidRPr="00231288">
        <w:rPr>
          <w:rFonts w:ascii="Arial" w:hAnsi="Arial" w:cs="Arial"/>
          <w:color w:val="auto"/>
          <w:sz w:val="22"/>
          <w:szCs w:val="22"/>
        </w:rPr>
        <w:t xml:space="preserve">In the event Designer does not agree </w:t>
      </w:r>
      <w:r w:rsidR="00457119">
        <w:rPr>
          <w:rFonts w:ascii="Arial" w:hAnsi="Arial" w:cs="Arial"/>
          <w:color w:val="auto"/>
          <w:sz w:val="22"/>
          <w:szCs w:val="22"/>
        </w:rPr>
        <w:t xml:space="preserve">that Contractor made </w:t>
      </w:r>
      <w:r w:rsidRPr="00231288">
        <w:rPr>
          <w:rFonts w:ascii="Arial" w:hAnsi="Arial" w:cs="Arial"/>
          <w:color w:val="auto"/>
          <w:sz w:val="22"/>
          <w:szCs w:val="22"/>
        </w:rPr>
        <w:t xml:space="preserve">such apportionment </w:t>
      </w:r>
      <w:r w:rsidR="00457119">
        <w:rPr>
          <w:rFonts w:ascii="Arial" w:hAnsi="Arial" w:cs="Arial"/>
          <w:color w:val="auto"/>
          <w:sz w:val="22"/>
          <w:szCs w:val="22"/>
        </w:rPr>
        <w:t xml:space="preserve">in good faith </w:t>
      </w:r>
      <w:r w:rsidRPr="00231288">
        <w:rPr>
          <w:rFonts w:ascii="Arial" w:hAnsi="Arial" w:cs="Arial"/>
          <w:color w:val="auto"/>
          <w:sz w:val="22"/>
          <w:szCs w:val="22"/>
        </w:rPr>
        <w:t>and the amount due Designer, the dispute will be resolved in accordance with Section 8.B below.</w:t>
      </w:r>
      <w:r>
        <w:rPr>
          <w:rFonts w:ascii="Arial" w:eastAsia="Arial" w:hAnsi="Arial" w:cs="Arial"/>
          <w:sz w:val="20"/>
          <w:szCs w:val="20"/>
        </w:rPr>
        <w:t xml:space="preserve">  </w:t>
      </w:r>
    </w:p>
    <w:p w14:paraId="509ED05A" w14:textId="47C66141" w:rsidR="00D51A9E" w:rsidRPr="00F66139" w:rsidRDefault="00975A3B" w:rsidP="00EE1CC2">
      <w:pPr>
        <w:pStyle w:val="BodyText"/>
        <w:widowControl w:val="0"/>
        <w:numPr>
          <w:ilvl w:val="1"/>
          <w:numId w:val="17"/>
        </w:numPr>
        <w:jc w:val="both"/>
        <w:rPr>
          <w:rFonts w:ascii="Arial" w:hAnsi="Arial" w:cs="Arial"/>
          <w:color w:val="auto"/>
          <w:sz w:val="22"/>
          <w:szCs w:val="22"/>
        </w:rPr>
      </w:pPr>
      <w:r w:rsidRPr="00F66139">
        <w:rPr>
          <w:rFonts w:ascii="Arial" w:hAnsi="Arial" w:cs="Arial"/>
          <w:color w:val="auto"/>
          <w:sz w:val="22"/>
          <w:szCs w:val="22"/>
          <w:u w:val="single"/>
        </w:rPr>
        <w:t>Disputes Not Involving Owner</w:t>
      </w:r>
      <w:r w:rsidRPr="00F66139">
        <w:rPr>
          <w:rFonts w:ascii="Arial" w:hAnsi="Arial" w:cs="Arial"/>
          <w:color w:val="auto"/>
          <w:sz w:val="22"/>
          <w:szCs w:val="22"/>
        </w:rPr>
        <w:t xml:space="preserve">: </w:t>
      </w:r>
      <w:r w:rsidR="00ED0AB0" w:rsidRPr="00F66139">
        <w:rPr>
          <w:rFonts w:ascii="Arial" w:hAnsi="Arial" w:cs="Arial"/>
          <w:color w:val="auto"/>
          <w:sz w:val="22"/>
          <w:szCs w:val="22"/>
        </w:rPr>
        <w:t xml:space="preserve">Any claim, dispute or other matter in question between </w:t>
      </w:r>
      <w:r w:rsidR="00654BF4">
        <w:rPr>
          <w:rFonts w:ascii="Arial" w:hAnsi="Arial" w:cs="Arial"/>
          <w:color w:val="auto"/>
          <w:sz w:val="22"/>
          <w:szCs w:val="22"/>
        </w:rPr>
        <w:t>Client</w:t>
      </w:r>
      <w:r w:rsidR="00ED0AB0" w:rsidRPr="00F66139">
        <w:rPr>
          <w:rFonts w:ascii="Arial" w:hAnsi="Arial" w:cs="Arial"/>
          <w:color w:val="auto"/>
          <w:sz w:val="22"/>
          <w:szCs w:val="22"/>
        </w:rPr>
        <w:t xml:space="preserve"> and Designer, arising out of or relating to either’s obligations to the other under this </w:t>
      </w:r>
      <w:r w:rsidR="00DF0D3E" w:rsidRPr="00F66139">
        <w:rPr>
          <w:rFonts w:ascii="Arial" w:hAnsi="Arial" w:cs="Arial"/>
          <w:color w:val="auto"/>
          <w:sz w:val="22"/>
          <w:szCs w:val="22"/>
        </w:rPr>
        <w:t>Subcontract</w:t>
      </w:r>
      <w:r w:rsidR="008A39FD" w:rsidRPr="00F66139">
        <w:rPr>
          <w:rFonts w:ascii="Arial" w:hAnsi="Arial" w:cs="Arial"/>
          <w:color w:val="auto"/>
          <w:sz w:val="22"/>
          <w:szCs w:val="22"/>
        </w:rPr>
        <w:t xml:space="preserve"> not covered by Section </w:t>
      </w:r>
      <w:r w:rsidR="0070579D" w:rsidRPr="00F66139">
        <w:rPr>
          <w:rFonts w:ascii="Arial" w:hAnsi="Arial" w:cs="Arial"/>
          <w:color w:val="auto"/>
          <w:sz w:val="22"/>
          <w:szCs w:val="22"/>
        </w:rPr>
        <w:t>8(</w:t>
      </w:r>
      <w:r w:rsidR="00856FCB" w:rsidRPr="00F66139">
        <w:rPr>
          <w:rFonts w:ascii="Arial" w:hAnsi="Arial" w:cs="Arial"/>
          <w:color w:val="auto"/>
          <w:sz w:val="22"/>
          <w:szCs w:val="22"/>
        </w:rPr>
        <w:t>A</w:t>
      </w:r>
      <w:r w:rsidR="0070579D" w:rsidRPr="00F66139">
        <w:rPr>
          <w:rFonts w:ascii="Arial" w:hAnsi="Arial" w:cs="Arial"/>
          <w:color w:val="auto"/>
          <w:sz w:val="22"/>
          <w:szCs w:val="22"/>
        </w:rPr>
        <w:t>)</w:t>
      </w:r>
      <w:r w:rsidR="00ED0AB0" w:rsidRPr="00F66139">
        <w:rPr>
          <w:rFonts w:ascii="Arial" w:hAnsi="Arial" w:cs="Arial"/>
          <w:color w:val="auto"/>
          <w:sz w:val="22"/>
          <w:szCs w:val="22"/>
        </w:rPr>
        <w:t xml:space="preserve">, will be resolved </w:t>
      </w:r>
      <w:r w:rsidR="008A39FD" w:rsidRPr="00F66139">
        <w:rPr>
          <w:rFonts w:ascii="Arial" w:hAnsi="Arial" w:cs="Arial"/>
          <w:color w:val="auto"/>
          <w:sz w:val="22"/>
          <w:szCs w:val="22"/>
        </w:rPr>
        <w:t>as follows:</w:t>
      </w:r>
    </w:p>
    <w:p w14:paraId="77ABDDB1" w14:textId="77777777" w:rsidR="00D51A9E" w:rsidRPr="00F66139" w:rsidRDefault="00E94D2F" w:rsidP="00EE1CC2">
      <w:pPr>
        <w:pStyle w:val="BodyText"/>
        <w:widowControl w:val="0"/>
        <w:numPr>
          <w:ilvl w:val="2"/>
          <w:numId w:val="17"/>
        </w:numPr>
        <w:jc w:val="both"/>
        <w:rPr>
          <w:rFonts w:ascii="Arial" w:hAnsi="Arial" w:cs="Arial"/>
          <w:color w:val="auto"/>
          <w:sz w:val="22"/>
          <w:szCs w:val="22"/>
        </w:rPr>
      </w:pPr>
      <w:r w:rsidRPr="00F66139">
        <w:rPr>
          <w:rFonts w:ascii="Arial" w:eastAsia="Times New Roman" w:hAnsi="Arial" w:cs="Arial"/>
          <w:color w:val="auto"/>
          <w:sz w:val="22"/>
          <w:szCs w:val="22"/>
        </w:rPr>
        <w:t>A</w:t>
      </w:r>
      <w:r w:rsidRPr="00F66139">
        <w:rPr>
          <w:rFonts w:ascii="Arial" w:eastAsia="Times New Roman" w:hAnsi="Arial" w:cs="Arial"/>
          <w:color w:val="auto"/>
          <w:spacing w:val="8"/>
          <w:sz w:val="22"/>
          <w:szCs w:val="22"/>
        </w:rPr>
        <w:t xml:space="preserve"> </w:t>
      </w:r>
      <w:r w:rsidRPr="00F66139">
        <w:rPr>
          <w:rFonts w:ascii="Arial" w:eastAsia="Times New Roman" w:hAnsi="Arial" w:cs="Arial"/>
          <w:color w:val="auto"/>
          <w:spacing w:val="1"/>
          <w:sz w:val="22"/>
          <w:szCs w:val="22"/>
        </w:rPr>
        <w:t>P</w:t>
      </w:r>
      <w:r w:rsidRPr="00F66139">
        <w:rPr>
          <w:rFonts w:ascii="Arial" w:eastAsia="Times New Roman" w:hAnsi="Arial" w:cs="Arial"/>
          <w:color w:val="auto"/>
          <w:spacing w:val="-1"/>
          <w:sz w:val="22"/>
          <w:szCs w:val="22"/>
        </w:rPr>
        <w:t>ar</w:t>
      </w:r>
      <w:r w:rsidRPr="00F66139">
        <w:rPr>
          <w:rFonts w:ascii="Arial" w:eastAsia="Times New Roman" w:hAnsi="Arial" w:cs="Arial"/>
          <w:color w:val="auto"/>
          <w:spacing w:val="3"/>
          <w:sz w:val="22"/>
          <w:szCs w:val="22"/>
        </w:rPr>
        <w:t>t</w:t>
      </w:r>
      <w:r w:rsidRPr="00F66139">
        <w:rPr>
          <w:rFonts w:ascii="Arial" w:eastAsia="Times New Roman" w:hAnsi="Arial" w:cs="Arial"/>
          <w:color w:val="auto"/>
          <w:sz w:val="22"/>
          <w:szCs w:val="22"/>
        </w:rPr>
        <w:t>y</w:t>
      </w:r>
      <w:r w:rsidRPr="00F66139">
        <w:rPr>
          <w:rFonts w:ascii="Arial" w:eastAsia="Times New Roman" w:hAnsi="Arial" w:cs="Arial"/>
          <w:color w:val="auto"/>
          <w:spacing w:val="2"/>
          <w:sz w:val="22"/>
          <w:szCs w:val="22"/>
        </w:rPr>
        <w:t xml:space="preserve"> </w:t>
      </w:r>
      <w:r w:rsidRPr="00F66139">
        <w:rPr>
          <w:rFonts w:ascii="Arial" w:eastAsia="Times New Roman" w:hAnsi="Arial" w:cs="Arial"/>
          <w:color w:val="auto"/>
          <w:spacing w:val="-1"/>
          <w:sz w:val="22"/>
          <w:szCs w:val="22"/>
        </w:rPr>
        <w:t>(</w:t>
      </w:r>
      <w:r w:rsidRPr="00F66139">
        <w:rPr>
          <w:rFonts w:ascii="Arial" w:eastAsia="Times New Roman" w:hAnsi="Arial" w:cs="Arial"/>
          <w:color w:val="auto"/>
          <w:spacing w:val="1"/>
          <w:sz w:val="22"/>
          <w:szCs w:val="22"/>
        </w:rPr>
        <w:t>t</w:t>
      </w:r>
      <w:r w:rsidRPr="00F66139">
        <w:rPr>
          <w:rFonts w:ascii="Arial" w:eastAsia="Times New Roman" w:hAnsi="Arial" w:cs="Arial"/>
          <w:color w:val="auto"/>
          <w:spacing w:val="3"/>
          <w:sz w:val="22"/>
          <w:szCs w:val="22"/>
        </w:rPr>
        <w:t>h</w:t>
      </w:r>
      <w:r w:rsidRPr="00F66139">
        <w:rPr>
          <w:rFonts w:ascii="Arial" w:eastAsia="Times New Roman" w:hAnsi="Arial" w:cs="Arial"/>
          <w:color w:val="auto"/>
          <w:sz w:val="22"/>
          <w:szCs w:val="22"/>
        </w:rPr>
        <w:t>e</w:t>
      </w:r>
      <w:r w:rsidRPr="00F66139">
        <w:rPr>
          <w:rFonts w:ascii="Arial" w:eastAsia="Times New Roman" w:hAnsi="Arial" w:cs="Arial"/>
          <w:color w:val="auto"/>
          <w:spacing w:val="9"/>
          <w:sz w:val="22"/>
          <w:szCs w:val="22"/>
        </w:rPr>
        <w:t xml:space="preserve"> </w:t>
      </w:r>
      <w:r w:rsidRPr="00F66139">
        <w:rPr>
          <w:rFonts w:ascii="Arial" w:eastAsia="Times New Roman" w:hAnsi="Arial" w:cs="Arial"/>
          <w:color w:val="auto"/>
          <w:spacing w:val="-1"/>
          <w:sz w:val="22"/>
          <w:szCs w:val="22"/>
        </w:rPr>
        <w:t>“</w:t>
      </w:r>
      <w:r w:rsidRPr="00F66139">
        <w:rPr>
          <w:rFonts w:ascii="Arial" w:eastAsia="Times New Roman" w:hAnsi="Arial" w:cs="Arial"/>
          <w:b/>
          <w:color w:val="auto"/>
          <w:sz w:val="22"/>
          <w:szCs w:val="22"/>
        </w:rPr>
        <w:t>D</w:t>
      </w:r>
      <w:r w:rsidRPr="00F66139">
        <w:rPr>
          <w:rFonts w:ascii="Arial" w:eastAsia="Times New Roman" w:hAnsi="Arial" w:cs="Arial"/>
          <w:b/>
          <w:color w:val="auto"/>
          <w:spacing w:val="1"/>
          <w:sz w:val="22"/>
          <w:szCs w:val="22"/>
        </w:rPr>
        <w:t>i</w:t>
      </w:r>
      <w:r w:rsidRPr="00F66139">
        <w:rPr>
          <w:rFonts w:ascii="Arial" w:eastAsia="Times New Roman" w:hAnsi="Arial" w:cs="Arial"/>
          <w:b/>
          <w:color w:val="auto"/>
          <w:sz w:val="22"/>
          <w:szCs w:val="22"/>
        </w:rPr>
        <w:t>spu</w:t>
      </w:r>
      <w:r w:rsidRPr="00F66139">
        <w:rPr>
          <w:rFonts w:ascii="Arial" w:eastAsia="Times New Roman" w:hAnsi="Arial" w:cs="Arial"/>
          <w:b/>
          <w:color w:val="auto"/>
          <w:spacing w:val="1"/>
          <w:sz w:val="22"/>
          <w:szCs w:val="22"/>
        </w:rPr>
        <w:t>ti</w:t>
      </w:r>
      <w:r w:rsidRPr="00F66139">
        <w:rPr>
          <w:rFonts w:ascii="Arial" w:eastAsia="Times New Roman" w:hAnsi="Arial" w:cs="Arial"/>
          <w:b/>
          <w:color w:val="auto"/>
          <w:sz w:val="22"/>
          <w:szCs w:val="22"/>
        </w:rPr>
        <w:t>ng</w:t>
      </w:r>
      <w:r w:rsidRPr="00F66139">
        <w:rPr>
          <w:rFonts w:ascii="Arial" w:eastAsia="Times New Roman" w:hAnsi="Arial" w:cs="Arial"/>
          <w:b/>
          <w:color w:val="auto"/>
          <w:spacing w:val="3"/>
          <w:sz w:val="22"/>
          <w:szCs w:val="22"/>
        </w:rPr>
        <w:t xml:space="preserve"> </w:t>
      </w:r>
      <w:r w:rsidRPr="00F66139">
        <w:rPr>
          <w:rFonts w:ascii="Arial" w:eastAsia="Times New Roman" w:hAnsi="Arial" w:cs="Arial"/>
          <w:b/>
          <w:color w:val="auto"/>
          <w:spacing w:val="1"/>
          <w:sz w:val="22"/>
          <w:szCs w:val="22"/>
        </w:rPr>
        <w:t>P</w:t>
      </w:r>
      <w:r w:rsidRPr="00F66139">
        <w:rPr>
          <w:rFonts w:ascii="Arial" w:eastAsia="Times New Roman" w:hAnsi="Arial" w:cs="Arial"/>
          <w:b/>
          <w:color w:val="auto"/>
          <w:spacing w:val="-1"/>
          <w:sz w:val="22"/>
          <w:szCs w:val="22"/>
        </w:rPr>
        <w:t>ar</w:t>
      </w:r>
      <w:r w:rsidRPr="00F66139">
        <w:rPr>
          <w:rFonts w:ascii="Arial" w:eastAsia="Times New Roman" w:hAnsi="Arial" w:cs="Arial"/>
          <w:b/>
          <w:color w:val="auto"/>
          <w:spacing w:val="3"/>
          <w:sz w:val="22"/>
          <w:szCs w:val="22"/>
        </w:rPr>
        <w:t>t</w:t>
      </w:r>
      <w:r w:rsidRPr="00F66139">
        <w:rPr>
          <w:rFonts w:ascii="Arial" w:eastAsia="Times New Roman" w:hAnsi="Arial" w:cs="Arial"/>
          <w:b/>
          <w:color w:val="auto"/>
          <w:spacing w:val="-5"/>
          <w:sz w:val="22"/>
          <w:szCs w:val="22"/>
        </w:rPr>
        <w:t>y</w:t>
      </w:r>
      <w:r w:rsidRPr="00F66139">
        <w:rPr>
          <w:rFonts w:ascii="Arial" w:eastAsia="Times New Roman" w:hAnsi="Arial" w:cs="Arial"/>
          <w:color w:val="auto"/>
          <w:spacing w:val="2"/>
          <w:sz w:val="22"/>
          <w:szCs w:val="22"/>
        </w:rPr>
        <w:t>”</w:t>
      </w:r>
      <w:r w:rsidRPr="00F66139">
        <w:rPr>
          <w:rFonts w:ascii="Arial" w:eastAsia="Times New Roman" w:hAnsi="Arial" w:cs="Arial"/>
          <w:color w:val="auto"/>
          <w:sz w:val="22"/>
          <w:szCs w:val="22"/>
        </w:rPr>
        <w:t>)</w:t>
      </w:r>
      <w:r w:rsidRPr="00F66139">
        <w:rPr>
          <w:rFonts w:ascii="Arial" w:eastAsia="Times New Roman" w:hAnsi="Arial" w:cs="Arial"/>
          <w:color w:val="auto"/>
          <w:spacing w:val="7"/>
          <w:sz w:val="22"/>
          <w:szCs w:val="22"/>
        </w:rPr>
        <w:t xml:space="preserve"> </w:t>
      </w:r>
      <w:r w:rsidRPr="00F66139">
        <w:rPr>
          <w:rFonts w:ascii="Arial" w:eastAsia="Times New Roman" w:hAnsi="Arial" w:cs="Arial"/>
          <w:color w:val="auto"/>
          <w:spacing w:val="1"/>
          <w:sz w:val="22"/>
          <w:szCs w:val="22"/>
        </w:rPr>
        <w:t>will</w:t>
      </w:r>
      <w:r w:rsidRPr="00F66139">
        <w:rPr>
          <w:rFonts w:ascii="Arial" w:eastAsia="Times New Roman" w:hAnsi="Arial" w:cs="Arial"/>
          <w:color w:val="auto"/>
          <w:spacing w:val="34"/>
          <w:sz w:val="22"/>
          <w:szCs w:val="22"/>
        </w:rPr>
        <w:t xml:space="preserve"> </w:t>
      </w:r>
      <w:r w:rsidRPr="00F66139">
        <w:rPr>
          <w:rFonts w:ascii="Arial" w:eastAsia="Times New Roman" w:hAnsi="Arial" w:cs="Arial"/>
          <w:color w:val="auto"/>
          <w:sz w:val="22"/>
          <w:szCs w:val="22"/>
        </w:rPr>
        <w:t>p</w:t>
      </w:r>
      <w:r w:rsidRPr="00F66139">
        <w:rPr>
          <w:rFonts w:ascii="Arial" w:eastAsia="Times New Roman" w:hAnsi="Arial" w:cs="Arial"/>
          <w:color w:val="auto"/>
          <w:spacing w:val="-1"/>
          <w:sz w:val="22"/>
          <w:szCs w:val="22"/>
        </w:rPr>
        <w:t>r</w:t>
      </w:r>
      <w:r w:rsidRPr="00F66139">
        <w:rPr>
          <w:rFonts w:ascii="Arial" w:eastAsia="Times New Roman" w:hAnsi="Arial" w:cs="Arial"/>
          <w:color w:val="auto"/>
          <w:sz w:val="22"/>
          <w:szCs w:val="22"/>
        </w:rPr>
        <w:t>ov</w:t>
      </w:r>
      <w:r w:rsidRPr="00F66139">
        <w:rPr>
          <w:rFonts w:ascii="Arial" w:eastAsia="Times New Roman" w:hAnsi="Arial" w:cs="Arial"/>
          <w:color w:val="auto"/>
          <w:spacing w:val="1"/>
          <w:sz w:val="22"/>
          <w:szCs w:val="22"/>
        </w:rPr>
        <w:t>i</w:t>
      </w:r>
      <w:r w:rsidRPr="00F66139">
        <w:rPr>
          <w:rFonts w:ascii="Arial" w:eastAsia="Times New Roman" w:hAnsi="Arial" w:cs="Arial"/>
          <w:color w:val="auto"/>
          <w:sz w:val="22"/>
          <w:szCs w:val="22"/>
        </w:rPr>
        <w:t>de</w:t>
      </w:r>
      <w:r w:rsidRPr="00F66139">
        <w:rPr>
          <w:rFonts w:ascii="Arial" w:eastAsia="Times New Roman" w:hAnsi="Arial" w:cs="Arial"/>
          <w:color w:val="auto"/>
          <w:spacing w:val="32"/>
          <w:sz w:val="22"/>
          <w:szCs w:val="22"/>
        </w:rPr>
        <w:t xml:space="preserve"> </w:t>
      </w:r>
      <w:r w:rsidRPr="00F66139">
        <w:rPr>
          <w:rFonts w:ascii="Arial" w:eastAsia="Times New Roman" w:hAnsi="Arial" w:cs="Arial"/>
          <w:color w:val="auto"/>
          <w:sz w:val="22"/>
          <w:szCs w:val="22"/>
        </w:rPr>
        <w:t>w</w:t>
      </w:r>
      <w:r w:rsidRPr="00F66139">
        <w:rPr>
          <w:rFonts w:ascii="Arial" w:eastAsia="Times New Roman" w:hAnsi="Arial" w:cs="Arial"/>
          <w:color w:val="auto"/>
          <w:spacing w:val="-1"/>
          <w:sz w:val="22"/>
          <w:szCs w:val="22"/>
        </w:rPr>
        <w:t>r</w:t>
      </w:r>
      <w:r w:rsidRPr="00F66139">
        <w:rPr>
          <w:rFonts w:ascii="Arial" w:eastAsia="Times New Roman" w:hAnsi="Arial" w:cs="Arial"/>
          <w:color w:val="auto"/>
          <w:spacing w:val="1"/>
          <w:sz w:val="22"/>
          <w:szCs w:val="22"/>
        </w:rPr>
        <w:t>itt</w:t>
      </w:r>
      <w:r w:rsidRPr="00F66139">
        <w:rPr>
          <w:rFonts w:ascii="Arial" w:eastAsia="Times New Roman" w:hAnsi="Arial" w:cs="Arial"/>
          <w:color w:val="auto"/>
          <w:spacing w:val="-1"/>
          <w:sz w:val="22"/>
          <w:szCs w:val="22"/>
        </w:rPr>
        <w:t>e</w:t>
      </w:r>
      <w:r w:rsidRPr="00F66139">
        <w:rPr>
          <w:rFonts w:ascii="Arial" w:eastAsia="Times New Roman" w:hAnsi="Arial" w:cs="Arial"/>
          <w:color w:val="auto"/>
          <w:sz w:val="22"/>
          <w:szCs w:val="22"/>
        </w:rPr>
        <w:t>n</w:t>
      </w:r>
      <w:r w:rsidRPr="00F66139">
        <w:rPr>
          <w:rFonts w:ascii="Arial" w:eastAsia="Times New Roman" w:hAnsi="Arial" w:cs="Arial"/>
          <w:color w:val="auto"/>
          <w:spacing w:val="34"/>
          <w:sz w:val="22"/>
          <w:szCs w:val="22"/>
        </w:rPr>
        <w:t xml:space="preserve"> </w:t>
      </w:r>
      <w:r w:rsidRPr="00F66139">
        <w:rPr>
          <w:rFonts w:ascii="Arial" w:eastAsia="Times New Roman" w:hAnsi="Arial" w:cs="Arial"/>
          <w:color w:val="auto"/>
          <w:sz w:val="22"/>
          <w:szCs w:val="22"/>
        </w:rPr>
        <w:t>no</w:t>
      </w:r>
      <w:r w:rsidRPr="00F66139">
        <w:rPr>
          <w:rFonts w:ascii="Arial" w:eastAsia="Times New Roman" w:hAnsi="Arial" w:cs="Arial"/>
          <w:color w:val="auto"/>
          <w:spacing w:val="1"/>
          <w:sz w:val="22"/>
          <w:szCs w:val="22"/>
        </w:rPr>
        <w:t>ti</w:t>
      </w:r>
      <w:r w:rsidRPr="00F66139">
        <w:rPr>
          <w:rFonts w:ascii="Arial" w:eastAsia="Times New Roman" w:hAnsi="Arial" w:cs="Arial"/>
          <w:color w:val="auto"/>
          <w:spacing w:val="-1"/>
          <w:sz w:val="22"/>
          <w:szCs w:val="22"/>
        </w:rPr>
        <w:t>c</w:t>
      </w:r>
      <w:r w:rsidRPr="00F66139">
        <w:rPr>
          <w:rFonts w:ascii="Arial" w:eastAsia="Times New Roman" w:hAnsi="Arial" w:cs="Arial"/>
          <w:color w:val="auto"/>
          <w:sz w:val="22"/>
          <w:szCs w:val="22"/>
        </w:rPr>
        <w:t>e</w:t>
      </w:r>
      <w:r w:rsidRPr="00F66139">
        <w:rPr>
          <w:rFonts w:ascii="Arial" w:eastAsia="Times New Roman" w:hAnsi="Arial" w:cs="Arial"/>
          <w:color w:val="auto"/>
          <w:spacing w:val="34"/>
          <w:sz w:val="22"/>
          <w:szCs w:val="22"/>
        </w:rPr>
        <w:t xml:space="preserve"> </w:t>
      </w:r>
      <w:r w:rsidRPr="00F66139">
        <w:rPr>
          <w:rFonts w:ascii="Arial" w:eastAsia="Times New Roman" w:hAnsi="Arial" w:cs="Arial"/>
          <w:color w:val="auto"/>
          <w:sz w:val="22"/>
          <w:szCs w:val="22"/>
        </w:rPr>
        <w:t>of</w:t>
      </w:r>
      <w:r w:rsidRPr="00F66139">
        <w:rPr>
          <w:rFonts w:ascii="Arial" w:eastAsia="Times New Roman" w:hAnsi="Arial" w:cs="Arial"/>
          <w:color w:val="auto"/>
          <w:spacing w:val="38"/>
          <w:sz w:val="22"/>
          <w:szCs w:val="22"/>
        </w:rPr>
        <w:t xml:space="preserve"> </w:t>
      </w:r>
      <w:r w:rsidRPr="00F66139">
        <w:rPr>
          <w:rFonts w:ascii="Arial" w:eastAsia="Times New Roman" w:hAnsi="Arial" w:cs="Arial"/>
          <w:color w:val="auto"/>
          <w:sz w:val="22"/>
          <w:szCs w:val="22"/>
        </w:rPr>
        <w:t>s</w:t>
      </w:r>
      <w:r w:rsidRPr="00F66139">
        <w:rPr>
          <w:rFonts w:ascii="Arial" w:eastAsia="Times New Roman" w:hAnsi="Arial" w:cs="Arial"/>
          <w:color w:val="auto"/>
          <w:spacing w:val="3"/>
          <w:sz w:val="22"/>
          <w:szCs w:val="22"/>
        </w:rPr>
        <w:t>u</w:t>
      </w:r>
      <w:r w:rsidRPr="00F66139">
        <w:rPr>
          <w:rFonts w:ascii="Arial" w:eastAsia="Times New Roman" w:hAnsi="Arial" w:cs="Arial"/>
          <w:color w:val="auto"/>
          <w:spacing w:val="-1"/>
          <w:sz w:val="22"/>
          <w:szCs w:val="22"/>
        </w:rPr>
        <w:t>c</w:t>
      </w:r>
      <w:r w:rsidRPr="00F66139">
        <w:rPr>
          <w:rFonts w:ascii="Arial" w:eastAsia="Times New Roman" w:hAnsi="Arial" w:cs="Arial"/>
          <w:color w:val="auto"/>
          <w:sz w:val="22"/>
          <w:szCs w:val="22"/>
        </w:rPr>
        <w:t>h</w:t>
      </w:r>
      <w:r w:rsidRPr="00F66139">
        <w:rPr>
          <w:rFonts w:ascii="Arial" w:eastAsia="Times New Roman" w:hAnsi="Arial" w:cs="Arial"/>
          <w:color w:val="auto"/>
          <w:spacing w:val="39"/>
          <w:sz w:val="22"/>
          <w:szCs w:val="22"/>
        </w:rPr>
        <w:t xml:space="preserve"> </w:t>
      </w:r>
      <w:r w:rsidRPr="00F66139">
        <w:rPr>
          <w:rFonts w:ascii="Arial" w:eastAsia="Times New Roman" w:hAnsi="Arial" w:cs="Arial"/>
          <w:color w:val="auto"/>
          <w:sz w:val="22"/>
          <w:szCs w:val="22"/>
        </w:rPr>
        <w:t>d</w:t>
      </w:r>
      <w:r w:rsidRPr="00F66139">
        <w:rPr>
          <w:rFonts w:ascii="Arial" w:eastAsia="Times New Roman" w:hAnsi="Arial" w:cs="Arial"/>
          <w:color w:val="auto"/>
          <w:spacing w:val="1"/>
          <w:sz w:val="22"/>
          <w:szCs w:val="22"/>
        </w:rPr>
        <w:t>i</w:t>
      </w:r>
      <w:r w:rsidRPr="00F66139">
        <w:rPr>
          <w:rFonts w:ascii="Arial" w:eastAsia="Times New Roman" w:hAnsi="Arial" w:cs="Arial"/>
          <w:color w:val="auto"/>
          <w:sz w:val="22"/>
          <w:szCs w:val="22"/>
        </w:rPr>
        <w:t>spu</w:t>
      </w:r>
      <w:r w:rsidRPr="00F66139">
        <w:rPr>
          <w:rFonts w:ascii="Arial" w:eastAsia="Times New Roman" w:hAnsi="Arial" w:cs="Arial"/>
          <w:color w:val="auto"/>
          <w:spacing w:val="1"/>
          <w:sz w:val="22"/>
          <w:szCs w:val="22"/>
        </w:rPr>
        <w:t>t</w:t>
      </w:r>
      <w:r w:rsidRPr="00F66139">
        <w:rPr>
          <w:rFonts w:ascii="Arial" w:eastAsia="Times New Roman" w:hAnsi="Arial" w:cs="Arial"/>
          <w:color w:val="auto"/>
          <w:sz w:val="22"/>
          <w:szCs w:val="22"/>
        </w:rPr>
        <w:t>e (the “</w:t>
      </w:r>
      <w:r w:rsidRPr="00F66139">
        <w:rPr>
          <w:rFonts w:ascii="Arial" w:eastAsia="Times New Roman" w:hAnsi="Arial" w:cs="Arial"/>
          <w:b/>
          <w:color w:val="auto"/>
          <w:sz w:val="22"/>
          <w:szCs w:val="22"/>
        </w:rPr>
        <w:t>Dispute Notice</w:t>
      </w:r>
      <w:r w:rsidRPr="00F66139">
        <w:rPr>
          <w:rFonts w:ascii="Arial" w:eastAsia="Times New Roman" w:hAnsi="Arial" w:cs="Arial"/>
          <w:color w:val="auto"/>
          <w:sz w:val="22"/>
          <w:szCs w:val="22"/>
        </w:rPr>
        <w:t>”)</w:t>
      </w:r>
      <w:r w:rsidRPr="00F66139">
        <w:rPr>
          <w:rFonts w:ascii="Arial" w:eastAsia="Times New Roman" w:hAnsi="Arial" w:cs="Arial"/>
          <w:color w:val="auto"/>
          <w:spacing w:val="33"/>
          <w:sz w:val="22"/>
          <w:szCs w:val="22"/>
        </w:rPr>
        <w:t xml:space="preserve"> </w:t>
      </w:r>
      <w:r w:rsidRPr="00F66139">
        <w:rPr>
          <w:rFonts w:ascii="Arial" w:eastAsia="Times New Roman" w:hAnsi="Arial" w:cs="Arial"/>
          <w:color w:val="auto"/>
          <w:spacing w:val="1"/>
          <w:sz w:val="22"/>
          <w:szCs w:val="22"/>
        </w:rPr>
        <w:t>t</w:t>
      </w:r>
      <w:r w:rsidRPr="00F66139">
        <w:rPr>
          <w:rFonts w:ascii="Arial" w:eastAsia="Times New Roman" w:hAnsi="Arial" w:cs="Arial"/>
          <w:color w:val="auto"/>
          <w:sz w:val="22"/>
          <w:szCs w:val="22"/>
        </w:rPr>
        <w:t>o</w:t>
      </w:r>
      <w:r w:rsidRPr="00F66139">
        <w:rPr>
          <w:rFonts w:ascii="Arial" w:eastAsia="Times New Roman" w:hAnsi="Arial" w:cs="Arial"/>
          <w:color w:val="auto"/>
          <w:spacing w:val="39"/>
          <w:sz w:val="22"/>
          <w:szCs w:val="22"/>
        </w:rPr>
        <w:t xml:space="preserve"> t</w:t>
      </w:r>
      <w:r w:rsidRPr="00F66139">
        <w:rPr>
          <w:rFonts w:ascii="Arial" w:eastAsia="Times New Roman" w:hAnsi="Arial" w:cs="Arial"/>
          <w:color w:val="auto"/>
          <w:spacing w:val="3"/>
          <w:sz w:val="22"/>
          <w:szCs w:val="22"/>
        </w:rPr>
        <w:t>h</w:t>
      </w:r>
      <w:r w:rsidRPr="00F66139">
        <w:rPr>
          <w:rFonts w:ascii="Arial" w:eastAsia="Times New Roman" w:hAnsi="Arial" w:cs="Arial"/>
          <w:color w:val="auto"/>
          <w:sz w:val="22"/>
          <w:szCs w:val="22"/>
        </w:rPr>
        <w:t>e</w:t>
      </w:r>
      <w:r w:rsidRPr="00F66139">
        <w:rPr>
          <w:rFonts w:ascii="Arial" w:eastAsia="Times New Roman" w:hAnsi="Arial" w:cs="Arial"/>
          <w:color w:val="auto"/>
          <w:spacing w:val="37"/>
          <w:sz w:val="22"/>
          <w:szCs w:val="22"/>
        </w:rPr>
        <w:t xml:space="preserve"> </w:t>
      </w:r>
      <w:r w:rsidRPr="00F66139">
        <w:rPr>
          <w:rFonts w:ascii="Arial" w:eastAsia="Times New Roman" w:hAnsi="Arial" w:cs="Arial"/>
          <w:color w:val="auto"/>
          <w:spacing w:val="3"/>
          <w:sz w:val="22"/>
          <w:szCs w:val="22"/>
        </w:rPr>
        <w:t>o</w:t>
      </w:r>
      <w:r w:rsidRPr="00F66139">
        <w:rPr>
          <w:rFonts w:ascii="Arial" w:eastAsia="Times New Roman" w:hAnsi="Arial" w:cs="Arial"/>
          <w:color w:val="auto"/>
          <w:spacing w:val="1"/>
          <w:sz w:val="22"/>
          <w:szCs w:val="22"/>
        </w:rPr>
        <w:t>t</w:t>
      </w:r>
      <w:r w:rsidRPr="00F66139">
        <w:rPr>
          <w:rFonts w:ascii="Arial" w:eastAsia="Times New Roman" w:hAnsi="Arial" w:cs="Arial"/>
          <w:color w:val="auto"/>
          <w:sz w:val="22"/>
          <w:szCs w:val="22"/>
        </w:rPr>
        <w:t>h</w:t>
      </w:r>
      <w:r w:rsidRPr="00F66139">
        <w:rPr>
          <w:rFonts w:ascii="Arial" w:eastAsia="Times New Roman" w:hAnsi="Arial" w:cs="Arial"/>
          <w:color w:val="auto"/>
          <w:spacing w:val="-1"/>
          <w:sz w:val="22"/>
          <w:szCs w:val="22"/>
        </w:rPr>
        <w:t>e</w:t>
      </w:r>
      <w:r w:rsidRPr="00F66139">
        <w:rPr>
          <w:rFonts w:ascii="Arial" w:eastAsia="Times New Roman" w:hAnsi="Arial" w:cs="Arial"/>
          <w:color w:val="auto"/>
          <w:sz w:val="22"/>
          <w:szCs w:val="22"/>
        </w:rPr>
        <w:t xml:space="preserve">r </w:t>
      </w:r>
      <w:r w:rsidRPr="00F66139">
        <w:rPr>
          <w:rFonts w:ascii="Arial" w:eastAsia="Times New Roman" w:hAnsi="Arial" w:cs="Arial"/>
          <w:color w:val="auto"/>
          <w:spacing w:val="1"/>
          <w:sz w:val="22"/>
          <w:szCs w:val="22"/>
        </w:rPr>
        <w:t>Party</w:t>
      </w:r>
      <w:r w:rsidRPr="00F66139">
        <w:rPr>
          <w:rFonts w:ascii="Arial" w:eastAsia="Times New Roman" w:hAnsi="Arial" w:cs="Arial"/>
          <w:color w:val="auto"/>
          <w:sz w:val="22"/>
          <w:szCs w:val="22"/>
        </w:rPr>
        <w:t xml:space="preserve">. </w:t>
      </w:r>
    </w:p>
    <w:p w14:paraId="1764B6B4" w14:textId="208DDD99" w:rsidR="00D51A9E" w:rsidRPr="00F66139" w:rsidRDefault="00E94D2F" w:rsidP="00EE1CC2">
      <w:pPr>
        <w:pStyle w:val="BodyText"/>
        <w:widowControl w:val="0"/>
        <w:numPr>
          <w:ilvl w:val="2"/>
          <w:numId w:val="17"/>
        </w:numPr>
        <w:jc w:val="both"/>
        <w:rPr>
          <w:rFonts w:ascii="Arial" w:hAnsi="Arial" w:cs="Arial"/>
          <w:color w:val="auto"/>
          <w:sz w:val="22"/>
          <w:szCs w:val="22"/>
        </w:rPr>
      </w:pPr>
      <w:r w:rsidRPr="00F66139">
        <w:rPr>
          <w:rFonts w:ascii="Arial" w:hAnsi="Arial" w:cs="Arial"/>
          <w:color w:val="auto"/>
          <w:sz w:val="22"/>
          <w:szCs w:val="22"/>
        </w:rPr>
        <w:t xml:space="preserve">Within </w:t>
      </w:r>
      <w:r w:rsidR="0029221A" w:rsidRPr="00F66139">
        <w:rPr>
          <w:rFonts w:ascii="Arial" w:hAnsi="Arial" w:cs="Arial"/>
          <w:color w:val="auto"/>
          <w:sz w:val="22"/>
          <w:szCs w:val="22"/>
        </w:rPr>
        <w:t>ten (</w:t>
      </w:r>
      <w:r w:rsidRPr="00F66139">
        <w:rPr>
          <w:rFonts w:ascii="Arial" w:hAnsi="Arial" w:cs="Arial"/>
          <w:color w:val="auto"/>
          <w:sz w:val="22"/>
          <w:szCs w:val="22"/>
        </w:rPr>
        <w:t>10</w:t>
      </w:r>
      <w:r w:rsidR="0029221A" w:rsidRPr="00F66139">
        <w:rPr>
          <w:rFonts w:ascii="Arial" w:hAnsi="Arial" w:cs="Arial"/>
          <w:color w:val="auto"/>
          <w:sz w:val="22"/>
          <w:szCs w:val="22"/>
        </w:rPr>
        <w:t>)</w:t>
      </w:r>
      <w:r w:rsidRPr="00F66139">
        <w:rPr>
          <w:rFonts w:ascii="Arial" w:hAnsi="Arial" w:cs="Arial"/>
          <w:color w:val="auto"/>
          <w:sz w:val="22"/>
          <w:szCs w:val="22"/>
        </w:rPr>
        <w:t xml:space="preserve"> days of the delivery of the Dispute Notice, </w:t>
      </w:r>
      <w:r w:rsidR="00654BF4">
        <w:rPr>
          <w:rFonts w:ascii="Arial" w:hAnsi="Arial" w:cs="Arial"/>
          <w:color w:val="auto"/>
          <w:sz w:val="22"/>
          <w:szCs w:val="22"/>
        </w:rPr>
        <w:t>Client</w:t>
      </w:r>
      <w:r w:rsidR="00ED0AB0" w:rsidRPr="00F66139">
        <w:rPr>
          <w:rFonts w:ascii="Arial" w:hAnsi="Arial" w:cs="Arial"/>
          <w:color w:val="auto"/>
          <w:sz w:val="22"/>
          <w:szCs w:val="22"/>
        </w:rPr>
        <w:t>’s and Designer’s designated representatives for the Project</w:t>
      </w:r>
      <w:r w:rsidRPr="00F66139">
        <w:rPr>
          <w:rFonts w:ascii="Arial" w:hAnsi="Arial" w:cs="Arial"/>
          <w:color w:val="auto"/>
          <w:sz w:val="22"/>
          <w:szCs w:val="22"/>
        </w:rPr>
        <w:t xml:space="preserve"> will meet and try to resolve the dispute</w:t>
      </w:r>
      <w:r w:rsidR="00ED0AB0" w:rsidRPr="00F66139">
        <w:rPr>
          <w:rFonts w:ascii="Arial" w:hAnsi="Arial" w:cs="Arial"/>
          <w:color w:val="auto"/>
          <w:sz w:val="22"/>
          <w:szCs w:val="22"/>
        </w:rPr>
        <w:t>.</w:t>
      </w:r>
    </w:p>
    <w:p w14:paraId="0DC1E458" w14:textId="6F24769C" w:rsidR="00D51A9E" w:rsidRPr="00F66139" w:rsidRDefault="00E94D2F" w:rsidP="00EE1CC2">
      <w:pPr>
        <w:pStyle w:val="BodyText"/>
        <w:widowControl w:val="0"/>
        <w:numPr>
          <w:ilvl w:val="2"/>
          <w:numId w:val="17"/>
        </w:numPr>
        <w:jc w:val="both"/>
        <w:rPr>
          <w:rFonts w:ascii="Arial" w:hAnsi="Arial" w:cs="Arial"/>
          <w:color w:val="auto"/>
          <w:sz w:val="22"/>
          <w:szCs w:val="22"/>
        </w:rPr>
      </w:pPr>
      <w:r w:rsidRPr="00F66139">
        <w:rPr>
          <w:rFonts w:ascii="Arial" w:hAnsi="Arial" w:cs="Arial"/>
          <w:color w:val="auto"/>
          <w:sz w:val="22"/>
          <w:szCs w:val="22"/>
        </w:rPr>
        <w:t xml:space="preserve">If the dispute is not resolved within </w:t>
      </w:r>
      <w:r w:rsidR="00F17CAC" w:rsidRPr="00F66139">
        <w:rPr>
          <w:rFonts w:ascii="Arial" w:hAnsi="Arial" w:cs="Arial"/>
          <w:color w:val="auto"/>
          <w:sz w:val="22"/>
          <w:szCs w:val="22"/>
        </w:rPr>
        <w:t>thirty (</w:t>
      </w:r>
      <w:r w:rsidRPr="00F66139">
        <w:rPr>
          <w:rFonts w:ascii="Arial" w:hAnsi="Arial" w:cs="Arial"/>
          <w:color w:val="auto"/>
          <w:sz w:val="22"/>
          <w:szCs w:val="22"/>
        </w:rPr>
        <w:t>30</w:t>
      </w:r>
      <w:r w:rsidR="00F17CAC" w:rsidRPr="00F66139">
        <w:rPr>
          <w:rFonts w:ascii="Arial" w:hAnsi="Arial" w:cs="Arial"/>
          <w:color w:val="auto"/>
          <w:sz w:val="22"/>
          <w:szCs w:val="22"/>
        </w:rPr>
        <w:t>)</w:t>
      </w:r>
      <w:r w:rsidRPr="00F66139">
        <w:rPr>
          <w:rFonts w:ascii="Arial" w:hAnsi="Arial" w:cs="Arial"/>
          <w:color w:val="auto"/>
          <w:sz w:val="22"/>
          <w:szCs w:val="22"/>
        </w:rPr>
        <w:t xml:space="preserve"> days of delivery of the Dispute Notice, the Disputing Party will provide notice of such to the other Party. Within </w:t>
      </w:r>
      <w:r w:rsidR="00F17CAC" w:rsidRPr="00F66139">
        <w:rPr>
          <w:rFonts w:ascii="Arial" w:hAnsi="Arial" w:cs="Arial"/>
          <w:color w:val="auto"/>
          <w:sz w:val="22"/>
          <w:szCs w:val="22"/>
        </w:rPr>
        <w:t>thirty (</w:t>
      </w:r>
      <w:r w:rsidRPr="00F66139">
        <w:rPr>
          <w:rFonts w:ascii="Arial" w:hAnsi="Arial" w:cs="Arial"/>
          <w:color w:val="auto"/>
          <w:sz w:val="22"/>
          <w:szCs w:val="22"/>
        </w:rPr>
        <w:t>30</w:t>
      </w:r>
      <w:r w:rsidR="00F17CAC" w:rsidRPr="00F66139">
        <w:rPr>
          <w:rFonts w:ascii="Arial" w:hAnsi="Arial" w:cs="Arial"/>
          <w:color w:val="auto"/>
          <w:sz w:val="22"/>
          <w:szCs w:val="22"/>
        </w:rPr>
        <w:t>)</w:t>
      </w:r>
      <w:r w:rsidRPr="00F66139">
        <w:rPr>
          <w:rFonts w:ascii="Arial" w:hAnsi="Arial" w:cs="Arial"/>
          <w:color w:val="auto"/>
          <w:sz w:val="22"/>
          <w:szCs w:val="22"/>
        </w:rPr>
        <w:t xml:space="preserve"> days of such further notice, representatives from executive management of </w:t>
      </w:r>
      <w:r w:rsidR="00654BF4">
        <w:rPr>
          <w:rFonts w:ascii="Arial" w:hAnsi="Arial" w:cs="Arial"/>
          <w:color w:val="auto"/>
          <w:sz w:val="22"/>
          <w:szCs w:val="22"/>
        </w:rPr>
        <w:t>Client</w:t>
      </w:r>
      <w:r w:rsidRPr="00F66139">
        <w:rPr>
          <w:rFonts w:ascii="Arial" w:hAnsi="Arial" w:cs="Arial"/>
          <w:color w:val="auto"/>
          <w:sz w:val="22"/>
          <w:szCs w:val="22"/>
        </w:rPr>
        <w:t xml:space="preserve"> and Designer not involved in the day to day operations of the Project will attempt to resolve the matter</w:t>
      </w:r>
      <w:r w:rsidR="00654BF4">
        <w:rPr>
          <w:rFonts w:ascii="Arial" w:hAnsi="Arial" w:cs="Arial"/>
          <w:color w:val="auto"/>
          <w:sz w:val="22"/>
          <w:szCs w:val="22"/>
        </w:rPr>
        <w:t xml:space="preserve">. </w:t>
      </w:r>
      <w:r w:rsidR="007E2B8D">
        <w:rPr>
          <w:rFonts w:ascii="Arial" w:hAnsi="Arial" w:cs="Arial"/>
          <w:color w:val="auto"/>
          <w:sz w:val="22"/>
          <w:szCs w:val="22"/>
        </w:rPr>
        <w:t>If appropriate, representatives of Contractor may participate as well.</w:t>
      </w:r>
    </w:p>
    <w:p w14:paraId="6261CC59" w14:textId="3ADF8422" w:rsidR="00D51A9E" w:rsidRPr="00F66139" w:rsidRDefault="00E94D2F" w:rsidP="00EE1CC2">
      <w:pPr>
        <w:pStyle w:val="BodyText"/>
        <w:widowControl w:val="0"/>
        <w:numPr>
          <w:ilvl w:val="2"/>
          <w:numId w:val="17"/>
        </w:numPr>
        <w:jc w:val="both"/>
        <w:rPr>
          <w:rFonts w:ascii="Arial" w:hAnsi="Arial" w:cs="Arial"/>
          <w:color w:val="auto"/>
          <w:sz w:val="22"/>
          <w:szCs w:val="22"/>
        </w:rPr>
      </w:pPr>
      <w:r w:rsidRPr="00F66139">
        <w:rPr>
          <w:rFonts w:ascii="Arial" w:hAnsi="Arial" w:cs="Arial"/>
          <w:color w:val="auto"/>
          <w:sz w:val="22"/>
          <w:szCs w:val="22"/>
        </w:rPr>
        <w:t xml:space="preserve">If resolution cannot be reached by the Parties’ executive managers within </w:t>
      </w:r>
      <w:r w:rsidR="00F17CAC" w:rsidRPr="00F66139">
        <w:rPr>
          <w:rFonts w:ascii="Arial" w:hAnsi="Arial" w:cs="Arial"/>
          <w:color w:val="auto"/>
          <w:sz w:val="22"/>
          <w:szCs w:val="22"/>
        </w:rPr>
        <w:t>one hundred twenty (</w:t>
      </w:r>
      <w:r w:rsidRPr="00F66139">
        <w:rPr>
          <w:rFonts w:ascii="Arial" w:hAnsi="Arial" w:cs="Arial"/>
          <w:color w:val="auto"/>
          <w:sz w:val="22"/>
          <w:szCs w:val="22"/>
        </w:rPr>
        <w:t>120</w:t>
      </w:r>
      <w:r w:rsidR="00F17CAC" w:rsidRPr="00F66139">
        <w:rPr>
          <w:rFonts w:ascii="Arial" w:hAnsi="Arial" w:cs="Arial"/>
          <w:color w:val="auto"/>
          <w:sz w:val="22"/>
          <w:szCs w:val="22"/>
        </w:rPr>
        <w:t>)</w:t>
      </w:r>
      <w:r w:rsidRPr="00F66139">
        <w:rPr>
          <w:rFonts w:ascii="Arial" w:hAnsi="Arial" w:cs="Arial"/>
          <w:color w:val="auto"/>
          <w:sz w:val="22"/>
          <w:szCs w:val="22"/>
        </w:rPr>
        <w:t xml:space="preserve"> days of the Dispute Notice, </w:t>
      </w:r>
      <w:r w:rsidR="00FF4D4E">
        <w:rPr>
          <w:rFonts w:ascii="Arial" w:hAnsi="Arial" w:cs="Arial"/>
          <w:color w:val="auto"/>
          <w:sz w:val="22"/>
          <w:szCs w:val="22"/>
        </w:rPr>
        <w:t>Client</w:t>
      </w:r>
      <w:r w:rsidRPr="00F66139">
        <w:rPr>
          <w:rFonts w:ascii="Arial" w:hAnsi="Arial" w:cs="Arial"/>
          <w:color w:val="auto"/>
          <w:sz w:val="22"/>
          <w:szCs w:val="22"/>
        </w:rPr>
        <w:t xml:space="preserve"> and Designer </w:t>
      </w:r>
      <w:r w:rsidR="005035C9" w:rsidRPr="00F66139">
        <w:rPr>
          <w:rFonts w:ascii="Arial" w:hAnsi="Arial" w:cs="Arial"/>
          <w:color w:val="auto"/>
          <w:sz w:val="22"/>
          <w:szCs w:val="22"/>
        </w:rPr>
        <w:t xml:space="preserve">agree that the dispute </w:t>
      </w:r>
      <w:r w:rsidR="0089588A" w:rsidRPr="00F66139">
        <w:rPr>
          <w:rFonts w:ascii="Arial" w:hAnsi="Arial" w:cs="Arial"/>
          <w:color w:val="auto"/>
          <w:sz w:val="22"/>
          <w:szCs w:val="22"/>
        </w:rPr>
        <w:t xml:space="preserve">will </w:t>
      </w:r>
      <w:r w:rsidR="005035C9" w:rsidRPr="00F66139">
        <w:rPr>
          <w:rFonts w:ascii="Arial" w:hAnsi="Arial" w:cs="Arial"/>
          <w:color w:val="auto"/>
          <w:sz w:val="22"/>
          <w:szCs w:val="22"/>
        </w:rPr>
        <w:t>be resolved through binding and final arbitration</w:t>
      </w:r>
      <w:r w:rsidRPr="00F66139">
        <w:rPr>
          <w:rFonts w:ascii="Arial" w:hAnsi="Arial" w:cs="Arial"/>
          <w:color w:val="auto"/>
          <w:sz w:val="22"/>
          <w:szCs w:val="22"/>
        </w:rPr>
        <w:t>.</w:t>
      </w:r>
      <w:r w:rsidR="00252E5C" w:rsidRPr="00F66139">
        <w:rPr>
          <w:rFonts w:ascii="Arial" w:hAnsi="Arial" w:cs="Arial"/>
          <w:color w:val="auto"/>
          <w:sz w:val="22"/>
          <w:szCs w:val="22"/>
        </w:rPr>
        <w:t xml:space="preserve"> </w:t>
      </w:r>
      <w:r w:rsidR="005035C9" w:rsidRPr="00F66139">
        <w:rPr>
          <w:rFonts w:ascii="Arial" w:hAnsi="Arial" w:cs="Arial"/>
          <w:color w:val="auto"/>
          <w:sz w:val="22"/>
          <w:szCs w:val="22"/>
        </w:rPr>
        <w:t xml:space="preserve">Such arbitration will be administered by the American Arbitration Association in accordance with its Construction Industry Arbitration Rules and judgment on the award rendered by the arbitrator(s) may be entered in any court having jurisdiction thereof.  The place of arbitration </w:t>
      </w:r>
      <w:r w:rsidR="0089588A" w:rsidRPr="00F66139">
        <w:rPr>
          <w:rFonts w:ascii="Arial" w:hAnsi="Arial" w:cs="Arial"/>
          <w:color w:val="auto"/>
          <w:sz w:val="22"/>
          <w:szCs w:val="22"/>
        </w:rPr>
        <w:t>will</w:t>
      </w:r>
      <w:r w:rsidR="005035C9" w:rsidRPr="00F66139">
        <w:rPr>
          <w:rFonts w:ascii="Arial" w:hAnsi="Arial" w:cs="Arial"/>
          <w:color w:val="auto"/>
          <w:sz w:val="22"/>
          <w:szCs w:val="22"/>
        </w:rPr>
        <w:t xml:space="preserve"> be </w:t>
      </w:r>
      <w:r w:rsidR="005A0387" w:rsidRPr="00CF1E84">
        <w:rPr>
          <w:rFonts w:ascii="Arial" w:hAnsi="Arial" w:cs="Arial"/>
          <w:color w:val="auto"/>
          <w:sz w:val="22"/>
          <w:szCs w:val="22"/>
        </w:rPr>
        <w:t>Denver, Colorado</w:t>
      </w:r>
      <w:r w:rsidR="005035C9" w:rsidRPr="00CF1E84">
        <w:rPr>
          <w:rFonts w:ascii="Arial" w:hAnsi="Arial" w:cs="Arial"/>
          <w:color w:val="auto"/>
          <w:sz w:val="22"/>
          <w:szCs w:val="22"/>
        </w:rPr>
        <w:t xml:space="preserve">. </w:t>
      </w:r>
      <w:r w:rsidR="005035C9" w:rsidRPr="00F66139">
        <w:rPr>
          <w:rFonts w:ascii="Arial" w:hAnsi="Arial" w:cs="Arial"/>
          <w:color w:val="auto"/>
          <w:sz w:val="22"/>
          <w:szCs w:val="22"/>
        </w:rPr>
        <w:t xml:space="preserve">The arbitration </w:t>
      </w:r>
      <w:r w:rsidR="0089588A" w:rsidRPr="00F66139">
        <w:rPr>
          <w:rFonts w:ascii="Arial" w:hAnsi="Arial" w:cs="Arial"/>
          <w:color w:val="auto"/>
          <w:sz w:val="22"/>
          <w:szCs w:val="22"/>
        </w:rPr>
        <w:t>will</w:t>
      </w:r>
      <w:r w:rsidR="005035C9" w:rsidRPr="00F66139">
        <w:rPr>
          <w:rFonts w:ascii="Arial" w:hAnsi="Arial" w:cs="Arial"/>
          <w:color w:val="auto"/>
          <w:sz w:val="22"/>
          <w:szCs w:val="22"/>
        </w:rPr>
        <w:t xml:space="preserve"> be governed by the laws of the State of </w:t>
      </w:r>
      <w:r w:rsidR="005035C9" w:rsidRPr="005A0387">
        <w:rPr>
          <w:rFonts w:ascii="Arial" w:hAnsi="Arial" w:cs="Arial"/>
          <w:color w:val="FF0000"/>
          <w:sz w:val="22"/>
          <w:szCs w:val="22"/>
        </w:rPr>
        <w:t>[project location]</w:t>
      </w:r>
      <w:r w:rsidR="005035C9" w:rsidRPr="00F66139">
        <w:rPr>
          <w:rFonts w:ascii="Arial" w:hAnsi="Arial" w:cs="Arial"/>
          <w:color w:val="auto"/>
          <w:sz w:val="22"/>
          <w:szCs w:val="22"/>
        </w:rPr>
        <w:t xml:space="preserve">. Time is of the essence for any arbitration under this </w:t>
      </w:r>
      <w:r w:rsidR="00D754C2" w:rsidRPr="00F66139">
        <w:rPr>
          <w:rFonts w:ascii="Arial" w:hAnsi="Arial" w:cs="Arial"/>
          <w:color w:val="auto"/>
          <w:sz w:val="22"/>
          <w:szCs w:val="22"/>
        </w:rPr>
        <w:t xml:space="preserve">Subcontract </w:t>
      </w:r>
      <w:r w:rsidR="005035C9" w:rsidRPr="00F66139">
        <w:rPr>
          <w:rFonts w:ascii="Arial" w:hAnsi="Arial" w:cs="Arial"/>
          <w:color w:val="auto"/>
          <w:sz w:val="22"/>
          <w:szCs w:val="22"/>
        </w:rPr>
        <w:t xml:space="preserve">and arbitration hearings shall take place within </w:t>
      </w:r>
      <w:r w:rsidR="00F17CAC" w:rsidRPr="00F66139">
        <w:rPr>
          <w:rFonts w:ascii="Arial" w:hAnsi="Arial" w:cs="Arial"/>
          <w:color w:val="auto"/>
          <w:sz w:val="22"/>
          <w:szCs w:val="22"/>
        </w:rPr>
        <w:t>ninety (</w:t>
      </w:r>
      <w:r w:rsidR="005035C9" w:rsidRPr="00F66139">
        <w:rPr>
          <w:rFonts w:ascii="Arial" w:hAnsi="Arial" w:cs="Arial"/>
          <w:color w:val="auto"/>
          <w:sz w:val="22"/>
          <w:szCs w:val="22"/>
        </w:rPr>
        <w:t>90</w:t>
      </w:r>
      <w:r w:rsidR="00F17CAC" w:rsidRPr="00F66139">
        <w:rPr>
          <w:rFonts w:ascii="Arial" w:hAnsi="Arial" w:cs="Arial"/>
          <w:color w:val="auto"/>
          <w:sz w:val="22"/>
          <w:szCs w:val="22"/>
        </w:rPr>
        <w:t>)</w:t>
      </w:r>
      <w:r w:rsidR="005035C9" w:rsidRPr="00F66139">
        <w:rPr>
          <w:rFonts w:ascii="Arial" w:hAnsi="Arial" w:cs="Arial"/>
          <w:color w:val="auto"/>
          <w:sz w:val="22"/>
          <w:szCs w:val="22"/>
        </w:rPr>
        <w:t xml:space="preserve"> days of filing and awards rendered within</w:t>
      </w:r>
      <w:r w:rsidR="00F17CAC" w:rsidRPr="00F66139">
        <w:rPr>
          <w:rFonts w:ascii="Arial" w:hAnsi="Arial" w:cs="Arial"/>
          <w:color w:val="auto"/>
          <w:sz w:val="22"/>
          <w:szCs w:val="22"/>
        </w:rPr>
        <w:t xml:space="preserve"> one hundred twenty</w:t>
      </w:r>
      <w:r w:rsidR="005035C9" w:rsidRPr="00F66139">
        <w:rPr>
          <w:rFonts w:ascii="Arial" w:hAnsi="Arial" w:cs="Arial"/>
          <w:color w:val="auto"/>
          <w:sz w:val="22"/>
          <w:szCs w:val="22"/>
        </w:rPr>
        <w:t xml:space="preserve"> </w:t>
      </w:r>
      <w:r w:rsidR="00F17CAC" w:rsidRPr="00F66139">
        <w:rPr>
          <w:rFonts w:ascii="Arial" w:hAnsi="Arial" w:cs="Arial"/>
          <w:color w:val="auto"/>
          <w:sz w:val="22"/>
          <w:szCs w:val="22"/>
        </w:rPr>
        <w:t>(</w:t>
      </w:r>
      <w:r w:rsidR="005035C9" w:rsidRPr="00F66139">
        <w:rPr>
          <w:rFonts w:ascii="Arial" w:hAnsi="Arial" w:cs="Arial"/>
          <w:color w:val="auto"/>
          <w:sz w:val="22"/>
          <w:szCs w:val="22"/>
        </w:rPr>
        <w:t>120</w:t>
      </w:r>
      <w:r w:rsidR="00F17CAC" w:rsidRPr="00F66139">
        <w:rPr>
          <w:rFonts w:ascii="Arial" w:hAnsi="Arial" w:cs="Arial"/>
          <w:color w:val="auto"/>
          <w:sz w:val="22"/>
          <w:szCs w:val="22"/>
        </w:rPr>
        <w:t>)</w:t>
      </w:r>
      <w:r w:rsidR="005035C9" w:rsidRPr="00F66139">
        <w:rPr>
          <w:rFonts w:ascii="Arial" w:hAnsi="Arial" w:cs="Arial"/>
          <w:color w:val="auto"/>
          <w:sz w:val="22"/>
          <w:szCs w:val="22"/>
        </w:rPr>
        <w:t xml:space="preserve"> days.  Arbitrator(s) shall agree to these limits prior to accepting appointment. The prevailing </w:t>
      </w:r>
      <w:r w:rsidR="0070579D" w:rsidRPr="00F66139">
        <w:rPr>
          <w:rFonts w:ascii="Arial" w:hAnsi="Arial" w:cs="Arial"/>
          <w:color w:val="auto"/>
          <w:sz w:val="22"/>
          <w:szCs w:val="22"/>
        </w:rPr>
        <w:t>P</w:t>
      </w:r>
      <w:r w:rsidR="005035C9" w:rsidRPr="00F66139">
        <w:rPr>
          <w:rFonts w:ascii="Arial" w:hAnsi="Arial" w:cs="Arial"/>
          <w:color w:val="auto"/>
          <w:sz w:val="22"/>
          <w:szCs w:val="22"/>
        </w:rPr>
        <w:t xml:space="preserve">arty </w:t>
      </w:r>
      <w:r w:rsidR="0089588A" w:rsidRPr="00F66139">
        <w:rPr>
          <w:rFonts w:ascii="Arial" w:hAnsi="Arial" w:cs="Arial"/>
          <w:color w:val="auto"/>
          <w:sz w:val="22"/>
          <w:szCs w:val="22"/>
        </w:rPr>
        <w:t>will</w:t>
      </w:r>
      <w:r w:rsidR="005035C9" w:rsidRPr="00F66139">
        <w:rPr>
          <w:rFonts w:ascii="Arial" w:hAnsi="Arial" w:cs="Arial"/>
          <w:color w:val="auto"/>
          <w:sz w:val="22"/>
          <w:szCs w:val="22"/>
        </w:rPr>
        <w:t xml:space="preserve"> be entitled to an award of reasonable attorney fees. Except as may be required by law, neither a party nor an arbitrator may disclose the existence, content, or results of any arbitration hereunder without the prior written consent of both parties. The </w:t>
      </w:r>
      <w:r w:rsidR="00AE1D7D" w:rsidRPr="00F66139">
        <w:rPr>
          <w:rFonts w:ascii="Arial" w:hAnsi="Arial" w:cs="Arial"/>
          <w:color w:val="auto"/>
          <w:sz w:val="22"/>
          <w:szCs w:val="22"/>
        </w:rPr>
        <w:t>P</w:t>
      </w:r>
      <w:r w:rsidR="005035C9" w:rsidRPr="00F66139">
        <w:rPr>
          <w:rFonts w:ascii="Arial" w:hAnsi="Arial" w:cs="Arial"/>
          <w:color w:val="auto"/>
          <w:sz w:val="22"/>
          <w:szCs w:val="22"/>
        </w:rPr>
        <w:t xml:space="preserve">arties agree that failure or refusal of a </w:t>
      </w:r>
      <w:r w:rsidR="00AE1D7D" w:rsidRPr="00F66139">
        <w:rPr>
          <w:rFonts w:ascii="Arial" w:hAnsi="Arial" w:cs="Arial"/>
          <w:color w:val="auto"/>
          <w:sz w:val="22"/>
          <w:szCs w:val="22"/>
        </w:rPr>
        <w:t>P</w:t>
      </w:r>
      <w:r w:rsidR="005035C9" w:rsidRPr="00F66139">
        <w:rPr>
          <w:rFonts w:ascii="Arial" w:hAnsi="Arial" w:cs="Arial"/>
          <w:color w:val="auto"/>
          <w:sz w:val="22"/>
          <w:szCs w:val="22"/>
        </w:rPr>
        <w:t xml:space="preserve">arty to pay its required share of the deposits for arbitrator compensation or administrative charges </w:t>
      </w:r>
      <w:r w:rsidR="0089588A" w:rsidRPr="00F66139">
        <w:rPr>
          <w:rFonts w:ascii="Arial" w:hAnsi="Arial" w:cs="Arial"/>
          <w:color w:val="auto"/>
          <w:sz w:val="22"/>
          <w:szCs w:val="22"/>
        </w:rPr>
        <w:t>will</w:t>
      </w:r>
      <w:r w:rsidR="005035C9" w:rsidRPr="00F66139">
        <w:rPr>
          <w:rFonts w:ascii="Arial" w:hAnsi="Arial" w:cs="Arial"/>
          <w:color w:val="auto"/>
          <w:sz w:val="22"/>
          <w:szCs w:val="22"/>
        </w:rPr>
        <w:t xml:space="preserve"> constitute a waiver by that </w:t>
      </w:r>
      <w:r w:rsidR="00AE1D7D" w:rsidRPr="00F66139">
        <w:rPr>
          <w:rFonts w:ascii="Arial" w:hAnsi="Arial" w:cs="Arial"/>
          <w:color w:val="auto"/>
          <w:sz w:val="22"/>
          <w:szCs w:val="22"/>
        </w:rPr>
        <w:t>P</w:t>
      </w:r>
      <w:r w:rsidR="005035C9" w:rsidRPr="00F66139">
        <w:rPr>
          <w:rFonts w:ascii="Arial" w:hAnsi="Arial" w:cs="Arial"/>
          <w:color w:val="auto"/>
          <w:sz w:val="22"/>
          <w:szCs w:val="22"/>
        </w:rPr>
        <w:t xml:space="preserve">arty to present evidence or cross-examine witness.  In such event, the other </w:t>
      </w:r>
      <w:r w:rsidR="00AE1D7D" w:rsidRPr="00F66139">
        <w:rPr>
          <w:rFonts w:ascii="Arial" w:hAnsi="Arial" w:cs="Arial"/>
          <w:color w:val="auto"/>
          <w:sz w:val="22"/>
          <w:szCs w:val="22"/>
        </w:rPr>
        <w:t>P</w:t>
      </w:r>
      <w:r w:rsidR="005035C9" w:rsidRPr="00F66139">
        <w:rPr>
          <w:rFonts w:ascii="Arial" w:hAnsi="Arial" w:cs="Arial"/>
          <w:color w:val="auto"/>
          <w:sz w:val="22"/>
          <w:szCs w:val="22"/>
        </w:rPr>
        <w:t xml:space="preserve">arty </w:t>
      </w:r>
      <w:r w:rsidR="0089588A" w:rsidRPr="00F66139">
        <w:rPr>
          <w:rFonts w:ascii="Arial" w:hAnsi="Arial" w:cs="Arial"/>
          <w:color w:val="auto"/>
          <w:sz w:val="22"/>
          <w:szCs w:val="22"/>
        </w:rPr>
        <w:t>will</w:t>
      </w:r>
      <w:r w:rsidR="005035C9" w:rsidRPr="00F66139">
        <w:rPr>
          <w:rFonts w:ascii="Arial" w:hAnsi="Arial" w:cs="Arial"/>
          <w:color w:val="auto"/>
          <w:sz w:val="22"/>
          <w:szCs w:val="22"/>
        </w:rPr>
        <w:t xml:space="preserve"> be required to present evidence and legal argument as the arbitrator(s) may require for the making of an award.  Such waiver </w:t>
      </w:r>
      <w:r w:rsidR="007E710D" w:rsidRPr="00F66139">
        <w:rPr>
          <w:rFonts w:ascii="Arial" w:hAnsi="Arial" w:cs="Arial"/>
          <w:color w:val="auto"/>
          <w:sz w:val="22"/>
          <w:szCs w:val="22"/>
        </w:rPr>
        <w:t>will</w:t>
      </w:r>
      <w:r w:rsidR="007E710D" w:rsidRPr="00F66139" w:rsidDel="0089588A">
        <w:rPr>
          <w:rFonts w:ascii="Arial" w:hAnsi="Arial" w:cs="Arial"/>
          <w:color w:val="auto"/>
          <w:sz w:val="22"/>
          <w:szCs w:val="22"/>
        </w:rPr>
        <w:t xml:space="preserve"> </w:t>
      </w:r>
      <w:r w:rsidR="007E710D" w:rsidRPr="00F66139">
        <w:rPr>
          <w:rFonts w:ascii="Arial" w:hAnsi="Arial" w:cs="Arial"/>
          <w:color w:val="auto"/>
          <w:sz w:val="22"/>
          <w:szCs w:val="22"/>
        </w:rPr>
        <w:t>not</w:t>
      </w:r>
      <w:r w:rsidR="005035C9" w:rsidRPr="00F66139">
        <w:rPr>
          <w:rFonts w:ascii="Arial" w:hAnsi="Arial" w:cs="Arial"/>
          <w:color w:val="auto"/>
          <w:sz w:val="22"/>
          <w:szCs w:val="22"/>
        </w:rPr>
        <w:t xml:space="preserve"> allow for a default judgment against the non-paying party in the absence of evidence presented as provided for above.</w:t>
      </w:r>
    </w:p>
    <w:p w14:paraId="5CE95E01" w14:textId="79EC7BBB" w:rsidR="00D51A9E" w:rsidRPr="00F66139" w:rsidRDefault="00ED0AB0" w:rsidP="00EE1CC2">
      <w:pPr>
        <w:pStyle w:val="BodyText"/>
        <w:widowControl w:val="0"/>
        <w:numPr>
          <w:ilvl w:val="1"/>
          <w:numId w:val="17"/>
        </w:numPr>
        <w:jc w:val="both"/>
        <w:rPr>
          <w:rFonts w:ascii="Arial" w:hAnsi="Arial" w:cs="Arial"/>
          <w:color w:val="auto"/>
          <w:sz w:val="22"/>
          <w:szCs w:val="22"/>
        </w:rPr>
      </w:pPr>
      <w:r w:rsidRPr="00F66139">
        <w:rPr>
          <w:rFonts w:ascii="Arial" w:hAnsi="Arial" w:cs="Arial"/>
          <w:color w:val="auto"/>
          <w:sz w:val="22"/>
          <w:szCs w:val="22"/>
        </w:rPr>
        <w:t xml:space="preserve">This </w:t>
      </w:r>
      <w:r w:rsidR="00DF0D3E" w:rsidRPr="00F66139">
        <w:rPr>
          <w:rFonts w:ascii="Arial" w:hAnsi="Arial" w:cs="Arial"/>
          <w:color w:val="auto"/>
          <w:sz w:val="22"/>
          <w:szCs w:val="22"/>
        </w:rPr>
        <w:t>Subcontract</w:t>
      </w:r>
      <w:r w:rsidRPr="00F66139">
        <w:rPr>
          <w:rFonts w:ascii="Arial" w:hAnsi="Arial" w:cs="Arial"/>
          <w:color w:val="auto"/>
          <w:sz w:val="22"/>
          <w:szCs w:val="22"/>
        </w:rPr>
        <w:t xml:space="preserve"> will not be construed to compel, or confer any right to, any person or entity other than a </w:t>
      </w:r>
      <w:r w:rsidR="00DF0D3E" w:rsidRPr="00F66139">
        <w:rPr>
          <w:rFonts w:ascii="Arial" w:hAnsi="Arial" w:cs="Arial"/>
          <w:color w:val="auto"/>
          <w:sz w:val="22"/>
          <w:szCs w:val="22"/>
        </w:rPr>
        <w:t>Party</w:t>
      </w:r>
      <w:r w:rsidRPr="00F66139">
        <w:rPr>
          <w:rFonts w:ascii="Arial" w:hAnsi="Arial" w:cs="Arial"/>
          <w:color w:val="auto"/>
          <w:sz w:val="22"/>
          <w:szCs w:val="22"/>
        </w:rPr>
        <w:t xml:space="preserve"> to this </w:t>
      </w:r>
      <w:r w:rsidR="00DF0D3E" w:rsidRPr="00F66139">
        <w:rPr>
          <w:rFonts w:ascii="Arial" w:hAnsi="Arial" w:cs="Arial"/>
          <w:color w:val="auto"/>
          <w:sz w:val="22"/>
          <w:szCs w:val="22"/>
        </w:rPr>
        <w:t>Subcontract</w:t>
      </w:r>
      <w:r w:rsidRPr="00F66139">
        <w:rPr>
          <w:rFonts w:ascii="Arial" w:hAnsi="Arial" w:cs="Arial"/>
          <w:color w:val="auto"/>
          <w:sz w:val="22"/>
          <w:szCs w:val="22"/>
        </w:rPr>
        <w:t xml:space="preserve"> to use the procedure for settlement of disputes set forth in this </w:t>
      </w:r>
      <w:r w:rsidR="00DF0D3E" w:rsidRPr="00F66139">
        <w:rPr>
          <w:rFonts w:ascii="Arial" w:hAnsi="Arial" w:cs="Arial"/>
          <w:color w:val="auto"/>
          <w:sz w:val="22"/>
          <w:szCs w:val="22"/>
        </w:rPr>
        <w:t>Subcontract</w:t>
      </w:r>
      <w:r w:rsidRPr="00F66139">
        <w:rPr>
          <w:rFonts w:ascii="Arial" w:hAnsi="Arial" w:cs="Arial"/>
          <w:color w:val="auto"/>
          <w:sz w:val="22"/>
          <w:szCs w:val="22"/>
        </w:rPr>
        <w:t xml:space="preserve"> to settle a question arising in connection with the Project.</w:t>
      </w:r>
      <w:r w:rsidR="00FF4D4E">
        <w:rPr>
          <w:rFonts w:ascii="Arial" w:hAnsi="Arial" w:cs="Arial"/>
          <w:color w:val="auto"/>
          <w:sz w:val="22"/>
          <w:szCs w:val="22"/>
        </w:rPr>
        <w:t xml:space="preserve"> Either Party’s subcontractors and Affiliates may be joined in the arbitration if the claims to be determined relate to such subcontractor(s) and Affiliates.</w:t>
      </w:r>
    </w:p>
    <w:p w14:paraId="7FC826E0" w14:textId="62567A84" w:rsidR="00D51A9E" w:rsidRPr="00F66139" w:rsidRDefault="00ED0AB0" w:rsidP="00EE1CC2">
      <w:pPr>
        <w:pStyle w:val="BodyText"/>
        <w:widowControl w:val="0"/>
        <w:numPr>
          <w:ilvl w:val="1"/>
          <w:numId w:val="17"/>
        </w:numPr>
        <w:jc w:val="both"/>
        <w:rPr>
          <w:rFonts w:ascii="Arial" w:hAnsi="Arial" w:cs="Arial"/>
          <w:color w:val="auto"/>
          <w:sz w:val="22"/>
          <w:szCs w:val="22"/>
        </w:rPr>
      </w:pPr>
      <w:r w:rsidRPr="00F66139">
        <w:rPr>
          <w:rFonts w:ascii="Arial" w:hAnsi="Arial" w:cs="Arial"/>
          <w:color w:val="auto"/>
          <w:sz w:val="22"/>
          <w:szCs w:val="22"/>
        </w:rPr>
        <w:t xml:space="preserve">The procedure for settlement </w:t>
      </w:r>
      <w:r w:rsidR="003B6780" w:rsidRPr="00F66139">
        <w:rPr>
          <w:rFonts w:ascii="Arial" w:hAnsi="Arial" w:cs="Arial"/>
          <w:color w:val="auto"/>
          <w:sz w:val="22"/>
          <w:szCs w:val="22"/>
        </w:rPr>
        <w:t xml:space="preserve">of disputes provided for in </w:t>
      </w:r>
      <w:r w:rsidR="00856FCB" w:rsidRPr="00F66139">
        <w:rPr>
          <w:rFonts w:ascii="Arial" w:hAnsi="Arial" w:cs="Arial"/>
          <w:color w:val="auto"/>
          <w:sz w:val="22"/>
          <w:szCs w:val="22"/>
        </w:rPr>
        <w:t xml:space="preserve">this </w:t>
      </w:r>
      <w:r w:rsidR="00220CDC">
        <w:rPr>
          <w:rFonts w:ascii="Arial" w:hAnsi="Arial" w:cs="Arial"/>
          <w:color w:val="auto"/>
          <w:sz w:val="22"/>
          <w:szCs w:val="22"/>
        </w:rPr>
        <w:t>Section</w:t>
      </w:r>
      <w:r w:rsidR="00220CDC" w:rsidRPr="00F66139">
        <w:rPr>
          <w:rFonts w:ascii="Arial" w:hAnsi="Arial" w:cs="Arial"/>
          <w:color w:val="auto"/>
          <w:sz w:val="22"/>
          <w:szCs w:val="22"/>
        </w:rPr>
        <w:t xml:space="preserve"> </w:t>
      </w:r>
      <w:r w:rsidR="00594D07" w:rsidRPr="00F66139">
        <w:rPr>
          <w:rFonts w:ascii="Arial" w:hAnsi="Arial" w:cs="Arial"/>
          <w:color w:val="auto"/>
          <w:sz w:val="22"/>
          <w:szCs w:val="22"/>
        </w:rPr>
        <w:t>8</w:t>
      </w:r>
      <w:r w:rsidR="003B6780" w:rsidRPr="00F66139">
        <w:rPr>
          <w:rFonts w:ascii="Arial" w:hAnsi="Arial" w:cs="Arial"/>
          <w:color w:val="auto"/>
          <w:sz w:val="22"/>
          <w:szCs w:val="22"/>
        </w:rPr>
        <w:t xml:space="preserve"> </w:t>
      </w:r>
      <w:r w:rsidRPr="00F66139">
        <w:rPr>
          <w:rFonts w:ascii="Arial" w:hAnsi="Arial" w:cs="Arial"/>
          <w:color w:val="auto"/>
          <w:sz w:val="22"/>
          <w:szCs w:val="22"/>
        </w:rPr>
        <w:t xml:space="preserve">will not be applicable to an action for bodily injury or property damage brought by a third </w:t>
      </w:r>
      <w:r w:rsidR="00DF0D3E" w:rsidRPr="00F66139">
        <w:rPr>
          <w:rFonts w:ascii="Arial" w:hAnsi="Arial" w:cs="Arial"/>
          <w:color w:val="auto"/>
          <w:sz w:val="22"/>
          <w:szCs w:val="22"/>
        </w:rPr>
        <w:t>party</w:t>
      </w:r>
      <w:r w:rsidRPr="00F66139">
        <w:rPr>
          <w:rFonts w:ascii="Arial" w:hAnsi="Arial" w:cs="Arial"/>
          <w:color w:val="auto"/>
          <w:sz w:val="22"/>
          <w:szCs w:val="22"/>
        </w:rPr>
        <w:t xml:space="preserve">, insofar as either </w:t>
      </w:r>
      <w:r w:rsidR="00FF4D4E">
        <w:rPr>
          <w:rFonts w:ascii="Arial" w:hAnsi="Arial" w:cs="Arial"/>
          <w:color w:val="auto"/>
          <w:sz w:val="22"/>
          <w:szCs w:val="22"/>
        </w:rPr>
        <w:t>Client</w:t>
      </w:r>
      <w:r w:rsidRPr="00F66139">
        <w:rPr>
          <w:rFonts w:ascii="Arial" w:hAnsi="Arial" w:cs="Arial"/>
          <w:color w:val="auto"/>
          <w:sz w:val="22"/>
          <w:szCs w:val="22"/>
        </w:rPr>
        <w:t xml:space="preserve"> or Designer may desire to assert any rights of indemnity or contribution against the other with respect to the subject matter of such action.</w:t>
      </w:r>
    </w:p>
    <w:p w14:paraId="3C884966" w14:textId="77777777" w:rsidR="00D51A9E" w:rsidRPr="00F66139" w:rsidRDefault="00ED0AB0" w:rsidP="003B3FBE">
      <w:pPr>
        <w:pStyle w:val="BodyText"/>
        <w:widowControl w:val="0"/>
        <w:numPr>
          <w:ilvl w:val="1"/>
          <w:numId w:val="17"/>
        </w:numPr>
        <w:jc w:val="both"/>
        <w:rPr>
          <w:rFonts w:ascii="Arial" w:hAnsi="Arial" w:cs="Arial"/>
          <w:color w:val="auto"/>
          <w:sz w:val="22"/>
          <w:szCs w:val="22"/>
        </w:rPr>
      </w:pPr>
      <w:r w:rsidRPr="00F66139">
        <w:rPr>
          <w:rFonts w:ascii="Arial" w:hAnsi="Arial" w:cs="Arial"/>
          <w:color w:val="auto"/>
          <w:sz w:val="22"/>
          <w:szCs w:val="22"/>
        </w:rPr>
        <w:t xml:space="preserve">Each </w:t>
      </w:r>
      <w:r w:rsidR="00DF0D3E" w:rsidRPr="00F66139">
        <w:rPr>
          <w:rFonts w:ascii="Arial" w:hAnsi="Arial" w:cs="Arial"/>
          <w:color w:val="auto"/>
          <w:sz w:val="22"/>
          <w:szCs w:val="22"/>
        </w:rPr>
        <w:t>Party</w:t>
      </w:r>
      <w:r w:rsidRPr="00F66139">
        <w:rPr>
          <w:rFonts w:ascii="Arial" w:hAnsi="Arial" w:cs="Arial"/>
          <w:color w:val="auto"/>
          <w:sz w:val="22"/>
          <w:szCs w:val="22"/>
        </w:rPr>
        <w:t xml:space="preserve"> </w:t>
      </w:r>
      <w:r w:rsidR="00227991" w:rsidRPr="00F66139">
        <w:rPr>
          <w:rFonts w:ascii="Arial" w:hAnsi="Arial" w:cs="Arial"/>
          <w:color w:val="auto"/>
          <w:sz w:val="22"/>
          <w:szCs w:val="22"/>
        </w:rPr>
        <w:t xml:space="preserve">shall </w:t>
      </w:r>
      <w:r w:rsidRPr="00F66139">
        <w:rPr>
          <w:rFonts w:ascii="Arial" w:hAnsi="Arial" w:cs="Arial"/>
          <w:color w:val="auto"/>
          <w:sz w:val="22"/>
          <w:szCs w:val="22"/>
        </w:rPr>
        <w:t xml:space="preserve">proceed diligently with its </w:t>
      </w:r>
      <w:r w:rsidR="00895EF6" w:rsidRPr="00F66139">
        <w:rPr>
          <w:rFonts w:ascii="Arial" w:hAnsi="Arial" w:cs="Arial"/>
          <w:color w:val="auto"/>
          <w:sz w:val="22"/>
          <w:szCs w:val="22"/>
        </w:rPr>
        <w:t xml:space="preserve">performance </w:t>
      </w:r>
      <w:r w:rsidRPr="00F66139">
        <w:rPr>
          <w:rFonts w:ascii="Arial" w:hAnsi="Arial" w:cs="Arial"/>
          <w:color w:val="auto"/>
          <w:sz w:val="22"/>
          <w:szCs w:val="22"/>
        </w:rPr>
        <w:t xml:space="preserve">under this </w:t>
      </w:r>
      <w:r w:rsidR="00DF0D3E" w:rsidRPr="00F66139">
        <w:rPr>
          <w:rFonts w:ascii="Arial" w:hAnsi="Arial" w:cs="Arial"/>
          <w:color w:val="auto"/>
          <w:sz w:val="22"/>
          <w:szCs w:val="22"/>
        </w:rPr>
        <w:t>Subcontract</w:t>
      </w:r>
      <w:r w:rsidRPr="00F66139">
        <w:rPr>
          <w:rFonts w:ascii="Arial" w:hAnsi="Arial" w:cs="Arial"/>
          <w:color w:val="auto"/>
          <w:sz w:val="22"/>
          <w:szCs w:val="22"/>
        </w:rPr>
        <w:t>, pending final determination and resolution of any dispute, unless otherwise agreed in writing.</w:t>
      </w:r>
    </w:p>
    <w:p w14:paraId="5374A8CB" w14:textId="575BFF9E" w:rsidR="00D51A9E" w:rsidRPr="00F66139" w:rsidRDefault="00ED0AB0" w:rsidP="00EE1CC2">
      <w:pPr>
        <w:pStyle w:val="Heading1"/>
        <w:widowControl w:val="0"/>
        <w:numPr>
          <w:ilvl w:val="0"/>
          <w:numId w:val="17"/>
        </w:numPr>
        <w:spacing w:after="120"/>
        <w:jc w:val="both"/>
        <w:rPr>
          <w:rFonts w:ascii="Arial" w:hAnsi="Arial" w:cs="Arial"/>
          <w:color w:val="auto"/>
          <w:sz w:val="22"/>
          <w:szCs w:val="22"/>
        </w:rPr>
      </w:pPr>
      <w:r w:rsidRPr="00F66139">
        <w:rPr>
          <w:rFonts w:ascii="Arial" w:hAnsi="Arial" w:cs="Arial"/>
          <w:b/>
          <w:color w:val="auto"/>
          <w:sz w:val="22"/>
          <w:szCs w:val="22"/>
          <w:u w:val="single"/>
        </w:rPr>
        <w:t xml:space="preserve">INSURANCE </w:t>
      </w:r>
      <w:r w:rsidR="00336357" w:rsidRPr="0066267C">
        <w:rPr>
          <w:rFonts w:ascii="Arial" w:hAnsi="Arial" w:cs="Arial"/>
          <w:b/>
          <w:i/>
          <w:color w:val="FF0000"/>
          <w:sz w:val="22"/>
          <w:szCs w:val="22"/>
          <w:u w:val="single"/>
        </w:rPr>
        <w:t xml:space="preserve">[Note: </w:t>
      </w:r>
      <w:r w:rsidR="00220CDC">
        <w:rPr>
          <w:rFonts w:ascii="Arial" w:hAnsi="Arial" w:cs="Arial"/>
          <w:b/>
          <w:i/>
          <w:color w:val="FF0000"/>
          <w:sz w:val="22"/>
          <w:szCs w:val="22"/>
          <w:u w:val="single"/>
        </w:rPr>
        <w:t>Section</w:t>
      </w:r>
      <w:r w:rsidR="00220CDC" w:rsidRPr="0066267C">
        <w:rPr>
          <w:rFonts w:ascii="Arial" w:hAnsi="Arial" w:cs="Arial"/>
          <w:b/>
          <w:i/>
          <w:color w:val="FF0000"/>
          <w:sz w:val="22"/>
          <w:szCs w:val="22"/>
          <w:u w:val="single"/>
        </w:rPr>
        <w:t xml:space="preserve"> </w:t>
      </w:r>
      <w:r w:rsidR="005009C4" w:rsidRPr="0066267C">
        <w:rPr>
          <w:rFonts w:ascii="Arial" w:hAnsi="Arial" w:cs="Arial"/>
          <w:b/>
          <w:i/>
          <w:color w:val="FF0000"/>
          <w:sz w:val="22"/>
          <w:szCs w:val="22"/>
          <w:u w:val="single"/>
        </w:rPr>
        <w:t>9</w:t>
      </w:r>
      <w:r w:rsidR="00336357" w:rsidRPr="0066267C">
        <w:rPr>
          <w:rFonts w:ascii="Arial" w:hAnsi="Arial" w:cs="Arial"/>
          <w:b/>
          <w:i/>
          <w:color w:val="FF0000"/>
          <w:sz w:val="22"/>
          <w:szCs w:val="22"/>
          <w:u w:val="single"/>
        </w:rPr>
        <w:t xml:space="preserve"> to be revised as appropriate based on Designer’s and </w:t>
      </w:r>
      <w:r w:rsidR="00FF4D4E">
        <w:rPr>
          <w:rFonts w:ascii="Arial" w:hAnsi="Arial" w:cs="Arial"/>
          <w:b/>
          <w:i/>
          <w:color w:val="FF0000"/>
          <w:sz w:val="22"/>
          <w:szCs w:val="22"/>
          <w:u w:val="single"/>
        </w:rPr>
        <w:t>Client</w:t>
      </w:r>
      <w:r w:rsidR="00336357" w:rsidRPr="0066267C">
        <w:rPr>
          <w:rFonts w:ascii="Arial" w:hAnsi="Arial" w:cs="Arial"/>
          <w:b/>
          <w:i/>
          <w:color w:val="FF0000"/>
          <w:sz w:val="22"/>
          <w:szCs w:val="22"/>
          <w:u w:val="single"/>
        </w:rPr>
        <w:t>’s review of Prime Contract provisions regarding insurance.]</w:t>
      </w:r>
    </w:p>
    <w:p w14:paraId="3D7C4C50" w14:textId="4BAA3052" w:rsidR="00D51A9E" w:rsidRPr="00F66139" w:rsidRDefault="00ED0AB0" w:rsidP="00D56524">
      <w:pPr>
        <w:widowControl w:val="0"/>
        <w:spacing w:after="120"/>
        <w:ind w:firstLine="720"/>
        <w:jc w:val="both"/>
        <w:rPr>
          <w:rFonts w:ascii="Arial" w:hAnsi="Arial" w:cs="Arial"/>
          <w:color w:val="auto"/>
          <w:sz w:val="22"/>
          <w:szCs w:val="22"/>
        </w:rPr>
        <w:pPrChange w:id="2" w:author="Reed, Mary" w:date="2020-01-10T09:58:00Z">
          <w:pPr>
            <w:pStyle w:val="BodyText"/>
            <w:widowControl w:val="0"/>
            <w:numPr>
              <w:ilvl w:val="1"/>
              <w:numId w:val="17"/>
            </w:numPr>
            <w:ind w:left="1440" w:hanging="720"/>
            <w:jc w:val="both"/>
          </w:pPr>
        </w:pPrChange>
      </w:pPr>
      <w:r w:rsidRPr="00F66139">
        <w:rPr>
          <w:rFonts w:ascii="Arial" w:hAnsi="Arial" w:cs="Arial"/>
          <w:color w:val="auto"/>
          <w:sz w:val="22"/>
          <w:szCs w:val="22"/>
        </w:rPr>
        <w:lastRenderedPageBreak/>
        <w:t xml:space="preserve">Throughout the term of this </w:t>
      </w:r>
      <w:r w:rsidR="00DF0D3E" w:rsidRPr="00F66139">
        <w:rPr>
          <w:rFonts w:ascii="Arial" w:hAnsi="Arial" w:cs="Arial"/>
          <w:color w:val="auto"/>
          <w:sz w:val="22"/>
          <w:szCs w:val="22"/>
        </w:rPr>
        <w:t>Subcontract</w:t>
      </w:r>
      <w:r w:rsidRPr="00F66139">
        <w:rPr>
          <w:rFonts w:ascii="Arial" w:hAnsi="Arial" w:cs="Arial"/>
          <w:color w:val="auto"/>
          <w:sz w:val="22"/>
          <w:szCs w:val="22"/>
        </w:rPr>
        <w:t xml:space="preserve"> and thereafter as applicable, Designer </w:t>
      </w:r>
      <w:r w:rsidR="00991038" w:rsidRPr="00F66139">
        <w:rPr>
          <w:rFonts w:ascii="Arial" w:hAnsi="Arial" w:cs="Arial"/>
          <w:color w:val="auto"/>
          <w:sz w:val="22"/>
          <w:szCs w:val="22"/>
        </w:rPr>
        <w:t xml:space="preserve">shall </w:t>
      </w:r>
      <w:r w:rsidRPr="00F66139">
        <w:rPr>
          <w:rFonts w:ascii="Arial" w:hAnsi="Arial" w:cs="Arial"/>
          <w:color w:val="auto"/>
          <w:sz w:val="22"/>
          <w:szCs w:val="22"/>
        </w:rPr>
        <w:t xml:space="preserve">maintain the insurance as </w:t>
      </w:r>
      <w:commentRangeStart w:id="3"/>
      <w:r w:rsidRPr="00F66139">
        <w:rPr>
          <w:rFonts w:ascii="Arial" w:hAnsi="Arial" w:cs="Arial"/>
          <w:color w:val="auto"/>
          <w:sz w:val="22"/>
          <w:szCs w:val="22"/>
        </w:rPr>
        <w:t xml:space="preserve">required by </w:t>
      </w:r>
      <w:r w:rsidR="00F14B75" w:rsidRPr="00F66139">
        <w:rPr>
          <w:rFonts w:ascii="Arial" w:hAnsi="Arial" w:cs="Arial"/>
          <w:color w:val="auto"/>
          <w:sz w:val="22"/>
          <w:szCs w:val="22"/>
        </w:rPr>
        <w:t>Owner</w:t>
      </w:r>
      <w:r w:rsidRPr="00F66139">
        <w:rPr>
          <w:rFonts w:ascii="Arial" w:hAnsi="Arial" w:cs="Arial"/>
          <w:color w:val="auto"/>
          <w:sz w:val="22"/>
          <w:szCs w:val="22"/>
        </w:rPr>
        <w:t xml:space="preserve"> </w:t>
      </w:r>
      <w:commentRangeEnd w:id="3"/>
      <w:r w:rsidR="00D56524">
        <w:rPr>
          <w:rStyle w:val="CommentReference"/>
          <w:lang w:val="x-none" w:eastAsia="x-none"/>
        </w:rPr>
        <w:commentReference w:id="3"/>
      </w:r>
      <w:r w:rsidRPr="00F66139">
        <w:rPr>
          <w:rFonts w:ascii="Arial" w:hAnsi="Arial" w:cs="Arial"/>
          <w:color w:val="auto"/>
          <w:sz w:val="22"/>
          <w:szCs w:val="22"/>
        </w:rPr>
        <w:t>or the following insurance, which ever requires the greater coverage amounts, through insurers having an A.M. Best Company rating of A</w:t>
      </w:r>
      <w:ins w:id="4" w:author="Reed, Mary" w:date="2020-01-10T09:59:00Z">
        <w:r w:rsidR="00D56524">
          <w:rPr>
            <w:rFonts w:ascii="Arial" w:hAnsi="Arial" w:cs="Arial"/>
            <w:color w:val="auto"/>
            <w:sz w:val="22"/>
            <w:szCs w:val="22"/>
          </w:rPr>
          <w:t>-</w:t>
        </w:r>
      </w:ins>
      <w:r w:rsidRPr="00F66139">
        <w:rPr>
          <w:rFonts w:ascii="Arial" w:hAnsi="Arial" w:cs="Arial"/>
          <w:color w:val="auto"/>
          <w:sz w:val="22"/>
          <w:szCs w:val="22"/>
        </w:rPr>
        <w:t xml:space="preserve"> VII</w:t>
      </w:r>
      <w:del w:id="5" w:author="Reed, Mary" w:date="2020-01-10T09:59:00Z">
        <w:r w:rsidRPr="00F66139" w:rsidDel="00D56524">
          <w:rPr>
            <w:rFonts w:ascii="Arial" w:hAnsi="Arial" w:cs="Arial"/>
            <w:color w:val="auto"/>
            <w:sz w:val="22"/>
            <w:szCs w:val="22"/>
          </w:rPr>
          <w:delText>I</w:delText>
        </w:r>
      </w:del>
      <w:r w:rsidRPr="00F66139">
        <w:rPr>
          <w:rFonts w:ascii="Arial" w:hAnsi="Arial" w:cs="Arial"/>
          <w:color w:val="auto"/>
          <w:sz w:val="22"/>
          <w:szCs w:val="22"/>
        </w:rPr>
        <w:t xml:space="preserve"> or better:</w:t>
      </w:r>
    </w:p>
    <w:p w14:paraId="6488675C" w14:textId="0B1B6C44" w:rsidR="00D51A9E" w:rsidRPr="00F66139" w:rsidRDefault="00ED0AB0" w:rsidP="00EE1CC2">
      <w:pPr>
        <w:pStyle w:val="BodyText"/>
        <w:widowControl w:val="0"/>
        <w:numPr>
          <w:ilvl w:val="2"/>
          <w:numId w:val="17"/>
        </w:numPr>
        <w:jc w:val="both"/>
        <w:rPr>
          <w:rFonts w:ascii="Arial" w:hAnsi="Arial" w:cs="Arial"/>
          <w:color w:val="auto"/>
          <w:sz w:val="22"/>
          <w:szCs w:val="22"/>
        </w:rPr>
      </w:pPr>
      <w:r w:rsidRPr="00F66139">
        <w:rPr>
          <w:rFonts w:ascii="Arial" w:hAnsi="Arial" w:cs="Arial"/>
          <w:color w:val="auto"/>
          <w:sz w:val="22"/>
          <w:szCs w:val="22"/>
        </w:rPr>
        <w:t>Commercial general liability insurance with bodily injury and property damage limits of not less than $2,000,000 combined single limit each occurrence and aggregate. This policy will include contractual liability coverage, excluding design liability obligations.</w:t>
      </w:r>
      <w:r w:rsidR="00336357" w:rsidRPr="00F66139">
        <w:rPr>
          <w:rFonts w:ascii="Arial" w:hAnsi="Arial" w:cs="Arial"/>
          <w:color w:val="auto"/>
          <w:sz w:val="22"/>
          <w:szCs w:val="22"/>
        </w:rPr>
        <w:t xml:space="preserve">   Designer shall cause its commercial general liability policy to name </w:t>
      </w:r>
      <w:r w:rsidR="00FF4D4E">
        <w:rPr>
          <w:rFonts w:ascii="Arial" w:hAnsi="Arial" w:cs="Arial"/>
          <w:color w:val="auto"/>
          <w:sz w:val="22"/>
          <w:szCs w:val="22"/>
        </w:rPr>
        <w:t xml:space="preserve">Client, </w:t>
      </w:r>
      <w:r w:rsidR="00336357" w:rsidRPr="00F66139">
        <w:rPr>
          <w:rFonts w:ascii="Arial" w:hAnsi="Arial" w:cs="Arial"/>
          <w:color w:val="auto"/>
          <w:sz w:val="22"/>
          <w:szCs w:val="22"/>
        </w:rPr>
        <w:t>Contractor, Owner, and any others required in the prime contract as additional insureds</w:t>
      </w:r>
      <w:r w:rsidR="00B54648" w:rsidRPr="00F66139">
        <w:rPr>
          <w:rFonts w:ascii="Arial" w:hAnsi="Arial" w:cs="Arial"/>
          <w:color w:val="auto"/>
          <w:sz w:val="22"/>
          <w:szCs w:val="22"/>
        </w:rPr>
        <w:t>;</w:t>
      </w:r>
    </w:p>
    <w:p w14:paraId="5FF22D81" w14:textId="36151F95" w:rsidR="00D51A9E" w:rsidRPr="00F66139" w:rsidRDefault="00ED0AB0" w:rsidP="00EE1CC2">
      <w:pPr>
        <w:pStyle w:val="BodyText"/>
        <w:widowControl w:val="0"/>
        <w:numPr>
          <w:ilvl w:val="2"/>
          <w:numId w:val="17"/>
        </w:numPr>
        <w:jc w:val="both"/>
        <w:rPr>
          <w:rFonts w:ascii="Arial" w:hAnsi="Arial" w:cs="Arial"/>
          <w:color w:val="auto"/>
          <w:sz w:val="22"/>
          <w:szCs w:val="22"/>
        </w:rPr>
      </w:pPr>
      <w:r w:rsidRPr="00F66139">
        <w:rPr>
          <w:rFonts w:ascii="Arial" w:hAnsi="Arial" w:cs="Arial"/>
          <w:color w:val="auto"/>
          <w:sz w:val="22"/>
          <w:szCs w:val="22"/>
        </w:rPr>
        <w:t>Automobile liability insurance with bodily injury and property damage limits of not less than $2,000,000 combined single limit each accident.</w:t>
      </w:r>
      <w:r w:rsidR="00336357" w:rsidRPr="00F66139">
        <w:rPr>
          <w:rFonts w:ascii="Arial" w:hAnsi="Arial" w:cs="Arial"/>
          <w:color w:val="auto"/>
          <w:sz w:val="22"/>
          <w:szCs w:val="22"/>
        </w:rPr>
        <w:t xml:space="preserve"> Designer shall cause its </w:t>
      </w:r>
      <w:r w:rsidR="00DB45AA" w:rsidRPr="00F66139">
        <w:rPr>
          <w:rFonts w:ascii="Arial" w:hAnsi="Arial" w:cs="Arial"/>
          <w:color w:val="auto"/>
          <w:sz w:val="22"/>
          <w:szCs w:val="22"/>
        </w:rPr>
        <w:t>automobile</w:t>
      </w:r>
      <w:r w:rsidR="00336357" w:rsidRPr="00F66139">
        <w:rPr>
          <w:rFonts w:ascii="Arial" w:hAnsi="Arial" w:cs="Arial"/>
          <w:color w:val="auto"/>
          <w:sz w:val="22"/>
          <w:szCs w:val="22"/>
        </w:rPr>
        <w:t xml:space="preserve"> liability policy to name </w:t>
      </w:r>
      <w:r w:rsidR="00FF4D4E">
        <w:rPr>
          <w:rFonts w:ascii="Arial" w:hAnsi="Arial" w:cs="Arial"/>
          <w:color w:val="auto"/>
          <w:sz w:val="22"/>
          <w:szCs w:val="22"/>
        </w:rPr>
        <w:t xml:space="preserve">Client, </w:t>
      </w:r>
      <w:r w:rsidR="00336357" w:rsidRPr="00F66139">
        <w:rPr>
          <w:rFonts w:ascii="Arial" w:hAnsi="Arial" w:cs="Arial"/>
          <w:color w:val="auto"/>
          <w:sz w:val="22"/>
          <w:szCs w:val="22"/>
        </w:rPr>
        <w:t>Contractor, Owner, and any others required in the prime contract as additional insureds</w:t>
      </w:r>
      <w:r w:rsidR="00B54648" w:rsidRPr="00F66139">
        <w:rPr>
          <w:rFonts w:ascii="Arial" w:hAnsi="Arial" w:cs="Arial"/>
          <w:color w:val="auto"/>
          <w:sz w:val="22"/>
          <w:szCs w:val="22"/>
        </w:rPr>
        <w:t>;</w:t>
      </w:r>
    </w:p>
    <w:p w14:paraId="68C89C15" w14:textId="2B04871F" w:rsidR="00D51A9E" w:rsidRPr="00F66139" w:rsidRDefault="00ED0AB0" w:rsidP="00EE1CC2">
      <w:pPr>
        <w:pStyle w:val="BodyText"/>
        <w:widowControl w:val="0"/>
        <w:numPr>
          <w:ilvl w:val="2"/>
          <w:numId w:val="17"/>
        </w:numPr>
        <w:jc w:val="both"/>
        <w:rPr>
          <w:rFonts w:ascii="Arial" w:hAnsi="Arial" w:cs="Arial"/>
          <w:color w:val="auto"/>
          <w:sz w:val="22"/>
          <w:szCs w:val="22"/>
        </w:rPr>
      </w:pPr>
      <w:r w:rsidRPr="00F66139">
        <w:rPr>
          <w:rFonts w:ascii="Arial" w:hAnsi="Arial" w:cs="Arial"/>
          <w:color w:val="auto"/>
          <w:sz w:val="22"/>
          <w:szCs w:val="22"/>
        </w:rPr>
        <w:t>Workers’ compensation insurance in accordance with statutory requirements and employers’ liability insurance with limits of not less than $1,000,000 for each accident.</w:t>
      </w:r>
      <w:r w:rsidR="00336357" w:rsidRPr="00F66139">
        <w:rPr>
          <w:rFonts w:ascii="Arial" w:hAnsi="Arial" w:cs="Arial"/>
          <w:color w:val="auto"/>
          <w:sz w:val="22"/>
          <w:szCs w:val="22"/>
        </w:rPr>
        <w:t xml:space="preserve"> Designer shall cause its workers’ compensation policy to contain a waiver of subrogation in favor of </w:t>
      </w:r>
      <w:r w:rsidR="00FF4D4E">
        <w:rPr>
          <w:rFonts w:ascii="Arial" w:hAnsi="Arial" w:cs="Arial"/>
          <w:color w:val="auto"/>
          <w:sz w:val="22"/>
          <w:szCs w:val="22"/>
        </w:rPr>
        <w:t xml:space="preserve">Client, </w:t>
      </w:r>
      <w:r w:rsidR="00336357" w:rsidRPr="00F66139">
        <w:rPr>
          <w:rFonts w:ascii="Arial" w:hAnsi="Arial" w:cs="Arial"/>
          <w:color w:val="auto"/>
          <w:sz w:val="22"/>
          <w:szCs w:val="22"/>
        </w:rPr>
        <w:t>Contractor, Owner and other parties as required in the Prime Contract</w:t>
      </w:r>
      <w:r w:rsidR="00B54648" w:rsidRPr="00F66139">
        <w:rPr>
          <w:rFonts w:ascii="Arial" w:hAnsi="Arial" w:cs="Arial"/>
          <w:color w:val="auto"/>
          <w:sz w:val="22"/>
          <w:szCs w:val="22"/>
        </w:rPr>
        <w:t xml:space="preserve">; </w:t>
      </w:r>
    </w:p>
    <w:p w14:paraId="7318B2E2" w14:textId="31B77FC4" w:rsidR="0070313B" w:rsidRPr="00F66139" w:rsidRDefault="0070313B" w:rsidP="00EE1CC2">
      <w:pPr>
        <w:pStyle w:val="BodyText"/>
        <w:widowControl w:val="0"/>
        <w:numPr>
          <w:ilvl w:val="2"/>
          <w:numId w:val="17"/>
        </w:numPr>
        <w:jc w:val="both"/>
        <w:rPr>
          <w:rFonts w:ascii="Arial" w:hAnsi="Arial" w:cs="Arial"/>
          <w:color w:val="auto"/>
          <w:sz w:val="22"/>
          <w:szCs w:val="22"/>
        </w:rPr>
      </w:pPr>
      <w:r w:rsidRPr="00F66139">
        <w:rPr>
          <w:rFonts w:ascii="Arial" w:eastAsia="Times New Roman" w:hAnsi="Arial"/>
          <w:color w:val="auto"/>
          <w:sz w:val="22"/>
          <w:szCs w:val="22"/>
        </w:rPr>
        <w:t>Professional liability insurance, which Designer carries in the ordinary course of its business, with limits of not less than $10,000,000.00 per claim and in the aggregate. Such coverage shall (a) not exclude claims based on Designer’s delay, including failure to render professional services on time or complete any project on time,</w:t>
      </w:r>
      <w:ins w:id="6" w:author="Reed, Mary" w:date="2020-01-10T09:59:00Z">
        <w:r w:rsidR="00D56524">
          <w:rPr>
            <w:rFonts w:ascii="Arial" w:eastAsia="Times New Roman" w:hAnsi="Arial"/>
            <w:color w:val="auto"/>
            <w:sz w:val="22"/>
            <w:szCs w:val="22"/>
          </w:rPr>
          <w:t xml:space="preserve"> but only those consequential damages</w:t>
        </w:r>
      </w:ins>
      <w:r w:rsidRPr="00F66139">
        <w:rPr>
          <w:rFonts w:ascii="Arial" w:eastAsia="Times New Roman" w:hAnsi="Arial"/>
          <w:color w:val="auto"/>
          <w:sz w:val="22"/>
          <w:szCs w:val="22"/>
        </w:rPr>
        <w:t xml:space="preserve"> (b) commence no later than the effective date of this </w:t>
      </w:r>
      <w:r w:rsidR="00E05C5F">
        <w:rPr>
          <w:rFonts w:ascii="Arial" w:eastAsia="Times New Roman" w:hAnsi="Arial"/>
          <w:color w:val="auto"/>
          <w:sz w:val="22"/>
          <w:szCs w:val="22"/>
        </w:rPr>
        <w:t>Subcontract</w:t>
      </w:r>
      <w:r w:rsidRPr="00F66139">
        <w:rPr>
          <w:rFonts w:ascii="Arial" w:eastAsia="Times New Roman" w:hAnsi="Arial"/>
          <w:color w:val="auto"/>
          <w:sz w:val="22"/>
          <w:szCs w:val="22"/>
        </w:rPr>
        <w:t xml:space="preserve">, and (c) be continued for a period of not less than </w:t>
      </w:r>
      <w:del w:id="7" w:author="Reed, Mary" w:date="2020-01-10T09:59:00Z">
        <w:r w:rsidRPr="00F66139" w:rsidDel="00D56524">
          <w:rPr>
            <w:rFonts w:ascii="Arial" w:eastAsia="Times New Roman" w:hAnsi="Arial"/>
            <w:color w:val="auto"/>
            <w:sz w:val="22"/>
            <w:szCs w:val="22"/>
          </w:rPr>
          <w:delText>five (5)</w:delText>
        </w:r>
      </w:del>
      <w:ins w:id="8" w:author="Reed, Mary" w:date="2020-01-10T09:59:00Z">
        <w:r w:rsidR="00D56524">
          <w:rPr>
            <w:rFonts w:ascii="Arial" w:eastAsia="Times New Roman" w:hAnsi="Arial"/>
            <w:color w:val="auto"/>
            <w:sz w:val="22"/>
            <w:szCs w:val="22"/>
          </w:rPr>
          <w:t>three (</w:t>
        </w:r>
      </w:ins>
      <w:ins w:id="9" w:author="Reed, Mary" w:date="2020-01-10T10:00:00Z">
        <w:r w:rsidR="00D56524">
          <w:rPr>
            <w:rFonts w:ascii="Arial" w:eastAsia="Times New Roman" w:hAnsi="Arial"/>
            <w:color w:val="auto"/>
            <w:sz w:val="22"/>
            <w:szCs w:val="22"/>
          </w:rPr>
          <w:t>3)</w:t>
        </w:r>
      </w:ins>
      <w:r w:rsidRPr="00F66139">
        <w:rPr>
          <w:rFonts w:ascii="Arial" w:eastAsia="Times New Roman" w:hAnsi="Arial"/>
          <w:color w:val="auto"/>
          <w:sz w:val="22"/>
          <w:szCs w:val="22"/>
        </w:rPr>
        <w:t xml:space="preserve"> years after acceptance of the completed Project by Owner, and evidence to this effect will be provided to </w:t>
      </w:r>
      <w:r w:rsidR="00FF4D4E">
        <w:rPr>
          <w:rFonts w:ascii="Arial" w:eastAsia="Times New Roman" w:hAnsi="Arial"/>
          <w:color w:val="auto"/>
          <w:sz w:val="22"/>
          <w:szCs w:val="22"/>
        </w:rPr>
        <w:t>Client</w:t>
      </w:r>
      <w:r w:rsidRPr="00F66139">
        <w:rPr>
          <w:rFonts w:ascii="Arial" w:eastAsia="Times New Roman" w:hAnsi="Arial"/>
          <w:color w:val="auto"/>
          <w:sz w:val="22"/>
          <w:szCs w:val="22"/>
        </w:rPr>
        <w:t xml:space="preserve">. Designer agrees to promptly notify </w:t>
      </w:r>
      <w:r w:rsidR="00FF4D4E">
        <w:rPr>
          <w:rFonts w:ascii="Arial" w:eastAsia="Times New Roman" w:hAnsi="Arial"/>
          <w:color w:val="auto"/>
          <w:sz w:val="22"/>
          <w:szCs w:val="22"/>
        </w:rPr>
        <w:t>Client</w:t>
      </w:r>
      <w:r w:rsidRPr="00F66139">
        <w:rPr>
          <w:rFonts w:ascii="Arial" w:eastAsia="Times New Roman" w:hAnsi="Arial"/>
          <w:color w:val="auto"/>
          <w:sz w:val="22"/>
          <w:szCs w:val="22"/>
        </w:rPr>
        <w:t xml:space="preserve"> of any </w:t>
      </w:r>
      <w:ins w:id="10" w:author="Reed, Mary" w:date="2020-01-10T10:00:00Z">
        <w:r w:rsidR="00D56524">
          <w:rPr>
            <w:rFonts w:ascii="Arial" w:eastAsia="Times New Roman" w:hAnsi="Arial"/>
            <w:color w:val="auto"/>
            <w:sz w:val="22"/>
            <w:szCs w:val="22"/>
          </w:rPr>
          <w:t xml:space="preserve">cancellation </w:t>
        </w:r>
        <w:proofErr w:type="spellStart"/>
        <w:r w:rsidR="00D56524">
          <w:rPr>
            <w:rFonts w:ascii="Arial" w:eastAsia="Times New Roman" w:hAnsi="Arial"/>
            <w:color w:val="auto"/>
            <w:sz w:val="22"/>
            <w:szCs w:val="22"/>
          </w:rPr>
          <w:t>of</w:t>
        </w:r>
      </w:ins>
      <w:del w:id="11" w:author="Reed, Mary" w:date="2020-01-10T10:00:00Z">
        <w:r w:rsidRPr="00F66139" w:rsidDel="00D56524">
          <w:rPr>
            <w:rFonts w:ascii="Arial" w:eastAsia="Times New Roman" w:hAnsi="Arial"/>
            <w:color w:val="auto"/>
            <w:sz w:val="22"/>
            <w:szCs w:val="22"/>
          </w:rPr>
          <w:delText xml:space="preserve">reduction or change in </w:delText>
        </w:r>
      </w:del>
      <w:r w:rsidRPr="00F66139">
        <w:rPr>
          <w:rFonts w:ascii="Arial" w:eastAsia="Times New Roman" w:hAnsi="Arial"/>
          <w:color w:val="auto"/>
          <w:sz w:val="22"/>
          <w:szCs w:val="22"/>
        </w:rPr>
        <w:t>coverage</w:t>
      </w:r>
      <w:proofErr w:type="spellEnd"/>
      <w:r w:rsidRPr="00F66139">
        <w:rPr>
          <w:rFonts w:ascii="Arial" w:eastAsia="Times New Roman" w:hAnsi="Arial"/>
          <w:color w:val="auto"/>
          <w:sz w:val="22"/>
          <w:szCs w:val="22"/>
        </w:rPr>
        <w:t xml:space="preserve"> or carrier status and shall furnish to </w:t>
      </w:r>
      <w:r w:rsidR="00FF4D4E">
        <w:rPr>
          <w:rFonts w:ascii="Arial" w:eastAsia="Times New Roman" w:hAnsi="Arial"/>
          <w:color w:val="auto"/>
          <w:sz w:val="22"/>
          <w:szCs w:val="22"/>
        </w:rPr>
        <w:t>Client</w:t>
      </w:r>
      <w:r w:rsidRPr="00F66139">
        <w:rPr>
          <w:rFonts w:ascii="Arial" w:eastAsia="Times New Roman" w:hAnsi="Arial"/>
          <w:color w:val="auto"/>
          <w:sz w:val="22"/>
          <w:szCs w:val="22"/>
        </w:rPr>
        <w:t xml:space="preserve"> such confirmation of coverage and status as </w:t>
      </w:r>
      <w:r w:rsidR="00FF4D4E">
        <w:rPr>
          <w:rFonts w:ascii="Arial" w:eastAsia="Times New Roman" w:hAnsi="Arial"/>
          <w:color w:val="auto"/>
          <w:sz w:val="22"/>
          <w:szCs w:val="22"/>
        </w:rPr>
        <w:t>Client</w:t>
      </w:r>
      <w:r w:rsidRPr="00F66139">
        <w:rPr>
          <w:rFonts w:ascii="Arial" w:eastAsia="Times New Roman" w:hAnsi="Arial"/>
          <w:color w:val="auto"/>
          <w:sz w:val="22"/>
          <w:szCs w:val="22"/>
        </w:rPr>
        <w:t xml:space="preserve"> may request. </w:t>
      </w:r>
      <w:bookmarkStart w:id="12" w:name="_GoBack"/>
      <w:bookmarkEnd w:id="12"/>
    </w:p>
    <w:p w14:paraId="15937F77" w14:textId="29B78B50" w:rsidR="00DB45AA" w:rsidRPr="00F66139" w:rsidRDefault="00DB45AA" w:rsidP="00EE1CC2">
      <w:pPr>
        <w:pStyle w:val="BodyText"/>
        <w:widowControl w:val="0"/>
        <w:numPr>
          <w:ilvl w:val="2"/>
          <w:numId w:val="17"/>
        </w:numPr>
        <w:jc w:val="both"/>
        <w:rPr>
          <w:rFonts w:ascii="Arial" w:hAnsi="Arial" w:cs="Arial"/>
          <w:color w:val="auto"/>
          <w:sz w:val="22"/>
          <w:szCs w:val="22"/>
        </w:rPr>
      </w:pPr>
      <w:r w:rsidRPr="00F66139">
        <w:rPr>
          <w:rFonts w:ascii="Arial" w:hAnsi="Arial" w:cs="Arial"/>
          <w:color w:val="auto"/>
          <w:sz w:val="22"/>
          <w:szCs w:val="22"/>
        </w:rPr>
        <w:t>To the extent any claim arises out of the Design Services, Designer’s commercial general liability insurance</w:t>
      </w:r>
      <w:commentRangeStart w:id="13"/>
      <w:r w:rsidRPr="00F66139">
        <w:rPr>
          <w:rFonts w:ascii="Arial" w:hAnsi="Arial" w:cs="Arial"/>
          <w:color w:val="auto"/>
          <w:sz w:val="22"/>
          <w:szCs w:val="22"/>
        </w:rPr>
        <w:t xml:space="preserve">, professional liability insurance </w:t>
      </w:r>
      <w:commentRangeEnd w:id="13"/>
      <w:r w:rsidR="00D56524">
        <w:rPr>
          <w:rStyle w:val="CommentReference"/>
          <w:lang w:val="x-none" w:eastAsia="x-none"/>
        </w:rPr>
        <w:commentReference w:id="13"/>
      </w:r>
      <w:r w:rsidRPr="00F66139">
        <w:rPr>
          <w:rFonts w:ascii="Arial" w:hAnsi="Arial" w:cs="Arial"/>
          <w:color w:val="auto"/>
          <w:sz w:val="22"/>
          <w:szCs w:val="22"/>
        </w:rPr>
        <w:t xml:space="preserve">and automobile liability insurance will be primary to any insurance carried by </w:t>
      </w:r>
      <w:r w:rsidR="00FF4D4E">
        <w:rPr>
          <w:rFonts w:ascii="Arial" w:hAnsi="Arial" w:cs="Arial"/>
          <w:color w:val="auto"/>
          <w:sz w:val="22"/>
          <w:szCs w:val="22"/>
        </w:rPr>
        <w:t>Client or its Affiliates.</w:t>
      </w:r>
      <w:r w:rsidRPr="009701B5">
        <w:rPr>
          <w:rFonts w:ascii="Arial" w:hAnsi="Arial" w:cs="Arial"/>
          <w:color w:val="FF0000"/>
          <w:sz w:val="22"/>
          <w:szCs w:val="22"/>
        </w:rPr>
        <w:t xml:space="preserve"> [with the exception of any project specific </w:t>
      </w:r>
      <w:r w:rsidR="00C94A79">
        <w:rPr>
          <w:rFonts w:ascii="Arial" w:hAnsi="Arial" w:cs="Arial"/>
          <w:color w:val="FF0000"/>
          <w:sz w:val="22"/>
          <w:szCs w:val="22"/>
        </w:rPr>
        <w:t xml:space="preserve">professional liability </w:t>
      </w:r>
      <w:r w:rsidRPr="009701B5">
        <w:rPr>
          <w:rFonts w:ascii="Arial" w:hAnsi="Arial" w:cs="Arial"/>
          <w:color w:val="FF0000"/>
          <w:sz w:val="22"/>
          <w:szCs w:val="22"/>
        </w:rPr>
        <w:t>insurance procured as required by Section 9(B)]</w:t>
      </w:r>
      <w:r w:rsidRPr="00F66139">
        <w:rPr>
          <w:rFonts w:ascii="Arial" w:hAnsi="Arial" w:cs="Arial"/>
          <w:color w:val="auto"/>
          <w:sz w:val="22"/>
          <w:szCs w:val="22"/>
        </w:rPr>
        <w:t>.</w:t>
      </w:r>
    </w:p>
    <w:p w14:paraId="568DB958" w14:textId="15F669D3" w:rsidR="00D131EA" w:rsidRPr="0066267C" w:rsidRDefault="001540D3" w:rsidP="00EE1CC2">
      <w:pPr>
        <w:pStyle w:val="BodyText"/>
        <w:widowControl w:val="0"/>
        <w:numPr>
          <w:ilvl w:val="1"/>
          <w:numId w:val="17"/>
        </w:numPr>
        <w:jc w:val="both"/>
        <w:rPr>
          <w:rFonts w:ascii="Arial" w:hAnsi="Arial" w:cs="Arial"/>
          <w:color w:val="FF0000"/>
          <w:sz w:val="22"/>
          <w:szCs w:val="22"/>
        </w:rPr>
      </w:pPr>
      <w:r w:rsidRPr="0066267C">
        <w:rPr>
          <w:rFonts w:ascii="Arial" w:hAnsi="Arial" w:cs="Arial"/>
          <w:color w:val="FF0000"/>
          <w:sz w:val="22"/>
          <w:szCs w:val="22"/>
        </w:rPr>
        <w:t xml:space="preserve">[Note: </w:t>
      </w:r>
      <w:r w:rsidR="002726DA">
        <w:rPr>
          <w:rFonts w:ascii="Arial" w:hAnsi="Arial" w:cs="Arial"/>
          <w:color w:val="FF0000"/>
          <w:sz w:val="22"/>
          <w:szCs w:val="22"/>
        </w:rPr>
        <w:t xml:space="preserve">(The current intent is for </w:t>
      </w:r>
      <w:commentRangeStart w:id="14"/>
      <w:r w:rsidR="002726DA">
        <w:rPr>
          <w:rFonts w:ascii="Arial" w:hAnsi="Arial" w:cs="Arial"/>
          <w:color w:val="FF0000"/>
          <w:sz w:val="22"/>
          <w:szCs w:val="22"/>
        </w:rPr>
        <w:t>KEG</w:t>
      </w:r>
      <w:r w:rsidR="000F797D">
        <w:rPr>
          <w:rFonts w:ascii="Arial" w:hAnsi="Arial" w:cs="Arial"/>
          <w:color w:val="FF0000"/>
          <w:sz w:val="22"/>
          <w:szCs w:val="22"/>
        </w:rPr>
        <w:t>I</w:t>
      </w:r>
      <w:r w:rsidR="002726DA">
        <w:rPr>
          <w:rFonts w:ascii="Arial" w:hAnsi="Arial" w:cs="Arial"/>
          <w:color w:val="FF0000"/>
          <w:sz w:val="22"/>
          <w:szCs w:val="22"/>
        </w:rPr>
        <w:t xml:space="preserve"> to acquire the PSPL</w:t>
      </w:r>
      <w:commentRangeEnd w:id="14"/>
      <w:r w:rsidR="00D56524">
        <w:rPr>
          <w:rStyle w:val="CommentReference"/>
          <w:lang w:val="x-none" w:eastAsia="x-none"/>
        </w:rPr>
        <w:commentReference w:id="14"/>
      </w:r>
      <w:r w:rsidR="002726DA">
        <w:rPr>
          <w:rFonts w:ascii="Arial" w:hAnsi="Arial" w:cs="Arial"/>
          <w:color w:val="FF0000"/>
          <w:sz w:val="22"/>
          <w:szCs w:val="22"/>
        </w:rPr>
        <w:t xml:space="preserve">) </w:t>
      </w:r>
      <w:r w:rsidRPr="0066267C">
        <w:rPr>
          <w:rFonts w:ascii="Arial" w:hAnsi="Arial" w:cs="Arial"/>
          <w:color w:val="FF0000"/>
          <w:sz w:val="22"/>
          <w:szCs w:val="22"/>
        </w:rPr>
        <w:t xml:space="preserve">If </w:t>
      </w:r>
      <w:r w:rsidR="00AB7819" w:rsidRPr="0066267C">
        <w:rPr>
          <w:rFonts w:ascii="Arial" w:hAnsi="Arial" w:cs="Arial"/>
          <w:color w:val="FF0000"/>
          <w:sz w:val="22"/>
          <w:szCs w:val="22"/>
        </w:rPr>
        <w:t>PSP</w:t>
      </w:r>
      <w:r w:rsidR="00AB7819">
        <w:rPr>
          <w:rFonts w:ascii="Arial" w:hAnsi="Arial" w:cs="Arial"/>
          <w:color w:val="FF0000"/>
          <w:sz w:val="22"/>
          <w:szCs w:val="22"/>
        </w:rPr>
        <w:t>L</w:t>
      </w:r>
      <w:r w:rsidR="00AB7819" w:rsidRPr="0066267C">
        <w:rPr>
          <w:rFonts w:ascii="Arial" w:hAnsi="Arial" w:cs="Arial"/>
          <w:color w:val="FF0000"/>
          <w:sz w:val="22"/>
          <w:szCs w:val="22"/>
        </w:rPr>
        <w:t xml:space="preserve"> </w:t>
      </w:r>
      <w:r w:rsidRPr="0066267C">
        <w:rPr>
          <w:rFonts w:ascii="Arial" w:hAnsi="Arial" w:cs="Arial"/>
          <w:color w:val="FF0000"/>
          <w:sz w:val="22"/>
          <w:szCs w:val="22"/>
        </w:rPr>
        <w:t xml:space="preserve">is to be obtained insert the following provision] </w:t>
      </w:r>
    </w:p>
    <w:p w14:paraId="160C38E4" w14:textId="259BE5E6" w:rsidR="00D51A9E" w:rsidRPr="0066267C" w:rsidRDefault="00DB45AA" w:rsidP="00D131EA">
      <w:pPr>
        <w:pStyle w:val="BodyText"/>
        <w:widowControl w:val="0"/>
        <w:ind w:left="1440"/>
        <w:jc w:val="both"/>
        <w:rPr>
          <w:rFonts w:ascii="Arial" w:hAnsi="Arial" w:cs="Arial"/>
          <w:color w:val="FF0000"/>
          <w:sz w:val="22"/>
          <w:szCs w:val="22"/>
        </w:rPr>
      </w:pPr>
      <w:r w:rsidRPr="0066267C">
        <w:rPr>
          <w:rFonts w:ascii="Arial" w:hAnsi="Arial" w:cs="Arial"/>
          <w:color w:val="FF0000"/>
          <w:sz w:val="22"/>
          <w:szCs w:val="22"/>
        </w:rPr>
        <w:t>Throughout the term of this Subcontract and thereafter as applicable, [</w:t>
      </w:r>
      <w:commentRangeStart w:id="15"/>
      <w:r w:rsidRPr="0066267C">
        <w:rPr>
          <w:rFonts w:ascii="Arial" w:hAnsi="Arial" w:cs="Arial"/>
          <w:color w:val="FF0000"/>
          <w:sz w:val="22"/>
          <w:szCs w:val="22"/>
        </w:rPr>
        <w:t>Designer/</w:t>
      </w:r>
      <w:r w:rsidR="00FF4D4E">
        <w:rPr>
          <w:rFonts w:ascii="Arial" w:hAnsi="Arial" w:cs="Arial"/>
          <w:color w:val="FF0000"/>
          <w:sz w:val="22"/>
          <w:szCs w:val="22"/>
        </w:rPr>
        <w:t>Client/</w:t>
      </w:r>
      <w:r w:rsidRPr="0066267C">
        <w:rPr>
          <w:rFonts w:ascii="Arial" w:hAnsi="Arial" w:cs="Arial"/>
          <w:color w:val="FF0000"/>
          <w:sz w:val="22"/>
          <w:szCs w:val="22"/>
        </w:rPr>
        <w:t>Contractor as applicable</w:t>
      </w:r>
      <w:commentRangeEnd w:id="15"/>
      <w:r w:rsidR="00D56524">
        <w:rPr>
          <w:rStyle w:val="CommentReference"/>
          <w:lang w:val="x-none" w:eastAsia="x-none"/>
        </w:rPr>
        <w:commentReference w:id="15"/>
      </w:r>
      <w:r w:rsidRPr="0066267C">
        <w:rPr>
          <w:rFonts w:ascii="Arial" w:hAnsi="Arial" w:cs="Arial"/>
          <w:color w:val="FF0000"/>
          <w:sz w:val="22"/>
          <w:szCs w:val="22"/>
        </w:rPr>
        <w:t xml:space="preserve">] shall maintain Project Specific </w:t>
      </w:r>
      <w:r w:rsidR="00696CB6">
        <w:rPr>
          <w:rFonts w:ascii="Arial" w:hAnsi="Arial" w:cs="Arial"/>
          <w:color w:val="FF0000"/>
          <w:sz w:val="22"/>
          <w:szCs w:val="22"/>
        </w:rPr>
        <w:t>P</w:t>
      </w:r>
      <w:r w:rsidR="00696CB6" w:rsidRPr="0066267C">
        <w:rPr>
          <w:rFonts w:ascii="Arial" w:hAnsi="Arial" w:cs="Arial"/>
          <w:color w:val="FF0000"/>
          <w:sz w:val="22"/>
          <w:szCs w:val="22"/>
        </w:rPr>
        <w:t xml:space="preserve">rofessional </w:t>
      </w:r>
      <w:r w:rsidR="00696CB6">
        <w:rPr>
          <w:rFonts w:ascii="Arial" w:hAnsi="Arial" w:cs="Arial"/>
          <w:color w:val="FF0000"/>
          <w:sz w:val="22"/>
          <w:szCs w:val="22"/>
        </w:rPr>
        <w:t>L</w:t>
      </w:r>
      <w:r w:rsidRPr="0066267C">
        <w:rPr>
          <w:rFonts w:ascii="Arial" w:hAnsi="Arial" w:cs="Arial"/>
          <w:color w:val="FF0000"/>
          <w:sz w:val="22"/>
          <w:szCs w:val="22"/>
        </w:rPr>
        <w:t>iability insurance</w:t>
      </w:r>
      <w:r w:rsidR="00696CB6">
        <w:rPr>
          <w:rFonts w:ascii="Arial" w:hAnsi="Arial" w:cs="Arial"/>
          <w:color w:val="FF0000"/>
          <w:sz w:val="22"/>
          <w:szCs w:val="22"/>
        </w:rPr>
        <w:t xml:space="preserve"> (“</w:t>
      </w:r>
      <w:r w:rsidR="00696CB6" w:rsidRPr="00DD76E6">
        <w:rPr>
          <w:rFonts w:ascii="Arial" w:hAnsi="Arial" w:cs="Arial"/>
          <w:b/>
          <w:color w:val="FF0000"/>
          <w:sz w:val="22"/>
          <w:szCs w:val="22"/>
        </w:rPr>
        <w:t>PSPL</w:t>
      </w:r>
      <w:r w:rsidR="00696CB6">
        <w:rPr>
          <w:rFonts w:ascii="Arial" w:hAnsi="Arial" w:cs="Arial"/>
          <w:color w:val="FF0000"/>
          <w:sz w:val="22"/>
          <w:szCs w:val="22"/>
        </w:rPr>
        <w:t>”)</w:t>
      </w:r>
      <w:r w:rsidRPr="0066267C">
        <w:rPr>
          <w:rFonts w:ascii="Arial" w:hAnsi="Arial" w:cs="Arial"/>
          <w:color w:val="FF0000"/>
          <w:sz w:val="22"/>
          <w:szCs w:val="22"/>
        </w:rPr>
        <w:t xml:space="preserve">, with limits of not less than </w:t>
      </w:r>
      <w:commentRangeStart w:id="16"/>
      <w:r w:rsidRPr="0066267C">
        <w:rPr>
          <w:rFonts w:ascii="Arial" w:hAnsi="Arial" w:cs="Arial"/>
          <w:color w:val="FF0000"/>
          <w:sz w:val="22"/>
          <w:szCs w:val="22"/>
        </w:rPr>
        <w:t>[$[●]</w:t>
      </w:r>
      <w:commentRangeEnd w:id="16"/>
      <w:r w:rsidR="00D56524">
        <w:rPr>
          <w:rStyle w:val="CommentReference"/>
          <w:lang w:val="x-none" w:eastAsia="x-none"/>
        </w:rPr>
        <w:commentReference w:id="16"/>
      </w:r>
      <w:r w:rsidRPr="0066267C">
        <w:rPr>
          <w:rFonts w:ascii="Arial" w:hAnsi="Arial" w:cs="Arial"/>
          <w:color w:val="FF0000"/>
          <w:sz w:val="22"/>
          <w:szCs w:val="22"/>
        </w:rPr>
        <w:t xml:space="preserve">] per claim and in the aggregate through insurers having an A.M. Best Company rating of A VIII or better. Such coverage will (a) not exclude claims based on Designer’s delay, including failure to render professional services on time or complete any project on time, (b) commence no later than the effective date of this Subcontract, and (c) be continued for a period of not less than five (5) years after acceptance of the completed Project by Owner, and evidence to this effect will be provided to the other Party. The Party which procures the insurance will promptly notify the other Party of any reduction or change in coverage or carrier status and will furnish to the other Party such confirmation of coverage and status as requested. </w:t>
      </w:r>
      <w:r w:rsidR="007B185C" w:rsidRPr="0066267C">
        <w:rPr>
          <w:rFonts w:ascii="Arial" w:hAnsi="Arial" w:cs="Arial"/>
          <w:color w:val="FF0000"/>
          <w:sz w:val="22"/>
          <w:szCs w:val="22"/>
        </w:rPr>
        <w:t>[Designer/</w:t>
      </w:r>
      <w:r w:rsidR="007B185C">
        <w:rPr>
          <w:rFonts w:ascii="Arial" w:hAnsi="Arial" w:cs="Arial"/>
          <w:color w:val="FF0000"/>
          <w:sz w:val="22"/>
          <w:szCs w:val="22"/>
        </w:rPr>
        <w:t>Client/</w:t>
      </w:r>
      <w:r w:rsidR="007B185C" w:rsidRPr="0066267C">
        <w:rPr>
          <w:rFonts w:ascii="Arial" w:hAnsi="Arial" w:cs="Arial"/>
          <w:color w:val="FF0000"/>
          <w:sz w:val="22"/>
          <w:szCs w:val="22"/>
        </w:rPr>
        <w:t>Contractor as applicable]</w:t>
      </w:r>
      <w:r w:rsidR="002F277D">
        <w:rPr>
          <w:rFonts w:ascii="Arial" w:hAnsi="Arial" w:cs="Arial"/>
          <w:color w:val="FF0000"/>
          <w:sz w:val="22"/>
          <w:szCs w:val="22"/>
        </w:rPr>
        <w:t xml:space="preserve"> </w:t>
      </w:r>
      <w:r w:rsidRPr="0066267C">
        <w:rPr>
          <w:rFonts w:ascii="Arial" w:hAnsi="Arial" w:cs="Arial"/>
          <w:color w:val="FF0000"/>
          <w:sz w:val="22"/>
          <w:szCs w:val="22"/>
        </w:rPr>
        <w:t xml:space="preserve">will promptly replace or restore any coverage lost or reduced. </w:t>
      </w:r>
      <w:r w:rsidR="00210ECA">
        <w:rPr>
          <w:rFonts w:ascii="Arial" w:hAnsi="Arial" w:cs="Arial"/>
          <w:color w:val="FF0000"/>
          <w:sz w:val="22"/>
          <w:szCs w:val="22"/>
        </w:rPr>
        <w:t xml:space="preserve">Client shall reimburse the Designer for </w:t>
      </w:r>
      <w:r w:rsidR="003F4214">
        <w:rPr>
          <w:rFonts w:ascii="Arial" w:hAnsi="Arial" w:cs="Arial"/>
          <w:color w:val="FF0000"/>
          <w:sz w:val="22"/>
          <w:szCs w:val="22"/>
        </w:rPr>
        <w:t xml:space="preserve">the cost </w:t>
      </w:r>
      <w:r w:rsidR="002F277D">
        <w:rPr>
          <w:rFonts w:ascii="Arial" w:hAnsi="Arial" w:cs="Arial"/>
          <w:color w:val="FF0000"/>
          <w:sz w:val="22"/>
          <w:szCs w:val="22"/>
        </w:rPr>
        <w:t xml:space="preserve">premium </w:t>
      </w:r>
      <w:r w:rsidR="003F4214">
        <w:rPr>
          <w:rFonts w:ascii="Arial" w:hAnsi="Arial" w:cs="Arial"/>
          <w:color w:val="FF0000"/>
          <w:sz w:val="22"/>
          <w:szCs w:val="22"/>
        </w:rPr>
        <w:t>of any PSPL.</w:t>
      </w:r>
    </w:p>
    <w:p w14:paraId="6DEF4716" w14:textId="4217DD23" w:rsidR="00D51A9E" w:rsidRPr="00F66139" w:rsidRDefault="00ED0AB0" w:rsidP="00EE1CC2">
      <w:pPr>
        <w:pStyle w:val="BodyText"/>
        <w:widowControl w:val="0"/>
        <w:numPr>
          <w:ilvl w:val="1"/>
          <w:numId w:val="17"/>
        </w:numPr>
        <w:jc w:val="both"/>
        <w:rPr>
          <w:rFonts w:ascii="Arial" w:hAnsi="Arial" w:cs="Arial"/>
          <w:color w:val="auto"/>
          <w:sz w:val="22"/>
          <w:szCs w:val="22"/>
        </w:rPr>
      </w:pPr>
      <w:r w:rsidRPr="00F66139">
        <w:rPr>
          <w:rFonts w:ascii="Arial" w:hAnsi="Arial" w:cs="Arial"/>
          <w:color w:val="auto"/>
          <w:sz w:val="22"/>
          <w:szCs w:val="22"/>
        </w:rPr>
        <w:t xml:space="preserve">Designer will furnish </w:t>
      </w:r>
      <w:r w:rsidR="00FF4D4E">
        <w:rPr>
          <w:rFonts w:ascii="Arial" w:hAnsi="Arial" w:cs="Arial"/>
          <w:color w:val="auto"/>
          <w:sz w:val="22"/>
          <w:szCs w:val="22"/>
        </w:rPr>
        <w:t>Client</w:t>
      </w:r>
      <w:r w:rsidRPr="00F66139">
        <w:rPr>
          <w:rFonts w:ascii="Arial" w:hAnsi="Arial" w:cs="Arial"/>
          <w:color w:val="auto"/>
          <w:sz w:val="22"/>
          <w:szCs w:val="22"/>
        </w:rPr>
        <w:t xml:space="preserve"> certificates of insurance, including the provision that such insurance will not be can</w:t>
      </w:r>
      <w:r w:rsidR="002811D4" w:rsidRPr="00F66139">
        <w:rPr>
          <w:rFonts w:ascii="Arial" w:hAnsi="Arial" w:cs="Arial"/>
          <w:color w:val="auto"/>
          <w:sz w:val="22"/>
          <w:szCs w:val="22"/>
        </w:rPr>
        <w:t xml:space="preserve">celled without at least </w:t>
      </w:r>
      <w:r w:rsidR="00F17CAC" w:rsidRPr="00F66139">
        <w:rPr>
          <w:rFonts w:ascii="Arial" w:hAnsi="Arial" w:cs="Arial"/>
          <w:color w:val="auto"/>
          <w:sz w:val="22"/>
          <w:szCs w:val="22"/>
        </w:rPr>
        <w:t>thirty (</w:t>
      </w:r>
      <w:r w:rsidRPr="00F66139">
        <w:rPr>
          <w:rFonts w:ascii="Arial" w:hAnsi="Arial" w:cs="Arial"/>
          <w:color w:val="auto"/>
          <w:sz w:val="22"/>
          <w:szCs w:val="22"/>
        </w:rPr>
        <w:t>30</w:t>
      </w:r>
      <w:r w:rsidR="00F17CAC" w:rsidRPr="00F66139">
        <w:rPr>
          <w:rFonts w:ascii="Arial" w:hAnsi="Arial" w:cs="Arial"/>
          <w:color w:val="auto"/>
          <w:sz w:val="22"/>
          <w:szCs w:val="22"/>
        </w:rPr>
        <w:t>)</w:t>
      </w:r>
      <w:r w:rsidR="002811D4" w:rsidRPr="00F66139">
        <w:rPr>
          <w:rFonts w:ascii="Arial" w:hAnsi="Arial" w:cs="Arial"/>
          <w:color w:val="auto"/>
          <w:sz w:val="22"/>
          <w:szCs w:val="22"/>
        </w:rPr>
        <w:t xml:space="preserve"> </w:t>
      </w:r>
      <w:r w:rsidRPr="00F66139">
        <w:rPr>
          <w:rFonts w:ascii="Arial" w:hAnsi="Arial" w:cs="Arial"/>
          <w:color w:val="auto"/>
          <w:sz w:val="22"/>
          <w:szCs w:val="22"/>
        </w:rPr>
        <w:t xml:space="preserve">days' written notice to </w:t>
      </w:r>
      <w:r w:rsidR="00FF4D4E">
        <w:rPr>
          <w:rFonts w:ascii="Arial" w:hAnsi="Arial" w:cs="Arial"/>
          <w:color w:val="auto"/>
          <w:sz w:val="22"/>
          <w:szCs w:val="22"/>
        </w:rPr>
        <w:t>Client</w:t>
      </w:r>
      <w:ins w:id="17" w:author="Reed, Mary" w:date="2020-01-10T10:04:00Z">
        <w:r w:rsidR="00D56524">
          <w:rPr>
            <w:rFonts w:ascii="Arial" w:hAnsi="Arial" w:cs="Arial"/>
            <w:color w:val="auto"/>
            <w:sz w:val="22"/>
            <w:szCs w:val="22"/>
          </w:rPr>
          <w:t xml:space="preserve">, except </w:t>
        </w:r>
      </w:ins>
      <w:ins w:id="18" w:author="Reed, Mary" w:date="2020-01-10T10:05:00Z">
        <w:r w:rsidR="00D56524">
          <w:rPr>
            <w:rFonts w:ascii="Arial" w:hAnsi="Arial" w:cs="Arial"/>
            <w:color w:val="auto"/>
            <w:sz w:val="22"/>
            <w:szCs w:val="22"/>
          </w:rPr>
          <w:t xml:space="preserve">10 </w:t>
        </w:r>
        <w:proofErr w:type="spellStart"/>
        <w:r w:rsidR="00D56524">
          <w:rPr>
            <w:rFonts w:ascii="Arial" w:hAnsi="Arial" w:cs="Arial"/>
            <w:color w:val="auto"/>
            <w:sz w:val="22"/>
            <w:szCs w:val="22"/>
          </w:rPr>
          <w:t>days notice</w:t>
        </w:r>
        <w:proofErr w:type="spellEnd"/>
        <w:r w:rsidR="00D56524">
          <w:rPr>
            <w:rFonts w:ascii="Arial" w:hAnsi="Arial" w:cs="Arial"/>
            <w:color w:val="auto"/>
            <w:sz w:val="22"/>
            <w:szCs w:val="22"/>
          </w:rPr>
          <w:t xml:space="preserve"> for nonpayment of premium</w:t>
        </w:r>
      </w:ins>
      <w:r w:rsidRPr="00F66139">
        <w:rPr>
          <w:rFonts w:ascii="Arial" w:hAnsi="Arial" w:cs="Arial"/>
          <w:color w:val="auto"/>
          <w:sz w:val="22"/>
          <w:szCs w:val="22"/>
        </w:rPr>
        <w:t>.</w:t>
      </w:r>
    </w:p>
    <w:p w14:paraId="0F87030B" w14:textId="77777777" w:rsidR="00D51A9E" w:rsidRPr="00F66139" w:rsidRDefault="00ED0AB0" w:rsidP="00EE1CC2">
      <w:pPr>
        <w:pStyle w:val="BodyText"/>
        <w:widowControl w:val="0"/>
        <w:numPr>
          <w:ilvl w:val="1"/>
          <w:numId w:val="17"/>
        </w:numPr>
        <w:jc w:val="both"/>
        <w:rPr>
          <w:rFonts w:ascii="Arial" w:hAnsi="Arial" w:cs="Arial"/>
          <w:color w:val="auto"/>
          <w:sz w:val="22"/>
          <w:szCs w:val="22"/>
        </w:rPr>
      </w:pPr>
      <w:r w:rsidRPr="00F66139">
        <w:rPr>
          <w:rFonts w:ascii="Arial" w:hAnsi="Arial" w:cs="Arial"/>
          <w:color w:val="auto"/>
          <w:sz w:val="22"/>
          <w:szCs w:val="22"/>
        </w:rPr>
        <w:t>Noth</w:t>
      </w:r>
      <w:r w:rsidR="00A57DBA" w:rsidRPr="00F66139">
        <w:rPr>
          <w:rFonts w:ascii="Arial" w:hAnsi="Arial" w:cs="Arial"/>
          <w:color w:val="auto"/>
          <w:sz w:val="22"/>
          <w:szCs w:val="22"/>
        </w:rPr>
        <w:t xml:space="preserve">ing contained in this </w:t>
      </w:r>
      <w:r w:rsidR="00220CDC">
        <w:rPr>
          <w:rFonts w:ascii="Arial" w:hAnsi="Arial" w:cs="Arial"/>
          <w:color w:val="auto"/>
          <w:sz w:val="22"/>
          <w:szCs w:val="22"/>
        </w:rPr>
        <w:t>Section</w:t>
      </w:r>
      <w:r w:rsidR="00220CDC" w:rsidRPr="00F66139">
        <w:rPr>
          <w:rFonts w:ascii="Arial" w:hAnsi="Arial" w:cs="Arial"/>
          <w:color w:val="auto"/>
          <w:sz w:val="22"/>
          <w:szCs w:val="22"/>
        </w:rPr>
        <w:t xml:space="preserve"> </w:t>
      </w:r>
      <w:r w:rsidR="003B6780" w:rsidRPr="00F66139">
        <w:rPr>
          <w:rFonts w:ascii="Arial" w:hAnsi="Arial" w:cs="Arial"/>
          <w:color w:val="auto"/>
          <w:sz w:val="22"/>
          <w:szCs w:val="22"/>
        </w:rPr>
        <w:t>9</w:t>
      </w:r>
      <w:r w:rsidRPr="00F66139">
        <w:rPr>
          <w:rFonts w:ascii="Arial" w:hAnsi="Arial" w:cs="Arial"/>
          <w:color w:val="auto"/>
          <w:sz w:val="22"/>
          <w:szCs w:val="22"/>
        </w:rPr>
        <w:t xml:space="preserve"> will be construed as a limitation of Designer’s liability for damage or injury, including death, which arises out of Designer’s obligations under this </w:t>
      </w:r>
      <w:r w:rsidR="00DF0D3E" w:rsidRPr="00F66139">
        <w:rPr>
          <w:rFonts w:ascii="Arial" w:hAnsi="Arial" w:cs="Arial"/>
          <w:color w:val="auto"/>
          <w:sz w:val="22"/>
          <w:szCs w:val="22"/>
        </w:rPr>
        <w:t>Subcontract</w:t>
      </w:r>
      <w:r w:rsidR="003020E9" w:rsidRPr="00F66139">
        <w:rPr>
          <w:rFonts w:ascii="Arial" w:hAnsi="Arial" w:cs="Arial"/>
          <w:color w:val="auto"/>
          <w:sz w:val="22"/>
          <w:szCs w:val="22"/>
        </w:rPr>
        <w:t xml:space="preserve"> (including, for certainty, Designer’s indemnity and defense obligations)</w:t>
      </w:r>
      <w:r w:rsidRPr="00F66139">
        <w:rPr>
          <w:rFonts w:ascii="Arial" w:hAnsi="Arial" w:cs="Arial"/>
          <w:color w:val="auto"/>
          <w:sz w:val="22"/>
          <w:szCs w:val="22"/>
        </w:rPr>
        <w:t xml:space="preserve"> or law.</w:t>
      </w:r>
    </w:p>
    <w:p w14:paraId="498C6DC6" w14:textId="77777777" w:rsidR="00D51A9E" w:rsidRPr="00F66139" w:rsidRDefault="00262973" w:rsidP="00EE1CC2">
      <w:pPr>
        <w:pStyle w:val="Heading1"/>
        <w:widowControl w:val="0"/>
        <w:numPr>
          <w:ilvl w:val="0"/>
          <w:numId w:val="17"/>
        </w:numPr>
        <w:spacing w:after="120"/>
        <w:jc w:val="both"/>
        <w:rPr>
          <w:rFonts w:ascii="Arial" w:hAnsi="Arial" w:cs="Arial"/>
          <w:color w:val="auto"/>
          <w:sz w:val="22"/>
          <w:szCs w:val="22"/>
        </w:rPr>
      </w:pPr>
      <w:r w:rsidRPr="00F66139">
        <w:rPr>
          <w:rFonts w:ascii="Arial" w:hAnsi="Arial" w:cs="Arial"/>
          <w:b/>
          <w:color w:val="auto"/>
          <w:sz w:val="22"/>
          <w:szCs w:val="22"/>
          <w:u w:val="single"/>
        </w:rPr>
        <w:lastRenderedPageBreak/>
        <w:t>INDEMNIFICATION</w:t>
      </w:r>
      <w:r w:rsidR="000A18D6" w:rsidRPr="00F66139">
        <w:rPr>
          <w:rFonts w:ascii="Arial" w:hAnsi="Arial" w:cs="Arial"/>
          <w:b/>
          <w:color w:val="auto"/>
          <w:sz w:val="22"/>
          <w:szCs w:val="22"/>
          <w:u w:val="single"/>
        </w:rPr>
        <w:t xml:space="preserve"> AND LIABILITY</w:t>
      </w:r>
    </w:p>
    <w:p w14:paraId="2B5C2849" w14:textId="68CF7A60" w:rsidR="00D51A9E" w:rsidRPr="00F66139" w:rsidRDefault="00864BF0" w:rsidP="00EE1CC2">
      <w:pPr>
        <w:pStyle w:val="BodyText"/>
        <w:widowControl w:val="0"/>
        <w:numPr>
          <w:ilvl w:val="1"/>
          <w:numId w:val="17"/>
        </w:numPr>
        <w:jc w:val="both"/>
        <w:rPr>
          <w:rFonts w:ascii="Arial" w:hAnsi="Arial" w:cs="Arial"/>
          <w:color w:val="auto"/>
          <w:sz w:val="22"/>
          <w:szCs w:val="22"/>
        </w:rPr>
      </w:pPr>
      <w:r w:rsidRPr="00F66139">
        <w:rPr>
          <w:rFonts w:ascii="Arial" w:hAnsi="Arial" w:cs="Arial"/>
          <w:color w:val="auto"/>
          <w:sz w:val="22"/>
          <w:szCs w:val="22"/>
          <w:u w:val="single"/>
        </w:rPr>
        <w:t>Designer Indemnity</w:t>
      </w:r>
      <w:r w:rsidRPr="00F66139">
        <w:rPr>
          <w:rFonts w:ascii="Arial" w:hAnsi="Arial" w:cs="Arial"/>
          <w:color w:val="auto"/>
          <w:sz w:val="22"/>
          <w:szCs w:val="22"/>
        </w:rPr>
        <w:t xml:space="preserve">. </w:t>
      </w:r>
      <w:r w:rsidR="00ED0AB0" w:rsidRPr="00F66139">
        <w:rPr>
          <w:rFonts w:ascii="Arial" w:hAnsi="Arial" w:cs="Arial"/>
          <w:color w:val="auto"/>
          <w:sz w:val="22"/>
          <w:szCs w:val="22"/>
        </w:rPr>
        <w:t>Designer</w:t>
      </w:r>
      <w:r w:rsidR="00262973" w:rsidRPr="00F66139">
        <w:rPr>
          <w:rFonts w:ascii="Arial" w:hAnsi="Arial" w:cs="Arial"/>
          <w:color w:val="auto"/>
          <w:sz w:val="22"/>
          <w:szCs w:val="22"/>
        </w:rPr>
        <w:t xml:space="preserve"> </w:t>
      </w:r>
      <w:r w:rsidR="0000409E" w:rsidRPr="00F66139">
        <w:rPr>
          <w:rFonts w:ascii="Arial" w:hAnsi="Arial" w:cs="Arial"/>
          <w:color w:val="auto"/>
          <w:sz w:val="22"/>
          <w:szCs w:val="22"/>
        </w:rPr>
        <w:t xml:space="preserve">shall </w:t>
      </w:r>
      <w:r w:rsidR="00262973" w:rsidRPr="00F66139">
        <w:rPr>
          <w:rFonts w:ascii="Arial" w:hAnsi="Arial" w:cs="Arial"/>
          <w:bCs/>
          <w:color w:val="auto"/>
          <w:sz w:val="22"/>
          <w:szCs w:val="22"/>
        </w:rPr>
        <w:t xml:space="preserve">indemnify, and hold harmless, </w:t>
      </w:r>
      <w:r w:rsidR="00FF4D4E">
        <w:rPr>
          <w:rFonts w:ascii="Arial" w:hAnsi="Arial" w:cs="Arial"/>
          <w:bCs/>
          <w:color w:val="auto"/>
          <w:sz w:val="22"/>
          <w:szCs w:val="22"/>
        </w:rPr>
        <w:t xml:space="preserve">Client, </w:t>
      </w:r>
      <w:r w:rsidR="00262973" w:rsidRPr="00F66139">
        <w:rPr>
          <w:rFonts w:ascii="Arial" w:hAnsi="Arial" w:cs="Arial"/>
          <w:bCs/>
          <w:color w:val="auto"/>
          <w:sz w:val="22"/>
          <w:szCs w:val="22"/>
        </w:rPr>
        <w:t>Contractor, Owner, and any other person required to be indemnified under the Prime Contract</w:t>
      </w:r>
      <w:r w:rsidR="005F7208" w:rsidRPr="00F66139">
        <w:rPr>
          <w:rFonts w:ascii="Arial" w:hAnsi="Arial" w:cs="Arial"/>
          <w:bCs/>
          <w:color w:val="auto"/>
          <w:sz w:val="22"/>
          <w:szCs w:val="22"/>
        </w:rPr>
        <w:t>,</w:t>
      </w:r>
      <w:r w:rsidR="00262973" w:rsidRPr="00F66139">
        <w:rPr>
          <w:rFonts w:ascii="Arial" w:hAnsi="Arial" w:cs="Arial"/>
          <w:bCs/>
          <w:color w:val="auto"/>
          <w:sz w:val="22"/>
          <w:szCs w:val="22"/>
        </w:rPr>
        <w:t xml:space="preserve"> against and </w:t>
      </w:r>
      <w:r w:rsidR="00262973" w:rsidRPr="00F66139">
        <w:rPr>
          <w:rFonts w:ascii="Arial" w:hAnsi="Arial" w:cs="Arial"/>
          <w:color w:val="auto"/>
          <w:sz w:val="22"/>
          <w:szCs w:val="22"/>
        </w:rPr>
        <w:t>from any and all losses, liability, expenses</w:t>
      </w:r>
      <w:r w:rsidR="0000409E" w:rsidRPr="00F66139">
        <w:rPr>
          <w:rFonts w:ascii="Arial" w:hAnsi="Arial" w:cs="Arial"/>
          <w:color w:val="auto"/>
          <w:sz w:val="22"/>
          <w:szCs w:val="22"/>
        </w:rPr>
        <w:t xml:space="preserve"> (including reasonable legal fees)</w:t>
      </w:r>
      <w:r w:rsidR="00262973" w:rsidRPr="00F66139">
        <w:rPr>
          <w:rFonts w:ascii="Arial" w:hAnsi="Arial" w:cs="Arial"/>
          <w:color w:val="auto"/>
          <w:sz w:val="22"/>
          <w:szCs w:val="22"/>
        </w:rPr>
        <w:t xml:space="preserve">, suits, claims, demands, </w:t>
      </w:r>
      <w:r w:rsidR="005F7208" w:rsidRPr="00F66139">
        <w:rPr>
          <w:rFonts w:ascii="Arial" w:hAnsi="Arial" w:cs="Arial"/>
          <w:color w:val="auto"/>
          <w:sz w:val="22"/>
          <w:szCs w:val="22"/>
        </w:rPr>
        <w:t xml:space="preserve">and any </w:t>
      </w:r>
      <w:r w:rsidR="00262973" w:rsidRPr="00F66139">
        <w:rPr>
          <w:rFonts w:ascii="Arial" w:hAnsi="Arial" w:cs="Arial"/>
          <w:color w:val="auto"/>
          <w:sz w:val="22"/>
          <w:szCs w:val="22"/>
        </w:rPr>
        <w:t>causes of action</w:t>
      </w:r>
      <w:r w:rsidR="00E14803">
        <w:rPr>
          <w:rFonts w:ascii="Arial" w:hAnsi="Arial" w:cs="Arial"/>
          <w:color w:val="auto"/>
          <w:sz w:val="22"/>
          <w:szCs w:val="22"/>
        </w:rPr>
        <w:t xml:space="preserve">, </w:t>
      </w:r>
      <w:r w:rsidR="005F48B5">
        <w:rPr>
          <w:rFonts w:ascii="Arial" w:hAnsi="Arial" w:cs="Arial"/>
          <w:color w:val="auto"/>
          <w:sz w:val="22"/>
          <w:szCs w:val="22"/>
        </w:rPr>
        <w:t>in each case incurred by or</w:t>
      </w:r>
      <w:r w:rsidR="00262973" w:rsidRPr="00F66139">
        <w:rPr>
          <w:rFonts w:ascii="Arial" w:hAnsi="Arial" w:cs="Arial"/>
          <w:color w:val="auto"/>
          <w:sz w:val="22"/>
          <w:szCs w:val="22"/>
        </w:rPr>
        <w:t xml:space="preserve"> asserted </w:t>
      </w:r>
      <w:r w:rsidR="003020E9" w:rsidRPr="00F66139">
        <w:rPr>
          <w:rFonts w:ascii="Arial" w:hAnsi="Arial" w:cs="Arial"/>
          <w:color w:val="auto"/>
          <w:sz w:val="22"/>
          <w:szCs w:val="22"/>
        </w:rPr>
        <w:t xml:space="preserve">against </w:t>
      </w:r>
      <w:r w:rsidR="00FF4D4E">
        <w:rPr>
          <w:rFonts w:ascii="Arial" w:hAnsi="Arial" w:cs="Arial"/>
          <w:color w:val="auto"/>
          <w:sz w:val="22"/>
          <w:szCs w:val="22"/>
        </w:rPr>
        <w:t xml:space="preserve">Client, </w:t>
      </w:r>
      <w:r w:rsidR="003020E9" w:rsidRPr="00F66139">
        <w:rPr>
          <w:rFonts w:ascii="Arial" w:hAnsi="Arial" w:cs="Arial"/>
          <w:bCs/>
          <w:color w:val="auto"/>
          <w:sz w:val="22"/>
          <w:szCs w:val="22"/>
        </w:rPr>
        <w:t xml:space="preserve">Contractor, Owner, </w:t>
      </w:r>
      <w:r w:rsidR="006672B0" w:rsidRPr="00F66139">
        <w:rPr>
          <w:rFonts w:ascii="Arial" w:hAnsi="Arial" w:cs="Arial"/>
          <w:bCs/>
          <w:color w:val="auto"/>
          <w:sz w:val="22"/>
          <w:szCs w:val="22"/>
        </w:rPr>
        <w:t>or</w:t>
      </w:r>
      <w:r w:rsidR="003020E9" w:rsidRPr="00F66139">
        <w:rPr>
          <w:rFonts w:ascii="Arial" w:hAnsi="Arial" w:cs="Arial"/>
          <w:bCs/>
          <w:color w:val="auto"/>
          <w:sz w:val="22"/>
          <w:szCs w:val="22"/>
        </w:rPr>
        <w:t xml:space="preserve"> any other person required to be indemnified under the Prime Contract</w:t>
      </w:r>
      <w:r w:rsidR="005F7208" w:rsidRPr="00F66139">
        <w:rPr>
          <w:rFonts w:ascii="Arial" w:hAnsi="Arial" w:cs="Arial"/>
          <w:bCs/>
          <w:color w:val="auto"/>
          <w:sz w:val="22"/>
          <w:szCs w:val="22"/>
        </w:rPr>
        <w:t>,</w:t>
      </w:r>
      <w:r w:rsidR="003020E9" w:rsidRPr="00F66139">
        <w:rPr>
          <w:rFonts w:ascii="Arial" w:hAnsi="Arial" w:cs="Arial"/>
          <w:bCs/>
          <w:color w:val="auto"/>
          <w:sz w:val="22"/>
          <w:szCs w:val="22"/>
        </w:rPr>
        <w:t xml:space="preserve"> </w:t>
      </w:r>
      <w:r w:rsidR="009A4B5A" w:rsidRPr="00F66139">
        <w:rPr>
          <w:rFonts w:ascii="Arial" w:hAnsi="Arial" w:cs="Arial"/>
          <w:bCs/>
          <w:color w:val="auto"/>
          <w:sz w:val="22"/>
          <w:szCs w:val="22"/>
        </w:rPr>
        <w:t xml:space="preserve">to the extent </w:t>
      </w:r>
      <w:r w:rsidR="001E4E30">
        <w:rPr>
          <w:rFonts w:ascii="Arial" w:hAnsi="Arial" w:cs="Arial"/>
          <w:color w:val="auto"/>
          <w:sz w:val="22"/>
          <w:szCs w:val="22"/>
        </w:rPr>
        <w:t>caused by</w:t>
      </w:r>
      <w:r w:rsidR="003020E9" w:rsidRPr="00F66139">
        <w:rPr>
          <w:rFonts w:ascii="Arial" w:hAnsi="Arial" w:cs="Arial"/>
          <w:color w:val="auto"/>
          <w:sz w:val="22"/>
          <w:szCs w:val="22"/>
        </w:rPr>
        <w:t xml:space="preserve"> </w:t>
      </w:r>
      <w:r w:rsidR="00D51A9E" w:rsidRPr="00F66139">
        <w:rPr>
          <w:rFonts w:ascii="Arial" w:hAnsi="Arial" w:cs="Arial"/>
          <w:color w:val="auto"/>
          <w:sz w:val="22"/>
          <w:szCs w:val="22"/>
        </w:rPr>
        <w:t>Designer’s alleged or actual:</w:t>
      </w:r>
    </w:p>
    <w:p w14:paraId="09824CD1" w14:textId="77777777" w:rsidR="00D51A9E" w:rsidRPr="00F66139" w:rsidRDefault="00262973" w:rsidP="00EE1CC2">
      <w:pPr>
        <w:pStyle w:val="BodyText"/>
        <w:widowControl w:val="0"/>
        <w:numPr>
          <w:ilvl w:val="2"/>
          <w:numId w:val="17"/>
        </w:numPr>
        <w:jc w:val="both"/>
        <w:rPr>
          <w:rFonts w:ascii="Arial" w:hAnsi="Arial" w:cs="Arial"/>
          <w:color w:val="auto"/>
          <w:sz w:val="22"/>
          <w:szCs w:val="22"/>
        </w:rPr>
      </w:pPr>
      <w:r w:rsidRPr="00F66139">
        <w:rPr>
          <w:rFonts w:ascii="Arial" w:hAnsi="Arial" w:cs="Arial"/>
          <w:bCs/>
          <w:color w:val="auto"/>
          <w:sz w:val="22"/>
          <w:szCs w:val="22"/>
        </w:rPr>
        <w:t>I</w:t>
      </w:r>
      <w:r w:rsidR="00ED0AB0" w:rsidRPr="00F66139">
        <w:rPr>
          <w:rFonts w:ascii="Arial" w:hAnsi="Arial" w:cs="Arial"/>
          <w:bCs/>
          <w:color w:val="auto"/>
          <w:sz w:val="22"/>
          <w:szCs w:val="22"/>
        </w:rPr>
        <w:t>nfringement or violation of any patent</w:t>
      </w:r>
      <w:r w:rsidR="00864BF0" w:rsidRPr="00F66139">
        <w:rPr>
          <w:rFonts w:ascii="Arial" w:hAnsi="Arial" w:cs="Arial"/>
          <w:bCs/>
          <w:color w:val="auto"/>
          <w:sz w:val="22"/>
          <w:szCs w:val="22"/>
        </w:rPr>
        <w:t xml:space="preserve"> or </w:t>
      </w:r>
      <w:r w:rsidR="0000409E" w:rsidRPr="00F66139">
        <w:rPr>
          <w:rFonts w:ascii="Arial" w:hAnsi="Arial" w:cs="Arial"/>
          <w:bCs/>
          <w:color w:val="auto"/>
          <w:sz w:val="22"/>
          <w:szCs w:val="22"/>
        </w:rPr>
        <w:t>IP Right</w:t>
      </w:r>
      <w:r w:rsidR="00311E15" w:rsidRPr="00F66139">
        <w:rPr>
          <w:rFonts w:ascii="Arial" w:hAnsi="Arial" w:cs="Arial"/>
          <w:bCs/>
          <w:color w:val="auto"/>
          <w:sz w:val="22"/>
          <w:szCs w:val="22"/>
        </w:rPr>
        <w:t>;</w:t>
      </w:r>
    </w:p>
    <w:p w14:paraId="66C9AEA9" w14:textId="77777777" w:rsidR="00D51A9E" w:rsidRPr="00F66139" w:rsidRDefault="00262973" w:rsidP="00EE1CC2">
      <w:pPr>
        <w:pStyle w:val="BodyText"/>
        <w:widowControl w:val="0"/>
        <w:numPr>
          <w:ilvl w:val="2"/>
          <w:numId w:val="17"/>
        </w:numPr>
        <w:jc w:val="both"/>
        <w:rPr>
          <w:rFonts w:ascii="Arial" w:hAnsi="Arial" w:cs="Arial"/>
          <w:color w:val="auto"/>
          <w:sz w:val="22"/>
          <w:szCs w:val="22"/>
        </w:rPr>
      </w:pPr>
      <w:r w:rsidRPr="00F66139">
        <w:rPr>
          <w:rFonts w:ascii="Arial" w:hAnsi="Arial" w:cs="Arial"/>
          <w:color w:val="auto"/>
          <w:sz w:val="22"/>
          <w:szCs w:val="22"/>
        </w:rPr>
        <w:t>B</w:t>
      </w:r>
      <w:r w:rsidR="003B4BDA" w:rsidRPr="00F66139">
        <w:rPr>
          <w:rFonts w:ascii="Arial" w:hAnsi="Arial" w:cs="Arial"/>
          <w:color w:val="auto"/>
          <w:sz w:val="22"/>
          <w:szCs w:val="22"/>
        </w:rPr>
        <w:t>reach of any obligation set forth in this Subcontract, including those obligations set forth in the Prime Contract rel</w:t>
      </w:r>
      <w:r w:rsidRPr="00F66139">
        <w:rPr>
          <w:rFonts w:ascii="Arial" w:hAnsi="Arial" w:cs="Arial"/>
          <w:color w:val="auto"/>
          <w:sz w:val="22"/>
          <w:szCs w:val="22"/>
        </w:rPr>
        <w:t xml:space="preserve">ated to the Design Services; </w:t>
      </w:r>
    </w:p>
    <w:p w14:paraId="623E8733" w14:textId="1545F59F" w:rsidR="00D51A9E" w:rsidRPr="00F66139" w:rsidRDefault="00EB0BAC" w:rsidP="00EE1CC2">
      <w:pPr>
        <w:pStyle w:val="BodyText"/>
        <w:widowControl w:val="0"/>
        <w:numPr>
          <w:ilvl w:val="2"/>
          <w:numId w:val="17"/>
        </w:numPr>
        <w:jc w:val="both"/>
        <w:rPr>
          <w:rFonts w:ascii="Arial" w:hAnsi="Arial" w:cs="Arial"/>
          <w:color w:val="auto"/>
          <w:sz w:val="22"/>
          <w:szCs w:val="22"/>
        </w:rPr>
      </w:pPr>
      <w:r>
        <w:rPr>
          <w:rFonts w:ascii="Arial" w:hAnsi="Arial" w:cs="Arial"/>
          <w:color w:val="auto"/>
          <w:sz w:val="22"/>
          <w:szCs w:val="22"/>
        </w:rPr>
        <w:t>N</w:t>
      </w:r>
      <w:r w:rsidR="003B4BDA" w:rsidRPr="00F66139">
        <w:rPr>
          <w:rFonts w:ascii="Arial" w:hAnsi="Arial" w:cs="Arial"/>
          <w:color w:val="auto"/>
          <w:sz w:val="22"/>
          <w:szCs w:val="22"/>
        </w:rPr>
        <w:t>egligent act or omission in the performance of any of its obligations under this Subcontract</w:t>
      </w:r>
      <w:r w:rsidR="00D51A9E" w:rsidRPr="00F66139">
        <w:rPr>
          <w:rFonts w:ascii="Arial" w:hAnsi="Arial" w:cs="Arial"/>
          <w:color w:val="auto"/>
          <w:sz w:val="22"/>
          <w:szCs w:val="22"/>
        </w:rPr>
        <w:t>;</w:t>
      </w:r>
    </w:p>
    <w:p w14:paraId="13D58865" w14:textId="1CC97B9C" w:rsidR="00D51A9E" w:rsidRPr="00F66139" w:rsidRDefault="00D51A9E" w:rsidP="00EE1CC2">
      <w:pPr>
        <w:pStyle w:val="BodyText"/>
        <w:widowControl w:val="0"/>
        <w:numPr>
          <w:ilvl w:val="2"/>
          <w:numId w:val="17"/>
        </w:numPr>
        <w:jc w:val="both"/>
        <w:rPr>
          <w:rFonts w:ascii="Arial" w:hAnsi="Arial" w:cs="Arial"/>
          <w:color w:val="auto"/>
          <w:sz w:val="22"/>
          <w:szCs w:val="22"/>
        </w:rPr>
      </w:pPr>
      <w:r w:rsidRPr="00F66139">
        <w:rPr>
          <w:rFonts w:ascii="Arial" w:hAnsi="Arial" w:cs="Arial"/>
          <w:color w:val="auto"/>
          <w:sz w:val="22"/>
          <w:szCs w:val="22"/>
        </w:rPr>
        <w:t>Failure to pay for all materials furnished and services and labor performed for Designer in connection with the Design Services</w:t>
      </w:r>
      <w:r w:rsidR="001E4E30">
        <w:rPr>
          <w:rFonts w:ascii="Arial" w:hAnsi="Arial" w:cs="Arial"/>
          <w:color w:val="auto"/>
          <w:sz w:val="22"/>
          <w:szCs w:val="22"/>
        </w:rPr>
        <w:t>, except if such claims, suits, or liens are the result of Client’s failure to timely pay Designer undisputed payment requests in accordance with the terms of this Subcontract</w:t>
      </w:r>
      <w:r w:rsidR="001E4E30" w:rsidRPr="00F66139">
        <w:rPr>
          <w:rFonts w:ascii="Arial" w:hAnsi="Arial" w:cs="Arial"/>
          <w:color w:val="auto"/>
          <w:sz w:val="22"/>
          <w:szCs w:val="22"/>
        </w:rPr>
        <w:t>;</w:t>
      </w:r>
      <w:r w:rsidRPr="00F66139">
        <w:rPr>
          <w:rFonts w:ascii="Arial" w:hAnsi="Arial" w:cs="Arial"/>
          <w:color w:val="auto"/>
          <w:sz w:val="22"/>
          <w:szCs w:val="22"/>
        </w:rPr>
        <w:t xml:space="preserve"> </w:t>
      </w:r>
    </w:p>
    <w:p w14:paraId="01DE4E81" w14:textId="7053BFF1" w:rsidR="00D51A9E" w:rsidRPr="00EB0BAC" w:rsidRDefault="00D51A9E" w:rsidP="00EE1CC2">
      <w:pPr>
        <w:pStyle w:val="BodyText"/>
        <w:widowControl w:val="0"/>
        <w:numPr>
          <w:ilvl w:val="2"/>
          <w:numId w:val="17"/>
        </w:numPr>
        <w:jc w:val="both"/>
        <w:rPr>
          <w:rFonts w:ascii="Arial" w:hAnsi="Arial" w:cs="Arial"/>
          <w:bCs/>
          <w:color w:val="auto"/>
          <w:sz w:val="22"/>
          <w:szCs w:val="22"/>
        </w:rPr>
      </w:pPr>
      <w:r w:rsidRPr="00F66139">
        <w:rPr>
          <w:rFonts w:ascii="Arial" w:hAnsi="Arial" w:cs="Arial"/>
          <w:color w:val="auto"/>
          <w:sz w:val="22"/>
          <w:szCs w:val="22"/>
        </w:rPr>
        <w:t>Failure to maintain all federal, state and local licenses and permits required for the performance of the Design Services</w:t>
      </w:r>
      <w:r w:rsidR="00C50279">
        <w:rPr>
          <w:rFonts w:ascii="Arial" w:hAnsi="Arial" w:cs="Arial"/>
          <w:color w:val="auto"/>
          <w:sz w:val="22"/>
          <w:szCs w:val="22"/>
        </w:rPr>
        <w:t>; and</w:t>
      </w:r>
      <w:r w:rsidRPr="00F66139">
        <w:rPr>
          <w:rFonts w:ascii="Arial" w:hAnsi="Arial" w:cs="Arial"/>
          <w:color w:val="auto"/>
          <w:sz w:val="22"/>
          <w:szCs w:val="22"/>
        </w:rPr>
        <w:t>.</w:t>
      </w:r>
    </w:p>
    <w:p w14:paraId="48766D1A" w14:textId="77777777" w:rsidR="00EB0BAC" w:rsidRPr="00EB0BAC" w:rsidRDefault="00EB0BAC" w:rsidP="00EB0BAC">
      <w:pPr>
        <w:pStyle w:val="ListParagraph"/>
        <w:numPr>
          <w:ilvl w:val="2"/>
          <w:numId w:val="17"/>
        </w:numPr>
        <w:rPr>
          <w:rFonts w:ascii="Arial" w:hAnsi="Arial" w:cs="Arial"/>
          <w:bCs/>
          <w:color w:val="auto"/>
          <w:sz w:val="22"/>
          <w:szCs w:val="22"/>
        </w:rPr>
      </w:pPr>
      <w:r w:rsidRPr="00EB0BAC">
        <w:rPr>
          <w:rFonts w:ascii="Arial" w:hAnsi="Arial" w:cs="Arial"/>
          <w:bCs/>
          <w:color w:val="auto"/>
          <w:sz w:val="22"/>
          <w:szCs w:val="22"/>
        </w:rPr>
        <w:t xml:space="preserve">Act or omission in the performance of any of its obligations under this Subcontract resulting in strict liability pursuant to federal, state, or local law. </w:t>
      </w:r>
    </w:p>
    <w:p w14:paraId="024447CE" w14:textId="77777777" w:rsidR="00EB0BAC" w:rsidRPr="00F66139" w:rsidRDefault="00EB0BAC" w:rsidP="00624AD4">
      <w:pPr>
        <w:pStyle w:val="BodyText"/>
        <w:widowControl w:val="0"/>
        <w:ind w:left="2160"/>
        <w:jc w:val="both"/>
        <w:rPr>
          <w:rFonts w:ascii="Arial" w:hAnsi="Arial" w:cs="Arial"/>
          <w:bCs/>
          <w:color w:val="auto"/>
          <w:sz w:val="22"/>
          <w:szCs w:val="22"/>
        </w:rPr>
      </w:pPr>
    </w:p>
    <w:p w14:paraId="10836DA6" w14:textId="77777777" w:rsidR="00875E07" w:rsidRPr="00F66139" w:rsidRDefault="00875E07" w:rsidP="00875E07">
      <w:pPr>
        <w:pStyle w:val="BodyText"/>
        <w:widowControl w:val="0"/>
        <w:ind w:left="1440"/>
        <w:jc w:val="both"/>
        <w:rPr>
          <w:rFonts w:ascii="Arial" w:hAnsi="Arial" w:cs="Arial"/>
          <w:bCs/>
          <w:color w:val="auto"/>
          <w:sz w:val="22"/>
          <w:szCs w:val="22"/>
        </w:rPr>
      </w:pPr>
      <w:r w:rsidRPr="00F66139">
        <w:rPr>
          <w:rFonts w:ascii="Arial" w:hAnsi="Arial" w:cs="Arial"/>
          <w:color w:val="auto"/>
          <w:sz w:val="22"/>
          <w:szCs w:val="22"/>
          <w:lang w:val="en-CA"/>
        </w:rPr>
        <w:t>The indemnification required by this Section 10</w:t>
      </w:r>
      <w:r w:rsidR="001540D3" w:rsidRPr="00F66139">
        <w:rPr>
          <w:rFonts w:ascii="Arial" w:hAnsi="Arial" w:cs="Arial"/>
          <w:color w:val="auto"/>
          <w:sz w:val="22"/>
          <w:szCs w:val="22"/>
          <w:lang w:val="en-CA"/>
        </w:rPr>
        <w:t xml:space="preserve"> </w:t>
      </w:r>
      <w:r w:rsidRPr="00F66139">
        <w:rPr>
          <w:rFonts w:ascii="Arial" w:hAnsi="Arial" w:cs="Arial"/>
          <w:color w:val="auto"/>
          <w:sz w:val="22"/>
          <w:szCs w:val="22"/>
          <w:lang w:val="en-CA"/>
        </w:rPr>
        <w:t>(A) shall not be limited in any way by the limits, terms or conditions of any insurance policy.</w:t>
      </w:r>
    </w:p>
    <w:p w14:paraId="1D123B8C" w14:textId="5CA0891C" w:rsidR="00D51A9E" w:rsidRPr="0082282A" w:rsidRDefault="00FF4D4E" w:rsidP="00EE1CC2">
      <w:pPr>
        <w:pStyle w:val="BodyText"/>
        <w:widowControl w:val="0"/>
        <w:numPr>
          <w:ilvl w:val="1"/>
          <w:numId w:val="17"/>
        </w:numPr>
        <w:jc w:val="both"/>
        <w:rPr>
          <w:rFonts w:ascii="Arial" w:hAnsi="Arial" w:cs="Arial"/>
          <w:bCs/>
          <w:color w:val="auto"/>
          <w:sz w:val="22"/>
          <w:szCs w:val="22"/>
        </w:rPr>
      </w:pPr>
      <w:r>
        <w:rPr>
          <w:rFonts w:ascii="Arial" w:hAnsi="Arial" w:cs="Arial"/>
          <w:color w:val="auto"/>
          <w:sz w:val="22"/>
          <w:szCs w:val="22"/>
          <w:u w:val="single"/>
        </w:rPr>
        <w:t>Client</w:t>
      </w:r>
      <w:r w:rsidR="00480581" w:rsidRPr="00F66139">
        <w:rPr>
          <w:rFonts w:ascii="Arial" w:hAnsi="Arial" w:cs="Arial"/>
          <w:color w:val="auto"/>
          <w:sz w:val="22"/>
          <w:szCs w:val="22"/>
          <w:u w:val="single"/>
        </w:rPr>
        <w:t>’s Indemnity</w:t>
      </w:r>
      <w:r w:rsidR="00480581" w:rsidRPr="00F66139">
        <w:rPr>
          <w:rFonts w:ascii="Arial" w:hAnsi="Arial" w:cs="Arial"/>
          <w:color w:val="auto"/>
          <w:sz w:val="22"/>
          <w:szCs w:val="22"/>
        </w:rPr>
        <w:t xml:space="preserve">. </w:t>
      </w:r>
      <w:r>
        <w:rPr>
          <w:rFonts w:ascii="Arial" w:hAnsi="Arial" w:cs="Arial"/>
          <w:color w:val="auto"/>
          <w:sz w:val="22"/>
          <w:szCs w:val="22"/>
        </w:rPr>
        <w:t>Client</w:t>
      </w:r>
      <w:r w:rsidR="003020E9" w:rsidRPr="00F66139">
        <w:rPr>
          <w:rFonts w:ascii="Arial" w:hAnsi="Arial" w:cs="Arial"/>
          <w:color w:val="auto"/>
          <w:sz w:val="22"/>
          <w:szCs w:val="22"/>
        </w:rPr>
        <w:t xml:space="preserve"> </w:t>
      </w:r>
      <w:r w:rsidR="00D01A99" w:rsidRPr="00F66139">
        <w:rPr>
          <w:rFonts w:ascii="Arial" w:hAnsi="Arial" w:cs="Arial"/>
          <w:color w:val="auto"/>
          <w:sz w:val="22"/>
          <w:szCs w:val="22"/>
        </w:rPr>
        <w:t>shall</w:t>
      </w:r>
      <w:r w:rsidR="009A4B5A" w:rsidRPr="00F66139">
        <w:rPr>
          <w:rFonts w:ascii="Arial" w:hAnsi="Arial" w:cs="Arial"/>
          <w:color w:val="auto"/>
          <w:sz w:val="22"/>
          <w:szCs w:val="22"/>
        </w:rPr>
        <w:t xml:space="preserve">, </w:t>
      </w:r>
      <w:r w:rsidR="003020E9" w:rsidRPr="00F66139">
        <w:rPr>
          <w:rFonts w:ascii="Arial" w:hAnsi="Arial" w:cs="Arial"/>
          <w:bCs/>
          <w:color w:val="auto"/>
          <w:sz w:val="22"/>
          <w:szCs w:val="22"/>
        </w:rPr>
        <w:t xml:space="preserve">indemnify </w:t>
      </w:r>
      <w:r w:rsidR="009A4B5A" w:rsidRPr="00F66139">
        <w:rPr>
          <w:rFonts w:ascii="Arial" w:hAnsi="Arial" w:cs="Arial"/>
          <w:bCs/>
          <w:color w:val="auto"/>
          <w:sz w:val="22"/>
          <w:szCs w:val="22"/>
        </w:rPr>
        <w:t xml:space="preserve">and hold harmless </w:t>
      </w:r>
      <w:r w:rsidR="003020E9" w:rsidRPr="00F66139">
        <w:rPr>
          <w:rFonts w:ascii="Arial" w:hAnsi="Arial" w:cs="Arial"/>
          <w:bCs/>
          <w:color w:val="auto"/>
          <w:sz w:val="22"/>
          <w:szCs w:val="22"/>
        </w:rPr>
        <w:t xml:space="preserve">Designer against and </w:t>
      </w:r>
      <w:r w:rsidR="003020E9" w:rsidRPr="00F66139">
        <w:rPr>
          <w:rFonts w:ascii="Arial" w:hAnsi="Arial" w:cs="Arial"/>
          <w:color w:val="auto"/>
          <w:sz w:val="22"/>
          <w:szCs w:val="22"/>
        </w:rPr>
        <w:t xml:space="preserve">from any and all losses, liability, expenses, suits, claims, demands, or causes of action asserted against Designer resulting from or arising out of damage or destruction of the property of a third party or </w:t>
      </w:r>
      <w:r w:rsidR="003020E9" w:rsidRPr="0082282A">
        <w:rPr>
          <w:rFonts w:ascii="Arial" w:hAnsi="Arial" w:cs="Arial"/>
          <w:color w:val="auto"/>
          <w:sz w:val="22"/>
          <w:szCs w:val="22"/>
        </w:rPr>
        <w:t xml:space="preserve">injury to or the death of a third party </w:t>
      </w:r>
      <w:r w:rsidR="0000409E" w:rsidRPr="0082282A">
        <w:rPr>
          <w:rFonts w:ascii="Arial" w:hAnsi="Arial" w:cs="Arial"/>
          <w:color w:val="auto"/>
          <w:sz w:val="22"/>
          <w:szCs w:val="22"/>
        </w:rPr>
        <w:t xml:space="preserve">to the extent </w:t>
      </w:r>
      <w:r w:rsidR="003020E9" w:rsidRPr="0082282A">
        <w:rPr>
          <w:rFonts w:ascii="Arial" w:hAnsi="Arial" w:cs="Arial"/>
          <w:color w:val="auto"/>
          <w:sz w:val="22"/>
          <w:szCs w:val="22"/>
        </w:rPr>
        <w:t xml:space="preserve">caused by the negligence of </w:t>
      </w:r>
      <w:r w:rsidRPr="0082282A">
        <w:rPr>
          <w:rFonts w:ascii="Arial" w:hAnsi="Arial" w:cs="Arial"/>
          <w:color w:val="auto"/>
          <w:sz w:val="22"/>
          <w:szCs w:val="22"/>
        </w:rPr>
        <w:t xml:space="preserve">Client or </w:t>
      </w:r>
      <w:r w:rsidR="000A065F" w:rsidRPr="0082282A">
        <w:rPr>
          <w:rFonts w:ascii="Arial" w:hAnsi="Arial" w:cs="Arial"/>
          <w:color w:val="auto"/>
          <w:sz w:val="22"/>
          <w:szCs w:val="22"/>
        </w:rPr>
        <w:t>Contractor</w:t>
      </w:r>
      <w:r w:rsidR="003020E9" w:rsidRPr="0082282A">
        <w:rPr>
          <w:rFonts w:ascii="Arial" w:hAnsi="Arial" w:cs="Arial"/>
          <w:color w:val="auto"/>
          <w:sz w:val="22"/>
          <w:szCs w:val="22"/>
        </w:rPr>
        <w:t xml:space="preserve">.  </w:t>
      </w:r>
    </w:p>
    <w:p w14:paraId="5F8323DA" w14:textId="73815754" w:rsidR="00716C04" w:rsidRPr="00F66139" w:rsidRDefault="000A18D6" w:rsidP="00EE1CC2">
      <w:pPr>
        <w:pStyle w:val="BodyText"/>
        <w:widowControl w:val="0"/>
        <w:numPr>
          <w:ilvl w:val="1"/>
          <w:numId w:val="17"/>
        </w:numPr>
        <w:jc w:val="both"/>
        <w:rPr>
          <w:rFonts w:ascii="Arial" w:hAnsi="Arial" w:cs="Arial"/>
          <w:color w:val="auto"/>
          <w:sz w:val="22"/>
          <w:szCs w:val="22"/>
        </w:rPr>
      </w:pPr>
      <w:r w:rsidRPr="0082282A">
        <w:rPr>
          <w:rFonts w:ascii="Arial" w:hAnsi="Arial" w:cs="Arial"/>
          <w:color w:val="auto"/>
          <w:sz w:val="22"/>
          <w:szCs w:val="22"/>
          <w:u w:val="single"/>
        </w:rPr>
        <w:t>Liability for Delay</w:t>
      </w:r>
      <w:r w:rsidR="00D51A9E" w:rsidRPr="0082282A">
        <w:rPr>
          <w:rFonts w:ascii="Arial" w:hAnsi="Arial" w:cs="Arial"/>
          <w:color w:val="auto"/>
          <w:sz w:val="22"/>
          <w:szCs w:val="22"/>
        </w:rPr>
        <w:t>.</w:t>
      </w:r>
      <w:r w:rsidR="009A0058" w:rsidRPr="0082282A">
        <w:rPr>
          <w:rFonts w:ascii="Arial" w:hAnsi="Arial" w:cs="Arial"/>
          <w:color w:val="auto"/>
          <w:sz w:val="22"/>
          <w:szCs w:val="22"/>
        </w:rPr>
        <w:t xml:space="preserve"> </w:t>
      </w:r>
      <w:r w:rsidRPr="0082282A">
        <w:rPr>
          <w:rFonts w:ascii="Arial" w:hAnsi="Arial" w:cs="Arial"/>
          <w:color w:val="auto"/>
          <w:sz w:val="22"/>
          <w:szCs w:val="22"/>
        </w:rPr>
        <w:t>Designer</w:t>
      </w:r>
      <w:r w:rsidRPr="00F66139">
        <w:rPr>
          <w:rFonts w:ascii="Arial" w:hAnsi="Arial" w:cs="Arial"/>
          <w:color w:val="auto"/>
          <w:sz w:val="22"/>
          <w:szCs w:val="22"/>
        </w:rPr>
        <w:t xml:space="preserve"> </w:t>
      </w:r>
      <w:r w:rsidR="00D01A99" w:rsidRPr="00F66139">
        <w:rPr>
          <w:rFonts w:ascii="Arial" w:hAnsi="Arial" w:cs="Arial"/>
          <w:color w:val="auto"/>
          <w:sz w:val="22"/>
          <w:szCs w:val="22"/>
        </w:rPr>
        <w:t>shall</w:t>
      </w:r>
      <w:r w:rsidRPr="00F66139">
        <w:rPr>
          <w:rFonts w:ascii="Arial" w:hAnsi="Arial" w:cs="Arial"/>
          <w:color w:val="auto"/>
          <w:sz w:val="22"/>
          <w:szCs w:val="22"/>
        </w:rPr>
        <w:t xml:space="preserve"> </w:t>
      </w:r>
      <w:r w:rsidR="00FF4D4E">
        <w:rPr>
          <w:rFonts w:ascii="Arial" w:hAnsi="Arial" w:cs="Arial"/>
          <w:color w:val="auto"/>
          <w:sz w:val="22"/>
          <w:szCs w:val="22"/>
        </w:rPr>
        <w:t xml:space="preserve">be liable </w:t>
      </w:r>
      <w:r w:rsidRPr="00F66139">
        <w:rPr>
          <w:rFonts w:ascii="Arial" w:hAnsi="Arial" w:cs="Arial"/>
          <w:color w:val="auto"/>
          <w:sz w:val="22"/>
          <w:szCs w:val="22"/>
        </w:rPr>
        <w:t xml:space="preserve">for any and </w:t>
      </w:r>
      <w:r w:rsidR="00A135EB" w:rsidRPr="00F66139">
        <w:rPr>
          <w:rFonts w:ascii="Arial" w:hAnsi="Arial" w:cs="Arial"/>
          <w:color w:val="auto"/>
          <w:sz w:val="22"/>
          <w:szCs w:val="22"/>
        </w:rPr>
        <w:t>all</w:t>
      </w:r>
      <w:r w:rsidR="00A135EB">
        <w:rPr>
          <w:rFonts w:ascii="Arial" w:hAnsi="Arial" w:cs="Arial"/>
          <w:color w:val="auto"/>
          <w:sz w:val="22"/>
          <w:szCs w:val="22"/>
        </w:rPr>
        <w:t xml:space="preserve"> </w:t>
      </w:r>
      <w:r w:rsidR="001E4E30">
        <w:rPr>
          <w:rFonts w:ascii="Arial" w:hAnsi="Arial" w:cs="Arial"/>
          <w:color w:val="auto"/>
          <w:sz w:val="22"/>
          <w:szCs w:val="22"/>
        </w:rPr>
        <w:t>delay-related</w:t>
      </w:r>
      <w:r w:rsidRPr="00F66139">
        <w:rPr>
          <w:rFonts w:ascii="Arial" w:hAnsi="Arial" w:cs="Arial"/>
          <w:color w:val="auto"/>
          <w:sz w:val="22"/>
          <w:szCs w:val="22"/>
        </w:rPr>
        <w:t xml:space="preserve"> damages of any kind that may be claimed by </w:t>
      </w:r>
      <w:r w:rsidR="00FF4D4E">
        <w:rPr>
          <w:rFonts w:ascii="Arial" w:hAnsi="Arial" w:cs="Arial"/>
          <w:color w:val="auto"/>
          <w:sz w:val="22"/>
          <w:szCs w:val="22"/>
        </w:rPr>
        <w:t xml:space="preserve">Client, </w:t>
      </w:r>
      <w:r w:rsidRPr="00F66139">
        <w:rPr>
          <w:rFonts w:ascii="Arial" w:hAnsi="Arial" w:cs="Arial"/>
          <w:color w:val="auto"/>
          <w:sz w:val="22"/>
          <w:szCs w:val="22"/>
        </w:rPr>
        <w:t xml:space="preserve">Contractor or by Owner </w:t>
      </w:r>
      <w:r w:rsidR="006C4E72" w:rsidRPr="00F66139">
        <w:rPr>
          <w:rFonts w:ascii="Arial" w:hAnsi="Arial" w:cs="Arial"/>
          <w:color w:val="auto"/>
          <w:sz w:val="22"/>
          <w:szCs w:val="22"/>
        </w:rPr>
        <w:t xml:space="preserve">(including any liquidated damages) </w:t>
      </w:r>
      <w:r w:rsidRPr="00F66139">
        <w:rPr>
          <w:rFonts w:ascii="Arial" w:hAnsi="Arial" w:cs="Arial"/>
          <w:color w:val="auto"/>
          <w:sz w:val="22"/>
          <w:szCs w:val="22"/>
        </w:rPr>
        <w:t>or third parties from</w:t>
      </w:r>
      <w:r w:rsidR="00210B8A">
        <w:rPr>
          <w:rFonts w:ascii="Arial" w:hAnsi="Arial" w:cs="Arial"/>
          <w:color w:val="auto"/>
          <w:sz w:val="22"/>
          <w:szCs w:val="22"/>
        </w:rPr>
        <w:t xml:space="preserve"> Client or</w:t>
      </w:r>
      <w:r w:rsidRPr="00F66139">
        <w:rPr>
          <w:rFonts w:ascii="Arial" w:hAnsi="Arial" w:cs="Arial"/>
          <w:color w:val="auto"/>
          <w:sz w:val="22"/>
          <w:szCs w:val="22"/>
        </w:rPr>
        <w:t xml:space="preserve"> Contractor, but only to the extent such damages are caused by Designer’s failure to perform the Design Services </w:t>
      </w:r>
      <w:r w:rsidR="00227991" w:rsidRPr="00F66139">
        <w:rPr>
          <w:rFonts w:ascii="Arial" w:hAnsi="Arial" w:cs="Arial"/>
          <w:color w:val="auto"/>
          <w:sz w:val="22"/>
          <w:szCs w:val="22"/>
        </w:rPr>
        <w:t xml:space="preserve">in compliance with </w:t>
      </w:r>
      <w:r w:rsidR="00D51A9E" w:rsidRPr="00F66139">
        <w:rPr>
          <w:rFonts w:ascii="Arial" w:hAnsi="Arial" w:cs="Arial"/>
          <w:color w:val="auto"/>
          <w:sz w:val="22"/>
          <w:szCs w:val="22"/>
        </w:rPr>
        <w:t xml:space="preserve">the </w:t>
      </w:r>
      <w:r w:rsidR="00F14B75" w:rsidRPr="00F66139">
        <w:rPr>
          <w:rFonts w:ascii="Arial" w:hAnsi="Arial" w:cs="Arial"/>
          <w:color w:val="auto"/>
          <w:sz w:val="22"/>
          <w:szCs w:val="22"/>
        </w:rPr>
        <w:t>Design Schedule</w:t>
      </w:r>
      <w:r w:rsidRPr="00C64569">
        <w:rPr>
          <w:rFonts w:ascii="Arial" w:hAnsi="Arial" w:cs="Arial"/>
          <w:color w:val="auto"/>
          <w:sz w:val="22"/>
          <w:szCs w:val="22"/>
        </w:rPr>
        <w:t xml:space="preserve">.  </w:t>
      </w:r>
      <w:r w:rsidRPr="00C64569">
        <w:rPr>
          <w:rFonts w:ascii="Arial" w:hAnsi="Arial"/>
          <w:color w:val="auto"/>
          <w:sz w:val="22"/>
        </w:rPr>
        <w:t xml:space="preserve">Designer’s maximum liability for such damages </w:t>
      </w:r>
      <w:r w:rsidR="00D01A99" w:rsidRPr="00C64569">
        <w:rPr>
          <w:rFonts w:ascii="Arial" w:hAnsi="Arial"/>
          <w:color w:val="auto"/>
          <w:sz w:val="22"/>
        </w:rPr>
        <w:t>is</w:t>
      </w:r>
      <w:r w:rsidR="00F17CAC" w:rsidRPr="00C64569">
        <w:rPr>
          <w:rFonts w:ascii="Arial" w:hAnsi="Arial"/>
          <w:color w:val="auto"/>
          <w:sz w:val="22"/>
        </w:rPr>
        <w:t xml:space="preserve"> </w:t>
      </w:r>
      <w:r w:rsidR="006C4E72" w:rsidRPr="00C64569">
        <w:rPr>
          <w:rFonts w:ascii="Arial" w:hAnsi="Arial"/>
          <w:color w:val="auto"/>
          <w:sz w:val="22"/>
        </w:rPr>
        <w:t>limited to</w:t>
      </w:r>
      <w:r w:rsidR="00774C98">
        <w:rPr>
          <w:rFonts w:ascii="Arial" w:hAnsi="Arial"/>
          <w:color w:val="auto"/>
          <w:sz w:val="22"/>
        </w:rPr>
        <w:t xml:space="preserve"> </w:t>
      </w:r>
      <w:r w:rsidR="00774C98" w:rsidRPr="00774C98">
        <w:rPr>
          <w:rFonts w:ascii="Arial" w:hAnsi="Arial"/>
          <w:color w:val="FF0000"/>
          <w:sz w:val="22"/>
        </w:rPr>
        <w:t>XX</w:t>
      </w:r>
      <w:r w:rsidR="006C4E72" w:rsidRPr="00C64569">
        <w:rPr>
          <w:rFonts w:ascii="Arial" w:hAnsi="Arial"/>
          <w:color w:val="auto"/>
          <w:sz w:val="22"/>
        </w:rPr>
        <w:t xml:space="preserve"> </w:t>
      </w:r>
      <w:r w:rsidRPr="00C64569">
        <w:rPr>
          <w:rFonts w:ascii="Arial" w:hAnsi="Arial"/>
          <w:color w:val="auto"/>
          <w:sz w:val="22"/>
        </w:rPr>
        <w:t>percent (</w:t>
      </w:r>
      <w:r w:rsidR="00774C98" w:rsidRPr="00774C98">
        <w:rPr>
          <w:rFonts w:ascii="Arial" w:hAnsi="Arial" w:cs="Arial"/>
          <w:color w:val="FF0000"/>
          <w:sz w:val="22"/>
          <w:szCs w:val="22"/>
        </w:rPr>
        <w:t>XX</w:t>
      </w:r>
      <w:r w:rsidRPr="00C64569">
        <w:rPr>
          <w:rFonts w:ascii="Arial" w:hAnsi="Arial"/>
          <w:color w:val="auto"/>
          <w:sz w:val="22"/>
        </w:rPr>
        <w:t xml:space="preserve">%) of the </w:t>
      </w:r>
      <w:r w:rsidR="00EB0BAC" w:rsidRPr="00C64569">
        <w:rPr>
          <w:rFonts w:ascii="Arial" w:hAnsi="Arial" w:cs="Arial"/>
          <w:color w:val="auto"/>
          <w:sz w:val="22"/>
          <w:szCs w:val="22"/>
        </w:rPr>
        <w:t>Subcontract</w:t>
      </w:r>
      <w:r w:rsidR="00EB0BAC" w:rsidRPr="00C64569">
        <w:rPr>
          <w:rFonts w:ascii="Arial" w:hAnsi="Arial"/>
          <w:color w:val="auto"/>
          <w:sz w:val="22"/>
        </w:rPr>
        <w:t xml:space="preserve"> </w:t>
      </w:r>
      <w:r w:rsidR="00442BB5" w:rsidRPr="00C64569">
        <w:rPr>
          <w:rFonts w:ascii="Arial" w:hAnsi="Arial"/>
          <w:color w:val="auto"/>
          <w:sz w:val="22"/>
        </w:rPr>
        <w:t>Price</w:t>
      </w:r>
      <w:r w:rsidRPr="00C64569">
        <w:rPr>
          <w:rFonts w:ascii="Arial" w:hAnsi="Arial"/>
          <w:color w:val="auto"/>
          <w:sz w:val="22"/>
        </w:rPr>
        <w:t xml:space="preserve"> for performing the Design Services</w:t>
      </w:r>
      <w:r w:rsidR="006C4E72" w:rsidRPr="00C64569">
        <w:rPr>
          <w:rFonts w:ascii="Arial" w:hAnsi="Arial"/>
          <w:color w:val="auto"/>
          <w:sz w:val="22"/>
        </w:rPr>
        <w:t xml:space="preserve"> provided however, that any monies recovered under any </w:t>
      </w:r>
      <w:r w:rsidR="001779FC" w:rsidRPr="00C64569">
        <w:rPr>
          <w:rFonts w:ascii="Arial" w:hAnsi="Arial"/>
          <w:color w:val="auto"/>
          <w:sz w:val="22"/>
        </w:rPr>
        <w:t xml:space="preserve">PSPL </w:t>
      </w:r>
      <w:r w:rsidR="006C4E72" w:rsidRPr="00C64569">
        <w:rPr>
          <w:rFonts w:ascii="Arial" w:hAnsi="Arial"/>
          <w:color w:val="auto"/>
          <w:sz w:val="22"/>
        </w:rPr>
        <w:t>policy shall not be included in this liability cap</w:t>
      </w:r>
      <w:r w:rsidRPr="00C64569">
        <w:rPr>
          <w:rFonts w:ascii="Arial" w:hAnsi="Arial" w:cs="Arial"/>
          <w:color w:val="auto"/>
          <w:sz w:val="22"/>
          <w:szCs w:val="22"/>
        </w:rPr>
        <w:t>.</w:t>
      </w:r>
      <w:r w:rsidRPr="00624AD4">
        <w:rPr>
          <w:rFonts w:ascii="Arial" w:hAnsi="Arial"/>
          <w:color w:val="auto"/>
          <w:sz w:val="22"/>
        </w:rPr>
        <w:t xml:space="preserve"> </w:t>
      </w:r>
      <w:r w:rsidRPr="00F66139">
        <w:rPr>
          <w:rFonts w:ascii="Arial" w:hAnsi="Arial" w:cs="Arial"/>
          <w:color w:val="auto"/>
          <w:sz w:val="22"/>
          <w:szCs w:val="22"/>
        </w:rPr>
        <w:t xml:space="preserve">The payment of such damages </w:t>
      </w:r>
      <w:r w:rsidR="0000409E" w:rsidRPr="00F66139">
        <w:rPr>
          <w:rFonts w:ascii="Arial" w:hAnsi="Arial" w:cs="Arial"/>
          <w:color w:val="auto"/>
          <w:sz w:val="22"/>
          <w:szCs w:val="22"/>
        </w:rPr>
        <w:t xml:space="preserve">will </w:t>
      </w:r>
      <w:r w:rsidRPr="00F66139">
        <w:rPr>
          <w:rFonts w:ascii="Arial" w:hAnsi="Arial" w:cs="Arial"/>
          <w:color w:val="auto"/>
          <w:sz w:val="22"/>
          <w:szCs w:val="22"/>
        </w:rPr>
        <w:t xml:space="preserve">not release Designer from its obligation to otherwise fully perform this </w:t>
      </w:r>
      <w:r w:rsidR="00D754C2" w:rsidRPr="00F66139">
        <w:rPr>
          <w:rFonts w:ascii="Arial" w:hAnsi="Arial" w:cs="Arial"/>
          <w:color w:val="auto"/>
          <w:sz w:val="22"/>
          <w:szCs w:val="22"/>
        </w:rPr>
        <w:t>Subcontract</w:t>
      </w:r>
      <w:r w:rsidRPr="00F66139">
        <w:rPr>
          <w:rFonts w:ascii="Arial" w:hAnsi="Arial" w:cs="Arial"/>
          <w:color w:val="auto"/>
          <w:sz w:val="22"/>
          <w:szCs w:val="22"/>
        </w:rPr>
        <w:t>.</w:t>
      </w:r>
      <w:r w:rsidR="00617AA9">
        <w:rPr>
          <w:rFonts w:ascii="Arial" w:hAnsi="Arial" w:cs="Arial"/>
          <w:color w:val="auto"/>
          <w:sz w:val="22"/>
          <w:szCs w:val="22"/>
        </w:rPr>
        <w:t xml:space="preserve"> </w:t>
      </w:r>
      <w:r w:rsidR="003B2730">
        <w:rPr>
          <w:rFonts w:ascii="Arial" w:hAnsi="Arial" w:cs="Arial"/>
          <w:color w:val="auto"/>
          <w:sz w:val="22"/>
          <w:szCs w:val="22"/>
        </w:rPr>
        <w:t xml:space="preserve"> </w:t>
      </w:r>
    </w:p>
    <w:p w14:paraId="450352AA" w14:textId="71D57FD9" w:rsidR="00D51A9E" w:rsidRPr="00F66139" w:rsidRDefault="00F17CAC" w:rsidP="00EE1CC2">
      <w:pPr>
        <w:pStyle w:val="BodyText"/>
        <w:widowControl w:val="0"/>
        <w:numPr>
          <w:ilvl w:val="1"/>
          <w:numId w:val="17"/>
        </w:numPr>
        <w:jc w:val="both"/>
        <w:rPr>
          <w:rFonts w:ascii="Arial" w:hAnsi="Arial" w:cs="Arial"/>
          <w:bCs/>
          <w:color w:val="auto"/>
          <w:sz w:val="22"/>
          <w:szCs w:val="22"/>
        </w:rPr>
      </w:pPr>
      <w:r w:rsidRPr="00F66139">
        <w:rPr>
          <w:rFonts w:ascii="Arial" w:hAnsi="Arial" w:cs="Arial"/>
          <w:color w:val="auto"/>
          <w:sz w:val="22"/>
          <w:szCs w:val="22"/>
          <w:u w:val="single"/>
        </w:rPr>
        <w:t>Defense</w:t>
      </w:r>
      <w:r w:rsidR="00F46C45" w:rsidRPr="00F66139">
        <w:rPr>
          <w:rFonts w:ascii="Arial" w:hAnsi="Arial" w:cs="Arial"/>
          <w:color w:val="auto"/>
          <w:sz w:val="22"/>
          <w:szCs w:val="22"/>
          <w:u w:val="single"/>
        </w:rPr>
        <w:t xml:space="preserve"> of </w:t>
      </w:r>
      <w:r w:rsidR="00774C98" w:rsidRPr="00F66139">
        <w:rPr>
          <w:rFonts w:ascii="Arial" w:hAnsi="Arial" w:cs="Arial"/>
          <w:color w:val="auto"/>
          <w:sz w:val="22"/>
          <w:szCs w:val="22"/>
          <w:u w:val="single"/>
        </w:rPr>
        <w:t>Third-Party</w:t>
      </w:r>
      <w:r w:rsidR="00F46C45" w:rsidRPr="00F66139">
        <w:rPr>
          <w:rFonts w:ascii="Arial" w:hAnsi="Arial" w:cs="Arial"/>
          <w:color w:val="auto"/>
          <w:sz w:val="22"/>
          <w:szCs w:val="22"/>
          <w:u w:val="single"/>
        </w:rPr>
        <w:t xml:space="preserve"> Claims</w:t>
      </w:r>
      <w:r w:rsidR="00F46C45" w:rsidRPr="00F66139">
        <w:rPr>
          <w:rFonts w:ascii="Arial" w:hAnsi="Arial" w:cs="Arial"/>
          <w:color w:val="auto"/>
          <w:sz w:val="22"/>
          <w:szCs w:val="22"/>
        </w:rPr>
        <w:t xml:space="preserve">. </w:t>
      </w:r>
      <w:r w:rsidR="00E12384" w:rsidRPr="00F66139">
        <w:rPr>
          <w:rFonts w:ascii="Arial" w:hAnsi="Arial" w:cs="Arial"/>
          <w:color w:val="auto"/>
          <w:sz w:val="22"/>
          <w:szCs w:val="22"/>
        </w:rPr>
        <w:t xml:space="preserve">If a claim is asserted against </w:t>
      </w:r>
      <w:r w:rsidR="00FF4D4E">
        <w:rPr>
          <w:rFonts w:ascii="Arial" w:hAnsi="Arial" w:cs="Arial"/>
          <w:color w:val="auto"/>
          <w:sz w:val="22"/>
          <w:szCs w:val="22"/>
        </w:rPr>
        <w:t xml:space="preserve">Client or </w:t>
      </w:r>
      <w:r w:rsidR="00E12384" w:rsidRPr="00F66139">
        <w:rPr>
          <w:rFonts w:ascii="Arial" w:hAnsi="Arial" w:cs="Arial"/>
          <w:color w:val="auto"/>
          <w:sz w:val="22"/>
          <w:szCs w:val="22"/>
        </w:rPr>
        <w:t>Contractor by Owner, a subcontractor or other third party not a Party to this Subcontract which is, in whole or in part, relating to or arising from</w:t>
      </w:r>
      <w:r w:rsidR="00C871B1">
        <w:rPr>
          <w:rFonts w:ascii="Arial" w:hAnsi="Arial" w:cs="Arial"/>
          <w:color w:val="auto"/>
          <w:sz w:val="22"/>
          <w:szCs w:val="22"/>
        </w:rPr>
        <w:t xml:space="preserve"> </w:t>
      </w:r>
      <w:r w:rsidR="00864BF0" w:rsidRPr="00F66139">
        <w:rPr>
          <w:rFonts w:ascii="Arial" w:hAnsi="Arial" w:cs="Arial"/>
          <w:color w:val="auto"/>
          <w:sz w:val="22"/>
          <w:szCs w:val="22"/>
        </w:rPr>
        <w:t>the Design Services</w:t>
      </w:r>
      <w:r w:rsidR="00C50279">
        <w:rPr>
          <w:rFonts w:ascii="Arial" w:hAnsi="Arial" w:cs="Arial"/>
          <w:color w:val="auto"/>
          <w:sz w:val="22"/>
          <w:szCs w:val="22"/>
        </w:rPr>
        <w:t>:</w:t>
      </w:r>
    </w:p>
    <w:p w14:paraId="2B870FE3" w14:textId="0D0237DD" w:rsidR="00D51A9E" w:rsidRPr="0082282A" w:rsidRDefault="00FF4D4E" w:rsidP="00EE1CC2">
      <w:pPr>
        <w:pStyle w:val="BodyText"/>
        <w:widowControl w:val="0"/>
        <w:numPr>
          <w:ilvl w:val="2"/>
          <w:numId w:val="17"/>
        </w:numPr>
        <w:jc w:val="both"/>
        <w:rPr>
          <w:rFonts w:ascii="Arial" w:hAnsi="Arial" w:cs="Arial"/>
          <w:bCs/>
          <w:color w:val="auto"/>
          <w:sz w:val="22"/>
          <w:szCs w:val="22"/>
        </w:rPr>
      </w:pPr>
      <w:r>
        <w:rPr>
          <w:rFonts w:ascii="Arial" w:hAnsi="Arial" w:cs="Arial"/>
          <w:color w:val="auto"/>
          <w:sz w:val="22"/>
          <w:szCs w:val="22"/>
        </w:rPr>
        <w:t>Client</w:t>
      </w:r>
      <w:r w:rsidR="00E12384" w:rsidRPr="00F66139">
        <w:rPr>
          <w:rFonts w:ascii="Arial" w:hAnsi="Arial" w:cs="Arial"/>
          <w:color w:val="auto"/>
          <w:sz w:val="22"/>
          <w:szCs w:val="22"/>
        </w:rPr>
        <w:t xml:space="preserve"> will promptly give notice of such claim to Designer and Designer will assist and cooperate with </w:t>
      </w:r>
      <w:r>
        <w:rPr>
          <w:rFonts w:ascii="Arial" w:hAnsi="Arial" w:cs="Arial"/>
          <w:color w:val="auto"/>
          <w:sz w:val="22"/>
          <w:szCs w:val="22"/>
        </w:rPr>
        <w:t>Client</w:t>
      </w:r>
      <w:r w:rsidR="00E12384" w:rsidRPr="00F66139">
        <w:rPr>
          <w:rFonts w:ascii="Arial" w:hAnsi="Arial" w:cs="Arial"/>
          <w:color w:val="auto"/>
          <w:sz w:val="22"/>
          <w:szCs w:val="22"/>
        </w:rPr>
        <w:t xml:space="preserve"> in the resolution and defense of such claim or dispute to the extent that any such claims or disputes involve the Design Services under this Subcontract.</w:t>
      </w:r>
      <w:r w:rsidR="00C50279">
        <w:rPr>
          <w:rFonts w:ascii="Arial" w:hAnsi="Arial" w:cs="Arial"/>
          <w:color w:val="auto"/>
          <w:sz w:val="22"/>
          <w:szCs w:val="22"/>
        </w:rPr>
        <w:t xml:space="preserve">  </w:t>
      </w:r>
      <w:r w:rsidR="00C50279" w:rsidRPr="0082282A">
        <w:rPr>
          <w:rFonts w:ascii="Arial" w:hAnsi="Arial" w:cs="Arial"/>
          <w:color w:val="auto"/>
          <w:sz w:val="22"/>
          <w:szCs w:val="22"/>
        </w:rPr>
        <w:t>Nothing herein shall lessen Designer’s obligations set forth in Section 10.A.</w:t>
      </w:r>
      <w:r w:rsidR="00E12384" w:rsidRPr="0082282A">
        <w:rPr>
          <w:rFonts w:ascii="Arial" w:hAnsi="Arial" w:cs="Arial"/>
          <w:color w:val="auto"/>
          <w:sz w:val="22"/>
          <w:szCs w:val="22"/>
        </w:rPr>
        <w:t xml:space="preserve"> </w:t>
      </w:r>
    </w:p>
    <w:p w14:paraId="747E02A1" w14:textId="4593F393" w:rsidR="001540D3" w:rsidRPr="00C64569" w:rsidRDefault="000A18D6" w:rsidP="00EE1CC2">
      <w:pPr>
        <w:pStyle w:val="BodyText"/>
        <w:widowControl w:val="0"/>
        <w:numPr>
          <w:ilvl w:val="1"/>
          <w:numId w:val="17"/>
        </w:numPr>
        <w:jc w:val="both"/>
        <w:rPr>
          <w:rFonts w:ascii="Arial" w:hAnsi="Arial" w:cs="Arial"/>
          <w:bCs/>
          <w:color w:val="auto"/>
          <w:sz w:val="22"/>
          <w:szCs w:val="22"/>
        </w:rPr>
      </w:pPr>
      <w:r w:rsidRPr="00C64569">
        <w:rPr>
          <w:rFonts w:ascii="Arial" w:hAnsi="Arial"/>
          <w:color w:val="auto"/>
          <w:sz w:val="22"/>
          <w:u w:val="single"/>
        </w:rPr>
        <w:t xml:space="preserve">Maximum </w:t>
      </w:r>
      <w:r w:rsidR="00F46C45" w:rsidRPr="00C64569">
        <w:rPr>
          <w:rFonts w:ascii="Arial" w:hAnsi="Arial"/>
          <w:color w:val="auto"/>
          <w:sz w:val="22"/>
          <w:u w:val="single"/>
        </w:rPr>
        <w:t>Liability of Designer</w:t>
      </w:r>
      <w:r w:rsidR="00F46C45" w:rsidRPr="00C64569">
        <w:rPr>
          <w:rFonts w:ascii="Arial" w:hAnsi="Arial"/>
          <w:color w:val="auto"/>
          <w:sz w:val="22"/>
        </w:rPr>
        <w:t xml:space="preserve">. </w:t>
      </w:r>
    </w:p>
    <w:p w14:paraId="4280B96D" w14:textId="66B45D0F" w:rsidR="00D51A9E" w:rsidRPr="00C64569" w:rsidRDefault="009A4B5A" w:rsidP="00624AD4">
      <w:pPr>
        <w:pStyle w:val="BodyText"/>
        <w:widowControl w:val="0"/>
        <w:ind w:left="1440"/>
        <w:jc w:val="both"/>
        <w:rPr>
          <w:rFonts w:ascii="Arial" w:hAnsi="Arial"/>
          <w:color w:val="auto"/>
          <w:sz w:val="22"/>
        </w:rPr>
      </w:pPr>
      <w:r w:rsidRPr="00C64569">
        <w:rPr>
          <w:rFonts w:ascii="Arial" w:hAnsi="Arial"/>
          <w:color w:val="auto"/>
          <w:sz w:val="22"/>
        </w:rPr>
        <w:t xml:space="preserve">Designer’s total liability to </w:t>
      </w:r>
      <w:r w:rsidR="003E0A5A" w:rsidRPr="00C64569">
        <w:rPr>
          <w:rFonts w:ascii="Arial" w:hAnsi="Arial" w:cs="Arial"/>
          <w:color w:val="auto"/>
          <w:sz w:val="22"/>
          <w:szCs w:val="22"/>
        </w:rPr>
        <w:t>Client</w:t>
      </w:r>
      <w:r w:rsidRPr="00C64569">
        <w:rPr>
          <w:rFonts w:ascii="Arial" w:hAnsi="Arial"/>
          <w:color w:val="auto"/>
          <w:sz w:val="22"/>
        </w:rPr>
        <w:t xml:space="preserve"> for damages claimed by </w:t>
      </w:r>
      <w:r w:rsidR="003E0A5A" w:rsidRPr="00C64569">
        <w:rPr>
          <w:rFonts w:ascii="Arial" w:hAnsi="Arial" w:cs="Arial"/>
          <w:color w:val="auto"/>
          <w:sz w:val="22"/>
          <w:szCs w:val="22"/>
        </w:rPr>
        <w:t>Client</w:t>
      </w:r>
      <w:r w:rsidRPr="00C64569">
        <w:rPr>
          <w:rFonts w:ascii="Arial" w:hAnsi="Arial"/>
          <w:color w:val="auto"/>
          <w:sz w:val="22"/>
        </w:rPr>
        <w:t xml:space="preserve"> </w:t>
      </w:r>
      <w:r w:rsidR="0089588A" w:rsidRPr="00C64569">
        <w:rPr>
          <w:rFonts w:ascii="Arial" w:hAnsi="Arial"/>
          <w:color w:val="auto"/>
          <w:sz w:val="22"/>
        </w:rPr>
        <w:t>is</w:t>
      </w:r>
      <w:r w:rsidRPr="00C64569">
        <w:rPr>
          <w:rFonts w:ascii="Arial" w:hAnsi="Arial"/>
          <w:color w:val="auto"/>
          <w:sz w:val="22"/>
        </w:rPr>
        <w:t xml:space="preserve"> limited to </w:t>
      </w:r>
      <w:r w:rsidR="001540D3" w:rsidRPr="00C64569">
        <w:rPr>
          <w:rFonts w:ascii="Arial" w:hAnsi="Arial"/>
          <w:color w:val="auto"/>
          <w:sz w:val="22"/>
        </w:rPr>
        <w:t>$</w:t>
      </w:r>
      <w:r w:rsidR="001F3CE9">
        <w:rPr>
          <w:rFonts w:ascii="Arial" w:hAnsi="Arial"/>
          <w:color w:val="auto"/>
          <w:sz w:val="22"/>
        </w:rPr>
        <w:t>25</w:t>
      </w:r>
      <w:r w:rsidR="003E0A5A" w:rsidRPr="00C64569">
        <w:rPr>
          <w:rFonts w:ascii="Arial" w:hAnsi="Arial"/>
          <w:color w:val="auto"/>
          <w:sz w:val="22"/>
        </w:rPr>
        <w:t xml:space="preserve">,000,000 </w:t>
      </w:r>
      <w:r w:rsidR="00DF0FC6" w:rsidRPr="00C64569">
        <w:rPr>
          <w:rFonts w:ascii="Arial" w:hAnsi="Arial"/>
          <w:color w:val="auto"/>
          <w:sz w:val="22"/>
        </w:rPr>
        <w:t xml:space="preserve">or 100% of </w:t>
      </w:r>
      <w:r w:rsidR="003E0A5A" w:rsidRPr="00C64569">
        <w:rPr>
          <w:rFonts w:ascii="Arial" w:hAnsi="Arial" w:cs="Arial"/>
          <w:color w:val="auto"/>
          <w:sz w:val="22"/>
          <w:szCs w:val="22"/>
        </w:rPr>
        <w:t>Subc</w:t>
      </w:r>
      <w:r w:rsidR="00DF0FC6" w:rsidRPr="00C64569">
        <w:rPr>
          <w:rFonts w:ascii="Arial" w:hAnsi="Arial" w:cs="Arial"/>
          <w:color w:val="auto"/>
          <w:sz w:val="22"/>
          <w:szCs w:val="22"/>
        </w:rPr>
        <w:t>ontract Price</w:t>
      </w:r>
      <w:r w:rsidR="00DF0FC6" w:rsidRPr="00C64569">
        <w:rPr>
          <w:rFonts w:ascii="Arial" w:hAnsi="Arial"/>
          <w:color w:val="auto"/>
          <w:sz w:val="22"/>
        </w:rPr>
        <w:t xml:space="preserve"> whichever is greater</w:t>
      </w:r>
      <w:r w:rsidRPr="00C64569">
        <w:rPr>
          <w:rFonts w:ascii="Arial" w:hAnsi="Arial"/>
          <w:color w:val="auto"/>
          <w:sz w:val="22"/>
        </w:rPr>
        <w:t xml:space="preserve">, provided however, that any monies recovered under </w:t>
      </w:r>
      <w:r w:rsidR="00556F46" w:rsidRPr="00C64569">
        <w:rPr>
          <w:rFonts w:ascii="Arial" w:hAnsi="Arial"/>
          <w:color w:val="auto"/>
          <w:sz w:val="22"/>
        </w:rPr>
        <w:t>any</w:t>
      </w:r>
      <w:r w:rsidRPr="00C64569">
        <w:rPr>
          <w:rFonts w:ascii="Arial" w:hAnsi="Arial"/>
          <w:color w:val="auto"/>
          <w:sz w:val="22"/>
        </w:rPr>
        <w:t xml:space="preserve"> </w:t>
      </w:r>
      <w:r w:rsidR="00D4628B" w:rsidRPr="00C64569">
        <w:rPr>
          <w:rFonts w:ascii="Arial" w:hAnsi="Arial" w:cs="Arial"/>
          <w:color w:val="auto"/>
          <w:sz w:val="22"/>
          <w:szCs w:val="22"/>
        </w:rPr>
        <w:t xml:space="preserve">professional liability </w:t>
      </w:r>
      <w:r w:rsidRPr="00C64569">
        <w:rPr>
          <w:rFonts w:ascii="Arial" w:hAnsi="Arial"/>
          <w:color w:val="auto"/>
          <w:sz w:val="22"/>
        </w:rPr>
        <w:t xml:space="preserve">insurance policy shall not be included in this liability cap.  The cap on liability is not intended to limit or otherwise detract from the obligation of </w:t>
      </w:r>
      <w:r w:rsidR="00F14B75" w:rsidRPr="00C64569">
        <w:rPr>
          <w:rFonts w:ascii="Arial" w:hAnsi="Arial"/>
          <w:color w:val="auto"/>
          <w:sz w:val="22"/>
        </w:rPr>
        <w:t>Designer</w:t>
      </w:r>
      <w:r w:rsidRPr="00C64569">
        <w:rPr>
          <w:rFonts w:ascii="Arial" w:hAnsi="Arial"/>
          <w:color w:val="auto"/>
          <w:sz w:val="22"/>
        </w:rPr>
        <w:t xml:space="preserve"> to perform the </w:t>
      </w:r>
      <w:r w:rsidR="001540D3" w:rsidRPr="00C64569">
        <w:rPr>
          <w:rFonts w:ascii="Arial" w:hAnsi="Arial"/>
          <w:color w:val="auto"/>
          <w:sz w:val="22"/>
        </w:rPr>
        <w:t xml:space="preserve">Design </w:t>
      </w:r>
      <w:r w:rsidRPr="00C64569">
        <w:rPr>
          <w:rFonts w:ascii="Arial" w:hAnsi="Arial"/>
          <w:color w:val="auto"/>
          <w:sz w:val="22"/>
        </w:rPr>
        <w:t xml:space="preserve">Services for the amounts specified in Exhibit B (including cost overruns), and accordingly, </w:t>
      </w:r>
      <w:r w:rsidRPr="00C64569">
        <w:rPr>
          <w:rFonts w:ascii="Arial" w:hAnsi="Arial"/>
          <w:color w:val="auto"/>
          <w:sz w:val="22"/>
        </w:rPr>
        <w:lastRenderedPageBreak/>
        <w:t xml:space="preserve">the cap on liability </w:t>
      </w:r>
      <w:r w:rsidR="00C066D6" w:rsidRPr="00C64569">
        <w:rPr>
          <w:rFonts w:ascii="Arial" w:hAnsi="Arial"/>
          <w:color w:val="auto"/>
          <w:sz w:val="22"/>
        </w:rPr>
        <w:t xml:space="preserve">will </w:t>
      </w:r>
      <w:r w:rsidRPr="00C64569">
        <w:rPr>
          <w:rFonts w:ascii="Arial" w:hAnsi="Arial"/>
          <w:color w:val="auto"/>
          <w:sz w:val="22"/>
        </w:rPr>
        <w:t>not be applicable</w:t>
      </w:r>
      <w:r w:rsidR="00F46C45" w:rsidRPr="00C64569">
        <w:rPr>
          <w:rFonts w:ascii="Arial" w:hAnsi="Arial"/>
          <w:color w:val="auto"/>
          <w:sz w:val="22"/>
        </w:rPr>
        <w:t xml:space="preserve"> in respect of</w:t>
      </w:r>
      <w:r w:rsidRPr="00C64569">
        <w:rPr>
          <w:rFonts w:ascii="Arial" w:hAnsi="Arial"/>
          <w:color w:val="auto"/>
          <w:sz w:val="22"/>
        </w:rPr>
        <w:t xml:space="preserve">: </w:t>
      </w:r>
    </w:p>
    <w:p w14:paraId="5F56584C" w14:textId="77777777" w:rsidR="00D51A9E" w:rsidRPr="00C64569" w:rsidRDefault="009A4B5A" w:rsidP="00EE1CC2">
      <w:pPr>
        <w:pStyle w:val="BodyText"/>
        <w:widowControl w:val="0"/>
        <w:numPr>
          <w:ilvl w:val="2"/>
          <w:numId w:val="17"/>
        </w:numPr>
        <w:jc w:val="both"/>
        <w:rPr>
          <w:rFonts w:ascii="Arial" w:hAnsi="Arial"/>
          <w:color w:val="auto"/>
          <w:sz w:val="22"/>
        </w:rPr>
      </w:pPr>
      <w:r w:rsidRPr="00C64569">
        <w:rPr>
          <w:rFonts w:ascii="Arial" w:hAnsi="Arial"/>
          <w:color w:val="auto"/>
          <w:sz w:val="22"/>
        </w:rPr>
        <w:t xml:space="preserve">claims by third parties, </w:t>
      </w:r>
      <w:r w:rsidR="00F00A89" w:rsidRPr="00C64569">
        <w:rPr>
          <w:rFonts w:ascii="Arial" w:hAnsi="Arial"/>
          <w:color w:val="auto"/>
          <w:sz w:val="22"/>
        </w:rPr>
        <w:t xml:space="preserve">or on behalf of third parties, </w:t>
      </w:r>
      <w:r w:rsidRPr="00C64569">
        <w:rPr>
          <w:rFonts w:ascii="Arial" w:hAnsi="Arial"/>
          <w:color w:val="auto"/>
          <w:sz w:val="22"/>
        </w:rPr>
        <w:t xml:space="preserve">other than </w:t>
      </w:r>
      <w:r w:rsidR="00F14B75" w:rsidRPr="00C64569">
        <w:rPr>
          <w:rFonts w:ascii="Arial" w:hAnsi="Arial"/>
          <w:color w:val="auto"/>
          <w:sz w:val="22"/>
        </w:rPr>
        <w:t>Owner</w:t>
      </w:r>
      <w:r w:rsidRPr="00C64569">
        <w:rPr>
          <w:rFonts w:ascii="Arial" w:hAnsi="Arial"/>
          <w:color w:val="auto"/>
          <w:sz w:val="22"/>
        </w:rPr>
        <w:t>;</w:t>
      </w:r>
    </w:p>
    <w:p w14:paraId="0E864350" w14:textId="77777777" w:rsidR="00D51A9E" w:rsidRPr="00C64569" w:rsidRDefault="00F46C45" w:rsidP="00EE1CC2">
      <w:pPr>
        <w:pStyle w:val="BodyText"/>
        <w:widowControl w:val="0"/>
        <w:numPr>
          <w:ilvl w:val="2"/>
          <w:numId w:val="17"/>
        </w:numPr>
        <w:jc w:val="both"/>
        <w:rPr>
          <w:rFonts w:ascii="Arial" w:hAnsi="Arial"/>
          <w:color w:val="auto"/>
          <w:sz w:val="22"/>
        </w:rPr>
      </w:pPr>
      <w:r w:rsidRPr="00C64569">
        <w:rPr>
          <w:rFonts w:ascii="Arial" w:hAnsi="Arial"/>
          <w:color w:val="auto"/>
          <w:sz w:val="22"/>
        </w:rPr>
        <w:t xml:space="preserve">any </w:t>
      </w:r>
      <w:r w:rsidR="009A4B5A" w:rsidRPr="00C64569">
        <w:rPr>
          <w:rFonts w:ascii="Arial" w:hAnsi="Arial"/>
          <w:color w:val="auto"/>
          <w:sz w:val="22"/>
        </w:rPr>
        <w:t>personal injury and death;</w:t>
      </w:r>
    </w:p>
    <w:p w14:paraId="4FD11686" w14:textId="77777777" w:rsidR="00D51A9E" w:rsidRPr="00C64569" w:rsidRDefault="009A4B5A" w:rsidP="00EE1CC2">
      <w:pPr>
        <w:pStyle w:val="BodyText"/>
        <w:widowControl w:val="0"/>
        <w:numPr>
          <w:ilvl w:val="2"/>
          <w:numId w:val="17"/>
        </w:numPr>
        <w:jc w:val="both"/>
        <w:rPr>
          <w:rFonts w:ascii="Arial" w:hAnsi="Arial"/>
          <w:color w:val="auto"/>
          <w:sz w:val="22"/>
        </w:rPr>
      </w:pPr>
      <w:r w:rsidRPr="00C64569">
        <w:rPr>
          <w:rFonts w:ascii="Arial" w:hAnsi="Arial"/>
          <w:color w:val="auto"/>
          <w:sz w:val="22"/>
        </w:rPr>
        <w:t xml:space="preserve">abandonment, gross negligence, fraud and fraudulent misrepresentations or </w:t>
      </w:r>
      <w:r w:rsidR="00970532" w:rsidRPr="00C64569">
        <w:rPr>
          <w:rFonts w:ascii="Arial" w:hAnsi="Arial"/>
          <w:color w:val="auto"/>
          <w:sz w:val="22"/>
        </w:rPr>
        <w:t>willful</w:t>
      </w:r>
      <w:r w:rsidRPr="00C64569">
        <w:rPr>
          <w:rFonts w:ascii="Arial" w:hAnsi="Arial"/>
          <w:color w:val="auto"/>
          <w:sz w:val="22"/>
        </w:rPr>
        <w:t xml:space="preserve"> default or </w:t>
      </w:r>
      <w:r w:rsidR="00970532" w:rsidRPr="00C64569">
        <w:rPr>
          <w:rFonts w:ascii="Arial" w:hAnsi="Arial"/>
          <w:color w:val="auto"/>
          <w:sz w:val="22"/>
        </w:rPr>
        <w:t>willful</w:t>
      </w:r>
      <w:r w:rsidRPr="00C64569">
        <w:rPr>
          <w:rFonts w:ascii="Arial" w:hAnsi="Arial"/>
          <w:color w:val="auto"/>
          <w:sz w:val="22"/>
        </w:rPr>
        <w:t xml:space="preserve"> misconduct;</w:t>
      </w:r>
    </w:p>
    <w:p w14:paraId="2359F0F1" w14:textId="77777777" w:rsidR="00D51A9E" w:rsidRPr="00C64569" w:rsidRDefault="009A4B5A" w:rsidP="00EE1CC2">
      <w:pPr>
        <w:pStyle w:val="BodyText"/>
        <w:widowControl w:val="0"/>
        <w:numPr>
          <w:ilvl w:val="2"/>
          <w:numId w:val="17"/>
        </w:numPr>
        <w:jc w:val="both"/>
        <w:rPr>
          <w:rFonts w:ascii="Arial" w:hAnsi="Arial"/>
          <w:color w:val="auto"/>
          <w:sz w:val="22"/>
        </w:rPr>
      </w:pPr>
      <w:r w:rsidRPr="00C64569">
        <w:rPr>
          <w:rFonts w:ascii="Arial" w:hAnsi="Arial"/>
          <w:color w:val="auto"/>
          <w:sz w:val="22"/>
        </w:rPr>
        <w:t xml:space="preserve">breach of statutory duty or non-compliance with law as a result of fraud or </w:t>
      </w:r>
      <w:r w:rsidR="00970532" w:rsidRPr="00C64569">
        <w:rPr>
          <w:rFonts w:ascii="Arial" w:hAnsi="Arial"/>
          <w:color w:val="auto"/>
          <w:sz w:val="22"/>
        </w:rPr>
        <w:t>willful</w:t>
      </w:r>
      <w:r w:rsidRPr="00C64569">
        <w:rPr>
          <w:rFonts w:ascii="Arial" w:hAnsi="Arial"/>
          <w:color w:val="auto"/>
          <w:sz w:val="22"/>
        </w:rPr>
        <w:t xml:space="preserve"> misconduct by or on behalf of </w:t>
      </w:r>
      <w:r w:rsidR="00F14B75" w:rsidRPr="00C64569">
        <w:rPr>
          <w:rFonts w:ascii="Arial" w:hAnsi="Arial"/>
          <w:color w:val="auto"/>
          <w:sz w:val="22"/>
        </w:rPr>
        <w:t>Designer</w:t>
      </w:r>
      <w:r w:rsidRPr="00C64569">
        <w:rPr>
          <w:rFonts w:ascii="Arial" w:hAnsi="Arial"/>
          <w:color w:val="auto"/>
          <w:sz w:val="22"/>
        </w:rPr>
        <w:t>;</w:t>
      </w:r>
    </w:p>
    <w:p w14:paraId="4C7D145C" w14:textId="77777777" w:rsidR="00D51A9E" w:rsidRPr="00C64569" w:rsidRDefault="00F46C45" w:rsidP="00EE1CC2">
      <w:pPr>
        <w:pStyle w:val="BodyText"/>
        <w:widowControl w:val="0"/>
        <w:numPr>
          <w:ilvl w:val="2"/>
          <w:numId w:val="17"/>
        </w:numPr>
        <w:jc w:val="both"/>
        <w:rPr>
          <w:rFonts w:ascii="Arial" w:hAnsi="Arial"/>
          <w:color w:val="auto"/>
          <w:sz w:val="22"/>
        </w:rPr>
      </w:pPr>
      <w:r w:rsidRPr="00C64569">
        <w:rPr>
          <w:rFonts w:ascii="Arial" w:hAnsi="Arial"/>
          <w:color w:val="auto"/>
          <w:sz w:val="22"/>
        </w:rPr>
        <w:t xml:space="preserve">any </w:t>
      </w:r>
      <w:r w:rsidR="009A4B5A" w:rsidRPr="00C64569">
        <w:rPr>
          <w:rFonts w:ascii="Arial" w:hAnsi="Arial"/>
          <w:color w:val="auto"/>
          <w:sz w:val="22"/>
        </w:rPr>
        <w:t xml:space="preserve">damages arising in connection with a breach of </w:t>
      </w:r>
      <w:r w:rsidR="00220CDC" w:rsidRPr="00C64569">
        <w:rPr>
          <w:rFonts w:ascii="Arial" w:hAnsi="Arial"/>
          <w:color w:val="auto"/>
          <w:sz w:val="22"/>
        </w:rPr>
        <w:t xml:space="preserve">Section </w:t>
      </w:r>
      <w:r w:rsidRPr="00C64569">
        <w:rPr>
          <w:rFonts w:ascii="Arial" w:hAnsi="Arial"/>
          <w:color w:val="auto"/>
          <w:sz w:val="22"/>
        </w:rPr>
        <w:t>1</w:t>
      </w:r>
      <w:r w:rsidR="00B54648" w:rsidRPr="00C64569">
        <w:rPr>
          <w:rFonts w:ascii="Arial" w:hAnsi="Arial"/>
          <w:color w:val="auto"/>
          <w:sz w:val="22"/>
        </w:rPr>
        <w:t>7</w:t>
      </w:r>
      <w:r w:rsidR="009A4B5A" w:rsidRPr="00C64569">
        <w:rPr>
          <w:rFonts w:ascii="Arial" w:hAnsi="Arial"/>
          <w:color w:val="auto"/>
          <w:sz w:val="22"/>
        </w:rPr>
        <w:t xml:space="preserve"> (Intellectual Property);</w:t>
      </w:r>
      <w:r w:rsidRPr="00C64569">
        <w:rPr>
          <w:rFonts w:ascii="Arial" w:hAnsi="Arial"/>
          <w:color w:val="auto"/>
          <w:sz w:val="22"/>
        </w:rPr>
        <w:t xml:space="preserve"> or</w:t>
      </w:r>
    </w:p>
    <w:p w14:paraId="7582D9D9" w14:textId="0704288A" w:rsidR="00D51A9E" w:rsidRPr="00C64569" w:rsidRDefault="00F46C45" w:rsidP="00EE1CC2">
      <w:pPr>
        <w:pStyle w:val="BodyText"/>
        <w:widowControl w:val="0"/>
        <w:numPr>
          <w:ilvl w:val="2"/>
          <w:numId w:val="17"/>
        </w:numPr>
        <w:jc w:val="both"/>
        <w:rPr>
          <w:rFonts w:ascii="Arial" w:hAnsi="Arial"/>
          <w:color w:val="auto"/>
          <w:sz w:val="22"/>
        </w:rPr>
      </w:pPr>
      <w:r w:rsidRPr="00C64569">
        <w:rPr>
          <w:rFonts w:ascii="Arial" w:hAnsi="Arial"/>
          <w:color w:val="auto"/>
          <w:sz w:val="22"/>
        </w:rPr>
        <w:t xml:space="preserve">any </w:t>
      </w:r>
      <w:r w:rsidR="009A4B5A" w:rsidRPr="00C64569">
        <w:rPr>
          <w:rFonts w:ascii="Arial" w:hAnsi="Arial"/>
          <w:color w:val="auto"/>
          <w:sz w:val="22"/>
        </w:rPr>
        <w:t xml:space="preserve">damages arising in connection with a breach of </w:t>
      </w:r>
      <w:r w:rsidR="00220CDC" w:rsidRPr="00C64569">
        <w:rPr>
          <w:rFonts w:ascii="Arial" w:hAnsi="Arial"/>
          <w:color w:val="auto"/>
          <w:sz w:val="22"/>
        </w:rPr>
        <w:t xml:space="preserve">Section </w:t>
      </w:r>
      <w:r w:rsidR="00B54648" w:rsidRPr="00C64569">
        <w:rPr>
          <w:rFonts w:ascii="Arial" w:hAnsi="Arial"/>
          <w:color w:val="auto"/>
          <w:sz w:val="22"/>
        </w:rPr>
        <w:t xml:space="preserve">13 </w:t>
      </w:r>
      <w:r w:rsidR="009A4B5A" w:rsidRPr="00C64569">
        <w:rPr>
          <w:rFonts w:ascii="Arial" w:hAnsi="Arial"/>
          <w:color w:val="auto"/>
          <w:sz w:val="22"/>
        </w:rPr>
        <w:t>(Confidentiality</w:t>
      </w:r>
      <w:r w:rsidR="009A4B5A" w:rsidRPr="00C64569">
        <w:rPr>
          <w:rFonts w:ascii="Arial" w:hAnsi="Arial" w:cs="Arial"/>
          <w:color w:val="auto"/>
          <w:sz w:val="22"/>
          <w:szCs w:val="22"/>
        </w:rPr>
        <w:t>).</w:t>
      </w:r>
    </w:p>
    <w:p w14:paraId="37EC3E29" w14:textId="77777777" w:rsidR="00D51A9E" w:rsidRPr="00F66139" w:rsidRDefault="00720227" w:rsidP="00EE1CC2">
      <w:pPr>
        <w:pStyle w:val="BodyText"/>
        <w:widowControl w:val="0"/>
        <w:numPr>
          <w:ilvl w:val="1"/>
          <w:numId w:val="17"/>
        </w:numPr>
        <w:jc w:val="both"/>
        <w:rPr>
          <w:rFonts w:ascii="Arial" w:hAnsi="Arial" w:cs="Arial"/>
          <w:bCs/>
          <w:color w:val="auto"/>
          <w:sz w:val="22"/>
          <w:szCs w:val="22"/>
        </w:rPr>
      </w:pPr>
      <w:r w:rsidRPr="00F66139">
        <w:rPr>
          <w:rFonts w:ascii="Arial" w:hAnsi="Arial" w:cs="Arial"/>
          <w:color w:val="auto"/>
          <w:sz w:val="22"/>
          <w:szCs w:val="22"/>
        </w:rPr>
        <w:t xml:space="preserve">The provisions of this </w:t>
      </w:r>
      <w:r w:rsidR="00220CDC">
        <w:rPr>
          <w:rFonts w:ascii="Arial" w:hAnsi="Arial" w:cs="Arial"/>
          <w:color w:val="auto"/>
          <w:sz w:val="22"/>
          <w:szCs w:val="22"/>
        </w:rPr>
        <w:t>Section</w:t>
      </w:r>
      <w:r w:rsidR="00220CDC" w:rsidRPr="00F66139">
        <w:rPr>
          <w:rFonts w:ascii="Arial" w:hAnsi="Arial" w:cs="Arial"/>
          <w:color w:val="auto"/>
          <w:sz w:val="22"/>
          <w:szCs w:val="22"/>
        </w:rPr>
        <w:t xml:space="preserve"> </w:t>
      </w:r>
      <w:r w:rsidRPr="00F66139">
        <w:rPr>
          <w:rFonts w:ascii="Arial" w:hAnsi="Arial" w:cs="Arial"/>
          <w:color w:val="auto"/>
          <w:sz w:val="22"/>
          <w:szCs w:val="22"/>
        </w:rPr>
        <w:t>1</w:t>
      </w:r>
      <w:r w:rsidR="00594D07" w:rsidRPr="00F66139">
        <w:rPr>
          <w:rFonts w:ascii="Arial" w:hAnsi="Arial" w:cs="Arial"/>
          <w:color w:val="auto"/>
          <w:sz w:val="22"/>
          <w:szCs w:val="22"/>
        </w:rPr>
        <w:t>0</w:t>
      </w:r>
      <w:r w:rsidRPr="00F66139">
        <w:rPr>
          <w:rFonts w:ascii="Arial" w:hAnsi="Arial" w:cs="Arial"/>
          <w:color w:val="auto"/>
          <w:sz w:val="22"/>
          <w:szCs w:val="22"/>
        </w:rPr>
        <w:t xml:space="preserve"> will survive the termination of this Subcontract.</w:t>
      </w:r>
    </w:p>
    <w:p w14:paraId="7D198D1F" w14:textId="124ADC05" w:rsidR="00D51A9E" w:rsidRPr="00F66139" w:rsidRDefault="00EE5B2B" w:rsidP="00EE1CC2">
      <w:pPr>
        <w:pStyle w:val="Heading1"/>
        <w:widowControl w:val="0"/>
        <w:numPr>
          <w:ilvl w:val="0"/>
          <w:numId w:val="17"/>
        </w:numPr>
        <w:spacing w:after="120"/>
        <w:jc w:val="both"/>
        <w:rPr>
          <w:rFonts w:ascii="Arial" w:hAnsi="Arial" w:cs="Arial"/>
          <w:bCs w:val="0"/>
          <w:color w:val="auto"/>
          <w:sz w:val="22"/>
          <w:szCs w:val="22"/>
        </w:rPr>
      </w:pPr>
      <w:r>
        <w:rPr>
          <w:rFonts w:ascii="Arial" w:hAnsi="Arial" w:cs="Arial"/>
          <w:b/>
          <w:bCs w:val="0"/>
          <w:color w:val="auto"/>
          <w:sz w:val="22"/>
          <w:szCs w:val="22"/>
          <w:u w:val="single"/>
        </w:rPr>
        <w:t>SET-OFF</w:t>
      </w:r>
      <w:r w:rsidR="00AE7B29">
        <w:rPr>
          <w:rFonts w:ascii="Arial" w:hAnsi="Arial" w:cs="Arial"/>
          <w:b/>
          <w:bCs w:val="0"/>
          <w:color w:val="auto"/>
          <w:sz w:val="22"/>
          <w:szCs w:val="22"/>
          <w:u w:val="single"/>
        </w:rPr>
        <w:t xml:space="preserve"> AND </w:t>
      </w:r>
      <w:r w:rsidR="00720227" w:rsidRPr="00F66139">
        <w:rPr>
          <w:rFonts w:ascii="Arial" w:hAnsi="Arial" w:cs="Arial"/>
          <w:b/>
          <w:bCs w:val="0"/>
          <w:color w:val="auto"/>
          <w:sz w:val="22"/>
          <w:szCs w:val="22"/>
          <w:u w:val="single"/>
        </w:rPr>
        <w:t>WITHHOLDING</w:t>
      </w:r>
    </w:p>
    <w:p w14:paraId="5847E37C" w14:textId="6706003A" w:rsidR="00D51A9E" w:rsidRPr="00F66139" w:rsidRDefault="003E0A5A" w:rsidP="00EE1CC2">
      <w:pPr>
        <w:pStyle w:val="BodyText"/>
        <w:widowControl w:val="0"/>
        <w:numPr>
          <w:ilvl w:val="1"/>
          <w:numId w:val="17"/>
        </w:numPr>
        <w:jc w:val="both"/>
        <w:rPr>
          <w:rFonts w:ascii="Arial" w:hAnsi="Arial" w:cs="Arial"/>
          <w:bCs/>
          <w:color w:val="auto"/>
          <w:sz w:val="22"/>
          <w:szCs w:val="22"/>
        </w:rPr>
      </w:pPr>
      <w:r>
        <w:rPr>
          <w:rFonts w:ascii="Arial" w:hAnsi="Arial" w:cs="Arial"/>
          <w:color w:val="auto"/>
          <w:sz w:val="22"/>
          <w:szCs w:val="22"/>
        </w:rPr>
        <w:t>Client</w:t>
      </w:r>
      <w:r w:rsidR="00ED0AB0" w:rsidRPr="00F66139">
        <w:rPr>
          <w:rFonts w:ascii="Arial" w:hAnsi="Arial" w:cs="Arial"/>
          <w:color w:val="auto"/>
          <w:sz w:val="22"/>
          <w:szCs w:val="22"/>
        </w:rPr>
        <w:t xml:space="preserve"> may</w:t>
      </w:r>
      <w:r w:rsidR="00E50054">
        <w:rPr>
          <w:rFonts w:ascii="Arial" w:hAnsi="Arial" w:cs="Arial"/>
          <w:color w:val="auto"/>
          <w:sz w:val="22"/>
          <w:szCs w:val="22"/>
        </w:rPr>
        <w:t xml:space="preserve"> </w:t>
      </w:r>
      <w:r w:rsidR="00EE5B2B">
        <w:rPr>
          <w:rFonts w:ascii="Arial" w:hAnsi="Arial" w:cs="Arial"/>
          <w:color w:val="auto"/>
          <w:sz w:val="22"/>
          <w:szCs w:val="22"/>
        </w:rPr>
        <w:t xml:space="preserve">set-off </w:t>
      </w:r>
      <w:r w:rsidR="00E50054">
        <w:rPr>
          <w:rFonts w:ascii="Arial" w:hAnsi="Arial" w:cs="Arial"/>
          <w:color w:val="auto"/>
          <w:sz w:val="22"/>
          <w:szCs w:val="22"/>
        </w:rPr>
        <w:t xml:space="preserve">and </w:t>
      </w:r>
      <w:r w:rsidR="00ED0AB0" w:rsidRPr="00F66139">
        <w:rPr>
          <w:rFonts w:ascii="Arial" w:hAnsi="Arial" w:cs="Arial"/>
          <w:color w:val="auto"/>
          <w:sz w:val="22"/>
          <w:szCs w:val="22"/>
        </w:rPr>
        <w:t xml:space="preserve">deduct from any amounts due or to become due to Designer any sum or sums owed by Designer to </w:t>
      </w:r>
      <w:r>
        <w:rPr>
          <w:rFonts w:ascii="Arial" w:hAnsi="Arial" w:cs="Arial"/>
          <w:color w:val="auto"/>
          <w:sz w:val="22"/>
          <w:szCs w:val="22"/>
        </w:rPr>
        <w:t>Client</w:t>
      </w:r>
      <w:r w:rsidR="00ED0AB0" w:rsidRPr="00F66139">
        <w:rPr>
          <w:rFonts w:ascii="Arial" w:hAnsi="Arial" w:cs="Arial"/>
          <w:color w:val="auto"/>
          <w:sz w:val="22"/>
          <w:szCs w:val="22"/>
        </w:rPr>
        <w:t xml:space="preserve"> </w:t>
      </w:r>
      <w:r>
        <w:rPr>
          <w:rFonts w:ascii="Arial" w:hAnsi="Arial" w:cs="Arial"/>
          <w:color w:val="auto"/>
          <w:sz w:val="22"/>
          <w:szCs w:val="22"/>
        </w:rPr>
        <w:t xml:space="preserve">or its Affiliates </w:t>
      </w:r>
      <w:r w:rsidR="00ED0AB0" w:rsidRPr="00F66139">
        <w:rPr>
          <w:rFonts w:ascii="Arial" w:hAnsi="Arial" w:cs="Arial"/>
          <w:color w:val="auto"/>
          <w:sz w:val="22"/>
          <w:szCs w:val="22"/>
        </w:rPr>
        <w:t xml:space="preserve">under this </w:t>
      </w:r>
      <w:r w:rsidR="00DF0D3E" w:rsidRPr="00F66139">
        <w:rPr>
          <w:rFonts w:ascii="Arial" w:hAnsi="Arial" w:cs="Arial"/>
          <w:color w:val="auto"/>
          <w:sz w:val="22"/>
          <w:szCs w:val="22"/>
        </w:rPr>
        <w:t>Subcontract</w:t>
      </w:r>
      <w:r w:rsidR="00ED0AB0" w:rsidRPr="00F66139">
        <w:rPr>
          <w:rFonts w:ascii="Arial" w:hAnsi="Arial" w:cs="Arial"/>
          <w:color w:val="auto"/>
          <w:sz w:val="22"/>
          <w:szCs w:val="22"/>
        </w:rPr>
        <w:t>.</w:t>
      </w:r>
    </w:p>
    <w:p w14:paraId="58EEE463" w14:textId="783010EB" w:rsidR="00ED0AB0" w:rsidRPr="00F66139" w:rsidRDefault="00412C71" w:rsidP="00EE1CC2">
      <w:pPr>
        <w:pStyle w:val="BodyText"/>
        <w:widowControl w:val="0"/>
        <w:numPr>
          <w:ilvl w:val="1"/>
          <w:numId w:val="17"/>
        </w:numPr>
        <w:jc w:val="both"/>
        <w:rPr>
          <w:rFonts w:ascii="Arial" w:hAnsi="Arial" w:cs="Arial"/>
          <w:bCs/>
          <w:color w:val="auto"/>
          <w:sz w:val="22"/>
          <w:szCs w:val="22"/>
        </w:rPr>
      </w:pPr>
      <w:r w:rsidRPr="00F66139">
        <w:rPr>
          <w:rFonts w:ascii="Arial" w:hAnsi="Arial" w:cs="Arial"/>
          <w:color w:val="auto"/>
          <w:sz w:val="22"/>
          <w:szCs w:val="22"/>
        </w:rPr>
        <w:t xml:space="preserve">If Designer breaches </w:t>
      </w:r>
      <w:r w:rsidR="00ED0AB0" w:rsidRPr="00F66139">
        <w:rPr>
          <w:rFonts w:ascii="Arial" w:hAnsi="Arial" w:cs="Arial"/>
          <w:color w:val="auto"/>
          <w:sz w:val="22"/>
          <w:szCs w:val="22"/>
        </w:rPr>
        <w:t xml:space="preserve">any provision or obligation of this </w:t>
      </w:r>
      <w:r w:rsidR="00DF0D3E" w:rsidRPr="00F66139">
        <w:rPr>
          <w:rFonts w:ascii="Arial" w:hAnsi="Arial" w:cs="Arial"/>
          <w:color w:val="auto"/>
          <w:sz w:val="22"/>
          <w:szCs w:val="22"/>
        </w:rPr>
        <w:t>Subcontract</w:t>
      </w:r>
      <w:r w:rsidR="00ED0AB0" w:rsidRPr="00F66139">
        <w:rPr>
          <w:rFonts w:ascii="Arial" w:hAnsi="Arial" w:cs="Arial"/>
          <w:color w:val="auto"/>
          <w:sz w:val="22"/>
          <w:szCs w:val="22"/>
        </w:rPr>
        <w:t xml:space="preserve">, </w:t>
      </w:r>
      <w:r w:rsidR="00726FC3">
        <w:rPr>
          <w:rFonts w:ascii="Arial" w:hAnsi="Arial" w:cs="Arial"/>
          <w:color w:val="auto"/>
          <w:sz w:val="22"/>
          <w:szCs w:val="22"/>
        </w:rPr>
        <w:t>Client</w:t>
      </w:r>
      <w:r w:rsidR="00ED0AB0" w:rsidRPr="00F66139">
        <w:rPr>
          <w:rFonts w:ascii="Arial" w:hAnsi="Arial" w:cs="Arial"/>
          <w:color w:val="auto"/>
          <w:sz w:val="22"/>
          <w:szCs w:val="22"/>
        </w:rPr>
        <w:t xml:space="preserve"> </w:t>
      </w:r>
      <w:r w:rsidRPr="00F66139">
        <w:rPr>
          <w:rFonts w:ascii="Arial" w:hAnsi="Arial" w:cs="Arial"/>
          <w:color w:val="auto"/>
          <w:sz w:val="22"/>
          <w:szCs w:val="22"/>
        </w:rPr>
        <w:t>may</w:t>
      </w:r>
      <w:r w:rsidR="00ED0AB0" w:rsidRPr="00F66139">
        <w:rPr>
          <w:rFonts w:ascii="Arial" w:hAnsi="Arial" w:cs="Arial"/>
          <w:color w:val="auto"/>
          <w:sz w:val="22"/>
          <w:szCs w:val="22"/>
        </w:rPr>
        <w:t xml:space="preserve"> retain out of any payments due or to become due to Designer an amount sufficient </w:t>
      </w:r>
      <w:bookmarkStart w:id="19" w:name="_Hlk9008303"/>
      <w:r w:rsidR="00ED0AB0" w:rsidRPr="00F66139">
        <w:rPr>
          <w:rFonts w:ascii="Arial" w:hAnsi="Arial" w:cs="Arial"/>
          <w:color w:val="auto"/>
          <w:sz w:val="22"/>
          <w:szCs w:val="22"/>
        </w:rPr>
        <w:t xml:space="preserve">to protect </w:t>
      </w:r>
      <w:r w:rsidR="00726FC3">
        <w:rPr>
          <w:rFonts w:ascii="Arial" w:hAnsi="Arial" w:cs="Arial"/>
          <w:color w:val="auto"/>
          <w:sz w:val="22"/>
          <w:szCs w:val="22"/>
        </w:rPr>
        <w:t>Client</w:t>
      </w:r>
      <w:r w:rsidR="00ED0AB0" w:rsidRPr="00F66139">
        <w:rPr>
          <w:rFonts w:ascii="Arial" w:hAnsi="Arial" w:cs="Arial"/>
          <w:color w:val="auto"/>
          <w:sz w:val="22"/>
          <w:szCs w:val="22"/>
        </w:rPr>
        <w:t xml:space="preserve"> </w:t>
      </w:r>
      <w:r w:rsidR="00726FC3">
        <w:rPr>
          <w:rFonts w:ascii="Arial" w:hAnsi="Arial" w:cs="Arial"/>
          <w:color w:val="auto"/>
          <w:sz w:val="22"/>
          <w:szCs w:val="22"/>
        </w:rPr>
        <w:t xml:space="preserve">and its Affiliates </w:t>
      </w:r>
      <w:r w:rsidR="00ED0AB0" w:rsidRPr="00F66139">
        <w:rPr>
          <w:rFonts w:ascii="Arial" w:hAnsi="Arial" w:cs="Arial"/>
          <w:color w:val="auto"/>
          <w:sz w:val="22"/>
          <w:szCs w:val="22"/>
        </w:rPr>
        <w:t>from any and all los</w:t>
      </w:r>
      <w:r w:rsidRPr="00F66139">
        <w:rPr>
          <w:rFonts w:ascii="Arial" w:hAnsi="Arial" w:cs="Arial"/>
          <w:color w:val="auto"/>
          <w:sz w:val="22"/>
          <w:szCs w:val="22"/>
        </w:rPr>
        <w:t>s, damage or expense resulting from Designer’s breach(es)</w:t>
      </w:r>
      <w:r w:rsidR="00ED0AB0" w:rsidRPr="00F66139">
        <w:rPr>
          <w:rFonts w:ascii="Arial" w:hAnsi="Arial" w:cs="Arial"/>
          <w:color w:val="auto"/>
          <w:sz w:val="22"/>
          <w:szCs w:val="22"/>
        </w:rPr>
        <w:t>, unti</w:t>
      </w:r>
      <w:r w:rsidRPr="00F66139">
        <w:rPr>
          <w:rFonts w:ascii="Arial" w:hAnsi="Arial" w:cs="Arial"/>
          <w:color w:val="auto"/>
          <w:sz w:val="22"/>
          <w:szCs w:val="22"/>
        </w:rPr>
        <w:t xml:space="preserve">l Designer cures the breach as reasonably determined by </w:t>
      </w:r>
      <w:r w:rsidR="001764CB">
        <w:rPr>
          <w:rFonts w:ascii="Arial" w:hAnsi="Arial" w:cs="Arial"/>
          <w:color w:val="auto"/>
          <w:sz w:val="22"/>
          <w:szCs w:val="22"/>
        </w:rPr>
        <w:t>Client</w:t>
      </w:r>
      <w:r w:rsidRPr="00F66139">
        <w:rPr>
          <w:rFonts w:ascii="Arial" w:hAnsi="Arial" w:cs="Arial"/>
          <w:color w:val="auto"/>
          <w:sz w:val="22"/>
          <w:szCs w:val="22"/>
        </w:rPr>
        <w:t xml:space="preserve"> </w:t>
      </w:r>
      <w:r w:rsidR="00ED0AB0" w:rsidRPr="00F66139">
        <w:rPr>
          <w:rFonts w:ascii="Arial" w:hAnsi="Arial" w:cs="Arial"/>
          <w:color w:val="auto"/>
          <w:sz w:val="22"/>
          <w:szCs w:val="22"/>
        </w:rPr>
        <w:t xml:space="preserve">or adjudicated by </w:t>
      </w:r>
      <w:bookmarkEnd w:id="19"/>
      <w:r w:rsidR="003020E9" w:rsidRPr="00F66139">
        <w:rPr>
          <w:rFonts w:ascii="Arial" w:hAnsi="Arial" w:cs="Arial"/>
          <w:color w:val="auto"/>
          <w:sz w:val="22"/>
          <w:szCs w:val="22"/>
        </w:rPr>
        <w:t>dispute resolution</w:t>
      </w:r>
      <w:r w:rsidR="00617AA9" w:rsidRPr="00617AA9">
        <w:rPr>
          <w:rFonts w:ascii="Arial" w:hAnsi="Arial" w:cs="Arial"/>
          <w:color w:val="auto"/>
          <w:sz w:val="22"/>
          <w:szCs w:val="22"/>
        </w:rPr>
        <w:t xml:space="preserve"> </w:t>
      </w:r>
      <w:r w:rsidR="00617AA9">
        <w:rPr>
          <w:rFonts w:ascii="Arial" w:hAnsi="Arial" w:cs="Arial"/>
          <w:color w:val="auto"/>
          <w:sz w:val="22"/>
          <w:szCs w:val="22"/>
        </w:rPr>
        <w:t>as stated in Section 8</w:t>
      </w:r>
      <w:r w:rsidR="00617AA9" w:rsidRPr="00F66139">
        <w:rPr>
          <w:rFonts w:ascii="Arial" w:hAnsi="Arial" w:cs="Arial"/>
          <w:color w:val="auto"/>
          <w:sz w:val="22"/>
          <w:szCs w:val="22"/>
        </w:rPr>
        <w:t xml:space="preserve">. </w:t>
      </w:r>
      <w:r w:rsidR="00617AA9" w:rsidRPr="000D7FA7">
        <w:rPr>
          <w:rFonts w:ascii="Arial" w:hAnsi="Arial" w:cs="Arial"/>
          <w:color w:val="auto"/>
          <w:sz w:val="22"/>
          <w:szCs w:val="22"/>
        </w:rPr>
        <w:t xml:space="preserve"> Designer is </w:t>
      </w:r>
      <w:r w:rsidR="00617AA9">
        <w:rPr>
          <w:rFonts w:ascii="Arial" w:hAnsi="Arial" w:cs="Arial"/>
          <w:color w:val="auto"/>
          <w:sz w:val="22"/>
          <w:szCs w:val="22"/>
        </w:rPr>
        <w:t xml:space="preserve">to be </w:t>
      </w:r>
      <w:r w:rsidR="00617AA9" w:rsidRPr="000D7FA7">
        <w:rPr>
          <w:rFonts w:ascii="Arial" w:hAnsi="Arial" w:cs="Arial"/>
          <w:color w:val="auto"/>
          <w:sz w:val="22"/>
          <w:szCs w:val="22"/>
        </w:rPr>
        <w:t xml:space="preserve">notified in writing of any such withholding, </w:t>
      </w:r>
      <w:r w:rsidR="00DE52B1">
        <w:rPr>
          <w:rFonts w:ascii="Arial" w:hAnsi="Arial" w:cs="Arial"/>
          <w:color w:val="auto"/>
          <w:sz w:val="22"/>
          <w:szCs w:val="22"/>
        </w:rPr>
        <w:t xml:space="preserve">and </w:t>
      </w:r>
      <w:r w:rsidR="00617AA9" w:rsidRPr="000D7FA7">
        <w:rPr>
          <w:rFonts w:ascii="Arial" w:hAnsi="Arial" w:cs="Arial"/>
          <w:color w:val="auto"/>
          <w:sz w:val="22"/>
          <w:szCs w:val="22"/>
        </w:rPr>
        <w:t xml:space="preserve">the basis for Contractor’s withholding, within five (5) days of </w:t>
      </w:r>
      <w:r w:rsidR="00617AA9">
        <w:rPr>
          <w:rFonts w:ascii="Arial" w:hAnsi="Arial" w:cs="Arial"/>
          <w:color w:val="auto"/>
          <w:sz w:val="22"/>
          <w:szCs w:val="22"/>
        </w:rPr>
        <w:t>any such</w:t>
      </w:r>
      <w:r w:rsidR="00617AA9" w:rsidRPr="000D7FA7">
        <w:rPr>
          <w:rFonts w:ascii="Arial" w:hAnsi="Arial" w:cs="Arial"/>
          <w:color w:val="auto"/>
          <w:sz w:val="22"/>
          <w:szCs w:val="22"/>
        </w:rPr>
        <w:t xml:space="preserve"> withholding</w:t>
      </w:r>
      <w:r w:rsidR="00ED0AB0" w:rsidRPr="00F66139">
        <w:rPr>
          <w:rFonts w:ascii="Arial" w:hAnsi="Arial" w:cs="Arial"/>
          <w:color w:val="auto"/>
          <w:sz w:val="22"/>
          <w:szCs w:val="22"/>
        </w:rPr>
        <w:t>.</w:t>
      </w:r>
      <w:r w:rsidR="00720227" w:rsidRPr="00F66139">
        <w:rPr>
          <w:rFonts w:ascii="Arial" w:hAnsi="Arial" w:cs="Arial"/>
          <w:color w:val="auto"/>
          <w:sz w:val="22"/>
          <w:szCs w:val="22"/>
        </w:rPr>
        <w:t xml:space="preserve"> </w:t>
      </w:r>
    </w:p>
    <w:p w14:paraId="5FBC89B9" w14:textId="77777777" w:rsidR="00D51A9E" w:rsidRPr="00F66139" w:rsidRDefault="00720227" w:rsidP="00EE1CC2">
      <w:pPr>
        <w:pStyle w:val="Heading1"/>
        <w:widowControl w:val="0"/>
        <w:numPr>
          <w:ilvl w:val="0"/>
          <w:numId w:val="17"/>
        </w:numPr>
        <w:spacing w:after="120"/>
        <w:jc w:val="both"/>
        <w:rPr>
          <w:rFonts w:ascii="Arial" w:hAnsi="Arial" w:cs="Arial"/>
          <w:b/>
          <w:color w:val="auto"/>
          <w:sz w:val="22"/>
          <w:szCs w:val="22"/>
        </w:rPr>
      </w:pPr>
      <w:r w:rsidRPr="00F66139">
        <w:rPr>
          <w:rFonts w:ascii="Arial" w:hAnsi="Arial" w:cs="Arial"/>
          <w:b/>
          <w:color w:val="auto"/>
          <w:sz w:val="22"/>
          <w:szCs w:val="22"/>
          <w:u w:val="single"/>
        </w:rPr>
        <w:t>WAIVER OF CONSEQUENTIAL DAMAGES</w:t>
      </w:r>
      <w:r w:rsidR="00F17CAC" w:rsidRPr="00F66139">
        <w:rPr>
          <w:rFonts w:ascii="Arial" w:hAnsi="Arial" w:cs="Arial"/>
          <w:b/>
          <w:color w:val="auto"/>
          <w:sz w:val="22"/>
          <w:szCs w:val="22"/>
          <w:u w:val="single"/>
        </w:rPr>
        <w:t xml:space="preserve"> </w:t>
      </w:r>
      <w:r w:rsidR="003020E9" w:rsidRPr="00442BB5">
        <w:rPr>
          <w:rFonts w:ascii="Arial" w:hAnsi="Arial" w:cs="Arial"/>
          <w:b/>
          <w:color w:val="FF0000"/>
          <w:sz w:val="22"/>
          <w:szCs w:val="22"/>
          <w:u w:val="single"/>
        </w:rPr>
        <w:t>[NTD: Provision</w:t>
      </w:r>
      <w:r w:rsidR="000A18D6" w:rsidRPr="00442BB5">
        <w:rPr>
          <w:rFonts w:ascii="Arial" w:hAnsi="Arial" w:cs="Arial"/>
          <w:b/>
          <w:color w:val="FF0000"/>
          <w:sz w:val="22"/>
          <w:szCs w:val="22"/>
          <w:u w:val="single"/>
        </w:rPr>
        <w:t>s</w:t>
      </w:r>
      <w:r w:rsidR="003020E9" w:rsidRPr="00442BB5">
        <w:rPr>
          <w:rFonts w:ascii="Arial" w:hAnsi="Arial" w:cs="Arial"/>
          <w:b/>
          <w:color w:val="FF0000"/>
          <w:sz w:val="22"/>
          <w:szCs w:val="22"/>
          <w:u w:val="single"/>
        </w:rPr>
        <w:t xml:space="preserve"> to be conformed with Prime Contract provision, if any</w:t>
      </w:r>
      <w:r w:rsidR="006672B0" w:rsidRPr="00442BB5">
        <w:rPr>
          <w:rFonts w:ascii="Arial" w:hAnsi="Arial" w:cs="Arial"/>
          <w:b/>
          <w:color w:val="FF0000"/>
          <w:sz w:val="22"/>
          <w:szCs w:val="22"/>
          <w:u w:val="single"/>
        </w:rPr>
        <w:t>. In particular, exceptions to be back to back with Prime Contract</w:t>
      </w:r>
      <w:r w:rsidR="003020E9" w:rsidRPr="00442BB5">
        <w:rPr>
          <w:rFonts w:ascii="Arial" w:hAnsi="Arial" w:cs="Arial"/>
          <w:b/>
          <w:color w:val="FF0000"/>
          <w:sz w:val="22"/>
          <w:szCs w:val="22"/>
          <w:u w:val="single"/>
        </w:rPr>
        <w:t>]</w:t>
      </w:r>
    </w:p>
    <w:p w14:paraId="5EFC5D4A" w14:textId="30C1E0A8" w:rsidR="00D51A9E" w:rsidRPr="00F66139" w:rsidRDefault="00ED0AB0" w:rsidP="00EE1CC2">
      <w:pPr>
        <w:pStyle w:val="BodyText"/>
        <w:widowControl w:val="0"/>
        <w:numPr>
          <w:ilvl w:val="1"/>
          <w:numId w:val="17"/>
        </w:numPr>
        <w:jc w:val="both"/>
        <w:rPr>
          <w:rFonts w:ascii="Arial" w:hAnsi="Arial" w:cs="Arial"/>
          <w:b/>
          <w:color w:val="auto"/>
          <w:sz w:val="22"/>
          <w:szCs w:val="22"/>
        </w:rPr>
      </w:pPr>
      <w:r w:rsidRPr="00F66139">
        <w:rPr>
          <w:rFonts w:ascii="Arial" w:hAnsi="Arial" w:cs="Arial"/>
          <w:color w:val="auto"/>
          <w:sz w:val="22"/>
          <w:szCs w:val="22"/>
        </w:rPr>
        <w:t xml:space="preserve">To the fullest extent permitted by law, neither </w:t>
      </w:r>
      <w:r w:rsidR="00DF0D3E" w:rsidRPr="00F66139">
        <w:rPr>
          <w:rFonts w:ascii="Arial" w:hAnsi="Arial" w:cs="Arial"/>
          <w:color w:val="auto"/>
          <w:sz w:val="22"/>
          <w:szCs w:val="22"/>
        </w:rPr>
        <w:t>Party</w:t>
      </w:r>
      <w:r w:rsidRPr="00F66139">
        <w:rPr>
          <w:rFonts w:ascii="Arial" w:hAnsi="Arial" w:cs="Arial"/>
          <w:color w:val="auto"/>
          <w:sz w:val="22"/>
          <w:szCs w:val="22"/>
        </w:rPr>
        <w:t xml:space="preserve"> will be liable to </w:t>
      </w:r>
      <w:r w:rsidR="00300435" w:rsidRPr="00F66139">
        <w:rPr>
          <w:rFonts w:ascii="Arial" w:hAnsi="Arial" w:cs="Arial"/>
          <w:color w:val="auto"/>
          <w:sz w:val="22"/>
          <w:szCs w:val="22"/>
        </w:rPr>
        <w:t>the other for any</w:t>
      </w:r>
      <w:r w:rsidR="003020E9" w:rsidRPr="00F66139">
        <w:rPr>
          <w:rFonts w:ascii="Arial" w:hAnsi="Arial" w:cs="Arial"/>
          <w:color w:val="auto"/>
          <w:sz w:val="22"/>
          <w:szCs w:val="22"/>
        </w:rPr>
        <w:t xml:space="preserve"> indirect,</w:t>
      </w:r>
      <w:r w:rsidR="00B54648" w:rsidRPr="00F66139">
        <w:rPr>
          <w:rFonts w:ascii="Arial" w:hAnsi="Arial" w:cs="Arial"/>
          <w:color w:val="auto"/>
          <w:sz w:val="22"/>
          <w:szCs w:val="22"/>
        </w:rPr>
        <w:t xml:space="preserve"> </w:t>
      </w:r>
      <w:r w:rsidR="003020E9" w:rsidRPr="00F66139">
        <w:rPr>
          <w:rFonts w:ascii="Arial" w:hAnsi="Arial" w:cs="Arial"/>
          <w:color w:val="auto"/>
          <w:sz w:val="22"/>
          <w:szCs w:val="22"/>
        </w:rPr>
        <w:t>incidental,</w:t>
      </w:r>
      <w:r w:rsidR="00300435" w:rsidRPr="00F66139">
        <w:rPr>
          <w:rFonts w:ascii="Arial" w:hAnsi="Arial" w:cs="Arial"/>
          <w:color w:val="auto"/>
          <w:sz w:val="22"/>
          <w:szCs w:val="22"/>
        </w:rPr>
        <w:t xml:space="preserve"> consequential</w:t>
      </w:r>
      <w:r w:rsidR="00636076" w:rsidRPr="00F66139">
        <w:rPr>
          <w:rFonts w:ascii="Arial" w:hAnsi="Arial" w:cs="Arial"/>
          <w:color w:val="auto"/>
          <w:sz w:val="22"/>
          <w:szCs w:val="22"/>
        </w:rPr>
        <w:t>,</w:t>
      </w:r>
      <w:r w:rsidRPr="00F66139">
        <w:rPr>
          <w:rFonts w:ascii="Arial" w:hAnsi="Arial" w:cs="Arial"/>
          <w:color w:val="auto"/>
          <w:sz w:val="22"/>
          <w:szCs w:val="22"/>
        </w:rPr>
        <w:t xml:space="preserve"> or special damages </w:t>
      </w:r>
      <w:r w:rsidR="003020E9" w:rsidRPr="00F66139">
        <w:rPr>
          <w:rFonts w:ascii="Arial" w:hAnsi="Arial" w:cs="Arial"/>
          <w:color w:val="auto"/>
          <w:sz w:val="22"/>
          <w:szCs w:val="22"/>
        </w:rPr>
        <w:t xml:space="preserve">suffered by the such other Party, whether based on contract, tort or howsoever caused, except to the extent recoverable under any insurance policies </w:t>
      </w:r>
      <w:r w:rsidR="000A18D6" w:rsidRPr="00F66139">
        <w:rPr>
          <w:rFonts w:ascii="Arial" w:hAnsi="Arial" w:cs="Arial"/>
          <w:color w:val="auto"/>
          <w:sz w:val="22"/>
          <w:szCs w:val="22"/>
        </w:rPr>
        <w:t xml:space="preserve">in </w:t>
      </w:r>
      <w:r w:rsidR="00220CDC">
        <w:rPr>
          <w:rFonts w:ascii="Arial" w:hAnsi="Arial" w:cs="Arial"/>
          <w:color w:val="auto"/>
          <w:sz w:val="22"/>
          <w:szCs w:val="22"/>
        </w:rPr>
        <w:t>Section</w:t>
      </w:r>
      <w:r w:rsidR="00220CDC" w:rsidRPr="00F66139">
        <w:rPr>
          <w:rFonts w:ascii="Arial" w:hAnsi="Arial" w:cs="Arial"/>
          <w:color w:val="auto"/>
          <w:sz w:val="22"/>
          <w:szCs w:val="22"/>
        </w:rPr>
        <w:t xml:space="preserve"> </w:t>
      </w:r>
      <w:r w:rsidR="005F3577" w:rsidRPr="00F66139">
        <w:rPr>
          <w:rFonts w:ascii="Arial" w:hAnsi="Arial" w:cs="Arial"/>
          <w:color w:val="auto"/>
          <w:sz w:val="22"/>
          <w:szCs w:val="22"/>
        </w:rPr>
        <w:t>9</w:t>
      </w:r>
      <w:r w:rsidR="000A18D6" w:rsidRPr="00F66139">
        <w:rPr>
          <w:rFonts w:ascii="Arial" w:hAnsi="Arial" w:cs="Arial"/>
          <w:color w:val="auto"/>
          <w:sz w:val="22"/>
          <w:szCs w:val="22"/>
        </w:rPr>
        <w:t>.  The Parties agree</w:t>
      </w:r>
      <w:r w:rsidR="00771949">
        <w:rPr>
          <w:rFonts w:ascii="Arial" w:hAnsi="Arial" w:cs="Arial"/>
          <w:color w:val="auto"/>
          <w:sz w:val="22"/>
          <w:szCs w:val="22"/>
        </w:rPr>
        <w:t>, however,</w:t>
      </w:r>
      <w:r w:rsidR="000A18D6" w:rsidRPr="00F66139">
        <w:rPr>
          <w:rFonts w:ascii="Arial" w:hAnsi="Arial" w:cs="Arial"/>
          <w:color w:val="auto"/>
          <w:sz w:val="22"/>
          <w:szCs w:val="22"/>
        </w:rPr>
        <w:t xml:space="preserve"> that any liquidated damages under the Prime Contract </w:t>
      </w:r>
      <w:r w:rsidR="00771949">
        <w:rPr>
          <w:rFonts w:ascii="Arial" w:hAnsi="Arial" w:cs="Arial"/>
          <w:color w:val="auto"/>
          <w:sz w:val="22"/>
          <w:szCs w:val="22"/>
        </w:rPr>
        <w:t>shall</w:t>
      </w:r>
      <w:r w:rsidR="000A18D6" w:rsidRPr="00F66139">
        <w:rPr>
          <w:rFonts w:ascii="Arial" w:hAnsi="Arial" w:cs="Arial"/>
          <w:color w:val="auto"/>
          <w:sz w:val="22"/>
          <w:szCs w:val="22"/>
        </w:rPr>
        <w:t xml:space="preserve"> not </w:t>
      </w:r>
      <w:r w:rsidR="00771949">
        <w:rPr>
          <w:rFonts w:ascii="Arial" w:hAnsi="Arial" w:cs="Arial"/>
          <w:color w:val="auto"/>
          <w:sz w:val="22"/>
          <w:szCs w:val="22"/>
        </w:rPr>
        <w:t xml:space="preserve">be </w:t>
      </w:r>
      <w:r w:rsidR="000A18D6" w:rsidRPr="00F66139">
        <w:rPr>
          <w:rFonts w:ascii="Arial" w:hAnsi="Arial" w:cs="Arial"/>
          <w:color w:val="auto"/>
          <w:sz w:val="22"/>
          <w:szCs w:val="22"/>
        </w:rPr>
        <w:t>considered consequential damages</w:t>
      </w:r>
      <w:r w:rsidR="00771949">
        <w:rPr>
          <w:rFonts w:ascii="Arial" w:hAnsi="Arial" w:cs="Arial"/>
          <w:color w:val="auto"/>
          <w:sz w:val="22"/>
          <w:szCs w:val="22"/>
        </w:rPr>
        <w:t xml:space="preserve"> for purposes of this Section 12.A</w:t>
      </w:r>
      <w:r w:rsidR="000A18D6" w:rsidRPr="00F66139">
        <w:rPr>
          <w:rFonts w:ascii="Arial" w:hAnsi="Arial" w:cs="Arial"/>
          <w:color w:val="auto"/>
          <w:sz w:val="22"/>
          <w:szCs w:val="22"/>
        </w:rPr>
        <w:t xml:space="preserve">.  </w:t>
      </w:r>
      <w:r w:rsidRPr="00F66139">
        <w:rPr>
          <w:rFonts w:ascii="Arial" w:hAnsi="Arial" w:cs="Arial"/>
          <w:color w:val="auto"/>
          <w:sz w:val="22"/>
          <w:szCs w:val="22"/>
        </w:rPr>
        <w:t xml:space="preserve"> </w:t>
      </w:r>
    </w:p>
    <w:p w14:paraId="1293CCFB" w14:textId="2B3DCB56" w:rsidR="00716C04" w:rsidRPr="00F66139" w:rsidRDefault="00ED0AB0" w:rsidP="00EE1CC2">
      <w:pPr>
        <w:pStyle w:val="BodyText"/>
        <w:widowControl w:val="0"/>
        <w:numPr>
          <w:ilvl w:val="1"/>
          <w:numId w:val="17"/>
        </w:numPr>
        <w:jc w:val="both"/>
        <w:rPr>
          <w:rFonts w:ascii="Arial" w:hAnsi="Arial" w:cs="Arial"/>
          <w:color w:val="auto"/>
          <w:sz w:val="22"/>
          <w:szCs w:val="22"/>
        </w:rPr>
      </w:pPr>
      <w:r w:rsidRPr="00F66139">
        <w:rPr>
          <w:rFonts w:ascii="Arial" w:hAnsi="Arial" w:cs="Arial"/>
          <w:color w:val="auto"/>
          <w:sz w:val="22"/>
          <w:szCs w:val="22"/>
        </w:rPr>
        <w:t>Th</w:t>
      </w:r>
      <w:r w:rsidR="001E7536" w:rsidRPr="00F66139">
        <w:rPr>
          <w:rFonts w:ascii="Arial" w:hAnsi="Arial" w:cs="Arial"/>
          <w:color w:val="auto"/>
          <w:sz w:val="22"/>
          <w:szCs w:val="22"/>
        </w:rPr>
        <w:t xml:space="preserve">e </w:t>
      </w:r>
      <w:r w:rsidRPr="00F66139">
        <w:rPr>
          <w:rFonts w:ascii="Arial" w:hAnsi="Arial" w:cs="Arial"/>
          <w:color w:val="auto"/>
          <w:sz w:val="22"/>
          <w:szCs w:val="22"/>
        </w:rPr>
        <w:t xml:space="preserve">limitation </w:t>
      </w:r>
      <w:r w:rsidR="001E7536" w:rsidRPr="00F66139">
        <w:rPr>
          <w:rFonts w:ascii="Arial" w:hAnsi="Arial" w:cs="Arial"/>
          <w:color w:val="auto"/>
          <w:sz w:val="22"/>
          <w:szCs w:val="22"/>
        </w:rPr>
        <w:t>set forth in Section</w:t>
      </w:r>
      <w:r w:rsidR="0070579D" w:rsidRPr="00F66139">
        <w:rPr>
          <w:rFonts w:ascii="Arial" w:hAnsi="Arial" w:cs="Arial"/>
          <w:color w:val="auto"/>
          <w:sz w:val="22"/>
          <w:szCs w:val="22"/>
        </w:rPr>
        <w:t xml:space="preserve"> 12</w:t>
      </w:r>
      <w:r w:rsidR="00771949">
        <w:rPr>
          <w:rFonts w:ascii="Arial" w:hAnsi="Arial" w:cs="Arial"/>
          <w:color w:val="auto"/>
          <w:sz w:val="22"/>
          <w:szCs w:val="22"/>
        </w:rPr>
        <w:t>.</w:t>
      </w:r>
      <w:r w:rsidR="00F23EBC" w:rsidRPr="00F66139">
        <w:rPr>
          <w:rFonts w:ascii="Arial" w:hAnsi="Arial" w:cs="Arial"/>
          <w:color w:val="auto"/>
          <w:sz w:val="22"/>
          <w:szCs w:val="22"/>
        </w:rPr>
        <w:t>A</w:t>
      </w:r>
      <w:r w:rsidR="00771949">
        <w:rPr>
          <w:rFonts w:ascii="Arial" w:hAnsi="Arial" w:cs="Arial"/>
          <w:color w:val="auto"/>
          <w:sz w:val="22"/>
          <w:szCs w:val="22"/>
        </w:rPr>
        <w:t xml:space="preserve"> </w:t>
      </w:r>
      <w:r w:rsidR="001E7536" w:rsidRPr="00F66139">
        <w:rPr>
          <w:rFonts w:ascii="Arial" w:hAnsi="Arial" w:cs="Arial"/>
          <w:color w:val="auto"/>
          <w:sz w:val="22"/>
          <w:szCs w:val="22"/>
        </w:rPr>
        <w:t xml:space="preserve">does </w:t>
      </w:r>
      <w:r w:rsidRPr="00F66139">
        <w:rPr>
          <w:rFonts w:ascii="Arial" w:hAnsi="Arial" w:cs="Arial"/>
          <w:color w:val="auto"/>
          <w:sz w:val="22"/>
          <w:szCs w:val="22"/>
        </w:rPr>
        <w:t>not apply to</w:t>
      </w:r>
      <w:r w:rsidR="000A18D6" w:rsidRPr="00F66139">
        <w:rPr>
          <w:rFonts w:ascii="Arial" w:hAnsi="Arial" w:cs="Arial"/>
          <w:color w:val="auto"/>
          <w:sz w:val="22"/>
          <w:szCs w:val="22"/>
        </w:rPr>
        <w:t xml:space="preserve"> c</w:t>
      </w:r>
      <w:r w:rsidRPr="00F66139">
        <w:rPr>
          <w:rFonts w:ascii="Arial" w:hAnsi="Arial" w:cs="Arial"/>
          <w:color w:val="auto"/>
          <w:sz w:val="22"/>
          <w:szCs w:val="22"/>
        </w:rPr>
        <w:t>laims initiated by Owner or other third part</w:t>
      </w:r>
      <w:r w:rsidR="00720227" w:rsidRPr="00F66139">
        <w:rPr>
          <w:rFonts w:ascii="Arial" w:hAnsi="Arial" w:cs="Arial"/>
          <w:color w:val="auto"/>
          <w:sz w:val="22"/>
          <w:szCs w:val="22"/>
        </w:rPr>
        <w:t>ies</w:t>
      </w:r>
      <w:r w:rsidR="000A18D6" w:rsidRPr="00F66139">
        <w:rPr>
          <w:rFonts w:ascii="Arial" w:hAnsi="Arial" w:cs="Arial"/>
          <w:color w:val="auto"/>
          <w:sz w:val="22"/>
          <w:szCs w:val="22"/>
        </w:rPr>
        <w:t xml:space="preserve"> or</w:t>
      </w:r>
      <w:r w:rsidR="000A18D6" w:rsidRPr="00F66139">
        <w:rPr>
          <w:rFonts w:ascii="Arial" w:hAnsi="Arial" w:cs="Arial"/>
          <w:b/>
          <w:color w:val="auto"/>
          <w:sz w:val="22"/>
          <w:szCs w:val="22"/>
        </w:rPr>
        <w:t xml:space="preserve"> </w:t>
      </w:r>
      <w:r w:rsidR="00D35BA9" w:rsidRPr="00F66139">
        <w:rPr>
          <w:rFonts w:ascii="Arial" w:hAnsi="Arial" w:cs="Arial"/>
          <w:color w:val="auto"/>
          <w:sz w:val="22"/>
          <w:szCs w:val="22"/>
        </w:rPr>
        <w:t xml:space="preserve">Designer’s </w:t>
      </w:r>
      <w:r w:rsidR="00774C98" w:rsidRPr="00F66139">
        <w:rPr>
          <w:rFonts w:ascii="Arial" w:hAnsi="Arial" w:cs="Arial"/>
          <w:color w:val="auto"/>
          <w:sz w:val="22"/>
          <w:szCs w:val="22"/>
        </w:rPr>
        <w:t>third-party</w:t>
      </w:r>
      <w:r w:rsidR="00D35BA9" w:rsidRPr="00F66139">
        <w:rPr>
          <w:rFonts w:ascii="Arial" w:hAnsi="Arial" w:cs="Arial"/>
          <w:color w:val="auto"/>
          <w:sz w:val="22"/>
          <w:szCs w:val="22"/>
        </w:rPr>
        <w:t xml:space="preserve"> indemnification obligations under </w:t>
      </w:r>
      <w:r w:rsidR="00220CDC">
        <w:rPr>
          <w:rFonts w:ascii="Arial" w:hAnsi="Arial" w:cs="Arial"/>
          <w:color w:val="auto"/>
          <w:sz w:val="22"/>
          <w:szCs w:val="22"/>
        </w:rPr>
        <w:t>Section</w:t>
      </w:r>
      <w:r w:rsidR="00220CDC" w:rsidRPr="00F66139">
        <w:rPr>
          <w:rFonts w:ascii="Arial" w:hAnsi="Arial" w:cs="Arial"/>
          <w:color w:val="auto"/>
          <w:sz w:val="22"/>
          <w:szCs w:val="22"/>
        </w:rPr>
        <w:t xml:space="preserve"> </w:t>
      </w:r>
      <w:r w:rsidR="00D35BA9" w:rsidRPr="00F66139">
        <w:rPr>
          <w:rFonts w:ascii="Arial" w:hAnsi="Arial" w:cs="Arial"/>
          <w:color w:val="auto"/>
          <w:sz w:val="22"/>
          <w:szCs w:val="22"/>
        </w:rPr>
        <w:t>1</w:t>
      </w:r>
      <w:r w:rsidR="0070579D" w:rsidRPr="00F66139">
        <w:rPr>
          <w:rFonts w:ascii="Arial" w:hAnsi="Arial" w:cs="Arial"/>
          <w:color w:val="auto"/>
          <w:sz w:val="22"/>
          <w:szCs w:val="22"/>
        </w:rPr>
        <w:t>0</w:t>
      </w:r>
      <w:r w:rsidR="000A18D6" w:rsidRPr="00F66139">
        <w:rPr>
          <w:rFonts w:ascii="Arial" w:hAnsi="Arial" w:cs="Arial"/>
          <w:color w:val="auto"/>
          <w:sz w:val="22"/>
          <w:szCs w:val="22"/>
        </w:rPr>
        <w:t xml:space="preserve">.  </w:t>
      </w:r>
    </w:p>
    <w:p w14:paraId="4B2B7EA4" w14:textId="77777777" w:rsidR="00D35BA9" w:rsidRPr="00F66139" w:rsidRDefault="00D35BA9" w:rsidP="00716C04">
      <w:pPr>
        <w:rPr>
          <w:rFonts w:ascii="Arial" w:hAnsi="Arial" w:cs="Arial"/>
          <w:color w:val="auto"/>
          <w:sz w:val="22"/>
          <w:szCs w:val="22"/>
        </w:rPr>
      </w:pPr>
    </w:p>
    <w:p w14:paraId="5EA64207" w14:textId="77777777" w:rsidR="00D51A9E" w:rsidRPr="00F66139" w:rsidRDefault="00F57F2C" w:rsidP="00EE1CC2">
      <w:pPr>
        <w:pStyle w:val="Heading1"/>
        <w:widowControl w:val="0"/>
        <w:numPr>
          <w:ilvl w:val="0"/>
          <w:numId w:val="17"/>
        </w:numPr>
        <w:spacing w:after="120"/>
        <w:jc w:val="both"/>
        <w:rPr>
          <w:rFonts w:ascii="Arial" w:hAnsi="Arial" w:cs="Arial"/>
          <w:b/>
          <w:color w:val="auto"/>
          <w:sz w:val="22"/>
          <w:szCs w:val="22"/>
          <w:u w:val="single"/>
        </w:rPr>
      </w:pPr>
      <w:r w:rsidRPr="00F66139">
        <w:rPr>
          <w:rFonts w:ascii="Arial" w:hAnsi="Arial" w:cs="Arial"/>
          <w:b/>
          <w:color w:val="auto"/>
          <w:sz w:val="22"/>
          <w:szCs w:val="22"/>
          <w:u w:val="single"/>
        </w:rPr>
        <w:t>CONFIDENTIALITY</w:t>
      </w:r>
    </w:p>
    <w:p w14:paraId="2B3FE853" w14:textId="777A07B5" w:rsidR="00D51A9E" w:rsidRPr="00F66139" w:rsidRDefault="00F57F2C" w:rsidP="00EE1CC2">
      <w:pPr>
        <w:pStyle w:val="BodyText"/>
        <w:widowControl w:val="0"/>
        <w:numPr>
          <w:ilvl w:val="1"/>
          <w:numId w:val="17"/>
        </w:numPr>
        <w:jc w:val="both"/>
        <w:rPr>
          <w:rFonts w:ascii="Arial" w:hAnsi="Arial" w:cs="Arial"/>
          <w:b/>
          <w:color w:val="auto"/>
          <w:sz w:val="22"/>
          <w:szCs w:val="22"/>
          <w:u w:val="single"/>
        </w:rPr>
      </w:pPr>
      <w:r w:rsidRPr="00F66139">
        <w:rPr>
          <w:rFonts w:ascii="Arial" w:hAnsi="Arial" w:cs="Arial"/>
          <w:color w:val="auto"/>
          <w:sz w:val="22"/>
          <w:szCs w:val="22"/>
        </w:rPr>
        <w:t>As used herein, “</w:t>
      </w:r>
      <w:r w:rsidRPr="00F66139">
        <w:rPr>
          <w:rFonts w:ascii="Arial" w:hAnsi="Arial" w:cs="Arial"/>
          <w:b/>
          <w:color w:val="auto"/>
          <w:sz w:val="22"/>
          <w:szCs w:val="22"/>
        </w:rPr>
        <w:t>Confidential Information</w:t>
      </w:r>
      <w:r w:rsidRPr="00F66139">
        <w:rPr>
          <w:rFonts w:ascii="Arial" w:hAnsi="Arial" w:cs="Arial"/>
          <w:color w:val="auto"/>
          <w:sz w:val="22"/>
          <w:szCs w:val="22"/>
        </w:rPr>
        <w:t xml:space="preserve">” of a Party means any and all financial, technical, proprietary, confidential, and other information, including data, reports, designs, information systems, trade secrets, innovations, interpretations, forecasts, analyses, compilations, studies, summaries, extracts, records, know-how, statements (written or oral) or other documents of any kind, to the extent they contain information concerning the business and affairs of a </w:t>
      </w:r>
      <w:r w:rsidR="00AE1D7D" w:rsidRPr="00F66139">
        <w:rPr>
          <w:rFonts w:ascii="Arial" w:hAnsi="Arial" w:cs="Arial"/>
          <w:color w:val="auto"/>
          <w:sz w:val="22"/>
          <w:szCs w:val="22"/>
        </w:rPr>
        <w:t>P</w:t>
      </w:r>
      <w:r w:rsidRPr="00F66139">
        <w:rPr>
          <w:rFonts w:ascii="Arial" w:hAnsi="Arial" w:cs="Arial"/>
          <w:color w:val="auto"/>
          <w:sz w:val="22"/>
          <w:szCs w:val="22"/>
        </w:rPr>
        <w:t xml:space="preserve">arty or its </w:t>
      </w:r>
      <w:r w:rsidR="002179BF">
        <w:rPr>
          <w:rFonts w:ascii="Arial" w:hAnsi="Arial" w:cs="Arial"/>
          <w:color w:val="auto"/>
          <w:sz w:val="22"/>
          <w:szCs w:val="22"/>
        </w:rPr>
        <w:t>A</w:t>
      </w:r>
      <w:r w:rsidR="002179BF" w:rsidRPr="00F66139">
        <w:rPr>
          <w:rFonts w:ascii="Arial" w:hAnsi="Arial" w:cs="Arial"/>
          <w:color w:val="auto"/>
          <w:sz w:val="22"/>
          <w:szCs w:val="22"/>
        </w:rPr>
        <w:t>ffiliates</w:t>
      </w:r>
      <w:r w:rsidRPr="00F66139">
        <w:rPr>
          <w:rFonts w:ascii="Arial" w:hAnsi="Arial" w:cs="Arial"/>
          <w:color w:val="auto"/>
          <w:sz w:val="22"/>
          <w:szCs w:val="22"/>
        </w:rPr>
        <w:t>, divisions and subsidiaries and the shareholders, directors, officers, employees, agents, advisors, members and controlling persons of such person and its affiliates, divisions and subsidiaries (</w:t>
      </w:r>
      <w:r w:rsidRPr="00F66139">
        <w:rPr>
          <w:rFonts w:ascii="Arial" w:hAnsi="Arial" w:cs="Arial"/>
          <w:b/>
          <w:color w:val="auto"/>
          <w:sz w:val="22"/>
          <w:szCs w:val="22"/>
        </w:rPr>
        <w:t>“Representatives</w:t>
      </w:r>
      <w:r w:rsidRPr="00F66139">
        <w:rPr>
          <w:rFonts w:ascii="Arial" w:hAnsi="Arial" w:cs="Arial"/>
          <w:color w:val="auto"/>
          <w:sz w:val="22"/>
          <w:szCs w:val="22"/>
        </w:rPr>
        <w:t xml:space="preserve">”), or any third parties who provided such information to a </w:t>
      </w:r>
      <w:r w:rsidR="00AE1D7D" w:rsidRPr="00F66139">
        <w:rPr>
          <w:rFonts w:ascii="Arial" w:hAnsi="Arial" w:cs="Arial"/>
          <w:color w:val="auto"/>
          <w:sz w:val="22"/>
          <w:szCs w:val="22"/>
        </w:rPr>
        <w:t>P</w:t>
      </w:r>
      <w:r w:rsidRPr="00F66139">
        <w:rPr>
          <w:rFonts w:ascii="Arial" w:hAnsi="Arial" w:cs="Arial"/>
          <w:color w:val="auto"/>
          <w:sz w:val="22"/>
          <w:szCs w:val="22"/>
        </w:rPr>
        <w:t xml:space="preserve">arty pursuant to a confidentiality arrangement, which the party or its Representatives provide to the other </w:t>
      </w:r>
      <w:r w:rsidR="00AE1D7D" w:rsidRPr="00F66139">
        <w:rPr>
          <w:rFonts w:ascii="Arial" w:hAnsi="Arial" w:cs="Arial"/>
          <w:color w:val="auto"/>
          <w:sz w:val="22"/>
          <w:szCs w:val="22"/>
        </w:rPr>
        <w:t>P</w:t>
      </w:r>
      <w:r w:rsidRPr="00F66139">
        <w:rPr>
          <w:rFonts w:ascii="Arial" w:hAnsi="Arial" w:cs="Arial"/>
          <w:color w:val="auto"/>
          <w:sz w:val="22"/>
          <w:szCs w:val="22"/>
        </w:rPr>
        <w:t>arty or its Representatives, whether furnished before or after the date hereof, and regardless of the manner in which it was furnished</w:t>
      </w:r>
      <w:r w:rsidR="00F84375" w:rsidRPr="00F66139">
        <w:rPr>
          <w:rFonts w:ascii="Arial" w:hAnsi="Arial" w:cs="Arial"/>
          <w:color w:val="auto"/>
          <w:sz w:val="22"/>
          <w:szCs w:val="22"/>
        </w:rPr>
        <w:t>.</w:t>
      </w:r>
    </w:p>
    <w:p w14:paraId="4DC09390" w14:textId="77777777" w:rsidR="00D51A9E" w:rsidRPr="00F66139" w:rsidRDefault="00F57F2C" w:rsidP="00EE1CC2">
      <w:pPr>
        <w:pStyle w:val="BodyText"/>
        <w:widowControl w:val="0"/>
        <w:numPr>
          <w:ilvl w:val="1"/>
          <w:numId w:val="17"/>
        </w:numPr>
        <w:jc w:val="both"/>
        <w:rPr>
          <w:rFonts w:ascii="Arial" w:hAnsi="Arial" w:cs="Arial"/>
          <w:b/>
          <w:color w:val="auto"/>
          <w:sz w:val="22"/>
          <w:szCs w:val="22"/>
          <w:u w:val="single"/>
        </w:rPr>
      </w:pPr>
      <w:r w:rsidRPr="00F66139">
        <w:rPr>
          <w:rFonts w:ascii="Arial" w:hAnsi="Arial" w:cs="Arial"/>
          <w:color w:val="auto"/>
          <w:sz w:val="22"/>
          <w:szCs w:val="22"/>
        </w:rPr>
        <w:t>Confidential Information does not include information which:</w:t>
      </w:r>
    </w:p>
    <w:p w14:paraId="6FE9EC3A" w14:textId="77777777" w:rsidR="00D51A9E" w:rsidRPr="00F66139" w:rsidRDefault="00F57F2C" w:rsidP="00EE1CC2">
      <w:pPr>
        <w:pStyle w:val="BodyText"/>
        <w:widowControl w:val="0"/>
        <w:numPr>
          <w:ilvl w:val="2"/>
          <w:numId w:val="17"/>
        </w:numPr>
        <w:jc w:val="both"/>
        <w:rPr>
          <w:rFonts w:ascii="Arial" w:hAnsi="Arial" w:cs="Arial"/>
          <w:b/>
          <w:color w:val="auto"/>
          <w:sz w:val="22"/>
          <w:szCs w:val="22"/>
          <w:u w:val="single"/>
        </w:rPr>
      </w:pPr>
      <w:r w:rsidRPr="00F66139">
        <w:rPr>
          <w:rFonts w:ascii="Arial" w:hAnsi="Arial" w:cs="Arial"/>
          <w:color w:val="auto"/>
          <w:sz w:val="22"/>
          <w:szCs w:val="22"/>
        </w:rPr>
        <w:t>Was or becomes generally available to the public other than as a result of a disclosure by the receiving Party or its Representatives;</w:t>
      </w:r>
    </w:p>
    <w:p w14:paraId="7C186301" w14:textId="77777777" w:rsidR="00D51A9E" w:rsidRPr="00F66139" w:rsidRDefault="00F57F2C" w:rsidP="00EE1CC2">
      <w:pPr>
        <w:pStyle w:val="BodyText"/>
        <w:widowControl w:val="0"/>
        <w:numPr>
          <w:ilvl w:val="2"/>
          <w:numId w:val="17"/>
        </w:numPr>
        <w:jc w:val="both"/>
        <w:rPr>
          <w:rFonts w:ascii="Arial" w:hAnsi="Arial" w:cs="Arial"/>
          <w:b/>
          <w:color w:val="auto"/>
          <w:sz w:val="22"/>
          <w:szCs w:val="22"/>
          <w:u w:val="single"/>
        </w:rPr>
      </w:pPr>
      <w:r w:rsidRPr="00F66139">
        <w:rPr>
          <w:rFonts w:ascii="Arial" w:hAnsi="Arial" w:cs="Arial"/>
          <w:color w:val="auto"/>
          <w:sz w:val="22"/>
          <w:szCs w:val="22"/>
        </w:rPr>
        <w:t xml:space="preserve">Was or becomes available to the receiving </w:t>
      </w:r>
      <w:r w:rsidR="00AE1D7D" w:rsidRPr="00F66139">
        <w:rPr>
          <w:rFonts w:ascii="Arial" w:hAnsi="Arial" w:cs="Arial"/>
          <w:color w:val="auto"/>
          <w:sz w:val="22"/>
          <w:szCs w:val="22"/>
        </w:rPr>
        <w:t>P</w:t>
      </w:r>
      <w:r w:rsidRPr="00F66139">
        <w:rPr>
          <w:rFonts w:ascii="Arial" w:hAnsi="Arial" w:cs="Arial"/>
          <w:color w:val="auto"/>
          <w:sz w:val="22"/>
          <w:szCs w:val="22"/>
        </w:rPr>
        <w:t xml:space="preserve">arty or its Representatives on a non-confidential basis prior to its disclosure hereunder, provided that the source of the </w:t>
      </w:r>
      <w:r w:rsidRPr="00F66139">
        <w:rPr>
          <w:rFonts w:ascii="Arial" w:hAnsi="Arial" w:cs="Arial"/>
          <w:color w:val="auto"/>
          <w:sz w:val="22"/>
          <w:szCs w:val="22"/>
        </w:rPr>
        <w:lastRenderedPageBreak/>
        <w:t xml:space="preserve">information is not known by the receiving </w:t>
      </w:r>
      <w:r w:rsidR="00AE1D7D" w:rsidRPr="00F66139">
        <w:rPr>
          <w:rFonts w:ascii="Arial" w:hAnsi="Arial" w:cs="Arial"/>
          <w:color w:val="auto"/>
          <w:sz w:val="22"/>
          <w:szCs w:val="22"/>
        </w:rPr>
        <w:t>P</w:t>
      </w:r>
      <w:r w:rsidRPr="00F66139">
        <w:rPr>
          <w:rFonts w:ascii="Arial" w:hAnsi="Arial" w:cs="Arial"/>
          <w:color w:val="auto"/>
          <w:sz w:val="22"/>
          <w:szCs w:val="22"/>
        </w:rPr>
        <w:t xml:space="preserve">arty to be bound by a confidentiality agreement or otherwise prohibited from transmitting such information by a contractual, legal or fiduciary duty; or </w:t>
      </w:r>
    </w:p>
    <w:p w14:paraId="4E9B19F8" w14:textId="77777777" w:rsidR="00D51A9E" w:rsidRPr="00F66139" w:rsidRDefault="00F57F2C" w:rsidP="00EE1CC2">
      <w:pPr>
        <w:pStyle w:val="BodyText"/>
        <w:widowControl w:val="0"/>
        <w:numPr>
          <w:ilvl w:val="2"/>
          <w:numId w:val="17"/>
        </w:numPr>
        <w:jc w:val="both"/>
        <w:rPr>
          <w:rFonts w:ascii="Arial" w:hAnsi="Arial" w:cs="Arial"/>
          <w:b/>
          <w:color w:val="auto"/>
          <w:sz w:val="22"/>
          <w:szCs w:val="22"/>
          <w:u w:val="single"/>
        </w:rPr>
      </w:pPr>
      <w:r w:rsidRPr="00F66139">
        <w:rPr>
          <w:rFonts w:ascii="Arial" w:hAnsi="Arial" w:cs="Arial"/>
          <w:color w:val="auto"/>
          <w:sz w:val="22"/>
          <w:szCs w:val="22"/>
        </w:rPr>
        <w:t xml:space="preserve">Was independently developed by the receiving </w:t>
      </w:r>
      <w:r w:rsidR="00AE1D7D" w:rsidRPr="00F66139">
        <w:rPr>
          <w:rFonts w:ascii="Arial" w:hAnsi="Arial" w:cs="Arial"/>
          <w:color w:val="auto"/>
          <w:sz w:val="22"/>
          <w:szCs w:val="22"/>
        </w:rPr>
        <w:t>P</w:t>
      </w:r>
      <w:r w:rsidRPr="00F66139">
        <w:rPr>
          <w:rFonts w:ascii="Arial" w:hAnsi="Arial" w:cs="Arial"/>
          <w:color w:val="auto"/>
          <w:sz w:val="22"/>
          <w:szCs w:val="22"/>
        </w:rPr>
        <w:t xml:space="preserve">arty without the use of any Confidential Information of the disclosing </w:t>
      </w:r>
      <w:r w:rsidR="00AE1D7D" w:rsidRPr="00F66139">
        <w:rPr>
          <w:rFonts w:ascii="Arial" w:hAnsi="Arial" w:cs="Arial"/>
          <w:color w:val="auto"/>
          <w:sz w:val="22"/>
          <w:szCs w:val="22"/>
        </w:rPr>
        <w:t>P</w:t>
      </w:r>
      <w:r w:rsidRPr="00F66139">
        <w:rPr>
          <w:rFonts w:ascii="Arial" w:hAnsi="Arial" w:cs="Arial"/>
          <w:color w:val="auto"/>
          <w:sz w:val="22"/>
          <w:szCs w:val="22"/>
        </w:rPr>
        <w:t>arty.</w:t>
      </w:r>
    </w:p>
    <w:p w14:paraId="2F401BA2" w14:textId="77777777" w:rsidR="00D51A9E" w:rsidRPr="00F66139" w:rsidRDefault="00F57F2C" w:rsidP="00EE1CC2">
      <w:pPr>
        <w:pStyle w:val="BodyText"/>
        <w:widowControl w:val="0"/>
        <w:numPr>
          <w:ilvl w:val="1"/>
          <w:numId w:val="17"/>
        </w:numPr>
        <w:jc w:val="both"/>
        <w:rPr>
          <w:rFonts w:ascii="Arial" w:hAnsi="Arial" w:cs="Arial"/>
          <w:b/>
          <w:color w:val="auto"/>
          <w:sz w:val="22"/>
          <w:szCs w:val="22"/>
          <w:u w:val="single"/>
        </w:rPr>
      </w:pPr>
      <w:r w:rsidRPr="00F66139">
        <w:rPr>
          <w:rFonts w:ascii="Arial" w:hAnsi="Arial" w:cs="Arial"/>
          <w:color w:val="auto"/>
          <w:sz w:val="22"/>
          <w:szCs w:val="22"/>
        </w:rPr>
        <w:t xml:space="preserve">Neither Party will, in any manner, directly or indirectly, communicate, publish, divulge or otherwise disclose, in whole or in part, Confidential Information of the other party, except that such Confidential Information may be disclosed to the </w:t>
      </w:r>
      <w:r w:rsidR="00AE1D7D" w:rsidRPr="00F66139">
        <w:rPr>
          <w:rFonts w:ascii="Arial" w:hAnsi="Arial" w:cs="Arial"/>
          <w:color w:val="auto"/>
          <w:sz w:val="22"/>
          <w:szCs w:val="22"/>
        </w:rPr>
        <w:t>P</w:t>
      </w:r>
      <w:r w:rsidRPr="00F66139">
        <w:rPr>
          <w:rFonts w:ascii="Arial" w:hAnsi="Arial" w:cs="Arial"/>
          <w:color w:val="auto"/>
          <w:sz w:val="22"/>
          <w:szCs w:val="22"/>
        </w:rPr>
        <w:t xml:space="preserve">arties' Representatives who need to know such Confidential Information for purposes of carrying out its obligations under this Subcontract and the Prime Contract, it being understood that such Representatives will be advised by the Parties of the confidential nature of such information and will be bound by this Subcontract.  </w:t>
      </w:r>
    </w:p>
    <w:p w14:paraId="4970D5D7" w14:textId="77777777" w:rsidR="00D51A9E" w:rsidRPr="00F66139" w:rsidRDefault="00F57F2C" w:rsidP="00EE1CC2">
      <w:pPr>
        <w:pStyle w:val="BodyText"/>
        <w:widowControl w:val="0"/>
        <w:numPr>
          <w:ilvl w:val="1"/>
          <w:numId w:val="17"/>
        </w:numPr>
        <w:jc w:val="both"/>
        <w:rPr>
          <w:rFonts w:ascii="Arial" w:hAnsi="Arial" w:cs="Arial"/>
          <w:b/>
          <w:color w:val="auto"/>
          <w:sz w:val="22"/>
          <w:szCs w:val="22"/>
          <w:u w:val="single"/>
        </w:rPr>
      </w:pPr>
      <w:r w:rsidRPr="00F66139">
        <w:rPr>
          <w:rFonts w:ascii="Arial" w:hAnsi="Arial" w:cs="Arial"/>
          <w:color w:val="auto"/>
          <w:sz w:val="22"/>
          <w:szCs w:val="22"/>
        </w:rPr>
        <w:t xml:space="preserve">In addition to all other rights and remedies available to the non-breaching Party, a Party will be liable for any breach of this </w:t>
      </w:r>
      <w:r w:rsidR="006F63B1" w:rsidRPr="00F66139">
        <w:rPr>
          <w:rFonts w:ascii="Arial" w:hAnsi="Arial" w:cs="Arial"/>
          <w:color w:val="auto"/>
          <w:sz w:val="22"/>
          <w:szCs w:val="22"/>
        </w:rPr>
        <w:t>Subcontract</w:t>
      </w:r>
      <w:r w:rsidRPr="00F66139">
        <w:rPr>
          <w:rFonts w:ascii="Arial" w:hAnsi="Arial" w:cs="Arial"/>
          <w:color w:val="auto"/>
          <w:sz w:val="22"/>
          <w:szCs w:val="22"/>
        </w:rPr>
        <w:t xml:space="preserve"> by its Representatives.  </w:t>
      </w:r>
    </w:p>
    <w:p w14:paraId="08C87798" w14:textId="77777777" w:rsidR="00D51A9E" w:rsidRPr="00F66139" w:rsidRDefault="00F57F2C" w:rsidP="00EE1CC2">
      <w:pPr>
        <w:pStyle w:val="BodyText"/>
        <w:widowControl w:val="0"/>
        <w:numPr>
          <w:ilvl w:val="1"/>
          <w:numId w:val="17"/>
        </w:numPr>
        <w:jc w:val="both"/>
        <w:rPr>
          <w:rFonts w:ascii="Arial" w:hAnsi="Arial" w:cs="Arial"/>
          <w:b/>
          <w:color w:val="auto"/>
          <w:sz w:val="22"/>
          <w:szCs w:val="22"/>
          <w:u w:val="single"/>
        </w:rPr>
      </w:pPr>
      <w:r w:rsidRPr="00F66139">
        <w:rPr>
          <w:rFonts w:ascii="Arial" w:hAnsi="Arial" w:cs="Arial"/>
          <w:color w:val="auto"/>
          <w:sz w:val="22"/>
          <w:szCs w:val="22"/>
        </w:rPr>
        <w:t xml:space="preserve">Each Party will </w:t>
      </w:r>
      <w:r w:rsidR="006F63B1" w:rsidRPr="00F66139">
        <w:rPr>
          <w:rFonts w:ascii="Arial" w:hAnsi="Arial" w:cs="Arial"/>
          <w:color w:val="auto"/>
          <w:sz w:val="22"/>
          <w:szCs w:val="22"/>
        </w:rPr>
        <w:t xml:space="preserve">only </w:t>
      </w:r>
      <w:r w:rsidRPr="00F66139">
        <w:rPr>
          <w:rFonts w:ascii="Arial" w:hAnsi="Arial" w:cs="Arial"/>
          <w:color w:val="auto"/>
          <w:sz w:val="22"/>
          <w:szCs w:val="22"/>
        </w:rPr>
        <w:t xml:space="preserve">use the Confidential Information of the other party solely for purposes of carrying out its obligations under this Subcontract and the Prime Contract and will not use the other Party’s Confidential Information in any way that is detrimental to the other party or its Representatives. </w:t>
      </w:r>
    </w:p>
    <w:p w14:paraId="0DA0B792" w14:textId="77777777" w:rsidR="00D51A9E" w:rsidRPr="00F66139" w:rsidRDefault="00F57F2C" w:rsidP="00EE1CC2">
      <w:pPr>
        <w:pStyle w:val="BodyText"/>
        <w:widowControl w:val="0"/>
        <w:numPr>
          <w:ilvl w:val="1"/>
          <w:numId w:val="17"/>
        </w:numPr>
        <w:jc w:val="both"/>
        <w:rPr>
          <w:rFonts w:ascii="Arial" w:hAnsi="Arial" w:cs="Arial"/>
          <w:b/>
          <w:color w:val="auto"/>
          <w:sz w:val="22"/>
          <w:szCs w:val="22"/>
          <w:u w:val="single"/>
        </w:rPr>
      </w:pPr>
      <w:r w:rsidRPr="00F66139">
        <w:rPr>
          <w:rFonts w:ascii="Arial" w:hAnsi="Arial" w:cs="Arial"/>
          <w:color w:val="auto"/>
          <w:sz w:val="22"/>
          <w:szCs w:val="22"/>
        </w:rPr>
        <w:t xml:space="preserve">In the event that either </w:t>
      </w:r>
      <w:r w:rsidR="006F63B1" w:rsidRPr="00F66139">
        <w:rPr>
          <w:rFonts w:ascii="Arial" w:hAnsi="Arial" w:cs="Arial"/>
          <w:color w:val="auto"/>
          <w:sz w:val="22"/>
          <w:szCs w:val="22"/>
        </w:rPr>
        <w:t>P</w:t>
      </w:r>
      <w:r w:rsidRPr="00F66139">
        <w:rPr>
          <w:rFonts w:ascii="Arial" w:hAnsi="Arial" w:cs="Arial"/>
          <w:color w:val="auto"/>
          <w:sz w:val="22"/>
          <w:szCs w:val="22"/>
        </w:rPr>
        <w:t xml:space="preserve">arty or any of its Representatives is requested or becomes legally compelled (by oral questions, interrogatories, requests for information or documents, subpoenas, civil investigative demand or similar process) to make any disclosure which is prohibited or otherwise constrained by this Subcontract, </w:t>
      </w:r>
      <w:r w:rsidR="006F63B1" w:rsidRPr="00F66139">
        <w:rPr>
          <w:rFonts w:ascii="Arial" w:hAnsi="Arial" w:cs="Arial"/>
          <w:color w:val="auto"/>
          <w:sz w:val="22"/>
          <w:szCs w:val="22"/>
        </w:rPr>
        <w:t xml:space="preserve">the receiving Party or </w:t>
      </w:r>
      <w:r w:rsidRPr="00F66139">
        <w:rPr>
          <w:rFonts w:ascii="Arial" w:hAnsi="Arial" w:cs="Arial"/>
          <w:color w:val="auto"/>
          <w:sz w:val="22"/>
          <w:szCs w:val="22"/>
        </w:rPr>
        <w:t xml:space="preserve">Representative, as the case may be, will provide the disclosing </w:t>
      </w:r>
      <w:r w:rsidR="006F63B1" w:rsidRPr="00F66139">
        <w:rPr>
          <w:rFonts w:ascii="Arial" w:hAnsi="Arial" w:cs="Arial"/>
          <w:color w:val="auto"/>
          <w:sz w:val="22"/>
          <w:szCs w:val="22"/>
        </w:rPr>
        <w:t>P</w:t>
      </w:r>
      <w:r w:rsidRPr="00F66139">
        <w:rPr>
          <w:rFonts w:ascii="Arial" w:hAnsi="Arial" w:cs="Arial"/>
          <w:color w:val="auto"/>
          <w:sz w:val="22"/>
          <w:szCs w:val="22"/>
        </w:rPr>
        <w:t xml:space="preserve">arty with prompt notice of such request so that the disclosing </w:t>
      </w:r>
      <w:r w:rsidR="00AE1D7D" w:rsidRPr="00F66139">
        <w:rPr>
          <w:rFonts w:ascii="Arial" w:hAnsi="Arial" w:cs="Arial"/>
          <w:color w:val="auto"/>
          <w:sz w:val="22"/>
          <w:szCs w:val="22"/>
        </w:rPr>
        <w:t>P</w:t>
      </w:r>
      <w:r w:rsidRPr="00F66139">
        <w:rPr>
          <w:rFonts w:ascii="Arial" w:hAnsi="Arial" w:cs="Arial"/>
          <w:color w:val="auto"/>
          <w:sz w:val="22"/>
          <w:szCs w:val="22"/>
        </w:rPr>
        <w:t xml:space="preserve">arty may seek an appropriate protective order or other appropriate remedy and/or waives the receiving </w:t>
      </w:r>
      <w:r w:rsidR="00AE1D7D" w:rsidRPr="00F66139">
        <w:rPr>
          <w:rFonts w:ascii="Arial" w:hAnsi="Arial" w:cs="Arial"/>
          <w:color w:val="auto"/>
          <w:sz w:val="22"/>
          <w:szCs w:val="22"/>
        </w:rPr>
        <w:t>P</w:t>
      </w:r>
      <w:r w:rsidRPr="00F66139">
        <w:rPr>
          <w:rFonts w:ascii="Arial" w:hAnsi="Arial" w:cs="Arial"/>
          <w:color w:val="auto"/>
          <w:sz w:val="22"/>
          <w:szCs w:val="22"/>
        </w:rPr>
        <w:t xml:space="preserve">arty's or its Representative’s compliance with the provisions of this Subcontract. In the event that such protective order or other remedy is not obtained, or the disclosing party grants a waiver hereunder, the receiving </w:t>
      </w:r>
      <w:r w:rsidR="00AE1D7D" w:rsidRPr="00F66139">
        <w:rPr>
          <w:rFonts w:ascii="Arial" w:hAnsi="Arial" w:cs="Arial"/>
          <w:color w:val="auto"/>
          <w:sz w:val="22"/>
          <w:szCs w:val="22"/>
        </w:rPr>
        <w:t>P</w:t>
      </w:r>
      <w:r w:rsidRPr="00F66139">
        <w:rPr>
          <w:rFonts w:ascii="Arial" w:hAnsi="Arial" w:cs="Arial"/>
          <w:color w:val="auto"/>
          <w:sz w:val="22"/>
          <w:szCs w:val="22"/>
        </w:rPr>
        <w:t xml:space="preserve">arty or such Representative may furnish that portion (and only that portion) of the Confidential Information which the receiving </w:t>
      </w:r>
      <w:r w:rsidR="00AE1D7D" w:rsidRPr="00F66139">
        <w:rPr>
          <w:rFonts w:ascii="Arial" w:hAnsi="Arial" w:cs="Arial"/>
          <w:color w:val="auto"/>
          <w:sz w:val="22"/>
          <w:szCs w:val="22"/>
        </w:rPr>
        <w:t>P</w:t>
      </w:r>
      <w:r w:rsidRPr="00F66139">
        <w:rPr>
          <w:rFonts w:ascii="Arial" w:hAnsi="Arial" w:cs="Arial"/>
          <w:color w:val="auto"/>
          <w:sz w:val="22"/>
          <w:szCs w:val="22"/>
        </w:rPr>
        <w:t xml:space="preserve">arty or such Representative is legally compelled to disclose or else stand liable for contempt or suffer other censure or penalty; provided, however, that the receiving </w:t>
      </w:r>
      <w:r w:rsidR="00AE1D7D" w:rsidRPr="00F66139">
        <w:rPr>
          <w:rFonts w:ascii="Arial" w:hAnsi="Arial" w:cs="Arial"/>
          <w:color w:val="auto"/>
          <w:sz w:val="22"/>
          <w:szCs w:val="22"/>
        </w:rPr>
        <w:t>P</w:t>
      </w:r>
      <w:r w:rsidRPr="00F66139">
        <w:rPr>
          <w:rFonts w:ascii="Arial" w:hAnsi="Arial" w:cs="Arial"/>
          <w:color w:val="auto"/>
          <w:sz w:val="22"/>
          <w:szCs w:val="22"/>
        </w:rPr>
        <w:t>arty shall use its best efforts to obtain reliable assurance that confidential treatment will be accorded any Confidential Information so disclosed.</w:t>
      </w:r>
    </w:p>
    <w:p w14:paraId="69AF1C1A" w14:textId="77777777" w:rsidR="00D51A9E" w:rsidRPr="00F66139" w:rsidRDefault="00F57F2C" w:rsidP="00EE1CC2">
      <w:pPr>
        <w:pStyle w:val="BodyText"/>
        <w:widowControl w:val="0"/>
        <w:numPr>
          <w:ilvl w:val="1"/>
          <w:numId w:val="17"/>
        </w:numPr>
        <w:jc w:val="both"/>
        <w:rPr>
          <w:rFonts w:ascii="Arial" w:hAnsi="Arial" w:cs="Arial"/>
          <w:b/>
          <w:color w:val="auto"/>
          <w:sz w:val="22"/>
          <w:szCs w:val="22"/>
          <w:u w:val="single"/>
        </w:rPr>
      </w:pPr>
      <w:r w:rsidRPr="00F66139">
        <w:rPr>
          <w:rFonts w:ascii="Arial" w:hAnsi="Arial" w:cs="Arial"/>
          <w:color w:val="auto"/>
          <w:sz w:val="22"/>
          <w:szCs w:val="22"/>
        </w:rPr>
        <w:t xml:space="preserve">Upon request of the disclosing </w:t>
      </w:r>
      <w:r w:rsidR="00F3579E" w:rsidRPr="00F66139">
        <w:rPr>
          <w:rFonts w:ascii="Arial" w:hAnsi="Arial" w:cs="Arial"/>
          <w:color w:val="auto"/>
          <w:sz w:val="22"/>
          <w:szCs w:val="22"/>
        </w:rPr>
        <w:t>P</w:t>
      </w:r>
      <w:r w:rsidRPr="00F66139">
        <w:rPr>
          <w:rFonts w:ascii="Arial" w:hAnsi="Arial" w:cs="Arial"/>
          <w:color w:val="auto"/>
          <w:sz w:val="22"/>
          <w:szCs w:val="22"/>
        </w:rPr>
        <w:t xml:space="preserve">arty, all written Confidential Information and all copies thereof (or portions thereof) in the possession of the receiving </w:t>
      </w:r>
      <w:r w:rsidR="00F3579E" w:rsidRPr="00F66139">
        <w:rPr>
          <w:rFonts w:ascii="Arial" w:hAnsi="Arial" w:cs="Arial"/>
          <w:color w:val="auto"/>
          <w:sz w:val="22"/>
          <w:szCs w:val="22"/>
        </w:rPr>
        <w:t>P</w:t>
      </w:r>
      <w:r w:rsidRPr="00F66139">
        <w:rPr>
          <w:rFonts w:ascii="Arial" w:hAnsi="Arial" w:cs="Arial"/>
          <w:color w:val="auto"/>
          <w:sz w:val="22"/>
          <w:szCs w:val="22"/>
        </w:rPr>
        <w:t xml:space="preserve">arty and its Representatives will either be promptly returned to the disclosing </w:t>
      </w:r>
      <w:r w:rsidR="00F3579E" w:rsidRPr="00F66139">
        <w:rPr>
          <w:rFonts w:ascii="Arial" w:hAnsi="Arial" w:cs="Arial"/>
          <w:color w:val="auto"/>
          <w:sz w:val="22"/>
          <w:szCs w:val="22"/>
        </w:rPr>
        <w:t>P</w:t>
      </w:r>
      <w:r w:rsidRPr="00F66139">
        <w:rPr>
          <w:rFonts w:ascii="Arial" w:hAnsi="Arial" w:cs="Arial"/>
          <w:color w:val="auto"/>
          <w:sz w:val="22"/>
          <w:szCs w:val="22"/>
        </w:rPr>
        <w:t xml:space="preserve">arty or destroyed, and if destroyed, the receiving </w:t>
      </w:r>
      <w:r w:rsidR="00F3579E" w:rsidRPr="00F66139">
        <w:rPr>
          <w:rFonts w:ascii="Arial" w:hAnsi="Arial" w:cs="Arial"/>
          <w:color w:val="auto"/>
          <w:sz w:val="22"/>
          <w:szCs w:val="22"/>
        </w:rPr>
        <w:t>P</w:t>
      </w:r>
      <w:r w:rsidRPr="00F66139">
        <w:rPr>
          <w:rFonts w:ascii="Arial" w:hAnsi="Arial" w:cs="Arial"/>
          <w:color w:val="auto"/>
          <w:sz w:val="22"/>
          <w:szCs w:val="22"/>
        </w:rPr>
        <w:t xml:space="preserve">arty will deliver to the disclosing </w:t>
      </w:r>
      <w:r w:rsidR="00F3579E" w:rsidRPr="00F66139">
        <w:rPr>
          <w:rFonts w:ascii="Arial" w:hAnsi="Arial" w:cs="Arial"/>
          <w:color w:val="auto"/>
          <w:sz w:val="22"/>
          <w:szCs w:val="22"/>
        </w:rPr>
        <w:t>P</w:t>
      </w:r>
      <w:r w:rsidRPr="00F66139">
        <w:rPr>
          <w:rFonts w:ascii="Arial" w:hAnsi="Arial" w:cs="Arial"/>
          <w:color w:val="auto"/>
          <w:sz w:val="22"/>
          <w:szCs w:val="22"/>
        </w:rPr>
        <w:t xml:space="preserve">arty a certificate attesting to such destruction; provided, however, that each </w:t>
      </w:r>
      <w:r w:rsidR="00F3579E" w:rsidRPr="00F66139">
        <w:rPr>
          <w:rFonts w:ascii="Arial" w:hAnsi="Arial" w:cs="Arial"/>
          <w:color w:val="auto"/>
          <w:sz w:val="22"/>
          <w:szCs w:val="22"/>
        </w:rPr>
        <w:t xml:space="preserve">Party may retain </w:t>
      </w:r>
      <w:r w:rsidR="0029221A" w:rsidRPr="00F66139">
        <w:rPr>
          <w:rFonts w:ascii="Arial" w:hAnsi="Arial" w:cs="Arial"/>
          <w:color w:val="auto"/>
          <w:sz w:val="22"/>
          <w:szCs w:val="22"/>
        </w:rPr>
        <w:t xml:space="preserve">(one) </w:t>
      </w:r>
      <w:r w:rsidRPr="00F66139">
        <w:rPr>
          <w:rFonts w:ascii="Arial" w:hAnsi="Arial" w:cs="Arial"/>
          <w:color w:val="auto"/>
          <w:sz w:val="22"/>
          <w:szCs w:val="22"/>
        </w:rPr>
        <w:t xml:space="preserve">1 copy of the Confidential Information for record-keeping purposes. </w:t>
      </w:r>
    </w:p>
    <w:p w14:paraId="7DD5F6E5" w14:textId="77777777" w:rsidR="00F57F2C" w:rsidRPr="00F66139" w:rsidRDefault="00F57F2C" w:rsidP="00EE1CC2">
      <w:pPr>
        <w:pStyle w:val="BodyText"/>
        <w:widowControl w:val="0"/>
        <w:numPr>
          <w:ilvl w:val="1"/>
          <w:numId w:val="17"/>
        </w:numPr>
        <w:jc w:val="both"/>
        <w:rPr>
          <w:rFonts w:ascii="Arial" w:hAnsi="Arial" w:cs="Arial"/>
          <w:b/>
          <w:color w:val="auto"/>
          <w:sz w:val="22"/>
          <w:szCs w:val="22"/>
          <w:u w:val="single"/>
        </w:rPr>
      </w:pPr>
      <w:r w:rsidRPr="00F66139">
        <w:rPr>
          <w:rFonts w:ascii="Arial" w:hAnsi="Arial" w:cs="Arial"/>
          <w:color w:val="auto"/>
          <w:sz w:val="22"/>
          <w:szCs w:val="22"/>
        </w:rPr>
        <w:t>Designer will include a similar confident</w:t>
      </w:r>
      <w:r w:rsidR="00F3579E" w:rsidRPr="00F66139">
        <w:rPr>
          <w:rFonts w:ascii="Arial" w:hAnsi="Arial" w:cs="Arial"/>
          <w:color w:val="auto"/>
          <w:sz w:val="22"/>
          <w:szCs w:val="22"/>
        </w:rPr>
        <w:t xml:space="preserve">iality clause in its agreements </w:t>
      </w:r>
      <w:r w:rsidRPr="00F66139">
        <w:rPr>
          <w:rFonts w:ascii="Arial" w:hAnsi="Arial" w:cs="Arial"/>
          <w:color w:val="auto"/>
          <w:sz w:val="22"/>
          <w:szCs w:val="22"/>
        </w:rPr>
        <w:t xml:space="preserve">with </w:t>
      </w:r>
      <w:r w:rsidR="00F3579E" w:rsidRPr="00F66139">
        <w:rPr>
          <w:rFonts w:ascii="Arial" w:hAnsi="Arial" w:cs="Arial"/>
          <w:color w:val="auto"/>
          <w:sz w:val="22"/>
          <w:szCs w:val="22"/>
        </w:rPr>
        <w:t xml:space="preserve">its </w:t>
      </w:r>
      <w:r w:rsidRPr="00F66139">
        <w:rPr>
          <w:rFonts w:ascii="Arial" w:hAnsi="Arial" w:cs="Arial"/>
          <w:color w:val="auto"/>
          <w:sz w:val="22"/>
          <w:szCs w:val="22"/>
        </w:rPr>
        <w:t>support designers.</w:t>
      </w:r>
    </w:p>
    <w:p w14:paraId="146DAD26" w14:textId="77777777" w:rsidR="00ED0AB0" w:rsidRPr="00F66139" w:rsidRDefault="00ED0AB0" w:rsidP="00EE1CC2">
      <w:pPr>
        <w:pStyle w:val="Heading1"/>
        <w:widowControl w:val="0"/>
        <w:numPr>
          <w:ilvl w:val="0"/>
          <w:numId w:val="17"/>
        </w:numPr>
        <w:spacing w:after="120"/>
        <w:jc w:val="both"/>
        <w:rPr>
          <w:rFonts w:ascii="Arial" w:hAnsi="Arial" w:cs="Arial"/>
          <w:b/>
          <w:color w:val="auto"/>
          <w:sz w:val="22"/>
          <w:szCs w:val="22"/>
          <w:u w:val="single"/>
        </w:rPr>
      </w:pPr>
      <w:r w:rsidRPr="00F66139">
        <w:rPr>
          <w:rFonts w:ascii="Arial" w:hAnsi="Arial" w:cs="Arial"/>
          <w:b/>
          <w:color w:val="auto"/>
          <w:sz w:val="22"/>
          <w:szCs w:val="22"/>
          <w:u w:val="single"/>
        </w:rPr>
        <w:t>TERMINATION</w:t>
      </w:r>
    </w:p>
    <w:p w14:paraId="4E984B51" w14:textId="77777777" w:rsidR="00636076" w:rsidRPr="00F66139" w:rsidRDefault="0000409E" w:rsidP="00EE1CC2">
      <w:pPr>
        <w:pStyle w:val="BodyText"/>
        <w:widowControl w:val="0"/>
        <w:numPr>
          <w:ilvl w:val="1"/>
          <w:numId w:val="17"/>
        </w:numPr>
        <w:jc w:val="both"/>
        <w:rPr>
          <w:rFonts w:ascii="Arial" w:hAnsi="Arial" w:cs="Arial"/>
          <w:color w:val="auto"/>
          <w:sz w:val="22"/>
          <w:szCs w:val="22"/>
        </w:rPr>
      </w:pPr>
      <w:r w:rsidRPr="00F66139">
        <w:rPr>
          <w:rFonts w:ascii="Arial" w:hAnsi="Arial" w:cs="Arial"/>
          <w:color w:val="auto"/>
          <w:sz w:val="22"/>
          <w:szCs w:val="22"/>
        </w:rPr>
        <w:t>T</w:t>
      </w:r>
      <w:r w:rsidR="00805B9D" w:rsidRPr="00F66139">
        <w:rPr>
          <w:rFonts w:ascii="Arial" w:hAnsi="Arial" w:cs="Arial"/>
          <w:color w:val="auto"/>
          <w:sz w:val="22"/>
          <w:szCs w:val="22"/>
        </w:rPr>
        <w:t xml:space="preserve">his </w:t>
      </w:r>
      <w:r w:rsidR="00DF0D3E" w:rsidRPr="00F66139">
        <w:rPr>
          <w:rFonts w:ascii="Arial" w:hAnsi="Arial" w:cs="Arial"/>
          <w:color w:val="auto"/>
          <w:sz w:val="22"/>
          <w:szCs w:val="22"/>
        </w:rPr>
        <w:t>Subcontract</w:t>
      </w:r>
      <w:r w:rsidR="00F3579E" w:rsidRPr="00F66139">
        <w:rPr>
          <w:rFonts w:ascii="Arial" w:hAnsi="Arial" w:cs="Arial"/>
          <w:color w:val="auto"/>
          <w:sz w:val="22"/>
          <w:szCs w:val="22"/>
        </w:rPr>
        <w:t xml:space="preserve"> </w:t>
      </w:r>
      <w:r w:rsidR="00805B9D" w:rsidRPr="00F66139">
        <w:rPr>
          <w:rFonts w:ascii="Arial" w:hAnsi="Arial" w:cs="Arial"/>
          <w:color w:val="auto"/>
          <w:sz w:val="22"/>
          <w:szCs w:val="22"/>
        </w:rPr>
        <w:t>will continue until the Project</w:t>
      </w:r>
      <w:r w:rsidR="00636076" w:rsidRPr="00F66139">
        <w:rPr>
          <w:rFonts w:ascii="Arial" w:hAnsi="Arial" w:cs="Arial"/>
          <w:color w:val="auto"/>
          <w:sz w:val="22"/>
          <w:szCs w:val="22"/>
        </w:rPr>
        <w:t>:</w:t>
      </w:r>
    </w:p>
    <w:p w14:paraId="438E4B53" w14:textId="77777777" w:rsidR="00636076" w:rsidRPr="00F66139" w:rsidRDefault="00636076" w:rsidP="00EE1CC2">
      <w:pPr>
        <w:pStyle w:val="BodyText"/>
        <w:widowControl w:val="0"/>
        <w:numPr>
          <w:ilvl w:val="2"/>
          <w:numId w:val="17"/>
        </w:numPr>
        <w:jc w:val="both"/>
        <w:rPr>
          <w:rFonts w:ascii="Arial" w:hAnsi="Arial" w:cs="Arial"/>
          <w:color w:val="auto"/>
          <w:sz w:val="22"/>
          <w:szCs w:val="22"/>
        </w:rPr>
      </w:pPr>
      <w:r w:rsidRPr="00F66139">
        <w:rPr>
          <w:rFonts w:ascii="Arial" w:hAnsi="Arial" w:cs="Arial"/>
          <w:color w:val="auto"/>
          <w:sz w:val="22"/>
          <w:szCs w:val="22"/>
        </w:rPr>
        <w:t>I</w:t>
      </w:r>
      <w:r w:rsidR="00805B9D" w:rsidRPr="00F66139">
        <w:rPr>
          <w:rFonts w:ascii="Arial" w:hAnsi="Arial" w:cs="Arial"/>
          <w:color w:val="auto"/>
          <w:sz w:val="22"/>
          <w:szCs w:val="22"/>
        </w:rPr>
        <w:t>s accepted by Owner</w:t>
      </w:r>
      <w:r w:rsidRPr="00F66139">
        <w:rPr>
          <w:rFonts w:ascii="Arial" w:hAnsi="Arial" w:cs="Arial"/>
          <w:color w:val="auto"/>
          <w:sz w:val="22"/>
          <w:szCs w:val="22"/>
        </w:rPr>
        <w:t xml:space="preserve">; </w:t>
      </w:r>
    </w:p>
    <w:p w14:paraId="44EC9461" w14:textId="18CFD997" w:rsidR="00636076" w:rsidRPr="00F66139" w:rsidRDefault="00805B9D" w:rsidP="00EE1CC2">
      <w:pPr>
        <w:pStyle w:val="BodyText"/>
        <w:widowControl w:val="0"/>
        <w:numPr>
          <w:ilvl w:val="2"/>
          <w:numId w:val="17"/>
        </w:numPr>
        <w:jc w:val="both"/>
        <w:rPr>
          <w:rFonts w:ascii="Arial" w:hAnsi="Arial" w:cs="Arial"/>
          <w:color w:val="auto"/>
          <w:sz w:val="22"/>
          <w:szCs w:val="22"/>
        </w:rPr>
      </w:pPr>
      <w:r w:rsidRPr="00F66139">
        <w:rPr>
          <w:rFonts w:ascii="Arial" w:hAnsi="Arial" w:cs="Arial"/>
          <w:color w:val="auto"/>
          <w:sz w:val="22"/>
          <w:szCs w:val="22"/>
        </w:rPr>
        <w:t>Contractor has received final payment from Owner</w:t>
      </w:r>
      <w:r w:rsidR="00617AA9">
        <w:rPr>
          <w:rFonts w:ascii="Arial" w:hAnsi="Arial" w:cs="Arial"/>
          <w:color w:val="auto"/>
          <w:sz w:val="22"/>
          <w:szCs w:val="22"/>
        </w:rPr>
        <w:t>;</w:t>
      </w:r>
      <w:r w:rsidRPr="00F66139">
        <w:rPr>
          <w:rFonts w:ascii="Arial" w:hAnsi="Arial" w:cs="Arial"/>
          <w:color w:val="auto"/>
          <w:sz w:val="22"/>
          <w:szCs w:val="22"/>
        </w:rPr>
        <w:t xml:space="preserve"> </w:t>
      </w:r>
    </w:p>
    <w:p w14:paraId="68BAC6CC" w14:textId="77777777" w:rsidR="00617AA9" w:rsidRDefault="00636076" w:rsidP="00EE1CC2">
      <w:pPr>
        <w:pStyle w:val="BodyText"/>
        <w:widowControl w:val="0"/>
        <w:numPr>
          <w:ilvl w:val="2"/>
          <w:numId w:val="17"/>
        </w:numPr>
        <w:jc w:val="both"/>
        <w:rPr>
          <w:rFonts w:ascii="Arial" w:hAnsi="Arial" w:cs="Arial"/>
          <w:color w:val="auto"/>
          <w:sz w:val="22"/>
          <w:szCs w:val="22"/>
        </w:rPr>
      </w:pPr>
      <w:r w:rsidRPr="00F66139">
        <w:rPr>
          <w:rFonts w:ascii="Arial" w:hAnsi="Arial" w:cs="Arial"/>
          <w:color w:val="auto"/>
          <w:sz w:val="22"/>
          <w:szCs w:val="22"/>
        </w:rPr>
        <w:t>A</w:t>
      </w:r>
      <w:r w:rsidR="00805B9D" w:rsidRPr="00F66139">
        <w:rPr>
          <w:rFonts w:ascii="Arial" w:hAnsi="Arial" w:cs="Arial"/>
          <w:color w:val="auto"/>
          <w:sz w:val="22"/>
          <w:szCs w:val="22"/>
        </w:rPr>
        <w:t>ll of Contractor’s obligations under the Prime Co</w:t>
      </w:r>
      <w:r w:rsidR="00F3579E" w:rsidRPr="00F66139">
        <w:rPr>
          <w:rFonts w:ascii="Arial" w:hAnsi="Arial" w:cs="Arial"/>
          <w:color w:val="auto"/>
          <w:sz w:val="22"/>
          <w:szCs w:val="22"/>
        </w:rPr>
        <w:t>ntract have been discharged</w:t>
      </w:r>
      <w:r w:rsidR="00617AA9">
        <w:rPr>
          <w:rFonts w:ascii="Arial" w:hAnsi="Arial" w:cs="Arial"/>
          <w:color w:val="auto"/>
          <w:sz w:val="22"/>
          <w:szCs w:val="22"/>
        </w:rPr>
        <w:t>; and</w:t>
      </w:r>
    </w:p>
    <w:p w14:paraId="0751F306" w14:textId="7B73708D" w:rsidR="00617AA9" w:rsidRPr="00F66139" w:rsidRDefault="00617AA9" w:rsidP="00617AA9">
      <w:pPr>
        <w:pStyle w:val="BodyText"/>
        <w:widowControl w:val="0"/>
        <w:numPr>
          <w:ilvl w:val="2"/>
          <w:numId w:val="17"/>
        </w:numPr>
        <w:jc w:val="both"/>
        <w:rPr>
          <w:rFonts w:ascii="Arial" w:hAnsi="Arial" w:cs="Arial"/>
          <w:color w:val="auto"/>
          <w:sz w:val="22"/>
          <w:szCs w:val="22"/>
        </w:rPr>
      </w:pPr>
      <w:r>
        <w:rPr>
          <w:rFonts w:ascii="Arial" w:hAnsi="Arial" w:cs="Arial"/>
          <w:color w:val="auto"/>
          <w:sz w:val="22"/>
          <w:szCs w:val="22"/>
        </w:rPr>
        <w:t>C</w:t>
      </w:r>
      <w:r w:rsidR="007E6B9F">
        <w:rPr>
          <w:rFonts w:ascii="Arial" w:hAnsi="Arial" w:cs="Arial"/>
          <w:color w:val="auto"/>
          <w:sz w:val="22"/>
          <w:szCs w:val="22"/>
        </w:rPr>
        <w:t>lient</w:t>
      </w:r>
      <w:r>
        <w:rPr>
          <w:rFonts w:ascii="Arial" w:hAnsi="Arial" w:cs="Arial"/>
          <w:color w:val="auto"/>
          <w:sz w:val="22"/>
          <w:szCs w:val="22"/>
        </w:rPr>
        <w:t xml:space="preserve"> has paid the Designer all amounts owed.</w:t>
      </w:r>
    </w:p>
    <w:p w14:paraId="4305364A" w14:textId="5C6EEF7D" w:rsidR="00636076" w:rsidRPr="00F66139" w:rsidRDefault="00636076" w:rsidP="00617AA9">
      <w:pPr>
        <w:pStyle w:val="BodyText"/>
        <w:widowControl w:val="0"/>
        <w:ind w:left="2160"/>
        <w:jc w:val="both"/>
        <w:rPr>
          <w:rFonts w:ascii="Arial" w:hAnsi="Arial" w:cs="Arial"/>
          <w:color w:val="auto"/>
          <w:sz w:val="22"/>
          <w:szCs w:val="22"/>
        </w:rPr>
      </w:pPr>
    </w:p>
    <w:p w14:paraId="3A0081AF" w14:textId="77777777" w:rsidR="00805B9D" w:rsidRPr="00F66139" w:rsidRDefault="00F3579E" w:rsidP="00EE1CC2">
      <w:pPr>
        <w:pStyle w:val="BodyText"/>
        <w:widowControl w:val="0"/>
        <w:numPr>
          <w:ilvl w:val="1"/>
          <w:numId w:val="17"/>
        </w:numPr>
        <w:jc w:val="both"/>
        <w:rPr>
          <w:rFonts w:ascii="Arial" w:hAnsi="Arial" w:cs="Arial"/>
          <w:color w:val="auto"/>
          <w:sz w:val="22"/>
          <w:szCs w:val="22"/>
        </w:rPr>
      </w:pPr>
      <w:r w:rsidRPr="00F66139">
        <w:rPr>
          <w:rFonts w:ascii="Arial" w:hAnsi="Arial" w:cs="Arial"/>
          <w:color w:val="auto"/>
          <w:sz w:val="22"/>
          <w:szCs w:val="22"/>
        </w:rPr>
        <w:t>The</w:t>
      </w:r>
      <w:r w:rsidR="00805B9D" w:rsidRPr="00F66139">
        <w:rPr>
          <w:rFonts w:ascii="Arial" w:hAnsi="Arial" w:cs="Arial"/>
          <w:color w:val="auto"/>
          <w:sz w:val="22"/>
          <w:szCs w:val="22"/>
        </w:rPr>
        <w:t xml:space="preserve"> terms of this </w:t>
      </w:r>
      <w:r w:rsidR="00DF0D3E" w:rsidRPr="00F66139">
        <w:rPr>
          <w:rFonts w:ascii="Arial" w:hAnsi="Arial" w:cs="Arial"/>
          <w:color w:val="auto"/>
          <w:sz w:val="22"/>
          <w:szCs w:val="22"/>
        </w:rPr>
        <w:t>Subcontract</w:t>
      </w:r>
      <w:r w:rsidR="00805B9D" w:rsidRPr="00F66139">
        <w:rPr>
          <w:rFonts w:ascii="Arial" w:hAnsi="Arial" w:cs="Arial"/>
          <w:color w:val="auto"/>
          <w:sz w:val="22"/>
          <w:szCs w:val="22"/>
        </w:rPr>
        <w:t xml:space="preserve"> that expressly or by implication </w:t>
      </w:r>
      <w:r w:rsidR="00636076" w:rsidRPr="00F66139">
        <w:rPr>
          <w:rFonts w:ascii="Arial" w:hAnsi="Arial" w:cs="Arial"/>
          <w:color w:val="auto"/>
          <w:sz w:val="22"/>
          <w:szCs w:val="22"/>
        </w:rPr>
        <w:t>survives</w:t>
      </w:r>
      <w:r w:rsidR="00805B9D" w:rsidRPr="00F66139">
        <w:rPr>
          <w:rFonts w:ascii="Arial" w:hAnsi="Arial" w:cs="Arial"/>
          <w:color w:val="auto"/>
          <w:sz w:val="22"/>
          <w:szCs w:val="22"/>
        </w:rPr>
        <w:t xml:space="preserve"> this </w:t>
      </w:r>
      <w:r w:rsidR="00DF0D3E" w:rsidRPr="00F66139">
        <w:rPr>
          <w:rFonts w:ascii="Arial" w:hAnsi="Arial" w:cs="Arial"/>
          <w:color w:val="auto"/>
          <w:sz w:val="22"/>
          <w:szCs w:val="22"/>
        </w:rPr>
        <w:t>Subcontract</w:t>
      </w:r>
      <w:r w:rsidR="00805B9D" w:rsidRPr="00F66139">
        <w:rPr>
          <w:rFonts w:ascii="Arial" w:hAnsi="Arial" w:cs="Arial"/>
          <w:color w:val="auto"/>
          <w:sz w:val="22"/>
          <w:szCs w:val="22"/>
        </w:rPr>
        <w:t xml:space="preserve"> will be enforceable beyond the term of this </w:t>
      </w:r>
      <w:r w:rsidR="00DF0D3E" w:rsidRPr="00F66139">
        <w:rPr>
          <w:rFonts w:ascii="Arial" w:hAnsi="Arial" w:cs="Arial"/>
          <w:color w:val="auto"/>
          <w:sz w:val="22"/>
          <w:szCs w:val="22"/>
        </w:rPr>
        <w:t>Subcontract</w:t>
      </w:r>
      <w:r w:rsidR="00805B9D" w:rsidRPr="00F66139">
        <w:rPr>
          <w:rFonts w:ascii="Arial" w:hAnsi="Arial" w:cs="Arial"/>
          <w:color w:val="auto"/>
          <w:sz w:val="22"/>
          <w:szCs w:val="22"/>
        </w:rPr>
        <w:t>.</w:t>
      </w:r>
    </w:p>
    <w:p w14:paraId="407BF762" w14:textId="495E6799" w:rsidR="00424058" w:rsidRPr="00F66139" w:rsidRDefault="00501EF7" w:rsidP="00EE1CC2">
      <w:pPr>
        <w:pStyle w:val="BodyText"/>
        <w:widowControl w:val="0"/>
        <w:numPr>
          <w:ilvl w:val="1"/>
          <w:numId w:val="17"/>
        </w:numPr>
        <w:jc w:val="both"/>
        <w:rPr>
          <w:rFonts w:ascii="Arial" w:hAnsi="Arial" w:cs="Arial"/>
          <w:color w:val="auto"/>
          <w:sz w:val="22"/>
          <w:szCs w:val="22"/>
        </w:rPr>
      </w:pPr>
      <w:r>
        <w:rPr>
          <w:rFonts w:ascii="Arial" w:hAnsi="Arial" w:cs="Arial"/>
          <w:color w:val="auto"/>
          <w:sz w:val="22"/>
          <w:szCs w:val="22"/>
        </w:rPr>
        <w:t>Client</w:t>
      </w:r>
      <w:r w:rsidR="00424058" w:rsidRPr="00F66139">
        <w:rPr>
          <w:rFonts w:ascii="Arial" w:hAnsi="Arial" w:cs="Arial"/>
          <w:color w:val="auto"/>
          <w:sz w:val="22"/>
          <w:szCs w:val="22"/>
        </w:rPr>
        <w:t xml:space="preserve"> may terminate </w:t>
      </w:r>
      <w:r w:rsidR="000A18D6" w:rsidRPr="00F66139">
        <w:rPr>
          <w:rFonts w:ascii="Arial" w:hAnsi="Arial" w:cs="Arial"/>
          <w:color w:val="auto"/>
          <w:sz w:val="22"/>
          <w:szCs w:val="22"/>
        </w:rPr>
        <w:t xml:space="preserve">for cause </w:t>
      </w:r>
      <w:r w:rsidR="00424058" w:rsidRPr="00F66139">
        <w:rPr>
          <w:rFonts w:ascii="Arial" w:hAnsi="Arial" w:cs="Arial"/>
          <w:color w:val="auto"/>
          <w:sz w:val="22"/>
          <w:szCs w:val="22"/>
        </w:rPr>
        <w:t xml:space="preserve">this </w:t>
      </w:r>
      <w:r w:rsidR="00DF0D3E" w:rsidRPr="00F66139">
        <w:rPr>
          <w:rFonts w:ascii="Arial" w:hAnsi="Arial" w:cs="Arial"/>
          <w:color w:val="auto"/>
          <w:sz w:val="22"/>
          <w:szCs w:val="22"/>
        </w:rPr>
        <w:t>Subcontract</w:t>
      </w:r>
      <w:r w:rsidR="00424058" w:rsidRPr="00F66139">
        <w:rPr>
          <w:rFonts w:ascii="Arial" w:hAnsi="Arial" w:cs="Arial"/>
          <w:color w:val="auto"/>
          <w:sz w:val="22"/>
          <w:szCs w:val="22"/>
        </w:rPr>
        <w:t xml:space="preserve"> if:</w:t>
      </w:r>
    </w:p>
    <w:p w14:paraId="6ECE3826" w14:textId="77777777" w:rsidR="00424058" w:rsidRPr="00F66139" w:rsidRDefault="00424058" w:rsidP="00EE1CC2">
      <w:pPr>
        <w:pStyle w:val="BodyText"/>
        <w:widowControl w:val="0"/>
        <w:numPr>
          <w:ilvl w:val="2"/>
          <w:numId w:val="17"/>
        </w:numPr>
        <w:jc w:val="both"/>
        <w:rPr>
          <w:rFonts w:ascii="Arial" w:hAnsi="Arial" w:cs="Arial"/>
          <w:color w:val="auto"/>
          <w:sz w:val="22"/>
          <w:szCs w:val="22"/>
        </w:rPr>
      </w:pPr>
      <w:r w:rsidRPr="00F66139">
        <w:rPr>
          <w:rFonts w:ascii="Arial" w:hAnsi="Arial" w:cs="Arial"/>
          <w:color w:val="auto"/>
          <w:sz w:val="22"/>
          <w:szCs w:val="22"/>
        </w:rPr>
        <w:t xml:space="preserve">Designer becomes insolvent or files for or is put in bankruptcy or makes a general </w:t>
      </w:r>
      <w:r w:rsidRPr="00F66139">
        <w:rPr>
          <w:rFonts w:ascii="Arial" w:hAnsi="Arial" w:cs="Arial"/>
          <w:color w:val="auto"/>
          <w:sz w:val="22"/>
          <w:szCs w:val="22"/>
        </w:rPr>
        <w:lastRenderedPageBreak/>
        <w:t>assignment in favor of its creditors, or if all or any part of its property is put under receivership;</w:t>
      </w:r>
    </w:p>
    <w:p w14:paraId="784D09EE" w14:textId="45B929E1" w:rsidR="00F46C45" w:rsidRPr="00F66139" w:rsidRDefault="00424058" w:rsidP="00EE1CC2">
      <w:pPr>
        <w:pStyle w:val="BodyText"/>
        <w:widowControl w:val="0"/>
        <w:numPr>
          <w:ilvl w:val="2"/>
          <w:numId w:val="17"/>
        </w:numPr>
        <w:jc w:val="both"/>
        <w:rPr>
          <w:rFonts w:ascii="Arial" w:hAnsi="Arial" w:cs="Arial"/>
          <w:color w:val="auto"/>
          <w:sz w:val="22"/>
          <w:szCs w:val="22"/>
        </w:rPr>
      </w:pPr>
      <w:r w:rsidRPr="00F66139">
        <w:rPr>
          <w:rFonts w:ascii="Arial" w:hAnsi="Arial" w:cs="Arial"/>
          <w:color w:val="auto"/>
          <w:sz w:val="22"/>
          <w:szCs w:val="22"/>
        </w:rPr>
        <w:t xml:space="preserve">Designer fails to cure a </w:t>
      </w:r>
      <w:r w:rsidR="000C6497" w:rsidRPr="00F66139">
        <w:rPr>
          <w:rFonts w:ascii="Arial" w:hAnsi="Arial" w:cs="Arial"/>
          <w:color w:val="auto"/>
          <w:sz w:val="22"/>
          <w:szCs w:val="22"/>
        </w:rPr>
        <w:t xml:space="preserve">material breach </w:t>
      </w:r>
      <w:r w:rsidRPr="00F66139">
        <w:rPr>
          <w:rFonts w:ascii="Arial" w:hAnsi="Arial" w:cs="Arial"/>
          <w:color w:val="auto"/>
          <w:sz w:val="22"/>
          <w:szCs w:val="22"/>
        </w:rPr>
        <w:t>in respect of any of its oblig</w:t>
      </w:r>
      <w:r w:rsidR="00960C83" w:rsidRPr="00F66139">
        <w:rPr>
          <w:rFonts w:ascii="Arial" w:hAnsi="Arial" w:cs="Arial"/>
          <w:color w:val="auto"/>
          <w:sz w:val="22"/>
          <w:szCs w:val="22"/>
        </w:rPr>
        <w:t>ations hereunder within</w:t>
      </w:r>
      <w:r w:rsidR="0029221A" w:rsidRPr="00F66139">
        <w:rPr>
          <w:rFonts w:ascii="Arial" w:hAnsi="Arial" w:cs="Arial"/>
          <w:color w:val="auto"/>
          <w:sz w:val="22"/>
          <w:szCs w:val="22"/>
        </w:rPr>
        <w:t xml:space="preserve"> five (</w:t>
      </w:r>
      <w:r w:rsidR="00960C83" w:rsidRPr="00F66139">
        <w:rPr>
          <w:rFonts w:ascii="Arial" w:hAnsi="Arial" w:cs="Arial"/>
          <w:color w:val="auto"/>
          <w:sz w:val="22"/>
          <w:szCs w:val="22"/>
        </w:rPr>
        <w:t>5</w:t>
      </w:r>
      <w:r w:rsidR="0029221A" w:rsidRPr="00F66139">
        <w:rPr>
          <w:rFonts w:ascii="Arial" w:hAnsi="Arial" w:cs="Arial"/>
          <w:color w:val="auto"/>
          <w:sz w:val="22"/>
          <w:szCs w:val="22"/>
        </w:rPr>
        <w:t>)</w:t>
      </w:r>
      <w:r w:rsidRPr="00F66139">
        <w:rPr>
          <w:rFonts w:ascii="Arial" w:hAnsi="Arial" w:cs="Arial"/>
          <w:color w:val="auto"/>
          <w:sz w:val="22"/>
          <w:szCs w:val="22"/>
        </w:rPr>
        <w:t xml:space="preserve"> </w:t>
      </w:r>
      <w:r w:rsidR="00960C83" w:rsidRPr="00F66139">
        <w:rPr>
          <w:rFonts w:ascii="Arial" w:hAnsi="Arial" w:cs="Arial"/>
          <w:color w:val="auto"/>
          <w:sz w:val="22"/>
          <w:szCs w:val="22"/>
        </w:rPr>
        <w:t xml:space="preserve">calendar </w:t>
      </w:r>
      <w:r w:rsidRPr="00F66139">
        <w:rPr>
          <w:rFonts w:ascii="Arial" w:hAnsi="Arial" w:cs="Arial"/>
          <w:color w:val="auto"/>
          <w:sz w:val="22"/>
          <w:szCs w:val="22"/>
        </w:rPr>
        <w:t xml:space="preserve">days following receipt of a written notice from </w:t>
      </w:r>
      <w:r w:rsidR="00501EF7">
        <w:rPr>
          <w:rFonts w:ascii="Arial" w:hAnsi="Arial" w:cs="Arial"/>
          <w:color w:val="auto"/>
          <w:sz w:val="22"/>
          <w:szCs w:val="22"/>
        </w:rPr>
        <w:t>Client</w:t>
      </w:r>
      <w:r w:rsidRPr="00F66139">
        <w:rPr>
          <w:rFonts w:ascii="Arial" w:hAnsi="Arial" w:cs="Arial"/>
          <w:color w:val="auto"/>
          <w:sz w:val="22"/>
          <w:szCs w:val="22"/>
        </w:rPr>
        <w:t xml:space="preserve"> specifying the nature of such default or defaults;</w:t>
      </w:r>
      <w:r w:rsidR="00311E15" w:rsidRPr="00F66139">
        <w:rPr>
          <w:rFonts w:ascii="Arial" w:hAnsi="Arial" w:cs="Arial"/>
          <w:color w:val="auto"/>
          <w:sz w:val="22"/>
          <w:szCs w:val="22"/>
        </w:rPr>
        <w:t xml:space="preserve"> </w:t>
      </w:r>
      <w:r w:rsidR="000C6497" w:rsidRPr="00F66139">
        <w:rPr>
          <w:rFonts w:ascii="Arial" w:hAnsi="Arial" w:cs="Arial"/>
          <w:color w:val="auto"/>
          <w:sz w:val="22"/>
          <w:szCs w:val="22"/>
        </w:rPr>
        <w:t>or</w:t>
      </w:r>
    </w:p>
    <w:p w14:paraId="3E82E0AE" w14:textId="77777777" w:rsidR="00D51A9E" w:rsidRPr="00F66139" w:rsidRDefault="00424058" w:rsidP="00EE1CC2">
      <w:pPr>
        <w:pStyle w:val="BodyText"/>
        <w:widowControl w:val="0"/>
        <w:numPr>
          <w:ilvl w:val="2"/>
          <w:numId w:val="17"/>
        </w:numPr>
        <w:jc w:val="both"/>
        <w:rPr>
          <w:rFonts w:ascii="Arial" w:hAnsi="Arial" w:cs="Arial"/>
          <w:color w:val="auto"/>
          <w:sz w:val="22"/>
          <w:szCs w:val="22"/>
        </w:rPr>
      </w:pPr>
      <w:r w:rsidRPr="00F66139">
        <w:rPr>
          <w:rFonts w:ascii="Arial" w:hAnsi="Arial" w:cs="Arial"/>
          <w:color w:val="auto"/>
          <w:sz w:val="22"/>
          <w:szCs w:val="22"/>
        </w:rPr>
        <w:t>Designer fail</w:t>
      </w:r>
      <w:r w:rsidR="00BE7A04" w:rsidRPr="00F66139">
        <w:rPr>
          <w:rFonts w:ascii="Arial" w:hAnsi="Arial" w:cs="Arial"/>
          <w:color w:val="auto"/>
          <w:sz w:val="22"/>
          <w:szCs w:val="22"/>
        </w:rPr>
        <w:t xml:space="preserve">s to perform the Design Services in a timely manner </w:t>
      </w:r>
      <w:r w:rsidR="00C066D6" w:rsidRPr="00F66139">
        <w:rPr>
          <w:rFonts w:ascii="Arial" w:hAnsi="Arial" w:cs="Arial"/>
          <w:color w:val="auto"/>
          <w:sz w:val="22"/>
          <w:szCs w:val="22"/>
        </w:rPr>
        <w:t>as</w:t>
      </w:r>
      <w:r w:rsidRPr="00F66139">
        <w:rPr>
          <w:rFonts w:ascii="Arial" w:hAnsi="Arial" w:cs="Arial"/>
          <w:color w:val="auto"/>
          <w:sz w:val="22"/>
          <w:szCs w:val="22"/>
        </w:rPr>
        <w:t xml:space="preserve"> specified in </w:t>
      </w:r>
      <w:r w:rsidR="00BE7A04" w:rsidRPr="00F66139">
        <w:rPr>
          <w:rFonts w:ascii="Arial" w:hAnsi="Arial" w:cs="Arial"/>
          <w:color w:val="auto"/>
          <w:sz w:val="22"/>
          <w:szCs w:val="22"/>
        </w:rPr>
        <w:t xml:space="preserve">Section </w:t>
      </w:r>
      <w:r w:rsidR="00885033" w:rsidRPr="00F66139">
        <w:rPr>
          <w:rFonts w:ascii="Arial" w:hAnsi="Arial" w:cs="Arial"/>
          <w:color w:val="auto"/>
          <w:sz w:val="22"/>
          <w:szCs w:val="22"/>
        </w:rPr>
        <w:t>7</w:t>
      </w:r>
      <w:r w:rsidR="00BE7A04" w:rsidRPr="00F66139">
        <w:rPr>
          <w:rFonts w:ascii="Arial" w:hAnsi="Arial" w:cs="Arial"/>
          <w:color w:val="auto"/>
          <w:sz w:val="22"/>
          <w:szCs w:val="22"/>
        </w:rPr>
        <w:t xml:space="preserve"> of this Subcontract</w:t>
      </w:r>
      <w:r w:rsidRPr="00F66139">
        <w:rPr>
          <w:rFonts w:ascii="Arial" w:hAnsi="Arial" w:cs="Arial"/>
          <w:color w:val="auto"/>
          <w:sz w:val="22"/>
          <w:szCs w:val="22"/>
        </w:rPr>
        <w:t>.</w:t>
      </w:r>
    </w:p>
    <w:p w14:paraId="3DF2385F" w14:textId="3E60187C" w:rsidR="00424058" w:rsidRDefault="00501EF7" w:rsidP="00EE1CC2">
      <w:pPr>
        <w:pStyle w:val="BodyText"/>
        <w:widowControl w:val="0"/>
        <w:numPr>
          <w:ilvl w:val="1"/>
          <w:numId w:val="17"/>
        </w:numPr>
        <w:jc w:val="both"/>
        <w:rPr>
          <w:rFonts w:ascii="Arial" w:hAnsi="Arial" w:cs="Arial"/>
          <w:color w:val="auto"/>
          <w:sz w:val="22"/>
          <w:szCs w:val="22"/>
        </w:rPr>
      </w:pPr>
      <w:r>
        <w:rPr>
          <w:rFonts w:ascii="Arial" w:hAnsi="Arial" w:cs="Arial"/>
          <w:color w:val="auto"/>
          <w:sz w:val="22"/>
          <w:szCs w:val="22"/>
        </w:rPr>
        <w:t>Client</w:t>
      </w:r>
      <w:r w:rsidR="00BE7A04" w:rsidRPr="00F66139">
        <w:rPr>
          <w:rFonts w:ascii="Arial" w:hAnsi="Arial" w:cs="Arial"/>
          <w:color w:val="auto"/>
          <w:sz w:val="22"/>
          <w:szCs w:val="22"/>
        </w:rPr>
        <w:t xml:space="preserve"> may </w:t>
      </w:r>
      <w:r w:rsidR="000C6497" w:rsidRPr="00F66139">
        <w:rPr>
          <w:rFonts w:ascii="Arial" w:hAnsi="Arial" w:cs="Arial"/>
          <w:color w:val="auto"/>
          <w:sz w:val="22"/>
          <w:szCs w:val="22"/>
        </w:rPr>
        <w:t xml:space="preserve">suspend or </w:t>
      </w:r>
      <w:r w:rsidR="00BE7A04" w:rsidRPr="00F66139">
        <w:rPr>
          <w:rFonts w:ascii="Arial" w:hAnsi="Arial" w:cs="Arial"/>
          <w:color w:val="auto"/>
          <w:sz w:val="22"/>
          <w:szCs w:val="22"/>
        </w:rPr>
        <w:t xml:space="preserve">terminate this Subcontract, or any portion thereof, at any time without cause upon </w:t>
      </w:r>
      <w:r w:rsidR="0029221A" w:rsidRPr="00F66139">
        <w:rPr>
          <w:rFonts w:ascii="Arial" w:hAnsi="Arial" w:cs="Arial"/>
          <w:color w:val="auto"/>
          <w:sz w:val="22"/>
          <w:szCs w:val="22"/>
        </w:rPr>
        <w:t>seven (</w:t>
      </w:r>
      <w:r w:rsidR="00BE7A04" w:rsidRPr="00F66139">
        <w:rPr>
          <w:rFonts w:ascii="Arial" w:hAnsi="Arial" w:cs="Arial"/>
          <w:color w:val="auto"/>
          <w:sz w:val="22"/>
          <w:szCs w:val="22"/>
        </w:rPr>
        <w:t>7</w:t>
      </w:r>
      <w:r w:rsidR="0029221A" w:rsidRPr="00F66139">
        <w:rPr>
          <w:rFonts w:ascii="Arial" w:hAnsi="Arial" w:cs="Arial"/>
          <w:color w:val="auto"/>
          <w:sz w:val="22"/>
          <w:szCs w:val="22"/>
        </w:rPr>
        <w:t>)</w:t>
      </w:r>
      <w:r w:rsidR="00BE7A04" w:rsidRPr="00F66139">
        <w:rPr>
          <w:rFonts w:ascii="Arial" w:hAnsi="Arial" w:cs="Arial"/>
          <w:color w:val="auto"/>
          <w:sz w:val="22"/>
          <w:szCs w:val="22"/>
        </w:rPr>
        <w:t xml:space="preserve"> days written notice to Designer. Upon receipt of such written notice of termination, Designer shall terminate the </w:t>
      </w:r>
      <w:r w:rsidR="005009C4" w:rsidRPr="00F66139">
        <w:rPr>
          <w:rFonts w:ascii="Arial" w:hAnsi="Arial" w:cs="Arial"/>
          <w:color w:val="auto"/>
          <w:sz w:val="22"/>
          <w:szCs w:val="22"/>
        </w:rPr>
        <w:t xml:space="preserve">Design </w:t>
      </w:r>
      <w:r w:rsidR="00BE7A04" w:rsidRPr="00F66139">
        <w:rPr>
          <w:rFonts w:ascii="Arial" w:hAnsi="Arial" w:cs="Arial"/>
          <w:color w:val="auto"/>
          <w:sz w:val="22"/>
          <w:szCs w:val="22"/>
        </w:rPr>
        <w:t xml:space="preserve">Services as instructed by </w:t>
      </w:r>
      <w:r>
        <w:rPr>
          <w:rFonts w:ascii="Arial" w:hAnsi="Arial" w:cs="Arial"/>
          <w:color w:val="auto"/>
          <w:sz w:val="22"/>
          <w:szCs w:val="22"/>
        </w:rPr>
        <w:t>Client</w:t>
      </w:r>
      <w:r w:rsidR="00BE7A04" w:rsidRPr="00F66139">
        <w:rPr>
          <w:rFonts w:ascii="Arial" w:hAnsi="Arial" w:cs="Arial"/>
          <w:color w:val="auto"/>
          <w:sz w:val="22"/>
          <w:szCs w:val="22"/>
        </w:rPr>
        <w:t xml:space="preserve">.  </w:t>
      </w:r>
      <w:r w:rsidR="00424058" w:rsidRPr="00F66139">
        <w:rPr>
          <w:rFonts w:ascii="Arial" w:hAnsi="Arial" w:cs="Arial"/>
          <w:color w:val="auto"/>
          <w:sz w:val="22"/>
          <w:szCs w:val="22"/>
        </w:rPr>
        <w:t xml:space="preserve">Designer </w:t>
      </w:r>
      <w:r w:rsidR="007B332F" w:rsidRPr="00F66139">
        <w:rPr>
          <w:rFonts w:ascii="Arial" w:hAnsi="Arial" w:cs="Arial"/>
          <w:color w:val="auto"/>
          <w:sz w:val="22"/>
          <w:szCs w:val="22"/>
        </w:rPr>
        <w:t>will</w:t>
      </w:r>
      <w:r w:rsidR="00424058" w:rsidRPr="00F66139">
        <w:rPr>
          <w:rFonts w:ascii="Arial" w:hAnsi="Arial" w:cs="Arial"/>
          <w:color w:val="auto"/>
          <w:sz w:val="22"/>
          <w:szCs w:val="22"/>
        </w:rPr>
        <w:t xml:space="preserve"> be paid </w:t>
      </w:r>
      <w:r w:rsidR="001671FB" w:rsidRPr="00F66139">
        <w:rPr>
          <w:rFonts w:ascii="Arial" w:hAnsi="Arial" w:cs="Arial"/>
          <w:color w:val="auto"/>
          <w:sz w:val="22"/>
          <w:szCs w:val="22"/>
        </w:rPr>
        <w:t xml:space="preserve">for Design Services performed prior to the date of termination but unpaid (which amount will include any earned but unpaid margin) </w:t>
      </w:r>
      <w:r w:rsidR="00424058" w:rsidRPr="00F66139">
        <w:rPr>
          <w:rFonts w:ascii="Arial" w:hAnsi="Arial" w:cs="Arial"/>
          <w:color w:val="auto"/>
          <w:sz w:val="22"/>
          <w:szCs w:val="22"/>
        </w:rPr>
        <w:t xml:space="preserve">and for any reasonable and necessary direct costs incurred thereafter for orderly termination of the </w:t>
      </w:r>
      <w:r w:rsidR="00FD726B" w:rsidRPr="00F66139">
        <w:rPr>
          <w:rFonts w:ascii="Arial" w:hAnsi="Arial" w:cs="Arial"/>
          <w:color w:val="auto"/>
          <w:sz w:val="22"/>
          <w:szCs w:val="22"/>
        </w:rPr>
        <w:t>Design S</w:t>
      </w:r>
      <w:r w:rsidR="00424058" w:rsidRPr="00F66139">
        <w:rPr>
          <w:rFonts w:ascii="Arial" w:hAnsi="Arial" w:cs="Arial"/>
          <w:color w:val="auto"/>
          <w:sz w:val="22"/>
          <w:szCs w:val="22"/>
        </w:rPr>
        <w:t xml:space="preserve">ervices, but not to include </w:t>
      </w:r>
      <w:r w:rsidR="00D346A8" w:rsidRPr="00F66139">
        <w:rPr>
          <w:rFonts w:ascii="Arial" w:hAnsi="Arial" w:cs="Arial"/>
          <w:color w:val="auto"/>
          <w:sz w:val="22"/>
          <w:szCs w:val="22"/>
        </w:rPr>
        <w:t xml:space="preserve">future </w:t>
      </w:r>
      <w:r w:rsidR="00424058" w:rsidRPr="00F66139">
        <w:rPr>
          <w:rFonts w:ascii="Arial" w:hAnsi="Arial" w:cs="Arial"/>
          <w:color w:val="auto"/>
          <w:sz w:val="22"/>
          <w:szCs w:val="22"/>
        </w:rPr>
        <w:t xml:space="preserve">lost profits. In no event will costs be </w:t>
      </w:r>
      <w:r w:rsidR="006F63B1" w:rsidRPr="00F66139">
        <w:rPr>
          <w:rFonts w:ascii="Arial" w:hAnsi="Arial" w:cs="Arial"/>
          <w:color w:val="auto"/>
          <w:sz w:val="22"/>
          <w:szCs w:val="22"/>
        </w:rPr>
        <w:t>allowed</w:t>
      </w:r>
      <w:r w:rsidR="00424058" w:rsidRPr="00F66139">
        <w:rPr>
          <w:rFonts w:ascii="Arial" w:hAnsi="Arial" w:cs="Arial"/>
          <w:color w:val="auto"/>
          <w:sz w:val="22"/>
          <w:szCs w:val="22"/>
        </w:rPr>
        <w:t xml:space="preserve"> in connection with termination of </w:t>
      </w:r>
      <w:r w:rsidR="003F663F" w:rsidRPr="00F66139">
        <w:rPr>
          <w:rFonts w:ascii="Arial" w:hAnsi="Arial" w:cs="Arial"/>
          <w:color w:val="auto"/>
          <w:sz w:val="22"/>
          <w:szCs w:val="22"/>
        </w:rPr>
        <w:t>this</w:t>
      </w:r>
      <w:r w:rsidR="00424058" w:rsidRPr="00F66139">
        <w:rPr>
          <w:rFonts w:ascii="Arial" w:hAnsi="Arial" w:cs="Arial"/>
          <w:color w:val="auto"/>
          <w:sz w:val="22"/>
          <w:szCs w:val="22"/>
        </w:rPr>
        <w:t xml:space="preserve"> </w:t>
      </w:r>
      <w:r w:rsidR="00DF0D3E" w:rsidRPr="00F66139">
        <w:rPr>
          <w:rFonts w:ascii="Arial" w:hAnsi="Arial" w:cs="Arial"/>
          <w:color w:val="auto"/>
          <w:sz w:val="22"/>
          <w:szCs w:val="22"/>
        </w:rPr>
        <w:t>Subcontract</w:t>
      </w:r>
      <w:r w:rsidR="00424058" w:rsidRPr="00F66139">
        <w:rPr>
          <w:rFonts w:ascii="Arial" w:hAnsi="Arial" w:cs="Arial"/>
          <w:color w:val="auto"/>
          <w:sz w:val="22"/>
          <w:szCs w:val="22"/>
        </w:rPr>
        <w:t xml:space="preserve"> </w:t>
      </w:r>
      <w:r w:rsidR="00960C83" w:rsidRPr="00F66139">
        <w:rPr>
          <w:rFonts w:ascii="Arial" w:hAnsi="Arial" w:cs="Arial"/>
          <w:color w:val="auto"/>
          <w:sz w:val="22"/>
          <w:szCs w:val="22"/>
        </w:rPr>
        <w:t xml:space="preserve">if incurred later than </w:t>
      </w:r>
      <w:r w:rsidR="0029221A" w:rsidRPr="00F66139">
        <w:rPr>
          <w:rFonts w:ascii="Arial" w:hAnsi="Arial" w:cs="Arial"/>
          <w:color w:val="auto"/>
          <w:sz w:val="22"/>
          <w:szCs w:val="22"/>
        </w:rPr>
        <w:t>fifteen (</w:t>
      </w:r>
      <w:r w:rsidR="00960C83" w:rsidRPr="00F66139">
        <w:rPr>
          <w:rFonts w:ascii="Arial" w:hAnsi="Arial" w:cs="Arial"/>
          <w:color w:val="auto"/>
          <w:sz w:val="22"/>
          <w:szCs w:val="22"/>
        </w:rPr>
        <w:t>15</w:t>
      </w:r>
      <w:r w:rsidR="0029221A" w:rsidRPr="00F66139">
        <w:rPr>
          <w:rFonts w:ascii="Arial" w:hAnsi="Arial" w:cs="Arial"/>
          <w:color w:val="auto"/>
          <w:sz w:val="22"/>
          <w:szCs w:val="22"/>
        </w:rPr>
        <w:t>)</w:t>
      </w:r>
      <w:r w:rsidR="00424058" w:rsidRPr="00F66139">
        <w:rPr>
          <w:rFonts w:ascii="Arial" w:hAnsi="Arial" w:cs="Arial"/>
          <w:color w:val="auto"/>
          <w:sz w:val="22"/>
          <w:szCs w:val="22"/>
        </w:rPr>
        <w:t xml:space="preserve"> days after the date of termination.</w:t>
      </w:r>
    </w:p>
    <w:p w14:paraId="0C78E7DF" w14:textId="289CB4FA" w:rsidR="00DB095C" w:rsidRPr="00EF0E68" w:rsidRDefault="00DB095C" w:rsidP="007E6B9F">
      <w:pPr>
        <w:pStyle w:val="ListParagraph"/>
        <w:numPr>
          <w:ilvl w:val="1"/>
          <w:numId w:val="17"/>
        </w:numPr>
        <w:rPr>
          <w:rFonts w:ascii="Arial" w:hAnsi="Arial" w:cs="Arial"/>
          <w:color w:val="auto"/>
          <w:sz w:val="22"/>
          <w:szCs w:val="22"/>
        </w:rPr>
      </w:pPr>
      <w:r w:rsidRPr="00DB095C">
        <w:rPr>
          <w:rFonts w:ascii="Arial" w:hAnsi="Arial" w:cs="Arial"/>
          <w:color w:val="auto"/>
          <w:sz w:val="22"/>
          <w:szCs w:val="22"/>
        </w:rPr>
        <w:t>If C</w:t>
      </w:r>
      <w:r>
        <w:rPr>
          <w:rFonts w:ascii="Arial" w:hAnsi="Arial" w:cs="Arial"/>
          <w:color w:val="auto"/>
          <w:sz w:val="22"/>
          <w:szCs w:val="22"/>
        </w:rPr>
        <w:t>lient</w:t>
      </w:r>
      <w:r w:rsidRPr="00DB095C">
        <w:rPr>
          <w:rFonts w:ascii="Arial" w:hAnsi="Arial" w:cs="Arial"/>
          <w:color w:val="auto"/>
          <w:sz w:val="22"/>
          <w:szCs w:val="22"/>
        </w:rPr>
        <w:t xml:space="preserve"> fails to timely pay any undisputed amounts due Designer under this Subcontract, and (i) such undisputed amounts were not deducted or retained by C</w:t>
      </w:r>
      <w:r>
        <w:rPr>
          <w:rFonts w:ascii="Arial" w:hAnsi="Arial" w:cs="Arial"/>
          <w:color w:val="auto"/>
          <w:sz w:val="22"/>
          <w:szCs w:val="22"/>
        </w:rPr>
        <w:t>lient</w:t>
      </w:r>
      <w:r w:rsidRPr="00DB095C">
        <w:rPr>
          <w:rFonts w:ascii="Arial" w:hAnsi="Arial" w:cs="Arial"/>
          <w:color w:val="auto"/>
          <w:sz w:val="22"/>
          <w:szCs w:val="22"/>
        </w:rPr>
        <w:t xml:space="preserve"> pursuant to Section 11; and (ii) C</w:t>
      </w:r>
      <w:r w:rsidR="00E96381">
        <w:rPr>
          <w:rFonts w:ascii="Arial" w:hAnsi="Arial" w:cs="Arial"/>
          <w:color w:val="auto"/>
          <w:sz w:val="22"/>
          <w:szCs w:val="22"/>
        </w:rPr>
        <w:t>lient</w:t>
      </w:r>
      <w:r w:rsidRPr="00DB095C">
        <w:rPr>
          <w:rFonts w:ascii="Arial" w:hAnsi="Arial" w:cs="Arial"/>
          <w:color w:val="auto"/>
          <w:sz w:val="22"/>
          <w:szCs w:val="22"/>
        </w:rPr>
        <w:t xml:space="preserve"> has been paid such undisputed amounts by Owner under the Prime Contract for </w:t>
      </w:r>
      <w:r w:rsidR="00E96381">
        <w:rPr>
          <w:rFonts w:ascii="Arial" w:hAnsi="Arial" w:cs="Arial"/>
          <w:color w:val="auto"/>
          <w:sz w:val="22"/>
          <w:szCs w:val="22"/>
        </w:rPr>
        <w:t xml:space="preserve">Design </w:t>
      </w:r>
      <w:r w:rsidRPr="00DB095C">
        <w:rPr>
          <w:rFonts w:ascii="Arial" w:hAnsi="Arial" w:cs="Arial"/>
          <w:color w:val="auto"/>
          <w:sz w:val="22"/>
          <w:szCs w:val="22"/>
        </w:rPr>
        <w:t xml:space="preserve">Services properly performed by Designer, then Designer may suspend its performance of the Design Services upon fifteen (15) business days written notice to </w:t>
      </w:r>
      <w:r>
        <w:rPr>
          <w:rFonts w:ascii="Arial" w:hAnsi="Arial" w:cs="Arial"/>
          <w:color w:val="auto"/>
          <w:sz w:val="22"/>
          <w:szCs w:val="22"/>
        </w:rPr>
        <w:t>Client</w:t>
      </w:r>
      <w:r w:rsidRPr="00DB095C">
        <w:rPr>
          <w:rFonts w:ascii="Arial" w:hAnsi="Arial" w:cs="Arial"/>
          <w:color w:val="auto"/>
          <w:sz w:val="22"/>
          <w:szCs w:val="22"/>
        </w:rPr>
        <w:t>, unless and until the undisputed amounts are paid.</w:t>
      </w:r>
      <w:ins w:id="20" w:author="Thomas.Ahern" w:date="2019-11-26T09:37:00Z">
        <w:r w:rsidR="003B2730">
          <w:rPr>
            <w:rFonts w:ascii="Arial" w:hAnsi="Arial" w:cs="Arial"/>
            <w:color w:val="auto"/>
            <w:sz w:val="22"/>
            <w:szCs w:val="22"/>
          </w:rPr>
          <w:t xml:space="preserve">  </w:t>
        </w:r>
      </w:ins>
    </w:p>
    <w:p w14:paraId="079817D4" w14:textId="77777777" w:rsidR="007E6B9F" w:rsidRPr="00F66139" w:rsidRDefault="007E6B9F" w:rsidP="007E6B9F">
      <w:pPr>
        <w:pStyle w:val="BodyText"/>
        <w:widowControl w:val="0"/>
        <w:ind w:left="1440"/>
        <w:jc w:val="both"/>
        <w:rPr>
          <w:rFonts w:ascii="Arial" w:hAnsi="Arial" w:cs="Arial"/>
          <w:color w:val="auto"/>
          <w:sz w:val="22"/>
          <w:szCs w:val="22"/>
        </w:rPr>
      </w:pPr>
    </w:p>
    <w:p w14:paraId="10696117" w14:textId="77777777" w:rsidR="00D51A9E" w:rsidRPr="00F66139" w:rsidRDefault="00ED0AB0" w:rsidP="00624AD4">
      <w:pPr>
        <w:pStyle w:val="Heading1"/>
        <w:widowControl w:val="0"/>
        <w:numPr>
          <w:ilvl w:val="0"/>
          <w:numId w:val="17"/>
        </w:numPr>
        <w:spacing w:after="120"/>
        <w:jc w:val="both"/>
        <w:rPr>
          <w:rFonts w:ascii="Arial" w:hAnsi="Arial" w:cs="Arial"/>
          <w:b/>
          <w:color w:val="auto"/>
          <w:sz w:val="22"/>
          <w:szCs w:val="22"/>
          <w:u w:val="single"/>
        </w:rPr>
      </w:pPr>
      <w:r w:rsidRPr="00F66139">
        <w:rPr>
          <w:rFonts w:ascii="Arial" w:hAnsi="Arial" w:cs="Arial"/>
          <w:b/>
          <w:color w:val="auto"/>
          <w:sz w:val="22"/>
          <w:szCs w:val="22"/>
          <w:u w:val="single"/>
        </w:rPr>
        <w:t>ASSIGNMENT</w:t>
      </w:r>
    </w:p>
    <w:p w14:paraId="35BE7B42" w14:textId="77777777" w:rsidR="00D51A9E" w:rsidRPr="00F66139" w:rsidRDefault="00CB51B4" w:rsidP="00EE1CC2">
      <w:pPr>
        <w:pStyle w:val="BodyText"/>
        <w:widowControl w:val="0"/>
        <w:numPr>
          <w:ilvl w:val="1"/>
          <w:numId w:val="17"/>
        </w:numPr>
        <w:jc w:val="both"/>
        <w:rPr>
          <w:rFonts w:ascii="Arial" w:hAnsi="Arial" w:cs="Arial"/>
          <w:b/>
          <w:color w:val="auto"/>
          <w:sz w:val="22"/>
          <w:szCs w:val="22"/>
          <w:u w:val="single"/>
        </w:rPr>
      </w:pPr>
      <w:r w:rsidRPr="00F66139">
        <w:rPr>
          <w:rFonts w:ascii="Arial" w:hAnsi="Arial" w:cs="Arial"/>
          <w:color w:val="auto"/>
          <w:sz w:val="22"/>
          <w:szCs w:val="22"/>
        </w:rPr>
        <w:t xml:space="preserve">Neither this </w:t>
      </w:r>
      <w:r w:rsidR="00DF0D3E" w:rsidRPr="00F66139">
        <w:rPr>
          <w:rFonts w:ascii="Arial" w:hAnsi="Arial" w:cs="Arial"/>
          <w:color w:val="auto"/>
          <w:sz w:val="22"/>
          <w:szCs w:val="22"/>
        </w:rPr>
        <w:t>Subcontract</w:t>
      </w:r>
      <w:r w:rsidRPr="00F66139">
        <w:rPr>
          <w:rFonts w:ascii="Arial" w:hAnsi="Arial" w:cs="Arial"/>
          <w:color w:val="auto"/>
          <w:sz w:val="22"/>
          <w:szCs w:val="22"/>
        </w:rPr>
        <w:t xml:space="preserve"> nor the rights or obligations hereunder may be transferred, assigned, or delegable, whether directly by merger or acquisition by another entity or any part thereof without the prior written consent of the other </w:t>
      </w:r>
      <w:r w:rsidR="00DF0D3E" w:rsidRPr="00F66139">
        <w:rPr>
          <w:rFonts w:ascii="Arial" w:hAnsi="Arial" w:cs="Arial"/>
          <w:color w:val="auto"/>
          <w:sz w:val="22"/>
          <w:szCs w:val="22"/>
        </w:rPr>
        <w:t>Party</w:t>
      </w:r>
      <w:r w:rsidRPr="00F66139">
        <w:rPr>
          <w:rFonts w:ascii="Arial" w:hAnsi="Arial" w:cs="Arial"/>
          <w:color w:val="auto"/>
          <w:sz w:val="22"/>
          <w:szCs w:val="22"/>
        </w:rPr>
        <w:t xml:space="preserve"> and upon such terms as they may reasonably require.</w:t>
      </w:r>
    </w:p>
    <w:p w14:paraId="678B6CE3" w14:textId="77777777" w:rsidR="00ED0AB0" w:rsidRPr="00F66139" w:rsidRDefault="00412C71" w:rsidP="00EE1CC2">
      <w:pPr>
        <w:pStyle w:val="BodyText"/>
        <w:widowControl w:val="0"/>
        <w:numPr>
          <w:ilvl w:val="1"/>
          <w:numId w:val="17"/>
        </w:numPr>
        <w:jc w:val="both"/>
        <w:rPr>
          <w:rFonts w:ascii="Arial" w:hAnsi="Arial" w:cs="Arial"/>
          <w:b/>
          <w:color w:val="auto"/>
          <w:sz w:val="22"/>
          <w:szCs w:val="22"/>
          <w:u w:val="single"/>
        </w:rPr>
      </w:pPr>
      <w:r w:rsidRPr="00F66139">
        <w:rPr>
          <w:rFonts w:ascii="Arial" w:hAnsi="Arial" w:cs="Arial"/>
          <w:color w:val="auto"/>
          <w:sz w:val="22"/>
          <w:szCs w:val="22"/>
        </w:rPr>
        <w:t>If a</w:t>
      </w:r>
      <w:r w:rsidR="00CB51B4" w:rsidRPr="00F66139">
        <w:rPr>
          <w:rFonts w:ascii="Arial" w:hAnsi="Arial" w:cs="Arial"/>
          <w:color w:val="auto"/>
          <w:sz w:val="22"/>
          <w:szCs w:val="22"/>
        </w:rPr>
        <w:t xml:space="preserve"> </w:t>
      </w:r>
      <w:r w:rsidR="00DF0D3E" w:rsidRPr="00F66139">
        <w:rPr>
          <w:rFonts w:ascii="Arial" w:hAnsi="Arial" w:cs="Arial"/>
          <w:color w:val="auto"/>
          <w:sz w:val="22"/>
          <w:szCs w:val="22"/>
        </w:rPr>
        <w:t>Party</w:t>
      </w:r>
      <w:r w:rsidR="00CB51B4" w:rsidRPr="00F66139">
        <w:rPr>
          <w:rFonts w:ascii="Arial" w:hAnsi="Arial" w:cs="Arial"/>
          <w:color w:val="auto"/>
          <w:sz w:val="22"/>
          <w:szCs w:val="22"/>
        </w:rPr>
        <w:t xml:space="preserve"> has reasonable grounds for refusing a request for </w:t>
      </w:r>
      <w:r w:rsidRPr="00F66139">
        <w:rPr>
          <w:rFonts w:ascii="Arial" w:hAnsi="Arial" w:cs="Arial"/>
          <w:color w:val="auto"/>
          <w:sz w:val="22"/>
          <w:szCs w:val="22"/>
        </w:rPr>
        <w:t>consent received pursuant to Section 1</w:t>
      </w:r>
      <w:r w:rsidR="00885033" w:rsidRPr="00F66139">
        <w:rPr>
          <w:rFonts w:ascii="Arial" w:hAnsi="Arial" w:cs="Arial"/>
          <w:color w:val="auto"/>
          <w:sz w:val="22"/>
          <w:szCs w:val="22"/>
        </w:rPr>
        <w:t>5(</w:t>
      </w:r>
      <w:r w:rsidR="00F23EBC" w:rsidRPr="00F66139">
        <w:rPr>
          <w:rFonts w:ascii="Arial" w:hAnsi="Arial" w:cs="Arial"/>
          <w:color w:val="auto"/>
          <w:sz w:val="22"/>
          <w:szCs w:val="22"/>
        </w:rPr>
        <w:t>A</w:t>
      </w:r>
      <w:r w:rsidR="00885033" w:rsidRPr="00F66139">
        <w:rPr>
          <w:rFonts w:ascii="Arial" w:hAnsi="Arial" w:cs="Arial"/>
          <w:color w:val="auto"/>
          <w:sz w:val="22"/>
          <w:szCs w:val="22"/>
        </w:rPr>
        <w:t>)</w:t>
      </w:r>
      <w:r w:rsidR="00CB51B4" w:rsidRPr="00F66139">
        <w:rPr>
          <w:rFonts w:ascii="Arial" w:hAnsi="Arial" w:cs="Arial"/>
          <w:color w:val="auto"/>
          <w:sz w:val="22"/>
          <w:szCs w:val="22"/>
        </w:rPr>
        <w:t xml:space="preserve">, then the non-consenting </w:t>
      </w:r>
      <w:r w:rsidR="00DF0D3E" w:rsidRPr="00F66139">
        <w:rPr>
          <w:rFonts w:ascii="Arial" w:hAnsi="Arial" w:cs="Arial"/>
          <w:color w:val="auto"/>
          <w:sz w:val="22"/>
          <w:szCs w:val="22"/>
        </w:rPr>
        <w:t>Party</w:t>
      </w:r>
      <w:r w:rsidR="00CB51B4" w:rsidRPr="00F66139">
        <w:rPr>
          <w:rFonts w:ascii="Arial" w:hAnsi="Arial" w:cs="Arial"/>
          <w:color w:val="auto"/>
          <w:sz w:val="22"/>
          <w:szCs w:val="22"/>
        </w:rPr>
        <w:t xml:space="preserve"> </w:t>
      </w:r>
      <w:r w:rsidR="007B332F" w:rsidRPr="00F66139">
        <w:rPr>
          <w:rFonts w:ascii="Arial" w:hAnsi="Arial" w:cs="Arial"/>
          <w:color w:val="auto"/>
          <w:sz w:val="22"/>
          <w:szCs w:val="22"/>
        </w:rPr>
        <w:t>will</w:t>
      </w:r>
      <w:r w:rsidR="00CB51B4" w:rsidRPr="00F66139">
        <w:rPr>
          <w:rFonts w:ascii="Arial" w:hAnsi="Arial" w:cs="Arial"/>
          <w:color w:val="auto"/>
          <w:sz w:val="22"/>
          <w:szCs w:val="22"/>
        </w:rPr>
        <w:t xml:space="preserve"> have the option to terminate this </w:t>
      </w:r>
      <w:r w:rsidR="00DF0D3E" w:rsidRPr="00F66139">
        <w:rPr>
          <w:rFonts w:ascii="Arial" w:hAnsi="Arial" w:cs="Arial"/>
          <w:color w:val="auto"/>
          <w:sz w:val="22"/>
          <w:szCs w:val="22"/>
        </w:rPr>
        <w:t>Subcontract</w:t>
      </w:r>
      <w:r w:rsidR="00CB51B4" w:rsidRPr="00F66139">
        <w:rPr>
          <w:rFonts w:ascii="Arial" w:hAnsi="Arial" w:cs="Arial"/>
          <w:color w:val="auto"/>
          <w:sz w:val="22"/>
          <w:szCs w:val="22"/>
        </w:rPr>
        <w:t xml:space="preserve"> in accordance with </w:t>
      </w:r>
      <w:r w:rsidR="00220CDC">
        <w:rPr>
          <w:rFonts w:ascii="Arial" w:hAnsi="Arial" w:cs="Arial"/>
          <w:color w:val="auto"/>
          <w:sz w:val="22"/>
          <w:szCs w:val="22"/>
        </w:rPr>
        <w:t>Section</w:t>
      </w:r>
      <w:r w:rsidR="00220CDC" w:rsidRPr="00F66139">
        <w:rPr>
          <w:rFonts w:ascii="Arial" w:hAnsi="Arial" w:cs="Arial"/>
          <w:color w:val="auto"/>
          <w:sz w:val="22"/>
          <w:szCs w:val="22"/>
        </w:rPr>
        <w:t xml:space="preserve"> </w:t>
      </w:r>
      <w:r w:rsidR="00885033" w:rsidRPr="00F66139">
        <w:rPr>
          <w:rFonts w:ascii="Arial" w:hAnsi="Arial" w:cs="Arial"/>
          <w:color w:val="auto"/>
          <w:sz w:val="22"/>
          <w:szCs w:val="22"/>
        </w:rPr>
        <w:t xml:space="preserve">14 </w:t>
      </w:r>
      <w:r w:rsidRPr="00F66139">
        <w:rPr>
          <w:rFonts w:ascii="Arial" w:hAnsi="Arial" w:cs="Arial"/>
          <w:color w:val="auto"/>
          <w:sz w:val="22"/>
          <w:szCs w:val="22"/>
        </w:rPr>
        <w:t>of this Subcontract</w:t>
      </w:r>
      <w:r w:rsidR="00CB51B4" w:rsidRPr="00F66139">
        <w:rPr>
          <w:rFonts w:ascii="Arial" w:hAnsi="Arial" w:cs="Arial"/>
          <w:color w:val="auto"/>
          <w:sz w:val="22"/>
          <w:szCs w:val="22"/>
        </w:rPr>
        <w:t>.</w:t>
      </w:r>
    </w:p>
    <w:p w14:paraId="6ADD3F77" w14:textId="77777777" w:rsidR="00D51A9E" w:rsidRPr="00F66139" w:rsidRDefault="00F3579E" w:rsidP="00EE1CC2">
      <w:pPr>
        <w:pStyle w:val="Heading1"/>
        <w:widowControl w:val="0"/>
        <w:numPr>
          <w:ilvl w:val="0"/>
          <w:numId w:val="17"/>
        </w:numPr>
        <w:spacing w:after="120"/>
        <w:jc w:val="both"/>
        <w:rPr>
          <w:rFonts w:ascii="Arial" w:eastAsia="Calibri" w:hAnsi="Arial" w:cs="Arial"/>
          <w:b/>
          <w:bCs w:val="0"/>
          <w:color w:val="auto"/>
          <w:sz w:val="22"/>
          <w:szCs w:val="22"/>
        </w:rPr>
      </w:pPr>
      <w:r w:rsidRPr="00F66139">
        <w:rPr>
          <w:rFonts w:ascii="Arial" w:eastAsia="Calibri" w:hAnsi="Arial" w:cs="Arial"/>
          <w:b/>
          <w:bCs w:val="0"/>
          <w:color w:val="auto"/>
          <w:sz w:val="22"/>
          <w:szCs w:val="22"/>
          <w:u w:val="single"/>
        </w:rPr>
        <w:t>OWNERSHIP OF PLANS, SPECIFICATIONS, AND OTHER DOCUMENTS</w:t>
      </w:r>
      <w:r w:rsidR="0066267C">
        <w:rPr>
          <w:rFonts w:ascii="Arial" w:eastAsia="Calibri" w:hAnsi="Arial" w:cs="Arial"/>
          <w:b/>
          <w:bCs w:val="0"/>
          <w:color w:val="auto"/>
          <w:sz w:val="22"/>
          <w:szCs w:val="22"/>
          <w:u w:val="single"/>
        </w:rPr>
        <w:t xml:space="preserve"> </w:t>
      </w:r>
      <w:r w:rsidR="0066267C" w:rsidRPr="00442BB5">
        <w:rPr>
          <w:rFonts w:ascii="Arial" w:hAnsi="Arial" w:cs="Arial"/>
          <w:b/>
          <w:color w:val="FF0000"/>
          <w:sz w:val="22"/>
          <w:szCs w:val="22"/>
          <w:u w:val="single"/>
        </w:rPr>
        <w:t>[NTD: Provisions to be conformed with Prime Contract provision, if any.</w:t>
      </w:r>
      <w:r w:rsidR="0066267C">
        <w:rPr>
          <w:rFonts w:ascii="Arial" w:hAnsi="Arial" w:cs="Arial"/>
          <w:b/>
          <w:color w:val="FF0000"/>
          <w:sz w:val="22"/>
          <w:szCs w:val="22"/>
          <w:u w:val="single"/>
        </w:rPr>
        <w:t>]</w:t>
      </w:r>
    </w:p>
    <w:p w14:paraId="44D8B3DD" w14:textId="798C2FD8" w:rsidR="00D51A9E" w:rsidRPr="00F66139" w:rsidRDefault="00F3579E" w:rsidP="00EE1CC2">
      <w:pPr>
        <w:pStyle w:val="BodyText"/>
        <w:widowControl w:val="0"/>
        <w:numPr>
          <w:ilvl w:val="1"/>
          <w:numId w:val="17"/>
        </w:numPr>
        <w:jc w:val="both"/>
        <w:rPr>
          <w:rFonts w:ascii="Arial" w:hAnsi="Arial" w:cs="Arial"/>
          <w:b/>
          <w:bCs/>
          <w:color w:val="auto"/>
          <w:sz w:val="22"/>
          <w:szCs w:val="22"/>
        </w:rPr>
      </w:pPr>
      <w:r w:rsidRPr="00F66139">
        <w:rPr>
          <w:rFonts w:ascii="Arial" w:hAnsi="Arial" w:cs="Arial"/>
          <w:color w:val="auto"/>
          <w:sz w:val="22"/>
          <w:szCs w:val="22"/>
        </w:rPr>
        <w:t xml:space="preserve">The plans, specifications, and other documents and electronic data produced specifically for this Project by Designer shall belong to both Designer and </w:t>
      </w:r>
      <w:r w:rsidR="00501EF7">
        <w:rPr>
          <w:rFonts w:ascii="Arial" w:hAnsi="Arial" w:cs="Arial"/>
          <w:color w:val="auto"/>
          <w:sz w:val="22"/>
          <w:szCs w:val="22"/>
        </w:rPr>
        <w:t>Client</w:t>
      </w:r>
      <w:r w:rsidRPr="00F66139">
        <w:rPr>
          <w:rFonts w:ascii="Arial" w:hAnsi="Arial" w:cs="Arial"/>
          <w:color w:val="auto"/>
          <w:sz w:val="22"/>
          <w:szCs w:val="22"/>
        </w:rPr>
        <w:t xml:space="preserve"> provided the Prime Contract does not provide that such documents belong to Owner. </w:t>
      </w:r>
    </w:p>
    <w:p w14:paraId="4878F409" w14:textId="6E89D37C" w:rsidR="006672B0" w:rsidRPr="007E6B9F" w:rsidRDefault="00F3579E" w:rsidP="006672B0">
      <w:pPr>
        <w:pStyle w:val="BodyText"/>
        <w:widowControl w:val="0"/>
        <w:numPr>
          <w:ilvl w:val="1"/>
          <w:numId w:val="17"/>
        </w:numPr>
        <w:jc w:val="both"/>
        <w:rPr>
          <w:rFonts w:ascii="Arial" w:hAnsi="Arial" w:cs="Arial"/>
          <w:b/>
          <w:bCs/>
          <w:color w:val="auto"/>
          <w:sz w:val="22"/>
          <w:szCs w:val="22"/>
        </w:rPr>
      </w:pPr>
      <w:r w:rsidRPr="00F66139">
        <w:rPr>
          <w:rFonts w:ascii="Arial" w:hAnsi="Arial" w:cs="Arial"/>
          <w:color w:val="auto"/>
          <w:sz w:val="22"/>
          <w:szCs w:val="22"/>
        </w:rPr>
        <w:t xml:space="preserve">All reports, studies, conceptual designs, plans and specifications and related documents </w:t>
      </w:r>
      <w:r w:rsidR="0000409E" w:rsidRPr="00F66139">
        <w:rPr>
          <w:rFonts w:ascii="Arial" w:hAnsi="Arial" w:cs="Arial"/>
          <w:color w:val="auto"/>
          <w:sz w:val="22"/>
          <w:szCs w:val="22"/>
        </w:rPr>
        <w:t xml:space="preserve">will </w:t>
      </w:r>
      <w:r w:rsidRPr="00F66139">
        <w:rPr>
          <w:rFonts w:ascii="Arial" w:hAnsi="Arial" w:cs="Arial"/>
          <w:color w:val="auto"/>
          <w:sz w:val="22"/>
          <w:szCs w:val="22"/>
        </w:rPr>
        <w:t xml:space="preserve">be handed over to </w:t>
      </w:r>
      <w:r w:rsidR="00501EF7">
        <w:rPr>
          <w:rFonts w:ascii="Arial" w:hAnsi="Arial" w:cs="Arial"/>
          <w:color w:val="auto"/>
          <w:sz w:val="22"/>
          <w:szCs w:val="22"/>
        </w:rPr>
        <w:t>Client</w:t>
      </w:r>
      <w:r w:rsidRPr="00F66139">
        <w:rPr>
          <w:rFonts w:ascii="Arial" w:hAnsi="Arial" w:cs="Arial"/>
          <w:color w:val="auto"/>
          <w:sz w:val="22"/>
          <w:szCs w:val="22"/>
        </w:rPr>
        <w:t xml:space="preserve"> upon the completion of the Project, Designer being hereby authorized to retain a copy.</w:t>
      </w:r>
    </w:p>
    <w:p w14:paraId="1030756F" w14:textId="17A78D94" w:rsidR="007E6B9F" w:rsidRPr="007E6B9F" w:rsidRDefault="007E6B9F" w:rsidP="007E6B9F">
      <w:pPr>
        <w:pStyle w:val="ListParagraph"/>
        <w:numPr>
          <w:ilvl w:val="1"/>
          <w:numId w:val="17"/>
        </w:numPr>
        <w:rPr>
          <w:rFonts w:ascii="Arial" w:hAnsi="Arial" w:cs="Arial"/>
          <w:bCs/>
          <w:color w:val="auto"/>
          <w:sz w:val="22"/>
          <w:szCs w:val="22"/>
        </w:rPr>
      </w:pPr>
      <w:r w:rsidRPr="007E6B9F">
        <w:rPr>
          <w:rFonts w:ascii="Arial" w:hAnsi="Arial" w:cs="Arial"/>
          <w:bCs/>
          <w:color w:val="auto"/>
          <w:sz w:val="22"/>
          <w:szCs w:val="22"/>
        </w:rPr>
        <w:t>Notwithstanding the foregoing, Client’s reuse of Designer’s</w:t>
      </w:r>
      <w:r w:rsidRPr="00F66139">
        <w:rPr>
          <w:rFonts w:ascii="Arial" w:hAnsi="Arial" w:cs="Arial"/>
          <w:color w:val="auto"/>
          <w:sz w:val="22"/>
          <w:szCs w:val="22"/>
        </w:rPr>
        <w:t xml:space="preserve"> plans, specifications, and other documents and electronic data</w:t>
      </w:r>
      <w:r w:rsidRPr="007E6B9F">
        <w:rPr>
          <w:rFonts w:ascii="Arial" w:hAnsi="Arial" w:cs="Arial"/>
          <w:bCs/>
          <w:color w:val="auto"/>
          <w:sz w:val="22"/>
          <w:szCs w:val="22"/>
        </w:rPr>
        <w:t xml:space="preserve"> on other projects without Designer’s involvement will be at Client’s sole risk and without legal liability to Designer.</w:t>
      </w:r>
    </w:p>
    <w:p w14:paraId="388339DA" w14:textId="77777777" w:rsidR="007E6B9F" w:rsidRPr="00F66139" w:rsidRDefault="007E6B9F" w:rsidP="00490806">
      <w:pPr>
        <w:pStyle w:val="BodyText"/>
        <w:widowControl w:val="0"/>
        <w:ind w:left="1440"/>
        <w:jc w:val="both"/>
        <w:rPr>
          <w:rFonts w:ascii="Arial" w:hAnsi="Arial" w:cs="Arial"/>
          <w:b/>
          <w:bCs/>
          <w:color w:val="auto"/>
          <w:sz w:val="22"/>
          <w:szCs w:val="22"/>
        </w:rPr>
      </w:pPr>
    </w:p>
    <w:p w14:paraId="495A452E" w14:textId="77777777" w:rsidR="00973154" w:rsidRPr="00F66139" w:rsidRDefault="00F3579E" w:rsidP="00EE1CC2">
      <w:pPr>
        <w:pStyle w:val="Heading1"/>
        <w:widowControl w:val="0"/>
        <w:numPr>
          <w:ilvl w:val="0"/>
          <w:numId w:val="17"/>
        </w:numPr>
        <w:spacing w:after="120"/>
        <w:jc w:val="both"/>
        <w:rPr>
          <w:rFonts w:ascii="Arial" w:eastAsia="Calibri" w:hAnsi="Arial" w:cs="Arial"/>
          <w:bCs w:val="0"/>
          <w:color w:val="auto"/>
          <w:sz w:val="22"/>
          <w:szCs w:val="22"/>
        </w:rPr>
      </w:pPr>
      <w:r w:rsidRPr="00F66139">
        <w:rPr>
          <w:rFonts w:ascii="Arial" w:eastAsia="Calibri" w:hAnsi="Arial" w:cs="Arial"/>
          <w:b/>
          <w:bCs w:val="0"/>
          <w:color w:val="auto"/>
          <w:sz w:val="22"/>
          <w:szCs w:val="22"/>
          <w:u w:val="single"/>
        </w:rPr>
        <w:t>INTELLECTUAL PROPERTY</w:t>
      </w:r>
      <w:r w:rsidRPr="00F66139">
        <w:rPr>
          <w:rFonts w:ascii="Arial" w:eastAsia="Calibri" w:hAnsi="Arial" w:cs="Arial"/>
          <w:bCs w:val="0"/>
          <w:color w:val="auto"/>
          <w:sz w:val="22"/>
          <w:szCs w:val="22"/>
        </w:rPr>
        <w:t xml:space="preserve"> </w:t>
      </w:r>
      <w:r w:rsidR="0066267C" w:rsidRPr="00442BB5">
        <w:rPr>
          <w:rFonts w:ascii="Arial" w:hAnsi="Arial" w:cs="Arial"/>
          <w:b/>
          <w:color w:val="FF0000"/>
          <w:sz w:val="22"/>
          <w:szCs w:val="22"/>
          <w:u w:val="single"/>
        </w:rPr>
        <w:t>[NTD: Provisions to be conformed with Prime Contract provision, if any.</w:t>
      </w:r>
      <w:r w:rsidR="0066267C">
        <w:rPr>
          <w:rFonts w:ascii="Arial" w:hAnsi="Arial" w:cs="Arial"/>
          <w:b/>
          <w:color w:val="FF0000"/>
          <w:sz w:val="22"/>
          <w:szCs w:val="22"/>
          <w:u w:val="single"/>
        </w:rPr>
        <w:t>]</w:t>
      </w:r>
    </w:p>
    <w:p w14:paraId="271CD938" w14:textId="6F22FCCE" w:rsidR="0065412A" w:rsidRPr="00F66139" w:rsidRDefault="0065412A" w:rsidP="0065412A">
      <w:pPr>
        <w:pStyle w:val="BodyText"/>
        <w:widowControl w:val="0"/>
        <w:numPr>
          <w:ilvl w:val="1"/>
          <w:numId w:val="17"/>
        </w:numPr>
        <w:jc w:val="both"/>
        <w:rPr>
          <w:rFonts w:ascii="Arial" w:hAnsi="Arial" w:cs="Arial"/>
          <w:bCs/>
          <w:color w:val="auto"/>
          <w:sz w:val="22"/>
          <w:szCs w:val="22"/>
        </w:rPr>
      </w:pPr>
      <w:r w:rsidRPr="00F66139">
        <w:rPr>
          <w:rFonts w:ascii="Arial" w:hAnsi="Arial" w:cs="Arial"/>
          <w:color w:val="auto"/>
          <w:sz w:val="22"/>
          <w:szCs w:val="22"/>
        </w:rPr>
        <w:t xml:space="preserve">Designer represents that the processes or methods Designer will suggest to </w:t>
      </w:r>
      <w:r w:rsidR="00501EF7">
        <w:rPr>
          <w:rFonts w:ascii="Arial" w:hAnsi="Arial" w:cs="Arial"/>
          <w:color w:val="auto"/>
          <w:sz w:val="22"/>
          <w:szCs w:val="22"/>
        </w:rPr>
        <w:t>Client</w:t>
      </w:r>
      <w:r w:rsidRPr="00F66139">
        <w:rPr>
          <w:rFonts w:ascii="Arial" w:hAnsi="Arial" w:cs="Arial"/>
          <w:color w:val="auto"/>
          <w:sz w:val="22"/>
          <w:szCs w:val="22"/>
        </w:rPr>
        <w:t xml:space="preserve"> do not infringe any IP Rights of any third party. Should any such processes or methods infringe any such rights, Designer undertakes, at its own expense, to make the changes necessary to ensure that any IP Rights which any third party may have in respect of such processes or methods is not infringed, or to obtain the necessary authorizations on </w:t>
      </w:r>
      <w:r w:rsidR="00501EF7">
        <w:rPr>
          <w:rFonts w:ascii="Arial" w:hAnsi="Arial" w:cs="Arial"/>
          <w:color w:val="auto"/>
          <w:sz w:val="22"/>
          <w:szCs w:val="22"/>
        </w:rPr>
        <w:t>Client</w:t>
      </w:r>
      <w:r w:rsidRPr="00F66139">
        <w:rPr>
          <w:rFonts w:ascii="Arial" w:hAnsi="Arial" w:cs="Arial"/>
          <w:color w:val="auto"/>
          <w:sz w:val="22"/>
          <w:szCs w:val="22"/>
        </w:rPr>
        <w:t xml:space="preserve">’s behalf. </w:t>
      </w:r>
    </w:p>
    <w:p w14:paraId="18C5F537" w14:textId="4119975C" w:rsidR="00CC7624" w:rsidRPr="00F66139" w:rsidRDefault="00CC7624" w:rsidP="00CC7624">
      <w:pPr>
        <w:pStyle w:val="BodyText"/>
        <w:widowControl w:val="0"/>
        <w:numPr>
          <w:ilvl w:val="1"/>
          <w:numId w:val="17"/>
        </w:numPr>
        <w:jc w:val="both"/>
        <w:rPr>
          <w:rFonts w:ascii="Arial" w:hAnsi="Arial" w:cs="Arial"/>
          <w:b/>
          <w:bCs/>
          <w:color w:val="auto"/>
          <w:sz w:val="22"/>
          <w:szCs w:val="22"/>
        </w:rPr>
      </w:pPr>
      <w:r w:rsidRPr="00F66139">
        <w:rPr>
          <w:rFonts w:ascii="Arial" w:hAnsi="Arial" w:cs="Arial"/>
          <w:bCs/>
          <w:color w:val="auto"/>
          <w:sz w:val="22"/>
          <w:szCs w:val="22"/>
        </w:rPr>
        <w:lastRenderedPageBreak/>
        <w:t xml:space="preserve">Designer shall retain its ownership in Designer Background IP Rights, where applicable, and to data bases, methodology, systems, processes, computer software, works of authorship, and other proprietary property. Designer Background IP Rights utilized in the performance of the Services shall remain the property of Designer unless otherwise agreed between Parties. </w:t>
      </w:r>
      <w:r w:rsidR="00501EF7">
        <w:rPr>
          <w:rFonts w:ascii="Arial" w:hAnsi="Arial" w:cs="Arial"/>
          <w:bCs/>
          <w:color w:val="auto"/>
          <w:sz w:val="22"/>
          <w:szCs w:val="22"/>
        </w:rPr>
        <w:t>Client</w:t>
      </w:r>
      <w:r w:rsidRPr="00F66139">
        <w:rPr>
          <w:rFonts w:ascii="Arial" w:hAnsi="Arial" w:cs="Arial"/>
          <w:bCs/>
          <w:color w:val="auto"/>
          <w:sz w:val="22"/>
          <w:szCs w:val="22"/>
        </w:rPr>
        <w:t xml:space="preserve"> shall not disclose confidential or proprietary information for any purpose without the prior written consent of Designer. Confidential and proprietary information is any information marked or identified in writing to the other party as such</w:t>
      </w:r>
      <w:r w:rsidRPr="00F66139">
        <w:rPr>
          <w:rFonts w:ascii="Arial" w:hAnsi="Arial" w:cs="Arial"/>
          <w:b/>
          <w:bCs/>
          <w:color w:val="auto"/>
          <w:sz w:val="22"/>
          <w:szCs w:val="22"/>
        </w:rPr>
        <w:t>.</w:t>
      </w:r>
    </w:p>
    <w:p w14:paraId="7D5CF779" w14:textId="71582451" w:rsidR="0065412A" w:rsidRPr="00F66139" w:rsidRDefault="0065412A" w:rsidP="0065412A">
      <w:pPr>
        <w:pStyle w:val="BodyText"/>
        <w:widowControl w:val="0"/>
        <w:numPr>
          <w:ilvl w:val="1"/>
          <w:numId w:val="17"/>
        </w:numPr>
        <w:jc w:val="both"/>
        <w:rPr>
          <w:rFonts w:ascii="Arial" w:hAnsi="Arial" w:cs="Arial"/>
          <w:bCs/>
          <w:color w:val="auto"/>
          <w:sz w:val="22"/>
          <w:szCs w:val="22"/>
        </w:rPr>
      </w:pPr>
      <w:r w:rsidRPr="00F66139">
        <w:rPr>
          <w:rFonts w:ascii="Arial" w:hAnsi="Arial" w:cs="Arial"/>
          <w:color w:val="auto"/>
          <w:sz w:val="22"/>
          <w:szCs w:val="22"/>
        </w:rPr>
        <w:t xml:space="preserve">By entering into the MOU or this Subcontract, or otherwise communicating to </w:t>
      </w:r>
      <w:r w:rsidR="00501EF7">
        <w:rPr>
          <w:rFonts w:ascii="Arial" w:hAnsi="Arial" w:cs="Arial"/>
          <w:color w:val="auto"/>
          <w:sz w:val="22"/>
          <w:szCs w:val="22"/>
        </w:rPr>
        <w:t>Client</w:t>
      </w:r>
      <w:r w:rsidRPr="00F66139">
        <w:rPr>
          <w:rFonts w:ascii="Arial" w:hAnsi="Arial" w:cs="Arial"/>
          <w:color w:val="auto"/>
          <w:sz w:val="22"/>
          <w:szCs w:val="22"/>
        </w:rPr>
        <w:t xml:space="preserve"> on matters relating to the Project, and for good and valuable consideration receipt of which is acknowledged, Designer shall:</w:t>
      </w:r>
    </w:p>
    <w:p w14:paraId="728EDB82" w14:textId="1BED657A" w:rsidR="0065412A" w:rsidRPr="00F66139" w:rsidRDefault="0065412A" w:rsidP="0065412A">
      <w:pPr>
        <w:pStyle w:val="BodyText"/>
        <w:widowControl w:val="0"/>
        <w:numPr>
          <w:ilvl w:val="2"/>
          <w:numId w:val="17"/>
        </w:numPr>
        <w:jc w:val="both"/>
        <w:rPr>
          <w:rFonts w:ascii="Arial" w:hAnsi="Arial" w:cs="Arial"/>
          <w:bCs/>
          <w:color w:val="auto"/>
          <w:sz w:val="22"/>
          <w:szCs w:val="22"/>
        </w:rPr>
      </w:pPr>
      <w:r w:rsidRPr="00F66139">
        <w:rPr>
          <w:rFonts w:ascii="Arial" w:hAnsi="Arial" w:cs="Arial"/>
          <w:color w:val="auto"/>
          <w:sz w:val="22"/>
          <w:szCs w:val="22"/>
        </w:rPr>
        <w:t xml:space="preserve">hold in trust for the sole right and benefit of, and agree to transfer and assign to, and hereby does transfer and assign to, </w:t>
      </w:r>
      <w:r w:rsidR="00501EF7">
        <w:rPr>
          <w:rFonts w:ascii="Arial" w:hAnsi="Arial" w:cs="Arial"/>
          <w:color w:val="auto"/>
          <w:sz w:val="22"/>
          <w:szCs w:val="22"/>
        </w:rPr>
        <w:t>Client</w:t>
      </w:r>
      <w:r w:rsidRPr="00F66139">
        <w:rPr>
          <w:rFonts w:ascii="Arial" w:hAnsi="Arial" w:cs="Arial"/>
          <w:color w:val="auto"/>
          <w:sz w:val="22"/>
          <w:szCs w:val="22"/>
        </w:rPr>
        <w:t xml:space="preserve"> the sole and exclusive right, title, and interest in and to any and all New IP Rights</w:t>
      </w:r>
    </w:p>
    <w:p w14:paraId="6D88027C" w14:textId="2F5B045C" w:rsidR="0065412A" w:rsidRPr="00F66139" w:rsidRDefault="0065412A" w:rsidP="0065412A">
      <w:pPr>
        <w:pStyle w:val="BodyText"/>
        <w:widowControl w:val="0"/>
        <w:numPr>
          <w:ilvl w:val="2"/>
          <w:numId w:val="17"/>
        </w:numPr>
        <w:jc w:val="both"/>
        <w:rPr>
          <w:rFonts w:ascii="Arial" w:hAnsi="Arial" w:cs="Arial"/>
          <w:bCs/>
          <w:color w:val="auto"/>
          <w:sz w:val="22"/>
          <w:szCs w:val="22"/>
        </w:rPr>
      </w:pPr>
      <w:r w:rsidRPr="00F66139">
        <w:rPr>
          <w:rFonts w:ascii="Arial" w:hAnsi="Arial" w:cs="Arial"/>
          <w:color w:val="auto"/>
          <w:sz w:val="22"/>
          <w:szCs w:val="22"/>
        </w:rPr>
        <w:t xml:space="preserve">grant to each of </w:t>
      </w:r>
      <w:r w:rsidR="00501EF7">
        <w:rPr>
          <w:rFonts w:ascii="Arial" w:hAnsi="Arial" w:cs="Arial"/>
          <w:color w:val="auto"/>
          <w:sz w:val="22"/>
          <w:szCs w:val="22"/>
        </w:rPr>
        <w:t>Client</w:t>
      </w:r>
      <w:r w:rsidRPr="00F66139">
        <w:rPr>
          <w:rFonts w:ascii="Arial" w:hAnsi="Arial" w:cs="Arial"/>
          <w:color w:val="auto"/>
          <w:sz w:val="22"/>
          <w:szCs w:val="22"/>
        </w:rPr>
        <w:t xml:space="preserve"> and Owner a non-exclusive, irrevocable, worldwide, perpetual, transferrable and royalty-free license to freely use Designer Background IP Rights as may be necessary or desirable for the full, unrestricted, and perpetual use of the Proposal Design Services Deliverables, the Basic Design Services, the Additional Design Services,  and anything made, used, or sold, or offered for sale, in connection with any of the foregoing </w:t>
      </w:r>
    </w:p>
    <w:p w14:paraId="15D43D6B" w14:textId="54699617" w:rsidR="0065412A" w:rsidRPr="00F66139" w:rsidRDefault="0065412A" w:rsidP="0065412A">
      <w:pPr>
        <w:pStyle w:val="BodyText"/>
        <w:widowControl w:val="0"/>
        <w:numPr>
          <w:ilvl w:val="1"/>
          <w:numId w:val="17"/>
        </w:numPr>
        <w:jc w:val="both"/>
        <w:rPr>
          <w:rFonts w:ascii="Arial" w:hAnsi="Arial" w:cs="Arial"/>
          <w:color w:val="auto"/>
          <w:sz w:val="22"/>
          <w:szCs w:val="22"/>
        </w:rPr>
      </w:pPr>
      <w:r w:rsidRPr="00F66139">
        <w:rPr>
          <w:rFonts w:ascii="Arial" w:hAnsi="Arial" w:cs="Arial"/>
          <w:color w:val="auto"/>
          <w:sz w:val="22"/>
          <w:szCs w:val="22"/>
        </w:rPr>
        <w:t xml:space="preserve">For greater certainty, these rights of </w:t>
      </w:r>
      <w:r w:rsidR="00501EF7">
        <w:rPr>
          <w:rFonts w:ascii="Arial" w:hAnsi="Arial" w:cs="Arial"/>
          <w:color w:val="auto"/>
          <w:sz w:val="22"/>
          <w:szCs w:val="22"/>
        </w:rPr>
        <w:t>Client</w:t>
      </w:r>
      <w:r w:rsidRPr="00F66139">
        <w:rPr>
          <w:rFonts w:ascii="Arial" w:hAnsi="Arial" w:cs="Arial"/>
          <w:color w:val="auto"/>
          <w:sz w:val="22"/>
          <w:szCs w:val="22"/>
        </w:rPr>
        <w:t xml:space="preserve"> include, but are not limited to, the right to design, construct, operate, maintain, copy, execute, process, translate and incorporate with other materials for the Project using New IP Rights without obtaining the further consent of Designer.</w:t>
      </w:r>
    </w:p>
    <w:p w14:paraId="0A44FAC8" w14:textId="5E448235" w:rsidR="0065412A" w:rsidRPr="00F66139" w:rsidRDefault="0065412A" w:rsidP="0065412A">
      <w:pPr>
        <w:pStyle w:val="BodyText"/>
        <w:widowControl w:val="0"/>
        <w:numPr>
          <w:ilvl w:val="1"/>
          <w:numId w:val="17"/>
        </w:numPr>
        <w:jc w:val="both"/>
        <w:rPr>
          <w:rFonts w:ascii="Arial" w:hAnsi="Arial" w:cs="Arial"/>
          <w:color w:val="auto"/>
          <w:sz w:val="22"/>
          <w:szCs w:val="22"/>
        </w:rPr>
      </w:pPr>
      <w:r w:rsidRPr="00F66139">
        <w:rPr>
          <w:rFonts w:ascii="Arial" w:hAnsi="Arial" w:cs="Arial"/>
          <w:color w:val="auto"/>
          <w:sz w:val="22"/>
          <w:szCs w:val="22"/>
        </w:rPr>
        <w:t xml:space="preserve">Designer waives its own moral rights in and to the New IP Rights. Designer has obtained or will obtain from its employees and </w:t>
      </w:r>
      <w:r w:rsidR="00CF3B14" w:rsidRPr="00F66139">
        <w:rPr>
          <w:rFonts w:ascii="Arial" w:hAnsi="Arial" w:cs="Arial"/>
          <w:color w:val="auto"/>
          <w:sz w:val="22"/>
          <w:szCs w:val="22"/>
        </w:rPr>
        <w:t>subcontractors’</w:t>
      </w:r>
      <w:r w:rsidRPr="00F66139">
        <w:rPr>
          <w:rFonts w:ascii="Arial" w:hAnsi="Arial" w:cs="Arial"/>
          <w:color w:val="auto"/>
          <w:sz w:val="22"/>
          <w:szCs w:val="22"/>
        </w:rPr>
        <w:t xml:space="preserve"> assignments of all their rights, title and interest in and to the New IP Rights and waivers of all of their moral rights in and to the same.  Copies of these assignments and waivers from first authors must be provided to </w:t>
      </w:r>
      <w:r w:rsidR="00501EF7">
        <w:rPr>
          <w:rFonts w:ascii="Arial" w:hAnsi="Arial" w:cs="Arial"/>
          <w:color w:val="auto"/>
          <w:sz w:val="22"/>
          <w:szCs w:val="22"/>
        </w:rPr>
        <w:t>Client</w:t>
      </w:r>
      <w:r w:rsidRPr="00F66139">
        <w:rPr>
          <w:rFonts w:ascii="Arial" w:hAnsi="Arial" w:cs="Arial"/>
          <w:color w:val="auto"/>
          <w:sz w:val="22"/>
          <w:szCs w:val="22"/>
        </w:rPr>
        <w:t xml:space="preserve"> upon request, and the originals shall be available for inspection by </w:t>
      </w:r>
      <w:r w:rsidR="00501EF7">
        <w:rPr>
          <w:rFonts w:ascii="Arial" w:hAnsi="Arial" w:cs="Arial"/>
          <w:color w:val="auto"/>
          <w:sz w:val="22"/>
          <w:szCs w:val="22"/>
        </w:rPr>
        <w:t>Client</w:t>
      </w:r>
      <w:r w:rsidRPr="00F66139">
        <w:rPr>
          <w:rFonts w:ascii="Arial" w:hAnsi="Arial" w:cs="Arial"/>
          <w:color w:val="auto"/>
          <w:sz w:val="22"/>
          <w:szCs w:val="22"/>
        </w:rPr>
        <w:t xml:space="preserve"> and its agents on reasonable terms, all at Designer’s expense. </w:t>
      </w:r>
    </w:p>
    <w:p w14:paraId="13557405" w14:textId="6D3424FB" w:rsidR="0065412A" w:rsidRPr="00F66139" w:rsidRDefault="0065412A" w:rsidP="0065412A">
      <w:pPr>
        <w:pStyle w:val="BodyText"/>
        <w:widowControl w:val="0"/>
        <w:numPr>
          <w:ilvl w:val="1"/>
          <w:numId w:val="17"/>
        </w:numPr>
        <w:jc w:val="both"/>
        <w:rPr>
          <w:rFonts w:ascii="Arial" w:hAnsi="Arial" w:cs="Arial"/>
          <w:color w:val="auto"/>
          <w:sz w:val="22"/>
          <w:szCs w:val="22"/>
        </w:rPr>
      </w:pPr>
      <w:r w:rsidRPr="00F66139">
        <w:rPr>
          <w:rFonts w:ascii="Arial" w:hAnsi="Arial" w:cs="Arial"/>
          <w:color w:val="auto"/>
          <w:sz w:val="22"/>
          <w:szCs w:val="22"/>
        </w:rPr>
        <w:t>To the extent allowed by the Prime Contract, Owner</w:t>
      </w:r>
      <w:r w:rsidR="00C57CAD">
        <w:rPr>
          <w:rFonts w:ascii="Arial" w:hAnsi="Arial" w:cs="Arial"/>
          <w:color w:val="auto"/>
          <w:sz w:val="22"/>
          <w:szCs w:val="22"/>
        </w:rPr>
        <w:t xml:space="preserve">, </w:t>
      </w:r>
      <w:r w:rsidR="00A135EB" w:rsidRPr="00F66139">
        <w:rPr>
          <w:rFonts w:ascii="Arial" w:hAnsi="Arial" w:cs="Arial"/>
          <w:color w:val="auto"/>
          <w:sz w:val="22"/>
          <w:szCs w:val="22"/>
        </w:rPr>
        <w:t xml:space="preserve">Contractor </w:t>
      </w:r>
      <w:r w:rsidR="00A135EB">
        <w:rPr>
          <w:rFonts w:ascii="Arial" w:hAnsi="Arial" w:cs="Arial"/>
          <w:color w:val="auto"/>
          <w:sz w:val="22"/>
          <w:szCs w:val="22"/>
        </w:rPr>
        <w:t>and</w:t>
      </w:r>
      <w:r w:rsidR="00C57CAD">
        <w:rPr>
          <w:rFonts w:ascii="Arial" w:hAnsi="Arial" w:cs="Arial"/>
          <w:color w:val="auto"/>
          <w:sz w:val="22"/>
          <w:szCs w:val="22"/>
        </w:rPr>
        <w:t xml:space="preserve"> Client </w:t>
      </w:r>
      <w:r w:rsidRPr="00F66139">
        <w:rPr>
          <w:rFonts w:ascii="Arial" w:hAnsi="Arial" w:cs="Arial"/>
          <w:color w:val="auto"/>
          <w:sz w:val="22"/>
          <w:szCs w:val="22"/>
        </w:rPr>
        <w:t>(as applicable), shall receive and be deemed to have retained an irrevocable, royalty-free, worldwide, non-exclusive, and perpetual license from Designer to:</w:t>
      </w:r>
    </w:p>
    <w:p w14:paraId="5050A17B" w14:textId="77777777" w:rsidR="0065412A" w:rsidRPr="00F66139" w:rsidRDefault="0065412A" w:rsidP="0065412A">
      <w:pPr>
        <w:pStyle w:val="BodyText"/>
        <w:widowControl w:val="0"/>
        <w:numPr>
          <w:ilvl w:val="2"/>
          <w:numId w:val="17"/>
        </w:numPr>
        <w:jc w:val="both"/>
        <w:rPr>
          <w:rFonts w:ascii="Arial" w:hAnsi="Arial" w:cs="Arial"/>
          <w:color w:val="auto"/>
          <w:sz w:val="22"/>
          <w:szCs w:val="22"/>
        </w:rPr>
      </w:pPr>
      <w:r w:rsidRPr="00F66139">
        <w:rPr>
          <w:rFonts w:ascii="Arial" w:hAnsi="Arial" w:cs="Arial"/>
          <w:color w:val="auto"/>
          <w:sz w:val="22"/>
          <w:szCs w:val="22"/>
        </w:rPr>
        <w:t xml:space="preserve">Make unfettered use of the New IP Rights as part of its technical know-how and stock-in-trade, including further exploitation, modification and improvement of the New IP Rights; </w:t>
      </w:r>
    </w:p>
    <w:p w14:paraId="404FD854" w14:textId="165BE44C" w:rsidR="0065412A" w:rsidRPr="00F66139" w:rsidRDefault="0065412A" w:rsidP="0065412A">
      <w:pPr>
        <w:pStyle w:val="BodyText"/>
        <w:widowControl w:val="0"/>
        <w:numPr>
          <w:ilvl w:val="2"/>
          <w:numId w:val="17"/>
        </w:numPr>
        <w:jc w:val="both"/>
        <w:rPr>
          <w:rFonts w:ascii="Arial" w:hAnsi="Arial" w:cs="Arial"/>
          <w:color w:val="auto"/>
          <w:sz w:val="22"/>
          <w:szCs w:val="22"/>
        </w:rPr>
      </w:pPr>
      <w:r w:rsidRPr="00F66139">
        <w:rPr>
          <w:rFonts w:ascii="Arial" w:hAnsi="Arial" w:cs="Arial"/>
          <w:color w:val="auto"/>
          <w:sz w:val="22"/>
          <w:szCs w:val="22"/>
        </w:rPr>
        <w:t xml:space="preserve">Incorporate the New IP Rights into future or other projects; and </w:t>
      </w:r>
    </w:p>
    <w:p w14:paraId="522AF6E4" w14:textId="77777777" w:rsidR="0065412A" w:rsidRPr="00F66139" w:rsidRDefault="0065412A" w:rsidP="0065412A">
      <w:pPr>
        <w:pStyle w:val="BodyText"/>
        <w:widowControl w:val="0"/>
        <w:numPr>
          <w:ilvl w:val="2"/>
          <w:numId w:val="17"/>
        </w:numPr>
        <w:jc w:val="both"/>
        <w:rPr>
          <w:rFonts w:ascii="Arial" w:hAnsi="Arial" w:cs="Arial"/>
          <w:color w:val="auto"/>
          <w:sz w:val="22"/>
          <w:szCs w:val="22"/>
        </w:rPr>
      </w:pPr>
      <w:r w:rsidRPr="00F66139">
        <w:rPr>
          <w:rFonts w:ascii="Arial" w:hAnsi="Arial" w:cs="Arial"/>
          <w:color w:val="auto"/>
          <w:sz w:val="22"/>
          <w:szCs w:val="22"/>
        </w:rPr>
        <w:t xml:space="preserve">Sublicense the New IP Rights to its clients as required in other projects. </w:t>
      </w:r>
    </w:p>
    <w:p w14:paraId="554E63A4" w14:textId="096CE7F8" w:rsidR="0065412A" w:rsidRPr="00F66139" w:rsidRDefault="00C57CAD" w:rsidP="0065412A">
      <w:pPr>
        <w:pStyle w:val="BodyText"/>
        <w:widowControl w:val="0"/>
        <w:numPr>
          <w:ilvl w:val="1"/>
          <w:numId w:val="17"/>
        </w:numPr>
        <w:jc w:val="both"/>
        <w:rPr>
          <w:rFonts w:ascii="Arial" w:hAnsi="Arial" w:cs="Arial"/>
          <w:color w:val="auto"/>
          <w:sz w:val="22"/>
          <w:szCs w:val="22"/>
        </w:rPr>
      </w:pPr>
      <w:r>
        <w:rPr>
          <w:rFonts w:ascii="Arial" w:hAnsi="Arial" w:cs="Arial"/>
          <w:color w:val="auto"/>
          <w:sz w:val="22"/>
          <w:szCs w:val="22"/>
        </w:rPr>
        <w:t xml:space="preserve">Client, </w:t>
      </w:r>
      <w:r w:rsidR="0065412A" w:rsidRPr="00F66139">
        <w:rPr>
          <w:rFonts w:ascii="Arial" w:hAnsi="Arial" w:cs="Arial"/>
          <w:color w:val="auto"/>
          <w:sz w:val="22"/>
          <w:szCs w:val="22"/>
        </w:rPr>
        <w:t xml:space="preserve">Contractor and/or Owner shall have the sole and exclusive right, but no obligation whatsoever, to apply for, seek or obtain, register or enforce any registered rights in regard to New IP Rights, at either or both of their own cost and expense; in such event, Designer shall cooperate with all such application or registration procedures and requirements, including execution of any necessary documents.  </w:t>
      </w:r>
    </w:p>
    <w:p w14:paraId="3B516A1D" w14:textId="77777777" w:rsidR="00521380" w:rsidRPr="00F66139" w:rsidRDefault="00ED0AB0" w:rsidP="00EE1CC2">
      <w:pPr>
        <w:pStyle w:val="Heading1"/>
        <w:widowControl w:val="0"/>
        <w:numPr>
          <w:ilvl w:val="0"/>
          <w:numId w:val="17"/>
        </w:numPr>
        <w:spacing w:after="120"/>
        <w:jc w:val="both"/>
        <w:rPr>
          <w:rFonts w:ascii="Arial" w:hAnsi="Arial" w:cs="Arial"/>
          <w:color w:val="auto"/>
          <w:sz w:val="22"/>
          <w:szCs w:val="22"/>
        </w:rPr>
      </w:pPr>
      <w:r w:rsidRPr="00F66139">
        <w:rPr>
          <w:rFonts w:ascii="Arial" w:hAnsi="Arial" w:cs="Arial"/>
          <w:b/>
          <w:color w:val="auto"/>
          <w:sz w:val="22"/>
          <w:szCs w:val="22"/>
          <w:u w:val="single"/>
        </w:rPr>
        <w:t>GOVERNING LAW</w:t>
      </w:r>
    </w:p>
    <w:p w14:paraId="3D60A4B7" w14:textId="77777777" w:rsidR="00521380" w:rsidRPr="00F66139" w:rsidRDefault="00ED0AB0" w:rsidP="00EE1CC2">
      <w:pPr>
        <w:pStyle w:val="BodyText"/>
        <w:widowControl w:val="0"/>
        <w:numPr>
          <w:ilvl w:val="1"/>
          <w:numId w:val="17"/>
        </w:numPr>
        <w:jc w:val="both"/>
        <w:rPr>
          <w:rFonts w:ascii="Arial" w:hAnsi="Arial" w:cs="Arial"/>
          <w:color w:val="auto"/>
          <w:sz w:val="22"/>
          <w:szCs w:val="22"/>
        </w:rPr>
      </w:pPr>
      <w:r w:rsidRPr="00F66139">
        <w:rPr>
          <w:rFonts w:ascii="Arial" w:hAnsi="Arial" w:cs="Arial"/>
          <w:color w:val="auto"/>
          <w:sz w:val="22"/>
          <w:szCs w:val="22"/>
        </w:rPr>
        <w:t xml:space="preserve">This </w:t>
      </w:r>
      <w:r w:rsidR="00DF0D3E" w:rsidRPr="00F66139">
        <w:rPr>
          <w:rFonts w:ascii="Arial" w:hAnsi="Arial" w:cs="Arial"/>
          <w:color w:val="auto"/>
          <w:sz w:val="22"/>
          <w:szCs w:val="22"/>
        </w:rPr>
        <w:t>Subcontract</w:t>
      </w:r>
      <w:r w:rsidRPr="00F66139">
        <w:rPr>
          <w:rFonts w:ascii="Arial" w:hAnsi="Arial" w:cs="Arial"/>
          <w:color w:val="auto"/>
          <w:sz w:val="22"/>
          <w:szCs w:val="22"/>
        </w:rPr>
        <w:t xml:space="preserve"> will be governed by the law that governs the Prime Contract and, to the extent such is not applicable, </w:t>
      </w:r>
      <w:r w:rsidR="006F63B1" w:rsidRPr="00F66139">
        <w:rPr>
          <w:rFonts w:ascii="Arial" w:hAnsi="Arial" w:cs="Arial"/>
          <w:color w:val="auto"/>
          <w:sz w:val="22"/>
          <w:szCs w:val="22"/>
        </w:rPr>
        <w:t xml:space="preserve">the laws of the state where </w:t>
      </w:r>
      <w:r w:rsidR="000224FC" w:rsidRPr="00F66139">
        <w:rPr>
          <w:rFonts w:ascii="Arial" w:hAnsi="Arial" w:cs="Arial"/>
          <w:color w:val="auto"/>
          <w:sz w:val="22"/>
          <w:szCs w:val="22"/>
        </w:rPr>
        <w:t xml:space="preserve">the </w:t>
      </w:r>
      <w:r w:rsidR="006F63B1" w:rsidRPr="00F66139">
        <w:rPr>
          <w:rFonts w:ascii="Arial" w:hAnsi="Arial" w:cs="Arial"/>
          <w:color w:val="auto"/>
          <w:sz w:val="22"/>
          <w:szCs w:val="22"/>
        </w:rPr>
        <w:t>Project is situated</w:t>
      </w:r>
      <w:r w:rsidRPr="00F66139">
        <w:rPr>
          <w:rFonts w:ascii="Arial" w:hAnsi="Arial" w:cs="Arial"/>
          <w:color w:val="auto"/>
          <w:sz w:val="22"/>
          <w:szCs w:val="22"/>
        </w:rPr>
        <w:t xml:space="preserve">. </w:t>
      </w:r>
    </w:p>
    <w:p w14:paraId="3F9BD394" w14:textId="77777777" w:rsidR="00521380" w:rsidRPr="005530A9" w:rsidRDefault="00ED0AB0" w:rsidP="00EE1CC2">
      <w:pPr>
        <w:pStyle w:val="BodyText"/>
        <w:widowControl w:val="0"/>
        <w:numPr>
          <w:ilvl w:val="1"/>
          <w:numId w:val="17"/>
        </w:numPr>
        <w:jc w:val="both"/>
        <w:rPr>
          <w:rFonts w:ascii="Arial" w:hAnsi="Arial" w:cs="Arial"/>
          <w:color w:val="auto"/>
          <w:sz w:val="22"/>
          <w:szCs w:val="22"/>
        </w:rPr>
      </w:pPr>
      <w:r w:rsidRPr="00F66139">
        <w:rPr>
          <w:rFonts w:ascii="Arial" w:hAnsi="Arial" w:cs="Arial"/>
          <w:color w:val="auto"/>
          <w:sz w:val="22"/>
          <w:szCs w:val="22"/>
        </w:rPr>
        <w:t xml:space="preserve">The site for jurisdiction and resolution of any legal dispute hereunder will be as </w:t>
      </w:r>
      <w:r w:rsidR="00CB51B4" w:rsidRPr="00F66139">
        <w:rPr>
          <w:rFonts w:ascii="Arial" w:hAnsi="Arial" w:cs="Arial"/>
          <w:color w:val="auto"/>
          <w:sz w:val="22"/>
          <w:szCs w:val="22"/>
        </w:rPr>
        <w:t>described in the Prime Contract</w:t>
      </w:r>
      <w:r w:rsidRPr="00F66139">
        <w:rPr>
          <w:rFonts w:ascii="Arial" w:hAnsi="Arial" w:cs="Arial"/>
          <w:color w:val="auto"/>
          <w:sz w:val="22"/>
          <w:szCs w:val="22"/>
        </w:rPr>
        <w:t xml:space="preserve">, as applicable, the federal and state courts of the </w:t>
      </w:r>
      <w:r w:rsidR="006F63B1" w:rsidRPr="00F66139">
        <w:rPr>
          <w:rFonts w:ascii="Arial" w:hAnsi="Arial" w:cs="Arial"/>
          <w:color w:val="auto"/>
          <w:sz w:val="22"/>
          <w:szCs w:val="22"/>
        </w:rPr>
        <w:t xml:space="preserve">state where </w:t>
      </w:r>
      <w:r w:rsidR="000224FC" w:rsidRPr="00F66139">
        <w:rPr>
          <w:rFonts w:ascii="Arial" w:hAnsi="Arial" w:cs="Arial"/>
          <w:color w:val="auto"/>
          <w:sz w:val="22"/>
          <w:szCs w:val="22"/>
        </w:rPr>
        <w:t xml:space="preserve">the </w:t>
      </w:r>
      <w:r w:rsidR="006F63B1" w:rsidRPr="00F66139">
        <w:rPr>
          <w:rFonts w:ascii="Arial" w:hAnsi="Arial" w:cs="Arial"/>
          <w:color w:val="auto"/>
          <w:sz w:val="22"/>
          <w:szCs w:val="22"/>
        </w:rPr>
        <w:t xml:space="preserve">Project is </w:t>
      </w:r>
      <w:r w:rsidR="006F63B1" w:rsidRPr="005530A9">
        <w:rPr>
          <w:rFonts w:ascii="Arial" w:hAnsi="Arial" w:cs="Arial"/>
          <w:color w:val="auto"/>
          <w:sz w:val="22"/>
          <w:szCs w:val="22"/>
        </w:rPr>
        <w:t>situated.</w:t>
      </w:r>
    </w:p>
    <w:p w14:paraId="58109919" w14:textId="77777777" w:rsidR="00521380" w:rsidRPr="007D3D9C" w:rsidRDefault="00D4628B" w:rsidP="00EE1CC2">
      <w:pPr>
        <w:pStyle w:val="Heading1"/>
        <w:widowControl w:val="0"/>
        <w:numPr>
          <w:ilvl w:val="0"/>
          <w:numId w:val="17"/>
        </w:numPr>
        <w:spacing w:after="120"/>
        <w:jc w:val="both"/>
        <w:rPr>
          <w:rFonts w:ascii="Arial" w:hAnsi="Arial" w:cs="Arial"/>
          <w:color w:val="auto"/>
          <w:sz w:val="22"/>
          <w:szCs w:val="22"/>
        </w:rPr>
      </w:pPr>
      <w:r w:rsidRPr="007D3D9C">
        <w:rPr>
          <w:rFonts w:ascii="Arial" w:hAnsi="Arial" w:cs="Arial"/>
          <w:b/>
          <w:color w:val="auto"/>
          <w:sz w:val="22"/>
          <w:szCs w:val="22"/>
          <w:u w:val="single"/>
        </w:rPr>
        <w:t>CORPORATE</w:t>
      </w:r>
      <w:r w:rsidR="00F13539" w:rsidRPr="007D3D9C">
        <w:rPr>
          <w:rFonts w:ascii="Arial" w:hAnsi="Arial" w:cs="Arial"/>
          <w:b/>
          <w:color w:val="auto"/>
          <w:sz w:val="22"/>
          <w:szCs w:val="22"/>
          <w:u w:val="single"/>
        </w:rPr>
        <w:t xml:space="preserve"> </w:t>
      </w:r>
      <w:r w:rsidR="00ED0AB0" w:rsidRPr="007D3D9C">
        <w:rPr>
          <w:rFonts w:ascii="Arial" w:hAnsi="Arial" w:cs="Arial"/>
          <w:b/>
          <w:color w:val="auto"/>
          <w:sz w:val="22"/>
          <w:szCs w:val="22"/>
          <w:u w:val="single"/>
        </w:rPr>
        <w:t>GUARANTEE</w:t>
      </w:r>
    </w:p>
    <w:p w14:paraId="0FCE471A" w14:textId="4EA8E2D9" w:rsidR="00521380" w:rsidRPr="007D3D9C" w:rsidRDefault="00ED0AB0" w:rsidP="00EE1CC2">
      <w:pPr>
        <w:pStyle w:val="BodyText"/>
        <w:widowControl w:val="0"/>
        <w:numPr>
          <w:ilvl w:val="1"/>
          <w:numId w:val="17"/>
        </w:numPr>
        <w:jc w:val="both"/>
        <w:rPr>
          <w:rFonts w:ascii="Arial" w:hAnsi="Arial" w:cs="Arial"/>
          <w:b/>
          <w:color w:val="auto"/>
          <w:sz w:val="22"/>
          <w:szCs w:val="22"/>
        </w:rPr>
      </w:pPr>
      <w:r w:rsidRPr="007D3D9C">
        <w:rPr>
          <w:rFonts w:ascii="Arial" w:hAnsi="Arial" w:cs="Arial"/>
          <w:color w:val="auto"/>
          <w:sz w:val="22"/>
          <w:szCs w:val="22"/>
        </w:rPr>
        <w:t xml:space="preserve">Designer will provide </w:t>
      </w:r>
      <w:r w:rsidR="00501EF7">
        <w:rPr>
          <w:rFonts w:ascii="Arial" w:hAnsi="Arial" w:cs="Arial"/>
          <w:color w:val="auto"/>
          <w:sz w:val="22"/>
          <w:szCs w:val="22"/>
        </w:rPr>
        <w:t>Client</w:t>
      </w:r>
      <w:r w:rsidRPr="007D3D9C">
        <w:rPr>
          <w:rFonts w:ascii="Arial" w:hAnsi="Arial" w:cs="Arial"/>
          <w:color w:val="auto"/>
          <w:sz w:val="22"/>
          <w:szCs w:val="22"/>
        </w:rPr>
        <w:t xml:space="preserve"> with </w:t>
      </w:r>
      <w:r w:rsidR="00F13539" w:rsidRPr="007D3D9C">
        <w:rPr>
          <w:rFonts w:ascii="Arial" w:hAnsi="Arial" w:cs="Arial"/>
          <w:color w:val="auto"/>
          <w:sz w:val="22"/>
          <w:szCs w:val="22"/>
        </w:rPr>
        <w:t>a</w:t>
      </w:r>
      <w:r w:rsidR="007E2D6E">
        <w:rPr>
          <w:rFonts w:ascii="Arial" w:hAnsi="Arial" w:cs="Arial"/>
          <w:color w:val="auto"/>
          <w:sz w:val="22"/>
          <w:szCs w:val="22"/>
        </w:rPr>
        <w:t>n acceptable</w:t>
      </w:r>
      <w:r w:rsidR="00F13539" w:rsidRPr="007D3D9C">
        <w:rPr>
          <w:rFonts w:ascii="Arial" w:hAnsi="Arial" w:cs="Arial"/>
          <w:color w:val="auto"/>
          <w:sz w:val="22"/>
          <w:szCs w:val="22"/>
        </w:rPr>
        <w:t xml:space="preserve"> parent </w:t>
      </w:r>
      <w:r w:rsidR="00636076" w:rsidRPr="007D3D9C">
        <w:rPr>
          <w:rFonts w:ascii="Arial" w:hAnsi="Arial" w:cs="Arial"/>
          <w:color w:val="auto"/>
          <w:sz w:val="22"/>
          <w:szCs w:val="22"/>
        </w:rPr>
        <w:t xml:space="preserve">company </w:t>
      </w:r>
      <w:r w:rsidR="00D4628B" w:rsidRPr="007D3D9C">
        <w:rPr>
          <w:rFonts w:ascii="Arial" w:hAnsi="Arial" w:cs="Arial"/>
          <w:color w:val="auto"/>
          <w:sz w:val="22"/>
          <w:szCs w:val="22"/>
        </w:rPr>
        <w:t xml:space="preserve">or corporate </w:t>
      </w:r>
      <w:r w:rsidRPr="007D3D9C">
        <w:rPr>
          <w:rFonts w:ascii="Arial" w:hAnsi="Arial" w:cs="Arial"/>
          <w:color w:val="auto"/>
          <w:sz w:val="22"/>
          <w:szCs w:val="22"/>
        </w:rPr>
        <w:t>guarantee</w:t>
      </w:r>
      <w:r w:rsidR="00F13539" w:rsidRPr="007D3D9C">
        <w:rPr>
          <w:rFonts w:ascii="Arial" w:hAnsi="Arial" w:cs="Arial"/>
          <w:color w:val="auto"/>
          <w:sz w:val="22"/>
          <w:szCs w:val="22"/>
        </w:rPr>
        <w:t xml:space="preserve">, </w:t>
      </w:r>
      <w:r w:rsidR="007A1745">
        <w:rPr>
          <w:rFonts w:ascii="Arial" w:hAnsi="Arial" w:cs="Arial"/>
          <w:color w:val="auto"/>
          <w:sz w:val="22"/>
          <w:szCs w:val="22"/>
        </w:rPr>
        <w:t xml:space="preserve">upon </w:t>
      </w:r>
      <w:r w:rsidR="007A1745">
        <w:rPr>
          <w:rFonts w:ascii="Arial" w:hAnsi="Arial" w:cs="Arial"/>
          <w:color w:val="auto"/>
          <w:sz w:val="22"/>
          <w:szCs w:val="22"/>
        </w:rPr>
        <w:lastRenderedPageBreak/>
        <w:t xml:space="preserve">Client request. </w:t>
      </w:r>
    </w:p>
    <w:p w14:paraId="778A5CF3" w14:textId="77777777" w:rsidR="00521380" w:rsidRPr="00F66139" w:rsidRDefault="00ED0AB0" w:rsidP="00EE1CC2">
      <w:pPr>
        <w:pStyle w:val="Heading1"/>
        <w:widowControl w:val="0"/>
        <w:numPr>
          <w:ilvl w:val="0"/>
          <w:numId w:val="17"/>
        </w:numPr>
        <w:spacing w:after="120"/>
        <w:jc w:val="both"/>
        <w:rPr>
          <w:rFonts w:ascii="Arial" w:hAnsi="Arial" w:cs="Arial"/>
          <w:color w:val="auto"/>
          <w:sz w:val="22"/>
          <w:szCs w:val="22"/>
        </w:rPr>
      </w:pPr>
      <w:r w:rsidRPr="00F66139">
        <w:rPr>
          <w:rFonts w:ascii="Arial" w:hAnsi="Arial" w:cs="Arial"/>
          <w:b/>
          <w:color w:val="auto"/>
          <w:sz w:val="22"/>
          <w:szCs w:val="22"/>
          <w:u w:val="single"/>
        </w:rPr>
        <w:t xml:space="preserve">COMPLETE </w:t>
      </w:r>
      <w:r w:rsidR="00DF0D3E" w:rsidRPr="00F66139">
        <w:rPr>
          <w:rFonts w:ascii="Arial" w:hAnsi="Arial" w:cs="Arial"/>
          <w:b/>
          <w:color w:val="auto"/>
          <w:sz w:val="22"/>
          <w:szCs w:val="22"/>
          <w:u w:val="single"/>
        </w:rPr>
        <w:t>CONTRACT</w:t>
      </w:r>
      <w:r w:rsidRPr="00F66139">
        <w:rPr>
          <w:rFonts w:ascii="Arial" w:hAnsi="Arial" w:cs="Arial"/>
          <w:color w:val="auto"/>
          <w:sz w:val="22"/>
          <w:szCs w:val="22"/>
        </w:rPr>
        <w:t xml:space="preserve"> </w:t>
      </w:r>
    </w:p>
    <w:p w14:paraId="121CD270" w14:textId="77777777" w:rsidR="00521380" w:rsidRPr="00F66139" w:rsidRDefault="00ED0AB0" w:rsidP="00EE1CC2">
      <w:pPr>
        <w:pStyle w:val="BodyText"/>
        <w:widowControl w:val="0"/>
        <w:numPr>
          <w:ilvl w:val="1"/>
          <w:numId w:val="17"/>
        </w:numPr>
        <w:jc w:val="both"/>
        <w:rPr>
          <w:rFonts w:ascii="Arial" w:hAnsi="Arial" w:cs="Arial"/>
          <w:color w:val="auto"/>
          <w:sz w:val="22"/>
          <w:szCs w:val="22"/>
        </w:rPr>
      </w:pPr>
      <w:r w:rsidRPr="00F66139">
        <w:rPr>
          <w:rFonts w:ascii="Arial" w:hAnsi="Arial" w:cs="Arial"/>
          <w:color w:val="auto"/>
          <w:sz w:val="22"/>
          <w:szCs w:val="22"/>
        </w:rPr>
        <w:t xml:space="preserve">This </w:t>
      </w:r>
      <w:r w:rsidR="00DF0D3E" w:rsidRPr="00F66139">
        <w:rPr>
          <w:rFonts w:ascii="Arial" w:hAnsi="Arial" w:cs="Arial"/>
          <w:color w:val="auto"/>
          <w:sz w:val="22"/>
          <w:szCs w:val="22"/>
        </w:rPr>
        <w:t>Subcontract</w:t>
      </w:r>
      <w:r w:rsidRPr="00F66139">
        <w:rPr>
          <w:rFonts w:ascii="Arial" w:hAnsi="Arial" w:cs="Arial"/>
          <w:color w:val="auto"/>
          <w:sz w:val="22"/>
          <w:szCs w:val="22"/>
        </w:rPr>
        <w:t xml:space="preserve"> sets forth the entire </w:t>
      </w:r>
      <w:r w:rsidR="00DA72C0" w:rsidRPr="00F66139">
        <w:rPr>
          <w:rFonts w:ascii="Arial" w:hAnsi="Arial" w:cs="Arial"/>
          <w:color w:val="auto"/>
          <w:sz w:val="22"/>
          <w:szCs w:val="22"/>
        </w:rPr>
        <w:t>agreement</w:t>
      </w:r>
      <w:r w:rsidRPr="00F66139">
        <w:rPr>
          <w:rFonts w:ascii="Arial" w:hAnsi="Arial" w:cs="Arial"/>
          <w:color w:val="auto"/>
          <w:sz w:val="22"/>
          <w:szCs w:val="22"/>
        </w:rPr>
        <w:t xml:space="preserve"> of the Parties. </w:t>
      </w:r>
    </w:p>
    <w:p w14:paraId="76C1C569" w14:textId="77777777" w:rsidR="00521380" w:rsidRPr="00F66139" w:rsidRDefault="00DA72C0" w:rsidP="00EE1CC2">
      <w:pPr>
        <w:pStyle w:val="BodyText"/>
        <w:widowControl w:val="0"/>
        <w:numPr>
          <w:ilvl w:val="1"/>
          <w:numId w:val="17"/>
        </w:numPr>
        <w:jc w:val="both"/>
        <w:rPr>
          <w:rFonts w:ascii="Arial" w:hAnsi="Arial" w:cs="Arial"/>
          <w:color w:val="auto"/>
          <w:sz w:val="22"/>
          <w:szCs w:val="22"/>
        </w:rPr>
      </w:pPr>
      <w:r w:rsidRPr="00F66139">
        <w:rPr>
          <w:rFonts w:ascii="Arial" w:hAnsi="Arial" w:cs="Arial"/>
          <w:color w:val="auto"/>
          <w:sz w:val="22"/>
          <w:szCs w:val="22"/>
        </w:rPr>
        <w:t xml:space="preserve">Neither Party is </w:t>
      </w:r>
      <w:r w:rsidR="00ED0AB0" w:rsidRPr="00F66139">
        <w:rPr>
          <w:rFonts w:ascii="Arial" w:hAnsi="Arial" w:cs="Arial"/>
          <w:color w:val="auto"/>
          <w:sz w:val="22"/>
          <w:szCs w:val="22"/>
        </w:rPr>
        <w:t xml:space="preserve">responsible for any understandings or representations made by any of its officers, agents, representatives, or employees before the execution of this </w:t>
      </w:r>
      <w:r w:rsidR="00DF0D3E" w:rsidRPr="00F66139">
        <w:rPr>
          <w:rFonts w:ascii="Arial" w:hAnsi="Arial" w:cs="Arial"/>
          <w:color w:val="auto"/>
          <w:sz w:val="22"/>
          <w:szCs w:val="22"/>
        </w:rPr>
        <w:t>Subcontract</w:t>
      </w:r>
      <w:r w:rsidR="00ED0AB0" w:rsidRPr="00F66139">
        <w:rPr>
          <w:rFonts w:ascii="Arial" w:hAnsi="Arial" w:cs="Arial"/>
          <w:color w:val="auto"/>
          <w:sz w:val="22"/>
          <w:szCs w:val="22"/>
        </w:rPr>
        <w:t xml:space="preserve">, unless those understandings or representations are expressly set forth in this </w:t>
      </w:r>
      <w:r w:rsidR="00DF0D3E" w:rsidRPr="00F66139">
        <w:rPr>
          <w:rFonts w:ascii="Arial" w:hAnsi="Arial" w:cs="Arial"/>
          <w:color w:val="auto"/>
          <w:sz w:val="22"/>
          <w:szCs w:val="22"/>
        </w:rPr>
        <w:t>Subcontract</w:t>
      </w:r>
      <w:r w:rsidR="00ED0AB0" w:rsidRPr="00F66139">
        <w:rPr>
          <w:rFonts w:ascii="Arial" w:hAnsi="Arial" w:cs="Arial"/>
          <w:color w:val="auto"/>
          <w:sz w:val="22"/>
          <w:szCs w:val="22"/>
        </w:rPr>
        <w:t xml:space="preserve">. </w:t>
      </w:r>
    </w:p>
    <w:p w14:paraId="02BF4C3A" w14:textId="77777777" w:rsidR="00521380" w:rsidRPr="00F66139" w:rsidRDefault="00F13539" w:rsidP="00EE1CC2">
      <w:pPr>
        <w:pStyle w:val="BodyText"/>
        <w:widowControl w:val="0"/>
        <w:numPr>
          <w:ilvl w:val="1"/>
          <w:numId w:val="17"/>
        </w:numPr>
        <w:jc w:val="both"/>
        <w:rPr>
          <w:rFonts w:ascii="Arial" w:hAnsi="Arial" w:cs="Arial"/>
          <w:color w:val="auto"/>
          <w:sz w:val="22"/>
          <w:szCs w:val="22"/>
        </w:rPr>
      </w:pPr>
      <w:r w:rsidRPr="00F66139">
        <w:rPr>
          <w:rFonts w:ascii="Arial" w:hAnsi="Arial" w:cs="Arial"/>
          <w:color w:val="auto"/>
          <w:sz w:val="22"/>
          <w:szCs w:val="22"/>
        </w:rPr>
        <w:t>Except as provided in the MOU, u</w:t>
      </w:r>
      <w:r w:rsidR="00ED0AB0" w:rsidRPr="00F66139">
        <w:rPr>
          <w:rFonts w:ascii="Arial" w:hAnsi="Arial" w:cs="Arial"/>
          <w:color w:val="auto"/>
          <w:sz w:val="22"/>
          <w:szCs w:val="22"/>
        </w:rPr>
        <w:t xml:space="preserve">nless specifically referenced in or attached to this </w:t>
      </w:r>
      <w:r w:rsidR="00DF0D3E" w:rsidRPr="00F66139">
        <w:rPr>
          <w:rFonts w:ascii="Arial" w:hAnsi="Arial" w:cs="Arial"/>
          <w:color w:val="auto"/>
          <w:sz w:val="22"/>
          <w:szCs w:val="22"/>
        </w:rPr>
        <w:t>Subcontract</w:t>
      </w:r>
      <w:r w:rsidR="00ED0AB0" w:rsidRPr="00F66139">
        <w:rPr>
          <w:rFonts w:ascii="Arial" w:hAnsi="Arial" w:cs="Arial"/>
          <w:color w:val="auto"/>
          <w:sz w:val="22"/>
          <w:szCs w:val="22"/>
        </w:rPr>
        <w:t xml:space="preserve">, no proposals or terms of any nature submitted by Designer before the execution of this </w:t>
      </w:r>
      <w:r w:rsidR="00DF0D3E" w:rsidRPr="00F66139">
        <w:rPr>
          <w:rFonts w:ascii="Arial" w:hAnsi="Arial" w:cs="Arial"/>
          <w:color w:val="auto"/>
          <w:sz w:val="22"/>
          <w:szCs w:val="22"/>
        </w:rPr>
        <w:t>Subcontract</w:t>
      </w:r>
      <w:r w:rsidR="00ED0AB0" w:rsidRPr="00F66139">
        <w:rPr>
          <w:rFonts w:ascii="Arial" w:hAnsi="Arial" w:cs="Arial"/>
          <w:color w:val="auto"/>
          <w:sz w:val="22"/>
          <w:szCs w:val="22"/>
        </w:rPr>
        <w:t xml:space="preserve"> will be of any effect.</w:t>
      </w:r>
    </w:p>
    <w:p w14:paraId="7FDC02F1" w14:textId="77777777" w:rsidR="00521380" w:rsidRPr="00F66139" w:rsidRDefault="00ED0AB0" w:rsidP="00EE1CC2">
      <w:pPr>
        <w:pStyle w:val="Heading1"/>
        <w:widowControl w:val="0"/>
        <w:numPr>
          <w:ilvl w:val="0"/>
          <w:numId w:val="17"/>
        </w:numPr>
        <w:spacing w:after="120"/>
        <w:jc w:val="both"/>
        <w:rPr>
          <w:rFonts w:ascii="Arial" w:hAnsi="Arial" w:cs="Arial"/>
          <w:color w:val="auto"/>
          <w:sz w:val="22"/>
          <w:szCs w:val="22"/>
        </w:rPr>
      </w:pPr>
      <w:r w:rsidRPr="00F66139">
        <w:rPr>
          <w:rFonts w:ascii="Arial" w:hAnsi="Arial" w:cs="Arial"/>
          <w:b/>
          <w:color w:val="auto"/>
          <w:sz w:val="22"/>
          <w:szCs w:val="22"/>
          <w:u w:val="single"/>
        </w:rPr>
        <w:t>SEVERABILITY AND WAIVER</w:t>
      </w:r>
      <w:r w:rsidRPr="00F66139">
        <w:rPr>
          <w:rFonts w:ascii="Arial" w:hAnsi="Arial" w:cs="Arial"/>
          <w:color w:val="auto"/>
          <w:sz w:val="22"/>
          <w:szCs w:val="22"/>
        </w:rPr>
        <w:t xml:space="preserve">  </w:t>
      </w:r>
    </w:p>
    <w:p w14:paraId="3669C865" w14:textId="77777777" w:rsidR="00521380" w:rsidRPr="00F66139" w:rsidRDefault="00ED0AB0" w:rsidP="00EE1CC2">
      <w:pPr>
        <w:pStyle w:val="BodyText"/>
        <w:widowControl w:val="0"/>
        <w:numPr>
          <w:ilvl w:val="1"/>
          <w:numId w:val="17"/>
        </w:numPr>
        <w:jc w:val="both"/>
        <w:rPr>
          <w:rFonts w:ascii="Arial" w:hAnsi="Arial" w:cs="Arial"/>
          <w:color w:val="auto"/>
          <w:sz w:val="22"/>
          <w:szCs w:val="22"/>
        </w:rPr>
      </w:pPr>
      <w:r w:rsidRPr="00F66139">
        <w:rPr>
          <w:rFonts w:ascii="Arial" w:hAnsi="Arial" w:cs="Arial"/>
          <w:color w:val="auto"/>
          <w:sz w:val="22"/>
          <w:szCs w:val="22"/>
        </w:rPr>
        <w:t xml:space="preserve">The partial or complete invalidity of any one or more provisions of this </w:t>
      </w:r>
      <w:r w:rsidR="00DF0D3E" w:rsidRPr="00F66139">
        <w:rPr>
          <w:rFonts w:ascii="Arial" w:hAnsi="Arial" w:cs="Arial"/>
          <w:color w:val="auto"/>
          <w:sz w:val="22"/>
          <w:szCs w:val="22"/>
        </w:rPr>
        <w:t>Subcontract</w:t>
      </w:r>
      <w:r w:rsidRPr="00F66139">
        <w:rPr>
          <w:rFonts w:ascii="Arial" w:hAnsi="Arial" w:cs="Arial"/>
          <w:color w:val="auto"/>
          <w:sz w:val="22"/>
          <w:szCs w:val="22"/>
        </w:rPr>
        <w:t xml:space="preserve"> will not affect the validity or continuing force and effect of any other provision.  </w:t>
      </w:r>
    </w:p>
    <w:p w14:paraId="1339AA61" w14:textId="77777777" w:rsidR="00521380" w:rsidRPr="00F66139" w:rsidRDefault="00ED0AB0" w:rsidP="00EE1CC2">
      <w:pPr>
        <w:pStyle w:val="BodyText"/>
        <w:widowControl w:val="0"/>
        <w:numPr>
          <w:ilvl w:val="1"/>
          <w:numId w:val="17"/>
        </w:numPr>
        <w:jc w:val="both"/>
        <w:rPr>
          <w:rFonts w:ascii="Arial" w:hAnsi="Arial" w:cs="Arial"/>
          <w:color w:val="auto"/>
          <w:sz w:val="22"/>
          <w:szCs w:val="22"/>
        </w:rPr>
      </w:pPr>
      <w:r w:rsidRPr="00F66139">
        <w:rPr>
          <w:rFonts w:ascii="Arial" w:hAnsi="Arial" w:cs="Arial"/>
          <w:color w:val="auto"/>
          <w:sz w:val="22"/>
          <w:szCs w:val="22"/>
        </w:rPr>
        <w:t xml:space="preserve">The failure of either </w:t>
      </w:r>
      <w:r w:rsidR="00DF0D3E" w:rsidRPr="00F66139">
        <w:rPr>
          <w:rFonts w:ascii="Arial" w:hAnsi="Arial" w:cs="Arial"/>
          <w:color w:val="auto"/>
          <w:sz w:val="22"/>
          <w:szCs w:val="22"/>
        </w:rPr>
        <w:t>Party</w:t>
      </w:r>
      <w:r w:rsidRPr="00F66139">
        <w:rPr>
          <w:rFonts w:ascii="Arial" w:hAnsi="Arial" w:cs="Arial"/>
          <w:color w:val="auto"/>
          <w:sz w:val="22"/>
          <w:szCs w:val="22"/>
        </w:rPr>
        <w:t xml:space="preserve"> to insist upon the performance of any of the terms or conditions of this </w:t>
      </w:r>
      <w:r w:rsidR="00DF0D3E" w:rsidRPr="00F66139">
        <w:rPr>
          <w:rFonts w:ascii="Arial" w:hAnsi="Arial" w:cs="Arial"/>
          <w:color w:val="auto"/>
          <w:sz w:val="22"/>
          <w:szCs w:val="22"/>
        </w:rPr>
        <w:t>Subcontract</w:t>
      </w:r>
      <w:r w:rsidRPr="00F66139">
        <w:rPr>
          <w:rFonts w:ascii="Arial" w:hAnsi="Arial" w:cs="Arial"/>
          <w:color w:val="auto"/>
          <w:sz w:val="22"/>
          <w:szCs w:val="22"/>
        </w:rPr>
        <w:t xml:space="preserve"> or to exercise any right set forth in this </w:t>
      </w:r>
      <w:r w:rsidR="00DF0D3E" w:rsidRPr="00F66139">
        <w:rPr>
          <w:rFonts w:ascii="Arial" w:hAnsi="Arial" w:cs="Arial"/>
          <w:color w:val="auto"/>
          <w:sz w:val="22"/>
          <w:szCs w:val="22"/>
        </w:rPr>
        <w:t>Subcontract</w:t>
      </w:r>
      <w:r w:rsidRPr="00F66139">
        <w:rPr>
          <w:rFonts w:ascii="Arial" w:hAnsi="Arial" w:cs="Arial"/>
          <w:color w:val="auto"/>
          <w:sz w:val="22"/>
          <w:szCs w:val="22"/>
        </w:rPr>
        <w:t xml:space="preserve"> will not be construed as a waiver or relinquishment of any term, condition, or right contained in this </w:t>
      </w:r>
      <w:r w:rsidR="00DF0D3E" w:rsidRPr="00F66139">
        <w:rPr>
          <w:rFonts w:ascii="Arial" w:hAnsi="Arial" w:cs="Arial"/>
          <w:color w:val="auto"/>
          <w:sz w:val="22"/>
          <w:szCs w:val="22"/>
        </w:rPr>
        <w:t>Subcontract</w:t>
      </w:r>
      <w:r w:rsidRPr="00F66139">
        <w:rPr>
          <w:rFonts w:ascii="Arial" w:hAnsi="Arial" w:cs="Arial"/>
          <w:color w:val="auto"/>
          <w:sz w:val="22"/>
          <w:szCs w:val="22"/>
        </w:rPr>
        <w:t>.</w:t>
      </w:r>
    </w:p>
    <w:p w14:paraId="2649FCFE" w14:textId="77777777" w:rsidR="00712FC3" w:rsidRPr="00F66139" w:rsidRDefault="00712FC3" w:rsidP="00EE1CC2">
      <w:pPr>
        <w:pStyle w:val="Heading1"/>
        <w:widowControl w:val="0"/>
        <w:numPr>
          <w:ilvl w:val="0"/>
          <w:numId w:val="17"/>
        </w:numPr>
        <w:spacing w:after="120"/>
        <w:jc w:val="both"/>
        <w:rPr>
          <w:rFonts w:ascii="Arial" w:hAnsi="Arial" w:cs="Arial"/>
          <w:color w:val="auto"/>
          <w:sz w:val="22"/>
          <w:szCs w:val="22"/>
        </w:rPr>
      </w:pPr>
      <w:r w:rsidRPr="00F66139">
        <w:rPr>
          <w:rFonts w:ascii="Arial" w:hAnsi="Arial" w:cs="Arial"/>
          <w:b/>
          <w:color w:val="auto"/>
          <w:sz w:val="22"/>
          <w:szCs w:val="22"/>
          <w:u w:val="single"/>
        </w:rPr>
        <w:t>PRIORITY OF DOCUMENTS</w:t>
      </w:r>
    </w:p>
    <w:p w14:paraId="7F7B6720" w14:textId="5E51F653" w:rsidR="00712FC3" w:rsidRPr="00F66139" w:rsidRDefault="00712FC3" w:rsidP="00F551A1">
      <w:pPr>
        <w:pStyle w:val="Heading1"/>
        <w:widowControl w:val="0"/>
        <w:numPr>
          <w:ilvl w:val="1"/>
          <w:numId w:val="17"/>
        </w:numPr>
        <w:spacing w:after="120"/>
        <w:jc w:val="both"/>
        <w:rPr>
          <w:rFonts w:ascii="Arial" w:hAnsi="Arial" w:cs="Arial"/>
          <w:color w:val="auto"/>
          <w:sz w:val="22"/>
          <w:szCs w:val="22"/>
        </w:rPr>
      </w:pPr>
      <w:r w:rsidRPr="00F66139">
        <w:rPr>
          <w:rFonts w:ascii="Arial" w:hAnsi="Arial" w:cs="Arial"/>
          <w:color w:val="auto"/>
          <w:sz w:val="22"/>
          <w:szCs w:val="22"/>
        </w:rPr>
        <w:t xml:space="preserve">In the event of any conflict </w:t>
      </w:r>
      <w:r w:rsidR="00F551A1" w:rsidRPr="00F66139">
        <w:rPr>
          <w:rFonts w:ascii="Arial" w:hAnsi="Arial" w:cs="Arial"/>
          <w:color w:val="auto"/>
          <w:sz w:val="22"/>
          <w:szCs w:val="22"/>
        </w:rPr>
        <w:t xml:space="preserve">or inconsistency </w:t>
      </w:r>
      <w:r w:rsidRPr="00F66139">
        <w:rPr>
          <w:rFonts w:ascii="Arial" w:hAnsi="Arial" w:cs="Arial"/>
          <w:color w:val="auto"/>
          <w:sz w:val="22"/>
          <w:szCs w:val="22"/>
        </w:rPr>
        <w:t>between</w:t>
      </w:r>
      <w:r w:rsidR="00F551A1" w:rsidRPr="00F66139">
        <w:rPr>
          <w:rFonts w:ascii="Arial" w:hAnsi="Arial" w:cs="Arial"/>
          <w:color w:val="auto"/>
          <w:sz w:val="22"/>
          <w:szCs w:val="22"/>
        </w:rPr>
        <w:t xml:space="preserve"> the provisions of this</w:t>
      </w:r>
      <w:r w:rsidRPr="00F66139">
        <w:rPr>
          <w:rFonts w:ascii="Arial" w:hAnsi="Arial" w:cs="Arial"/>
          <w:color w:val="auto"/>
          <w:sz w:val="22"/>
          <w:szCs w:val="22"/>
        </w:rPr>
        <w:t xml:space="preserve"> Subcontract</w:t>
      </w:r>
      <w:r w:rsidR="00F551A1" w:rsidRPr="00F66139">
        <w:rPr>
          <w:rFonts w:ascii="Arial" w:hAnsi="Arial" w:cs="Arial"/>
          <w:color w:val="auto"/>
          <w:sz w:val="22"/>
          <w:szCs w:val="22"/>
        </w:rPr>
        <w:t xml:space="preserve"> (including the General Provisions and the Exhibits attached hereto) and the Prime Contract, unless otherwise provided in this Subcontract, this Subcontract shall govern</w:t>
      </w:r>
      <w:r w:rsidR="00BF302E">
        <w:rPr>
          <w:rFonts w:ascii="Arial" w:hAnsi="Arial" w:cs="Arial"/>
          <w:color w:val="auto"/>
          <w:sz w:val="22"/>
          <w:szCs w:val="22"/>
        </w:rPr>
        <w:t>.</w:t>
      </w:r>
    </w:p>
    <w:p w14:paraId="3C302213" w14:textId="77777777" w:rsidR="00521380" w:rsidRPr="00F66139" w:rsidRDefault="00ED0AB0" w:rsidP="00EE1CC2">
      <w:pPr>
        <w:pStyle w:val="Heading1"/>
        <w:widowControl w:val="0"/>
        <w:numPr>
          <w:ilvl w:val="0"/>
          <w:numId w:val="17"/>
        </w:numPr>
        <w:spacing w:after="120"/>
        <w:jc w:val="both"/>
        <w:rPr>
          <w:rFonts w:ascii="Arial" w:hAnsi="Arial" w:cs="Arial"/>
          <w:color w:val="auto"/>
          <w:sz w:val="22"/>
          <w:szCs w:val="22"/>
        </w:rPr>
      </w:pPr>
      <w:r w:rsidRPr="00F66139">
        <w:rPr>
          <w:rFonts w:ascii="Arial" w:hAnsi="Arial" w:cs="Arial"/>
          <w:b/>
          <w:color w:val="auto"/>
          <w:sz w:val="22"/>
          <w:szCs w:val="22"/>
          <w:u w:val="single"/>
        </w:rPr>
        <w:t>MISCELLANEOUS</w:t>
      </w:r>
    </w:p>
    <w:p w14:paraId="1D97F8AA" w14:textId="0963A945" w:rsidR="00521380" w:rsidRPr="00F66139" w:rsidRDefault="00663C4F" w:rsidP="00EE1CC2">
      <w:pPr>
        <w:pStyle w:val="BodyText"/>
        <w:widowControl w:val="0"/>
        <w:numPr>
          <w:ilvl w:val="1"/>
          <w:numId w:val="17"/>
        </w:numPr>
        <w:jc w:val="both"/>
        <w:rPr>
          <w:rFonts w:ascii="Arial" w:hAnsi="Arial" w:cs="Arial"/>
          <w:color w:val="auto"/>
          <w:sz w:val="22"/>
          <w:szCs w:val="22"/>
        </w:rPr>
      </w:pPr>
      <w:r w:rsidRPr="00F66139">
        <w:rPr>
          <w:rFonts w:ascii="Arial" w:hAnsi="Arial" w:cs="Arial"/>
          <w:color w:val="auto"/>
          <w:sz w:val="22"/>
          <w:szCs w:val="22"/>
        </w:rPr>
        <w:t xml:space="preserve">Designer </w:t>
      </w:r>
      <w:r w:rsidR="000122B1" w:rsidRPr="00F66139">
        <w:rPr>
          <w:rFonts w:ascii="Arial" w:hAnsi="Arial" w:cs="Arial"/>
          <w:color w:val="auto"/>
          <w:sz w:val="22"/>
          <w:szCs w:val="22"/>
        </w:rPr>
        <w:t xml:space="preserve">shall not </w:t>
      </w:r>
      <w:r w:rsidRPr="00F66139">
        <w:rPr>
          <w:rFonts w:ascii="Arial" w:hAnsi="Arial" w:cs="Arial"/>
          <w:color w:val="auto"/>
          <w:sz w:val="22"/>
          <w:szCs w:val="22"/>
        </w:rPr>
        <w:t>subcontract portions of the Design Services without app</w:t>
      </w:r>
      <w:r w:rsidR="00C018D6" w:rsidRPr="00F66139">
        <w:rPr>
          <w:rFonts w:ascii="Arial" w:hAnsi="Arial" w:cs="Arial"/>
          <w:color w:val="auto"/>
          <w:sz w:val="22"/>
          <w:szCs w:val="22"/>
        </w:rPr>
        <w:t xml:space="preserve">roval of </w:t>
      </w:r>
      <w:r w:rsidR="00501EF7">
        <w:rPr>
          <w:rFonts w:ascii="Arial" w:hAnsi="Arial" w:cs="Arial"/>
          <w:color w:val="auto"/>
          <w:sz w:val="22"/>
          <w:szCs w:val="22"/>
        </w:rPr>
        <w:t>Client</w:t>
      </w:r>
      <w:r w:rsidRPr="00F66139">
        <w:rPr>
          <w:rFonts w:ascii="Arial" w:hAnsi="Arial" w:cs="Arial"/>
          <w:color w:val="auto"/>
          <w:sz w:val="22"/>
          <w:szCs w:val="22"/>
        </w:rPr>
        <w:t>.</w:t>
      </w:r>
    </w:p>
    <w:p w14:paraId="6A2B495A" w14:textId="401371EE" w:rsidR="00521380" w:rsidRPr="00F66139" w:rsidRDefault="00F13539" w:rsidP="00EE1CC2">
      <w:pPr>
        <w:pStyle w:val="BodyText"/>
        <w:widowControl w:val="0"/>
        <w:numPr>
          <w:ilvl w:val="1"/>
          <w:numId w:val="17"/>
        </w:numPr>
        <w:jc w:val="both"/>
        <w:rPr>
          <w:rFonts w:ascii="Arial" w:hAnsi="Arial" w:cs="Arial"/>
          <w:color w:val="auto"/>
          <w:sz w:val="22"/>
          <w:szCs w:val="22"/>
        </w:rPr>
      </w:pPr>
      <w:r w:rsidRPr="00F66139">
        <w:rPr>
          <w:rFonts w:ascii="Arial" w:eastAsia="Times New Roman" w:hAnsi="Arial" w:cs="Arial"/>
          <w:bCs/>
          <w:iCs/>
          <w:color w:val="auto"/>
          <w:sz w:val="22"/>
          <w:szCs w:val="22"/>
        </w:rPr>
        <w:t xml:space="preserve">This </w:t>
      </w:r>
      <w:r w:rsidR="00D754C2" w:rsidRPr="00F66139">
        <w:rPr>
          <w:rFonts w:ascii="Arial" w:eastAsia="Times New Roman" w:hAnsi="Arial" w:cs="Arial"/>
          <w:bCs/>
          <w:iCs/>
          <w:color w:val="auto"/>
          <w:sz w:val="22"/>
          <w:szCs w:val="22"/>
        </w:rPr>
        <w:t xml:space="preserve">Subcontract </w:t>
      </w:r>
      <w:r w:rsidRPr="00F66139">
        <w:rPr>
          <w:rFonts w:ascii="Arial" w:eastAsia="Times New Roman" w:hAnsi="Arial" w:cs="Arial"/>
          <w:bCs/>
          <w:iCs/>
          <w:color w:val="auto"/>
          <w:sz w:val="22"/>
          <w:szCs w:val="22"/>
        </w:rPr>
        <w:t>enures to the benefit of, and is binding upon, the Parties and their respective successors and permitted assigns.</w:t>
      </w:r>
      <w:bookmarkStart w:id="21" w:name="_Ref392769026"/>
    </w:p>
    <w:p w14:paraId="19A9F95C" w14:textId="77777777" w:rsidR="00521380" w:rsidRPr="00F66139" w:rsidRDefault="00EC4DED" w:rsidP="00EE1CC2">
      <w:pPr>
        <w:pStyle w:val="BodyText"/>
        <w:widowControl w:val="0"/>
        <w:numPr>
          <w:ilvl w:val="1"/>
          <w:numId w:val="17"/>
        </w:numPr>
        <w:jc w:val="both"/>
        <w:rPr>
          <w:rFonts w:ascii="Arial" w:hAnsi="Arial" w:cs="Arial"/>
          <w:color w:val="auto"/>
          <w:sz w:val="22"/>
          <w:szCs w:val="22"/>
        </w:rPr>
      </w:pPr>
      <w:r w:rsidRPr="00F66139">
        <w:rPr>
          <w:rFonts w:ascii="Arial" w:eastAsia="Times New Roman" w:hAnsi="Arial" w:cs="Arial"/>
          <w:bCs/>
          <w:iCs/>
          <w:color w:val="auto"/>
          <w:sz w:val="22"/>
          <w:szCs w:val="22"/>
        </w:rPr>
        <w:t>Designer</w:t>
      </w:r>
      <w:r w:rsidR="00F13539" w:rsidRPr="00F66139">
        <w:rPr>
          <w:rFonts w:ascii="Arial" w:eastAsia="Times New Roman" w:hAnsi="Arial" w:cs="Arial"/>
          <w:bCs/>
          <w:iCs/>
          <w:color w:val="auto"/>
          <w:sz w:val="22"/>
          <w:szCs w:val="22"/>
        </w:rPr>
        <w:t xml:space="preserve"> </w:t>
      </w:r>
      <w:r w:rsidR="000122B1" w:rsidRPr="00F66139">
        <w:rPr>
          <w:rFonts w:ascii="Arial" w:eastAsia="Times New Roman" w:hAnsi="Arial" w:cs="Arial"/>
          <w:bCs/>
          <w:iCs/>
          <w:color w:val="auto"/>
          <w:sz w:val="22"/>
          <w:szCs w:val="22"/>
        </w:rPr>
        <w:t xml:space="preserve">shall </w:t>
      </w:r>
      <w:r w:rsidR="00F13539" w:rsidRPr="00F66139">
        <w:rPr>
          <w:rFonts w:ascii="Arial" w:eastAsia="Times New Roman" w:hAnsi="Arial" w:cs="Arial"/>
          <w:bCs/>
          <w:iCs/>
          <w:color w:val="auto"/>
          <w:sz w:val="22"/>
          <w:szCs w:val="22"/>
        </w:rPr>
        <w:t xml:space="preserve">comply with the Project health and safety plan, all applicable health and safety laws, and the requirements of the </w:t>
      </w:r>
      <w:r w:rsidRPr="00F66139">
        <w:rPr>
          <w:rFonts w:ascii="Arial" w:eastAsia="Times New Roman" w:hAnsi="Arial" w:cs="Arial"/>
          <w:bCs/>
          <w:iCs/>
          <w:color w:val="auto"/>
          <w:sz w:val="22"/>
          <w:szCs w:val="22"/>
        </w:rPr>
        <w:t>Prime</w:t>
      </w:r>
      <w:r w:rsidR="00F13539" w:rsidRPr="00F66139">
        <w:rPr>
          <w:rFonts w:ascii="Arial" w:eastAsia="Times New Roman" w:hAnsi="Arial" w:cs="Arial"/>
          <w:bCs/>
          <w:iCs/>
          <w:color w:val="auto"/>
          <w:sz w:val="22"/>
          <w:szCs w:val="22"/>
        </w:rPr>
        <w:t xml:space="preserve"> Contract</w:t>
      </w:r>
      <w:r w:rsidR="00CC31B1" w:rsidRPr="00F66139">
        <w:rPr>
          <w:rFonts w:ascii="Arial" w:eastAsia="Times New Roman" w:hAnsi="Arial" w:cs="Arial"/>
          <w:bCs/>
          <w:iCs/>
          <w:color w:val="auto"/>
          <w:sz w:val="22"/>
          <w:szCs w:val="22"/>
        </w:rPr>
        <w:t xml:space="preserve"> with respect to health and safety</w:t>
      </w:r>
      <w:r w:rsidR="00F13539" w:rsidRPr="00F66139">
        <w:rPr>
          <w:rFonts w:ascii="Arial" w:eastAsia="Times New Roman" w:hAnsi="Arial" w:cs="Arial"/>
          <w:bCs/>
          <w:iCs/>
          <w:color w:val="auto"/>
          <w:sz w:val="22"/>
          <w:szCs w:val="22"/>
        </w:rPr>
        <w:t>.</w:t>
      </w:r>
    </w:p>
    <w:p w14:paraId="28CFF4F9" w14:textId="77777777" w:rsidR="00521380" w:rsidRPr="00F66139" w:rsidRDefault="00F13539" w:rsidP="00EE1CC2">
      <w:pPr>
        <w:pStyle w:val="BodyText"/>
        <w:widowControl w:val="0"/>
        <w:numPr>
          <w:ilvl w:val="1"/>
          <w:numId w:val="17"/>
        </w:numPr>
        <w:jc w:val="both"/>
        <w:rPr>
          <w:rFonts w:ascii="Arial" w:hAnsi="Arial" w:cs="Arial"/>
          <w:color w:val="auto"/>
          <w:sz w:val="22"/>
          <w:szCs w:val="22"/>
        </w:rPr>
      </w:pPr>
      <w:r w:rsidRPr="00F66139">
        <w:rPr>
          <w:rFonts w:ascii="Arial" w:eastAsia="Times New Roman" w:hAnsi="Arial" w:cs="Arial"/>
          <w:bCs/>
          <w:iCs/>
          <w:color w:val="auto"/>
          <w:sz w:val="22"/>
          <w:szCs w:val="22"/>
        </w:rPr>
        <w:t>This</w:t>
      </w:r>
      <w:r w:rsidR="00D754C2" w:rsidRPr="00F66139">
        <w:rPr>
          <w:rFonts w:ascii="Arial" w:eastAsia="Times New Roman" w:hAnsi="Arial" w:cs="Arial"/>
          <w:bCs/>
          <w:iCs/>
          <w:color w:val="auto"/>
          <w:sz w:val="22"/>
          <w:szCs w:val="22"/>
        </w:rPr>
        <w:t xml:space="preserve"> Subcontract</w:t>
      </w:r>
      <w:r w:rsidRPr="00F66139">
        <w:rPr>
          <w:rFonts w:ascii="Arial" w:eastAsia="Times New Roman" w:hAnsi="Arial" w:cs="Arial"/>
          <w:bCs/>
          <w:iCs/>
          <w:color w:val="auto"/>
          <w:sz w:val="22"/>
          <w:szCs w:val="22"/>
        </w:rPr>
        <w:t xml:space="preserve"> may be executed in counterparts, each of which </w:t>
      </w:r>
      <w:r w:rsidR="0089588A" w:rsidRPr="00F66139">
        <w:rPr>
          <w:rFonts w:ascii="Arial" w:eastAsia="Times New Roman" w:hAnsi="Arial" w:cs="Arial"/>
          <w:bCs/>
          <w:iCs/>
          <w:color w:val="auto"/>
          <w:sz w:val="22"/>
          <w:szCs w:val="22"/>
        </w:rPr>
        <w:t xml:space="preserve">will </w:t>
      </w:r>
      <w:r w:rsidRPr="00F66139">
        <w:rPr>
          <w:rFonts w:ascii="Arial" w:eastAsia="Times New Roman" w:hAnsi="Arial" w:cs="Arial"/>
          <w:bCs/>
          <w:iCs/>
          <w:color w:val="auto"/>
          <w:sz w:val="22"/>
          <w:szCs w:val="22"/>
        </w:rPr>
        <w:t xml:space="preserve">be an original and each of which </w:t>
      </w:r>
      <w:r w:rsidR="0089588A" w:rsidRPr="00F66139">
        <w:rPr>
          <w:rFonts w:ascii="Arial" w:eastAsia="Times New Roman" w:hAnsi="Arial" w:cs="Arial"/>
          <w:bCs/>
          <w:iCs/>
          <w:color w:val="auto"/>
          <w:sz w:val="22"/>
          <w:szCs w:val="22"/>
        </w:rPr>
        <w:t>will</w:t>
      </w:r>
      <w:r w:rsidR="0089588A" w:rsidRPr="00F66139" w:rsidDel="0089588A">
        <w:rPr>
          <w:rFonts w:ascii="Arial" w:eastAsia="Times New Roman" w:hAnsi="Arial" w:cs="Arial"/>
          <w:bCs/>
          <w:iCs/>
          <w:color w:val="auto"/>
          <w:sz w:val="22"/>
          <w:szCs w:val="22"/>
        </w:rPr>
        <w:t xml:space="preserve"> </w:t>
      </w:r>
      <w:r w:rsidRPr="00F66139">
        <w:rPr>
          <w:rFonts w:ascii="Arial" w:eastAsia="Times New Roman" w:hAnsi="Arial" w:cs="Arial"/>
          <w:bCs/>
          <w:iCs/>
          <w:color w:val="auto"/>
          <w:sz w:val="22"/>
          <w:szCs w:val="22"/>
        </w:rPr>
        <w:t xml:space="preserve">constitute one and the same </w:t>
      </w:r>
      <w:r w:rsidR="00D754C2" w:rsidRPr="00F66139">
        <w:rPr>
          <w:rFonts w:ascii="Arial" w:eastAsia="Times New Roman" w:hAnsi="Arial" w:cs="Arial"/>
          <w:bCs/>
          <w:iCs/>
          <w:color w:val="auto"/>
          <w:sz w:val="22"/>
          <w:szCs w:val="22"/>
        </w:rPr>
        <w:t>Subcontract</w:t>
      </w:r>
      <w:r w:rsidRPr="00F66139">
        <w:rPr>
          <w:rFonts w:ascii="Arial" w:eastAsia="Times New Roman" w:hAnsi="Arial" w:cs="Arial"/>
          <w:bCs/>
          <w:iCs/>
          <w:color w:val="auto"/>
          <w:sz w:val="22"/>
          <w:szCs w:val="22"/>
        </w:rPr>
        <w:t xml:space="preserve">. Each counterpart may consist of a number of copies hereof each signed by less than all, but together signed by all of the Parties. The exchange of signed copies of this </w:t>
      </w:r>
      <w:r w:rsidR="00D754C2" w:rsidRPr="00F66139">
        <w:rPr>
          <w:rFonts w:ascii="Arial" w:eastAsia="Times New Roman" w:hAnsi="Arial" w:cs="Arial"/>
          <w:bCs/>
          <w:iCs/>
          <w:color w:val="auto"/>
          <w:sz w:val="22"/>
          <w:szCs w:val="22"/>
        </w:rPr>
        <w:t xml:space="preserve">Subcontract </w:t>
      </w:r>
      <w:r w:rsidRPr="00F66139">
        <w:rPr>
          <w:rFonts w:ascii="Arial" w:eastAsia="Times New Roman" w:hAnsi="Arial" w:cs="Arial"/>
          <w:bCs/>
          <w:iCs/>
          <w:color w:val="auto"/>
          <w:sz w:val="22"/>
          <w:szCs w:val="22"/>
        </w:rPr>
        <w:t xml:space="preserve">and signature pages by electronic or facsimile transmission </w:t>
      </w:r>
      <w:r w:rsidR="0089588A" w:rsidRPr="00F66139">
        <w:rPr>
          <w:rFonts w:ascii="Arial" w:eastAsia="Times New Roman" w:hAnsi="Arial" w:cs="Arial"/>
          <w:bCs/>
          <w:iCs/>
          <w:color w:val="auto"/>
          <w:sz w:val="22"/>
          <w:szCs w:val="22"/>
        </w:rPr>
        <w:t>will</w:t>
      </w:r>
      <w:r w:rsidR="0089588A" w:rsidRPr="00F66139" w:rsidDel="0089588A">
        <w:rPr>
          <w:rFonts w:ascii="Arial" w:eastAsia="Times New Roman" w:hAnsi="Arial" w:cs="Arial"/>
          <w:bCs/>
          <w:iCs/>
          <w:color w:val="auto"/>
          <w:sz w:val="22"/>
          <w:szCs w:val="22"/>
        </w:rPr>
        <w:t xml:space="preserve"> </w:t>
      </w:r>
      <w:r w:rsidRPr="00F66139">
        <w:rPr>
          <w:rFonts w:ascii="Arial" w:eastAsia="Times New Roman" w:hAnsi="Arial" w:cs="Arial"/>
          <w:bCs/>
          <w:iCs/>
          <w:color w:val="auto"/>
          <w:sz w:val="22"/>
          <w:szCs w:val="22"/>
        </w:rPr>
        <w:t xml:space="preserve">constitute effective execution and delivery of this </w:t>
      </w:r>
      <w:r w:rsidR="00D754C2" w:rsidRPr="00F66139">
        <w:rPr>
          <w:rFonts w:ascii="Arial" w:eastAsia="Times New Roman" w:hAnsi="Arial" w:cs="Arial"/>
          <w:bCs/>
          <w:iCs/>
          <w:color w:val="auto"/>
          <w:sz w:val="22"/>
          <w:szCs w:val="22"/>
        </w:rPr>
        <w:t>Subcontract</w:t>
      </w:r>
      <w:r w:rsidRPr="00F66139">
        <w:rPr>
          <w:rFonts w:ascii="Arial" w:eastAsia="Times New Roman" w:hAnsi="Arial" w:cs="Arial"/>
          <w:bCs/>
          <w:iCs/>
          <w:color w:val="auto"/>
          <w:sz w:val="22"/>
          <w:szCs w:val="22"/>
        </w:rPr>
        <w:t xml:space="preserve"> as to the Parties and may be used in lieu of the original of this </w:t>
      </w:r>
      <w:r w:rsidR="00D754C2" w:rsidRPr="00F66139">
        <w:rPr>
          <w:rFonts w:ascii="Arial" w:eastAsia="Times New Roman" w:hAnsi="Arial" w:cs="Arial"/>
          <w:bCs/>
          <w:iCs/>
          <w:color w:val="auto"/>
          <w:sz w:val="22"/>
          <w:szCs w:val="22"/>
        </w:rPr>
        <w:t xml:space="preserve">Subcontract </w:t>
      </w:r>
      <w:r w:rsidRPr="00F66139">
        <w:rPr>
          <w:rFonts w:ascii="Arial" w:eastAsia="Times New Roman" w:hAnsi="Arial" w:cs="Arial"/>
          <w:bCs/>
          <w:iCs/>
          <w:color w:val="auto"/>
          <w:sz w:val="22"/>
          <w:szCs w:val="22"/>
        </w:rPr>
        <w:t xml:space="preserve">for all purposes. Signatures of the Parties transmitted electronically or by facsimile </w:t>
      </w:r>
      <w:r w:rsidR="007E710D" w:rsidRPr="00F66139">
        <w:rPr>
          <w:rFonts w:ascii="Arial" w:eastAsia="Times New Roman" w:hAnsi="Arial" w:cs="Arial"/>
          <w:bCs/>
          <w:iCs/>
          <w:color w:val="auto"/>
          <w:sz w:val="22"/>
          <w:szCs w:val="22"/>
        </w:rPr>
        <w:t>will</w:t>
      </w:r>
      <w:r w:rsidR="007E710D" w:rsidRPr="00F66139" w:rsidDel="0089588A">
        <w:rPr>
          <w:rFonts w:ascii="Arial" w:eastAsia="Times New Roman" w:hAnsi="Arial" w:cs="Arial"/>
          <w:bCs/>
          <w:iCs/>
          <w:color w:val="auto"/>
          <w:sz w:val="22"/>
          <w:szCs w:val="22"/>
        </w:rPr>
        <w:t xml:space="preserve"> </w:t>
      </w:r>
      <w:r w:rsidR="007E710D" w:rsidRPr="00F66139">
        <w:rPr>
          <w:rFonts w:ascii="Arial" w:eastAsia="Times New Roman" w:hAnsi="Arial" w:cs="Arial"/>
          <w:bCs/>
          <w:iCs/>
          <w:color w:val="auto"/>
          <w:sz w:val="22"/>
          <w:szCs w:val="22"/>
        </w:rPr>
        <w:t>be</w:t>
      </w:r>
      <w:r w:rsidRPr="00F66139">
        <w:rPr>
          <w:rFonts w:ascii="Arial" w:eastAsia="Times New Roman" w:hAnsi="Arial" w:cs="Arial"/>
          <w:bCs/>
          <w:iCs/>
          <w:color w:val="auto"/>
          <w:sz w:val="22"/>
          <w:szCs w:val="22"/>
        </w:rPr>
        <w:t xml:space="preserve"> deemed to be the original signatures for all purposes.</w:t>
      </w:r>
      <w:bookmarkEnd w:id="21"/>
    </w:p>
    <w:p w14:paraId="6BEED399" w14:textId="77777777" w:rsidR="00521380" w:rsidRPr="00F66139" w:rsidRDefault="00EC4DED" w:rsidP="00EE1CC2">
      <w:pPr>
        <w:pStyle w:val="BodyText"/>
        <w:widowControl w:val="0"/>
        <w:numPr>
          <w:ilvl w:val="1"/>
          <w:numId w:val="17"/>
        </w:numPr>
        <w:jc w:val="both"/>
        <w:rPr>
          <w:rFonts w:ascii="Arial" w:hAnsi="Arial" w:cs="Arial"/>
          <w:color w:val="auto"/>
          <w:sz w:val="22"/>
          <w:szCs w:val="22"/>
        </w:rPr>
      </w:pPr>
      <w:r w:rsidRPr="00F66139">
        <w:rPr>
          <w:rFonts w:ascii="Arial" w:hAnsi="Arial" w:cs="Arial"/>
          <w:color w:val="auto"/>
          <w:sz w:val="22"/>
          <w:szCs w:val="22"/>
        </w:rPr>
        <w:t xml:space="preserve">Any notice, request, demand or other communication required or permitted to be given or made under this </w:t>
      </w:r>
      <w:r w:rsidR="00D754C2" w:rsidRPr="00F66139">
        <w:rPr>
          <w:rFonts w:ascii="Arial" w:hAnsi="Arial" w:cs="Arial"/>
          <w:color w:val="auto"/>
          <w:sz w:val="22"/>
          <w:szCs w:val="22"/>
        </w:rPr>
        <w:t xml:space="preserve">Subcontract </w:t>
      </w:r>
      <w:r w:rsidRPr="00F66139">
        <w:rPr>
          <w:rFonts w:ascii="Arial" w:hAnsi="Arial" w:cs="Arial"/>
          <w:color w:val="auto"/>
          <w:sz w:val="22"/>
          <w:szCs w:val="22"/>
        </w:rPr>
        <w:t>must be in writing and is sufficiently given or made if:</w:t>
      </w:r>
    </w:p>
    <w:p w14:paraId="44388619" w14:textId="77777777" w:rsidR="00521380" w:rsidRPr="00F66139" w:rsidRDefault="00467DCC" w:rsidP="00EE1CC2">
      <w:pPr>
        <w:pStyle w:val="BodyText"/>
        <w:widowControl w:val="0"/>
        <w:numPr>
          <w:ilvl w:val="2"/>
          <w:numId w:val="17"/>
        </w:numPr>
        <w:jc w:val="both"/>
        <w:rPr>
          <w:rFonts w:ascii="Arial" w:hAnsi="Arial" w:cs="Arial"/>
          <w:color w:val="auto"/>
          <w:sz w:val="22"/>
          <w:szCs w:val="22"/>
        </w:rPr>
      </w:pPr>
      <w:r w:rsidRPr="00F66139">
        <w:rPr>
          <w:rFonts w:ascii="Arial" w:hAnsi="Arial" w:cs="Arial"/>
          <w:color w:val="auto"/>
          <w:sz w:val="22"/>
          <w:szCs w:val="22"/>
        </w:rPr>
        <w:t>D</w:t>
      </w:r>
      <w:r w:rsidR="00EC4DED" w:rsidRPr="00F66139">
        <w:rPr>
          <w:rFonts w:ascii="Arial" w:hAnsi="Arial" w:cs="Arial"/>
          <w:color w:val="auto"/>
          <w:sz w:val="22"/>
          <w:szCs w:val="22"/>
        </w:rPr>
        <w:t xml:space="preserve">elivered in person at the applicable address set forth below; </w:t>
      </w:r>
    </w:p>
    <w:p w14:paraId="477D4E1D" w14:textId="77777777" w:rsidR="00521380" w:rsidRPr="00F66139" w:rsidRDefault="00467DCC" w:rsidP="00EE1CC2">
      <w:pPr>
        <w:pStyle w:val="BodyText"/>
        <w:widowControl w:val="0"/>
        <w:numPr>
          <w:ilvl w:val="2"/>
          <w:numId w:val="17"/>
        </w:numPr>
        <w:jc w:val="both"/>
        <w:rPr>
          <w:rFonts w:ascii="Arial" w:hAnsi="Arial" w:cs="Arial"/>
          <w:color w:val="auto"/>
          <w:sz w:val="22"/>
          <w:szCs w:val="22"/>
        </w:rPr>
      </w:pPr>
      <w:r w:rsidRPr="00F66139">
        <w:rPr>
          <w:rFonts w:ascii="Arial" w:hAnsi="Arial" w:cs="Arial"/>
          <w:color w:val="auto"/>
          <w:sz w:val="22"/>
          <w:szCs w:val="22"/>
        </w:rPr>
        <w:t>S</w:t>
      </w:r>
      <w:r w:rsidR="00EC4DED" w:rsidRPr="00F66139">
        <w:rPr>
          <w:rFonts w:ascii="Arial" w:hAnsi="Arial" w:cs="Arial"/>
          <w:color w:val="auto"/>
          <w:sz w:val="22"/>
          <w:szCs w:val="22"/>
        </w:rPr>
        <w:t>ent by prepaid courier service</w:t>
      </w:r>
      <w:r w:rsidR="00521380" w:rsidRPr="00F66139">
        <w:rPr>
          <w:rFonts w:ascii="Arial" w:hAnsi="Arial" w:cs="Arial"/>
          <w:color w:val="auto"/>
          <w:sz w:val="22"/>
          <w:szCs w:val="22"/>
        </w:rPr>
        <w:t xml:space="preserve"> to the applicable address set forth below</w:t>
      </w:r>
      <w:r w:rsidR="00EC4DED" w:rsidRPr="00F66139">
        <w:rPr>
          <w:rFonts w:ascii="Arial" w:hAnsi="Arial" w:cs="Arial"/>
          <w:color w:val="auto"/>
          <w:sz w:val="22"/>
          <w:szCs w:val="22"/>
        </w:rPr>
        <w:t xml:space="preserve">; </w:t>
      </w:r>
      <w:r w:rsidR="00153043" w:rsidRPr="00F66139">
        <w:rPr>
          <w:rFonts w:ascii="Arial" w:hAnsi="Arial" w:cs="Arial"/>
          <w:color w:val="auto"/>
          <w:sz w:val="22"/>
          <w:szCs w:val="22"/>
        </w:rPr>
        <w:t>or</w:t>
      </w:r>
    </w:p>
    <w:p w14:paraId="2D2A90FE" w14:textId="77777777" w:rsidR="00153043" w:rsidRPr="00F66139" w:rsidRDefault="00467DCC" w:rsidP="00EE1CC2">
      <w:pPr>
        <w:pStyle w:val="BodyText"/>
        <w:widowControl w:val="0"/>
        <w:numPr>
          <w:ilvl w:val="2"/>
          <w:numId w:val="17"/>
        </w:numPr>
        <w:jc w:val="both"/>
        <w:rPr>
          <w:rFonts w:ascii="Arial" w:hAnsi="Arial" w:cs="Arial"/>
          <w:color w:val="auto"/>
          <w:sz w:val="22"/>
          <w:szCs w:val="22"/>
        </w:rPr>
      </w:pPr>
      <w:r w:rsidRPr="00F66139">
        <w:rPr>
          <w:rFonts w:ascii="Arial" w:eastAsia="Times New Roman" w:hAnsi="Arial" w:cs="Arial"/>
          <w:bCs/>
          <w:color w:val="auto"/>
          <w:sz w:val="22"/>
          <w:szCs w:val="22"/>
        </w:rPr>
        <w:t>S</w:t>
      </w:r>
      <w:r w:rsidR="00153043" w:rsidRPr="00F66139">
        <w:rPr>
          <w:rFonts w:ascii="Arial" w:eastAsia="Times New Roman" w:hAnsi="Arial" w:cs="Arial"/>
          <w:bCs/>
          <w:color w:val="auto"/>
          <w:sz w:val="22"/>
          <w:szCs w:val="22"/>
        </w:rPr>
        <w:t xml:space="preserve">ent by electronic mail with a confirmation of delivery to that Party at the email address set </w:t>
      </w:r>
      <w:r w:rsidRPr="00F66139">
        <w:rPr>
          <w:rFonts w:ascii="Arial" w:eastAsia="Times New Roman" w:hAnsi="Arial" w:cs="Arial"/>
          <w:bCs/>
          <w:color w:val="auto"/>
          <w:sz w:val="22"/>
          <w:szCs w:val="22"/>
        </w:rPr>
        <w:t>forth</w:t>
      </w:r>
      <w:r w:rsidR="000122B1" w:rsidRPr="00F66139">
        <w:rPr>
          <w:rFonts w:ascii="Arial" w:eastAsia="Times New Roman" w:hAnsi="Arial" w:cs="Arial"/>
          <w:bCs/>
          <w:color w:val="auto"/>
          <w:sz w:val="22"/>
          <w:szCs w:val="22"/>
        </w:rPr>
        <w:t xml:space="preserve"> </w:t>
      </w:r>
      <w:r w:rsidR="00153043" w:rsidRPr="00F66139">
        <w:rPr>
          <w:rFonts w:ascii="Arial" w:eastAsia="Times New Roman" w:hAnsi="Arial" w:cs="Arial"/>
          <w:bCs/>
          <w:color w:val="auto"/>
          <w:sz w:val="22"/>
          <w:szCs w:val="22"/>
        </w:rPr>
        <w:t xml:space="preserve">below. </w:t>
      </w:r>
    </w:p>
    <w:p w14:paraId="55092DAC" w14:textId="77777777" w:rsidR="00521380" w:rsidRPr="00F66139" w:rsidRDefault="00521380" w:rsidP="00EE1CC2">
      <w:pPr>
        <w:pStyle w:val="BodyText"/>
        <w:widowControl w:val="0"/>
        <w:ind w:left="1440" w:firstLine="720"/>
        <w:jc w:val="both"/>
        <w:rPr>
          <w:rFonts w:ascii="Arial" w:hAnsi="Arial" w:cs="Arial"/>
          <w:color w:val="auto"/>
          <w:sz w:val="22"/>
          <w:szCs w:val="22"/>
        </w:rPr>
      </w:pPr>
    </w:p>
    <w:p w14:paraId="5C2A11AC" w14:textId="4F616ABF" w:rsidR="00EC4DED" w:rsidRPr="00624AD4" w:rsidRDefault="00EC4DED" w:rsidP="00EE1CC2">
      <w:pPr>
        <w:pStyle w:val="BodyText"/>
        <w:widowControl w:val="0"/>
        <w:ind w:left="2160" w:firstLine="720"/>
        <w:jc w:val="both"/>
        <w:rPr>
          <w:rFonts w:ascii="Arial" w:hAnsi="Arial"/>
          <w:color w:val="FF0000"/>
          <w:sz w:val="22"/>
        </w:rPr>
      </w:pPr>
      <w:r w:rsidRPr="00624AD4">
        <w:rPr>
          <w:rFonts w:ascii="Arial" w:hAnsi="Arial"/>
          <w:color w:val="FF0000"/>
          <w:sz w:val="22"/>
        </w:rPr>
        <w:t xml:space="preserve">in the case of a notice to </w:t>
      </w:r>
      <w:r w:rsidR="00501EF7">
        <w:rPr>
          <w:rFonts w:ascii="Arial" w:hAnsi="Arial" w:cs="Arial"/>
          <w:color w:val="FF0000"/>
          <w:sz w:val="22"/>
          <w:szCs w:val="22"/>
        </w:rPr>
        <w:t>Client</w:t>
      </w:r>
      <w:r w:rsidRPr="00624AD4">
        <w:rPr>
          <w:rFonts w:ascii="Arial" w:hAnsi="Arial"/>
          <w:color w:val="FF0000"/>
          <w:sz w:val="22"/>
        </w:rPr>
        <w:t>, addressed to it at:</w:t>
      </w:r>
    </w:p>
    <w:p w14:paraId="54F4ECCB" w14:textId="77777777" w:rsidR="00521380" w:rsidRPr="00442BB5" w:rsidRDefault="00521380" w:rsidP="00EE1CC2">
      <w:pPr>
        <w:pStyle w:val="BodyText"/>
        <w:widowControl w:val="0"/>
        <w:ind w:left="2160"/>
        <w:jc w:val="both"/>
        <w:rPr>
          <w:rFonts w:ascii="Arial" w:hAnsi="Arial" w:cs="Arial"/>
          <w:color w:val="FF0000"/>
          <w:sz w:val="22"/>
          <w:szCs w:val="22"/>
        </w:rPr>
      </w:pPr>
    </w:p>
    <w:p w14:paraId="532D0482" w14:textId="76C94701" w:rsidR="00521380" w:rsidRPr="00624AD4" w:rsidRDefault="00521380" w:rsidP="00EE1CC2">
      <w:pPr>
        <w:pStyle w:val="BodyText"/>
        <w:widowControl w:val="0"/>
        <w:ind w:left="2160" w:firstLine="720"/>
        <w:jc w:val="both"/>
        <w:rPr>
          <w:rFonts w:ascii="Arial" w:hAnsi="Arial"/>
          <w:color w:val="FF0000"/>
          <w:sz w:val="22"/>
        </w:rPr>
      </w:pPr>
      <w:r w:rsidRPr="00624AD4">
        <w:rPr>
          <w:rFonts w:ascii="Arial" w:hAnsi="Arial"/>
          <w:color w:val="FF0000"/>
          <w:sz w:val="22"/>
        </w:rPr>
        <w:t>Attention:</w:t>
      </w:r>
    </w:p>
    <w:p w14:paraId="0112C420" w14:textId="396B7490" w:rsidR="00EC4DED" w:rsidRPr="00624AD4" w:rsidRDefault="00153043" w:rsidP="00EE1CC2">
      <w:pPr>
        <w:pStyle w:val="BodyText"/>
        <w:widowControl w:val="0"/>
        <w:ind w:left="2160" w:firstLine="720"/>
        <w:jc w:val="both"/>
        <w:rPr>
          <w:rFonts w:ascii="Arial" w:hAnsi="Arial"/>
          <w:color w:val="FF0000"/>
          <w:sz w:val="22"/>
        </w:rPr>
      </w:pPr>
      <w:r w:rsidRPr="00624AD4">
        <w:rPr>
          <w:rFonts w:ascii="Arial" w:hAnsi="Arial"/>
          <w:color w:val="FF0000"/>
          <w:sz w:val="22"/>
        </w:rPr>
        <w:t>Email:</w:t>
      </w:r>
    </w:p>
    <w:p w14:paraId="47FAAB62" w14:textId="77777777" w:rsidR="00153043" w:rsidRPr="00624AD4" w:rsidRDefault="00153043" w:rsidP="00EE1CC2">
      <w:pPr>
        <w:pStyle w:val="BodyText"/>
        <w:widowControl w:val="0"/>
        <w:ind w:left="2160"/>
        <w:jc w:val="both"/>
        <w:rPr>
          <w:rFonts w:ascii="Arial" w:hAnsi="Arial"/>
          <w:color w:val="FF0000"/>
          <w:sz w:val="22"/>
        </w:rPr>
      </w:pPr>
    </w:p>
    <w:p w14:paraId="768DAB70" w14:textId="77777777" w:rsidR="00EC4DED" w:rsidRPr="00624AD4" w:rsidRDefault="00EC4DED" w:rsidP="00EE1CC2">
      <w:pPr>
        <w:pStyle w:val="BodyText"/>
        <w:widowControl w:val="0"/>
        <w:ind w:left="2160" w:firstLine="720"/>
        <w:jc w:val="both"/>
        <w:rPr>
          <w:rFonts w:ascii="Arial" w:hAnsi="Arial"/>
          <w:color w:val="FF0000"/>
          <w:sz w:val="22"/>
        </w:rPr>
      </w:pPr>
      <w:r w:rsidRPr="00624AD4">
        <w:rPr>
          <w:rFonts w:ascii="Arial" w:hAnsi="Arial"/>
          <w:color w:val="FF0000"/>
          <w:sz w:val="22"/>
        </w:rPr>
        <w:t xml:space="preserve">in the case of a notice to </w:t>
      </w:r>
      <w:r w:rsidR="00F14B75" w:rsidRPr="00624AD4">
        <w:rPr>
          <w:rFonts w:ascii="Arial" w:hAnsi="Arial"/>
          <w:color w:val="FF0000"/>
          <w:sz w:val="22"/>
        </w:rPr>
        <w:t>Designer</w:t>
      </w:r>
      <w:r w:rsidRPr="00624AD4">
        <w:rPr>
          <w:rFonts w:ascii="Arial" w:hAnsi="Arial"/>
          <w:color w:val="FF0000"/>
          <w:sz w:val="22"/>
        </w:rPr>
        <w:t>, addressed to it at:</w:t>
      </w:r>
    </w:p>
    <w:p w14:paraId="33F6CF04" w14:textId="77777777" w:rsidR="00153043" w:rsidRPr="00442BB5" w:rsidRDefault="00153043" w:rsidP="00EE1CC2">
      <w:pPr>
        <w:pStyle w:val="BodyText"/>
        <w:widowControl w:val="0"/>
        <w:ind w:left="2160"/>
        <w:jc w:val="both"/>
        <w:rPr>
          <w:rFonts w:ascii="Arial" w:hAnsi="Arial" w:cs="Arial"/>
          <w:color w:val="FF0000"/>
          <w:sz w:val="22"/>
          <w:szCs w:val="22"/>
        </w:rPr>
      </w:pPr>
    </w:p>
    <w:p w14:paraId="1E709283" w14:textId="6A6392AC" w:rsidR="00EC4DED" w:rsidRPr="00624AD4" w:rsidRDefault="00EC4DED" w:rsidP="00EE1CC2">
      <w:pPr>
        <w:pStyle w:val="BodyText"/>
        <w:widowControl w:val="0"/>
        <w:ind w:left="2160" w:firstLine="720"/>
        <w:jc w:val="both"/>
        <w:rPr>
          <w:rFonts w:ascii="Arial" w:hAnsi="Arial"/>
          <w:color w:val="FF0000"/>
          <w:sz w:val="22"/>
        </w:rPr>
      </w:pPr>
      <w:r w:rsidRPr="00624AD4">
        <w:rPr>
          <w:rFonts w:ascii="Arial" w:hAnsi="Arial"/>
          <w:color w:val="FF0000"/>
          <w:sz w:val="22"/>
        </w:rPr>
        <w:t>Attention:</w:t>
      </w:r>
      <w:r w:rsidRPr="00624AD4">
        <w:rPr>
          <w:rFonts w:ascii="Arial" w:hAnsi="Arial"/>
          <w:color w:val="FF0000"/>
          <w:sz w:val="22"/>
        </w:rPr>
        <w:tab/>
      </w:r>
    </w:p>
    <w:p w14:paraId="5FB17F0F" w14:textId="08FED2F0" w:rsidR="00153043" w:rsidRPr="00442BB5" w:rsidRDefault="00153043" w:rsidP="00EE1CC2">
      <w:pPr>
        <w:pStyle w:val="BodyText"/>
        <w:widowControl w:val="0"/>
        <w:ind w:left="2160" w:firstLine="720"/>
        <w:jc w:val="both"/>
        <w:rPr>
          <w:rFonts w:ascii="Arial" w:hAnsi="Arial" w:cs="Arial"/>
          <w:color w:val="FF0000"/>
          <w:sz w:val="22"/>
          <w:szCs w:val="22"/>
        </w:rPr>
      </w:pPr>
      <w:r w:rsidRPr="00624AD4">
        <w:rPr>
          <w:rFonts w:ascii="Arial" w:hAnsi="Arial"/>
          <w:color w:val="FF0000"/>
          <w:sz w:val="22"/>
        </w:rPr>
        <w:t>Email:</w:t>
      </w:r>
    </w:p>
    <w:p w14:paraId="376449A0" w14:textId="77777777" w:rsidR="00EC4DED" w:rsidRPr="00F66139" w:rsidRDefault="00EC4DED" w:rsidP="00F81631">
      <w:pPr>
        <w:pStyle w:val="BodyText"/>
        <w:widowControl w:val="0"/>
        <w:jc w:val="both"/>
        <w:rPr>
          <w:rFonts w:ascii="Arial" w:hAnsi="Arial" w:cs="Arial"/>
          <w:color w:val="auto"/>
          <w:sz w:val="22"/>
          <w:szCs w:val="22"/>
        </w:rPr>
      </w:pPr>
    </w:p>
    <w:p w14:paraId="1D695D89" w14:textId="77777777" w:rsidR="00521380" w:rsidRPr="00F66139" w:rsidRDefault="00F13539" w:rsidP="00EE1CC2">
      <w:pPr>
        <w:pStyle w:val="BodyText"/>
        <w:widowControl w:val="0"/>
        <w:numPr>
          <w:ilvl w:val="1"/>
          <w:numId w:val="17"/>
        </w:numPr>
        <w:jc w:val="both"/>
        <w:rPr>
          <w:rFonts w:ascii="Arial" w:eastAsia="Times New Roman" w:hAnsi="Arial" w:cs="Arial"/>
          <w:bCs/>
          <w:iCs/>
          <w:color w:val="auto"/>
          <w:sz w:val="22"/>
          <w:szCs w:val="22"/>
        </w:rPr>
      </w:pPr>
      <w:r w:rsidRPr="00F66139">
        <w:rPr>
          <w:rFonts w:ascii="Arial" w:eastAsia="Times New Roman" w:hAnsi="Arial" w:cs="Arial"/>
          <w:bCs/>
          <w:iCs/>
          <w:color w:val="auto"/>
          <w:sz w:val="22"/>
          <w:szCs w:val="22"/>
        </w:rPr>
        <w:t>Notices are deemed to be duly given or made if delivered, on the day of delivery, or if sent by facsimile, when the answer-back is received, or if sent by e-mail, on the date the email is received, as the case may be.</w:t>
      </w:r>
    </w:p>
    <w:p w14:paraId="6E362583" w14:textId="77777777" w:rsidR="00521380" w:rsidRPr="00F66139" w:rsidRDefault="00F13539" w:rsidP="00EE1CC2">
      <w:pPr>
        <w:pStyle w:val="BodyText"/>
        <w:widowControl w:val="0"/>
        <w:numPr>
          <w:ilvl w:val="1"/>
          <w:numId w:val="17"/>
        </w:numPr>
        <w:jc w:val="both"/>
        <w:rPr>
          <w:rFonts w:ascii="Arial" w:eastAsia="Times New Roman" w:hAnsi="Arial" w:cs="Arial"/>
          <w:bCs/>
          <w:iCs/>
          <w:color w:val="auto"/>
          <w:sz w:val="22"/>
          <w:szCs w:val="22"/>
        </w:rPr>
      </w:pPr>
      <w:r w:rsidRPr="00F66139">
        <w:rPr>
          <w:rFonts w:ascii="Arial" w:eastAsia="Times New Roman" w:hAnsi="Arial" w:cs="Arial"/>
          <w:bCs/>
          <w:color w:val="auto"/>
          <w:sz w:val="22"/>
          <w:szCs w:val="22"/>
        </w:rPr>
        <w:t xml:space="preserve">The division of this </w:t>
      </w:r>
      <w:r w:rsidR="00D754C2" w:rsidRPr="00F66139">
        <w:rPr>
          <w:rFonts w:ascii="Arial" w:eastAsia="Times New Roman" w:hAnsi="Arial" w:cs="Arial"/>
          <w:bCs/>
          <w:color w:val="auto"/>
          <w:sz w:val="22"/>
          <w:szCs w:val="22"/>
        </w:rPr>
        <w:t xml:space="preserve">Subcontract </w:t>
      </w:r>
      <w:r w:rsidRPr="00F66139">
        <w:rPr>
          <w:rFonts w:ascii="Arial" w:eastAsia="Times New Roman" w:hAnsi="Arial" w:cs="Arial"/>
          <w:bCs/>
          <w:color w:val="auto"/>
          <w:sz w:val="22"/>
          <w:szCs w:val="22"/>
        </w:rPr>
        <w:t xml:space="preserve">into Articles and Sections and Subsections are for convenience of reference only, and do not affect the interpretation of this </w:t>
      </w:r>
      <w:r w:rsidR="00D754C2" w:rsidRPr="00F66139">
        <w:rPr>
          <w:rFonts w:ascii="Arial" w:eastAsia="Times New Roman" w:hAnsi="Arial" w:cs="Arial"/>
          <w:bCs/>
          <w:color w:val="auto"/>
          <w:sz w:val="22"/>
          <w:szCs w:val="22"/>
        </w:rPr>
        <w:t>Subcontract</w:t>
      </w:r>
      <w:r w:rsidRPr="00F66139">
        <w:rPr>
          <w:rFonts w:ascii="Arial" w:eastAsia="Times New Roman" w:hAnsi="Arial" w:cs="Arial"/>
          <w:bCs/>
          <w:color w:val="auto"/>
          <w:sz w:val="22"/>
          <w:szCs w:val="22"/>
        </w:rPr>
        <w:t>.</w:t>
      </w:r>
    </w:p>
    <w:p w14:paraId="2E49FD24" w14:textId="77777777" w:rsidR="00521380" w:rsidRPr="00F66139" w:rsidRDefault="00F13539" w:rsidP="00EE1CC2">
      <w:pPr>
        <w:pStyle w:val="BodyText"/>
        <w:widowControl w:val="0"/>
        <w:numPr>
          <w:ilvl w:val="1"/>
          <w:numId w:val="17"/>
        </w:numPr>
        <w:jc w:val="both"/>
        <w:rPr>
          <w:rFonts w:ascii="Arial" w:eastAsia="Times New Roman" w:hAnsi="Arial" w:cs="Arial"/>
          <w:bCs/>
          <w:iCs/>
          <w:color w:val="auto"/>
          <w:sz w:val="22"/>
          <w:szCs w:val="22"/>
        </w:rPr>
      </w:pPr>
      <w:r w:rsidRPr="00F66139">
        <w:rPr>
          <w:rFonts w:ascii="Arial" w:eastAsia="Times New Roman" w:hAnsi="Arial" w:cs="Arial"/>
          <w:bCs/>
          <w:color w:val="auto"/>
          <w:sz w:val="22"/>
          <w:szCs w:val="22"/>
        </w:rPr>
        <w:t>Words in the singular include the plural and vice versa, and words importing gender include the masculine, feminine and neuter genders, in each case as the context requires.</w:t>
      </w:r>
    </w:p>
    <w:p w14:paraId="67810CF1" w14:textId="77777777" w:rsidR="00521380" w:rsidRPr="00F66139" w:rsidRDefault="00F13539" w:rsidP="00EE1CC2">
      <w:pPr>
        <w:pStyle w:val="BodyText"/>
        <w:widowControl w:val="0"/>
        <w:numPr>
          <w:ilvl w:val="1"/>
          <w:numId w:val="17"/>
        </w:numPr>
        <w:jc w:val="both"/>
        <w:rPr>
          <w:rFonts w:ascii="Arial" w:eastAsia="Times New Roman" w:hAnsi="Arial" w:cs="Arial"/>
          <w:bCs/>
          <w:iCs/>
          <w:color w:val="auto"/>
          <w:sz w:val="22"/>
          <w:szCs w:val="22"/>
        </w:rPr>
      </w:pPr>
      <w:r w:rsidRPr="00F66139">
        <w:rPr>
          <w:rFonts w:ascii="Arial" w:eastAsia="Times New Roman" w:hAnsi="Arial" w:cs="Arial"/>
          <w:bCs/>
          <w:color w:val="auto"/>
          <w:sz w:val="22"/>
          <w:szCs w:val="22"/>
        </w:rPr>
        <w:t xml:space="preserve">Technical or industry specific works or phases not otherwise defined in this </w:t>
      </w:r>
      <w:r w:rsidR="00D754C2" w:rsidRPr="00F66139">
        <w:rPr>
          <w:rFonts w:ascii="Arial" w:eastAsia="Times New Roman" w:hAnsi="Arial" w:cs="Arial"/>
          <w:bCs/>
          <w:color w:val="auto"/>
          <w:sz w:val="22"/>
          <w:szCs w:val="22"/>
        </w:rPr>
        <w:t xml:space="preserve">Subcontract </w:t>
      </w:r>
      <w:r w:rsidRPr="00F66139">
        <w:rPr>
          <w:rFonts w:ascii="Arial" w:eastAsia="Times New Roman" w:hAnsi="Arial" w:cs="Arial"/>
          <w:bCs/>
          <w:color w:val="auto"/>
          <w:sz w:val="22"/>
          <w:szCs w:val="22"/>
        </w:rPr>
        <w:t xml:space="preserve">have the well-known meaning given to those terms as of the date of this </w:t>
      </w:r>
      <w:r w:rsidR="00D754C2" w:rsidRPr="00F66139">
        <w:rPr>
          <w:rFonts w:ascii="Arial" w:eastAsia="Times New Roman" w:hAnsi="Arial" w:cs="Arial"/>
          <w:bCs/>
          <w:color w:val="auto"/>
          <w:sz w:val="22"/>
          <w:szCs w:val="22"/>
        </w:rPr>
        <w:t xml:space="preserve">Subcontract </w:t>
      </w:r>
      <w:r w:rsidRPr="00F66139">
        <w:rPr>
          <w:rFonts w:ascii="Arial" w:eastAsia="Times New Roman" w:hAnsi="Arial" w:cs="Arial"/>
          <w:bCs/>
          <w:color w:val="auto"/>
          <w:sz w:val="22"/>
          <w:szCs w:val="22"/>
        </w:rPr>
        <w:t>in the industry or trade in which they are applied or used.</w:t>
      </w:r>
      <w:bookmarkStart w:id="22" w:name="_DV_M984"/>
      <w:bookmarkEnd w:id="22"/>
    </w:p>
    <w:p w14:paraId="5CDA6299" w14:textId="77777777" w:rsidR="00521380" w:rsidRPr="00F66139" w:rsidRDefault="00F13539" w:rsidP="00EE1CC2">
      <w:pPr>
        <w:pStyle w:val="BodyText"/>
        <w:widowControl w:val="0"/>
        <w:numPr>
          <w:ilvl w:val="1"/>
          <w:numId w:val="17"/>
        </w:numPr>
        <w:jc w:val="both"/>
        <w:rPr>
          <w:rFonts w:ascii="Arial" w:eastAsia="Times New Roman" w:hAnsi="Arial" w:cs="Arial"/>
          <w:bCs/>
          <w:iCs/>
          <w:color w:val="auto"/>
          <w:sz w:val="22"/>
          <w:szCs w:val="22"/>
        </w:rPr>
      </w:pPr>
      <w:r w:rsidRPr="00F66139">
        <w:rPr>
          <w:rFonts w:ascii="Arial" w:eastAsia="Times New Roman" w:hAnsi="Arial" w:cs="Arial"/>
          <w:bCs/>
          <w:color w:val="auto"/>
          <w:sz w:val="22"/>
          <w:szCs w:val="22"/>
        </w:rPr>
        <w:t>Reference to a statute means, unless otherwise stated, the statute and regulations, if any, under that statute, in force from time to time, and any statute or regulation passed and in force which has the effect of supplementing or superseding that statute or those regulations</w:t>
      </w:r>
      <w:bookmarkStart w:id="23" w:name="_DV_M985"/>
      <w:bookmarkEnd w:id="23"/>
      <w:r w:rsidR="00521380" w:rsidRPr="00F66139">
        <w:rPr>
          <w:rFonts w:ascii="Arial" w:eastAsia="Times New Roman" w:hAnsi="Arial" w:cs="Arial"/>
          <w:bCs/>
          <w:color w:val="auto"/>
          <w:sz w:val="22"/>
          <w:szCs w:val="22"/>
        </w:rPr>
        <w:t>.</w:t>
      </w:r>
    </w:p>
    <w:p w14:paraId="41057ABF" w14:textId="77777777" w:rsidR="00521380" w:rsidRPr="00F66139" w:rsidRDefault="00F13539" w:rsidP="00EE1CC2">
      <w:pPr>
        <w:pStyle w:val="BodyText"/>
        <w:widowControl w:val="0"/>
        <w:numPr>
          <w:ilvl w:val="1"/>
          <w:numId w:val="17"/>
        </w:numPr>
        <w:jc w:val="both"/>
        <w:rPr>
          <w:rFonts w:ascii="Arial" w:eastAsia="Times New Roman" w:hAnsi="Arial" w:cs="Arial"/>
          <w:bCs/>
          <w:iCs/>
          <w:color w:val="auto"/>
          <w:sz w:val="22"/>
          <w:szCs w:val="22"/>
        </w:rPr>
      </w:pPr>
      <w:r w:rsidRPr="00F66139">
        <w:rPr>
          <w:rFonts w:ascii="Arial" w:eastAsia="Times New Roman" w:hAnsi="Arial" w:cs="Arial"/>
          <w:bCs/>
          <w:color w:val="auto"/>
          <w:sz w:val="22"/>
          <w:szCs w:val="22"/>
        </w:rPr>
        <w:t xml:space="preserve">References to dollars or $ means </w:t>
      </w:r>
      <w:r w:rsidR="00153043" w:rsidRPr="00F66139">
        <w:rPr>
          <w:rFonts w:ascii="Arial" w:eastAsia="Times New Roman" w:hAnsi="Arial" w:cs="Arial"/>
          <w:bCs/>
          <w:color w:val="auto"/>
          <w:sz w:val="22"/>
          <w:szCs w:val="22"/>
        </w:rPr>
        <w:t>United</w:t>
      </w:r>
      <w:r w:rsidRPr="00F66139">
        <w:rPr>
          <w:rFonts w:ascii="Arial" w:eastAsia="Times New Roman" w:hAnsi="Arial" w:cs="Arial"/>
          <w:bCs/>
          <w:color w:val="auto"/>
          <w:sz w:val="22"/>
          <w:szCs w:val="22"/>
        </w:rPr>
        <w:t xml:space="preserve"> </w:t>
      </w:r>
      <w:r w:rsidR="00712FC3" w:rsidRPr="00F66139">
        <w:rPr>
          <w:rFonts w:ascii="Arial" w:eastAsia="Times New Roman" w:hAnsi="Arial" w:cs="Arial"/>
          <w:bCs/>
          <w:color w:val="auto"/>
          <w:sz w:val="22"/>
          <w:szCs w:val="22"/>
        </w:rPr>
        <w:t>States o</w:t>
      </w:r>
      <w:r w:rsidR="009167B2" w:rsidRPr="00F66139">
        <w:rPr>
          <w:rFonts w:ascii="Arial" w:eastAsia="Times New Roman" w:hAnsi="Arial" w:cs="Arial"/>
          <w:bCs/>
          <w:color w:val="auto"/>
          <w:sz w:val="22"/>
          <w:szCs w:val="22"/>
        </w:rPr>
        <w:t>f</w:t>
      </w:r>
      <w:r w:rsidR="00712FC3" w:rsidRPr="00F66139">
        <w:rPr>
          <w:rFonts w:ascii="Arial" w:eastAsia="Times New Roman" w:hAnsi="Arial" w:cs="Arial"/>
          <w:bCs/>
          <w:color w:val="auto"/>
          <w:sz w:val="22"/>
          <w:szCs w:val="22"/>
        </w:rPr>
        <w:t xml:space="preserve"> America </w:t>
      </w:r>
      <w:r w:rsidRPr="00F66139">
        <w:rPr>
          <w:rFonts w:ascii="Arial" w:eastAsia="Times New Roman" w:hAnsi="Arial" w:cs="Arial"/>
          <w:bCs/>
          <w:color w:val="auto"/>
          <w:sz w:val="22"/>
          <w:szCs w:val="22"/>
        </w:rPr>
        <w:t xml:space="preserve">dollars, unless otherwise stated.  </w:t>
      </w:r>
      <w:bookmarkStart w:id="24" w:name="_DV_M986"/>
      <w:bookmarkStart w:id="25" w:name="_DV_M987"/>
      <w:bookmarkStart w:id="26" w:name="_DV_M988"/>
      <w:bookmarkStart w:id="27" w:name="_DV_M989"/>
      <w:bookmarkStart w:id="28" w:name="_DV_M991"/>
      <w:bookmarkEnd w:id="24"/>
      <w:bookmarkEnd w:id="25"/>
      <w:bookmarkEnd w:id="26"/>
      <w:bookmarkEnd w:id="27"/>
      <w:bookmarkEnd w:id="28"/>
    </w:p>
    <w:p w14:paraId="0A42D233" w14:textId="2AAFB187" w:rsidR="001C61B1" w:rsidRPr="00F66139" w:rsidRDefault="001C61B1" w:rsidP="00EE1CC2">
      <w:pPr>
        <w:pStyle w:val="BodyText"/>
        <w:widowControl w:val="0"/>
        <w:numPr>
          <w:ilvl w:val="1"/>
          <w:numId w:val="17"/>
        </w:numPr>
        <w:jc w:val="both"/>
        <w:rPr>
          <w:rFonts w:ascii="Arial" w:eastAsia="Times New Roman" w:hAnsi="Arial" w:cs="Arial"/>
          <w:bCs/>
          <w:iCs/>
          <w:color w:val="auto"/>
          <w:sz w:val="22"/>
          <w:szCs w:val="22"/>
        </w:rPr>
      </w:pPr>
      <w:r w:rsidRPr="00F66139">
        <w:rPr>
          <w:rFonts w:ascii="Arial" w:eastAsia="Times New Roman" w:hAnsi="Arial" w:cs="Arial"/>
          <w:bCs/>
          <w:iCs/>
          <w:color w:val="auto"/>
          <w:sz w:val="22"/>
          <w:szCs w:val="22"/>
        </w:rPr>
        <w:t>References to day or days means calendar days</w:t>
      </w:r>
      <w:r w:rsidR="00BD5BAB">
        <w:rPr>
          <w:rFonts w:ascii="Arial" w:eastAsia="Times New Roman" w:hAnsi="Arial" w:cs="Arial"/>
          <w:bCs/>
          <w:iCs/>
          <w:color w:val="auto"/>
          <w:sz w:val="22"/>
          <w:szCs w:val="22"/>
        </w:rPr>
        <w:t>, unless otherwise defined in the Prime Contract</w:t>
      </w:r>
      <w:r w:rsidRPr="00F66139">
        <w:rPr>
          <w:rFonts w:ascii="Arial" w:eastAsia="Times New Roman" w:hAnsi="Arial" w:cs="Arial"/>
          <w:bCs/>
          <w:iCs/>
          <w:color w:val="auto"/>
          <w:sz w:val="22"/>
          <w:szCs w:val="22"/>
        </w:rPr>
        <w:t>.</w:t>
      </w:r>
    </w:p>
    <w:p w14:paraId="408695B7" w14:textId="77777777" w:rsidR="00F13539" w:rsidRPr="00F66139" w:rsidRDefault="00F13539" w:rsidP="00EE1CC2">
      <w:pPr>
        <w:pStyle w:val="BodyText"/>
        <w:widowControl w:val="0"/>
        <w:numPr>
          <w:ilvl w:val="1"/>
          <w:numId w:val="17"/>
        </w:numPr>
        <w:jc w:val="both"/>
        <w:rPr>
          <w:rFonts w:ascii="Arial" w:eastAsia="Times New Roman" w:hAnsi="Arial" w:cs="Arial"/>
          <w:bCs/>
          <w:iCs/>
          <w:color w:val="auto"/>
          <w:sz w:val="22"/>
          <w:szCs w:val="22"/>
        </w:rPr>
      </w:pPr>
      <w:r w:rsidRPr="00F66139">
        <w:rPr>
          <w:rFonts w:ascii="Arial" w:eastAsia="Times New Roman" w:hAnsi="Arial" w:cs="Arial"/>
          <w:bCs/>
          <w:color w:val="auto"/>
          <w:sz w:val="22"/>
          <w:szCs w:val="22"/>
        </w:rPr>
        <w:t>Each of the Parties as to itself only hereby acknowledges, represents, warrants and agrees that it has obtained its own independent legal, financial, tax, technical and other advice on all issues relating to this</w:t>
      </w:r>
      <w:r w:rsidR="00D754C2" w:rsidRPr="00F66139">
        <w:rPr>
          <w:rFonts w:ascii="Arial" w:eastAsia="Times New Roman" w:hAnsi="Arial" w:cs="Arial"/>
          <w:bCs/>
          <w:color w:val="auto"/>
          <w:sz w:val="22"/>
          <w:szCs w:val="22"/>
        </w:rPr>
        <w:t xml:space="preserve"> Subcontract </w:t>
      </w:r>
      <w:r w:rsidRPr="00F66139">
        <w:rPr>
          <w:rFonts w:ascii="Arial" w:eastAsia="Times New Roman" w:hAnsi="Arial" w:cs="Arial"/>
          <w:bCs/>
          <w:color w:val="auto"/>
          <w:sz w:val="22"/>
          <w:szCs w:val="22"/>
        </w:rPr>
        <w:t xml:space="preserve">and all transactions contemplated under this </w:t>
      </w:r>
      <w:r w:rsidR="00D754C2" w:rsidRPr="00F66139">
        <w:rPr>
          <w:rFonts w:ascii="Arial" w:eastAsia="Times New Roman" w:hAnsi="Arial" w:cs="Arial"/>
          <w:bCs/>
          <w:color w:val="auto"/>
          <w:sz w:val="22"/>
          <w:szCs w:val="22"/>
        </w:rPr>
        <w:t>Subcontract</w:t>
      </w:r>
      <w:r w:rsidRPr="00F66139">
        <w:rPr>
          <w:rFonts w:ascii="Arial" w:eastAsia="Times New Roman" w:hAnsi="Arial" w:cs="Arial"/>
          <w:bCs/>
          <w:color w:val="auto"/>
          <w:sz w:val="22"/>
          <w:szCs w:val="22"/>
        </w:rPr>
        <w:t xml:space="preserve">.  This </w:t>
      </w:r>
      <w:r w:rsidR="00D754C2" w:rsidRPr="00F66139">
        <w:rPr>
          <w:rFonts w:ascii="Arial" w:eastAsia="Times New Roman" w:hAnsi="Arial" w:cs="Arial"/>
          <w:bCs/>
          <w:color w:val="auto"/>
          <w:sz w:val="22"/>
          <w:szCs w:val="22"/>
        </w:rPr>
        <w:t xml:space="preserve">Subcontract </w:t>
      </w:r>
      <w:r w:rsidRPr="00F66139">
        <w:rPr>
          <w:rFonts w:ascii="Arial" w:eastAsia="Times New Roman" w:hAnsi="Arial" w:cs="Arial"/>
          <w:bCs/>
          <w:color w:val="auto"/>
          <w:sz w:val="22"/>
          <w:szCs w:val="22"/>
        </w:rPr>
        <w:t xml:space="preserve">shall be interpreted as would an agreement that has been negotiated and drafted by, and entered into between, commercially sophisticated </w:t>
      </w:r>
      <w:r w:rsidR="00AE1D7D" w:rsidRPr="00F66139">
        <w:rPr>
          <w:rFonts w:ascii="Arial" w:eastAsia="Times New Roman" w:hAnsi="Arial" w:cs="Arial"/>
          <w:bCs/>
          <w:color w:val="auto"/>
          <w:sz w:val="22"/>
          <w:szCs w:val="22"/>
        </w:rPr>
        <w:t>P</w:t>
      </w:r>
      <w:r w:rsidRPr="00F66139">
        <w:rPr>
          <w:rFonts w:ascii="Arial" w:eastAsia="Times New Roman" w:hAnsi="Arial" w:cs="Arial"/>
          <w:bCs/>
          <w:color w:val="auto"/>
          <w:sz w:val="22"/>
          <w:szCs w:val="22"/>
        </w:rPr>
        <w:t>arties dealing at arm’s length.</w:t>
      </w:r>
    </w:p>
    <w:p w14:paraId="062A6740" w14:textId="77777777" w:rsidR="008621F1" w:rsidRPr="00F66139" w:rsidRDefault="008621F1" w:rsidP="00EE1CC2">
      <w:pPr>
        <w:pStyle w:val="BodyText"/>
        <w:widowControl w:val="0"/>
        <w:ind w:left="1440" w:hanging="720"/>
        <w:jc w:val="both"/>
        <w:rPr>
          <w:rFonts w:ascii="Arial" w:hAnsi="Arial" w:cs="Arial"/>
          <w:color w:val="auto"/>
          <w:sz w:val="22"/>
          <w:szCs w:val="22"/>
        </w:rPr>
      </w:pPr>
      <w:bookmarkStart w:id="29" w:name="_DV_M992"/>
      <w:bookmarkStart w:id="30" w:name="_DV_M993"/>
      <w:bookmarkEnd w:id="29"/>
      <w:bookmarkEnd w:id="30"/>
    </w:p>
    <w:p w14:paraId="23C7A698" w14:textId="77777777" w:rsidR="008621F1" w:rsidRPr="00F66139" w:rsidRDefault="008621F1" w:rsidP="00EE1CC2">
      <w:pPr>
        <w:pStyle w:val="BodyText"/>
        <w:widowControl w:val="0"/>
        <w:jc w:val="both"/>
        <w:rPr>
          <w:rFonts w:ascii="Arial" w:hAnsi="Arial" w:cs="Arial"/>
          <w:color w:val="auto"/>
          <w:sz w:val="22"/>
          <w:szCs w:val="22"/>
        </w:rPr>
        <w:sectPr w:rsidR="008621F1" w:rsidRPr="00F66139" w:rsidSect="00996E7D">
          <w:pgSz w:w="12240" w:h="15840" w:code="1"/>
          <w:pgMar w:top="1152" w:right="720" w:bottom="720" w:left="720" w:header="432" w:footer="288" w:gutter="0"/>
          <w:cols w:space="720"/>
          <w:titlePg/>
          <w:docGrid w:linePitch="326"/>
        </w:sectPr>
      </w:pPr>
    </w:p>
    <w:p w14:paraId="3D4ECC5E" w14:textId="77777777" w:rsidR="009D3116" w:rsidRPr="00F66139" w:rsidRDefault="00AA1B4B" w:rsidP="00EE1CC2">
      <w:pPr>
        <w:pStyle w:val="Heading1"/>
        <w:numPr>
          <w:ilvl w:val="0"/>
          <w:numId w:val="31"/>
        </w:numPr>
        <w:spacing w:after="120"/>
        <w:ind w:hanging="720"/>
        <w:rPr>
          <w:rFonts w:ascii="Arial" w:hAnsi="Arial" w:cs="Arial"/>
          <w:b/>
          <w:color w:val="auto"/>
          <w:sz w:val="22"/>
          <w:szCs w:val="22"/>
        </w:rPr>
      </w:pPr>
      <w:r w:rsidRPr="00F66139">
        <w:rPr>
          <w:rFonts w:ascii="Arial" w:hAnsi="Arial" w:cs="Arial"/>
          <w:b/>
          <w:color w:val="auto"/>
          <w:sz w:val="22"/>
          <w:szCs w:val="22"/>
          <w:u w:val="single"/>
        </w:rPr>
        <w:lastRenderedPageBreak/>
        <w:t>General</w:t>
      </w:r>
    </w:p>
    <w:p w14:paraId="13030001" w14:textId="77777777" w:rsidR="009D3116" w:rsidRPr="0082282A" w:rsidRDefault="00AA1B4B" w:rsidP="00EE1CC2">
      <w:pPr>
        <w:pStyle w:val="Heading1"/>
        <w:numPr>
          <w:ilvl w:val="1"/>
          <w:numId w:val="31"/>
        </w:numPr>
        <w:spacing w:after="120"/>
        <w:ind w:hanging="720"/>
        <w:rPr>
          <w:rFonts w:ascii="Arial" w:hAnsi="Arial" w:cs="Arial"/>
          <w:color w:val="auto"/>
          <w:sz w:val="22"/>
          <w:szCs w:val="22"/>
        </w:rPr>
      </w:pPr>
      <w:r w:rsidRPr="0082282A">
        <w:rPr>
          <w:rFonts w:ascii="Arial" w:hAnsi="Arial" w:cs="Arial"/>
          <w:color w:val="auto"/>
          <w:sz w:val="22"/>
          <w:szCs w:val="22"/>
        </w:rPr>
        <w:t xml:space="preserve">Designer’s scope of services includes </w:t>
      </w:r>
      <w:r w:rsidR="00472E80" w:rsidRPr="0082282A">
        <w:rPr>
          <w:rFonts w:ascii="Arial" w:hAnsi="Arial" w:cs="Arial"/>
          <w:color w:val="auto"/>
          <w:sz w:val="22"/>
          <w:szCs w:val="22"/>
        </w:rPr>
        <w:t>the</w:t>
      </w:r>
      <w:r w:rsidR="00227991" w:rsidRPr="0082282A">
        <w:rPr>
          <w:rFonts w:ascii="Arial" w:hAnsi="Arial" w:cs="Arial"/>
          <w:color w:val="auto"/>
          <w:sz w:val="22"/>
          <w:szCs w:val="22"/>
        </w:rPr>
        <w:t xml:space="preserve"> Design Services</w:t>
      </w:r>
      <w:r w:rsidR="00472E80" w:rsidRPr="0082282A">
        <w:rPr>
          <w:rFonts w:ascii="Arial" w:hAnsi="Arial" w:cs="Arial"/>
          <w:color w:val="auto"/>
          <w:sz w:val="22"/>
          <w:szCs w:val="22"/>
        </w:rPr>
        <w:t xml:space="preserve"> a</w:t>
      </w:r>
      <w:r w:rsidR="00863D99" w:rsidRPr="0082282A">
        <w:rPr>
          <w:rFonts w:ascii="Arial" w:hAnsi="Arial" w:cs="Arial"/>
          <w:color w:val="auto"/>
          <w:sz w:val="22"/>
          <w:szCs w:val="22"/>
        </w:rPr>
        <w:t>nd any Additional Design Services</w:t>
      </w:r>
      <w:r w:rsidR="009D3116" w:rsidRPr="0082282A">
        <w:rPr>
          <w:rFonts w:ascii="Arial" w:hAnsi="Arial" w:cs="Arial"/>
          <w:color w:val="auto"/>
          <w:sz w:val="22"/>
          <w:szCs w:val="22"/>
        </w:rPr>
        <w:t>.</w:t>
      </w:r>
    </w:p>
    <w:p w14:paraId="7523CF45" w14:textId="77777777" w:rsidR="00AA1B4B" w:rsidRPr="0082282A" w:rsidRDefault="009D3116" w:rsidP="00EE1CC2">
      <w:pPr>
        <w:pStyle w:val="Heading1"/>
        <w:spacing w:after="120"/>
        <w:rPr>
          <w:rFonts w:ascii="Arial" w:hAnsi="Arial" w:cs="Arial"/>
          <w:b/>
          <w:color w:val="auto"/>
          <w:sz w:val="22"/>
          <w:szCs w:val="22"/>
          <w:u w:val="single"/>
        </w:rPr>
      </w:pPr>
      <w:r w:rsidRPr="0082282A">
        <w:rPr>
          <w:rFonts w:ascii="Arial" w:hAnsi="Arial" w:cs="Arial"/>
          <w:color w:val="auto"/>
          <w:sz w:val="22"/>
          <w:szCs w:val="22"/>
        </w:rPr>
        <w:t>2.</w:t>
      </w:r>
      <w:r w:rsidRPr="0082282A">
        <w:rPr>
          <w:rFonts w:ascii="Arial" w:hAnsi="Arial" w:cs="Arial"/>
          <w:color w:val="auto"/>
          <w:sz w:val="22"/>
          <w:szCs w:val="22"/>
        </w:rPr>
        <w:tab/>
      </w:r>
      <w:r w:rsidR="00AA1B4B" w:rsidRPr="0082282A">
        <w:rPr>
          <w:rFonts w:ascii="Arial" w:hAnsi="Arial" w:cs="Arial"/>
          <w:b/>
          <w:color w:val="auto"/>
          <w:sz w:val="22"/>
          <w:szCs w:val="22"/>
          <w:u w:val="single"/>
        </w:rPr>
        <w:t>Design Services</w:t>
      </w:r>
    </w:p>
    <w:p w14:paraId="79D39102" w14:textId="77777777" w:rsidR="00574338" w:rsidRPr="0082282A" w:rsidRDefault="00574338" w:rsidP="00EE1CC2">
      <w:pPr>
        <w:pStyle w:val="BodyText"/>
        <w:widowControl w:val="0"/>
        <w:numPr>
          <w:ilvl w:val="1"/>
          <w:numId w:val="26"/>
        </w:numPr>
        <w:jc w:val="both"/>
        <w:rPr>
          <w:rFonts w:ascii="Arial" w:hAnsi="Arial" w:cs="Arial"/>
          <w:color w:val="auto"/>
          <w:sz w:val="22"/>
          <w:szCs w:val="22"/>
        </w:rPr>
      </w:pPr>
      <w:r w:rsidRPr="0082282A">
        <w:rPr>
          <w:rFonts w:ascii="Arial" w:hAnsi="Arial" w:cs="Arial"/>
          <w:color w:val="auto"/>
          <w:sz w:val="22"/>
          <w:szCs w:val="22"/>
          <w:u w:val="single"/>
        </w:rPr>
        <w:t>General</w:t>
      </w:r>
      <w:r w:rsidRPr="0082282A">
        <w:rPr>
          <w:rFonts w:ascii="Arial" w:hAnsi="Arial" w:cs="Arial"/>
          <w:color w:val="auto"/>
          <w:sz w:val="22"/>
          <w:szCs w:val="22"/>
        </w:rPr>
        <w:t>.</w:t>
      </w:r>
    </w:p>
    <w:p w14:paraId="446EFF2D" w14:textId="77777777" w:rsidR="00574338" w:rsidRPr="0082282A" w:rsidRDefault="00AA1B4B" w:rsidP="00EE1CC2">
      <w:pPr>
        <w:pStyle w:val="BodyText"/>
        <w:widowControl w:val="0"/>
        <w:numPr>
          <w:ilvl w:val="2"/>
          <w:numId w:val="17"/>
        </w:numPr>
        <w:jc w:val="both"/>
        <w:rPr>
          <w:rFonts w:ascii="Arial" w:hAnsi="Arial" w:cs="Arial"/>
          <w:color w:val="auto"/>
          <w:sz w:val="22"/>
          <w:szCs w:val="22"/>
        </w:rPr>
      </w:pPr>
      <w:r w:rsidRPr="0082282A">
        <w:rPr>
          <w:rFonts w:ascii="Arial" w:hAnsi="Arial" w:cs="Arial"/>
          <w:color w:val="auto"/>
          <w:sz w:val="22"/>
          <w:szCs w:val="22"/>
        </w:rPr>
        <w:t xml:space="preserve">Design Services comprise all of Designer’s scope of services, </w:t>
      </w:r>
      <w:r w:rsidR="00574338" w:rsidRPr="0082282A">
        <w:rPr>
          <w:rFonts w:ascii="Arial" w:hAnsi="Arial" w:cs="Arial"/>
          <w:color w:val="auto"/>
          <w:sz w:val="22"/>
          <w:szCs w:val="22"/>
        </w:rPr>
        <w:t>including</w:t>
      </w:r>
      <w:r w:rsidRPr="0082282A">
        <w:rPr>
          <w:rFonts w:ascii="Arial" w:hAnsi="Arial" w:cs="Arial"/>
          <w:color w:val="auto"/>
          <w:sz w:val="22"/>
          <w:szCs w:val="22"/>
        </w:rPr>
        <w:t xml:space="preserve"> those classified herein as </w:t>
      </w:r>
      <w:r w:rsidR="00AF45E2" w:rsidRPr="0082282A">
        <w:rPr>
          <w:rFonts w:ascii="Arial" w:hAnsi="Arial" w:cs="Arial"/>
          <w:color w:val="auto"/>
          <w:sz w:val="22"/>
          <w:szCs w:val="22"/>
        </w:rPr>
        <w:t>Proposal Design</w:t>
      </w:r>
      <w:r w:rsidRPr="0082282A">
        <w:rPr>
          <w:rFonts w:ascii="Arial" w:hAnsi="Arial" w:cs="Arial"/>
          <w:color w:val="auto"/>
          <w:sz w:val="22"/>
          <w:szCs w:val="22"/>
        </w:rPr>
        <w:t xml:space="preserve"> Services</w:t>
      </w:r>
      <w:r w:rsidR="00227991" w:rsidRPr="0082282A">
        <w:rPr>
          <w:rFonts w:ascii="Arial" w:hAnsi="Arial" w:cs="Arial"/>
          <w:color w:val="auto"/>
          <w:sz w:val="22"/>
          <w:szCs w:val="22"/>
        </w:rPr>
        <w:t xml:space="preserve"> (as defined in the MOU)</w:t>
      </w:r>
      <w:r w:rsidRPr="0082282A">
        <w:rPr>
          <w:rFonts w:ascii="Arial" w:hAnsi="Arial" w:cs="Arial"/>
          <w:color w:val="auto"/>
          <w:sz w:val="22"/>
          <w:szCs w:val="22"/>
        </w:rPr>
        <w:t>, Additional Design Services, Construction Quality Assurance Services, Hazardous/Harmful Materials Engineering, and Value Engineering</w:t>
      </w:r>
      <w:r w:rsidR="00574338" w:rsidRPr="0082282A">
        <w:rPr>
          <w:rFonts w:ascii="Arial" w:hAnsi="Arial" w:cs="Arial"/>
          <w:color w:val="auto"/>
          <w:sz w:val="22"/>
          <w:szCs w:val="22"/>
        </w:rPr>
        <w:t xml:space="preserve"> which may be added by way of Change Order</w:t>
      </w:r>
      <w:r w:rsidRPr="0082282A">
        <w:rPr>
          <w:rFonts w:ascii="Arial" w:hAnsi="Arial" w:cs="Arial"/>
          <w:color w:val="auto"/>
          <w:sz w:val="22"/>
          <w:szCs w:val="22"/>
        </w:rPr>
        <w:t>.</w:t>
      </w:r>
    </w:p>
    <w:p w14:paraId="71402827" w14:textId="45067BCC" w:rsidR="00574338" w:rsidRPr="0082282A" w:rsidRDefault="002F189A" w:rsidP="00EE1CC2">
      <w:pPr>
        <w:pStyle w:val="BodyText"/>
        <w:widowControl w:val="0"/>
        <w:numPr>
          <w:ilvl w:val="1"/>
          <w:numId w:val="26"/>
        </w:numPr>
        <w:jc w:val="both"/>
        <w:rPr>
          <w:rFonts w:ascii="Arial" w:hAnsi="Arial"/>
          <w:color w:val="auto"/>
          <w:sz w:val="22"/>
        </w:rPr>
      </w:pPr>
      <w:r w:rsidRPr="0082282A">
        <w:rPr>
          <w:rFonts w:ascii="Arial" w:hAnsi="Arial"/>
          <w:color w:val="auto"/>
          <w:sz w:val="22"/>
          <w:u w:val="single"/>
        </w:rPr>
        <w:t>Scope</w:t>
      </w:r>
      <w:r w:rsidR="0089588A" w:rsidRPr="0082282A">
        <w:rPr>
          <w:rFonts w:ascii="Arial" w:hAnsi="Arial"/>
          <w:color w:val="auto"/>
          <w:sz w:val="22"/>
        </w:rPr>
        <w:t xml:space="preserve">.  </w:t>
      </w:r>
      <w:r w:rsidR="003D6BF4" w:rsidRPr="0082282A">
        <w:rPr>
          <w:rFonts w:ascii="Arial" w:hAnsi="Arial"/>
          <w:color w:val="auto"/>
          <w:sz w:val="22"/>
        </w:rPr>
        <w:t xml:space="preserve">To the extent of the services as defined here and in Exhibit “A-1”, </w:t>
      </w:r>
      <w:r w:rsidR="0089588A" w:rsidRPr="0082282A">
        <w:rPr>
          <w:rFonts w:ascii="Arial" w:hAnsi="Arial"/>
          <w:color w:val="auto"/>
          <w:sz w:val="22"/>
        </w:rPr>
        <w:t>Designer shall:</w:t>
      </w:r>
    </w:p>
    <w:p w14:paraId="455152F5" w14:textId="24C80DC3" w:rsidR="003312D9" w:rsidRPr="0082282A" w:rsidRDefault="0089588A" w:rsidP="00EE1CC2">
      <w:pPr>
        <w:pStyle w:val="BodyText"/>
        <w:widowControl w:val="0"/>
        <w:numPr>
          <w:ilvl w:val="2"/>
          <w:numId w:val="27"/>
        </w:numPr>
        <w:jc w:val="both"/>
        <w:rPr>
          <w:rFonts w:ascii="Arial" w:hAnsi="Arial"/>
          <w:color w:val="auto"/>
          <w:sz w:val="22"/>
        </w:rPr>
      </w:pPr>
      <w:r w:rsidRPr="0082282A">
        <w:rPr>
          <w:rFonts w:ascii="Arial" w:hAnsi="Arial"/>
          <w:color w:val="auto"/>
          <w:sz w:val="22"/>
        </w:rPr>
        <w:t>P</w:t>
      </w:r>
      <w:r w:rsidR="00AA1B4B" w:rsidRPr="0082282A">
        <w:rPr>
          <w:rFonts w:ascii="Arial" w:hAnsi="Arial"/>
          <w:color w:val="auto"/>
          <w:sz w:val="22"/>
        </w:rPr>
        <w:t>repare and provide the design concept, the design, and the plans and specifications, including all related work, necessary to enable Contractor to perform the construction specified in the Prime Contract, except as specificall</w:t>
      </w:r>
      <w:r w:rsidR="003312D9" w:rsidRPr="0082282A">
        <w:rPr>
          <w:rFonts w:ascii="Arial" w:hAnsi="Arial"/>
          <w:color w:val="auto"/>
          <w:sz w:val="22"/>
        </w:rPr>
        <w:t xml:space="preserve">y excluded in Section </w:t>
      </w:r>
      <w:r w:rsidR="00227991" w:rsidRPr="0082282A">
        <w:rPr>
          <w:rFonts w:ascii="Arial" w:hAnsi="Arial"/>
          <w:color w:val="auto"/>
          <w:sz w:val="22"/>
        </w:rPr>
        <w:t>2</w:t>
      </w:r>
      <w:r w:rsidR="009D3116" w:rsidRPr="0082282A">
        <w:rPr>
          <w:rFonts w:ascii="Arial" w:hAnsi="Arial"/>
          <w:color w:val="auto"/>
          <w:sz w:val="22"/>
        </w:rPr>
        <w:t>(</w:t>
      </w:r>
      <w:r w:rsidR="00856FCB" w:rsidRPr="0082282A">
        <w:rPr>
          <w:rFonts w:ascii="Arial" w:hAnsi="Arial"/>
          <w:color w:val="auto"/>
          <w:sz w:val="22"/>
        </w:rPr>
        <w:t>C</w:t>
      </w:r>
      <w:r w:rsidR="009D3116" w:rsidRPr="0082282A">
        <w:rPr>
          <w:rFonts w:ascii="Arial" w:hAnsi="Arial"/>
          <w:color w:val="auto"/>
          <w:sz w:val="22"/>
        </w:rPr>
        <w:t>)</w:t>
      </w:r>
      <w:r w:rsidR="003312D9" w:rsidRPr="0082282A">
        <w:rPr>
          <w:rFonts w:ascii="Arial" w:hAnsi="Arial"/>
          <w:color w:val="auto"/>
          <w:sz w:val="22"/>
        </w:rPr>
        <w:t xml:space="preserve"> below.</w:t>
      </w:r>
    </w:p>
    <w:p w14:paraId="5BE86555" w14:textId="24F88AAD" w:rsidR="003312D9" w:rsidRPr="0082282A" w:rsidRDefault="0089588A" w:rsidP="00EE1CC2">
      <w:pPr>
        <w:pStyle w:val="BodyText"/>
        <w:widowControl w:val="0"/>
        <w:numPr>
          <w:ilvl w:val="2"/>
          <w:numId w:val="27"/>
        </w:numPr>
        <w:jc w:val="both"/>
        <w:rPr>
          <w:rFonts w:ascii="Arial" w:hAnsi="Arial"/>
          <w:color w:val="auto"/>
          <w:sz w:val="22"/>
        </w:rPr>
      </w:pPr>
      <w:r w:rsidRPr="0082282A">
        <w:rPr>
          <w:rFonts w:ascii="Arial" w:hAnsi="Arial"/>
          <w:color w:val="auto"/>
          <w:sz w:val="22"/>
        </w:rPr>
        <w:t>A</w:t>
      </w:r>
      <w:r w:rsidR="003312D9" w:rsidRPr="0082282A">
        <w:rPr>
          <w:rFonts w:ascii="Arial" w:hAnsi="Arial"/>
          <w:color w:val="auto"/>
          <w:sz w:val="22"/>
        </w:rPr>
        <w:t xml:space="preserve">void deviations from the Basis of Design that would impact </w:t>
      </w:r>
      <w:r w:rsidR="00F14B75" w:rsidRPr="0082282A">
        <w:rPr>
          <w:rFonts w:ascii="Arial" w:hAnsi="Arial"/>
          <w:color w:val="auto"/>
          <w:sz w:val="22"/>
        </w:rPr>
        <w:t>Contractor</w:t>
      </w:r>
      <w:r w:rsidR="003312D9" w:rsidRPr="0082282A">
        <w:rPr>
          <w:rFonts w:ascii="Arial" w:hAnsi="Arial"/>
          <w:color w:val="auto"/>
          <w:sz w:val="22"/>
        </w:rPr>
        <w:t xml:space="preserve">’s Proposal, unless such changes are first authorized in writing by </w:t>
      </w:r>
      <w:r w:rsidR="00501EF7" w:rsidRPr="0082282A">
        <w:rPr>
          <w:rFonts w:ascii="Arial" w:hAnsi="Arial" w:cs="Arial"/>
          <w:color w:val="auto"/>
          <w:sz w:val="22"/>
          <w:szCs w:val="22"/>
        </w:rPr>
        <w:t>Client</w:t>
      </w:r>
      <w:r w:rsidR="003312D9" w:rsidRPr="0082282A">
        <w:rPr>
          <w:rFonts w:ascii="Arial" w:hAnsi="Arial"/>
          <w:color w:val="auto"/>
          <w:sz w:val="22"/>
        </w:rPr>
        <w:t>.</w:t>
      </w:r>
    </w:p>
    <w:p w14:paraId="7D845008" w14:textId="38F576A9" w:rsidR="00574338" w:rsidRPr="0082282A" w:rsidRDefault="0089588A" w:rsidP="00EE1CC2">
      <w:pPr>
        <w:pStyle w:val="BodyText"/>
        <w:widowControl w:val="0"/>
        <w:numPr>
          <w:ilvl w:val="2"/>
          <w:numId w:val="27"/>
        </w:numPr>
        <w:jc w:val="both"/>
        <w:rPr>
          <w:rFonts w:ascii="Arial" w:hAnsi="Arial"/>
          <w:color w:val="auto"/>
          <w:sz w:val="22"/>
          <w:u w:color="000000"/>
          <w:bdr w:val="nil"/>
        </w:rPr>
      </w:pPr>
      <w:r w:rsidRPr="0082282A">
        <w:rPr>
          <w:rFonts w:ascii="Arial" w:hAnsi="Arial"/>
          <w:color w:val="auto"/>
          <w:sz w:val="22"/>
        </w:rPr>
        <w:t>A</w:t>
      </w:r>
      <w:r w:rsidR="00AA1B4B" w:rsidRPr="0082282A">
        <w:rPr>
          <w:rFonts w:ascii="Arial" w:hAnsi="Arial"/>
          <w:color w:val="auto"/>
          <w:sz w:val="22"/>
        </w:rPr>
        <w:t xml:space="preserve">ssist </w:t>
      </w:r>
      <w:r w:rsidR="00501EF7" w:rsidRPr="0082282A">
        <w:rPr>
          <w:rFonts w:ascii="Arial" w:hAnsi="Arial" w:cs="Arial"/>
          <w:color w:val="auto"/>
          <w:sz w:val="22"/>
          <w:szCs w:val="22"/>
        </w:rPr>
        <w:t>Client</w:t>
      </w:r>
      <w:r w:rsidR="00AA1B4B" w:rsidRPr="0082282A">
        <w:rPr>
          <w:rFonts w:ascii="Arial" w:hAnsi="Arial"/>
          <w:color w:val="auto"/>
          <w:sz w:val="22"/>
        </w:rPr>
        <w:t xml:space="preserve"> in identifying </w:t>
      </w:r>
      <w:r w:rsidR="00574338" w:rsidRPr="0082282A">
        <w:rPr>
          <w:rFonts w:ascii="Arial" w:hAnsi="Arial"/>
          <w:color w:val="auto"/>
          <w:sz w:val="22"/>
        </w:rPr>
        <w:t xml:space="preserve">all </w:t>
      </w:r>
      <w:r w:rsidR="00AA1B4B" w:rsidRPr="0082282A">
        <w:rPr>
          <w:rFonts w:ascii="Arial" w:hAnsi="Arial"/>
          <w:color w:val="auto"/>
          <w:sz w:val="22"/>
        </w:rPr>
        <w:t>permits required for construction of the</w:t>
      </w:r>
      <w:r w:rsidR="00C871B1" w:rsidRPr="00C871B1">
        <w:rPr>
          <w:rFonts w:ascii="Arial" w:hAnsi="Arial"/>
          <w:color w:val="auto"/>
          <w:sz w:val="22"/>
        </w:rPr>
        <w:t xml:space="preserve"> </w:t>
      </w:r>
      <w:proofErr w:type="gramStart"/>
      <w:r w:rsidR="00AA1B4B" w:rsidRPr="0082282A">
        <w:rPr>
          <w:rFonts w:ascii="Arial" w:hAnsi="Arial"/>
          <w:color w:val="auto"/>
          <w:sz w:val="22"/>
        </w:rPr>
        <w:t>Project, and</w:t>
      </w:r>
      <w:proofErr w:type="gramEnd"/>
      <w:r w:rsidR="00AA1B4B" w:rsidRPr="0082282A">
        <w:rPr>
          <w:rFonts w:ascii="Arial" w:hAnsi="Arial"/>
          <w:color w:val="auto"/>
          <w:sz w:val="22"/>
        </w:rPr>
        <w:t xml:space="preserve"> shall perform </w:t>
      </w:r>
      <w:r w:rsidR="003312D9" w:rsidRPr="0082282A">
        <w:rPr>
          <w:rFonts w:ascii="Arial" w:hAnsi="Arial"/>
          <w:color w:val="auto"/>
          <w:sz w:val="22"/>
        </w:rPr>
        <w:t>any D</w:t>
      </w:r>
      <w:r w:rsidR="00AA1B4B" w:rsidRPr="0082282A">
        <w:rPr>
          <w:rFonts w:ascii="Arial" w:hAnsi="Arial"/>
          <w:color w:val="auto"/>
          <w:sz w:val="22"/>
        </w:rPr>
        <w:t xml:space="preserve">esign </w:t>
      </w:r>
      <w:r w:rsidR="003312D9" w:rsidRPr="0082282A">
        <w:rPr>
          <w:rFonts w:ascii="Arial" w:hAnsi="Arial"/>
          <w:color w:val="auto"/>
          <w:sz w:val="22"/>
        </w:rPr>
        <w:t>S</w:t>
      </w:r>
      <w:r w:rsidR="00AA1B4B" w:rsidRPr="0082282A">
        <w:rPr>
          <w:rFonts w:ascii="Arial" w:hAnsi="Arial"/>
          <w:color w:val="auto"/>
          <w:sz w:val="22"/>
        </w:rPr>
        <w:t>ervices as required to obtain such permits.</w:t>
      </w:r>
    </w:p>
    <w:p w14:paraId="57FF4129" w14:textId="466831A8" w:rsidR="00574338" w:rsidRPr="0082282A" w:rsidRDefault="0089588A" w:rsidP="00EE1CC2">
      <w:pPr>
        <w:pStyle w:val="BodyText"/>
        <w:widowControl w:val="0"/>
        <w:numPr>
          <w:ilvl w:val="2"/>
          <w:numId w:val="27"/>
        </w:numPr>
        <w:jc w:val="both"/>
        <w:rPr>
          <w:rFonts w:ascii="Arial" w:hAnsi="Arial"/>
          <w:i/>
          <w:color w:val="auto"/>
          <w:sz w:val="22"/>
        </w:rPr>
      </w:pPr>
      <w:r w:rsidRPr="0082282A">
        <w:rPr>
          <w:rFonts w:ascii="Arial" w:hAnsi="Arial"/>
          <w:color w:val="auto"/>
          <w:sz w:val="22"/>
          <w:u w:color="000000"/>
          <w:bdr w:val="nil"/>
        </w:rPr>
        <w:t>D</w:t>
      </w:r>
      <w:r w:rsidR="00AA1B4B" w:rsidRPr="0082282A">
        <w:rPr>
          <w:rFonts w:ascii="Arial" w:hAnsi="Arial"/>
          <w:color w:val="auto"/>
          <w:sz w:val="22"/>
          <w:u w:color="000000"/>
          <w:bdr w:val="nil"/>
        </w:rPr>
        <w:t xml:space="preserve">esign the Project taking into account Contractor’s means and methods as timely provided by </w:t>
      </w:r>
      <w:r w:rsidR="00501EF7" w:rsidRPr="0082282A">
        <w:rPr>
          <w:rFonts w:ascii="Arial" w:eastAsia="Arial Unicode MS" w:hAnsi="Arial" w:cs="Arial"/>
          <w:color w:val="auto"/>
          <w:sz w:val="22"/>
          <w:szCs w:val="22"/>
          <w:u w:color="000000"/>
          <w:bdr w:val="nil"/>
        </w:rPr>
        <w:t>Client</w:t>
      </w:r>
      <w:r w:rsidR="00515B61" w:rsidRPr="0082282A">
        <w:rPr>
          <w:rFonts w:ascii="Arial" w:eastAsia="Arial Unicode MS" w:hAnsi="Arial" w:cs="Arial"/>
          <w:color w:val="auto"/>
          <w:sz w:val="22"/>
          <w:szCs w:val="22"/>
          <w:u w:color="000000"/>
          <w:bdr w:val="nil"/>
        </w:rPr>
        <w:t xml:space="preserve"> or Contractor</w:t>
      </w:r>
      <w:r w:rsidR="00AA1B4B" w:rsidRPr="0082282A">
        <w:rPr>
          <w:rFonts w:ascii="Arial" w:hAnsi="Arial"/>
          <w:color w:val="auto"/>
          <w:sz w:val="22"/>
          <w:u w:color="000000"/>
          <w:bdr w:val="nil"/>
        </w:rPr>
        <w:t xml:space="preserve"> to Designer.  Designer shall incorporate safety in its design in compliance with the Prime Contract so that the constructability and operation and maintenance of its design include safety considerations</w:t>
      </w:r>
      <w:r w:rsidR="00130F5D" w:rsidRPr="00F66139">
        <w:rPr>
          <w:rFonts w:ascii="Arial" w:eastAsia="Arial Unicode MS" w:hAnsi="Arial" w:cs="Arial"/>
          <w:color w:val="auto"/>
          <w:sz w:val="22"/>
          <w:szCs w:val="22"/>
          <w:u w:color="000000"/>
          <w:bdr w:val="nil"/>
        </w:rPr>
        <w:t xml:space="preserve"> </w:t>
      </w:r>
      <w:r w:rsidR="00130F5D" w:rsidRPr="00406CDB">
        <w:rPr>
          <w:rFonts w:ascii="Arial" w:eastAsia="Arial Unicode MS" w:hAnsi="Arial" w:cs="Arial"/>
          <w:color w:val="auto"/>
          <w:sz w:val="22"/>
          <w:szCs w:val="22"/>
          <w:u w:color="000000"/>
          <w:bdr w:val="nil"/>
        </w:rPr>
        <w:t xml:space="preserve"> </w:t>
      </w:r>
    </w:p>
    <w:p w14:paraId="76739E47" w14:textId="4CB9E7CB" w:rsidR="003312D9" w:rsidRPr="0082282A" w:rsidRDefault="002F189A" w:rsidP="00EE1CC2">
      <w:pPr>
        <w:pStyle w:val="BodyText"/>
        <w:widowControl w:val="0"/>
        <w:numPr>
          <w:ilvl w:val="2"/>
          <w:numId w:val="27"/>
        </w:numPr>
        <w:jc w:val="both"/>
        <w:rPr>
          <w:rFonts w:ascii="Arial" w:hAnsi="Arial"/>
          <w:color w:val="auto"/>
          <w:sz w:val="22"/>
        </w:rPr>
      </w:pPr>
      <w:r w:rsidRPr="0082282A">
        <w:rPr>
          <w:rFonts w:ascii="Arial" w:hAnsi="Arial"/>
          <w:color w:val="auto"/>
          <w:sz w:val="22"/>
        </w:rPr>
        <w:t>Allow</w:t>
      </w:r>
      <w:r w:rsidR="00AA1B4B" w:rsidRPr="0082282A">
        <w:rPr>
          <w:rFonts w:ascii="Arial" w:hAnsi="Arial"/>
          <w:color w:val="auto"/>
          <w:sz w:val="22"/>
        </w:rPr>
        <w:t xml:space="preserve"> </w:t>
      </w:r>
      <w:r w:rsidR="00501EF7" w:rsidRPr="0082282A">
        <w:rPr>
          <w:rFonts w:ascii="Arial" w:hAnsi="Arial" w:cs="Arial"/>
          <w:color w:val="auto"/>
          <w:sz w:val="22"/>
          <w:szCs w:val="22"/>
        </w:rPr>
        <w:t>Client</w:t>
      </w:r>
      <w:r w:rsidRPr="0082282A">
        <w:rPr>
          <w:rFonts w:ascii="Arial" w:hAnsi="Arial"/>
          <w:color w:val="auto"/>
          <w:sz w:val="22"/>
        </w:rPr>
        <w:t xml:space="preserve"> to</w:t>
      </w:r>
      <w:r w:rsidR="00AA1B4B" w:rsidRPr="0082282A">
        <w:rPr>
          <w:rFonts w:ascii="Arial" w:hAnsi="Arial"/>
          <w:color w:val="auto"/>
          <w:sz w:val="22"/>
        </w:rPr>
        <w:t xml:space="preserve"> participate in development of specific elements of design and engineering services related to the Design Services. Designer shall cooperate in coordinating any design and engineering works performed by </w:t>
      </w:r>
      <w:r w:rsidR="00501EF7" w:rsidRPr="0082282A">
        <w:rPr>
          <w:rFonts w:ascii="Arial" w:hAnsi="Arial" w:cs="Arial"/>
          <w:color w:val="auto"/>
          <w:sz w:val="22"/>
          <w:szCs w:val="22"/>
        </w:rPr>
        <w:t>Client</w:t>
      </w:r>
      <w:r w:rsidR="00DF24BD" w:rsidRPr="0082282A">
        <w:rPr>
          <w:rFonts w:ascii="Arial" w:hAnsi="Arial" w:cs="Arial"/>
          <w:color w:val="auto"/>
          <w:sz w:val="22"/>
          <w:szCs w:val="22"/>
        </w:rPr>
        <w:t xml:space="preserve"> or </w:t>
      </w:r>
      <w:r w:rsidR="00A527F2" w:rsidRPr="0082282A">
        <w:rPr>
          <w:rFonts w:ascii="Arial" w:hAnsi="Arial" w:cs="Arial"/>
          <w:color w:val="auto"/>
          <w:sz w:val="22"/>
          <w:szCs w:val="22"/>
        </w:rPr>
        <w:t>Client’s other Support Designers</w:t>
      </w:r>
      <w:r w:rsidR="00AA1B4B" w:rsidRPr="0082282A">
        <w:rPr>
          <w:rFonts w:ascii="Arial" w:hAnsi="Arial"/>
          <w:color w:val="auto"/>
          <w:sz w:val="22"/>
        </w:rPr>
        <w:t xml:space="preserve">. </w:t>
      </w:r>
    </w:p>
    <w:p w14:paraId="3331AFC4" w14:textId="04AD5F8B" w:rsidR="003312D9" w:rsidRPr="0082282A" w:rsidRDefault="003312D9" w:rsidP="00EE1CC2">
      <w:pPr>
        <w:pStyle w:val="BodyText"/>
        <w:widowControl w:val="0"/>
        <w:numPr>
          <w:ilvl w:val="2"/>
          <w:numId w:val="27"/>
        </w:numPr>
        <w:jc w:val="both"/>
        <w:rPr>
          <w:rFonts w:ascii="Arial" w:hAnsi="Arial"/>
          <w:color w:val="auto"/>
          <w:sz w:val="22"/>
        </w:rPr>
      </w:pPr>
      <w:r w:rsidRPr="0082282A">
        <w:rPr>
          <w:rFonts w:ascii="Arial" w:hAnsi="Arial"/>
          <w:color w:val="auto"/>
          <w:sz w:val="22"/>
        </w:rPr>
        <w:t xml:space="preserve">Provide </w:t>
      </w:r>
      <w:r w:rsidR="00501EF7" w:rsidRPr="0082282A">
        <w:rPr>
          <w:rFonts w:ascii="Arial" w:hAnsi="Arial" w:cs="Arial"/>
          <w:bCs/>
          <w:color w:val="auto"/>
          <w:sz w:val="22"/>
          <w:szCs w:val="22"/>
        </w:rPr>
        <w:t>Client</w:t>
      </w:r>
      <w:r w:rsidRPr="0082282A">
        <w:rPr>
          <w:rFonts w:ascii="Arial" w:hAnsi="Arial"/>
          <w:color w:val="auto"/>
          <w:sz w:val="22"/>
        </w:rPr>
        <w:t xml:space="preserve"> with final plans and specifications consistent with the Basis of Design and the quality parameters underlying </w:t>
      </w:r>
      <w:r w:rsidR="005009C4" w:rsidRPr="0082282A">
        <w:rPr>
          <w:rFonts w:ascii="Arial" w:hAnsi="Arial"/>
          <w:color w:val="auto"/>
          <w:sz w:val="22"/>
        </w:rPr>
        <w:t>the Proposal</w:t>
      </w:r>
      <w:r w:rsidRPr="0082282A">
        <w:rPr>
          <w:rFonts w:ascii="Arial" w:hAnsi="Arial"/>
          <w:color w:val="auto"/>
          <w:sz w:val="22"/>
        </w:rPr>
        <w:t>.</w:t>
      </w:r>
    </w:p>
    <w:p w14:paraId="1430CD2B" w14:textId="6A2AF991" w:rsidR="002F189A" w:rsidRPr="0082282A" w:rsidRDefault="0089588A" w:rsidP="002F189A">
      <w:pPr>
        <w:pStyle w:val="BodyText"/>
        <w:widowControl w:val="0"/>
        <w:numPr>
          <w:ilvl w:val="2"/>
          <w:numId w:val="27"/>
        </w:numPr>
        <w:jc w:val="both"/>
        <w:rPr>
          <w:rFonts w:ascii="Arial" w:hAnsi="Arial"/>
          <w:color w:val="auto"/>
          <w:sz w:val="22"/>
        </w:rPr>
      </w:pPr>
      <w:r w:rsidRPr="0082282A">
        <w:rPr>
          <w:rFonts w:ascii="Arial" w:hAnsi="Arial"/>
          <w:color w:val="auto"/>
          <w:sz w:val="22"/>
        </w:rPr>
        <w:t>R</w:t>
      </w:r>
      <w:r w:rsidR="003312D9" w:rsidRPr="0082282A">
        <w:rPr>
          <w:rFonts w:ascii="Arial" w:hAnsi="Arial"/>
          <w:color w:val="auto"/>
          <w:sz w:val="22"/>
        </w:rPr>
        <w:t>ecommend and provide, as part of its performance under this Subcontract, any testing, sampling or subsurface, hydrological or other investigations of the site or existing facilities that it deems necessary or advisable for the performance of the Design Services</w:t>
      </w:r>
      <w:r w:rsidR="002F189A" w:rsidRPr="0082282A">
        <w:rPr>
          <w:rFonts w:ascii="Arial" w:hAnsi="Arial"/>
          <w:color w:val="auto"/>
          <w:sz w:val="22"/>
        </w:rPr>
        <w:t>.</w:t>
      </w:r>
    </w:p>
    <w:p w14:paraId="2F3BB1BB" w14:textId="78B036CA" w:rsidR="002F189A" w:rsidRPr="0082282A" w:rsidRDefault="0089588A" w:rsidP="002F189A">
      <w:pPr>
        <w:pStyle w:val="BodyText"/>
        <w:widowControl w:val="0"/>
        <w:numPr>
          <w:ilvl w:val="2"/>
          <w:numId w:val="27"/>
        </w:numPr>
        <w:jc w:val="both"/>
        <w:rPr>
          <w:rFonts w:ascii="Arial" w:hAnsi="Arial" w:cs="Arial"/>
          <w:color w:val="auto"/>
          <w:sz w:val="22"/>
          <w:szCs w:val="22"/>
        </w:rPr>
      </w:pPr>
      <w:r w:rsidRPr="0082282A">
        <w:rPr>
          <w:rFonts w:ascii="Arial" w:hAnsi="Arial" w:cs="Arial"/>
          <w:color w:val="auto"/>
          <w:sz w:val="22"/>
          <w:szCs w:val="22"/>
        </w:rPr>
        <w:t xml:space="preserve">Upon request of </w:t>
      </w:r>
      <w:r w:rsidR="00501EF7" w:rsidRPr="0082282A">
        <w:rPr>
          <w:rFonts w:ascii="Arial" w:hAnsi="Arial" w:cs="Arial"/>
          <w:color w:val="auto"/>
          <w:sz w:val="22"/>
          <w:szCs w:val="22"/>
        </w:rPr>
        <w:t>Client</w:t>
      </w:r>
      <w:r w:rsidRPr="0082282A">
        <w:rPr>
          <w:rFonts w:ascii="Arial" w:hAnsi="Arial" w:cs="Arial"/>
          <w:color w:val="auto"/>
          <w:sz w:val="22"/>
          <w:szCs w:val="22"/>
        </w:rPr>
        <w:t xml:space="preserve">, </w:t>
      </w:r>
      <w:r w:rsidR="00AA1B4B" w:rsidRPr="0082282A">
        <w:rPr>
          <w:rFonts w:ascii="Arial" w:hAnsi="Arial" w:cs="Arial"/>
          <w:color w:val="auto"/>
          <w:sz w:val="22"/>
          <w:szCs w:val="22"/>
        </w:rPr>
        <w:t xml:space="preserve">walk the site and discuss with </w:t>
      </w:r>
      <w:r w:rsidR="00501EF7" w:rsidRPr="0082282A">
        <w:rPr>
          <w:rFonts w:ascii="Arial" w:hAnsi="Arial" w:cs="Arial"/>
          <w:color w:val="auto"/>
          <w:sz w:val="22"/>
          <w:szCs w:val="22"/>
        </w:rPr>
        <w:t>Client</w:t>
      </w:r>
      <w:r w:rsidR="00AA1B4B" w:rsidRPr="0082282A">
        <w:rPr>
          <w:rFonts w:ascii="Arial" w:hAnsi="Arial" w:cs="Arial"/>
          <w:color w:val="auto"/>
          <w:sz w:val="22"/>
          <w:szCs w:val="22"/>
        </w:rPr>
        <w:t xml:space="preserve"> the plans and specifications prior to construction of any </w:t>
      </w:r>
      <w:r w:rsidR="000E2D3E" w:rsidRPr="0082282A">
        <w:rPr>
          <w:rFonts w:ascii="Arial" w:hAnsi="Arial" w:cs="Arial"/>
          <w:color w:val="auto"/>
          <w:sz w:val="22"/>
          <w:szCs w:val="22"/>
        </w:rPr>
        <w:t>portion of the Project</w:t>
      </w:r>
      <w:r w:rsidR="00AA1B4B" w:rsidRPr="0082282A">
        <w:rPr>
          <w:rFonts w:ascii="Arial" w:hAnsi="Arial" w:cs="Arial"/>
          <w:color w:val="auto"/>
          <w:sz w:val="22"/>
          <w:szCs w:val="22"/>
        </w:rPr>
        <w:t>.</w:t>
      </w:r>
    </w:p>
    <w:p w14:paraId="201E14DF" w14:textId="77777777" w:rsidR="00A065EB" w:rsidRPr="0082282A" w:rsidRDefault="0089588A" w:rsidP="00A065EB">
      <w:pPr>
        <w:pStyle w:val="BodyText"/>
        <w:widowControl w:val="0"/>
        <w:numPr>
          <w:ilvl w:val="2"/>
          <w:numId w:val="27"/>
        </w:numPr>
        <w:jc w:val="both"/>
        <w:rPr>
          <w:rFonts w:ascii="Arial" w:hAnsi="Arial"/>
          <w:color w:val="auto"/>
          <w:sz w:val="22"/>
        </w:rPr>
      </w:pPr>
      <w:r w:rsidRPr="0082282A">
        <w:rPr>
          <w:rFonts w:ascii="Arial" w:hAnsi="Arial"/>
          <w:color w:val="auto"/>
          <w:sz w:val="22"/>
        </w:rPr>
        <w:t>P</w:t>
      </w:r>
      <w:r w:rsidR="00AA1B4B" w:rsidRPr="0082282A">
        <w:rPr>
          <w:rFonts w:ascii="Arial" w:hAnsi="Arial"/>
          <w:color w:val="auto"/>
          <w:sz w:val="22"/>
        </w:rPr>
        <w:t>rovide Contractor and its subcontractors and suppliers with necessary clarifications, interpretations and corrections of the plans and specifications.</w:t>
      </w:r>
    </w:p>
    <w:p w14:paraId="3D1382DB" w14:textId="63F51A17" w:rsidR="00442BB5" w:rsidRPr="0082282A" w:rsidRDefault="0089588A" w:rsidP="00A065EB">
      <w:pPr>
        <w:pStyle w:val="BodyText"/>
        <w:widowControl w:val="0"/>
        <w:numPr>
          <w:ilvl w:val="2"/>
          <w:numId w:val="27"/>
        </w:numPr>
        <w:jc w:val="both"/>
        <w:rPr>
          <w:rFonts w:ascii="Arial" w:hAnsi="Arial" w:cs="Arial"/>
          <w:color w:val="auto"/>
          <w:sz w:val="22"/>
          <w:szCs w:val="22"/>
        </w:rPr>
      </w:pPr>
      <w:r w:rsidRPr="0082282A">
        <w:rPr>
          <w:rFonts w:ascii="Arial" w:hAnsi="Arial" w:cs="Arial"/>
          <w:color w:val="auto"/>
          <w:sz w:val="22"/>
          <w:szCs w:val="22"/>
        </w:rPr>
        <w:t>P</w:t>
      </w:r>
      <w:r w:rsidR="00AA1B4B" w:rsidRPr="0082282A">
        <w:rPr>
          <w:rFonts w:ascii="Arial" w:hAnsi="Arial" w:cs="Arial"/>
          <w:color w:val="auto"/>
          <w:sz w:val="22"/>
          <w:szCs w:val="22"/>
        </w:rPr>
        <w:t>repare as-built (record) plans from “red-lined”</w:t>
      </w:r>
      <w:r w:rsidR="00574338" w:rsidRPr="0082282A">
        <w:rPr>
          <w:rFonts w:ascii="Arial" w:hAnsi="Arial" w:cs="Arial"/>
          <w:color w:val="auto"/>
          <w:sz w:val="22"/>
          <w:szCs w:val="22"/>
        </w:rPr>
        <w:t xml:space="preserve"> </w:t>
      </w:r>
      <w:r w:rsidR="00AA1B4B" w:rsidRPr="0082282A">
        <w:rPr>
          <w:rFonts w:ascii="Arial" w:hAnsi="Arial" w:cs="Arial"/>
          <w:color w:val="auto"/>
          <w:sz w:val="22"/>
          <w:szCs w:val="22"/>
        </w:rPr>
        <w:t xml:space="preserve">plans and/or other Project documentation of field changes provided by </w:t>
      </w:r>
      <w:r w:rsidR="00501EF7" w:rsidRPr="0082282A">
        <w:rPr>
          <w:rFonts w:ascii="Arial" w:hAnsi="Arial" w:cs="Arial"/>
          <w:color w:val="auto"/>
          <w:sz w:val="22"/>
          <w:szCs w:val="22"/>
        </w:rPr>
        <w:t xml:space="preserve">Client or </w:t>
      </w:r>
      <w:r w:rsidR="00AA1B4B" w:rsidRPr="0082282A">
        <w:rPr>
          <w:rFonts w:ascii="Arial" w:hAnsi="Arial" w:cs="Arial"/>
          <w:color w:val="auto"/>
          <w:sz w:val="22"/>
          <w:szCs w:val="22"/>
        </w:rPr>
        <w:t>Contractor.</w:t>
      </w:r>
      <w:r w:rsidR="009D3116" w:rsidRPr="0082282A">
        <w:rPr>
          <w:rFonts w:ascii="Arial" w:hAnsi="Arial" w:cs="Arial"/>
          <w:color w:val="auto"/>
          <w:sz w:val="22"/>
          <w:szCs w:val="22"/>
        </w:rPr>
        <w:t xml:space="preserve">  </w:t>
      </w:r>
    </w:p>
    <w:p w14:paraId="308FEF37" w14:textId="6482252D" w:rsidR="003312D9" w:rsidRPr="0082282A" w:rsidRDefault="00AA1B4B" w:rsidP="00A065EB">
      <w:pPr>
        <w:pStyle w:val="BodyText"/>
        <w:widowControl w:val="0"/>
        <w:numPr>
          <w:ilvl w:val="2"/>
          <w:numId w:val="27"/>
        </w:numPr>
        <w:jc w:val="both"/>
        <w:rPr>
          <w:rFonts w:ascii="Arial" w:hAnsi="Arial" w:cs="Arial"/>
          <w:color w:val="auto"/>
          <w:sz w:val="22"/>
          <w:szCs w:val="22"/>
        </w:rPr>
      </w:pPr>
      <w:r w:rsidRPr="0082282A">
        <w:rPr>
          <w:rFonts w:ascii="Arial" w:hAnsi="Arial" w:cs="Arial"/>
          <w:i/>
          <w:iCs/>
          <w:color w:val="FF0000"/>
          <w:sz w:val="22"/>
          <w:szCs w:val="22"/>
        </w:rPr>
        <w:t xml:space="preserve">[Note: </w:t>
      </w:r>
      <w:r w:rsidR="002726DA">
        <w:rPr>
          <w:rFonts w:ascii="Arial" w:hAnsi="Arial" w:cs="Arial"/>
          <w:i/>
          <w:iCs/>
          <w:color w:val="FF0000"/>
          <w:sz w:val="22"/>
          <w:szCs w:val="22"/>
        </w:rPr>
        <w:t xml:space="preserve">TBD - </w:t>
      </w:r>
      <w:r w:rsidRPr="0082282A">
        <w:rPr>
          <w:rFonts w:ascii="Arial" w:hAnsi="Arial" w:cs="Arial"/>
          <w:i/>
          <w:iCs/>
          <w:color w:val="FF0000"/>
          <w:sz w:val="22"/>
          <w:szCs w:val="22"/>
        </w:rPr>
        <w:t xml:space="preserve">As appropriate for the Project, include a subsection describing requirements for Designer to visit the site on a specified basis to conduct observations and to recommend to </w:t>
      </w:r>
      <w:r w:rsidR="00501EF7" w:rsidRPr="0082282A">
        <w:rPr>
          <w:rFonts w:ascii="Arial" w:hAnsi="Arial" w:cs="Arial"/>
          <w:i/>
          <w:iCs/>
          <w:color w:val="FF0000"/>
          <w:sz w:val="22"/>
          <w:szCs w:val="22"/>
        </w:rPr>
        <w:t>Client</w:t>
      </w:r>
      <w:r w:rsidRPr="0082282A">
        <w:rPr>
          <w:rFonts w:ascii="Arial" w:hAnsi="Arial" w:cs="Arial"/>
          <w:i/>
          <w:iCs/>
          <w:color w:val="FF0000"/>
          <w:sz w:val="22"/>
          <w:szCs w:val="22"/>
        </w:rPr>
        <w:t xml:space="preserve"> the rejection or remediation of any observed construction that does not conform to the plans and specifications.]</w:t>
      </w:r>
    </w:p>
    <w:p w14:paraId="1CD8DACA" w14:textId="77777777" w:rsidR="003312D9" w:rsidRPr="0082282A" w:rsidRDefault="00AA1B4B" w:rsidP="00EE1CC2">
      <w:pPr>
        <w:pStyle w:val="BodyText"/>
        <w:widowControl w:val="0"/>
        <w:numPr>
          <w:ilvl w:val="1"/>
          <w:numId w:val="26"/>
        </w:numPr>
        <w:jc w:val="both"/>
        <w:rPr>
          <w:rFonts w:ascii="Arial" w:hAnsi="Arial" w:cs="Arial"/>
          <w:i/>
          <w:iCs/>
          <w:color w:val="auto"/>
          <w:sz w:val="22"/>
          <w:szCs w:val="22"/>
        </w:rPr>
      </w:pPr>
      <w:r w:rsidRPr="0082282A">
        <w:rPr>
          <w:rFonts w:ascii="Arial" w:hAnsi="Arial" w:cs="Arial"/>
          <w:color w:val="auto"/>
          <w:sz w:val="22"/>
          <w:szCs w:val="22"/>
          <w:u w:val="single"/>
        </w:rPr>
        <w:t>Exclusions and Clarifications</w:t>
      </w:r>
      <w:r w:rsidRPr="0082282A">
        <w:rPr>
          <w:rFonts w:ascii="Arial" w:hAnsi="Arial" w:cs="Arial"/>
          <w:color w:val="auto"/>
          <w:sz w:val="22"/>
          <w:szCs w:val="22"/>
        </w:rPr>
        <w:t xml:space="preserve"> </w:t>
      </w:r>
      <w:r w:rsidRPr="0082282A">
        <w:rPr>
          <w:rFonts w:ascii="Arial" w:hAnsi="Arial" w:cs="Arial"/>
          <w:i/>
          <w:iCs/>
          <w:color w:val="FF0000"/>
          <w:sz w:val="22"/>
          <w:szCs w:val="22"/>
        </w:rPr>
        <w:t>[Note: Complete as appropriate for the Project.]</w:t>
      </w:r>
    </w:p>
    <w:p w14:paraId="464E27A3" w14:textId="7D4DBCE2" w:rsidR="002E0851" w:rsidRPr="0082282A" w:rsidRDefault="003327E2" w:rsidP="00EE1CC2">
      <w:pPr>
        <w:pStyle w:val="BodyText"/>
        <w:widowControl w:val="0"/>
        <w:numPr>
          <w:ilvl w:val="2"/>
          <w:numId w:val="29"/>
        </w:numPr>
        <w:jc w:val="both"/>
        <w:rPr>
          <w:rFonts w:ascii="Arial" w:hAnsi="Arial"/>
          <w:i/>
          <w:color w:val="auto"/>
          <w:sz w:val="22"/>
        </w:rPr>
      </w:pPr>
      <w:r w:rsidRPr="0082282A">
        <w:rPr>
          <w:rFonts w:ascii="Arial" w:hAnsi="Arial" w:cs="Arial"/>
          <w:color w:val="auto"/>
          <w:sz w:val="22"/>
          <w:szCs w:val="22"/>
        </w:rPr>
        <w:t xml:space="preserve">The Design Services </w:t>
      </w:r>
      <w:r w:rsidR="002E0851" w:rsidRPr="0082282A">
        <w:rPr>
          <w:rFonts w:ascii="Arial" w:hAnsi="Arial" w:cs="Arial"/>
          <w:color w:val="auto"/>
          <w:sz w:val="22"/>
          <w:szCs w:val="22"/>
        </w:rPr>
        <w:t>excludes:</w:t>
      </w:r>
    </w:p>
    <w:p w14:paraId="3F537128" w14:textId="77777777" w:rsidR="00F84375" w:rsidRPr="0082282A" w:rsidRDefault="00F84375" w:rsidP="00F84375">
      <w:pPr>
        <w:pStyle w:val="BodyText"/>
        <w:widowControl w:val="0"/>
        <w:ind w:left="2160"/>
        <w:jc w:val="both"/>
        <w:rPr>
          <w:rFonts w:ascii="Arial" w:hAnsi="Arial" w:cs="Arial"/>
          <w:color w:val="auto"/>
          <w:sz w:val="22"/>
          <w:szCs w:val="22"/>
        </w:rPr>
      </w:pPr>
    </w:p>
    <w:p w14:paraId="7F28D64E" w14:textId="77777777" w:rsidR="00F84375" w:rsidRPr="0082282A" w:rsidRDefault="00F84375" w:rsidP="00F84375">
      <w:pPr>
        <w:pStyle w:val="BodyText"/>
        <w:widowControl w:val="0"/>
        <w:ind w:left="2160"/>
        <w:jc w:val="both"/>
        <w:rPr>
          <w:rFonts w:ascii="Arial" w:hAnsi="Arial" w:cs="Arial"/>
          <w:color w:val="auto"/>
          <w:sz w:val="22"/>
          <w:szCs w:val="22"/>
        </w:rPr>
      </w:pPr>
    </w:p>
    <w:p w14:paraId="5CB2792D" w14:textId="77777777" w:rsidR="00F84375" w:rsidRPr="0082282A" w:rsidRDefault="00F84375" w:rsidP="00F84375">
      <w:pPr>
        <w:pStyle w:val="BodyText"/>
        <w:widowControl w:val="0"/>
        <w:ind w:left="2160"/>
        <w:jc w:val="both"/>
        <w:rPr>
          <w:rFonts w:ascii="Arial" w:hAnsi="Arial" w:cs="Arial"/>
          <w:i/>
          <w:iCs/>
          <w:color w:val="auto"/>
          <w:sz w:val="22"/>
          <w:szCs w:val="22"/>
        </w:rPr>
      </w:pPr>
    </w:p>
    <w:p w14:paraId="45DFA384" w14:textId="43806F84" w:rsidR="00D456B4" w:rsidRPr="0082282A" w:rsidRDefault="005C5374" w:rsidP="00EE1CC2">
      <w:pPr>
        <w:pStyle w:val="BodyText"/>
        <w:widowControl w:val="0"/>
        <w:numPr>
          <w:ilvl w:val="1"/>
          <w:numId w:val="26"/>
        </w:numPr>
        <w:jc w:val="both"/>
        <w:rPr>
          <w:rFonts w:ascii="Arial" w:hAnsi="Arial" w:cs="Arial"/>
          <w:i/>
          <w:iCs/>
          <w:color w:val="auto"/>
          <w:sz w:val="22"/>
          <w:szCs w:val="22"/>
        </w:rPr>
      </w:pPr>
      <w:r w:rsidRPr="0082282A">
        <w:rPr>
          <w:rFonts w:ascii="Arial" w:hAnsi="Arial" w:cs="Arial"/>
          <w:color w:val="auto"/>
          <w:sz w:val="22"/>
          <w:szCs w:val="22"/>
          <w:u w:val="single"/>
        </w:rPr>
        <w:t>Additional Design Services</w:t>
      </w:r>
      <w:r w:rsidR="003327E2" w:rsidRPr="0082282A">
        <w:rPr>
          <w:rFonts w:ascii="Arial" w:hAnsi="Arial" w:cs="Arial"/>
          <w:color w:val="auto"/>
          <w:sz w:val="22"/>
          <w:szCs w:val="22"/>
        </w:rPr>
        <w:t xml:space="preserve">.  </w:t>
      </w:r>
      <w:r w:rsidR="00957B1D" w:rsidRPr="0082282A">
        <w:rPr>
          <w:rFonts w:ascii="Arial" w:hAnsi="Arial" w:cs="Arial"/>
          <w:color w:val="auto"/>
          <w:sz w:val="22"/>
          <w:szCs w:val="22"/>
        </w:rPr>
        <w:t xml:space="preserve">The following services </w:t>
      </w:r>
      <w:r w:rsidR="00876520" w:rsidRPr="0082282A">
        <w:rPr>
          <w:rFonts w:ascii="Arial" w:hAnsi="Arial" w:cs="Arial"/>
          <w:color w:val="auto"/>
          <w:sz w:val="22"/>
          <w:szCs w:val="22"/>
        </w:rPr>
        <w:t>may be</w:t>
      </w:r>
      <w:r w:rsidR="00957B1D" w:rsidRPr="0082282A">
        <w:rPr>
          <w:rFonts w:ascii="Arial" w:hAnsi="Arial" w:cs="Arial"/>
          <w:color w:val="auto"/>
          <w:sz w:val="22"/>
          <w:szCs w:val="22"/>
        </w:rPr>
        <w:t xml:space="preserve"> included in Design Services</w:t>
      </w:r>
      <w:r w:rsidR="009340C8" w:rsidRPr="0082282A">
        <w:rPr>
          <w:rFonts w:ascii="Arial" w:hAnsi="Arial" w:cs="Arial"/>
          <w:color w:val="auto"/>
          <w:sz w:val="22"/>
          <w:szCs w:val="22"/>
        </w:rPr>
        <w:t xml:space="preserve"> by way of a Change Order</w:t>
      </w:r>
      <w:r w:rsidR="00957B1D" w:rsidRPr="0082282A">
        <w:rPr>
          <w:rFonts w:ascii="Arial" w:hAnsi="Arial" w:cs="Arial"/>
          <w:color w:val="auto"/>
          <w:sz w:val="22"/>
          <w:szCs w:val="22"/>
        </w:rPr>
        <w:t>:</w:t>
      </w:r>
    </w:p>
    <w:p w14:paraId="2F90D592" w14:textId="77777777" w:rsidR="00D456B4" w:rsidRPr="0082282A" w:rsidRDefault="00957B1D" w:rsidP="00EE1CC2">
      <w:pPr>
        <w:pStyle w:val="BodyTextFirstIndent"/>
        <w:numPr>
          <w:ilvl w:val="2"/>
          <w:numId w:val="26"/>
        </w:numPr>
        <w:jc w:val="both"/>
        <w:rPr>
          <w:rFonts w:ascii="Arial" w:hAnsi="Arial" w:cs="Arial"/>
          <w:b/>
          <w:color w:val="auto"/>
          <w:sz w:val="22"/>
          <w:szCs w:val="22"/>
        </w:rPr>
      </w:pPr>
      <w:r w:rsidRPr="0082282A">
        <w:rPr>
          <w:rFonts w:ascii="Arial" w:hAnsi="Arial" w:cs="Arial"/>
          <w:color w:val="auto"/>
          <w:sz w:val="22"/>
          <w:szCs w:val="22"/>
        </w:rPr>
        <w:lastRenderedPageBreak/>
        <w:t>Hazardous Materials Support</w:t>
      </w:r>
      <w:r w:rsidRPr="0082282A">
        <w:rPr>
          <w:rFonts w:ascii="Arial" w:hAnsi="Arial" w:cs="Arial"/>
          <w:b/>
          <w:color w:val="auto"/>
          <w:sz w:val="22"/>
          <w:szCs w:val="22"/>
        </w:rPr>
        <w:t xml:space="preserve">. </w:t>
      </w:r>
      <w:r w:rsidR="00D456B4" w:rsidRPr="0082282A">
        <w:rPr>
          <w:rFonts w:ascii="Arial" w:hAnsi="Arial" w:cs="Arial"/>
          <w:b/>
          <w:color w:val="auto"/>
          <w:sz w:val="22"/>
          <w:szCs w:val="22"/>
        </w:rPr>
        <w:t xml:space="preserve"> </w:t>
      </w:r>
      <w:r w:rsidR="00D456B4" w:rsidRPr="0082282A">
        <w:rPr>
          <w:rFonts w:ascii="Arial" w:hAnsi="Arial" w:cs="Arial"/>
          <w:color w:val="auto"/>
          <w:sz w:val="22"/>
          <w:szCs w:val="22"/>
        </w:rPr>
        <w:t xml:space="preserve"> Designer shall:</w:t>
      </w:r>
    </w:p>
    <w:p w14:paraId="625E1AFA" w14:textId="77777777" w:rsidR="00D456B4" w:rsidRPr="00F66139" w:rsidRDefault="00D456B4" w:rsidP="00EE1CC2">
      <w:pPr>
        <w:pStyle w:val="BodyTextFirstIndent"/>
        <w:numPr>
          <w:ilvl w:val="3"/>
          <w:numId w:val="26"/>
        </w:numPr>
        <w:jc w:val="both"/>
        <w:rPr>
          <w:rFonts w:ascii="Arial" w:hAnsi="Arial" w:cs="Arial"/>
          <w:b/>
          <w:color w:val="auto"/>
          <w:sz w:val="22"/>
          <w:szCs w:val="22"/>
        </w:rPr>
      </w:pPr>
      <w:r w:rsidRPr="0082282A">
        <w:rPr>
          <w:rFonts w:ascii="Arial" w:hAnsi="Arial" w:cs="Arial"/>
          <w:color w:val="auto"/>
          <w:sz w:val="22"/>
          <w:szCs w:val="22"/>
        </w:rPr>
        <w:t>I</w:t>
      </w:r>
      <w:r w:rsidR="00957B1D" w:rsidRPr="0082282A">
        <w:rPr>
          <w:rFonts w:ascii="Arial" w:hAnsi="Arial" w:cs="Arial"/>
          <w:color w:val="auto"/>
          <w:sz w:val="22"/>
          <w:szCs w:val="22"/>
        </w:rPr>
        <w:t>nvestigate and prepare recommendations for remediation or disposal of hazardous materials encountered</w:t>
      </w:r>
      <w:r w:rsidR="00957B1D" w:rsidRPr="00F66139">
        <w:rPr>
          <w:rFonts w:ascii="Arial" w:hAnsi="Arial" w:cs="Arial"/>
          <w:color w:val="auto"/>
          <w:sz w:val="22"/>
          <w:szCs w:val="22"/>
        </w:rPr>
        <w:t xml:space="preserve"> on the Project site</w:t>
      </w:r>
      <w:r w:rsidRPr="00F66139">
        <w:rPr>
          <w:rFonts w:ascii="Arial" w:hAnsi="Arial" w:cs="Arial"/>
          <w:color w:val="auto"/>
          <w:sz w:val="22"/>
          <w:szCs w:val="22"/>
        </w:rPr>
        <w:t>.</w:t>
      </w:r>
    </w:p>
    <w:p w14:paraId="4F3DD9F6" w14:textId="77777777" w:rsidR="00D456B4" w:rsidRPr="00F66139" w:rsidRDefault="00D12A1D" w:rsidP="00EE1CC2">
      <w:pPr>
        <w:pStyle w:val="BodyTextFirstIndent"/>
        <w:numPr>
          <w:ilvl w:val="2"/>
          <w:numId w:val="26"/>
        </w:numPr>
        <w:jc w:val="both"/>
        <w:rPr>
          <w:rFonts w:ascii="Arial" w:hAnsi="Arial" w:cs="Arial"/>
          <w:b/>
          <w:color w:val="auto"/>
          <w:sz w:val="22"/>
          <w:szCs w:val="22"/>
        </w:rPr>
      </w:pPr>
      <w:r w:rsidRPr="00F66139">
        <w:rPr>
          <w:rFonts w:ascii="Arial" w:hAnsi="Arial" w:cs="Arial"/>
          <w:bCs/>
          <w:color w:val="auto"/>
          <w:sz w:val="22"/>
          <w:szCs w:val="22"/>
        </w:rPr>
        <w:t>Field Design Support</w:t>
      </w:r>
      <w:r w:rsidR="00DC5266" w:rsidRPr="00F66139">
        <w:rPr>
          <w:rFonts w:ascii="Arial" w:hAnsi="Arial" w:cs="Arial"/>
          <w:bCs/>
          <w:color w:val="auto"/>
          <w:sz w:val="22"/>
          <w:szCs w:val="22"/>
        </w:rPr>
        <w:t xml:space="preserve">. </w:t>
      </w:r>
      <w:r w:rsidR="00D456B4" w:rsidRPr="00F66139">
        <w:rPr>
          <w:rFonts w:ascii="Arial" w:hAnsi="Arial" w:cs="Arial"/>
          <w:bCs/>
          <w:color w:val="auto"/>
          <w:sz w:val="22"/>
          <w:szCs w:val="22"/>
        </w:rPr>
        <w:t xml:space="preserve"> Designer shall:</w:t>
      </w:r>
    </w:p>
    <w:p w14:paraId="12DF96D9" w14:textId="77777777" w:rsidR="00D456B4" w:rsidRPr="00F66139" w:rsidRDefault="00DC5266" w:rsidP="00EE1CC2">
      <w:pPr>
        <w:pStyle w:val="BodyTextFirstIndent"/>
        <w:numPr>
          <w:ilvl w:val="3"/>
          <w:numId w:val="26"/>
        </w:numPr>
        <w:jc w:val="both"/>
        <w:rPr>
          <w:rFonts w:ascii="Arial" w:hAnsi="Arial" w:cs="Arial"/>
          <w:b/>
          <w:color w:val="auto"/>
          <w:sz w:val="22"/>
          <w:szCs w:val="22"/>
        </w:rPr>
      </w:pPr>
      <w:r w:rsidRPr="00F66139">
        <w:rPr>
          <w:rFonts w:ascii="Arial" w:hAnsi="Arial" w:cs="Arial"/>
          <w:bCs/>
          <w:color w:val="auto"/>
          <w:sz w:val="22"/>
          <w:szCs w:val="22"/>
        </w:rPr>
        <w:t>A</w:t>
      </w:r>
      <w:r w:rsidR="00D12A1D" w:rsidRPr="00F66139">
        <w:rPr>
          <w:rFonts w:ascii="Arial" w:hAnsi="Arial" w:cs="Arial"/>
          <w:color w:val="auto"/>
          <w:sz w:val="22"/>
          <w:szCs w:val="22"/>
        </w:rPr>
        <w:t>ppoint a qualified, responsible member of the design team to be the contact person for al</w:t>
      </w:r>
      <w:r w:rsidRPr="00F66139">
        <w:rPr>
          <w:rFonts w:ascii="Arial" w:hAnsi="Arial" w:cs="Arial"/>
          <w:color w:val="auto"/>
          <w:sz w:val="22"/>
          <w:szCs w:val="22"/>
        </w:rPr>
        <w:t>l</w:t>
      </w:r>
      <w:r w:rsidR="00D456B4" w:rsidRPr="00F66139">
        <w:rPr>
          <w:rFonts w:ascii="Arial" w:hAnsi="Arial" w:cs="Arial"/>
          <w:color w:val="auto"/>
          <w:sz w:val="22"/>
          <w:szCs w:val="22"/>
        </w:rPr>
        <w:t xml:space="preserve"> field design support services</w:t>
      </w:r>
      <w:r w:rsidR="007E710D" w:rsidRPr="00F66139">
        <w:rPr>
          <w:rFonts w:ascii="Arial" w:hAnsi="Arial" w:cs="Arial"/>
          <w:color w:val="auto"/>
          <w:sz w:val="22"/>
          <w:szCs w:val="22"/>
        </w:rPr>
        <w:t>;</w:t>
      </w:r>
    </w:p>
    <w:p w14:paraId="26AACC90" w14:textId="77777777" w:rsidR="00D456B4" w:rsidRPr="00F66139" w:rsidRDefault="00D456B4" w:rsidP="00EE1CC2">
      <w:pPr>
        <w:pStyle w:val="BodyTextFirstIndent"/>
        <w:numPr>
          <w:ilvl w:val="3"/>
          <w:numId w:val="26"/>
        </w:numPr>
        <w:jc w:val="both"/>
        <w:rPr>
          <w:rFonts w:ascii="Arial" w:hAnsi="Arial" w:cs="Arial"/>
          <w:b/>
          <w:color w:val="auto"/>
          <w:sz w:val="22"/>
          <w:szCs w:val="22"/>
        </w:rPr>
      </w:pPr>
      <w:r w:rsidRPr="00F66139">
        <w:rPr>
          <w:rFonts w:ascii="Arial" w:hAnsi="Arial" w:cs="Arial"/>
          <w:color w:val="auto"/>
          <w:sz w:val="22"/>
          <w:szCs w:val="22"/>
        </w:rPr>
        <w:t>R</w:t>
      </w:r>
      <w:r w:rsidR="00D12A1D" w:rsidRPr="00F66139">
        <w:rPr>
          <w:rFonts w:ascii="Arial" w:hAnsi="Arial" w:cs="Arial"/>
          <w:bCs/>
          <w:color w:val="auto"/>
          <w:sz w:val="22"/>
          <w:szCs w:val="22"/>
        </w:rPr>
        <w:t>eview work</w:t>
      </w:r>
      <w:r w:rsidR="00DC5266" w:rsidRPr="00F66139">
        <w:rPr>
          <w:rFonts w:ascii="Arial" w:hAnsi="Arial" w:cs="Arial"/>
          <w:bCs/>
          <w:color w:val="auto"/>
          <w:sz w:val="22"/>
          <w:szCs w:val="22"/>
        </w:rPr>
        <w:t xml:space="preserve">ing drawings for temporary work; </w:t>
      </w:r>
    </w:p>
    <w:p w14:paraId="01767FF7" w14:textId="77777777" w:rsidR="00D456B4" w:rsidRPr="00F66139" w:rsidRDefault="00D456B4" w:rsidP="00EE1CC2">
      <w:pPr>
        <w:pStyle w:val="BodyTextFirstIndent"/>
        <w:numPr>
          <w:ilvl w:val="3"/>
          <w:numId w:val="26"/>
        </w:numPr>
        <w:jc w:val="both"/>
        <w:rPr>
          <w:rFonts w:ascii="Arial" w:hAnsi="Arial" w:cs="Arial"/>
          <w:b/>
          <w:color w:val="auto"/>
          <w:sz w:val="22"/>
          <w:szCs w:val="22"/>
        </w:rPr>
      </w:pPr>
      <w:r w:rsidRPr="00F66139">
        <w:rPr>
          <w:rFonts w:ascii="Arial" w:hAnsi="Arial" w:cs="Arial"/>
          <w:bCs/>
          <w:color w:val="auto"/>
          <w:sz w:val="22"/>
          <w:szCs w:val="22"/>
        </w:rPr>
        <w:t>A</w:t>
      </w:r>
      <w:r w:rsidR="00D12A1D" w:rsidRPr="00F66139">
        <w:rPr>
          <w:rFonts w:ascii="Arial" w:hAnsi="Arial" w:cs="Arial"/>
          <w:bCs/>
          <w:color w:val="auto"/>
          <w:sz w:val="22"/>
          <w:szCs w:val="22"/>
        </w:rPr>
        <w:t>ssist in evaluations of changes in field conditions or unanticip</w:t>
      </w:r>
      <w:r w:rsidR="00DC5266" w:rsidRPr="00F66139">
        <w:rPr>
          <w:rFonts w:ascii="Arial" w:hAnsi="Arial" w:cs="Arial"/>
          <w:bCs/>
          <w:color w:val="auto"/>
          <w:sz w:val="22"/>
          <w:szCs w:val="22"/>
        </w:rPr>
        <w:t>ated different field conditions;</w:t>
      </w:r>
    </w:p>
    <w:p w14:paraId="3A17DD6E" w14:textId="3143062D" w:rsidR="00D456B4" w:rsidRPr="00F66139" w:rsidRDefault="00D456B4" w:rsidP="00EE1CC2">
      <w:pPr>
        <w:pStyle w:val="BodyTextFirstIndent"/>
        <w:numPr>
          <w:ilvl w:val="3"/>
          <w:numId w:val="26"/>
        </w:numPr>
        <w:jc w:val="both"/>
        <w:rPr>
          <w:rFonts w:ascii="Arial" w:hAnsi="Arial" w:cs="Arial"/>
          <w:b/>
          <w:color w:val="auto"/>
          <w:sz w:val="22"/>
          <w:szCs w:val="22"/>
        </w:rPr>
      </w:pPr>
      <w:r w:rsidRPr="00F66139">
        <w:rPr>
          <w:rFonts w:ascii="Arial" w:hAnsi="Arial" w:cs="Arial"/>
          <w:bCs/>
          <w:color w:val="auto"/>
          <w:sz w:val="22"/>
          <w:szCs w:val="22"/>
        </w:rPr>
        <w:t>M</w:t>
      </w:r>
      <w:r w:rsidR="00D12A1D" w:rsidRPr="00F66139">
        <w:rPr>
          <w:rFonts w:ascii="Arial" w:hAnsi="Arial" w:cs="Arial"/>
          <w:bCs/>
          <w:color w:val="auto"/>
          <w:sz w:val="22"/>
          <w:szCs w:val="22"/>
        </w:rPr>
        <w:t xml:space="preserve">ake revisions to the plans and specifications as necessitated by changed field conditions or as a result of a request by </w:t>
      </w:r>
      <w:r w:rsidR="00501EF7">
        <w:rPr>
          <w:rFonts w:ascii="Arial" w:hAnsi="Arial" w:cs="Arial"/>
          <w:bCs/>
          <w:color w:val="auto"/>
          <w:sz w:val="22"/>
          <w:szCs w:val="22"/>
        </w:rPr>
        <w:t>Client</w:t>
      </w:r>
      <w:r w:rsidR="00D12A1D" w:rsidRPr="00F66139">
        <w:rPr>
          <w:rFonts w:ascii="Arial" w:hAnsi="Arial" w:cs="Arial"/>
          <w:bCs/>
          <w:color w:val="auto"/>
          <w:sz w:val="22"/>
          <w:szCs w:val="22"/>
        </w:rPr>
        <w:t xml:space="preserve"> for </w:t>
      </w:r>
      <w:r w:rsidR="00DC5266" w:rsidRPr="00F66139">
        <w:rPr>
          <w:rFonts w:ascii="Arial" w:hAnsi="Arial" w:cs="Arial"/>
          <w:bCs/>
          <w:color w:val="auto"/>
          <w:sz w:val="22"/>
          <w:szCs w:val="22"/>
        </w:rPr>
        <w:t xml:space="preserve">changes in construction details after the issuance for construction of the subject plans and specifications; and </w:t>
      </w:r>
    </w:p>
    <w:p w14:paraId="40968F5E" w14:textId="77777777" w:rsidR="00D456B4" w:rsidRPr="00F66139" w:rsidRDefault="00D456B4" w:rsidP="00EE1CC2">
      <w:pPr>
        <w:pStyle w:val="BodyTextFirstIndent"/>
        <w:numPr>
          <w:ilvl w:val="3"/>
          <w:numId w:val="26"/>
        </w:numPr>
        <w:jc w:val="both"/>
        <w:rPr>
          <w:rFonts w:ascii="Arial" w:hAnsi="Arial" w:cs="Arial"/>
          <w:b/>
          <w:color w:val="auto"/>
          <w:sz w:val="22"/>
          <w:szCs w:val="22"/>
        </w:rPr>
      </w:pPr>
      <w:r w:rsidRPr="00F66139">
        <w:rPr>
          <w:rFonts w:ascii="Arial" w:hAnsi="Arial" w:cs="Arial"/>
          <w:bCs/>
          <w:color w:val="auto"/>
          <w:sz w:val="22"/>
          <w:szCs w:val="22"/>
        </w:rPr>
        <w:t>E</w:t>
      </w:r>
      <w:r w:rsidR="00D12A1D" w:rsidRPr="00F66139">
        <w:rPr>
          <w:rFonts w:ascii="Arial" w:hAnsi="Arial" w:cs="Arial"/>
          <w:bCs/>
          <w:color w:val="auto"/>
          <w:sz w:val="22"/>
          <w:szCs w:val="22"/>
        </w:rPr>
        <w:t>valuate and assist in the resolution of work that does not conform to the plans and specifications. Such assistance may include, but is not limited to, rendering a professional opinion regarding the advisability or acceptability of incorporating the nonconforming work in the Project and revising the plans and specifications as required to remedy the nonconforming work.</w:t>
      </w:r>
    </w:p>
    <w:p w14:paraId="6B06D63F" w14:textId="77777777" w:rsidR="00D456B4" w:rsidRPr="00F66139" w:rsidRDefault="00D12A1D" w:rsidP="00EE1CC2">
      <w:pPr>
        <w:pStyle w:val="BodyTextFirstIndent"/>
        <w:numPr>
          <w:ilvl w:val="2"/>
          <w:numId w:val="26"/>
        </w:numPr>
        <w:jc w:val="both"/>
        <w:rPr>
          <w:rFonts w:ascii="Arial" w:hAnsi="Arial" w:cs="Arial"/>
          <w:b/>
          <w:color w:val="auto"/>
          <w:sz w:val="22"/>
          <w:szCs w:val="22"/>
        </w:rPr>
      </w:pPr>
      <w:r w:rsidRPr="00F66139">
        <w:rPr>
          <w:rFonts w:ascii="Arial" w:hAnsi="Arial" w:cs="Arial"/>
          <w:bCs/>
          <w:color w:val="auto"/>
          <w:sz w:val="22"/>
          <w:szCs w:val="22"/>
        </w:rPr>
        <w:t>Geotechnical Services</w:t>
      </w:r>
      <w:r w:rsidR="00DC5266" w:rsidRPr="00F66139">
        <w:rPr>
          <w:rFonts w:ascii="Arial" w:hAnsi="Arial" w:cs="Arial"/>
          <w:bCs/>
          <w:color w:val="auto"/>
          <w:sz w:val="22"/>
          <w:szCs w:val="22"/>
        </w:rPr>
        <w:t xml:space="preserve">. </w:t>
      </w:r>
      <w:r w:rsidR="00D456B4" w:rsidRPr="00F66139">
        <w:rPr>
          <w:rFonts w:ascii="Arial" w:hAnsi="Arial" w:cs="Arial"/>
          <w:bCs/>
          <w:color w:val="auto"/>
          <w:sz w:val="22"/>
          <w:szCs w:val="22"/>
        </w:rPr>
        <w:t xml:space="preserve"> Designer shall</w:t>
      </w:r>
      <w:r w:rsidR="00DC5266" w:rsidRPr="00F66139">
        <w:rPr>
          <w:rFonts w:ascii="Arial" w:hAnsi="Arial" w:cs="Arial"/>
          <w:bCs/>
          <w:color w:val="auto"/>
          <w:sz w:val="22"/>
          <w:szCs w:val="22"/>
        </w:rPr>
        <w:t>:</w:t>
      </w:r>
    </w:p>
    <w:p w14:paraId="00562B92" w14:textId="77777777" w:rsidR="00D456B4" w:rsidRPr="00F66139" w:rsidRDefault="00DC5266" w:rsidP="00EE1CC2">
      <w:pPr>
        <w:pStyle w:val="BodyTextFirstIndent"/>
        <w:numPr>
          <w:ilvl w:val="3"/>
          <w:numId w:val="26"/>
        </w:numPr>
        <w:jc w:val="both"/>
        <w:rPr>
          <w:rFonts w:ascii="Arial" w:hAnsi="Arial" w:cs="Arial"/>
          <w:b/>
          <w:color w:val="auto"/>
          <w:sz w:val="22"/>
          <w:szCs w:val="22"/>
        </w:rPr>
      </w:pPr>
      <w:r w:rsidRPr="00F66139">
        <w:rPr>
          <w:rFonts w:ascii="Arial" w:hAnsi="Arial" w:cs="Arial"/>
          <w:bCs/>
          <w:color w:val="auto"/>
          <w:sz w:val="22"/>
          <w:szCs w:val="22"/>
        </w:rPr>
        <w:t>E</w:t>
      </w:r>
      <w:r w:rsidR="00D12A1D" w:rsidRPr="00F66139">
        <w:rPr>
          <w:rFonts w:ascii="Arial" w:hAnsi="Arial" w:cs="Arial"/>
          <w:bCs/>
          <w:color w:val="auto"/>
          <w:sz w:val="22"/>
          <w:szCs w:val="22"/>
        </w:rPr>
        <w:t xml:space="preserve">valuate conditions in the field when they differ from those shown on the plans </w:t>
      </w:r>
      <w:r w:rsidR="00412C71" w:rsidRPr="00F66139">
        <w:rPr>
          <w:rFonts w:ascii="Arial" w:hAnsi="Arial" w:cs="Arial"/>
          <w:bCs/>
          <w:color w:val="auto"/>
          <w:sz w:val="22"/>
          <w:szCs w:val="22"/>
        </w:rPr>
        <w:t>or</w:t>
      </w:r>
      <w:r w:rsidR="00D12A1D" w:rsidRPr="00F66139">
        <w:rPr>
          <w:rFonts w:ascii="Arial" w:hAnsi="Arial" w:cs="Arial"/>
          <w:bCs/>
          <w:color w:val="auto"/>
          <w:sz w:val="22"/>
          <w:szCs w:val="22"/>
        </w:rPr>
        <w:t xml:space="preserve"> differ from condi</w:t>
      </w:r>
      <w:r w:rsidR="00412C71" w:rsidRPr="00F66139">
        <w:rPr>
          <w:rFonts w:ascii="Arial" w:hAnsi="Arial" w:cs="Arial"/>
          <w:bCs/>
          <w:color w:val="auto"/>
          <w:sz w:val="22"/>
          <w:szCs w:val="22"/>
        </w:rPr>
        <w:t>tions anticipated in the design;</w:t>
      </w:r>
    </w:p>
    <w:p w14:paraId="04D23D1C" w14:textId="7350C369" w:rsidR="00D456B4" w:rsidRPr="00F66139" w:rsidRDefault="00DC5266" w:rsidP="00EE1CC2">
      <w:pPr>
        <w:pStyle w:val="BodyTextFirstIndent"/>
        <w:numPr>
          <w:ilvl w:val="3"/>
          <w:numId w:val="26"/>
        </w:numPr>
        <w:jc w:val="both"/>
        <w:rPr>
          <w:rFonts w:ascii="Arial" w:hAnsi="Arial" w:cs="Arial"/>
          <w:b/>
          <w:color w:val="auto"/>
          <w:sz w:val="22"/>
          <w:szCs w:val="22"/>
        </w:rPr>
      </w:pPr>
      <w:r w:rsidRPr="00F66139">
        <w:rPr>
          <w:rFonts w:ascii="Arial" w:hAnsi="Arial" w:cs="Arial"/>
          <w:bCs/>
          <w:color w:val="auto"/>
          <w:sz w:val="22"/>
          <w:szCs w:val="22"/>
        </w:rPr>
        <w:t>E</w:t>
      </w:r>
      <w:r w:rsidR="00D12A1D" w:rsidRPr="00F66139">
        <w:rPr>
          <w:rFonts w:ascii="Arial" w:hAnsi="Arial" w:cs="Arial"/>
          <w:bCs/>
          <w:color w:val="auto"/>
          <w:sz w:val="22"/>
          <w:szCs w:val="22"/>
        </w:rPr>
        <w:t xml:space="preserve">valuate the data derived from the readings being made on the settlement monument plates at bridge foundations and surcharge areas, and recommend to </w:t>
      </w:r>
      <w:r w:rsidR="00501EF7">
        <w:rPr>
          <w:rFonts w:ascii="Arial" w:hAnsi="Arial" w:cs="Arial"/>
          <w:bCs/>
          <w:color w:val="auto"/>
          <w:sz w:val="22"/>
          <w:szCs w:val="22"/>
        </w:rPr>
        <w:t>Client</w:t>
      </w:r>
      <w:r w:rsidR="00D12A1D" w:rsidRPr="00F66139">
        <w:rPr>
          <w:rFonts w:ascii="Arial" w:hAnsi="Arial" w:cs="Arial"/>
          <w:bCs/>
          <w:color w:val="auto"/>
          <w:sz w:val="22"/>
          <w:szCs w:val="22"/>
        </w:rPr>
        <w:t xml:space="preserve"> the projected and actu</w:t>
      </w:r>
      <w:r w:rsidR="00412C71" w:rsidRPr="00F66139">
        <w:rPr>
          <w:rFonts w:ascii="Arial" w:hAnsi="Arial" w:cs="Arial"/>
          <w:bCs/>
          <w:color w:val="auto"/>
          <w:sz w:val="22"/>
          <w:szCs w:val="22"/>
        </w:rPr>
        <w:t>al end of the settlement period;</w:t>
      </w:r>
    </w:p>
    <w:p w14:paraId="107F1013" w14:textId="60344AAE" w:rsidR="00D456B4" w:rsidRPr="00F66139" w:rsidRDefault="00DC5266" w:rsidP="00EE1CC2">
      <w:pPr>
        <w:pStyle w:val="BodyTextFirstIndent"/>
        <w:numPr>
          <w:ilvl w:val="3"/>
          <w:numId w:val="26"/>
        </w:numPr>
        <w:jc w:val="both"/>
        <w:rPr>
          <w:rFonts w:ascii="Arial" w:hAnsi="Arial" w:cs="Arial"/>
          <w:b/>
          <w:color w:val="auto"/>
          <w:sz w:val="22"/>
          <w:szCs w:val="22"/>
        </w:rPr>
      </w:pPr>
      <w:r w:rsidRPr="00F66139">
        <w:rPr>
          <w:rFonts w:ascii="Arial" w:hAnsi="Arial" w:cs="Arial"/>
          <w:bCs/>
          <w:color w:val="auto"/>
          <w:sz w:val="22"/>
          <w:szCs w:val="22"/>
        </w:rPr>
        <w:t>A</w:t>
      </w:r>
      <w:r w:rsidR="00D12A1D" w:rsidRPr="00F66139">
        <w:rPr>
          <w:rFonts w:ascii="Arial" w:hAnsi="Arial" w:cs="Arial"/>
          <w:bCs/>
          <w:color w:val="auto"/>
          <w:sz w:val="22"/>
          <w:szCs w:val="22"/>
        </w:rPr>
        <w:t xml:space="preserve">ssist </w:t>
      </w:r>
      <w:r w:rsidR="00501EF7">
        <w:rPr>
          <w:rFonts w:ascii="Arial" w:hAnsi="Arial" w:cs="Arial"/>
          <w:bCs/>
          <w:color w:val="auto"/>
          <w:sz w:val="22"/>
          <w:szCs w:val="22"/>
        </w:rPr>
        <w:t>Client</w:t>
      </w:r>
      <w:r w:rsidR="00D12A1D" w:rsidRPr="00F66139">
        <w:rPr>
          <w:rFonts w:ascii="Arial" w:hAnsi="Arial" w:cs="Arial"/>
          <w:bCs/>
          <w:color w:val="auto"/>
          <w:sz w:val="22"/>
          <w:szCs w:val="22"/>
        </w:rPr>
        <w:t xml:space="preserve"> in providing interpretation of field conditions for fill compaction, placement and monitoring of wick drains or similar systems to accelerate subsoil consolidation, cut stability, embankment stability, limits of remedial excavation, and </w:t>
      </w:r>
      <w:r w:rsidR="00412C71" w:rsidRPr="00F66139">
        <w:rPr>
          <w:rFonts w:ascii="Arial" w:hAnsi="Arial" w:cs="Arial"/>
          <w:bCs/>
          <w:color w:val="auto"/>
          <w:sz w:val="22"/>
          <w:szCs w:val="22"/>
        </w:rPr>
        <w:t xml:space="preserve">similar soil related conditions; and </w:t>
      </w:r>
    </w:p>
    <w:p w14:paraId="759873E3" w14:textId="77777777" w:rsidR="00C50F3C" w:rsidRPr="00F66139" w:rsidRDefault="00DC5266" w:rsidP="00EE1CC2">
      <w:pPr>
        <w:pStyle w:val="BodyTextFirstIndent"/>
        <w:numPr>
          <w:ilvl w:val="3"/>
          <w:numId w:val="26"/>
        </w:numPr>
        <w:jc w:val="both"/>
        <w:rPr>
          <w:rFonts w:ascii="Arial" w:hAnsi="Arial" w:cs="Arial"/>
          <w:b/>
          <w:color w:val="auto"/>
          <w:sz w:val="22"/>
          <w:szCs w:val="22"/>
        </w:rPr>
      </w:pPr>
      <w:r w:rsidRPr="00F66139">
        <w:rPr>
          <w:rFonts w:ascii="Arial" w:hAnsi="Arial" w:cs="Arial"/>
          <w:bCs/>
          <w:color w:val="auto"/>
          <w:sz w:val="22"/>
          <w:szCs w:val="22"/>
        </w:rPr>
        <w:t>D</w:t>
      </w:r>
      <w:r w:rsidR="00D12A1D" w:rsidRPr="00F66139">
        <w:rPr>
          <w:rFonts w:ascii="Arial" w:hAnsi="Arial" w:cs="Arial"/>
          <w:bCs/>
          <w:color w:val="auto"/>
          <w:sz w:val="22"/>
          <w:szCs w:val="22"/>
        </w:rPr>
        <w:t xml:space="preserve">etermine elevations for pre-drilling piles and evaluate down-drag loads when changes from </w:t>
      </w:r>
      <w:r w:rsidR="00412C71" w:rsidRPr="00F66139">
        <w:rPr>
          <w:rFonts w:ascii="Arial" w:hAnsi="Arial" w:cs="Arial"/>
          <w:bCs/>
          <w:color w:val="auto"/>
          <w:sz w:val="22"/>
          <w:szCs w:val="22"/>
        </w:rPr>
        <w:t xml:space="preserve">design, </w:t>
      </w:r>
      <w:r w:rsidR="00D12A1D" w:rsidRPr="00F66139">
        <w:rPr>
          <w:rFonts w:ascii="Arial" w:hAnsi="Arial" w:cs="Arial"/>
          <w:bCs/>
          <w:color w:val="auto"/>
          <w:sz w:val="22"/>
          <w:szCs w:val="22"/>
        </w:rPr>
        <w:t>plans</w:t>
      </w:r>
      <w:r w:rsidR="00412C71" w:rsidRPr="00F66139">
        <w:rPr>
          <w:rFonts w:ascii="Arial" w:hAnsi="Arial" w:cs="Arial"/>
          <w:bCs/>
          <w:color w:val="auto"/>
          <w:sz w:val="22"/>
          <w:szCs w:val="22"/>
        </w:rPr>
        <w:t>,</w:t>
      </w:r>
      <w:r w:rsidR="00D12A1D" w:rsidRPr="00F66139">
        <w:rPr>
          <w:rFonts w:ascii="Arial" w:hAnsi="Arial" w:cs="Arial"/>
          <w:bCs/>
          <w:color w:val="auto"/>
          <w:sz w:val="22"/>
          <w:szCs w:val="22"/>
        </w:rPr>
        <w:t xml:space="preserve"> and specifications are required during</w:t>
      </w:r>
      <w:r w:rsidR="00412C71" w:rsidRPr="00F66139">
        <w:rPr>
          <w:rFonts w:ascii="Arial" w:hAnsi="Arial" w:cs="Arial"/>
          <w:bCs/>
          <w:color w:val="auto"/>
          <w:sz w:val="22"/>
          <w:szCs w:val="22"/>
        </w:rPr>
        <w:t xml:space="preserve"> the performance of the Work</w:t>
      </w:r>
      <w:r w:rsidR="00D12A1D" w:rsidRPr="00F66139">
        <w:rPr>
          <w:rFonts w:ascii="Arial" w:hAnsi="Arial" w:cs="Arial"/>
          <w:bCs/>
          <w:color w:val="auto"/>
          <w:sz w:val="22"/>
          <w:szCs w:val="22"/>
        </w:rPr>
        <w:t>.</w:t>
      </w:r>
    </w:p>
    <w:p w14:paraId="74A2D452" w14:textId="7D4F303F" w:rsidR="002F189A" w:rsidRPr="00F66139" w:rsidRDefault="002F189A" w:rsidP="00F81631">
      <w:pPr>
        <w:widowControl w:val="0"/>
        <w:spacing w:after="120"/>
        <w:ind w:left="2160" w:hanging="720"/>
        <w:jc w:val="both"/>
        <w:rPr>
          <w:rFonts w:ascii="Arial" w:hAnsi="Arial" w:cs="Arial"/>
          <w:bCs/>
          <w:color w:val="auto"/>
          <w:sz w:val="22"/>
          <w:szCs w:val="22"/>
        </w:rPr>
        <w:sectPr w:rsidR="002F189A" w:rsidRPr="00F66139" w:rsidSect="00AE084E">
          <w:headerReference w:type="default" r:id="rId20"/>
          <w:footerReference w:type="default" r:id="rId21"/>
          <w:pgSz w:w="12240" w:h="15840" w:code="1"/>
          <w:pgMar w:top="720" w:right="720" w:bottom="720" w:left="720" w:header="288" w:footer="288" w:gutter="0"/>
          <w:pgNumType w:start="1"/>
          <w:cols w:space="720"/>
          <w:docGrid w:linePitch="326"/>
        </w:sectPr>
      </w:pPr>
      <w:r w:rsidRPr="00F66139">
        <w:rPr>
          <w:rFonts w:ascii="Arial" w:hAnsi="Arial" w:cs="Arial"/>
          <w:bCs/>
          <w:color w:val="auto"/>
          <w:sz w:val="22"/>
          <w:szCs w:val="22"/>
        </w:rPr>
        <w:t>iv.</w:t>
      </w:r>
      <w:r w:rsidRPr="00F66139">
        <w:rPr>
          <w:rFonts w:ascii="Arial" w:hAnsi="Arial" w:cs="Arial"/>
          <w:bCs/>
          <w:color w:val="auto"/>
          <w:sz w:val="22"/>
          <w:szCs w:val="22"/>
        </w:rPr>
        <w:tab/>
        <w:t>Shop Drawings. Design</w:t>
      </w:r>
      <w:r w:rsidR="00856FCB" w:rsidRPr="00F66139">
        <w:rPr>
          <w:rFonts w:ascii="Arial" w:hAnsi="Arial" w:cs="Arial"/>
          <w:bCs/>
          <w:color w:val="auto"/>
          <w:sz w:val="22"/>
          <w:szCs w:val="22"/>
        </w:rPr>
        <w:t>er</w:t>
      </w:r>
      <w:r w:rsidRPr="00F66139">
        <w:rPr>
          <w:rFonts w:ascii="Arial" w:hAnsi="Arial" w:cs="Arial"/>
          <w:bCs/>
          <w:color w:val="auto"/>
          <w:sz w:val="22"/>
          <w:szCs w:val="22"/>
        </w:rPr>
        <w:t xml:space="preserve"> shall review and approve (or take other appropriate action in respect of) Contractor’s submittals such as shop drawings, product data and samples, material certifications and such other submittals as may be required by the Prime Contract.</w:t>
      </w:r>
    </w:p>
    <w:p w14:paraId="25B831F8" w14:textId="7D619A76" w:rsidR="00F14B75" w:rsidRPr="00F66139" w:rsidRDefault="00F14B75" w:rsidP="00EE1CC2">
      <w:pPr>
        <w:pStyle w:val="Heading1"/>
        <w:widowControl w:val="0"/>
        <w:spacing w:after="120"/>
        <w:jc w:val="both"/>
        <w:rPr>
          <w:rFonts w:ascii="Arial" w:hAnsi="Arial" w:cs="Arial"/>
          <w:b/>
          <w:color w:val="auto"/>
          <w:sz w:val="22"/>
          <w:szCs w:val="22"/>
        </w:rPr>
      </w:pPr>
      <w:r w:rsidRPr="001417D2">
        <w:rPr>
          <w:rFonts w:ascii="Arial" w:hAnsi="Arial" w:cs="Arial"/>
          <w:b/>
          <w:color w:val="auto"/>
          <w:sz w:val="22"/>
          <w:szCs w:val="22"/>
        </w:rPr>
        <w:lastRenderedPageBreak/>
        <w:t>3</w:t>
      </w:r>
      <w:r w:rsidR="00D456B4" w:rsidRPr="00F81631">
        <w:rPr>
          <w:rFonts w:ascii="Arial" w:hAnsi="Arial"/>
          <w:b/>
          <w:i/>
          <w:color w:val="auto"/>
          <w:sz w:val="22"/>
        </w:rPr>
        <w:t>.</w:t>
      </w:r>
      <w:r w:rsidR="00D456B4" w:rsidRPr="00F66139">
        <w:rPr>
          <w:rFonts w:ascii="Arial" w:hAnsi="Arial" w:cs="Arial"/>
          <w:b/>
          <w:i/>
          <w:color w:val="auto"/>
          <w:sz w:val="22"/>
          <w:szCs w:val="22"/>
        </w:rPr>
        <w:tab/>
      </w:r>
      <w:r w:rsidR="00476F75">
        <w:rPr>
          <w:rFonts w:ascii="Arial" w:hAnsi="Arial" w:cs="Arial"/>
          <w:b/>
          <w:color w:val="auto"/>
          <w:sz w:val="22"/>
          <w:szCs w:val="22"/>
          <w:u w:val="single"/>
        </w:rPr>
        <w:t>INTEGRATED PROJECT CONTROLS</w:t>
      </w:r>
    </w:p>
    <w:p w14:paraId="0DD9AF2F" w14:textId="246F91DC" w:rsidR="00FD1ECD" w:rsidRPr="00FD1ECD" w:rsidRDefault="008E766B" w:rsidP="00F81631">
      <w:pPr>
        <w:widowControl w:val="0"/>
        <w:numPr>
          <w:ilvl w:val="1"/>
          <w:numId w:val="30"/>
        </w:numPr>
        <w:spacing w:after="120"/>
        <w:jc w:val="both"/>
        <w:rPr>
          <w:rFonts w:ascii="Arial" w:hAnsi="Arial"/>
          <w:sz w:val="22"/>
        </w:rPr>
      </w:pPr>
      <w:r>
        <w:rPr>
          <w:rFonts w:ascii="Arial" w:hAnsi="Arial"/>
          <w:sz w:val="22"/>
        </w:rPr>
        <w:t>Within the first 30 days</w:t>
      </w:r>
      <w:r w:rsidR="00A772DF">
        <w:rPr>
          <w:rFonts w:ascii="Arial" w:hAnsi="Arial"/>
          <w:sz w:val="22"/>
        </w:rPr>
        <w:t xml:space="preserve"> after project award, </w:t>
      </w:r>
      <w:r w:rsidR="0071234F" w:rsidRPr="00F81631">
        <w:rPr>
          <w:rFonts w:ascii="Arial" w:hAnsi="Arial"/>
          <w:sz w:val="22"/>
        </w:rPr>
        <w:t xml:space="preserve">Designer and </w:t>
      </w:r>
      <w:r w:rsidR="0071234F" w:rsidRPr="001375CA">
        <w:rPr>
          <w:rFonts w:ascii="Arial" w:hAnsi="Arial" w:cs="Arial"/>
          <w:sz w:val="22"/>
          <w:szCs w:val="20"/>
        </w:rPr>
        <w:t xml:space="preserve">Client </w:t>
      </w:r>
      <w:r w:rsidR="00003AD6">
        <w:rPr>
          <w:rFonts w:ascii="Arial" w:hAnsi="Arial" w:cs="Arial"/>
          <w:sz w:val="22"/>
          <w:szCs w:val="20"/>
        </w:rPr>
        <w:t>shall</w:t>
      </w:r>
      <w:r w:rsidR="00003AD6" w:rsidRPr="001375CA">
        <w:rPr>
          <w:rFonts w:ascii="Arial" w:hAnsi="Arial" w:cs="Arial"/>
          <w:sz w:val="22"/>
          <w:szCs w:val="20"/>
        </w:rPr>
        <w:t xml:space="preserve"> </w:t>
      </w:r>
      <w:r w:rsidR="0071234F" w:rsidRPr="001375CA">
        <w:rPr>
          <w:rFonts w:ascii="Arial" w:hAnsi="Arial" w:cs="Arial"/>
          <w:sz w:val="22"/>
          <w:szCs w:val="20"/>
        </w:rPr>
        <w:t xml:space="preserve">agree on </w:t>
      </w:r>
      <w:r w:rsidR="0071234F" w:rsidRPr="00F81631">
        <w:rPr>
          <w:rFonts w:ascii="Arial" w:hAnsi="Arial"/>
          <w:sz w:val="22"/>
        </w:rPr>
        <w:t>a hierarchical work breakdown structure</w:t>
      </w:r>
      <w:r w:rsidR="00B5609A">
        <w:rPr>
          <w:rFonts w:ascii="Arial" w:hAnsi="Arial"/>
          <w:sz w:val="22"/>
        </w:rPr>
        <w:t xml:space="preserve"> </w:t>
      </w:r>
      <w:r w:rsidR="009D171F">
        <w:rPr>
          <w:rFonts w:ascii="Arial" w:hAnsi="Arial"/>
          <w:sz w:val="22"/>
        </w:rPr>
        <w:t>for</w:t>
      </w:r>
      <w:r w:rsidR="00B5609A">
        <w:rPr>
          <w:rFonts w:ascii="Arial" w:hAnsi="Arial"/>
          <w:sz w:val="22"/>
        </w:rPr>
        <w:t xml:space="preserve"> </w:t>
      </w:r>
      <w:r w:rsidR="00981BB0">
        <w:rPr>
          <w:rFonts w:ascii="Arial" w:hAnsi="Arial"/>
          <w:sz w:val="22"/>
        </w:rPr>
        <w:t xml:space="preserve">defined </w:t>
      </w:r>
      <w:r w:rsidR="00B5609A">
        <w:rPr>
          <w:rFonts w:ascii="Arial" w:hAnsi="Arial"/>
          <w:sz w:val="22"/>
        </w:rPr>
        <w:t>scope items and design packages</w:t>
      </w:r>
      <w:r w:rsidR="0071234F" w:rsidRPr="00F81631">
        <w:rPr>
          <w:rFonts w:ascii="Arial" w:hAnsi="Arial"/>
          <w:sz w:val="22"/>
        </w:rPr>
        <w:t xml:space="preserve"> for purposes of tracking design progress</w:t>
      </w:r>
      <w:r w:rsidR="0071234F" w:rsidRPr="001375CA">
        <w:rPr>
          <w:rFonts w:ascii="Arial" w:hAnsi="Arial" w:cs="Arial"/>
          <w:sz w:val="22"/>
          <w:szCs w:val="20"/>
        </w:rPr>
        <w:t xml:space="preserve">. </w:t>
      </w:r>
      <w:r w:rsidR="00F2478B" w:rsidRPr="00F2478B">
        <w:rPr>
          <w:rFonts w:ascii="Arial" w:hAnsi="Arial" w:cs="Arial"/>
          <w:sz w:val="22"/>
          <w:szCs w:val="20"/>
        </w:rPr>
        <w:t xml:space="preserve">Designer and Client </w:t>
      </w:r>
      <w:r w:rsidR="00981BB0">
        <w:rPr>
          <w:rFonts w:ascii="Arial" w:hAnsi="Arial" w:cs="Arial"/>
          <w:sz w:val="22"/>
          <w:szCs w:val="20"/>
        </w:rPr>
        <w:t>shall</w:t>
      </w:r>
      <w:r w:rsidR="00F2478B" w:rsidRPr="00F2478B">
        <w:rPr>
          <w:rFonts w:ascii="Arial" w:hAnsi="Arial" w:cs="Arial"/>
          <w:sz w:val="22"/>
          <w:szCs w:val="20"/>
        </w:rPr>
        <w:t xml:space="preserve"> </w:t>
      </w:r>
      <w:r w:rsidR="009A4E49">
        <w:rPr>
          <w:rFonts w:ascii="Arial" w:hAnsi="Arial" w:cs="Arial"/>
          <w:sz w:val="22"/>
          <w:szCs w:val="20"/>
        </w:rPr>
        <w:t>establish</w:t>
      </w:r>
      <w:r w:rsidR="00F2478B" w:rsidRPr="00F2478B">
        <w:rPr>
          <w:rFonts w:ascii="Arial" w:hAnsi="Arial" w:cs="Arial"/>
          <w:sz w:val="22"/>
          <w:szCs w:val="20"/>
        </w:rPr>
        <w:t xml:space="preserve"> design progress claiming rules that will be used to track design progress on each scope item and design package. </w:t>
      </w:r>
      <w:r w:rsidR="00BB2333">
        <w:rPr>
          <w:rFonts w:ascii="Arial" w:hAnsi="Arial" w:cs="Arial"/>
          <w:sz w:val="22"/>
          <w:szCs w:val="20"/>
        </w:rPr>
        <w:t>An e</w:t>
      </w:r>
      <w:r w:rsidR="00F2478B" w:rsidRPr="00F2478B">
        <w:rPr>
          <w:rFonts w:ascii="Arial" w:hAnsi="Arial" w:cs="Arial"/>
          <w:sz w:val="22"/>
          <w:szCs w:val="20"/>
        </w:rPr>
        <w:t xml:space="preserve">xample </w:t>
      </w:r>
      <w:r w:rsidR="00BB2333">
        <w:rPr>
          <w:rFonts w:ascii="Arial" w:hAnsi="Arial" w:cs="Arial"/>
          <w:sz w:val="22"/>
          <w:szCs w:val="20"/>
        </w:rPr>
        <w:t xml:space="preserve">of the </w:t>
      </w:r>
      <w:r w:rsidR="00113D24">
        <w:rPr>
          <w:rFonts w:ascii="Arial" w:hAnsi="Arial" w:cs="Arial"/>
          <w:sz w:val="22"/>
          <w:szCs w:val="20"/>
        </w:rPr>
        <w:t xml:space="preserve">hierarchical </w:t>
      </w:r>
      <w:r w:rsidR="00F2478B" w:rsidRPr="00F2478B">
        <w:rPr>
          <w:rFonts w:ascii="Arial" w:hAnsi="Arial" w:cs="Arial"/>
          <w:sz w:val="22"/>
          <w:szCs w:val="20"/>
        </w:rPr>
        <w:t xml:space="preserve">work breakdown structure, design package plan and claiming rules are provided in </w:t>
      </w:r>
      <w:r w:rsidR="00CD0662">
        <w:rPr>
          <w:rFonts w:ascii="Arial" w:hAnsi="Arial" w:cs="Arial"/>
          <w:sz w:val="22"/>
          <w:szCs w:val="20"/>
        </w:rPr>
        <w:t>Exhibit</w:t>
      </w:r>
      <w:r w:rsidR="00F2478B" w:rsidRPr="00F2478B">
        <w:rPr>
          <w:rFonts w:ascii="Arial" w:hAnsi="Arial" w:cs="Arial"/>
          <w:sz w:val="22"/>
          <w:szCs w:val="20"/>
        </w:rPr>
        <w:t xml:space="preserve"> </w:t>
      </w:r>
      <w:r w:rsidR="000B3C5E">
        <w:rPr>
          <w:rFonts w:ascii="Arial" w:hAnsi="Arial" w:cs="Arial"/>
          <w:sz w:val="22"/>
          <w:szCs w:val="20"/>
        </w:rPr>
        <w:t>“</w:t>
      </w:r>
      <w:r w:rsidR="00F2478B" w:rsidRPr="00F2478B">
        <w:rPr>
          <w:rFonts w:ascii="Arial" w:hAnsi="Arial" w:cs="Arial"/>
          <w:sz w:val="22"/>
          <w:szCs w:val="20"/>
        </w:rPr>
        <w:t>A</w:t>
      </w:r>
      <w:r w:rsidR="000B3C5E">
        <w:rPr>
          <w:rFonts w:ascii="Arial" w:hAnsi="Arial" w:cs="Arial"/>
          <w:sz w:val="22"/>
          <w:szCs w:val="20"/>
        </w:rPr>
        <w:t>-6”</w:t>
      </w:r>
      <w:r w:rsidR="00F2478B" w:rsidRPr="00F2478B">
        <w:rPr>
          <w:rFonts w:ascii="Arial" w:hAnsi="Arial" w:cs="Arial"/>
          <w:sz w:val="22"/>
          <w:szCs w:val="20"/>
        </w:rPr>
        <w:t xml:space="preserve">. </w:t>
      </w:r>
    </w:p>
    <w:p w14:paraId="048FF94C" w14:textId="48C46D8A" w:rsidR="00996557" w:rsidRDefault="00A844FE" w:rsidP="00F81631">
      <w:pPr>
        <w:widowControl w:val="0"/>
        <w:numPr>
          <w:ilvl w:val="1"/>
          <w:numId w:val="30"/>
        </w:numPr>
        <w:spacing w:after="120"/>
        <w:jc w:val="both"/>
        <w:rPr>
          <w:rFonts w:ascii="Arial" w:hAnsi="Arial"/>
          <w:sz w:val="22"/>
        </w:rPr>
      </w:pPr>
      <w:r>
        <w:rPr>
          <w:rFonts w:ascii="Arial" w:hAnsi="Arial" w:cs="Arial"/>
          <w:sz w:val="22"/>
          <w:szCs w:val="20"/>
        </w:rPr>
        <w:t xml:space="preserve">On a weekly basis, </w:t>
      </w:r>
      <w:r w:rsidR="0071234F" w:rsidRPr="001375CA">
        <w:rPr>
          <w:rFonts w:ascii="Arial" w:hAnsi="Arial" w:cs="Arial"/>
          <w:sz w:val="22"/>
          <w:szCs w:val="20"/>
        </w:rPr>
        <w:t xml:space="preserve">Designer shall provide progress claiming and input to Client’s “earned value” </w:t>
      </w:r>
      <w:r w:rsidR="001F7E8F">
        <w:rPr>
          <w:rFonts w:ascii="Arial" w:hAnsi="Arial" w:cs="Arial"/>
          <w:sz w:val="22"/>
          <w:szCs w:val="20"/>
        </w:rPr>
        <w:t>Integrated P</w:t>
      </w:r>
      <w:r w:rsidR="0071234F" w:rsidRPr="001375CA">
        <w:rPr>
          <w:rFonts w:ascii="Arial" w:hAnsi="Arial" w:cs="Arial"/>
          <w:sz w:val="22"/>
          <w:szCs w:val="20"/>
        </w:rPr>
        <w:t xml:space="preserve">roject </w:t>
      </w:r>
      <w:r w:rsidR="001F7E8F">
        <w:rPr>
          <w:rFonts w:ascii="Arial" w:hAnsi="Arial" w:cs="Arial"/>
          <w:sz w:val="22"/>
          <w:szCs w:val="20"/>
        </w:rPr>
        <w:t>C</w:t>
      </w:r>
      <w:r w:rsidR="0071234F" w:rsidRPr="001375CA">
        <w:rPr>
          <w:rFonts w:ascii="Arial" w:hAnsi="Arial" w:cs="Arial"/>
          <w:sz w:val="22"/>
          <w:szCs w:val="20"/>
        </w:rPr>
        <w:t>ontrols system</w:t>
      </w:r>
      <w:r>
        <w:rPr>
          <w:rFonts w:ascii="Arial" w:hAnsi="Arial" w:cs="Arial"/>
          <w:sz w:val="22"/>
          <w:szCs w:val="20"/>
        </w:rPr>
        <w:t>.</w:t>
      </w:r>
      <w:r w:rsidR="0071234F" w:rsidRPr="001375CA">
        <w:rPr>
          <w:rFonts w:ascii="Arial" w:hAnsi="Arial" w:cs="Arial"/>
          <w:sz w:val="22"/>
          <w:szCs w:val="20"/>
        </w:rPr>
        <w:t xml:space="preserve"> </w:t>
      </w:r>
    </w:p>
    <w:p w14:paraId="203B5FEB" w14:textId="622C1C07" w:rsidR="00722213" w:rsidRPr="00F81631" w:rsidRDefault="00722213" w:rsidP="00722213">
      <w:pPr>
        <w:widowControl w:val="0"/>
        <w:numPr>
          <w:ilvl w:val="2"/>
          <w:numId w:val="30"/>
        </w:numPr>
        <w:spacing w:after="120"/>
        <w:jc w:val="both"/>
        <w:rPr>
          <w:rFonts w:ascii="Arial" w:hAnsi="Arial"/>
          <w:sz w:val="22"/>
        </w:rPr>
      </w:pPr>
      <w:r w:rsidRPr="001375CA">
        <w:rPr>
          <w:rFonts w:ascii="Arial" w:hAnsi="Arial" w:cs="Arial"/>
          <w:sz w:val="22"/>
          <w:szCs w:val="20"/>
          <w:u w:val="single"/>
        </w:rPr>
        <w:t>Progress Claiming</w:t>
      </w:r>
      <w:r w:rsidRPr="001375CA">
        <w:rPr>
          <w:rFonts w:ascii="Arial" w:hAnsi="Arial" w:cs="Arial"/>
          <w:sz w:val="22"/>
          <w:szCs w:val="20"/>
        </w:rPr>
        <w:t>: Designer shall claim</w:t>
      </w:r>
      <w:r w:rsidRPr="00F81631">
        <w:rPr>
          <w:rFonts w:ascii="Arial" w:hAnsi="Arial"/>
          <w:sz w:val="22"/>
        </w:rPr>
        <w:t xml:space="preserve"> progress associated with each element and level of the WBS</w:t>
      </w:r>
      <w:r w:rsidRPr="001375CA">
        <w:rPr>
          <w:rFonts w:ascii="Arial" w:hAnsi="Arial" w:cs="Arial"/>
          <w:sz w:val="22"/>
          <w:szCs w:val="20"/>
        </w:rPr>
        <w:t xml:space="preserve"> within Client’s </w:t>
      </w:r>
      <w:r w:rsidR="00F95837">
        <w:rPr>
          <w:rFonts w:ascii="Arial" w:hAnsi="Arial" w:cs="Arial"/>
          <w:sz w:val="22"/>
          <w:szCs w:val="20"/>
        </w:rPr>
        <w:t>Integrated P</w:t>
      </w:r>
      <w:r w:rsidRPr="001375CA">
        <w:rPr>
          <w:rFonts w:ascii="Arial" w:hAnsi="Arial" w:cs="Arial"/>
          <w:sz w:val="22"/>
          <w:szCs w:val="20"/>
        </w:rPr>
        <w:t xml:space="preserve">roject </w:t>
      </w:r>
      <w:r w:rsidR="00F95837">
        <w:rPr>
          <w:rFonts w:ascii="Arial" w:hAnsi="Arial" w:cs="Arial"/>
          <w:sz w:val="22"/>
          <w:szCs w:val="20"/>
        </w:rPr>
        <w:t>C</w:t>
      </w:r>
      <w:r w:rsidRPr="001375CA">
        <w:rPr>
          <w:rFonts w:ascii="Arial" w:hAnsi="Arial" w:cs="Arial"/>
          <w:sz w:val="22"/>
          <w:szCs w:val="20"/>
        </w:rPr>
        <w:t>ontrols system</w:t>
      </w:r>
      <w:r w:rsidRPr="00F81631">
        <w:rPr>
          <w:rFonts w:ascii="Arial" w:hAnsi="Arial"/>
          <w:sz w:val="22"/>
        </w:rPr>
        <w:t xml:space="preserve"> </w:t>
      </w:r>
      <w:r>
        <w:rPr>
          <w:rFonts w:ascii="Arial" w:hAnsi="Arial"/>
          <w:sz w:val="22"/>
        </w:rPr>
        <w:t xml:space="preserve">no later than close of business Saturday each week </w:t>
      </w:r>
      <w:r w:rsidRPr="00F81631">
        <w:rPr>
          <w:rFonts w:ascii="Arial" w:hAnsi="Arial"/>
          <w:sz w:val="22"/>
        </w:rPr>
        <w:t xml:space="preserve">and </w:t>
      </w:r>
      <w:r w:rsidRPr="001375CA">
        <w:rPr>
          <w:rFonts w:ascii="Arial" w:hAnsi="Arial" w:cs="Arial"/>
          <w:sz w:val="22"/>
          <w:szCs w:val="20"/>
        </w:rPr>
        <w:t xml:space="preserve">provide </w:t>
      </w:r>
      <w:r w:rsidRPr="00F81631">
        <w:rPr>
          <w:rFonts w:ascii="Arial" w:hAnsi="Arial"/>
          <w:sz w:val="22"/>
        </w:rPr>
        <w:t>actual man-hours of services performed</w:t>
      </w:r>
      <w:r>
        <w:rPr>
          <w:rFonts w:ascii="Arial" w:hAnsi="Arial"/>
          <w:sz w:val="22"/>
        </w:rPr>
        <w:t xml:space="preserve"> no later than close of business each Monday </w:t>
      </w:r>
      <w:r w:rsidR="0090218A">
        <w:rPr>
          <w:rFonts w:ascii="Arial" w:hAnsi="Arial"/>
          <w:sz w:val="22"/>
        </w:rPr>
        <w:t>for</w:t>
      </w:r>
      <w:r>
        <w:rPr>
          <w:rFonts w:ascii="Arial" w:hAnsi="Arial"/>
          <w:sz w:val="22"/>
        </w:rPr>
        <w:t xml:space="preserve"> the previous week</w:t>
      </w:r>
      <w:r w:rsidRPr="00F81631">
        <w:rPr>
          <w:rFonts w:ascii="Arial" w:hAnsi="Arial"/>
          <w:sz w:val="22"/>
        </w:rPr>
        <w:t xml:space="preserve">. </w:t>
      </w:r>
    </w:p>
    <w:p w14:paraId="3B4A2DAE" w14:textId="0586CD40" w:rsidR="002F7D8A" w:rsidRDefault="0027363A" w:rsidP="00DD76E6">
      <w:pPr>
        <w:widowControl w:val="0"/>
        <w:numPr>
          <w:ilvl w:val="2"/>
          <w:numId w:val="30"/>
        </w:numPr>
        <w:spacing w:after="120"/>
        <w:jc w:val="both"/>
        <w:rPr>
          <w:rFonts w:ascii="Arial" w:hAnsi="Arial"/>
          <w:sz w:val="22"/>
        </w:rPr>
      </w:pPr>
      <w:r w:rsidRPr="00DD76E6">
        <w:rPr>
          <w:rFonts w:ascii="Arial" w:hAnsi="Arial"/>
          <w:sz w:val="22"/>
          <w:u w:val="single"/>
        </w:rPr>
        <w:t>Progress Reporting</w:t>
      </w:r>
      <w:r w:rsidRPr="0027363A">
        <w:rPr>
          <w:rFonts w:ascii="Arial" w:hAnsi="Arial"/>
          <w:sz w:val="22"/>
        </w:rPr>
        <w:t xml:space="preserve">: </w:t>
      </w:r>
      <w:r w:rsidR="00677F43">
        <w:rPr>
          <w:rFonts w:ascii="Arial" w:hAnsi="Arial"/>
          <w:sz w:val="22"/>
        </w:rPr>
        <w:t xml:space="preserve">Once progress is claimed, </w:t>
      </w:r>
      <w:r w:rsidR="00445E7B">
        <w:rPr>
          <w:rFonts w:ascii="Arial" w:hAnsi="Arial"/>
          <w:sz w:val="22"/>
        </w:rPr>
        <w:t xml:space="preserve">Client will provide Designer earned value </w:t>
      </w:r>
      <w:r w:rsidR="00FD5106">
        <w:rPr>
          <w:rFonts w:ascii="Arial" w:hAnsi="Arial"/>
          <w:sz w:val="22"/>
        </w:rPr>
        <w:t xml:space="preserve">reports and </w:t>
      </w:r>
      <w:r w:rsidR="00445E7B">
        <w:rPr>
          <w:rFonts w:ascii="Arial" w:hAnsi="Arial"/>
          <w:sz w:val="22"/>
        </w:rPr>
        <w:t>information</w:t>
      </w:r>
      <w:r w:rsidR="00500100">
        <w:rPr>
          <w:rFonts w:ascii="Arial" w:hAnsi="Arial"/>
          <w:sz w:val="22"/>
        </w:rPr>
        <w:t xml:space="preserve"> </w:t>
      </w:r>
      <w:r w:rsidR="00B5254B">
        <w:rPr>
          <w:rFonts w:ascii="Arial" w:hAnsi="Arial"/>
          <w:sz w:val="22"/>
        </w:rPr>
        <w:t>for the previous week</w:t>
      </w:r>
      <w:r w:rsidR="00445E7B">
        <w:rPr>
          <w:rFonts w:ascii="Arial" w:hAnsi="Arial"/>
          <w:sz w:val="22"/>
        </w:rPr>
        <w:t>.</w:t>
      </w:r>
      <w:r w:rsidR="009D6707" w:rsidRPr="009D6707">
        <w:rPr>
          <w:rFonts w:ascii="Arial" w:hAnsi="Arial" w:cs="Arial"/>
          <w:sz w:val="22"/>
          <w:szCs w:val="20"/>
        </w:rPr>
        <w:t xml:space="preserve"> </w:t>
      </w:r>
    </w:p>
    <w:p w14:paraId="29AE7F98" w14:textId="54A3C8DD" w:rsidR="0071234F" w:rsidRPr="00F81631" w:rsidRDefault="006D34E5" w:rsidP="00F81631">
      <w:pPr>
        <w:widowControl w:val="0"/>
        <w:numPr>
          <w:ilvl w:val="1"/>
          <w:numId w:val="30"/>
        </w:numPr>
        <w:spacing w:after="120"/>
        <w:jc w:val="both"/>
        <w:rPr>
          <w:rFonts w:ascii="Arial" w:hAnsi="Arial"/>
          <w:sz w:val="22"/>
        </w:rPr>
      </w:pPr>
      <w:r>
        <w:rPr>
          <w:rFonts w:ascii="Arial" w:hAnsi="Arial"/>
          <w:sz w:val="22"/>
        </w:rPr>
        <w:t xml:space="preserve">On a monthly basis, </w:t>
      </w:r>
      <w:r w:rsidR="0071234F" w:rsidRPr="001375CA">
        <w:rPr>
          <w:rFonts w:ascii="Arial" w:hAnsi="Arial" w:cs="Arial"/>
          <w:sz w:val="22"/>
          <w:szCs w:val="20"/>
        </w:rPr>
        <w:t>Designer shall provide</w:t>
      </w:r>
      <w:r w:rsidR="00996557">
        <w:rPr>
          <w:rFonts w:ascii="Arial" w:hAnsi="Arial" w:cs="Arial"/>
          <w:sz w:val="22"/>
          <w:szCs w:val="20"/>
        </w:rPr>
        <w:t xml:space="preserve"> to Client</w:t>
      </w:r>
      <w:r w:rsidR="0071234F" w:rsidRPr="00F81631">
        <w:rPr>
          <w:rFonts w:ascii="Arial" w:hAnsi="Arial"/>
          <w:sz w:val="22"/>
        </w:rPr>
        <w:t>, the following information</w:t>
      </w:r>
      <w:r w:rsidR="000C05E7">
        <w:rPr>
          <w:rFonts w:ascii="Arial" w:hAnsi="Arial"/>
          <w:sz w:val="22"/>
        </w:rPr>
        <w:t xml:space="preserve"> so that</w:t>
      </w:r>
      <w:r w:rsidR="000C05E7" w:rsidRPr="000C05E7">
        <w:rPr>
          <w:rFonts w:ascii="Arial" w:hAnsi="Arial" w:cs="Arial"/>
          <w:sz w:val="22"/>
          <w:szCs w:val="20"/>
        </w:rPr>
        <w:t xml:space="preserve"> </w:t>
      </w:r>
      <w:r w:rsidR="000C05E7" w:rsidRPr="001375CA">
        <w:rPr>
          <w:rFonts w:ascii="Arial" w:hAnsi="Arial" w:cs="Arial"/>
          <w:sz w:val="22"/>
          <w:szCs w:val="20"/>
        </w:rPr>
        <w:t>Client</w:t>
      </w:r>
      <w:r w:rsidR="000C05E7" w:rsidRPr="00F81631">
        <w:rPr>
          <w:rFonts w:ascii="Arial" w:hAnsi="Arial"/>
          <w:sz w:val="22"/>
        </w:rPr>
        <w:t xml:space="preserve"> </w:t>
      </w:r>
      <w:r w:rsidR="000C05E7">
        <w:rPr>
          <w:rFonts w:ascii="Arial" w:hAnsi="Arial"/>
          <w:sz w:val="22"/>
        </w:rPr>
        <w:t xml:space="preserve">can </w:t>
      </w:r>
      <w:r w:rsidR="000C05E7" w:rsidRPr="00F81631">
        <w:rPr>
          <w:rFonts w:ascii="Arial" w:hAnsi="Arial"/>
          <w:sz w:val="22"/>
        </w:rPr>
        <w:t xml:space="preserve">prepare a monthly Design </w:t>
      </w:r>
      <w:r w:rsidR="000C05E7">
        <w:rPr>
          <w:rFonts w:ascii="Arial" w:hAnsi="Arial"/>
          <w:sz w:val="22"/>
        </w:rPr>
        <w:t>Progress</w:t>
      </w:r>
      <w:r w:rsidR="000C05E7" w:rsidRPr="00F81631">
        <w:rPr>
          <w:rFonts w:ascii="Arial" w:hAnsi="Arial"/>
          <w:sz w:val="22"/>
        </w:rPr>
        <w:t xml:space="preserve"> Report for submission to Contractor</w:t>
      </w:r>
      <w:r w:rsidR="0071234F" w:rsidRPr="00F81631">
        <w:rPr>
          <w:rFonts w:ascii="Arial" w:hAnsi="Arial"/>
          <w:sz w:val="22"/>
        </w:rPr>
        <w:t>:</w:t>
      </w:r>
    </w:p>
    <w:p w14:paraId="2661B5E6" w14:textId="5673A557" w:rsidR="0071234F" w:rsidRPr="00F81631" w:rsidRDefault="0071234F" w:rsidP="00F81631">
      <w:pPr>
        <w:widowControl w:val="0"/>
        <w:numPr>
          <w:ilvl w:val="2"/>
          <w:numId w:val="30"/>
        </w:numPr>
        <w:spacing w:after="120"/>
        <w:jc w:val="both"/>
        <w:rPr>
          <w:rFonts w:ascii="Arial" w:hAnsi="Arial"/>
          <w:sz w:val="22"/>
        </w:rPr>
      </w:pPr>
      <w:r w:rsidRPr="00F81631">
        <w:rPr>
          <w:rFonts w:ascii="Arial" w:hAnsi="Arial"/>
          <w:sz w:val="22"/>
          <w:u w:val="single"/>
        </w:rPr>
        <w:t>Narrative</w:t>
      </w:r>
      <w:r w:rsidRPr="001375CA">
        <w:rPr>
          <w:rFonts w:ascii="Arial" w:hAnsi="Arial" w:cs="Arial"/>
          <w:sz w:val="22"/>
          <w:szCs w:val="20"/>
        </w:rPr>
        <w:t>:</w:t>
      </w:r>
      <w:r w:rsidRPr="00F81631">
        <w:rPr>
          <w:rFonts w:ascii="Arial" w:hAnsi="Arial"/>
          <w:sz w:val="22"/>
        </w:rPr>
        <w:t xml:space="preserve"> Description of services (including the services of Designer’s </w:t>
      </w:r>
      <w:r w:rsidRPr="001375CA">
        <w:rPr>
          <w:rFonts w:ascii="Arial" w:hAnsi="Arial" w:cs="Arial"/>
          <w:sz w:val="22"/>
          <w:szCs w:val="20"/>
        </w:rPr>
        <w:t>subcontractors</w:t>
      </w:r>
      <w:r w:rsidRPr="00F81631">
        <w:rPr>
          <w:rFonts w:ascii="Arial" w:hAnsi="Arial"/>
          <w:sz w:val="22"/>
        </w:rPr>
        <w:t>) performed during the previous reporting period; the current status of design; the identification of current design issues, including suggestions for resolution; description of services to be performed during the next period and documentation of potential change orders.</w:t>
      </w:r>
    </w:p>
    <w:p w14:paraId="4E8B6251" w14:textId="1BABA798" w:rsidR="0071234F" w:rsidRPr="00F81631" w:rsidRDefault="0071234F" w:rsidP="00F81631">
      <w:pPr>
        <w:widowControl w:val="0"/>
        <w:numPr>
          <w:ilvl w:val="2"/>
          <w:numId w:val="30"/>
        </w:numPr>
        <w:spacing w:after="120"/>
        <w:jc w:val="both"/>
        <w:rPr>
          <w:rFonts w:ascii="Arial" w:hAnsi="Arial"/>
          <w:sz w:val="22"/>
        </w:rPr>
      </w:pPr>
      <w:r w:rsidRPr="00F81631">
        <w:rPr>
          <w:rFonts w:ascii="Arial" w:hAnsi="Arial"/>
          <w:sz w:val="22"/>
          <w:u w:val="single"/>
        </w:rPr>
        <w:t>Performance Measurement Report</w:t>
      </w:r>
      <w:r w:rsidRPr="001375CA">
        <w:rPr>
          <w:rFonts w:ascii="Arial" w:hAnsi="Arial" w:cs="Arial"/>
          <w:sz w:val="22"/>
          <w:szCs w:val="20"/>
        </w:rPr>
        <w:t>:</w:t>
      </w:r>
      <w:r w:rsidRPr="00F81631">
        <w:rPr>
          <w:rFonts w:ascii="Arial" w:hAnsi="Arial"/>
          <w:sz w:val="22"/>
        </w:rPr>
        <w:t xml:space="preserve"> A summary of schedule variances for each</w:t>
      </w:r>
      <w:r w:rsidRPr="004B45CA">
        <w:rPr>
          <w:rFonts w:ascii="Arial" w:hAnsi="Arial"/>
          <w:sz w:val="22"/>
        </w:rPr>
        <w:t xml:space="preserve"> </w:t>
      </w:r>
      <w:r>
        <w:rPr>
          <w:rFonts w:ascii="Arial" w:hAnsi="Arial"/>
          <w:sz w:val="22"/>
        </w:rPr>
        <w:t>major</w:t>
      </w:r>
      <w:r w:rsidRPr="00F81631">
        <w:rPr>
          <w:rFonts w:ascii="Arial" w:hAnsi="Arial"/>
          <w:sz w:val="22"/>
        </w:rPr>
        <w:t xml:space="preserve"> element and level of the WBS, and a narrative description of management actions needed to resolve adverse variances. </w:t>
      </w:r>
    </w:p>
    <w:p w14:paraId="509BA30F" w14:textId="2A78C7E5" w:rsidR="00625EDC" w:rsidRPr="00512775" w:rsidRDefault="00625EDC" w:rsidP="00625EDC">
      <w:pPr>
        <w:widowControl w:val="0"/>
        <w:numPr>
          <w:ilvl w:val="2"/>
          <w:numId w:val="30"/>
        </w:numPr>
        <w:spacing w:after="120"/>
        <w:jc w:val="both"/>
        <w:rPr>
          <w:rFonts w:ascii="Arial" w:hAnsi="Arial"/>
          <w:sz w:val="22"/>
        </w:rPr>
      </w:pPr>
      <w:r w:rsidRPr="00DD76E6">
        <w:rPr>
          <w:rFonts w:ascii="Arial" w:hAnsi="Arial"/>
          <w:sz w:val="22"/>
          <w:u w:val="single"/>
        </w:rPr>
        <w:t>Forecasting</w:t>
      </w:r>
      <w:r>
        <w:rPr>
          <w:rFonts w:ascii="Arial" w:hAnsi="Arial"/>
          <w:sz w:val="22"/>
        </w:rPr>
        <w:t>: Designer shall provide estimate to complete (ETC) man-hours on a monthly basis for all work that has not been completed. Additionally, during the monthly forecasting, Designer shall provide current design package quantities based on the Unit of Measure (UOM) assigned to each scope item.</w:t>
      </w:r>
    </w:p>
    <w:p w14:paraId="54479192" w14:textId="234942B2" w:rsidR="0071234F" w:rsidRPr="00F81631" w:rsidRDefault="0071234F" w:rsidP="00F81631">
      <w:pPr>
        <w:widowControl w:val="0"/>
        <w:numPr>
          <w:ilvl w:val="2"/>
          <w:numId w:val="30"/>
        </w:numPr>
        <w:spacing w:after="120"/>
        <w:jc w:val="both"/>
        <w:rPr>
          <w:rFonts w:ascii="Arial" w:hAnsi="Arial"/>
          <w:sz w:val="22"/>
        </w:rPr>
      </w:pPr>
      <w:r w:rsidRPr="004B45CA">
        <w:rPr>
          <w:rFonts w:ascii="Arial" w:hAnsi="Arial"/>
          <w:sz w:val="22"/>
          <w:u w:val="single"/>
        </w:rPr>
        <w:t>MBE/SBE/DBE</w:t>
      </w:r>
      <w:r w:rsidRPr="00F81631">
        <w:rPr>
          <w:rFonts w:ascii="Arial" w:hAnsi="Arial"/>
          <w:sz w:val="22"/>
          <w:u w:val="single"/>
        </w:rPr>
        <w:t xml:space="preserve"> Report</w:t>
      </w:r>
      <w:r w:rsidRPr="001375CA">
        <w:rPr>
          <w:rFonts w:ascii="Arial" w:hAnsi="Arial" w:cs="Arial"/>
          <w:sz w:val="22"/>
          <w:szCs w:val="20"/>
        </w:rPr>
        <w:t>: A list of utilization</w:t>
      </w:r>
      <w:r w:rsidRPr="00F81631">
        <w:rPr>
          <w:rFonts w:ascii="Arial" w:hAnsi="Arial"/>
          <w:sz w:val="22"/>
        </w:rPr>
        <w:t xml:space="preserve"> of Minority Business </w:t>
      </w:r>
      <w:r w:rsidRPr="004B45CA">
        <w:rPr>
          <w:rFonts w:ascii="Arial" w:hAnsi="Arial"/>
          <w:sz w:val="22"/>
        </w:rPr>
        <w:t>Enterprise, Small</w:t>
      </w:r>
      <w:r w:rsidRPr="00F81631">
        <w:rPr>
          <w:rFonts w:ascii="Arial" w:hAnsi="Arial"/>
          <w:sz w:val="22"/>
        </w:rPr>
        <w:t xml:space="preserve"> Business, or </w:t>
      </w:r>
      <w:r w:rsidRPr="004B45CA">
        <w:rPr>
          <w:rFonts w:ascii="Arial" w:hAnsi="Arial"/>
          <w:sz w:val="22"/>
        </w:rPr>
        <w:t>Disadvantaged</w:t>
      </w:r>
      <w:r w:rsidRPr="00F81631">
        <w:rPr>
          <w:rFonts w:ascii="Arial" w:hAnsi="Arial"/>
          <w:sz w:val="22"/>
        </w:rPr>
        <w:t xml:space="preserve"> Business Enterprises</w:t>
      </w:r>
      <w:r w:rsidRPr="001375CA">
        <w:rPr>
          <w:rFonts w:ascii="Arial" w:hAnsi="Arial" w:cs="Arial"/>
          <w:sz w:val="22"/>
          <w:szCs w:val="20"/>
        </w:rPr>
        <w:t>, if required</w:t>
      </w:r>
      <w:r w:rsidRPr="00F81631">
        <w:rPr>
          <w:rFonts w:ascii="Arial" w:hAnsi="Arial"/>
          <w:sz w:val="22"/>
        </w:rPr>
        <w:t>.</w:t>
      </w:r>
    </w:p>
    <w:p w14:paraId="58A86734" w14:textId="102F774D" w:rsidR="0071234F" w:rsidRPr="00F81631" w:rsidRDefault="0071234F" w:rsidP="00F81631">
      <w:pPr>
        <w:widowControl w:val="0"/>
        <w:numPr>
          <w:ilvl w:val="2"/>
          <w:numId w:val="30"/>
        </w:numPr>
        <w:spacing w:after="120"/>
        <w:jc w:val="both"/>
        <w:rPr>
          <w:rFonts w:ascii="Arial" w:hAnsi="Arial"/>
          <w:sz w:val="22"/>
        </w:rPr>
      </w:pPr>
      <w:r w:rsidRPr="00F81631">
        <w:rPr>
          <w:rFonts w:ascii="Arial" w:hAnsi="Arial"/>
          <w:sz w:val="22"/>
          <w:u w:val="single"/>
        </w:rPr>
        <w:t>Prime Contract Requirements</w:t>
      </w:r>
      <w:r w:rsidRPr="00F81631">
        <w:rPr>
          <w:rFonts w:ascii="Arial" w:hAnsi="Arial"/>
          <w:sz w:val="22"/>
        </w:rPr>
        <w:t>: Information regarding the Design Services to meet progress and invoicing requirements required by the Prime Contract.</w:t>
      </w:r>
    </w:p>
    <w:p w14:paraId="13C47AA7" w14:textId="4C905D49" w:rsidR="009D6707" w:rsidRPr="009D6707" w:rsidRDefault="0071234F" w:rsidP="009D6707">
      <w:pPr>
        <w:widowControl w:val="0"/>
        <w:numPr>
          <w:ilvl w:val="2"/>
          <w:numId w:val="30"/>
        </w:numPr>
        <w:spacing w:after="120"/>
        <w:jc w:val="both"/>
        <w:rPr>
          <w:rFonts w:ascii="Arial" w:hAnsi="Arial"/>
          <w:sz w:val="22"/>
        </w:rPr>
      </w:pPr>
      <w:r w:rsidRPr="00F81631">
        <w:rPr>
          <w:rFonts w:ascii="Arial" w:hAnsi="Arial"/>
          <w:sz w:val="22"/>
          <w:u w:val="single"/>
        </w:rPr>
        <w:t>Earned Value Recovery</w:t>
      </w:r>
      <w:r w:rsidRPr="001375CA">
        <w:rPr>
          <w:rFonts w:ascii="Arial" w:hAnsi="Arial" w:cs="Arial"/>
          <w:sz w:val="22"/>
          <w:szCs w:val="20"/>
          <w:u w:val="single"/>
        </w:rPr>
        <w:t xml:space="preserve"> Plan and</w:t>
      </w:r>
      <w:r w:rsidRPr="00F81631">
        <w:rPr>
          <w:rFonts w:ascii="Arial" w:hAnsi="Arial"/>
          <w:sz w:val="22"/>
          <w:u w:val="single"/>
        </w:rPr>
        <w:t xml:space="preserve"> Report</w:t>
      </w:r>
      <w:r w:rsidRPr="00F81631">
        <w:rPr>
          <w:rFonts w:ascii="Arial" w:hAnsi="Arial"/>
          <w:sz w:val="22"/>
        </w:rPr>
        <w:t xml:space="preserve">:  Where Designer has been requested to provide an Earned Value Recovery </w:t>
      </w:r>
      <w:r w:rsidR="00775532">
        <w:rPr>
          <w:rFonts w:ascii="Arial" w:hAnsi="Arial"/>
          <w:sz w:val="22"/>
        </w:rPr>
        <w:t xml:space="preserve">Plan, </w:t>
      </w:r>
      <w:r w:rsidRPr="00F81631">
        <w:rPr>
          <w:rFonts w:ascii="Arial" w:hAnsi="Arial"/>
          <w:sz w:val="22"/>
        </w:rPr>
        <w:t xml:space="preserve">Designer will provide a monthly update on the status of the </w:t>
      </w:r>
      <w:r w:rsidRPr="001375CA">
        <w:rPr>
          <w:rFonts w:ascii="Arial" w:hAnsi="Arial" w:cs="Arial"/>
          <w:sz w:val="22"/>
          <w:szCs w:val="20"/>
        </w:rPr>
        <w:t>Recovery Plan</w:t>
      </w:r>
      <w:r w:rsidRPr="00F81631">
        <w:rPr>
          <w:rFonts w:ascii="Arial" w:hAnsi="Arial"/>
          <w:sz w:val="22"/>
        </w:rPr>
        <w:t xml:space="preserve"> including a summary of actual cost of services performed, and a comparison of projected completion of design milestone deliverables to the current Design Schedule, including a revised staffing plan. </w:t>
      </w:r>
    </w:p>
    <w:p w14:paraId="4C248085" w14:textId="483D4155" w:rsidR="0071234F" w:rsidRPr="00F66139" w:rsidRDefault="0071234F" w:rsidP="00F81631">
      <w:pPr>
        <w:pStyle w:val="BodyText"/>
        <w:widowControl w:val="0"/>
        <w:ind w:left="1440"/>
        <w:jc w:val="both"/>
        <w:rPr>
          <w:rFonts w:ascii="Arial" w:hAnsi="Arial" w:cs="Arial"/>
          <w:color w:val="auto"/>
          <w:sz w:val="22"/>
          <w:szCs w:val="22"/>
        </w:rPr>
      </w:pPr>
    </w:p>
    <w:p w14:paraId="2F63392C" w14:textId="194FB817" w:rsidR="00D456B4" w:rsidRPr="00F66139" w:rsidRDefault="00472E80" w:rsidP="00EE1CC2">
      <w:pPr>
        <w:pStyle w:val="BodyTextFirstIndent"/>
        <w:widowControl w:val="0"/>
        <w:ind w:firstLine="0"/>
        <w:jc w:val="both"/>
        <w:rPr>
          <w:rFonts w:ascii="Arial" w:hAnsi="Arial" w:cs="Arial"/>
          <w:b/>
          <w:color w:val="auto"/>
          <w:sz w:val="22"/>
          <w:szCs w:val="22"/>
        </w:rPr>
      </w:pPr>
      <w:r w:rsidRPr="00F66139">
        <w:rPr>
          <w:rFonts w:ascii="Arial" w:hAnsi="Arial" w:cs="Arial"/>
          <w:b/>
          <w:color w:val="auto"/>
          <w:sz w:val="22"/>
          <w:szCs w:val="22"/>
        </w:rPr>
        <w:t>4</w:t>
      </w:r>
      <w:r w:rsidR="00D456B4" w:rsidRPr="00F66139">
        <w:rPr>
          <w:rFonts w:ascii="Arial" w:hAnsi="Arial" w:cs="Arial"/>
          <w:b/>
          <w:color w:val="auto"/>
          <w:sz w:val="22"/>
          <w:szCs w:val="22"/>
        </w:rPr>
        <w:t>.</w:t>
      </w:r>
      <w:r w:rsidR="00D456B4" w:rsidRPr="00F66139">
        <w:rPr>
          <w:rFonts w:ascii="Arial" w:hAnsi="Arial" w:cs="Arial"/>
          <w:b/>
          <w:color w:val="auto"/>
          <w:sz w:val="22"/>
          <w:szCs w:val="22"/>
        </w:rPr>
        <w:tab/>
      </w:r>
      <w:r w:rsidR="003327E2" w:rsidRPr="00F66139">
        <w:rPr>
          <w:rFonts w:ascii="Arial" w:hAnsi="Arial" w:cs="Arial"/>
          <w:b/>
          <w:color w:val="auto"/>
          <w:sz w:val="22"/>
          <w:szCs w:val="22"/>
          <w:u w:val="single"/>
        </w:rPr>
        <w:t>LOCATION OF DESIGN SERVICES</w:t>
      </w:r>
      <w:r w:rsidRPr="00F66139">
        <w:rPr>
          <w:rFonts w:ascii="Arial" w:hAnsi="Arial" w:cs="Arial"/>
          <w:b/>
          <w:color w:val="auto"/>
          <w:sz w:val="22"/>
          <w:szCs w:val="22"/>
        </w:rPr>
        <w:t xml:space="preserve"> </w:t>
      </w:r>
      <w:r w:rsidR="00130F5D" w:rsidRPr="00442BB5">
        <w:rPr>
          <w:rFonts w:ascii="Arial" w:hAnsi="Arial" w:cs="Arial"/>
          <w:b/>
          <w:color w:val="FF0000"/>
          <w:sz w:val="22"/>
          <w:szCs w:val="22"/>
        </w:rPr>
        <w:t>[Select as appropriate]</w:t>
      </w:r>
    </w:p>
    <w:p w14:paraId="0C951212" w14:textId="5CBE713C" w:rsidR="00D456B4" w:rsidRPr="00F66139" w:rsidRDefault="00D456B4" w:rsidP="00EE1CC2">
      <w:pPr>
        <w:pStyle w:val="BodyTextFirstIndent"/>
        <w:widowControl w:val="0"/>
        <w:ind w:left="1440" w:hanging="720"/>
        <w:jc w:val="both"/>
        <w:rPr>
          <w:rFonts w:ascii="Arial" w:hAnsi="Arial" w:cs="Arial"/>
          <w:color w:val="auto"/>
          <w:sz w:val="22"/>
          <w:szCs w:val="22"/>
        </w:rPr>
      </w:pPr>
      <w:r w:rsidRPr="00F66139">
        <w:rPr>
          <w:rFonts w:ascii="Arial" w:hAnsi="Arial" w:cs="Arial"/>
          <w:color w:val="auto"/>
          <w:sz w:val="22"/>
          <w:szCs w:val="22"/>
        </w:rPr>
        <w:t>A.</w:t>
      </w:r>
      <w:r w:rsidRPr="00F66139">
        <w:rPr>
          <w:rFonts w:ascii="Arial" w:hAnsi="Arial" w:cs="Arial"/>
          <w:color w:val="auto"/>
          <w:sz w:val="22"/>
          <w:szCs w:val="22"/>
        </w:rPr>
        <w:tab/>
      </w:r>
      <w:r w:rsidR="00472E80" w:rsidRPr="00F66139">
        <w:rPr>
          <w:rFonts w:ascii="Arial" w:hAnsi="Arial" w:cs="Arial"/>
          <w:color w:val="auto"/>
          <w:sz w:val="22"/>
          <w:szCs w:val="22"/>
        </w:rPr>
        <w:t xml:space="preserve">The Design Manager and other discipline managers will be located at the Project </w:t>
      </w:r>
      <w:r w:rsidR="00676509">
        <w:rPr>
          <w:rFonts w:ascii="Arial" w:hAnsi="Arial" w:cs="Arial"/>
          <w:color w:val="auto"/>
          <w:sz w:val="22"/>
          <w:szCs w:val="22"/>
        </w:rPr>
        <w:t>office</w:t>
      </w:r>
      <w:r w:rsidR="00472E80" w:rsidRPr="00F66139">
        <w:rPr>
          <w:rFonts w:ascii="Arial" w:hAnsi="Arial" w:cs="Arial"/>
          <w:color w:val="auto"/>
          <w:sz w:val="22"/>
          <w:szCs w:val="22"/>
        </w:rPr>
        <w:t xml:space="preserve">.  Designer shall perform a substantial portion (minimum of </w:t>
      </w:r>
      <w:r w:rsidR="00594B8E" w:rsidRPr="00442BB5">
        <w:rPr>
          <w:rFonts w:ascii="Arial" w:hAnsi="Arial" w:cs="Arial"/>
          <w:color w:val="FF0000"/>
          <w:sz w:val="22"/>
          <w:szCs w:val="22"/>
        </w:rPr>
        <w:t>[</w:t>
      </w:r>
      <w:r w:rsidR="001D04D0">
        <w:rPr>
          <w:rFonts w:ascii="Arial" w:hAnsi="Arial" w:cs="Arial"/>
          <w:color w:val="FF0000"/>
          <w:sz w:val="22"/>
          <w:szCs w:val="22"/>
        </w:rPr>
        <w:t>5</w:t>
      </w:r>
      <w:r w:rsidR="00472E80" w:rsidRPr="00442BB5">
        <w:rPr>
          <w:rFonts w:ascii="Arial" w:hAnsi="Arial" w:cs="Arial"/>
          <w:color w:val="FF0000"/>
          <w:sz w:val="22"/>
          <w:szCs w:val="22"/>
        </w:rPr>
        <w:t>0%</w:t>
      </w:r>
      <w:r w:rsidR="00594B8E" w:rsidRPr="00442BB5">
        <w:rPr>
          <w:rFonts w:ascii="Arial" w:hAnsi="Arial" w:cs="Arial"/>
          <w:color w:val="FF0000"/>
          <w:sz w:val="22"/>
          <w:szCs w:val="22"/>
        </w:rPr>
        <w:t>]</w:t>
      </w:r>
      <w:r w:rsidR="00472E80" w:rsidRPr="00F66139">
        <w:rPr>
          <w:rFonts w:ascii="Arial" w:hAnsi="Arial" w:cs="Arial"/>
          <w:color w:val="auto"/>
          <w:sz w:val="22"/>
          <w:szCs w:val="22"/>
        </w:rPr>
        <w:t>) of the Design Services in the Project office.</w:t>
      </w:r>
    </w:p>
    <w:p w14:paraId="4DE30226" w14:textId="110AF10A" w:rsidR="00472E80" w:rsidRPr="00F66139" w:rsidRDefault="00D456B4" w:rsidP="00EE1CC2">
      <w:pPr>
        <w:pStyle w:val="BodyTextFirstIndent"/>
        <w:widowControl w:val="0"/>
        <w:ind w:left="1440" w:hanging="720"/>
        <w:jc w:val="both"/>
        <w:rPr>
          <w:rFonts w:ascii="Arial" w:hAnsi="Arial" w:cs="Arial"/>
          <w:b/>
          <w:color w:val="auto"/>
          <w:sz w:val="22"/>
          <w:szCs w:val="22"/>
        </w:rPr>
      </w:pPr>
      <w:r w:rsidRPr="00F66139">
        <w:rPr>
          <w:rFonts w:ascii="Arial" w:hAnsi="Arial" w:cs="Arial"/>
          <w:color w:val="auto"/>
          <w:sz w:val="22"/>
          <w:szCs w:val="22"/>
        </w:rPr>
        <w:t>B.</w:t>
      </w:r>
      <w:r w:rsidRPr="00F66139">
        <w:rPr>
          <w:rFonts w:ascii="Arial" w:hAnsi="Arial" w:cs="Arial"/>
          <w:color w:val="auto"/>
          <w:sz w:val="22"/>
          <w:szCs w:val="22"/>
        </w:rPr>
        <w:tab/>
      </w:r>
      <w:r w:rsidR="00472E80" w:rsidRPr="00F66139">
        <w:rPr>
          <w:rFonts w:ascii="Arial" w:hAnsi="Arial" w:cs="Arial"/>
          <w:color w:val="auto"/>
          <w:sz w:val="22"/>
          <w:szCs w:val="22"/>
        </w:rPr>
        <w:t xml:space="preserve">The Design Manager and other discipline managers will be located at Designer’s </w:t>
      </w:r>
      <w:r w:rsidR="001D04D0" w:rsidRPr="000F797D">
        <w:rPr>
          <w:rFonts w:ascii="Arial" w:hAnsi="Arial" w:cs="Arial"/>
          <w:iCs/>
          <w:color w:val="auto"/>
          <w:sz w:val="22"/>
          <w:szCs w:val="22"/>
        </w:rPr>
        <w:t>DFW area</w:t>
      </w:r>
      <w:r w:rsidR="00856FCB" w:rsidRPr="000F797D">
        <w:rPr>
          <w:rFonts w:ascii="Arial" w:hAnsi="Arial"/>
          <w:color w:val="auto"/>
          <w:sz w:val="22"/>
        </w:rPr>
        <w:t xml:space="preserve"> </w:t>
      </w:r>
      <w:r w:rsidR="00856FCB" w:rsidRPr="00F66139">
        <w:rPr>
          <w:rFonts w:ascii="Arial" w:hAnsi="Arial" w:cs="Arial"/>
          <w:color w:val="auto"/>
          <w:sz w:val="22"/>
          <w:szCs w:val="22"/>
        </w:rPr>
        <w:t>office</w:t>
      </w:r>
      <w:r w:rsidR="00472E80" w:rsidRPr="00F66139">
        <w:rPr>
          <w:rFonts w:ascii="Arial" w:hAnsi="Arial" w:cs="Arial"/>
          <w:color w:val="auto"/>
          <w:sz w:val="22"/>
          <w:szCs w:val="22"/>
        </w:rPr>
        <w:t xml:space="preserve">.  Designer shall perform a substantial portion (minimum of </w:t>
      </w:r>
      <w:r w:rsidR="00594B8E" w:rsidRPr="00442BB5">
        <w:rPr>
          <w:rFonts w:ascii="Arial" w:hAnsi="Arial" w:cs="Arial"/>
          <w:color w:val="FF0000"/>
          <w:sz w:val="22"/>
          <w:szCs w:val="22"/>
        </w:rPr>
        <w:t>[</w:t>
      </w:r>
      <w:r w:rsidR="00472E80" w:rsidRPr="00442BB5">
        <w:rPr>
          <w:rFonts w:ascii="Arial" w:hAnsi="Arial" w:cs="Arial"/>
          <w:color w:val="FF0000"/>
          <w:sz w:val="22"/>
          <w:szCs w:val="22"/>
        </w:rPr>
        <w:t>50%</w:t>
      </w:r>
      <w:r w:rsidR="00594B8E" w:rsidRPr="00442BB5">
        <w:rPr>
          <w:rFonts w:ascii="Arial" w:hAnsi="Arial" w:cs="Arial"/>
          <w:color w:val="FF0000"/>
          <w:sz w:val="22"/>
          <w:szCs w:val="22"/>
        </w:rPr>
        <w:t>]</w:t>
      </w:r>
      <w:r w:rsidR="00472E80" w:rsidRPr="00F66139">
        <w:rPr>
          <w:rFonts w:ascii="Arial" w:hAnsi="Arial" w:cs="Arial"/>
          <w:color w:val="auto"/>
          <w:sz w:val="22"/>
          <w:szCs w:val="22"/>
        </w:rPr>
        <w:t xml:space="preserve">) of the Design Services in that office. Designer will provide space during the design phase for </w:t>
      </w:r>
      <w:r w:rsidR="00501EF7">
        <w:rPr>
          <w:rFonts w:ascii="Arial" w:hAnsi="Arial" w:cs="Arial"/>
          <w:color w:val="auto"/>
          <w:sz w:val="22"/>
          <w:szCs w:val="22"/>
        </w:rPr>
        <w:t>Client</w:t>
      </w:r>
      <w:r w:rsidR="00472E80" w:rsidRPr="00F66139">
        <w:rPr>
          <w:rFonts w:ascii="Arial" w:hAnsi="Arial" w:cs="Arial"/>
          <w:color w:val="auto"/>
          <w:sz w:val="22"/>
          <w:szCs w:val="22"/>
        </w:rPr>
        <w:t>’s design coordination personnel in Designer’s office.</w:t>
      </w:r>
    </w:p>
    <w:p w14:paraId="18D63BD5" w14:textId="77777777" w:rsidR="00472E80" w:rsidRPr="00F66139" w:rsidRDefault="00472E80" w:rsidP="00EE1CC2">
      <w:pPr>
        <w:pStyle w:val="BodyTextFirstIndent"/>
        <w:widowControl w:val="0"/>
        <w:ind w:firstLine="0"/>
        <w:jc w:val="both"/>
        <w:rPr>
          <w:rFonts w:ascii="Arial" w:hAnsi="Arial" w:cs="Arial"/>
          <w:b/>
          <w:color w:val="auto"/>
          <w:sz w:val="22"/>
          <w:szCs w:val="22"/>
        </w:rPr>
      </w:pPr>
    </w:p>
    <w:p w14:paraId="6DC20D8D" w14:textId="77777777" w:rsidR="00DC3473" w:rsidRPr="00F66139" w:rsidRDefault="00DC3473" w:rsidP="00EE1CC2">
      <w:pPr>
        <w:pStyle w:val="BodyText"/>
        <w:widowControl w:val="0"/>
        <w:jc w:val="center"/>
        <w:rPr>
          <w:rFonts w:ascii="Arial" w:hAnsi="Arial" w:cs="Arial"/>
          <w:b/>
          <w:color w:val="auto"/>
          <w:sz w:val="22"/>
          <w:szCs w:val="22"/>
        </w:rPr>
      </w:pPr>
      <w:r w:rsidRPr="00F66139">
        <w:rPr>
          <w:rFonts w:ascii="Arial" w:hAnsi="Arial" w:cs="Arial"/>
          <w:b/>
          <w:color w:val="auto"/>
          <w:sz w:val="22"/>
          <w:szCs w:val="22"/>
        </w:rPr>
        <w:t>[REMAINDER OF TH</w:t>
      </w:r>
      <w:r w:rsidR="006D61AB">
        <w:rPr>
          <w:rFonts w:ascii="Arial" w:hAnsi="Arial" w:cs="Arial"/>
          <w:b/>
          <w:color w:val="auto"/>
          <w:sz w:val="22"/>
          <w:szCs w:val="22"/>
        </w:rPr>
        <w:t>I</w:t>
      </w:r>
      <w:r w:rsidRPr="00F66139">
        <w:rPr>
          <w:rFonts w:ascii="Arial" w:hAnsi="Arial" w:cs="Arial"/>
          <w:b/>
          <w:color w:val="auto"/>
          <w:sz w:val="22"/>
          <w:szCs w:val="22"/>
        </w:rPr>
        <w:t>S PAGE LEFT BLANK INTENTIONALLY]</w:t>
      </w:r>
    </w:p>
    <w:p w14:paraId="488EDCBF" w14:textId="77777777" w:rsidR="00DC3473" w:rsidRPr="00F66139" w:rsidRDefault="00DC3473" w:rsidP="00EE1CC2">
      <w:pPr>
        <w:pStyle w:val="BodyTextFirstIndent"/>
        <w:widowControl w:val="0"/>
        <w:ind w:left="2160" w:hanging="720"/>
        <w:jc w:val="both"/>
        <w:rPr>
          <w:rFonts w:ascii="Arial" w:hAnsi="Arial" w:cs="Arial"/>
          <w:color w:val="auto"/>
          <w:sz w:val="22"/>
          <w:szCs w:val="22"/>
        </w:rPr>
        <w:sectPr w:rsidR="00DC3473" w:rsidRPr="00F66139" w:rsidSect="005F1412">
          <w:pgSz w:w="12240" w:h="15840" w:code="1"/>
          <w:pgMar w:top="720" w:right="720" w:bottom="720" w:left="720" w:header="288" w:footer="288" w:gutter="0"/>
          <w:cols w:space="720"/>
          <w:docGrid w:linePitch="326"/>
        </w:sectPr>
      </w:pPr>
    </w:p>
    <w:p w14:paraId="2BB77569" w14:textId="77777777" w:rsidR="00FE65DF" w:rsidRPr="00F66139" w:rsidRDefault="00D456B4" w:rsidP="00EE1CC2">
      <w:pPr>
        <w:pStyle w:val="BodyText"/>
        <w:numPr>
          <w:ilvl w:val="0"/>
          <w:numId w:val="19"/>
        </w:numPr>
        <w:jc w:val="both"/>
        <w:rPr>
          <w:rFonts w:ascii="Arial" w:hAnsi="Arial" w:cs="Arial"/>
          <w:b/>
          <w:color w:val="auto"/>
          <w:sz w:val="22"/>
          <w:szCs w:val="22"/>
          <w:u w:val="single"/>
        </w:rPr>
      </w:pPr>
      <w:r w:rsidRPr="00F66139">
        <w:rPr>
          <w:rFonts w:ascii="Arial" w:hAnsi="Arial" w:cs="Arial"/>
          <w:b/>
          <w:color w:val="auto"/>
          <w:sz w:val="22"/>
          <w:szCs w:val="22"/>
          <w:u w:val="single"/>
        </w:rPr>
        <w:lastRenderedPageBreak/>
        <w:t>General</w:t>
      </w:r>
      <w:r w:rsidR="00472E80" w:rsidRPr="00F66139">
        <w:rPr>
          <w:rFonts w:ascii="Arial" w:hAnsi="Arial" w:cs="Arial"/>
          <w:b/>
          <w:color w:val="auto"/>
          <w:sz w:val="22"/>
          <w:szCs w:val="22"/>
        </w:rPr>
        <w:t xml:space="preserve"> </w:t>
      </w:r>
    </w:p>
    <w:p w14:paraId="74DA3482" w14:textId="5957A351" w:rsidR="00711008" w:rsidRPr="00DD76E6" w:rsidRDefault="00646A30" w:rsidP="00F34451">
      <w:pPr>
        <w:pStyle w:val="BodyText"/>
        <w:widowControl w:val="0"/>
        <w:numPr>
          <w:ilvl w:val="1"/>
          <w:numId w:val="19"/>
        </w:numPr>
        <w:jc w:val="both"/>
        <w:rPr>
          <w:rFonts w:ascii="Arial" w:hAnsi="Arial" w:cs="Arial"/>
          <w:bCs/>
          <w:color w:val="auto"/>
          <w:sz w:val="20"/>
          <w:szCs w:val="22"/>
          <w:u w:val="single"/>
        </w:rPr>
      </w:pPr>
      <w:r>
        <w:rPr>
          <w:rFonts w:ascii="Arial" w:hAnsi="Arial" w:cs="Arial"/>
          <w:color w:val="auto"/>
          <w:sz w:val="22"/>
          <w:szCs w:val="22"/>
          <w:u w:val="single"/>
        </w:rPr>
        <w:t>Design Service</w:t>
      </w:r>
      <w:r w:rsidR="00BB166A">
        <w:rPr>
          <w:rFonts w:ascii="Arial" w:hAnsi="Arial" w:cs="Arial"/>
          <w:color w:val="auto"/>
          <w:sz w:val="22"/>
          <w:szCs w:val="22"/>
          <w:u w:val="single"/>
        </w:rPr>
        <w:t>s</w:t>
      </w:r>
      <w:r>
        <w:rPr>
          <w:rFonts w:ascii="Arial" w:hAnsi="Arial" w:cs="Arial"/>
          <w:color w:val="auto"/>
          <w:sz w:val="22"/>
          <w:szCs w:val="22"/>
          <w:u w:val="single"/>
        </w:rPr>
        <w:t xml:space="preserve"> Fee</w:t>
      </w:r>
      <w:r w:rsidR="00F34451" w:rsidRPr="00F66139">
        <w:rPr>
          <w:rFonts w:ascii="Arial" w:hAnsi="Arial" w:cs="Arial"/>
          <w:color w:val="auto"/>
          <w:sz w:val="22"/>
          <w:szCs w:val="22"/>
        </w:rPr>
        <w:t xml:space="preserve">. </w:t>
      </w:r>
      <w:r w:rsidR="00F34451">
        <w:rPr>
          <w:rFonts w:ascii="Arial" w:hAnsi="Arial" w:cs="Arial"/>
          <w:color w:val="auto"/>
          <w:sz w:val="22"/>
          <w:szCs w:val="22"/>
        </w:rPr>
        <w:t>Client shall pay Designer for Design Services</w:t>
      </w:r>
      <w:r w:rsidR="00F039FE">
        <w:rPr>
          <w:rFonts w:ascii="Arial" w:hAnsi="Arial" w:cs="Arial"/>
          <w:color w:val="auto"/>
          <w:sz w:val="22"/>
          <w:szCs w:val="22"/>
        </w:rPr>
        <w:t xml:space="preserve"> performed</w:t>
      </w:r>
      <w:r w:rsidR="00F34451">
        <w:rPr>
          <w:rFonts w:ascii="Arial" w:hAnsi="Arial" w:cs="Arial"/>
          <w:color w:val="auto"/>
          <w:sz w:val="22"/>
          <w:szCs w:val="22"/>
        </w:rPr>
        <w:t xml:space="preserve"> </w:t>
      </w:r>
      <w:r w:rsidR="007C6453">
        <w:rPr>
          <w:rFonts w:ascii="Arial" w:hAnsi="Arial" w:cs="Arial"/>
          <w:color w:val="auto"/>
          <w:sz w:val="22"/>
          <w:szCs w:val="22"/>
        </w:rPr>
        <w:t xml:space="preserve">for the scope </w:t>
      </w:r>
      <w:r w:rsidR="00F34451">
        <w:rPr>
          <w:rFonts w:ascii="Arial" w:hAnsi="Arial" w:cs="Arial"/>
          <w:color w:val="auto"/>
          <w:sz w:val="22"/>
          <w:szCs w:val="22"/>
        </w:rPr>
        <w:t>as described in Exhibit “A” Section 2B and 2C</w:t>
      </w:r>
      <w:r w:rsidR="00566208">
        <w:rPr>
          <w:rFonts w:ascii="Arial" w:hAnsi="Arial" w:cs="Arial"/>
          <w:color w:val="auto"/>
          <w:sz w:val="22"/>
          <w:szCs w:val="22"/>
        </w:rPr>
        <w:t>.</w:t>
      </w:r>
    </w:p>
    <w:p w14:paraId="6BD13110" w14:textId="5B45FFB6" w:rsidR="00F34451" w:rsidRPr="00DD76E6" w:rsidRDefault="004F6155" w:rsidP="00711008">
      <w:pPr>
        <w:pStyle w:val="BodyText"/>
        <w:widowControl w:val="0"/>
        <w:numPr>
          <w:ilvl w:val="2"/>
          <w:numId w:val="19"/>
        </w:numPr>
        <w:jc w:val="both"/>
        <w:rPr>
          <w:rFonts w:ascii="Arial" w:hAnsi="Arial" w:cs="Arial"/>
          <w:bCs/>
          <w:color w:val="auto"/>
          <w:sz w:val="20"/>
          <w:szCs w:val="22"/>
          <w:u w:val="single"/>
        </w:rPr>
      </w:pPr>
      <w:r w:rsidRPr="00DD76E6">
        <w:rPr>
          <w:rFonts w:ascii="Arial" w:hAnsi="Arial" w:cs="Arial"/>
          <w:color w:val="auto"/>
          <w:sz w:val="22"/>
          <w:szCs w:val="22"/>
          <w:u w:val="single"/>
        </w:rPr>
        <w:t xml:space="preserve">Direct </w:t>
      </w:r>
      <w:r w:rsidR="00711008" w:rsidRPr="00DD76E6">
        <w:rPr>
          <w:rFonts w:ascii="Arial" w:hAnsi="Arial" w:cs="Arial"/>
          <w:color w:val="auto"/>
          <w:sz w:val="22"/>
          <w:szCs w:val="22"/>
          <w:u w:val="single"/>
        </w:rPr>
        <w:t>Labor</w:t>
      </w:r>
      <w:r w:rsidRPr="00DD76E6">
        <w:rPr>
          <w:rFonts w:ascii="Arial" w:hAnsi="Arial" w:cs="Arial"/>
          <w:color w:val="auto"/>
          <w:sz w:val="22"/>
          <w:szCs w:val="22"/>
          <w:u w:val="single"/>
        </w:rPr>
        <w:t xml:space="preserve"> Cost</w:t>
      </w:r>
      <w:r w:rsidR="00600699">
        <w:rPr>
          <w:rFonts w:ascii="Arial" w:hAnsi="Arial" w:cs="Arial"/>
          <w:color w:val="auto"/>
          <w:sz w:val="22"/>
          <w:szCs w:val="22"/>
          <w:u w:val="single"/>
        </w:rPr>
        <w:t>s</w:t>
      </w:r>
      <w:r w:rsidR="00711008">
        <w:rPr>
          <w:rFonts w:ascii="Arial" w:hAnsi="Arial" w:cs="Arial"/>
          <w:color w:val="auto"/>
          <w:sz w:val="22"/>
          <w:szCs w:val="22"/>
        </w:rPr>
        <w:t>.</w:t>
      </w:r>
      <w:r w:rsidR="00F34451">
        <w:rPr>
          <w:rFonts w:ascii="Arial" w:hAnsi="Arial" w:cs="Arial"/>
          <w:color w:val="auto"/>
          <w:sz w:val="22"/>
          <w:szCs w:val="22"/>
        </w:rPr>
        <w:t xml:space="preserve"> </w:t>
      </w:r>
      <w:r w:rsidR="001F7003">
        <w:rPr>
          <w:rFonts w:ascii="Arial" w:hAnsi="Arial" w:cs="Arial"/>
          <w:color w:val="auto"/>
          <w:sz w:val="22"/>
          <w:szCs w:val="22"/>
        </w:rPr>
        <w:t xml:space="preserve">Client shall pay Designer </w:t>
      </w:r>
      <w:r w:rsidR="00F34451">
        <w:rPr>
          <w:rFonts w:ascii="Arial" w:hAnsi="Arial" w:cs="Arial"/>
          <w:color w:val="auto"/>
          <w:sz w:val="22"/>
          <w:szCs w:val="22"/>
        </w:rPr>
        <w:t xml:space="preserve">on </w:t>
      </w:r>
      <w:r w:rsidR="00F34451" w:rsidRPr="00F66139">
        <w:rPr>
          <w:rFonts w:ascii="Arial" w:hAnsi="Arial" w:cs="Arial"/>
          <w:color w:val="auto"/>
          <w:sz w:val="22"/>
          <w:szCs w:val="22"/>
        </w:rPr>
        <w:t xml:space="preserve">a </w:t>
      </w:r>
      <w:r w:rsidR="00E5205B" w:rsidRPr="00E5205B">
        <w:rPr>
          <w:rFonts w:ascii="Arial" w:hAnsi="Arial" w:cs="Arial"/>
          <w:bCs/>
          <w:color w:val="FF0000"/>
          <w:sz w:val="22"/>
          <w:szCs w:val="22"/>
        </w:rPr>
        <w:t>TBD</w:t>
      </w:r>
      <w:r w:rsidR="00F34451" w:rsidRPr="00521ABB">
        <w:rPr>
          <w:rFonts w:ascii="Arial" w:hAnsi="Arial" w:cs="Arial"/>
          <w:color w:val="auto"/>
          <w:sz w:val="22"/>
          <w:szCs w:val="22"/>
        </w:rPr>
        <w:t xml:space="preserve"> </w:t>
      </w:r>
      <w:r w:rsidR="00F34451" w:rsidRPr="00F66139">
        <w:rPr>
          <w:rFonts w:ascii="Arial" w:hAnsi="Arial" w:cs="Arial"/>
          <w:color w:val="auto"/>
          <w:sz w:val="22"/>
          <w:szCs w:val="22"/>
        </w:rPr>
        <w:t>Labor Multiplier times Direct Labor Costs</w:t>
      </w:r>
      <w:r w:rsidR="00F34451" w:rsidRPr="009258F2">
        <w:rPr>
          <w:rFonts w:ascii="Arial" w:hAnsi="Arial" w:cs="Arial"/>
          <w:color w:val="auto"/>
          <w:sz w:val="22"/>
          <w:szCs w:val="22"/>
        </w:rPr>
        <w:t xml:space="preserve"> </w:t>
      </w:r>
    </w:p>
    <w:p w14:paraId="53541113" w14:textId="1CA46294" w:rsidR="00F34451" w:rsidRPr="004D62CF" w:rsidRDefault="00F34451" w:rsidP="00711008">
      <w:pPr>
        <w:pStyle w:val="BodyText"/>
        <w:widowControl w:val="0"/>
        <w:numPr>
          <w:ilvl w:val="2"/>
          <w:numId w:val="19"/>
        </w:numPr>
        <w:jc w:val="both"/>
        <w:rPr>
          <w:rFonts w:ascii="Arial" w:hAnsi="Arial" w:cs="Arial"/>
          <w:bCs/>
          <w:color w:val="auto"/>
          <w:sz w:val="20"/>
          <w:szCs w:val="22"/>
          <w:u w:val="single"/>
        </w:rPr>
      </w:pPr>
      <w:r w:rsidRPr="00D25A89">
        <w:rPr>
          <w:rFonts w:ascii="Arial" w:hAnsi="Arial" w:cs="Arial"/>
          <w:sz w:val="22"/>
          <w:u w:val="single"/>
        </w:rPr>
        <w:t>Other Direct Costs</w:t>
      </w:r>
      <w:r>
        <w:rPr>
          <w:rFonts w:ascii="Arial" w:hAnsi="Arial" w:cs="Arial"/>
          <w:sz w:val="22"/>
        </w:rPr>
        <w:t xml:space="preserve">. </w:t>
      </w:r>
      <w:r w:rsidRPr="00B90B72">
        <w:rPr>
          <w:rFonts w:ascii="Arial" w:hAnsi="Arial" w:cs="Arial"/>
          <w:sz w:val="22"/>
        </w:rPr>
        <w:t>C</w:t>
      </w:r>
      <w:r>
        <w:rPr>
          <w:rFonts w:ascii="Arial" w:hAnsi="Arial" w:cs="Arial"/>
          <w:sz w:val="22"/>
        </w:rPr>
        <w:t>lient</w:t>
      </w:r>
      <w:r w:rsidRPr="00B90B72">
        <w:rPr>
          <w:rFonts w:ascii="Arial" w:hAnsi="Arial" w:cs="Arial"/>
          <w:sz w:val="22"/>
        </w:rPr>
        <w:t xml:space="preserve"> shall pay Designer</w:t>
      </w:r>
      <w:r w:rsidR="0009477C">
        <w:rPr>
          <w:rFonts w:ascii="Arial" w:hAnsi="Arial" w:cs="Arial"/>
          <w:sz w:val="22"/>
        </w:rPr>
        <w:t xml:space="preserve"> a</w:t>
      </w:r>
      <w:r w:rsidR="00C64569">
        <w:rPr>
          <w:rFonts w:ascii="Arial" w:hAnsi="Arial" w:cs="Arial"/>
          <w:sz w:val="22"/>
        </w:rPr>
        <w:t>n</w:t>
      </w:r>
      <w:r w:rsidR="0009477C">
        <w:rPr>
          <w:rFonts w:ascii="Arial" w:hAnsi="Arial" w:cs="Arial"/>
          <w:sz w:val="22"/>
        </w:rPr>
        <w:t xml:space="preserve"> </w:t>
      </w:r>
      <w:r w:rsidR="00C64569">
        <w:rPr>
          <w:rFonts w:ascii="Arial" w:hAnsi="Arial" w:cs="Arial"/>
          <w:sz w:val="22"/>
        </w:rPr>
        <w:t>[</w:t>
      </w:r>
      <w:r w:rsidR="00C64569" w:rsidRPr="00C64569">
        <w:rPr>
          <w:rFonts w:ascii="Arial" w:hAnsi="Arial" w:cs="Arial"/>
          <w:color w:val="FF0000"/>
          <w:sz w:val="22"/>
        </w:rPr>
        <w:t xml:space="preserve">actual cost or </w:t>
      </w:r>
      <w:r w:rsidR="0009477C" w:rsidRPr="00C64569">
        <w:rPr>
          <w:rFonts w:ascii="Arial" w:hAnsi="Arial" w:cs="Arial"/>
          <w:color w:val="FF0000"/>
          <w:sz w:val="22"/>
        </w:rPr>
        <w:t>lump sum</w:t>
      </w:r>
      <w:r w:rsidR="00C64569" w:rsidRPr="00C64569">
        <w:rPr>
          <w:rFonts w:ascii="Arial" w:hAnsi="Arial" w:cs="Arial"/>
          <w:color w:val="FF0000"/>
          <w:sz w:val="22"/>
        </w:rPr>
        <w:t>]</w:t>
      </w:r>
      <w:r w:rsidR="0009477C">
        <w:rPr>
          <w:rFonts w:ascii="Arial" w:hAnsi="Arial" w:cs="Arial"/>
          <w:sz w:val="22"/>
        </w:rPr>
        <w:t xml:space="preserve"> of </w:t>
      </w:r>
      <w:r w:rsidR="00F66F54" w:rsidRPr="00DD76E6">
        <w:rPr>
          <w:rFonts w:ascii="Arial" w:hAnsi="Arial" w:cs="Arial"/>
          <w:color w:val="FF0000"/>
          <w:sz w:val="22"/>
        </w:rPr>
        <w:t>[</w:t>
      </w:r>
      <w:r w:rsidR="0009477C" w:rsidRPr="00DD76E6">
        <w:rPr>
          <w:rFonts w:ascii="Arial" w:hAnsi="Arial" w:cs="Arial"/>
          <w:color w:val="FF0000"/>
          <w:sz w:val="22"/>
        </w:rPr>
        <w:t>$</w:t>
      </w:r>
      <w:r w:rsidR="00F66F54" w:rsidRPr="00DD76E6">
        <w:rPr>
          <w:rFonts w:ascii="Arial" w:hAnsi="Arial" w:cs="Arial"/>
          <w:color w:val="FF0000"/>
          <w:sz w:val="22"/>
        </w:rPr>
        <w:t xml:space="preserve"> insert sum</w:t>
      </w:r>
      <w:r w:rsidR="00FE0EF8" w:rsidRPr="00DD76E6">
        <w:rPr>
          <w:rFonts w:ascii="Arial" w:hAnsi="Arial" w:cs="Arial"/>
          <w:color w:val="FF0000"/>
          <w:sz w:val="22"/>
        </w:rPr>
        <w:t>]</w:t>
      </w:r>
      <w:r w:rsidRPr="00DD76E6">
        <w:rPr>
          <w:rFonts w:ascii="Arial" w:hAnsi="Arial" w:cs="Arial"/>
          <w:color w:val="FF0000"/>
          <w:sz w:val="22"/>
        </w:rPr>
        <w:t xml:space="preserve"> </w:t>
      </w:r>
      <w:r w:rsidRPr="00B90B72">
        <w:rPr>
          <w:rFonts w:ascii="Arial" w:hAnsi="Arial" w:cs="Arial"/>
          <w:sz w:val="22"/>
        </w:rPr>
        <w:t>for Designer’s ODCs</w:t>
      </w:r>
      <w:r w:rsidR="00D120C2">
        <w:rPr>
          <w:rFonts w:ascii="Arial" w:hAnsi="Arial" w:cs="Arial"/>
          <w:sz w:val="22"/>
        </w:rPr>
        <w:t xml:space="preserve"> </w:t>
      </w:r>
      <w:r w:rsidRPr="00B90B72">
        <w:rPr>
          <w:rFonts w:ascii="Arial" w:hAnsi="Arial" w:cs="Arial"/>
          <w:sz w:val="22"/>
        </w:rPr>
        <w:t xml:space="preserve">pertaining to the provision of </w:t>
      </w:r>
      <w:r>
        <w:rPr>
          <w:rFonts w:ascii="Arial" w:hAnsi="Arial" w:cs="Arial"/>
          <w:sz w:val="22"/>
        </w:rPr>
        <w:t>Design</w:t>
      </w:r>
      <w:r w:rsidRPr="00B90B72">
        <w:rPr>
          <w:rFonts w:ascii="Arial" w:hAnsi="Arial" w:cs="Arial"/>
          <w:sz w:val="22"/>
        </w:rPr>
        <w:t xml:space="preserve"> Services</w:t>
      </w:r>
      <w:r w:rsidR="00530F5D" w:rsidRPr="00F66139">
        <w:rPr>
          <w:rFonts w:ascii="Arial" w:hAnsi="Arial" w:cs="Arial"/>
          <w:color w:val="auto"/>
          <w:sz w:val="22"/>
          <w:szCs w:val="22"/>
        </w:rPr>
        <w:t xml:space="preserve"> </w:t>
      </w:r>
      <w:r w:rsidR="00FD374C">
        <w:rPr>
          <w:rFonts w:ascii="Arial" w:hAnsi="Arial" w:cs="Arial"/>
          <w:color w:val="auto"/>
          <w:sz w:val="22"/>
          <w:szCs w:val="22"/>
        </w:rPr>
        <w:t>includ</w:t>
      </w:r>
      <w:r w:rsidR="00A330C1">
        <w:rPr>
          <w:rFonts w:ascii="Arial" w:hAnsi="Arial" w:cs="Arial"/>
          <w:color w:val="auto"/>
          <w:sz w:val="22"/>
          <w:szCs w:val="22"/>
        </w:rPr>
        <w:t>ing</w:t>
      </w:r>
      <w:r w:rsidR="00FD374C">
        <w:rPr>
          <w:rFonts w:ascii="Arial" w:hAnsi="Arial" w:cs="Arial"/>
          <w:color w:val="auto"/>
          <w:sz w:val="22"/>
          <w:szCs w:val="22"/>
        </w:rPr>
        <w:t xml:space="preserve"> any </w:t>
      </w:r>
      <w:r w:rsidR="00530F5D" w:rsidRPr="00F66139">
        <w:rPr>
          <w:rFonts w:ascii="Arial" w:hAnsi="Arial" w:cs="Arial"/>
          <w:color w:val="auto"/>
          <w:sz w:val="22"/>
          <w:szCs w:val="22"/>
        </w:rPr>
        <w:t>costs for Project office space lease, furnishings</w:t>
      </w:r>
      <w:r w:rsidR="00A330C1">
        <w:rPr>
          <w:rFonts w:ascii="Arial" w:hAnsi="Arial" w:cs="Arial"/>
          <w:color w:val="auto"/>
          <w:sz w:val="22"/>
          <w:szCs w:val="22"/>
        </w:rPr>
        <w:t>,</w:t>
      </w:r>
      <w:r w:rsidR="00530F5D" w:rsidRPr="00F66139">
        <w:rPr>
          <w:rFonts w:ascii="Arial" w:hAnsi="Arial" w:cs="Arial"/>
          <w:color w:val="auto"/>
          <w:sz w:val="22"/>
          <w:szCs w:val="22"/>
        </w:rPr>
        <w:t xml:space="preserve"> equipment</w:t>
      </w:r>
      <w:r w:rsidR="00A330C1">
        <w:rPr>
          <w:rFonts w:ascii="Arial" w:hAnsi="Arial" w:cs="Arial"/>
          <w:color w:val="auto"/>
          <w:sz w:val="22"/>
          <w:szCs w:val="22"/>
        </w:rPr>
        <w:t xml:space="preserve"> </w:t>
      </w:r>
      <w:r w:rsidR="00A330C1" w:rsidRPr="00F66139">
        <w:rPr>
          <w:rFonts w:ascii="Arial" w:hAnsi="Arial" w:cs="Arial"/>
          <w:color w:val="auto"/>
          <w:sz w:val="22"/>
          <w:szCs w:val="22"/>
        </w:rPr>
        <w:t xml:space="preserve">and </w:t>
      </w:r>
      <w:r w:rsidR="00530F5D" w:rsidRPr="00F66139">
        <w:rPr>
          <w:rFonts w:ascii="Arial" w:hAnsi="Arial" w:cs="Arial"/>
          <w:color w:val="auto"/>
          <w:sz w:val="22"/>
          <w:szCs w:val="22"/>
        </w:rPr>
        <w:t>associated costs for janitorial services and utilities.</w:t>
      </w:r>
    </w:p>
    <w:p w14:paraId="01B851DB" w14:textId="23A92034" w:rsidR="004D62CF" w:rsidRPr="004D62CF" w:rsidRDefault="004D62CF" w:rsidP="00711008">
      <w:pPr>
        <w:pStyle w:val="BodyText"/>
        <w:widowControl w:val="0"/>
        <w:numPr>
          <w:ilvl w:val="2"/>
          <w:numId w:val="19"/>
        </w:numPr>
        <w:jc w:val="both"/>
        <w:rPr>
          <w:rFonts w:ascii="Arial" w:hAnsi="Arial" w:cs="Arial"/>
          <w:bCs/>
          <w:color w:val="FF0000"/>
          <w:sz w:val="20"/>
          <w:szCs w:val="22"/>
          <w:u w:val="single"/>
        </w:rPr>
      </w:pPr>
      <w:r w:rsidRPr="004D62CF">
        <w:rPr>
          <w:rFonts w:ascii="Arial" w:hAnsi="Arial" w:cs="Arial"/>
          <w:bCs/>
          <w:color w:val="FF0000"/>
          <w:sz w:val="22"/>
          <w:szCs w:val="22"/>
        </w:rPr>
        <w:t xml:space="preserve">Subconsultant Costs. Designer’s subconsultants will be compensated by Designer in accordance with a separate agreement between Designer and each subconsultant. The compensation section of all subconsultant subcontracts will be reviewed and approved by Client before final signature. Designer will be compensated for subconsultant work as billed by subconsultant, including subconsultant’s ODCs, and will receive a management fee equal to five percent (5%) of the value of each subcontract. </w:t>
      </w:r>
    </w:p>
    <w:p w14:paraId="021BFA57" w14:textId="0A4D62BE" w:rsidR="00F475D3" w:rsidRPr="00242BBF" w:rsidRDefault="00F475D3" w:rsidP="00DD76E6">
      <w:pPr>
        <w:pStyle w:val="BodyText"/>
        <w:numPr>
          <w:ilvl w:val="2"/>
          <w:numId w:val="19"/>
        </w:numPr>
        <w:jc w:val="both"/>
        <w:rPr>
          <w:rFonts w:ascii="Arial" w:hAnsi="Arial"/>
          <w:color w:val="auto"/>
          <w:sz w:val="22"/>
        </w:rPr>
      </w:pPr>
      <w:r w:rsidRPr="00442BB5">
        <w:rPr>
          <w:rFonts w:ascii="Arial" w:hAnsi="Arial" w:cs="Arial"/>
          <w:color w:val="FF0000"/>
          <w:sz w:val="22"/>
          <w:szCs w:val="22"/>
          <w:u w:val="single"/>
        </w:rPr>
        <w:t>Mobilization.</w:t>
      </w:r>
      <w:r w:rsidRPr="00442BB5">
        <w:rPr>
          <w:rFonts w:ascii="Arial" w:hAnsi="Arial" w:cs="Arial"/>
          <w:color w:val="FF0000"/>
          <w:sz w:val="22"/>
          <w:szCs w:val="22"/>
        </w:rPr>
        <w:t xml:space="preserve">  Designer shall receive a mobilization fee in the amount of [</w:t>
      </w:r>
      <w:r w:rsidR="00D5139F">
        <w:rPr>
          <w:rFonts w:ascii="Arial" w:hAnsi="Arial" w:cs="Arial"/>
          <w:color w:val="FF0000"/>
          <w:sz w:val="22"/>
          <w:szCs w:val="22"/>
        </w:rPr>
        <w:t xml:space="preserve">$ </w:t>
      </w:r>
      <w:r w:rsidRPr="00442BB5">
        <w:rPr>
          <w:rFonts w:ascii="Arial" w:hAnsi="Arial" w:cs="Arial"/>
          <w:color w:val="FF0000"/>
          <w:sz w:val="22"/>
          <w:szCs w:val="22"/>
        </w:rPr>
        <w:t>insert sum] payable</w:t>
      </w:r>
      <w:r w:rsidRPr="00F81631">
        <w:rPr>
          <w:rFonts w:ascii="Arial" w:hAnsi="Arial"/>
          <w:color w:val="FF0000"/>
          <w:sz w:val="22"/>
        </w:rPr>
        <w:t xml:space="preserve"> within </w:t>
      </w:r>
      <w:r w:rsidRPr="00442BB5">
        <w:rPr>
          <w:rFonts w:ascii="Arial" w:hAnsi="Arial" w:cs="Arial"/>
          <w:color w:val="FF0000"/>
          <w:sz w:val="22"/>
          <w:szCs w:val="22"/>
        </w:rPr>
        <w:t>forty-five (45</w:t>
      </w:r>
      <w:r w:rsidRPr="00F81631">
        <w:rPr>
          <w:rFonts w:ascii="Arial" w:hAnsi="Arial"/>
          <w:color w:val="FF0000"/>
          <w:sz w:val="22"/>
        </w:rPr>
        <w:t xml:space="preserve">) days </w:t>
      </w:r>
      <w:r w:rsidRPr="00442BB5">
        <w:rPr>
          <w:rFonts w:ascii="Arial" w:hAnsi="Arial" w:cs="Arial"/>
          <w:color w:val="FF0000"/>
          <w:sz w:val="22"/>
          <w:szCs w:val="22"/>
        </w:rPr>
        <w:t xml:space="preserve">of </w:t>
      </w:r>
      <w:r w:rsidR="00D5139F">
        <w:rPr>
          <w:rFonts w:ascii="Arial" w:hAnsi="Arial" w:cs="Arial"/>
          <w:color w:val="FF0000"/>
          <w:sz w:val="22"/>
          <w:szCs w:val="22"/>
        </w:rPr>
        <w:t>Client</w:t>
      </w:r>
      <w:r w:rsidRPr="00442BB5">
        <w:rPr>
          <w:rFonts w:ascii="Arial" w:hAnsi="Arial" w:cs="Arial"/>
          <w:color w:val="FF0000"/>
          <w:sz w:val="22"/>
          <w:szCs w:val="22"/>
        </w:rPr>
        <w:t xml:space="preserve"> issuing notice to proceed to Designer. Such mobilization fee shall be included within</w:t>
      </w:r>
      <w:r w:rsidR="004C6B8D">
        <w:rPr>
          <w:rFonts w:ascii="Arial" w:hAnsi="Arial" w:cs="Arial"/>
          <w:color w:val="FF0000"/>
          <w:sz w:val="22"/>
          <w:szCs w:val="22"/>
        </w:rPr>
        <w:t xml:space="preserve"> the Designer’s f</w:t>
      </w:r>
      <w:r w:rsidR="003D6C7A">
        <w:rPr>
          <w:rFonts w:ascii="Arial" w:hAnsi="Arial" w:cs="Arial"/>
          <w:color w:val="FF0000"/>
          <w:sz w:val="22"/>
          <w:szCs w:val="22"/>
        </w:rPr>
        <w:t>irst invoice</w:t>
      </w:r>
      <w:r w:rsidRPr="00442BB5">
        <w:rPr>
          <w:rFonts w:ascii="Arial" w:hAnsi="Arial" w:cs="Arial"/>
          <w:color w:val="FF0000"/>
          <w:sz w:val="22"/>
          <w:szCs w:val="22"/>
        </w:rPr>
        <w:t xml:space="preserve">.  </w:t>
      </w:r>
    </w:p>
    <w:p w14:paraId="42844BD0" w14:textId="43017939" w:rsidR="00242BBF" w:rsidRPr="00242BBF" w:rsidRDefault="00242BBF" w:rsidP="00363F2A">
      <w:pPr>
        <w:pStyle w:val="BodyText"/>
        <w:numPr>
          <w:ilvl w:val="2"/>
          <w:numId w:val="19"/>
        </w:numPr>
        <w:jc w:val="both"/>
        <w:rPr>
          <w:rFonts w:ascii="Arial" w:hAnsi="Arial"/>
          <w:color w:val="FF0000"/>
          <w:sz w:val="22"/>
        </w:rPr>
      </w:pPr>
      <w:r w:rsidRPr="00242BBF">
        <w:rPr>
          <w:rFonts w:ascii="Arial" w:hAnsi="Arial" w:cs="Arial"/>
          <w:color w:val="FF0000"/>
          <w:sz w:val="22"/>
          <w:szCs w:val="22"/>
          <w:u w:val="single"/>
        </w:rPr>
        <w:t>Project Specific Professional Liability</w:t>
      </w:r>
      <w:r>
        <w:rPr>
          <w:rFonts w:ascii="Arial" w:hAnsi="Arial" w:cs="Arial"/>
          <w:color w:val="FF0000"/>
          <w:sz w:val="22"/>
          <w:szCs w:val="22"/>
          <w:u w:val="single"/>
        </w:rPr>
        <w:t xml:space="preserve"> </w:t>
      </w:r>
      <w:r w:rsidRPr="00242BBF">
        <w:rPr>
          <w:rFonts w:ascii="Arial" w:hAnsi="Arial" w:cs="Arial"/>
          <w:color w:val="FF0000"/>
          <w:sz w:val="22"/>
          <w:szCs w:val="22"/>
          <w:u w:val="single"/>
        </w:rPr>
        <w:t>Insurance</w:t>
      </w:r>
      <w:r w:rsidR="000B0E9C" w:rsidRPr="00242BBF">
        <w:rPr>
          <w:rFonts w:ascii="Arial" w:hAnsi="Arial" w:cs="Arial"/>
          <w:color w:val="FF0000"/>
          <w:sz w:val="22"/>
          <w:szCs w:val="22"/>
          <w:u w:val="single"/>
        </w:rPr>
        <w:t xml:space="preserve"> </w:t>
      </w:r>
      <w:r w:rsidR="009159AC" w:rsidRPr="00242BBF">
        <w:rPr>
          <w:rFonts w:ascii="Arial" w:hAnsi="Arial" w:cs="Arial"/>
          <w:color w:val="FF0000"/>
          <w:sz w:val="22"/>
          <w:szCs w:val="22"/>
          <w:u w:val="single"/>
        </w:rPr>
        <w:t>P</w:t>
      </w:r>
      <w:r w:rsidR="000B0E9C" w:rsidRPr="00242BBF">
        <w:rPr>
          <w:rFonts w:ascii="Arial" w:hAnsi="Arial" w:cs="Arial"/>
          <w:color w:val="FF0000"/>
          <w:sz w:val="22"/>
          <w:szCs w:val="22"/>
          <w:u w:val="single"/>
        </w:rPr>
        <w:t>remium</w:t>
      </w:r>
      <w:r w:rsidRPr="00242BBF">
        <w:rPr>
          <w:rFonts w:ascii="Arial" w:hAnsi="Arial" w:cs="Arial"/>
          <w:color w:val="FF0000"/>
          <w:sz w:val="22"/>
          <w:szCs w:val="22"/>
        </w:rPr>
        <w:t xml:space="preserve">. Designer shall purchase and Client shall pay Designer for the premium of the Project Specific Professional Liability Insurance Policy </w:t>
      </w:r>
      <w:r w:rsidRPr="00242BBF">
        <w:rPr>
          <w:rFonts w:ascii="Arial" w:hAnsi="Arial" w:cs="Arial"/>
          <w:b/>
          <w:bCs/>
          <w:color w:val="FF0000"/>
          <w:sz w:val="22"/>
          <w:szCs w:val="22"/>
        </w:rPr>
        <w:t>(“PSPL”)</w:t>
      </w:r>
      <w:r w:rsidRPr="00242BBF">
        <w:rPr>
          <w:rFonts w:ascii="Arial" w:hAnsi="Arial" w:cs="Arial"/>
          <w:color w:val="FF0000"/>
          <w:sz w:val="22"/>
          <w:szCs w:val="22"/>
        </w:rPr>
        <w:t xml:space="preserve"> upon receipt of invoice from Designer. The estimated price of the PSPL insurance policy is </w:t>
      </w:r>
      <w:r w:rsidRPr="00242BBF">
        <w:rPr>
          <w:rFonts w:ascii="Arial" w:hAnsi="Arial" w:cs="Arial"/>
          <w:color w:val="FF0000"/>
          <w:sz w:val="22"/>
          <w:szCs w:val="22"/>
          <w:u w:val="single"/>
        </w:rPr>
        <w:t>$_______.</w:t>
      </w:r>
      <w:r w:rsidRPr="00242BBF">
        <w:rPr>
          <w:rFonts w:ascii="Arial" w:hAnsi="Arial" w:cs="Arial"/>
          <w:color w:val="FF0000"/>
          <w:sz w:val="22"/>
          <w:szCs w:val="22"/>
        </w:rPr>
        <w:t xml:space="preserve">  </w:t>
      </w:r>
    </w:p>
    <w:p w14:paraId="67093187" w14:textId="60786645" w:rsidR="00CC31B1" w:rsidRPr="00442BB5" w:rsidRDefault="00CC31B1" w:rsidP="00CC31B1">
      <w:pPr>
        <w:pStyle w:val="BodyText"/>
        <w:numPr>
          <w:ilvl w:val="1"/>
          <w:numId w:val="19"/>
        </w:numPr>
        <w:jc w:val="both"/>
        <w:rPr>
          <w:rFonts w:ascii="Arial" w:hAnsi="Arial" w:cs="Arial"/>
          <w:color w:val="FF0000"/>
          <w:sz w:val="20"/>
          <w:szCs w:val="22"/>
        </w:rPr>
      </w:pPr>
      <w:r w:rsidRPr="00F81631">
        <w:rPr>
          <w:rFonts w:ascii="Arial" w:hAnsi="Arial"/>
          <w:color w:val="FF0000"/>
          <w:sz w:val="22"/>
          <w:u w:val="single"/>
        </w:rPr>
        <w:t>Success Fee</w:t>
      </w:r>
      <w:r w:rsidRPr="00F81631">
        <w:rPr>
          <w:rFonts w:ascii="Arial" w:hAnsi="Arial"/>
          <w:color w:val="FF0000"/>
          <w:sz w:val="22"/>
        </w:rPr>
        <w:t xml:space="preserve">. Designer shall be paid a success fee of </w:t>
      </w:r>
      <w:r w:rsidRPr="00442BB5">
        <w:rPr>
          <w:rFonts w:ascii="Arial" w:hAnsi="Arial" w:cs="Arial"/>
          <w:color w:val="FF0000"/>
          <w:sz w:val="22"/>
          <w:szCs w:val="22"/>
        </w:rPr>
        <w:t>[</w:t>
      </w:r>
      <w:r w:rsidR="00F66F54">
        <w:rPr>
          <w:rFonts w:ascii="Arial" w:hAnsi="Arial" w:cs="Arial"/>
          <w:color w:val="FF0000"/>
          <w:sz w:val="22"/>
          <w:szCs w:val="22"/>
        </w:rPr>
        <w:t xml:space="preserve">$ </w:t>
      </w:r>
      <w:r w:rsidRPr="00442BB5">
        <w:rPr>
          <w:rFonts w:ascii="Arial" w:hAnsi="Arial" w:cs="Arial"/>
          <w:color w:val="FF0000"/>
          <w:sz w:val="22"/>
          <w:szCs w:val="22"/>
        </w:rPr>
        <w:t>insert sum].</w:t>
      </w:r>
      <w:r w:rsidRPr="00F81631">
        <w:rPr>
          <w:rFonts w:ascii="Arial" w:hAnsi="Arial"/>
          <w:color w:val="FF0000"/>
          <w:sz w:val="22"/>
        </w:rPr>
        <w:t xml:space="preserve"> The success fee will be included in Designer’s first invoice.</w:t>
      </w:r>
    </w:p>
    <w:p w14:paraId="4321FA39" w14:textId="1C52747F" w:rsidR="00AF321A" w:rsidRDefault="00AF321A" w:rsidP="00AF321A">
      <w:pPr>
        <w:pStyle w:val="BodyText"/>
        <w:numPr>
          <w:ilvl w:val="1"/>
          <w:numId w:val="19"/>
        </w:numPr>
        <w:jc w:val="both"/>
        <w:rPr>
          <w:rFonts w:ascii="Arial" w:hAnsi="Arial" w:cs="Arial"/>
          <w:color w:val="auto"/>
          <w:sz w:val="22"/>
          <w:szCs w:val="22"/>
        </w:rPr>
      </w:pPr>
      <w:r w:rsidRPr="00D25A89">
        <w:rPr>
          <w:rFonts w:ascii="Arial" w:hAnsi="Arial" w:cs="Arial"/>
          <w:color w:val="auto"/>
          <w:sz w:val="22"/>
          <w:szCs w:val="22"/>
          <w:u w:val="single"/>
        </w:rPr>
        <w:t>Subcontract Price</w:t>
      </w:r>
      <w:r w:rsidR="002125AC">
        <w:rPr>
          <w:rFonts w:ascii="Arial" w:hAnsi="Arial" w:cs="Arial"/>
          <w:color w:val="auto"/>
          <w:sz w:val="22"/>
          <w:szCs w:val="22"/>
          <w:u w:val="single"/>
        </w:rPr>
        <w:t xml:space="preserve"> Cap</w:t>
      </w:r>
      <w:r w:rsidRPr="00D25A89">
        <w:rPr>
          <w:rFonts w:ascii="Arial" w:hAnsi="Arial" w:cs="Arial"/>
          <w:color w:val="auto"/>
          <w:sz w:val="22"/>
          <w:szCs w:val="22"/>
        </w:rPr>
        <w:t>.</w:t>
      </w:r>
      <w:r>
        <w:rPr>
          <w:rFonts w:ascii="Arial" w:hAnsi="Arial" w:cs="Arial"/>
          <w:color w:val="auto"/>
          <w:sz w:val="22"/>
          <w:szCs w:val="22"/>
        </w:rPr>
        <w:t xml:space="preserve"> All monies paid from Client to Designer under this Subcontract, including all amounts paid for Design Services and Additional Design Services</w:t>
      </w:r>
      <w:r w:rsidRPr="00950CCB">
        <w:rPr>
          <w:rFonts w:ascii="Arial" w:hAnsi="Arial" w:cs="Arial"/>
          <w:color w:val="auto"/>
          <w:sz w:val="22"/>
          <w:szCs w:val="22"/>
        </w:rPr>
        <w:t xml:space="preserve"> </w:t>
      </w:r>
      <w:r w:rsidRPr="00D25A89">
        <w:rPr>
          <w:rFonts w:ascii="Arial" w:hAnsi="Arial" w:cs="Arial"/>
          <w:color w:val="auto"/>
          <w:sz w:val="22"/>
          <w:szCs w:val="22"/>
        </w:rPr>
        <w:t xml:space="preserve">not exceed </w:t>
      </w:r>
      <w:r w:rsidR="003D6C7A" w:rsidRPr="00DD76E6">
        <w:rPr>
          <w:rFonts w:ascii="Arial" w:hAnsi="Arial" w:cs="Arial"/>
          <w:color w:val="FF0000"/>
          <w:sz w:val="22"/>
          <w:szCs w:val="22"/>
        </w:rPr>
        <w:t>[</w:t>
      </w:r>
      <w:r w:rsidRPr="00DD76E6">
        <w:rPr>
          <w:rFonts w:ascii="Arial" w:hAnsi="Arial" w:cs="Arial"/>
          <w:color w:val="FF0000"/>
          <w:sz w:val="22"/>
          <w:szCs w:val="22"/>
        </w:rPr>
        <w:t>$</w:t>
      </w:r>
      <w:r w:rsidR="003D6C7A" w:rsidRPr="00DD76E6">
        <w:rPr>
          <w:rFonts w:ascii="Arial" w:hAnsi="Arial" w:cs="Arial"/>
          <w:color w:val="FF0000"/>
          <w:sz w:val="22"/>
          <w:szCs w:val="22"/>
        </w:rPr>
        <w:t xml:space="preserve"> insert sum]</w:t>
      </w:r>
      <w:r w:rsidR="00797C56">
        <w:rPr>
          <w:rFonts w:ascii="Arial" w:hAnsi="Arial" w:cs="Arial"/>
          <w:color w:val="FF0000"/>
          <w:sz w:val="22"/>
          <w:szCs w:val="22"/>
        </w:rPr>
        <w:t xml:space="preserve"> (“Subcontract Price Cap”)</w:t>
      </w:r>
      <w:r w:rsidRPr="00DD76E6">
        <w:rPr>
          <w:rFonts w:ascii="Arial" w:hAnsi="Arial" w:cs="Arial"/>
          <w:color w:val="FF0000"/>
          <w:sz w:val="22"/>
          <w:szCs w:val="22"/>
        </w:rPr>
        <w:t xml:space="preserve"> </w:t>
      </w:r>
      <w:r w:rsidRPr="00D25A89">
        <w:rPr>
          <w:rFonts w:ascii="Arial" w:hAnsi="Arial" w:cs="Arial"/>
          <w:color w:val="auto"/>
          <w:sz w:val="22"/>
          <w:szCs w:val="22"/>
        </w:rPr>
        <w:t>without the written permission of the Client.</w:t>
      </w:r>
      <w:r w:rsidR="00797C56">
        <w:rPr>
          <w:rFonts w:ascii="Arial" w:hAnsi="Arial" w:cs="Arial"/>
          <w:color w:val="auto"/>
          <w:sz w:val="22"/>
          <w:szCs w:val="22"/>
        </w:rPr>
        <w:t xml:space="preserve"> Client shall not be liable for costs of the Design Services in excess of the Subcontract Price Cap absent written authorization</w:t>
      </w:r>
      <w:r w:rsidR="002125AC">
        <w:rPr>
          <w:rFonts w:ascii="Arial" w:hAnsi="Arial" w:cs="Arial"/>
          <w:color w:val="auto"/>
          <w:sz w:val="22"/>
          <w:szCs w:val="22"/>
        </w:rPr>
        <w:t xml:space="preserve"> adjusting the Subcontract Price Cap.</w:t>
      </w:r>
    </w:p>
    <w:p w14:paraId="222FB77E" w14:textId="77777777" w:rsidR="00FE65DF" w:rsidRPr="00F66139" w:rsidRDefault="00D456B4" w:rsidP="00EE1CC2">
      <w:pPr>
        <w:pStyle w:val="BodyText"/>
        <w:widowControl w:val="0"/>
        <w:numPr>
          <w:ilvl w:val="0"/>
          <w:numId w:val="19"/>
        </w:numPr>
        <w:jc w:val="both"/>
        <w:rPr>
          <w:rFonts w:ascii="Arial" w:hAnsi="Arial" w:cs="Arial"/>
          <w:color w:val="auto"/>
          <w:sz w:val="22"/>
          <w:szCs w:val="22"/>
          <w:u w:val="single"/>
        </w:rPr>
      </w:pPr>
      <w:r w:rsidRPr="00F66139">
        <w:rPr>
          <w:rFonts w:ascii="Arial" w:hAnsi="Arial" w:cs="Arial"/>
          <w:b/>
          <w:color w:val="auto"/>
          <w:sz w:val="22"/>
          <w:szCs w:val="22"/>
          <w:u w:val="single"/>
        </w:rPr>
        <w:t>Definitions and Clarifications</w:t>
      </w:r>
    </w:p>
    <w:p w14:paraId="1B9F2C46" w14:textId="77777777" w:rsidR="00C00902" w:rsidRPr="00F66139" w:rsidRDefault="00487263" w:rsidP="00EE1CC2">
      <w:pPr>
        <w:pStyle w:val="BodyText"/>
        <w:numPr>
          <w:ilvl w:val="1"/>
          <w:numId w:val="19"/>
        </w:numPr>
        <w:jc w:val="both"/>
        <w:rPr>
          <w:rFonts w:ascii="Arial" w:hAnsi="Arial" w:cs="Arial"/>
          <w:color w:val="auto"/>
          <w:sz w:val="22"/>
          <w:szCs w:val="22"/>
        </w:rPr>
      </w:pPr>
      <w:r w:rsidRPr="00F66139">
        <w:rPr>
          <w:rFonts w:ascii="Arial" w:hAnsi="Arial" w:cs="Arial"/>
          <w:color w:val="auto"/>
          <w:sz w:val="22"/>
          <w:szCs w:val="22"/>
        </w:rPr>
        <w:t>Direct Labor Cost (“</w:t>
      </w:r>
      <w:r w:rsidRPr="00F66139">
        <w:rPr>
          <w:rFonts w:ascii="Arial" w:hAnsi="Arial" w:cs="Arial"/>
          <w:b/>
          <w:color w:val="auto"/>
          <w:sz w:val="22"/>
          <w:szCs w:val="22"/>
        </w:rPr>
        <w:t>DLC</w:t>
      </w:r>
      <w:r w:rsidRPr="00F66139">
        <w:rPr>
          <w:rFonts w:ascii="Arial" w:hAnsi="Arial" w:cs="Arial"/>
          <w:color w:val="auto"/>
          <w:sz w:val="22"/>
          <w:szCs w:val="22"/>
        </w:rPr>
        <w:t xml:space="preserve">”):  </w:t>
      </w:r>
      <w:r w:rsidR="00FE65DF" w:rsidRPr="00F66139">
        <w:rPr>
          <w:rFonts w:ascii="Arial" w:hAnsi="Arial" w:cs="Arial"/>
          <w:color w:val="auto"/>
          <w:sz w:val="22"/>
          <w:szCs w:val="22"/>
        </w:rPr>
        <w:t xml:space="preserve">the actual wage and salary cost (before payroll deductions) incurred for the actual number of hours worked on the Project by Designer’s employees and employees of Designer’s affiliated companies (including temporary employees on loan from outside agencies). </w:t>
      </w:r>
    </w:p>
    <w:p w14:paraId="4472488E" w14:textId="77777777" w:rsidR="00C00902" w:rsidRPr="00F66139" w:rsidRDefault="00FE65DF" w:rsidP="00EE1CC2">
      <w:pPr>
        <w:pStyle w:val="BodyText"/>
        <w:widowControl w:val="0"/>
        <w:numPr>
          <w:ilvl w:val="2"/>
          <w:numId w:val="19"/>
        </w:numPr>
        <w:tabs>
          <w:tab w:val="left" w:pos="1530"/>
        </w:tabs>
        <w:jc w:val="both"/>
        <w:rPr>
          <w:rFonts w:ascii="Arial" w:hAnsi="Arial" w:cs="Arial"/>
          <w:color w:val="auto"/>
          <w:sz w:val="22"/>
          <w:szCs w:val="22"/>
        </w:rPr>
      </w:pPr>
      <w:r w:rsidRPr="00F66139">
        <w:rPr>
          <w:rFonts w:ascii="Arial" w:hAnsi="Arial" w:cs="Arial"/>
          <w:color w:val="auto"/>
          <w:sz w:val="22"/>
          <w:szCs w:val="22"/>
        </w:rPr>
        <w:t xml:space="preserve">For purposes of DLC calculations, wages for temporary employees from outside agencies </w:t>
      </w:r>
      <w:r w:rsidR="007B332F" w:rsidRPr="00F66139">
        <w:rPr>
          <w:rFonts w:ascii="Arial" w:hAnsi="Arial" w:cs="Arial"/>
          <w:color w:val="auto"/>
          <w:sz w:val="22"/>
          <w:szCs w:val="22"/>
        </w:rPr>
        <w:t>will</w:t>
      </w:r>
      <w:r w:rsidRPr="00F66139">
        <w:rPr>
          <w:rFonts w:ascii="Arial" w:hAnsi="Arial" w:cs="Arial"/>
          <w:color w:val="auto"/>
          <w:sz w:val="22"/>
          <w:szCs w:val="22"/>
        </w:rPr>
        <w:t xml:space="preserve"> be unburdened by employer’s payroll taxes, fringe benefits, agency costs or other payroll additives, and such wages </w:t>
      </w:r>
      <w:r w:rsidR="007B332F" w:rsidRPr="00F66139">
        <w:rPr>
          <w:rFonts w:ascii="Arial" w:hAnsi="Arial" w:cs="Arial"/>
          <w:color w:val="auto"/>
          <w:sz w:val="22"/>
          <w:szCs w:val="22"/>
        </w:rPr>
        <w:t>will</w:t>
      </w:r>
      <w:r w:rsidRPr="00F66139">
        <w:rPr>
          <w:rFonts w:ascii="Arial" w:hAnsi="Arial" w:cs="Arial"/>
          <w:color w:val="auto"/>
          <w:sz w:val="22"/>
          <w:szCs w:val="22"/>
        </w:rPr>
        <w:t xml:space="preserve"> be reasonable and consistent with wage and salary rates for Designer’s permanent employees. DLC does no</w:t>
      </w:r>
      <w:r w:rsidR="00C00902" w:rsidRPr="00F66139">
        <w:rPr>
          <w:rFonts w:ascii="Arial" w:hAnsi="Arial" w:cs="Arial"/>
          <w:color w:val="auto"/>
          <w:sz w:val="22"/>
          <w:szCs w:val="22"/>
        </w:rPr>
        <w:t>t include the labor cost of:</w:t>
      </w:r>
    </w:p>
    <w:p w14:paraId="48D31845" w14:textId="78F92849" w:rsidR="00D120C2" w:rsidRDefault="00C00902" w:rsidP="00EE1CC2">
      <w:pPr>
        <w:pStyle w:val="BodyText"/>
        <w:widowControl w:val="0"/>
        <w:numPr>
          <w:ilvl w:val="3"/>
          <w:numId w:val="19"/>
        </w:numPr>
        <w:jc w:val="both"/>
        <w:rPr>
          <w:rFonts w:ascii="Arial" w:hAnsi="Arial" w:cs="Arial"/>
          <w:color w:val="auto"/>
          <w:sz w:val="22"/>
          <w:szCs w:val="22"/>
        </w:rPr>
      </w:pPr>
      <w:r w:rsidRPr="00F66139">
        <w:rPr>
          <w:rFonts w:ascii="Arial" w:hAnsi="Arial" w:cs="Arial"/>
          <w:color w:val="auto"/>
          <w:sz w:val="22"/>
          <w:szCs w:val="22"/>
        </w:rPr>
        <w:t>C</w:t>
      </w:r>
      <w:r w:rsidR="00FE65DF" w:rsidRPr="00F66139">
        <w:rPr>
          <w:rFonts w:ascii="Arial" w:hAnsi="Arial" w:cs="Arial"/>
          <w:color w:val="auto"/>
          <w:sz w:val="22"/>
          <w:szCs w:val="22"/>
        </w:rPr>
        <w:t>lerical or administrative personnel, unless assigned to a d</w:t>
      </w:r>
      <w:r w:rsidRPr="00F66139">
        <w:rPr>
          <w:rFonts w:ascii="Arial" w:hAnsi="Arial" w:cs="Arial"/>
          <w:color w:val="auto"/>
          <w:sz w:val="22"/>
          <w:szCs w:val="22"/>
        </w:rPr>
        <w:t>edicated Project office</w:t>
      </w:r>
      <w:r w:rsidR="00D120C2">
        <w:rPr>
          <w:rFonts w:ascii="Arial" w:hAnsi="Arial" w:cs="Arial"/>
          <w:color w:val="auto"/>
          <w:sz w:val="22"/>
          <w:szCs w:val="22"/>
        </w:rPr>
        <w:t xml:space="preserve">. </w:t>
      </w:r>
    </w:p>
    <w:p w14:paraId="6F56423B" w14:textId="47A8B743" w:rsidR="00C00902" w:rsidRPr="00F66139" w:rsidRDefault="00C00902" w:rsidP="00D120C2">
      <w:pPr>
        <w:pStyle w:val="BodyText"/>
        <w:widowControl w:val="0"/>
        <w:ind w:left="2880"/>
        <w:jc w:val="both"/>
        <w:rPr>
          <w:rFonts w:ascii="Arial" w:hAnsi="Arial" w:cs="Arial"/>
          <w:color w:val="auto"/>
          <w:sz w:val="22"/>
          <w:szCs w:val="22"/>
        </w:rPr>
      </w:pPr>
      <w:r w:rsidRPr="00F66139">
        <w:rPr>
          <w:rFonts w:ascii="Arial" w:hAnsi="Arial" w:cs="Arial"/>
          <w:color w:val="auto"/>
          <w:sz w:val="22"/>
          <w:szCs w:val="22"/>
        </w:rPr>
        <w:t xml:space="preserve">or </w:t>
      </w:r>
    </w:p>
    <w:p w14:paraId="5B37B8AF" w14:textId="0E510D2B" w:rsidR="00FE65DF" w:rsidRPr="00F66139" w:rsidRDefault="00C00902" w:rsidP="00EE1CC2">
      <w:pPr>
        <w:pStyle w:val="BodyText"/>
        <w:widowControl w:val="0"/>
        <w:numPr>
          <w:ilvl w:val="3"/>
          <w:numId w:val="19"/>
        </w:numPr>
        <w:jc w:val="both"/>
        <w:rPr>
          <w:rFonts w:ascii="Arial" w:hAnsi="Arial" w:cs="Arial"/>
          <w:color w:val="auto"/>
          <w:sz w:val="22"/>
          <w:szCs w:val="22"/>
        </w:rPr>
      </w:pPr>
      <w:r w:rsidRPr="00F66139">
        <w:rPr>
          <w:rFonts w:ascii="Arial" w:hAnsi="Arial" w:cs="Arial"/>
          <w:color w:val="auto"/>
          <w:sz w:val="22"/>
          <w:szCs w:val="22"/>
        </w:rPr>
        <w:t>O</w:t>
      </w:r>
      <w:r w:rsidR="00FE65DF" w:rsidRPr="00F66139">
        <w:rPr>
          <w:rFonts w:ascii="Arial" w:hAnsi="Arial" w:cs="Arial"/>
          <w:color w:val="auto"/>
          <w:sz w:val="22"/>
          <w:szCs w:val="22"/>
        </w:rPr>
        <w:t xml:space="preserve">fficers, partners, or principals for their administrative duties; such labor costs </w:t>
      </w:r>
      <w:r w:rsidR="007B332F" w:rsidRPr="00F66139">
        <w:rPr>
          <w:rFonts w:ascii="Arial" w:hAnsi="Arial" w:cs="Arial"/>
          <w:color w:val="auto"/>
          <w:sz w:val="22"/>
          <w:szCs w:val="22"/>
        </w:rPr>
        <w:t>will</w:t>
      </w:r>
      <w:r w:rsidRPr="00F66139">
        <w:rPr>
          <w:rFonts w:ascii="Arial" w:hAnsi="Arial" w:cs="Arial"/>
          <w:color w:val="auto"/>
          <w:sz w:val="22"/>
          <w:szCs w:val="22"/>
        </w:rPr>
        <w:t xml:space="preserve"> be considered part of overhead; provided however, i</w:t>
      </w:r>
      <w:r w:rsidR="00FE65DF" w:rsidRPr="00F66139">
        <w:rPr>
          <w:rFonts w:ascii="Arial" w:hAnsi="Arial" w:cs="Arial"/>
          <w:color w:val="auto"/>
          <w:sz w:val="22"/>
          <w:szCs w:val="22"/>
        </w:rPr>
        <w:t xml:space="preserve">f officers, partners, or principals will perform technical services on the Project, their technical services hours may be calculated as part of DLC, but only at labor rates commensurate with the type of services performed, provided that written approval is given by </w:t>
      </w:r>
      <w:r w:rsidR="00501EF7">
        <w:rPr>
          <w:rFonts w:ascii="Arial" w:hAnsi="Arial" w:cs="Arial"/>
          <w:color w:val="auto"/>
          <w:sz w:val="22"/>
          <w:szCs w:val="22"/>
        </w:rPr>
        <w:t>Client</w:t>
      </w:r>
      <w:r w:rsidR="00FE65DF" w:rsidRPr="00F66139">
        <w:rPr>
          <w:rFonts w:ascii="Arial" w:hAnsi="Arial" w:cs="Arial"/>
          <w:color w:val="auto"/>
          <w:sz w:val="22"/>
          <w:szCs w:val="22"/>
        </w:rPr>
        <w:t xml:space="preserve"> prior to the use of said individuals.</w:t>
      </w:r>
    </w:p>
    <w:p w14:paraId="03B4F71B" w14:textId="4EDE240B" w:rsidR="00FE65DF" w:rsidRPr="00F66139" w:rsidRDefault="001622F2" w:rsidP="00EE1CC2">
      <w:pPr>
        <w:pStyle w:val="BodyText"/>
        <w:numPr>
          <w:ilvl w:val="1"/>
          <w:numId w:val="19"/>
        </w:numPr>
        <w:jc w:val="both"/>
        <w:rPr>
          <w:rFonts w:ascii="Arial" w:hAnsi="Arial" w:cs="Arial"/>
          <w:color w:val="auto"/>
          <w:sz w:val="22"/>
          <w:szCs w:val="22"/>
        </w:rPr>
      </w:pPr>
      <w:r w:rsidRPr="00F66139">
        <w:rPr>
          <w:rFonts w:ascii="Arial" w:hAnsi="Arial" w:cs="Arial"/>
          <w:color w:val="auto"/>
          <w:sz w:val="22"/>
          <w:szCs w:val="22"/>
        </w:rPr>
        <w:t>Other Direct Cost</w:t>
      </w:r>
      <w:r w:rsidR="00B40F0F" w:rsidRPr="00F66139">
        <w:rPr>
          <w:rFonts w:ascii="Arial" w:hAnsi="Arial" w:cs="Arial"/>
          <w:color w:val="auto"/>
          <w:sz w:val="22"/>
          <w:szCs w:val="22"/>
        </w:rPr>
        <w:t xml:space="preserve"> (“</w:t>
      </w:r>
      <w:r w:rsidR="00B40F0F" w:rsidRPr="00F66139">
        <w:rPr>
          <w:rFonts w:ascii="Arial" w:hAnsi="Arial" w:cs="Arial"/>
          <w:b/>
          <w:color w:val="auto"/>
          <w:sz w:val="22"/>
          <w:szCs w:val="22"/>
        </w:rPr>
        <w:t>ODC</w:t>
      </w:r>
      <w:r w:rsidR="00B40F0F" w:rsidRPr="00F66139">
        <w:rPr>
          <w:rFonts w:ascii="Arial" w:hAnsi="Arial" w:cs="Arial"/>
          <w:color w:val="auto"/>
          <w:sz w:val="22"/>
          <w:szCs w:val="22"/>
        </w:rPr>
        <w:t xml:space="preserve">”):  </w:t>
      </w:r>
      <w:r w:rsidR="00FE65DF" w:rsidRPr="00F66139">
        <w:rPr>
          <w:rFonts w:ascii="Arial" w:hAnsi="Arial" w:cs="Arial"/>
          <w:color w:val="auto"/>
          <w:sz w:val="22"/>
          <w:szCs w:val="22"/>
        </w:rPr>
        <w:t xml:space="preserve">expenditures incurred by Designer and its subconsultants and specifically related to the Project for computer-aided design and drafting services, computer system maintenance, telephone, fax, other communications, copying and reproduction, postage </w:t>
      </w:r>
      <w:r w:rsidR="00FE65DF" w:rsidRPr="00F66139">
        <w:rPr>
          <w:rFonts w:ascii="Arial" w:hAnsi="Arial" w:cs="Arial"/>
          <w:color w:val="auto"/>
          <w:sz w:val="22"/>
          <w:szCs w:val="22"/>
        </w:rPr>
        <w:lastRenderedPageBreak/>
        <w:t>and mailing, travel, lodging, and moving and other relocation costs. ODCs do not include costs for temporary labor.</w:t>
      </w:r>
    </w:p>
    <w:p w14:paraId="50787F01" w14:textId="1A61977D" w:rsidR="00FE65DF" w:rsidRPr="00F66139" w:rsidRDefault="00B40F0F" w:rsidP="00EE1CC2">
      <w:pPr>
        <w:pStyle w:val="BodyText"/>
        <w:numPr>
          <w:ilvl w:val="1"/>
          <w:numId w:val="19"/>
        </w:numPr>
        <w:jc w:val="both"/>
        <w:rPr>
          <w:rFonts w:ascii="Arial" w:hAnsi="Arial" w:cs="Arial"/>
          <w:color w:val="auto"/>
          <w:sz w:val="22"/>
          <w:szCs w:val="22"/>
        </w:rPr>
      </w:pPr>
      <w:r w:rsidRPr="00F66139">
        <w:rPr>
          <w:rFonts w:ascii="Arial" w:hAnsi="Arial" w:cs="Arial"/>
          <w:color w:val="auto"/>
          <w:sz w:val="22"/>
          <w:szCs w:val="22"/>
        </w:rPr>
        <w:t xml:space="preserve">Labor Multiplier:  </w:t>
      </w:r>
      <w:r w:rsidR="00FE65DF" w:rsidRPr="00F66139">
        <w:rPr>
          <w:rFonts w:ascii="Arial" w:hAnsi="Arial" w:cs="Arial"/>
          <w:color w:val="auto"/>
          <w:sz w:val="22"/>
          <w:szCs w:val="22"/>
        </w:rPr>
        <w:t xml:space="preserve">a factor which, when multiplied by DLC, includes all of Designer’s DLC, direct overhead, indirect overhead and profit. Lease costs, including associated costs for janitorial services and utilities, for a dedicated Project office </w:t>
      </w:r>
      <w:r w:rsidR="007B332F" w:rsidRPr="00F66139">
        <w:rPr>
          <w:rFonts w:ascii="Arial" w:hAnsi="Arial" w:cs="Arial"/>
          <w:color w:val="auto"/>
          <w:sz w:val="22"/>
          <w:szCs w:val="22"/>
        </w:rPr>
        <w:t>will</w:t>
      </w:r>
      <w:r w:rsidR="00FE65DF" w:rsidRPr="00F66139">
        <w:rPr>
          <w:rFonts w:ascii="Arial" w:hAnsi="Arial" w:cs="Arial"/>
          <w:color w:val="auto"/>
          <w:sz w:val="22"/>
          <w:szCs w:val="22"/>
        </w:rPr>
        <w:t xml:space="preserve"> be considered part of overhead.</w:t>
      </w:r>
      <w:bookmarkStart w:id="31" w:name="_Hlk526838319"/>
    </w:p>
    <w:bookmarkEnd w:id="31"/>
    <w:p w14:paraId="39AD2C0B" w14:textId="77777777" w:rsidR="00B40F0F" w:rsidRPr="00F66139" w:rsidRDefault="00FE65DF" w:rsidP="00EE1CC2">
      <w:pPr>
        <w:pStyle w:val="BodyText"/>
        <w:numPr>
          <w:ilvl w:val="1"/>
          <w:numId w:val="19"/>
        </w:numPr>
        <w:jc w:val="both"/>
        <w:rPr>
          <w:rFonts w:ascii="Arial" w:hAnsi="Arial" w:cs="Arial"/>
          <w:color w:val="auto"/>
          <w:sz w:val="22"/>
          <w:szCs w:val="22"/>
        </w:rPr>
      </w:pPr>
      <w:r w:rsidRPr="00F66139">
        <w:rPr>
          <w:rFonts w:ascii="Arial" w:hAnsi="Arial" w:cs="Arial"/>
          <w:color w:val="auto"/>
          <w:sz w:val="22"/>
          <w:szCs w:val="22"/>
        </w:rPr>
        <w:t>Clarifica</w:t>
      </w:r>
      <w:r w:rsidR="00B40F0F" w:rsidRPr="00F66139">
        <w:rPr>
          <w:rFonts w:ascii="Arial" w:hAnsi="Arial" w:cs="Arial"/>
          <w:color w:val="auto"/>
          <w:sz w:val="22"/>
          <w:szCs w:val="22"/>
        </w:rPr>
        <w:t>tion of Overtime Payment Terms.  Fo</w:t>
      </w:r>
      <w:r w:rsidRPr="00F66139">
        <w:rPr>
          <w:rFonts w:ascii="Arial" w:hAnsi="Arial" w:cs="Arial"/>
          <w:color w:val="auto"/>
          <w:sz w:val="22"/>
          <w:szCs w:val="22"/>
        </w:rPr>
        <w:t xml:space="preserve">r any payment terms that are described as “DLC times a Labor Multiplier,” overtime labor </w:t>
      </w:r>
      <w:r w:rsidR="007B332F" w:rsidRPr="00F66139">
        <w:rPr>
          <w:rFonts w:ascii="Arial" w:hAnsi="Arial" w:cs="Arial"/>
          <w:color w:val="auto"/>
          <w:sz w:val="22"/>
          <w:szCs w:val="22"/>
        </w:rPr>
        <w:t>will</w:t>
      </w:r>
      <w:r w:rsidRPr="00F66139">
        <w:rPr>
          <w:rFonts w:ascii="Arial" w:hAnsi="Arial" w:cs="Arial"/>
          <w:color w:val="auto"/>
          <w:sz w:val="22"/>
          <w:szCs w:val="22"/>
        </w:rPr>
        <w:t xml:space="preserve"> be treated as follows. </w:t>
      </w:r>
    </w:p>
    <w:p w14:paraId="437F844D" w14:textId="77777777" w:rsidR="00B40F0F" w:rsidRPr="00F66139" w:rsidRDefault="00FE65DF" w:rsidP="00EE1CC2">
      <w:pPr>
        <w:pStyle w:val="BodyText"/>
        <w:widowControl w:val="0"/>
        <w:numPr>
          <w:ilvl w:val="2"/>
          <w:numId w:val="19"/>
        </w:numPr>
        <w:tabs>
          <w:tab w:val="left" w:pos="1530"/>
        </w:tabs>
        <w:jc w:val="both"/>
        <w:rPr>
          <w:rFonts w:ascii="Arial" w:hAnsi="Arial" w:cs="Arial"/>
          <w:color w:val="auto"/>
          <w:sz w:val="22"/>
          <w:szCs w:val="22"/>
        </w:rPr>
      </w:pPr>
      <w:r w:rsidRPr="00F66139">
        <w:rPr>
          <w:rFonts w:ascii="Arial" w:hAnsi="Arial" w:cs="Arial"/>
          <w:color w:val="auto"/>
          <w:sz w:val="22"/>
          <w:szCs w:val="22"/>
        </w:rPr>
        <w:t xml:space="preserve">The specified Labor Multiplier </w:t>
      </w:r>
      <w:r w:rsidR="007B332F" w:rsidRPr="00F66139">
        <w:rPr>
          <w:rFonts w:ascii="Arial" w:hAnsi="Arial" w:cs="Arial"/>
          <w:color w:val="auto"/>
          <w:sz w:val="22"/>
          <w:szCs w:val="22"/>
        </w:rPr>
        <w:t>will</w:t>
      </w:r>
      <w:r w:rsidRPr="00F66139">
        <w:rPr>
          <w:rFonts w:ascii="Arial" w:hAnsi="Arial" w:cs="Arial"/>
          <w:color w:val="auto"/>
          <w:sz w:val="22"/>
          <w:szCs w:val="22"/>
        </w:rPr>
        <w:t xml:space="preserve"> be applied to the straight-time labor rate only, eliminating the premiu</w:t>
      </w:r>
      <w:r w:rsidR="00B40F0F" w:rsidRPr="00F66139">
        <w:rPr>
          <w:rFonts w:ascii="Arial" w:hAnsi="Arial" w:cs="Arial"/>
          <w:color w:val="auto"/>
          <w:sz w:val="22"/>
          <w:szCs w:val="22"/>
        </w:rPr>
        <w:t xml:space="preserve">m portion from the calculation; and </w:t>
      </w:r>
    </w:p>
    <w:p w14:paraId="0E0363CE" w14:textId="6DE4E5D6" w:rsidR="00FE65DF" w:rsidRDefault="003B2730" w:rsidP="00EE1CC2">
      <w:pPr>
        <w:pStyle w:val="BodyText"/>
        <w:widowControl w:val="0"/>
        <w:numPr>
          <w:ilvl w:val="2"/>
          <w:numId w:val="19"/>
        </w:numPr>
        <w:tabs>
          <w:tab w:val="left" w:pos="1530"/>
        </w:tabs>
        <w:jc w:val="both"/>
        <w:rPr>
          <w:rFonts w:ascii="Arial" w:hAnsi="Arial" w:cs="Arial"/>
          <w:color w:val="auto"/>
          <w:sz w:val="22"/>
          <w:szCs w:val="22"/>
        </w:rPr>
      </w:pPr>
      <w:r>
        <w:rPr>
          <w:rFonts w:ascii="Arial" w:hAnsi="Arial" w:cs="Arial"/>
          <w:color w:val="auto"/>
          <w:sz w:val="22"/>
          <w:szCs w:val="22"/>
        </w:rPr>
        <w:t>Upon prior approval, t</w:t>
      </w:r>
      <w:r w:rsidR="00FE65DF" w:rsidRPr="00F66139">
        <w:rPr>
          <w:rFonts w:ascii="Arial" w:hAnsi="Arial" w:cs="Arial"/>
          <w:color w:val="auto"/>
          <w:sz w:val="22"/>
          <w:szCs w:val="22"/>
        </w:rPr>
        <w:t xml:space="preserve">he premium portion of overtime labor </w:t>
      </w:r>
      <w:r w:rsidR="007B332F" w:rsidRPr="00F66139">
        <w:rPr>
          <w:rFonts w:ascii="Arial" w:hAnsi="Arial" w:cs="Arial"/>
          <w:color w:val="auto"/>
          <w:sz w:val="22"/>
          <w:szCs w:val="22"/>
        </w:rPr>
        <w:t>will</w:t>
      </w:r>
      <w:r w:rsidR="00FE65DF" w:rsidRPr="00F66139">
        <w:rPr>
          <w:rFonts w:ascii="Arial" w:hAnsi="Arial" w:cs="Arial"/>
          <w:color w:val="auto"/>
          <w:sz w:val="22"/>
          <w:szCs w:val="22"/>
        </w:rPr>
        <w:t xml:space="preserve"> be paid with </w:t>
      </w:r>
      <w:r w:rsidR="00503B03" w:rsidRPr="00F66139">
        <w:rPr>
          <w:rFonts w:ascii="Arial" w:hAnsi="Arial" w:cs="Arial"/>
          <w:color w:val="auto"/>
          <w:sz w:val="22"/>
          <w:szCs w:val="22"/>
        </w:rPr>
        <w:t xml:space="preserve">a </w:t>
      </w:r>
      <w:r w:rsidR="005A2603" w:rsidRPr="00F66139">
        <w:rPr>
          <w:rFonts w:ascii="Arial" w:hAnsi="Arial" w:cs="Arial"/>
          <w:color w:val="auto"/>
          <w:sz w:val="22"/>
          <w:szCs w:val="22"/>
        </w:rPr>
        <w:t>1.0 labor multiplier</w:t>
      </w:r>
      <w:r w:rsidR="00D120C2" w:rsidRPr="00D120C2">
        <w:rPr>
          <w:rFonts w:ascii="Arial" w:hAnsi="Arial" w:cs="Arial"/>
          <w:color w:val="auto"/>
          <w:sz w:val="22"/>
          <w:szCs w:val="22"/>
        </w:rPr>
        <w:t xml:space="preserve"> </w:t>
      </w:r>
      <w:r w:rsidR="00D120C2">
        <w:rPr>
          <w:rFonts w:ascii="Arial" w:hAnsi="Arial" w:cs="Arial"/>
          <w:color w:val="auto"/>
          <w:sz w:val="22"/>
          <w:szCs w:val="22"/>
        </w:rPr>
        <w:t>for exempt employees, 1.5 for non-exempt employees</w:t>
      </w:r>
      <w:r w:rsidR="00D120C2" w:rsidRPr="00F66139">
        <w:rPr>
          <w:rFonts w:ascii="Arial" w:hAnsi="Arial" w:cs="Arial"/>
          <w:color w:val="auto"/>
          <w:sz w:val="22"/>
          <w:szCs w:val="22"/>
        </w:rPr>
        <w:t>.</w:t>
      </w:r>
      <w:r>
        <w:rPr>
          <w:rFonts w:ascii="Arial" w:hAnsi="Arial" w:cs="Arial"/>
          <w:color w:val="auto"/>
          <w:sz w:val="22"/>
          <w:szCs w:val="22"/>
        </w:rPr>
        <w:t xml:space="preserve"> </w:t>
      </w:r>
    </w:p>
    <w:p w14:paraId="0EC3F314" w14:textId="77777777" w:rsidR="001476D7" w:rsidRPr="00F66139" w:rsidRDefault="001476D7" w:rsidP="001476D7">
      <w:pPr>
        <w:pStyle w:val="BodyText"/>
        <w:widowControl w:val="0"/>
        <w:tabs>
          <w:tab w:val="left" w:pos="1530"/>
        </w:tabs>
        <w:ind w:left="2160"/>
        <w:jc w:val="both"/>
        <w:rPr>
          <w:rFonts w:ascii="Arial" w:hAnsi="Arial" w:cs="Arial"/>
          <w:color w:val="auto"/>
          <w:sz w:val="22"/>
          <w:szCs w:val="22"/>
        </w:rPr>
      </w:pPr>
    </w:p>
    <w:p w14:paraId="3318838B" w14:textId="74509E32" w:rsidR="00FE65DF" w:rsidRPr="00F66139" w:rsidRDefault="004E78CD" w:rsidP="00EE1CC2">
      <w:pPr>
        <w:pStyle w:val="BodyText"/>
        <w:widowControl w:val="0"/>
        <w:numPr>
          <w:ilvl w:val="0"/>
          <w:numId w:val="19"/>
        </w:numPr>
        <w:jc w:val="both"/>
        <w:rPr>
          <w:rFonts w:ascii="Arial" w:hAnsi="Arial" w:cs="Arial"/>
          <w:b/>
          <w:color w:val="auto"/>
          <w:sz w:val="22"/>
          <w:szCs w:val="22"/>
          <w:u w:val="single"/>
        </w:rPr>
      </w:pPr>
      <w:r>
        <w:rPr>
          <w:rFonts w:ascii="Arial" w:hAnsi="Arial" w:cs="Arial"/>
          <w:b/>
          <w:color w:val="auto"/>
          <w:sz w:val="22"/>
          <w:szCs w:val="22"/>
          <w:u w:val="single"/>
        </w:rPr>
        <w:t>Reserved</w:t>
      </w:r>
    </w:p>
    <w:p w14:paraId="4E7B3DB1" w14:textId="38908E00" w:rsidR="009340C8" w:rsidRPr="00F66139" w:rsidRDefault="009340C8" w:rsidP="004E78CD">
      <w:pPr>
        <w:pStyle w:val="BodyText"/>
        <w:ind w:left="1440"/>
        <w:jc w:val="both"/>
        <w:rPr>
          <w:rFonts w:ascii="Arial" w:hAnsi="Arial" w:cs="Arial"/>
          <w:b/>
          <w:bCs/>
          <w:color w:val="auto"/>
          <w:sz w:val="22"/>
          <w:szCs w:val="22"/>
        </w:rPr>
      </w:pPr>
    </w:p>
    <w:p w14:paraId="6FEA4A8C" w14:textId="77777777" w:rsidR="00716C04" w:rsidRPr="00F66139" w:rsidRDefault="00716C04" w:rsidP="00716C04">
      <w:pPr>
        <w:pStyle w:val="BodyText"/>
        <w:ind w:left="1440"/>
        <w:jc w:val="both"/>
        <w:rPr>
          <w:rFonts w:ascii="Arial" w:hAnsi="Arial" w:cs="Arial"/>
          <w:b/>
          <w:bCs/>
          <w:color w:val="auto"/>
          <w:sz w:val="22"/>
          <w:szCs w:val="22"/>
        </w:rPr>
      </w:pPr>
    </w:p>
    <w:p w14:paraId="0A3AD19A" w14:textId="77777777" w:rsidR="0035634B" w:rsidRPr="00F66139" w:rsidRDefault="0035634B" w:rsidP="00EE1CC2">
      <w:pPr>
        <w:pStyle w:val="BodyText"/>
        <w:widowControl w:val="0"/>
        <w:numPr>
          <w:ilvl w:val="0"/>
          <w:numId w:val="19"/>
        </w:numPr>
        <w:jc w:val="both"/>
        <w:rPr>
          <w:rFonts w:ascii="Arial" w:hAnsi="Arial" w:cs="Arial"/>
          <w:bCs/>
          <w:color w:val="auto"/>
          <w:sz w:val="22"/>
          <w:szCs w:val="22"/>
          <w:u w:val="single"/>
        </w:rPr>
      </w:pPr>
      <w:r w:rsidRPr="00F66139">
        <w:rPr>
          <w:rFonts w:ascii="Arial" w:hAnsi="Arial" w:cs="Arial"/>
          <w:b/>
          <w:bCs/>
          <w:color w:val="auto"/>
          <w:sz w:val="22"/>
          <w:szCs w:val="22"/>
          <w:u w:val="single"/>
        </w:rPr>
        <w:t>Additional Design Services</w:t>
      </w:r>
    </w:p>
    <w:p w14:paraId="0D87B46D" w14:textId="2A1AC3A8" w:rsidR="0035634B" w:rsidRPr="00F66139" w:rsidRDefault="0035634B" w:rsidP="00EE1CC2">
      <w:pPr>
        <w:pStyle w:val="BodyText"/>
        <w:numPr>
          <w:ilvl w:val="1"/>
          <w:numId w:val="19"/>
        </w:numPr>
        <w:jc w:val="both"/>
        <w:rPr>
          <w:rFonts w:ascii="Arial" w:hAnsi="Arial" w:cs="Arial"/>
          <w:bCs/>
          <w:color w:val="auto"/>
          <w:sz w:val="22"/>
          <w:szCs w:val="22"/>
        </w:rPr>
      </w:pPr>
      <w:r w:rsidRPr="00F66139">
        <w:rPr>
          <w:rFonts w:ascii="Arial" w:hAnsi="Arial" w:cs="Arial"/>
          <w:bCs/>
          <w:color w:val="auto"/>
          <w:sz w:val="22"/>
          <w:szCs w:val="22"/>
        </w:rPr>
        <w:t>Except as provided in Section 4</w:t>
      </w:r>
      <w:r w:rsidR="00F23EBC" w:rsidRPr="00F66139">
        <w:rPr>
          <w:rFonts w:ascii="Arial" w:hAnsi="Arial" w:cs="Arial"/>
          <w:bCs/>
          <w:color w:val="auto"/>
          <w:sz w:val="22"/>
          <w:szCs w:val="22"/>
        </w:rPr>
        <w:t>(</w:t>
      </w:r>
      <w:r w:rsidR="00B91615" w:rsidRPr="00F66139">
        <w:rPr>
          <w:rFonts w:ascii="Arial" w:hAnsi="Arial" w:cs="Arial"/>
          <w:bCs/>
          <w:color w:val="auto"/>
          <w:sz w:val="22"/>
          <w:szCs w:val="22"/>
        </w:rPr>
        <w:t>B</w:t>
      </w:r>
      <w:r w:rsidR="00F23EBC" w:rsidRPr="00F66139">
        <w:rPr>
          <w:rFonts w:ascii="Arial" w:hAnsi="Arial" w:cs="Arial"/>
          <w:bCs/>
          <w:color w:val="auto"/>
          <w:sz w:val="22"/>
          <w:szCs w:val="22"/>
        </w:rPr>
        <w:t>)</w:t>
      </w:r>
      <w:r w:rsidR="00C066D6" w:rsidRPr="00F66139">
        <w:rPr>
          <w:rFonts w:ascii="Arial" w:hAnsi="Arial" w:cs="Arial"/>
          <w:bCs/>
          <w:color w:val="auto"/>
          <w:sz w:val="22"/>
          <w:szCs w:val="22"/>
        </w:rPr>
        <w:t xml:space="preserve"> </w:t>
      </w:r>
      <w:r w:rsidR="00F57339">
        <w:rPr>
          <w:rFonts w:ascii="Arial" w:hAnsi="Arial" w:cs="Arial"/>
          <w:bCs/>
          <w:color w:val="auto"/>
          <w:sz w:val="22"/>
          <w:szCs w:val="22"/>
        </w:rPr>
        <w:t xml:space="preserve">of this Exhibit </w:t>
      </w:r>
      <w:r w:rsidR="00C066D6" w:rsidRPr="00F66139">
        <w:rPr>
          <w:rFonts w:ascii="Arial" w:hAnsi="Arial" w:cs="Arial"/>
          <w:bCs/>
          <w:color w:val="auto"/>
          <w:sz w:val="22"/>
          <w:szCs w:val="22"/>
        </w:rPr>
        <w:t>or for those Additional Design Services due to Owner’s Changes</w:t>
      </w:r>
      <w:r w:rsidRPr="00F66139">
        <w:rPr>
          <w:rFonts w:ascii="Arial" w:hAnsi="Arial" w:cs="Arial"/>
          <w:bCs/>
          <w:color w:val="auto"/>
          <w:sz w:val="22"/>
          <w:szCs w:val="22"/>
        </w:rPr>
        <w:t xml:space="preserve">, </w:t>
      </w:r>
      <w:r w:rsidR="00501EF7">
        <w:rPr>
          <w:rFonts w:ascii="Arial" w:hAnsi="Arial" w:cs="Arial"/>
          <w:bCs/>
          <w:color w:val="auto"/>
          <w:sz w:val="22"/>
          <w:szCs w:val="22"/>
        </w:rPr>
        <w:t>Client</w:t>
      </w:r>
      <w:r w:rsidR="00FE65DF" w:rsidRPr="00F66139">
        <w:rPr>
          <w:rFonts w:ascii="Arial" w:hAnsi="Arial" w:cs="Arial"/>
          <w:bCs/>
          <w:color w:val="auto"/>
          <w:sz w:val="22"/>
          <w:szCs w:val="22"/>
        </w:rPr>
        <w:t xml:space="preserve"> </w:t>
      </w:r>
      <w:r w:rsidR="007B332F" w:rsidRPr="00F66139">
        <w:rPr>
          <w:rFonts w:ascii="Arial" w:hAnsi="Arial" w:cs="Arial"/>
          <w:bCs/>
          <w:color w:val="auto"/>
          <w:sz w:val="22"/>
          <w:szCs w:val="22"/>
        </w:rPr>
        <w:t>will</w:t>
      </w:r>
      <w:r w:rsidR="00FE65DF" w:rsidRPr="00F66139">
        <w:rPr>
          <w:rFonts w:ascii="Arial" w:hAnsi="Arial" w:cs="Arial"/>
          <w:bCs/>
          <w:color w:val="auto"/>
          <w:sz w:val="22"/>
          <w:szCs w:val="22"/>
        </w:rPr>
        <w:t xml:space="preserve"> </w:t>
      </w:r>
      <w:r w:rsidR="004F5BAF" w:rsidRPr="00F66139">
        <w:rPr>
          <w:rFonts w:ascii="Arial" w:hAnsi="Arial" w:cs="Arial"/>
          <w:bCs/>
          <w:color w:val="auto"/>
          <w:sz w:val="22"/>
          <w:szCs w:val="22"/>
        </w:rPr>
        <w:t xml:space="preserve">pay </w:t>
      </w:r>
      <w:r w:rsidR="00FE65DF" w:rsidRPr="00F66139">
        <w:rPr>
          <w:rFonts w:ascii="Arial" w:hAnsi="Arial" w:cs="Arial"/>
          <w:bCs/>
          <w:color w:val="auto"/>
          <w:sz w:val="22"/>
          <w:szCs w:val="22"/>
        </w:rPr>
        <w:t xml:space="preserve">Designer for </w:t>
      </w:r>
      <w:r w:rsidR="004F5BAF" w:rsidRPr="00F66139">
        <w:rPr>
          <w:rFonts w:ascii="Arial" w:hAnsi="Arial" w:cs="Arial"/>
          <w:bCs/>
          <w:color w:val="auto"/>
          <w:sz w:val="22"/>
          <w:szCs w:val="22"/>
        </w:rPr>
        <w:t xml:space="preserve">any Additional Design Services provided by Designer </w:t>
      </w:r>
      <w:r w:rsidR="00FE65DF" w:rsidRPr="00F66139">
        <w:rPr>
          <w:rFonts w:ascii="Arial" w:hAnsi="Arial" w:cs="Arial"/>
          <w:bCs/>
          <w:color w:val="auto"/>
          <w:sz w:val="22"/>
          <w:szCs w:val="22"/>
        </w:rPr>
        <w:t xml:space="preserve">on the basis of DLC times a Labor Multiplier </w:t>
      </w:r>
      <w:r w:rsidR="005C5226" w:rsidRPr="000F797D">
        <w:rPr>
          <w:rFonts w:ascii="Arial" w:hAnsi="Arial" w:cs="Arial"/>
          <w:bCs/>
          <w:color w:val="auto"/>
          <w:sz w:val="22"/>
          <w:szCs w:val="22"/>
        </w:rPr>
        <w:t>Rate</w:t>
      </w:r>
      <w:r w:rsidR="005A2603" w:rsidRPr="000F797D">
        <w:rPr>
          <w:rFonts w:ascii="Arial" w:hAnsi="Arial" w:cs="Arial"/>
          <w:bCs/>
          <w:color w:val="auto"/>
          <w:sz w:val="22"/>
          <w:szCs w:val="22"/>
        </w:rPr>
        <w:t xml:space="preserve"> of</w:t>
      </w:r>
      <w:r w:rsidR="004E78CD">
        <w:rPr>
          <w:rFonts w:ascii="Arial" w:hAnsi="Arial" w:cs="Arial"/>
          <w:bCs/>
          <w:color w:val="auto"/>
          <w:sz w:val="22"/>
          <w:szCs w:val="22"/>
        </w:rPr>
        <w:t xml:space="preserve"> </w:t>
      </w:r>
      <w:r w:rsidR="004E78CD">
        <w:rPr>
          <w:rFonts w:ascii="Arial" w:hAnsi="Arial" w:cs="Arial"/>
          <w:bCs/>
          <w:color w:val="FF0000"/>
          <w:sz w:val="22"/>
          <w:szCs w:val="22"/>
        </w:rPr>
        <w:t>TBD</w:t>
      </w:r>
      <w:r w:rsidR="00FE65DF" w:rsidRPr="000F797D">
        <w:rPr>
          <w:rFonts w:ascii="Arial" w:hAnsi="Arial" w:cs="Arial"/>
          <w:bCs/>
          <w:color w:val="auto"/>
          <w:sz w:val="22"/>
          <w:szCs w:val="22"/>
        </w:rPr>
        <w:t xml:space="preserve">, plus subconsultant costs and ODCs attributed to these services. </w:t>
      </w:r>
      <w:r w:rsidR="00B40F0F" w:rsidRPr="000F797D">
        <w:rPr>
          <w:rFonts w:ascii="Arial" w:hAnsi="Arial" w:cs="Arial"/>
          <w:bCs/>
          <w:color w:val="auto"/>
          <w:sz w:val="22"/>
          <w:szCs w:val="22"/>
        </w:rPr>
        <w:t xml:space="preserve"> </w:t>
      </w:r>
      <w:r w:rsidR="00FE65DF" w:rsidRPr="000F797D">
        <w:rPr>
          <w:rFonts w:ascii="Arial" w:hAnsi="Arial" w:cs="Arial"/>
          <w:bCs/>
          <w:color w:val="auto"/>
          <w:sz w:val="22"/>
          <w:szCs w:val="22"/>
        </w:rPr>
        <w:t xml:space="preserve">A Labor Multiplier of </w:t>
      </w:r>
      <w:r w:rsidR="000B0E9C" w:rsidRPr="00CD6FFC">
        <w:rPr>
          <w:rFonts w:ascii="Arial" w:hAnsi="Arial" w:cs="Arial"/>
          <w:bCs/>
          <w:color w:val="FF0000"/>
          <w:sz w:val="22"/>
          <w:szCs w:val="22"/>
        </w:rPr>
        <w:t>TBD</w:t>
      </w:r>
      <w:r w:rsidR="00A065EB" w:rsidRPr="000F797D">
        <w:rPr>
          <w:color w:val="auto"/>
          <w:sz w:val="22"/>
        </w:rPr>
        <w:t xml:space="preserve"> </w:t>
      </w:r>
      <w:r w:rsidR="007B332F" w:rsidRPr="00F66139">
        <w:rPr>
          <w:rFonts w:ascii="Arial" w:hAnsi="Arial" w:cs="Arial"/>
          <w:bCs/>
          <w:color w:val="auto"/>
          <w:sz w:val="22"/>
          <w:szCs w:val="22"/>
        </w:rPr>
        <w:t>will</w:t>
      </w:r>
      <w:r w:rsidR="00FE65DF" w:rsidRPr="00F66139">
        <w:rPr>
          <w:rFonts w:ascii="Arial" w:hAnsi="Arial" w:cs="Arial"/>
          <w:bCs/>
          <w:color w:val="auto"/>
          <w:sz w:val="22"/>
          <w:szCs w:val="22"/>
        </w:rPr>
        <w:t xml:space="preserve"> be used for such services performed in the field using Contractor’s office facilities. Designer </w:t>
      </w:r>
      <w:r w:rsidR="007B332F" w:rsidRPr="00F66139">
        <w:rPr>
          <w:rFonts w:ascii="Arial" w:hAnsi="Arial" w:cs="Arial"/>
          <w:bCs/>
          <w:color w:val="auto"/>
          <w:sz w:val="22"/>
          <w:szCs w:val="22"/>
        </w:rPr>
        <w:t>will</w:t>
      </w:r>
      <w:r w:rsidR="00FE65DF" w:rsidRPr="00F66139">
        <w:rPr>
          <w:rFonts w:ascii="Arial" w:hAnsi="Arial" w:cs="Arial"/>
          <w:bCs/>
          <w:color w:val="auto"/>
          <w:sz w:val="22"/>
          <w:szCs w:val="22"/>
        </w:rPr>
        <w:t xml:space="preserve"> be compensated for subconsultant work as billed by subconsultant, including subconsultant’s ODCs, and </w:t>
      </w:r>
      <w:r w:rsidR="007B332F" w:rsidRPr="00F66139">
        <w:rPr>
          <w:rFonts w:ascii="Arial" w:hAnsi="Arial" w:cs="Arial"/>
          <w:bCs/>
          <w:color w:val="auto"/>
          <w:sz w:val="22"/>
          <w:szCs w:val="22"/>
        </w:rPr>
        <w:t>will</w:t>
      </w:r>
      <w:r w:rsidR="00FE65DF" w:rsidRPr="00F66139">
        <w:rPr>
          <w:rFonts w:ascii="Arial" w:hAnsi="Arial" w:cs="Arial"/>
          <w:bCs/>
          <w:color w:val="auto"/>
          <w:sz w:val="22"/>
          <w:szCs w:val="22"/>
        </w:rPr>
        <w:t xml:space="preserve"> receive a management fee equal to five percent (5%) of the value of each subcontract.</w:t>
      </w:r>
    </w:p>
    <w:p w14:paraId="2A2164E8" w14:textId="23CFC3CE" w:rsidR="0035634B" w:rsidRPr="00F66139" w:rsidRDefault="00501EF7" w:rsidP="00EE1CC2">
      <w:pPr>
        <w:pStyle w:val="BodyText"/>
        <w:numPr>
          <w:ilvl w:val="1"/>
          <w:numId w:val="19"/>
        </w:numPr>
        <w:jc w:val="both"/>
        <w:rPr>
          <w:rFonts w:ascii="Arial" w:hAnsi="Arial" w:cs="Arial"/>
          <w:bCs/>
          <w:color w:val="auto"/>
          <w:sz w:val="22"/>
          <w:szCs w:val="22"/>
        </w:rPr>
      </w:pPr>
      <w:r>
        <w:rPr>
          <w:rFonts w:ascii="Arial" w:hAnsi="Arial" w:cs="Arial"/>
          <w:bCs/>
          <w:color w:val="auto"/>
          <w:sz w:val="22"/>
          <w:szCs w:val="22"/>
        </w:rPr>
        <w:t>Client</w:t>
      </w:r>
      <w:r w:rsidR="00FE65DF" w:rsidRPr="00F66139">
        <w:rPr>
          <w:rFonts w:ascii="Arial" w:hAnsi="Arial" w:cs="Arial"/>
          <w:bCs/>
          <w:color w:val="auto"/>
          <w:sz w:val="22"/>
          <w:szCs w:val="22"/>
        </w:rPr>
        <w:t xml:space="preserve"> </w:t>
      </w:r>
      <w:r w:rsidR="007B332F" w:rsidRPr="00F66139">
        <w:rPr>
          <w:rFonts w:ascii="Arial" w:hAnsi="Arial" w:cs="Arial"/>
          <w:bCs/>
          <w:color w:val="auto"/>
          <w:sz w:val="22"/>
          <w:szCs w:val="22"/>
        </w:rPr>
        <w:t>will</w:t>
      </w:r>
      <w:r w:rsidR="00FE65DF" w:rsidRPr="00F66139">
        <w:rPr>
          <w:rFonts w:ascii="Arial" w:hAnsi="Arial" w:cs="Arial"/>
          <w:bCs/>
          <w:color w:val="auto"/>
          <w:sz w:val="22"/>
          <w:szCs w:val="22"/>
        </w:rPr>
        <w:t xml:space="preserve"> </w:t>
      </w:r>
      <w:r w:rsidR="004F5BAF" w:rsidRPr="00F66139">
        <w:rPr>
          <w:rFonts w:ascii="Arial" w:hAnsi="Arial" w:cs="Arial"/>
          <w:bCs/>
          <w:color w:val="auto"/>
          <w:sz w:val="22"/>
          <w:szCs w:val="22"/>
        </w:rPr>
        <w:t xml:space="preserve">pay </w:t>
      </w:r>
      <w:r w:rsidR="00FE65DF" w:rsidRPr="00F66139">
        <w:rPr>
          <w:rFonts w:ascii="Arial" w:hAnsi="Arial" w:cs="Arial"/>
          <w:bCs/>
          <w:color w:val="auto"/>
          <w:sz w:val="22"/>
          <w:szCs w:val="22"/>
        </w:rPr>
        <w:t xml:space="preserve">Designer for all </w:t>
      </w:r>
      <w:r w:rsidR="0035634B" w:rsidRPr="00F66139">
        <w:rPr>
          <w:rFonts w:ascii="Arial" w:hAnsi="Arial" w:cs="Arial"/>
          <w:bCs/>
          <w:color w:val="auto"/>
          <w:sz w:val="22"/>
          <w:szCs w:val="22"/>
        </w:rPr>
        <w:t xml:space="preserve">construction quality assurance services </w:t>
      </w:r>
      <w:r w:rsidR="00FE65DF" w:rsidRPr="00F66139">
        <w:rPr>
          <w:rFonts w:ascii="Arial" w:hAnsi="Arial" w:cs="Arial"/>
          <w:bCs/>
          <w:color w:val="auto"/>
          <w:sz w:val="22"/>
          <w:szCs w:val="22"/>
        </w:rPr>
        <w:t xml:space="preserve">on the basis of DLC times a Labor Multiplier </w:t>
      </w:r>
      <w:r w:rsidR="00FE65DF" w:rsidRPr="00B44867">
        <w:rPr>
          <w:rFonts w:ascii="Arial" w:hAnsi="Arial" w:cs="Arial"/>
          <w:bCs/>
          <w:color w:val="auto"/>
          <w:sz w:val="22"/>
          <w:szCs w:val="22"/>
        </w:rPr>
        <w:t xml:space="preserve">of </w:t>
      </w:r>
      <w:r w:rsidR="00A065EB" w:rsidRPr="00B44867">
        <w:rPr>
          <w:rFonts w:ascii="Arial" w:hAnsi="Arial" w:cs="Arial"/>
          <w:color w:val="FF0000"/>
          <w:sz w:val="22"/>
          <w:szCs w:val="22"/>
        </w:rPr>
        <w:t>[</w:t>
      </w:r>
      <w:r w:rsidR="00E87754">
        <w:rPr>
          <w:rFonts w:ascii="Arial" w:hAnsi="Arial" w:cs="Arial"/>
          <w:color w:val="FF0000"/>
          <w:sz w:val="22"/>
          <w:szCs w:val="22"/>
        </w:rPr>
        <w:t>TBD</w:t>
      </w:r>
      <w:r w:rsidR="00A065EB" w:rsidRPr="00B44867">
        <w:rPr>
          <w:rFonts w:ascii="Arial" w:hAnsi="Arial" w:cs="Arial"/>
          <w:color w:val="FF0000"/>
          <w:sz w:val="22"/>
          <w:szCs w:val="22"/>
        </w:rPr>
        <w:t>]</w:t>
      </w:r>
      <w:r w:rsidR="005A2603" w:rsidRPr="00B44867">
        <w:rPr>
          <w:rFonts w:ascii="Arial" w:hAnsi="Arial" w:cs="Arial"/>
          <w:bCs/>
          <w:color w:val="auto"/>
          <w:sz w:val="22"/>
          <w:szCs w:val="22"/>
        </w:rPr>
        <w:t>,</w:t>
      </w:r>
      <w:r w:rsidR="005A2603" w:rsidRPr="00F66139">
        <w:rPr>
          <w:rFonts w:ascii="Arial" w:hAnsi="Arial" w:cs="Arial"/>
          <w:bCs/>
          <w:color w:val="auto"/>
          <w:sz w:val="22"/>
          <w:szCs w:val="22"/>
        </w:rPr>
        <w:t xml:space="preserve"> </w:t>
      </w:r>
      <w:r w:rsidR="00FE65DF" w:rsidRPr="00F66139">
        <w:rPr>
          <w:rFonts w:ascii="Arial" w:hAnsi="Arial" w:cs="Arial"/>
          <w:bCs/>
          <w:color w:val="auto"/>
          <w:sz w:val="22"/>
          <w:szCs w:val="22"/>
        </w:rPr>
        <w:t xml:space="preserve">plus subconsultant costs and ODCs attributed to these services. Designer </w:t>
      </w:r>
      <w:r w:rsidR="007B332F" w:rsidRPr="00F66139">
        <w:rPr>
          <w:rFonts w:ascii="Arial" w:hAnsi="Arial" w:cs="Arial"/>
          <w:bCs/>
          <w:color w:val="auto"/>
          <w:sz w:val="22"/>
          <w:szCs w:val="22"/>
        </w:rPr>
        <w:t>will</w:t>
      </w:r>
      <w:r w:rsidR="00FE65DF" w:rsidRPr="00F66139">
        <w:rPr>
          <w:rFonts w:ascii="Arial" w:hAnsi="Arial" w:cs="Arial"/>
          <w:bCs/>
          <w:color w:val="auto"/>
          <w:sz w:val="22"/>
          <w:szCs w:val="22"/>
        </w:rPr>
        <w:t xml:space="preserve"> be compensated for subconsultant work as billed by subconsultant, including subconsultant’s ODCs, and </w:t>
      </w:r>
      <w:r w:rsidR="007B332F" w:rsidRPr="00F66139">
        <w:rPr>
          <w:rFonts w:ascii="Arial" w:hAnsi="Arial" w:cs="Arial"/>
          <w:bCs/>
          <w:color w:val="auto"/>
          <w:sz w:val="22"/>
          <w:szCs w:val="22"/>
        </w:rPr>
        <w:t>will</w:t>
      </w:r>
      <w:r w:rsidR="00FE65DF" w:rsidRPr="00F66139">
        <w:rPr>
          <w:rFonts w:ascii="Arial" w:hAnsi="Arial" w:cs="Arial"/>
          <w:bCs/>
          <w:color w:val="auto"/>
          <w:sz w:val="22"/>
          <w:szCs w:val="22"/>
        </w:rPr>
        <w:t xml:space="preserve"> receive a management fee equal to five percent (5%) of the value of each subcontract.</w:t>
      </w:r>
    </w:p>
    <w:p w14:paraId="5E28F1AB" w14:textId="77777777" w:rsidR="0035634B" w:rsidRPr="00F66139" w:rsidRDefault="0035634B" w:rsidP="00EE1CC2">
      <w:pPr>
        <w:pStyle w:val="BodyText"/>
        <w:widowControl w:val="0"/>
        <w:numPr>
          <w:ilvl w:val="0"/>
          <w:numId w:val="19"/>
        </w:numPr>
        <w:jc w:val="both"/>
        <w:rPr>
          <w:rFonts w:ascii="Arial" w:hAnsi="Arial" w:cs="Arial"/>
          <w:bCs/>
          <w:color w:val="auto"/>
          <w:sz w:val="22"/>
          <w:szCs w:val="22"/>
          <w:u w:val="single"/>
        </w:rPr>
      </w:pPr>
      <w:r w:rsidRPr="00F66139">
        <w:rPr>
          <w:rFonts w:ascii="Arial" w:hAnsi="Arial" w:cs="Arial"/>
          <w:b/>
          <w:bCs/>
          <w:color w:val="auto"/>
          <w:sz w:val="22"/>
          <w:szCs w:val="22"/>
          <w:u w:val="single"/>
        </w:rPr>
        <w:t>Progress Payment</w:t>
      </w:r>
    </w:p>
    <w:p w14:paraId="63CC21B5" w14:textId="248CFB4D" w:rsidR="0035634B" w:rsidRPr="00F66139" w:rsidRDefault="00501EF7" w:rsidP="00EE1CC2">
      <w:pPr>
        <w:pStyle w:val="BodyText"/>
        <w:numPr>
          <w:ilvl w:val="1"/>
          <w:numId w:val="19"/>
        </w:numPr>
        <w:jc w:val="both"/>
        <w:rPr>
          <w:rFonts w:ascii="Arial" w:hAnsi="Arial" w:cs="Arial"/>
          <w:bCs/>
          <w:color w:val="auto"/>
          <w:sz w:val="22"/>
          <w:szCs w:val="22"/>
        </w:rPr>
      </w:pPr>
      <w:bookmarkStart w:id="32" w:name="_Hlk10569543"/>
      <w:r>
        <w:rPr>
          <w:rFonts w:ascii="Arial" w:hAnsi="Arial" w:cs="Arial"/>
          <w:bCs/>
          <w:color w:val="auto"/>
          <w:sz w:val="22"/>
          <w:szCs w:val="22"/>
        </w:rPr>
        <w:t>Client</w:t>
      </w:r>
      <w:r w:rsidR="0035634B" w:rsidRPr="00F66139">
        <w:rPr>
          <w:rFonts w:ascii="Arial" w:hAnsi="Arial" w:cs="Arial"/>
          <w:bCs/>
          <w:color w:val="auto"/>
          <w:sz w:val="22"/>
          <w:szCs w:val="22"/>
        </w:rPr>
        <w:t xml:space="preserve"> shall make monthly progress payments to Designer within </w:t>
      </w:r>
      <w:r w:rsidR="009F709B" w:rsidRPr="00F66139">
        <w:rPr>
          <w:rFonts w:ascii="Arial" w:hAnsi="Arial" w:cs="Arial"/>
          <w:bCs/>
          <w:color w:val="auto"/>
          <w:sz w:val="22"/>
          <w:szCs w:val="22"/>
        </w:rPr>
        <w:t>thirty (30)</w:t>
      </w:r>
      <w:r w:rsidR="0035634B" w:rsidRPr="00F66139">
        <w:rPr>
          <w:rFonts w:ascii="Arial" w:hAnsi="Arial" w:cs="Arial"/>
          <w:bCs/>
          <w:color w:val="auto"/>
          <w:sz w:val="22"/>
          <w:szCs w:val="22"/>
        </w:rPr>
        <w:t xml:space="preserve"> days after receipt of Designer’s invoice or within ten (10) days after receipt of Owner’s payment </w:t>
      </w:r>
      <w:r>
        <w:rPr>
          <w:rFonts w:ascii="Arial" w:hAnsi="Arial" w:cs="Arial"/>
          <w:bCs/>
          <w:color w:val="auto"/>
          <w:sz w:val="22"/>
          <w:szCs w:val="22"/>
        </w:rPr>
        <w:t xml:space="preserve">to Contractor </w:t>
      </w:r>
      <w:r w:rsidR="0035634B" w:rsidRPr="00F66139">
        <w:rPr>
          <w:rFonts w:ascii="Arial" w:hAnsi="Arial" w:cs="Arial"/>
          <w:bCs/>
          <w:color w:val="auto"/>
          <w:sz w:val="22"/>
          <w:szCs w:val="22"/>
        </w:rPr>
        <w:t>for such services, whichever is later.</w:t>
      </w:r>
    </w:p>
    <w:bookmarkEnd w:id="32"/>
    <w:p w14:paraId="29360EDF" w14:textId="4F917AAF" w:rsidR="0035634B" w:rsidRPr="00F66139" w:rsidRDefault="0035634B" w:rsidP="00EE1CC2">
      <w:pPr>
        <w:pStyle w:val="BodyText"/>
        <w:numPr>
          <w:ilvl w:val="1"/>
          <w:numId w:val="19"/>
        </w:numPr>
        <w:jc w:val="both"/>
        <w:rPr>
          <w:rFonts w:ascii="Arial" w:hAnsi="Arial" w:cs="Arial"/>
          <w:bCs/>
          <w:color w:val="auto"/>
          <w:sz w:val="22"/>
          <w:szCs w:val="22"/>
        </w:rPr>
      </w:pPr>
      <w:r w:rsidRPr="00F66139">
        <w:rPr>
          <w:rFonts w:ascii="Arial" w:hAnsi="Arial" w:cs="Arial"/>
          <w:bCs/>
          <w:color w:val="auto"/>
          <w:sz w:val="22"/>
          <w:szCs w:val="22"/>
        </w:rPr>
        <w:t xml:space="preserve">Invoices </w:t>
      </w:r>
      <w:r w:rsidR="00C066D6" w:rsidRPr="00F66139">
        <w:rPr>
          <w:rFonts w:ascii="Arial" w:hAnsi="Arial" w:cs="Arial"/>
          <w:bCs/>
          <w:color w:val="auto"/>
          <w:sz w:val="22"/>
          <w:szCs w:val="22"/>
        </w:rPr>
        <w:t xml:space="preserve">will be in a form acceptable to </w:t>
      </w:r>
      <w:r w:rsidR="00501EF7">
        <w:rPr>
          <w:rFonts w:ascii="Arial" w:hAnsi="Arial" w:cs="Arial"/>
          <w:bCs/>
          <w:color w:val="auto"/>
          <w:sz w:val="22"/>
          <w:szCs w:val="22"/>
        </w:rPr>
        <w:t>Client</w:t>
      </w:r>
      <w:r w:rsidR="00C066D6" w:rsidRPr="00F66139">
        <w:rPr>
          <w:rFonts w:ascii="Arial" w:hAnsi="Arial" w:cs="Arial"/>
          <w:bCs/>
          <w:color w:val="auto"/>
          <w:sz w:val="22"/>
          <w:szCs w:val="22"/>
        </w:rPr>
        <w:t xml:space="preserve"> and will </w:t>
      </w:r>
      <w:r w:rsidRPr="00F66139">
        <w:rPr>
          <w:rFonts w:ascii="Arial" w:hAnsi="Arial" w:cs="Arial"/>
          <w:bCs/>
          <w:color w:val="auto"/>
          <w:sz w:val="22"/>
          <w:szCs w:val="22"/>
        </w:rPr>
        <w:t>separately account for any Additional Design Services.</w:t>
      </w:r>
    </w:p>
    <w:p w14:paraId="58BF4E44" w14:textId="68759758" w:rsidR="0035634B" w:rsidRPr="00F66139" w:rsidRDefault="002F7438" w:rsidP="00DD76E6">
      <w:pPr>
        <w:pStyle w:val="BodyText"/>
        <w:numPr>
          <w:ilvl w:val="1"/>
          <w:numId w:val="19"/>
        </w:numPr>
        <w:jc w:val="both"/>
        <w:rPr>
          <w:rFonts w:ascii="Arial" w:hAnsi="Arial" w:cs="Arial"/>
          <w:bCs/>
          <w:color w:val="auto"/>
          <w:sz w:val="22"/>
          <w:szCs w:val="22"/>
        </w:rPr>
      </w:pPr>
      <w:r w:rsidRPr="005A3852">
        <w:rPr>
          <w:rFonts w:ascii="Arial" w:hAnsi="Arial" w:cs="Arial"/>
          <w:sz w:val="22"/>
        </w:rPr>
        <w:t>With each invoice to C</w:t>
      </w:r>
      <w:r>
        <w:rPr>
          <w:rFonts w:ascii="Arial" w:hAnsi="Arial" w:cs="Arial"/>
          <w:sz w:val="22"/>
        </w:rPr>
        <w:t>lient</w:t>
      </w:r>
      <w:r w:rsidRPr="005A3852">
        <w:rPr>
          <w:rFonts w:ascii="Arial" w:hAnsi="Arial" w:cs="Arial"/>
          <w:sz w:val="22"/>
        </w:rPr>
        <w:t>, Designer shall provide backup for the number of hours worked including employee name, actual hourly labor rate and the period during which the work was performed.</w:t>
      </w:r>
      <w:r>
        <w:rPr>
          <w:rFonts w:ascii="Arial" w:hAnsi="Arial" w:cs="Arial"/>
          <w:sz w:val="22"/>
        </w:rPr>
        <w:t xml:space="preserve"> </w:t>
      </w:r>
    </w:p>
    <w:p w14:paraId="0A5B2B7D" w14:textId="4D7308AB" w:rsidR="00E62901" w:rsidRPr="00791BA4" w:rsidRDefault="00E62901" w:rsidP="00E62901">
      <w:pPr>
        <w:pStyle w:val="BodyText"/>
        <w:numPr>
          <w:ilvl w:val="1"/>
          <w:numId w:val="19"/>
        </w:numPr>
        <w:jc w:val="both"/>
        <w:rPr>
          <w:rFonts w:ascii="Arial" w:hAnsi="Arial" w:cs="Arial"/>
          <w:bCs/>
          <w:color w:val="auto"/>
          <w:sz w:val="22"/>
          <w:szCs w:val="22"/>
        </w:rPr>
      </w:pPr>
      <w:r w:rsidRPr="00791BA4">
        <w:rPr>
          <w:rFonts w:ascii="Arial" w:hAnsi="Arial" w:cs="Arial"/>
          <w:bCs/>
          <w:color w:val="auto"/>
          <w:sz w:val="22"/>
          <w:szCs w:val="22"/>
        </w:rPr>
        <w:t>C</w:t>
      </w:r>
      <w:r>
        <w:rPr>
          <w:rFonts w:ascii="Arial" w:hAnsi="Arial" w:cs="Arial"/>
          <w:bCs/>
          <w:color w:val="auto"/>
          <w:sz w:val="22"/>
          <w:szCs w:val="22"/>
        </w:rPr>
        <w:t>lient</w:t>
      </w:r>
      <w:r w:rsidRPr="00791BA4">
        <w:rPr>
          <w:rFonts w:ascii="Arial" w:hAnsi="Arial" w:cs="Arial"/>
          <w:bCs/>
          <w:color w:val="auto"/>
          <w:sz w:val="22"/>
          <w:szCs w:val="22"/>
        </w:rPr>
        <w:t xml:space="preserve"> shall pay Designer’s Other Direct Costs on a monthly basis according to the following schedule:</w:t>
      </w:r>
    </w:p>
    <w:p w14:paraId="66A014B4" w14:textId="201634E2" w:rsidR="00E62901" w:rsidRPr="0082282A" w:rsidRDefault="00E62901" w:rsidP="00E62901">
      <w:pPr>
        <w:pStyle w:val="BodyText"/>
        <w:ind w:left="1440"/>
        <w:jc w:val="both"/>
        <w:rPr>
          <w:rFonts w:ascii="Arial" w:hAnsi="Arial" w:cs="Arial"/>
          <w:bCs/>
          <w:color w:val="FF0000"/>
          <w:sz w:val="22"/>
          <w:szCs w:val="22"/>
        </w:rPr>
      </w:pPr>
      <w:r w:rsidRPr="0082282A">
        <w:rPr>
          <w:rFonts w:ascii="Arial" w:hAnsi="Arial" w:cs="Arial"/>
          <w:bCs/>
          <w:color w:val="FF0000"/>
          <w:sz w:val="22"/>
          <w:szCs w:val="22"/>
        </w:rPr>
        <w:t>Month 1</w:t>
      </w:r>
      <w:r w:rsidRPr="0082282A">
        <w:rPr>
          <w:rFonts w:ascii="Arial" w:hAnsi="Arial" w:cs="Arial"/>
          <w:bCs/>
          <w:color w:val="FF0000"/>
          <w:sz w:val="22"/>
          <w:szCs w:val="22"/>
        </w:rPr>
        <w:tab/>
      </w:r>
      <w:r w:rsidRPr="0082282A">
        <w:rPr>
          <w:rFonts w:ascii="Arial" w:hAnsi="Arial" w:cs="Arial"/>
          <w:bCs/>
          <w:color w:val="FF0000"/>
          <w:sz w:val="22"/>
          <w:szCs w:val="22"/>
        </w:rPr>
        <w:tab/>
      </w:r>
      <w:r w:rsidRPr="0082282A">
        <w:rPr>
          <w:rFonts w:ascii="Arial" w:hAnsi="Arial" w:cs="Arial"/>
          <w:bCs/>
          <w:color w:val="FF0000"/>
          <w:sz w:val="22"/>
          <w:szCs w:val="22"/>
        </w:rPr>
        <w:tab/>
      </w:r>
      <w:r w:rsidR="008F36F8">
        <w:rPr>
          <w:rFonts w:ascii="Arial" w:hAnsi="Arial" w:cs="Arial"/>
          <w:bCs/>
          <w:color w:val="FF0000"/>
          <w:sz w:val="22"/>
          <w:szCs w:val="22"/>
        </w:rPr>
        <w:t>xx</w:t>
      </w:r>
      <w:r w:rsidRPr="0082282A">
        <w:rPr>
          <w:rFonts w:ascii="Arial" w:hAnsi="Arial" w:cs="Arial"/>
          <w:bCs/>
          <w:color w:val="FF0000"/>
          <w:sz w:val="22"/>
          <w:szCs w:val="22"/>
        </w:rPr>
        <w:t>%</w:t>
      </w:r>
      <w:r w:rsidR="00CB5BA5" w:rsidRPr="0082282A">
        <w:rPr>
          <w:rFonts w:ascii="Arial" w:hAnsi="Arial" w:cs="Arial"/>
          <w:bCs/>
          <w:color w:val="FF0000"/>
          <w:sz w:val="22"/>
          <w:szCs w:val="22"/>
        </w:rPr>
        <w:t xml:space="preserve"> of the ODC lump sum amount</w:t>
      </w:r>
    </w:p>
    <w:p w14:paraId="2647235F" w14:textId="29F88379" w:rsidR="00E62901" w:rsidRPr="0082282A" w:rsidRDefault="00E62901" w:rsidP="00E62901">
      <w:pPr>
        <w:pStyle w:val="BodyText"/>
        <w:ind w:left="1440"/>
        <w:jc w:val="both"/>
        <w:rPr>
          <w:rFonts w:ascii="Arial" w:hAnsi="Arial" w:cs="Arial"/>
          <w:bCs/>
          <w:color w:val="FF0000"/>
          <w:sz w:val="22"/>
          <w:szCs w:val="22"/>
        </w:rPr>
      </w:pPr>
      <w:r w:rsidRPr="0082282A">
        <w:rPr>
          <w:rFonts w:ascii="Arial" w:hAnsi="Arial" w:cs="Arial"/>
          <w:bCs/>
          <w:color w:val="FF0000"/>
          <w:sz w:val="22"/>
          <w:szCs w:val="22"/>
        </w:rPr>
        <w:t xml:space="preserve">Month </w:t>
      </w:r>
      <w:r w:rsidR="008F36F8">
        <w:rPr>
          <w:rFonts w:ascii="Arial" w:hAnsi="Arial" w:cs="Arial"/>
          <w:bCs/>
          <w:color w:val="FF0000"/>
          <w:sz w:val="22"/>
          <w:szCs w:val="22"/>
        </w:rPr>
        <w:t>x</w:t>
      </w:r>
      <w:r w:rsidRPr="0082282A">
        <w:rPr>
          <w:rFonts w:ascii="Arial" w:hAnsi="Arial" w:cs="Arial"/>
          <w:bCs/>
          <w:color w:val="FF0000"/>
          <w:sz w:val="22"/>
          <w:szCs w:val="22"/>
        </w:rPr>
        <w:t xml:space="preserve"> through </w:t>
      </w:r>
      <w:r w:rsidR="008F36F8">
        <w:rPr>
          <w:rFonts w:ascii="Arial" w:hAnsi="Arial" w:cs="Arial"/>
          <w:bCs/>
          <w:color w:val="FF0000"/>
          <w:sz w:val="22"/>
          <w:szCs w:val="22"/>
        </w:rPr>
        <w:t>x</w:t>
      </w:r>
      <w:r w:rsidRPr="0082282A">
        <w:rPr>
          <w:rFonts w:ascii="Arial" w:hAnsi="Arial" w:cs="Arial"/>
          <w:bCs/>
          <w:color w:val="FF0000"/>
          <w:sz w:val="22"/>
          <w:szCs w:val="22"/>
        </w:rPr>
        <w:tab/>
      </w:r>
      <w:r w:rsidRPr="0082282A">
        <w:rPr>
          <w:rFonts w:ascii="Arial" w:hAnsi="Arial" w:cs="Arial"/>
          <w:bCs/>
          <w:color w:val="FF0000"/>
          <w:sz w:val="22"/>
          <w:szCs w:val="22"/>
        </w:rPr>
        <w:tab/>
      </w:r>
      <w:r w:rsidR="008F36F8">
        <w:rPr>
          <w:rFonts w:ascii="Arial" w:hAnsi="Arial" w:cs="Arial"/>
          <w:bCs/>
          <w:color w:val="FF0000"/>
          <w:sz w:val="22"/>
          <w:szCs w:val="22"/>
        </w:rPr>
        <w:t>xx</w:t>
      </w:r>
      <w:r w:rsidRPr="0082282A">
        <w:rPr>
          <w:rFonts w:ascii="Arial" w:hAnsi="Arial" w:cs="Arial"/>
          <w:bCs/>
          <w:color w:val="FF0000"/>
          <w:sz w:val="22"/>
          <w:szCs w:val="22"/>
        </w:rPr>
        <w:t>% per month</w:t>
      </w:r>
      <w:r w:rsidR="00CB5BA5" w:rsidRPr="0082282A">
        <w:rPr>
          <w:rFonts w:ascii="Arial" w:hAnsi="Arial" w:cs="Arial"/>
          <w:bCs/>
          <w:color w:val="FF0000"/>
          <w:sz w:val="22"/>
          <w:szCs w:val="22"/>
        </w:rPr>
        <w:t xml:space="preserve"> of the ODC lump sum amount</w:t>
      </w:r>
    </w:p>
    <w:p w14:paraId="1224AF28" w14:textId="20A3E8CA" w:rsidR="00E62901" w:rsidRPr="0082282A" w:rsidRDefault="00E62901" w:rsidP="00E62901">
      <w:pPr>
        <w:pStyle w:val="BodyText"/>
        <w:ind w:left="1440"/>
        <w:jc w:val="both"/>
        <w:rPr>
          <w:rFonts w:ascii="Arial" w:hAnsi="Arial" w:cs="Arial"/>
          <w:bCs/>
          <w:color w:val="FF0000"/>
          <w:sz w:val="22"/>
          <w:szCs w:val="22"/>
        </w:rPr>
      </w:pPr>
      <w:r w:rsidRPr="0082282A">
        <w:rPr>
          <w:rFonts w:ascii="Arial" w:hAnsi="Arial" w:cs="Arial"/>
          <w:bCs/>
          <w:color w:val="FF0000"/>
          <w:sz w:val="22"/>
          <w:szCs w:val="22"/>
        </w:rPr>
        <w:t xml:space="preserve">Month </w:t>
      </w:r>
      <w:r w:rsidR="008F36F8">
        <w:rPr>
          <w:rFonts w:ascii="Arial" w:hAnsi="Arial" w:cs="Arial"/>
          <w:bCs/>
          <w:color w:val="FF0000"/>
          <w:sz w:val="22"/>
          <w:szCs w:val="22"/>
        </w:rPr>
        <w:t>x</w:t>
      </w:r>
      <w:r w:rsidRPr="0082282A">
        <w:rPr>
          <w:rFonts w:ascii="Arial" w:hAnsi="Arial" w:cs="Arial"/>
          <w:bCs/>
          <w:color w:val="FF0000"/>
          <w:sz w:val="22"/>
          <w:szCs w:val="22"/>
        </w:rPr>
        <w:t xml:space="preserve"> through </w:t>
      </w:r>
      <w:r w:rsidR="008F36F8">
        <w:rPr>
          <w:rFonts w:ascii="Arial" w:hAnsi="Arial" w:cs="Arial"/>
          <w:bCs/>
          <w:color w:val="FF0000"/>
          <w:sz w:val="22"/>
          <w:szCs w:val="22"/>
        </w:rPr>
        <w:t>x</w:t>
      </w:r>
      <w:r w:rsidRPr="0082282A">
        <w:rPr>
          <w:rFonts w:ascii="Arial" w:hAnsi="Arial" w:cs="Arial"/>
          <w:bCs/>
          <w:color w:val="FF0000"/>
          <w:sz w:val="22"/>
          <w:szCs w:val="22"/>
        </w:rPr>
        <w:tab/>
      </w:r>
      <w:r w:rsidRPr="0082282A">
        <w:rPr>
          <w:rFonts w:ascii="Arial" w:hAnsi="Arial" w:cs="Arial"/>
          <w:bCs/>
          <w:color w:val="FF0000"/>
          <w:sz w:val="22"/>
          <w:szCs w:val="22"/>
        </w:rPr>
        <w:tab/>
      </w:r>
      <w:r w:rsidR="008F36F8">
        <w:rPr>
          <w:rFonts w:ascii="Arial" w:hAnsi="Arial" w:cs="Arial"/>
          <w:bCs/>
          <w:color w:val="FF0000"/>
          <w:sz w:val="22"/>
          <w:szCs w:val="22"/>
        </w:rPr>
        <w:t>xx</w:t>
      </w:r>
      <w:r w:rsidRPr="0082282A">
        <w:rPr>
          <w:rFonts w:ascii="Arial" w:hAnsi="Arial" w:cs="Arial"/>
          <w:bCs/>
          <w:color w:val="FF0000"/>
          <w:sz w:val="22"/>
          <w:szCs w:val="22"/>
        </w:rPr>
        <w:t>% per month</w:t>
      </w:r>
      <w:r w:rsidR="00CB5BA5" w:rsidRPr="0082282A">
        <w:rPr>
          <w:rFonts w:ascii="Arial" w:hAnsi="Arial" w:cs="Arial"/>
          <w:bCs/>
          <w:color w:val="FF0000"/>
          <w:sz w:val="22"/>
          <w:szCs w:val="22"/>
        </w:rPr>
        <w:t xml:space="preserve"> of the ODC lump sum amou</w:t>
      </w:r>
      <w:r w:rsidR="00E27D69" w:rsidRPr="0082282A">
        <w:rPr>
          <w:rFonts w:ascii="Arial" w:hAnsi="Arial" w:cs="Arial"/>
          <w:bCs/>
          <w:color w:val="FF0000"/>
          <w:sz w:val="22"/>
          <w:szCs w:val="22"/>
        </w:rPr>
        <w:t>nt</w:t>
      </w:r>
    </w:p>
    <w:p w14:paraId="24605B7D" w14:textId="42118436" w:rsidR="00E62901" w:rsidRPr="00DD76E6" w:rsidRDefault="00E62901" w:rsidP="00E62901">
      <w:pPr>
        <w:pStyle w:val="BodyText"/>
        <w:ind w:left="1440"/>
        <w:jc w:val="both"/>
        <w:rPr>
          <w:rFonts w:ascii="Arial" w:hAnsi="Arial" w:cs="Arial"/>
          <w:b/>
          <w:bCs/>
          <w:color w:val="FF0000"/>
          <w:sz w:val="22"/>
          <w:szCs w:val="22"/>
        </w:rPr>
      </w:pPr>
      <w:r w:rsidRPr="0082282A">
        <w:rPr>
          <w:rFonts w:ascii="Arial" w:hAnsi="Arial" w:cs="Arial"/>
          <w:b/>
          <w:bCs/>
          <w:color w:val="FF0000"/>
          <w:sz w:val="22"/>
          <w:szCs w:val="22"/>
        </w:rPr>
        <w:t>[Note to Draft: Revise</w:t>
      </w:r>
      <w:r w:rsidR="00CB5BA5" w:rsidRPr="0082282A">
        <w:rPr>
          <w:rFonts w:ascii="Arial" w:hAnsi="Arial" w:cs="Arial"/>
          <w:b/>
          <w:bCs/>
          <w:color w:val="FF0000"/>
          <w:sz w:val="22"/>
          <w:szCs w:val="22"/>
        </w:rPr>
        <w:t xml:space="preserve"> this </w:t>
      </w:r>
      <w:r w:rsidR="00F2083A" w:rsidRPr="0082282A">
        <w:rPr>
          <w:rFonts w:ascii="Arial" w:hAnsi="Arial" w:cs="Arial"/>
          <w:b/>
          <w:bCs/>
          <w:color w:val="FF0000"/>
          <w:sz w:val="22"/>
          <w:szCs w:val="22"/>
        </w:rPr>
        <w:t>payment table</w:t>
      </w:r>
      <w:r w:rsidRPr="0082282A">
        <w:rPr>
          <w:rFonts w:ascii="Arial" w:hAnsi="Arial" w:cs="Arial"/>
          <w:b/>
          <w:bCs/>
          <w:color w:val="FF0000"/>
          <w:sz w:val="22"/>
          <w:szCs w:val="22"/>
        </w:rPr>
        <w:t xml:space="preserve"> based on </w:t>
      </w:r>
      <w:r w:rsidR="00CB5BA5" w:rsidRPr="0082282A">
        <w:rPr>
          <w:rFonts w:ascii="Arial" w:hAnsi="Arial" w:cs="Arial"/>
          <w:b/>
          <w:bCs/>
          <w:color w:val="FF0000"/>
          <w:sz w:val="22"/>
          <w:szCs w:val="22"/>
        </w:rPr>
        <w:t>D</w:t>
      </w:r>
      <w:r w:rsidRPr="0082282A">
        <w:rPr>
          <w:rFonts w:ascii="Arial" w:hAnsi="Arial" w:cs="Arial"/>
          <w:b/>
          <w:bCs/>
          <w:color w:val="FF0000"/>
          <w:sz w:val="22"/>
          <w:szCs w:val="22"/>
        </w:rPr>
        <w:t xml:space="preserve">esign </w:t>
      </w:r>
      <w:r w:rsidR="00CB5BA5" w:rsidRPr="0082282A">
        <w:rPr>
          <w:rFonts w:ascii="Arial" w:hAnsi="Arial" w:cs="Arial"/>
          <w:b/>
          <w:bCs/>
          <w:color w:val="FF0000"/>
          <w:sz w:val="22"/>
          <w:szCs w:val="22"/>
        </w:rPr>
        <w:t>S</w:t>
      </w:r>
      <w:r w:rsidRPr="0082282A">
        <w:rPr>
          <w:rFonts w:ascii="Arial" w:hAnsi="Arial" w:cs="Arial"/>
          <w:b/>
          <w:bCs/>
          <w:color w:val="FF0000"/>
          <w:sz w:val="22"/>
          <w:szCs w:val="22"/>
        </w:rPr>
        <w:t>chedule for Design Services.]</w:t>
      </w:r>
    </w:p>
    <w:p w14:paraId="3E2A5C59" w14:textId="77777777" w:rsidR="0035634B" w:rsidRPr="00F66139" w:rsidRDefault="0035634B" w:rsidP="00EE1CC2">
      <w:pPr>
        <w:pStyle w:val="BodyText"/>
        <w:numPr>
          <w:ilvl w:val="1"/>
          <w:numId w:val="19"/>
        </w:numPr>
        <w:jc w:val="both"/>
        <w:rPr>
          <w:rFonts w:ascii="Arial" w:hAnsi="Arial" w:cs="Arial"/>
          <w:bCs/>
          <w:color w:val="auto"/>
          <w:sz w:val="22"/>
          <w:szCs w:val="22"/>
        </w:rPr>
      </w:pPr>
      <w:r w:rsidRPr="00F66139">
        <w:rPr>
          <w:rFonts w:ascii="Arial" w:hAnsi="Arial" w:cs="Arial"/>
          <w:bCs/>
          <w:color w:val="auto"/>
          <w:sz w:val="22"/>
          <w:szCs w:val="22"/>
        </w:rPr>
        <w:t>For Des</w:t>
      </w:r>
      <w:r w:rsidR="000E2D3E" w:rsidRPr="00F66139">
        <w:rPr>
          <w:rFonts w:ascii="Arial" w:hAnsi="Arial" w:cs="Arial"/>
          <w:bCs/>
          <w:color w:val="auto"/>
          <w:sz w:val="22"/>
          <w:szCs w:val="22"/>
        </w:rPr>
        <w:t>ign Services that are added by C</w:t>
      </w:r>
      <w:r w:rsidRPr="00F66139">
        <w:rPr>
          <w:rFonts w:ascii="Arial" w:hAnsi="Arial" w:cs="Arial"/>
          <w:bCs/>
          <w:color w:val="auto"/>
          <w:sz w:val="22"/>
          <w:szCs w:val="22"/>
        </w:rPr>
        <w:t xml:space="preserve">hange </w:t>
      </w:r>
      <w:r w:rsidR="000E2D3E" w:rsidRPr="00F66139">
        <w:rPr>
          <w:rFonts w:ascii="Arial" w:hAnsi="Arial" w:cs="Arial"/>
          <w:bCs/>
          <w:color w:val="auto"/>
          <w:sz w:val="22"/>
          <w:szCs w:val="22"/>
        </w:rPr>
        <w:t>O</w:t>
      </w:r>
      <w:r w:rsidRPr="00F66139">
        <w:rPr>
          <w:rFonts w:ascii="Arial" w:hAnsi="Arial" w:cs="Arial"/>
          <w:bCs/>
          <w:color w:val="auto"/>
          <w:sz w:val="22"/>
          <w:szCs w:val="22"/>
        </w:rPr>
        <w:t xml:space="preserve">rder to the Prime Contract and have a lump sum method of payment, Designer’s monthly invoice shall be a share of the change order’s lump sum </w:t>
      </w:r>
      <w:r w:rsidRPr="00F66139">
        <w:rPr>
          <w:rFonts w:ascii="Arial" w:hAnsi="Arial" w:cs="Arial"/>
          <w:bCs/>
          <w:color w:val="auto"/>
          <w:sz w:val="22"/>
          <w:szCs w:val="22"/>
        </w:rPr>
        <w:lastRenderedPageBreak/>
        <w:t>amount equal to the percentage of the change order work completed, less any amounts previously invoiced for the change order.</w:t>
      </w:r>
    </w:p>
    <w:p w14:paraId="7A258D68" w14:textId="6C87FB6D" w:rsidR="0035634B" w:rsidRPr="00F66139" w:rsidRDefault="00501EF7" w:rsidP="00EE1CC2">
      <w:pPr>
        <w:pStyle w:val="BodyText"/>
        <w:numPr>
          <w:ilvl w:val="1"/>
          <w:numId w:val="19"/>
        </w:numPr>
        <w:jc w:val="both"/>
        <w:rPr>
          <w:rFonts w:ascii="Arial" w:hAnsi="Arial" w:cs="Arial"/>
          <w:bCs/>
          <w:color w:val="auto"/>
          <w:sz w:val="22"/>
          <w:szCs w:val="22"/>
        </w:rPr>
      </w:pPr>
      <w:r w:rsidRPr="007A1745">
        <w:rPr>
          <w:rFonts w:ascii="Arial" w:hAnsi="Arial" w:cs="Arial"/>
          <w:bCs/>
          <w:color w:val="auto"/>
          <w:sz w:val="22"/>
          <w:szCs w:val="22"/>
        </w:rPr>
        <w:t>Client</w:t>
      </w:r>
      <w:r w:rsidR="0035634B" w:rsidRPr="007A1745">
        <w:rPr>
          <w:rFonts w:ascii="Arial" w:hAnsi="Arial" w:cs="Arial"/>
          <w:bCs/>
          <w:color w:val="auto"/>
          <w:sz w:val="22"/>
          <w:szCs w:val="22"/>
        </w:rPr>
        <w:t xml:space="preserve"> shall withhold from </w:t>
      </w:r>
      <w:r w:rsidR="00FE5638" w:rsidRPr="007A1745">
        <w:rPr>
          <w:rFonts w:ascii="Arial" w:hAnsi="Arial" w:cs="Arial"/>
          <w:bCs/>
          <w:color w:val="auto"/>
          <w:sz w:val="22"/>
          <w:szCs w:val="22"/>
        </w:rPr>
        <w:t>each</w:t>
      </w:r>
      <w:r w:rsidR="0035634B" w:rsidRPr="007A1745">
        <w:rPr>
          <w:rFonts w:ascii="Arial" w:hAnsi="Arial" w:cs="Arial"/>
          <w:bCs/>
          <w:color w:val="auto"/>
          <w:sz w:val="22"/>
          <w:szCs w:val="22"/>
        </w:rPr>
        <w:t xml:space="preserve"> monthly payment </w:t>
      </w:r>
      <w:r w:rsidR="005C5307" w:rsidRPr="007A1745">
        <w:rPr>
          <w:rFonts w:ascii="Arial" w:hAnsi="Arial" w:cs="Arial"/>
          <w:bCs/>
          <w:color w:val="FF0000"/>
          <w:sz w:val="22"/>
          <w:szCs w:val="22"/>
        </w:rPr>
        <w:t>five</w:t>
      </w:r>
      <w:r w:rsidR="0035634B" w:rsidRPr="007A1745">
        <w:rPr>
          <w:rFonts w:ascii="Arial" w:hAnsi="Arial" w:cs="Arial"/>
          <w:bCs/>
          <w:color w:val="FF0000"/>
          <w:sz w:val="22"/>
          <w:szCs w:val="22"/>
        </w:rPr>
        <w:t xml:space="preserve"> percent (</w:t>
      </w:r>
      <w:r w:rsidR="005C5307" w:rsidRPr="007A1745">
        <w:rPr>
          <w:rFonts w:ascii="Arial" w:hAnsi="Arial" w:cs="Arial"/>
          <w:bCs/>
          <w:color w:val="FF0000"/>
          <w:sz w:val="22"/>
          <w:szCs w:val="22"/>
        </w:rPr>
        <w:t>5</w:t>
      </w:r>
      <w:r w:rsidR="0035634B" w:rsidRPr="007A1745">
        <w:rPr>
          <w:rFonts w:ascii="Arial" w:hAnsi="Arial" w:cs="Arial"/>
          <w:bCs/>
          <w:color w:val="FF0000"/>
          <w:sz w:val="22"/>
          <w:szCs w:val="22"/>
        </w:rPr>
        <w:t>%)</w:t>
      </w:r>
      <w:r w:rsidR="0035634B" w:rsidRPr="007A1745">
        <w:rPr>
          <w:rFonts w:ascii="Arial" w:hAnsi="Arial" w:cs="Arial"/>
          <w:bCs/>
          <w:color w:val="auto"/>
          <w:sz w:val="22"/>
          <w:szCs w:val="22"/>
        </w:rPr>
        <w:t xml:space="preserve"> of the </w:t>
      </w:r>
      <w:r w:rsidR="00FE5638" w:rsidRPr="007A1745">
        <w:rPr>
          <w:rFonts w:ascii="Arial" w:hAnsi="Arial" w:cs="Arial"/>
          <w:bCs/>
          <w:color w:val="auto"/>
          <w:sz w:val="22"/>
          <w:szCs w:val="22"/>
        </w:rPr>
        <w:t xml:space="preserve">value of the </w:t>
      </w:r>
      <w:r w:rsidR="0035634B" w:rsidRPr="007A1745">
        <w:rPr>
          <w:rFonts w:ascii="Arial" w:hAnsi="Arial" w:cs="Arial"/>
          <w:bCs/>
          <w:color w:val="auto"/>
          <w:sz w:val="22"/>
          <w:szCs w:val="22"/>
        </w:rPr>
        <w:t xml:space="preserve">invoice for retention. The retention shall become due and payable to Designer </w:t>
      </w:r>
      <w:r w:rsidR="00FE5638" w:rsidRPr="007A1745">
        <w:rPr>
          <w:rFonts w:ascii="Arial" w:hAnsi="Arial" w:cs="Arial"/>
          <w:bCs/>
          <w:color w:val="auto"/>
          <w:sz w:val="22"/>
          <w:szCs w:val="22"/>
        </w:rPr>
        <w:t>14 days after</w:t>
      </w:r>
      <w:r w:rsidR="0035634B" w:rsidRPr="007A1745">
        <w:rPr>
          <w:rFonts w:ascii="Arial" w:hAnsi="Arial" w:cs="Arial"/>
          <w:bCs/>
          <w:color w:val="auto"/>
          <w:sz w:val="22"/>
          <w:szCs w:val="22"/>
        </w:rPr>
        <w:t xml:space="preserve"> Owner has accepted the design. </w:t>
      </w:r>
      <w:r w:rsidR="00442BB5" w:rsidRPr="00A54A76">
        <w:rPr>
          <w:rFonts w:ascii="Arial" w:hAnsi="Arial" w:cs="Arial"/>
          <w:b/>
          <w:bCs/>
          <w:color w:val="FF0000"/>
          <w:sz w:val="22"/>
          <w:szCs w:val="22"/>
        </w:rPr>
        <w:t>[Note</w:t>
      </w:r>
      <w:r w:rsidR="0035634B" w:rsidRPr="00A54A76">
        <w:rPr>
          <w:rFonts w:ascii="Arial" w:hAnsi="Arial" w:cs="Arial"/>
          <w:b/>
          <w:bCs/>
          <w:color w:val="FF0000"/>
          <w:sz w:val="22"/>
          <w:szCs w:val="22"/>
        </w:rPr>
        <w:t>: Revise as necessary to be consistent</w:t>
      </w:r>
      <w:r w:rsidR="0035634B" w:rsidRPr="00A54A76">
        <w:rPr>
          <w:rFonts w:ascii="Arial" w:hAnsi="Arial"/>
          <w:b/>
          <w:color w:val="FF0000"/>
          <w:sz w:val="22"/>
        </w:rPr>
        <w:t xml:space="preserve"> with the </w:t>
      </w:r>
      <w:r w:rsidR="0035634B" w:rsidRPr="00A54A76">
        <w:rPr>
          <w:rFonts w:ascii="Arial" w:hAnsi="Arial" w:cs="Arial"/>
          <w:b/>
          <w:bCs/>
          <w:color w:val="FF0000"/>
          <w:sz w:val="22"/>
          <w:szCs w:val="22"/>
        </w:rPr>
        <w:t>design approval process</w:t>
      </w:r>
      <w:r w:rsidR="0035634B" w:rsidRPr="00A54A76">
        <w:rPr>
          <w:rFonts w:ascii="Arial" w:hAnsi="Arial"/>
          <w:b/>
          <w:color w:val="FF0000"/>
          <w:sz w:val="22"/>
        </w:rPr>
        <w:t xml:space="preserve"> in </w:t>
      </w:r>
      <w:r w:rsidR="0035634B" w:rsidRPr="00A54A76">
        <w:rPr>
          <w:rFonts w:ascii="Arial" w:hAnsi="Arial" w:cs="Arial"/>
          <w:b/>
          <w:bCs/>
          <w:color w:val="FF0000"/>
          <w:sz w:val="22"/>
          <w:szCs w:val="22"/>
        </w:rPr>
        <w:t xml:space="preserve">the </w:t>
      </w:r>
      <w:r w:rsidR="00F23EBC" w:rsidRPr="00A54A76">
        <w:rPr>
          <w:rFonts w:ascii="Arial" w:hAnsi="Arial" w:cs="Arial"/>
          <w:b/>
          <w:bCs/>
          <w:color w:val="FF0000"/>
          <w:sz w:val="22"/>
          <w:szCs w:val="22"/>
        </w:rPr>
        <w:t>Prime Contract</w:t>
      </w:r>
      <w:r w:rsidR="0035634B" w:rsidRPr="00A54A76">
        <w:rPr>
          <w:rFonts w:ascii="Arial" w:hAnsi="Arial" w:cs="Arial"/>
          <w:b/>
          <w:bCs/>
          <w:color w:val="FF0000"/>
          <w:sz w:val="22"/>
          <w:szCs w:val="22"/>
        </w:rPr>
        <w:t>.]</w:t>
      </w:r>
    </w:p>
    <w:p w14:paraId="0DAECF23" w14:textId="77777777" w:rsidR="0035634B" w:rsidRPr="00F66139" w:rsidRDefault="0035634B" w:rsidP="00EE1CC2">
      <w:pPr>
        <w:pStyle w:val="BodyText"/>
        <w:numPr>
          <w:ilvl w:val="1"/>
          <w:numId w:val="19"/>
        </w:numPr>
        <w:jc w:val="both"/>
        <w:rPr>
          <w:rFonts w:ascii="Arial" w:hAnsi="Arial" w:cs="Arial"/>
          <w:bCs/>
          <w:color w:val="auto"/>
          <w:sz w:val="22"/>
          <w:szCs w:val="22"/>
        </w:rPr>
      </w:pPr>
      <w:r w:rsidRPr="00F66139">
        <w:rPr>
          <w:rFonts w:ascii="Arial" w:hAnsi="Arial" w:cs="Arial"/>
          <w:bCs/>
          <w:color w:val="auto"/>
          <w:sz w:val="22"/>
          <w:szCs w:val="22"/>
        </w:rPr>
        <w:t>Designer’s inclusion in an invoice of a Subconsultants’ costs shall constitute Designer’s certification that Designer has reviewed and approved the Subconsultants’ costs as eligible and appropriate for payment under the terms of Designer’s agreement with its Subconsultant.</w:t>
      </w:r>
    </w:p>
    <w:p w14:paraId="064D2B0A" w14:textId="77777777" w:rsidR="0035634B" w:rsidRPr="00F66139" w:rsidRDefault="0035634B" w:rsidP="00EE1CC2">
      <w:pPr>
        <w:pStyle w:val="BodyText"/>
        <w:numPr>
          <w:ilvl w:val="1"/>
          <w:numId w:val="19"/>
        </w:numPr>
        <w:jc w:val="both"/>
        <w:rPr>
          <w:rFonts w:ascii="Arial" w:hAnsi="Arial" w:cs="Arial"/>
          <w:bCs/>
          <w:color w:val="auto"/>
          <w:sz w:val="22"/>
          <w:szCs w:val="22"/>
        </w:rPr>
      </w:pPr>
      <w:r w:rsidRPr="00F66139">
        <w:rPr>
          <w:rFonts w:ascii="Arial" w:hAnsi="Arial" w:cs="Arial"/>
          <w:color w:val="auto"/>
          <w:sz w:val="22"/>
          <w:szCs w:val="22"/>
        </w:rPr>
        <w:t>The acceptance of final payment will:</w:t>
      </w:r>
    </w:p>
    <w:p w14:paraId="5978D062" w14:textId="77777777" w:rsidR="0035634B" w:rsidRPr="00F66139" w:rsidRDefault="0035634B" w:rsidP="00EE1CC2">
      <w:pPr>
        <w:pStyle w:val="BodyText"/>
        <w:widowControl w:val="0"/>
        <w:numPr>
          <w:ilvl w:val="2"/>
          <w:numId w:val="19"/>
        </w:numPr>
        <w:jc w:val="both"/>
        <w:rPr>
          <w:rFonts w:ascii="Arial" w:hAnsi="Arial" w:cs="Arial"/>
          <w:bCs/>
          <w:color w:val="auto"/>
          <w:sz w:val="22"/>
          <w:szCs w:val="22"/>
        </w:rPr>
      </w:pPr>
      <w:r w:rsidRPr="00F66139">
        <w:rPr>
          <w:rFonts w:ascii="Arial" w:hAnsi="Arial" w:cs="Arial"/>
          <w:color w:val="auto"/>
          <w:sz w:val="22"/>
          <w:szCs w:val="22"/>
        </w:rPr>
        <w:t xml:space="preserve">Constitute full and complete payment for all costs (direct, indirect or other), overhead, profit, incidental expenses, and damages of any kind that were or may have been incurred or sustained by Designer in connection with the performance of this Subcontract; and </w:t>
      </w:r>
    </w:p>
    <w:p w14:paraId="0ADF30D2" w14:textId="036CFAD8" w:rsidR="0035634B" w:rsidRPr="001476D7" w:rsidRDefault="0035634B" w:rsidP="00EE1CC2">
      <w:pPr>
        <w:pStyle w:val="BodyText"/>
        <w:widowControl w:val="0"/>
        <w:numPr>
          <w:ilvl w:val="2"/>
          <w:numId w:val="19"/>
        </w:numPr>
        <w:jc w:val="both"/>
        <w:rPr>
          <w:rFonts w:ascii="Arial" w:hAnsi="Arial" w:cs="Arial"/>
          <w:bCs/>
          <w:color w:val="auto"/>
          <w:sz w:val="22"/>
          <w:szCs w:val="22"/>
        </w:rPr>
      </w:pPr>
      <w:r w:rsidRPr="00F66139">
        <w:rPr>
          <w:rFonts w:ascii="Arial" w:hAnsi="Arial" w:cs="Arial"/>
          <w:color w:val="auto"/>
          <w:sz w:val="22"/>
          <w:szCs w:val="22"/>
        </w:rPr>
        <w:t>Will be a waiver of all claims by Designer for compensation for any claims, except claims previously made in accordance with this Subcontract and not subsequently waived and which are further expressly reserved in writing by Designer with the submission of its final payment application.</w:t>
      </w:r>
    </w:p>
    <w:p w14:paraId="5A71238A" w14:textId="4D894B00" w:rsidR="001476D7" w:rsidRPr="001476D7" w:rsidRDefault="001476D7" w:rsidP="001476D7">
      <w:pPr>
        <w:pStyle w:val="ListParagraph"/>
        <w:numPr>
          <w:ilvl w:val="2"/>
          <w:numId w:val="19"/>
        </w:numPr>
        <w:contextualSpacing/>
        <w:rPr>
          <w:rFonts w:ascii="Arial" w:hAnsi="Arial" w:cs="Arial"/>
          <w:sz w:val="22"/>
          <w:szCs w:val="22"/>
        </w:rPr>
      </w:pPr>
      <w:r w:rsidRPr="001476D7">
        <w:rPr>
          <w:rFonts w:ascii="Arial" w:hAnsi="Arial" w:cs="Arial"/>
          <w:sz w:val="22"/>
          <w:szCs w:val="22"/>
        </w:rPr>
        <w:t>Consultant shall submit invoices, in a mutually agreed format, no later than the 10</w:t>
      </w:r>
      <w:r w:rsidRPr="001476D7">
        <w:rPr>
          <w:rFonts w:ascii="Arial" w:hAnsi="Arial" w:cs="Arial"/>
          <w:sz w:val="22"/>
          <w:szCs w:val="22"/>
          <w:vertAlign w:val="superscript"/>
        </w:rPr>
        <w:t>th</w:t>
      </w:r>
      <w:r w:rsidRPr="001476D7">
        <w:rPr>
          <w:rFonts w:ascii="Arial" w:hAnsi="Arial" w:cs="Arial"/>
          <w:sz w:val="22"/>
          <w:szCs w:val="22"/>
        </w:rPr>
        <w:t xml:space="preserve"> day of each month to:</w:t>
      </w:r>
    </w:p>
    <w:p w14:paraId="416D4843" w14:textId="77777777" w:rsidR="001476D7" w:rsidRPr="001476D7" w:rsidRDefault="001476D7" w:rsidP="001476D7">
      <w:pPr>
        <w:jc w:val="center"/>
        <w:rPr>
          <w:rFonts w:ascii="Arial" w:hAnsi="Arial" w:cs="Arial"/>
          <w:sz w:val="22"/>
          <w:szCs w:val="22"/>
        </w:rPr>
      </w:pPr>
    </w:p>
    <w:p w14:paraId="187A1818" w14:textId="77777777" w:rsidR="001476D7" w:rsidRPr="001476D7" w:rsidRDefault="001476D7" w:rsidP="001476D7">
      <w:pPr>
        <w:pStyle w:val="NormalWeb"/>
        <w:spacing w:before="0" w:beforeAutospacing="0" w:after="0" w:afterAutospacing="0"/>
        <w:jc w:val="center"/>
        <w:rPr>
          <w:rFonts w:ascii="Arial" w:hAnsi="Arial" w:cs="Arial"/>
          <w:b/>
          <w:color w:val="000000"/>
          <w:sz w:val="22"/>
          <w:szCs w:val="22"/>
        </w:rPr>
      </w:pPr>
      <w:r w:rsidRPr="001476D7">
        <w:rPr>
          <w:rFonts w:ascii="Arial" w:hAnsi="Arial" w:cs="Arial"/>
          <w:b/>
          <w:color w:val="000000"/>
          <w:sz w:val="22"/>
          <w:szCs w:val="22"/>
        </w:rPr>
        <w:t>Kiewit Engineering Group Inc.</w:t>
      </w:r>
    </w:p>
    <w:p w14:paraId="1EFB1DD3" w14:textId="77777777" w:rsidR="001476D7" w:rsidRPr="001476D7" w:rsidRDefault="001476D7" w:rsidP="001476D7">
      <w:pPr>
        <w:pStyle w:val="NormalWeb"/>
        <w:spacing w:before="0" w:beforeAutospacing="0" w:after="0" w:afterAutospacing="0"/>
        <w:jc w:val="center"/>
        <w:rPr>
          <w:rFonts w:ascii="Arial" w:hAnsi="Arial" w:cs="Arial"/>
          <w:b/>
          <w:color w:val="000000"/>
          <w:sz w:val="22"/>
          <w:szCs w:val="22"/>
        </w:rPr>
      </w:pPr>
      <w:r w:rsidRPr="001476D7">
        <w:rPr>
          <w:rFonts w:ascii="Arial" w:hAnsi="Arial" w:cs="Arial"/>
          <w:b/>
          <w:color w:val="000000"/>
          <w:sz w:val="22"/>
          <w:szCs w:val="22"/>
        </w:rPr>
        <w:t>Attn: Accounts Payable</w:t>
      </w:r>
    </w:p>
    <w:p w14:paraId="22B3D79C" w14:textId="77777777" w:rsidR="001476D7" w:rsidRPr="001476D7" w:rsidRDefault="001476D7" w:rsidP="001476D7">
      <w:pPr>
        <w:jc w:val="center"/>
        <w:rPr>
          <w:rFonts w:ascii="Arial" w:hAnsi="Arial" w:cs="Arial"/>
          <w:b/>
          <w:sz w:val="22"/>
          <w:szCs w:val="22"/>
        </w:rPr>
      </w:pPr>
      <w:r w:rsidRPr="001476D7">
        <w:rPr>
          <w:rFonts w:ascii="Arial" w:hAnsi="Arial" w:cs="Arial"/>
          <w:b/>
          <w:sz w:val="22"/>
          <w:szCs w:val="22"/>
        </w:rPr>
        <w:t>12510 E. Belford Avenue, Bldg. 2</w:t>
      </w:r>
    </w:p>
    <w:p w14:paraId="686338BC" w14:textId="77777777" w:rsidR="001476D7" w:rsidRPr="001476D7" w:rsidRDefault="001476D7" w:rsidP="001476D7">
      <w:pPr>
        <w:pStyle w:val="BodyText"/>
        <w:spacing w:after="0"/>
        <w:jc w:val="center"/>
        <w:rPr>
          <w:rFonts w:ascii="Arial" w:hAnsi="Arial" w:cs="Arial"/>
          <w:b/>
          <w:sz w:val="22"/>
          <w:szCs w:val="22"/>
        </w:rPr>
      </w:pPr>
      <w:r w:rsidRPr="001476D7">
        <w:rPr>
          <w:rFonts w:ascii="Arial" w:hAnsi="Arial" w:cs="Arial"/>
          <w:b/>
          <w:sz w:val="22"/>
          <w:szCs w:val="22"/>
        </w:rPr>
        <w:t>Englewood, CO 80112</w:t>
      </w:r>
    </w:p>
    <w:p w14:paraId="418485EC" w14:textId="1A987E32" w:rsidR="001476D7" w:rsidRPr="001476D7" w:rsidRDefault="00D56524" w:rsidP="001476D7">
      <w:pPr>
        <w:pStyle w:val="BodyText"/>
        <w:jc w:val="center"/>
        <w:rPr>
          <w:rFonts w:ascii="Arial" w:hAnsi="Arial" w:cs="Arial"/>
          <w:sz w:val="22"/>
          <w:szCs w:val="22"/>
        </w:rPr>
      </w:pPr>
      <w:hyperlink r:id="rId22" w:history="1">
        <w:r w:rsidR="001476D7" w:rsidRPr="001476D7">
          <w:rPr>
            <w:rStyle w:val="Hyperlink"/>
            <w:rFonts w:ascii="Arial" w:hAnsi="Arial" w:cs="Arial"/>
            <w:b/>
            <w:sz w:val="22"/>
            <w:szCs w:val="22"/>
          </w:rPr>
          <w:t>KIE_Business_Group@Kiewit.com</w:t>
        </w:r>
      </w:hyperlink>
    </w:p>
    <w:p w14:paraId="218DC213" w14:textId="77777777" w:rsidR="00F84375" w:rsidRPr="00F66139" w:rsidRDefault="00F84375" w:rsidP="00F84375">
      <w:pPr>
        <w:pStyle w:val="BodyText"/>
        <w:widowControl w:val="0"/>
        <w:ind w:left="2160"/>
        <w:jc w:val="both"/>
        <w:rPr>
          <w:rFonts w:ascii="Arial" w:hAnsi="Arial" w:cs="Arial"/>
          <w:color w:val="auto"/>
          <w:sz w:val="22"/>
          <w:szCs w:val="22"/>
        </w:rPr>
      </w:pPr>
    </w:p>
    <w:p w14:paraId="565B0614" w14:textId="77777777" w:rsidR="0035634B" w:rsidRPr="0082282A" w:rsidRDefault="00970532" w:rsidP="00EE1CC2">
      <w:pPr>
        <w:pStyle w:val="BodyText"/>
        <w:widowControl w:val="0"/>
        <w:numPr>
          <w:ilvl w:val="0"/>
          <w:numId w:val="19"/>
        </w:numPr>
        <w:jc w:val="both"/>
        <w:rPr>
          <w:rFonts w:ascii="Arial" w:hAnsi="Arial" w:cs="Arial"/>
          <w:bCs/>
          <w:color w:val="auto"/>
          <w:sz w:val="22"/>
          <w:szCs w:val="22"/>
          <w:u w:val="single"/>
        </w:rPr>
      </w:pPr>
      <w:r w:rsidRPr="0082282A">
        <w:rPr>
          <w:rFonts w:ascii="Arial" w:hAnsi="Arial" w:cs="Arial"/>
          <w:b/>
          <w:color w:val="auto"/>
          <w:sz w:val="22"/>
          <w:szCs w:val="22"/>
          <w:u w:val="single"/>
        </w:rPr>
        <w:t>Constructability</w:t>
      </w:r>
      <w:r w:rsidR="0035634B" w:rsidRPr="0082282A">
        <w:rPr>
          <w:rFonts w:ascii="Arial" w:hAnsi="Arial" w:cs="Arial"/>
          <w:b/>
          <w:color w:val="auto"/>
          <w:sz w:val="22"/>
          <w:szCs w:val="22"/>
          <w:u w:val="single"/>
        </w:rPr>
        <w:t xml:space="preserve"> Reviews </w:t>
      </w:r>
    </w:p>
    <w:p w14:paraId="7D05096D" w14:textId="622A14BA" w:rsidR="0035634B" w:rsidRPr="0082282A" w:rsidRDefault="00501EF7" w:rsidP="00EE1CC2">
      <w:pPr>
        <w:pStyle w:val="BodyText"/>
        <w:numPr>
          <w:ilvl w:val="1"/>
          <w:numId w:val="19"/>
        </w:numPr>
        <w:jc w:val="both"/>
        <w:rPr>
          <w:rFonts w:ascii="Arial" w:hAnsi="Arial" w:cs="Arial"/>
          <w:bCs/>
          <w:color w:val="auto"/>
          <w:sz w:val="22"/>
          <w:szCs w:val="22"/>
        </w:rPr>
      </w:pPr>
      <w:r w:rsidRPr="0082282A">
        <w:rPr>
          <w:rFonts w:ascii="Arial" w:hAnsi="Arial" w:cs="Arial"/>
          <w:color w:val="auto"/>
          <w:sz w:val="22"/>
          <w:szCs w:val="22"/>
        </w:rPr>
        <w:t>Client</w:t>
      </w:r>
      <w:r w:rsidR="00FE65DF" w:rsidRPr="0082282A">
        <w:rPr>
          <w:rFonts w:ascii="Arial" w:hAnsi="Arial" w:cs="Arial"/>
          <w:color w:val="auto"/>
          <w:sz w:val="22"/>
          <w:szCs w:val="22"/>
        </w:rPr>
        <w:t xml:space="preserve"> </w:t>
      </w:r>
      <w:r w:rsidR="007B332F" w:rsidRPr="0082282A">
        <w:rPr>
          <w:rFonts w:ascii="Arial" w:hAnsi="Arial" w:cs="Arial"/>
          <w:color w:val="auto"/>
          <w:sz w:val="22"/>
          <w:szCs w:val="22"/>
        </w:rPr>
        <w:t>will</w:t>
      </w:r>
      <w:r w:rsidR="00FE65DF" w:rsidRPr="0082282A">
        <w:rPr>
          <w:rFonts w:ascii="Arial" w:hAnsi="Arial" w:cs="Arial"/>
          <w:color w:val="auto"/>
          <w:sz w:val="22"/>
          <w:szCs w:val="22"/>
        </w:rPr>
        <w:t xml:space="preserve"> perform </w:t>
      </w:r>
      <w:r w:rsidR="000C6F5B" w:rsidRPr="0082282A">
        <w:rPr>
          <w:rFonts w:ascii="Arial" w:hAnsi="Arial" w:cs="Arial"/>
          <w:color w:val="auto"/>
          <w:sz w:val="22"/>
          <w:szCs w:val="22"/>
        </w:rPr>
        <w:t>constructability</w:t>
      </w:r>
      <w:r w:rsidR="00FE65DF" w:rsidRPr="0082282A">
        <w:rPr>
          <w:rFonts w:ascii="Arial" w:hAnsi="Arial" w:cs="Arial"/>
          <w:color w:val="auto"/>
          <w:sz w:val="22"/>
          <w:szCs w:val="22"/>
        </w:rPr>
        <w:t xml:space="preserve"> reviews of plans and specifications prepared by Designer. </w:t>
      </w:r>
    </w:p>
    <w:p w14:paraId="45478479" w14:textId="77777777" w:rsidR="007B332F" w:rsidRPr="0082282A" w:rsidRDefault="001A2171" w:rsidP="00EE1CC2">
      <w:pPr>
        <w:pStyle w:val="BodyText"/>
        <w:widowControl w:val="0"/>
        <w:numPr>
          <w:ilvl w:val="1"/>
          <w:numId w:val="19"/>
        </w:numPr>
        <w:jc w:val="both"/>
        <w:rPr>
          <w:rFonts w:ascii="Arial" w:hAnsi="Arial" w:cs="Arial"/>
          <w:bCs/>
          <w:color w:val="auto"/>
          <w:sz w:val="22"/>
          <w:szCs w:val="22"/>
        </w:rPr>
      </w:pPr>
      <w:r w:rsidRPr="0082282A">
        <w:rPr>
          <w:rFonts w:ascii="Arial" w:hAnsi="Arial" w:cs="Arial"/>
          <w:color w:val="auto"/>
          <w:sz w:val="22"/>
          <w:szCs w:val="22"/>
        </w:rPr>
        <w:t xml:space="preserve">Constructability Review </w:t>
      </w:r>
      <w:r w:rsidR="007B332F" w:rsidRPr="0082282A">
        <w:rPr>
          <w:rFonts w:ascii="Arial" w:hAnsi="Arial" w:cs="Arial"/>
          <w:color w:val="auto"/>
          <w:sz w:val="22"/>
          <w:szCs w:val="22"/>
        </w:rPr>
        <w:t>Guidelines:</w:t>
      </w:r>
    </w:p>
    <w:tbl>
      <w:tblPr>
        <w:tblW w:w="9360" w:type="dxa"/>
        <w:tblInd w:w="15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20"/>
        <w:gridCol w:w="3780"/>
        <w:gridCol w:w="3060"/>
      </w:tblGrid>
      <w:tr w:rsidR="00F66139" w:rsidRPr="0082282A" w14:paraId="4343C74E" w14:textId="77777777" w:rsidTr="00F81631">
        <w:tc>
          <w:tcPr>
            <w:tcW w:w="2520" w:type="dxa"/>
            <w:tcBorders>
              <w:top w:val="single" w:sz="6" w:space="0" w:color="auto"/>
              <w:bottom w:val="single" w:sz="6" w:space="0" w:color="auto"/>
            </w:tcBorders>
            <w:vAlign w:val="center"/>
          </w:tcPr>
          <w:p w14:paraId="63B1E2C2" w14:textId="77777777" w:rsidR="007B332F" w:rsidRPr="0082282A" w:rsidRDefault="007B332F" w:rsidP="00EE1CC2">
            <w:pPr>
              <w:widowControl w:val="0"/>
              <w:spacing w:after="120"/>
              <w:jc w:val="center"/>
              <w:rPr>
                <w:rFonts w:ascii="Arial" w:hAnsi="Arial" w:cs="Arial"/>
                <w:b/>
                <w:noProof/>
                <w:color w:val="auto"/>
                <w:sz w:val="22"/>
                <w:szCs w:val="22"/>
              </w:rPr>
            </w:pPr>
            <w:r w:rsidRPr="0082282A">
              <w:rPr>
                <w:rFonts w:ascii="Arial" w:hAnsi="Arial" w:cs="Arial"/>
                <w:b/>
                <w:noProof/>
                <w:color w:val="auto"/>
                <w:sz w:val="22"/>
                <w:szCs w:val="22"/>
              </w:rPr>
              <w:t>Category</w:t>
            </w:r>
          </w:p>
        </w:tc>
        <w:tc>
          <w:tcPr>
            <w:tcW w:w="3780" w:type="dxa"/>
            <w:tcBorders>
              <w:top w:val="single" w:sz="6" w:space="0" w:color="auto"/>
              <w:bottom w:val="single" w:sz="6" w:space="0" w:color="auto"/>
            </w:tcBorders>
            <w:vAlign w:val="center"/>
          </w:tcPr>
          <w:p w14:paraId="3A550D49" w14:textId="77777777" w:rsidR="007B332F" w:rsidRPr="0082282A" w:rsidRDefault="007B332F" w:rsidP="00EE1CC2">
            <w:pPr>
              <w:widowControl w:val="0"/>
              <w:spacing w:after="120"/>
              <w:jc w:val="center"/>
              <w:rPr>
                <w:rFonts w:ascii="Arial" w:hAnsi="Arial" w:cs="Arial"/>
                <w:b/>
                <w:noProof/>
                <w:color w:val="auto"/>
                <w:sz w:val="22"/>
                <w:szCs w:val="22"/>
              </w:rPr>
            </w:pPr>
            <w:r w:rsidRPr="0082282A">
              <w:rPr>
                <w:rFonts w:ascii="Arial" w:hAnsi="Arial" w:cs="Arial"/>
                <w:b/>
                <w:noProof/>
                <w:color w:val="auto"/>
                <w:sz w:val="22"/>
                <w:szCs w:val="22"/>
              </w:rPr>
              <w:t>Description</w:t>
            </w:r>
          </w:p>
        </w:tc>
        <w:tc>
          <w:tcPr>
            <w:tcW w:w="3060" w:type="dxa"/>
            <w:tcBorders>
              <w:top w:val="single" w:sz="6" w:space="0" w:color="auto"/>
              <w:bottom w:val="single" w:sz="6" w:space="0" w:color="auto"/>
            </w:tcBorders>
            <w:vAlign w:val="center"/>
          </w:tcPr>
          <w:p w14:paraId="6BEB7711" w14:textId="77777777" w:rsidR="007B332F" w:rsidRPr="0082282A" w:rsidRDefault="00C455B8" w:rsidP="00EE1CC2">
            <w:pPr>
              <w:widowControl w:val="0"/>
              <w:spacing w:after="120"/>
              <w:jc w:val="center"/>
              <w:rPr>
                <w:rFonts w:ascii="Arial" w:hAnsi="Arial" w:cs="Arial"/>
                <w:b/>
                <w:noProof/>
                <w:color w:val="auto"/>
                <w:sz w:val="22"/>
                <w:szCs w:val="22"/>
              </w:rPr>
            </w:pPr>
            <w:r w:rsidRPr="0082282A">
              <w:rPr>
                <w:rFonts w:ascii="Arial" w:hAnsi="Arial" w:cs="Arial"/>
                <w:b/>
                <w:noProof/>
                <w:color w:val="auto"/>
                <w:sz w:val="22"/>
                <w:szCs w:val="22"/>
              </w:rPr>
              <w:t>Change Order</w:t>
            </w:r>
          </w:p>
        </w:tc>
      </w:tr>
      <w:tr w:rsidR="00F66139" w:rsidRPr="0082282A" w14:paraId="0479E4EE" w14:textId="77777777" w:rsidTr="00F81631">
        <w:tc>
          <w:tcPr>
            <w:tcW w:w="2520" w:type="dxa"/>
            <w:tcBorders>
              <w:top w:val="single" w:sz="6" w:space="0" w:color="auto"/>
              <w:bottom w:val="single" w:sz="6" w:space="0" w:color="auto"/>
            </w:tcBorders>
          </w:tcPr>
          <w:p w14:paraId="1A41C631" w14:textId="036A10BF" w:rsidR="000C6F5B" w:rsidRPr="0082282A" w:rsidRDefault="00F84375" w:rsidP="00DD76E6">
            <w:pPr>
              <w:widowControl w:val="0"/>
              <w:spacing w:after="120"/>
              <w:rPr>
                <w:rFonts w:ascii="Arial" w:hAnsi="Arial" w:cs="Arial"/>
                <w:noProof/>
                <w:color w:val="auto"/>
                <w:sz w:val="22"/>
                <w:szCs w:val="22"/>
              </w:rPr>
            </w:pPr>
            <w:r w:rsidRPr="0082282A">
              <w:rPr>
                <w:rFonts w:ascii="Arial" w:hAnsi="Arial" w:cs="Arial"/>
                <w:noProof/>
                <w:color w:val="auto"/>
                <w:sz w:val="22"/>
                <w:szCs w:val="22"/>
              </w:rPr>
              <w:t>Constructa</w:t>
            </w:r>
            <w:r w:rsidR="000C6F5B" w:rsidRPr="0082282A">
              <w:rPr>
                <w:rFonts w:ascii="Arial" w:hAnsi="Arial" w:cs="Arial"/>
                <w:noProof/>
                <w:color w:val="auto"/>
                <w:sz w:val="22"/>
                <w:szCs w:val="22"/>
              </w:rPr>
              <w:t xml:space="preserve">bility Review </w:t>
            </w:r>
            <w:r w:rsidR="000C6F5B" w:rsidRPr="0082282A">
              <w:rPr>
                <w:rFonts w:ascii="Arial" w:hAnsi="Arial"/>
                <w:b/>
                <w:color w:val="auto"/>
                <w:sz w:val="22"/>
              </w:rPr>
              <w:t>Before</w:t>
            </w:r>
            <w:r w:rsidR="000C6F5B" w:rsidRPr="0082282A">
              <w:rPr>
                <w:rFonts w:ascii="Arial" w:hAnsi="Arial" w:cs="Arial"/>
                <w:noProof/>
                <w:color w:val="auto"/>
                <w:sz w:val="22"/>
                <w:szCs w:val="22"/>
              </w:rPr>
              <w:t xml:space="preserve"> </w:t>
            </w:r>
            <w:r w:rsidR="00501EF7" w:rsidRPr="0082282A">
              <w:rPr>
                <w:rFonts w:ascii="Arial" w:hAnsi="Arial" w:cs="Arial"/>
                <w:noProof/>
                <w:color w:val="auto"/>
                <w:sz w:val="22"/>
                <w:szCs w:val="22"/>
              </w:rPr>
              <w:t>Client</w:t>
            </w:r>
            <w:r w:rsidR="000C6F5B" w:rsidRPr="0082282A">
              <w:rPr>
                <w:rFonts w:ascii="Arial" w:hAnsi="Arial" w:cs="Arial"/>
                <w:noProof/>
                <w:color w:val="auto"/>
                <w:sz w:val="22"/>
                <w:szCs w:val="22"/>
              </w:rPr>
              <w:t>’s Acceptance of Design Feature</w:t>
            </w:r>
          </w:p>
        </w:tc>
        <w:tc>
          <w:tcPr>
            <w:tcW w:w="3780" w:type="dxa"/>
            <w:tcBorders>
              <w:top w:val="single" w:sz="6" w:space="0" w:color="auto"/>
              <w:bottom w:val="single" w:sz="6" w:space="0" w:color="auto"/>
            </w:tcBorders>
          </w:tcPr>
          <w:p w14:paraId="685D0AE2" w14:textId="17111574" w:rsidR="000C6F5B" w:rsidRPr="0082282A" w:rsidRDefault="000C6F5B" w:rsidP="00DD76E6">
            <w:pPr>
              <w:widowControl w:val="0"/>
              <w:spacing w:after="120"/>
              <w:rPr>
                <w:rFonts w:ascii="Arial" w:hAnsi="Arial" w:cs="Arial"/>
                <w:noProof/>
                <w:color w:val="auto"/>
                <w:sz w:val="22"/>
                <w:szCs w:val="22"/>
              </w:rPr>
            </w:pPr>
            <w:r w:rsidRPr="0082282A">
              <w:rPr>
                <w:rFonts w:ascii="Arial" w:hAnsi="Arial" w:cs="Arial"/>
                <w:noProof/>
                <w:color w:val="auto"/>
                <w:sz w:val="22"/>
                <w:szCs w:val="22"/>
              </w:rPr>
              <w:t xml:space="preserve">Prior to a design feature being shown on the plans and accepted by </w:t>
            </w:r>
            <w:r w:rsidR="00501EF7" w:rsidRPr="0082282A">
              <w:rPr>
                <w:rFonts w:ascii="Arial" w:hAnsi="Arial" w:cs="Arial"/>
                <w:noProof/>
                <w:color w:val="auto"/>
                <w:sz w:val="22"/>
                <w:szCs w:val="22"/>
              </w:rPr>
              <w:t>Client</w:t>
            </w:r>
            <w:r w:rsidRPr="0082282A">
              <w:rPr>
                <w:rFonts w:ascii="Arial" w:hAnsi="Arial" w:cs="Arial"/>
                <w:noProof/>
                <w:color w:val="auto"/>
                <w:sz w:val="22"/>
                <w:szCs w:val="22"/>
              </w:rPr>
              <w:t xml:space="preserve">, </w:t>
            </w:r>
            <w:r w:rsidR="00501EF7" w:rsidRPr="0082282A">
              <w:rPr>
                <w:rFonts w:ascii="Arial" w:hAnsi="Arial" w:cs="Arial"/>
                <w:noProof/>
                <w:color w:val="auto"/>
                <w:sz w:val="22"/>
                <w:szCs w:val="22"/>
              </w:rPr>
              <w:t>Client</w:t>
            </w:r>
            <w:r w:rsidRPr="0082282A">
              <w:rPr>
                <w:rFonts w:ascii="Arial" w:hAnsi="Arial" w:cs="Arial"/>
                <w:noProof/>
                <w:color w:val="auto"/>
                <w:sz w:val="22"/>
                <w:szCs w:val="22"/>
              </w:rPr>
              <w:t xml:space="preserve"> requests evaluation of an alternate design.</w:t>
            </w:r>
          </w:p>
        </w:tc>
        <w:tc>
          <w:tcPr>
            <w:tcW w:w="3060" w:type="dxa"/>
            <w:tcBorders>
              <w:top w:val="single" w:sz="6" w:space="0" w:color="auto"/>
              <w:bottom w:val="single" w:sz="6" w:space="0" w:color="auto"/>
            </w:tcBorders>
          </w:tcPr>
          <w:p w14:paraId="54776C13" w14:textId="3E223B58" w:rsidR="000C6F5B" w:rsidRPr="0082282A" w:rsidRDefault="000C6F5B" w:rsidP="00DD76E6">
            <w:pPr>
              <w:widowControl w:val="0"/>
              <w:spacing w:after="120"/>
              <w:rPr>
                <w:rFonts w:ascii="Arial" w:hAnsi="Arial" w:cs="Arial"/>
                <w:noProof/>
                <w:color w:val="auto"/>
                <w:sz w:val="22"/>
                <w:szCs w:val="22"/>
              </w:rPr>
            </w:pPr>
            <w:r w:rsidRPr="0082282A">
              <w:rPr>
                <w:rFonts w:ascii="Arial" w:hAnsi="Arial" w:cs="Arial"/>
                <w:noProof/>
                <w:color w:val="auto"/>
                <w:sz w:val="22"/>
                <w:szCs w:val="22"/>
              </w:rPr>
              <w:t xml:space="preserve">No </w:t>
            </w:r>
            <w:r w:rsidR="00C455B8" w:rsidRPr="0082282A">
              <w:rPr>
                <w:rFonts w:ascii="Arial" w:hAnsi="Arial" w:cs="Arial"/>
                <w:noProof/>
                <w:color w:val="auto"/>
                <w:sz w:val="22"/>
                <w:szCs w:val="22"/>
              </w:rPr>
              <w:t>Change Order</w:t>
            </w:r>
            <w:r w:rsidRPr="0082282A">
              <w:rPr>
                <w:rFonts w:ascii="Arial" w:hAnsi="Arial" w:cs="Arial"/>
                <w:noProof/>
                <w:color w:val="auto"/>
                <w:sz w:val="22"/>
                <w:szCs w:val="22"/>
              </w:rPr>
              <w:t>.</w:t>
            </w:r>
          </w:p>
        </w:tc>
      </w:tr>
      <w:tr w:rsidR="00F66139" w:rsidRPr="00F66139" w14:paraId="79607479" w14:textId="77777777" w:rsidTr="00F81631">
        <w:tc>
          <w:tcPr>
            <w:tcW w:w="2520" w:type="dxa"/>
            <w:tcBorders>
              <w:top w:val="single" w:sz="6" w:space="0" w:color="auto"/>
              <w:bottom w:val="single" w:sz="6" w:space="0" w:color="auto"/>
            </w:tcBorders>
          </w:tcPr>
          <w:p w14:paraId="535031A3" w14:textId="424B8446" w:rsidR="000C6F5B" w:rsidRPr="0082282A" w:rsidRDefault="00F84375" w:rsidP="00DD76E6">
            <w:pPr>
              <w:widowControl w:val="0"/>
              <w:spacing w:after="120"/>
              <w:rPr>
                <w:rFonts w:ascii="Arial" w:hAnsi="Arial" w:cs="Arial"/>
                <w:noProof/>
                <w:color w:val="auto"/>
                <w:sz w:val="22"/>
                <w:szCs w:val="22"/>
              </w:rPr>
            </w:pPr>
            <w:r w:rsidRPr="0082282A">
              <w:rPr>
                <w:rFonts w:ascii="Arial" w:hAnsi="Arial" w:cs="Arial"/>
                <w:noProof/>
                <w:color w:val="auto"/>
                <w:sz w:val="22"/>
                <w:szCs w:val="22"/>
              </w:rPr>
              <w:t>Constructa</w:t>
            </w:r>
            <w:r w:rsidR="000C6F5B" w:rsidRPr="0082282A">
              <w:rPr>
                <w:rFonts w:ascii="Arial" w:hAnsi="Arial" w:cs="Arial"/>
                <w:noProof/>
                <w:color w:val="auto"/>
                <w:sz w:val="22"/>
                <w:szCs w:val="22"/>
              </w:rPr>
              <w:t xml:space="preserve">bility Review </w:t>
            </w:r>
            <w:r w:rsidR="000C6F5B" w:rsidRPr="0082282A">
              <w:rPr>
                <w:rFonts w:ascii="Arial" w:hAnsi="Arial"/>
                <w:b/>
                <w:color w:val="auto"/>
                <w:sz w:val="22"/>
              </w:rPr>
              <w:t>After</w:t>
            </w:r>
            <w:r w:rsidR="000C6F5B" w:rsidRPr="0082282A">
              <w:rPr>
                <w:rFonts w:ascii="Arial" w:hAnsi="Arial" w:cs="Arial"/>
                <w:noProof/>
                <w:color w:val="auto"/>
                <w:sz w:val="22"/>
                <w:szCs w:val="22"/>
              </w:rPr>
              <w:t xml:space="preserve"> </w:t>
            </w:r>
            <w:r w:rsidR="00501EF7" w:rsidRPr="0082282A">
              <w:rPr>
                <w:rFonts w:ascii="Arial" w:hAnsi="Arial" w:cs="Arial"/>
                <w:noProof/>
                <w:color w:val="auto"/>
                <w:sz w:val="22"/>
                <w:szCs w:val="22"/>
              </w:rPr>
              <w:t>Client</w:t>
            </w:r>
            <w:r w:rsidR="000C6F5B" w:rsidRPr="0082282A">
              <w:rPr>
                <w:rFonts w:ascii="Arial" w:hAnsi="Arial" w:cs="Arial"/>
                <w:noProof/>
                <w:color w:val="auto"/>
                <w:sz w:val="22"/>
                <w:szCs w:val="22"/>
              </w:rPr>
              <w:t>’s Acceptance of Design Feature</w:t>
            </w:r>
          </w:p>
        </w:tc>
        <w:tc>
          <w:tcPr>
            <w:tcW w:w="3780" w:type="dxa"/>
            <w:tcBorders>
              <w:top w:val="single" w:sz="6" w:space="0" w:color="auto"/>
              <w:bottom w:val="single" w:sz="6" w:space="0" w:color="auto"/>
            </w:tcBorders>
          </w:tcPr>
          <w:p w14:paraId="468D1660" w14:textId="30CD83AD" w:rsidR="000C6F5B" w:rsidRPr="0082282A" w:rsidRDefault="000C6F5B" w:rsidP="00DD76E6">
            <w:pPr>
              <w:widowControl w:val="0"/>
              <w:spacing w:after="120"/>
              <w:rPr>
                <w:rFonts w:ascii="Arial" w:hAnsi="Arial" w:cs="Arial"/>
                <w:noProof/>
                <w:color w:val="auto"/>
                <w:sz w:val="22"/>
                <w:szCs w:val="22"/>
              </w:rPr>
            </w:pPr>
            <w:r w:rsidRPr="0082282A">
              <w:rPr>
                <w:rFonts w:ascii="Arial" w:hAnsi="Arial" w:cs="Arial"/>
                <w:noProof/>
                <w:color w:val="auto"/>
                <w:sz w:val="22"/>
                <w:szCs w:val="22"/>
              </w:rPr>
              <w:t xml:space="preserve">After a design feature is shown on the plans and accepted by </w:t>
            </w:r>
            <w:r w:rsidR="00501EF7" w:rsidRPr="0082282A">
              <w:rPr>
                <w:rFonts w:ascii="Arial" w:hAnsi="Arial" w:cs="Arial"/>
                <w:noProof/>
                <w:color w:val="auto"/>
                <w:sz w:val="22"/>
                <w:szCs w:val="22"/>
              </w:rPr>
              <w:t>Client</w:t>
            </w:r>
            <w:r w:rsidRPr="0082282A">
              <w:rPr>
                <w:rFonts w:ascii="Arial" w:hAnsi="Arial" w:cs="Arial"/>
                <w:noProof/>
                <w:color w:val="auto"/>
                <w:sz w:val="22"/>
                <w:szCs w:val="22"/>
              </w:rPr>
              <w:t xml:space="preserve">, </w:t>
            </w:r>
            <w:r w:rsidR="00501EF7" w:rsidRPr="0082282A">
              <w:rPr>
                <w:rFonts w:ascii="Arial" w:hAnsi="Arial" w:cs="Arial"/>
                <w:noProof/>
                <w:color w:val="auto"/>
                <w:sz w:val="22"/>
                <w:szCs w:val="22"/>
              </w:rPr>
              <w:t>Client</w:t>
            </w:r>
            <w:r w:rsidRPr="0082282A">
              <w:rPr>
                <w:rFonts w:ascii="Arial" w:hAnsi="Arial" w:cs="Arial"/>
                <w:noProof/>
                <w:color w:val="auto"/>
                <w:sz w:val="22"/>
                <w:szCs w:val="22"/>
              </w:rPr>
              <w:t xml:space="preserve"> requests a change in design which has a design cost change in excess of $</w:t>
            </w:r>
            <w:r w:rsidR="001C286D" w:rsidRPr="0082282A">
              <w:rPr>
                <w:rFonts w:ascii="Arial" w:hAnsi="Arial" w:cs="Arial"/>
                <w:noProof/>
                <w:color w:val="auto"/>
                <w:sz w:val="22"/>
                <w:szCs w:val="22"/>
              </w:rPr>
              <w:t>2,000</w:t>
            </w:r>
            <w:r w:rsidRPr="0082282A">
              <w:rPr>
                <w:rFonts w:ascii="Arial" w:hAnsi="Arial" w:cs="Arial"/>
                <w:noProof/>
                <w:color w:val="auto"/>
                <w:sz w:val="22"/>
                <w:szCs w:val="22"/>
              </w:rPr>
              <w:t>.</w:t>
            </w:r>
          </w:p>
        </w:tc>
        <w:tc>
          <w:tcPr>
            <w:tcW w:w="3060" w:type="dxa"/>
            <w:tcBorders>
              <w:top w:val="single" w:sz="6" w:space="0" w:color="auto"/>
              <w:bottom w:val="single" w:sz="6" w:space="0" w:color="auto"/>
            </w:tcBorders>
          </w:tcPr>
          <w:p w14:paraId="2DA04AC0" w14:textId="57413EAA" w:rsidR="000C6F5B" w:rsidRPr="00F66139" w:rsidRDefault="00C455B8" w:rsidP="00DD76E6">
            <w:pPr>
              <w:widowControl w:val="0"/>
              <w:spacing w:after="120"/>
              <w:rPr>
                <w:rFonts w:ascii="Arial" w:hAnsi="Arial" w:cs="Arial"/>
                <w:noProof/>
                <w:color w:val="auto"/>
                <w:sz w:val="22"/>
                <w:szCs w:val="22"/>
              </w:rPr>
            </w:pPr>
            <w:r w:rsidRPr="0082282A">
              <w:rPr>
                <w:rFonts w:ascii="Arial" w:hAnsi="Arial" w:cs="Arial"/>
                <w:color w:val="auto"/>
                <w:sz w:val="22"/>
                <w:szCs w:val="22"/>
              </w:rPr>
              <w:t>Change Order issued for p</w:t>
            </w:r>
            <w:r w:rsidR="000C6F5B" w:rsidRPr="0082282A">
              <w:rPr>
                <w:rFonts w:ascii="Arial" w:hAnsi="Arial" w:cs="Arial"/>
                <w:color w:val="auto"/>
                <w:sz w:val="22"/>
                <w:szCs w:val="22"/>
              </w:rPr>
              <w:t>rice adjusted upward or downward based on estimate of the change in design cost.</w:t>
            </w:r>
            <w:r w:rsidR="000C6F5B" w:rsidRPr="0082282A">
              <w:rPr>
                <w:rFonts w:ascii="Arial" w:hAnsi="Arial" w:cs="Arial"/>
                <w:noProof/>
                <w:color w:val="auto"/>
                <w:sz w:val="22"/>
                <w:szCs w:val="22"/>
              </w:rPr>
              <w:t xml:space="preserve"> If the cost of the change is less than $</w:t>
            </w:r>
            <w:r w:rsidR="001C286D" w:rsidRPr="0082282A">
              <w:rPr>
                <w:rFonts w:ascii="Arial" w:hAnsi="Arial" w:cs="Arial"/>
                <w:noProof/>
                <w:color w:val="auto"/>
                <w:sz w:val="22"/>
                <w:szCs w:val="22"/>
              </w:rPr>
              <w:t>2,000</w:t>
            </w:r>
            <w:r w:rsidR="000C6F5B" w:rsidRPr="0082282A">
              <w:rPr>
                <w:rFonts w:ascii="Arial" w:hAnsi="Arial" w:cs="Arial"/>
                <w:noProof/>
                <w:color w:val="auto"/>
                <w:sz w:val="22"/>
                <w:szCs w:val="22"/>
              </w:rPr>
              <w:t>, no adjustment will be made.</w:t>
            </w:r>
          </w:p>
        </w:tc>
      </w:tr>
    </w:tbl>
    <w:p w14:paraId="0461462A" w14:textId="77777777" w:rsidR="005F1412" w:rsidRPr="00F66139" w:rsidRDefault="005F1412" w:rsidP="00EE1CC2">
      <w:pPr>
        <w:pStyle w:val="BodyText"/>
        <w:widowControl w:val="0"/>
        <w:jc w:val="both"/>
        <w:rPr>
          <w:rFonts w:ascii="Arial" w:hAnsi="Arial" w:cs="Arial"/>
          <w:b/>
          <w:bCs/>
          <w:color w:val="auto"/>
          <w:sz w:val="22"/>
          <w:szCs w:val="22"/>
        </w:rPr>
      </w:pPr>
    </w:p>
    <w:p w14:paraId="7A6EDC54" w14:textId="77777777" w:rsidR="00DC3473" w:rsidRPr="00F81631" w:rsidRDefault="00DC3473" w:rsidP="00F81631">
      <w:pPr>
        <w:pStyle w:val="BodyText"/>
        <w:widowControl w:val="0"/>
        <w:ind w:left="1440" w:hanging="720"/>
        <w:jc w:val="both"/>
        <w:rPr>
          <w:rFonts w:ascii="Arial" w:hAnsi="Arial"/>
          <w:color w:val="auto"/>
          <w:sz w:val="22"/>
        </w:rPr>
      </w:pPr>
    </w:p>
    <w:p w14:paraId="0A077529" w14:textId="77777777" w:rsidR="00DC3473" w:rsidRPr="00F81631" w:rsidRDefault="00DC3473" w:rsidP="00F81631">
      <w:pPr>
        <w:pStyle w:val="BodyText"/>
        <w:widowControl w:val="0"/>
        <w:ind w:left="1440" w:hanging="720"/>
        <w:jc w:val="both"/>
        <w:rPr>
          <w:rFonts w:ascii="Arial" w:hAnsi="Arial"/>
          <w:color w:val="auto"/>
          <w:sz w:val="22"/>
        </w:rPr>
      </w:pPr>
    </w:p>
    <w:p w14:paraId="5B265612" w14:textId="77777777" w:rsidR="00DC3473" w:rsidRPr="00F66139" w:rsidRDefault="00DC3473" w:rsidP="00EE1CC2">
      <w:pPr>
        <w:pStyle w:val="BodyText"/>
        <w:widowControl w:val="0"/>
        <w:jc w:val="center"/>
        <w:rPr>
          <w:rFonts w:ascii="Arial" w:hAnsi="Arial" w:cs="Arial"/>
          <w:b/>
          <w:color w:val="auto"/>
          <w:sz w:val="22"/>
          <w:szCs w:val="22"/>
        </w:rPr>
      </w:pPr>
      <w:r w:rsidRPr="00F66139">
        <w:rPr>
          <w:rFonts w:ascii="Arial" w:hAnsi="Arial" w:cs="Arial"/>
          <w:b/>
          <w:color w:val="auto"/>
          <w:sz w:val="22"/>
          <w:szCs w:val="22"/>
        </w:rPr>
        <w:t>[REMAINDER OF TH</w:t>
      </w:r>
      <w:r w:rsidR="006D61AB">
        <w:rPr>
          <w:rFonts w:ascii="Arial" w:hAnsi="Arial" w:cs="Arial"/>
          <w:b/>
          <w:color w:val="auto"/>
          <w:sz w:val="22"/>
          <w:szCs w:val="22"/>
        </w:rPr>
        <w:t>I</w:t>
      </w:r>
      <w:r w:rsidRPr="00F66139">
        <w:rPr>
          <w:rFonts w:ascii="Arial" w:hAnsi="Arial" w:cs="Arial"/>
          <w:b/>
          <w:color w:val="auto"/>
          <w:sz w:val="22"/>
          <w:szCs w:val="22"/>
        </w:rPr>
        <w:t>S PAGE LEFT BLANK INTENTIONALLY]</w:t>
      </w:r>
    </w:p>
    <w:p w14:paraId="68C0E8DF" w14:textId="77777777" w:rsidR="00DC3473" w:rsidRPr="00F66139" w:rsidRDefault="00DC3473" w:rsidP="00EE1CC2">
      <w:pPr>
        <w:pStyle w:val="BodyText"/>
        <w:widowControl w:val="0"/>
        <w:ind w:left="1440" w:hanging="720"/>
        <w:jc w:val="both"/>
        <w:rPr>
          <w:rFonts w:ascii="Arial" w:hAnsi="Arial" w:cs="Arial"/>
          <w:color w:val="auto"/>
          <w:sz w:val="22"/>
          <w:szCs w:val="22"/>
        </w:rPr>
        <w:sectPr w:rsidR="00DC3473" w:rsidRPr="00F66139" w:rsidSect="00AE084E">
          <w:headerReference w:type="default" r:id="rId23"/>
          <w:footerReference w:type="default" r:id="rId24"/>
          <w:pgSz w:w="12240" w:h="15840" w:code="1"/>
          <w:pgMar w:top="720" w:right="720" w:bottom="720" w:left="720" w:header="288" w:footer="288" w:gutter="0"/>
          <w:pgNumType w:start="1"/>
          <w:cols w:space="720"/>
          <w:docGrid w:linePitch="326"/>
        </w:sectPr>
      </w:pPr>
    </w:p>
    <w:p w14:paraId="4BB2A846" w14:textId="77777777" w:rsidR="00FE65DF" w:rsidRPr="00F66139" w:rsidRDefault="00FE65DF" w:rsidP="00EE1CC2">
      <w:pPr>
        <w:pStyle w:val="BodyText"/>
        <w:widowControl w:val="0"/>
        <w:ind w:left="1440" w:hanging="720"/>
        <w:jc w:val="both"/>
        <w:rPr>
          <w:rFonts w:ascii="Arial" w:hAnsi="Arial" w:cs="Arial"/>
          <w:color w:val="auto"/>
          <w:sz w:val="22"/>
          <w:szCs w:val="22"/>
        </w:rPr>
      </w:pPr>
    </w:p>
    <w:p w14:paraId="1FEE6989" w14:textId="77777777" w:rsidR="00C56456" w:rsidRPr="00F66139" w:rsidRDefault="00C56456" w:rsidP="00EE1CC2">
      <w:pPr>
        <w:pStyle w:val="BodyText"/>
        <w:widowControl w:val="0"/>
        <w:jc w:val="both"/>
        <w:rPr>
          <w:rFonts w:ascii="Arial" w:hAnsi="Arial" w:cs="Arial"/>
          <w:color w:val="auto"/>
          <w:sz w:val="22"/>
          <w:szCs w:val="22"/>
        </w:rPr>
        <w:sectPr w:rsidR="00C56456" w:rsidRPr="00F66139" w:rsidSect="00AE084E">
          <w:headerReference w:type="default" r:id="rId25"/>
          <w:footerReference w:type="default" r:id="rId26"/>
          <w:pgSz w:w="12240" w:h="15840" w:code="1"/>
          <w:pgMar w:top="720" w:right="720" w:bottom="720" w:left="720" w:header="288" w:footer="288" w:gutter="0"/>
          <w:pgNumType w:start="1"/>
          <w:cols w:space="720"/>
          <w:docGrid w:linePitch="326"/>
        </w:sect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8"/>
        <w:gridCol w:w="4894"/>
        <w:gridCol w:w="5070"/>
      </w:tblGrid>
      <w:tr w:rsidR="00F66139" w:rsidRPr="00F66139" w14:paraId="29781A95" w14:textId="77777777" w:rsidTr="003211BA">
        <w:tc>
          <w:tcPr>
            <w:tcW w:w="720" w:type="dxa"/>
            <w:shd w:val="clear" w:color="auto" w:fill="auto"/>
            <w:vAlign w:val="center"/>
          </w:tcPr>
          <w:p w14:paraId="18537A06" w14:textId="77777777" w:rsidR="005F1412" w:rsidRPr="00F66139" w:rsidRDefault="005F1412" w:rsidP="00EE1CC2">
            <w:pPr>
              <w:pStyle w:val="BodyText"/>
              <w:widowControl w:val="0"/>
              <w:jc w:val="both"/>
              <w:rPr>
                <w:rFonts w:ascii="Arial" w:hAnsi="Arial" w:cs="Arial"/>
                <w:b/>
                <w:color w:val="auto"/>
                <w:sz w:val="22"/>
                <w:szCs w:val="22"/>
              </w:rPr>
            </w:pPr>
            <w:r w:rsidRPr="00F66139">
              <w:rPr>
                <w:rFonts w:ascii="Arial" w:hAnsi="Arial" w:cs="Arial"/>
                <w:b/>
                <w:color w:val="auto"/>
                <w:sz w:val="22"/>
                <w:szCs w:val="22"/>
              </w:rPr>
              <w:t>No.</w:t>
            </w:r>
          </w:p>
        </w:tc>
        <w:tc>
          <w:tcPr>
            <w:tcW w:w="4950" w:type="dxa"/>
            <w:shd w:val="clear" w:color="auto" w:fill="auto"/>
            <w:vAlign w:val="center"/>
          </w:tcPr>
          <w:p w14:paraId="557CF612" w14:textId="77777777" w:rsidR="005F1412" w:rsidRPr="00F66139" w:rsidRDefault="005F1412" w:rsidP="00EE1CC2">
            <w:pPr>
              <w:pStyle w:val="BodyText"/>
              <w:widowControl w:val="0"/>
              <w:jc w:val="both"/>
              <w:rPr>
                <w:rFonts w:ascii="Arial" w:hAnsi="Arial" w:cs="Arial"/>
                <w:b/>
                <w:color w:val="auto"/>
                <w:sz w:val="22"/>
                <w:szCs w:val="22"/>
              </w:rPr>
            </w:pPr>
            <w:r w:rsidRPr="00F66139">
              <w:rPr>
                <w:rFonts w:ascii="Arial" w:hAnsi="Arial" w:cs="Arial"/>
                <w:b/>
                <w:color w:val="auto"/>
                <w:sz w:val="22"/>
                <w:szCs w:val="22"/>
              </w:rPr>
              <w:t xml:space="preserve">Key </w:t>
            </w:r>
            <w:r w:rsidR="00756F0F" w:rsidRPr="00F66139">
              <w:rPr>
                <w:rFonts w:ascii="Arial" w:hAnsi="Arial" w:cs="Arial"/>
                <w:b/>
                <w:color w:val="auto"/>
                <w:sz w:val="22"/>
                <w:szCs w:val="22"/>
              </w:rPr>
              <w:t>Personnel</w:t>
            </w:r>
            <w:r w:rsidRPr="00F66139">
              <w:rPr>
                <w:rFonts w:ascii="Arial" w:hAnsi="Arial" w:cs="Arial"/>
                <w:b/>
                <w:color w:val="auto"/>
                <w:sz w:val="22"/>
                <w:szCs w:val="22"/>
              </w:rPr>
              <w:t xml:space="preserve"> Member</w:t>
            </w:r>
          </w:p>
        </w:tc>
        <w:tc>
          <w:tcPr>
            <w:tcW w:w="5130" w:type="dxa"/>
            <w:shd w:val="clear" w:color="auto" w:fill="auto"/>
            <w:vAlign w:val="center"/>
          </w:tcPr>
          <w:p w14:paraId="35F8EBBA" w14:textId="77777777" w:rsidR="005F1412" w:rsidRPr="00F66139" w:rsidRDefault="005F1412" w:rsidP="00EE1CC2">
            <w:pPr>
              <w:pStyle w:val="BodyText"/>
              <w:widowControl w:val="0"/>
              <w:ind w:left="100"/>
              <w:jc w:val="both"/>
              <w:rPr>
                <w:rFonts w:ascii="Arial" w:hAnsi="Arial" w:cs="Arial"/>
                <w:b/>
                <w:color w:val="auto"/>
                <w:sz w:val="22"/>
                <w:szCs w:val="22"/>
              </w:rPr>
            </w:pPr>
            <w:r w:rsidRPr="00F66139">
              <w:rPr>
                <w:rFonts w:ascii="Arial" w:hAnsi="Arial" w:cs="Arial"/>
                <w:b/>
                <w:color w:val="auto"/>
                <w:sz w:val="22"/>
                <w:szCs w:val="22"/>
              </w:rPr>
              <w:t>Position</w:t>
            </w:r>
          </w:p>
        </w:tc>
      </w:tr>
      <w:tr w:rsidR="00F66139" w:rsidRPr="00F66139" w14:paraId="2710A0DD" w14:textId="77777777" w:rsidTr="003211BA">
        <w:tc>
          <w:tcPr>
            <w:tcW w:w="720" w:type="dxa"/>
            <w:shd w:val="clear" w:color="auto" w:fill="auto"/>
            <w:vAlign w:val="center"/>
          </w:tcPr>
          <w:p w14:paraId="7FA0A210" w14:textId="77777777" w:rsidR="005F1412" w:rsidRPr="00F66139" w:rsidRDefault="005F1412" w:rsidP="00EE1CC2">
            <w:pPr>
              <w:pStyle w:val="BodyText"/>
              <w:widowControl w:val="0"/>
              <w:ind w:left="5040"/>
              <w:jc w:val="both"/>
              <w:rPr>
                <w:rFonts w:ascii="Arial" w:hAnsi="Arial" w:cs="Arial"/>
                <w:color w:val="auto"/>
                <w:sz w:val="22"/>
                <w:szCs w:val="22"/>
              </w:rPr>
            </w:pPr>
          </w:p>
        </w:tc>
        <w:tc>
          <w:tcPr>
            <w:tcW w:w="4950" w:type="dxa"/>
            <w:shd w:val="clear" w:color="auto" w:fill="auto"/>
            <w:vAlign w:val="center"/>
          </w:tcPr>
          <w:p w14:paraId="50763B25" w14:textId="77777777" w:rsidR="005F1412" w:rsidRPr="00F66139" w:rsidRDefault="005F1412" w:rsidP="00EE1CC2">
            <w:pPr>
              <w:pStyle w:val="BodyText"/>
              <w:widowControl w:val="0"/>
              <w:ind w:left="5040"/>
              <w:jc w:val="both"/>
              <w:rPr>
                <w:rFonts w:ascii="Arial" w:hAnsi="Arial" w:cs="Arial"/>
                <w:color w:val="auto"/>
                <w:sz w:val="22"/>
                <w:szCs w:val="22"/>
              </w:rPr>
            </w:pPr>
          </w:p>
        </w:tc>
        <w:tc>
          <w:tcPr>
            <w:tcW w:w="5130" w:type="dxa"/>
            <w:shd w:val="clear" w:color="auto" w:fill="auto"/>
            <w:vAlign w:val="center"/>
          </w:tcPr>
          <w:p w14:paraId="62C7D3AE" w14:textId="77777777" w:rsidR="005F1412" w:rsidRPr="00F66139" w:rsidRDefault="005F1412" w:rsidP="00EE1CC2">
            <w:pPr>
              <w:pStyle w:val="BodyText"/>
              <w:widowControl w:val="0"/>
              <w:ind w:left="5040"/>
              <w:jc w:val="both"/>
              <w:rPr>
                <w:rFonts w:ascii="Arial" w:hAnsi="Arial" w:cs="Arial"/>
                <w:color w:val="auto"/>
                <w:sz w:val="22"/>
                <w:szCs w:val="22"/>
              </w:rPr>
            </w:pPr>
          </w:p>
        </w:tc>
      </w:tr>
      <w:tr w:rsidR="00F66139" w:rsidRPr="00F66139" w14:paraId="5DFE4468" w14:textId="77777777" w:rsidTr="003211BA">
        <w:tc>
          <w:tcPr>
            <w:tcW w:w="720" w:type="dxa"/>
            <w:shd w:val="clear" w:color="auto" w:fill="auto"/>
            <w:vAlign w:val="center"/>
          </w:tcPr>
          <w:p w14:paraId="43F81248" w14:textId="77777777" w:rsidR="005F1412" w:rsidRPr="00F66139" w:rsidRDefault="005F1412" w:rsidP="00EE1CC2">
            <w:pPr>
              <w:pStyle w:val="BodyText"/>
              <w:widowControl w:val="0"/>
              <w:ind w:left="5040"/>
              <w:jc w:val="both"/>
              <w:rPr>
                <w:rFonts w:ascii="Arial" w:hAnsi="Arial" w:cs="Arial"/>
                <w:color w:val="auto"/>
                <w:sz w:val="22"/>
                <w:szCs w:val="22"/>
              </w:rPr>
            </w:pPr>
          </w:p>
        </w:tc>
        <w:tc>
          <w:tcPr>
            <w:tcW w:w="4950" w:type="dxa"/>
            <w:shd w:val="clear" w:color="auto" w:fill="auto"/>
            <w:vAlign w:val="center"/>
          </w:tcPr>
          <w:p w14:paraId="1EE21F63" w14:textId="77777777" w:rsidR="005F1412" w:rsidRPr="00F66139" w:rsidRDefault="005F1412" w:rsidP="00EE1CC2">
            <w:pPr>
              <w:pStyle w:val="BodyText"/>
              <w:widowControl w:val="0"/>
              <w:ind w:left="5040"/>
              <w:jc w:val="both"/>
              <w:rPr>
                <w:rFonts w:ascii="Arial" w:hAnsi="Arial" w:cs="Arial"/>
                <w:color w:val="auto"/>
                <w:sz w:val="22"/>
                <w:szCs w:val="22"/>
              </w:rPr>
            </w:pPr>
          </w:p>
        </w:tc>
        <w:tc>
          <w:tcPr>
            <w:tcW w:w="5130" w:type="dxa"/>
            <w:shd w:val="clear" w:color="auto" w:fill="auto"/>
            <w:vAlign w:val="center"/>
          </w:tcPr>
          <w:p w14:paraId="63DADA86" w14:textId="77777777" w:rsidR="005F1412" w:rsidRPr="00F66139" w:rsidRDefault="005F1412" w:rsidP="00EE1CC2">
            <w:pPr>
              <w:pStyle w:val="BodyText"/>
              <w:widowControl w:val="0"/>
              <w:ind w:left="5040"/>
              <w:jc w:val="both"/>
              <w:rPr>
                <w:rFonts w:ascii="Arial" w:hAnsi="Arial" w:cs="Arial"/>
                <w:color w:val="auto"/>
                <w:sz w:val="22"/>
                <w:szCs w:val="22"/>
              </w:rPr>
            </w:pPr>
          </w:p>
        </w:tc>
      </w:tr>
      <w:tr w:rsidR="00F66139" w:rsidRPr="00F66139" w14:paraId="4DF5581A" w14:textId="77777777" w:rsidTr="003211BA">
        <w:tc>
          <w:tcPr>
            <w:tcW w:w="720" w:type="dxa"/>
            <w:shd w:val="clear" w:color="auto" w:fill="auto"/>
            <w:vAlign w:val="center"/>
          </w:tcPr>
          <w:p w14:paraId="7E93420A" w14:textId="77777777" w:rsidR="005F1412" w:rsidRPr="00F66139" w:rsidRDefault="005F1412" w:rsidP="00EE1CC2">
            <w:pPr>
              <w:pStyle w:val="BodyText"/>
              <w:widowControl w:val="0"/>
              <w:ind w:left="5040"/>
              <w:jc w:val="both"/>
              <w:rPr>
                <w:rFonts w:ascii="Arial" w:hAnsi="Arial" w:cs="Arial"/>
                <w:color w:val="auto"/>
                <w:sz w:val="22"/>
                <w:szCs w:val="22"/>
              </w:rPr>
            </w:pPr>
          </w:p>
        </w:tc>
        <w:tc>
          <w:tcPr>
            <w:tcW w:w="4950" w:type="dxa"/>
            <w:shd w:val="clear" w:color="auto" w:fill="auto"/>
            <w:vAlign w:val="center"/>
          </w:tcPr>
          <w:p w14:paraId="725967ED" w14:textId="77777777" w:rsidR="005F1412" w:rsidRPr="00F66139" w:rsidRDefault="005F1412" w:rsidP="00EE1CC2">
            <w:pPr>
              <w:pStyle w:val="BodyText"/>
              <w:widowControl w:val="0"/>
              <w:ind w:left="5040"/>
              <w:jc w:val="both"/>
              <w:rPr>
                <w:rFonts w:ascii="Arial" w:hAnsi="Arial" w:cs="Arial"/>
                <w:color w:val="auto"/>
                <w:sz w:val="22"/>
                <w:szCs w:val="22"/>
              </w:rPr>
            </w:pPr>
          </w:p>
        </w:tc>
        <w:tc>
          <w:tcPr>
            <w:tcW w:w="5130" w:type="dxa"/>
            <w:shd w:val="clear" w:color="auto" w:fill="auto"/>
            <w:vAlign w:val="center"/>
          </w:tcPr>
          <w:p w14:paraId="6AF4D752" w14:textId="77777777" w:rsidR="005F1412" w:rsidRPr="00F66139" w:rsidRDefault="005F1412" w:rsidP="00EE1CC2">
            <w:pPr>
              <w:pStyle w:val="BodyText"/>
              <w:widowControl w:val="0"/>
              <w:ind w:left="5040"/>
              <w:jc w:val="both"/>
              <w:rPr>
                <w:rFonts w:ascii="Arial" w:hAnsi="Arial" w:cs="Arial"/>
                <w:color w:val="auto"/>
                <w:sz w:val="22"/>
                <w:szCs w:val="22"/>
              </w:rPr>
            </w:pPr>
          </w:p>
        </w:tc>
      </w:tr>
      <w:tr w:rsidR="00F66139" w:rsidRPr="00F66139" w14:paraId="7F4990DF" w14:textId="77777777" w:rsidTr="003211BA">
        <w:tc>
          <w:tcPr>
            <w:tcW w:w="720" w:type="dxa"/>
            <w:shd w:val="clear" w:color="auto" w:fill="auto"/>
            <w:vAlign w:val="center"/>
          </w:tcPr>
          <w:p w14:paraId="5841CC43" w14:textId="77777777" w:rsidR="005F1412" w:rsidRPr="00F66139" w:rsidRDefault="005F1412" w:rsidP="00EE1CC2">
            <w:pPr>
              <w:pStyle w:val="BodyText"/>
              <w:widowControl w:val="0"/>
              <w:ind w:left="5040"/>
              <w:jc w:val="both"/>
              <w:rPr>
                <w:rFonts w:ascii="Arial" w:hAnsi="Arial" w:cs="Arial"/>
                <w:color w:val="auto"/>
                <w:sz w:val="22"/>
                <w:szCs w:val="22"/>
              </w:rPr>
            </w:pPr>
          </w:p>
        </w:tc>
        <w:tc>
          <w:tcPr>
            <w:tcW w:w="4950" w:type="dxa"/>
            <w:shd w:val="clear" w:color="auto" w:fill="auto"/>
            <w:vAlign w:val="center"/>
          </w:tcPr>
          <w:p w14:paraId="6F4618FA" w14:textId="77777777" w:rsidR="005F1412" w:rsidRPr="00F66139" w:rsidRDefault="005F1412" w:rsidP="00EE1CC2">
            <w:pPr>
              <w:pStyle w:val="BodyText"/>
              <w:widowControl w:val="0"/>
              <w:ind w:left="5040"/>
              <w:jc w:val="both"/>
              <w:rPr>
                <w:rFonts w:ascii="Arial" w:hAnsi="Arial" w:cs="Arial"/>
                <w:color w:val="auto"/>
                <w:sz w:val="22"/>
                <w:szCs w:val="22"/>
              </w:rPr>
            </w:pPr>
          </w:p>
        </w:tc>
        <w:tc>
          <w:tcPr>
            <w:tcW w:w="5130" w:type="dxa"/>
            <w:shd w:val="clear" w:color="auto" w:fill="auto"/>
            <w:vAlign w:val="center"/>
          </w:tcPr>
          <w:p w14:paraId="6F392B93" w14:textId="77777777" w:rsidR="005F1412" w:rsidRPr="00F66139" w:rsidRDefault="005F1412" w:rsidP="00EE1CC2">
            <w:pPr>
              <w:pStyle w:val="BodyText"/>
              <w:widowControl w:val="0"/>
              <w:ind w:left="5040"/>
              <w:jc w:val="both"/>
              <w:rPr>
                <w:rFonts w:ascii="Arial" w:hAnsi="Arial" w:cs="Arial"/>
                <w:color w:val="auto"/>
                <w:sz w:val="22"/>
                <w:szCs w:val="22"/>
              </w:rPr>
            </w:pPr>
          </w:p>
        </w:tc>
      </w:tr>
      <w:tr w:rsidR="00F66139" w:rsidRPr="00F66139" w14:paraId="45BC7153" w14:textId="77777777" w:rsidTr="003211BA">
        <w:tc>
          <w:tcPr>
            <w:tcW w:w="720" w:type="dxa"/>
            <w:shd w:val="clear" w:color="auto" w:fill="auto"/>
            <w:vAlign w:val="center"/>
          </w:tcPr>
          <w:p w14:paraId="4447BF8F" w14:textId="77777777" w:rsidR="005F1412" w:rsidRPr="00F66139" w:rsidRDefault="005F1412" w:rsidP="00EE1CC2">
            <w:pPr>
              <w:pStyle w:val="BodyText"/>
              <w:widowControl w:val="0"/>
              <w:ind w:left="5040"/>
              <w:jc w:val="both"/>
              <w:rPr>
                <w:rFonts w:ascii="Arial" w:hAnsi="Arial" w:cs="Arial"/>
                <w:color w:val="auto"/>
                <w:sz w:val="22"/>
                <w:szCs w:val="22"/>
              </w:rPr>
            </w:pPr>
          </w:p>
        </w:tc>
        <w:tc>
          <w:tcPr>
            <w:tcW w:w="4950" w:type="dxa"/>
            <w:shd w:val="clear" w:color="auto" w:fill="auto"/>
            <w:vAlign w:val="center"/>
          </w:tcPr>
          <w:p w14:paraId="0F8CB73B" w14:textId="77777777" w:rsidR="005F1412" w:rsidRPr="00F66139" w:rsidRDefault="005F1412" w:rsidP="00EE1CC2">
            <w:pPr>
              <w:pStyle w:val="BodyText"/>
              <w:widowControl w:val="0"/>
              <w:ind w:left="5040"/>
              <w:jc w:val="both"/>
              <w:rPr>
                <w:rFonts w:ascii="Arial" w:hAnsi="Arial" w:cs="Arial"/>
                <w:color w:val="auto"/>
                <w:sz w:val="22"/>
                <w:szCs w:val="22"/>
              </w:rPr>
            </w:pPr>
          </w:p>
        </w:tc>
        <w:tc>
          <w:tcPr>
            <w:tcW w:w="5130" w:type="dxa"/>
            <w:shd w:val="clear" w:color="auto" w:fill="auto"/>
            <w:vAlign w:val="center"/>
          </w:tcPr>
          <w:p w14:paraId="245E0397" w14:textId="77777777" w:rsidR="005F1412" w:rsidRPr="00F66139" w:rsidRDefault="005F1412" w:rsidP="00EE1CC2">
            <w:pPr>
              <w:pStyle w:val="BodyText"/>
              <w:widowControl w:val="0"/>
              <w:ind w:left="5040"/>
              <w:jc w:val="both"/>
              <w:rPr>
                <w:rFonts w:ascii="Arial" w:hAnsi="Arial" w:cs="Arial"/>
                <w:color w:val="auto"/>
                <w:sz w:val="22"/>
                <w:szCs w:val="22"/>
              </w:rPr>
            </w:pPr>
          </w:p>
        </w:tc>
      </w:tr>
      <w:tr w:rsidR="00F66139" w:rsidRPr="00F66139" w14:paraId="7DBA6F9C" w14:textId="77777777" w:rsidTr="003211BA">
        <w:tc>
          <w:tcPr>
            <w:tcW w:w="720" w:type="dxa"/>
            <w:shd w:val="clear" w:color="auto" w:fill="auto"/>
            <w:vAlign w:val="center"/>
          </w:tcPr>
          <w:p w14:paraId="69546334" w14:textId="77777777" w:rsidR="005F1412" w:rsidRPr="00F66139" w:rsidRDefault="005F1412" w:rsidP="00EE1CC2">
            <w:pPr>
              <w:pStyle w:val="BodyText"/>
              <w:widowControl w:val="0"/>
              <w:ind w:left="5040"/>
              <w:jc w:val="both"/>
              <w:rPr>
                <w:rFonts w:ascii="Arial" w:hAnsi="Arial" w:cs="Arial"/>
                <w:color w:val="auto"/>
                <w:sz w:val="22"/>
                <w:szCs w:val="22"/>
              </w:rPr>
            </w:pPr>
          </w:p>
        </w:tc>
        <w:tc>
          <w:tcPr>
            <w:tcW w:w="4950" w:type="dxa"/>
            <w:shd w:val="clear" w:color="auto" w:fill="auto"/>
            <w:vAlign w:val="center"/>
          </w:tcPr>
          <w:p w14:paraId="656EAADD" w14:textId="77777777" w:rsidR="005F1412" w:rsidRPr="00F66139" w:rsidRDefault="005F1412" w:rsidP="00EE1CC2">
            <w:pPr>
              <w:pStyle w:val="BodyText"/>
              <w:widowControl w:val="0"/>
              <w:ind w:left="5040"/>
              <w:jc w:val="both"/>
              <w:rPr>
                <w:rFonts w:ascii="Arial" w:hAnsi="Arial" w:cs="Arial"/>
                <w:color w:val="auto"/>
                <w:sz w:val="22"/>
                <w:szCs w:val="22"/>
              </w:rPr>
            </w:pPr>
          </w:p>
        </w:tc>
        <w:tc>
          <w:tcPr>
            <w:tcW w:w="5130" w:type="dxa"/>
            <w:shd w:val="clear" w:color="auto" w:fill="auto"/>
            <w:vAlign w:val="center"/>
          </w:tcPr>
          <w:p w14:paraId="619DCC7B" w14:textId="77777777" w:rsidR="005F1412" w:rsidRPr="00F66139" w:rsidRDefault="005F1412" w:rsidP="00EE1CC2">
            <w:pPr>
              <w:pStyle w:val="BodyText"/>
              <w:widowControl w:val="0"/>
              <w:ind w:left="5040"/>
              <w:jc w:val="both"/>
              <w:rPr>
                <w:rFonts w:ascii="Arial" w:hAnsi="Arial" w:cs="Arial"/>
                <w:color w:val="auto"/>
                <w:sz w:val="22"/>
                <w:szCs w:val="22"/>
              </w:rPr>
            </w:pPr>
          </w:p>
        </w:tc>
      </w:tr>
      <w:tr w:rsidR="00F66139" w:rsidRPr="00F66139" w14:paraId="593E805C" w14:textId="77777777" w:rsidTr="003211BA">
        <w:tc>
          <w:tcPr>
            <w:tcW w:w="720" w:type="dxa"/>
            <w:shd w:val="clear" w:color="auto" w:fill="auto"/>
            <w:vAlign w:val="center"/>
          </w:tcPr>
          <w:p w14:paraId="7458A735" w14:textId="77777777" w:rsidR="005F1412" w:rsidRPr="00F66139" w:rsidRDefault="005F1412" w:rsidP="00EE1CC2">
            <w:pPr>
              <w:pStyle w:val="BodyText"/>
              <w:widowControl w:val="0"/>
              <w:ind w:left="5040"/>
              <w:jc w:val="both"/>
              <w:rPr>
                <w:rFonts w:ascii="Arial" w:hAnsi="Arial" w:cs="Arial"/>
                <w:color w:val="auto"/>
                <w:sz w:val="22"/>
                <w:szCs w:val="22"/>
              </w:rPr>
            </w:pPr>
          </w:p>
        </w:tc>
        <w:tc>
          <w:tcPr>
            <w:tcW w:w="4950" w:type="dxa"/>
            <w:shd w:val="clear" w:color="auto" w:fill="auto"/>
            <w:vAlign w:val="center"/>
          </w:tcPr>
          <w:p w14:paraId="0813A00E" w14:textId="77777777" w:rsidR="005F1412" w:rsidRPr="00F66139" w:rsidRDefault="005F1412" w:rsidP="00EE1CC2">
            <w:pPr>
              <w:pStyle w:val="BodyText"/>
              <w:widowControl w:val="0"/>
              <w:ind w:left="5040"/>
              <w:jc w:val="both"/>
              <w:rPr>
                <w:rFonts w:ascii="Arial" w:hAnsi="Arial" w:cs="Arial"/>
                <w:color w:val="auto"/>
                <w:sz w:val="22"/>
                <w:szCs w:val="22"/>
              </w:rPr>
            </w:pPr>
          </w:p>
        </w:tc>
        <w:tc>
          <w:tcPr>
            <w:tcW w:w="5130" w:type="dxa"/>
            <w:shd w:val="clear" w:color="auto" w:fill="auto"/>
            <w:vAlign w:val="center"/>
          </w:tcPr>
          <w:p w14:paraId="73F0000A" w14:textId="77777777" w:rsidR="005F1412" w:rsidRPr="00F66139" w:rsidRDefault="005F1412" w:rsidP="00EE1CC2">
            <w:pPr>
              <w:pStyle w:val="BodyText"/>
              <w:widowControl w:val="0"/>
              <w:ind w:left="5040"/>
              <w:jc w:val="both"/>
              <w:rPr>
                <w:rFonts w:ascii="Arial" w:hAnsi="Arial" w:cs="Arial"/>
                <w:color w:val="auto"/>
                <w:sz w:val="22"/>
                <w:szCs w:val="22"/>
              </w:rPr>
            </w:pPr>
          </w:p>
        </w:tc>
      </w:tr>
      <w:tr w:rsidR="00F66139" w:rsidRPr="00F66139" w14:paraId="4C884A66" w14:textId="77777777" w:rsidTr="003211BA">
        <w:tc>
          <w:tcPr>
            <w:tcW w:w="720" w:type="dxa"/>
            <w:shd w:val="clear" w:color="auto" w:fill="auto"/>
            <w:vAlign w:val="center"/>
          </w:tcPr>
          <w:p w14:paraId="4DCF25A8" w14:textId="77777777" w:rsidR="005F1412" w:rsidRPr="00F66139" w:rsidRDefault="005F1412" w:rsidP="00EE1CC2">
            <w:pPr>
              <w:pStyle w:val="BodyText"/>
              <w:widowControl w:val="0"/>
              <w:ind w:left="5040"/>
              <w:jc w:val="both"/>
              <w:rPr>
                <w:rFonts w:ascii="Arial" w:hAnsi="Arial" w:cs="Arial"/>
                <w:color w:val="auto"/>
                <w:sz w:val="22"/>
                <w:szCs w:val="22"/>
              </w:rPr>
            </w:pPr>
          </w:p>
        </w:tc>
        <w:tc>
          <w:tcPr>
            <w:tcW w:w="4950" w:type="dxa"/>
            <w:shd w:val="clear" w:color="auto" w:fill="auto"/>
            <w:vAlign w:val="center"/>
          </w:tcPr>
          <w:p w14:paraId="1EE48EE0" w14:textId="77777777" w:rsidR="005F1412" w:rsidRPr="00F66139" w:rsidRDefault="005F1412" w:rsidP="00EE1CC2">
            <w:pPr>
              <w:pStyle w:val="BodyText"/>
              <w:widowControl w:val="0"/>
              <w:ind w:left="5040"/>
              <w:jc w:val="both"/>
              <w:rPr>
                <w:rFonts w:ascii="Arial" w:hAnsi="Arial" w:cs="Arial"/>
                <w:color w:val="auto"/>
                <w:sz w:val="22"/>
                <w:szCs w:val="22"/>
              </w:rPr>
            </w:pPr>
          </w:p>
        </w:tc>
        <w:tc>
          <w:tcPr>
            <w:tcW w:w="5130" w:type="dxa"/>
            <w:shd w:val="clear" w:color="auto" w:fill="auto"/>
            <w:vAlign w:val="center"/>
          </w:tcPr>
          <w:p w14:paraId="4149EFFB" w14:textId="77777777" w:rsidR="005F1412" w:rsidRPr="00F66139" w:rsidRDefault="005F1412" w:rsidP="00EE1CC2">
            <w:pPr>
              <w:pStyle w:val="BodyText"/>
              <w:widowControl w:val="0"/>
              <w:ind w:left="5040"/>
              <w:jc w:val="both"/>
              <w:rPr>
                <w:rFonts w:ascii="Arial" w:hAnsi="Arial" w:cs="Arial"/>
                <w:color w:val="auto"/>
                <w:sz w:val="22"/>
                <w:szCs w:val="22"/>
              </w:rPr>
            </w:pPr>
          </w:p>
        </w:tc>
      </w:tr>
      <w:tr w:rsidR="00F66139" w:rsidRPr="00F66139" w14:paraId="66455C70" w14:textId="77777777" w:rsidTr="003211BA">
        <w:tc>
          <w:tcPr>
            <w:tcW w:w="720" w:type="dxa"/>
            <w:shd w:val="clear" w:color="auto" w:fill="auto"/>
            <w:vAlign w:val="center"/>
          </w:tcPr>
          <w:p w14:paraId="239AF935" w14:textId="77777777" w:rsidR="005F1412" w:rsidRPr="00F66139" w:rsidRDefault="005F1412" w:rsidP="00EE1CC2">
            <w:pPr>
              <w:pStyle w:val="BodyText"/>
              <w:widowControl w:val="0"/>
              <w:ind w:left="5040"/>
              <w:jc w:val="both"/>
              <w:rPr>
                <w:rFonts w:ascii="Arial" w:hAnsi="Arial" w:cs="Arial"/>
                <w:color w:val="auto"/>
                <w:sz w:val="22"/>
                <w:szCs w:val="22"/>
              </w:rPr>
            </w:pPr>
          </w:p>
        </w:tc>
        <w:tc>
          <w:tcPr>
            <w:tcW w:w="4950" w:type="dxa"/>
            <w:shd w:val="clear" w:color="auto" w:fill="auto"/>
            <w:vAlign w:val="center"/>
          </w:tcPr>
          <w:p w14:paraId="0B572B0B" w14:textId="77777777" w:rsidR="005F1412" w:rsidRPr="00F66139" w:rsidRDefault="005F1412" w:rsidP="00EE1CC2">
            <w:pPr>
              <w:pStyle w:val="BodyText"/>
              <w:widowControl w:val="0"/>
              <w:ind w:left="5040"/>
              <w:jc w:val="both"/>
              <w:rPr>
                <w:rFonts w:ascii="Arial" w:hAnsi="Arial" w:cs="Arial"/>
                <w:color w:val="auto"/>
                <w:sz w:val="22"/>
                <w:szCs w:val="22"/>
              </w:rPr>
            </w:pPr>
          </w:p>
        </w:tc>
        <w:tc>
          <w:tcPr>
            <w:tcW w:w="5130" w:type="dxa"/>
            <w:shd w:val="clear" w:color="auto" w:fill="auto"/>
            <w:vAlign w:val="center"/>
          </w:tcPr>
          <w:p w14:paraId="2A1AEEBC" w14:textId="77777777" w:rsidR="005F1412" w:rsidRPr="00F66139" w:rsidRDefault="005F1412" w:rsidP="00EE1CC2">
            <w:pPr>
              <w:pStyle w:val="BodyText"/>
              <w:widowControl w:val="0"/>
              <w:ind w:left="5040"/>
              <w:jc w:val="both"/>
              <w:rPr>
                <w:rFonts w:ascii="Arial" w:hAnsi="Arial" w:cs="Arial"/>
                <w:color w:val="auto"/>
                <w:sz w:val="22"/>
                <w:szCs w:val="22"/>
              </w:rPr>
            </w:pPr>
          </w:p>
        </w:tc>
      </w:tr>
      <w:tr w:rsidR="005F1412" w:rsidRPr="00F66139" w14:paraId="7E1CDF2F" w14:textId="77777777" w:rsidTr="003211BA">
        <w:tc>
          <w:tcPr>
            <w:tcW w:w="720" w:type="dxa"/>
            <w:shd w:val="clear" w:color="auto" w:fill="auto"/>
            <w:vAlign w:val="center"/>
          </w:tcPr>
          <w:p w14:paraId="0DF83318" w14:textId="77777777" w:rsidR="005F1412" w:rsidRPr="00F66139" w:rsidRDefault="005F1412" w:rsidP="00EE1CC2">
            <w:pPr>
              <w:pStyle w:val="BodyText"/>
              <w:widowControl w:val="0"/>
              <w:ind w:left="5040"/>
              <w:jc w:val="both"/>
              <w:rPr>
                <w:rFonts w:ascii="Arial" w:hAnsi="Arial" w:cs="Arial"/>
                <w:color w:val="auto"/>
                <w:sz w:val="22"/>
                <w:szCs w:val="22"/>
              </w:rPr>
            </w:pPr>
          </w:p>
        </w:tc>
        <w:tc>
          <w:tcPr>
            <w:tcW w:w="4950" w:type="dxa"/>
            <w:shd w:val="clear" w:color="auto" w:fill="auto"/>
            <w:vAlign w:val="center"/>
          </w:tcPr>
          <w:p w14:paraId="05CCE39C" w14:textId="77777777" w:rsidR="005F1412" w:rsidRPr="00F66139" w:rsidRDefault="005F1412" w:rsidP="00EE1CC2">
            <w:pPr>
              <w:pStyle w:val="BodyText"/>
              <w:widowControl w:val="0"/>
              <w:ind w:left="5040"/>
              <w:jc w:val="both"/>
              <w:rPr>
                <w:rFonts w:ascii="Arial" w:hAnsi="Arial" w:cs="Arial"/>
                <w:color w:val="auto"/>
                <w:sz w:val="22"/>
                <w:szCs w:val="22"/>
              </w:rPr>
            </w:pPr>
          </w:p>
        </w:tc>
        <w:tc>
          <w:tcPr>
            <w:tcW w:w="5130" w:type="dxa"/>
            <w:shd w:val="clear" w:color="auto" w:fill="auto"/>
            <w:vAlign w:val="center"/>
          </w:tcPr>
          <w:p w14:paraId="20447A84" w14:textId="77777777" w:rsidR="005F1412" w:rsidRPr="00F66139" w:rsidRDefault="005F1412" w:rsidP="00EE1CC2">
            <w:pPr>
              <w:pStyle w:val="BodyText"/>
              <w:widowControl w:val="0"/>
              <w:ind w:left="5040"/>
              <w:jc w:val="both"/>
              <w:rPr>
                <w:rFonts w:ascii="Arial" w:hAnsi="Arial" w:cs="Arial"/>
                <w:color w:val="auto"/>
                <w:sz w:val="22"/>
                <w:szCs w:val="22"/>
              </w:rPr>
            </w:pPr>
          </w:p>
        </w:tc>
      </w:tr>
    </w:tbl>
    <w:p w14:paraId="34AB07FC" w14:textId="77777777" w:rsidR="005F1412" w:rsidRPr="00F66139" w:rsidRDefault="005F1412" w:rsidP="00EE1CC2">
      <w:pPr>
        <w:pStyle w:val="BodyText"/>
        <w:widowControl w:val="0"/>
        <w:jc w:val="both"/>
        <w:rPr>
          <w:rFonts w:ascii="Arial" w:hAnsi="Arial" w:cs="Arial"/>
          <w:color w:val="auto"/>
          <w:sz w:val="22"/>
          <w:szCs w:val="22"/>
        </w:rPr>
      </w:pPr>
    </w:p>
    <w:p w14:paraId="205E1668" w14:textId="77777777" w:rsidR="005F1412" w:rsidRPr="00F66139" w:rsidRDefault="005F1412" w:rsidP="00EE1CC2">
      <w:pPr>
        <w:pStyle w:val="BodyText"/>
        <w:widowControl w:val="0"/>
        <w:jc w:val="both"/>
        <w:rPr>
          <w:rFonts w:ascii="Arial" w:hAnsi="Arial" w:cs="Arial"/>
          <w:color w:val="auto"/>
          <w:sz w:val="22"/>
          <w:szCs w:val="22"/>
        </w:rPr>
      </w:pPr>
    </w:p>
    <w:p w14:paraId="548E4EAD" w14:textId="77777777" w:rsidR="00C50F3C" w:rsidRPr="00F66139" w:rsidRDefault="00C50F3C" w:rsidP="00EE1CC2">
      <w:pPr>
        <w:pStyle w:val="BodyText"/>
        <w:widowControl w:val="0"/>
        <w:jc w:val="both"/>
        <w:rPr>
          <w:rFonts w:ascii="Arial" w:hAnsi="Arial" w:cs="Arial"/>
          <w:color w:val="auto"/>
          <w:sz w:val="22"/>
          <w:szCs w:val="22"/>
        </w:rPr>
      </w:pPr>
    </w:p>
    <w:p w14:paraId="726D13D8" w14:textId="77777777" w:rsidR="00DC3473" w:rsidRPr="00F66139" w:rsidRDefault="00DC3473" w:rsidP="00EE1CC2">
      <w:pPr>
        <w:pStyle w:val="BodyText"/>
        <w:widowControl w:val="0"/>
        <w:jc w:val="both"/>
        <w:rPr>
          <w:rFonts w:ascii="Arial" w:hAnsi="Arial" w:cs="Arial"/>
          <w:color w:val="auto"/>
          <w:sz w:val="22"/>
          <w:szCs w:val="22"/>
        </w:rPr>
      </w:pPr>
    </w:p>
    <w:p w14:paraId="5D9F2CDE" w14:textId="77777777" w:rsidR="00DC3473" w:rsidRPr="00F66139" w:rsidRDefault="00DC3473" w:rsidP="00EE1CC2">
      <w:pPr>
        <w:pStyle w:val="BodyText"/>
        <w:widowControl w:val="0"/>
        <w:jc w:val="both"/>
        <w:rPr>
          <w:rFonts w:ascii="Arial" w:hAnsi="Arial" w:cs="Arial"/>
          <w:color w:val="auto"/>
          <w:sz w:val="22"/>
          <w:szCs w:val="22"/>
        </w:rPr>
      </w:pPr>
    </w:p>
    <w:p w14:paraId="3E8933F7" w14:textId="77777777" w:rsidR="00DC3473" w:rsidRPr="00F66139" w:rsidRDefault="00DC3473" w:rsidP="00EE1CC2">
      <w:pPr>
        <w:pStyle w:val="BodyText"/>
        <w:widowControl w:val="0"/>
        <w:jc w:val="both"/>
        <w:rPr>
          <w:rFonts w:ascii="Arial" w:hAnsi="Arial" w:cs="Arial"/>
          <w:color w:val="auto"/>
          <w:sz w:val="22"/>
          <w:szCs w:val="22"/>
        </w:rPr>
      </w:pPr>
    </w:p>
    <w:p w14:paraId="309B531D" w14:textId="77777777" w:rsidR="00DC3473" w:rsidRPr="00F66139" w:rsidRDefault="00DC3473" w:rsidP="00EE1CC2">
      <w:pPr>
        <w:pStyle w:val="BodyText"/>
        <w:widowControl w:val="0"/>
        <w:jc w:val="both"/>
        <w:rPr>
          <w:rFonts w:ascii="Arial" w:hAnsi="Arial" w:cs="Arial"/>
          <w:color w:val="auto"/>
          <w:sz w:val="22"/>
          <w:szCs w:val="22"/>
        </w:rPr>
      </w:pPr>
    </w:p>
    <w:p w14:paraId="51D044D8" w14:textId="77777777" w:rsidR="00DC3473" w:rsidRPr="00F66139" w:rsidRDefault="00DC3473" w:rsidP="00F81631">
      <w:pPr>
        <w:pStyle w:val="BodyText"/>
        <w:widowControl w:val="0"/>
        <w:jc w:val="both"/>
        <w:rPr>
          <w:rFonts w:ascii="Arial" w:hAnsi="Arial" w:cs="Arial"/>
          <w:color w:val="auto"/>
          <w:sz w:val="22"/>
          <w:szCs w:val="22"/>
        </w:rPr>
      </w:pPr>
    </w:p>
    <w:p w14:paraId="3DEDECFC" w14:textId="77777777" w:rsidR="00DC3473" w:rsidRPr="00F66139" w:rsidRDefault="00DC3473" w:rsidP="00F81631">
      <w:pPr>
        <w:pStyle w:val="BodyText"/>
        <w:widowControl w:val="0"/>
        <w:jc w:val="both"/>
        <w:rPr>
          <w:rFonts w:ascii="Arial" w:hAnsi="Arial" w:cs="Arial"/>
          <w:color w:val="auto"/>
          <w:sz w:val="22"/>
          <w:szCs w:val="22"/>
        </w:rPr>
      </w:pPr>
    </w:p>
    <w:p w14:paraId="6BA94334" w14:textId="77777777" w:rsidR="00DC3473" w:rsidRPr="00F66139" w:rsidRDefault="00DC3473" w:rsidP="00F81631">
      <w:pPr>
        <w:pStyle w:val="BodyText"/>
        <w:widowControl w:val="0"/>
        <w:jc w:val="both"/>
        <w:rPr>
          <w:rFonts w:ascii="Arial" w:hAnsi="Arial" w:cs="Arial"/>
          <w:color w:val="auto"/>
          <w:sz w:val="22"/>
          <w:szCs w:val="22"/>
        </w:rPr>
      </w:pPr>
    </w:p>
    <w:p w14:paraId="578422EB" w14:textId="77777777" w:rsidR="00DC3473" w:rsidRPr="00F66139" w:rsidRDefault="00DC3473" w:rsidP="00EE1CC2">
      <w:pPr>
        <w:pStyle w:val="BodyText"/>
        <w:widowControl w:val="0"/>
        <w:jc w:val="center"/>
        <w:rPr>
          <w:rFonts w:ascii="Arial" w:hAnsi="Arial" w:cs="Arial"/>
          <w:b/>
          <w:color w:val="auto"/>
          <w:sz w:val="22"/>
          <w:szCs w:val="22"/>
        </w:rPr>
      </w:pPr>
      <w:r w:rsidRPr="00F66139">
        <w:rPr>
          <w:rFonts w:ascii="Arial" w:hAnsi="Arial" w:cs="Arial"/>
          <w:b/>
          <w:color w:val="auto"/>
          <w:sz w:val="22"/>
          <w:szCs w:val="22"/>
        </w:rPr>
        <w:t>[REMAINDER OF TH</w:t>
      </w:r>
      <w:r w:rsidR="006D61AB">
        <w:rPr>
          <w:rFonts w:ascii="Arial" w:hAnsi="Arial" w:cs="Arial"/>
          <w:b/>
          <w:color w:val="auto"/>
          <w:sz w:val="22"/>
          <w:szCs w:val="22"/>
        </w:rPr>
        <w:t>I</w:t>
      </w:r>
      <w:r w:rsidRPr="00F66139">
        <w:rPr>
          <w:rFonts w:ascii="Arial" w:hAnsi="Arial" w:cs="Arial"/>
          <w:b/>
          <w:color w:val="auto"/>
          <w:sz w:val="22"/>
          <w:szCs w:val="22"/>
        </w:rPr>
        <w:t>S PAGE LEFT BLANK INTENTIONALLY]</w:t>
      </w:r>
    </w:p>
    <w:p w14:paraId="033C631F" w14:textId="77777777" w:rsidR="00DC3473" w:rsidRPr="00F66139" w:rsidRDefault="00DC3473" w:rsidP="00F81631">
      <w:pPr>
        <w:pStyle w:val="BodyText"/>
        <w:widowControl w:val="0"/>
        <w:jc w:val="both"/>
        <w:rPr>
          <w:rFonts w:ascii="Arial" w:hAnsi="Arial" w:cs="Arial"/>
          <w:color w:val="auto"/>
          <w:sz w:val="22"/>
          <w:szCs w:val="22"/>
        </w:rPr>
        <w:sectPr w:rsidR="00DC3473" w:rsidRPr="00F66139" w:rsidSect="00F81631">
          <w:headerReference w:type="default" r:id="rId27"/>
          <w:type w:val="continuous"/>
          <w:pgSz w:w="12240" w:h="15840" w:code="1"/>
          <w:pgMar w:top="720" w:right="720" w:bottom="720" w:left="720" w:header="288" w:footer="288" w:gutter="0"/>
          <w:cols w:space="720"/>
          <w:docGrid w:linePitch="326"/>
        </w:sectPr>
      </w:pPr>
    </w:p>
    <w:p w14:paraId="3EB35642" w14:textId="77777777" w:rsidR="00FE4186" w:rsidRPr="00F66139" w:rsidRDefault="00FE4186" w:rsidP="00F81631">
      <w:pPr>
        <w:pStyle w:val="BodyText"/>
        <w:widowControl w:val="0"/>
        <w:jc w:val="both"/>
        <w:rPr>
          <w:rFonts w:ascii="Arial" w:hAnsi="Arial" w:cs="Arial"/>
          <w:color w:val="auto"/>
          <w:sz w:val="22"/>
          <w:szCs w:val="22"/>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8"/>
        <w:gridCol w:w="4897"/>
        <w:gridCol w:w="5067"/>
      </w:tblGrid>
      <w:tr w:rsidR="00F66139" w:rsidRPr="00F66139" w14:paraId="0307AC0A" w14:textId="77777777" w:rsidTr="00F81631">
        <w:tc>
          <w:tcPr>
            <w:tcW w:w="720" w:type="dxa"/>
            <w:shd w:val="clear" w:color="auto" w:fill="auto"/>
          </w:tcPr>
          <w:p w14:paraId="0100EC16" w14:textId="77777777" w:rsidR="005F1412" w:rsidRPr="00F66139" w:rsidRDefault="005F1412" w:rsidP="00EE1CC2">
            <w:pPr>
              <w:pStyle w:val="BodyText"/>
              <w:widowControl w:val="0"/>
              <w:jc w:val="both"/>
              <w:rPr>
                <w:rFonts w:ascii="Arial" w:hAnsi="Arial" w:cs="Arial"/>
                <w:b/>
                <w:color w:val="auto"/>
                <w:sz w:val="22"/>
                <w:szCs w:val="22"/>
              </w:rPr>
            </w:pPr>
            <w:r w:rsidRPr="00F66139">
              <w:rPr>
                <w:rFonts w:ascii="Arial" w:hAnsi="Arial" w:cs="Arial"/>
                <w:b/>
                <w:color w:val="auto"/>
                <w:sz w:val="22"/>
                <w:szCs w:val="22"/>
              </w:rPr>
              <w:t>No.</w:t>
            </w:r>
          </w:p>
        </w:tc>
        <w:tc>
          <w:tcPr>
            <w:tcW w:w="4950" w:type="dxa"/>
            <w:shd w:val="clear" w:color="auto" w:fill="auto"/>
          </w:tcPr>
          <w:p w14:paraId="1B6DC4C3" w14:textId="1AC2CD54" w:rsidR="005F1412" w:rsidRPr="00F66139" w:rsidRDefault="005F1412" w:rsidP="00EE1CC2">
            <w:pPr>
              <w:pStyle w:val="BodyText"/>
              <w:widowControl w:val="0"/>
              <w:jc w:val="both"/>
              <w:rPr>
                <w:rFonts w:ascii="Arial" w:hAnsi="Arial" w:cs="Arial"/>
                <w:b/>
                <w:color w:val="auto"/>
                <w:sz w:val="22"/>
                <w:szCs w:val="22"/>
              </w:rPr>
            </w:pPr>
            <w:r w:rsidRPr="00F66139">
              <w:rPr>
                <w:rFonts w:ascii="Arial" w:hAnsi="Arial" w:cs="Arial"/>
                <w:b/>
                <w:color w:val="auto"/>
                <w:sz w:val="22"/>
                <w:szCs w:val="22"/>
              </w:rPr>
              <w:t xml:space="preserve">Milestone </w:t>
            </w:r>
            <w:r w:rsidR="00C73042" w:rsidRPr="00F66139">
              <w:rPr>
                <w:rFonts w:ascii="Arial" w:hAnsi="Arial" w:cs="Arial"/>
                <w:b/>
                <w:color w:val="auto"/>
                <w:sz w:val="22"/>
                <w:szCs w:val="22"/>
              </w:rPr>
              <w:t>or Deliverable</w:t>
            </w:r>
          </w:p>
        </w:tc>
        <w:tc>
          <w:tcPr>
            <w:tcW w:w="5130" w:type="dxa"/>
            <w:shd w:val="clear" w:color="auto" w:fill="auto"/>
          </w:tcPr>
          <w:p w14:paraId="5D222C3B" w14:textId="3E4BDC2B" w:rsidR="005F1412" w:rsidRPr="00F66139" w:rsidRDefault="005F1412" w:rsidP="00EE1CC2">
            <w:pPr>
              <w:pStyle w:val="BodyText"/>
              <w:widowControl w:val="0"/>
              <w:ind w:left="100"/>
              <w:jc w:val="both"/>
              <w:rPr>
                <w:rFonts w:ascii="Arial" w:hAnsi="Arial" w:cs="Arial"/>
                <w:b/>
                <w:color w:val="auto"/>
                <w:sz w:val="22"/>
                <w:szCs w:val="22"/>
              </w:rPr>
            </w:pPr>
            <w:r w:rsidRPr="00F66139">
              <w:rPr>
                <w:rFonts w:ascii="Arial" w:hAnsi="Arial" w:cs="Arial"/>
                <w:b/>
                <w:color w:val="auto"/>
                <w:sz w:val="22"/>
                <w:szCs w:val="22"/>
              </w:rPr>
              <w:t>Dates</w:t>
            </w:r>
          </w:p>
        </w:tc>
      </w:tr>
      <w:tr w:rsidR="00F66139" w:rsidRPr="00F66139" w14:paraId="63CAADBB" w14:textId="77777777" w:rsidTr="00F81631">
        <w:tc>
          <w:tcPr>
            <w:tcW w:w="720" w:type="dxa"/>
            <w:shd w:val="clear" w:color="auto" w:fill="auto"/>
            <w:vAlign w:val="center"/>
          </w:tcPr>
          <w:p w14:paraId="585FBA46" w14:textId="7F4A307D" w:rsidR="005F1412" w:rsidRPr="00F66139" w:rsidRDefault="005F1412" w:rsidP="00F81631">
            <w:pPr>
              <w:pStyle w:val="BodyText"/>
              <w:widowControl w:val="0"/>
              <w:ind w:left="5040"/>
              <w:jc w:val="both"/>
              <w:rPr>
                <w:rFonts w:ascii="Arial" w:hAnsi="Arial" w:cs="Arial"/>
                <w:color w:val="auto"/>
                <w:sz w:val="22"/>
                <w:szCs w:val="22"/>
              </w:rPr>
            </w:pPr>
          </w:p>
        </w:tc>
        <w:tc>
          <w:tcPr>
            <w:tcW w:w="4950" w:type="dxa"/>
            <w:shd w:val="clear" w:color="auto" w:fill="auto"/>
            <w:vAlign w:val="bottom"/>
          </w:tcPr>
          <w:p w14:paraId="6B79E393" w14:textId="5C332791" w:rsidR="005F1412" w:rsidRPr="00F66139" w:rsidRDefault="005F1412" w:rsidP="00F81631">
            <w:pPr>
              <w:pStyle w:val="BodyText"/>
              <w:widowControl w:val="0"/>
              <w:ind w:left="5040"/>
              <w:jc w:val="both"/>
              <w:rPr>
                <w:rFonts w:ascii="Arial" w:hAnsi="Arial" w:cs="Arial"/>
                <w:color w:val="auto"/>
                <w:sz w:val="22"/>
                <w:szCs w:val="22"/>
              </w:rPr>
            </w:pPr>
          </w:p>
        </w:tc>
        <w:tc>
          <w:tcPr>
            <w:tcW w:w="5130" w:type="dxa"/>
            <w:shd w:val="clear" w:color="auto" w:fill="auto"/>
            <w:vAlign w:val="bottom"/>
          </w:tcPr>
          <w:p w14:paraId="3E1C6E92" w14:textId="3181BEC4" w:rsidR="005F1412" w:rsidRPr="00F66139" w:rsidRDefault="005F1412" w:rsidP="00F81631">
            <w:pPr>
              <w:pStyle w:val="BodyText"/>
              <w:widowControl w:val="0"/>
              <w:ind w:left="5040"/>
              <w:jc w:val="both"/>
              <w:rPr>
                <w:rFonts w:ascii="Arial" w:hAnsi="Arial" w:cs="Arial"/>
                <w:color w:val="auto"/>
                <w:sz w:val="22"/>
                <w:szCs w:val="22"/>
              </w:rPr>
            </w:pPr>
          </w:p>
        </w:tc>
      </w:tr>
      <w:tr w:rsidR="00F66139" w:rsidRPr="00F66139" w14:paraId="3438C7C3" w14:textId="77777777" w:rsidTr="00F81631">
        <w:tc>
          <w:tcPr>
            <w:tcW w:w="720" w:type="dxa"/>
            <w:shd w:val="clear" w:color="auto" w:fill="auto"/>
            <w:vAlign w:val="center"/>
          </w:tcPr>
          <w:p w14:paraId="7177BED7" w14:textId="59803DEB" w:rsidR="005F1412" w:rsidRPr="00F66139" w:rsidRDefault="005F1412" w:rsidP="00F81631">
            <w:pPr>
              <w:pStyle w:val="BodyText"/>
              <w:widowControl w:val="0"/>
              <w:ind w:left="5040"/>
              <w:jc w:val="both"/>
              <w:rPr>
                <w:rFonts w:ascii="Arial" w:hAnsi="Arial" w:cs="Arial"/>
                <w:color w:val="auto"/>
                <w:sz w:val="22"/>
                <w:szCs w:val="22"/>
              </w:rPr>
            </w:pPr>
          </w:p>
        </w:tc>
        <w:tc>
          <w:tcPr>
            <w:tcW w:w="4950" w:type="dxa"/>
            <w:shd w:val="clear" w:color="auto" w:fill="auto"/>
            <w:vAlign w:val="bottom"/>
          </w:tcPr>
          <w:p w14:paraId="19E12B21" w14:textId="27D43C9C" w:rsidR="005F1412" w:rsidRPr="00F66139" w:rsidRDefault="005F1412" w:rsidP="00F81631">
            <w:pPr>
              <w:pStyle w:val="BodyText"/>
              <w:widowControl w:val="0"/>
              <w:ind w:left="5040"/>
              <w:jc w:val="both"/>
              <w:rPr>
                <w:rFonts w:ascii="Arial" w:hAnsi="Arial" w:cs="Arial"/>
                <w:color w:val="auto"/>
                <w:sz w:val="22"/>
                <w:szCs w:val="22"/>
              </w:rPr>
            </w:pPr>
          </w:p>
        </w:tc>
        <w:tc>
          <w:tcPr>
            <w:tcW w:w="5130" w:type="dxa"/>
            <w:shd w:val="clear" w:color="auto" w:fill="auto"/>
            <w:vAlign w:val="bottom"/>
          </w:tcPr>
          <w:p w14:paraId="6E404F8D" w14:textId="1425F727" w:rsidR="005F1412" w:rsidRPr="00F66139" w:rsidRDefault="005F1412" w:rsidP="00F81631">
            <w:pPr>
              <w:pStyle w:val="BodyText"/>
              <w:widowControl w:val="0"/>
              <w:ind w:left="5040"/>
              <w:jc w:val="both"/>
              <w:rPr>
                <w:rFonts w:ascii="Arial" w:hAnsi="Arial" w:cs="Arial"/>
                <w:color w:val="auto"/>
                <w:sz w:val="22"/>
                <w:szCs w:val="22"/>
              </w:rPr>
            </w:pPr>
          </w:p>
        </w:tc>
      </w:tr>
      <w:tr w:rsidR="00F66139" w:rsidRPr="00F66139" w14:paraId="42BC153C" w14:textId="77777777" w:rsidTr="00F81631">
        <w:tc>
          <w:tcPr>
            <w:tcW w:w="720" w:type="dxa"/>
            <w:shd w:val="clear" w:color="auto" w:fill="auto"/>
            <w:vAlign w:val="center"/>
          </w:tcPr>
          <w:p w14:paraId="01546148" w14:textId="0F875BC7" w:rsidR="005F1412" w:rsidRPr="00F66139" w:rsidRDefault="005F1412" w:rsidP="00F81631">
            <w:pPr>
              <w:pStyle w:val="BodyText"/>
              <w:widowControl w:val="0"/>
              <w:ind w:left="5040"/>
              <w:jc w:val="both"/>
              <w:rPr>
                <w:rFonts w:ascii="Arial" w:hAnsi="Arial" w:cs="Arial"/>
                <w:color w:val="auto"/>
                <w:sz w:val="22"/>
                <w:szCs w:val="22"/>
              </w:rPr>
            </w:pPr>
          </w:p>
        </w:tc>
        <w:tc>
          <w:tcPr>
            <w:tcW w:w="4950" w:type="dxa"/>
            <w:shd w:val="clear" w:color="auto" w:fill="auto"/>
            <w:vAlign w:val="bottom"/>
          </w:tcPr>
          <w:p w14:paraId="1D24A7AD" w14:textId="56D89524" w:rsidR="005F1412" w:rsidRPr="00F66139" w:rsidRDefault="005F1412" w:rsidP="00F81631">
            <w:pPr>
              <w:pStyle w:val="BodyText"/>
              <w:widowControl w:val="0"/>
              <w:ind w:left="5040"/>
              <w:jc w:val="both"/>
              <w:rPr>
                <w:rFonts w:ascii="Arial" w:hAnsi="Arial" w:cs="Arial"/>
                <w:color w:val="auto"/>
                <w:sz w:val="22"/>
                <w:szCs w:val="22"/>
              </w:rPr>
            </w:pPr>
          </w:p>
        </w:tc>
        <w:tc>
          <w:tcPr>
            <w:tcW w:w="5130" w:type="dxa"/>
            <w:shd w:val="clear" w:color="auto" w:fill="auto"/>
            <w:vAlign w:val="bottom"/>
          </w:tcPr>
          <w:p w14:paraId="22416B3F" w14:textId="4DDE7A97" w:rsidR="005F1412" w:rsidRPr="00F66139" w:rsidRDefault="005F1412" w:rsidP="00F81631">
            <w:pPr>
              <w:pStyle w:val="BodyText"/>
              <w:widowControl w:val="0"/>
              <w:ind w:left="5040"/>
              <w:jc w:val="both"/>
              <w:rPr>
                <w:rFonts w:ascii="Arial" w:hAnsi="Arial" w:cs="Arial"/>
                <w:color w:val="auto"/>
                <w:sz w:val="22"/>
                <w:szCs w:val="22"/>
              </w:rPr>
            </w:pPr>
          </w:p>
        </w:tc>
      </w:tr>
      <w:tr w:rsidR="00F66139" w:rsidRPr="00F66139" w14:paraId="77495312" w14:textId="77777777" w:rsidTr="00F81631">
        <w:tc>
          <w:tcPr>
            <w:tcW w:w="720" w:type="dxa"/>
            <w:shd w:val="clear" w:color="auto" w:fill="auto"/>
            <w:vAlign w:val="center"/>
          </w:tcPr>
          <w:p w14:paraId="4487699D" w14:textId="6B11DE00" w:rsidR="005F1412" w:rsidRPr="00F66139" w:rsidRDefault="005F1412" w:rsidP="00F81631">
            <w:pPr>
              <w:pStyle w:val="BodyText"/>
              <w:widowControl w:val="0"/>
              <w:ind w:left="5040"/>
              <w:jc w:val="both"/>
              <w:rPr>
                <w:rFonts w:ascii="Arial" w:hAnsi="Arial" w:cs="Arial"/>
                <w:color w:val="auto"/>
                <w:sz w:val="22"/>
                <w:szCs w:val="22"/>
              </w:rPr>
            </w:pPr>
          </w:p>
        </w:tc>
        <w:tc>
          <w:tcPr>
            <w:tcW w:w="4950" w:type="dxa"/>
            <w:shd w:val="clear" w:color="auto" w:fill="auto"/>
            <w:vAlign w:val="bottom"/>
          </w:tcPr>
          <w:p w14:paraId="19EB80DB" w14:textId="277E9C77" w:rsidR="005F1412" w:rsidRPr="00F66139" w:rsidRDefault="005F1412" w:rsidP="00F81631">
            <w:pPr>
              <w:pStyle w:val="BodyText"/>
              <w:widowControl w:val="0"/>
              <w:ind w:left="5040"/>
              <w:jc w:val="both"/>
              <w:rPr>
                <w:rFonts w:ascii="Arial" w:hAnsi="Arial" w:cs="Arial"/>
                <w:color w:val="auto"/>
                <w:sz w:val="22"/>
                <w:szCs w:val="22"/>
              </w:rPr>
            </w:pPr>
          </w:p>
        </w:tc>
        <w:tc>
          <w:tcPr>
            <w:tcW w:w="5130" w:type="dxa"/>
            <w:shd w:val="clear" w:color="auto" w:fill="auto"/>
            <w:vAlign w:val="bottom"/>
          </w:tcPr>
          <w:p w14:paraId="7ABB1CB5" w14:textId="5E0689C9" w:rsidR="005F1412" w:rsidRPr="00F66139" w:rsidRDefault="005F1412" w:rsidP="00F81631">
            <w:pPr>
              <w:pStyle w:val="BodyText"/>
              <w:widowControl w:val="0"/>
              <w:ind w:left="5040"/>
              <w:jc w:val="both"/>
              <w:rPr>
                <w:rFonts w:ascii="Arial" w:hAnsi="Arial" w:cs="Arial"/>
                <w:color w:val="auto"/>
                <w:sz w:val="22"/>
                <w:szCs w:val="22"/>
              </w:rPr>
            </w:pPr>
          </w:p>
        </w:tc>
      </w:tr>
      <w:tr w:rsidR="00F66139" w:rsidRPr="00F66139" w14:paraId="5C69DB37" w14:textId="77777777" w:rsidTr="00F81631">
        <w:tc>
          <w:tcPr>
            <w:tcW w:w="720" w:type="dxa"/>
            <w:shd w:val="clear" w:color="auto" w:fill="auto"/>
            <w:vAlign w:val="center"/>
          </w:tcPr>
          <w:p w14:paraId="5304DB8A" w14:textId="3BE0CA26" w:rsidR="005F1412" w:rsidRPr="00F66139" w:rsidRDefault="005F1412" w:rsidP="00F81631">
            <w:pPr>
              <w:pStyle w:val="BodyText"/>
              <w:widowControl w:val="0"/>
              <w:ind w:left="5040"/>
              <w:jc w:val="both"/>
              <w:rPr>
                <w:rFonts w:ascii="Arial" w:hAnsi="Arial" w:cs="Arial"/>
                <w:color w:val="auto"/>
                <w:sz w:val="22"/>
                <w:szCs w:val="22"/>
              </w:rPr>
            </w:pPr>
          </w:p>
        </w:tc>
        <w:tc>
          <w:tcPr>
            <w:tcW w:w="4950" w:type="dxa"/>
            <w:shd w:val="clear" w:color="auto" w:fill="auto"/>
            <w:vAlign w:val="bottom"/>
          </w:tcPr>
          <w:p w14:paraId="7C671CAA" w14:textId="39B7DD63" w:rsidR="005F1412" w:rsidRPr="00F66139" w:rsidRDefault="005F1412" w:rsidP="00F81631">
            <w:pPr>
              <w:pStyle w:val="BodyText"/>
              <w:widowControl w:val="0"/>
              <w:ind w:left="5040"/>
              <w:jc w:val="both"/>
              <w:rPr>
                <w:rFonts w:ascii="Arial" w:hAnsi="Arial" w:cs="Arial"/>
                <w:color w:val="auto"/>
                <w:sz w:val="22"/>
                <w:szCs w:val="22"/>
              </w:rPr>
            </w:pPr>
          </w:p>
        </w:tc>
        <w:tc>
          <w:tcPr>
            <w:tcW w:w="5130" w:type="dxa"/>
            <w:shd w:val="clear" w:color="auto" w:fill="auto"/>
            <w:vAlign w:val="bottom"/>
          </w:tcPr>
          <w:p w14:paraId="1AC3964D" w14:textId="5DB4E0AD" w:rsidR="005F1412" w:rsidRPr="00F66139" w:rsidRDefault="005F1412" w:rsidP="00F81631">
            <w:pPr>
              <w:pStyle w:val="BodyText"/>
              <w:widowControl w:val="0"/>
              <w:ind w:left="5040"/>
              <w:jc w:val="both"/>
              <w:rPr>
                <w:rFonts w:ascii="Arial" w:hAnsi="Arial" w:cs="Arial"/>
                <w:color w:val="auto"/>
                <w:sz w:val="22"/>
                <w:szCs w:val="22"/>
              </w:rPr>
            </w:pPr>
          </w:p>
        </w:tc>
      </w:tr>
      <w:tr w:rsidR="00F66139" w:rsidRPr="00F66139" w14:paraId="0756510B" w14:textId="77777777" w:rsidTr="00F81631">
        <w:tc>
          <w:tcPr>
            <w:tcW w:w="720" w:type="dxa"/>
            <w:shd w:val="clear" w:color="auto" w:fill="auto"/>
            <w:vAlign w:val="center"/>
          </w:tcPr>
          <w:p w14:paraId="640BC59D" w14:textId="7F1C3226" w:rsidR="005F1412" w:rsidRPr="00F66139" w:rsidRDefault="005F1412" w:rsidP="00F81631">
            <w:pPr>
              <w:pStyle w:val="BodyText"/>
              <w:widowControl w:val="0"/>
              <w:ind w:left="5040"/>
              <w:jc w:val="both"/>
              <w:rPr>
                <w:rFonts w:ascii="Arial" w:hAnsi="Arial" w:cs="Arial"/>
                <w:color w:val="auto"/>
                <w:sz w:val="22"/>
                <w:szCs w:val="22"/>
              </w:rPr>
            </w:pPr>
          </w:p>
        </w:tc>
        <w:tc>
          <w:tcPr>
            <w:tcW w:w="4950" w:type="dxa"/>
            <w:shd w:val="clear" w:color="auto" w:fill="auto"/>
            <w:vAlign w:val="bottom"/>
          </w:tcPr>
          <w:p w14:paraId="32A902CF" w14:textId="77BCCBD2" w:rsidR="005F1412" w:rsidRPr="00F66139" w:rsidRDefault="005F1412" w:rsidP="00F81631">
            <w:pPr>
              <w:pStyle w:val="BodyText"/>
              <w:widowControl w:val="0"/>
              <w:ind w:left="5040"/>
              <w:jc w:val="both"/>
              <w:rPr>
                <w:rFonts w:ascii="Arial" w:hAnsi="Arial" w:cs="Arial"/>
                <w:color w:val="auto"/>
                <w:sz w:val="22"/>
                <w:szCs w:val="22"/>
              </w:rPr>
            </w:pPr>
          </w:p>
        </w:tc>
        <w:tc>
          <w:tcPr>
            <w:tcW w:w="5130" w:type="dxa"/>
            <w:shd w:val="clear" w:color="auto" w:fill="auto"/>
            <w:vAlign w:val="bottom"/>
          </w:tcPr>
          <w:p w14:paraId="18DD92D2" w14:textId="20E42669" w:rsidR="005F1412" w:rsidRPr="00F66139" w:rsidRDefault="005F1412" w:rsidP="00F81631">
            <w:pPr>
              <w:pStyle w:val="BodyText"/>
              <w:widowControl w:val="0"/>
              <w:ind w:left="5040"/>
              <w:jc w:val="both"/>
              <w:rPr>
                <w:rFonts w:ascii="Arial" w:hAnsi="Arial" w:cs="Arial"/>
                <w:color w:val="auto"/>
                <w:sz w:val="22"/>
                <w:szCs w:val="22"/>
              </w:rPr>
            </w:pPr>
          </w:p>
        </w:tc>
      </w:tr>
      <w:tr w:rsidR="00F66139" w:rsidRPr="00F66139" w14:paraId="348A4A07" w14:textId="77777777" w:rsidTr="00F81631">
        <w:tc>
          <w:tcPr>
            <w:tcW w:w="720" w:type="dxa"/>
            <w:shd w:val="clear" w:color="auto" w:fill="auto"/>
            <w:vAlign w:val="center"/>
          </w:tcPr>
          <w:p w14:paraId="156FC2CE" w14:textId="6BA24C01" w:rsidR="005F1412" w:rsidRPr="00F66139" w:rsidRDefault="005F1412" w:rsidP="00F81631">
            <w:pPr>
              <w:pStyle w:val="BodyText"/>
              <w:widowControl w:val="0"/>
              <w:ind w:left="5040"/>
              <w:jc w:val="both"/>
              <w:rPr>
                <w:rFonts w:ascii="Arial" w:hAnsi="Arial" w:cs="Arial"/>
                <w:color w:val="auto"/>
                <w:sz w:val="22"/>
                <w:szCs w:val="22"/>
              </w:rPr>
            </w:pPr>
          </w:p>
        </w:tc>
        <w:tc>
          <w:tcPr>
            <w:tcW w:w="4950" w:type="dxa"/>
            <w:shd w:val="clear" w:color="auto" w:fill="auto"/>
            <w:vAlign w:val="bottom"/>
          </w:tcPr>
          <w:p w14:paraId="7B9107F6" w14:textId="4C4AB59A" w:rsidR="005F1412" w:rsidRPr="00F66139" w:rsidRDefault="005F1412" w:rsidP="00F81631">
            <w:pPr>
              <w:pStyle w:val="BodyText"/>
              <w:widowControl w:val="0"/>
              <w:ind w:left="5040"/>
              <w:jc w:val="both"/>
              <w:rPr>
                <w:rFonts w:ascii="Arial" w:hAnsi="Arial" w:cs="Arial"/>
                <w:color w:val="auto"/>
                <w:sz w:val="22"/>
                <w:szCs w:val="22"/>
              </w:rPr>
            </w:pPr>
          </w:p>
        </w:tc>
        <w:tc>
          <w:tcPr>
            <w:tcW w:w="5130" w:type="dxa"/>
            <w:shd w:val="clear" w:color="auto" w:fill="auto"/>
            <w:vAlign w:val="bottom"/>
          </w:tcPr>
          <w:p w14:paraId="05EB723D" w14:textId="6925BCDE" w:rsidR="005F1412" w:rsidRPr="00F66139" w:rsidRDefault="005F1412" w:rsidP="00F81631">
            <w:pPr>
              <w:pStyle w:val="BodyText"/>
              <w:widowControl w:val="0"/>
              <w:ind w:left="5040"/>
              <w:jc w:val="both"/>
              <w:rPr>
                <w:rFonts w:ascii="Arial" w:hAnsi="Arial" w:cs="Arial"/>
                <w:color w:val="auto"/>
                <w:sz w:val="22"/>
                <w:szCs w:val="22"/>
              </w:rPr>
            </w:pPr>
          </w:p>
        </w:tc>
      </w:tr>
      <w:tr w:rsidR="00F66139" w:rsidRPr="00F66139" w14:paraId="59DAB319" w14:textId="77777777" w:rsidTr="00F81631">
        <w:tc>
          <w:tcPr>
            <w:tcW w:w="720" w:type="dxa"/>
            <w:shd w:val="clear" w:color="auto" w:fill="auto"/>
            <w:vAlign w:val="center"/>
          </w:tcPr>
          <w:p w14:paraId="3846CD67" w14:textId="67CB8E60" w:rsidR="005F1412" w:rsidRPr="00F66139" w:rsidRDefault="005F1412" w:rsidP="00F81631">
            <w:pPr>
              <w:pStyle w:val="BodyText"/>
              <w:widowControl w:val="0"/>
              <w:ind w:left="5040"/>
              <w:jc w:val="both"/>
              <w:rPr>
                <w:rFonts w:ascii="Arial" w:hAnsi="Arial" w:cs="Arial"/>
                <w:color w:val="auto"/>
                <w:sz w:val="22"/>
                <w:szCs w:val="22"/>
              </w:rPr>
            </w:pPr>
          </w:p>
        </w:tc>
        <w:tc>
          <w:tcPr>
            <w:tcW w:w="4950" w:type="dxa"/>
            <w:shd w:val="clear" w:color="auto" w:fill="auto"/>
            <w:vAlign w:val="bottom"/>
          </w:tcPr>
          <w:p w14:paraId="0F42C09D" w14:textId="0721F124" w:rsidR="005F1412" w:rsidRPr="00F66139" w:rsidRDefault="005F1412" w:rsidP="00F81631">
            <w:pPr>
              <w:pStyle w:val="BodyText"/>
              <w:widowControl w:val="0"/>
              <w:ind w:left="5040"/>
              <w:jc w:val="both"/>
              <w:rPr>
                <w:rFonts w:ascii="Arial" w:hAnsi="Arial" w:cs="Arial"/>
                <w:color w:val="auto"/>
                <w:sz w:val="22"/>
                <w:szCs w:val="22"/>
              </w:rPr>
            </w:pPr>
          </w:p>
        </w:tc>
        <w:tc>
          <w:tcPr>
            <w:tcW w:w="5130" w:type="dxa"/>
            <w:shd w:val="clear" w:color="auto" w:fill="auto"/>
            <w:vAlign w:val="bottom"/>
          </w:tcPr>
          <w:p w14:paraId="0EE3F27F" w14:textId="3C2C93A6" w:rsidR="005F1412" w:rsidRPr="00F66139" w:rsidRDefault="005F1412" w:rsidP="00F81631">
            <w:pPr>
              <w:pStyle w:val="BodyText"/>
              <w:widowControl w:val="0"/>
              <w:ind w:left="5040"/>
              <w:jc w:val="both"/>
              <w:rPr>
                <w:rFonts w:ascii="Arial" w:hAnsi="Arial" w:cs="Arial"/>
                <w:color w:val="auto"/>
                <w:sz w:val="22"/>
                <w:szCs w:val="22"/>
              </w:rPr>
            </w:pPr>
          </w:p>
        </w:tc>
      </w:tr>
      <w:tr w:rsidR="00F66139" w:rsidRPr="00F66139" w14:paraId="57AF1D4B" w14:textId="77777777" w:rsidTr="00F81631">
        <w:tc>
          <w:tcPr>
            <w:tcW w:w="720" w:type="dxa"/>
            <w:shd w:val="clear" w:color="auto" w:fill="auto"/>
            <w:vAlign w:val="center"/>
          </w:tcPr>
          <w:p w14:paraId="3615B26E" w14:textId="1529092B" w:rsidR="005F1412" w:rsidRPr="00F66139" w:rsidRDefault="005F1412" w:rsidP="00F81631">
            <w:pPr>
              <w:pStyle w:val="BodyText"/>
              <w:widowControl w:val="0"/>
              <w:ind w:left="5040"/>
              <w:jc w:val="both"/>
              <w:rPr>
                <w:rFonts w:ascii="Arial" w:hAnsi="Arial" w:cs="Arial"/>
                <w:color w:val="auto"/>
                <w:sz w:val="22"/>
                <w:szCs w:val="22"/>
              </w:rPr>
            </w:pPr>
          </w:p>
        </w:tc>
        <w:tc>
          <w:tcPr>
            <w:tcW w:w="4950" w:type="dxa"/>
            <w:shd w:val="clear" w:color="auto" w:fill="auto"/>
            <w:vAlign w:val="bottom"/>
          </w:tcPr>
          <w:p w14:paraId="796AF276" w14:textId="6251837F" w:rsidR="005F1412" w:rsidRPr="00F66139" w:rsidRDefault="005F1412" w:rsidP="00F81631">
            <w:pPr>
              <w:pStyle w:val="BodyText"/>
              <w:widowControl w:val="0"/>
              <w:ind w:left="5040"/>
              <w:jc w:val="both"/>
              <w:rPr>
                <w:rFonts w:ascii="Arial" w:hAnsi="Arial" w:cs="Arial"/>
                <w:color w:val="auto"/>
                <w:sz w:val="22"/>
                <w:szCs w:val="22"/>
              </w:rPr>
            </w:pPr>
          </w:p>
        </w:tc>
        <w:tc>
          <w:tcPr>
            <w:tcW w:w="5130" w:type="dxa"/>
            <w:shd w:val="clear" w:color="auto" w:fill="auto"/>
            <w:vAlign w:val="bottom"/>
          </w:tcPr>
          <w:p w14:paraId="16E4842B" w14:textId="6C2E86E9" w:rsidR="005F1412" w:rsidRPr="00F66139" w:rsidRDefault="005F1412" w:rsidP="00F81631">
            <w:pPr>
              <w:pStyle w:val="BodyText"/>
              <w:widowControl w:val="0"/>
              <w:ind w:left="5040"/>
              <w:jc w:val="both"/>
              <w:rPr>
                <w:rFonts w:ascii="Arial" w:hAnsi="Arial" w:cs="Arial"/>
                <w:color w:val="auto"/>
                <w:sz w:val="22"/>
                <w:szCs w:val="22"/>
              </w:rPr>
            </w:pPr>
          </w:p>
        </w:tc>
      </w:tr>
      <w:tr w:rsidR="005F1412" w:rsidRPr="00F66139" w14:paraId="2432D7A5" w14:textId="77777777" w:rsidTr="00F81631">
        <w:tc>
          <w:tcPr>
            <w:tcW w:w="720" w:type="dxa"/>
            <w:shd w:val="clear" w:color="auto" w:fill="auto"/>
            <w:vAlign w:val="center"/>
          </w:tcPr>
          <w:p w14:paraId="74039E82" w14:textId="4FFA8870" w:rsidR="005F1412" w:rsidRPr="00F66139" w:rsidRDefault="005F1412" w:rsidP="00F81631">
            <w:pPr>
              <w:pStyle w:val="BodyText"/>
              <w:widowControl w:val="0"/>
              <w:ind w:left="5040"/>
              <w:jc w:val="both"/>
              <w:rPr>
                <w:rFonts w:ascii="Arial" w:hAnsi="Arial" w:cs="Arial"/>
                <w:color w:val="auto"/>
                <w:sz w:val="22"/>
                <w:szCs w:val="22"/>
              </w:rPr>
            </w:pPr>
          </w:p>
        </w:tc>
        <w:tc>
          <w:tcPr>
            <w:tcW w:w="4950" w:type="dxa"/>
            <w:shd w:val="clear" w:color="auto" w:fill="auto"/>
            <w:vAlign w:val="bottom"/>
          </w:tcPr>
          <w:p w14:paraId="49E4E061" w14:textId="15192E33" w:rsidR="005F1412" w:rsidRPr="00F66139" w:rsidRDefault="005F1412" w:rsidP="00F81631">
            <w:pPr>
              <w:pStyle w:val="BodyText"/>
              <w:widowControl w:val="0"/>
              <w:ind w:left="5040"/>
              <w:jc w:val="both"/>
              <w:rPr>
                <w:rFonts w:ascii="Arial" w:hAnsi="Arial" w:cs="Arial"/>
                <w:color w:val="auto"/>
                <w:sz w:val="22"/>
                <w:szCs w:val="22"/>
              </w:rPr>
            </w:pPr>
          </w:p>
        </w:tc>
        <w:tc>
          <w:tcPr>
            <w:tcW w:w="5130" w:type="dxa"/>
            <w:shd w:val="clear" w:color="auto" w:fill="auto"/>
            <w:vAlign w:val="bottom"/>
          </w:tcPr>
          <w:p w14:paraId="6C80CC84" w14:textId="020E2370" w:rsidR="005F1412" w:rsidRPr="00F66139" w:rsidRDefault="005F1412" w:rsidP="00F81631">
            <w:pPr>
              <w:pStyle w:val="BodyText"/>
              <w:widowControl w:val="0"/>
              <w:ind w:left="5040"/>
              <w:jc w:val="both"/>
              <w:rPr>
                <w:rFonts w:ascii="Arial" w:hAnsi="Arial" w:cs="Arial"/>
                <w:color w:val="auto"/>
                <w:sz w:val="22"/>
                <w:szCs w:val="22"/>
              </w:rPr>
            </w:pPr>
          </w:p>
        </w:tc>
      </w:tr>
    </w:tbl>
    <w:p w14:paraId="4D8799CD" w14:textId="77777777" w:rsidR="005F1412" w:rsidRPr="00F66139" w:rsidRDefault="005F1412" w:rsidP="00F81631">
      <w:pPr>
        <w:pStyle w:val="BodyText"/>
        <w:widowControl w:val="0"/>
        <w:jc w:val="both"/>
        <w:rPr>
          <w:rFonts w:ascii="Arial" w:hAnsi="Arial" w:cs="Arial"/>
          <w:color w:val="auto"/>
          <w:sz w:val="22"/>
          <w:szCs w:val="22"/>
        </w:rPr>
      </w:pPr>
    </w:p>
    <w:p w14:paraId="6624248A" w14:textId="77777777" w:rsidR="00C50F3C" w:rsidRPr="00F66139" w:rsidRDefault="00C50F3C" w:rsidP="00EE1CC2">
      <w:pPr>
        <w:widowControl w:val="0"/>
        <w:spacing w:after="120"/>
        <w:ind w:firstLine="720"/>
        <w:jc w:val="center"/>
        <w:rPr>
          <w:rFonts w:ascii="Arial" w:hAnsi="Arial" w:cs="Arial"/>
          <w:color w:val="auto"/>
          <w:sz w:val="22"/>
          <w:szCs w:val="22"/>
        </w:rPr>
      </w:pPr>
    </w:p>
    <w:p w14:paraId="139A9E86" w14:textId="77777777" w:rsidR="00DC3473" w:rsidRPr="00F66139" w:rsidRDefault="00DC3473" w:rsidP="00EE1CC2">
      <w:pPr>
        <w:widowControl w:val="0"/>
        <w:spacing w:after="120"/>
        <w:ind w:firstLine="720"/>
        <w:jc w:val="center"/>
        <w:rPr>
          <w:rFonts w:ascii="Arial" w:hAnsi="Arial" w:cs="Arial"/>
          <w:color w:val="auto"/>
          <w:sz w:val="22"/>
          <w:szCs w:val="22"/>
        </w:rPr>
      </w:pPr>
    </w:p>
    <w:p w14:paraId="2DC02CBC" w14:textId="77777777" w:rsidR="00DC3473" w:rsidRPr="00F66139" w:rsidRDefault="00DC3473" w:rsidP="00F81631">
      <w:pPr>
        <w:widowControl w:val="0"/>
        <w:spacing w:after="120"/>
        <w:ind w:firstLine="720"/>
        <w:jc w:val="center"/>
        <w:rPr>
          <w:rFonts w:ascii="Arial" w:hAnsi="Arial" w:cs="Arial"/>
          <w:color w:val="auto"/>
          <w:sz w:val="22"/>
          <w:szCs w:val="22"/>
        </w:rPr>
      </w:pPr>
    </w:p>
    <w:p w14:paraId="4080E8A9" w14:textId="77777777" w:rsidR="00DC3473" w:rsidRPr="00F66139" w:rsidRDefault="00DC3473" w:rsidP="00F81631">
      <w:pPr>
        <w:widowControl w:val="0"/>
        <w:spacing w:after="120"/>
        <w:ind w:firstLine="720"/>
        <w:jc w:val="center"/>
        <w:rPr>
          <w:rFonts w:ascii="Arial" w:hAnsi="Arial" w:cs="Arial"/>
          <w:color w:val="auto"/>
          <w:sz w:val="22"/>
          <w:szCs w:val="22"/>
        </w:rPr>
      </w:pPr>
    </w:p>
    <w:p w14:paraId="2C6A765C" w14:textId="77777777" w:rsidR="00DC3473" w:rsidRPr="00F66139" w:rsidRDefault="00DC3473" w:rsidP="00F81631">
      <w:pPr>
        <w:widowControl w:val="0"/>
        <w:spacing w:after="120"/>
        <w:ind w:firstLine="720"/>
        <w:jc w:val="center"/>
        <w:rPr>
          <w:rFonts w:ascii="Arial" w:hAnsi="Arial" w:cs="Arial"/>
          <w:color w:val="auto"/>
          <w:sz w:val="22"/>
          <w:szCs w:val="22"/>
        </w:rPr>
      </w:pPr>
    </w:p>
    <w:p w14:paraId="0B4B6E88" w14:textId="77777777" w:rsidR="00DC3473" w:rsidRPr="00F66139" w:rsidRDefault="00DC3473" w:rsidP="00F81631">
      <w:pPr>
        <w:widowControl w:val="0"/>
        <w:spacing w:after="120"/>
        <w:ind w:firstLine="720"/>
        <w:jc w:val="center"/>
        <w:rPr>
          <w:rFonts w:ascii="Arial" w:hAnsi="Arial" w:cs="Arial"/>
          <w:color w:val="auto"/>
          <w:sz w:val="22"/>
          <w:szCs w:val="22"/>
        </w:rPr>
      </w:pPr>
    </w:p>
    <w:p w14:paraId="67DC1957" w14:textId="77777777" w:rsidR="00DC3473" w:rsidRPr="00F66139" w:rsidRDefault="00DC3473" w:rsidP="00F81631">
      <w:pPr>
        <w:widowControl w:val="0"/>
        <w:spacing w:after="120"/>
        <w:ind w:firstLine="720"/>
        <w:jc w:val="center"/>
        <w:rPr>
          <w:rFonts w:ascii="Arial" w:hAnsi="Arial" w:cs="Arial"/>
          <w:color w:val="auto"/>
          <w:sz w:val="22"/>
          <w:szCs w:val="22"/>
        </w:rPr>
      </w:pPr>
    </w:p>
    <w:p w14:paraId="01C518D1" w14:textId="77777777" w:rsidR="00DC3473" w:rsidRPr="00F66139" w:rsidRDefault="00DC3473" w:rsidP="00F81631">
      <w:pPr>
        <w:widowControl w:val="0"/>
        <w:spacing w:after="120"/>
        <w:ind w:firstLine="720"/>
        <w:jc w:val="center"/>
        <w:rPr>
          <w:rFonts w:ascii="Arial" w:hAnsi="Arial" w:cs="Arial"/>
          <w:color w:val="auto"/>
          <w:sz w:val="22"/>
          <w:szCs w:val="22"/>
        </w:rPr>
      </w:pPr>
    </w:p>
    <w:p w14:paraId="0155C739" w14:textId="77777777" w:rsidR="00DC3473" w:rsidRPr="00F66139" w:rsidRDefault="00DC3473" w:rsidP="00F81631">
      <w:pPr>
        <w:widowControl w:val="0"/>
        <w:spacing w:after="120"/>
        <w:ind w:firstLine="720"/>
        <w:jc w:val="center"/>
        <w:rPr>
          <w:rFonts w:ascii="Arial" w:hAnsi="Arial" w:cs="Arial"/>
          <w:color w:val="auto"/>
          <w:sz w:val="22"/>
          <w:szCs w:val="22"/>
        </w:rPr>
      </w:pPr>
    </w:p>
    <w:p w14:paraId="52C87926" w14:textId="77777777" w:rsidR="00DC3473" w:rsidRPr="00F66139" w:rsidRDefault="00DC3473" w:rsidP="00EE1CC2">
      <w:pPr>
        <w:pStyle w:val="BodyText"/>
        <w:widowControl w:val="0"/>
        <w:jc w:val="center"/>
        <w:rPr>
          <w:rFonts w:ascii="Arial" w:hAnsi="Arial" w:cs="Arial"/>
          <w:b/>
          <w:color w:val="auto"/>
          <w:sz w:val="22"/>
          <w:szCs w:val="22"/>
        </w:rPr>
      </w:pPr>
      <w:r w:rsidRPr="00F66139">
        <w:rPr>
          <w:rFonts w:ascii="Arial" w:hAnsi="Arial" w:cs="Arial"/>
          <w:b/>
          <w:color w:val="auto"/>
          <w:sz w:val="22"/>
          <w:szCs w:val="22"/>
        </w:rPr>
        <w:t>[REMAINDER OF TH</w:t>
      </w:r>
      <w:r w:rsidR="00B44867">
        <w:rPr>
          <w:rFonts w:ascii="Arial" w:hAnsi="Arial" w:cs="Arial"/>
          <w:b/>
          <w:color w:val="auto"/>
          <w:sz w:val="22"/>
          <w:szCs w:val="22"/>
        </w:rPr>
        <w:t>I</w:t>
      </w:r>
      <w:r w:rsidRPr="00F66139">
        <w:rPr>
          <w:rFonts w:ascii="Arial" w:hAnsi="Arial" w:cs="Arial"/>
          <w:b/>
          <w:color w:val="auto"/>
          <w:sz w:val="22"/>
          <w:szCs w:val="22"/>
        </w:rPr>
        <w:t>S PAGE LEFT BLANK INTENTIONALLY]</w:t>
      </w:r>
    </w:p>
    <w:p w14:paraId="6FDC946B" w14:textId="77777777" w:rsidR="00DC3473" w:rsidRPr="00F66139" w:rsidRDefault="00DC3473" w:rsidP="00F81631">
      <w:pPr>
        <w:widowControl w:val="0"/>
        <w:spacing w:after="120"/>
        <w:ind w:firstLine="720"/>
        <w:jc w:val="center"/>
        <w:rPr>
          <w:rFonts w:ascii="Arial" w:hAnsi="Arial" w:cs="Arial"/>
          <w:color w:val="auto"/>
          <w:sz w:val="22"/>
          <w:szCs w:val="22"/>
        </w:rPr>
        <w:sectPr w:rsidR="00DC3473" w:rsidRPr="00F66139" w:rsidSect="007D0364">
          <w:headerReference w:type="default" r:id="rId28"/>
          <w:footerReference w:type="default" r:id="rId29"/>
          <w:pgSz w:w="12240" w:h="15840" w:code="1"/>
          <w:pgMar w:top="720" w:right="720" w:bottom="720" w:left="720" w:header="288" w:footer="288" w:gutter="0"/>
          <w:pgNumType w:start="1"/>
          <w:cols w:space="720"/>
          <w:docGrid w:linePitch="326"/>
        </w:sectPr>
      </w:pPr>
    </w:p>
    <w:p w14:paraId="7C36AFFF" w14:textId="77777777" w:rsidR="00FE4186" w:rsidRPr="00F81631" w:rsidRDefault="00FE4186" w:rsidP="007D0364">
      <w:pPr>
        <w:widowControl w:val="0"/>
        <w:spacing w:after="120"/>
        <w:ind w:firstLine="720"/>
        <w:jc w:val="both"/>
        <w:rPr>
          <w:rFonts w:ascii="Arial" w:hAnsi="Arial"/>
          <w:b/>
          <w:color w:val="auto"/>
          <w:sz w:val="22"/>
          <w:u w:val="single"/>
        </w:rPr>
      </w:pPr>
    </w:p>
    <w:p w14:paraId="590AD5D4" w14:textId="3353ED11" w:rsidR="0017736B" w:rsidRPr="00F66139" w:rsidRDefault="0017736B" w:rsidP="00EE1CC2">
      <w:pPr>
        <w:widowControl w:val="0"/>
        <w:spacing w:after="120"/>
        <w:ind w:firstLine="720"/>
        <w:jc w:val="both"/>
        <w:rPr>
          <w:rFonts w:ascii="Arial" w:hAnsi="Arial" w:cs="Arial"/>
          <w:color w:val="auto"/>
          <w:w w:val="105"/>
          <w:sz w:val="22"/>
          <w:szCs w:val="22"/>
        </w:rPr>
      </w:pPr>
      <w:r w:rsidRPr="00F66139">
        <w:rPr>
          <w:rFonts w:ascii="Arial" w:hAnsi="Arial" w:cs="Arial"/>
          <w:b/>
          <w:color w:val="auto"/>
          <w:sz w:val="22"/>
          <w:szCs w:val="22"/>
        </w:rPr>
        <w:t>[INSERT FULL NAME OF DESIGN ENTITY]</w:t>
      </w:r>
      <w:r w:rsidRPr="00F66139">
        <w:rPr>
          <w:rFonts w:ascii="Arial" w:hAnsi="Arial" w:cs="Arial"/>
          <w:color w:val="auto"/>
          <w:spacing w:val="21"/>
          <w:sz w:val="22"/>
          <w:szCs w:val="22"/>
        </w:rPr>
        <w:t xml:space="preserve"> </w:t>
      </w:r>
      <w:r w:rsidRPr="00F66139">
        <w:rPr>
          <w:rFonts w:ascii="Arial" w:hAnsi="Arial" w:cs="Arial"/>
          <w:color w:val="auto"/>
          <w:sz w:val="22"/>
          <w:szCs w:val="22"/>
        </w:rPr>
        <w:t xml:space="preserve">has </w:t>
      </w:r>
      <w:r w:rsidRPr="00F66139">
        <w:rPr>
          <w:rFonts w:ascii="Arial" w:hAnsi="Arial" w:cs="Arial"/>
          <w:color w:val="auto"/>
          <w:spacing w:val="18"/>
          <w:sz w:val="22"/>
          <w:szCs w:val="22"/>
        </w:rPr>
        <w:t>been</w:t>
      </w:r>
      <w:r w:rsidRPr="00F66139">
        <w:rPr>
          <w:rFonts w:ascii="Arial" w:hAnsi="Arial" w:cs="Arial"/>
          <w:color w:val="auto"/>
          <w:sz w:val="22"/>
          <w:szCs w:val="22"/>
        </w:rPr>
        <w:t xml:space="preserve"> </w:t>
      </w:r>
      <w:r w:rsidRPr="00F66139">
        <w:rPr>
          <w:rFonts w:ascii="Arial" w:hAnsi="Arial" w:cs="Arial"/>
          <w:color w:val="auto"/>
          <w:spacing w:val="21"/>
          <w:sz w:val="22"/>
          <w:szCs w:val="22"/>
        </w:rPr>
        <w:t>paid</w:t>
      </w:r>
      <w:r w:rsidRPr="00F66139">
        <w:rPr>
          <w:rFonts w:ascii="Arial" w:hAnsi="Arial" w:cs="Arial"/>
          <w:color w:val="auto"/>
          <w:sz w:val="22"/>
          <w:szCs w:val="22"/>
        </w:rPr>
        <w:t xml:space="preserve"> </w:t>
      </w:r>
      <w:r w:rsidRPr="00F66139">
        <w:rPr>
          <w:rFonts w:ascii="Arial" w:hAnsi="Arial" w:cs="Arial"/>
          <w:color w:val="auto"/>
          <w:spacing w:val="13"/>
          <w:sz w:val="22"/>
          <w:szCs w:val="22"/>
        </w:rPr>
        <w:t>and</w:t>
      </w:r>
      <w:r w:rsidRPr="00F66139">
        <w:rPr>
          <w:rFonts w:ascii="Arial" w:hAnsi="Arial" w:cs="Arial"/>
          <w:color w:val="auto"/>
          <w:sz w:val="22"/>
          <w:szCs w:val="22"/>
        </w:rPr>
        <w:t xml:space="preserve"> </w:t>
      </w:r>
      <w:r w:rsidRPr="00F66139">
        <w:rPr>
          <w:rFonts w:ascii="Arial" w:hAnsi="Arial" w:cs="Arial"/>
          <w:color w:val="auto"/>
          <w:spacing w:val="26"/>
          <w:sz w:val="22"/>
          <w:szCs w:val="22"/>
        </w:rPr>
        <w:t>has</w:t>
      </w:r>
      <w:r w:rsidRPr="00F66139">
        <w:rPr>
          <w:rFonts w:ascii="Arial" w:hAnsi="Arial" w:cs="Arial"/>
          <w:color w:val="auto"/>
          <w:sz w:val="22"/>
          <w:szCs w:val="22"/>
        </w:rPr>
        <w:t xml:space="preserve"> received a progress payment in</w:t>
      </w:r>
      <w:r w:rsidRPr="00F66139">
        <w:rPr>
          <w:rFonts w:ascii="Arial" w:hAnsi="Arial" w:cs="Arial"/>
          <w:color w:val="auto"/>
          <w:spacing w:val="2"/>
          <w:sz w:val="22"/>
          <w:szCs w:val="22"/>
        </w:rPr>
        <w:t xml:space="preserve"> </w:t>
      </w:r>
      <w:r w:rsidRPr="00F66139">
        <w:rPr>
          <w:rFonts w:ascii="Arial" w:hAnsi="Arial" w:cs="Arial"/>
          <w:color w:val="auto"/>
          <w:sz w:val="22"/>
          <w:szCs w:val="22"/>
        </w:rPr>
        <w:t>the</w:t>
      </w:r>
      <w:r w:rsidRPr="00F66139">
        <w:rPr>
          <w:rFonts w:ascii="Arial" w:hAnsi="Arial" w:cs="Arial"/>
          <w:color w:val="auto"/>
          <w:spacing w:val="18"/>
          <w:sz w:val="22"/>
          <w:szCs w:val="22"/>
        </w:rPr>
        <w:t xml:space="preserve"> </w:t>
      </w:r>
      <w:r w:rsidRPr="00F66139">
        <w:rPr>
          <w:rFonts w:ascii="Arial" w:hAnsi="Arial" w:cs="Arial"/>
          <w:color w:val="auto"/>
          <w:sz w:val="22"/>
          <w:szCs w:val="22"/>
        </w:rPr>
        <w:t xml:space="preserve">sum of </w:t>
      </w:r>
      <w:r w:rsidRPr="00F66139">
        <w:rPr>
          <w:rFonts w:ascii="Arial" w:hAnsi="Arial" w:cs="Arial"/>
          <w:color w:val="auto"/>
          <w:w w:val="105"/>
          <w:sz w:val="22"/>
          <w:szCs w:val="22"/>
        </w:rPr>
        <w:t>[$</w:t>
      </w:r>
      <w:r w:rsidR="00FC3653" w:rsidRPr="00F66139">
        <w:rPr>
          <w:rFonts w:ascii="Arial" w:hAnsi="Arial" w:cs="Arial"/>
          <w:color w:val="auto"/>
          <w:sz w:val="22"/>
          <w:szCs w:val="22"/>
        </w:rPr>
        <w:t>[●]</w:t>
      </w:r>
      <w:r w:rsidRPr="00F66139">
        <w:rPr>
          <w:rFonts w:ascii="Arial" w:hAnsi="Arial" w:cs="Arial"/>
          <w:color w:val="auto"/>
          <w:w w:val="105"/>
          <w:sz w:val="22"/>
          <w:szCs w:val="22"/>
        </w:rPr>
        <w:t>]</w:t>
      </w:r>
      <w:r w:rsidRPr="00F66139">
        <w:rPr>
          <w:rFonts w:ascii="Arial" w:hAnsi="Arial" w:cs="Arial"/>
          <w:color w:val="auto"/>
          <w:spacing w:val="27"/>
          <w:w w:val="105"/>
          <w:sz w:val="22"/>
          <w:szCs w:val="22"/>
        </w:rPr>
        <w:t xml:space="preserve"> for the </w:t>
      </w:r>
      <w:r w:rsidR="00FC3653" w:rsidRPr="00F66139">
        <w:rPr>
          <w:rFonts w:ascii="Arial" w:hAnsi="Arial" w:cs="Arial"/>
          <w:color w:val="auto"/>
          <w:spacing w:val="27"/>
          <w:w w:val="105"/>
          <w:sz w:val="22"/>
          <w:szCs w:val="22"/>
        </w:rPr>
        <w:t xml:space="preserve">Design Services </w:t>
      </w:r>
      <w:r w:rsidR="00FC3653" w:rsidRPr="00F66139">
        <w:rPr>
          <w:rFonts w:ascii="Arial" w:hAnsi="Arial" w:cs="Arial"/>
          <w:color w:val="auto"/>
          <w:w w:val="105"/>
          <w:sz w:val="22"/>
          <w:szCs w:val="22"/>
        </w:rPr>
        <w:t>provided to</w:t>
      </w:r>
      <w:r w:rsidRPr="00F66139">
        <w:rPr>
          <w:rFonts w:ascii="Arial" w:hAnsi="Arial" w:cs="Arial"/>
          <w:color w:val="auto"/>
          <w:spacing w:val="42"/>
          <w:w w:val="105"/>
          <w:sz w:val="22"/>
          <w:szCs w:val="22"/>
        </w:rPr>
        <w:t xml:space="preserve"> </w:t>
      </w:r>
      <w:r w:rsidRPr="00F66139">
        <w:rPr>
          <w:rFonts w:ascii="Arial" w:hAnsi="Arial" w:cs="Arial"/>
          <w:b/>
          <w:color w:val="auto"/>
          <w:sz w:val="22"/>
          <w:szCs w:val="22"/>
        </w:rPr>
        <w:t xml:space="preserve">[INSERT FULL NAME OF </w:t>
      </w:r>
      <w:r w:rsidR="00501EF7">
        <w:rPr>
          <w:rFonts w:ascii="Arial" w:hAnsi="Arial" w:cs="Arial"/>
          <w:b/>
          <w:color w:val="auto"/>
          <w:sz w:val="22"/>
          <w:szCs w:val="22"/>
        </w:rPr>
        <w:t>CLIENT</w:t>
      </w:r>
      <w:r w:rsidRPr="00F66139">
        <w:rPr>
          <w:rFonts w:ascii="Arial" w:hAnsi="Arial" w:cs="Arial"/>
          <w:b/>
          <w:color w:val="auto"/>
          <w:sz w:val="22"/>
          <w:szCs w:val="22"/>
        </w:rPr>
        <w:t xml:space="preserve"> ENTITY]</w:t>
      </w:r>
      <w:r w:rsidRPr="00F66139">
        <w:rPr>
          <w:rFonts w:ascii="Arial" w:hAnsi="Arial" w:cs="Arial"/>
          <w:color w:val="auto"/>
          <w:spacing w:val="33"/>
          <w:w w:val="105"/>
          <w:sz w:val="22"/>
          <w:szCs w:val="22"/>
        </w:rPr>
        <w:t xml:space="preserve">in connection with </w:t>
      </w:r>
      <w:r w:rsidRPr="00F66139">
        <w:rPr>
          <w:rFonts w:ascii="Arial" w:hAnsi="Arial" w:cs="Arial"/>
          <w:color w:val="auto"/>
          <w:w w:val="105"/>
          <w:sz w:val="22"/>
          <w:szCs w:val="22"/>
        </w:rPr>
        <w:t>the</w:t>
      </w:r>
      <w:r w:rsidRPr="00F66139">
        <w:rPr>
          <w:rFonts w:ascii="Arial" w:hAnsi="Arial" w:cs="Arial"/>
          <w:color w:val="auto"/>
          <w:spacing w:val="20"/>
          <w:w w:val="106"/>
          <w:sz w:val="22"/>
          <w:szCs w:val="22"/>
        </w:rPr>
        <w:t xml:space="preserve"> </w:t>
      </w:r>
      <w:r w:rsidRPr="00F66139">
        <w:rPr>
          <w:rFonts w:ascii="Arial" w:hAnsi="Arial" w:cs="Arial"/>
          <w:b/>
          <w:color w:val="auto"/>
          <w:sz w:val="22"/>
          <w:szCs w:val="22"/>
        </w:rPr>
        <w:t>[INSERT FULL NAME OF PROJECT]</w:t>
      </w:r>
      <w:r w:rsidRPr="00F66139">
        <w:rPr>
          <w:rFonts w:ascii="Arial" w:hAnsi="Arial" w:cs="Arial"/>
          <w:color w:val="auto"/>
          <w:w w:val="105"/>
          <w:sz w:val="22"/>
          <w:szCs w:val="22"/>
        </w:rPr>
        <w:t>,</w:t>
      </w:r>
      <w:r w:rsidRPr="00F66139">
        <w:rPr>
          <w:rFonts w:ascii="Arial" w:hAnsi="Arial" w:cs="Arial"/>
          <w:color w:val="auto"/>
          <w:spacing w:val="-11"/>
          <w:w w:val="105"/>
          <w:sz w:val="22"/>
          <w:szCs w:val="22"/>
        </w:rPr>
        <w:t xml:space="preserve"> </w:t>
      </w:r>
      <w:r w:rsidRPr="00F66139">
        <w:rPr>
          <w:rFonts w:ascii="Arial" w:hAnsi="Arial" w:cs="Arial"/>
          <w:color w:val="auto"/>
          <w:w w:val="105"/>
          <w:sz w:val="22"/>
          <w:szCs w:val="22"/>
        </w:rPr>
        <w:t>and</w:t>
      </w:r>
      <w:r w:rsidRPr="00F66139">
        <w:rPr>
          <w:rFonts w:ascii="Arial" w:hAnsi="Arial" w:cs="Arial"/>
          <w:color w:val="auto"/>
          <w:spacing w:val="-12"/>
          <w:w w:val="105"/>
          <w:sz w:val="22"/>
          <w:szCs w:val="22"/>
        </w:rPr>
        <w:t xml:space="preserve"> </w:t>
      </w:r>
      <w:r w:rsidRPr="00F66139">
        <w:rPr>
          <w:rFonts w:ascii="Arial" w:hAnsi="Arial" w:cs="Arial"/>
          <w:color w:val="auto"/>
          <w:w w:val="105"/>
          <w:sz w:val="22"/>
          <w:szCs w:val="22"/>
        </w:rPr>
        <w:t>does</w:t>
      </w:r>
      <w:r w:rsidRPr="00F66139">
        <w:rPr>
          <w:rFonts w:ascii="Arial" w:hAnsi="Arial" w:cs="Arial"/>
          <w:color w:val="auto"/>
          <w:spacing w:val="-8"/>
          <w:w w:val="105"/>
          <w:sz w:val="22"/>
          <w:szCs w:val="22"/>
        </w:rPr>
        <w:t xml:space="preserve"> </w:t>
      </w:r>
      <w:r w:rsidRPr="00F66139">
        <w:rPr>
          <w:rFonts w:ascii="Arial" w:hAnsi="Arial" w:cs="Arial"/>
          <w:color w:val="auto"/>
          <w:w w:val="105"/>
          <w:sz w:val="22"/>
          <w:szCs w:val="22"/>
        </w:rPr>
        <w:t>hereby</w:t>
      </w:r>
      <w:r w:rsidRPr="00F66139">
        <w:rPr>
          <w:rFonts w:ascii="Arial" w:hAnsi="Arial" w:cs="Arial"/>
          <w:color w:val="auto"/>
          <w:spacing w:val="-7"/>
          <w:w w:val="105"/>
          <w:sz w:val="22"/>
          <w:szCs w:val="22"/>
        </w:rPr>
        <w:t xml:space="preserve"> </w:t>
      </w:r>
      <w:r w:rsidRPr="00F66139">
        <w:rPr>
          <w:rFonts w:ascii="Arial" w:hAnsi="Arial" w:cs="Arial"/>
          <w:color w:val="auto"/>
          <w:w w:val="105"/>
          <w:sz w:val="22"/>
          <w:szCs w:val="22"/>
        </w:rPr>
        <w:t>release</w:t>
      </w:r>
      <w:r w:rsidRPr="00F66139">
        <w:rPr>
          <w:rFonts w:ascii="Arial" w:hAnsi="Arial" w:cs="Arial"/>
          <w:color w:val="auto"/>
          <w:spacing w:val="-10"/>
          <w:w w:val="105"/>
          <w:sz w:val="22"/>
          <w:szCs w:val="22"/>
        </w:rPr>
        <w:t xml:space="preserve"> </w:t>
      </w:r>
      <w:r w:rsidRPr="00F66139">
        <w:rPr>
          <w:rFonts w:ascii="Arial" w:hAnsi="Arial" w:cs="Arial"/>
          <w:color w:val="auto"/>
          <w:w w:val="105"/>
          <w:sz w:val="22"/>
          <w:szCs w:val="22"/>
        </w:rPr>
        <w:t>any</w:t>
      </w:r>
      <w:r w:rsidRPr="00F66139">
        <w:rPr>
          <w:rFonts w:ascii="Arial" w:hAnsi="Arial" w:cs="Arial"/>
          <w:color w:val="auto"/>
          <w:spacing w:val="-10"/>
          <w:w w:val="105"/>
          <w:sz w:val="22"/>
          <w:szCs w:val="22"/>
        </w:rPr>
        <w:t xml:space="preserve"> </w:t>
      </w:r>
      <w:r w:rsidRPr="00F66139">
        <w:rPr>
          <w:rFonts w:ascii="Arial" w:hAnsi="Arial" w:cs="Arial"/>
          <w:color w:val="auto"/>
          <w:w w:val="105"/>
          <w:sz w:val="22"/>
          <w:szCs w:val="22"/>
        </w:rPr>
        <w:t>mechanic's</w:t>
      </w:r>
      <w:r w:rsidRPr="00F66139">
        <w:rPr>
          <w:rFonts w:ascii="Arial" w:hAnsi="Arial" w:cs="Arial"/>
          <w:color w:val="auto"/>
          <w:sz w:val="22"/>
          <w:szCs w:val="22"/>
        </w:rPr>
        <w:t xml:space="preserve"> </w:t>
      </w:r>
      <w:r w:rsidRPr="00F66139">
        <w:rPr>
          <w:rFonts w:ascii="Arial" w:hAnsi="Arial" w:cs="Arial"/>
          <w:color w:val="auto"/>
          <w:w w:val="105"/>
          <w:sz w:val="22"/>
          <w:szCs w:val="22"/>
        </w:rPr>
        <w:t>lien</w:t>
      </w:r>
      <w:r w:rsidRPr="00F66139">
        <w:rPr>
          <w:rFonts w:ascii="Arial" w:hAnsi="Arial" w:cs="Arial"/>
          <w:color w:val="auto"/>
          <w:spacing w:val="14"/>
          <w:w w:val="105"/>
          <w:sz w:val="22"/>
          <w:szCs w:val="22"/>
        </w:rPr>
        <w:t xml:space="preserve"> </w:t>
      </w:r>
      <w:r w:rsidRPr="00F66139">
        <w:rPr>
          <w:rFonts w:ascii="Arial" w:hAnsi="Arial" w:cs="Arial"/>
          <w:color w:val="auto"/>
          <w:w w:val="105"/>
          <w:sz w:val="22"/>
          <w:szCs w:val="22"/>
        </w:rPr>
        <w:t>or</w:t>
      </w:r>
      <w:r w:rsidRPr="00F66139">
        <w:rPr>
          <w:rFonts w:ascii="Arial" w:hAnsi="Arial" w:cs="Arial"/>
          <w:color w:val="auto"/>
          <w:spacing w:val="27"/>
          <w:w w:val="105"/>
          <w:sz w:val="22"/>
          <w:szCs w:val="22"/>
        </w:rPr>
        <w:t xml:space="preserve"> </w:t>
      </w:r>
      <w:r w:rsidRPr="00F66139">
        <w:rPr>
          <w:rFonts w:ascii="Arial" w:hAnsi="Arial" w:cs="Arial"/>
          <w:color w:val="auto"/>
          <w:w w:val="105"/>
          <w:sz w:val="22"/>
          <w:szCs w:val="22"/>
        </w:rPr>
        <w:t>bond</w:t>
      </w:r>
      <w:r w:rsidR="00FC3653" w:rsidRPr="00F66139">
        <w:rPr>
          <w:rFonts w:ascii="Arial" w:hAnsi="Arial" w:cs="Arial"/>
          <w:color w:val="auto"/>
          <w:w w:val="105"/>
          <w:sz w:val="22"/>
          <w:szCs w:val="22"/>
        </w:rPr>
        <w:t xml:space="preserve"> claim</w:t>
      </w:r>
      <w:r w:rsidRPr="00F66139">
        <w:rPr>
          <w:rFonts w:ascii="Arial" w:hAnsi="Arial" w:cs="Arial"/>
          <w:color w:val="auto"/>
          <w:spacing w:val="21"/>
          <w:w w:val="105"/>
          <w:sz w:val="22"/>
          <w:szCs w:val="22"/>
        </w:rPr>
        <w:t xml:space="preserve"> </w:t>
      </w:r>
      <w:r w:rsidRPr="00F66139">
        <w:rPr>
          <w:rFonts w:ascii="Arial" w:hAnsi="Arial" w:cs="Arial"/>
          <w:color w:val="auto"/>
          <w:w w:val="105"/>
          <w:sz w:val="22"/>
          <w:szCs w:val="22"/>
        </w:rPr>
        <w:t>right</w:t>
      </w:r>
      <w:r w:rsidRPr="00F66139">
        <w:rPr>
          <w:rFonts w:ascii="Arial" w:hAnsi="Arial" w:cs="Arial"/>
          <w:color w:val="auto"/>
          <w:spacing w:val="14"/>
          <w:w w:val="105"/>
          <w:sz w:val="22"/>
          <w:szCs w:val="22"/>
        </w:rPr>
        <w:t xml:space="preserve"> </w:t>
      </w:r>
      <w:r w:rsidRPr="00F66139">
        <w:rPr>
          <w:rFonts w:ascii="Arial" w:hAnsi="Arial" w:cs="Arial"/>
          <w:color w:val="auto"/>
          <w:w w:val="105"/>
          <w:sz w:val="22"/>
          <w:szCs w:val="22"/>
        </w:rPr>
        <w:t>that</w:t>
      </w:r>
      <w:r w:rsidRPr="00F66139">
        <w:rPr>
          <w:rFonts w:ascii="Arial" w:hAnsi="Arial" w:cs="Arial"/>
          <w:color w:val="auto"/>
          <w:spacing w:val="32"/>
          <w:w w:val="105"/>
          <w:sz w:val="22"/>
          <w:szCs w:val="22"/>
        </w:rPr>
        <w:t xml:space="preserve"> </w:t>
      </w:r>
      <w:r w:rsidRPr="00F66139">
        <w:rPr>
          <w:rFonts w:ascii="Arial" w:hAnsi="Arial" w:cs="Arial"/>
          <w:color w:val="auto"/>
          <w:w w:val="105"/>
          <w:sz w:val="22"/>
          <w:szCs w:val="22"/>
        </w:rPr>
        <w:t>undersigned</w:t>
      </w:r>
      <w:r w:rsidRPr="00F66139">
        <w:rPr>
          <w:rFonts w:ascii="Arial" w:hAnsi="Arial" w:cs="Arial"/>
          <w:color w:val="auto"/>
          <w:spacing w:val="33"/>
          <w:w w:val="105"/>
          <w:sz w:val="22"/>
          <w:szCs w:val="22"/>
        </w:rPr>
        <w:t xml:space="preserve"> </w:t>
      </w:r>
      <w:r w:rsidRPr="00F66139">
        <w:rPr>
          <w:rFonts w:ascii="Arial" w:hAnsi="Arial" w:cs="Arial"/>
          <w:color w:val="auto"/>
          <w:w w:val="105"/>
          <w:sz w:val="22"/>
          <w:szCs w:val="22"/>
        </w:rPr>
        <w:t>has</w:t>
      </w:r>
      <w:r w:rsidRPr="00F66139">
        <w:rPr>
          <w:rFonts w:ascii="Arial" w:hAnsi="Arial" w:cs="Arial"/>
          <w:color w:val="auto"/>
          <w:spacing w:val="13"/>
          <w:w w:val="105"/>
          <w:sz w:val="22"/>
          <w:szCs w:val="22"/>
        </w:rPr>
        <w:t xml:space="preserve"> </w:t>
      </w:r>
      <w:r w:rsidRPr="00F66139">
        <w:rPr>
          <w:rFonts w:ascii="Arial" w:hAnsi="Arial" w:cs="Arial"/>
          <w:color w:val="auto"/>
          <w:w w:val="105"/>
          <w:sz w:val="22"/>
          <w:szCs w:val="22"/>
        </w:rPr>
        <w:t>on</w:t>
      </w:r>
      <w:r w:rsidRPr="00F66139">
        <w:rPr>
          <w:rFonts w:ascii="Arial" w:hAnsi="Arial" w:cs="Arial"/>
          <w:color w:val="auto"/>
          <w:spacing w:val="10"/>
          <w:w w:val="105"/>
          <w:sz w:val="22"/>
          <w:szCs w:val="22"/>
        </w:rPr>
        <w:t xml:space="preserve"> </w:t>
      </w:r>
      <w:r w:rsidRPr="00F66139">
        <w:rPr>
          <w:rFonts w:ascii="Arial" w:hAnsi="Arial" w:cs="Arial"/>
          <w:color w:val="auto"/>
          <w:w w:val="105"/>
          <w:sz w:val="22"/>
          <w:szCs w:val="22"/>
        </w:rPr>
        <w:t>the Project.  This</w:t>
      </w:r>
      <w:r w:rsidRPr="00F66139">
        <w:rPr>
          <w:rFonts w:ascii="Arial" w:hAnsi="Arial" w:cs="Arial"/>
          <w:color w:val="auto"/>
          <w:spacing w:val="1"/>
          <w:w w:val="105"/>
          <w:sz w:val="22"/>
          <w:szCs w:val="22"/>
        </w:rPr>
        <w:t xml:space="preserve"> </w:t>
      </w:r>
      <w:r w:rsidRPr="00F66139">
        <w:rPr>
          <w:rFonts w:ascii="Arial" w:hAnsi="Arial" w:cs="Arial"/>
          <w:color w:val="auto"/>
          <w:w w:val="105"/>
          <w:sz w:val="22"/>
          <w:szCs w:val="22"/>
        </w:rPr>
        <w:t>release</w:t>
      </w:r>
      <w:r w:rsidRPr="00F66139">
        <w:rPr>
          <w:rFonts w:ascii="Arial" w:hAnsi="Arial" w:cs="Arial"/>
          <w:color w:val="auto"/>
          <w:spacing w:val="-4"/>
          <w:w w:val="105"/>
          <w:sz w:val="22"/>
          <w:szCs w:val="22"/>
        </w:rPr>
        <w:t xml:space="preserve"> </w:t>
      </w:r>
      <w:r w:rsidRPr="00F66139">
        <w:rPr>
          <w:rFonts w:ascii="Arial" w:hAnsi="Arial" w:cs="Arial"/>
          <w:color w:val="auto"/>
          <w:w w:val="105"/>
          <w:sz w:val="22"/>
          <w:szCs w:val="22"/>
        </w:rPr>
        <w:t>covers</w:t>
      </w:r>
      <w:r w:rsidRPr="00F66139">
        <w:rPr>
          <w:rFonts w:ascii="Arial" w:hAnsi="Arial" w:cs="Arial"/>
          <w:color w:val="auto"/>
          <w:spacing w:val="3"/>
          <w:w w:val="105"/>
          <w:sz w:val="22"/>
          <w:szCs w:val="22"/>
        </w:rPr>
        <w:t xml:space="preserve"> </w:t>
      </w:r>
      <w:r w:rsidRPr="00F66139">
        <w:rPr>
          <w:rFonts w:ascii="Arial" w:hAnsi="Arial" w:cs="Arial"/>
          <w:color w:val="auto"/>
          <w:w w:val="105"/>
          <w:sz w:val="22"/>
          <w:szCs w:val="22"/>
        </w:rPr>
        <w:t>a progress</w:t>
      </w:r>
      <w:r w:rsidRPr="00F66139">
        <w:rPr>
          <w:rFonts w:ascii="Arial" w:hAnsi="Arial" w:cs="Arial"/>
          <w:color w:val="auto"/>
          <w:spacing w:val="5"/>
          <w:w w:val="105"/>
          <w:sz w:val="22"/>
          <w:szCs w:val="22"/>
        </w:rPr>
        <w:t xml:space="preserve"> </w:t>
      </w:r>
      <w:r w:rsidRPr="00F66139">
        <w:rPr>
          <w:rFonts w:ascii="Arial" w:hAnsi="Arial" w:cs="Arial"/>
          <w:color w:val="auto"/>
          <w:w w:val="105"/>
          <w:sz w:val="22"/>
          <w:szCs w:val="22"/>
        </w:rPr>
        <w:t>payment for</w:t>
      </w:r>
      <w:r w:rsidRPr="00F66139">
        <w:rPr>
          <w:rFonts w:ascii="Arial" w:hAnsi="Arial" w:cs="Arial"/>
          <w:color w:val="auto"/>
          <w:spacing w:val="52"/>
          <w:w w:val="105"/>
          <w:sz w:val="22"/>
          <w:szCs w:val="22"/>
        </w:rPr>
        <w:t xml:space="preserve"> </w:t>
      </w:r>
      <w:r w:rsidR="00FC3653" w:rsidRPr="00F66139">
        <w:rPr>
          <w:rFonts w:ascii="Arial" w:hAnsi="Arial" w:cs="Arial"/>
          <w:color w:val="auto"/>
          <w:w w:val="105"/>
          <w:sz w:val="22"/>
          <w:szCs w:val="22"/>
        </w:rPr>
        <w:t xml:space="preserve">all Design Services provided </w:t>
      </w:r>
      <w:r w:rsidRPr="00F66139">
        <w:rPr>
          <w:rFonts w:ascii="Arial" w:hAnsi="Arial" w:cs="Arial"/>
          <w:color w:val="auto"/>
          <w:w w:val="105"/>
          <w:sz w:val="22"/>
          <w:szCs w:val="22"/>
        </w:rPr>
        <w:t xml:space="preserve">from </w:t>
      </w:r>
      <w:r w:rsidRPr="00F66139">
        <w:rPr>
          <w:rFonts w:ascii="Arial" w:hAnsi="Arial" w:cs="Arial"/>
          <w:color w:val="auto"/>
          <w:sz w:val="22"/>
          <w:szCs w:val="22"/>
        </w:rPr>
        <w:t>[____________] to [____________]</w:t>
      </w:r>
      <w:r w:rsidRPr="00F66139">
        <w:rPr>
          <w:rFonts w:ascii="Arial" w:hAnsi="Arial" w:cs="Arial"/>
          <w:color w:val="auto"/>
          <w:w w:val="105"/>
          <w:sz w:val="22"/>
          <w:szCs w:val="22"/>
        </w:rPr>
        <w:t>.</w:t>
      </w:r>
      <w:r w:rsidRPr="00F66139">
        <w:rPr>
          <w:rFonts w:ascii="Arial" w:hAnsi="Arial" w:cs="Arial"/>
          <w:color w:val="auto"/>
          <w:spacing w:val="55"/>
          <w:w w:val="105"/>
          <w:sz w:val="22"/>
          <w:szCs w:val="22"/>
        </w:rPr>
        <w:t xml:space="preserve">  </w:t>
      </w:r>
      <w:r w:rsidRPr="00F66139">
        <w:rPr>
          <w:rFonts w:ascii="Arial" w:hAnsi="Arial" w:cs="Arial"/>
          <w:color w:val="auto"/>
          <w:w w:val="105"/>
          <w:sz w:val="22"/>
          <w:szCs w:val="22"/>
        </w:rPr>
        <w:t>The undersigned certifies that all</w:t>
      </w:r>
      <w:r w:rsidRPr="00F66139">
        <w:rPr>
          <w:rFonts w:ascii="Arial" w:hAnsi="Arial" w:cs="Arial"/>
          <w:color w:val="auto"/>
          <w:spacing w:val="30"/>
          <w:w w:val="105"/>
          <w:sz w:val="22"/>
          <w:szCs w:val="22"/>
        </w:rPr>
        <w:t xml:space="preserve"> </w:t>
      </w:r>
      <w:r w:rsidRPr="00F66139">
        <w:rPr>
          <w:rFonts w:ascii="Arial" w:hAnsi="Arial" w:cs="Arial"/>
          <w:color w:val="auto"/>
          <w:w w:val="105"/>
          <w:sz w:val="22"/>
          <w:szCs w:val="22"/>
        </w:rPr>
        <w:t>its</w:t>
      </w:r>
      <w:r w:rsidRPr="00F66139">
        <w:rPr>
          <w:rFonts w:ascii="Arial" w:hAnsi="Arial" w:cs="Arial"/>
          <w:color w:val="auto"/>
          <w:spacing w:val="21"/>
          <w:w w:val="105"/>
          <w:sz w:val="22"/>
          <w:szCs w:val="22"/>
        </w:rPr>
        <w:t xml:space="preserve"> sub-designers performing Design Services in connection with the Project have been paid </w:t>
      </w:r>
      <w:r w:rsidRPr="00F66139">
        <w:rPr>
          <w:rFonts w:ascii="Arial" w:hAnsi="Arial" w:cs="Arial"/>
          <w:color w:val="auto"/>
          <w:w w:val="105"/>
          <w:sz w:val="22"/>
          <w:szCs w:val="22"/>
        </w:rPr>
        <w:t>in</w:t>
      </w:r>
      <w:r w:rsidRPr="00F66139">
        <w:rPr>
          <w:rFonts w:ascii="Arial" w:hAnsi="Arial" w:cs="Arial"/>
          <w:color w:val="auto"/>
          <w:spacing w:val="19"/>
          <w:w w:val="105"/>
          <w:sz w:val="22"/>
          <w:szCs w:val="22"/>
        </w:rPr>
        <w:t xml:space="preserve"> </w:t>
      </w:r>
      <w:r w:rsidRPr="00F66139">
        <w:rPr>
          <w:rFonts w:ascii="Arial" w:hAnsi="Arial" w:cs="Arial"/>
          <w:color w:val="auto"/>
          <w:w w:val="105"/>
          <w:sz w:val="22"/>
          <w:szCs w:val="22"/>
        </w:rPr>
        <w:t>full</w:t>
      </w:r>
      <w:r w:rsidRPr="00F66139">
        <w:rPr>
          <w:rFonts w:ascii="Arial" w:hAnsi="Arial" w:cs="Arial"/>
          <w:color w:val="auto"/>
          <w:spacing w:val="31"/>
          <w:w w:val="105"/>
          <w:sz w:val="22"/>
          <w:szCs w:val="22"/>
        </w:rPr>
        <w:t xml:space="preserve"> </w:t>
      </w:r>
      <w:r w:rsidRPr="00F66139">
        <w:rPr>
          <w:rFonts w:ascii="Arial" w:hAnsi="Arial" w:cs="Arial"/>
          <w:color w:val="auto"/>
          <w:w w:val="105"/>
          <w:sz w:val="22"/>
          <w:szCs w:val="22"/>
        </w:rPr>
        <w:t>through</w:t>
      </w:r>
      <w:r w:rsidRPr="00F66139">
        <w:rPr>
          <w:rFonts w:ascii="Arial" w:hAnsi="Arial" w:cs="Arial"/>
          <w:color w:val="auto"/>
          <w:spacing w:val="44"/>
          <w:w w:val="105"/>
          <w:sz w:val="22"/>
          <w:szCs w:val="22"/>
        </w:rPr>
        <w:t xml:space="preserve"> </w:t>
      </w:r>
      <w:r w:rsidRPr="00F66139">
        <w:rPr>
          <w:rFonts w:ascii="Arial" w:hAnsi="Arial" w:cs="Arial"/>
          <w:color w:val="auto"/>
          <w:w w:val="105"/>
          <w:sz w:val="22"/>
          <w:szCs w:val="22"/>
        </w:rPr>
        <w:t>the</w:t>
      </w:r>
      <w:r w:rsidRPr="00F66139">
        <w:rPr>
          <w:rFonts w:ascii="Arial" w:hAnsi="Arial" w:cs="Arial"/>
          <w:color w:val="auto"/>
          <w:spacing w:val="38"/>
          <w:w w:val="105"/>
          <w:sz w:val="22"/>
          <w:szCs w:val="22"/>
        </w:rPr>
        <w:t xml:space="preserve"> </w:t>
      </w:r>
      <w:r w:rsidRPr="00F66139">
        <w:rPr>
          <w:rFonts w:ascii="Arial" w:hAnsi="Arial" w:cs="Arial"/>
          <w:color w:val="auto"/>
          <w:w w:val="105"/>
          <w:sz w:val="22"/>
          <w:szCs w:val="22"/>
        </w:rPr>
        <w:t>date</w:t>
      </w:r>
      <w:r w:rsidRPr="00F66139">
        <w:rPr>
          <w:rFonts w:ascii="Arial" w:hAnsi="Arial" w:cs="Arial"/>
          <w:color w:val="auto"/>
          <w:spacing w:val="37"/>
          <w:w w:val="105"/>
          <w:sz w:val="22"/>
          <w:szCs w:val="22"/>
        </w:rPr>
        <w:t xml:space="preserve"> </w:t>
      </w:r>
      <w:r w:rsidRPr="00F66139">
        <w:rPr>
          <w:rFonts w:ascii="Arial" w:hAnsi="Arial" w:cs="Arial"/>
          <w:color w:val="auto"/>
          <w:w w:val="105"/>
          <w:sz w:val="22"/>
          <w:szCs w:val="22"/>
        </w:rPr>
        <w:t>set</w:t>
      </w:r>
      <w:r w:rsidRPr="00F66139">
        <w:rPr>
          <w:rFonts w:ascii="Arial" w:hAnsi="Arial" w:cs="Arial"/>
          <w:color w:val="auto"/>
          <w:spacing w:val="41"/>
          <w:w w:val="105"/>
          <w:sz w:val="22"/>
          <w:szCs w:val="22"/>
        </w:rPr>
        <w:t xml:space="preserve"> </w:t>
      </w:r>
      <w:r w:rsidRPr="00F66139">
        <w:rPr>
          <w:rFonts w:ascii="Arial" w:hAnsi="Arial" w:cs="Arial"/>
          <w:color w:val="auto"/>
          <w:w w:val="105"/>
          <w:sz w:val="22"/>
          <w:szCs w:val="22"/>
        </w:rPr>
        <w:t>forth</w:t>
      </w:r>
      <w:r w:rsidRPr="00F66139">
        <w:rPr>
          <w:rFonts w:ascii="Arial" w:hAnsi="Arial" w:cs="Arial"/>
          <w:color w:val="auto"/>
          <w:spacing w:val="50"/>
          <w:w w:val="105"/>
          <w:sz w:val="22"/>
          <w:szCs w:val="22"/>
        </w:rPr>
        <w:t xml:space="preserve"> </w:t>
      </w:r>
      <w:r w:rsidRPr="00F66139">
        <w:rPr>
          <w:rFonts w:ascii="Arial" w:hAnsi="Arial" w:cs="Arial"/>
          <w:color w:val="auto"/>
          <w:w w:val="105"/>
          <w:sz w:val="22"/>
          <w:szCs w:val="22"/>
        </w:rPr>
        <w:t>and</w:t>
      </w:r>
      <w:r w:rsidRPr="00F66139">
        <w:rPr>
          <w:rFonts w:ascii="Arial" w:hAnsi="Arial" w:cs="Arial"/>
          <w:color w:val="auto"/>
          <w:spacing w:val="44"/>
          <w:w w:val="105"/>
          <w:sz w:val="22"/>
          <w:szCs w:val="22"/>
        </w:rPr>
        <w:t xml:space="preserve"> </w:t>
      </w:r>
      <w:r w:rsidRPr="00F66139">
        <w:rPr>
          <w:rFonts w:ascii="Arial" w:hAnsi="Arial" w:cs="Arial"/>
          <w:color w:val="auto"/>
          <w:w w:val="105"/>
          <w:sz w:val="22"/>
          <w:szCs w:val="22"/>
        </w:rPr>
        <w:t>hold</w:t>
      </w:r>
      <w:r w:rsidRPr="00F66139">
        <w:rPr>
          <w:rFonts w:ascii="Arial" w:hAnsi="Arial" w:cs="Arial"/>
          <w:color w:val="auto"/>
          <w:spacing w:val="34"/>
          <w:w w:val="105"/>
          <w:sz w:val="22"/>
          <w:szCs w:val="22"/>
        </w:rPr>
        <w:t xml:space="preserve"> </w:t>
      </w:r>
      <w:r w:rsidR="00501EF7">
        <w:rPr>
          <w:rFonts w:ascii="Arial" w:hAnsi="Arial" w:cs="Arial"/>
          <w:color w:val="auto"/>
          <w:spacing w:val="34"/>
          <w:w w:val="105"/>
          <w:sz w:val="22"/>
          <w:szCs w:val="22"/>
        </w:rPr>
        <w:t xml:space="preserve">Client, </w:t>
      </w:r>
      <w:r w:rsidRPr="00F66139">
        <w:rPr>
          <w:rFonts w:ascii="Arial" w:hAnsi="Arial" w:cs="Arial"/>
          <w:color w:val="auto"/>
          <w:w w:val="105"/>
          <w:sz w:val="22"/>
          <w:szCs w:val="22"/>
        </w:rPr>
        <w:t xml:space="preserve">Contractor, </w:t>
      </w:r>
      <w:r w:rsidR="00501EF7">
        <w:rPr>
          <w:rFonts w:ascii="Arial" w:hAnsi="Arial" w:cs="Arial"/>
          <w:color w:val="auto"/>
          <w:w w:val="105"/>
          <w:sz w:val="22"/>
          <w:szCs w:val="22"/>
        </w:rPr>
        <w:t xml:space="preserve">Client’s </w:t>
      </w:r>
      <w:r w:rsidRPr="00F66139">
        <w:rPr>
          <w:rFonts w:ascii="Arial" w:hAnsi="Arial" w:cs="Arial"/>
          <w:color w:val="auto"/>
          <w:w w:val="105"/>
          <w:sz w:val="22"/>
          <w:szCs w:val="22"/>
        </w:rPr>
        <w:t>sureties, Owner, and any other person to be indemnified under t</w:t>
      </w:r>
      <w:r w:rsidR="001622F2" w:rsidRPr="00F66139">
        <w:rPr>
          <w:rFonts w:ascii="Arial" w:hAnsi="Arial" w:cs="Arial"/>
          <w:color w:val="auto"/>
          <w:w w:val="105"/>
          <w:sz w:val="22"/>
          <w:szCs w:val="22"/>
        </w:rPr>
        <w:t>he terms of the Prime Contract</w:t>
      </w:r>
      <w:r w:rsidRPr="00F66139">
        <w:rPr>
          <w:rFonts w:ascii="Arial" w:hAnsi="Arial" w:cs="Arial"/>
          <w:color w:val="auto"/>
          <w:w w:val="105"/>
          <w:sz w:val="22"/>
          <w:szCs w:val="22"/>
        </w:rPr>
        <w:t xml:space="preserve"> harmless</w:t>
      </w:r>
      <w:r w:rsidRPr="00F66139">
        <w:rPr>
          <w:rFonts w:ascii="Arial" w:hAnsi="Arial" w:cs="Arial"/>
          <w:color w:val="auto"/>
          <w:spacing w:val="-6"/>
          <w:w w:val="105"/>
          <w:sz w:val="22"/>
          <w:szCs w:val="22"/>
        </w:rPr>
        <w:t xml:space="preserve"> </w:t>
      </w:r>
      <w:r w:rsidRPr="00F66139">
        <w:rPr>
          <w:rFonts w:ascii="Arial" w:hAnsi="Arial" w:cs="Arial"/>
          <w:color w:val="auto"/>
          <w:w w:val="105"/>
          <w:sz w:val="22"/>
          <w:szCs w:val="22"/>
        </w:rPr>
        <w:t>against</w:t>
      </w:r>
      <w:r w:rsidRPr="00F66139">
        <w:rPr>
          <w:rFonts w:ascii="Arial" w:hAnsi="Arial" w:cs="Arial"/>
          <w:color w:val="auto"/>
          <w:spacing w:val="-3"/>
          <w:w w:val="105"/>
          <w:sz w:val="22"/>
          <w:szCs w:val="22"/>
        </w:rPr>
        <w:t xml:space="preserve"> </w:t>
      </w:r>
      <w:r w:rsidRPr="00F66139">
        <w:rPr>
          <w:rFonts w:ascii="Arial" w:hAnsi="Arial" w:cs="Arial"/>
          <w:color w:val="auto"/>
          <w:w w:val="105"/>
          <w:sz w:val="22"/>
          <w:szCs w:val="22"/>
        </w:rPr>
        <w:t>any</w:t>
      </w:r>
      <w:r w:rsidRPr="00F66139">
        <w:rPr>
          <w:rFonts w:ascii="Arial" w:hAnsi="Arial" w:cs="Arial"/>
          <w:color w:val="auto"/>
          <w:spacing w:val="-5"/>
          <w:w w:val="105"/>
          <w:sz w:val="22"/>
          <w:szCs w:val="22"/>
        </w:rPr>
        <w:t xml:space="preserve"> </w:t>
      </w:r>
      <w:r w:rsidRPr="00F66139">
        <w:rPr>
          <w:rFonts w:ascii="Arial" w:hAnsi="Arial" w:cs="Arial"/>
          <w:color w:val="auto"/>
          <w:w w:val="105"/>
          <w:sz w:val="22"/>
          <w:szCs w:val="22"/>
        </w:rPr>
        <w:t>loss</w:t>
      </w:r>
      <w:r w:rsidRPr="00F66139">
        <w:rPr>
          <w:rFonts w:ascii="Arial" w:hAnsi="Arial" w:cs="Arial"/>
          <w:color w:val="auto"/>
          <w:spacing w:val="-11"/>
          <w:w w:val="105"/>
          <w:sz w:val="22"/>
          <w:szCs w:val="22"/>
        </w:rPr>
        <w:t xml:space="preserve"> </w:t>
      </w:r>
      <w:r w:rsidRPr="00F66139">
        <w:rPr>
          <w:rFonts w:ascii="Arial" w:hAnsi="Arial" w:cs="Arial"/>
          <w:color w:val="auto"/>
          <w:w w:val="105"/>
          <w:sz w:val="22"/>
          <w:szCs w:val="22"/>
        </w:rPr>
        <w:t>arising</w:t>
      </w:r>
      <w:r w:rsidRPr="00F66139">
        <w:rPr>
          <w:rFonts w:ascii="Arial" w:hAnsi="Arial" w:cs="Arial"/>
          <w:color w:val="auto"/>
          <w:spacing w:val="-19"/>
          <w:w w:val="105"/>
          <w:sz w:val="22"/>
          <w:szCs w:val="22"/>
        </w:rPr>
        <w:t xml:space="preserve"> </w:t>
      </w:r>
      <w:r w:rsidRPr="00F66139">
        <w:rPr>
          <w:rFonts w:ascii="Arial" w:hAnsi="Arial" w:cs="Arial"/>
          <w:color w:val="auto"/>
          <w:w w:val="105"/>
          <w:sz w:val="22"/>
          <w:szCs w:val="22"/>
        </w:rPr>
        <w:t>from</w:t>
      </w:r>
      <w:r w:rsidRPr="00F66139">
        <w:rPr>
          <w:rFonts w:ascii="Arial" w:hAnsi="Arial" w:cs="Arial"/>
          <w:color w:val="auto"/>
          <w:spacing w:val="-12"/>
          <w:w w:val="105"/>
          <w:sz w:val="22"/>
          <w:szCs w:val="22"/>
        </w:rPr>
        <w:t xml:space="preserve"> </w:t>
      </w:r>
      <w:r w:rsidRPr="00F66139">
        <w:rPr>
          <w:rFonts w:ascii="Arial" w:hAnsi="Arial" w:cs="Arial"/>
          <w:color w:val="auto"/>
          <w:w w:val="105"/>
          <w:sz w:val="22"/>
          <w:szCs w:val="22"/>
        </w:rPr>
        <w:t>the</w:t>
      </w:r>
      <w:r w:rsidRPr="00F66139">
        <w:rPr>
          <w:rFonts w:ascii="Arial" w:hAnsi="Arial" w:cs="Arial"/>
          <w:color w:val="auto"/>
          <w:spacing w:val="-5"/>
          <w:w w:val="105"/>
          <w:sz w:val="22"/>
          <w:szCs w:val="22"/>
        </w:rPr>
        <w:t xml:space="preserve"> </w:t>
      </w:r>
      <w:r w:rsidRPr="00F66139">
        <w:rPr>
          <w:rFonts w:ascii="Arial" w:hAnsi="Arial" w:cs="Arial"/>
          <w:color w:val="auto"/>
          <w:w w:val="105"/>
          <w:sz w:val="22"/>
          <w:szCs w:val="22"/>
        </w:rPr>
        <w:t>nonpayment</w:t>
      </w:r>
      <w:r w:rsidRPr="00F66139">
        <w:rPr>
          <w:rFonts w:ascii="Arial" w:hAnsi="Arial" w:cs="Arial"/>
          <w:color w:val="auto"/>
          <w:spacing w:val="-3"/>
          <w:w w:val="105"/>
          <w:sz w:val="22"/>
          <w:szCs w:val="22"/>
        </w:rPr>
        <w:t xml:space="preserve"> </w:t>
      </w:r>
      <w:r w:rsidRPr="00F66139">
        <w:rPr>
          <w:rFonts w:ascii="Arial" w:hAnsi="Arial" w:cs="Arial"/>
          <w:color w:val="auto"/>
          <w:w w:val="105"/>
          <w:sz w:val="22"/>
          <w:szCs w:val="22"/>
        </w:rPr>
        <w:t>thereof.</w:t>
      </w:r>
    </w:p>
    <w:p w14:paraId="0FB9FA2A" w14:textId="77777777" w:rsidR="00C50F3C" w:rsidRPr="00F66139" w:rsidRDefault="00C50F3C" w:rsidP="00EE1CC2">
      <w:pPr>
        <w:widowControl w:val="0"/>
        <w:spacing w:after="120"/>
        <w:ind w:firstLine="720"/>
        <w:jc w:val="both"/>
        <w:rPr>
          <w:rFonts w:ascii="Arial" w:hAnsi="Arial" w:cs="Arial"/>
          <w:b/>
          <w:color w:val="auto"/>
          <w:sz w:val="22"/>
          <w:szCs w:val="22"/>
        </w:rPr>
      </w:pPr>
    </w:p>
    <w:p w14:paraId="6CBED00F" w14:textId="77777777" w:rsidR="00DC3473" w:rsidRPr="00F66139" w:rsidRDefault="00DC3473" w:rsidP="00EE1CC2">
      <w:pPr>
        <w:widowControl w:val="0"/>
        <w:spacing w:after="120"/>
        <w:ind w:firstLine="720"/>
        <w:jc w:val="both"/>
        <w:rPr>
          <w:rFonts w:ascii="Arial" w:hAnsi="Arial" w:cs="Arial"/>
          <w:b/>
          <w:color w:val="auto"/>
          <w:sz w:val="22"/>
          <w:szCs w:val="22"/>
        </w:rPr>
      </w:pPr>
    </w:p>
    <w:p w14:paraId="6F40AF21" w14:textId="77777777" w:rsidR="00DC3473" w:rsidRPr="00F66139" w:rsidRDefault="00DC3473" w:rsidP="00EE1CC2">
      <w:pPr>
        <w:widowControl w:val="0"/>
        <w:spacing w:after="120"/>
        <w:ind w:firstLine="720"/>
        <w:jc w:val="both"/>
        <w:rPr>
          <w:rFonts w:ascii="Arial" w:hAnsi="Arial" w:cs="Arial"/>
          <w:b/>
          <w:color w:val="auto"/>
          <w:sz w:val="22"/>
          <w:szCs w:val="22"/>
        </w:rPr>
      </w:pPr>
    </w:p>
    <w:p w14:paraId="1F8B838B" w14:textId="77777777" w:rsidR="00DC3473" w:rsidRPr="00F66139" w:rsidRDefault="00DC3473" w:rsidP="00EE1CC2">
      <w:pPr>
        <w:widowControl w:val="0"/>
        <w:spacing w:after="120"/>
        <w:ind w:firstLine="720"/>
        <w:jc w:val="both"/>
        <w:rPr>
          <w:rFonts w:ascii="Arial" w:hAnsi="Arial" w:cs="Arial"/>
          <w:b/>
          <w:color w:val="auto"/>
          <w:sz w:val="22"/>
          <w:szCs w:val="22"/>
        </w:rPr>
      </w:pPr>
    </w:p>
    <w:p w14:paraId="46423D65" w14:textId="77777777" w:rsidR="00DC3473" w:rsidRPr="00F66139" w:rsidRDefault="00DC3473" w:rsidP="00EE1CC2">
      <w:pPr>
        <w:widowControl w:val="0"/>
        <w:spacing w:after="120"/>
        <w:ind w:firstLine="720"/>
        <w:jc w:val="both"/>
        <w:rPr>
          <w:rFonts w:ascii="Arial" w:hAnsi="Arial" w:cs="Arial"/>
          <w:b/>
          <w:color w:val="auto"/>
          <w:sz w:val="22"/>
          <w:szCs w:val="22"/>
        </w:rPr>
      </w:pPr>
    </w:p>
    <w:p w14:paraId="763A139F" w14:textId="77777777" w:rsidR="00DC3473" w:rsidRPr="00F66139" w:rsidRDefault="00DC3473" w:rsidP="00EE1CC2">
      <w:pPr>
        <w:widowControl w:val="0"/>
        <w:spacing w:after="120"/>
        <w:ind w:firstLine="720"/>
        <w:jc w:val="both"/>
        <w:rPr>
          <w:rFonts w:ascii="Arial" w:hAnsi="Arial" w:cs="Arial"/>
          <w:b/>
          <w:color w:val="auto"/>
          <w:sz w:val="22"/>
          <w:szCs w:val="22"/>
        </w:rPr>
      </w:pPr>
    </w:p>
    <w:p w14:paraId="2D0FA2FD" w14:textId="77777777" w:rsidR="00DC3473" w:rsidRPr="00F66139" w:rsidRDefault="00DC3473" w:rsidP="00EE1CC2">
      <w:pPr>
        <w:widowControl w:val="0"/>
        <w:spacing w:after="120"/>
        <w:ind w:firstLine="720"/>
        <w:jc w:val="both"/>
        <w:rPr>
          <w:rFonts w:ascii="Arial" w:hAnsi="Arial" w:cs="Arial"/>
          <w:b/>
          <w:color w:val="auto"/>
          <w:sz w:val="22"/>
          <w:szCs w:val="22"/>
        </w:rPr>
      </w:pPr>
    </w:p>
    <w:p w14:paraId="4BEC90DC" w14:textId="77777777" w:rsidR="00DC3473" w:rsidRPr="00F66139" w:rsidRDefault="00DC3473" w:rsidP="00EE1CC2">
      <w:pPr>
        <w:widowControl w:val="0"/>
        <w:spacing w:after="120"/>
        <w:ind w:firstLine="720"/>
        <w:jc w:val="both"/>
        <w:rPr>
          <w:rFonts w:ascii="Arial" w:hAnsi="Arial" w:cs="Arial"/>
          <w:b/>
          <w:color w:val="auto"/>
          <w:sz w:val="22"/>
          <w:szCs w:val="22"/>
        </w:rPr>
      </w:pPr>
    </w:p>
    <w:p w14:paraId="4D7E36AA" w14:textId="77777777" w:rsidR="00DC3473" w:rsidRPr="00F66139" w:rsidRDefault="00DC3473" w:rsidP="00EE1CC2">
      <w:pPr>
        <w:widowControl w:val="0"/>
        <w:spacing w:after="120"/>
        <w:ind w:firstLine="720"/>
        <w:jc w:val="both"/>
        <w:rPr>
          <w:rFonts w:ascii="Arial" w:hAnsi="Arial" w:cs="Arial"/>
          <w:b/>
          <w:color w:val="auto"/>
          <w:sz w:val="22"/>
          <w:szCs w:val="22"/>
        </w:rPr>
      </w:pPr>
    </w:p>
    <w:p w14:paraId="7E04036D" w14:textId="77777777" w:rsidR="00DC3473" w:rsidRPr="00F66139" w:rsidRDefault="00DC3473" w:rsidP="00EE1CC2">
      <w:pPr>
        <w:widowControl w:val="0"/>
        <w:spacing w:after="120"/>
        <w:ind w:firstLine="720"/>
        <w:jc w:val="both"/>
        <w:rPr>
          <w:rFonts w:ascii="Arial" w:hAnsi="Arial" w:cs="Arial"/>
          <w:b/>
          <w:color w:val="auto"/>
          <w:sz w:val="22"/>
          <w:szCs w:val="22"/>
        </w:rPr>
      </w:pPr>
    </w:p>
    <w:p w14:paraId="7B046D79" w14:textId="77777777" w:rsidR="00DC3473" w:rsidRPr="00F66139" w:rsidRDefault="00DC3473" w:rsidP="00EE1CC2">
      <w:pPr>
        <w:widowControl w:val="0"/>
        <w:spacing w:after="120"/>
        <w:ind w:firstLine="720"/>
        <w:jc w:val="both"/>
        <w:rPr>
          <w:rFonts w:ascii="Arial" w:hAnsi="Arial" w:cs="Arial"/>
          <w:b/>
          <w:color w:val="auto"/>
          <w:sz w:val="22"/>
          <w:szCs w:val="22"/>
        </w:rPr>
      </w:pPr>
    </w:p>
    <w:p w14:paraId="73E8A4FA" w14:textId="77777777" w:rsidR="00DC3473" w:rsidRPr="00F66139" w:rsidRDefault="00DC3473" w:rsidP="00EE1CC2">
      <w:pPr>
        <w:widowControl w:val="0"/>
        <w:spacing w:after="120"/>
        <w:ind w:firstLine="720"/>
        <w:jc w:val="both"/>
        <w:rPr>
          <w:rFonts w:ascii="Arial" w:hAnsi="Arial" w:cs="Arial"/>
          <w:b/>
          <w:color w:val="auto"/>
          <w:sz w:val="22"/>
          <w:szCs w:val="22"/>
        </w:rPr>
      </w:pPr>
    </w:p>
    <w:p w14:paraId="3F0E0BEC" w14:textId="77777777" w:rsidR="00DC3473" w:rsidRPr="00F66139" w:rsidRDefault="00DC3473" w:rsidP="00EE1CC2">
      <w:pPr>
        <w:widowControl w:val="0"/>
        <w:spacing w:after="120"/>
        <w:ind w:firstLine="720"/>
        <w:jc w:val="both"/>
        <w:rPr>
          <w:rFonts w:ascii="Arial" w:hAnsi="Arial" w:cs="Arial"/>
          <w:b/>
          <w:color w:val="auto"/>
          <w:sz w:val="22"/>
          <w:szCs w:val="22"/>
        </w:rPr>
      </w:pPr>
    </w:p>
    <w:p w14:paraId="18EC3561" w14:textId="77777777" w:rsidR="00DC3473" w:rsidRPr="00F66139" w:rsidRDefault="00DC3473" w:rsidP="00EE1CC2">
      <w:pPr>
        <w:widowControl w:val="0"/>
        <w:spacing w:after="120"/>
        <w:ind w:firstLine="720"/>
        <w:jc w:val="both"/>
        <w:rPr>
          <w:rFonts w:ascii="Arial" w:hAnsi="Arial" w:cs="Arial"/>
          <w:b/>
          <w:color w:val="auto"/>
          <w:sz w:val="22"/>
          <w:szCs w:val="22"/>
        </w:rPr>
      </w:pPr>
    </w:p>
    <w:p w14:paraId="38C87925" w14:textId="77777777" w:rsidR="00DC3473" w:rsidRPr="00F66139" w:rsidRDefault="00DC3473" w:rsidP="00EE1CC2">
      <w:pPr>
        <w:widowControl w:val="0"/>
        <w:spacing w:after="120"/>
        <w:ind w:firstLine="720"/>
        <w:jc w:val="both"/>
        <w:rPr>
          <w:rFonts w:ascii="Arial" w:hAnsi="Arial" w:cs="Arial"/>
          <w:b/>
          <w:color w:val="auto"/>
          <w:sz w:val="22"/>
          <w:szCs w:val="22"/>
        </w:rPr>
      </w:pPr>
    </w:p>
    <w:p w14:paraId="7DDC4F0A" w14:textId="77777777" w:rsidR="00DC3473" w:rsidRPr="00F66139" w:rsidRDefault="00DC3473" w:rsidP="00EE1CC2">
      <w:pPr>
        <w:pStyle w:val="BodyText"/>
        <w:widowControl w:val="0"/>
        <w:jc w:val="center"/>
        <w:rPr>
          <w:rFonts w:ascii="Arial" w:hAnsi="Arial" w:cs="Arial"/>
          <w:b/>
          <w:color w:val="auto"/>
          <w:sz w:val="22"/>
          <w:szCs w:val="22"/>
        </w:rPr>
      </w:pPr>
      <w:r w:rsidRPr="00F66139">
        <w:rPr>
          <w:rFonts w:ascii="Arial" w:hAnsi="Arial" w:cs="Arial"/>
          <w:b/>
          <w:color w:val="auto"/>
          <w:sz w:val="22"/>
          <w:szCs w:val="22"/>
        </w:rPr>
        <w:t>[REMAINDER OF TH</w:t>
      </w:r>
      <w:r w:rsidR="00B44867">
        <w:rPr>
          <w:rFonts w:ascii="Arial" w:hAnsi="Arial" w:cs="Arial"/>
          <w:b/>
          <w:color w:val="auto"/>
          <w:sz w:val="22"/>
          <w:szCs w:val="22"/>
        </w:rPr>
        <w:t>I</w:t>
      </w:r>
      <w:r w:rsidRPr="00F66139">
        <w:rPr>
          <w:rFonts w:ascii="Arial" w:hAnsi="Arial" w:cs="Arial"/>
          <w:b/>
          <w:color w:val="auto"/>
          <w:sz w:val="22"/>
          <w:szCs w:val="22"/>
        </w:rPr>
        <w:t>S PAGE LEFT BLANK INTENTIONALLY]</w:t>
      </w:r>
    </w:p>
    <w:p w14:paraId="07D1213B" w14:textId="77777777" w:rsidR="00DC3473" w:rsidRPr="00F66139" w:rsidRDefault="00DC3473" w:rsidP="00EE1CC2">
      <w:pPr>
        <w:widowControl w:val="0"/>
        <w:spacing w:after="120"/>
        <w:ind w:firstLine="720"/>
        <w:jc w:val="center"/>
        <w:rPr>
          <w:rFonts w:ascii="Arial" w:hAnsi="Arial" w:cs="Arial"/>
          <w:b/>
          <w:color w:val="auto"/>
          <w:sz w:val="22"/>
          <w:szCs w:val="22"/>
        </w:rPr>
        <w:sectPr w:rsidR="00DC3473" w:rsidRPr="00F66139" w:rsidSect="00AE084E">
          <w:headerReference w:type="default" r:id="rId30"/>
          <w:footerReference w:type="default" r:id="rId31"/>
          <w:pgSz w:w="12240" w:h="15840" w:code="1"/>
          <w:pgMar w:top="720" w:right="720" w:bottom="720" w:left="720" w:header="288" w:footer="288" w:gutter="0"/>
          <w:pgNumType w:start="1"/>
          <w:cols w:space="720"/>
          <w:docGrid w:linePitch="326"/>
        </w:sectPr>
      </w:pPr>
    </w:p>
    <w:p w14:paraId="7CF48BCD" w14:textId="77777777" w:rsidR="00F23EBC" w:rsidRPr="00F66139" w:rsidRDefault="00F23EBC" w:rsidP="00F23EBC">
      <w:pPr>
        <w:pStyle w:val="BodyText"/>
        <w:widowControl w:val="0"/>
        <w:ind w:left="720"/>
        <w:jc w:val="both"/>
        <w:rPr>
          <w:rFonts w:ascii="Arial" w:hAnsi="Arial" w:cs="Arial"/>
          <w:color w:val="auto"/>
          <w:sz w:val="22"/>
          <w:szCs w:val="22"/>
        </w:rPr>
      </w:pPr>
    </w:p>
    <w:p w14:paraId="4CA44097" w14:textId="27AFFB7B" w:rsidR="007F6769" w:rsidRPr="00F66139" w:rsidRDefault="00FA3AF7" w:rsidP="00EE1CC2">
      <w:pPr>
        <w:pStyle w:val="BodyText"/>
        <w:widowControl w:val="0"/>
        <w:numPr>
          <w:ilvl w:val="0"/>
          <w:numId w:val="21"/>
        </w:numPr>
        <w:jc w:val="both"/>
        <w:rPr>
          <w:rFonts w:ascii="Arial" w:hAnsi="Arial" w:cs="Arial"/>
          <w:color w:val="auto"/>
          <w:sz w:val="22"/>
          <w:szCs w:val="22"/>
        </w:rPr>
      </w:pPr>
      <w:r w:rsidRPr="00F66139">
        <w:rPr>
          <w:rFonts w:ascii="Arial" w:hAnsi="Arial" w:cs="Arial"/>
          <w:color w:val="auto"/>
          <w:sz w:val="22"/>
          <w:szCs w:val="22"/>
        </w:rPr>
        <w:t>If Designer</w:t>
      </w:r>
      <w:r w:rsidR="007F6769" w:rsidRPr="00F66139">
        <w:rPr>
          <w:rFonts w:ascii="Arial" w:hAnsi="Arial" w:cs="Arial"/>
          <w:color w:val="auto"/>
          <w:sz w:val="22"/>
          <w:szCs w:val="22"/>
        </w:rPr>
        <w:t xml:space="preserve"> has one or more lower-tier subcontractors that are certified for any part of the Design Services (“</w:t>
      </w:r>
      <w:r w:rsidR="007F6769" w:rsidRPr="0085007A">
        <w:rPr>
          <w:rFonts w:ascii="Arial" w:hAnsi="Arial"/>
          <w:b/>
          <w:color w:val="auto"/>
          <w:sz w:val="22"/>
        </w:rPr>
        <w:t xml:space="preserve">Certified </w:t>
      </w:r>
      <w:r w:rsidR="007F6769" w:rsidRPr="00F66139">
        <w:rPr>
          <w:rFonts w:ascii="Arial" w:hAnsi="Arial" w:cs="Arial"/>
          <w:b/>
          <w:color w:val="auto"/>
          <w:sz w:val="22"/>
          <w:szCs w:val="22"/>
        </w:rPr>
        <w:t>DBE</w:t>
      </w:r>
      <w:r w:rsidR="007F6769" w:rsidRPr="0085007A">
        <w:rPr>
          <w:rFonts w:ascii="Arial" w:hAnsi="Arial"/>
          <w:b/>
          <w:color w:val="auto"/>
          <w:sz w:val="22"/>
        </w:rPr>
        <w:t xml:space="preserve"> Sub-Vendor</w:t>
      </w:r>
      <w:r w:rsidR="007F6769" w:rsidRPr="00F66139">
        <w:rPr>
          <w:rFonts w:ascii="Arial" w:hAnsi="Arial" w:cs="Arial"/>
          <w:color w:val="auto"/>
          <w:sz w:val="22"/>
          <w:szCs w:val="22"/>
        </w:rPr>
        <w:t xml:space="preserve">”), </w:t>
      </w:r>
      <w:r w:rsidR="00C066D6" w:rsidRPr="00F66139">
        <w:rPr>
          <w:rFonts w:ascii="Arial" w:hAnsi="Arial" w:cs="Arial"/>
          <w:color w:val="auto"/>
          <w:sz w:val="22"/>
          <w:szCs w:val="22"/>
        </w:rPr>
        <w:t xml:space="preserve">Designer </w:t>
      </w:r>
      <w:r w:rsidR="007F6769" w:rsidRPr="00F66139">
        <w:rPr>
          <w:rFonts w:ascii="Arial" w:hAnsi="Arial" w:cs="Arial"/>
          <w:color w:val="auto"/>
          <w:sz w:val="22"/>
          <w:szCs w:val="22"/>
        </w:rPr>
        <w:t>warrants and guarantees the following:</w:t>
      </w:r>
    </w:p>
    <w:p w14:paraId="544ECA47" w14:textId="58966826" w:rsidR="007F6769" w:rsidRPr="00F66139" w:rsidRDefault="009612E4" w:rsidP="00EE1CC2">
      <w:pPr>
        <w:pStyle w:val="BodyText"/>
        <w:numPr>
          <w:ilvl w:val="1"/>
          <w:numId w:val="22"/>
        </w:numPr>
        <w:jc w:val="both"/>
        <w:rPr>
          <w:rFonts w:ascii="Arial" w:hAnsi="Arial" w:cs="Arial"/>
          <w:color w:val="auto"/>
          <w:sz w:val="22"/>
          <w:szCs w:val="22"/>
        </w:rPr>
      </w:pPr>
      <w:r w:rsidRPr="00F66139">
        <w:rPr>
          <w:rFonts w:ascii="Arial" w:hAnsi="Arial" w:cs="Arial"/>
          <w:color w:val="auto"/>
          <w:sz w:val="22"/>
          <w:szCs w:val="22"/>
        </w:rPr>
        <w:t>Designer</w:t>
      </w:r>
      <w:r w:rsidR="007F6769" w:rsidRPr="00F66139">
        <w:rPr>
          <w:rFonts w:ascii="Arial" w:hAnsi="Arial" w:cs="Arial"/>
          <w:color w:val="auto"/>
          <w:sz w:val="22"/>
          <w:szCs w:val="22"/>
        </w:rPr>
        <w:t xml:space="preserve"> and Certified DBE Sub-Vendor fully understand the DBE Program.</w:t>
      </w:r>
    </w:p>
    <w:p w14:paraId="6DB2F56F" w14:textId="6386058D" w:rsidR="007F6769" w:rsidRPr="00F66139" w:rsidRDefault="007F6769" w:rsidP="00EE1CC2">
      <w:pPr>
        <w:pStyle w:val="BodyText"/>
        <w:numPr>
          <w:ilvl w:val="1"/>
          <w:numId w:val="22"/>
        </w:numPr>
        <w:jc w:val="both"/>
        <w:rPr>
          <w:rFonts w:ascii="Arial" w:hAnsi="Arial" w:cs="Arial"/>
          <w:color w:val="auto"/>
          <w:sz w:val="22"/>
          <w:szCs w:val="22"/>
        </w:rPr>
      </w:pPr>
      <w:r w:rsidRPr="00F66139">
        <w:rPr>
          <w:rFonts w:ascii="Arial" w:hAnsi="Arial" w:cs="Arial"/>
          <w:color w:val="auto"/>
          <w:sz w:val="22"/>
          <w:szCs w:val="22"/>
        </w:rPr>
        <w:t>Certified DBE Sub-Vendor is certified in the appropriate NAICS code (and) for the Design Services.</w:t>
      </w:r>
    </w:p>
    <w:p w14:paraId="057E95E5" w14:textId="6E942E2C" w:rsidR="007F6769" w:rsidRPr="00F66139" w:rsidRDefault="007F6769" w:rsidP="00EE1CC2">
      <w:pPr>
        <w:pStyle w:val="BodyText"/>
        <w:numPr>
          <w:ilvl w:val="1"/>
          <w:numId w:val="22"/>
        </w:numPr>
        <w:jc w:val="both"/>
        <w:rPr>
          <w:rFonts w:ascii="Arial" w:hAnsi="Arial" w:cs="Arial"/>
          <w:color w:val="auto"/>
          <w:sz w:val="22"/>
          <w:szCs w:val="22"/>
        </w:rPr>
      </w:pPr>
      <w:r w:rsidRPr="00F66139">
        <w:rPr>
          <w:rFonts w:ascii="Arial" w:hAnsi="Arial" w:cs="Arial"/>
          <w:color w:val="auto"/>
          <w:sz w:val="22"/>
          <w:szCs w:val="22"/>
        </w:rPr>
        <w:t xml:space="preserve">Certified DBE Sub-Vendor will generate DBE Program participation credit toward the DBE Participation Goal in an amount equal to the amount </w:t>
      </w:r>
      <w:r w:rsidR="00DC3473" w:rsidRPr="00F66139">
        <w:rPr>
          <w:rFonts w:ascii="Arial" w:hAnsi="Arial" w:cs="Arial"/>
          <w:color w:val="auto"/>
          <w:sz w:val="22"/>
          <w:szCs w:val="22"/>
        </w:rPr>
        <w:t>agreed upon by the Parties</w:t>
      </w:r>
      <w:r w:rsidRPr="00F66139">
        <w:rPr>
          <w:rFonts w:ascii="Arial" w:hAnsi="Arial" w:cs="Arial"/>
          <w:color w:val="auto"/>
          <w:sz w:val="22"/>
          <w:szCs w:val="22"/>
        </w:rPr>
        <w:t xml:space="preserve">. </w:t>
      </w:r>
    </w:p>
    <w:p w14:paraId="64491B53" w14:textId="620DD042" w:rsidR="007F6769" w:rsidRPr="00F66139" w:rsidRDefault="007F6769" w:rsidP="00EE1CC2">
      <w:pPr>
        <w:pStyle w:val="BodyText"/>
        <w:numPr>
          <w:ilvl w:val="1"/>
          <w:numId w:val="22"/>
        </w:numPr>
        <w:jc w:val="both"/>
        <w:rPr>
          <w:rFonts w:ascii="Arial" w:hAnsi="Arial" w:cs="Arial"/>
          <w:color w:val="auto"/>
          <w:sz w:val="22"/>
          <w:szCs w:val="22"/>
        </w:rPr>
      </w:pPr>
      <w:r w:rsidRPr="00F66139">
        <w:rPr>
          <w:rFonts w:ascii="Arial" w:hAnsi="Arial" w:cs="Arial"/>
          <w:color w:val="auto"/>
          <w:sz w:val="22"/>
          <w:szCs w:val="22"/>
        </w:rPr>
        <w:t xml:space="preserve">As applicable, Certified DBE Sub-Vendor will perform a “commercially useful function” in connection with the Design Services covered by this Subcontract, with its own forces.   </w:t>
      </w:r>
    </w:p>
    <w:p w14:paraId="63AA34A3" w14:textId="46FB5622" w:rsidR="00BD6A4C" w:rsidRPr="00F66139" w:rsidRDefault="00501EF7" w:rsidP="00EE1CC2">
      <w:pPr>
        <w:pStyle w:val="BodyText"/>
        <w:widowControl w:val="0"/>
        <w:numPr>
          <w:ilvl w:val="0"/>
          <w:numId w:val="21"/>
        </w:numPr>
        <w:jc w:val="both"/>
        <w:rPr>
          <w:rFonts w:ascii="Arial" w:hAnsi="Arial" w:cs="Arial"/>
          <w:color w:val="auto"/>
          <w:sz w:val="22"/>
          <w:szCs w:val="22"/>
        </w:rPr>
      </w:pPr>
      <w:r>
        <w:rPr>
          <w:rFonts w:ascii="Arial" w:hAnsi="Arial" w:cs="Arial"/>
          <w:color w:val="auto"/>
          <w:sz w:val="22"/>
          <w:szCs w:val="22"/>
        </w:rPr>
        <w:t>Client</w:t>
      </w:r>
      <w:r w:rsidR="0017736B" w:rsidRPr="00F66139">
        <w:rPr>
          <w:rFonts w:ascii="Arial" w:hAnsi="Arial" w:cs="Arial"/>
          <w:color w:val="auto"/>
          <w:sz w:val="22"/>
          <w:szCs w:val="22"/>
        </w:rPr>
        <w:t xml:space="preserve"> will</w:t>
      </w:r>
      <w:r w:rsidR="00BD6A4C" w:rsidRPr="00F66139">
        <w:rPr>
          <w:rFonts w:ascii="Arial" w:hAnsi="Arial" w:cs="Arial"/>
          <w:color w:val="auto"/>
          <w:sz w:val="22"/>
          <w:szCs w:val="22"/>
        </w:rPr>
        <w:t>:</w:t>
      </w:r>
    </w:p>
    <w:p w14:paraId="13B24A3A" w14:textId="0F4E1093" w:rsidR="00BD6A4C" w:rsidRPr="00F66139" w:rsidRDefault="00BD6A4C" w:rsidP="00EE1CC2">
      <w:pPr>
        <w:pStyle w:val="BodyText"/>
        <w:numPr>
          <w:ilvl w:val="1"/>
          <w:numId w:val="23"/>
        </w:numPr>
        <w:jc w:val="both"/>
        <w:rPr>
          <w:rFonts w:ascii="Arial" w:hAnsi="Arial" w:cs="Arial"/>
          <w:color w:val="auto"/>
          <w:sz w:val="22"/>
          <w:szCs w:val="22"/>
        </w:rPr>
      </w:pPr>
      <w:r w:rsidRPr="00F66139">
        <w:rPr>
          <w:rFonts w:ascii="Arial" w:hAnsi="Arial" w:cs="Arial"/>
          <w:color w:val="auto"/>
          <w:sz w:val="22"/>
          <w:szCs w:val="22"/>
        </w:rPr>
        <w:t>H</w:t>
      </w:r>
      <w:r w:rsidR="007F6769" w:rsidRPr="00F66139">
        <w:rPr>
          <w:rFonts w:ascii="Arial" w:hAnsi="Arial" w:cs="Arial"/>
          <w:color w:val="auto"/>
          <w:sz w:val="22"/>
          <w:szCs w:val="22"/>
        </w:rPr>
        <w:t xml:space="preserve">ave good cause to </w:t>
      </w:r>
      <w:r w:rsidR="009167B2" w:rsidRPr="00F66139">
        <w:rPr>
          <w:rFonts w:ascii="Arial" w:hAnsi="Arial" w:cs="Arial"/>
          <w:color w:val="auto"/>
          <w:sz w:val="22"/>
          <w:szCs w:val="22"/>
        </w:rPr>
        <w:t xml:space="preserve">require Designer to </w:t>
      </w:r>
      <w:r w:rsidR="007F6769" w:rsidRPr="00F66139">
        <w:rPr>
          <w:rFonts w:ascii="Arial" w:hAnsi="Arial" w:cs="Arial"/>
          <w:color w:val="auto"/>
          <w:sz w:val="22"/>
          <w:szCs w:val="22"/>
        </w:rPr>
        <w:t xml:space="preserve">terminate </w:t>
      </w:r>
      <w:r w:rsidR="009167B2" w:rsidRPr="00F66139">
        <w:rPr>
          <w:rFonts w:ascii="Arial" w:hAnsi="Arial" w:cs="Arial"/>
          <w:color w:val="auto"/>
          <w:sz w:val="22"/>
          <w:szCs w:val="22"/>
        </w:rPr>
        <w:t>its</w:t>
      </w:r>
      <w:r w:rsidR="00FC3653" w:rsidRPr="00F66139">
        <w:rPr>
          <w:rFonts w:ascii="Arial" w:hAnsi="Arial" w:cs="Arial"/>
          <w:color w:val="auto"/>
          <w:sz w:val="22"/>
          <w:szCs w:val="22"/>
        </w:rPr>
        <w:t xml:space="preserve"> </w:t>
      </w:r>
      <w:r w:rsidR="009167B2" w:rsidRPr="00F66139">
        <w:rPr>
          <w:rFonts w:ascii="Arial" w:hAnsi="Arial" w:cs="Arial"/>
          <w:color w:val="auto"/>
          <w:sz w:val="22"/>
          <w:szCs w:val="22"/>
        </w:rPr>
        <w:t>subcontract with the Certified DBE Sub-Vendor</w:t>
      </w:r>
      <w:r w:rsidR="007F6769" w:rsidRPr="00F66139">
        <w:rPr>
          <w:rFonts w:ascii="Arial" w:hAnsi="Arial" w:cs="Arial"/>
          <w:color w:val="auto"/>
          <w:sz w:val="22"/>
          <w:szCs w:val="22"/>
        </w:rPr>
        <w:t xml:space="preserve">, without penalty or liability, if Certified DBE Sub-Vendor is decertified as a DBE or if for any reason Owner refuses to count any portion of the dollar amount of this Subcontract being used by Contractor to meet the specified DBE goal.  </w:t>
      </w:r>
    </w:p>
    <w:p w14:paraId="39D653F5" w14:textId="10C37AD9" w:rsidR="007F6769" w:rsidRPr="00F66139" w:rsidRDefault="00BD6A4C" w:rsidP="00EE1CC2">
      <w:pPr>
        <w:pStyle w:val="BodyText"/>
        <w:numPr>
          <w:ilvl w:val="1"/>
          <w:numId w:val="23"/>
        </w:numPr>
        <w:jc w:val="both"/>
        <w:rPr>
          <w:rFonts w:ascii="Arial" w:hAnsi="Arial" w:cs="Arial"/>
          <w:color w:val="auto"/>
          <w:sz w:val="22"/>
          <w:szCs w:val="22"/>
        </w:rPr>
      </w:pPr>
      <w:r w:rsidRPr="00F66139">
        <w:rPr>
          <w:rFonts w:ascii="Arial" w:hAnsi="Arial" w:cs="Arial"/>
          <w:color w:val="auto"/>
          <w:sz w:val="22"/>
          <w:szCs w:val="22"/>
        </w:rPr>
        <w:t>B</w:t>
      </w:r>
      <w:r w:rsidR="007F6769" w:rsidRPr="00F66139">
        <w:rPr>
          <w:rFonts w:ascii="Arial" w:hAnsi="Arial" w:cs="Arial"/>
          <w:color w:val="auto"/>
          <w:sz w:val="22"/>
          <w:szCs w:val="22"/>
        </w:rPr>
        <w:t xml:space="preserve">e entitled to recover from </w:t>
      </w:r>
      <w:r w:rsidR="00FA3AF7" w:rsidRPr="00F66139">
        <w:rPr>
          <w:rFonts w:ascii="Arial" w:hAnsi="Arial" w:cs="Arial"/>
          <w:color w:val="auto"/>
          <w:sz w:val="22"/>
          <w:szCs w:val="22"/>
        </w:rPr>
        <w:t>Designer</w:t>
      </w:r>
      <w:r w:rsidR="007F6769" w:rsidRPr="00F66139">
        <w:rPr>
          <w:rFonts w:ascii="Arial" w:hAnsi="Arial" w:cs="Arial"/>
          <w:color w:val="auto"/>
          <w:sz w:val="22"/>
          <w:szCs w:val="22"/>
        </w:rPr>
        <w:t xml:space="preserve"> any costs or damages it may suffer arising from </w:t>
      </w:r>
      <w:r w:rsidR="00FA3AF7" w:rsidRPr="00F66139">
        <w:rPr>
          <w:rFonts w:ascii="Arial" w:hAnsi="Arial" w:cs="Arial"/>
          <w:color w:val="auto"/>
          <w:sz w:val="22"/>
          <w:szCs w:val="22"/>
        </w:rPr>
        <w:t>Designer</w:t>
      </w:r>
      <w:r w:rsidR="007F6769" w:rsidRPr="00F66139">
        <w:rPr>
          <w:rFonts w:ascii="Arial" w:hAnsi="Arial" w:cs="Arial"/>
          <w:color w:val="auto"/>
          <w:sz w:val="22"/>
          <w:szCs w:val="22"/>
        </w:rPr>
        <w:t>’s breach of these obligations or failure to abide by Owner’s DBE program or applicable law, including attorneys’ fees, and further including any penalties or increased costs attributable to obtaining a replacement DBE acceptable to Owner to complete the Design Services.</w:t>
      </w:r>
    </w:p>
    <w:p w14:paraId="6E5FC361" w14:textId="52786E68" w:rsidR="007F6769" w:rsidRPr="00F66139" w:rsidRDefault="00501EF7" w:rsidP="00EE1CC2">
      <w:pPr>
        <w:pStyle w:val="BodyText"/>
        <w:widowControl w:val="0"/>
        <w:numPr>
          <w:ilvl w:val="0"/>
          <w:numId w:val="21"/>
        </w:numPr>
        <w:jc w:val="both"/>
        <w:rPr>
          <w:rFonts w:ascii="Arial" w:hAnsi="Arial" w:cs="Arial"/>
          <w:color w:val="auto"/>
          <w:sz w:val="22"/>
          <w:szCs w:val="22"/>
        </w:rPr>
      </w:pPr>
      <w:r>
        <w:rPr>
          <w:rFonts w:ascii="Arial" w:hAnsi="Arial" w:cs="Arial"/>
          <w:color w:val="auto"/>
          <w:sz w:val="22"/>
          <w:szCs w:val="22"/>
        </w:rPr>
        <w:t>Client</w:t>
      </w:r>
      <w:r w:rsidR="007F6769" w:rsidRPr="00F66139">
        <w:rPr>
          <w:rFonts w:ascii="Arial" w:hAnsi="Arial" w:cs="Arial"/>
          <w:color w:val="auto"/>
          <w:sz w:val="22"/>
          <w:szCs w:val="22"/>
        </w:rPr>
        <w:t xml:space="preserve"> is not obligated to pay for Design Services performed by a Certified Sub-Vendor(s) that </w:t>
      </w:r>
      <w:r>
        <w:rPr>
          <w:rFonts w:ascii="Arial" w:hAnsi="Arial" w:cs="Arial"/>
          <w:color w:val="auto"/>
          <w:sz w:val="22"/>
          <w:szCs w:val="22"/>
        </w:rPr>
        <w:t>Client</w:t>
      </w:r>
      <w:r w:rsidR="007F6769" w:rsidRPr="00F66139">
        <w:rPr>
          <w:rFonts w:ascii="Arial" w:hAnsi="Arial" w:cs="Arial"/>
          <w:color w:val="auto"/>
          <w:sz w:val="22"/>
          <w:szCs w:val="22"/>
        </w:rPr>
        <w:t xml:space="preserve"> reasonably determines is not performing a “c</w:t>
      </w:r>
      <w:r w:rsidR="0017736B" w:rsidRPr="00F66139">
        <w:rPr>
          <w:rFonts w:ascii="Arial" w:hAnsi="Arial" w:cs="Arial"/>
          <w:color w:val="auto"/>
          <w:sz w:val="22"/>
          <w:szCs w:val="22"/>
        </w:rPr>
        <w:t>ommercially useful function”</w:t>
      </w:r>
      <w:r w:rsidR="007F6769" w:rsidRPr="00F66139">
        <w:rPr>
          <w:rFonts w:ascii="Arial" w:hAnsi="Arial" w:cs="Arial"/>
          <w:color w:val="auto"/>
          <w:sz w:val="22"/>
          <w:szCs w:val="22"/>
        </w:rPr>
        <w:t xml:space="preserve"> (“</w:t>
      </w:r>
      <w:r w:rsidR="007F6769" w:rsidRPr="00F66139">
        <w:rPr>
          <w:rFonts w:ascii="Arial" w:hAnsi="Arial" w:cs="Arial"/>
          <w:b/>
          <w:color w:val="auto"/>
          <w:sz w:val="22"/>
          <w:szCs w:val="22"/>
        </w:rPr>
        <w:t>DBE Payment Condition</w:t>
      </w:r>
      <w:r w:rsidR="007F6769" w:rsidRPr="00F66139">
        <w:rPr>
          <w:rFonts w:ascii="Arial" w:hAnsi="Arial" w:cs="Arial"/>
          <w:color w:val="auto"/>
          <w:sz w:val="22"/>
          <w:szCs w:val="22"/>
        </w:rPr>
        <w:t xml:space="preserve">”). </w:t>
      </w:r>
    </w:p>
    <w:p w14:paraId="6AD75739" w14:textId="50D4271E" w:rsidR="007F6769" w:rsidRPr="00F66139" w:rsidRDefault="00501EF7" w:rsidP="00EE1CC2">
      <w:pPr>
        <w:pStyle w:val="BodyText"/>
        <w:widowControl w:val="0"/>
        <w:numPr>
          <w:ilvl w:val="0"/>
          <w:numId w:val="21"/>
        </w:numPr>
        <w:jc w:val="both"/>
        <w:rPr>
          <w:rFonts w:ascii="Arial" w:hAnsi="Arial" w:cs="Arial"/>
          <w:color w:val="auto"/>
          <w:sz w:val="22"/>
          <w:szCs w:val="22"/>
        </w:rPr>
      </w:pPr>
      <w:r>
        <w:rPr>
          <w:rFonts w:ascii="Arial" w:hAnsi="Arial" w:cs="Arial"/>
          <w:color w:val="auto"/>
          <w:sz w:val="22"/>
          <w:szCs w:val="22"/>
        </w:rPr>
        <w:t>Client</w:t>
      </w:r>
      <w:r w:rsidR="007F6769" w:rsidRPr="00F66139">
        <w:rPr>
          <w:rFonts w:ascii="Arial" w:hAnsi="Arial" w:cs="Arial"/>
          <w:color w:val="auto"/>
          <w:sz w:val="22"/>
          <w:szCs w:val="22"/>
        </w:rPr>
        <w:t xml:space="preserve"> </w:t>
      </w:r>
      <w:r w:rsidR="0017736B" w:rsidRPr="00F66139">
        <w:rPr>
          <w:rFonts w:ascii="Arial" w:hAnsi="Arial" w:cs="Arial"/>
          <w:color w:val="auto"/>
          <w:sz w:val="22"/>
          <w:szCs w:val="22"/>
        </w:rPr>
        <w:t>will</w:t>
      </w:r>
      <w:r w:rsidR="007F6769" w:rsidRPr="00F66139">
        <w:rPr>
          <w:rFonts w:ascii="Arial" w:hAnsi="Arial" w:cs="Arial"/>
          <w:color w:val="auto"/>
          <w:sz w:val="22"/>
          <w:szCs w:val="22"/>
        </w:rPr>
        <w:t xml:space="preserve"> consider commercially useful function indicators recognized by applicable enforcement agencies when determining whether the DBE Payment Condition has been satisfied. These indicators include the following:</w:t>
      </w:r>
    </w:p>
    <w:p w14:paraId="623A10A1" w14:textId="3311E4C6" w:rsidR="007F6769" w:rsidRPr="00F66139" w:rsidRDefault="007F6769" w:rsidP="00EE1CC2">
      <w:pPr>
        <w:pStyle w:val="BodyText"/>
        <w:numPr>
          <w:ilvl w:val="1"/>
          <w:numId w:val="24"/>
        </w:numPr>
        <w:jc w:val="both"/>
        <w:rPr>
          <w:rFonts w:ascii="Arial" w:hAnsi="Arial" w:cs="Arial"/>
          <w:color w:val="auto"/>
          <w:sz w:val="22"/>
          <w:szCs w:val="22"/>
        </w:rPr>
      </w:pPr>
      <w:r w:rsidRPr="00F66139">
        <w:rPr>
          <w:rFonts w:ascii="Arial" w:hAnsi="Arial" w:cs="Arial"/>
          <w:color w:val="auto"/>
          <w:sz w:val="22"/>
          <w:szCs w:val="22"/>
        </w:rPr>
        <w:t>Certified Sub-Vendor was responsible for and actually performed, managed, and supervised the full amount of the Design Services being counted towards the DBE Participation Goal with its own forces.</w:t>
      </w:r>
    </w:p>
    <w:p w14:paraId="689CD21E" w14:textId="77777777" w:rsidR="007F6769" w:rsidRPr="00F66139" w:rsidRDefault="007F6769" w:rsidP="00EE1CC2">
      <w:pPr>
        <w:pStyle w:val="BodyText"/>
        <w:numPr>
          <w:ilvl w:val="1"/>
          <w:numId w:val="24"/>
        </w:numPr>
        <w:jc w:val="both"/>
        <w:rPr>
          <w:rFonts w:ascii="Arial" w:hAnsi="Arial" w:cs="Arial"/>
          <w:color w:val="auto"/>
          <w:sz w:val="22"/>
          <w:szCs w:val="22"/>
        </w:rPr>
      </w:pPr>
      <w:r w:rsidRPr="00F66139">
        <w:rPr>
          <w:rFonts w:ascii="Arial" w:hAnsi="Arial" w:cs="Arial"/>
          <w:color w:val="auto"/>
          <w:sz w:val="22"/>
          <w:szCs w:val="22"/>
        </w:rPr>
        <w:t>Certified Sub-Vendor did not sub-subcontract a significantly greater portion of the Design Services than would be expected on the basis of normal industry practices.</w:t>
      </w:r>
    </w:p>
    <w:p w14:paraId="6335BCBC" w14:textId="77777777" w:rsidR="007F6769" w:rsidRPr="00F66139" w:rsidRDefault="007F6769" w:rsidP="00EE1CC2">
      <w:pPr>
        <w:pStyle w:val="BodyText"/>
        <w:numPr>
          <w:ilvl w:val="1"/>
          <w:numId w:val="24"/>
        </w:numPr>
        <w:jc w:val="both"/>
        <w:rPr>
          <w:rFonts w:ascii="Arial" w:hAnsi="Arial" w:cs="Arial"/>
          <w:color w:val="auto"/>
          <w:sz w:val="22"/>
          <w:szCs w:val="22"/>
        </w:rPr>
      </w:pPr>
      <w:r w:rsidRPr="00F66139">
        <w:rPr>
          <w:rFonts w:ascii="Arial" w:hAnsi="Arial" w:cs="Arial"/>
          <w:color w:val="auto"/>
          <w:sz w:val="22"/>
          <w:szCs w:val="22"/>
        </w:rPr>
        <w:t>Certified Sub-Vendor produced written agreements with all its sub-vendors including equipment rental agreements, subcontracts, material purchase agreements, or trucking agreements upon demand.</w:t>
      </w:r>
    </w:p>
    <w:p w14:paraId="1F967175" w14:textId="77777777" w:rsidR="007F6769" w:rsidRPr="00F66139" w:rsidRDefault="007F6769" w:rsidP="00EE1CC2">
      <w:pPr>
        <w:pStyle w:val="BodyText"/>
        <w:numPr>
          <w:ilvl w:val="1"/>
          <w:numId w:val="24"/>
        </w:numPr>
        <w:jc w:val="both"/>
        <w:rPr>
          <w:rFonts w:ascii="Arial" w:hAnsi="Arial" w:cs="Arial"/>
          <w:color w:val="auto"/>
          <w:sz w:val="22"/>
          <w:szCs w:val="22"/>
        </w:rPr>
      </w:pPr>
      <w:r w:rsidRPr="00F66139">
        <w:rPr>
          <w:rFonts w:ascii="Arial" w:hAnsi="Arial" w:cs="Arial"/>
          <w:color w:val="auto"/>
          <w:sz w:val="22"/>
          <w:szCs w:val="22"/>
        </w:rPr>
        <w:t>Certified Sub-Vendor, with respect to materials and supplies used for the Design Services, negotiated prices, determined quality and quantity, ordered the materials, and installed and paid for the material itself.</w:t>
      </w:r>
    </w:p>
    <w:p w14:paraId="698B6454" w14:textId="77777777" w:rsidR="002D6C99" w:rsidRPr="00F66139" w:rsidRDefault="00C4351E" w:rsidP="00EE1CC2">
      <w:pPr>
        <w:pStyle w:val="BodyText"/>
        <w:widowControl w:val="0"/>
        <w:numPr>
          <w:ilvl w:val="0"/>
          <w:numId w:val="21"/>
        </w:numPr>
        <w:jc w:val="both"/>
        <w:rPr>
          <w:rFonts w:ascii="Arial" w:hAnsi="Arial" w:cs="Arial"/>
          <w:color w:val="auto"/>
          <w:sz w:val="22"/>
          <w:szCs w:val="22"/>
        </w:rPr>
      </w:pPr>
      <w:r w:rsidRPr="00F66139">
        <w:rPr>
          <w:rFonts w:ascii="Arial" w:hAnsi="Arial" w:cs="Arial"/>
          <w:color w:val="auto"/>
          <w:sz w:val="22"/>
          <w:szCs w:val="22"/>
        </w:rPr>
        <w:t>Sub-Vendor Agreements:</w:t>
      </w:r>
    </w:p>
    <w:p w14:paraId="2394C7A7" w14:textId="50825353" w:rsidR="002D6C99" w:rsidRPr="00F66139" w:rsidRDefault="00501EF7" w:rsidP="00EE1CC2">
      <w:pPr>
        <w:pStyle w:val="BodyText"/>
        <w:numPr>
          <w:ilvl w:val="1"/>
          <w:numId w:val="25"/>
        </w:numPr>
        <w:jc w:val="both"/>
        <w:rPr>
          <w:rFonts w:ascii="Arial" w:hAnsi="Arial" w:cs="Arial"/>
          <w:color w:val="auto"/>
          <w:sz w:val="22"/>
          <w:szCs w:val="22"/>
        </w:rPr>
      </w:pPr>
      <w:r>
        <w:rPr>
          <w:rFonts w:ascii="Arial" w:hAnsi="Arial" w:cs="Arial"/>
          <w:color w:val="auto"/>
          <w:sz w:val="22"/>
          <w:szCs w:val="22"/>
        </w:rPr>
        <w:t>Client</w:t>
      </w:r>
      <w:r w:rsidR="007F6769" w:rsidRPr="00F66139">
        <w:rPr>
          <w:rFonts w:ascii="Arial" w:hAnsi="Arial" w:cs="Arial"/>
          <w:color w:val="auto"/>
          <w:sz w:val="22"/>
          <w:szCs w:val="22"/>
        </w:rPr>
        <w:t xml:space="preserve"> may review or audit </w:t>
      </w:r>
      <w:r w:rsidR="00FA3AF7" w:rsidRPr="00F66139">
        <w:rPr>
          <w:rFonts w:ascii="Arial" w:hAnsi="Arial" w:cs="Arial"/>
          <w:color w:val="auto"/>
          <w:sz w:val="22"/>
          <w:szCs w:val="22"/>
        </w:rPr>
        <w:t>Designer</w:t>
      </w:r>
      <w:r w:rsidR="007F6769" w:rsidRPr="00F66139">
        <w:rPr>
          <w:rFonts w:ascii="Arial" w:hAnsi="Arial" w:cs="Arial"/>
          <w:color w:val="auto"/>
          <w:sz w:val="22"/>
          <w:szCs w:val="22"/>
        </w:rPr>
        <w:t xml:space="preserve">’s sub-vendor agreements, including equipment rental agreements, subcontracts, material purchase agreements, trucking agreements, or any other agreements through which </w:t>
      </w:r>
      <w:r w:rsidR="00FA3AF7" w:rsidRPr="00F66139">
        <w:rPr>
          <w:rFonts w:ascii="Arial" w:hAnsi="Arial" w:cs="Arial"/>
          <w:color w:val="auto"/>
          <w:sz w:val="22"/>
          <w:szCs w:val="22"/>
        </w:rPr>
        <w:t>Designer</w:t>
      </w:r>
      <w:r w:rsidR="007F6769" w:rsidRPr="00F66139">
        <w:rPr>
          <w:rFonts w:ascii="Arial" w:hAnsi="Arial" w:cs="Arial"/>
          <w:color w:val="auto"/>
          <w:sz w:val="22"/>
          <w:szCs w:val="22"/>
        </w:rPr>
        <w:t xml:space="preserve"> intends to procure any part of the Design Services.  </w:t>
      </w:r>
    </w:p>
    <w:p w14:paraId="1DBC230B" w14:textId="25F581CC" w:rsidR="002D6C99" w:rsidRPr="00F66139" w:rsidRDefault="007F6769" w:rsidP="00EE1CC2">
      <w:pPr>
        <w:pStyle w:val="BodyText"/>
        <w:numPr>
          <w:ilvl w:val="1"/>
          <w:numId w:val="25"/>
        </w:numPr>
        <w:jc w:val="both"/>
        <w:rPr>
          <w:rFonts w:ascii="Arial" w:hAnsi="Arial" w:cs="Arial"/>
          <w:color w:val="auto"/>
          <w:sz w:val="22"/>
          <w:szCs w:val="22"/>
        </w:rPr>
      </w:pPr>
      <w:r w:rsidRPr="00F66139">
        <w:rPr>
          <w:rFonts w:ascii="Arial" w:hAnsi="Arial" w:cs="Arial"/>
          <w:color w:val="auto"/>
          <w:sz w:val="22"/>
          <w:szCs w:val="22"/>
        </w:rPr>
        <w:t xml:space="preserve">If </w:t>
      </w:r>
      <w:r w:rsidR="00501EF7">
        <w:rPr>
          <w:rFonts w:ascii="Arial" w:hAnsi="Arial" w:cs="Arial"/>
          <w:color w:val="auto"/>
          <w:sz w:val="22"/>
          <w:szCs w:val="22"/>
        </w:rPr>
        <w:t>Client</w:t>
      </w:r>
      <w:r w:rsidRPr="00F66139">
        <w:rPr>
          <w:rFonts w:ascii="Arial" w:hAnsi="Arial" w:cs="Arial"/>
          <w:color w:val="auto"/>
          <w:sz w:val="22"/>
          <w:szCs w:val="22"/>
        </w:rPr>
        <w:t xml:space="preserve"> determines that any sub-vendor agreement does not comply with these DBE</w:t>
      </w:r>
      <w:r w:rsidR="00FC3653" w:rsidRPr="00F66139">
        <w:rPr>
          <w:rFonts w:ascii="Arial" w:hAnsi="Arial" w:cs="Arial"/>
          <w:color w:val="auto"/>
          <w:sz w:val="22"/>
          <w:szCs w:val="22"/>
        </w:rPr>
        <w:t xml:space="preserve"> Additional</w:t>
      </w:r>
      <w:r w:rsidRPr="00F66139">
        <w:rPr>
          <w:rFonts w:ascii="Arial" w:hAnsi="Arial" w:cs="Arial"/>
          <w:color w:val="auto"/>
          <w:sz w:val="22"/>
          <w:szCs w:val="22"/>
        </w:rPr>
        <w:t xml:space="preserve"> Provisions, then </w:t>
      </w:r>
      <w:r w:rsidR="00FA3AF7" w:rsidRPr="00F66139">
        <w:rPr>
          <w:rFonts w:ascii="Arial" w:hAnsi="Arial" w:cs="Arial"/>
          <w:color w:val="auto"/>
          <w:sz w:val="22"/>
          <w:szCs w:val="22"/>
        </w:rPr>
        <w:t>Designer</w:t>
      </w:r>
      <w:r w:rsidRPr="00F66139">
        <w:rPr>
          <w:rFonts w:ascii="Arial" w:hAnsi="Arial" w:cs="Arial"/>
          <w:color w:val="auto"/>
          <w:sz w:val="22"/>
          <w:szCs w:val="22"/>
        </w:rPr>
        <w:t xml:space="preserve"> (at no additional cost to </w:t>
      </w:r>
      <w:r w:rsidR="00501EF7">
        <w:rPr>
          <w:rFonts w:ascii="Arial" w:hAnsi="Arial" w:cs="Arial"/>
          <w:color w:val="auto"/>
          <w:sz w:val="22"/>
          <w:szCs w:val="22"/>
        </w:rPr>
        <w:t>Client</w:t>
      </w:r>
      <w:r w:rsidRPr="00F66139">
        <w:rPr>
          <w:rFonts w:ascii="Arial" w:hAnsi="Arial" w:cs="Arial"/>
          <w:color w:val="auto"/>
          <w:sz w:val="22"/>
          <w:szCs w:val="22"/>
        </w:rPr>
        <w:t xml:space="preserve">) </w:t>
      </w:r>
      <w:r w:rsidR="003F663F" w:rsidRPr="00F66139">
        <w:rPr>
          <w:rFonts w:ascii="Arial" w:hAnsi="Arial" w:cs="Arial"/>
          <w:color w:val="auto"/>
          <w:sz w:val="22"/>
          <w:szCs w:val="22"/>
        </w:rPr>
        <w:t>shall</w:t>
      </w:r>
      <w:r w:rsidR="002D6C99" w:rsidRPr="00F66139">
        <w:rPr>
          <w:rFonts w:ascii="Arial" w:hAnsi="Arial" w:cs="Arial"/>
          <w:color w:val="auto"/>
          <w:sz w:val="22"/>
          <w:szCs w:val="22"/>
        </w:rPr>
        <w:t>:</w:t>
      </w:r>
    </w:p>
    <w:p w14:paraId="55991A83" w14:textId="77777777" w:rsidR="002D6C99" w:rsidRPr="00F66139" w:rsidRDefault="002D6C99" w:rsidP="00EE1CC2">
      <w:pPr>
        <w:pStyle w:val="BodyText"/>
        <w:widowControl w:val="0"/>
        <w:numPr>
          <w:ilvl w:val="2"/>
          <w:numId w:val="19"/>
        </w:numPr>
        <w:jc w:val="both"/>
        <w:rPr>
          <w:rFonts w:ascii="Arial" w:hAnsi="Arial" w:cs="Arial"/>
          <w:color w:val="auto"/>
          <w:sz w:val="22"/>
          <w:szCs w:val="22"/>
        </w:rPr>
      </w:pPr>
      <w:r w:rsidRPr="00F66139">
        <w:rPr>
          <w:rFonts w:ascii="Arial" w:hAnsi="Arial" w:cs="Arial"/>
          <w:color w:val="auto"/>
          <w:sz w:val="22"/>
          <w:szCs w:val="22"/>
        </w:rPr>
        <w:t>T</w:t>
      </w:r>
      <w:r w:rsidR="007F6769" w:rsidRPr="00F66139">
        <w:rPr>
          <w:rFonts w:ascii="Arial" w:hAnsi="Arial" w:cs="Arial"/>
          <w:color w:val="auto"/>
          <w:sz w:val="22"/>
          <w:szCs w:val="22"/>
        </w:rPr>
        <w:t>erminate the sub-vendor agreement</w:t>
      </w:r>
      <w:r w:rsidRPr="00F66139">
        <w:rPr>
          <w:rFonts w:ascii="Arial" w:hAnsi="Arial" w:cs="Arial"/>
          <w:color w:val="auto"/>
          <w:sz w:val="22"/>
          <w:szCs w:val="22"/>
        </w:rPr>
        <w:t>;</w:t>
      </w:r>
      <w:r w:rsidR="007F6769" w:rsidRPr="00F66139">
        <w:rPr>
          <w:rFonts w:ascii="Arial" w:hAnsi="Arial" w:cs="Arial"/>
          <w:color w:val="auto"/>
          <w:sz w:val="22"/>
          <w:szCs w:val="22"/>
        </w:rPr>
        <w:t xml:space="preserve"> or</w:t>
      </w:r>
    </w:p>
    <w:p w14:paraId="6D9AF24C" w14:textId="637170FB" w:rsidR="007F6769" w:rsidRPr="00F66139" w:rsidRDefault="002D6C99" w:rsidP="00EE1CC2">
      <w:pPr>
        <w:pStyle w:val="BodyText"/>
        <w:widowControl w:val="0"/>
        <w:numPr>
          <w:ilvl w:val="2"/>
          <w:numId w:val="19"/>
        </w:numPr>
        <w:jc w:val="both"/>
        <w:rPr>
          <w:rFonts w:ascii="Arial" w:hAnsi="Arial" w:cs="Arial"/>
          <w:color w:val="auto"/>
          <w:sz w:val="22"/>
          <w:szCs w:val="22"/>
        </w:rPr>
      </w:pPr>
      <w:r w:rsidRPr="00F66139">
        <w:rPr>
          <w:rFonts w:ascii="Arial" w:hAnsi="Arial" w:cs="Arial"/>
          <w:color w:val="auto"/>
          <w:sz w:val="22"/>
          <w:szCs w:val="22"/>
        </w:rPr>
        <w:t>U</w:t>
      </w:r>
      <w:r w:rsidR="007F6769" w:rsidRPr="00F66139">
        <w:rPr>
          <w:rFonts w:ascii="Arial" w:hAnsi="Arial" w:cs="Arial"/>
          <w:color w:val="auto"/>
          <w:sz w:val="22"/>
          <w:szCs w:val="22"/>
        </w:rPr>
        <w:t xml:space="preserve">ndertake </w:t>
      </w:r>
      <w:r w:rsidR="00501EF7">
        <w:rPr>
          <w:rFonts w:ascii="Arial" w:hAnsi="Arial" w:cs="Arial"/>
          <w:color w:val="auto"/>
          <w:sz w:val="22"/>
          <w:szCs w:val="22"/>
        </w:rPr>
        <w:t>Client</w:t>
      </w:r>
      <w:r w:rsidR="007F6769" w:rsidRPr="00F66139">
        <w:rPr>
          <w:rFonts w:ascii="Arial" w:hAnsi="Arial" w:cs="Arial"/>
          <w:color w:val="auto"/>
          <w:sz w:val="22"/>
          <w:szCs w:val="22"/>
        </w:rPr>
        <w:t xml:space="preserve">’s written direction with regard to the sub-vendor agreement, including modification of any terms deemed necessary to ensure compliance with these DBE </w:t>
      </w:r>
      <w:r w:rsidR="00FC3653" w:rsidRPr="00F66139">
        <w:rPr>
          <w:rFonts w:ascii="Arial" w:hAnsi="Arial" w:cs="Arial"/>
          <w:color w:val="auto"/>
          <w:sz w:val="22"/>
          <w:szCs w:val="22"/>
        </w:rPr>
        <w:t xml:space="preserve">Additional </w:t>
      </w:r>
      <w:r w:rsidR="007F6769" w:rsidRPr="00F66139">
        <w:rPr>
          <w:rFonts w:ascii="Arial" w:hAnsi="Arial" w:cs="Arial"/>
          <w:color w:val="auto"/>
          <w:sz w:val="22"/>
          <w:szCs w:val="22"/>
        </w:rPr>
        <w:t xml:space="preserve">Provisions by </w:t>
      </w:r>
      <w:r w:rsidR="00501EF7">
        <w:rPr>
          <w:rFonts w:ascii="Arial" w:hAnsi="Arial" w:cs="Arial"/>
          <w:color w:val="auto"/>
          <w:sz w:val="22"/>
          <w:szCs w:val="22"/>
        </w:rPr>
        <w:t>Client</w:t>
      </w:r>
      <w:r w:rsidR="007F6769" w:rsidRPr="00F66139">
        <w:rPr>
          <w:rFonts w:ascii="Arial" w:hAnsi="Arial" w:cs="Arial"/>
          <w:color w:val="auto"/>
          <w:sz w:val="22"/>
          <w:szCs w:val="22"/>
        </w:rPr>
        <w:t xml:space="preserve">.  </w:t>
      </w:r>
      <w:r w:rsidR="00501EF7">
        <w:rPr>
          <w:rFonts w:ascii="Arial" w:hAnsi="Arial" w:cs="Arial"/>
          <w:color w:val="auto"/>
          <w:sz w:val="22"/>
          <w:szCs w:val="22"/>
        </w:rPr>
        <w:t>Client</w:t>
      </w:r>
      <w:r w:rsidR="007F6769" w:rsidRPr="00F66139">
        <w:rPr>
          <w:rFonts w:ascii="Arial" w:hAnsi="Arial" w:cs="Arial"/>
          <w:color w:val="auto"/>
          <w:sz w:val="22"/>
          <w:szCs w:val="22"/>
        </w:rPr>
        <w:t>’s mere acceptance of a sub-vendor agreement is not to be construed as a waiver of a Subcontract obligation or as satisfaction of a Subcontract condition.</w:t>
      </w:r>
    </w:p>
    <w:p w14:paraId="6C4E3E39" w14:textId="5FEA4A89" w:rsidR="007F6769" w:rsidRPr="00F66139" w:rsidRDefault="00FA3AF7" w:rsidP="00EE1CC2">
      <w:pPr>
        <w:pStyle w:val="BodyText"/>
        <w:widowControl w:val="0"/>
        <w:numPr>
          <w:ilvl w:val="0"/>
          <w:numId w:val="21"/>
        </w:numPr>
        <w:jc w:val="both"/>
        <w:rPr>
          <w:rFonts w:ascii="Arial" w:hAnsi="Arial" w:cs="Arial"/>
          <w:color w:val="auto"/>
          <w:sz w:val="22"/>
          <w:szCs w:val="22"/>
        </w:rPr>
      </w:pPr>
      <w:r w:rsidRPr="00F66139">
        <w:rPr>
          <w:rFonts w:ascii="Arial" w:hAnsi="Arial" w:cs="Arial"/>
          <w:color w:val="auto"/>
          <w:sz w:val="22"/>
          <w:szCs w:val="22"/>
        </w:rPr>
        <w:lastRenderedPageBreak/>
        <w:t>Designer</w:t>
      </w:r>
      <w:r w:rsidR="007F6769" w:rsidRPr="00F66139">
        <w:rPr>
          <w:rFonts w:ascii="Arial" w:hAnsi="Arial" w:cs="Arial"/>
          <w:color w:val="auto"/>
          <w:sz w:val="22"/>
          <w:szCs w:val="22"/>
        </w:rPr>
        <w:t xml:space="preserve"> </w:t>
      </w:r>
      <w:r w:rsidR="0017736B" w:rsidRPr="00F66139">
        <w:rPr>
          <w:rFonts w:ascii="Arial" w:hAnsi="Arial" w:cs="Arial"/>
          <w:color w:val="auto"/>
          <w:sz w:val="22"/>
          <w:szCs w:val="22"/>
        </w:rPr>
        <w:t>will</w:t>
      </w:r>
      <w:r w:rsidR="007F6769" w:rsidRPr="00F66139">
        <w:rPr>
          <w:rFonts w:ascii="Arial" w:hAnsi="Arial" w:cs="Arial"/>
          <w:color w:val="auto"/>
          <w:sz w:val="22"/>
          <w:szCs w:val="22"/>
        </w:rPr>
        <w:t xml:space="preserve"> not to jeopardize Contractor’s ability to maximize available DBE Program participation credit for payments Contractor makes under </w:t>
      </w:r>
      <w:r w:rsidR="00FC3653" w:rsidRPr="00F66139">
        <w:rPr>
          <w:rFonts w:ascii="Arial" w:hAnsi="Arial" w:cs="Arial"/>
          <w:color w:val="auto"/>
          <w:sz w:val="22"/>
          <w:szCs w:val="22"/>
        </w:rPr>
        <w:t xml:space="preserve">this </w:t>
      </w:r>
      <w:r w:rsidR="007F6769" w:rsidRPr="00F66139">
        <w:rPr>
          <w:rFonts w:ascii="Arial" w:hAnsi="Arial" w:cs="Arial"/>
          <w:color w:val="auto"/>
          <w:sz w:val="22"/>
          <w:szCs w:val="22"/>
        </w:rPr>
        <w:t>Subcontract.</w:t>
      </w:r>
    </w:p>
    <w:p w14:paraId="10B61136" w14:textId="728DBDF7" w:rsidR="007F6769" w:rsidRPr="00F66139" w:rsidRDefault="00FA3AF7" w:rsidP="00EE1CC2">
      <w:pPr>
        <w:pStyle w:val="BodyText"/>
        <w:widowControl w:val="0"/>
        <w:numPr>
          <w:ilvl w:val="0"/>
          <w:numId w:val="21"/>
        </w:numPr>
        <w:jc w:val="both"/>
        <w:rPr>
          <w:rFonts w:ascii="Arial" w:hAnsi="Arial" w:cs="Arial"/>
          <w:color w:val="auto"/>
          <w:sz w:val="22"/>
          <w:szCs w:val="22"/>
        </w:rPr>
      </w:pPr>
      <w:r w:rsidRPr="00F66139">
        <w:rPr>
          <w:rFonts w:ascii="Arial" w:hAnsi="Arial" w:cs="Arial"/>
          <w:color w:val="auto"/>
          <w:sz w:val="22"/>
          <w:szCs w:val="22"/>
        </w:rPr>
        <w:t>Designer</w:t>
      </w:r>
      <w:r w:rsidR="007F6769" w:rsidRPr="00F66139">
        <w:rPr>
          <w:rFonts w:ascii="Arial" w:hAnsi="Arial" w:cs="Arial"/>
          <w:color w:val="auto"/>
          <w:sz w:val="22"/>
          <w:szCs w:val="22"/>
        </w:rPr>
        <w:t xml:space="preserve"> </w:t>
      </w:r>
      <w:r w:rsidR="0017736B" w:rsidRPr="00F66139">
        <w:rPr>
          <w:rFonts w:ascii="Arial" w:hAnsi="Arial" w:cs="Arial"/>
          <w:color w:val="auto"/>
          <w:sz w:val="22"/>
          <w:szCs w:val="22"/>
        </w:rPr>
        <w:t>will</w:t>
      </w:r>
      <w:r w:rsidR="007F6769" w:rsidRPr="00F66139">
        <w:rPr>
          <w:rFonts w:ascii="Arial" w:hAnsi="Arial" w:cs="Arial"/>
          <w:color w:val="auto"/>
          <w:sz w:val="22"/>
          <w:szCs w:val="22"/>
        </w:rPr>
        <w:t xml:space="preserve"> deliver written notification to </w:t>
      </w:r>
      <w:r w:rsidR="00501EF7">
        <w:rPr>
          <w:rFonts w:ascii="Arial" w:hAnsi="Arial" w:cs="Arial"/>
          <w:color w:val="auto"/>
          <w:sz w:val="22"/>
          <w:szCs w:val="22"/>
        </w:rPr>
        <w:t>Client</w:t>
      </w:r>
      <w:r w:rsidR="007F6769" w:rsidRPr="00F66139">
        <w:rPr>
          <w:rFonts w:ascii="Arial" w:hAnsi="Arial" w:cs="Arial"/>
          <w:color w:val="auto"/>
          <w:sz w:val="22"/>
          <w:szCs w:val="22"/>
        </w:rPr>
        <w:t xml:space="preserve"> of any matter that may jeopardize Contractor’s ability to claim DBE Program participation credit for Subcontract payments at </w:t>
      </w:r>
      <w:r w:rsidRPr="00F66139">
        <w:rPr>
          <w:rFonts w:ascii="Arial" w:hAnsi="Arial" w:cs="Arial"/>
          <w:color w:val="auto"/>
          <w:sz w:val="22"/>
          <w:szCs w:val="22"/>
        </w:rPr>
        <w:t>Designer</w:t>
      </w:r>
      <w:r w:rsidR="007F6769" w:rsidRPr="00F66139">
        <w:rPr>
          <w:rFonts w:ascii="Arial" w:hAnsi="Arial" w:cs="Arial"/>
          <w:color w:val="auto"/>
          <w:sz w:val="22"/>
          <w:szCs w:val="22"/>
        </w:rPr>
        <w:t xml:space="preserve">’s earliest practicable opportunity. </w:t>
      </w:r>
    </w:p>
    <w:p w14:paraId="33BF0BE0" w14:textId="7FB1B4D0" w:rsidR="00F23EBC" w:rsidRPr="00F66139" w:rsidRDefault="00FA3AF7" w:rsidP="00EE1CC2">
      <w:pPr>
        <w:pStyle w:val="BodyText"/>
        <w:widowControl w:val="0"/>
        <w:numPr>
          <w:ilvl w:val="0"/>
          <w:numId w:val="21"/>
        </w:numPr>
        <w:jc w:val="both"/>
        <w:rPr>
          <w:rFonts w:ascii="Arial" w:hAnsi="Arial" w:cs="Arial"/>
          <w:color w:val="auto"/>
          <w:sz w:val="22"/>
          <w:szCs w:val="22"/>
        </w:rPr>
      </w:pPr>
      <w:r w:rsidRPr="00F66139">
        <w:rPr>
          <w:rFonts w:ascii="Arial" w:hAnsi="Arial" w:cs="Arial"/>
          <w:color w:val="auto"/>
          <w:sz w:val="22"/>
          <w:szCs w:val="22"/>
        </w:rPr>
        <w:t>Designer</w:t>
      </w:r>
      <w:r w:rsidR="007F6769" w:rsidRPr="00F66139">
        <w:rPr>
          <w:rFonts w:ascii="Arial" w:hAnsi="Arial" w:cs="Arial"/>
          <w:color w:val="auto"/>
          <w:sz w:val="22"/>
          <w:szCs w:val="22"/>
        </w:rPr>
        <w:t xml:space="preserve"> </w:t>
      </w:r>
      <w:r w:rsidR="0017736B" w:rsidRPr="00F66139">
        <w:rPr>
          <w:rFonts w:ascii="Arial" w:hAnsi="Arial" w:cs="Arial"/>
          <w:color w:val="auto"/>
          <w:sz w:val="22"/>
          <w:szCs w:val="22"/>
        </w:rPr>
        <w:t>will</w:t>
      </w:r>
      <w:r w:rsidR="007F6769" w:rsidRPr="00F66139">
        <w:rPr>
          <w:rFonts w:ascii="Arial" w:hAnsi="Arial" w:cs="Arial"/>
          <w:color w:val="auto"/>
          <w:sz w:val="22"/>
          <w:szCs w:val="22"/>
        </w:rPr>
        <w:t xml:space="preserve"> ensure that the requirements and conditions of </w:t>
      </w:r>
      <w:r w:rsidR="00FC3653" w:rsidRPr="00F66139">
        <w:rPr>
          <w:rFonts w:ascii="Arial" w:hAnsi="Arial" w:cs="Arial"/>
          <w:color w:val="auto"/>
          <w:sz w:val="22"/>
          <w:szCs w:val="22"/>
        </w:rPr>
        <w:t xml:space="preserve">these </w:t>
      </w:r>
      <w:r w:rsidR="007F6769" w:rsidRPr="00F66139">
        <w:rPr>
          <w:rFonts w:ascii="Arial" w:hAnsi="Arial" w:cs="Arial"/>
          <w:color w:val="auto"/>
          <w:sz w:val="22"/>
          <w:szCs w:val="22"/>
        </w:rPr>
        <w:t>DBE</w:t>
      </w:r>
      <w:r w:rsidR="00FC3653" w:rsidRPr="00F66139">
        <w:rPr>
          <w:rFonts w:ascii="Arial" w:hAnsi="Arial" w:cs="Arial"/>
          <w:color w:val="auto"/>
          <w:sz w:val="22"/>
          <w:szCs w:val="22"/>
        </w:rPr>
        <w:t xml:space="preserve"> Additional</w:t>
      </w:r>
      <w:r w:rsidR="007F6769" w:rsidRPr="00F66139">
        <w:rPr>
          <w:rFonts w:ascii="Arial" w:hAnsi="Arial" w:cs="Arial"/>
          <w:color w:val="auto"/>
          <w:sz w:val="22"/>
          <w:szCs w:val="22"/>
        </w:rPr>
        <w:t xml:space="preserve"> Provisions bind every person or entity providing any part of the Design Services. </w:t>
      </w:r>
    </w:p>
    <w:p w14:paraId="43376040" w14:textId="77777777" w:rsidR="00F23EBC" w:rsidRPr="00F66139" w:rsidRDefault="00F23EBC" w:rsidP="00F23EBC">
      <w:pPr>
        <w:pStyle w:val="BodyText"/>
        <w:widowControl w:val="0"/>
        <w:jc w:val="both"/>
        <w:rPr>
          <w:rFonts w:ascii="Arial" w:hAnsi="Arial" w:cs="Arial"/>
          <w:color w:val="auto"/>
          <w:sz w:val="22"/>
          <w:szCs w:val="22"/>
        </w:rPr>
      </w:pPr>
    </w:p>
    <w:p w14:paraId="3E7442DA" w14:textId="77777777" w:rsidR="007F6769" w:rsidRPr="00F66139" w:rsidRDefault="007F6769" w:rsidP="00F23EBC">
      <w:pPr>
        <w:pStyle w:val="BodyText"/>
        <w:widowControl w:val="0"/>
        <w:jc w:val="both"/>
        <w:rPr>
          <w:rFonts w:ascii="Arial" w:hAnsi="Arial" w:cs="Arial"/>
          <w:color w:val="auto"/>
          <w:sz w:val="22"/>
          <w:szCs w:val="22"/>
        </w:rPr>
      </w:pPr>
      <w:r w:rsidRPr="00F66139">
        <w:rPr>
          <w:rFonts w:ascii="Arial" w:hAnsi="Arial" w:cs="Arial"/>
          <w:color w:val="auto"/>
          <w:sz w:val="22"/>
          <w:szCs w:val="22"/>
        </w:rPr>
        <w:t xml:space="preserve"> </w:t>
      </w:r>
    </w:p>
    <w:p w14:paraId="0D35899A" w14:textId="77777777" w:rsidR="00C10471" w:rsidRPr="00F66139" w:rsidRDefault="00C10471" w:rsidP="00EE1CC2">
      <w:pPr>
        <w:widowControl w:val="0"/>
        <w:spacing w:after="120"/>
        <w:ind w:left="720" w:hanging="720"/>
        <w:jc w:val="both"/>
        <w:rPr>
          <w:rFonts w:ascii="Arial" w:hAnsi="Arial" w:cs="Arial"/>
          <w:color w:val="auto"/>
          <w:sz w:val="22"/>
          <w:szCs w:val="22"/>
        </w:rPr>
      </w:pPr>
    </w:p>
    <w:p w14:paraId="651E4286" w14:textId="4FB1A91F" w:rsidR="007A1745" w:rsidRPr="007A1745" w:rsidDel="00363F2A" w:rsidRDefault="00F23EBC" w:rsidP="00363F2A">
      <w:pPr>
        <w:pStyle w:val="BodyText"/>
        <w:widowControl w:val="0"/>
        <w:jc w:val="center"/>
        <w:rPr>
          <w:del w:id="33" w:author="James.Finn" w:date="2019-11-25T13:40:00Z"/>
          <w:rFonts w:ascii="Arial" w:hAnsi="Arial" w:cs="Arial"/>
          <w:b/>
          <w:color w:val="auto"/>
          <w:sz w:val="22"/>
          <w:szCs w:val="22"/>
        </w:rPr>
        <w:sectPr w:rsidR="007A1745" w:rsidRPr="007A1745" w:rsidDel="00363F2A" w:rsidSect="00AE084E">
          <w:headerReference w:type="default" r:id="rId32"/>
          <w:footerReference w:type="default" r:id="rId33"/>
          <w:pgSz w:w="12240" w:h="15840" w:code="1"/>
          <w:pgMar w:top="720" w:right="720" w:bottom="720" w:left="720" w:header="288" w:footer="288" w:gutter="0"/>
          <w:pgNumType w:start="1"/>
          <w:cols w:space="720"/>
          <w:docGrid w:linePitch="326"/>
        </w:sectPr>
      </w:pPr>
      <w:r w:rsidRPr="00F66139">
        <w:rPr>
          <w:rFonts w:ascii="Arial" w:hAnsi="Arial" w:cs="Arial"/>
          <w:b/>
          <w:color w:val="auto"/>
          <w:sz w:val="22"/>
          <w:szCs w:val="22"/>
        </w:rPr>
        <w:t>[REMAINDER OF TH</w:t>
      </w:r>
      <w:r w:rsidR="00B44867">
        <w:rPr>
          <w:rFonts w:ascii="Arial" w:hAnsi="Arial" w:cs="Arial"/>
          <w:b/>
          <w:color w:val="auto"/>
          <w:sz w:val="22"/>
          <w:szCs w:val="22"/>
        </w:rPr>
        <w:t>I</w:t>
      </w:r>
      <w:r w:rsidRPr="00F66139">
        <w:rPr>
          <w:rFonts w:ascii="Arial" w:hAnsi="Arial" w:cs="Arial"/>
          <w:b/>
          <w:color w:val="auto"/>
          <w:sz w:val="22"/>
          <w:szCs w:val="22"/>
        </w:rPr>
        <w:t>S PAGE LEFT BLANK INTENTIONAL</w:t>
      </w:r>
      <w:r w:rsidR="00363F2A">
        <w:rPr>
          <w:rFonts w:ascii="Arial" w:hAnsi="Arial" w:cs="Arial"/>
          <w:b/>
          <w:color w:val="auto"/>
          <w:sz w:val="22"/>
          <w:szCs w:val="22"/>
        </w:rPr>
        <w:t>]</w:t>
      </w:r>
    </w:p>
    <w:p w14:paraId="2E0DF046" w14:textId="4DE28207" w:rsidR="00C10471" w:rsidRPr="0085007A" w:rsidRDefault="00C10471" w:rsidP="00363F2A">
      <w:pPr>
        <w:pStyle w:val="BodyText"/>
        <w:widowControl w:val="0"/>
        <w:jc w:val="center"/>
        <w:rPr>
          <w:rFonts w:ascii="Arial" w:hAnsi="Arial"/>
          <w:color w:val="auto"/>
          <w:sz w:val="22"/>
        </w:rPr>
      </w:pPr>
    </w:p>
    <w:sectPr w:rsidR="00C10471" w:rsidRPr="0085007A" w:rsidSect="00AE084E">
      <w:footerReference w:type="default" r:id="rId34"/>
      <w:pgSz w:w="12240" w:h="15840" w:code="1"/>
      <w:pgMar w:top="720" w:right="720" w:bottom="720" w:left="720" w:header="288" w:footer="288"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Reed, Mary" w:date="2020-01-10T09:59:00Z" w:initials="RM">
    <w:p w14:paraId="6E766D05" w14:textId="1B9F5C72" w:rsidR="00D56524" w:rsidRPr="00D56524" w:rsidRDefault="00D56524">
      <w:pPr>
        <w:pStyle w:val="CommentText"/>
        <w:rPr>
          <w:lang w:val="en-US"/>
        </w:rPr>
      </w:pPr>
      <w:r>
        <w:rPr>
          <w:rStyle w:val="CommentReference"/>
        </w:rPr>
        <w:annotationRef/>
      </w:r>
      <w:r>
        <w:rPr>
          <w:lang w:val="en-US"/>
        </w:rPr>
        <w:t>Has GF reviewed?</w:t>
      </w:r>
    </w:p>
  </w:comment>
  <w:comment w:id="13" w:author="Reed, Mary" w:date="2020-01-10T10:01:00Z" w:initials="RM">
    <w:p w14:paraId="67AD46D6" w14:textId="6899CF55" w:rsidR="00D56524" w:rsidRPr="00D56524" w:rsidRDefault="00D56524">
      <w:pPr>
        <w:pStyle w:val="CommentText"/>
        <w:rPr>
          <w:lang w:val="en-US"/>
        </w:rPr>
      </w:pPr>
      <w:r>
        <w:rPr>
          <w:rStyle w:val="CommentReference"/>
        </w:rPr>
        <w:annotationRef/>
      </w:r>
      <w:r>
        <w:rPr>
          <w:lang w:val="en-US"/>
        </w:rPr>
        <w:t xml:space="preserve">Professional liability is typically written as excess – for avoidance of doubt, if GF wins this </w:t>
      </w:r>
      <w:proofErr w:type="gramStart"/>
      <w:r>
        <w:rPr>
          <w:lang w:val="en-US"/>
        </w:rPr>
        <w:t>project</w:t>
      </w:r>
      <w:proofErr w:type="gramEnd"/>
      <w:r>
        <w:rPr>
          <w:lang w:val="en-US"/>
        </w:rPr>
        <w:t xml:space="preserve"> we should specifically schedule this project as primary. GF’s insurance will only be primary should GF be in whole or in part negligent</w:t>
      </w:r>
    </w:p>
  </w:comment>
  <w:comment w:id="14" w:author="Reed, Mary" w:date="2020-01-10T10:03:00Z" w:initials="RM">
    <w:p w14:paraId="6FB3CFEF" w14:textId="3E7D1FD3" w:rsidR="00D56524" w:rsidRPr="00D56524" w:rsidRDefault="00D56524">
      <w:pPr>
        <w:pStyle w:val="CommentText"/>
        <w:rPr>
          <w:lang w:val="en-US"/>
        </w:rPr>
      </w:pPr>
      <w:r>
        <w:rPr>
          <w:rStyle w:val="CommentReference"/>
        </w:rPr>
        <w:annotationRef/>
      </w:r>
      <w:r>
        <w:rPr>
          <w:lang w:val="en-US"/>
        </w:rPr>
        <w:t>Unless there is a specific reason, we typically press for the lead designer (GF) to procure the PSPL and the lead contractor (Kiewit) to pay for this PSPL</w:t>
      </w:r>
    </w:p>
  </w:comment>
  <w:comment w:id="15" w:author="Reed, Mary" w:date="2020-01-10T10:04:00Z" w:initials="RM">
    <w:p w14:paraId="613AC382" w14:textId="66B1171F" w:rsidR="00D56524" w:rsidRPr="00D56524" w:rsidRDefault="00D56524">
      <w:pPr>
        <w:pStyle w:val="CommentText"/>
        <w:rPr>
          <w:lang w:val="en-US"/>
        </w:rPr>
      </w:pPr>
      <w:r>
        <w:rPr>
          <w:rStyle w:val="CommentReference"/>
        </w:rPr>
        <w:annotationRef/>
      </w:r>
      <w:r>
        <w:rPr>
          <w:lang w:val="en-US"/>
        </w:rPr>
        <w:t>TBD</w:t>
      </w:r>
    </w:p>
  </w:comment>
  <w:comment w:id="16" w:author="Reed, Mary" w:date="2020-01-10T10:04:00Z" w:initials="RM">
    <w:p w14:paraId="32D0E797" w14:textId="0DEE4259" w:rsidR="00D56524" w:rsidRPr="00D56524" w:rsidRDefault="00D56524">
      <w:pPr>
        <w:pStyle w:val="CommentText"/>
        <w:rPr>
          <w:lang w:val="en-US"/>
        </w:rPr>
      </w:pPr>
      <w:r>
        <w:rPr>
          <w:rStyle w:val="CommentReference"/>
        </w:rPr>
        <w:annotationRef/>
      </w:r>
      <w:r>
        <w:rPr>
          <w:lang w:val="en-US"/>
        </w:rPr>
        <w:t>TBD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766D05" w15:done="0"/>
  <w15:commentEx w15:paraId="67AD46D6" w15:done="0"/>
  <w15:commentEx w15:paraId="6FB3CFEF" w15:done="0"/>
  <w15:commentEx w15:paraId="613AC382" w15:done="0"/>
  <w15:commentEx w15:paraId="32D0E79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766D05" w16cid:durableId="21C2C967"/>
  <w16cid:commentId w16cid:paraId="67AD46D6" w16cid:durableId="21C2C9F9"/>
  <w16cid:commentId w16cid:paraId="6FB3CFEF" w16cid:durableId="21C2CA55"/>
  <w16cid:commentId w16cid:paraId="613AC382" w16cid:durableId="21C2CAA5"/>
  <w16cid:commentId w16cid:paraId="32D0E797" w16cid:durableId="21C2CA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08DB7D" w14:textId="77777777" w:rsidR="00D56524" w:rsidRDefault="00D56524">
      <w:r>
        <w:separator/>
      </w:r>
    </w:p>
    <w:p w14:paraId="4BD8F558" w14:textId="77777777" w:rsidR="00D56524" w:rsidRDefault="00D56524"/>
  </w:endnote>
  <w:endnote w:type="continuationSeparator" w:id="0">
    <w:p w14:paraId="56A65F08" w14:textId="77777777" w:rsidR="00D56524" w:rsidRDefault="00D56524">
      <w:r>
        <w:continuationSeparator/>
      </w:r>
    </w:p>
    <w:p w14:paraId="47989E22" w14:textId="77777777" w:rsidR="00D56524" w:rsidRDefault="00D56524"/>
  </w:endnote>
  <w:endnote w:type="continuationNotice" w:id="1">
    <w:p w14:paraId="5E0DD7D8" w14:textId="77777777" w:rsidR="00D56524" w:rsidRDefault="00D565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EngraversGothic BT">
    <w:altName w:val="Segoe Script"/>
    <w:charset w:val="00"/>
    <w:family w:val="swiss"/>
    <w:pitch w:val="variable"/>
    <w:sig w:usb0="00000001" w:usb1="00000000" w:usb2="00000000" w:usb3="00000000" w:csb0="0000001B"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F874D" w14:textId="77777777" w:rsidR="00D56524" w:rsidRDefault="00D56524">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0B0DD" w14:textId="77777777" w:rsidR="00D56524" w:rsidRPr="007A1745" w:rsidRDefault="00D56524" w:rsidP="007A17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3114651"/>
      <w:docPartObj>
        <w:docPartGallery w:val="Page Numbers (Bottom of Page)"/>
        <w:docPartUnique/>
      </w:docPartObj>
    </w:sdtPr>
    <w:sdtEndPr>
      <w:rPr>
        <w:rFonts w:ascii="Arial" w:hAnsi="Arial" w:cs="Arial"/>
        <w:noProof/>
        <w:sz w:val="20"/>
      </w:rPr>
    </w:sdtEndPr>
    <w:sdtContent>
      <w:p w14:paraId="21338FA8" w14:textId="77777777" w:rsidR="00D56524" w:rsidRPr="00B54648" w:rsidRDefault="00D56524">
        <w:pPr>
          <w:pStyle w:val="Footer"/>
          <w:jc w:val="center"/>
          <w:rPr>
            <w:rFonts w:ascii="Arial" w:hAnsi="Arial" w:cs="Arial"/>
            <w:sz w:val="20"/>
          </w:rPr>
        </w:pPr>
        <w:r w:rsidRPr="00B54648">
          <w:rPr>
            <w:rFonts w:ascii="Arial" w:hAnsi="Arial" w:cs="Arial"/>
            <w:sz w:val="20"/>
          </w:rPr>
          <w:fldChar w:fldCharType="begin"/>
        </w:r>
        <w:r w:rsidRPr="00B54648">
          <w:rPr>
            <w:rFonts w:ascii="Arial" w:hAnsi="Arial" w:cs="Arial"/>
            <w:sz w:val="20"/>
          </w:rPr>
          <w:instrText xml:space="preserve"> PAGE   \* MERGEFORMAT </w:instrText>
        </w:r>
        <w:r w:rsidRPr="00B54648">
          <w:rPr>
            <w:rFonts w:ascii="Arial" w:hAnsi="Arial" w:cs="Arial"/>
            <w:sz w:val="20"/>
          </w:rPr>
          <w:fldChar w:fldCharType="separate"/>
        </w:r>
        <w:r>
          <w:rPr>
            <w:rFonts w:ascii="Arial" w:hAnsi="Arial" w:cs="Arial"/>
            <w:noProof/>
            <w:sz w:val="20"/>
          </w:rPr>
          <w:t>12</w:t>
        </w:r>
        <w:r w:rsidRPr="00B54648">
          <w:rPr>
            <w:rFonts w:ascii="Arial" w:hAnsi="Arial" w:cs="Arial"/>
            <w:noProof/>
            <w:sz w:val="20"/>
          </w:rPr>
          <w:fldChar w:fldCharType="end"/>
        </w:r>
      </w:p>
    </w:sdtContent>
  </w:sdt>
  <w:p w14:paraId="521AD3CE" w14:textId="77777777" w:rsidR="00D56524" w:rsidRPr="000E7FD0" w:rsidRDefault="00D56524" w:rsidP="000E7FD0">
    <w:pPr>
      <w:pStyle w:val="Footer"/>
      <w:jc w:val="right"/>
      <w:rPr>
        <w:rFonts w:ascii="Arial" w:hAnsi="Arial" w:cs="Arial"/>
        <w:b/>
        <w:smallCaps/>
        <w:sz w:val="14"/>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7393947"/>
      <w:docPartObj>
        <w:docPartGallery w:val="Page Numbers (Bottom of Page)"/>
        <w:docPartUnique/>
      </w:docPartObj>
    </w:sdtPr>
    <w:sdtEndPr>
      <w:rPr>
        <w:noProof/>
      </w:rPr>
    </w:sdtEndPr>
    <w:sdtContent>
      <w:p w14:paraId="61310759" w14:textId="77777777" w:rsidR="00D56524" w:rsidRDefault="00D565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F3D420" w14:textId="77777777" w:rsidR="00D56524" w:rsidRPr="00EE1CC2" w:rsidRDefault="00D56524" w:rsidP="00EE1CC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385C5" w14:textId="77777777" w:rsidR="00D56524" w:rsidRPr="00B54648" w:rsidRDefault="00D56524">
    <w:pPr>
      <w:pStyle w:val="Footer"/>
      <w:jc w:val="center"/>
      <w:rPr>
        <w:rFonts w:ascii="Arial" w:hAnsi="Arial" w:cs="Arial"/>
        <w:sz w:val="20"/>
      </w:rPr>
    </w:pPr>
    <w:r w:rsidRPr="00AE084E">
      <w:rPr>
        <w:rFonts w:ascii="Arial" w:hAnsi="Arial" w:cs="Arial"/>
        <w:sz w:val="20"/>
        <w:szCs w:val="20"/>
      </w:rPr>
      <w:t>A</w:t>
    </w:r>
    <w:r>
      <w:t>-</w:t>
    </w:r>
    <w:sdt>
      <w:sdtPr>
        <w:id w:val="-855032911"/>
        <w:docPartObj>
          <w:docPartGallery w:val="Page Numbers (Bottom of Page)"/>
          <w:docPartUnique/>
        </w:docPartObj>
      </w:sdtPr>
      <w:sdtEndPr>
        <w:rPr>
          <w:rFonts w:ascii="Arial" w:hAnsi="Arial" w:cs="Arial"/>
          <w:noProof/>
          <w:sz w:val="20"/>
        </w:rPr>
      </w:sdtEndPr>
      <w:sdtContent>
        <w:r w:rsidRPr="00B54648">
          <w:rPr>
            <w:rFonts w:ascii="Arial" w:hAnsi="Arial" w:cs="Arial"/>
            <w:sz w:val="20"/>
          </w:rPr>
          <w:fldChar w:fldCharType="begin"/>
        </w:r>
        <w:r w:rsidRPr="00B54648">
          <w:rPr>
            <w:rFonts w:ascii="Arial" w:hAnsi="Arial" w:cs="Arial"/>
            <w:sz w:val="20"/>
          </w:rPr>
          <w:instrText xml:space="preserve"> PAGE   \* MERGEFORMAT </w:instrText>
        </w:r>
        <w:r w:rsidRPr="00B54648">
          <w:rPr>
            <w:rFonts w:ascii="Arial" w:hAnsi="Arial" w:cs="Arial"/>
            <w:sz w:val="20"/>
          </w:rPr>
          <w:fldChar w:fldCharType="separate"/>
        </w:r>
        <w:r>
          <w:rPr>
            <w:rFonts w:ascii="Arial" w:hAnsi="Arial" w:cs="Arial"/>
            <w:noProof/>
            <w:sz w:val="20"/>
          </w:rPr>
          <w:t>3</w:t>
        </w:r>
        <w:r w:rsidRPr="00B54648">
          <w:rPr>
            <w:rFonts w:ascii="Arial" w:hAnsi="Arial" w:cs="Arial"/>
            <w:noProof/>
            <w:sz w:val="20"/>
          </w:rPr>
          <w:fldChar w:fldCharType="end"/>
        </w:r>
      </w:sdtContent>
    </w:sdt>
  </w:p>
  <w:p w14:paraId="290FD379" w14:textId="77777777" w:rsidR="00D56524" w:rsidRPr="000E7FD0" w:rsidRDefault="00D56524" w:rsidP="000E7FD0">
    <w:pPr>
      <w:pStyle w:val="Footer"/>
      <w:jc w:val="right"/>
      <w:rPr>
        <w:rFonts w:ascii="Arial" w:hAnsi="Arial" w:cs="Arial"/>
        <w:b/>
        <w:smallCaps/>
        <w:sz w:val="14"/>
        <w:szCs w:val="1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C3C23" w14:textId="77777777" w:rsidR="00D56524" w:rsidRPr="00B54648" w:rsidRDefault="00D56524">
    <w:pPr>
      <w:pStyle w:val="Footer"/>
      <w:jc w:val="center"/>
      <w:rPr>
        <w:rFonts w:ascii="Arial" w:hAnsi="Arial" w:cs="Arial"/>
        <w:sz w:val="20"/>
      </w:rPr>
    </w:pPr>
    <w:r w:rsidRPr="00AE084E">
      <w:rPr>
        <w:rFonts w:ascii="Arial" w:hAnsi="Arial" w:cs="Arial"/>
        <w:sz w:val="20"/>
        <w:szCs w:val="20"/>
      </w:rPr>
      <w:t>B</w:t>
    </w:r>
    <w:r>
      <w:t>-</w:t>
    </w:r>
    <w:sdt>
      <w:sdtPr>
        <w:id w:val="1414507810"/>
        <w:docPartObj>
          <w:docPartGallery w:val="Page Numbers (Bottom of Page)"/>
          <w:docPartUnique/>
        </w:docPartObj>
      </w:sdtPr>
      <w:sdtEndPr>
        <w:rPr>
          <w:rFonts w:ascii="Arial" w:hAnsi="Arial" w:cs="Arial"/>
          <w:noProof/>
          <w:sz w:val="20"/>
        </w:rPr>
      </w:sdtEndPr>
      <w:sdtContent>
        <w:r w:rsidRPr="00B54648">
          <w:rPr>
            <w:rFonts w:ascii="Arial" w:hAnsi="Arial" w:cs="Arial"/>
            <w:sz w:val="20"/>
          </w:rPr>
          <w:fldChar w:fldCharType="begin"/>
        </w:r>
        <w:r w:rsidRPr="00B54648">
          <w:rPr>
            <w:rFonts w:ascii="Arial" w:hAnsi="Arial" w:cs="Arial"/>
            <w:sz w:val="20"/>
          </w:rPr>
          <w:instrText xml:space="preserve"> PAGE   \* MERGEFORMAT </w:instrText>
        </w:r>
        <w:r w:rsidRPr="00B54648">
          <w:rPr>
            <w:rFonts w:ascii="Arial" w:hAnsi="Arial" w:cs="Arial"/>
            <w:sz w:val="20"/>
          </w:rPr>
          <w:fldChar w:fldCharType="separate"/>
        </w:r>
        <w:r>
          <w:rPr>
            <w:rFonts w:ascii="Arial" w:hAnsi="Arial" w:cs="Arial"/>
            <w:noProof/>
            <w:sz w:val="20"/>
          </w:rPr>
          <w:t>2</w:t>
        </w:r>
        <w:r w:rsidRPr="00B54648">
          <w:rPr>
            <w:rFonts w:ascii="Arial" w:hAnsi="Arial" w:cs="Arial"/>
            <w:noProof/>
            <w:sz w:val="20"/>
          </w:rPr>
          <w:fldChar w:fldCharType="end"/>
        </w:r>
      </w:sdtContent>
    </w:sdt>
  </w:p>
  <w:p w14:paraId="3C2BEBBF" w14:textId="77777777" w:rsidR="00D56524" w:rsidRPr="000E7FD0" w:rsidRDefault="00D56524" w:rsidP="000E7FD0">
    <w:pPr>
      <w:pStyle w:val="Footer"/>
      <w:jc w:val="right"/>
      <w:rPr>
        <w:rFonts w:ascii="Arial" w:hAnsi="Arial" w:cs="Arial"/>
        <w:b/>
        <w:smallCaps/>
        <w:sz w:val="14"/>
        <w:szCs w:val="18"/>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7C13A" w14:textId="747BE39A" w:rsidR="00D56524" w:rsidRPr="00B54648" w:rsidRDefault="00D56524">
    <w:pPr>
      <w:pStyle w:val="Footer"/>
      <w:jc w:val="center"/>
      <w:rPr>
        <w:rFonts w:ascii="Arial" w:hAnsi="Arial" w:cs="Arial"/>
        <w:sz w:val="20"/>
      </w:rPr>
    </w:pPr>
    <w:r w:rsidRPr="00AE084E">
      <w:rPr>
        <w:rFonts w:ascii="Arial" w:hAnsi="Arial" w:cs="Arial"/>
        <w:sz w:val="20"/>
        <w:szCs w:val="20"/>
      </w:rPr>
      <w:t>C</w:t>
    </w:r>
    <w:r>
      <w:t>-</w:t>
    </w:r>
    <w:sdt>
      <w:sdtPr>
        <w:id w:val="-1704388803"/>
        <w:docPartObj>
          <w:docPartGallery w:val="Page Numbers (Bottom of Page)"/>
          <w:docPartUnique/>
        </w:docPartObj>
      </w:sdtPr>
      <w:sdtEndPr>
        <w:rPr>
          <w:rFonts w:ascii="Arial" w:hAnsi="Arial" w:cs="Arial"/>
          <w:noProof/>
          <w:sz w:val="20"/>
        </w:rPr>
      </w:sdtEndPr>
      <w:sdtContent>
        <w:r w:rsidRPr="00B54648">
          <w:rPr>
            <w:rFonts w:ascii="Arial" w:hAnsi="Arial" w:cs="Arial"/>
            <w:sz w:val="20"/>
          </w:rPr>
          <w:fldChar w:fldCharType="begin"/>
        </w:r>
        <w:r w:rsidRPr="00B54648">
          <w:rPr>
            <w:rFonts w:ascii="Arial" w:hAnsi="Arial" w:cs="Arial"/>
            <w:sz w:val="20"/>
          </w:rPr>
          <w:instrText xml:space="preserve"> PAGE   \* MERGEFORMAT </w:instrText>
        </w:r>
        <w:r w:rsidRPr="00B54648">
          <w:rPr>
            <w:rFonts w:ascii="Arial" w:hAnsi="Arial" w:cs="Arial"/>
            <w:sz w:val="20"/>
          </w:rPr>
          <w:fldChar w:fldCharType="separate"/>
        </w:r>
        <w:r>
          <w:rPr>
            <w:rFonts w:ascii="Arial" w:hAnsi="Arial" w:cs="Arial"/>
            <w:noProof/>
            <w:sz w:val="20"/>
          </w:rPr>
          <w:t>1</w:t>
        </w:r>
        <w:r w:rsidRPr="00B54648">
          <w:rPr>
            <w:rFonts w:ascii="Arial" w:hAnsi="Arial" w:cs="Arial"/>
            <w:noProof/>
            <w:sz w:val="20"/>
          </w:rPr>
          <w:fldChar w:fldCharType="end"/>
        </w:r>
      </w:sdtContent>
    </w:sdt>
  </w:p>
  <w:p w14:paraId="675CABCE" w14:textId="77777777" w:rsidR="00D56524" w:rsidRPr="000E7FD0" w:rsidRDefault="00D56524" w:rsidP="000E7FD0">
    <w:pPr>
      <w:pStyle w:val="Footer"/>
      <w:jc w:val="right"/>
      <w:rPr>
        <w:rFonts w:ascii="Arial" w:hAnsi="Arial" w:cs="Arial"/>
        <w:b/>
        <w:smallCaps/>
        <w:sz w:val="14"/>
        <w:szCs w:val="18"/>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97762" w14:textId="77777777" w:rsidR="00D56524" w:rsidRPr="00B54648" w:rsidRDefault="00D56524">
    <w:pPr>
      <w:pStyle w:val="Footer"/>
      <w:jc w:val="center"/>
      <w:rPr>
        <w:rFonts w:ascii="Arial" w:hAnsi="Arial" w:cs="Arial"/>
        <w:sz w:val="20"/>
      </w:rPr>
    </w:pPr>
    <w:r w:rsidRPr="00AE084E">
      <w:rPr>
        <w:rFonts w:ascii="Arial" w:hAnsi="Arial" w:cs="Arial"/>
        <w:sz w:val="20"/>
        <w:szCs w:val="20"/>
      </w:rPr>
      <w:t>D</w:t>
    </w:r>
    <w:r>
      <w:t>-</w:t>
    </w:r>
    <w:sdt>
      <w:sdtPr>
        <w:id w:val="-2102247960"/>
        <w:docPartObj>
          <w:docPartGallery w:val="Page Numbers (Bottom of Page)"/>
          <w:docPartUnique/>
        </w:docPartObj>
      </w:sdtPr>
      <w:sdtEndPr>
        <w:rPr>
          <w:rFonts w:ascii="Arial" w:hAnsi="Arial" w:cs="Arial"/>
          <w:noProof/>
          <w:sz w:val="20"/>
        </w:rPr>
      </w:sdtEndPr>
      <w:sdtContent>
        <w:r w:rsidRPr="00B54648">
          <w:rPr>
            <w:rFonts w:ascii="Arial" w:hAnsi="Arial" w:cs="Arial"/>
            <w:sz w:val="20"/>
          </w:rPr>
          <w:fldChar w:fldCharType="begin"/>
        </w:r>
        <w:r w:rsidRPr="00B54648">
          <w:rPr>
            <w:rFonts w:ascii="Arial" w:hAnsi="Arial" w:cs="Arial"/>
            <w:sz w:val="20"/>
          </w:rPr>
          <w:instrText xml:space="preserve"> PAGE   \* MERGEFORMAT </w:instrText>
        </w:r>
        <w:r w:rsidRPr="00B54648">
          <w:rPr>
            <w:rFonts w:ascii="Arial" w:hAnsi="Arial" w:cs="Arial"/>
            <w:sz w:val="20"/>
          </w:rPr>
          <w:fldChar w:fldCharType="separate"/>
        </w:r>
        <w:r>
          <w:rPr>
            <w:rFonts w:ascii="Arial" w:hAnsi="Arial" w:cs="Arial"/>
            <w:noProof/>
            <w:sz w:val="20"/>
          </w:rPr>
          <w:t>1</w:t>
        </w:r>
        <w:r w:rsidRPr="00B54648">
          <w:rPr>
            <w:rFonts w:ascii="Arial" w:hAnsi="Arial" w:cs="Arial"/>
            <w:noProof/>
            <w:sz w:val="20"/>
          </w:rPr>
          <w:fldChar w:fldCharType="end"/>
        </w:r>
      </w:sdtContent>
    </w:sdt>
  </w:p>
  <w:p w14:paraId="00159265" w14:textId="77777777" w:rsidR="00D56524" w:rsidRPr="00F81631" w:rsidRDefault="00D56524" w:rsidP="00F8163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1DA93" w14:textId="77777777" w:rsidR="00D56524" w:rsidRPr="00B54648" w:rsidRDefault="00D56524">
    <w:pPr>
      <w:pStyle w:val="Footer"/>
      <w:jc w:val="center"/>
      <w:rPr>
        <w:rFonts w:ascii="Arial" w:hAnsi="Arial" w:cs="Arial"/>
        <w:sz w:val="20"/>
      </w:rPr>
    </w:pPr>
    <w:r w:rsidRPr="00AE084E">
      <w:rPr>
        <w:rFonts w:ascii="Arial" w:hAnsi="Arial" w:cs="Arial"/>
        <w:sz w:val="20"/>
        <w:szCs w:val="20"/>
      </w:rPr>
      <w:t>E</w:t>
    </w:r>
    <w:r>
      <w:t>-</w:t>
    </w:r>
    <w:sdt>
      <w:sdtPr>
        <w:id w:val="1702814519"/>
        <w:docPartObj>
          <w:docPartGallery w:val="Page Numbers (Bottom of Page)"/>
          <w:docPartUnique/>
        </w:docPartObj>
      </w:sdtPr>
      <w:sdtEndPr>
        <w:rPr>
          <w:rFonts w:ascii="Arial" w:hAnsi="Arial" w:cs="Arial"/>
          <w:noProof/>
          <w:sz w:val="20"/>
        </w:rPr>
      </w:sdtEndPr>
      <w:sdtContent>
        <w:r w:rsidRPr="00B54648">
          <w:rPr>
            <w:rFonts w:ascii="Arial" w:hAnsi="Arial" w:cs="Arial"/>
            <w:sz w:val="20"/>
          </w:rPr>
          <w:fldChar w:fldCharType="begin"/>
        </w:r>
        <w:r w:rsidRPr="00B54648">
          <w:rPr>
            <w:rFonts w:ascii="Arial" w:hAnsi="Arial" w:cs="Arial"/>
            <w:sz w:val="20"/>
          </w:rPr>
          <w:instrText xml:space="preserve"> PAGE   \* MERGEFORMAT </w:instrText>
        </w:r>
        <w:r w:rsidRPr="00B54648">
          <w:rPr>
            <w:rFonts w:ascii="Arial" w:hAnsi="Arial" w:cs="Arial"/>
            <w:sz w:val="20"/>
          </w:rPr>
          <w:fldChar w:fldCharType="separate"/>
        </w:r>
        <w:r>
          <w:rPr>
            <w:rFonts w:ascii="Arial" w:hAnsi="Arial" w:cs="Arial"/>
            <w:noProof/>
            <w:sz w:val="20"/>
          </w:rPr>
          <w:t>1</w:t>
        </w:r>
        <w:r w:rsidRPr="00B54648">
          <w:rPr>
            <w:rFonts w:ascii="Arial" w:hAnsi="Arial" w:cs="Arial"/>
            <w:noProof/>
            <w:sz w:val="20"/>
          </w:rPr>
          <w:fldChar w:fldCharType="end"/>
        </w:r>
      </w:sdtContent>
    </w:sdt>
  </w:p>
  <w:p w14:paraId="4E4B0B99" w14:textId="77777777" w:rsidR="00D56524" w:rsidRPr="000E7FD0" w:rsidRDefault="00D56524" w:rsidP="000E7FD0">
    <w:pPr>
      <w:pStyle w:val="Footer"/>
      <w:jc w:val="right"/>
      <w:rPr>
        <w:rFonts w:ascii="Arial" w:hAnsi="Arial" w:cs="Arial"/>
        <w:b/>
        <w:smallCaps/>
        <w:sz w:val="14"/>
        <w:szCs w:val="18"/>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E3900" w14:textId="77777777" w:rsidR="00D56524" w:rsidRPr="00B54648" w:rsidRDefault="00D56524">
    <w:pPr>
      <w:pStyle w:val="Footer"/>
      <w:jc w:val="center"/>
      <w:rPr>
        <w:rFonts w:ascii="Arial" w:hAnsi="Arial" w:cs="Arial"/>
        <w:sz w:val="20"/>
      </w:rPr>
    </w:pPr>
    <w:r w:rsidRPr="00AE084E">
      <w:rPr>
        <w:rFonts w:ascii="Arial" w:hAnsi="Arial" w:cs="Arial"/>
        <w:sz w:val="20"/>
        <w:szCs w:val="20"/>
      </w:rPr>
      <w:t>F</w:t>
    </w:r>
    <w:r>
      <w:t>-</w:t>
    </w:r>
    <w:sdt>
      <w:sdtPr>
        <w:id w:val="-748193311"/>
        <w:docPartObj>
          <w:docPartGallery w:val="Page Numbers (Bottom of Page)"/>
          <w:docPartUnique/>
        </w:docPartObj>
      </w:sdtPr>
      <w:sdtEndPr>
        <w:rPr>
          <w:rFonts w:ascii="Arial" w:hAnsi="Arial" w:cs="Arial"/>
          <w:noProof/>
          <w:sz w:val="20"/>
        </w:rPr>
      </w:sdtEndPr>
      <w:sdtContent>
        <w:r w:rsidRPr="00B54648">
          <w:rPr>
            <w:rFonts w:ascii="Arial" w:hAnsi="Arial" w:cs="Arial"/>
            <w:sz w:val="20"/>
          </w:rPr>
          <w:fldChar w:fldCharType="begin"/>
        </w:r>
        <w:r w:rsidRPr="00B54648">
          <w:rPr>
            <w:rFonts w:ascii="Arial" w:hAnsi="Arial" w:cs="Arial"/>
            <w:sz w:val="20"/>
          </w:rPr>
          <w:instrText xml:space="preserve"> PAGE   \* MERGEFORMAT </w:instrText>
        </w:r>
        <w:r w:rsidRPr="00B54648">
          <w:rPr>
            <w:rFonts w:ascii="Arial" w:hAnsi="Arial" w:cs="Arial"/>
            <w:sz w:val="20"/>
          </w:rPr>
          <w:fldChar w:fldCharType="separate"/>
        </w:r>
        <w:r>
          <w:rPr>
            <w:rFonts w:ascii="Arial" w:hAnsi="Arial" w:cs="Arial"/>
            <w:noProof/>
            <w:sz w:val="20"/>
          </w:rPr>
          <w:t>2</w:t>
        </w:r>
        <w:r w:rsidRPr="00B54648">
          <w:rPr>
            <w:rFonts w:ascii="Arial" w:hAnsi="Arial" w:cs="Arial"/>
            <w:noProof/>
            <w:sz w:val="20"/>
          </w:rPr>
          <w:fldChar w:fldCharType="end"/>
        </w:r>
      </w:sdtContent>
    </w:sdt>
  </w:p>
  <w:p w14:paraId="3AFDA2EC" w14:textId="77777777" w:rsidR="00D56524" w:rsidRPr="000E7FD0" w:rsidRDefault="00D56524" w:rsidP="00927FC8">
    <w:pPr>
      <w:pStyle w:val="Footer"/>
      <w:jc w:val="center"/>
      <w:rPr>
        <w:rFonts w:ascii="Arial" w:hAnsi="Arial" w:cs="Arial"/>
        <w:b/>
        <w:smallCaps/>
        <w:sz w:val="14"/>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03E2FD" w14:textId="77777777" w:rsidR="00D56524" w:rsidRDefault="00D56524" w:rsidP="00E84E20">
      <w:r>
        <w:separator/>
      </w:r>
    </w:p>
  </w:footnote>
  <w:footnote w:type="continuationSeparator" w:id="0">
    <w:p w14:paraId="7914B2BA" w14:textId="77777777" w:rsidR="00D56524" w:rsidRDefault="00D56524">
      <w:r>
        <w:continuationSeparator/>
      </w:r>
    </w:p>
    <w:p w14:paraId="2A19813C" w14:textId="77777777" w:rsidR="00D56524" w:rsidRDefault="00D56524"/>
  </w:footnote>
  <w:footnote w:type="continuationNotice" w:id="1">
    <w:p w14:paraId="4BFA9FAB" w14:textId="77777777" w:rsidR="00D56524" w:rsidRDefault="00D565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D7604" w14:textId="77777777" w:rsidR="00D56524" w:rsidRDefault="00D56524">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ook w:val="04A0" w:firstRow="1" w:lastRow="0" w:firstColumn="1" w:lastColumn="0" w:noHBand="0" w:noVBand="1"/>
    </w:tblPr>
    <w:tblGrid>
      <w:gridCol w:w="2608"/>
      <w:gridCol w:w="8084"/>
    </w:tblGrid>
    <w:tr w:rsidR="00D56524" w:rsidRPr="00354E5B" w14:paraId="7463A505" w14:textId="77777777" w:rsidTr="001622F2">
      <w:trPr>
        <w:cantSplit/>
        <w:trHeight w:hRule="exact" w:val="576"/>
      </w:trPr>
      <w:tc>
        <w:tcPr>
          <w:tcW w:w="2610" w:type="dxa"/>
          <w:shd w:val="clear" w:color="auto" w:fill="auto"/>
          <w:vAlign w:val="center"/>
        </w:tcPr>
        <w:p w14:paraId="5D2F3DB4" w14:textId="77777777" w:rsidR="00D56524" w:rsidRPr="00354E5B" w:rsidRDefault="00D56524" w:rsidP="00C26DE4">
          <w:pPr>
            <w:tabs>
              <w:tab w:val="center" w:pos="4320"/>
              <w:tab w:val="right" w:pos="8640"/>
            </w:tabs>
          </w:pPr>
          <w:r>
            <w:rPr>
              <w:rFonts w:ascii="Arial" w:hAnsi="Arial" w:cs="Arial"/>
              <w:noProof/>
            </w:rPr>
            <w:drawing>
              <wp:inline distT="0" distB="0" distL="0" distR="0" wp14:anchorId="13FE8334" wp14:editId="25FC2BD9">
                <wp:extent cx="1447800" cy="304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800" cy="304800"/>
                        </a:xfrm>
                        <a:prstGeom prst="rect">
                          <a:avLst/>
                        </a:prstGeom>
                        <a:noFill/>
                        <a:ln>
                          <a:noFill/>
                        </a:ln>
                      </pic:spPr>
                    </pic:pic>
                  </a:graphicData>
                </a:graphic>
              </wp:inline>
            </w:drawing>
          </w:r>
        </w:p>
      </w:tc>
      <w:tc>
        <w:tcPr>
          <w:tcW w:w="8190" w:type="dxa"/>
          <w:shd w:val="clear" w:color="auto" w:fill="auto"/>
          <w:vAlign w:val="center"/>
        </w:tcPr>
        <w:p w14:paraId="785F1720" w14:textId="77777777" w:rsidR="00D56524" w:rsidRPr="00DC3473" w:rsidRDefault="00D56524" w:rsidP="00C26DE4">
          <w:pPr>
            <w:jc w:val="right"/>
            <w:rPr>
              <w:rFonts w:ascii="Arial" w:hAnsi="Arial" w:cs="Arial"/>
              <w:b/>
              <w:color w:val="auto"/>
              <w:sz w:val="20"/>
            </w:rPr>
          </w:pPr>
          <w:r w:rsidRPr="00DC3473">
            <w:rPr>
              <w:rFonts w:ascii="Arial" w:hAnsi="Arial" w:cs="Arial"/>
              <w:b/>
              <w:color w:val="auto"/>
              <w:sz w:val="20"/>
            </w:rPr>
            <w:t>DESIGN SUBCONTRACT</w:t>
          </w:r>
        </w:p>
        <w:p w14:paraId="730726AD" w14:textId="627A6AA3" w:rsidR="00D56524" w:rsidRPr="00354E5B" w:rsidRDefault="00D56524" w:rsidP="00C50F3C">
          <w:pPr>
            <w:jc w:val="right"/>
            <w:rPr>
              <w:rFonts w:ascii="Arial" w:hAnsi="Arial" w:cs="Arial"/>
              <w:b/>
              <w:color w:val="FF0000"/>
              <w:sz w:val="20"/>
            </w:rPr>
          </w:pPr>
          <w:r w:rsidRPr="00DC3473">
            <w:rPr>
              <w:rFonts w:ascii="Arial" w:hAnsi="Arial" w:cs="Arial"/>
              <w:b/>
              <w:color w:val="auto"/>
              <w:sz w:val="20"/>
            </w:rPr>
            <w:t>EXHIBIT F – DBE ADDITIONAL PROVISIONS</w:t>
          </w:r>
        </w:p>
      </w:tc>
    </w:tr>
  </w:tbl>
  <w:p w14:paraId="2DBE997E" w14:textId="77777777" w:rsidR="00D56524" w:rsidRPr="005C5226" w:rsidRDefault="00D56524">
    <w:pPr>
      <w:pStyle w:val="Header"/>
      <w:rPr>
        <w:rFonts w:ascii="Arial Narrow" w:hAnsi="Arial Narrow"/>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ook w:val="04A0" w:firstRow="1" w:lastRow="0" w:firstColumn="1" w:lastColumn="0" w:noHBand="0" w:noVBand="1"/>
    </w:tblPr>
    <w:tblGrid>
      <w:gridCol w:w="4644"/>
      <w:gridCol w:w="6048"/>
    </w:tblGrid>
    <w:tr w:rsidR="00D56524" w:rsidRPr="009D59DC" w14:paraId="6462CB53" w14:textId="77777777" w:rsidTr="00C460E0">
      <w:trPr>
        <w:cantSplit/>
        <w:trHeight w:hRule="exact" w:val="576"/>
      </w:trPr>
      <w:tc>
        <w:tcPr>
          <w:tcW w:w="4680" w:type="dxa"/>
          <w:shd w:val="clear" w:color="auto" w:fill="auto"/>
          <w:vAlign w:val="center"/>
        </w:tcPr>
        <w:p w14:paraId="426C17EA" w14:textId="77777777" w:rsidR="00D56524" w:rsidRPr="009D59DC" w:rsidRDefault="00D56524" w:rsidP="00C26DE4">
          <w:pPr>
            <w:tabs>
              <w:tab w:val="center" w:pos="4320"/>
              <w:tab w:val="right" w:pos="8640"/>
            </w:tabs>
            <w:rPr>
              <w:color w:val="auto"/>
            </w:rPr>
          </w:pPr>
          <w:r>
            <w:rPr>
              <w:rFonts w:ascii="Arial" w:hAnsi="Arial" w:cs="Arial"/>
              <w:noProof/>
              <w:color w:val="auto"/>
            </w:rPr>
            <w:drawing>
              <wp:inline distT="0" distB="0" distL="0" distR="0" wp14:anchorId="05A41A58" wp14:editId="039359DF">
                <wp:extent cx="1447800" cy="304800"/>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800" cy="304800"/>
                        </a:xfrm>
                        <a:prstGeom prst="rect">
                          <a:avLst/>
                        </a:prstGeom>
                        <a:noFill/>
                        <a:ln>
                          <a:noFill/>
                        </a:ln>
                      </pic:spPr>
                    </pic:pic>
                  </a:graphicData>
                </a:graphic>
              </wp:inline>
            </w:drawing>
          </w:r>
        </w:p>
      </w:tc>
      <w:tc>
        <w:tcPr>
          <w:tcW w:w="6120" w:type="dxa"/>
          <w:shd w:val="clear" w:color="auto" w:fill="auto"/>
          <w:vAlign w:val="center"/>
        </w:tcPr>
        <w:p w14:paraId="47DE3AD5" w14:textId="77777777" w:rsidR="00D56524" w:rsidRPr="009D59DC" w:rsidRDefault="00D56524" w:rsidP="00C26DE4">
          <w:pPr>
            <w:jc w:val="right"/>
            <w:rPr>
              <w:rFonts w:ascii="Arial" w:hAnsi="Arial" w:cs="Arial"/>
              <w:b/>
              <w:color w:val="auto"/>
              <w:sz w:val="20"/>
            </w:rPr>
          </w:pPr>
          <w:r w:rsidRPr="009D59DC">
            <w:rPr>
              <w:rFonts w:ascii="Arial" w:hAnsi="Arial" w:cs="Arial"/>
              <w:b/>
              <w:color w:val="auto"/>
              <w:sz w:val="20"/>
            </w:rPr>
            <w:t>DESIGN SUBCONTRACT</w:t>
          </w:r>
        </w:p>
        <w:p w14:paraId="3383DA84" w14:textId="77777777" w:rsidR="00D56524" w:rsidRPr="009D59DC" w:rsidRDefault="00D56524" w:rsidP="00C56456">
          <w:pPr>
            <w:jc w:val="right"/>
            <w:rPr>
              <w:rFonts w:ascii="Arial" w:hAnsi="Arial" w:cs="Arial"/>
              <w:b/>
              <w:color w:val="auto"/>
              <w:sz w:val="20"/>
            </w:rPr>
          </w:pPr>
          <w:r>
            <w:rPr>
              <w:rFonts w:ascii="Arial" w:hAnsi="Arial" w:cs="Arial"/>
              <w:b/>
              <w:color w:val="auto"/>
              <w:sz w:val="20"/>
            </w:rPr>
            <w:t>GENERAL PROVISIONS</w:t>
          </w:r>
        </w:p>
      </w:tc>
    </w:tr>
  </w:tbl>
  <w:p w14:paraId="3D1F1308" w14:textId="77777777" w:rsidR="00D56524" w:rsidRPr="009D59DC" w:rsidRDefault="00D56524">
    <w:pPr>
      <w:pStyle w:val="Header"/>
      <w:rPr>
        <w:rFonts w:ascii="Arial Narrow" w:hAnsi="Arial Narrow"/>
        <w:color w:val="auto"/>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ook w:val="04A0" w:firstRow="1" w:lastRow="0" w:firstColumn="1" w:lastColumn="0" w:noHBand="0" w:noVBand="1"/>
    </w:tblPr>
    <w:tblGrid>
      <w:gridCol w:w="4644"/>
      <w:gridCol w:w="6048"/>
    </w:tblGrid>
    <w:tr w:rsidR="00D56524" w:rsidRPr="009D59DC" w14:paraId="632850B5" w14:textId="77777777" w:rsidTr="00034E33">
      <w:trPr>
        <w:cantSplit/>
        <w:trHeight w:hRule="exact" w:val="576"/>
      </w:trPr>
      <w:tc>
        <w:tcPr>
          <w:tcW w:w="4680" w:type="dxa"/>
          <w:shd w:val="clear" w:color="auto" w:fill="auto"/>
          <w:vAlign w:val="center"/>
        </w:tcPr>
        <w:p w14:paraId="2C233F82" w14:textId="77777777" w:rsidR="00D56524" w:rsidRPr="009D59DC" w:rsidRDefault="00D56524" w:rsidP="00034E33">
          <w:pPr>
            <w:tabs>
              <w:tab w:val="center" w:pos="4320"/>
              <w:tab w:val="right" w:pos="8640"/>
            </w:tabs>
            <w:rPr>
              <w:color w:val="auto"/>
            </w:rPr>
          </w:pPr>
          <w:r>
            <w:rPr>
              <w:rFonts w:ascii="Arial" w:hAnsi="Arial" w:cs="Arial"/>
              <w:noProof/>
              <w:color w:val="auto"/>
            </w:rPr>
            <w:drawing>
              <wp:inline distT="0" distB="0" distL="0" distR="0" wp14:anchorId="46EB6075" wp14:editId="4EE034EE">
                <wp:extent cx="1447800" cy="314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800" cy="314325"/>
                        </a:xfrm>
                        <a:prstGeom prst="rect">
                          <a:avLst/>
                        </a:prstGeom>
                        <a:noFill/>
                        <a:ln>
                          <a:noFill/>
                        </a:ln>
                      </pic:spPr>
                    </pic:pic>
                  </a:graphicData>
                </a:graphic>
              </wp:inline>
            </w:drawing>
          </w:r>
        </w:p>
      </w:tc>
      <w:tc>
        <w:tcPr>
          <w:tcW w:w="6120" w:type="dxa"/>
          <w:shd w:val="clear" w:color="auto" w:fill="auto"/>
          <w:vAlign w:val="center"/>
        </w:tcPr>
        <w:p w14:paraId="5F482DF3" w14:textId="79DAA8F1" w:rsidR="00D56524" w:rsidRDefault="00D56524" w:rsidP="00034E33">
          <w:pPr>
            <w:jc w:val="right"/>
            <w:rPr>
              <w:rFonts w:ascii="Arial" w:hAnsi="Arial" w:cs="Arial"/>
              <w:b/>
              <w:color w:val="auto"/>
              <w:sz w:val="20"/>
            </w:rPr>
          </w:pPr>
          <w:r w:rsidRPr="009D59DC">
            <w:rPr>
              <w:rFonts w:ascii="Arial" w:hAnsi="Arial" w:cs="Arial"/>
              <w:b/>
              <w:color w:val="auto"/>
              <w:sz w:val="20"/>
            </w:rPr>
            <w:t>DESIGN SUBCONTRACT</w:t>
          </w:r>
        </w:p>
        <w:p w14:paraId="797A47FB" w14:textId="62A53A96" w:rsidR="00D56524" w:rsidRPr="009D59DC" w:rsidRDefault="00D56524" w:rsidP="00E87754">
          <w:pPr>
            <w:jc w:val="right"/>
            <w:rPr>
              <w:rFonts w:ascii="Arial" w:hAnsi="Arial" w:cs="Arial"/>
              <w:b/>
              <w:color w:val="auto"/>
              <w:sz w:val="20"/>
            </w:rPr>
          </w:pPr>
          <w:r w:rsidRPr="008563C7">
            <w:rPr>
              <w:rFonts w:ascii="Arial" w:hAnsi="Arial" w:cs="Arial"/>
              <w:b/>
              <w:color w:val="FF0000"/>
              <w:sz w:val="20"/>
            </w:rPr>
            <w:t>[Insert Project Name]</w:t>
          </w:r>
        </w:p>
      </w:tc>
    </w:tr>
  </w:tbl>
  <w:p w14:paraId="1CAD1895" w14:textId="77777777" w:rsidR="00D56524" w:rsidRDefault="00D5652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ook w:val="04A0" w:firstRow="1" w:lastRow="0" w:firstColumn="1" w:lastColumn="0" w:noHBand="0" w:noVBand="1"/>
    </w:tblPr>
    <w:tblGrid>
      <w:gridCol w:w="4644"/>
      <w:gridCol w:w="6048"/>
    </w:tblGrid>
    <w:tr w:rsidR="00D56524" w:rsidRPr="00354E5B" w14:paraId="3D619496" w14:textId="77777777" w:rsidTr="001622F2">
      <w:trPr>
        <w:cantSplit/>
        <w:trHeight w:hRule="exact" w:val="576"/>
      </w:trPr>
      <w:tc>
        <w:tcPr>
          <w:tcW w:w="4680" w:type="dxa"/>
          <w:shd w:val="clear" w:color="auto" w:fill="auto"/>
          <w:vAlign w:val="center"/>
        </w:tcPr>
        <w:p w14:paraId="29CDBC03" w14:textId="77777777" w:rsidR="00D56524" w:rsidRPr="00354E5B" w:rsidRDefault="00D56524" w:rsidP="00C26DE4">
          <w:pPr>
            <w:tabs>
              <w:tab w:val="center" w:pos="4320"/>
              <w:tab w:val="right" w:pos="8640"/>
            </w:tabs>
          </w:pPr>
          <w:r>
            <w:rPr>
              <w:rFonts w:ascii="Arial" w:hAnsi="Arial" w:cs="Arial"/>
              <w:noProof/>
            </w:rPr>
            <w:drawing>
              <wp:inline distT="0" distB="0" distL="0" distR="0" wp14:anchorId="0A5B72CB" wp14:editId="714F9189">
                <wp:extent cx="1447165" cy="302260"/>
                <wp:effectExtent l="0" t="0" r="63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165" cy="302260"/>
                        </a:xfrm>
                        <a:prstGeom prst="rect">
                          <a:avLst/>
                        </a:prstGeom>
                        <a:noFill/>
                        <a:ln>
                          <a:noFill/>
                        </a:ln>
                      </pic:spPr>
                    </pic:pic>
                  </a:graphicData>
                </a:graphic>
              </wp:inline>
            </w:drawing>
          </w:r>
        </w:p>
      </w:tc>
      <w:tc>
        <w:tcPr>
          <w:tcW w:w="6120" w:type="dxa"/>
          <w:shd w:val="clear" w:color="auto" w:fill="auto"/>
          <w:vAlign w:val="center"/>
        </w:tcPr>
        <w:p w14:paraId="54B296FB" w14:textId="77777777" w:rsidR="00D56524" w:rsidRPr="009D59DC" w:rsidRDefault="00D56524" w:rsidP="00C26DE4">
          <w:pPr>
            <w:jc w:val="right"/>
            <w:rPr>
              <w:rFonts w:ascii="Arial" w:hAnsi="Arial" w:cs="Arial"/>
              <w:b/>
              <w:color w:val="auto"/>
              <w:sz w:val="20"/>
            </w:rPr>
          </w:pPr>
          <w:r w:rsidRPr="009D59DC">
            <w:rPr>
              <w:rFonts w:ascii="Arial" w:hAnsi="Arial" w:cs="Arial"/>
              <w:b/>
              <w:color w:val="auto"/>
              <w:sz w:val="20"/>
            </w:rPr>
            <w:t>DESIGN SUBCONTRACT</w:t>
          </w:r>
        </w:p>
        <w:p w14:paraId="6256F77E" w14:textId="77777777" w:rsidR="00D56524" w:rsidRPr="00354E5B" w:rsidRDefault="00D56524" w:rsidP="00C73042">
          <w:pPr>
            <w:jc w:val="right"/>
            <w:rPr>
              <w:rFonts w:ascii="Arial" w:hAnsi="Arial" w:cs="Arial"/>
              <w:b/>
              <w:color w:val="FF0000"/>
              <w:sz w:val="20"/>
            </w:rPr>
          </w:pPr>
          <w:r w:rsidRPr="009D59DC">
            <w:rPr>
              <w:rFonts w:ascii="Arial" w:hAnsi="Arial" w:cs="Arial"/>
              <w:b/>
              <w:color w:val="auto"/>
              <w:sz w:val="20"/>
            </w:rPr>
            <w:t xml:space="preserve">EXHIBIT A </w:t>
          </w:r>
          <w:r>
            <w:rPr>
              <w:rFonts w:ascii="Arial" w:hAnsi="Arial" w:cs="Arial"/>
              <w:b/>
              <w:color w:val="auto"/>
              <w:sz w:val="20"/>
            </w:rPr>
            <w:t>–</w:t>
          </w:r>
          <w:r w:rsidRPr="009D59DC">
            <w:rPr>
              <w:rFonts w:ascii="Arial" w:hAnsi="Arial" w:cs="Arial"/>
              <w:b/>
              <w:color w:val="auto"/>
              <w:sz w:val="20"/>
            </w:rPr>
            <w:t xml:space="preserve"> </w:t>
          </w:r>
          <w:r>
            <w:rPr>
              <w:rFonts w:ascii="Arial" w:hAnsi="Arial" w:cs="Arial"/>
              <w:b/>
              <w:color w:val="auto"/>
              <w:sz w:val="20"/>
            </w:rPr>
            <w:t>SCOPE OF SERVICES</w:t>
          </w:r>
        </w:p>
      </w:tc>
    </w:tr>
  </w:tbl>
  <w:p w14:paraId="638E02FA" w14:textId="77777777" w:rsidR="00D56524" w:rsidRPr="005C5226" w:rsidRDefault="00D56524">
    <w:pPr>
      <w:pStyle w:val="Header"/>
      <w:rPr>
        <w:rFonts w:ascii="Arial Narrow" w:hAnsi="Arial Narrow"/>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ook w:val="04A0" w:firstRow="1" w:lastRow="0" w:firstColumn="1" w:lastColumn="0" w:noHBand="0" w:noVBand="1"/>
    </w:tblPr>
    <w:tblGrid>
      <w:gridCol w:w="4643"/>
      <w:gridCol w:w="6049"/>
    </w:tblGrid>
    <w:tr w:rsidR="00D56524" w:rsidRPr="00354E5B" w14:paraId="16B1CCDF" w14:textId="77777777" w:rsidTr="001622F2">
      <w:trPr>
        <w:cantSplit/>
        <w:trHeight w:hRule="exact" w:val="576"/>
      </w:trPr>
      <w:tc>
        <w:tcPr>
          <w:tcW w:w="4680" w:type="dxa"/>
          <w:shd w:val="clear" w:color="auto" w:fill="auto"/>
          <w:vAlign w:val="center"/>
        </w:tcPr>
        <w:p w14:paraId="66B74B3B" w14:textId="77777777" w:rsidR="00D56524" w:rsidRPr="00354E5B" w:rsidRDefault="00D56524" w:rsidP="00C26DE4">
          <w:pPr>
            <w:tabs>
              <w:tab w:val="center" w:pos="4320"/>
              <w:tab w:val="right" w:pos="8640"/>
            </w:tabs>
          </w:pPr>
          <w:r>
            <w:rPr>
              <w:rFonts w:ascii="Arial" w:hAnsi="Arial" w:cs="Arial"/>
              <w:noProof/>
            </w:rPr>
            <w:drawing>
              <wp:inline distT="0" distB="0" distL="0" distR="0" wp14:anchorId="148F3307" wp14:editId="54A54991">
                <wp:extent cx="1447800" cy="30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800" cy="304800"/>
                        </a:xfrm>
                        <a:prstGeom prst="rect">
                          <a:avLst/>
                        </a:prstGeom>
                        <a:noFill/>
                        <a:ln>
                          <a:noFill/>
                        </a:ln>
                      </pic:spPr>
                    </pic:pic>
                  </a:graphicData>
                </a:graphic>
              </wp:inline>
            </w:drawing>
          </w:r>
        </w:p>
      </w:tc>
      <w:tc>
        <w:tcPr>
          <w:tcW w:w="6120" w:type="dxa"/>
          <w:shd w:val="clear" w:color="auto" w:fill="auto"/>
          <w:vAlign w:val="center"/>
        </w:tcPr>
        <w:p w14:paraId="20CDF66B" w14:textId="77777777" w:rsidR="00D56524" w:rsidRPr="009D59DC" w:rsidRDefault="00D56524" w:rsidP="00C26DE4">
          <w:pPr>
            <w:jc w:val="right"/>
            <w:rPr>
              <w:rFonts w:ascii="Arial" w:hAnsi="Arial" w:cs="Arial"/>
              <w:b/>
              <w:color w:val="auto"/>
              <w:sz w:val="20"/>
            </w:rPr>
          </w:pPr>
          <w:r w:rsidRPr="009D59DC">
            <w:rPr>
              <w:rFonts w:ascii="Arial" w:hAnsi="Arial" w:cs="Arial"/>
              <w:b/>
              <w:color w:val="auto"/>
              <w:sz w:val="20"/>
            </w:rPr>
            <w:t>DESIGN SUBCONTRACT</w:t>
          </w:r>
        </w:p>
        <w:p w14:paraId="18733480" w14:textId="77777777" w:rsidR="00D56524" w:rsidRPr="00354E5B" w:rsidRDefault="00D56524" w:rsidP="00C56456">
          <w:pPr>
            <w:jc w:val="right"/>
            <w:rPr>
              <w:rFonts w:ascii="Arial" w:hAnsi="Arial" w:cs="Arial"/>
              <w:b/>
              <w:color w:val="FF0000"/>
              <w:sz w:val="20"/>
            </w:rPr>
          </w:pPr>
          <w:r w:rsidRPr="009D59DC">
            <w:rPr>
              <w:rFonts w:ascii="Arial" w:hAnsi="Arial" w:cs="Arial"/>
              <w:b/>
              <w:color w:val="auto"/>
              <w:sz w:val="20"/>
            </w:rPr>
            <w:t>EXHIBIT B - COMPENSATION</w:t>
          </w:r>
        </w:p>
      </w:tc>
    </w:tr>
  </w:tbl>
  <w:p w14:paraId="3E0D4D98" w14:textId="77777777" w:rsidR="00D56524" w:rsidRPr="005C5226" w:rsidRDefault="00D56524">
    <w:pPr>
      <w:pStyle w:val="Header"/>
      <w:rPr>
        <w:rFonts w:ascii="Arial Narrow" w:hAnsi="Arial Narrow"/>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ook w:val="04A0" w:firstRow="1" w:lastRow="0" w:firstColumn="1" w:lastColumn="0" w:noHBand="0" w:noVBand="1"/>
    </w:tblPr>
    <w:tblGrid>
      <w:gridCol w:w="4644"/>
      <w:gridCol w:w="6048"/>
    </w:tblGrid>
    <w:tr w:rsidR="00D56524" w:rsidRPr="00354E5B" w14:paraId="48FA5560" w14:textId="77777777" w:rsidTr="001622F2">
      <w:trPr>
        <w:cantSplit/>
        <w:trHeight w:hRule="exact" w:val="576"/>
      </w:trPr>
      <w:tc>
        <w:tcPr>
          <w:tcW w:w="4680" w:type="dxa"/>
          <w:shd w:val="clear" w:color="auto" w:fill="auto"/>
          <w:vAlign w:val="center"/>
        </w:tcPr>
        <w:p w14:paraId="22618BDF" w14:textId="77777777" w:rsidR="00D56524" w:rsidRPr="00354E5B" w:rsidRDefault="00D56524" w:rsidP="00C26DE4">
          <w:pPr>
            <w:tabs>
              <w:tab w:val="center" w:pos="4320"/>
              <w:tab w:val="right" w:pos="8640"/>
            </w:tabs>
          </w:pPr>
          <w:r>
            <w:rPr>
              <w:rFonts w:ascii="Arial" w:hAnsi="Arial" w:cs="Arial"/>
              <w:noProof/>
            </w:rPr>
            <w:drawing>
              <wp:inline distT="0" distB="0" distL="0" distR="0" wp14:anchorId="64041817" wp14:editId="0C1D1116">
                <wp:extent cx="1447800" cy="30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800" cy="304800"/>
                        </a:xfrm>
                        <a:prstGeom prst="rect">
                          <a:avLst/>
                        </a:prstGeom>
                        <a:noFill/>
                        <a:ln>
                          <a:noFill/>
                        </a:ln>
                      </pic:spPr>
                    </pic:pic>
                  </a:graphicData>
                </a:graphic>
              </wp:inline>
            </w:drawing>
          </w:r>
        </w:p>
      </w:tc>
      <w:tc>
        <w:tcPr>
          <w:tcW w:w="6120" w:type="dxa"/>
          <w:shd w:val="clear" w:color="auto" w:fill="auto"/>
          <w:vAlign w:val="center"/>
        </w:tcPr>
        <w:p w14:paraId="133FB5EB" w14:textId="77777777" w:rsidR="00D56524" w:rsidRPr="009D59DC" w:rsidRDefault="00D56524" w:rsidP="00C26DE4">
          <w:pPr>
            <w:jc w:val="right"/>
            <w:rPr>
              <w:rFonts w:ascii="Arial" w:hAnsi="Arial" w:cs="Arial"/>
              <w:b/>
              <w:color w:val="auto"/>
              <w:sz w:val="20"/>
            </w:rPr>
          </w:pPr>
          <w:r w:rsidRPr="009D59DC">
            <w:rPr>
              <w:rFonts w:ascii="Arial" w:hAnsi="Arial" w:cs="Arial"/>
              <w:b/>
              <w:color w:val="auto"/>
              <w:sz w:val="20"/>
            </w:rPr>
            <w:t>DESIGN SUBCONTRACT</w:t>
          </w:r>
        </w:p>
        <w:p w14:paraId="0E32ABED" w14:textId="77777777" w:rsidR="00D56524" w:rsidRPr="00354E5B" w:rsidRDefault="00D56524" w:rsidP="00C56456">
          <w:pPr>
            <w:jc w:val="right"/>
            <w:rPr>
              <w:rFonts w:ascii="Arial" w:hAnsi="Arial" w:cs="Arial"/>
              <w:b/>
              <w:color w:val="FF0000"/>
              <w:sz w:val="20"/>
            </w:rPr>
          </w:pPr>
          <w:r w:rsidRPr="009D59DC">
            <w:rPr>
              <w:rFonts w:ascii="Arial" w:hAnsi="Arial" w:cs="Arial"/>
              <w:b/>
              <w:color w:val="auto"/>
              <w:sz w:val="20"/>
            </w:rPr>
            <w:t>EXHIBIT C - KEY PERSONNEL</w:t>
          </w:r>
        </w:p>
      </w:tc>
    </w:tr>
  </w:tbl>
  <w:p w14:paraId="46AA1925" w14:textId="77777777" w:rsidR="00D56524" w:rsidRPr="005C5226" w:rsidRDefault="00D56524">
    <w:pPr>
      <w:pStyle w:val="Header"/>
      <w:rPr>
        <w:rFonts w:ascii="Arial Narrow" w:hAnsi="Arial Narrow"/>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ook w:val="04A0" w:firstRow="1" w:lastRow="0" w:firstColumn="1" w:lastColumn="0" w:noHBand="0" w:noVBand="1"/>
    </w:tblPr>
    <w:tblGrid>
      <w:gridCol w:w="4644"/>
      <w:gridCol w:w="6048"/>
    </w:tblGrid>
    <w:tr w:rsidR="00D56524" w:rsidRPr="00354E5B" w14:paraId="17961AD9" w14:textId="77777777" w:rsidTr="007D0364">
      <w:trPr>
        <w:cantSplit/>
        <w:trHeight w:hRule="exact" w:val="576"/>
      </w:trPr>
      <w:tc>
        <w:tcPr>
          <w:tcW w:w="4680" w:type="dxa"/>
          <w:shd w:val="clear" w:color="auto" w:fill="auto"/>
          <w:vAlign w:val="center"/>
        </w:tcPr>
        <w:p w14:paraId="1FAFEA22" w14:textId="4FD78D3F" w:rsidR="00D56524" w:rsidRPr="00354E5B" w:rsidRDefault="00D56524" w:rsidP="00C26DE4">
          <w:pPr>
            <w:tabs>
              <w:tab w:val="center" w:pos="4320"/>
              <w:tab w:val="right" w:pos="8640"/>
            </w:tabs>
          </w:pPr>
          <w:r>
            <w:rPr>
              <w:rFonts w:ascii="Arial" w:hAnsi="Arial" w:cs="Arial"/>
              <w:noProof/>
            </w:rPr>
            <w:drawing>
              <wp:inline distT="0" distB="0" distL="0" distR="0" wp14:anchorId="52252D97" wp14:editId="7752E753">
                <wp:extent cx="1447800" cy="30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800" cy="304800"/>
                        </a:xfrm>
                        <a:prstGeom prst="rect">
                          <a:avLst/>
                        </a:prstGeom>
                        <a:noFill/>
                        <a:ln>
                          <a:noFill/>
                        </a:ln>
                      </pic:spPr>
                    </pic:pic>
                  </a:graphicData>
                </a:graphic>
              </wp:inline>
            </w:drawing>
          </w:r>
        </w:p>
      </w:tc>
      <w:tc>
        <w:tcPr>
          <w:tcW w:w="6120" w:type="dxa"/>
          <w:shd w:val="clear" w:color="auto" w:fill="auto"/>
          <w:vAlign w:val="center"/>
        </w:tcPr>
        <w:p w14:paraId="3AB5D5B2" w14:textId="77777777" w:rsidR="00D56524" w:rsidRPr="006C6DDD" w:rsidRDefault="00D56524" w:rsidP="00C26DE4">
          <w:pPr>
            <w:jc w:val="right"/>
            <w:rPr>
              <w:rFonts w:ascii="Arial" w:hAnsi="Arial" w:cs="Arial"/>
              <w:b/>
              <w:color w:val="auto"/>
              <w:sz w:val="20"/>
            </w:rPr>
          </w:pPr>
          <w:r w:rsidRPr="006C6DDD">
            <w:rPr>
              <w:rFonts w:ascii="Arial" w:hAnsi="Arial" w:cs="Arial"/>
              <w:b/>
              <w:color w:val="auto"/>
              <w:sz w:val="20"/>
            </w:rPr>
            <w:t>DESIGN SUBCONTRACT</w:t>
          </w:r>
        </w:p>
        <w:p w14:paraId="6CD3E21B" w14:textId="71702695" w:rsidR="00D56524" w:rsidRPr="00354E5B" w:rsidRDefault="00D56524" w:rsidP="00A855E2">
          <w:pPr>
            <w:jc w:val="right"/>
            <w:rPr>
              <w:rFonts w:ascii="Arial" w:hAnsi="Arial" w:cs="Arial"/>
              <w:b/>
              <w:color w:val="FF0000"/>
              <w:sz w:val="20"/>
            </w:rPr>
          </w:pPr>
          <w:proofErr w:type="gramStart"/>
          <w:r w:rsidRPr="006C6DDD">
            <w:rPr>
              <w:rFonts w:ascii="Arial" w:hAnsi="Arial" w:cs="Arial"/>
              <w:b/>
              <w:color w:val="auto"/>
              <w:sz w:val="20"/>
            </w:rPr>
            <w:t>EXHIBIT  D</w:t>
          </w:r>
          <w:proofErr w:type="gramEnd"/>
          <w:r w:rsidRPr="006C6DDD">
            <w:rPr>
              <w:rFonts w:ascii="Arial" w:hAnsi="Arial" w:cs="Arial"/>
              <w:b/>
              <w:color w:val="auto"/>
              <w:sz w:val="20"/>
            </w:rPr>
            <w:t xml:space="preserve"> – MILESTONES</w:t>
          </w:r>
        </w:p>
      </w:tc>
    </w:tr>
  </w:tbl>
  <w:p w14:paraId="7490C62E" w14:textId="77777777" w:rsidR="00D56524" w:rsidRPr="005C5226" w:rsidRDefault="00D56524">
    <w:pPr>
      <w:pStyle w:val="Header"/>
      <w:rPr>
        <w:rFonts w:ascii="Arial Narrow" w:hAnsi="Arial Narrow"/>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ook w:val="04A0" w:firstRow="1" w:lastRow="0" w:firstColumn="1" w:lastColumn="0" w:noHBand="0" w:noVBand="1"/>
    </w:tblPr>
    <w:tblGrid>
      <w:gridCol w:w="4644"/>
      <w:gridCol w:w="6048"/>
    </w:tblGrid>
    <w:tr w:rsidR="00D56524" w:rsidRPr="00354E5B" w14:paraId="4F836BC4" w14:textId="77777777" w:rsidTr="00ED0AB0">
      <w:trPr>
        <w:cantSplit/>
        <w:trHeight w:hRule="exact" w:val="576"/>
      </w:trPr>
      <w:tc>
        <w:tcPr>
          <w:tcW w:w="4680" w:type="dxa"/>
          <w:shd w:val="clear" w:color="auto" w:fill="auto"/>
          <w:vAlign w:val="center"/>
        </w:tcPr>
        <w:p w14:paraId="444AA0A8" w14:textId="77777777" w:rsidR="00D56524" w:rsidRPr="00354E5B" w:rsidRDefault="00D56524" w:rsidP="00C26DE4">
          <w:pPr>
            <w:tabs>
              <w:tab w:val="center" w:pos="4320"/>
              <w:tab w:val="right" w:pos="8640"/>
            </w:tabs>
          </w:pPr>
          <w:r>
            <w:rPr>
              <w:rFonts w:ascii="Arial" w:hAnsi="Arial" w:cs="Arial"/>
              <w:noProof/>
            </w:rPr>
            <w:drawing>
              <wp:inline distT="0" distB="0" distL="0" distR="0" wp14:anchorId="7FCA26CD" wp14:editId="093F7632">
                <wp:extent cx="1447800" cy="30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800" cy="304800"/>
                        </a:xfrm>
                        <a:prstGeom prst="rect">
                          <a:avLst/>
                        </a:prstGeom>
                        <a:noFill/>
                        <a:ln>
                          <a:noFill/>
                        </a:ln>
                      </pic:spPr>
                    </pic:pic>
                  </a:graphicData>
                </a:graphic>
              </wp:inline>
            </w:drawing>
          </w:r>
        </w:p>
      </w:tc>
      <w:tc>
        <w:tcPr>
          <w:tcW w:w="6120" w:type="dxa"/>
          <w:shd w:val="clear" w:color="auto" w:fill="auto"/>
          <w:vAlign w:val="center"/>
        </w:tcPr>
        <w:p w14:paraId="7E021B67" w14:textId="77777777" w:rsidR="00D56524" w:rsidRPr="006C6DDD" w:rsidRDefault="00D56524" w:rsidP="00C26DE4">
          <w:pPr>
            <w:jc w:val="right"/>
            <w:rPr>
              <w:rFonts w:ascii="Arial" w:hAnsi="Arial" w:cs="Arial"/>
              <w:b/>
              <w:color w:val="auto"/>
              <w:sz w:val="20"/>
            </w:rPr>
          </w:pPr>
          <w:r w:rsidRPr="006C6DDD">
            <w:rPr>
              <w:rFonts w:ascii="Arial" w:hAnsi="Arial" w:cs="Arial"/>
              <w:b/>
              <w:color w:val="auto"/>
              <w:sz w:val="20"/>
            </w:rPr>
            <w:t>DESIGN SUBCONTRACT</w:t>
          </w:r>
        </w:p>
        <w:p w14:paraId="31E23E79" w14:textId="77777777" w:rsidR="00D56524" w:rsidRPr="00354E5B" w:rsidRDefault="00D56524" w:rsidP="00A855E2">
          <w:pPr>
            <w:jc w:val="right"/>
            <w:rPr>
              <w:rFonts w:ascii="Arial" w:hAnsi="Arial" w:cs="Arial"/>
              <w:b/>
              <w:color w:val="FF0000"/>
              <w:sz w:val="20"/>
            </w:rPr>
          </w:pPr>
          <w:proofErr w:type="gramStart"/>
          <w:r w:rsidRPr="006C6DDD">
            <w:rPr>
              <w:rFonts w:ascii="Arial" w:hAnsi="Arial" w:cs="Arial"/>
              <w:b/>
              <w:color w:val="auto"/>
              <w:sz w:val="20"/>
            </w:rPr>
            <w:t>EXHIBIT  D</w:t>
          </w:r>
          <w:proofErr w:type="gramEnd"/>
          <w:r w:rsidRPr="006C6DDD">
            <w:rPr>
              <w:rFonts w:ascii="Arial" w:hAnsi="Arial" w:cs="Arial"/>
              <w:b/>
              <w:color w:val="auto"/>
              <w:sz w:val="20"/>
            </w:rPr>
            <w:t xml:space="preserve"> – MILESTONES</w:t>
          </w:r>
        </w:p>
      </w:tc>
    </w:tr>
  </w:tbl>
  <w:p w14:paraId="5F21571B" w14:textId="77777777" w:rsidR="00D56524" w:rsidRPr="00F81631" w:rsidRDefault="00D56524">
    <w:pPr>
      <w:pStyle w:val="Header"/>
      <w:rPr>
        <w:rFonts w:ascii="Arial Narrow" w:hAnsi="Arial Narrow"/>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ook w:val="04A0" w:firstRow="1" w:lastRow="0" w:firstColumn="1" w:lastColumn="0" w:noHBand="0" w:noVBand="1"/>
    </w:tblPr>
    <w:tblGrid>
      <w:gridCol w:w="2608"/>
      <w:gridCol w:w="8084"/>
    </w:tblGrid>
    <w:tr w:rsidR="00D56524" w:rsidRPr="00354E5B" w14:paraId="02EF58AA" w14:textId="77777777" w:rsidTr="00C50F3C">
      <w:trPr>
        <w:cantSplit/>
        <w:trHeight w:hRule="exact" w:val="720"/>
      </w:trPr>
      <w:tc>
        <w:tcPr>
          <w:tcW w:w="2610" w:type="dxa"/>
          <w:shd w:val="clear" w:color="auto" w:fill="auto"/>
          <w:vAlign w:val="center"/>
        </w:tcPr>
        <w:p w14:paraId="7E85E7A2" w14:textId="77777777" w:rsidR="00D56524" w:rsidRPr="00354E5B" w:rsidRDefault="00D56524" w:rsidP="00C26DE4">
          <w:pPr>
            <w:tabs>
              <w:tab w:val="center" w:pos="4320"/>
              <w:tab w:val="right" w:pos="8640"/>
            </w:tabs>
          </w:pPr>
          <w:r>
            <w:rPr>
              <w:rFonts w:ascii="Arial" w:hAnsi="Arial" w:cs="Arial"/>
              <w:noProof/>
            </w:rPr>
            <w:drawing>
              <wp:inline distT="0" distB="0" distL="0" distR="0" wp14:anchorId="42814374" wp14:editId="74058CFC">
                <wp:extent cx="1447800" cy="30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800" cy="304800"/>
                        </a:xfrm>
                        <a:prstGeom prst="rect">
                          <a:avLst/>
                        </a:prstGeom>
                        <a:noFill/>
                        <a:ln>
                          <a:noFill/>
                        </a:ln>
                      </pic:spPr>
                    </pic:pic>
                  </a:graphicData>
                </a:graphic>
              </wp:inline>
            </w:drawing>
          </w:r>
        </w:p>
      </w:tc>
      <w:tc>
        <w:tcPr>
          <w:tcW w:w="8190" w:type="dxa"/>
          <w:shd w:val="clear" w:color="auto" w:fill="auto"/>
          <w:vAlign w:val="center"/>
        </w:tcPr>
        <w:p w14:paraId="72141FFE" w14:textId="77777777" w:rsidR="00D56524" w:rsidRPr="001622F2" w:rsidRDefault="00D56524" w:rsidP="00C26DE4">
          <w:pPr>
            <w:jc w:val="right"/>
            <w:rPr>
              <w:rFonts w:ascii="Arial" w:hAnsi="Arial" w:cs="Arial"/>
              <w:b/>
              <w:color w:val="auto"/>
              <w:sz w:val="20"/>
            </w:rPr>
          </w:pPr>
          <w:r w:rsidRPr="001622F2">
            <w:rPr>
              <w:rFonts w:ascii="Arial" w:hAnsi="Arial" w:cs="Arial"/>
              <w:b/>
              <w:color w:val="auto"/>
              <w:sz w:val="20"/>
            </w:rPr>
            <w:t>DESIGN SUBCONTRACT</w:t>
          </w:r>
        </w:p>
        <w:p w14:paraId="091C5414" w14:textId="770D4373" w:rsidR="00D56524" w:rsidRPr="001622F2" w:rsidRDefault="00D56524" w:rsidP="00C50F3C">
          <w:pPr>
            <w:jc w:val="right"/>
            <w:rPr>
              <w:rFonts w:ascii="Arial" w:hAnsi="Arial" w:cs="Arial"/>
              <w:b/>
              <w:color w:val="auto"/>
              <w:sz w:val="20"/>
            </w:rPr>
          </w:pPr>
          <w:r w:rsidRPr="001622F2">
            <w:rPr>
              <w:rFonts w:ascii="Arial" w:hAnsi="Arial" w:cs="Arial"/>
              <w:b/>
              <w:color w:val="auto"/>
              <w:sz w:val="20"/>
            </w:rPr>
            <w:t xml:space="preserve">EXHIBIT E – CERTIFICATION OF PAYMENT AND </w:t>
          </w:r>
        </w:p>
        <w:p w14:paraId="1ED24009" w14:textId="77777777" w:rsidR="00D56524" w:rsidRPr="00354E5B" w:rsidRDefault="00D56524" w:rsidP="001622F2">
          <w:pPr>
            <w:jc w:val="right"/>
            <w:rPr>
              <w:rFonts w:ascii="Arial" w:hAnsi="Arial" w:cs="Arial"/>
              <w:b/>
              <w:color w:val="FF0000"/>
              <w:sz w:val="20"/>
            </w:rPr>
          </w:pPr>
          <w:r w:rsidRPr="001622F2">
            <w:rPr>
              <w:rFonts w:ascii="Arial" w:hAnsi="Arial" w:cs="Arial"/>
              <w:b/>
              <w:color w:val="auto"/>
              <w:sz w:val="20"/>
            </w:rPr>
            <w:t>UNCONDITIONAL WAIVER OF CLAIMS</w:t>
          </w:r>
        </w:p>
      </w:tc>
    </w:tr>
  </w:tbl>
  <w:p w14:paraId="3329187F" w14:textId="77777777" w:rsidR="00D56524" w:rsidRPr="005C5226" w:rsidRDefault="00D56524">
    <w:pPr>
      <w:pStyle w:val="Header"/>
      <w:rPr>
        <w:rFonts w:ascii="Arial Narrow" w:hAnsi="Arial Narrow"/>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772F5B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9D0566"/>
    <w:multiLevelType w:val="hybridMultilevel"/>
    <w:tmpl w:val="A7B415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03724"/>
    <w:multiLevelType w:val="multilevel"/>
    <w:tmpl w:val="A0FC8DBC"/>
    <w:lvl w:ilvl="0">
      <w:start w:val="1"/>
      <w:numFmt w:val="decimal"/>
      <w:lvlText w:val="%1."/>
      <w:lvlJc w:val="left"/>
      <w:pPr>
        <w:ind w:left="720" w:hanging="720"/>
      </w:pPr>
      <w:rPr>
        <w:rFonts w:hint="default"/>
        <w:b/>
      </w:rPr>
    </w:lvl>
    <w:lvl w:ilvl="1">
      <w:start w:val="1"/>
      <w:numFmt w:val="upperLetter"/>
      <w:lvlText w:val="%2."/>
      <w:lvlJc w:val="left"/>
      <w:pPr>
        <w:ind w:left="1440" w:hanging="720"/>
      </w:pPr>
      <w:rPr>
        <w:rFonts w:hint="default"/>
        <w:b/>
      </w:rPr>
    </w:lvl>
    <w:lvl w:ilvl="2">
      <w:start w:val="1"/>
      <w:numFmt w:val="lowerRoman"/>
      <w:lvlText w:val="%3."/>
      <w:lvlJc w:val="left"/>
      <w:pPr>
        <w:tabs>
          <w:tab w:val="num" w:pos="1440"/>
        </w:tabs>
        <w:ind w:left="2160" w:hanging="720"/>
      </w:pPr>
      <w:rPr>
        <w:rFonts w:hint="default"/>
        <w:b w:val="0"/>
        <w:i w:val="0"/>
      </w:rPr>
    </w:lvl>
    <w:lvl w:ilvl="3">
      <w:start w:val="1"/>
      <w:numFmt w:val="decimal"/>
      <w:lvlText w:val="%4."/>
      <w:lvlJc w:val="left"/>
      <w:pPr>
        <w:tabs>
          <w:tab w:val="num" w:pos="2160"/>
        </w:tabs>
        <w:ind w:left="2880" w:hanging="720"/>
      </w:pPr>
      <w:rPr>
        <w:rFonts w:hint="default"/>
        <w:b/>
      </w:rPr>
    </w:lvl>
    <w:lvl w:ilvl="4">
      <w:start w:val="1"/>
      <w:numFmt w:val="lowerLetter"/>
      <w:lvlText w:val="%5."/>
      <w:lvlJc w:val="left"/>
      <w:pPr>
        <w:tabs>
          <w:tab w:val="num" w:pos="3600"/>
        </w:tabs>
        <w:ind w:left="3600" w:hanging="720"/>
      </w:pPr>
      <w:rPr>
        <w:rFonts w:hint="default"/>
      </w:rPr>
    </w:lvl>
    <w:lvl w:ilvl="5">
      <w:start w:val="1"/>
      <w:numFmt w:val="none"/>
      <w:lvlText w:val=""/>
      <w:lvlJc w:val="left"/>
      <w:pPr>
        <w:tabs>
          <w:tab w:val="num" w:pos="7200"/>
        </w:tabs>
        <w:ind w:left="4320" w:hanging="720"/>
      </w:pPr>
      <w:rPr>
        <w:rFonts w:hint="default"/>
      </w:rPr>
    </w:lvl>
    <w:lvl w:ilvl="6">
      <w:start w:val="1"/>
      <w:numFmt w:val="none"/>
      <w:lvlText w:val=""/>
      <w:lvlJc w:val="left"/>
      <w:pPr>
        <w:tabs>
          <w:tab w:val="num" w:pos="4320"/>
        </w:tabs>
        <w:ind w:left="5040" w:hanging="720"/>
      </w:pPr>
      <w:rPr>
        <w:rFonts w:hint="default"/>
      </w:rPr>
    </w:lvl>
    <w:lvl w:ilvl="7">
      <w:start w:val="1"/>
      <w:numFmt w:val="none"/>
      <w:lvlText w:val=""/>
      <w:lvlJc w:val="left"/>
      <w:pPr>
        <w:tabs>
          <w:tab w:val="num" w:pos="5040"/>
        </w:tabs>
        <w:ind w:left="5760" w:hanging="720"/>
      </w:pPr>
      <w:rPr>
        <w:rFonts w:hint="default"/>
      </w:rPr>
    </w:lvl>
    <w:lvl w:ilvl="8">
      <w:start w:val="1"/>
      <w:numFmt w:val="none"/>
      <w:lvlText w:val=""/>
      <w:lvlJc w:val="left"/>
      <w:pPr>
        <w:ind w:left="6480" w:hanging="720"/>
      </w:pPr>
      <w:rPr>
        <w:rFonts w:hint="default"/>
      </w:rPr>
    </w:lvl>
  </w:abstractNum>
  <w:abstractNum w:abstractNumId="3" w15:restartNumberingAfterBreak="0">
    <w:nsid w:val="04B01100"/>
    <w:multiLevelType w:val="hybridMultilevel"/>
    <w:tmpl w:val="394C9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0B25E0"/>
    <w:multiLevelType w:val="multilevel"/>
    <w:tmpl w:val="802806DE"/>
    <w:lvl w:ilvl="0">
      <w:start w:val="2"/>
      <w:numFmt w:val="decimal"/>
      <w:lvlText w:val="%1."/>
      <w:lvlJc w:val="left"/>
      <w:pPr>
        <w:ind w:left="360" w:hanging="360"/>
      </w:pPr>
      <w:rPr>
        <w:rFonts w:hint="default"/>
      </w:rPr>
    </w:lvl>
    <w:lvl w:ilvl="1">
      <w:start w:val="2"/>
      <w:numFmt w:val="decimal"/>
      <w:lvlText w:val="3.%2"/>
      <w:lvlJc w:val="left"/>
      <w:pPr>
        <w:ind w:left="792" w:hanging="432"/>
      </w:pPr>
      <w:rPr>
        <w:rFonts w:ascii="Times New Roman" w:hAnsi="Times New Roman" w:hint="default"/>
        <w:b w:val="0"/>
      </w:rPr>
    </w:lvl>
    <w:lvl w:ilvl="2">
      <w:start w:val="1"/>
      <w:numFmt w:val="decimal"/>
      <w:lvlText w:val="%1.%2.%3."/>
      <w:lvlJc w:val="left"/>
      <w:pPr>
        <w:ind w:left="1224" w:hanging="504"/>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13973E1"/>
    <w:multiLevelType w:val="multilevel"/>
    <w:tmpl w:val="241A6644"/>
    <w:lvl w:ilvl="0">
      <w:start w:val="1"/>
      <w:numFmt w:val="decimal"/>
      <w:lvlText w:val="%1."/>
      <w:lvlJc w:val="left"/>
      <w:pPr>
        <w:ind w:left="720" w:hanging="720"/>
      </w:pPr>
      <w:rPr>
        <w:rFonts w:hint="default"/>
        <w:b/>
      </w:rPr>
    </w:lvl>
    <w:lvl w:ilvl="1">
      <w:start w:val="1"/>
      <w:numFmt w:val="upperLetter"/>
      <w:lvlText w:val="%2."/>
      <w:lvlJc w:val="left"/>
      <w:pPr>
        <w:ind w:left="1440" w:hanging="720"/>
      </w:pPr>
      <w:rPr>
        <w:rFonts w:hint="default"/>
        <w:b w:val="0"/>
      </w:rPr>
    </w:lvl>
    <w:lvl w:ilvl="2">
      <w:start w:val="1"/>
      <w:numFmt w:val="lowerRoman"/>
      <w:lvlText w:val="%3."/>
      <w:lvlJc w:val="left"/>
      <w:pPr>
        <w:tabs>
          <w:tab w:val="num" w:pos="1440"/>
        </w:tabs>
        <w:ind w:left="2160" w:hanging="720"/>
      </w:pPr>
      <w:rPr>
        <w:rFonts w:hint="default"/>
        <w:b/>
      </w:rPr>
    </w:lvl>
    <w:lvl w:ilvl="3">
      <w:start w:val="1"/>
      <w:numFmt w:val="decimal"/>
      <w:lvlText w:val="%4."/>
      <w:lvlJc w:val="left"/>
      <w:pPr>
        <w:tabs>
          <w:tab w:val="num" w:pos="2160"/>
        </w:tabs>
        <w:ind w:left="2880" w:hanging="720"/>
      </w:pPr>
      <w:rPr>
        <w:rFonts w:hint="default"/>
        <w:b/>
      </w:rPr>
    </w:lvl>
    <w:lvl w:ilvl="4">
      <w:start w:val="1"/>
      <w:numFmt w:val="lowerLetter"/>
      <w:lvlText w:val="%5."/>
      <w:lvlJc w:val="left"/>
      <w:pPr>
        <w:tabs>
          <w:tab w:val="num" w:pos="3600"/>
        </w:tabs>
        <w:ind w:left="3600" w:hanging="720"/>
      </w:pPr>
      <w:rPr>
        <w:rFonts w:hint="default"/>
      </w:rPr>
    </w:lvl>
    <w:lvl w:ilvl="5">
      <w:start w:val="1"/>
      <w:numFmt w:val="none"/>
      <w:lvlText w:val=""/>
      <w:lvlJc w:val="left"/>
      <w:pPr>
        <w:tabs>
          <w:tab w:val="num" w:pos="7200"/>
        </w:tabs>
        <w:ind w:left="4320" w:hanging="720"/>
      </w:pPr>
      <w:rPr>
        <w:rFonts w:hint="default"/>
      </w:rPr>
    </w:lvl>
    <w:lvl w:ilvl="6">
      <w:start w:val="1"/>
      <w:numFmt w:val="none"/>
      <w:lvlText w:val=""/>
      <w:lvlJc w:val="left"/>
      <w:pPr>
        <w:tabs>
          <w:tab w:val="num" w:pos="4320"/>
        </w:tabs>
        <w:ind w:left="5040" w:hanging="720"/>
      </w:pPr>
      <w:rPr>
        <w:rFonts w:hint="default"/>
      </w:rPr>
    </w:lvl>
    <w:lvl w:ilvl="7">
      <w:start w:val="1"/>
      <w:numFmt w:val="none"/>
      <w:lvlText w:val=""/>
      <w:lvlJc w:val="left"/>
      <w:pPr>
        <w:tabs>
          <w:tab w:val="num" w:pos="5040"/>
        </w:tabs>
        <w:ind w:left="5760" w:hanging="720"/>
      </w:pPr>
      <w:rPr>
        <w:rFonts w:hint="default"/>
      </w:rPr>
    </w:lvl>
    <w:lvl w:ilvl="8">
      <w:start w:val="1"/>
      <w:numFmt w:val="none"/>
      <w:lvlText w:val=""/>
      <w:lvlJc w:val="left"/>
      <w:pPr>
        <w:ind w:left="6480" w:hanging="720"/>
      </w:pPr>
      <w:rPr>
        <w:rFonts w:hint="default"/>
      </w:rPr>
    </w:lvl>
  </w:abstractNum>
  <w:abstractNum w:abstractNumId="6" w15:restartNumberingAfterBreak="0">
    <w:nsid w:val="1326432B"/>
    <w:multiLevelType w:val="multilevel"/>
    <w:tmpl w:val="75465C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3A006E2"/>
    <w:multiLevelType w:val="hybridMultilevel"/>
    <w:tmpl w:val="D06082EE"/>
    <w:lvl w:ilvl="0" w:tplc="BC940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B615A4"/>
    <w:multiLevelType w:val="multilevel"/>
    <w:tmpl w:val="AA4A794E"/>
    <w:lvl w:ilvl="0">
      <w:start w:val="18"/>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1F96679E"/>
    <w:multiLevelType w:val="multilevel"/>
    <w:tmpl w:val="53821992"/>
    <w:lvl w:ilvl="0">
      <w:start w:val="1"/>
      <w:numFmt w:val="lowerRoman"/>
      <w:lvlText w:val="%1."/>
      <w:lvlJc w:val="left"/>
      <w:pPr>
        <w:ind w:left="2430" w:hanging="360"/>
      </w:pPr>
      <w:rPr>
        <w:rFonts w:ascii="Arial" w:eastAsia="Calibri" w:hAnsi="Arial" w:cs="Arial" w:hint="default"/>
      </w:rPr>
    </w:lvl>
    <w:lvl w:ilvl="1">
      <w:start w:val="1"/>
      <w:numFmt w:val="lowerLetter"/>
      <w:lvlText w:val="%2."/>
      <w:lvlJc w:val="left"/>
      <w:pPr>
        <w:ind w:left="3150" w:hanging="360"/>
      </w:pPr>
    </w:lvl>
    <w:lvl w:ilvl="2">
      <w:start w:val="1"/>
      <w:numFmt w:val="lowerRoman"/>
      <w:lvlText w:val="%3."/>
      <w:lvlJc w:val="right"/>
      <w:pPr>
        <w:ind w:left="3870" w:hanging="180"/>
      </w:pPr>
    </w:lvl>
    <w:lvl w:ilvl="3">
      <w:start w:val="1"/>
      <w:numFmt w:val="decimal"/>
      <w:lvlText w:val="%4."/>
      <w:lvlJc w:val="left"/>
      <w:pPr>
        <w:ind w:left="4590" w:hanging="360"/>
      </w:pPr>
    </w:lvl>
    <w:lvl w:ilvl="4">
      <w:start w:val="1"/>
      <w:numFmt w:val="lowerLetter"/>
      <w:lvlText w:val="%5."/>
      <w:lvlJc w:val="left"/>
      <w:pPr>
        <w:ind w:left="5310" w:hanging="360"/>
      </w:pPr>
    </w:lvl>
    <w:lvl w:ilvl="5">
      <w:start w:val="1"/>
      <w:numFmt w:val="lowerRoman"/>
      <w:lvlText w:val="%6."/>
      <w:lvlJc w:val="right"/>
      <w:pPr>
        <w:ind w:left="6030" w:hanging="180"/>
      </w:pPr>
    </w:lvl>
    <w:lvl w:ilvl="6">
      <w:start w:val="1"/>
      <w:numFmt w:val="decimal"/>
      <w:lvlText w:val="%7."/>
      <w:lvlJc w:val="left"/>
      <w:pPr>
        <w:ind w:left="6750" w:hanging="360"/>
      </w:pPr>
    </w:lvl>
    <w:lvl w:ilvl="7">
      <w:start w:val="1"/>
      <w:numFmt w:val="lowerLetter"/>
      <w:lvlText w:val="%8."/>
      <w:lvlJc w:val="left"/>
      <w:pPr>
        <w:ind w:left="7470" w:hanging="360"/>
      </w:pPr>
    </w:lvl>
    <w:lvl w:ilvl="8">
      <w:start w:val="1"/>
      <w:numFmt w:val="lowerRoman"/>
      <w:lvlText w:val="%9."/>
      <w:lvlJc w:val="right"/>
      <w:pPr>
        <w:ind w:left="8190" w:hanging="180"/>
      </w:pPr>
    </w:lvl>
  </w:abstractNum>
  <w:abstractNum w:abstractNumId="10" w15:restartNumberingAfterBreak="0">
    <w:nsid w:val="20AE7BC5"/>
    <w:multiLevelType w:val="multilevel"/>
    <w:tmpl w:val="330CA244"/>
    <w:lvl w:ilvl="0">
      <w:start w:val="1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CBE2E3A"/>
    <w:multiLevelType w:val="multilevel"/>
    <w:tmpl w:val="69C08A10"/>
    <w:lvl w:ilvl="0">
      <w:start w:val="17"/>
      <w:numFmt w:val="decimal"/>
      <w:lvlText w:val="%1"/>
      <w:lvlJc w:val="left"/>
      <w:pPr>
        <w:ind w:left="420" w:hanging="420"/>
      </w:pPr>
      <w:rPr>
        <w:rFonts w:hint="default"/>
      </w:rPr>
    </w:lvl>
    <w:lvl w:ilvl="1">
      <w:start w:val="7"/>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E0535CE"/>
    <w:multiLevelType w:val="multilevel"/>
    <w:tmpl w:val="41361072"/>
    <w:lvl w:ilvl="0">
      <w:start w:val="1"/>
      <w:numFmt w:val="decimal"/>
      <w:lvlText w:val="%1."/>
      <w:lvlJc w:val="left"/>
      <w:pPr>
        <w:ind w:left="720" w:hanging="720"/>
      </w:pPr>
      <w:rPr>
        <w:rFonts w:hint="default"/>
        <w:b/>
      </w:rPr>
    </w:lvl>
    <w:lvl w:ilvl="1">
      <w:start w:val="1"/>
      <w:numFmt w:val="upperLetter"/>
      <w:lvlText w:val="%2."/>
      <w:lvlJc w:val="left"/>
      <w:pPr>
        <w:ind w:left="1440" w:hanging="720"/>
      </w:pPr>
      <w:rPr>
        <w:rFonts w:hint="default"/>
        <w:b w:val="0"/>
      </w:rPr>
    </w:lvl>
    <w:lvl w:ilvl="2">
      <w:start w:val="1"/>
      <w:numFmt w:val="lowerRoman"/>
      <w:lvlText w:val="%3."/>
      <w:lvlJc w:val="left"/>
      <w:pPr>
        <w:tabs>
          <w:tab w:val="num" w:pos="1440"/>
        </w:tabs>
        <w:ind w:left="2160" w:hanging="720"/>
      </w:pPr>
      <w:rPr>
        <w:rFonts w:hint="default"/>
        <w:b/>
      </w:rPr>
    </w:lvl>
    <w:lvl w:ilvl="3">
      <w:start w:val="1"/>
      <w:numFmt w:val="decimal"/>
      <w:lvlText w:val="%4."/>
      <w:lvlJc w:val="left"/>
      <w:pPr>
        <w:tabs>
          <w:tab w:val="num" w:pos="2160"/>
        </w:tabs>
        <w:ind w:left="2880" w:hanging="720"/>
      </w:pPr>
      <w:rPr>
        <w:rFonts w:hint="default"/>
        <w:b/>
      </w:rPr>
    </w:lvl>
    <w:lvl w:ilvl="4">
      <w:start w:val="1"/>
      <w:numFmt w:val="lowerLetter"/>
      <w:lvlText w:val="%5."/>
      <w:lvlJc w:val="left"/>
      <w:pPr>
        <w:tabs>
          <w:tab w:val="num" w:pos="3600"/>
        </w:tabs>
        <w:ind w:left="3600" w:hanging="720"/>
      </w:pPr>
      <w:rPr>
        <w:rFonts w:hint="default"/>
      </w:rPr>
    </w:lvl>
    <w:lvl w:ilvl="5">
      <w:start w:val="1"/>
      <w:numFmt w:val="none"/>
      <w:lvlText w:val=""/>
      <w:lvlJc w:val="left"/>
      <w:pPr>
        <w:tabs>
          <w:tab w:val="num" w:pos="7200"/>
        </w:tabs>
        <w:ind w:left="4320" w:hanging="720"/>
      </w:pPr>
      <w:rPr>
        <w:rFonts w:hint="default"/>
      </w:rPr>
    </w:lvl>
    <w:lvl w:ilvl="6">
      <w:start w:val="1"/>
      <w:numFmt w:val="none"/>
      <w:lvlText w:val=""/>
      <w:lvlJc w:val="left"/>
      <w:pPr>
        <w:tabs>
          <w:tab w:val="num" w:pos="4320"/>
        </w:tabs>
        <w:ind w:left="5040" w:hanging="720"/>
      </w:pPr>
      <w:rPr>
        <w:rFonts w:hint="default"/>
      </w:rPr>
    </w:lvl>
    <w:lvl w:ilvl="7">
      <w:start w:val="1"/>
      <w:numFmt w:val="none"/>
      <w:lvlText w:val=""/>
      <w:lvlJc w:val="left"/>
      <w:pPr>
        <w:tabs>
          <w:tab w:val="num" w:pos="5040"/>
        </w:tabs>
        <w:ind w:left="5760" w:hanging="720"/>
      </w:pPr>
      <w:rPr>
        <w:rFonts w:hint="default"/>
      </w:rPr>
    </w:lvl>
    <w:lvl w:ilvl="8">
      <w:start w:val="1"/>
      <w:numFmt w:val="none"/>
      <w:lvlText w:val=""/>
      <w:lvlJc w:val="left"/>
      <w:pPr>
        <w:ind w:left="6480" w:hanging="720"/>
      </w:pPr>
      <w:rPr>
        <w:rFonts w:hint="default"/>
      </w:rPr>
    </w:lvl>
  </w:abstractNum>
  <w:abstractNum w:abstractNumId="13" w15:restartNumberingAfterBreak="0">
    <w:nsid w:val="364376A9"/>
    <w:multiLevelType w:val="hybridMultilevel"/>
    <w:tmpl w:val="A6CA05BA"/>
    <w:lvl w:ilvl="0" w:tplc="7010A07E">
      <w:start w:val="1"/>
      <w:numFmt w:val="decimal"/>
      <w:lvlText w:val="%1."/>
      <w:lvlJc w:val="left"/>
      <w:pPr>
        <w:ind w:left="720" w:hanging="360"/>
      </w:pPr>
      <w:rPr>
        <w:b w:val="0"/>
      </w:rPr>
    </w:lvl>
    <w:lvl w:ilvl="1" w:tplc="18AA9E94">
      <w:start w:val="1"/>
      <w:numFmt w:val="upp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9325DF"/>
    <w:multiLevelType w:val="multilevel"/>
    <w:tmpl w:val="4AC6DF26"/>
    <w:lvl w:ilvl="0">
      <w:start w:val="1"/>
      <w:numFmt w:val="decimal"/>
      <w:lvlText w:val="%1."/>
      <w:lvlJc w:val="left"/>
      <w:pPr>
        <w:ind w:left="720" w:hanging="720"/>
      </w:pPr>
      <w:rPr>
        <w:rFonts w:hint="default"/>
        <w:b/>
        <w:color w:val="auto"/>
        <w:sz w:val="22"/>
      </w:rPr>
    </w:lvl>
    <w:lvl w:ilvl="1">
      <w:start w:val="1"/>
      <w:numFmt w:val="upperLetter"/>
      <w:lvlText w:val="%2."/>
      <w:lvlJc w:val="left"/>
      <w:pPr>
        <w:ind w:left="1440" w:hanging="720"/>
      </w:pPr>
      <w:rPr>
        <w:rFonts w:hint="default"/>
        <w:b w:val="0"/>
      </w:rPr>
    </w:lvl>
    <w:lvl w:ilvl="2">
      <w:start w:val="1"/>
      <w:numFmt w:val="lowerRoman"/>
      <w:lvlText w:val="%3."/>
      <w:lvlJc w:val="right"/>
      <w:pPr>
        <w:ind w:left="2160" w:hanging="720"/>
      </w:pPr>
      <w:rPr>
        <w:rFonts w:hint="default"/>
        <w:sz w:val="22"/>
      </w:rPr>
    </w:lvl>
    <w:lvl w:ilvl="3">
      <w:start w:val="1"/>
      <w:numFmt w:val="lowerLetter"/>
      <w:lvlText w:val="%4)"/>
      <w:lvlJc w:val="left"/>
      <w:pPr>
        <w:ind w:left="2880" w:hanging="720"/>
      </w:pPr>
      <w:rPr>
        <w:rFonts w:hint="default"/>
      </w:rPr>
    </w:lvl>
    <w:lvl w:ilvl="4">
      <w:start w:val="1"/>
      <w:numFmt w:val="decimal"/>
      <w:lvlText w:val="(%5)"/>
      <w:lvlJc w:val="left"/>
      <w:pPr>
        <w:ind w:left="3600" w:hanging="720"/>
      </w:pPr>
      <w:rPr>
        <w:rFonts w:hint="default"/>
      </w:rPr>
    </w:lvl>
    <w:lvl w:ilvl="5">
      <w:start w:val="1"/>
      <w:numFmt w:val="lowerLetter"/>
      <w:lvlText w:val="(%6)"/>
      <w:lvlJc w:val="left"/>
      <w:pPr>
        <w:ind w:left="4320" w:hanging="720"/>
      </w:pPr>
      <w:rPr>
        <w:rFonts w:hint="default"/>
      </w:rPr>
    </w:lvl>
    <w:lvl w:ilvl="6">
      <w:start w:val="1"/>
      <w:numFmt w:val="lowerRoman"/>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ind w:left="6480" w:hanging="720"/>
      </w:pPr>
      <w:rPr>
        <w:rFonts w:hint="default"/>
      </w:rPr>
    </w:lvl>
  </w:abstractNum>
  <w:abstractNum w:abstractNumId="15" w15:restartNumberingAfterBreak="0">
    <w:nsid w:val="4C0351AE"/>
    <w:multiLevelType w:val="multilevel"/>
    <w:tmpl w:val="E68AF7E4"/>
    <w:lvl w:ilvl="0">
      <w:start w:val="1"/>
      <w:numFmt w:val="decimal"/>
      <w:lvlText w:val="%1."/>
      <w:lvlJc w:val="left"/>
      <w:pPr>
        <w:ind w:left="720" w:hanging="720"/>
      </w:pPr>
      <w:rPr>
        <w:rFonts w:hint="default"/>
        <w:b/>
      </w:rPr>
    </w:lvl>
    <w:lvl w:ilvl="1">
      <w:start w:val="1"/>
      <w:numFmt w:val="upperLetter"/>
      <w:lvlText w:val="%2."/>
      <w:lvlJc w:val="left"/>
      <w:pPr>
        <w:ind w:left="1440" w:hanging="720"/>
      </w:pPr>
      <w:rPr>
        <w:rFonts w:hint="default"/>
        <w:b/>
      </w:rPr>
    </w:lvl>
    <w:lvl w:ilvl="2">
      <w:start w:val="1"/>
      <w:numFmt w:val="lowerRoman"/>
      <w:lvlText w:val="%3."/>
      <w:lvlJc w:val="left"/>
      <w:pPr>
        <w:tabs>
          <w:tab w:val="num" w:pos="1440"/>
        </w:tabs>
        <w:ind w:left="2160" w:hanging="720"/>
      </w:pPr>
      <w:rPr>
        <w:rFonts w:hint="default"/>
        <w:b w:val="0"/>
        <w:i w:val="0"/>
      </w:rPr>
    </w:lvl>
    <w:lvl w:ilvl="3">
      <w:start w:val="1"/>
      <w:numFmt w:val="decimal"/>
      <w:lvlText w:val="%4."/>
      <w:lvlJc w:val="left"/>
      <w:pPr>
        <w:tabs>
          <w:tab w:val="num" w:pos="2160"/>
        </w:tabs>
        <w:ind w:left="2880" w:hanging="720"/>
      </w:pPr>
      <w:rPr>
        <w:rFonts w:hint="default"/>
        <w:b/>
      </w:rPr>
    </w:lvl>
    <w:lvl w:ilvl="4">
      <w:start w:val="1"/>
      <w:numFmt w:val="lowerLetter"/>
      <w:lvlText w:val="%5."/>
      <w:lvlJc w:val="left"/>
      <w:pPr>
        <w:tabs>
          <w:tab w:val="num" w:pos="3600"/>
        </w:tabs>
        <w:ind w:left="3600" w:hanging="720"/>
      </w:pPr>
      <w:rPr>
        <w:rFonts w:hint="default"/>
      </w:rPr>
    </w:lvl>
    <w:lvl w:ilvl="5">
      <w:start w:val="1"/>
      <w:numFmt w:val="none"/>
      <w:lvlText w:val=""/>
      <w:lvlJc w:val="left"/>
      <w:pPr>
        <w:tabs>
          <w:tab w:val="num" w:pos="7200"/>
        </w:tabs>
        <w:ind w:left="4320" w:hanging="720"/>
      </w:pPr>
      <w:rPr>
        <w:rFonts w:hint="default"/>
      </w:rPr>
    </w:lvl>
    <w:lvl w:ilvl="6">
      <w:start w:val="1"/>
      <w:numFmt w:val="none"/>
      <w:lvlText w:val=""/>
      <w:lvlJc w:val="left"/>
      <w:pPr>
        <w:tabs>
          <w:tab w:val="num" w:pos="4320"/>
        </w:tabs>
        <w:ind w:left="5040" w:hanging="720"/>
      </w:pPr>
      <w:rPr>
        <w:rFonts w:hint="default"/>
      </w:rPr>
    </w:lvl>
    <w:lvl w:ilvl="7">
      <w:start w:val="1"/>
      <w:numFmt w:val="none"/>
      <w:lvlText w:val=""/>
      <w:lvlJc w:val="left"/>
      <w:pPr>
        <w:tabs>
          <w:tab w:val="num" w:pos="5040"/>
        </w:tabs>
        <w:ind w:left="5760" w:hanging="720"/>
      </w:pPr>
      <w:rPr>
        <w:rFonts w:hint="default"/>
      </w:rPr>
    </w:lvl>
    <w:lvl w:ilvl="8">
      <w:start w:val="1"/>
      <w:numFmt w:val="none"/>
      <w:lvlText w:val=""/>
      <w:lvlJc w:val="left"/>
      <w:pPr>
        <w:ind w:left="6480" w:hanging="720"/>
      </w:pPr>
      <w:rPr>
        <w:rFonts w:hint="default"/>
      </w:rPr>
    </w:lvl>
  </w:abstractNum>
  <w:abstractNum w:abstractNumId="16" w15:restartNumberingAfterBreak="0">
    <w:nsid w:val="4E2B02E7"/>
    <w:multiLevelType w:val="multilevel"/>
    <w:tmpl w:val="2BB62F9E"/>
    <w:lvl w:ilvl="0">
      <w:start w:val="1"/>
      <w:numFmt w:val="decimal"/>
      <w:lvlText w:val="%1."/>
      <w:lvlJc w:val="left"/>
      <w:pPr>
        <w:ind w:left="720" w:hanging="720"/>
      </w:pPr>
      <w:rPr>
        <w:rFonts w:hint="default"/>
        <w:b/>
      </w:rPr>
    </w:lvl>
    <w:lvl w:ilvl="1">
      <w:start w:val="1"/>
      <w:numFmt w:val="upperLetter"/>
      <w:lvlText w:val="%2."/>
      <w:lvlJc w:val="left"/>
      <w:pPr>
        <w:ind w:left="1440" w:hanging="720"/>
      </w:pPr>
      <w:rPr>
        <w:rFonts w:hint="default"/>
        <w:b w:val="0"/>
        <w:i w:val="0"/>
        <w:sz w:val="22"/>
      </w:rPr>
    </w:lvl>
    <w:lvl w:ilvl="2">
      <w:start w:val="1"/>
      <w:numFmt w:val="lowerRoman"/>
      <w:lvlText w:val="%3."/>
      <w:lvlJc w:val="left"/>
      <w:pPr>
        <w:tabs>
          <w:tab w:val="num" w:pos="1440"/>
        </w:tabs>
        <w:ind w:left="2160" w:hanging="720"/>
      </w:pPr>
      <w:rPr>
        <w:rFonts w:hint="default"/>
        <w:b w:val="0"/>
      </w:rPr>
    </w:lvl>
    <w:lvl w:ilvl="3">
      <w:start w:val="1"/>
      <w:numFmt w:val="decimal"/>
      <w:lvlText w:val="%4."/>
      <w:lvlJc w:val="left"/>
      <w:pPr>
        <w:tabs>
          <w:tab w:val="num" w:pos="2160"/>
        </w:tabs>
        <w:ind w:left="2880" w:hanging="720"/>
      </w:pPr>
      <w:rPr>
        <w:rFonts w:hint="default"/>
        <w:b w:val="0"/>
      </w:rPr>
    </w:lvl>
    <w:lvl w:ilvl="4">
      <w:start w:val="1"/>
      <w:numFmt w:val="lowerLetter"/>
      <w:lvlText w:val="%5."/>
      <w:lvlJc w:val="left"/>
      <w:pPr>
        <w:tabs>
          <w:tab w:val="num" w:pos="3600"/>
        </w:tabs>
        <w:ind w:left="3600" w:hanging="720"/>
      </w:pPr>
      <w:rPr>
        <w:rFonts w:hint="default"/>
      </w:rPr>
    </w:lvl>
    <w:lvl w:ilvl="5">
      <w:start w:val="1"/>
      <w:numFmt w:val="none"/>
      <w:lvlText w:val=""/>
      <w:lvlJc w:val="left"/>
      <w:pPr>
        <w:tabs>
          <w:tab w:val="num" w:pos="7200"/>
        </w:tabs>
        <w:ind w:left="4320" w:hanging="720"/>
      </w:pPr>
      <w:rPr>
        <w:rFonts w:hint="default"/>
      </w:rPr>
    </w:lvl>
    <w:lvl w:ilvl="6">
      <w:start w:val="1"/>
      <w:numFmt w:val="none"/>
      <w:lvlText w:val=""/>
      <w:lvlJc w:val="left"/>
      <w:pPr>
        <w:tabs>
          <w:tab w:val="num" w:pos="4320"/>
        </w:tabs>
        <w:ind w:left="5040" w:hanging="720"/>
      </w:pPr>
      <w:rPr>
        <w:rFonts w:hint="default"/>
      </w:rPr>
    </w:lvl>
    <w:lvl w:ilvl="7">
      <w:start w:val="1"/>
      <w:numFmt w:val="none"/>
      <w:lvlText w:val=""/>
      <w:lvlJc w:val="left"/>
      <w:pPr>
        <w:tabs>
          <w:tab w:val="num" w:pos="5040"/>
        </w:tabs>
        <w:ind w:left="5760" w:hanging="720"/>
      </w:pPr>
      <w:rPr>
        <w:rFonts w:hint="default"/>
      </w:rPr>
    </w:lvl>
    <w:lvl w:ilvl="8">
      <w:start w:val="1"/>
      <w:numFmt w:val="none"/>
      <w:lvlText w:val=""/>
      <w:lvlJc w:val="left"/>
      <w:pPr>
        <w:ind w:left="6480" w:hanging="720"/>
      </w:pPr>
      <w:rPr>
        <w:rFonts w:hint="default"/>
      </w:rPr>
    </w:lvl>
  </w:abstractNum>
  <w:abstractNum w:abstractNumId="17" w15:restartNumberingAfterBreak="0">
    <w:nsid w:val="51E16DDF"/>
    <w:multiLevelType w:val="hybridMultilevel"/>
    <w:tmpl w:val="156C1110"/>
    <w:lvl w:ilvl="0" w:tplc="DA28E7C4">
      <w:start w:val="1"/>
      <w:numFmt w:val="upperRoman"/>
      <w:pStyle w:val="Bt"/>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024C57"/>
    <w:multiLevelType w:val="multilevel"/>
    <w:tmpl w:val="F8823E0C"/>
    <w:lvl w:ilvl="0">
      <w:start w:val="1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345345B"/>
    <w:multiLevelType w:val="multilevel"/>
    <w:tmpl w:val="B0566776"/>
    <w:lvl w:ilvl="0">
      <w:start w:val="1"/>
      <w:numFmt w:val="decimal"/>
      <w:lvlText w:val="%1."/>
      <w:lvlJc w:val="left"/>
      <w:pPr>
        <w:ind w:left="720" w:hanging="720"/>
      </w:pPr>
      <w:rPr>
        <w:rFonts w:hint="default"/>
        <w:b/>
      </w:rPr>
    </w:lvl>
    <w:lvl w:ilvl="1">
      <w:start w:val="1"/>
      <w:numFmt w:val="upperLetter"/>
      <w:lvlText w:val="%2."/>
      <w:lvlJc w:val="left"/>
      <w:pPr>
        <w:ind w:left="1440" w:hanging="720"/>
      </w:pPr>
      <w:rPr>
        <w:rFonts w:hint="default"/>
        <w:b w:val="0"/>
        <w:i w:val="0"/>
      </w:rPr>
    </w:lvl>
    <w:lvl w:ilvl="2">
      <w:start w:val="1"/>
      <w:numFmt w:val="lowerRoman"/>
      <w:lvlText w:val="%3."/>
      <w:lvlJc w:val="left"/>
      <w:pPr>
        <w:tabs>
          <w:tab w:val="num" w:pos="1440"/>
        </w:tabs>
        <w:ind w:left="2160" w:hanging="720"/>
      </w:pPr>
      <w:rPr>
        <w:rFonts w:hint="default"/>
        <w:b w:val="0"/>
        <w:i w:val="0"/>
      </w:rPr>
    </w:lvl>
    <w:lvl w:ilvl="3">
      <w:start w:val="1"/>
      <w:numFmt w:val="decimal"/>
      <w:lvlText w:val="%4."/>
      <w:lvlJc w:val="left"/>
      <w:pPr>
        <w:tabs>
          <w:tab w:val="num" w:pos="2160"/>
        </w:tabs>
        <w:ind w:left="2880" w:hanging="720"/>
      </w:pPr>
      <w:rPr>
        <w:rFonts w:hint="default"/>
        <w:b/>
      </w:rPr>
    </w:lvl>
    <w:lvl w:ilvl="4">
      <w:start w:val="1"/>
      <w:numFmt w:val="lowerLetter"/>
      <w:lvlText w:val="%5."/>
      <w:lvlJc w:val="left"/>
      <w:pPr>
        <w:tabs>
          <w:tab w:val="num" w:pos="3600"/>
        </w:tabs>
        <w:ind w:left="3600" w:hanging="720"/>
      </w:pPr>
      <w:rPr>
        <w:rFonts w:hint="default"/>
      </w:rPr>
    </w:lvl>
    <w:lvl w:ilvl="5">
      <w:start w:val="1"/>
      <w:numFmt w:val="none"/>
      <w:lvlText w:val=""/>
      <w:lvlJc w:val="left"/>
      <w:pPr>
        <w:tabs>
          <w:tab w:val="num" w:pos="7200"/>
        </w:tabs>
        <w:ind w:left="4320" w:hanging="720"/>
      </w:pPr>
      <w:rPr>
        <w:rFonts w:hint="default"/>
      </w:rPr>
    </w:lvl>
    <w:lvl w:ilvl="6">
      <w:start w:val="1"/>
      <w:numFmt w:val="none"/>
      <w:lvlText w:val=""/>
      <w:lvlJc w:val="left"/>
      <w:pPr>
        <w:tabs>
          <w:tab w:val="num" w:pos="4320"/>
        </w:tabs>
        <w:ind w:left="5040" w:hanging="720"/>
      </w:pPr>
      <w:rPr>
        <w:rFonts w:hint="default"/>
      </w:rPr>
    </w:lvl>
    <w:lvl w:ilvl="7">
      <w:start w:val="1"/>
      <w:numFmt w:val="none"/>
      <w:lvlText w:val=""/>
      <w:lvlJc w:val="left"/>
      <w:pPr>
        <w:tabs>
          <w:tab w:val="num" w:pos="5040"/>
        </w:tabs>
        <w:ind w:left="5760" w:hanging="720"/>
      </w:pPr>
      <w:rPr>
        <w:rFonts w:hint="default"/>
      </w:rPr>
    </w:lvl>
    <w:lvl w:ilvl="8">
      <w:start w:val="1"/>
      <w:numFmt w:val="none"/>
      <w:lvlText w:val=""/>
      <w:lvlJc w:val="left"/>
      <w:pPr>
        <w:ind w:left="6480" w:hanging="720"/>
      </w:pPr>
      <w:rPr>
        <w:rFonts w:hint="default"/>
      </w:rPr>
    </w:lvl>
  </w:abstractNum>
  <w:abstractNum w:abstractNumId="20" w15:restartNumberingAfterBreak="0">
    <w:nsid w:val="54E34C21"/>
    <w:multiLevelType w:val="multilevel"/>
    <w:tmpl w:val="4F5A9114"/>
    <w:lvl w:ilvl="0">
      <w:start w:val="1"/>
      <w:numFmt w:val="decimal"/>
      <w:lvlText w:val="%1."/>
      <w:lvlJc w:val="left"/>
      <w:pPr>
        <w:ind w:left="720" w:hanging="720"/>
      </w:pPr>
      <w:rPr>
        <w:rFonts w:hint="default"/>
        <w:b w:val="0"/>
      </w:rPr>
    </w:lvl>
    <w:lvl w:ilvl="1">
      <w:start w:val="1"/>
      <w:numFmt w:val="upperLetter"/>
      <w:lvlText w:val="%2."/>
      <w:lvlJc w:val="left"/>
      <w:pPr>
        <w:ind w:left="1440" w:hanging="720"/>
      </w:pPr>
      <w:rPr>
        <w:rFonts w:hint="default"/>
        <w:b/>
      </w:rPr>
    </w:lvl>
    <w:lvl w:ilvl="2">
      <w:start w:val="1"/>
      <w:numFmt w:val="lowerRoman"/>
      <w:lvlText w:val="%3."/>
      <w:lvlJc w:val="left"/>
      <w:pPr>
        <w:tabs>
          <w:tab w:val="num" w:pos="1440"/>
        </w:tabs>
        <w:ind w:left="2160" w:hanging="720"/>
      </w:pPr>
      <w:rPr>
        <w:rFonts w:hint="default"/>
        <w:b/>
      </w:rPr>
    </w:lvl>
    <w:lvl w:ilvl="3">
      <w:start w:val="1"/>
      <w:numFmt w:val="decimal"/>
      <w:lvlText w:val="%4."/>
      <w:lvlJc w:val="left"/>
      <w:pPr>
        <w:tabs>
          <w:tab w:val="num" w:pos="2160"/>
        </w:tabs>
        <w:ind w:left="2880" w:hanging="720"/>
      </w:pPr>
      <w:rPr>
        <w:rFonts w:hint="default"/>
        <w:b/>
      </w:rPr>
    </w:lvl>
    <w:lvl w:ilvl="4">
      <w:start w:val="1"/>
      <w:numFmt w:val="lowerLetter"/>
      <w:lvlText w:val="%5."/>
      <w:lvlJc w:val="left"/>
      <w:pPr>
        <w:tabs>
          <w:tab w:val="num" w:pos="3600"/>
        </w:tabs>
        <w:ind w:left="3600" w:hanging="720"/>
      </w:pPr>
      <w:rPr>
        <w:rFonts w:hint="default"/>
      </w:rPr>
    </w:lvl>
    <w:lvl w:ilvl="5">
      <w:start w:val="1"/>
      <w:numFmt w:val="none"/>
      <w:lvlText w:val=""/>
      <w:lvlJc w:val="left"/>
      <w:pPr>
        <w:tabs>
          <w:tab w:val="num" w:pos="7200"/>
        </w:tabs>
        <w:ind w:left="4320" w:hanging="720"/>
      </w:pPr>
      <w:rPr>
        <w:rFonts w:hint="default"/>
      </w:rPr>
    </w:lvl>
    <w:lvl w:ilvl="6">
      <w:start w:val="1"/>
      <w:numFmt w:val="none"/>
      <w:lvlText w:val=""/>
      <w:lvlJc w:val="left"/>
      <w:pPr>
        <w:tabs>
          <w:tab w:val="num" w:pos="4320"/>
        </w:tabs>
        <w:ind w:left="5040" w:hanging="720"/>
      </w:pPr>
      <w:rPr>
        <w:rFonts w:hint="default"/>
      </w:rPr>
    </w:lvl>
    <w:lvl w:ilvl="7">
      <w:start w:val="1"/>
      <w:numFmt w:val="none"/>
      <w:lvlText w:val=""/>
      <w:lvlJc w:val="left"/>
      <w:pPr>
        <w:tabs>
          <w:tab w:val="num" w:pos="5040"/>
        </w:tabs>
        <w:ind w:left="5760" w:hanging="720"/>
      </w:pPr>
      <w:rPr>
        <w:rFonts w:hint="default"/>
      </w:rPr>
    </w:lvl>
    <w:lvl w:ilvl="8">
      <w:start w:val="1"/>
      <w:numFmt w:val="none"/>
      <w:lvlText w:val=""/>
      <w:lvlJc w:val="left"/>
      <w:pPr>
        <w:ind w:left="6480" w:hanging="720"/>
      </w:pPr>
      <w:rPr>
        <w:rFonts w:hint="default"/>
      </w:rPr>
    </w:lvl>
  </w:abstractNum>
  <w:abstractNum w:abstractNumId="21" w15:restartNumberingAfterBreak="0">
    <w:nsid w:val="57232007"/>
    <w:multiLevelType w:val="multilevel"/>
    <w:tmpl w:val="61CA09E2"/>
    <w:lvl w:ilvl="0">
      <w:start w:val="1"/>
      <w:numFmt w:val="decimal"/>
      <w:lvlText w:val="%1."/>
      <w:lvlJc w:val="left"/>
      <w:pPr>
        <w:ind w:left="720" w:hanging="720"/>
      </w:pPr>
      <w:rPr>
        <w:rFonts w:hint="default"/>
        <w:b/>
      </w:rPr>
    </w:lvl>
    <w:lvl w:ilvl="1">
      <w:start w:val="1"/>
      <w:numFmt w:val="upperLetter"/>
      <w:lvlText w:val="%2."/>
      <w:lvlJc w:val="left"/>
      <w:pPr>
        <w:ind w:left="1440" w:hanging="720"/>
      </w:pPr>
      <w:rPr>
        <w:rFonts w:hint="default"/>
        <w:b w:val="0"/>
        <w:i w:val="0"/>
      </w:rPr>
    </w:lvl>
    <w:lvl w:ilvl="2">
      <w:start w:val="1"/>
      <w:numFmt w:val="lowerRoman"/>
      <w:lvlText w:val="%3."/>
      <w:lvlJc w:val="left"/>
      <w:pPr>
        <w:tabs>
          <w:tab w:val="num" w:pos="1440"/>
        </w:tabs>
        <w:ind w:left="2160" w:hanging="720"/>
      </w:pPr>
      <w:rPr>
        <w:rFonts w:hint="default"/>
        <w:b w:val="0"/>
        <w:i w:val="0"/>
      </w:rPr>
    </w:lvl>
    <w:lvl w:ilvl="3">
      <w:start w:val="1"/>
      <w:numFmt w:val="decimal"/>
      <w:lvlText w:val="%4."/>
      <w:lvlJc w:val="left"/>
      <w:pPr>
        <w:tabs>
          <w:tab w:val="num" w:pos="2160"/>
        </w:tabs>
        <w:ind w:left="2880" w:hanging="720"/>
      </w:pPr>
      <w:rPr>
        <w:rFonts w:hint="default"/>
        <w:b w:val="0"/>
      </w:rPr>
    </w:lvl>
    <w:lvl w:ilvl="4">
      <w:start w:val="1"/>
      <w:numFmt w:val="lowerLetter"/>
      <w:lvlText w:val="%5."/>
      <w:lvlJc w:val="left"/>
      <w:pPr>
        <w:tabs>
          <w:tab w:val="num" w:pos="3600"/>
        </w:tabs>
        <w:ind w:left="3600" w:hanging="720"/>
      </w:pPr>
      <w:rPr>
        <w:rFonts w:hint="default"/>
      </w:rPr>
    </w:lvl>
    <w:lvl w:ilvl="5">
      <w:start w:val="1"/>
      <w:numFmt w:val="none"/>
      <w:lvlText w:val=""/>
      <w:lvlJc w:val="left"/>
      <w:pPr>
        <w:tabs>
          <w:tab w:val="num" w:pos="7200"/>
        </w:tabs>
        <w:ind w:left="4320" w:hanging="720"/>
      </w:pPr>
      <w:rPr>
        <w:rFonts w:hint="default"/>
      </w:rPr>
    </w:lvl>
    <w:lvl w:ilvl="6">
      <w:start w:val="1"/>
      <w:numFmt w:val="none"/>
      <w:lvlText w:val=""/>
      <w:lvlJc w:val="left"/>
      <w:pPr>
        <w:tabs>
          <w:tab w:val="num" w:pos="4320"/>
        </w:tabs>
        <w:ind w:left="5040" w:hanging="720"/>
      </w:pPr>
      <w:rPr>
        <w:rFonts w:hint="default"/>
      </w:rPr>
    </w:lvl>
    <w:lvl w:ilvl="7">
      <w:start w:val="1"/>
      <w:numFmt w:val="none"/>
      <w:lvlText w:val=""/>
      <w:lvlJc w:val="left"/>
      <w:pPr>
        <w:tabs>
          <w:tab w:val="num" w:pos="5040"/>
        </w:tabs>
        <w:ind w:left="5760" w:hanging="720"/>
      </w:pPr>
      <w:rPr>
        <w:rFonts w:hint="default"/>
      </w:rPr>
    </w:lvl>
    <w:lvl w:ilvl="8">
      <w:start w:val="1"/>
      <w:numFmt w:val="none"/>
      <w:lvlText w:val=""/>
      <w:lvlJc w:val="left"/>
      <w:pPr>
        <w:ind w:left="6480" w:hanging="720"/>
      </w:pPr>
      <w:rPr>
        <w:rFonts w:hint="default"/>
      </w:rPr>
    </w:lvl>
  </w:abstractNum>
  <w:abstractNum w:abstractNumId="22" w15:restartNumberingAfterBreak="0">
    <w:nsid w:val="58C70E31"/>
    <w:multiLevelType w:val="multilevel"/>
    <w:tmpl w:val="17520B94"/>
    <w:lvl w:ilvl="0">
      <w:start w:val="1"/>
      <w:numFmt w:val="decimal"/>
      <w:lvlText w:val="%1."/>
      <w:lvlJc w:val="left"/>
      <w:pPr>
        <w:tabs>
          <w:tab w:val="num" w:pos="720"/>
        </w:tabs>
        <w:ind w:left="720" w:hanging="720"/>
      </w:pPr>
      <w:rPr>
        <w:rFonts w:cs="Times New Roman"/>
      </w:rPr>
    </w:lvl>
    <w:lvl w:ilvl="1">
      <w:start w:val="1"/>
      <w:numFmt w:val="lowerLetter"/>
      <w:lvlText w:val="(%2)"/>
      <w:lvlJc w:val="left"/>
      <w:pPr>
        <w:tabs>
          <w:tab w:val="num" w:pos="1440"/>
        </w:tabs>
        <w:ind w:left="1440" w:hanging="720"/>
      </w:pPr>
      <w:rPr>
        <w:rFonts w:cs="Times New Roman"/>
      </w:rPr>
    </w:lvl>
    <w:lvl w:ilvl="2">
      <w:start w:val="1"/>
      <w:numFmt w:val="lowerRoman"/>
      <w:lvlText w:val="(%3)"/>
      <w:lvlJc w:val="left"/>
      <w:pPr>
        <w:tabs>
          <w:tab w:val="num" w:pos="2160"/>
        </w:tabs>
        <w:ind w:left="180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3" w15:restartNumberingAfterBreak="0">
    <w:nsid w:val="5A960341"/>
    <w:multiLevelType w:val="multilevel"/>
    <w:tmpl w:val="F4FE4B26"/>
    <w:lvl w:ilvl="0">
      <w:start w:val="1"/>
      <w:numFmt w:val="decimal"/>
      <w:pStyle w:val="AGHeading1"/>
      <w:suff w:val="nothing"/>
      <w:lvlText w:val="Article %1"/>
      <w:lvlJc w:val="left"/>
      <w:rPr>
        <w:rFonts w:cs="Times New Roman" w:hint="default"/>
      </w:rPr>
    </w:lvl>
    <w:lvl w:ilvl="1">
      <w:start w:val="1"/>
      <w:numFmt w:val="decimal"/>
      <w:pStyle w:val="AGHeading2"/>
      <w:lvlText w:val="%1.%2"/>
      <w:lvlJc w:val="left"/>
      <w:pPr>
        <w:ind w:left="720" w:hanging="720"/>
      </w:pPr>
      <w:rPr>
        <w:rFonts w:cs="Times New Roman" w:hint="default"/>
      </w:rPr>
    </w:lvl>
    <w:lvl w:ilvl="2">
      <w:start w:val="1"/>
      <w:numFmt w:val="lowerLetter"/>
      <w:pStyle w:val="AGHeading3"/>
      <w:lvlText w:val="(%3)"/>
      <w:lvlJc w:val="left"/>
      <w:pPr>
        <w:ind w:left="1440" w:hanging="720"/>
      </w:pPr>
      <w:rPr>
        <w:rFonts w:cs="Times New Roman" w:hint="default"/>
      </w:rPr>
    </w:lvl>
    <w:lvl w:ilvl="3">
      <w:start w:val="1"/>
      <w:numFmt w:val="lowerRoman"/>
      <w:pStyle w:val="AGHeading4"/>
      <w:lvlText w:val="(%4)"/>
      <w:lvlJc w:val="left"/>
      <w:pPr>
        <w:ind w:left="2160" w:hanging="720"/>
      </w:pPr>
      <w:rPr>
        <w:rFonts w:cs="Times New Roman" w:hint="default"/>
      </w:rPr>
    </w:lvl>
    <w:lvl w:ilvl="4">
      <w:start w:val="1"/>
      <w:numFmt w:val="upperLetter"/>
      <w:pStyle w:val="AGHeading5"/>
      <w:lvlText w:val="(%5)"/>
      <w:lvlJc w:val="left"/>
      <w:pPr>
        <w:tabs>
          <w:tab w:val="num" w:pos="2160"/>
        </w:tabs>
        <w:ind w:left="2880" w:hanging="720"/>
      </w:pPr>
      <w:rPr>
        <w:rFonts w:cs="Times New Roman" w:hint="default"/>
      </w:rPr>
    </w:lvl>
    <w:lvl w:ilvl="5">
      <w:start w:val="1"/>
      <w:numFmt w:val="upperRoman"/>
      <w:pStyle w:val="AGHeading6"/>
      <w:lvlText w:val="(%6)"/>
      <w:lvlJc w:val="left"/>
      <w:pPr>
        <w:ind w:left="3600" w:hanging="72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4" w15:restartNumberingAfterBreak="0">
    <w:nsid w:val="5C3C39BA"/>
    <w:multiLevelType w:val="multilevel"/>
    <w:tmpl w:val="C362347E"/>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63451E65"/>
    <w:multiLevelType w:val="multilevel"/>
    <w:tmpl w:val="3DCE9A50"/>
    <w:lvl w:ilvl="0">
      <w:start w:val="4"/>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26" w15:restartNumberingAfterBreak="0">
    <w:nsid w:val="67D92B17"/>
    <w:multiLevelType w:val="multilevel"/>
    <w:tmpl w:val="BCD2664E"/>
    <w:lvl w:ilvl="0">
      <w:start w:val="1"/>
      <w:numFmt w:val="decimal"/>
      <w:lvlText w:val="%1."/>
      <w:lvlJc w:val="left"/>
      <w:pPr>
        <w:tabs>
          <w:tab w:val="num" w:pos="990"/>
        </w:tabs>
        <w:ind w:left="990" w:hanging="720"/>
      </w:pPr>
      <w:rPr>
        <w:rFonts w:cs="Times New Roman"/>
      </w:rPr>
    </w:lvl>
    <w:lvl w:ilvl="1">
      <w:start w:val="1"/>
      <w:numFmt w:val="lowerLetter"/>
      <w:lvlText w:val="(%2)"/>
      <w:lvlJc w:val="left"/>
      <w:pPr>
        <w:tabs>
          <w:tab w:val="num" w:pos="1440"/>
        </w:tabs>
        <w:ind w:left="1440" w:hanging="720"/>
      </w:pPr>
      <w:rPr>
        <w:rFonts w:cs="Times New Roman"/>
      </w:rPr>
    </w:lvl>
    <w:lvl w:ilvl="2">
      <w:start w:val="1"/>
      <w:numFmt w:val="lowerRoman"/>
      <w:lvlText w:val="(%3)"/>
      <w:lvlJc w:val="left"/>
      <w:pPr>
        <w:tabs>
          <w:tab w:val="num" w:pos="1440"/>
        </w:tabs>
        <w:ind w:left="1440" w:hanging="72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7" w15:restartNumberingAfterBreak="0">
    <w:nsid w:val="6B9B5691"/>
    <w:multiLevelType w:val="hybridMultilevel"/>
    <w:tmpl w:val="4A4C9B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ECD0EA5"/>
    <w:multiLevelType w:val="multilevel"/>
    <w:tmpl w:val="63422EF6"/>
    <w:lvl w:ilvl="0">
      <w:start w:val="1"/>
      <w:numFmt w:val="decimal"/>
      <w:lvlText w:val="%1."/>
      <w:lvlJc w:val="left"/>
      <w:pPr>
        <w:ind w:left="720" w:hanging="720"/>
      </w:pPr>
      <w:rPr>
        <w:rFonts w:hint="default"/>
        <w:b/>
      </w:rPr>
    </w:lvl>
    <w:lvl w:ilvl="1">
      <w:start w:val="1"/>
      <w:numFmt w:val="upperLetter"/>
      <w:lvlText w:val="%2."/>
      <w:lvlJc w:val="left"/>
      <w:pPr>
        <w:ind w:left="1440" w:hanging="720"/>
      </w:pPr>
      <w:rPr>
        <w:rFonts w:hint="default"/>
        <w:b w:val="0"/>
      </w:rPr>
    </w:lvl>
    <w:lvl w:ilvl="2">
      <w:start w:val="1"/>
      <w:numFmt w:val="lowerRoman"/>
      <w:lvlText w:val="%3."/>
      <w:lvlJc w:val="left"/>
      <w:pPr>
        <w:tabs>
          <w:tab w:val="num" w:pos="1440"/>
        </w:tabs>
        <w:ind w:left="2160" w:hanging="720"/>
      </w:pPr>
      <w:rPr>
        <w:rFonts w:hint="default"/>
        <w:b w:val="0"/>
      </w:rPr>
    </w:lvl>
    <w:lvl w:ilvl="3">
      <w:start w:val="1"/>
      <w:numFmt w:val="lowerRoman"/>
      <w:lvlText w:val="(%4)"/>
      <w:lvlJc w:val="left"/>
      <w:pPr>
        <w:tabs>
          <w:tab w:val="num" w:pos="2160"/>
        </w:tabs>
        <w:ind w:left="2880" w:hanging="720"/>
      </w:pPr>
      <w:rPr>
        <w:rFonts w:ascii="Arial" w:eastAsia="Calibri" w:hAnsi="Arial" w:cs="Arial"/>
        <w:b w:val="0"/>
      </w:rPr>
    </w:lvl>
    <w:lvl w:ilvl="4">
      <w:start w:val="1"/>
      <w:numFmt w:val="lowerLetter"/>
      <w:lvlText w:val="%5."/>
      <w:lvlJc w:val="left"/>
      <w:pPr>
        <w:tabs>
          <w:tab w:val="num" w:pos="3600"/>
        </w:tabs>
        <w:ind w:left="3600" w:hanging="720"/>
      </w:pPr>
      <w:rPr>
        <w:rFonts w:hint="default"/>
      </w:rPr>
    </w:lvl>
    <w:lvl w:ilvl="5">
      <w:start w:val="1"/>
      <w:numFmt w:val="lowerRoman"/>
      <w:lvlText w:val="(%6)"/>
      <w:lvlJc w:val="left"/>
      <w:pPr>
        <w:tabs>
          <w:tab w:val="num" w:pos="7200"/>
        </w:tabs>
        <w:ind w:left="4320" w:hanging="720"/>
      </w:pPr>
      <w:rPr>
        <w:rFonts w:ascii="Arial" w:eastAsia="Calibri" w:hAnsi="Arial" w:cs="Arial"/>
      </w:rPr>
    </w:lvl>
    <w:lvl w:ilvl="6">
      <w:start w:val="1"/>
      <w:numFmt w:val="none"/>
      <w:lvlText w:val=""/>
      <w:lvlJc w:val="left"/>
      <w:pPr>
        <w:tabs>
          <w:tab w:val="num" w:pos="4320"/>
        </w:tabs>
        <w:ind w:left="5040" w:hanging="720"/>
      </w:pPr>
      <w:rPr>
        <w:rFonts w:hint="default"/>
      </w:rPr>
    </w:lvl>
    <w:lvl w:ilvl="7">
      <w:start w:val="1"/>
      <w:numFmt w:val="none"/>
      <w:lvlText w:val=""/>
      <w:lvlJc w:val="left"/>
      <w:pPr>
        <w:tabs>
          <w:tab w:val="num" w:pos="5040"/>
        </w:tabs>
        <w:ind w:left="5760" w:hanging="720"/>
      </w:pPr>
      <w:rPr>
        <w:rFonts w:hint="default"/>
      </w:rPr>
    </w:lvl>
    <w:lvl w:ilvl="8">
      <w:start w:val="1"/>
      <w:numFmt w:val="none"/>
      <w:lvlText w:val=""/>
      <w:lvlJc w:val="left"/>
      <w:pPr>
        <w:ind w:left="6480" w:hanging="720"/>
      </w:pPr>
      <w:rPr>
        <w:rFonts w:hint="default"/>
      </w:rPr>
    </w:lvl>
  </w:abstractNum>
  <w:abstractNum w:abstractNumId="29" w15:restartNumberingAfterBreak="0">
    <w:nsid w:val="6EFC0D03"/>
    <w:multiLevelType w:val="multilevel"/>
    <w:tmpl w:val="62AA8B18"/>
    <w:lvl w:ilvl="0">
      <w:start w:val="1"/>
      <w:numFmt w:val="decimal"/>
      <w:lvlText w:val="%1."/>
      <w:lvlJc w:val="left"/>
      <w:pPr>
        <w:ind w:left="720" w:hanging="720"/>
      </w:pPr>
      <w:rPr>
        <w:rFonts w:hint="default"/>
        <w:b/>
      </w:rPr>
    </w:lvl>
    <w:lvl w:ilvl="1">
      <w:start w:val="1"/>
      <w:numFmt w:val="upperLetter"/>
      <w:lvlText w:val="%2."/>
      <w:lvlJc w:val="left"/>
      <w:pPr>
        <w:ind w:left="1440" w:hanging="720"/>
      </w:pPr>
      <w:rPr>
        <w:rFonts w:hint="default"/>
        <w:b/>
        <w:i w:val="0"/>
      </w:rPr>
    </w:lvl>
    <w:lvl w:ilvl="2">
      <w:start w:val="1"/>
      <w:numFmt w:val="lowerRoman"/>
      <w:lvlText w:val="%3."/>
      <w:lvlJc w:val="left"/>
      <w:pPr>
        <w:tabs>
          <w:tab w:val="num" w:pos="1440"/>
        </w:tabs>
        <w:ind w:left="2160" w:hanging="720"/>
      </w:pPr>
      <w:rPr>
        <w:rFonts w:hint="default"/>
        <w:b/>
        <w:i w:val="0"/>
      </w:rPr>
    </w:lvl>
    <w:lvl w:ilvl="3">
      <w:start w:val="1"/>
      <w:numFmt w:val="decimal"/>
      <w:lvlText w:val="%4."/>
      <w:lvlJc w:val="left"/>
      <w:pPr>
        <w:tabs>
          <w:tab w:val="num" w:pos="2160"/>
        </w:tabs>
        <w:ind w:left="2880" w:hanging="720"/>
      </w:pPr>
      <w:rPr>
        <w:rFonts w:hint="default"/>
        <w:b/>
        <w:i w:val="0"/>
      </w:rPr>
    </w:lvl>
    <w:lvl w:ilvl="4">
      <w:start w:val="1"/>
      <w:numFmt w:val="lowerLetter"/>
      <w:lvlText w:val="%5."/>
      <w:lvlJc w:val="left"/>
      <w:pPr>
        <w:tabs>
          <w:tab w:val="num" w:pos="3600"/>
        </w:tabs>
        <w:ind w:left="3600" w:hanging="720"/>
      </w:pPr>
      <w:rPr>
        <w:rFonts w:hint="default"/>
        <w:b/>
      </w:rPr>
    </w:lvl>
    <w:lvl w:ilvl="5">
      <w:start w:val="1"/>
      <w:numFmt w:val="none"/>
      <w:lvlText w:val=""/>
      <w:lvlJc w:val="left"/>
      <w:pPr>
        <w:tabs>
          <w:tab w:val="num" w:pos="7200"/>
        </w:tabs>
        <w:ind w:left="4320" w:hanging="720"/>
      </w:pPr>
      <w:rPr>
        <w:rFonts w:hint="default"/>
        <w:b/>
      </w:rPr>
    </w:lvl>
    <w:lvl w:ilvl="6">
      <w:start w:val="1"/>
      <w:numFmt w:val="none"/>
      <w:lvlText w:val=""/>
      <w:lvlJc w:val="left"/>
      <w:pPr>
        <w:tabs>
          <w:tab w:val="num" w:pos="4320"/>
        </w:tabs>
        <w:ind w:left="5040" w:hanging="720"/>
      </w:pPr>
      <w:rPr>
        <w:rFonts w:hint="default"/>
        <w:b/>
      </w:rPr>
    </w:lvl>
    <w:lvl w:ilvl="7">
      <w:start w:val="1"/>
      <w:numFmt w:val="none"/>
      <w:lvlText w:val=""/>
      <w:lvlJc w:val="left"/>
      <w:pPr>
        <w:tabs>
          <w:tab w:val="num" w:pos="5040"/>
        </w:tabs>
        <w:ind w:left="5760" w:hanging="720"/>
      </w:pPr>
      <w:rPr>
        <w:rFonts w:hint="default"/>
        <w:b/>
      </w:rPr>
    </w:lvl>
    <w:lvl w:ilvl="8">
      <w:start w:val="1"/>
      <w:numFmt w:val="none"/>
      <w:lvlText w:val=""/>
      <w:lvlJc w:val="left"/>
      <w:pPr>
        <w:ind w:left="6480" w:hanging="720"/>
      </w:pPr>
      <w:rPr>
        <w:rFonts w:hint="default"/>
        <w:b/>
      </w:rPr>
    </w:lvl>
  </w:abstractNum>
  <w:abstractNum w:abstractNumId="30" w15:restartNumberingAfterBreak="0">
    <w:nsid w:val="70C6375E"/>
    <w:multiLevelType w:val="multilevel"/>
    <w:tmpl w:val="F2B6B09E"/>
    <w:lvl w:ilvl="0">
      <w:start w:val="1"/>
      <w:numFmt w:val="decimal"/>
      <w:lvlText w:val="%1."/>
      <w:lvlJc w:val="left"/>
      <w:pPr>
        <w:ind w:left="720" w:hanging="720"/>
      </w:pPr>
      <w:rPr>
        <w:rFonts w:hint="default"/>
        <w:b/>
      </w:rPr>
    </w:lvl>
    <w:lvl w:ilvl="1">
      <w:start w:val="1"/>
      <w:numFmt w:val="upperLetter"/>
      <w:lvlText w:val="%2."/>
      <w:lvlJc w:val="left"/>
      <w:pPr>
        <w:ind w:left="1440" w:hanging="720"/>
      </w:pPr>
      <w:rPr>
        <w:rFonts w:hint="default"/>
        <w:b w:val="0"/>
      </w:rPr>
    </w:lvl>
    <w:lvl w:ilvl="2">
      <w:start w:val="1"/>
      <w:numFmt w:val="lowerRoman"/>
      <w:lvlText w:val="%3."/>
      <w:lvlJc w:val="left"/>
      <w:pPr>
        <w:tabs>
          <w:tab w:val="num" w:pos="1440"/>
        </w:tabs>
        <w:ind w:left="2160" w:hanging="720"/>
      </w:pPr>
      <w:rPr>
        <w:rFonts w:hint="default"/>
        <w:b/>
      </w:rPr>
    </w:lvl>
    <w:lvl w:ilvl="3">
      <w:start w:val="1"/>
      <w:numFmt w:val="decimal"/>
      <w:lvlText w:val="%4."/>
      <w:lvlJc w:val="left"/>
      <w:pPr>
        <w:tabs>
          <w:tab w:val="num" w:pos="2160"/>
        </w:tabs>
        <w:ind w:left="2880" w:hanging="720"/>
      </w:pPr>
      <w:rPr>
        <w:rFonts w:hint="default"/>
        <w:b/>
      </w:rPr>
    </w:lvl>
    <w:lvl w:ilvl="4">
      <w:start w:val="1"/>
      <w:numFmt w:val="lowerLetter"/>
      <w:lvlText w:val="%5."/>
      <w:lvlJc w:val="left"/>
      <w:pPr>
        <w:tabs>
          <w:tab w:val="num" w:pos="3600"/>
        </w:tabs>
        <w:ind w:left="3600" w:hanging="720"/>
      </w:pPr>
      <w:rPr>
        <w:rFonts w:hint="default"/>
      </w:rPr>
    </w:lvl>
    <w:lvl w:ilvl="5">
      <w:start w:val="1"/>
      <w:numFmt w:val="none"/>
      <w:lvlText w:val=""/>
      <w:lvlJc w:val="left"/>
      <w:pPr>
        <w:tabs>
          <w:tab w:val="num" w:pos="7200"/>
        </w:tabs>
        <w:ind w:left="4320" w:hanging="720"/>
      </w:pPr>
      <w:rPr>
        <w:rFonts w:hint="default"/>
      </w:rPr>
    </w:lvl>
    <w:lvl w:ilvl="6">
      <w:start w:val="1"/>
      <w:numFmt w:val="none"/>
      <w:lvlText w:val=""/>
      <w:lvlJc w:val="left"/>
      <w:pPr>
        <w:tabs>
          <w:tab w:val="num" w:pos="4320"/>
        </w:tabs>
        <w:ind w:left="5040" w:hanging="720"/>
      </w:pPr>
      <w:rPr>
        <w:rFonts w:hint="default"/>
      </w:rPr>
    </w:lvl>
    <w:lvl w:ilvl="7">
      <w:start w:val="1"/>
      <w:numFmt w:val="none"/>
      <w:lvlText w:val=""/>
      <w:lvlJc w:val="left"/>
      <w:pPr>
        <w:tabs>
          <w:tab w:val="num" w:pos="5040"/>
        </w:tabs>
        <w:ind w:left="5760" w:hanging="720"/>
      </w:pPr>
      <w:rPr>
        <w:rFonts w:hint="default"/>
      </w:rPr>
    </w:lvl>
    <w:lvl w:ilvl="8">
      <w:start w:val="1"/>
      <w:numFmt w:val="none"/>
      <w:lvlText w:val=""/>
      <w:lvlJc w:val="left"/>
      <w:pPr>
        <w:ind w:left="6480" w:hanging="720"/>
      </w:pPr>
      <w:rPr>
        <w:rFonts w:hint="default"/>
      </w:rPr>
    </w:lvl>
  </w:abstractNum>
  <w:abstractNum w:abstractNumId="31" w15:restartNumberingAfterBreak="0">
    <w:nsid w:val="714E1251"/>
    <w:multiLevelType w:val="hybridMultilevel"/>
    <w:tmpl w:val="8CD8E6BE"/>
    <w:lvl w:ilvl="0" w:tplc="A72233EE">
      <w:start w:val="1"/>
      <w:numFmt w:val="upperLetter"/>
      <w:lvlText w:val="%1."/>
      <w:lvlJc w:val="left"/>
      <w:pPr>
        <w:ind w:left="1080" w:hanging="720"/>
      </w:pPr>
      <w:rPr>
        <w:rFonts w:hint="default"/>
      </w:rPr>
    </w:lvl>
    <w:lvl w:ilvl="1" w:tplc="82D22CA8">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9B6638"/>
    <w:multiLevelType w:val="hybridMultilevel"/>
    <w:tmpl w:val="94FE762A"/>
    <w:lvl w:ilvl="0" w:tplc="8C5075A6">
      <w:start w:val="3"/>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012047"/>
    <w:multiLevelType w:val="multilevel"/>
    <w:tmpl w:val="3B06D622"/>
    <w:lvl w:ilvl="0">
      <w:start w:val="1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8CE5528"/>
    <w:multiLevelType w:val="multilevel"/>
    <w:tmpl w:val="E2184CBC"/>
    <w:lvl w:ilvl="0">
      <w:start w:val="2"/>
      <w:numFmt w:val="decimal"/>
      <w:lvlText w:val="%1."/>
      <w:lvlJc w:val="left"/>
      <w:pPr>
        <w:ind w:left="360" w:hanging="360"/>
      </w:pPr>
      <w:rPr>
        <w:rFonts w:hint="default"/>
      </w:rPr>
    </w:lvl>
    <w:lvl w:ilvl="1">
      <w:start w:val="1"/>
      <w:numFmt w:val="decimal"/>
      <w:lvlText w:val="3.%2"/>
      <w:lvlJc w:val="left"/>
      <w:pPr>
        <w:ind w:left="792" w:hanging="432"/>
      </w:pPr>
      <w:rPr>
        <w:rFonts w:ascii="Arial" w:hAnsi="Arial" w:cs="Arial" w:hint="default"/>
        <w:b/>
      </w:rPr>
    </w:lvl>
    <w:lvl w:ilvl="2">
      <w:start w:val="1"/>
      <w:numFmt w:val="decimal"/>
      <w:lvlText w:val="%1.%2.%3."/>
      <w:lvlJc w:val="left"/>
      <w:pPr>
        <w:ind w:left="1224" w:hanging="504"/>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9F463D2"/>
    <w:multiLevelType w:val="multilevel"/>
    <w:tmpl w:val="5E2A03C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9F5710C"/>
    <w:multiLevelType w:val="hybridMultilevel"/>
    <w:tmpl w:val="53821992"/>
    <w:lvl w:ilvl="0" w:tplc="730CF512">
      <w:start w:val="1"/>
      <w:numFmt w:val="lowerRoman"/>
      <w:lvlText w:val="%1."/>
      <w:lvlJc w:val="left"/>
      <w:pPr>
        <w:ind w:left="2430" w:hanging="360"/>
      </w:pPr>
      <w:rPr>
        <w:rFonts w:ascii="Arial" w:eastAsia="Calibri" w:hAnsi="Arial" w:cs="Arial"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37" w15:restartNumberingAfterBreak="0">
    <w:nsid w:val="7A141456"/>
    <w:multiLevelType w:val="hybridMultilevel"/>
    <w:tmpl w:val="9EC4445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2407CF"/>
    <w:multiLevelType w:val="multilevel"/>
    <w:tmpl w:val="DBEC7D86"/>
    <w:lvl w:ilvl="0">
      <w:start w:val="1"/>
      <w:numFmt w:val="decimal"/>
      <w:lvlText w:val="%1."/>
      <w:lvlJc w:val="left"/>
      <w:pPr>
        <w:ind w:left="720" w:hanging="720"/>
      </w:pPr>
      <w:rPr>
        <w:rFonts w:hint="default"/>
        <w:b/>
      </w:rPr>
    </w:lvl>
    <w:lvl w:ilvl="1">
      <w:start w:val="1"/>
      <w:numFmt w:val="upperLetter"/>
      <w:lvlText w:val="%2."/>
      <w:lvlJc w:val="left"/>
      <w:pPr>
        <w:ind w:left="1440" w:hanging="720"/>
      </w:pPr>
      <w:rPr>
        <w:rFonts w:hint="default"/>
        <w:b/>
      </w:rPr>
    </w:lvl>
    <w:lvl w:ilvl="2">
      <w:start w:val="1"/>
      <w:numFmt w:val="lowerRoman"/>
      <w:lvlText w:val="%3."/>
      <w:lvlJc w:val="left"/>
      <w:pPr>
        <w:tabs>
          <w:tab w:val="num" w:pos="1440"/>
        </w:tabs>
        <w:ind w:left="2160" w:hanging="720"/>
      </w:pPr>
      <w:rPr>
        <w:rFonts w:hint="default"/>
        <w:b w:val="0"/>
        <w:i w:val="0"/>
      </w:rPr>
    </w:lvl>
    <w:lvl w:ilvl="3">
      <w:start w:val="1"/>
      <w:numFmt w:val="decimal"/>
      <w:lvlText w:val="%4."/>
      <w:lvlJc w:val="left"/>
      <w:pPr>
        <w:tabs>
          <w:tab w:val="num" w:pos="2160"/>
        </w:tabs>
        <w:ind w:left="2880" w:hanging="720"/>
      </w:pPr>
      <w:rPr>
        <w:rFonts w:hint="default"/>
        <w:b/>
      </w:rPr>
    </w:lvl>
    <w:lvl w:ilvl="4">
      <w:start w:val="1"/>
      <w:numFmt w:val="lowerLetter"/>
      <w:lvlText w:val="%5."/>
      <w:lvlJc w:val="left"/>
      <w:pPr>
        <w:tabs>
          <w:tab w:val="num" w:pos="3600"/>
        </w:tabs>
        <w:ind w:left="3600" w:hanging="720"/>
      </w:pPr>
      <w:rPr>
        <w:rFonts w:hint="default"/>
      </w:rPr>
    </w:lvl>
    <w:lvl w:ilvl="5">
      <w:start w:val="1"/>
      <w:numFmt w:val="none"/>
      <w:lvlText w:val=""/>
      <w:lvlJc w:val="left"/>
      <w:pPr>
        <w:tabs>
          <w:tab w:val="num" w:pos="7200"/>
        </w:tabs>
        <w:ind w:left="4320" w:hanging="720"/>
      </w:pPr>
      <w:rPr>
        <w:rFonts w:hint="default"/>
      </w:rPr>
    </w:lvl>
    <w:lvl w:ilvl="6">
      <w:start w:val="1"/>
      <w:numFmt w:val="none"/>
      <w:lvlText w:val=""/>
      <w:lvlJc w:val="left"/>
      <w:pPr>
        <w:tabs>
          <w:tab w:val="num" w:pos="4320"/>
        </w:tabs>
        <w:ind w:left="5040" w:hanging="720"/>
      </w:pPr>
      <w:rPr>
        <w:rFonts w:hint="default"/>
      </w:rPr>
    </w:lvl>
    <w:lvl w:ilvl="7">
      <w:start w:val="1"/>
      <w:numFmt w:val="none"/>
      <w:lvlText w:val=""/>
      <w:lvlJc w:val="left"/>
      <w:pPr>
        <w:tabs>
          <w:tab w:val="num" w:pos="5040"/>
        </w:tabs>
        <w:ind w:left="5760" w:hanging="720"/>
      </w:pPr>
      <w:rPr>
        <w:rFonts w:hint="default"/>
      </w:rPr>
    </w:lvl>
    <w:lvl w:ilvl="8">
      <w:start w:val="1"/>
      <w:numFmt w:val="none"/>
      <w:lvlText w:val=""/>
      <w:lvlJc w:val="left"/>
      <w:pPr>
        <w:ind w:left="6480" w:hanging="720"/>
      </w:pPr>
      <w:rPr>
        <w:rFonts w:hint="default"/>
      </w:rPr>
    </w:lvl>
  </w:abstractNum>
  <w:abstractNum w:abstractNumId="39" w15:restartNumberingAfterBreak="0">
    <w:nsid w:val="7D724FF6"/>
    <w:multiLevelType w:val="multilevel"/>
    <w:tmpl w:val="24DA2392"/>
    <w:lvl w:ilvl="0">
      <w:start w:val="1"/>
      <w:numFmt w:val="decimal"/>
      <w:lvlText w:val="%1."/>
      <w:lvlJc w:val="left"/>
      <w:pPr>
        <w:ind w:left="720" w:hanging="720"/>
      </w:pPr>
      <w:rPr>
        <w:rFonts w:hint="default"/>
        <w:b/>
      </w:rPr>
    </w:lvl>
    <w:lvl w:ilvl="1">
      <w:start w:val="1"/>
      <w:numFmt w:val="upperLetter"/>
      <w:lvlText w:val="%2."/>
      <w:lvlJc w:val="left"/>
      <w:pPr>
        <w:ind w:left="1440" w:hanging="720"/>
      </w:pPr>
      <w:rPr>
        <w:rFonts w:hint="default"/>
        <w:b w:val="0"/>
      </w:rPr>
    </w:lvl>
    <w:lvl w:ilvl="2">
      <w:start w:val="1"/>
      <w:numFmt w:val="lowerRoman"/>
      <w:lvlText w:val="%3."/>
      <w:lvlJc w:val="left"/>
      <w:pPr>
        <w:tabs>
          <w:tab w:val="num" w:pos="1440"/>
        </w:tabs>
        <w:ind w:left="2160" w:hanging="720"/>
      </w:pPr>
      <w:rPr>
        <w:rFonts w:hint="default"/>
        <w:b/>
      </w:rPr>
    </w:lvl>
    <w:lvl w:ilvl="3">
      <w:start w:val="1"/>
      <w:numFmt w:val="decimal"/>
      <w:lvlText w:val="%4."/>
      <w:lvlJc w:val="left"/>
      <w:pPr>
        <w:tabs>
          <w:tab w:val="num" w:pos="2160"/>
        </w:tabs>
        <w:ind w:left="2880" w:hanging="720"/>
      </w:pPr>
      <w:rPr>
        <w:rFonts w:hint="default"/>
        <w:b/>
      </w:rPr>
    </w:lvl>
    <w:lvl w:ilvl="4">
      <w:start w:val="1"/>
      <w:numFmt w:val="lowerLetter"/>
      <w:lvlText w:val="%5."/>
      <w:lvlJc w:val="left"/>
      <w:pPr>
        <w:tabs>
          <w:tab w:val="num" w:pos="3600"/>
        </w:tabs>
        <w:ind w:left="3600" w:hanging="720"/>
      </w:pPr>
      <w:rPr>
        <w:rFonts w:hint="default"/>
      </w:rPr>
    </w:lvl>
    <w:lvl w:ilvl="5">
      <w:start w:val="1"/>
      <w:numFmt w:val="none"/>
      <w:lvlText w:val=""/>
      <w:lvlJc w:val="left"/>
      <w:pPr>
        <w:tabs>
          <w:tab w:val="num" w:pos="7200"/>
        </w:tabs>
        <w:ind w:left="4320" w:hanging="720"/>
      </w:pPr>
      <w:rPr>
        <w:rFonts w:hint="default"/>
      </w:rPr>
    </w:lvl>
    <w:lvl w:ilvl="6">
      <w:start w:val="1"/>
      <w:numFmt w:val="none"/>
      <w:lvlText w:val=""/>
      <w:lvlJc w:val="left"/>
      <w:pPr>
        <w:tabs>
          <w:tab w:val="num" w:pos="4320"/>
        </w:tabs>
        <w:ind w:left="5040" w:hanging="720"/>
      </w:pPr>
      <w:rPr>
        <w:rFonts w:hint="default"/>
      </w:rPr>
    </w:lvl>
    <w:lvl w:ilvl="7">
      <w:start w:val="1"/>
      <w:numFmt w:val="none"/>
      <w:lvlText w:val=""/>
      <w:lvlJc w:val="left"/>
      <w:pPr>
        <w:tabs>
          <w:tab w:val="num" w:pos="5040"/>
        </w:tabs>
        <w:ind w:left="5760" w:hanging="720"/>
      </w:pPr>
      <w:rPr>
        <w:rFonts w:hint="default"/>
      </w:rPr>
    </w:lvl>
    <w:lvl w:ilvl="8">
      <w:start w:val="1"/>
      <w:numFmt w:val="none"/>
      <w:lvlText w:val=""/>
      <w:lvlJc w:val="left"/>
      <w:pPr>
        <w:ind w:left="6480" w:hanging="720"/>
      </w:pPr>
      <w:rPr>
        <w:rFonts w:hint="default"/>
      </w:rPr>
    </w:lvl>
  </w:abstractNum>
  <w:num w:numId="1">
    <w:abstractNumId w:val="0"/>
  </w:num>
  <w:num w:numId="2">
    <w:abstractNumId w:val="17"/>
  </w:num>
  <w:num w:numId="3">
    <w:abstractNumId w:val="23"/>
  </w:num>
  <w:num w:numId="4">
    <w:abstractNumId w:val="6"/>
  </w:num>
  <w:num w:numId="5">
    <w:abstractNumId w:val="33"/>
  </w:num>
  <w:num w:numId="6">
    <w:abstractNumId w:val="4"/>
  </w:num>
  <w:num w:numId="7">
    <w:abstractNumId w:val="29"/>
  </w:num>
  <w:num w:numId="8">
    <w:abstractNumId w:val="27"/>
  </w:num>
  <w:num w:numId="9">
    <w:abstractNumId w:val="1"/>
  </w:num>
  <w:num w:numId="10">
    <w:abstractNumId w:val="25"/>
  </w:num>
  <w:num w:numId="11">
    <w:abstractNumId w:val="35"/>
  </w:num>
  <w:num w:numId="12">
    <w:abstractNumId w:val="10"/>
  </w:num>
  <w:num w:numId="13">
    <w:abstractNumId w:val="18"/>
  </w:num>
  <w:num w:numId="14">
    <w:abstractNumId w:val="11"/>
  </w:num>
  <w:num w:numId="15">
    <w:abstractNumId w:val="8"/>
  </w:num>
  <w:num w:numId="16">
    <w:abstractNumId w:val="24"/>
  </w:num>
  <w:num w:numId="17">
    <w:abstractNumId w:val="28"/>
  </w:num>
  <w:num w:numId="18">
    <w:abstractNumId w:val="34"/>
  </w:num>
  <w:num w:numId="19">
    <w:abstractNumId w:val="16"/>
  </w:num>
  <w:num w:numId="20">
    <w:abstractNumId w:val="31"/>
  </w:num>
  <w:num w:numId="21">
    <w:abstractNumId w:val="20"/>
  </w:num>
  <w:num w:numId="22">
    <w:abstractNumId w:val="39"/>
  </w:num>
  <w:num w:numId="23">
    <w:abstractNumId w:val="30"/>
  </w:num>
  <w:num w:numId="24">
    <w:abstractNumId w:val="12"/>
  </w:num>
  <w:num w:numId="25">
    <w:abstractNumId w:val="5"/>
  </w:num>
  <w:num w:numId="26">
    <w:abstractNumId w:val="21"/>
  </w:num>
  <w:num w:numId="27">
    <w:abstractNumId w:val="38"/>
  </w:num>
  <w:num w:numId="28">
    <w:abstractNumId w:val="15"/>
  </w:num>
  <w:num w:numId="29">
    <w:abstractNumId w:val="2"/>
  </w:num>
  <w:num w:numId="30">
    <w:abstractNumId w:val="19"/>
  </w:num>
  <w:num w:numId="31">
    <w:abstractNumId w:val="13"/>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7"/>
  </w:num>
  <w:num w:numId="35">
    <w:abstractNumId w:val="32"/>
  </w:num>
  <w:num w:numId="36">
    <w:abstractNumId w:val="36"/>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
  </w:num>
  <w:num w:numId="39">
    <w:abstractNumId w:val="14"/>
  </w:num>
  <w:num w:numId="40">
    <w:abstractNumId w:val="3"/>
  </w:num>
  <w:num w:numId="41">
    <w:abstractNumId w:val="7"/>
  </w:num>
  <w:num w:numId="4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ed, Mary">
    <w15:presenceInfo w15:providerId="AD" w15:userId="S::mreed@lockton.com::eb27bdd0-d10f-45ca-ada0-fac4a7dde75b"/>
  </w15:person>
  <w15:person w15:author="Thomas.Ahern">
    <w15:presenceInfo w15:providerId="AD" w15:userId="S::Thomas.Ahern@kiewit.com::4fb8d417-3dc7-44d7-b1e8-689412c86741"/>
  </w15:person>
  <w15:person w15:author="James.Finn">
    <w15:presenceInfo w15:providerId="AD" w15:userId="S::James.Finn@kiewit.com::04efd420-27bc-4b81-bac4-61627a425e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1"/>
  <w:activeWritingStyle w:appName="MSWord" w:lang="en-CA" w:vendorID="64" w:dllVersion="0" w:nlCheck="1" w:checkStyle="1"/>
  <w:activeWritingStyle w:appName="MSWord" w:lang="en-GB" w:vendorID="64" w:dllVersion="0" w:nlCheck="1" w:checkStyle="1"/>
  <w:activeWritingStyle w:appName="MSWord" w:lang="en-US" w:vendorID="64" w:dllVersion="6" w:nlCheck="1" w:checkStyle="1"/>
  <w:activeWritingStyle w:appName="MSWord" w:lang="en-CA" w:vendorID="64" w:dllVersion="6" w:nlCheck="1" w:checkStyle="1"/>
  <w:activeWritingStyle w:appName="MSWord" w:lang="en-GB" w:vendorID="64" w:dllVersion="6" w:nlCheck="1" w:checkStyle="1"/>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drawingGridHorizontalSpacing w:val="120"/>
  <w:displayHorizontalDrawingGridEvery w:val="2"/>
  <w:characterSpacingControl w:val="doNotCompress"/>
  <w:doNotValidateAgainstSchema/>
  <w:doNotDemarcateInvalidXml/>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A2F"/>
    <w:rsid w:val="000004CE"/>
    <w:rsid w:val="00003865"/>
    <w:rsid w:val="00003AD6"/>
    <w:rsid w:val="0000409E"/>
    <w:rsid w:val="00004377"/>
    <w:rsid w:val="00005228"/>
    <w:rsid w:val="0001214E"/>
    <w:rsid w:val="000122B1"/>
    <w:rsid w:val="00012E1B"/>
    <w:rsid w:val="00012E7E"/>
    <w:rsid w:val="00012F8C"/>
    <w:rsid w:val="00014353"/>
    <w:rsid w:val="000143D5"/>
    <w:rsid w:val="00014494"/>
    <w:rsid w:val="00015D00"/>
    <w:rsid w:val="00015D53"/>
    <w:rsid w:val="00016936"/>
    <w:rsid w:val="00017226"/>
    <w:rsid w:val="0002088F"/>
    <w:rsid w:val="000217CF"/>
    <w:rsid w:val="00021F3D"/>
    <w:rsid w:val="00022026"/>
    <w:rsid w:val="000224FC"/>
    <w:rsid w:val="00022EB9"/>
    <w:rsid w:val="00023016"/>
    <w:rsid w:val="00024582"/>
    <w:rsid w:val="000245F5"/>
    <w:rsid w:val="00030A2E"/>
    <w:rsid w:val="00031654"/>
    <w:rsid w:val="00034E33"/>
    <w:rsid w:val="00035084"/>
    <w:rsid w:val="000355EF"/>
    <w:rsid w:val="000378EB"/>
    <w:rsid w:val="00040956"/>
    <w:rsid w:val="00040C08"/>
    <w:rsid w:val="000421AA"/>
    <w:rsid w:val="0004243E"/>
    <w:rsid w:val="0004358C"/>
    <w:rsid w:val="00043B43"/>
    <w:rsid w:val="0004669D"/>
    <w:rsid w:val="00050340"/>
    <w:rsid w:val="000509B0"/>
    <w:rsid w:val="00052889"/>
    <w:rsid w:val="00053C21"/>
    <w:rsid w:val="00053F54"/>
    <w:rsid w:val="00056641"/>
    <w:rsid w:val="000619AF"/>
    <w:rsid w:val="00062DE7"/>
    <w:rsid w:val="00063312"/>
    <w:rsid w:val="0007099E"/>
    <w:rsid w:val="00071B44"/>
    <w:rsid w:val="00071FFE"/>
    <w:rsid w:val="00072A2E"/>
    <w:rsid w:val="00073087"/>
    <w:rsid w:val="00073851"/>
    <w:rsid w:val="00073AAF"/>
    <w:rsid w:val="00073D5C"/>
    <w:rsid w:val="0007444F"/>
    <w:rsid w:val="00074AE3"/>
    <w:rsid w:val="00080C31"/>
    <w:rsid w:val="00080F75"/>
    <w:rsid w:val="00081707"/>
    <w:rsid w:val="00081D31"/>
    <w:rsid w:val="00082C52"/>
    <w:rsid w:val="000836B8"/>
    <w:rsid w:val="000836CB"/>
    <w:rsid w:val="0009091F"/>
    <w:rsid w:val="00091918"/>
    <w:rsid w:val="00092174"/>
    <w:rsid w:val="0009251A"/>
    <w:rsid w:val="0009251F"/>
    <w:rsid w:val="000943A9"/>
    <w:rsid w:val="0009477C"/>
    <w:rsid w:val="00096453"/>
    <w:rsid w:val="000971AC"/>
    <w:rsid w:val="00097BAB"/>
    <w:rsid w:val="000A065F"/>
    <w:rsid w:val="000A0F5A"/>
    <w:rsid w:val="000A18D6"/>
    <w:rsid w:val="000A1A05"/>
    <w:rsid w:val="000A1F87"/>
    <w:rsid w:val="000A234E"/>
    <w:rsid w:val="000A51D4"/>
    <w:rsid w:val="000A63C6"/>
    <w:rsid w:val="000A6D03"/>
    <w:rsid w:val="000A6F48"/>
    <w:rsid w:val="000B0E9C"/>
    <w:rsid w:val="000B187D"/>
    <w:rsid w:val="000B25EA"/>
    <w:rsid w:val="000B3349"/>
    <w:rsid w:val="000B3C5E"/>
    <w:rsid w:val="000B3D66"/>
    <w:rsid w:val="000B4CAB"/>
    <w:rsid w:val="000B5AE9"/>
    <w:rsid w:val="000B5BB7"/>
    <w:rsid w:val="000B72C5"/>
    <w:rsid w:val="000B7DC4"/>
    <w:rsid w:val="000C01BE"/>
    <w:rsid w:val="000C05E7"/>
    <w:rsid w:val="000C3C79"/>
    <w:rsid w:val="000C4E31"/>
    <w:rsid w:val="000C5137"/>
    <w:rsid w:val="000C5A2B"/>
    <w:rsid w:val="000C5E9C"/>
    <w:rsid w:val="000C6497"/>
    <w:rsid w:val="000C69FD"/>
    <w:rsid w:val="000C6F5B"/>
    <w:rsid w:val="000C78EC"/>
    <w:rsid w:val="000C7A0F"/>
    <w:rsid w:val="000D067A"/>
    <w:rsid w:val="000D1476"/>
    <w:rsid w:val="000D1CEF"/>
    <w:rsid w:val="000D22F6"/>
    <w:rsid w:val="000D7DEE"/>
    <w:rsid w:val="000D7FA7"/>
    <w:rsid w:val="000E06EA"/>
    <w:rsid w:val="000E0D8F"/>
    <w:rsid w:val="000E2A0B"/>
    <w:rsid w:val="000E2D3E"/>
    <w:rsid w:val="000E2F92"/>
    <w:rsid w:val="000E3345"/>
    <w:rsid w:val="000E5CA7"/>
    <w:rsid w:val="000E6B2F"/>
    <w:rsid w:val="000E7170"/>
    <w:rsid w:val="000E7FD0"/>
    <w:rsid w:val="000F07B0"/>
    <w:rsid w:val="000F07BA"/>
    <w:rsid w:val="000F128A"/>
    <w:rsid w:val="000F1292"/>
    <w:rsid w:val="000F25A1"/>
    <w:rsid w:val="000F2DE8"/>
    <w:rsid w:val="000F3B78"/>
    <w:rsid w:val="000F4160"/>
    <w:rsid w:val="000F46BC"/>
    <w:rsid w:val="000F4AAD"/>
    <w:rsid w:val="000F78C0"/>
    <w:rsid w:val="000F797D"/>
    <w:rsid w:val="0010113A"/>
    <w:rsid w:val="00101AE9"/>
    <w:rsid w:val="001028F4"/>
    <w:rsid w:val="00103266"/>
    <w:rsid w:val="001039F8"/>
    <w:rsid w:val="00105FE3"/>
    <w:rsid w:val="00106CE9"/>
    <w:rsid w:val="00107B71"/>
    <w:rsid w:val="001100CC"/>
    <w:rsid w:val="00111EC2"/>
    <w:rsid w:val="00113D24"/>
    <w:rsid w:val="00114F6A"/>
    <w:rsid w:val="001157AB"/>
    <w:rsid w:val="00116245"/>
    <w:rsid w:val="0011664B"/>
    <w:rsid w:val="00117303"/>
    <w:rsid w:val="00117A65"/>
    <w:rsid w:val="00117BC9"/>
    <w:rsid w:val="001212E5"/>
    <w:rsid w:val="001220C8"/>
    <w:rsid w:val="00122C37"/>
    <w:rsid w:val="00122C43"/>
    <w:rsid w:val="0012366B"/>
    <w:rsid w:val="001267CC"/>
    <w:rsid w:val="001301C1"/>
    <w:rsid w:val="001301ED"/>
    <w:rsid w:val="00130F5D"/>
    <w:rsid w:val="0013110F"/>
    <w:rsid w:val="0013163B"/>
    <w:rsid w:val="00132763"/>
    <w:rsid w:val="00134531"/>
    <w:rsid w:val="0013490B"/>
    <w:rsid w:val="00134CFF"/>
    <w:rsid w:val="00134F3F"/>
    <w:rsid w:val="00135AC2"/>
    <w:rsid w:val="00135E8E"/>
    <w:rsid w:val="00137076"/>
    <w:rsid w:val="00137FE1"/>
    <w:rsid w:val="00140386"/>
    <w:rsid w:val="00140A15"/>
    <w:rsid w:val="001413F1"/>
    <w:rsid w:val="001417D2"/>
    <w:rsid w:val="00141DC0"/>
    <w:rsid w:val="00142700"/>
    <w:rsid w:val="00142D93"/>
    <w:rsid w:val="00142E74"/>
    <w:rsid w:val="001432C2"/>
    <w:rsid w:val="00145621"/>
    <w:rsid w:val="00145C32"/>
    <w:rsid w:val="00146F65"/>
    <w:rsid w:val="001476D7"/>
    <w:rsid w:val="00147BF7"/>
    <w:rsid w:val="00147E63"/>
    <w:rsid w:val="00152B65"/>
    <w:rsid w:val="00153043"/>
    <w:rsid w:val="00153978"/>
    <w:rsid w:val="001540D3"/>
    <w:rsid w:val="0015450F"/>
    <w:rsid w:val="001545F6"/>
    <w:rsid w:val="0015467C"/>
    <w:rsid w:val="0015562E"/>
    <w:rsid w:val="0015645B"/>
    <w:rsid w:val="00156EC8"/>
    <w:rsid w:val="00161557"/>
    <w:rsid w:val="00161CAA"/>
    <w:rsid w:val="0016206C"/>
    <w:rsid w:val="001622F2"/>
    <w:rsid w:val="00162A12"/>
    <w:rsid w:val="0016383D"/>
    <w:rsid w:val="00165275"/>
    <w:rsid w:val="00166076"/>
    <w:rsid w:val="00166147"/>
    <w:rsid w:val="001661FE"/>
    <w:rsid w:val="00166512"/>
    <w:rsid w:val="00166F44"/>
    <w:rsid w:val="001671FB"/>
    <w:rsid w:val="00167FDB"/>
    <w:rsid w:val="001701A1"/>
    <w:rsid w:val="0017072F"/>
    <w:rsid w:val="00170DEA"/>
    <w:rsid w:val="00171173"/>
    <w:rsid w:val="00171774"/>
    <w:rsid w:val="00172891"/>
    <w:rsid w:val="00174FD3"/>
    <w:rsid w:val="001757A5"/>
    <w:rsid w:val="001764CB"/>
    <w:rsid w:val="0017736B"/>
    <w:rsid w:val="00177830"/>
    <w:rsid w:val="0017799E"/>
    <w:rsid w:val="001779FC"/>
    <w:rsid w:val="00181453"/>
    <w:rsid w:val="00183E9B"/>
    <w:rsid w:val="001864F6"/>
    <w:rsid w:val="00190B4E"/>
    <w:rsid w:val="0019161F"/>
    <w:rsid w:val="00192A7B"/>
    <w:rsid w:val="00194403"/>
    <w:rsid w:val="001950D2"/>
    <w:rsid w:val="00196252"/>
    <w:rsid w:val="00196D30"/>
    <w:rsid w:val="0019703D"/>
    <w:rsid w:val="00197572"/>
    <w:rsid w:val="001977F7"/>
    <w:rsid w:val="001A1694"/>
    <w:rsid w:val="001A1FC9"/>
    <w:rsid w:val="001A2171"/>
    <w:rsid w:val="001A2DB1"/>
    <w:rsid w:val="001A5DA3"/>
    <w:rsid w:val="001A5F4E"/>
    <w:rsid w:val="001B0091"/>
    <w:rsid w:val="001B07C0"/>
    <w:rsid w:val="001B07DA"/>
    <w:rsid w:val="001B1078"/>
    <w:rsid w:val="001B25D5"/>
    <w:rsid w:val="001B2EEC"/>
    <w:rsid w:val="001B4189"/>
    <w:rsid w:val="001B4A56"/>
    <w:rsid w:val="001B5FB0"/>
    <w:rsid w:val="001B62CB"/>
    <w:rsid w:val="001B7907"/>
    <w:rsid w:val="001B7C0A"/>
    <w:rsid w:val="001C045C"/>
    <w:rsid w:val="001C149B"/>
    <w:rsid w:val="001C286D"/>
    <w:rsid w:val="001C3918"/>
    <w:rsid w:val="001C4875"/>
    <w:rsid w:val="001C5D98"/>
    <w:rsid w:val="001C614B"/>
    <w:rsid w:val="001C61B1"/>
    <w:rsid w:val="001C651D"/>
    <w:rsid w:val="001C6A4F"/>
    <w:rsid w:val="001C734B"/>
    <w:rsid w:val="001C76CC"/>
    <w:rsid w:val="001D04D0"/>
    <w:rsid w:val="001D2D3B"/>
    <w:rsid w:val="001D48F6"/>
    <w:rsid w:val="001D5A20"/>
    <w:rsid w:val="001D5DAE"/>
    <w:rsid w:val="001D5EE8"/>
    <w:rsid w:val="001D7A94"/>
    <w:rsid w:val="001D7AC9"/>
    <w:rsid w:val="001E3FBD"/>
    <w:rsid w:val="001E4E30"/>
    <w:rsid w:val="001E7536"/>
    <w:rsid w:val="001F3CE9"/>
    <w:rsid w:val="001F4F93"/>
    <w:rsid w:val="001F5011"/>
    <w:rsid w:val="001F51DB"/>
    <w:rsid w:val="001F7003"/>
    <w:rsid w:val="001F7892"/>
    <w:rsid w:val="001F7E8F"/>
    <w:rsid w:val="00201FE7"/>
    <w:rsid w:val="00204786"/>
    <w:rsid w:val="002048F3"/>
    <w:rsid w:val="00205284"/>
    <w:rsid w:val="00205494"/>
    <w:rsid w:val="0020552B"/>
    <w:rsid w:val="00206533"/>
    <w:rsid w:val="002108FB"/>
    <w:rsid w:val="00210B8A"/>
    <w:rsid w:val="00210CAB"/>
    <w:rsid w:val="00210ECA"/>
    <w:rsid w:val="0021169A"/>
    <w:rsid w:val="00211B17"/>
    <w:rsid w:val="002125AC"/>
    <w:rsid w:val="0021368A"/>
    <w:rsid w:val="002152A6"/>
    <w:rsid w:val="002161C4"/>
    <w:rsid w:val="002179BF"/>
    <w:rsid w:val="00217CF1"/>
    <w:rsid w:val="00220934"/>
    <w:rsid w:val="00220CDC"/>
    <w:rsid w:val="00221438"/>
    <w:rsid w:val="00222928"/>
    <w:rsid w:val="00224BA9"/>
    <w:rsid w:val="00225B3C"/>
    <w:rsid w:val="00227991"/>
    <w:rsid w:val="00227AA1"/>
    <w:rsid w:val="00231288"/>
    <w:rsid w:val="0023228A"/>
    <w:rsid w:val="00233220"/>
    <w:rsid w:val="00233461"/>
    <w:rsid w:val="002345BF"/>
    <w:rsid w:val="00234D6C"/>
    <w:rsid w:val="002350D2"/>
    <w:rsid w:val="00235738"/>
    <w:rsid w:val="002362DC"/>
    <w:rsid w:val="002367F5"/>
    <w:rsid w:val="002372E4"/>
    <w:rsid w:val="002400AB"/>
    <w:rsid w:val="00241A9F"/>
    <w:rsid w:val="00242BBF"/>
    <w:rsid w:val="00243174"/>
    <w:rsid w:val="0024353F"/>
    <w:rsid w:val="00243D3D"/>
    <w:rsid w:val="0024486D"/>
    <w:rsid w:val="0024493E"/>
    <w:rsid w:val="00244ADC"/>
    <w:rsid w:val="002452B9"/>
    <w:rsid w:val="0024649F"/>
    <w:rsid w:val="00250317"/>
    <w:rsid w:val="002507AB"/>
    <w:rsid w:val="002527B5"/>
    <w:rsid w:val="00252E5C"/>
    <w:rsid w:val="002532FE"/>
    <w:rsid w:val="002542A7"/>
    <w:rsid w:val="0025434C"/>
    <w:rsid w:val="00256200"/>
    <w:rsid w:val="002572D3"/>
    <w:rsid w:val="002572E5"/>
    <w:rsid w:val="0025776A"/>
    <w:rsid w:val="00261508"/>
    <w:rsid w:val="00262973"/>
    <w:rsid w:val="002630D3"/>
    <w:rsid w:val="0027157D"/>
    <w:rsid w:val="002721B3"/>
    <w:rsid w:val="002726DA"/>
    <w:rsid w:val="0027363A"/>
    <w:rsid w:val="0027630E"/>
    <w:rsid w:val="00276546"/>
    <w:rsid w:val="0027797C"/>
    <w:rsid w:val="00280DE3"/>
    <w:rsid w:val="002811D4"/>
    <w:rsid w:val="00281401"/>
    <w:rsid w:val="00282293"/>
    <w:rsid w:val="00282FEA"/>
    <w:rsid w:val="0028489E"/>
    <w:rsid w:val="0028565B"/>
    <w:rsid w:val="00285BB4"/>
    <w:rsid w:val="00286B38"/>
    <w:rsid w:val="00290521"/>
    <w:rsid w:val="00291D60"/>
    <w:rsid w:val="0029221A"/>
    <w:rsid w:val="002940AD"/>
    <w:rsid w:val="00294301"/>
    <w:rsid w:val="002946A4"/>
    <w:rsid w:val="0029475E"/>
    <w:rsid w:val="002956BA"/>
    <w:rsid w:val="00296240"/>
    <w:rsid w:val="00296F56"/>
    <w:rsid w:val="0029707E"/>
    <w:rsid w:val="00297C8A"/>
    <w:rsid w:val="002A18D8"/>
    <w:rsid w:val="002A277D"/>
    <w:rsid w:val="002A4460"/>
    <w:rsid w:val="002A59EA"/>
    <w:rsid w:val="002A648D"/>
    <w:rsid w:val="002A6D49"/>
    <w:rsid w:val="002A722B"/>
    <w:rsid w:val="002B0CA5"/>
    <w:rsid w:val="002B0ECA"/>
    <w:rsid w:val="002B1257"/>
    <w:rsid w:val="002B2381"/>
    <w:rsid w:val="002B3179"/>
    <w:rsid w:val="002B3327"/>
    <w:rsid w:val="002B3CFD"/>
    <w:rsid w:val="002B4B42"/>
    <w:rsid w:val="002B5DD5"/>
    <w:rsid w:val="002B6347"/>
    <w:rsid w:val="002B75B2"/>
    <w:rsid w:val="002B7A1F"/>
    <w:rsid w:val="002C066B"/>
    <w:rsid w:val="002C14EC"/>
    <w:rsid w:val="002C32F3"/>
    <w:rsid w:val="002C42D3"/>
    <w:rsid w:val="002C6750"/>
    <w:rsid w:val="002D0401"/>
    <w:rsid w:val="002D1506"/>
    <w:rsid w:val="002D1A01"/>
    <w:rsid w:val="002D204F"/>
    <w:rsid w:val="002D2412"/>
    <w:rsid w:val="002D36AB"/>
    <w:rsid w:val="002D3B83"/>
    <w:rsid w:val="002D4F88"/>
    <w:rsid w:val="002D6C99"/>
    <w:rsid w:val="002E0851"/>
    <w:rsid w:val="002E0FBE"/>
    <w:rsid w:val="002E48E9"/>
    <w:rsid w:val="002E53A9"/>
    <w:rsid w:val="002E5AB6"/>
    <w:rsid w:val="002E5FB2"/>
    <w:rsid w:val="002E601A"/>
    <w:rsid w:val="002E673A"/>
    <w:rsid w:val="002E698B"/>
    <w:rsid w:val="002E69F3"/>
    <w:rsid w:val="002E7EE0"/>
    <w:rsid w:val="002F0555"/>
    <w:rsid w:val="002F0DDF"/>
    <w:rsid w:val="002F163B"/>
    <w:rsid w:val="002F189A"/>
    <w:rsid w:val="002F1B79"/>
    <w:rsid w:val="002F277D"/>
    <w:rsid w:val="002F36F2"/>
    <w:rsid w:val="002F5F46"/>
    <w:rsid w:val="002F625F"/>
    <w:rsid w:val="002F661A"/>
    <w:rsid w:val="002F7438"/>
    <w:rsid w:val="002F793A"/>
    <w:rsid w:val="002F7D8A"/>
    <w:rsid w:val="003003D0"/>
    <w:rsid w:val="00300435"/>
    <w:rsid w:val="003020E9"/>
    <w:rsid w:val="0030249A"/>
    <w:rsid w:val="003024A1"/>
    <w:rsid w:val="00303A55"/>
    <w:rsid w:val="00303E6E"/>
    <w:rsid w:val="00306A25"/>
    <w:rsid w:val="00307829"/>
    <w:rsid w:val="00307AE3"/>
    <w:rsid w:val="00310DDF"/>
    <w:rsid w:val="00311E15"/>
    <w:rsid w:val="003120B7"/>
    <w:rsid w:val="0031303B"/>
    <w:rsid w:val="00313D27"/>
    <w:rsid w:val="00313FE6"/>
    <w:rsid w:val="00314755"/>
    <w:rsid w:val="00314B80"/>
    <w:rsid w:val="00314CAB"/>
    <w:rsid w:val="003166C6"/>
    <w:rsid w:val="00320A41"/>
    <w:rsid w:val="003211BA"/>
    <w:rsid w:val="003266BC"/>
    <w:rsid w:val="003312D9"/>
    <w:rsid w:val="003327E2"/>
    <w:rsid w:val="00332C78"/>
    <w:rsid w:val="00336357"/>
    <w:rsid w:val="00337318"/>
    <w:rsid w:val="0033737A"/>
    <w:rsid w:val="0034122A"/>
    <w:rsid w:val="00343691"/>
    <w:rsid w:val="00343991"/>
    <w:rsid w:val="003463BD"/>
    <w:rsid w:val="003465B8"/>
    <w:rsid w:val="00346669"/>
    <w:rsid w:val="00346A19"/>
    <w:rsid w:val="00346BF9"/>
    <w:rsid w:val="003472AD"/>
    <w:rsid w:val="0035009A"/>
    <w:rsid w:val="0035173B"/>
    <w:rsid w:val="00351770"/>
    <w:rsid w:val="00351E67"/>
    <w:rsid w:val="00351FD6"/>
    <w:rsid w:val="00353A44"/>
    <w:rsid w:val="003540B0"/>
    <w:rsid w:val="00354343"/>
    <w:rsid w:val="003543C9"/>
    <w:rsid w:val="00354CFF"/>
    <w:rsid w:val="00354E07"/>
    <w:rsid w:val="00355EE4"/>
    <w:rsid w:val="0035634B"/>
    <w:rsid w:val="00357D08"/>
    <w:rsid w:val="00357EE0"/>
    <w:rsid w:val="003631F1"/>
    <w:rsid w:val="00363C96"/>
    <w:rsid w:val="00363F2A"/>
    <w:rsid w:val="00364BE6"/>
    <w:rsid w:val="0036551D"/>
    <w:rsid w:val="00365B4F"/>
    <w:rsid w:val="00366CBD"/>
    <w:rsid w:val="00373337"/>
    <w:rsid w:val="0037336A"/>
    <w:rsid w:val="00373FE2"/>
    <w:rsid w:val="00374C62"/>
    <w:rsid w:val="00374F9E"/>
    <w:rsid w:val="00376AFD"/>
    <w:rsid w:val="0037783C"/>
    <w:rsid w:val="00377CA9"/>
    <w:rsid w:val="00377F13"/>
    <w:rsid w:val="00380226"/>
    <w:rsid w:val="00381A39"/>
    <w:rsid w:val="00382707"/>
    <w:rsid w:val="00386CD4"/>
    <w:rsid w:val="003901E7"/>
    <w:rsid w:val="00390AB3"/>
    <w:rsid w:val="00392689"/>
    <w:rsid w:val="00393E84"/>
    <w:rsid w:val="00394EDC"/>
    <w:rsid w:val="003953E6"/>
    <w:rsid w:val="00395B57"/>
    <w:rsid w:val="00396D74"/>
    <w:rsid w:val="003A0F82"/>
    <w:rsid w:val="003A0FBE"/>
    <w:rsid w:val="003A1C60"/>
    <w:rsid w:val="003A2FE8"/>
    <w:rsid w:val="003A39B4"/>
    <w:rsid w:val="003A446A"/>
    <w:rsid w:val="003A64BB"/>
    <w:rsid w:val="003A70A5"/>
    <w:rsid w:val="003A7B8D"/>
    <w:rsid w:val="003B06DA"/>
    <w:rsid w:val="003B12CE"/>
    <w:rsid w:val="003B2730"/>
    <w:rsid w:val="003B3B3F"/>
    <w:rsid w:val="003B3FBE"/>
    <w:rsid w:val="003B4BA5"/>
    <w:rsid w:val="003B4BDA"/>
    <w:rsid w:val="003B5940"/>
    <w:rsid w:val="003B6780"/>
    <w:rsid w:val="003B6C49"/>
    <w:rsid w:val="003B794A"/>
    <w:rsid w:val="003B7D41"/>
    <w:rsid w:val="003B7D9C"/>
    <w:rsid w:val="003B7EF7"/>
    <w:rsid w:val="003C1995"/>
    <w:rsid w:val="003C2127"/>
    <w:rsid w:val="003C2D8E"/>
    <w:rsid w:val="003C3056"/>
    <w:rsid w:val="003C3339"/>
    <w:rsid w:val="003C5646"/>
    <w:rsid w:val="003D07BB"/>
    <w:rsid w:val="003D08C8"/>
    <w:rsid w:val="003D1366"/>
    <w:rsid w:val="003D2934"/>
    <w:rsid w:val="003D2A63"/>
    <w:rsid w:val="003D2CC6"/>
    <w:rsid w:val="003D3BDA"/>
    <w:rsid w:val="003D5177"/>
    <w:rsid w:val="003D545D"/>
    <w:rsid w:val="003D596F"/>
    <w:rsid w:val="003D6BF4"/>
    <w:rsid w:val="003D6C7A"/>
    <w:rsid w:val="003D6DEF"/>
    <w:rsid w:val="003D77DB"/>
    <w:rsid w:val="003D7901"/>
    <w:rsid w:val="003D7CF7"/>
    <w:rsid w:val="003E0A5A"/>
    <w:rsid w:val="003E177B"/>
    <w:rsid w:val="003E4DA4"/>
    <w:rsid w:val="003E5195"/>
    <w:rsid w:val="003E55F1"/>
    <w:rsid w:val="003E6D6D"/>
    <w:rsid w:val="003F0702"/>
    <w:rsid w:val="003F3D27"/>
    <w:rsid w:val="003F4214"/>
    <w:rsid w:val="003F5E18"/>
    <w:rsid w:val="003F5FCB"/>
    <w:rsid w:val="003F663F"/>
    <w:rsid w:val="003F67E5"/>
    <w:rsid w:val="003F6D94"/>
    <w:rsid w:val="00403249"/>
    <w:rsid w:val="00404176"/>
    <w:rsid w:val="00404862"/>
    <w:rsid w:val="004052F7"/>
    <w:rsid w:val="00405855"/>
    <w:rsid w:val="00406438"/>
    <w:rsid w:val="00406FEA"/>
    <w:rsid w:val="004077B8"/>
    <w:rsid w:val="00407A8E"/>
    <w:rsid w:val="00407FB1"/>
    <w:rsid w:val="00410FD9"/>
    <w:rsid w:val="0041178F"/>
    <w:rsid w:val="00412C71"/>
    <w:rsid w:val="004131E8"/>
    <w:rsid w:val="00413282"/>
    <w:rsid w:val="004144DF"/>
    <w:rsid w:val="00416045"/>
    <w:rsid w:val="00417508"/>
    <w:rsid w:val="004218D2"/>
    <w:rsid w:val="004220FB"/>
    <w:rsid w:val="00422891"/>
    <w:rsid w:val="00422C7F"/>
    <w:rsid w:val="00424058"/>
    <w:rsid w:val="00424615"/>
    <w:rsid w:val="004262B5"/>
    <w:rsid w:val="004312EC"/>
    <w:rsid w:val="004331F0"/>
    <w:rsid w:val="004343B1"/>
    <w:rsid w:val="00434674"/>
    <w:rsid w:val="004354D4"/>
    <w:rsid w:val="0043586D"/>
    <w:rsid w:val="00437066"/>
    <w:rsid w:val="004372A7"/>
    <w:rsid w:val="0043762C"/>
    <w:rsid w:val="00441526"/>
    <w:rsid w:val="00441925"/>
    <w:rsid w:val="00441DE6"/>
    <w:rsid w:val="004424D9"/>
    <w:rsid w:val="00442BB5"/>
    <w:rsid w:val="00444672"/>
    <w:rsid w:val="00445E7B"/>
    <w:rsid w:val="004471E3"/>
    <w:rsid w:val="00447A67"/>
    <w:rsid w:val="0045043A"/>
    <w:rsid w:val="00450A0A"/>
    <w:rsid w:val="00450E4F"/>
    <w:rsid w:val="004511B7"/>
    <w:rsid w:val="00452F5E"/>
    <w:rsid w:val="0045497C"/>
    <w:rsid w:val="004552BF"/>
    <w:rsid w:val="0045555F"/>
    <w:rsid w:val="00456BBB"/>
    <w:rsid w:val="00457119"/>
    <w:rsid w:val="00457DF2"/>
    <w:rsid w:val="004603C7"/>
    <w:rsid w:val="004605AE"/>
    <w:rsid w:val="0046176B"/>
    <w:rsid w:val="0046182A"/>
    <w:rsid w:val="004623B5"/>
    <w:rsid w:val="00462C08"/>
    <w:rsid w:val="00463210"/>
    <w:rsid w:val="00464E03"/>
    <w:rsid w:val="00467DCC"/>
    <w:rsid w:val="0047145E"/>
    <w:rsid w:val="00471478"/>
    <w:rsid w:val="00471D3A"/>
    <w:rsid w:val="00472E80"/>
    <w:rsid w:val="00474F51"/>
    <w:rsid w:val="0047660E"/>
    <w:rsid w:val="00476F75"/>
    <w:rsid w:val="00477336"/>
    <w:rsid w:val="00477D55"/>
    <w:rsid w:val="00477EB2"/>
    <w:rsid w:val="00480581"/>
    <w:rsid w:val="0048082C"/>
    <w:rsid w:val="00480C40"/>
    <w:rsid w:val="004817F9"/>
    <w:rsid w:val="004823EA"/>
    <w:rsid w:val="00484967"/>
    <w:rsid w:val="00484E1E"/>
    <w:rsid w:val="00484F7D"/>
    <w:rsid w:val="00486882"/>
    <w:rsid w:val="00486A02"/>
    <w:rsid w:val="00487263"/>
    <w:rsid w:val="00487BB0"/>
    <w:rsid w:val="004901C1"/>
    <w:rsid w:val="0049044A"/>
    <w:rsid w:val="00490806"/>
    <w:rsid w:val="00490E2C"/>
    <w:rsid w:val="00492164"/>
    <w:rsid w:val="004921DA"/>
    <w:rsid w:val="004922B4"/>
    <w:rsid w:val="00492BAB"/>
    <w:rsid w:val="00493200"/>
    <w:rsid w:val="0049389B"/>
    <w:rsid w:val="00493C9B"/>
    <w:rsid w:val="004950EB"/>
    <w:rsid w:val="00496035"/>
    <w:rsid w:val="00496710"/>
    <w:rsid w:val="00496AED"/>
    <w:rsid w:val="0049752A"/>
    <w:rsid w:val="004A0A76"/>
    <w:rsid w:val="004A0FEF"/>
    <w:rsid w:val="004A1934"/>
    <w:rsid w:val="004A657E"/>
    <w:rsid w:val="004A6E79"/>
    <w:rsid w:val="004B15CC"/>
    <w:rsid w:val="004B1BB6"/>
    <w:rsid w:val="004B22A6"/>
    <w:rsid w:val="004B24D7"/>
    <w:rsid w:val="004B3608"/>
    <w:rsid w:val="004B3BD8"/>
    <w:rsid w:val="004B607B"/>
    <w:rsid w:val="004B61C7"/>
    <w:rsid w:val="004B65B3"/>
    <w:rsid w:val="004C04A0"/>
    <w:rsid w:val="004C20C3"/>
    <w:rsid w:val="004C2200"/>
    <w:rsid w:val="004C5059"/>
    <w:rsid w:val="004C50C1"/>
    <w:rsid w:val="004C5428"/>
    <w:rsid w:val="004C55A2"/>
    <w:rsid w:val="004C6318"/>
    <w:rsid w:val="004C67A0"/>
    <w:rsid w:val="004C6B8D"/>
    <w:rsid w:val="004C6C52"/>
    <w:rsid w:val="004C739E"/>
    <w:rsid w:val="004D05AF"/>
    <w:rsid w:val="004D18C2"/>
    <w:rsid w:val="004D2E34"/>
    <w:rsid w:val="004D42DE"/>
    <w:rsid w:val="004D484A"/>
    <w:rsid w:val="004D58B0"/>
    <w:rsid w:val="004D5CBA"/>
    <w:rsid w:val="004D62CF"/>
    <w:rsid w:val="004E027A"/>
    <w:rsid w:val="004E0697"/>
    <w:rsid w:val="004E166D"/>
    <w:rsid w:val="004E3812"/>
    <w:rsid w:val="004E39E9"/>
    <w:rsid w:val="004E51AE"/>
    <w:rsid w:val="004E546E"/>
    <w:rsid w:val="004E5D98"/>
    <w:rsid w:val="004E5F4D"/>
    <w:rsid w:val="004E6D20"/>
    <w:rsid w:val="004E7312"/>
    <w:rsid w:val="004E78CD"/>
    <w:rsid w:val="004E7979"/>
    <w:rsid w:val="004F0C03"/>
    <w:rsid w:val="004F4604"/>
    <w:rsid w:val="004F4B31"/>
    <w:rsid w:val="004F5BAF"/>
    <w:rsid w:val="004F6155"/>
    <w:rsid w:val="00500100"/>
    <w:rsid w:val="005009C4"/>
    <w:rsid w:val="0050168B"/>
    <w:rsid w:val="00501EF7"/>
    <w:rsid w:val="005028E1"/>
    <w:rsid w:val="005035C9"/>
    <w:rsid w:val="00503B03"/>
    <w:rsid w:val="00504CE4"/>
    <w:rsid w:val="00506DE9"/>
    <w:rsid w:val="005070F0"/>
    <w:rsid w:val="00507CA5"/>
    <w:rsid w:val="00507DFE"/>
    <w:rsid w:val="005103A4"/>
    <w:rsid w:val="00511A8E"/>
    <w:rsid w:val="0051356D"/>
    <w:rsid w:val="005142CB"/>
    <w:rsid w:val="0051462F"/>
    <w:rsid w:val="005146A9"/>
    <w:rsid w:val="00514EF0"/>
    <w:rsid w:val="00515B61"/>
    <w:rsid w:val="00517B35"/>
    <w:rsid w:val="00521380"/>
    <w:rsid w:val="00521ABB"/>
    <w:rsid w:val="00522B38"/>
    <w:rsid w:val="0052426D"/>
    <w:rsid w:val="00524E43"/>
    <w:rsid w:val="00530F5D"/>
    <w:rsid w:val="00532819"/>
    <w:rsid w:val="005350A8"/>
    <w:rsid w:val="00535931"/>
    <w:rsid w:val="00535CCC"/>
    <w:rsid w:val="005376B3"/>
    <w:rsid w:val="00541190"/>
    <w:rsid w:val="005419DD"/>
    <w:rsid w:val="00541BF8"/>
    <w:rsid w:val="005420EA"/>
    <w:rsid w:val="00543E98"/>
    <w:rsid w:val="0054449E"/>
    <w:rsid w:val="00545F00"/>
    <w:rsid w:val="00546B13"/>
    <w:rsid w:val="00546DDC"/>
    <w:rsid w:val="005477B8"/>
    <w:rsid w:val="005501AD"/>
    <w:rsid w:val="00550490"/>
    <w:rsid w:val="005508E3"/>
    <w:rsid w:val="005511F7"/>
    <w:rsid w:val="005515C9"/>
    <w:rsid w:val="00552EA9"/>
    <w:rsid w:val="005530A9"/>
    <w:rsid w:val="0055314C"/>
    <w:rsid w:val="005533FE"/>
    <w:rsid w:val="00553D99"/>
    <w:rsid w:val="00554577"/>
    <w:rsid w:val="0055476A"/>
    <w:rsid w:val="005560DF"/>
    <w:rsid w:val="00556256"/>
    <w:rsid w:val="0055641E"/>
    <w:rsid w:val="00556782"/>
    <w:rsid w:val="0055699E"/>
    <w:rsid w:val="00556D58"/>
    <w:rsid w:val="00556F46"/>
    <w:rsid w:val="00557448"/>
    <w:rsid w:val="0055774A"/>
    <w:rsid w:val="00561646"/>
    <w:rsid w:val="00561A62"/>
    <w:rsid w:val="00561F37"/>
    <w:rsid w:val="00563A2A"/>
    <w:rsid w:val="005659D9"/>
    <w:rsid w:val="00565D4C"/>
    <w:rsid w:val="00566208"/>
    <w:rsid w:val="00566E7F"/>
    <w:rsid w:val="00567C83"/>
    <w:rsid w:val="00570402"/>
    <w:rsid w:val="005709ED"/>
    <w:rsid w:val="00571C8C"/>
    <w:rsid w:val="0057234E"/>
    <w:rsid w:val="00573E81"/>
    <w:rsid w:val="00574338"/>
    <w:rsid w:val="00575323"/>
    <w:rsid w:val="005765B9"/>
    <w:rsid w:val="00576AAF"/>
    <w:rsid w:val="00577481"/>
    <w:rsid w:val="0057759A"/>
    <w:rsid w:val="00577A36"/>
    <w:rsid w:val="005825A7"/>
    <w:rsid w:val="00582A86"/>
    <w:rsid w:val="00583AB4"/>
    <w:rsid w:val="00584094"/>
    <w:rsid w:val="0058461C"/>
    <w:rsid w:val="005858DE"/>
    <w:rsid w:val="00586297"/>
    <w:rsid w:val="005865AA"/>
    <w:rsid w:val="005879AD"/>
    <w:rsid w:val="0059149F"/>
    <w:rsid w:val="00592412"/>
    <w:rsid w:val="005924E8"/>
    <w:rsid w:val="005936DA"/>
    <w:rsid w:val="00593E38"/>
    <w:rsid w:val="0059434C"/>
    <w:rsid w:val="005943B8"/>
    <w:rsid w:val="00594B8E"/>
    <w:rsid w:val="00594D07"/>
    <w:rsid w:val="00595C22"/>
    <w:rsid w:val="00596372"/>
    <w:rsid w:val="00596657"/>
    <w:rsid w:val="005A0387"/>
    <w:rsid w:val="005A08C4"/>
    <w:rsid w:val="005A1569"/>
    <w:rsid w:val="005A167D"/>
    <w:rsid w:val="005A1AFE"/>
    <w:rsid w:val="005A2603"/>
    <w:rsid w:val="005A4B39"/>
    <w:rsid w:val="005A752C"/>
    <w:rsid w:val="005B25FF"/>
    <w:rsid w:val="005B3675"/>
    <w:rsid w:val="005B410D"/>
    <w:rsid w:val="005B42EC"/>
    <w:rsid w:val="005B433E"/>
    <w:rsid w:val="005B52BE"/>
    <w:rsid w:val="005B716A"/>
    <w:rsid w:val="005C1BAB"/>
    <w:rsid w:val="005C2A04"/>
    <w:rsid w:val="005C3483"/>
    <w:rsid w:val="005C3D36"/>
    <w:rsid w:val="005C5226"/>
    <w:rsid w:val="005C5307"/>
    <w:rsid w:val="005C5374"/>
    <w:rsid w:val="005C5965"/>
    <w:rsid w:val="005C69B7"/>
    <w:rsid w:val="005C760C"/>
    <w:rsid w:val="005D0B1E"/>
    <w:rsid w:val="005D1F43"/>
    <w:rsid w:val="005D3875"/>
    <w:rsid w:val="005D3A93"/>
    <w:rsid w:val="005D4061"/>
    <w:rsid w:val="005D53F9"/>
    <w:rsid w:val="005D5AE6"/>
    <w:rsid w:val="005D5B28"/>
    <w:rsid w:val="005D6821"/>
    <w:rsid w:val="005E3B4C"/>
    <w:rsid w:val="005E7710"/>
    <w:rsid w:val="005F0DC0"/>
    <w:rsid w:val="005F1412"/>
    <w:rsid w:val="005F1FCD"/>
    <w:rsid w:val="005F22CF"/>
    <w:rsid w:val="005F2FE3"/>
    <w:rsid w:val="005F3470"/>
    <w:rsid w:val="005F3577"/>
    <w:rsid w:val="005F380D"/>
    <w:rsid w:val="005F3BD8"/>
    <w:rsid w:val="005F48B5"/>
    <w:rsid w:val="005F5D7C"/>
    <w:rsid w:val="005F5E04"/>
    <w:rsid w:val="005F7156"/>
    <w:rsid w:val="005F7208"/>
    <w:rsid w:val="005F729B"/>
    <w:rsid w:val="00600699"/>
    <w:rsid w:val="00603ACC"/>
    <w:rsid w:val="00604204"/>
    <w:rsid w:val="00606FC0"/>
    <w:rsid w:val="006072CC"/>
    <w:rsid w:val="00610C76"/>
    <w:rsid w:val="00612313"/>
    <w:rsid w:val="006126BF"/>
    <w:rsid w:val="006126CB"/>
    <w:rsid w:val="00612CCE"/>
    <w:rsid w:val="0061336B"/>
    <w:rsid w:val="00613662"/>
    <w:rsid w:val="0061378B"/>
    <w:rsid w:val="00613F10"/>
    <w:rsid w:val="00614B4C"/>
    <w:rsid w:val="00615DC5"/>
    <w:rsid w:val="00616297"/>
    <w:rsid w:val="00616695"/>
    <w:rsid w:val="00616A51"/>
    <w:rsid w:val="00617AA9"/>
    <w:rsid w:val="0062003C"/>
    <w:rsid w:val="00620E72"/>
    <w:rsid w:val="00621618"/>
    <w:rsid w:val="00622544"/>
    <w:rsid w:val="006225E9"/>
    <w:rsid w:val="006243CC"/>
    <w:rsid w:val="00624416"/>
    <w:rsid w:val="00624713"/>
    <w:rsid w:val="00624AD4"/>
    <w:rsid w:val="00625300"/>
    <w:rsid w:val="006256F6"/>
    <w:rsid w:val="00625E4E"/>
    <w:rsid w:val="00625EDC"/>
    <w:rsid w:val="00626057"/>
    <w:rsid w:val="006304B9"/>
    <w:rsid w:val="00631B84"/>
    <w:rsid w:val="00633078"/>
    <w:rsid w:val="00636076"/>
    <w:rsid w:val="00636BF6"/>
    <w:rsid w:val="00636EB8"/>
    <w:rsid w:val="00641651"/>
    <w:rsid w:val="00643D7F"/>
    <w:rsid w:val="00644D4B"/>
    <w:rsid w:val="00644DCC"/>
    <w:rsid w:val="0064518B"/>
    <w:rsid w:val="00645273"/>
    <w:rsid w:val="00645E03"/>
    <w:rsid w:val="00646A30"/>
    <w:rsid w:val="0064763A"/>
    <w:rsid w:val="00650D58"/>
    <w:rsid w:val="0065172D"/>
    <w:rsid w:val="00652AC4"/>
    <w:rsid w:val="00652DDB"/>
    <w:rsid w:val="006533F9"/>
    <w:rsid w:val="00653B08"/>
    <w:rsid w:val="0065412A"/>
    <w:rsid w:val="00654293"/>
    <w:rsid w:val="00654BF4"/>
    <w:rsid w:val="006551E4"/>
    <w:rsid w:val="00655B5F"/>
    <w:rsid w:val="00656749"/>
    <w:rsid w:val="00661E2C"/>
    <w:rsid w:val="0066267C"/>
    <w:rsid w:val="00662E36"/>
    <w:rsid w:val="00663C4F"/>
    <w:rsid w:val="00664166"/>
    <w:rsid w:val="0066493B"/>
    <w:rsid w:val="0066508C"/>
    <w:rsid w:val="006672B0"/>
    <w:rsid w:val="00667B25"/>
    <w:rsid w:val="006747E7"/>
    <w:rsid w:val="00674EAC"/>
    <w:rsid w:val="006752DF"/>
    <w:rsid w:val="0067530F"/>
    <w:rsid w:val="006761A9"/>
    <w:rsid w:val="00676509"/>
    <w:rsid w:val="006769F0"/>
    <w:rsid w:val="006771FE"/>
    <w:rsid w:val="00677F43"/>
    <w:rsid w:val="006806D9"/>
    <w:rsid w:val="00680C33"/>
    <w:rsid w:val="0068410F"/>
    <w:rsid w:val="006845C5"/>
    <w:rsid w:val="006851CE"/>
    <w:rsid w:val="0068660F"/>
    <w:rsid w:val="00686A7F"/>
    <w:rsid w:val="00686C0A"/>
    <w:rsid w:val="00686ECC"/>
    <w:rsid w:val="006877B8"/>
    <w:rsid w:val="00693D20"/>
    <w:rsid w:val="006944D4"/>
    <w:rsid w:val="006966E0"/>
    <w:rsid w:val="00696CB6"/>
    <w:rsid w:val="00696F86"/>
    <w:rsid w:val="0069738F"/>
    <w:rsid w:val="006A04AB"/>
    <w:rsid w:val="006A0A32"/>
    <w:rsid w:val="006A0E69"/>
    <w:rsid w:val="006A10D7"/>
    <w:rsid w:val="006A16A9"/>
    <w:rsid w:val="006A1AED"/>
    <w:rsid w:val="006A1B20"/>
    <w:rsid w:val="006A1CAD"/>
    <w:rsid w:val="006A20D3"/>
    <w:rsid w:val="006A22AC"/>
    <w:rsid w:val="006A23ED"/>
    <w:rsid w:val="006A321F"/>
    <w:rsid w:val="006A6154"/>
    <w:rsid w:val="006A652D"/>
    <w:rsid w:val="006A7A69"/>
    <w:rsid w:val="006A7C81"/>
    <w:rsid w:val="006B212D"/>
    <w:rsid w:val="006B2973"/>
    <w:rsid w:val="006B3D40"/>
    <w:rsid w:val="006B46FF"/>
    <w:rsid w:val="006B532F"/>
    <w:rsid w:val="006B54AD"/>
    <w:rsid w:val="006B5DE7"/>
    <w:rsid w:val="006B66A6"/>
    <w:rsid w:val="006B6CBB"/>
    <w:rsid w:val="006C07DF"/>
    <w:rsid w:val="006C095B"/>
    <w:rsid w:val="006C0D9B"/>
    <w:rsid w:val="006C128B"/>
    <w:rsid w:val="006C2A05"/>
    <w:rsid w:val="006C381D"/>
    <w:rsid w:val="006C3928"/>
    <w:rsid w:val="006C3AA6"/>
    <w:rsid w:val="006C3F65"/>
    <w:rsid w:val="006C4E72"/>
    <w:rsid w:val="006C6B50"/>
    <w:rsid w:val="006C6DDD"/>
    <w:rsid w:val="006C7272"/>
    <w:rsid w:val="006C7A5C"/>
    <w:rsid w:val="006D030A"/>
    <w:rsid w:val="006D34E5"/>
    <w:rsid w:val="006D470C"/>
    <w:rsid w:val="006D4D67"/>
    <w:rsid w:val="006D61AB"/>
    <w:rsid w:val="006D6486"/>
    <w:rsid w:val="006E33B1"/>
    <w:rsid w:val="006E4C4C"/>
    <w:rsid w:val="006E4F19"/>
    <w:rsid w:val="006E50B6"/>
    <w:rsid w:val="006E794C"/>
    <w:rsid w:val="006F0A87"/>
    <w:rsid w:val="006F13EA"/>
    <w:rsid w:val="006F1DB0"/>
    <w:rsid w:val="006F1E6A"/>
    <w:rsid w:val="006F4665"/>
    <w:rsid w:val="006F5962"/>
    <w:rsid w:val="006F6243"/>
    <w:rsid w:val="006F63B1"/>
    <w:rsid w:val="006F6C7A"/>
    <w:rsid w:val="006F73AA"/>
    <w:rsid w:val="006F7C2C"/>
    <w:rsid w:val="00700C66"/>
    <w:rsid w:val="007013A7"/>
    <w:rsid w:val="00701A6A"/>
    <w:rsid w:val="00701F9F"/>
    <w:rsid w:val="007029AB"/>
    <w:rsid w:val="0070313B"/>
    <w:rsid w:val="007044DF"/>
    <w:rsid w:val="0070473E"/>
    <w:rsid w:val="0070579D"/>
    <w:rsid w:val="007064E0"/>
    <w:rsid w:val="00706FE6"/>
    <w:rsid w:val="00710626"/>
    <w:rsid w:val="00711008"/>
    <w:rsid w:val="0071121F"/>
    <w:rsid w:val="007115B9"/>
    <w:rsid w:val="007119AE"/>
    <w:rsid w:val="00711DAD"/>
    <w:rsid w:val="0071234F"/>
    <w:rsid w:val="00712A52"/>
    <w:rsid w:val="00712FC3"/>
    <w:rsid w:val="00713AB0"/>
    <w:rsid w:val="00713C73"/>
    <w:rsid w:val="00714301"/>
    <w:rsid w:val="0071458B"/>
    <w:rsid w:val="00716620"/>
    <w:rsid w:val="00716C04"/>
    <w:rsid w:val="00720227"/>
    <w:rsid w:val="007214C9"/>
    <w:rsid w:val="00722213"/>
    <w:rsid w:val="00722E25"/>
    <w:rsid w:val="007244B0"/>
    <w:rsid w:val="007252A2"/>
    <w:rsid w:val="00725B78"/>
    <w:rsid w:val="00726999"/>
    <w:rsid w:val="00726FC3"/>
    <w:rsid w:val="00730805"/>
    <w:rsid w:val="00732303"/>
    <w:rsid w:val="00732A56"/>
    <w:rsid w:val="00732A9E"/>
    <w:rsid w:val="00733331"/>
    <w:rsid w:val="0073334A"/>
    <w:rsid w:val="007346FC"/>
    <w:rsid w:val="00734CF1"/>
    <w:rsid w:val="00735B05"/>
    <w:rsid w:val="00736613"/>
    <w:rsid w:val="007374DA"/>
    <w:rsid w:val="00740FDF"/>
    <w:rsid w:val="0074212F"/>
    <w:rsid w:val="007433D8"/>
    <w:rsid w:val="0074352E"/>
    <w:rsid w:val="00743958"/>
    <w:rsid w:val="00743EDC"/>
    <w:rsid w:val="00744716"/>
    <w:rsid w:val="00744B03"/>
    <w:rsid w:val="007453BD"/>
    <w:rsid w:val="00747541"/>
    <w:rsid w:val="00747963"/>
    <w:rsid w:val="00750F80"/>
    <w:rsid w:val="007515A9"/>
    <w:rsid w:val="0075239E"/>
    <w:rsid w:val="00752DDD"/>
    <w:rsid w:val="0075368E"/>
    <w:rsid w:val="00753732"/>
    <w:rsid w:val="0075555D"/>
    <w:rsid w:val="007555C2"/>
    <w:rsid w:val="00756F0F"/>
    <w:rsid w:val="00757C7C"/>
    <w:rsid w:val="0076039E"/>
    <w:rsid w:val="00762730"/>
    <w:rsid w:val="007629DC"/>
    <w:rsid w:val="00764C0E"/>
    <w:rsid w:val="0076738C"/>
    <w:rsid w:val="0077081E"/>
    <w:rsid w:val="00771949"/>
    <w:rsid w:val="007732A0"/>
    <w:rsid w:val="007737BE"/>
    <w:rsid w:val="00773CEF"/>
    <w:rsid w:val="00774C98"/>
    <w:rsid w:val="00774D26"/>
    <w:rsid w:val="00774D9E"/>
    <w:rsid w:val="00775532"/>
    <w:rsid w:val="00775862"/>
    <w:rsid w:val="00776807"/>
    <w:rsid w:val="00777817"/>
    <w:rsid w:val="007825C0"/>
    <w:rsid w:val="00784058"/>
    <w:rsid w:val="007844B9"/>
    <w:rsid w:val="007854FF"/>
    <w:rsid w:val="00785EB6"/>
    <w:rsid w:val="00790C65"/>
    <w:rsid w:val="00791108"/>
    <w:rsid w:val="007926B4"/>
    <w:rsid w:val="00792AE8"/>
    <w:rsid w:val="00792C3A"/>
    <w:rsid w:val="00793B8B"/>
    <w:rsid w:val="00794DD2"/>
    <w:rsid w:val="007956DE"/>
    <w:rsid w:val="00795976"/>
    <w:rsid w:val="0079668E"/>
    <w:rsid w:val="007966BB"/>
    <w:rsid w:val="00797C56"/>
    <w:rsid w:val="007A1745"/>
    <w:rsid w:val="007A3E04"/>
    <w:rsid w:val="007A4271"/>
    <w:rsid w:val="007A501C"/>
    <w:rsid w:val="007A5571"/>
    <w:rsid w:val="007A559A"/>
    <w:rsid w:val="007A5A78"/>
    <w:rsid w:val="007A5EB5"/>
    <w:rsid w:val="007A775F"/>
    <w:rsid w:val="007B0560"/>
    <w:rsid w:val="007B0FD2"/>
    <w:rsid w:val="007B13D4"/>
    <w:rsid w:val="007B185C"/>
    <w:rsid w:val="007B1BF7"/>
    <w:rsid w:val="007B332F"/>
    <w:rsid w:val="007B3657"/>
    <w:rsid w:val="007B4DD7"/>
    <w:rsid w:val="007B6CA7"/>
    <w:rsid w:val="007B6CC5"/>
    <w:rsid w:val="007B73CD"/>
    <w:rsid w:val="007C0873"/>
    <w:rsid w:val="007C2556"/>
    <w:rsid w:val="007C3223"/>
    <w:rsid w:val="007C3DA6"/>
    <w:rsid w:val="007C5ED9"/>
    <w:rsid w:val="007C6453"/>
    <w:rsid w:val="007C702E"/>
    <w:rsid w:val="007D0113"/>
    <w:rsid w:val="007D0364"/>
    <w:rsid w:val="007D0724"/>
    <w:rsid w:val="007D0CE8"/>
    <w:rsid w:val="007D3967"/>
    <w:rsid w:val="007D3D9C"/>
    <w:rsid w:val="007D5489"/>
    <w:rsid w:val="007D5CFE"/>
    <w:rsid w:val="007E01AC"/>
    <w:rsid w:val="007E04D6"/>
    <w:rsid w:val="007E06E6"/>
    <w:rsid w:val="007E0F7F"/>
    <w:rsid w:val="007E0FFD"/>
    <w:rsid w:val="007E1DB1"/>
    <w:rsid w:val="007E2155"/>
    <w:rsid w:val="007E2B8D"/>
    <w:rsid w:val="007E2D1E"/>
    <w:rsid w:val="007E2D6E"/>
    <w:rsid w:val="007E3487"/>
    <w:rsid w:val="007E378C"/>
    <w:rsid w:val="007E3B92"/>
    <w:rsid w:val="007E3F7A"/>
    <w:rsid w:val="007E5362"/>
    <w:rsid w:val="007E5C3C"/>
    <w:rsid w:val="007E6B9F"/>
    <w:rsid w:val="007E710D"/>
    <w:rsid w:val="007F0C19"/>
    <w:rsid w:val="007F50D5"/>
    <w:rsid w:val="007F5E53"/>
    <w:rsid w:val="007F5F98"/>
    <w:rsid w:val="007F6769"/>
    <w:rsid w:val="007F7557"/>
    <w:rsid w:val="00800F6A"/>
    <w:rsid w:val="00801B45"/>
    <w:rsid w:val="0080329C"/>
    <w:rsid w:val="00804526"/>
    <w:rsid w:val="0080462C"/>
    <w:rsid w:val="00805B9D"/>
    <w:rsid w:val="00805D91"/>
    <w:rsid w:val="00806934"/>
    <w:rsid w:val="00806AA6"/>
    <w:rsid w:val="0080729C"/>
    <w:rsid w:val="008079FA"/>
    <w:rsid w:val="008103CE"/>
    <w:rsid w:val="00811379"/>
    <w:rsid w:val="00812688"/>
    <w:rsid w:val="0081381A"/>
    <w:rsid w:val="00813CC8"/>
    <w:rsid w:val="0081411D"/>
    <w:rsid w:val="008143B9"/>
    <w:rsid w:val="008146E0"/>
    <w:rsid w:val="0081477C"/>
    <w:rsid w:val="00814C28"/>
    <w:rsid w:val="00814D3F"/>
    <w:rsid w:val="0081558C"/>
    <w:rsid w:val="008157BC"/>
    <w:rsid w:val="0081604E"/>
    <w:rsid w:val="00816AD1"/>
    <w:rsid w:val="00817626"/>
    <w:rsid w:val="0082282A"/>
    <w:rsid w:val="0082337B"/>
    <w:rsid w:val="0082464B"/>
    <w:rsid w:val="00824A2B"/>
    <w:rsid w:val="00825944"/>
    <w:rsid w:val="00825DBE"/>
    <w:rsid w:val="0082639C"/>
    <w:rsid w:val="008273B8"/>
    <w:rsid w:val="00830B66"/>
    <w:rsid w:val="00834232"/>
    <w:rsid w:val="00834AAC"/>
    <w:rsid w:val="00835209"/>
    <w:rsid w:val="008353E7"/>
    <w:rsid w:val="008358EC"/>
    <w:rsid w:val="008359AE"/>
    <w:rsid w:val="00835CF8"/>
    <w:rsid w:val="008360F8"/>
    <w:rsid w:val="00836F38"/>
    <w:rsid w:val="008372F8"/>
    <w:rsid w:val="00837408"/>
    <w:rsid w:val="00841B90"/>
    <w:rsid w:val="00841D90"/>
    <w:rsid w:val="00842609"/>
    <w:rsid w:val="00843F67"/>
    <w:rsid w:val="008441A2"/>
    <w:rsid w:val="008444F0"/>
    <w:rsid w:val="008450BE"/>
    <w:rsid w:val="00845DAB"/>
    <w:rsid w:val="00845DF4"/>
    <w:rsid w:val="008464BC"/>
    <w:rsid w:val="00846E86"/>
    <w:rsid w:val="008478E5"/>
    <w:rsid w:val="00847A7E"/>
    <w:rsid w:val="0085007A"/>
    <w:rsid w:val="0085133E"/>
    <w:rsid w:val="00852021"/>
    <w:rsid w:val="00852224"/>
    <w:rsid w:val="0085323D"/>
    <w:rsid w:val="00853FD7"/>
    <w:rsid w:val="0085408B"/>
    <w:rsid w:val="0085408F"/>
    <w:rsid w:val="00855621"/>
    <w:rsid w:val="008563C7"/>
    <w:rsid w:val="00856BFF"/>
    <w:rsid w:val="00856FCB"/>
    <w:rsid w:val="008571E2"/>
    <w:rsid w:val="00860FAA"/>
    <w:rsid w:val="00861714"/>
    <w:rsid w:val="008621F1"/>
    <w:rsid w:val="008627DF"/>
    <w:rsid w:val="00863B80"/>
    <w:rsid w:val="00863D99"/>
    <w:rsid w:val="00864710"/>
    <w:rsid w:val="00864BF0"/>
    <w:rsid w:val="00864D52"/>
    <w:rsid w:val="00867337"/>
    <w:rsid w:val="0086746D"/>
    <w:rsid w:val="00867A52"/>
    <w:rsid w:val="008708D2"/>
    <w:rsid w:val="0087092F"/>
    <w:rsid w:val="008718D4"/>
    <w:rsid w:val="0087277F"/>
    <w:rsid w:val="00873E06"/>
    <w:rsid w:val="0087520B"/>
    <w:rsid w:val="00875408"/>
    <w:rsid w:val="00875E07"/>
    <w:rsid w:val="00875F1F"/>
    <w:rsid w:val="0087613C"/>
    <w:rsid w:val="00876520"/>
    <w:rsid w:val="00881AA7"/>
    <w:rsid w:val="008830C4"/>
    <w:rsid w:val="00885033"/>
    <w:rsid w:val="008857CA"/>
    <w:rsid w:val="0088672F"/>
    <w:rsid w:val="00886837"/>
    <w:rsid w:val="00886905"/>
    <w:rsid w:val="008871AB"/>
    <w:rsid w:val="0088791F"/>
    <w:rsid w:val="00887B07"/>
    <w:rsid w:val="008906BB"/>
    <w:rsid w:val="008927BE"/>
    <w:rsid w:val="00892B29"/>
    <w:rsid w:val="0089339B"/>
    <w:rsid w:val="008951AF"/>
    <w:rsid w:val="00895481"/>
    <w:rsid w:val="0089588A"/>
    <w:rsid w:val="00895EF6"/>
    <w:rsid w:val="008962E0"/>
    <w:rsid w:val="008968D9"/>
    <w:rsid w:val="008969E5"/>
    <w:rsid w:val="00896DA1"/>
    <w:rsid w:val="00897926"/>
    <w:rsid w:val="00897DC2"/>
    <w:rsid w:val="008A13F0"/>
    <w:rsid w:val="008A237D"/>
    <w:rsid w:val="008A29D9"/>
    <w:rsid w:val="008A2A64"/>
    <w:rsid w:val="008A2C20"/>
    <w:rsid w:val="008A3379"/>
    <w:rsid w:val="008A39FD"/>
    <w:rsid w:val="008A46A9"/>
    <w:rsid w:val="008A6658"/>
    <w:rsid w:val="008A7717"/>
    <w:rsid w:val="008A7DC9"/>
    <w:rsid w:val="008B0869"/>
    <w:rsid w:val="008B0C99"/>
    <w:rsid w:val="008B0CEF"/>
    <w:rsid w:val="008B1C19"/>
    <w:rsid w:val="008B35EA"/>
    <w:rsid w:val="008B3A25"/>
    <w:rsid w:val="008B4229"/>
    <w:rsid w:val="008B458C"/>
    <w:rsid w:val="008B4D5B"/>
    <w:rsid w:val="008B58B5"/>
    <w:rsid w:val="008C0A55"/>
    <w:rsid w:val="008C15CD"/>
    <w:rsid w:val="008C2E49"/>
    <w:rsid w:val="008C3A89"/>
    <w:rsid w:val="008C5284"/>
    <w:rsid w:val="008C7D4F"/>
    <w:rsid w:val="008D14F1"/>
    <w:rsid w:val="008D32E0"/>
    <w:rsid w:val="008D3D81"/>
    <w:rsid w:val="008D3FD0"/>
    <w:rsid w:val="008D48BF"/>
    <w:rsid w:val="008D4E73"/>
    <w:rsid w:val="008D4EB4"/>
    <w:rsid w:val="008D503D"/>
    <w:rsid w:val="008D7144"/>
    <w:rsid w:val="008E0121"/>
    <w:rsid w:val="008E2DFD"/>
    <w:rsid w:val="008E40A2"/>
    <w:rsid w:val="008E4654"/>
    <w:rsid w:val="008E693B"/>
    <w:rsid w:val="008E766B"/>
    <w:rsid w:val="008E78C5"/>
    <w:rsid w:val="008F2C2C"/>
    <w:rsid w:val="008F36F8"/>
    <w:rsid w:val="008F3999"/>
    <w:rsid w:val="008F400F"/>
    <w:rsid w:val="008F40C2"/>
    <w:rsid w:val="008F6E2E"/>
    <w:rsid w:val="008F7E06"/>
    <w:rsid w:val="008F7EBB"/>
    <w:rsid w:val="008F7EF6"/>
    <w:rsid w:val="0090049B"/>
    <w:rsid w:val="0090218A"/>
    <w:rsid w:val="009035DC"/>
    <w:rsid w:val="00903A73"/>
    <w:rsid w:val="009047D4"/>
    <w:rsid w:val="00904F79"/>
    <w:rsid w:val="0090720A"/>
    <w:rsid w:val="00911095"/>
    <w:rsid w:val="0091273B"/>
    <w:rsid w:val="00912B72"/>
    <w:rsid w:val="009159AC"/>
    <w:rsid w:val="009167B2"/>
    <w:rsid w:val="00916E77"/>
    <w:rsid w:val="00920301"/>
    <w:rsid w:val="00920671"/>
    <w:rsid w:val="00921AC8"/>
    <w:rsid w:val="00925782"/>
    <w:rsid w:val="0092696D"/>
    <w:rsid w:val="009274A7"/>
    <w:rsid w:val="00927644"/>
    <w:rsid w:val="00927FC8"/>
    <w:rsid w:val="00927FEA"/>
    <w:rsid w:val="00930370"/>
    <w:rsid w:val="00931EEE"/>
    <w:rsid w:val="009324E8"/>
    <w:rsid w:val="00933215"/>
    <w:rsid w:val="009340C8"/>
    <w:rsid w:val="009357D8"/>
    <w:rsid w:val="00935E7A"/>
    <w:rsid w:val="00936376"/>
    <w:rsid w:val="00937634"/>
    <w:rsid w:val="00940F3D"/>
    <w:rsid w:val="009437D5"/>
    <w:rsid w:val="009439D3"/>
    <w:rsid w:val="00944B06"/>
    <w:rsid w:val="009467F7"/>
    <w:rsid w:val="0094747A"/>
    <w:rsid w:val="00950B8F"/>
    <w:rsid w:val="00952CA1"/>
    <w:rsid w:val="00952F95"/>
    <w:rsid w:val="00956265"/>
    <w:rsid w:val="00956BFE"/>
    <w:rsid w:val="0095782C"/>
    <w:rsid w:val="00957A2D"/>
    <w:rsid w:val="00957B1D"/>
    <w:rsid w:val="009609F0"/>
    <w:rsid w:val="00960A46"/>
    <w:rsid w:val="00960C83"/>
    <w:rsid w:val="00960E7C"/>
    <w:rsid w:val="009611B9"/>
    <w:rsid w:val="009612E4"/>
    <w:rsid w:val="00962188"/>
    <w:rsid w:val="00962780"/>
    <w:rsid w:val="00962992"/>
    <w:rsid w:val="0096438A"/>
    <w:rsid w:val="00964411"/>
    <w:rsid w:val="0096521F"/>
    <w:rsid w:val="009701B5"/>
    <w:rsid w:val="00970532"/>
    <w:rsid w:val="00972FED"/>
    <w:rsid w:val="00973154"/>
    <w:rsid w:val="009743AF"/>
    <w:rsid w:val="00975A3B"/>
    <w:rsid w:val="009773A4"/>
    <w:rsid w:val="00977744"/>
    <w:rsid w:val="0098059D"/>
    <w:rsid w:val="00980F04"/>
    <w:rsid w:val="0098199E"/>
    <w:rsid w:val="00981BB0"/>
    <w:rsid w:val="00983367"/>
    <w:rsid w:val="00983709"/>
    <w:rsid w:val="00983717"/>
    <w:rsid w:val="009840A5"/>
    <w:rsid w:val="009851E4"/>
    <w:rsid w:val="00986012"/>
    <w:rsid w:val="0098757A"/>
    <w:rsid w:val="009877DF"/>
    <w:rsid w:val="00990D70"/>
    <w:rsid w:val="00991038"/>
    <w:rsid w:val="00992F9D"/>
    <w:rsid w:val="009935B3"/>
    <w:rsid w:val="00993CB3"/>
    <w:rsid w:val="0099432E"/>
    <w:rsid w:val="00996557"/>
    <w:rsid w:val="00996843"/>
    <w:rsid w:val="00996E7D"/>
    <w:rsid w:val="009A0058"/>
    <w:rsid w:val="009A033C"/>
    <w:rsid w:val="009A0CDD"/>
    <w:rsid w:val="009A0EF1"/>
    <w:rsid w:val="009A1C5A"/>
    <w:rsid w:val="009A2837"/>
    <w:rsid w:val="009A3F63"/>
    <w:rsid w:val="009A4B5A"/>
    <w:rsid w:val="009A4E49"/>
    <w:rsid w:val="009A4EEF"/>
    <w:rsid w:val="009A60E5"/>
    <w:rsid w:val="009A720B"/>
    <w:rsid w:val="009A729A"/>
    <w:rsid w:val="009A7DC3"/>
    <w:rsid w:val="009B06B5"/>
    <w:rsid w:val="009B2B5D"/>
    <w:rsid w:val="009B2D1E"/>
    <w:rsid w:val="009B2EC9"/>
    <w:rsid w:val="009B5C2F"/>
    <w:rsid w:val="009B69C9"/>
    <w:rsid w:val="009B6D7D"/>
    <w:rsid w:val="009C00E9"/>
    <w:rsid w:val="009C03AD"/>
    <w:rsid w:val="009C14CF"/>
    <w:rsid w:val="009C229C"/>
    <w:rsid w:val="009C34E8"/>
    <w:rsid w:val="009C3645"/>
    <w:rsid w:val="009C3937"/>
    <w:rsid w:val="009C47C4"/>
    <w:rsid w:val="009C53B8"/>
    <w:rsid w:val="009C6A99"/>
    <w:rsid w:val="009D0E7D"/>
    <w:rsid w:val="009D1205"/>
    <w:rsid w:val="009D13DF"/>
    <w:rsid w:val="009D171F"/>
    <w:rsid w:val="009D20F9"/>
    <w:rsid w:val="009D3116"/>
    <w:rsid w:val="009D3984"/>
    <w:rsid w:val="009D515D"/>
    <w:rsid w:val="009D59DC"/>
    <w:rsid w:val="009D6707"/>
    <w:rsid w:val="009D6A9E"/>
    <w:rsid w:val="009E0DD8"/>
    <w:rsid w:val="009E2661"/>
    <w:rsid w:val="009E2708"/>
    <w:rsid w:val="009E3115"/>
    <w:rsid w:val="009E46BF"/>
    <w:rsid w:val="009E557B"/>
    <w:rsid w:val="009E6E73"/>
    <w:rsid w:val="009F1967"/>
    <w:rsid w:val="009F1A2A"/>
    <w:rsid w:val="009F2EDD"/>
    <w:rsid w:val="009F4510"/>
    <w:rsid w:val="009F695C"/>
    <w:rsid w:val="009F6C8C"/>
    <w:rsid w:val="009F709B"/>
    <w:rsid w:val="009F7322"/>
    <w:rsid w:val="00A0093E"/>
    <w:rsid w:val="00A02E53"/>
    <w:rsid w:val="00A030F7"/>
    <w:rsid w:val="00A032D2"/>
    <w:rsid w:val="00A03495"/>
    <w:rsid w:val="00A062D8"/>
    <w:rsid w:val="00A065EB"/>
    <w:rsid w:val="00A06BF6"/>
    <w:rsid w:val="00A07834"/>
    <w:rsid w:val="00A10DEB"/>
    <w:rsid w:val="00A135EB"/>
    <w:rsid w:val="00A13DA9"/>
    <w:rsid w:val="00A13F51"/>
    <w:rsid w:val="00A154D5"/>
    <w:rsid w:val="00A16696"/>
    <w:rsid w:val="00A21695"/>
    <w:rsid w:val="00A21959"/>
    <w:rsid w:val="00A21C69"/>
    <w:rsid w:val="00A22EB9"/>
    <w:rsid w:val="00A256F0"/>
    <w:rsid w:val="00A25C8C"/>
    <w:rsid w:val="00A25E4B"/>
    <w:rsid w:val="00A26430"/>
    <w:rsid w:val="00A267E3"/>
    <w:rsid w:val="00A31119"/>
    <w:rsid w:val="00A31B3A"/>
    <w:rsid w:val="00A31DF7"/>
    <w:rsid w:val="00A31EE5"/>
    <w:rsid w:val="00A3272E"/>
    <w:rsid w:val="00A32F23"/>
    <w:rsid w:val="00A330C1"/>
    <w:rsid w:val="00A331B4"/>
    <w:rsid w:val="00A3360D"/>
    <w:rsid w:val="00A33A7E"/>
    <w:rsid w:val="00A354B6"/>
    <w:rsid w:val="00A40A67"/>
    <w:rsid w:val="00A40B62"/>
    <w:rsid w:val="00A435B2"/>
    <w:rsid w:val="00A4639A"/>
    <w:rsid w:val="00A46562"/>
    <w:rsid w:val="00A46A68"/>
    <w:rsid w:val="00A47820"/>
    <w:rsid w:val="00A50732"/>
    <w:rsid w:val="00A52145"/>
    <w:rsid w:val="00A527F2"/>
    <w:rsid w:val="00A5417D"/>
    <w:rsid w:val="00A54A76"/>
    <w:rsid w:val="00A55533"/>
    <w:rsid w:val="00A55559"/>
    <w:rsid w:val="00A55FDC"/>
    <w:rsid w:val="00A568FE"/>
    <w:rsid w:val="00A57A56"/>
    <w:rsid w:val="00A57CA0"/>
    <w:rsid w:val="00A57DBA"/>
    <w:rsid w:val="00A60032"/>
    <w:rsid w:val="00A601EB"/>
    <w:rsid w:val="00A6055A"/>
    <w:rsid w:val="00A606C7"/>
    <w:rsid w:val="00A60EBD"/>
    <w:rsid w:val="00A61634"/>
    <w:rsid w:val="00A6177E"/>
    <w:rsid w:val="00A6385D"/>
    <w:rsid w:val="00A6464A"/>
    <w:rsid w:val="00A647B3"/>
    <w:rsid w:val="00A64D1E"/>
    <w:rsid w:val="00A65E36"/>
    <w:rsid w:val="00A66046"/>
    <w:rsid w:val="00A670E3"/>
    <w:rsid w:val="00A67317"/>
    <w:rsid w:val="00A67C56"/>
    <w:rsid w:val="00A7086F"/>
    <w:rsid w:val="00A709AB"/>
    <w:rsid w:val="00A712D8"/>
    <w:rsid w:val="00A720C5"/>
    <w:rsid w:val="00A72AA4"/>
    <w:rsid w:val="00A73DC5"/>
    <w:rsid w:val="00A7444A"/>
    <w:rsid w:val="00A74DA8"/>
    <w:rsid w:val="00A76894"/>
    <w:rsid w:val="00A772DF"/>
    <w:rsid w:val="00A77C10"/>
    <w:rsid w:val="00A800C3"/>
    <w:rsid w:val="00A800E4"/>
    <w:rsid w:val="00A801B0"/>
    <w:rsid w:val="00A80C1B"/>
    <w:rsid w:val="00A81605"/>
    <w:rsid w:val="00A82B73"/>
    <w:rsid w:val="00A82F61"/>
    <w:rsid w:val="00A83945"/>
    <w:rsid w:val="00A844FE"/>
    <w:rsid w:val="00A84FC6"/>
    <w:rsid w:val="00A855E2"/>
    <w:rsid w:val="00A85C65"/>
    <w:rsid w:val="00A87C99"/>
    <w:rsid w:val="00A90250"/>
    <w:rsid w:val="00A909B4"/>
    <w:rsid w:val="00A912BE"/>
    <w:rsid w:val="00A913E5"/>
    <w:rsid w:val="00A916D2"/>
    <w:rsid w:val="00A93325"/>
    <w:rsid w:val="00A93B2E"/>
    <w:rsid w:val="00A941AB"/>
    <w:rsid w:val="00A95120"/>
    <w:rsid w:val="00A951CA"/>
    <w:rsid w:val="00AA1A34"/>
    <w:rsid w:val="00AA1B4B"/>
    <w:rsid w:val="00AA1C70"/>
    <w:rsid w:val="00AA1E66"/>
    <w:rsid w:val="00AA3AE8"/>
    <w:rsid w:val="00AA4F15"/>
    <w:rsid w:val="00AA5604"/>
    <w:rsid w:val="00AA5782"/>
    <w:rsid w:val="00AA59DC"/>
    <w:rsid w:val="00AA6804"/>
    <w:rsid w:val="00AA6A94"/>
    <w:rsid w:val="00AA719D"/>
    <w:rsid w:val="00AB1994"/>
    <w:rsid w:val="00AB1D51"/>
    <w:rsid w:val="00AB4C0E"/>
    <w:rsid w:val="00AB58B5"/>
    <w:rsid w:val="00AB7819"/>
    <w:rsid w:val="00AC0D32"/>
    <w:rsid w:val="00AC2F36"/>
    <w:rsid w:val="00AC3293"/>
    <w:rsid w:val="00AC3574"/>
    <w:rsid w:val="00AC3914"/>
    <w:rsid w:val="00AC4FB5"/>
    <w:rsid w:val="00AC5014"/>
    <w:rsid w:val="00AC7A36"/>
    <w:rsid w:val="00AD0D19"/>
    <w:rsid w:val="00AD140F"/>
    <w:rsid w:val="00AD220F"/>
    <w:rsid w:val="00AD4E5C"/>
    <w:rsid w:val="00AD7142"/>
    <w:rsid w:val="00AE01F1"/>
    <w:rsid w:val="00AE084E"/>
    <w:rsid w:val="00AE1D7D"/>
    <w:rsid w:val="00AE37A9"/>
    <w:rsid w:val="00AE568C"/>
    <w:rsid w:val="00AE639F"/>
    <w:rsid w:val="00AE63F6"/>
    <w:rsid w:val="00AE70DB"/>
    <w:rsid w:val="00AE78BA"/>
    <w:rsid w:val="00AE7B29"/>
    <w:rsid w:val="00AF0697"/>
    <w:rsid w:val="00AF2F99"/>
    <w:rsid w:val="00AF321A"/>
    <w:rsid w:val="00AF33EE"/>
    <w:rsid w:val="00AF3BD1"/>
    <w:rsid w:val="00AF45E2"/>
    <w:rsid w:val="00AF5A0F"/>
    <w:rsid w:val="00AF63FD"/>
    <w:rsid w:val="00B02854"/>
    <w:rsid w:val="00B03797"/>
    <w:rsid w:val="00B051FD"/>
    <w:rsid w:val="00B06B91"/>
    <w:rsid w:val="00B165F8"/>
    <w:rsid w:val="00B20378"/>
    <w:rsid w:val="00B23336"/>
    <w:rsid w:val="00B25F57"/>
    <w:rsid w:val="00B27574"/>
    <w:rsid w:val="00B277CE"/>
    <w:rsid w:val="00B27E8D"/>
    <w:rsid w:val="00B301D5"/>
    <w:rsid w:val="00B306DA"/>
    <w:rsid w:val="00B31A29"/>
    <w:rsid w:val="00B33BA3"/>
    <w:rsid w:val="00B33CFF"/>
    <w:rsid w:val="00B34558"/>
    <w:rsid w:val="00B35B0B"/>
    <w:rsid w:val="00B3602E"/>
    <w:rsid w:val="00B364BE"/>
    <w:rsid w:val="00B406E5"/>
    <w:rsid w:val="00B40962"/>
    <w:rsid w:val="00B40F0F"/>
    <w:rsid w:val="00B42ED7"/>
    <w:rsid w:val="00B432D7"/>
    <w:rsid w:val="00B44867"/>
    <w:rsid w:val="00B465AF"/>
    <w:rsid w:val="00B4699F"/>
    <w:rsid w:val="00B479A4"/>
    <w:rsid w:val="00B50B4C"/>
    <w:rsid w:val="00B50EFF"/>
    <w:rsid w:val="00B52147"/>
    <w:rsid w:val="00B522A1"/>
    <w:rsid w:val="00B5254B"/>
    <w:rsid w:val="00B528C6"/>
    <w:rsid w:val="00B53C8A"/>
    <w:rsid w:val="00B5402A"/>
    <w:rsid w:val="00B54648"/>
    <w:rsid w:val="00B54A3C"/>
    <w:rsid w:val="00B559E9"/>
    <w:rsid w:val="00B56022"/>
    <w:rsid w:val="00B5609A"/>
    <w:rsid w:val="00B56896"/>
    <w:rsid w:val="00B57829"/>
    <w:rsid w:val="00B60121"/>
    <w:rsid w:val="00B606C1"/>
    <w:rsid w:val="00B61E58"/>
    <w:rsid w:val="00B6248A"/>
    <w:rsid w:val="00B6395C"/>
    <w:rsid w:val="00B653F5"/>
    <w:rsid w:val="00B66788"/>
    <w:rsid w:val="00B67BE1"/>
    <w:rsid w:val="00B67E1E"/>
    <w:rsid w:val="00B67E2F"/>
    <w:rsid w:val="00B70BB5"/>
    <w:rsid w:val="00B7235D"/>
    <w:rsid w:val="00B74CE2"/>
    <w:rsid w:val="00B761A2"/>
    <w:rsid w:val="00B762DB"/>
    <w:rsid w:val="00B76582"/>
    <w:rsid w:val="00B77D5D"/>
    <w:rsid w:val="00B77FFC"/>
    <w:rsid w:val="00B8078F"/>
    <w:rsid w:val="00B81B54"/>
    <w:rsid w:val="00B826BF"/>
    <w:rsid w:val="00B8352F"/>
    <w:rsid w:val="00B878FD"/>
    <w:rsid w:val="00B91002"/>
    <w:rsid w:val="00B91118"/>
    <w:rsid w:val="00B91615"/>
    <w:rsid w:val="00B93EBE"/>
    <w:rsid w:val="00B95121"/>
    <w:rsid w:val="00B960B2"/>
    <w:rsid w:val="00BA056B"/>
    <w:rsid w:val="00BA0A3A"/>
    <w:rsid w:val="00BA1071"/>
    <w:rsid w:val="00BA127B"/>
    <w:rsid w:val="00BA2892"/>
    <w:rsid w:val="00BA2C1F"/>
    <w:rsid w:val="00BA36C0"/>
    <w:rsid w:val="00BA3CAB"/>
    <w:rsid w:val="00BA4453"/>
    <w:rsid w:val="00BA460A"/>
    <w:rsid w:val="00BA4CD6"/>
    <w:rsid w:val="00BA63CF"/>
    <w:rsid w:val="00BA7BE6"/>
    <w:rsid w:val="00BB02C2"/>
    <w:rsid w:val="00BB0828"/>
    <w:rsid w:val="00BB08A2"/>
    <w:rsid w:val="00BB13E6"/>
    <w:rsid w:val="00BB166A"/>
    <w:rsid w:val="00BB1E17"/>
    <w:rsid w:val="00BB2333"/>
    <w:rsid w:val="00BB2930"/>
    <w:rsid w:val="00BB2AD5"/>
    <w:rsid w:val="00BB4793"/>
    <w:rsid w:val="00BB56B1"/>
    <w:rsid w:val="00BB6340"/>
    <w:rsid w:val="00BB6680"/>
    <w:rsid w:val="00BB71A3"/>
    <w:rsid w:val="00BC1425"/>
    <w:rsid w:val="00BC1F2B"/>
    <w:rsid w:val="00BC36C5"/>
    <w:rsid w:val="00BC4337"/>
    <w:rsid w:val="00BC4EF6"/>
    <w:rsid w:val="00BD0B0A"/>
    <w:rsid w:val="00BD3755"/>
    <w:rsid w:val="00BD38A1"/>
    <w:rsid w:val="00BD423E"/>
    <w:rsid w:val="00BD4975"/>
    <w:rsid w:val="00BD58C5"/>
    <w:rsid w:val="00BD5BAB"/>
    <w:rsid w:val="00BD5FCF"/>
    <w:rsid w:val="00BD636C"/>
    <w:rsid w:val="00BD6849"/>
    <w:rsid w:val="00BD6A4C"/>
    <w:rsid w:val="00BD6BCD"/>
    <w:rsid w:val="00BD7785"/>
    <w:rsid w:val="00BD7F5A"/>
    <w:rsid w:val="00BE00BA"/>
    <w:rsid w:val="00BE0D0D"/>
    <w:rsid w:val="00BE5BEA"/>
    <w:rsid w:val="00BE64EA"/>
    <w:rsid w:val="00BE6603"/>
    <w:rsid w:val="00BE7A04"/>
    <w:rsid w:val="00BF10E3"/>
    <w:rsid w:val="00BF2FA7"/>
    <w:rsid w:val="00BF302E"/>
    <w:rsid w:val="00BF537C"/>
    <w:rsid w:val="00BF54B1"/>
    <w:rsid w:val="00BF5C78"/>
    <w:rsid w:val="00BF6E12"/>
    <w:rsid w:val="00BF6F68"/>
    <w:rsid w:val="00BF7E39"/>
    <w:rsid w:val="00C00902"/>
    <w:rsid w:val="00C01111"/>
    <w:rsid w:val="00C018D6"/>
    <w:rsid w:val="00C0358A"/>
    <w:rsid w:val="00C036D2"/>
    <w:rsid w:val="00C04405"/>
    <w:rsid w:val="00C05062"/>
    <w:rsid w:val="00C05146"/>
    <w:rsid w:val="00C0559C"/>
    <w:rsid w:val="00C05B8F"/>
    <w:rsid w:val="00C05DDC"/>
    <w:rsid w:val="00C05EDF"/>
    <w:rsid w:val="00C066D6"/>
    <w:rsid w:val="00C068C2"/>
    <w:rsid w:val="00C07B22"/>
    <w:rsid w:val="00C10471"/>
    <w:rsid w:val="00C10EED"/>
    <w:rsid w:val="00C11AAD"/>
    <w:rsid w:val="00C12317"/>
    <w:rsid w:val="00C1563D"/>
    <w:rsid w:val="00C15CC7"/>
    <w:rsid w:val="00C16695"/>
    <w:rsid w:val="00C21853"/>
    <w:rsid w:val="00C218E3"/>
    <w:rsid w:val="00C21E8A"/>
    <w:rsid w:val="00C22481"/>
    <w:rsid w:val="00C22DF2"/>
    <w:rsid w:val="00C2310E"/>
    <w:rsid w:val="00C23F5A"/>
    <w:rsid w:val="00C26263"/>
    <w:rsid w:val="00C26D4E"/>
    <w:rsid w:val="00C26DE4"/>
    <w:rsid w:val="00C27D55"/>
    <w:rsid w:val="00C30014"/>
    <w:rsid w:val="00C32F6C"/>
    <w:rsid w:val="00C34376"/>
    <w:rsid w:val="00C359C5"/>
    <w:rsid w:val="00C3624A"/>
    <w:rsid w:val="00C365BA"/>
    <w:rsid w:val="00C4041C"/>
    <w:rsid w:val="00C4351E"/>
    <w:rsid w:val="00C43644"/>
    <w:rsid w:val="00C43DA4"/>
    <w:rsid w:val="00C44059"/>
    <w:rsid w:val="00C455B8"/>
    <w:rsid w:val="00C45F95"/>
    <w:rsid w:val="00C460E0"/>
    <w:rsid w:val="00C47111"/>
    <w:rsid w:val="00C50279"/>
    <w:rsid w:val="00C50F3C"/>
    <w:rsid w:val="00C5104F"/>
    <w:rsid w:val="00C51976"/>
    <w:rsid w:val="00C523DF"/>
    <w:rsid w:val="00C53C1A"/>
    <w:rsid w:val="00C54D5F"/>
    <w:rsid w:val="00C551A0"/>
    <w:rsid w:val="00C55261"/>
    <w:rsid w:val="00C55431"/>
    <w:rsid w:val="00C556C3"/>
    <w:rsid w:val="00C557F1"/>
    <w:rsid w:val="00C55C4B"/>
    <w:rsid w:val="00C56456"/>
    <w:rsid w:val="00C57CAD"/>
    <w:rsid w:val="00C601DD"/>
    <w:rsid w:val="00C637A9"/>
    <w:rsid w:val="00C63923"/>
    <w:rsid w:val="00C63D62"/>
    <w:rsid w:val="00C642EE"/>
    <w:rsid w:val="00C64569"/>
    <w:rsid w:val="00C65286"/>
    <w:rsid w:val="00C660E2"/>
    <w:rsid w:val="00C66BE1"/>
    <w:rsid w:val="00C67121"/>
    <w:rsid w:val="00C71990"/>
    <w:rsid w:val="00C73042"/>
    <w:rsid w:val="00C7541A"/>
    <w:rsid w:val="00C75EC6"/>
    <w:rsid w:val="00C776C9"/>
    <w:rsid w:val="00C80D57"/>
    <w:rsid w:val="00C81276"/>
    <w:rsid w:val="00C8177E"/>
    <w:rsid w:val="00C840E5"/>
    <w:rsid w:val="00C871B1"/>
    <w:rsid w:val="00C901CA"/>
    <w:rsid w:val="00C90614"/>
    <w:rsid w:val="00C907A9"/>
    <w:rsid w:val="00C90DE3"/>
    <w:rsid w:val="00C93051"/>
    <w:rsid w:val="00C93981"/>
    <w:rsid w:val="00C93BDB"/>
    <w:rsid w:val="00C94004"/>
    <w:rsid w:val="00C94667"/>
    <w:rsid w:val="00C94A79"/>
    <w:rsid w:val="00C94F4B"/>
    <w:rsid w:val="00C95FD6"/>
    <w:rsid w:val="00C96F7D"/>
    <w:rsid w:val="00C971C5"/>
    <w:rsid w:val="00C97DE5"/>
    <w:rsid w:val="00CA294E"/>
    <w:rsid w:val="00CA4383"/>
    <w:rsid w:val="00CA5666"/>
    <w:rsid w:val="00CA5EB8"/>
    <w:rsid w:val="00CA749A"/>
    <w:rsid w:val="00CB07C6"/>
    <w:rsid w:val="00CB0BBC"/>
    <w:rsid w:val="00CB4F14"/>
    <w:rsid w:val="00CB51B4"/>
    <w:rsid w:val="00CB5BA5"/>
    <w:rsid w:val="00CB5CF3"/>
    <w:rsid w:val="00CB60D7"/>
    <w:rsid w:val="00CB712E"/>
    <w:rsid w:val="00CB787D"/>
    <w:rsid w:val="00CC0588"/>
    <w:rsid w:val="00CC06CD"/>
    <w:rsid w:val="00CC31B1"/>
    <w:rsid w:val="00CC3B56"/>
    <w:rsid w:val="00CC3CE4"/>
    <w:rsid w:val="00CC619A"/>
    <w:rsid w:val="00CC71B2"/>
    <w:rsid w:val="00CC751C"/>
    <w:rsid w:val="00CC7624"/>
    <w:rsid w:val="00CC7C3F"/>
    <w:rsid w:val="00CD016B"/>
    <w:rsid w:val="00CD0662"/>
    <w:rsid w:val="00CD2C4E"/>
    <w:rsid w:val="00CD5406"/>
    <w:rsid w:val="00CD594E"/>
    <w:rsid w:val="00CD5EAA"/>
    <w:rsid w:val="00CD652A"/>
    <w:rsid w:val="00CE04E4"/>
    <w:rsid w:val="00CE2AEB"/>
    <w:rsid w:val="00CE3D0E"/>
    <w:rsid w:val="00CE5624"/>
    <w:rsid w:val="00CE799C"/>
    <w:rsid w:val="00CE7C1C"/>
    <w:rsid w:val="00CF008D"/>
    <w:rsid w:val="00CF1452"/>
    <w:rsid w:val="00CF1E84"/>
    <w:rsid w:val="00CF1F23"/>
    <w:rsid w:val="00CF23D0"/>
    <w:rsid w:val="00CF2486"/>
    <w:rsid w:val="00CF27DF"/>
    <w:rsid w:val="00CF2B0A"/>
    <w:rsid w:val="00CF301C"/>
    <w:rsid w:val="00CF35C9"/>
    <w:rsid w:val="00CF3B14"/>
    <w:rsid w:val="00CF4F9F"/>
    <w:rsid w:val="00CF5762"/>
    <w:rsid w:val="00CF7670"/>
    <w:rsid w:val="00D00238"/>
    <w:rsid w:val="00D00DD9"/>
    <w:rsid w:val="00D01A99"/>
    <w:rsid w:val="00D02532"/>
    <w:rsid w:val="00D041DE"/>
    <w:rsid w:val="00D04D6B"/>
    <w:rsid w:val="00D07CFF"/>
    <w:rsid w:val="00D10843"/>
    <w:rsid w:val="00D11004"/>
    <w:rsid w:val="00D1116E"/>
    <w:rsid w:val="00D115EC"/>
    <w:rsid w:val="00D119EA"/>
    <w:rsid w:val="00D120C2"/>
    <w:rsid w:val="00D12A1D"/>
    <w:rsid w:val="00D131EA"/>
    <w:rsid w:val="00D132C9"/>
    <w:rsid w:val="00D13D24"/>
    <w:rsid w:val="00D148D9"/>
    <w:rsid w:val="00D16991"/>
    <w:rsid w:val="00D214CB"/>
    <w:rsid w:val="00D23CE6"/>
    <w:rsid w:val="00D23D73"/>
    <w:rsid w:val="00D23F68"/>
    <w:rsid w:val="00D25A75"/>
    <w:rsid w:val="00D27667"/>
    <w:rsid w:val="00D27A42"/>
    <w:rsid w:val="00D312ED"/>
    <w:rsid w:val="00D31440"/>
    <w:rsid w:val="00D33915"/>
    <w:rsid w:val="00D346A8"/>
    <w:rsid w:val="00D35BA9"/>
    <w:rsid w:val="00D36776"/>
    <w:rsid w:val="00D36F19"/>
    <w:rsid w:val="00D4070B"/>
    <w:rsid w:val="00D4123D"/>
    <w:rsid w:val="00D413FE"/>
    <w:rsid w:val="00D4442D"/>
    <w:rsid w:val="00D4465C"/>
    <w:rsid w:val="00D456B4"/>
    <w:rsid w:val="00D45946"/>
    <w:rsid w:val="00D4624C"/>
    <w:rsid w:val="00D4628B"/>
    <w:rsid w:val="00D46617"/>
    <w:rsid w:val="00D50371"/>
    <w:rsid w:val="00D5139F"/>
    <w:rsid w:val="00D5183D"/>
    <w:rsid w:val="00D51A9E"/>
    <w:rsid w:val="00D520F9"/>
    <w:rsid w:val="00D52B59"/>
    <w:rsid w:val="00D547B4"/>
    <w:rsid w:val="00D54A28"/>
    <w:rsid w:val="00D55E6F"/>
    <w:rsid w:val="00D56524"/>
    <w:rsid w:val="00D57303"/>
    <w:rsid w:val="00D6084E"/>
    <w:rsid w:val="00D60B73"/>
    <w:rsid w:val="00D62F5E"/>
    <w:rsid w:val="00D63652"/>
    <w:rsid w:val="00D647C5"/>
    <w:rsid w:val="00D66D52"/>
    <w:rsid w:val="00D67D5A"/>
    <w:rsid w:val="00D71CD5"/>
    <w:rsid w:val="00D754C2"/>
    <w:rsid w:val="00D767BC"/>
    <w:rsid w:val="00D77666"/>
    <w:rsid w:val="00D80B71"/>
    <w:rsid w:val="00D815EC"/>
    <w:rsid w:val="00D81953"/>
    <w:rsid w:val="00D823CE"/>
    <w:rsid w:val="00D82D76"/>
    <w:rsid w:val="00D844A8"/>
    <w:rsid w:val="00D849A4"/>
    <w:rsid w:val="00D84BB6"/>
    <w:rsid w:val="00D84FDE"/>
    <w:rsid w:val="00D8523C"/>
    <w:rsid w:val="00D85B72"/>
    <w:rsid w:val="00D866EA"/>
    <w:rsid w:val="00D87120"/>
    <w:rsid w:val="00D91F91"/>
    <w:rsid w:val="00D92369"/>
    <w:rsid w:val="00D93713"/>
    <w:rsid w:val="00D94C13"/>
    <w:rsid w:val="00D94FB6"/>
    <w:rsid w:val="00D96895"/>
    <w:rsid w:val="00D96ED2"/>
    <w:rsid w:val="00DA0BC3"/>
    <w:rsid w:val="00DA0C28"/>
    <w:rsid w:val="00DA4686"/>
    <w:rsid w:val="00DA4FA3"/>
    <w:rsid w:val="00DA5C01"/>
    <w:rsid w:val="00DA5DE7"/>
    <w:rsid w:val="00DA6094"/>
    <w:rsid w:val="00DA68AA"/>
    <w:rsid w:val="00DA72C0"/>
    <w:rsid w:val="00DA73BF"/>
    <w:rsid w:val="00DA7492"/>
    <w:rsid w:val="00DB0087"/>
    <w:rsid w:val="00DB05D4"/>
    <w:rsid w:val="00DB0630"/>
    <w:rsid w:val="00DB095C"/>
    <w:rsid w:val="00DB2C24"/>
    <w:rsid w:val="00DB45AA"/>
    <w:rsid w:val="00DC0C32"/>
    <w:rsid w:val="00DC2ACB"/>
    <w:rsid w:val="00DC3473"/>
    <w:rsid w:val="00DC38ED"/>
    <w:rsid w:val="00DC40E8"/>
    <w:rsid w:val="00DC4CED"/>
    <w:rsid w:val="00DC5266"/>
    <w:rsid w:val="00DC5F23"/>
    <w:rsid w:val="00DC6F55"/>
    <w:rsid w:val="00DC71C1"/>
    <w:rsid w:val="00DD093F"/>
    <w:rsid w:val="00DD0C64"/>
    <w:rsid w:val="00DD2E0B"/>
    <w:rsid w:val="00DD438B"/>
    <w:rsid w:val="00DD4885"/>
    <w:rsid w:val="00DD4923"/>
    <w:rsid w:val="00DD7203"/>
    <w:rsid w:val="00DD76E6"/>
    <w:rsid w:val="00DE0050"/>
    <w:rsid w:val="00DE1945"/>
    <w:rsid w:val="00DE27A8"/>
    <w:rsid w:val="00DE2B27"/>
    <w:rsid w:val="00DE35FA"/>
    <w:rsid w:val="00DE3B8B"/>
    <w:rsid w:val="00DE51B6"/>
    <w:rsid w:val="00DE51C6"/>
    <w:rsid w:val="00DE52B1"/>
    <w:rsid w:val="00DE55E7"/>
    <w:rsid w:val="00DE6B51"/>
    <w:rsid w:val="00DE6BD2"/>
    <w:rsid w:val="00DF00ED"/>
    <w:rsid w:val="00DF0D3E"/>
    <w:rsid w:val="00DF0E6A"/>
    <w:rsid w:val="00DF0FC6"/>
    <w:rsid w:val="00DF24BD"/>
    <w:rsid w:val="00DF375A"/>
    <w:rsid w:val="00DF4361"/>
    <w:rsid w:val="00DF54C7"/>
    <w:rsid w:val="00DF5A23"/>
    <w:rsid w:val="00DF7440"/>
    <w:rsid w:val="00DF7722"/>
    <w:rsid w:val="00DF7AB4"/>
    <w:rsid w:val="00DF7E3D"/>
    <w:rsid w:val="00E01BE0"/>
    <w:rsid w:val="00E033C1"/>
    <w:rsid w:val="00E0366E"/>
    <w:rsid w:val="00E03F12"/>
    <w:rsid w:val="00E04816"/>
    <w:rsid w:val="00E04E79"/>
    <w:rsid w:val="00E051D2"/>
    <w:rsid w:val="00E05C5F"/>
    <w:rsid w:val="00E06069"/>
    <w:rsid w:val="00E06299"/>
    <w:rsid w:val="00E06C6C"/>
    <w:rsid w:val="00E07095"/>
    <w:rsid w:val="00E1234F"/>
    <w:rsid w:val="00E12384"/>
    <w:rsid w:val="00E13DA2"/>
    <w:rsid w:val="00E14803"/>
    <w:rsid w:val="00E151F1"/>
    <w:rsid w:val="00E15B6B"/>
    <w:rsid w:val="00E15D42"/>
    <w:rsid w:val="00E165CF"/>
    <w:rsid w:val="00E16EF9"/>
    <w:rsid w:val="00E20E9B"/>
    <w:rsid w:val="00E22857"/>
    <w:rsid w:val="00E22A84"/>
    <w:rsid w:val="00E2332B"/>
    <w:rsid w:val="00E24718"/>
    <w:rsid w:val="00E2515D"/>
    <w:rsid w:val="00E26F2C"/>
    <w:rsid w:val="00E27D69"/>
    <w:rsid w:val="00E30BB1"/>
    <w:rsid w:val="00E31567"/>
    <w:rsid w:val="00E31A24"/>
    <w:rsid w:val="00E31ACC"/>
    <w:rsid w:val="00E31F38"/>
    <w:rsid w:val="00E34E93"/>
    <w:rsid w:val="00E3542C"/>
    <w:rsid w:val="00E35D7B"/>
    <w:rsid w:val="00E364C8"/>
    <w:rsid w:val="00E40095"/>
    <w:rsid w:val="00E42290"/>
    <w:rsid w:val="00E42AC7"/>
    <w:rsid w:val="00E438E0"/>
    <w:rsid w:val="00E43C8F"/>
    <w:rsid w:val="00E445CA"/>
    <w:rsid w:val="00E44691"/>
    <w:rsid w:val="00E45C63"/>
    <w:rsid w:val="00E461C1"/>
    <w:rsid w:val="00E46214"/>
    <w:rsid w:val="00E46D60"/>
    <w:rsid w:val="00E476DC"/>
    <w:rsid w:val="00E50054"/>
    <w:rsid w:val="00E50BFF"/>
    <w:rsid w:val="00E51834"/>
    <w:rsid w:val="00E51FEE"/>
    <w:rsid w:val="00E5205B"/>
    <w:rsid w:val="00E53D15"/>
    <w:rsid w:val="00E54BCF"/>
    <w:rsid w:val="00E54FD6"/>
    <w:rsid w:val="00E5508D"/>
    <w:rsid w:val="00E55C7F"/>
    <w:rsid w:val="00E5653A"/>
    <w:rsid w:val="00E56C90"/>
    <w:rsid w:val="00E57EB9"/>
    <w:rsid w:val="00E619D8"/>
    <w:rsid w:val="00E61D65"/>
    <w:rsid w:val="00E62646"/>
    <w:rsid w:val="00E62901"/>
    <w:rsid w:val="00E63601"/>
    <w:rsid w:val="00E63A07"/>
    <w:rsid w:val="00E63EBB"/>
    <w:rsid w:val="00E65EA5"/>
    <w:rsid w:val="00E66FAD"/>
    <w:rsid w:val="00E701BE"/>
    <w:rsid w:val="00E7046A"/>
    <w:rsid w:val="00E708F1"/>
    <w:rsid w:val="00E70975"/>
    <w:rsid w:val="00E7126C"/>
    <w:rsid w:val="00E71904"/>
    <w:rsid w:val="00E71CCF"/>
    <w:rsid w:val="00E72EC7"/>
    <w:rsid w:val="00E7636E"/>
    <w:rsid w:val="00E764FC"/>
    <w:rsid w:val="00E7682C"/>
    <w:rsid w:val="00E80103"/>
    <w:rsid w:val="00E80778"/>
    <w:rsid w:val="00E8127D"/>
    <w:rsid w:val="00E81BE6"/>
    <w:rsid w:val="00E84E20"/>
    <w:rsid w:val="00E85160"/>
    <w:rsid w:val="00E862D1"/>
    <w:rsid w:val="00E866C5"/>
    <w:rsid w:val="00E87754"/>
    <w:rsid w:val="00E90AF9"/>
    <w:rsid w:val="00E927C2"/>
    <w:rsid w:val="00E92B12"/>
    <w:rsid w:val="00E9449A"/>
    <w:rsid w:val="00E94616"/>
    <w:rsid w:val="00E949BE"/>
    <w:rsid w:val="00E94A53"/>
    <w:rsid w:val="00E94D2F"/>
    <w:rsid w:val="00E94E77"/>
    <w:rsid w:val="00E96381"/>
    <w:rsid w:val="00E96709"/>
    <w:rsid w:val="00E9679F"/>
    <w:rsid w:val="00E97489"/>
    <w:rsid w:val="00E979F2"/>
    <w:rsid w:val="00EA02DC"/>
    <w:rsid w:val="00EA129B"/>
    <w:rsid w:val="00EA2AF4"/>
    <w:rsid w:val="00EA3AC7"/>
    <w:rsid w:val="00EA4AB9"/>
    <w:rsid w:val="00EA51E8"/>
    <w:rsid w:val="00EA5725"/>
    <w:rsid w:val="00EA60E4"/>
    <w:rsid w:val="00EA669A"/>
    <w:rsid w:val="00EA6D1C"/>
    <w:rsid w:val="00EB0BA5"/>
    <w:rsid w:val="00EB0BAC"/>
    <w:rsid w:val="00EB1211"/>
    <w:rsid w:val="00EB140E"/>
    <w:rsid w:val="00EB22A0"/>
    <w:rsid w:val="00EB3001"/>
    <w:rsid w:val="00EB3267"/>
    <w:rsid w:val="00EB336B"/>
    <w:rsid w:val="00EB5638"/>
    <w:rsid w:val="00EB5931"/>
    <w:rsid w:val="00EB79E9"/>
    <w:rsid w:val="00EC0D44"/>
    <w:rsid w:val="00EC172B"/>
    <w:rsid w:val="00EC3CB0"/>
    <w:rsid w:val="00EC4DED"/>
    <w:rsid w:val="00EC69FA"/>
    <w:rsid w:val="00EC7BD9"/>
    <w:rsid w:val="00EC7E4B"/>
    <w:rsid w:val="00ED0AB0"/>
    <w:rsid w:val="00ED1C5B"/>
    <w:rsid w:val="00ED4251"/>
    <w:rsid w:val="00ED4414"/>
    <w:rsid w:val="00ED4E9C"/>
    <w:rsid w:val="00ED708A"/>
    <w:rsid w:val="00EE09E6"/>
    <w:rsid w:val="00EE1CC2"/>
    <w:rsid w:val="00EE21BE"/>
    <w:rsid w:val="00EE392F"/>
    <w:rsid w:val="00EE5B2B"/>
    <w:rsid w:val="00EE5BB1"/>
    <w:rsid w:val="00EE6386"/>
    <w:rsid w:val="00EE699B"/>
    <w:rsid w:val="00EE6B08"/>
    <w:rsid w:val="00EE6D9E"/>
    <w:rsid w:val="00EE7688"/>
    <w:rsid w:val="00EE79DB"/>
    <w:rsid w:val="00EF050D"/>
    <w:rsid w:val="00EF0C3D"/>
    <w:rsid w:val="00EF0E01"/>
    <w:rsid w:val="00EF2B61"/>
    <w:rsid w:val="00EF2EBE"/>
    <w:rsid w:val="00EF3BCA"/>
    <w:rsid w:val="00EF713A"/>
    <w:rsid w:val="00F00A89"/>
    <w:rsid w:val="00F00D46"/>
    <w:rsid w:val="00F013A5"/>
    <w:rsid w:val="00F01B4B"/>
    <w:rsid w:val="00F02DD3"/>
    <w:rsid w:val="00F032AF"/>
    <w:rsid w:val="00F03701"/>
    <w:rsid w:val="00F03990"/>
    <w:rsid w:val="00F039FE"/>
    <w:rsid w:val="00F059F6"/>
    <w:rsid w:val="00F05E47"/>
    <w:rsid w:val="00F05E5F"/>
    <w:rsid w:val="00F07F6B"/>
    <w:rsid w:val="00F10295"/>
    <w:rsid w:val="00F106F1"/>
    <w:rsid w:val="00F107B5"/>
    <w:rsid w:val="00F1118A"/>
    <w:rsid w:val="00F11A8B"/>
    <w:rsid w:val="00F11C28"/>
    <w:rsid w:val="00F128BE"/>
    <w:rsid w:val="00F13539"/>
    <w:rsid w:val="00F14B75"/>
    <w:rsid w:val="00F1506E"/>
    <w:rsid w:val="00F157BF"/>
    <w:rsid w:val="00F15B7F"/>
    <w:rsid w:val="00F165B1"/>
    <w:rsid w:val="00F16BE3"/>
    <w:rsid w:val="00F17C05"/>
    <w:rsid w:val="00F17CAC"/>
    <w:rsid w:val="00F2083A"/>
    <w:rsid w:val="00F20E29"/>
    <w:rsid w:val="00F23EBC"/>
    <w:rsid w:val="00F2478B"/>
    <w:rsid w:val="00F27C7F"/>
    <w:rsid w:val="00F27E76"/>
    <w:rsid w:val="00F30EBC"/>
    <w:rsid w:val="00F31152"/>
    <w:rsid w:val="00F313BA"/>
    <w:rsid w:val="00F34161"/>
    <w:rsid w:val="00F34275"/>
    <w:rsid w:val="00F34451"/>
    <w:rsid w:val="00F347FC"/>
    <w:rsid w:val="00F3579E"/>
    <w:rsid w:val="00F35D66"/>
    <w:rsid w:val="00F35FA0"/>
    <w:rsid w:val="00F36A96"/>
    <w:rsid w:val="00F372A3"/>
    <w:rsid w:val="00F37510"/>
    <w:rsid w:val="00F4058F"/>
    <w:rsid w:val="00F40E4F"/>
    <w:rsid w:val="00F415FC"/>
    <w:rsid w:val="00F422DF"/>
    <w:rsid w:val="00F442BE"/>
    <w:rsid w:val="00F46BDB"/>
    <w:rsid w:val="00F46C45"/>
    <w:rsid w:val="00F4702E"/>
    <w:rsid w:val="00F475D3"/>
    <w:rsid w:val="00F47A26"/>
    <w:rsid w:val="00F5043D"/>
    <w:rsid w:val="00F50DE9"/>
    <w:rsid w:val="00F51920"/>
    <w:rsid w:val="00F51E3F"/>
    <w:rsid w:val="00F523D4"/>
    <w:rsid w:val="00F52C81"/>
    <w:rsid w:val="00F53CC2"/>
    <w:rsid w:val="00F550A6"/>
    <w:rsid w:val="00F551A1"/>
    <w:rsid w:val="00F56BCB"/>
    <w:rsid w:val="00F57339"/>
    <w:rsid w:val="00F57E75"/>
    <w:rsid w:val="00F57F2C"/>
    <w:rsid w:val="00F609E9"/>
    <w:rsid w:val="00F62A66"/>
    <w:rsid w:val="00F66139"/>
    <w:rsid w:val="00F66F54"/>
    <w:rsid w:val="00F674C6"/>
    <w:rsid w:val="00F67DB3"/>
    <w:rsid w:val="00F70D66"/>
    <w:rsid w:val="00F70E8D"/>
    <w:rsid w:val="00F74591"/>
    <w:rsid w:val="00F757B8"/>
    <w:rsid w:val="00F75CC1"/>
    <w:rsid w:val="00F77E0F"/>
    <w:rsid w:val="00F806F4"/>
    <w:rsid w:val="00F81631"/>
    <w:rsid w:val="00F82290"/>
    <w:rsid w:val="00F82817"/>
    <w:rsid w:val="00F83501"/>
    <w:rsid w:val="00F84375"/>
    <w:rsid w:val="00F85A97"/>
    <w:rsid w:val="00F86F94"/>
    <w:rsid w:val="00F87498"/>
    <w:rsid w:val="00F87960"/>
    <w:rsid w:val="00F92577"/>
    <w:rsid w:val="00F94470"/>
    <w:rsid w:val="00F9470C"/>
    <w:rsid w:val="00F95544"/>
    <w:rsid w:val="00F95837"/>
    <w:rsid w:val="00F96441"/>
    <w:rsid w:val="00F97851"/>
    <w:rsid w:val="00FA09C3"/>
    <w:rsid w:val="00FA14AE"/>
    <w:rsid w:val="00FA1C99"/>
    <w:rsid w:val="00FA1CDD"/>
    <w:rsid w:val="00FA262E"/>
    <w:rsid w:val="00FA3AF7"/>
    <w:rsid w:val="00FA3EE4"/>
    <w:rsid w:val="00FA5BF4"/>
    <w:rsid w:val="00FB0CCF"/>
    <w:rsid w:val="00FB1B8D"/>
    <w:rsid w:val="00FB2C6C"/>
    <w:rsid w:val="00FB6D6A"/>
    <w:rsid w:val="00FC0C82"/>
    <w:rsid w:val="00FC17B1"/>
    <w:rsid w:val="00FC1BCC"/>
    <w:rsid w:val="00FC211F"/>
    <w:rsid w:val="00FC322C"/>
    <w:rsid w:val="00FC3653"/>
    <w:rsid w:val="00FC36E2"/>
    <w:rsid w:val="00FC44EE"/>
    <w:rsid w:val="00FC4A82"/>
    <w:rsid w:val="00FC5B5E"/>
    <w:rsid w:val="00FC664D"/>
    <w:rsid w:val="00FC6738"/>
    <w:rsid w:val="00FC7019"/>
    <w:rsid w:val="00FC7458"/>
    <w:rsid w:val="00FD07A9"/>
    <w:rsid w:val="00FD0A2F"/>
    <w:rsid w:val="00FD12BB"/>
    <w:rsid w:val="00FD1ECD"/>
    <w:rsid w:val="00FD3354"/>
    <w:rsid w:val="00FD374C"/>
    <w:rsid w:val="00FD39B7"/>
    <w:rsid w:val="00FD5106"/>
    <w:rsid w:val="00FD5E7B"/>
    <w:rsid w:val="00FD726B"/>
    <w:rsid w:val="00FD7668"/>
    <w:rsid w:val="00FD7675"/>
    <w:rsid w:val="00FE0D4F"/>
    <w:rsid w:val="00FE0EF8"/>
    <w:rsid w:val="00FE2A1E"/>
    <w:rsid w:val="00FE3888"/>
    <w:rsid w:val="00FE3F46"/>
    <w:rsid w:val="00FE4186"/>
    <w:rsid w:val="00FE5638"/>
    <w:rsid w:val="00FE65DF"/>
    <w:rsid w:val="00FE6637"/>
    <w:rsid w:val="00FF011C"/>
    <w:rsid w:val="00FF09A6"/>
    <w:rsid w:val="00FF23AF"/>
    <w:rsid w:val="00FF304C"/>
    <w:rsid w:val="00FF4D4E"/>
    <w:rsid w:val="00FF50CA"/>
    <w:rsid w:val="00FF6CEB"/>
    <w:rsid w:val="00FF7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oNotEmbedSmartTags/>
  <w:decimalSymbol w:val="."/>
  <w:listSeparator w:val=","/>
  <w14:docId w14:val="7EF6F523"/>
  <w15:docId w15:val="{07159BC9-32DD-49A1-B4CE-36C9C3DC4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iPriority="3" w:unhideWhenUsed="1" w:qFormat="1"/>
    <w:lsdException w:name="Body Text 3" w:semiHidden="1" w:uiPriority="4" w:unhideWhenUsed="1"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6"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C3A89"/>
    <w:rPr>
      <w:rFonts w:eastAsia="Calibri"/>
      <w:color w:val="000000"/>
      <w:sz w:val="24"/>
      <w:szCs w:val="24"/>
    </w:rPr>
  </w:style>
  <w:style w:type="paragraph" w:styleId="Heading1">
    <w:name w:val="heading 1"/>
    <w:basedOn w:val="Normal"/>
    <w:link w:val="Heading1Char"/>
    <w:qFormat/>
    <w:rsid w:val="008C3A89"/>
    <w:pPr>
      <w:spacing w:after="240"/>
      <w:outlineLvl w:val="0"/>
    </w:pPr>
    <w:rPr>
      <w:rFonts w:ascii="Cambria" w:eastAsia="Times New Roman" w:hAnsi="Cambria"/>
      <w:bCs/>
      <w:szCs w:val="28"/>
    </w:rPr>
  </w:style>
  <w:style w:type="paragraph" w:styleId="Heading2">
    <w:name w:val="heading 2"/>
    <w:basedOn w:val="Normal"/>
    <w:next w:val="Normal"/>
    <w:link w:val="Heading2Char"/>
    <w:uiPriority w:val="9"/>
    <w:qFormat/>
    <w:rsid w:val="008C3A89"/>
    <w:pPr>
      <w:spacing w:after="240"/>
      <w:outlineLvl w:val="1"/>
    </w:pPr>
    <w:rPr>
      <w:rFonts w:ascii="Cambria" w:eastAsia="Times New Roman" w:hAnsi="Cambria"/>
      <w:bCs/>
      <w:szCs w:val="26"/>
    </w:rPr>
  </w:style>
  <w:style w:type="paragraph" w:styleId="Heading3">
    <w:name w:val="heading 3"/>
    <w:basedOn w:val="Normal"/>
    <w:uiPriority w:val="9"/>
    <w:qFormat/>
    <w:rsid w:val="008C3A89"/>
    <w:pPr>
      <w:spacing w:after="240"/>
      <w:outlineLvl w:val="2"/>
    </w:pPr>
    <w:rPr>
      <w:rFonts w:ascii="Cambria" w:eastAsia="Times New Roman" w:hAnsi="Cambria"/>
      <w:bCs/>
    </w:rPr>
  </w:style>
  <w:style w:type="paragraph" w:styleId="Heading4">
    <w:name w:val="heading 4"/>
    <w:aliases w:val="BCH (a),h4"/>
    <w:basedOn w:val="Normal"/>
    <w:qFormat/>
    <w:rsid w:val="008C3A89"/>
    <w:pPr>
      <w:spacing w:after="240"/>
      <w:outlineLvl w:val="3"/>
    </w:pPr>
  </w:style>
  <w:style w:type="paragraph" w:styleId="Heading5">
    <w:name w:val="heading 5"/>
    <w:basedOn w:val="Normal"/>
    <w:qFormat/>
    <w:rsid w:val="008C3A89"/>
    <w:pPr>
      <w:spacing w:after="240"/>
      <w:outlineLvl w:val="4"/>
    </w:pPr>
  </w:style>
  <w:style w:type="paragraph" w:styleId="Heading6">
    <w:name w:val="heading 6"/>
    <w:basedOn w:val="Normal"/>
    <w:qFormat/>
    <w:rsid w:val="008C3A89"/>
    <w:pPr>
      <w:spacing w:after="240"/>
      <w:outlineLvl w:val="5"/>
    </w:pPr>
    <w:rPr>
      <w:rFonts w:ascii="Cambria" w:hAnsi="Cambria"/>
    </w:rPr>
  </w:style>
  <w:style w:type="paragraph" w:styleId="Heading7">
    <w:name w:val="heading 7"/>
    <w:basedOn w:val="Normal"/>
    <w:qFormat/>
    <w:rsid w:val="008C3A89"/>
    <w:pPr>
      <w:spacing w:after="240"/>
      <w:outlineLvl w:val="6"/>
    </w:pPr>
    <w:rPr>
      <w:rFonts w:ascii="Cambria" w:hAnsi="Cambria"/>
    </w:rPr>
  </w:style>
  <w:style w:type="paragraph" w:styleId="Heading8">
    <w:name w:val="heading 8"/>
    <w:basedOn w:val="Normal"/>
    <w:qFormat/>
    <w:rsid w:val="008C3A89"/>
    <w:pPr>
      <w:spacing w:after="240"/>
      <w:outlineLvl w:val="7"/>
    </w:pPr>
    <w:rPr>
      <w:rFonts w:ascii="Cambria" w:hAnsi="Cambria"/>
    </w:rPr>
  </w:style>
  <w:style w:type="paragraph" w:styleId="Heading9">
    <w:name w:val="heading 9"/>
    <w:basedOn w:val="Heading8"/>
    <w:next w:val="Normal"/>
    <w:qFormat/>
    <w:rsid w:val="008C3A89"/>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D00238"/>
    <w:pPr>
      <w:framePr w:w="7920" w:h="1980" w:hRule="exact" w:hSpace="180" w:wrap="auto" w:hAnchor="page" w:xAlign="center" w:yAlign="bottom"/>
      <w:ind w:left="2880"/>
    </w:pPr>
  </w:style>
  <w:style w:type="paragraph" w:styleId="EnvelopeReturn">
    <w:name w:val="envelope return"/>
    <w:basedOn w:val="Normal"/>
    <w:rsid w:val="00D00238"/>
  </w:style>
  <w:style w:type="paragraph" w:styleId="Footer">
    <w:name w:val="footer"/>
    <w:basedOn w:val="Normal"/>
    <w:link w:val="FooterChar"/>
    <w:uiPriority w:val="99"/>
    <w:rsid w:val="00D00238"/>
    <w:pPr>
      <w:tabs>
        <w:tab w:val="center" w:pos="4320"/>
        <w:tab w:val="right" w:pos="8640"/>
      </w:tabs>
    </w:pPr>
  </w:style>
  <w:style w:type="paragraph" w:styleId="Header">
    <w:name w:val="header"/>
    <w:basedOn w:val="Normal"/>
    <w:link w:val="HeaderChar"/>
    <w:rsid w:val="00D00238"/>
    <w:pPr>
      <w:tabs>
        <w:tab w:val="center" w:pos="4320"/>
        <w:tab w:val="right" w:pos="8640"/>
      </w:tabs>
    </w:pPr>
  </w:style>
  <w:style w:type="paragraph" w:styleId="BodyText2">
    <w:name w:val="Body Text 2"/>
    <w:aliases w:val="B2"/>
    <w:basedOn w:val="Normal"/>
    <w:link w:val="BodyText2Char"/>
    <w:uiPriority w:val="3"/>
    <w:qFormat/>
    <w:rsid w:val="008C3A89"/>
    <w:pPr>
      <w:spacing w:line="480" w:lineRule="auto"/>
      <w:ind w:firstLine="1440"/>
      <w:jc w:val="both"/>
    </w:pPr>
    <w:rPr>
      <w:sz w:val="20"/>
      <w:szCs w:val="20"/>
      <w:lang w:val="x-none" w:eastAsia="x-none"/>
    </w:rPr>
  </w:style>
  <w:style w:type="character" w:customStyle="1" w:styleId="BodyText2Char">
    <w:name w:val="Body Text 2 Char"/>
    <w:aliases w:val="B2 Char"/>
    <w:link w:val="BodyText2"/>
    <w:uiPriority w:val="3"/>
    <w:rsid w:val="00792C3A"/>
    <w:rPr>
      <w:rFonts w:eastAsia="Calibri" w:cs="Times New Roman"/>
      <w:color w:val="000000"/>
    </w:rPr>
  </w:style>
  <w:style w:type="paragraph" w:customStyle="1" w:styleId="BodyText1">
    <w:name w:val="Body Text 1"/>
    <w:aliases w:val="B1"/>
    <w:basedOn w:val="Normal"/>
    <w:uiPriority w:val="2"/>
    <w:qFormat/>
    <w:rsid w:val="008C3A89"/>
    <w:pPr>
      <w:spacing w:after="240"/>
      <w:ind w:firstLine="1440"/>
      <w:jc w:val="both"/>
    </w:pPr>
  </w:style>
  <w:style w:type="paragraph" w:styleId="ListBullet">
    <w:name w:val="List Bullet"/>
    <w:aliases w:val="BL1"/>
    <w:basedOn w:val="Normal"/>
    <w:uiPriority w:val="10"/>
    <w:qFormat/>
    <w:rsid w:val="008C3A89"/>
    <w:pPr>
      <w:numPr>
        <w:numId w:val="1"/>
      </w:numPr>
      <w:spacing w:after="240"/>
    </w:pPr>
  </w:style>
  <w:style w:type="paragraph" w:styleId="Quote">
    <w:name w:val="Quote"/>
    <w:aliases w:val="Q1"/>
    <w:basedOn w:val="Normal"/>
    <w:link w:val="QuoteChar"/>
    <w:uiPriority w:val="6"/>
    <w:qFormat/>
    <w:rsid w:val="008C3A89"/>
    <w:pPr>
      <w:spacing w:after="240"/>
      <w:ind w:left="1440" w:right="1440"/>
    </w:pPr>
    <w:rPr>
      <w:iCs/>
      <w:sz w:val="20"/>
      <w:szCs w:val="20"/>
      <w:lang w:val="x-none" w:eastAsia="x-none"/>
    </w:rPr>
  </w:style>
  <w:style w:type="character" w:customStyle="1" w:styleId="QuoteChar">
    <w:name w:val="Quote Char"/>
    <w:aliases w:val="Q1 Char"/>
    <w:link w:val="Quote"/>
    <w:uiPriority w:val="6"/>
    <w:rsid w:val="00792C3A"/>
    <w:rPr>
      <w:rFonts w:eastAsia="Calibri" w:cs="Times New Roman"/>
      <w:iCs/>
      <w:color w:val="000000"/>
    </w:rPr>
  </w:style>
  <w:style w:type="paragraph" w:styleId="Signature">
    <w:name w:val="Signature"/>
    <w:aliases w:val="S1"/>
    <w:basedOn w:val="Normal"/>
    <w:link w:val="SignatureChar"/>
    <w:uiPriority w:val="7"/>
    <w:qFormat/>
    <w:rsid w:val="008C3A89"/>
    <w:pPr>
      <w:tabs>
        <w:tab w:val="right" w:leader="underscore" w:pos="9360"/>
      </w:tabs>
      <w:ind w:left="4320"/>
    </w:pPr>
    <w:rPr>
      <w:sz w:val="20"/>
      <w:szCs w:val="20"/>
      <w:lang w:val="x-none" w:eastAsia="x-none"/>
    </w:rPr>
  </w:style>
  <w:style w:type="character" w:customStyle="1" w:styleId="SignatureChar">
    <w:name w:val="Signature Char"/>
    <w:aliases w:val="S1 Char"/>
    <w:link w:val="Signature"/>
    <w:uiPriority w:val="7"/>
    <w:rsid w:val="00792C3A"/>
    <w:rPr>
      <w:rFonts w:eastAsia="Calibri" w:cs="Times New Roman"/>
      <w:color w:val="000000"/>
    </w:rPr>
  </w:style>
  <w:style w:type="paragraph" w:styleId="Subtitle">
    <w:name w:val="Subtitle"/>
    <w:basedOn w:val="Normal"/>
    <w:next w:val="Normal"/>
    <w:link w:val="SubtitleChar"/>
    <w:uiPriority w:val="11"/>
    <w:unhideWhenUsed/>
    <w:rsid w:val="00F34161"/>
    <w:pPr>
      <w:numPr>
        <w:ilvl w:val="1"/>
      </w:numPr>
    </w:pPr>
    <w:rPr>
      <w:rFonts w:ascii="Cambria" w:eastAsia="Times New Roman" w:hAnsi="Cambria"/>
      <w:i/>
      <w:iCs/>
      <w:sz w:val="20"/>
      <w:szCs w:val="20"/>
      <w:lang w:val="x-none" w:eastAsia="x-none"/>
    </w:rPr>
  </w:style>
  <w:style w:type="character" w:customStyle="1" w:styleId="SubtitleChar">
    <w:name w:val="Subtitle Char"/>
    <w:link w:val="Subtitle"/>
    <w:uiPriority w:val="11"/>
    <w:rsid w:val="00792C3A"/>
    <w:rPr>
      <w:rFonts w:ascii="Cambria" w:eastAsia="Times New Roman" w:hAnsi="Cambria" w:cs="Times New Roman"/>
      <w:i/>
      <w:iCs/>
      <w:color w:val="000000"/>
    </w:rPr>
  </w:style>
  <w:style w:type="paragraph" w:customStyle="1" w:styleId="Title2">
    <w:name w:val="Title 2"/>
    <w:aliases w:val="C1"/>
    <w:basedOn w:val="Normal"/>
    <w:next w:val="Normal"/>
    <w:uiPriority w:val="9"/>
    <w:qFormat/>
    <w:rsid w:val="008C3A89"/>
    <w:pPr>
      <w:spacing w:after="240"/>
      <w:jc w:val="center"/>
    </w:pPr>
    <w:rPr>
      <w:b/>
      <w:caps/>
    </w:rPr>
  </w:style>
  <w:style w:type="paragraph" w:styleId="Title">
    <w:name w:val="Title"/>
    <w:aliases w:val="T1"/>
    <w:basedOn w:val="Normal"/>
    <w:next w:val="Normal"/>
    <w:link w:val="TitleChar"/>
    <w:uiPriority w:val="8"/>
    <w:qFormat/>
    <w:rsid w:val="008C3A89"/>
    <w:pPr>
      <w:keepNext/>
      <w:spacing w:after="240"/>
      <w:jc w:val="center"/>
    </w:pPr>
    <w:rPr>
      <w:rFonts w:ascii="Cambria" w:eastAsia="Times New Roman" w:hAnsi="Cambria"/>
      <w:b/>
      <w:caps/>
      <w:sz w:val="28"/>
      <w:szCs w:val="52"/>
      <w:lang w:val="x-none" w:eastAsia="x-none"/>
    </w:rPr>
  </w:style>
  <w:style w:type="character" w:customStyle="1" w:styleId="TitleChar">
    <w:name w:val="Title Char"/>
    <w:aliases w:val="T1 Char"/>
    <w:link w:val="Title"/>
    <w:uiPriority w:val="8"/>
    <w:rsid w:val="00792C3A"/>
    <w:rPr>
      <w:rFonts w:ascii="Cambria" w:eastAsia="Times New Roman" w:hAnsi="Cambria" w:cs="Times New Roman"/>
      <w:b/>
      <w:caps/>
      <w:color w:val="000000"/>
      <w:sz w:val="28"/>
      <w:szCs w:val="52"/>
    </w:rPr>
  </w:style>
  <w:style w:type="paragraph" w:styleId="BalloonText">
    <w:name w:val="Balloon Text"/>
    <w:basedOn w:val="Normal"/>
    <w:link w:val="BalloonTextChar"/>
    <w:rsid w:val="00506DE9"/>
    <w:rPr>
      <w:rFonts w:ascii="Tahoma" w:eastAsia="Times New Roman" w:hAnsi="Tahoma"/>
      <w:color w:val="auto"/>
      <w:sz w:val="16"/>
      <w:szCs w:val="16"/>
      <w:lang w:val="x-none" w:eastAsia="x-none"/>
    </w:rPr>
  </w:style>
  <w:style w:type="character" w:customStyle="1" w:styleId="BalloonTextChar">
    <w:name w:val="Balloon Text Char"/>
    <w:link w:val="BalloonText"/>
    <w:rsid w:val="00506DE9"/>
    <w:rPr>
      <w:rFonts w:ascii="Tahoma" w:hAnsi="Tahoma" w:cs="Tahoma"/>
      <w:sz w:val="16"/>
      <w:szCs w:val="16"/>
    </w:rPr>
  </w:style>
  <w:style w:type="paragraph" w:customStyle="1" w:styleId="WSMemoHdr">
    <w:name w:val="WS Memo Hdr"/>
    <w:basedOn w:val="Normal"/>
    <w:rsid w:val="008708D2"/>
    <w:pPr>
      <w:spacing w:after="160"/>
      <w:jc w:val="center"/>
    </w:pPr>
    <w:rPr>
      <w:b/>
      <w:caps/>
    </w:rPr>
  </w:style>
  <w:style w:type="paragraph" w:customStyle="1" w:styleId="WScc">
    <w:name w:val="W&amp;S cc:"/>
    <w:basedOn w:val="Normal"/>
    <w:link w:val="WSccChar"/>
    <w:rsid w:val="008708D2"/>
    <w:pPr>
      <w:ind w:left="720" w:hanging="720"/>
    </w:pPr>
    <w:rPr>
      <w:sz w:val="20"/>
      <w:szCs w:val="20"/>
      <w:lang w:val="x-none" w:eastAsia="x-none"/>
    </w:rPr>
  </w:style>
  <w:style w:type="character" w:styleId="PageNumber">
    <w:name w:val="page number"/>
    <w:basedOn w:val="DefaultParagraphFont"/>
    <w:rsid w:val="008708D2"/>
  </w:style>
  <w:style w:type="paragraph" w:customStyle="1" w:styleId="WSPhone-Email">
    <w:name w:val="WS Phone-Email"/>
    <w:link w:val="WSPhone-EmailChar"/>
    <w:rsid w:val="00506DE9"/>
    <w:pPr>
      <w:ind w:right="7470"/>
      <w:jc w:val="center"/>
    </w:pPr>
    <w:rPr>
      <w:sz w:val="18"/>
      <w:szCs w:val="24"/>
    </w:rPr>
  </w:style>
  <w:style w:type="paragraph" w:customStyle="1" w:styleId="WSDD">
    <w:name w:val="WS DD"/>
    <w:basedOn w:val="WSPhone-Email"/>
    <w:rsid w:val="008708D2"/>
    <w:pPr>
      <w:ind w:right="2952"/>
      <w:jc w:val="left"/>
    </w:pPr>
    <w:rPr>
      <w:rFonts w:ascii="EngraversGothic BT" w:hAnsi="EngraversGothic BT"/>
      <w:sz w:val="16"/>
    </w:rPr>
  </w:style>
  <w:style w:type="paragraph" w:customStyle="1" w:styleId="WSvia">
    <w:name w:val="WS via"/>
    <w:basedOn w:val="Normal"/>
    <w:link w:val="WSviaChar"/>
    <w:rsid w:val="008708D2"/>
    <w:rPr>
      <w:b/>
      <w:caps/>
      <w:sz w:val="20"/>
      <w:szCs w:val="20"/>
      <w:u w:val="single"/>
      <w:lang w:val="x-none" w:eastAsia="x-none"/>
    </w:rPr>
  </w:style>
  <w:style w:type="character" w:styleId="PlaceholderText">
    <w:name w:val="Placeholder Text"/>
    <w:uiPriority w:val="99"/>
    <w:semiHidden/>
    <w:rsid w:val="00FC7458"/>
    <w:rPr>
      <w:color w:val="808080"/>
    </w:rPr>
  </w:style>
  <w:style w:type="paragraph" w:styleId="BodyText3">
    <w:name w:val="Body Text 3"/>
    <w:aliases w:val="B3"/>
    <w:basedOn w:val="Normal"/>
    <w:link w:val="BodyText3Char"/>
    <w:uiPriority w:val="4"/>
    <w:qFormat/>
    <w:rsid w:val="008C3A89"/>
    <w:pPr>
      <w:spacing w:after="240"/>
      <w:ind w:firstLine="720"/>
      <w:jc w:val="both"/>
    </w:pPr>
    <w:rPr>
      <w:sz w:val="20"/>
      <w:szCs w:val="16"/>
      <w:lang w:val="x-none" w:eastAsia="x-none"/>
    </w:rPr>
  </w:style>
  <w:style w:type="character" w:customStyle="1" w:styleId="BodyText3Char">
    <w:name w:val="Body Text 3 Char"/>
    <w:aliases w:val="B3 Char"/>
    <w:link w:val="BodyText3"/>
    <w:uiPriority w:val="4"/>
    <w:rsid w:val="006C07DF"/>
    <w:rPr>
      <w:rFonts w:eastAsia="Calibri" w:cs="Times New Roman"/>
      <w:color w:val="000000"/>
      <w:szCs w:val="16"/>
    </w:rPr>
  </w:style>
  <w:style w:type="paragraph" w:customStyle="1" w:styleId="BodyText4">
    <w:name w:val="Body Text 4"/>
    <w:aliases w:val="B4"/>
    <w:basedOn w:val="Normal"/>
    <w:uiPriority w:val="5"/>
    <w:qFormat/>
    <w:rsid w:val="008C3A89"/>
    <w:pPr>
      <w:spacing w:line="480" w:lineRule="auto"/>
      <w:ind w:firstLine="720"/>
      <w:jc w:val="both"/>
    </w:pPr>
  </w:style>
  <w:style w:type="paragraph" w:styleId="NoSpacing">
    <w:name w:val="No Spacing"/>
    <w:uiPriority w:val="1"/>
    <w:rsid w:val="00F34161"/>
    <w:pPr>
      <w:contextualSpacing/>
    </w:pPr>
    <w:rPr>
      <w:rFonts w:eastAsia="Calibri"/>
      <w:color w:val="000000"/>
      <w:sz w:val="24"/>
      <w:szCs w:val="24"/>
    </w:rPr>
  </w:style>
  <w:style w:type="paragraph" w:styleId="FootnoteText">
    <w:name w:val="footnote text"/>
    <w:aliases w:val="ft,Style 5"/>
    <w:basedOn w:val="Normal"/>
    <w:link w:val="FootnoteTextChar"/>
    <w:rsid w:val="00E84E20"/>
    <w:rPr>
      <w:sz w:val="20"/>
      <w:szCs w:val="20"/>
      <w:lang w:val="x-none" w:eastAsia="x-none"/>
    </w:rPr>
  </w:style>
  <w:style w:type="character" w:customStyle="1" w:styleId="FootnoteTextChar">
    <w:name w:val="Footnote Text Char"/>
    <w:aliases w:val="ft Char,Style 5 Char"/>
    <w:link w:val="FootnoteText"/>
    <w:rsid w:val="00E84E20"/>
    <w:rPr>
      <w:rFonts w:eastAsia="Calibri" w:cs="Times New Roman"/>
      <w:color w:val="000000"/>
      <w:sz w:val="20"/>
      <w:szCs w:val="20"/>
    </w:rPr>
  </w:style>
  <w:style w:type="character" w:styleId="FootnoteReference">
    <w:name w:val="footnote reference"/>
    <w:aliases w:val="Style 4"/>
    <w:rsid w:val="00E84E20"/>
    <w:rPr>
      <w:vertAlign w:val="superscript"/>
    </w:rPr>
  </w:style>
  <w:style w:type="paragraph" w:customStyle="1" w:styleId="DirectDial">
    <w:name w:val="DirectDial"/>
    <w:basedOn w:val="WSPhone-Email"/>
    <w:link w:val="DirectDialChar"/>
    <w:rsid w:val="00CC751C"/>
    <w:pPr>
      <w:spacing w:after="240"/>
      <w:ind w:right="0"/>
      <w:jc w:val="left"/>
    </w:pPr>
    <w:rPr>
      <w:rFonts w:eastAsia="Calibri"/>
      <w:color w:val="000000"/>
      <w:sz w:val="16"/>
    </w:rPr>
  </w:style>
  <w:style w:type="paragraph" w:customStyle="1" w:styleId="WritersEmail">
    <w:name w:val="WritersEmail"/>
    <w:basedOn w:val="WSPhone-Email"/>
    <w:link w:val="WritersEmailChar"/>
    <w:rsid w:val="00CC751C"/>
    <w:pPr>
      <w:spacing w:after="240"/>
      <w:ind w:right="0"/>
      <w:jc w:val="left"/>
    </w:pPr>
    <w:rPr>
      <w:rFonts w:eastAsia="Calibri"/>
      <w:color w:val="000000"/>
      <w:sz w:val="16"/>
    </w:rPr>
  </w:style>
  <w:style w:type="character" w:customStyle="1" w:styleId="WSPhone-EmailChar">
    <w:name w:val="WS Phone-Email Char"/>
    <w:link w:val="WSPhone-Email"/>
    <w:rsid w:val="0075555D"/>
    <w:rPr>
      <w:sz w:val="18"/>
      <w:szCs w:val="24"/>
      <w:lang w:val="en-US" w:eastAsia="en-US" w:bidi="ar-SA"/>
    </w:rPr>
  </w:style>
  <w:style w:type="character" w:customStyle="1" w:styleId="DirectDialChar">
    <w:name w:val="DirectDial Char"/>
    <w:link w:val="DirectDial"/>
    <w:rsid w:val="00CC751C"/>
    <w:rPr>
      <w:rFonts w:eastAsia="Calibri" w:cs="Times New Roman"/>
      <w:color w:val="000000"/>
      <w:sz w:val="16"/>
      <w:szCs w:val="24"/>
      <w:lang w:val="en-US" w:eastAsia="en-US" w:bidi="ar-SA"/>
    </w:rPr>
  </w:style>
  <w:style w:type="paragraph" w:customStyle="1" w:styleId="DeliveryMethod">
    <w:name w:val="DeliveryMethod"/>
    <w:basedOn w:val="WSvia"/>
    <w:link w:val="DeliveryMethodChar"/>
    <w:rsid w:val="0075555D"/>
    <w:rPr>
      <w:rFonts w:ascii="Times New Roman Bold" w:hAnsi="Times New Roman Bold"/>
    </w:rPr>
  </w:style>
  <w:style w:type="character" w:customStyle="1" w:styleId="WritersEmailChar">
    <w:name w:val="WritersEmail Char"/>
    <w:link w:val="WritersEmail"/>
    <w:rsid w:val="00CC751C"/>
    <w:rPr>
      <w:rFonts w:eastAsia="Calibri" w:cs="Times New Roman"/>
      <w:color w:val="000000"/>
      <w:sz w:val="16"/>
      <w:szCs w:val="24"/>
      <w:lang w:val="en-US" w:eastAsia="en-US" w:bidi="ar-SA"/>
    </w:rPr>
  </w:style>
  <w:style w:type="paragraph" w:customStyle="1" w:styleId="To">
    <w:name w:val="To"/>
    <w:basedOn w:val="Normal"/>
    <w:link w:val="ToChar"/>
    <w:rsid w:val="0075555D"/>
    <w:rPr>
      <w:sz w:val="20"/>
      <w:szCs w:val="20"/>
      <w:lang w:val="x-none" w:eastAsia="x-none"/>
    </w:rPr>
  </w:style>
  <w:style w:type="character" w:customStyle="1" w:styleId="WSviaChar">
    <w:name w:val="WS via Char"/>
    <w:link w:val="WSvia"/>
    <w:rsid w:val="0075555D"/>
    <w:rPr>
      <w:rFonts w:eastAsia="Calibri" w:cs="Times New Roman"/>
      <w:b/>
      <w:caps/>
      <w:color w:val="000000"/>
      <w:u w:val="single"/>
    </w:rPr>
  </w:style>
  <w:style w:type="character" w:customStyle="1" w:styleId="DeliveryMethodChar">
    <w:name w:val="DeliveryMethod Char"/>
    <w:link w:val="DeliveryMethod"/>
    <w:rsid w:val="0075555D"/>
    <w:rPr>
      <w:rFonts w:ascii="Times New Roman Bold" w:eastAsia="Calibri" w:hAnsi="Times New Roman Bold" w:cs="Times New Roman"/>
      <w:b/>
      <w:caps/>
      <w:color w:val="000000"/>
      <w:u w:val="single"/>
    </w:rPr>
  </w:style>
  <w:style w:type="paragraph" w:customStyle="1" w:styleId="From">
    <w:name w:val="From"/>
    <w:basedOn w:val="Normal"/>
    <w:link w:val="FromChar"/>
    <w:rsid w:val="0075555D"/>
    <w:rPr>
      <w:sz w:val="20"/>
      <w:szCs w:val="20"/>
      <w:lang w:val="x-none" w:eastAsia="x-none"/>
    </w:rPr>
  </w:style>
  <w:style w:type="character" w:customStyle="1" w:styleId="ToChar">
    <w:name w:val="To Char"/>
    <w:link w:val="To"/>
    <w:rsid w:val="0075555D"/>
    <w:rPr>
      <w:rFonts w:eastAsia="Calibri" w:cs="Times New Roman"/>
      <w:color w:val="000000"/>
    </w:rPr>
  </w:style>
  <w:style w:type="paragraph" w:customStyle="1" w:styleId="Subject">
    <w:name w:val="Subject"/>
    <w:basedOn w:val="Normal"/>
    <w:link w:val="SubjectChar"/>
    <w:rsid w:val="0075555D"/>
    <w:rPr>
      <w:sz w:val="20"/>
      <w:szCs w:val="20"/>
      <w:lang w:val="x-none" w:eastAsia="x-none"/>
    </w:rPr>
  </w:style>
  <w:style w:type="character" w:customStyle="1" w:styleId="FromChar">
    <w:name w:val="From Char"/>
    <w:link w:val="From"/>
    <w:rsid w:val="0075555D"/>
    <w:rPr>
      <w:rFonts w:eastAsia="Calibri" w:cs="Times New Roman"/>
      <w:color w:val="000000"/>
    </w:rPr>
  </w:style>
  <w:style w:type="paragraph" w:customStyle="1" w:styleId="cc">
    <w:name w:val="cc"/>
    <w:basedOn w:val="WScc"/>
    <w:link w:val="ccChar"/>
    <w:rsid w:val="0075555D"/>
    <w:pPr>
      <w:ind w:left="0" w:firstLine="0"/>
    </w:pPr>
  </w:style>
  <w:style w:type="character" w:customStyle="1" w:styleId="SubjectChar">
    <w:name w:val="Subject Char"/>
    <w:link w:val="Subject"/>
    <w:rsid w:val="0075555D"/>
    <w:rPr>
      <w:rFonts w:eastAsia="Calibri" w:cs="Times New Roman"/>
      <w:color w:val="000000"/>
    </w:rPr>
  </w:style>
  <w:style w:type="character" w:customStyle="1" w:styleId="WSccChar">
    <w:name w:val="W&amp;S cc: Char"/>
    <w:link w:val="WScc"/>
    <w:rsid w:val="0075555D"/>
    <w:rPr>
      <w:rFonts w:eastAsia="Calibri" w:cs="Times New Roman"/>
      <w:color w:val="000000"/>
    </w:rPr>
  </w:style>
  <w:style w:type="character" w:customStyle="1" w:styleId="ccChar">
    <w:name w:val="cc Char"/>
    <w:basedOn w:val="WSccChar"/>
    <w:link w:val="cc"/>
    <w:rsid w:val="0075555D"/>
    <w:rPr>
      <w:rFonts w:eastAsia="Calibri" w:cs="Times New Roman"/>
      <w:color w:val="000000"/>
    </w:rPr>
  </w:style>
  <w:style w:type="character" w:styleId="CommentReference">
    <w:name w:val="annotation reference"/>
    <w:uiPriority w:val="99"/>
    <w:unhideWhenUsed/>
    <w:rsid w:val="00F34161"/>
    <w:rPr>
      <w:sz w:val="16"/>
      <w:szCs w:val="16"/>
    </w:rPr>
  </w:style>
  <w:style w:type="paragraph" w:customStyle="1" w:styleId="MemoTo">
    <w:name w:val="MemoTo"/>
    <w:basedOn w:val="Normal"/>
    <w:next w:val="Normal"/>
    <w:link w:val="MemoToChar"/>
    <w:rsid w:val="008C3A89"/>
    <w:rPr>
      <w:sz w:val="20"/>
      <w:szCs w:val="20"/>
      <w:lang w:val="x-none" w:eastAsia="x-none"/>
    </w:rPr>
  </w:style>
  <w:style w:type="paragraph" w:customStyle="1" w:styleId="MemoFrom">
    <w:name w:val="MemoFrom"/>
    <w:basedOn w:val="Normal"/>
    <w:next w:val="Normal"/>
    <w:link w:val="MemoFromChar"/>
    <w:rsid w:val="008C3A89"/>
    <w:rPr>
      <w:sz w:val="20"/>
      <w:szCs w:val="20"/>
      <w:lang w:val="x-none" w:eastAsia="x-none"/>
    </w:rPr>
  </w:style>
  <w:style w:type="character" w:customStyle="1" w:styleId="MemoToChar">
    <w:name w:val="MemoTo Char"/>
    <w:link w:val="MemoTo"/>
    <w:rsid w:val="008C3A89"/>
    <w:rPr>
      <w:rFonts w:eastAsia="Calibri" w:cs="Times New Roman"/>
      <w:color w:val="000000"/>
    </w:rPr>
  </w:style>
  <w:style w:type="paragraph" w:customStyle="1" w:styleId="MemoSubject">
    <w:name w:val="MemoSubject"/>
    <w:basedOn w:val="Normal"/>
    <w:next w:val="Normal"/>
    <w:link w:val="MemoSubjectChar"/>
    <w:rsid w:val="008C3A89"/>
    <w:rPr>
      <w:sz w:val="20"/>
      <w:szCs w:val="20"/>
      <w:lang w:val="x-none" w:eastAsia="x-none"/>
    </w:rPr>
  </w:style>
  <w:style w:type="character" w:customStyle="1" w:styleId="MemoFromChar">
    <w:name w:val="MemoFrom Char"/>
    <w:link w:val="MemoFrom"/>
    <w:rsid w:val="008C3A89"/>
    <w:rPr>
      <w:rFonts w:eastAsia="Calibri" w:cs="Times New Roman"/>
      <w:color w:val="000000"/>
    </w:rPr>
  </w:style>
  <w:style w:type="character" w:customStyle="1" w:styleId="MemoSubjectChar">
    <w:name w:val="MemoSubject Char"/>
    <w:link w:val="MemoSubject"/>
    <w:rsid w:val="008C3A89"/>
    <w:rPr>
      <w:rFonts w:eastAsia="Calibri" w:cs="Times New Roman"/>
      <w:color w:val="000000"/>
    </w:rPr>
  </w:style>
  <w:style w:type="paragraph" w:customStyle="1" w:styleId="MemoDate">
    <w:name w:val="MemoDate"/>
    <w:basedOn w:val="Normal"/>
    <w:link w:val="MemoDateChar"/>
    <w:rsid w:val="008C3A89"/>
    <w:rPr>
      <w:sz w:val="20"/>
      <w:szCs w:val="20"/>
      <w:lang w:val="x-none" w:eastAsia="x-none"/>
    </w:rPr>
  </w:style>
  <w:style w:type="character" w:customStyle="1" w:styleId="MemoDateChar">
    <w:name w:val="MemoDate Char"/>
    <w:link w:val="MemoDate"/>
    <w:rsid w:val="008C3A89"/>
    <w:rPr>
      <w:rFonts w:eastAsia="Calibri" w:cs="Times New Roman"/>
      <w:color w:val="000000"/>
    </w:rPr>
  </w:style>
  <w:style w:type="paragraph" w:customStyle="1" w:styleId="WritersTitle">
    <w:name w:val="WritersTitle"/>
    <w:basedOn w:val="Normal"/>
    <w:link w:val="WritersTitleChar"/>
    <w:rsid w:val="00CC751C"/>
    <w:rPr>
      <w:sz w:val="16"/>
      <w:szCs w:val="20"/>
      <w:lang w:val="x-none" w:eastAsia="x-none"/>
    </w:rPr>
  </w:style>
  <w:style w:type="character" w:customStyle="1" w:styleId="WritersTitleChar">
    <w:name w:val="WritersTitle Char"/>
    <w:link w:val="WritersTitle"/>
    <w:rsid w:val="00CC751C"/>
    <w:rPr>
      <w:rFonts w:eastAsia="Calibri" w:cs="Times New Roman"/>
      <w:color w:val="000000"/>
      <w:sz w:val="16"/>
    </w:rPr>
  </w:style>
  <w:style w:type="paragraph" w:customStyle="1" w:styleId="WritersName">
    <w:name w:val="Writers Name"/>
    <w:basedOn w:val="Normal"/>
    <w:link w:val="WritersNameChar"/>
    <w:rsid w:val="00D767BC"/>
    <w:rPr>
      <w:rFonts w:ascii="EngraversGothic BT" w:hAnsi="EngraversGothic BT"/>
      <w:sz w:val="18"/>
      <w:szCs w:val="20"/>
      <w:lang w:val="x-none" w:eastAsia="x-none"/>
    </w:rPr>
  </w:style>
  <w:style w:type="character" w:customStyle="1" w:styleId="WritersNameChar">
    <w:name w:val="Writers Name Char"/>
    <w:link w:val="WritersName"/>
    <w:rsid w:val="00D767BC"/>
    <w:rPr>
      <w:rFonts w:ascii="EngraversGothic BT" w:eastAsia="Calibri" w:hAnsi="EngraversGothic BT" w:cs="Times New Roman"/>
      <w:color w:val="000000"/>
      <w:sz w:val="18"/>
    </w:rPr>
  </w:style>
  <w:style w:type="paragraph" w:customStyle="1" w:styleId="Delivery">
    <w:name w:val="Delivery"/>
    <w:basedOn w:val="Normal"/>
    <w:rsid w:val="00313FE6"/>
    <w:pPr>
      <w:spacing w:after="240"/>
    </w:pPr>
    <w:rPr>
      <w:b/>
      <w:caps/>
      <w:u w:val="single"/>
    </w:rPr>
  </w:style>
  <w:style w:type="paragraph" w:customStyle="1" w:styleId="LetterDelivery">
    <w:name w:val="LetterDelivery"/>
    <w:basedOn w:val="Normal"/>
    <w:next w:val="Normal"/>
    <w:link w:val="LetterDeliveryChar"/>
    <w:rsid w:val="0043762C"/>
    <w:rPr>
      <w:rFonts w:ascii="Times New Roman Bold" w:hAnsi="Times New Roman Bold"/>
      <w:b/>
      <w:sz w:val="20"/>
      <w:szCs w:val="20"/>
      <w:u w:val="single"/>
      <w:lang w:val="x-none" w:eastAsia="x-none"/>
    </w:rPr>
  </w:style>
  <w:style w:type="character" w:customStyle="1" w:styleId="LetterDeliveryChar">
    <w:name w:val="LetterDelivery Char"/>
    <w:link w:val="LetterDelivery"/>
    <w:rsid w:val="0043762C"/>
    <w:rPr>
      <w:rFonts w:ascii="Times New Roman Bold" w:eastAsia="Calibri" w:hAnsi="Times New Roman Bold" w:cs="Times New Roman"/>
      <w:b/>
      <w:color w:val="000000"/>
      <w:u w:val="single"/>
    </w:rPr>
  </w:style>
  <w:style w:type="paragraph" w:styleId="ListParagraph">
    <w:name w:val="List Paragraph"/>
    <w:basedOn w:val="Normal"/>
    <w:uiPriority w:val="34"/>
    <w:qFormat/>
    <w:rsid w:val="000F78C0"/>
    <w:pPr>
      <w:ind w:left="720"/>
    </w:pPr>
  </w:style>
  <w:style w:type="character" w:styleId="Hyperlink">
    <w:name w:val="Hyperlink"/>
    <w:uiPriority w:val="99"/>
    <w:unhideWhenUsed/>
    <w:rsid w:val="00925782"/>
    <w:rPr>
      <w:color w:val="0000FF"/>
      <w:u w:val="single"/>
    </w:rPr>
  </w:style>
  <w:style w:type="paragraph" w:customStyle="1" w:styleId="IndentBlock">
    <w:name w:val="Indent Block"/>
    <w:basedOn w:val="Normal"/>
    <w:link w:val="IndentBlockChar"/>
    <w:qFormat/>
    <w:rsid w:val="00925782"/>
    <w:pPr>
      <w:spacing w:after="240"/>
      <w:ind w:left="1080" w:right="1440"/>
      <w:jc w:val="both"/>
    </w:pPr>
    <w:rPr>
      <w:rFonts w:eastAsia="Times New Roman"/>
      <w:lang w:val="x-none" w:eastAsia="x-none"/>
    </w:rPr>
  </w:style>
  <w:style w:type="paragraph" w:customStyle="1" w:styleId="LeftMargin">
    <w:name w:val="Left Margin"/>
    <w:aliases w:val="No Indent Body Text 3"/>
    <w:basedOn w:val="BodyText3"/>
    <w:link w:val="LeftMarginChar"/>
    <w:qFormat/>
    <w:rsid w:val="00925782"/>
    <w:pPr>
      <w:ind w:firstLine="0"/>
    </w:pPr>
    <w:rPr>
      <w:sz w:val="24"/>
    </w:rPr>
  </w:style>
  <w:style w:type="character" w:customStyle="1" w:styleId="IndentBlockChar">
    <w:name w:val="Indent Block Char"/>
    <w:link w:val="IndentBlock"/>
    <w:rsid w:val="00925782"/>
    <w:rPr>
      <w:color w:val="000000"/>
      <w:sz w:val="24"/>
      <w:szCs w:val="24"/>
    </w:rPr>
  </w:style>
  <w:style w:type="character" w:customStyle="1" w:styleId="LeftMarginChar">
    <w:name w:val="Left Margin Char"/>
    <w:aliases w:val="No Indent Body Text 3 Char"/>
    <w:link w:val="LeftMargin"/>
    <w:rsid w:val="00925782"/>
    <w:rPr>
      <w:rFonts w:eastAsia="Calibri" w:cs="Times New Roman"/>
      <w:color w:val="000000"/>
      <w:sz w:val="24"/>
      <w:szCs w:val="16"/>
    </w:rPr>
  </w:style>
  <w:style w:type="paragraph" w:styleId="CommentText">
    <w:name w:val="annotation text"/>
    <w:basedOn w:val="Normal"/>
    <w:link w:val="CommentTextChar"/>
    <w:rsid w:val="00824A2B"/>
    <w:rPr>
      <w:sz w:val="20"/>
      <w:szCs w:val="20"/>
      <w:lang w:val="x-none" w:eastAsia="x-none"/>
    </w:rPr>
  </w:style>
  <w:style w:type="character" w:customStyle="1" w:styleId="CommentTextChar">
    <w:name w:val="Comment Text Char"/>
    <w:link w:val="CommentText"/>
    <w:rsid w:val="00824A2B"/>
    <w:rPr>
      <w:rFonts w:eastAsia="Calibri"/>
      <w:color w:val="000000"/>
    </w:rPr>
  </w:style>
  <w:style w:type="paragraph" w:styleId="CommentSubject">
    <w:name w:val="annotation subject"/>
    <w:basedOn w:val="CommentText"/>
    <w:next w:val="CommentText"/>
    <w:link w:val="CommentSubjectChar"/>
    <w:rsid w:val="00824A2B"/>
    <w:rPr>
      <w:b/>
      <w:bCs/>
    </w:rPr>
  </w:style>
  <w:style w:type="character" w:customStyle="1" w:styleId="CommentSubjectChar">
    <w:name w:val="Comment Subject Char"/>
    <w:link w:val="CommentSubject"/>
    <w:rsid w:val="00824A2B"/>
    <w:rPr>
      <w:rFonts w:eastAsia="Calibri"/>
      <w:b/>
      <w:bCs/>
      <w:color w:val="000000"/>
    </w:rPr>
  </w:style>
  <w:style w:type="paragraph" w:customStyle="1" w:styleId="Bt">
    <w:name w:val="Bt"/>
    <w:basedOn w:val="cc"/>
    <w:rsid w:val="00E16EF9"/>
    <w:pPr>
      <w:numPr>
        <w:numId w:val="2"/>
      </w:numPr>
    </w:pPr>
    <w:rPr>
      <w:b/>
      <w:sz w:val="24"/>
      <w:szCs w:val="24"/>
      <w:lang w:val="en-US"/>
    </w:rPr>
  </w:style>
  <w:style w:type="paragraph" w:customStyle="1" w:styleId="Bt3">
    <w:name w:val="Bt3"/>
    <w:basedOn w:val="BalloonText"/>
    <w:rsid w:val="00E16EF9"/>
  </w:style>
  <w:style w:type="character" w:customStyle="1" w:styleId="FooterChar">
    <w:name w:val="Footer Char"/>
    <w:link w:val="Footer"/>
    <w:uiPriority w:val="99"/>
    <w:rsid w:val="009A60E5"/>
    <w:rPr>
      <w:rFonts w:eastAsia="Calibri"/>
      <w:color w:val="000000"/>
      <w:sz w:val="24"/>
      <w:szCs w:val="24"/>
    </w:rPr>
  </w:style>
  <w:style w:type="paragraph" w:customStyle="1" w:styleId="bodytext-left">
    <w:name w:val="body text-left"/>
    <w:aliases w:val="btl"/>
    <w:basedOn w:val="Normal"/>
    <w:next w:val="Footer"/>
    <w:rsid w:val="009A60E5"/>
    <w:pPr>
      <w:spacing w:line="240" w:lineRule="atLeast"/>
    </w:pPr>
    <w:rPr>
      <w:rFonts w:eastAsia="Times New Roman"/>
      <w:color w:val="auto"/>
      <w:szCs w:val="20"/>
    </w:rPr>
  </w:style>
  <w:style w:type="paragraph" w:customStyle="1" w:styleId="footnote-indent">
    <w:name w:val="footnote-indent"/>
    <w:aliases w:val="fi"/>
    <w:basedOn w:val="FootnoteText"/>
    <w:next w:val="FootnoteText"/>
    <w:rsid w:val="009A60E5"/>
    <w:pPr>
      <w:tabs>
        <w:tab w:val="left" w:pos="360"/>
      </w:tabs>
      <w:spacing w:after="200" w:line="240" w:lineRule="atLeast"/>
      <w:ind w:left="720" w:right="720"/>
    </w:pPr>
    <w:rPr>
      <w:rFonts w:eastAsia="Times New Roman"/>
      <w:color w:val="auto"/>
      <w:lang w:val="en-US" w:eastAsia="en-US"/>
    </w:rPr>
  </w:style>
  <w:style w:type="paragraph" w:customStyle="1" w:styleId="indent">
    <w:name w:val="indent"/>
    <w:aliases w:val="i"/>
    <w:basedOn w:val="Normal"/>
    <w:next w:val="bodytext-left"/>
    <w:rsid w:val="009A60E5"/>
    <w:pPr>
      <w:spacing w:before="240" w:line="240" w:lineRule="atLeast"/>
      <w:ind w:left="1440" w:right="1440"/>
    </w:pPr>
    <w:rPr>
      <w:rFonts w:eastAsia="Times New Roman"/>
      <w:color w:val="auto"/>
      <w:szCs w:val="20"/>
    </w:rPr>
  </w:style>
  <w:style w:type="character" w:customStyle="1" w:styleId="DeltaViewInsertion">
    <w:name w:val="DeltaView Insertion"/>
    <w:rsid w:val="009A60E5"/>
    <w:rPr>
      <w:color w:val="0000FF"/>
      <w:spacing w:val="0"/>
      <w:u w:val="double"/>
    </w:rPr>
  </w:style>
  <w:style w:type="paragraph" w:customStyle="1" w:styleId="footnoteindent">
    <w:name w:val="footnote indent"/>
    <w:basedOn w:val="Normal"/>
    <w:rsid w:val="00DA7492"/>
    <w:pPr>
      <w:ind w:left="720" w:right="1440"/>
      <w:jc w:val="both"/>
    </w:pPr>
  </w:style>
  <w:style w:type="character" w:customStyle="1" w:styleId="BodyDoubleChar">
    <w:name w:val="Body Double Char"/>
    <w:aliases w:val="bd Char"/>
    <w:link w:val="BodyDouble"/>
    <w:locked/>
    <w:rsid w:val="002367F5"/>
  </w:style>
  <w:style w:type="paragraph" w:customStyle="1" w:styleId="BodyDouble">
    <w:name w:val="Body Double"/>
    <w:aliases w:val="bd"/>
    <w:basedOn w:val="Normal"/>
    <w:link w:val="BodyDoubleChar"/>
    <w:rsid w:val="002367F5"/>
    <w:pPr>
      <w:spacing w:line="480" w:lineRule="exact"/>
      <w:ind w:firstLine="720"/>
    </w:pPr>
    <w:rPr>
      <w:rFonts w:eastAsia="Times New Roman"/>
      <w:color w:val="auto"/>
      <w:sz w:val="20"/>
      <w:szCs w:val="20"/>
    </w:rPr>
  </w:style>
  <w:style w:type="paragraph" w:customStyle="1" w:styleId="centeredheading">
    <w:name w:val="centered heading"/>
    <w:aliases w:val="ch"/>
    <w:basedOn w:val="Normal"/>
    <w:rsid w:val="00A13DA9"/>
    <w:pPr>
      <w:keepNext/>
      <w:keepLines/>
      <w:tabs>
        <w:tab w:val="left" w:pos="8640"/>
      </w:tabs>
      <w:spacing w:before="360"/>
      <w:jc w:val="center"/>
    </w:pPr>
    <w:rPr>
      <w:rFonts w:eastAsia="Times New Roman"/>
      <w:b/>
      <w:caps/>
      <w:color w:val="auto"/>
    </w:rPr>
  </w:style>
  <w:style w:type="paragraph" w:customStyle="1" w:styleId="FlushLeftDouble">
    <w:name w:val="Flush Left Double"/>
    <w:aliases w:val="fld"/>
    <w:basedOn w:val="Normal"/>
    <w:rsid w:val="00A13DA9"/>
    <w:pPr>
      <w:spacing w:line="480" w:lineRule="exact"/>
    </w:pPr>
    <w:rPr>
      <w:rFonts w:eastAsia="Times New Roman"/>
      <w:color w:val="auto"/>
    </w:rPr>
  </w:style>
  <w:style w:type="character" w:customStyle="1" w:styleId="HeaderChar">
    <w:name w:val="Header Char"/>
    <w:link w:val="Header"/>
    <w:rsid w:val="00B77FFC"/>
    <w:rPr>
      <w:rFonts w:eastAsia="Calibri"/>
      <w:color w:val="000000"/>
      <w:sz w:val="24"/>
      <w:szCs w:val="24"/>
    </w:rPr>
  </w:style>
  <w:style w:type="paragraph" w:customStyle="1" w:styleId="Noral">
    <w:name w:val="Noral"/>
    <w:basedOn w:val="Footer"/>
    <w:rsid w:val="00FD3354"/>
    <w:pPr>
      <w:spacing w:line="480" w:lineRule="auto"/>
      <w:ind w:firstLine="720"/>
      <w:jc w:val="both"/>
    </w:pPr>
  </w:style>
  <w:style w:type="table" w:styleId="TableGrid">
    <w:name w:val="Table Grid"/>
    <w:basedOn w:val="TableNormal"/>
    <w:uiPriority w:val="59"/>
    <w:rsid w:val="00852224"/>
    <w:pPr>
      <w:ind w:left="5040"/>
    </w:pPr>
    <w:rPr>
      <w:color w:val="000000"/>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rsid w:val="00ED0AB0"/>
    <w:pPr>
      <w:spacing w:after="120"/>
    </w:pPr>
  </w:style>
  <w:style w:type="character" w:customStyle="1" w:styleId="BodyTextChar">
    <w:name w:val="Body Text Char"/>
    <w:link w:val="BodyText"/>
    <w:rsid w:val="00ED0AB0"/>
    <w:rPr>
      <w:rFonts w:eastAsia="Calibri"/>
      <w:color w:val="000000"/>
      <w:sz w:val="24"/>
      <w:szCs w:val="24"/>
    </w:rPr>
  </w:style>
  <w:style w:type="paragraph" w:styleId="BodyTextFirstIndent">
    <w:name w:val="Body Text First Indent"/>
    <w:basedOn w:val="BodyText"/>
    <w:link w:val="BodyTextFirstIndentChar"/>
    <w:rsid w:val="00ED0AB0"/>
    <w:pPr>
      <w:ind w:firstLine="210"/>
    </w:pPr>
  </w:style>
  <w:style w:type="character" w:customStyle="1" w:styleId="BodyTextFirstIndentChar">
    <w:name w:val="Body Text First Indent Char"/>
    <w:basedOn w:val="BodyTextChar"/>
    <w:link w:val="BodyTextFirstIndent"/>
    <w:rsid w:val="00ED0AB0"/>
    <w:rPr>
      <w:rFonts w:eastAsia="Calibri"/>
      <w:color w:val="000000"/>
      <w:sz w:val="24"/>
      <w:szCs w:val="24"/>
    </w:rPr>
  </w:style>
  <w:style w:type="character" w:customStyle="1" w:styleId="Heading1Char">
    <w:name w:val="Heading 1 Char"/>
    <w:link w:val="Heading1"/>
    <w:rsid w:val="00ED0AB0"/>
    <w:rPr>
      <w:rFonts w:ascii="Cambria" w:hAnsi="Cambria"/>
      <w:bCs/>
      <w:color w:val="000000"/>
      <w:sz w:val="24"/>
      <w:szCs w:val="28"/>
    </w:rPr>
  </w:style>
  <w:style w:type="character" w:customStyle="1" w:styleId="Heading2Char">
    <w:name w:val="Heading 2 Char"/>
    <w:link w:val="Heading2"/>
    <w:rsid w:val="00ED0AB0"/>
    <w:rPr>
      <w:rFonts w:ascii="Cambria" w:hAnsi="Cambria"/>
      <w:bCs/>
      <w:color w:val="000000"/>
      <w:sz w:val="24"/>
      <w:szCs w:val="26"/>
    </w:rPr>
  </w:style>
  <w:style w:type="paragraph" w:styleId="BodyTextIndent">
    <w:name w:val="Body Text Indent"/>
    <w:basedOn w:val="Normal"/>
    <w:link w:val="BodyTextIndentChar"/>
    <w:rsid w:val="00ED0AB0"/>
    <w:pPr>
      <w:tabs>
        <w:tab w:val="left" w:pos="-720"/>
        <w:tab w:val="left" w:pos="0"/>
        <w:tab w:val="left" w:pos="350"/>
        <w:tab w:val="left" w:pos="701"/>
        <w:tab w:val="left" w:pos="1051"/>
        <w:tab w:val="left" w:pos="1440"/>
        <w:tab w:val="left" w:pos="1728"/>
        <w:tab w:val="left" w:pos="2102"/>
        <w:tab w:val="left" w:pos="2453"/>
        <w:tab w:val="left" w:pos="2803"/>
        <w:tab w:val="left" w:pos="3168"/>
        <w:tab w:val="left" w:pos="3504"/>
        <w:tab w:val="left" w:pos="3854"/>
        <w:tab w:val="left" w:pos="4205"/>
        <w:tab w:val="left" w:pos="4608"/>
        <w:tab w:val="left" w:pos="4896"/>
        <w:tab w:val="left" w:pos="5256"/>
        <w:tab w:val="left" w:pos="5606"/>
        <w:tab w:val="left" w:pos="5957"/>
        <w:tab w:val="left" w:pos="6336"/>
        <w:tab w:val="left" w:pos="6658"/>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701"/>
      <w:jc w:val="both"/>
    </w:pPr>
    <w:rPr>
      <w:rFonts w:ascii="Arial" w:eastAsia="Times New Roman" w:hAnsi="Arial"/>
      <w:sz w:val="20"/>
      <w:szCs w:val="20"/>
    </w:rPr>
  </w:style>
  <w:style w:type="character" w:customStyle="1" w:styleId="BodyTextIndentChar">
    <w:name w:val="Body Text Indent Char"/>
    <w:link w:val="BodyTextIndent"/>
    <w:rsid w:val="00ED0AB0"/>
    <w:rPr>
      <w:rFonts w:ascii="Arial" w:hAnsi="Arial"/>
      <w:color w:val="000000"/>
    </w:rPr>
  </w:style>
  <w:style w:type="paragraph" w:styleId="BodyTextIndent2">
    <w:name w:val="Body Text Indent 2"/>
    <w:basedOn w:val="Normal"/>
    <w:link w:val="BodyTextIndent2Char"/>
    <w:rsid w:val="00ED0AB0"/>
    <w:pPr>
      <w:tabs>
        <w:tab w:val="left" w:pos="-720"/>
        <w:tab w:val="left" w:pos="0"/>
        <w:tab w:val="left" w:pos="350"/>
        <w:tab w:val="left" w:pos="701"/>
        <w:tab w:val="left" w:pos="1051"/>
        <w:tab w:val="left" w:pos="1440"/>
        <w:tab w:val="left" w:pos="1728"/>
        <w:tab w:val="left" w:pos="2102"/>
        <w:tab w:val="left" w:pos="2453"/>
        <w:tab w:val="left" w:pos="2803"/>
        <w:tab w:val="left" w:pos="3168"/>
        <w:tab w:val="left" w:pos="3504"/>
        <w:tab w:val="left" w:pos="3854"/>
        <w:tab w:val="left" w:pos="4205"/>
        <w:tab w:val="left" w:pos="4608"/>
        <w:tab w:val="left" w:pos="4896"/>
        <w:tab w:val="left" w:pos="5256"/>
        <w:tab w:val="left" w:pos="5606"/>
        <w:tab w:val="left" w:pos="5957"/>
        <w:tab w:val="left" w:pos="6336"/>
        <w:tab w:val="left" w:pos="6658"/>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s>
      <w:ind w:left="348"/>
      <w:jc w:val="both"/>
    </w:pPr>
    <w:rPr>
      <w:rFonts w:ascii="Arial" w:eastAsia="Times New Roman" w:hAnsi="Arial"/>
      <w:sz w:val="20"/>
      <w:szCs w:val="20"/>
    </w:rPr>
  </w:style>
  <w:style w:type="character" w:customStyle="1" w:styleId="BodyTextIndent2Char">
    <w:name w:val="Body Text Indent 2 Char"/>
    <w:link w:val="BodyTextIndent2"/>
    <w:rsid w:val="00ED0AB0"/>
    <w:rPr>
      <w:rFonts w:ascii="Arial" w:hAnsi="Arial"/>
      <w:color w:val="000000"/>
    </w:rPr>
  </w:style>
  <w:style w:type="character" w:customStyle="1" w:styleId="BodyTextChar1">
    <w:name w:val="Body Text Char1"/>
    <w:aliases w:val="Body Text Char Char1"/>
    <w:rsid w:val="00ED0AB0"/>
    <w:rPr>
      <w:rFonts w:ascii="Arial" w:hAnsi="Arial"/>
    </w:rPr>
  </w:style>
  <w:style w:type="character" w:customStyle="1" w:styleId="BodyTextCharChar">
    <w:name w:val="Body Text Char Char"/>
    <w:rsid w:val="00ED0AB0"/>
    <w:rPr>
      <w:rFonts w:ascii="Arial" w:hAnsi="Arial"/>
      <w:lang w:val="en-US" w:eastAsia="en-US" w:bidi="ar-SA"/>
    </w:rPr>
  </w:style>
  <w:style w:type="character" w:customStyle="1" w:styleId="BodyTextCharCharChar">
    <w:name w:val="Body Text Char Char Char"/>
    <w:rsid w:val="00ED0AB0"/>
    <w:rPr>
      <w:rFonts w:ascii="Arial" w:hAnsi="Arial"/>
      <w:lang w:val="en-US" w:eastAsia="en-US" w:bidi="ar-SA"/>
    </w:rPr>
  </w:style>
  <w:style w:type="character" w:customStyle="1" w:styleId="msodel0">
    <w:name w:val="msodel"/>
    <w:rsid w:val="00ED0AB0"/>
  </w:style>
  <w:style w:type="character" w:styleId="Strong">
    <w:name w:val="Strong"/>
    <w:uiPriority w:val="22"/>
    <w:qFormat/>
    <w:rsid w:val="00ED0AB0"/>
    <w:rPr>
      <w:b/>
      <w:bCs/>
    </w:rPr>
  </w:style>
  <w:style w:type="paragraph" w:customStyle="1" w:styleId="1">
    <w:name w:val="1."/>
    <w:autoRedefine/>
    <w:rsid w:val="00ED0AB0"/>
    <w:pPr>
      <w:keepNext/>
      <w:jc w:val="both"/>
    </w:pPr>
  </w:style>
  <w:style w:type="paragraph" w:customStyle="1" w:styleId="AGHeading1">
    <w:name w:val="AG Heading 1"/>
    <w:qFormat/>
    <w:rsid w:val="00BE7A04"/>
    <w:pPr>
      <w:keepNext/>
      <w:numPr>
        <w:numId w:val="3"/>
      </w:numPr>
      <w:spacing w:before="120" w:after="200" w:line="240" w:lineRule="exact"/>
      <w:jc w:val="center"/>
    </w:pPr>
    <w:rPr>
      <w:rFonts w:ascii="Book Antiqua" w:hAnsi="Book Antiqua"/>
      <w:b/>
      <w:caps/>
      <w:szCs w:val="36"/>
      <w:u w:val="single"/>
    </w:rPr>
  </w:style>
  <w:style w:type="paragraph" w:customStyle="1" w:styleId="AGHeading2">
    <w:name w:val="AG Heading 2"/>
    <w:link w:val="AGHeading2Char"/>
    <w:qFormat/>
    <w:rsid w:val="00BE7A04"/>
    <w:pPr>
      <w:numPr>
        <w:ilvl w:val="1"/>
        <w:numId w:val="3"/>
      </w:numPr>
      <w:spacing w:after="200" w:line="240" w:lineRule="exact"/>
      <w:jc w:val="both"/>
    </w:pPr>
    <w:rPr>
      <w:rFonts w:ascii="Book Antiqua" w:hAnsi="Book Antiqua"/>
      <w:szCs w:val="36"/>
    </w:rPr>
  </w:style>
  <w:style w:type="paragraph" w:customStyle="1" w:styleId="AGHeading3">
    <w:name w:val="AG Heading 3"/>
    <w:basedOn w:val="Heading3"/>
    <w:qFormat/>
    <w:rsid w:val="00BE7A04"/>
    <w:pPr>
      <w:numPr>
        <w:ilvl w:val="2"/>
        <w:numId w:val="3"/>
      </w:numPr>
      <w:tabs>
        <w:tab w:val="num" w:pos="360"/>
      </w:tabs>
      <w:spacing w:after="200"/>
      <w:ind w:left="0" w:firstLine="0"/>
      <w:jc w:val="both"/>
    </w:pPr>
    <w:rPr>
      <w:rFonts w:ascii="Book Antiqua" w:hAnsi="Book Antiqua" w:cs="Arial"/>
      <w:bCs w:val="0"/>
      <w:color w:val="auto"/>
      <w:sz w:val="20"/>
      <w:szCs w:val="36"/>
    </w:rPr>
  </w:style>
  <w:style w:type="paragraph" w:customStyle="1" w:styleId="AGHeading4">
    <w:name w:val="AG Heading 4"/>
    <w:qFormat/>
    <w:rsid w:val="00BE7A04"/>
    <w:pPr>
      <w:numPr>
        <w:ilvl w:val="3"/>
        <w:numId w:val="3"/>
      </w:numPr>
      <w:spacing w:after="200" w:line="240" w:lineRule="exact"/>
      <w:jc w:val="both"/>
    </w:pPr>
    <w:rPr>
      <w:rFonts w:ascii="Book Antiqua" w:hAnsi="Book Antiqua"/>
      <w:szCs w:val="36"/>
    </w:rPr>
  </w:style>
  <w:style w:type="paragraph" w:customStyle="1" w:styleId="AGHeading5">
    <w:name w:val="AG Heading 5"/>
    <w:qFormat/>
    <w:rsid w:val="00BE7A04"/>
    <w:pPr>
      <w:numPr>
        <w:ilvl w:val="4"/>
        <w:numId w:val="3"/>
      </w:numPr>
      <w:spacing w:after="200" w:line="240" w:lineRule="exact"/>
      <w:jc w:val="both"/>
    </w:pPr>
    <w:rPr>
      <w:rFonts w:ascii="Book Antiqua" w:hAnsi="Book Antiqua"/>
      <w:color w:val="000000"/>
      <w:szCs w:val="36"/>
    </w:rPr>
  </w:style>
  <w:style w:type="character" w:customStyle="1" w:styleId="AGHeading2Char">
    <w:name w:val="AG Heading 2 Char"/>
    <w:link w:val="AGHeading2"/>
    <w:locked/>
    <w:rsid w:val="00BE7A04"/>
    <w:rPr>
      <w:rFonts w:ascii="Book Antiqua" w:hAnsi="Book Antiqua"/>
      <w:szCs w:val="36"/>
    </w:rPr>
  </w:style>
  <w:style w:type="paragraph" w:customStyle="1" w:styleId="AGHeading6">
    <w:name w:val="AG Heading 6"/>
    <w:qFormat/>
    <w:rsid w:val="00BE7A04"/>
    <w:pPr>
      <w:numPr>
        <w:ilvl w:val="5"/>
        <w:numId w:val="3"/>
      </w:numPr>
      <w:spacing w:after="200" w:line="240" w:lineRule="exact"/>
      <w:jc w:val="both"/>
    </w:pPr>
    <w:rPr>
      <w:rFonts w:ascii="Book Antiqua" w:hAnsi="Book Antiqua"/>
      <w:szCs w:val="36"/>
    </w:rPr>
  </w:style>
  <w:style w:type="paragraph" w:styleId="Revision">
    <w:name w:val="Revision"/>
    <w:hidden/>
    <w:uiPriority w:val="99"/>
    <w:semiHidden/>
    <w:rsid w:val="00713C73"/>
    <w:rPr>
      <w:rFonts w:eastAsia="Calibri"/>
      <w:color w:val="000000"/>
      <w:sz w:val="24"/>
      <w:szCs w:val="24"/>
    </w:rPr>
  </w:style>
  <w:style w:type="paragraph" w:customStyle="1" w:styleId="Body">
    <w:name w:val="Body"/>
    <w:rsid w:val="009A4B5A"/>
    <w:pPr>
      <w:pBdr>
        <w:top w:val="nil"/>
        <w:left w:val="nil"/>
        <w:bottom w:val="nil"/>
        <w:right w:val="nil"/>
        <w:between w:val="nil"/>
        <w:bar w:val="nil"/>
      </w:pBdr>
    </w:pPr>
    <w:rPr>
      <w:rFonts w:ascii="Arial" w:eastAsia="Arial Unicode MS" w:hAnsi="Arial Unicode MS" w:cs="Arial Unicode MS"/>
      <w:color w:val="000000"/>
      <w:u w:color="000000"/>
      <w:bdr w:val="nil"/>
    </w:rPr>
  </w:style>
  <w:style w:type="table" w:customStyle="1" w:styleId="TableGrid1">
    <w:name w:val="Table Grid1"/>
    <w:basedOn w:val="TableNormal"/>
    <w:next w:val="TableGrid"/>
    <w:rsid w:val="006126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476D7"/>
    <w:pPr>
      <w:spacing w:before="100" w:beforeAutospacing="1" w:after="100" w:afterAutospacing="1"/>
    </w:pPr>
    <w:rPr>
      <w:rFonts w:eastAsia="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5758">
      <w:bodyDiv w:val="1"/>
      <w:marLeft w:val="0"/>
      <w:marRight w:val="0"/>
      <w:marTop w:val="0"/>
      <w:marBottom w:val="0"/>
      <w:divBdr>
        <w:top w:val="none" w:sz="0" w:space="0" w:color="auto"/>
        <w:left w:val="none" w:sz="0" w:space="0" w:color="auto"/>
        <w:bottom w:val="none" w:sz="0" w:space="0" w:color="auto"/>
        <w:right w:val="none" w:sz="0" w:space="0" w:color="auto"/>
      </w:divBdr>
    </w:div>
    <w:div w:id="202716316">
      <w:bodyDiv w:val="1"/>
      <w:marLeft w:val="0"/>
      <w:marRight w:val="0"/>
      <w:marTop w:val="0"/>
      <w:marBottom w:val="0"/>
      <w:divBdr>
        <w:top w:val="none" w:sz="0" w:space="0" w:color="auto"/>
        <w:left w:val="none" w:sz="0" w:space="0" w:color="auto"/>
        <w:bottom w:val="none" w:sz="0" w:space="0" w:color="auto"/>
        <w:right w:val="none" w:sz="0" w:space="0" w:color="auto"/>
      </w:divBdr>
    </w:div>
    <w:div w:id="259220259">
      <w:bodyDiv w:val="1"/>
      <w:marLeft w:val="0"/>
      <w:marRight w:val="0"/>
      <w:marTop w:val="0"/>
      <w:marBottom w:val="0"/>
      <w:divBdr>
        <w:top w:val="none" w:sz="0" w:space="0" w:color="auto"/>
        <w:left w:val="none" w:sz="0" w:space="0" w:color="auto"/>
        <w:bottom w:val="none" w:sz="0" w:space="0" w:color="auto"/>
        <w:right w:val="none" w:sz="0" w:space="0" w:color="auto"/>
      </w:divBdr>
    </w:div>
    <w:div w:id="357053170">
      <w:bodyDiv w:val="1"/>
      <w:marLeft w:val="0"/>
      <w:marRight w:val="0"/>
      <w:marTop w:val="0"/>
      <w:marBottom w:val="0"/>
      <w:divBdr>
        <w:top w:val="none" w:sz="0" w:space="0" w:color="auto"/>
        <w:left w:val="none" w:sz="0" w:space="0" w:color="auto"/>
        <w:bottom w:val="none" w:sz="0" w:space="0" w:color="auto"/>
        <w:right w:val="none" w:sz="0" w:space="0" w:color="auto"/>
      </w:divBdr>
    </w:div>
    <w:div w:id="377440699">
      <w:bodyDiv w:val="1"/>
      <w:marLeft w:val="0"/>
      <w:marRight w:val="0"/>
      <w:marTop w:val="0"/>
      <w:marBottom w:val="0"/>
      <w:divBdr>
        <w:top w:val="none" w:sz="0" w:space="0" w:color="auto"/>
        <w:left w:val="none" w:sz="0" w:space="0" w:color="auto"/>
        <w:bottom w:val="none" w:sz="0" w:space="0" w:color="auto"/>
        <w:right w:val="none" w:sz="0" w:space="0" w:color="auto"/>
      </w:divBdr>
    </w:div>
    <w:div w:id="391005808">
      <w:bodyDiv w:val="1"/>
      <w:marLeft w:val="0"/>
      <w:marRight w:val="0"/>
      <w:marTop w:val="0"/>
      <w:marBottom w:val="0"/>
      <w:divBdr>
        <w:top w:val="none" w:sz="0" w:space="0" w:color="auto"/>
        <w:left w:val="none" w:sz="0" w:space="0" w:color="auto"/>
        <w:bottom w:val="none" w:sz="0" w:space="0" w:color="auto"/>
        <w:right w:val="none" w:sz="0" w:space="0" w:color="auto"/>
      </w:divBdr>
    </w:div>
    <w:div w:id="396248789">
      <w:bodyDiv w:val="1"/>
      <w:marLeft w:val="0"/>
      <w:marRight w:val="0"/>
      <w:marTop w:val="0"/>
      <w:marBottom w:val="0"/>
      <w:divBdr>
        <w:top w:val="none" w:sz="0" w:space="0" w:color="auto"/>
        <w:left w:val="none" w:sz="0" w:space="0" w:color="auto"/>
        <w:bottom w:val="none" w:sz="0" w:space="0" w:color="auto"/>
        <w:right w:val="none" w:sz="0" w:space="0" w:color="auto"/>
      </w:divBdr>
    </w:div>
    <w:div w:id="406340913">
      <w:bodyDiv w:val="1"/>
      <w:marLeft w:val="0"/>
      <w:marRight w:val="0"/>
      <w:marTop w:val="0"/>
      <w:marBottom w:val="0"/>
      <w:divBdr>
        <w:top w:val="none" w:sz="0" w:space="0" w:color="auto"/>
        <w:left w:val="none" w:sz="0" w:space="0" w:color="auto"/>
        <w:bottom w:val="none" w:sz="0" w:space="0" w:color="auto"/>
        <w:right w:val="none" w:sz="0" w:space="0" w:color="auto"/>
      </w:divBdr>
    </w:div>
    <w:div w:id="419714529">
      <w:bodyDiv w:val="1"/>
      <w:marLeft w:val="0"/>
      <w:marRight w:val="0"/>
      <w:marTop w:val="0"/>
      <w:marBottom w:val="0"/>
      <w:divBdr>
        <w:top w:val="none" w:sz="0" w:space="0" w:color="auto"/>
        <w:left w:val="none" w:sz="0" w:space="0" w:color="auto"/>
        <w:bottom w:val="none" w:sz="0" w:space="0" w:color="auto"/>
        <w:right w:val="none" w:sz="0" w:space="0" w:color="auto"/>
      </w:divBdr>
    </w:div>
    <w:div w:id="492455100">
      <w:bodyDiv w:val="1"/>
      <w:marLeft w:val="0"/>
      <w:marRight w:val="0"/>
      <w:marTop w:val="0"/>
      <w:marBottom w:val="0"/>
      <w:divBdr>
        <w:top w:val="none" w:sz="0" w:space="0" w:color="auto"/>
        <w:left w:val="none" w:sz="0" w:space="0" w:color="auto"/>
        <w:bottom w:val="none" w:sz="0" w:space="0" w:color="auto"/>
        <w:right w:val="none" w:sz="0" w:space="0" w:color="auto"/>
      </w:divBdr>
    </w:div>
    <w:div w:id="702360756">
      <w:bodyDiv w:val="1"/>
      <w:marLeft w:val="0"/>
      <w:marRight w:val="0"/>
      <w:marTop w:val="0"/>
      <w:marBottom w:val="0"/>
      <w:divBdr>
        <w:top w:val="none" w:sz="0" w:space="0" w:color="auto"/>
        <w:left w:val="none" w:sz="0" w:space="0" w:color="auto"/>
        <w:bottom w:val="none" w:sz="0" w:space="0" w:color="auto"/>
        <w:right w:val="none" w:sz="0" w:space="0" w:color="auto"/>
      </w:divBdr>
    </w:div>
    <w:div w:id="911892326">
      <w:bodyDiv w:val="1"/>
      <w:marLeft w:val="0"/>
      <w:marRight w:val="0"/>
      <w:marTop w:val="0"/>
      <w:marBottom w:val="0"/>
      <w:divBdr>
        <w:top w:val="none" w:sz="0" w:space="0" w:color="auto"/>
        <w:left w:val="none" w:sz="0" w:space="0" w:color="auto"/>
        <w:bottom w:val="none" w:sz="0" w:space="0" w:color="auto"/>
        <w:right w:val="none" w:sz="0" w:space="0" w:color="auto"/>
      </w:divBdr>
    </w:div>
    <w:div w:id="1020663183">
      <w:bodyDiv w:val="1"/>
      <w:marLeft w:val="0"/>
      <w:marRight w:val="0"/>
      <w:marTop w:val="0"/>
      <w:marBottom w:val="0"/>
      <w:divBdr>
        <w:top w:val="none" w:sz="0" w:space="0" w:color="auto"/>
        <w:left w:val="none" w:sz="0" w:space="0" w:color="auto"/>
        <w:bottom w:val="none" w:sz="0" w:space="0" w:color="auto"/>
        <w:right w:val="none" w:sz="0" w:space="0" w:color="auto"/>
      </w:divBdr>
    </w:div>
    <w:div w:id="1137575454">
      <w:bodyDiv w:val="1"/>
      <w:marLeft w:val="0"/>
      <w:marRight w:val="0"/>
      <w:marTop w:val="0"/>
      <w:marBottom w:val="0"/>
      <w:divBdr>
        <w:top w:val="none" w:sz="0" w:space="0" w:color="auto"/>
        <w:left w:val="none" w:sz="0" w:space="0" w:color="auto"/>
        <w:bottom w:val="none" w:sz="0" w:space="0" w:color="auto"/>
        <w:right w:val="none" w:sz="0" w:space="0" w:color="auto"/>
      </w:divBdr>
    </w:div>
    <w:div w:id="1315060589">
      <w:bodyDiv w:val="1"/>
      <w:marLeft w:val="0"/>
      <w:marRight w:val="0"/>
      <w:marTop w:val="0"/>
      <w:marBottom w:val="0"/>
      <w:divBdr>
        <w:top w:val="none" w:sz="0" w:space="0" w:color="auto"/>
        <w:left w:val="none" w:sz="0" w:space="0" w:color="auto"/>
        <w:bottom w:val="none" w:sz="0" w:space="0" w:color="auto"/>
        <w:right w:val="none" w:sz="0" w:space="0" w:color="auto"/>
      </w:divBdr>
    </w:div>
    <w:div w:id="1410536846">
      <w:bodyDiv w:val="1"/>
      <w:marLeft w:val="0"/>
      <w:marRight w:val="0"/>
      <w:marTop w:val="0"/>
      <w:marBottom w:val="0"/>
      <w:divBdr>
        <w:top w:val="none" w:sz="0" w:space="0" w:color="auto"/>
        <w:left w:val="none" w:sz="0" w:space="0" w:color="auto"/>
        <w:bottom w:val="none" w:sz="0" w:space="0" w:color="auto"/>
        <w:right w:val="none" w:sz="0" w:space="0" w:color="auto"/>
      </w:divBdr>
    </w:div>
    <w:div w:id="1435057667">
      <w:bodyDiv w:val="1"/>
      <w:marLeft w:val="0"/>
      <w:marRight w:val="0"/>
      <w:marTop w:val="0"/>
      <w:marBottom w:val="0"/>
      <w:divBdr>
        <w:top w:val="none" w:sz="0" w:space="0" w:color="auto"/>
        <w:left w:val="none" w:sz="0" w:space="0" w:color="auto"/>
        <w:bottom w:val="none" w:sz="0" w:space="0" w:color="auto"/>
        <w:right w:val="none" w:sz="0" w:space="0" w:color="auto"/>
      </w:divBdr>
    </w:div>
    <w:div w:id="1506940265">
      <w:bodyDiv w:val="1"/>
      <w:marLeft w:val="0"/>
      <w:marRight w:val="0"/>
      <w:marTop w:val="0"/>
      <w:marBottom w:val="0"/>
      <w:divBdr>
        <w:top w:val="none" w:sz="0" w:space="0" w:color="auto"/>
        <w:left w:val="none" w:sz="0" w:space="0" w:color="auto"/>
        <w:bottom w:val="none" w:sz="0" w:space="0" w:color="auto"/>
        <w:right w:val="none" w:sz="0" w:space="0" w:color="auto"/>
      </w:divBdr>
    </w:div>
    <w:div w:id="1658728129">
      <w:bodyDiv w:val="1"/>
      <w:marLeft w:val="0"/>
      <w:marRight w:val="0"/>
      <w:marTop w:val="0"/>
      <w:marBottom w:val="0"/>
      <w:divBdr>
        <w:top w:val="none" w:sz="0" w:space="0" w:color="auto"/>
        <w:left w:val="none" w:sz="0" w:space="0" w:color="auto"/>
        <w:bottom w:val="none" w:sz="0" w:space="0" w:color="auto"/>
        <w:right w:val="none" w:sz="0" w:space="0" w:color="auto"/>
      </w:divBdr>
    </w:div>
    <w:div w:id="1727487619">
      <w:bodyDiv w:val="1"/>
      <w:marLeft w:val="0"/>
      <w:marRight w:val="0"/>
      <w:marTop w:val="0"/>
      <w:marBottom w:val="0"/>
      <w:divBdr>
        <w:top w:val="none" w:sz="0" w:space="0" w:color="auto"/>
        <w:left w:val="none" w:sz="0" w:space="0" w:color="auto"/>
        <w:bottom w:val="none" w:sz="0" w:space="0" w:color="auto"/>
        <w:right w:val="none" w:sz="0" w:space="0" w:color="auto"/>
      </w:divBdr>
    </w:div>
    <w:div w:id="1856267256">
      <w:bodyDiv w:val="1"/>
      <w:marLeft w:val="0"/>
      <w:marRight w:val="0"/>
      <w:marTop w:val="0"/>
      <w:marBottom w:val="0"/>
      <w:divBdr>
        <w:top w:val="none" w:sz="0" w:space="0" w:color="auto"/>
        <w:left w:val="none" w:sz="0" w:space="0" w:color="auto"/>
        <w:bottom w:val="none" w:sz="0" w:space="0" w:color="auto"/>
        <w:right w:val="none" w:sz="0" w:space="0" w:color="auto"/>
      </w:divBdr>
    </w:div>
    <w:div w:id="1883666622">
      <w:bodyDiv w:val="1"/>
      <w:marLeft w:val="0"/>
      <w:marRight w:val="0"/>
      <w:marTop w:val="0"/>
      <w:marBottom w:val="0"/>
      <w:divBdr>
        <w:top w:val="none" w:sz="0" w:space="0" w:color="auto"/>
        <w:left w:val="none" w:sz="0" w:space="0" w:color="auto"/>
        <w:bottom w:val="none" w:sz="0" w:space="0" w:color="auto"/>
        <w:right w:val="none" w:sz="0" w:space="0" w:color="auto"/>
      </w:divBdr>
    </w:div>
    <w:div w:id="2019303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1/relationships/commentsExtended" Target="commentsExtended.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footer" Target="footer4.xml"/><Relationship Id="rId34" Type="http://schemas.openxmlformats.org/officeDocument/2006/relationships/footer" Target="footer10.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comments" Target="comments.xml"/><Relationship Id="rId25" Type="http://schemas.openxmlformats.org/officeDocument/2006/relationships/header" Target="header6.xml"/><Relationship Id="rId33" Type="http://schemas.openxmlformats.org/officeDocument/2006/relationships/footer" Target="footer9.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5.xml"/><Relationship Id="rId32" Type="http://schemas.openxmlformats.org/officeDocument/2006/relationships/header" Target="header10.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5.xml"/><Relationship Id="rId28" Type="http://schemas.openxmlformats.org/officeDocument/2006/relationships/header" Target="header8.xml"/><Relationship Id="rId36" Type="http://schemas.microsoft.com/office/2011/relationships/people" Target="people.xml"/><Relationship Id="rId10" Type="http://schemas.openxmlformats.org/officeDocument/2006/relationships/endnotes" Target="endnotes.xml"/><Relationship Id="rId19" Type="http://schemas.microsoft.com/office/2016/09/relationships/commentsIds" Target="commentsIds.xml"/><Relationship Id="rId31" Type="http://schemas.openxmlformats.org/officeDocument/2006/relationships/footer" Target="footer8.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mailto:KIE_Business_Group@Kiewit.com" TargetMode="External"/><Relationship Id="rId27" Type="http://schemas.openxmlformats.org/officeDocument/2006/relationships/header" Target="header7.xml"/><Relationship Id="rId30" Type="http://schemas.openxmlformats.org/officeDocument/2006/relationships/header" Target="header9.xml"/><Relationship Id="rId35" Type="http://schemas.openxmlformats.org/officeDocument/2006/relationships/fontTable" Target="fontTable.xml"/></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12DAE993B854A4EB3FE9755B21F9768" ma:contentTypeVersion="0" ma:contentTypeDescription="Create a new document." ma:contentTypeScope="" ma:versionID="924a4946796ba755b19067e00a05ca62">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A408A6-229C-4FB6-92C3-1F87B7F72209}">
  <ds:schemaRefs>
    <ds:schemaRef ds:uri="b345cfe1-fff0-4187-8527-bb23498db16a"/>
    <ds:schemaRef ds:uri="http://purl.org/dc/terms/"/>
    <ds:schemaRef ds:uri="68a48433-5329-4373-b688-8ade4bf3d66a"/>
    <ds:schemaRef ds:uri="http://purl.org/dc/dcmitype/"/>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F22BCB1A-EB00-4699-9C6B-AAB5861144E5}"/>
</file>

<file path=customXml/itemProps3.xml><?xml version="1.0" encoding="utf-8"?>
<ds:datastoreItem xmlns:ds="http://schemas.openxmlformats.org/officeDocument/2006/customXml" ds:itemID="{5144601A-86ED-4EF6-AFF5-27268BB679B7}">
  <ds:schemaRefs>
    <ds:schemaRef ds:uri="http://schemas.microsoft.com/sharepoint/v3/contenttype/forms"/>
  </ds:schemaRefs>
</ds:datastoreItem>
</file>

<file path=customXml/itemProps4.xml><?xml version="1.0" encoding="utf-8"?>
<ds:datastoreItem xmlns:ds="http://schemas.openxmlformats.org/officeDocument/2006/customXml" ds:itemID="{80323766-0579-4783-9EF6-DA6476DDD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12504</Words>
  <Characters>67692</Characters>
  <Application>Microsoft Office Word</Application>
  <DocSecurity>4</DocSecurity>
  <Lines>564</Lines>
  <Paragraphs>160</Paragraphs>
  <ScaleCrop>false</ScaleCrop>
  <HeadingPairs>
    <vt:vector size="2" baseType="variant">
      <vt:variant>
        <vt:lpstr>Title</vt:lpstr>
      </vt:variant>
      <vt:variant>
        <vt:i4>1</vt:i4>
      </vt:variant>
    </vt:vector>
  </HeadingPairs>
  <TitlesOfParts>
    <vt:vector size="1" baseType="lpstr">
      <vt:lpstr>Design Subcontract Template - United States</vt:lpstr>
    </vt:vector>
  </TitlesOfParts>
  <Company>Kiewit</Company>
  <LinksUpToDate>false</LinksUpToDate>
  <CharactersWithSpaces>80036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Subcontract Template - United States</dc:title>
  <dc:subject/>
  <dc:creator>Kiewit</dc:creator>
  <cp:keywords/>
  <dc:description/>
  <cp:lastModifiedBy>Reed, Mary</cp:lastModifiedBy>
  <cp:revision>2</cp:revision>
  <cp:lastPrinted>2017-09-06T21:16:00Z</cp:lastPrinted>
  <dcterms:created xsi:type="dcterms:W3CDTF">2020-01-10T16:11:00Z</dcterms:created>
  <dcterms:modified xsi:type="dcterms:W3CDTF">2020-01-10T16:11:00Z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portunityID">
    <vt:lpwstr/>
  </property>
  <property fmtid="{D5CDD505-2E9C-101B-9397-08002B2CF9AE}" pid="3" name="ResolutionDate">
    <vt:lpwstr/>
  </property>
  <property fmtid="{D5CDD505-2E9C-101B-9397-08002B2CF9AE}" pid="4" name="ClaimID">
    <vt:lpwstr/>
  </property>
  <property fmtid="{D5CDD505-2E9C-101B-9397-08002B2CF9AE}" pid="5" name="ProfitCenter">
    <vt:lpwstr/>
  </property>
  <property fmtid="{D5CDD505-2E9C-101B-9397-08002B2CF9AE}" pid="6" name="District">
    <vt:lpwstr/>
  </property>
  <property fmtid="{D5CDD505-2E9C-101B-9397-08002B2CF9AE}" pid="7" name="ContentTypeId">
    <vt:lpwstr>0x010100B12DAE993B854A4EB3FE9755B21F9768</vt:lpwstr>
  </property>
  <property fmtid="{D5CDD505-2E9C-101B-9397-08002B2CF9AE}" pid="8" name="_dlc_DocIdItemGuid">
    <vt:lpwstr>a01c8443-25ba-4d84-8edc-0359d7f8dd50</vt:lpwstr>
  </property>
  <property fmtid="{D5CDD505-2E9C-101B-9397-08002B2CF9AE}" pid="9" name="MSIP_Label_32100cb5-3755-44fe-8e65-67539d7849f9_Enabled">
    <vt:lpwstr>True</vt:lpwstr>
  </property>
  <property fmtid="{D5CDD505-2E9C-101B-9397-08002B2CF9AE}" pid="10" name="MSIP_Label_32100cb5-3755-44fe-8e65-67539d7849f9_SiteId">
    <vt:lpwstr>07420c3d-c141-4c67-b6f3-f448e5adb67b</vt:lpwstr>
  </property>
  <property fmtid="{D5CDD505-2E9C-101B-9397-08002B2CF9AE}" pid="11" name="MSIP_Label_32100cb5-3755-44fe-8e65-67539d7849f9_Owner">
    <vt:lpwstr>Bobby.Brown@kiewit.com</vt:lpwstr>
  </property>
  <property fmtid="{D5CDD505-2E9C-101B-9397-08002B2CF9AE}" pid="12" name="MSIP_Label_32100cb5-3755-44fe-8e65-67539d7849f9_SetDate">
    <vt:lpwstr>2019-07-24T14:19:24.5723356Z</vt:lpwstr>
  </property>
  <property fmtid="{D5CDD505-2E9C-101B-9397-08002B2CF9AE}" pid="13" name="MSIP_Label_32100cb5-3755-44fe-8e65-67539d7849f9_Name">
    <vt:lpwstr>Internal Use Only</vt:lpwstr>
  </property>
  <property fmtid="{D5CDD505-2E9C-101B-9397-08002B2CF9AE}" pid="14" name="MSIP_Label_32100cb5-3755-44fe-8e65-67539d7849f9_Application">
    <vt:lpwstr>Microsoft Azure Information Protection</vt:lpwstr>
  </property>
  <property fmtid="{D5CDD505-2E9C-101B-9397-08002B2CF9AE}" pid="15" name="MSIP_Label_32100cb5-3755-44fe-8e65-67539d7849f9_ActionId">
    <vt:lpwstr>5a7fa0d3-870f-4ee4-8da7-d08487e6e3c3</vt:lpwstr>
  </property>
  <property fmtid="{D5CDD505-2E9C-101B-9397-08002B2CF9AE}" pid="16" name="MSIP_Label_32100cb5-3755-44fe-8e65-67539d7849f9_Extended_MSFT_Method">
    <vt:lpwstr>Automatic</vt:lpwstr>
  </property>
  <property fmtid="{D5CDD505-2E9C-101B-9397-08002B2CF9AE}" pid="17" name="Sensitivity">
    <vt:lpwstr>Internal Use Only</vt:lpwstr>
  </property>
</Properties>
</file>