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38BB3" w14:textId="77777777" w:rsidR="00093C59" w:rsidRPr="00993325" w:rsidRDefault="00A93886" w:rsidP="0048540A">
      <w:pPr>
        <w:pStyle w:val="Subtitle"/>
        <w:spacing w:after="120"/>
        <w:rPr>
          <w:szCs w:val="22"/>
        </w:rPr>
      </w:pPr>
      <w:r>
        <w:rPr>
          <w:szCs w:val="22"/>
        </w:rPr>
        <w:t>CONSULTANT</w:t>
      </w:r>
      <w:r w:rsidR="00632539">
        <w:rPr>
          <w:szCs w:val="22"/>
        </w:rPr>
        <w:t>/FIELD</w:t>
      </w:r>
      <w:r w:rsidR="00FA52A6" w:rsidRPr="00993325">
        <w:rPr>
          <w:szCs w:val="22"/>
        </w:rPr>
        <w:t xml:space="preserve"> </w:t>
      </w:r>
      <w:r w:rsidR="004F2382" w:rsidRPr="00993325">
        <w:rPr>
          <w:szCs w:val="22"/>
        </w:rPr>
        <w:t>SERVICES</w:t>
      </w:r>
      <w:r w:rsidR="00093C59" w:rsidRPr="00993325">
        <w:rPr>
          <w:szCs w:val="22"/>
        </w:rPr>
        <w:t xml:space="preserve"> AGREEMENT</w:t>
      </w:r>
      <w:r w:rsidR="00B47172" w:rsidRPr="00993325">
        <w:rPr>
          <w:szCs w:val="22"/>
        </w:rPr>
        <w:t xml:space="preserve"> </w:t>
      </w:r>
    </w:p>
    <w:p w14:paraId="3013463E" w14:textId="39421650" w:rsidR="0058446B" w:rsidRPr="00993325" w:rsidRDefault="00372679" w:rsidP="0048540A">
      <w:pPr>
        <w:pStyle w:val="Subtitle"/>
        <w:spacing w:after="120"/>
        <w:rPr>
          <w:szCs w:val="22"/>
        </w:rPr>
      </w:pPr>
      <w:proofErr w:type="spellStart"/>
      <w:r w:rsidRPr="00993325">
        <w:rPr>
          <w:szCs w:val="22"/>
        </w:rPr>
        <w:t>Avista</w:t>
      </w:r>
      <w:proofErr w:type="spellEnd"/>
      <w:r w:rsidRPr="00993325">
        <w:rPr>
          <w:szCs w:val="22"/>
        </w:rPr>
        <w:t xml:space="preserve"> Contract No. </w:t>
      </w:r>
      <w:r w:rsidR="0058446B" w:rsidRPr="00993325">
        <w:rPr>
          <w:szCs w:val="22"/>
        </w:rPr>
        <w:t>R</w:t>
      </w:r>
      <w:r w:rsidR="00F2205F">
        <w:rPr>
          <w:szCs w:val="22"/>
        </w:rPr>
        <w:t>-43092</w:t>
      </w:r>
    </w:p>
    <w:p w14:paraId="6E7A87DF" w14:textId="2FD76345" w:rsidR="00093C59" w:rsidRPr="00993325" w:rsidRDefault="00093C59" w:rsidP="0051713D">
      <w:pPr>
        <w:spacing w:after="180"/>
        <w:jc w:val="both"/>
        <w:rPr>
          <w:sz w:val="22"/>
          <w:szCs w:val="22"/>
        </w:rPr>
      </w:pPr>
      <w:r w:rsidRPr="00993325">
        <w:rPr>
          <w:b/>
          <w:sz w:val="22"/>
          <w:szCs w:val="22"/>
        </w:rPr>
        <w:t xml:space="preserve">This </w:t>
      </w:r>
      <w:r w:rsidR="00A93886">
        <w:rPr>
          <w:b/>
          <w:sz w:val="22"/>
          <w:szCs w:val="22"/>
        </w:rPr>
        <w:t>Consultant</w:t>
      </w:r>
      <w:r w:rsidR="00632539">
        <w:rPr>
          <w:b/>
          <w:sz w:val="22"/>
          <w:szCs w:val="22"/>
        </w:rPr>
        <w:t>/Field</w:t>
      </w:r>
      <w:r w:rsidR="00FA23FF" w:rsidRPr="00993325">
        <w:rPr>
          <w:b/>
          <w:sz w:val="22"/>
          <w:szCs w:val="22"/>
        </w:rPr>
        <w:t xml:space="preserve"> </w:t>
      </w:r>
      <w:r w:rsidR="004F2382" w:rsidRPr="00993325">
        <w:rPr>
          <w:b/>
          <w:sz w:val="22"/>
          <w:szCs w:val="22"/>
        </w:rPr>
        <w:t>Services</w:t>
      </w:r>
      <w:r w:rsidRPr="00993325">
        <w:rPr>
          <w:b/>
          <w:sz w:val="22"/>
          <w:szCs w:val="22"/>
        </w:rPr>
        <w:t xml:space="preserve"> Agreement</w:t>
      </w:r>
      <w:r w:rsidRPr="00993325">
        <w:rPr>
          <w:sz w:val="22"/>
          <w:szCs w:val="22"/>
        </w:rPr>
        <w:t xml:space="preserve"> </w:t>
      </w:r>
      <w:r w:rsidR="00BA1784" w:rsidRPr="00993325">
        <w:rPr>
          <w:sz w:val="22"/>
          <w:szCs w:val="22"/>
        </w:rPr>
        <w:t xml:space="preserve">(“Agreement”) </w:t>
      </w:r>
      <w:r w:rsidRPr="00993325">
        <w:rPr>
          <w:sz w:val="22"/>
          <w:szCs w:val="22"/>
        </w:rPr>
        <w:t xml:space="preserve">is </w:t>
      </w:r>
      <w:proofErr w:type="gramStart"/>
      <w:r w:rsidRPr="00993325">
        <w:rPr>
          <w:sz w:val="22"/>
          <w:szCs w:val="22"/>
        </w:rPr>
        <w:t>entered into</w:t>
      </w:r>
      <w:proofErr w:type="gramEnd"/>
      <w:r w:rsidRPr="00993325">
        <w:rPr>
          <w:sz w:val="22"/>
          <w:szCs w:val="22"/>
        </w:rPr>
        <w:t xml:space="preserve"> between </w:t>
      </w:r>
      <w:proofErr w:type="spellStart"/>
      <w:r w:rsidRPr="00993325">
        <w:rPr>
          <w:sz w:val="22"/>
          <w:szCs w:val="22"/>
        </w:rPr>
        <w:t>A</w:t>
      </w:r>
      <w:r w:rsidR="007A3DBD" w:rsidRPr="00993325">
        <w:rPr>
          <w:sz w:val="22"/>
          <w:szCs w:val="22"/>
        </w:rPr>
        <w:t>vista</w:t>
      </w:r>
      <w:proofErr w:type="spellEnd"/>
      <w:r w:rsidRPr="00993325">
        <w:rPr>
          <w:sz w:val="22"/>
          <w:szCs w:val="22"/>
        </w:rPr>
        <w:t xml:space="preserve"> Corporation</w:t>
      </w:r>
      <w:r w:rsidR="009B281D" w:rsidRPr="00993325">
        <w:rPr>
          <w:sz w:val="22"/>
          <w:szCs w:val="22"/>
        </w:rPr>
        <w:t xml:space="preserve"> (“</w:t>
      </w:r>
      <w:proofErr w:type="spellStart"/>
      <w:r w:rsidR="009B281D" w:rsidRPr="00993325">
        <w:rPr>
          <w:sz w:val="22"/>
          <w:szCs w:val="22"/>
        </w:rPr>
        <w:t>Avista</w:t>
      </w:r>
      <w:proofErr w:type="spellEnd"/>
      <w:r w:rsidR="009B281D" w:rsidRPr="00993325">
        <w:rPr>
          <w:sz w:val="22"/>
          <w:szCs w:val="22"/>
        </w:rPr>
        <w:t>”)</w:t>
      </w:r>
      <w:r w:rsidR="0014523E" w:rsidRPr="00993325">
        <w:rPr>
          <w:sz w:val="22"/>
          <w:szCs w:val="22"/>
        </w:rPr>
        <w:t>, a Washington c</w:t>
      </w:r>
      <w:r w:rsidR="00F27D7E" w:rsidRPr="00993325">
        <w:rPr>
          <w:sz w:val="22"/>
          <w:szCs w:val="22"/>
        </w:rPr>
        <w:t>orporation</w:t>
      </w:r>
      <w:r w:rsidR="009B281D" w:rsidRPr="00993325">
        <w:rPr>
          <w:b/>
          <w:sz w:val="22"/>
          <w:szCs w:val="22"/>
        </w:rPr>
        <w:t xml:space="preserve">, </w:t>
      </w:r>
      <w:r w:rsidRPr="00993325">
        <w:rPr>
          <w:sz w:val="22"/>
          <w:szCs w:val="22"/>
        </w:rPr>
        <w:t>and</w:t>
      </w:r>
      <w:r w:rsidR="000B1FD0" w:rsidRPr="00993325">
        <w:rPr>
          <w:sz w:val="22"/>
          <w:szCs w:val="22"/>
        </w:rPr>
        <w:t xml:space="preserve"> </w:t>
      </w:r>
      <w:r w:rsidR="00F2205F">
        <w:rPr>
          <w:sz w:val="22"/>
          <w:szCs w:val="22"/>
        </w:rPr>
        <w:t>Gannett Fleming</w:t>
      </w:r>
      <w:r w:rsidR="00FA52A6" w:rsidRPr="00993325">
        <w:rPr>
          <w:sz w:val="22"/>
          <w:szCs w:val="22"/>
        </w:rPr>
        <w:t xml:space="preserve"> </w:t>
      </w:r>
      <w:r w:rsidRPr="00993325">
        <w:rPr>
          <w:sz w:val="22"/>
          <w:szCs w:val="22"/>
        </w:rPr>
        <w:t>(“</w:t>
      </w:r>
      <w:r w:rsidR="00A93886">
        <w:rPr>
          <w:sz w:val="22"/>
          <w:szCs w:val="22"/>
        </w:rPr>
        <w:t>Consultant</w:t>
      </w:r>
      <w:r w:rsidRPr="00993325">
        <w:rPr>
          <w:sz w:val="22"/>
          <w:szCs w:val="22"/>
        </w:rPr>
        <w:t xml:space="preserve">”), </w:t>
      </w:r>
      <w:r w:rsidR="00A511CD" w:rsidRPr="00993325">
        <w:rPr>
          <w:sz w:val="22"/>
          <w:szCs w:val="22"/>
        </w:rPr>
        <w:t xml:space="preserve">a </w:t>
      </w:r>
      <w:r w:rsidR="00F2205F">
        <w:rPr>
          <w:sz w:val="22"/>
          <w:szCs w:val="22"/>
        </w:rPr>
        <w:t>Pennsylvania corporation</w:t>
      </w:r>
      <w:r w:rsidR="00A511CD" w:rsidRPr="00993325">
        <w:rPr>
          <w:sz w:val="22"/>
          <w:szCs w:val="22"/>
        </w:rPr>
        <w:t xml:space="preserve"> </w:t>
      </w:r>
      <w:r w:rsidR="009B281D" w:rsidRPr="00993325">
        <w:rPr>
          <w:sz w:val="22"/>
          <w:szCs w:val="22"/>
        </w:rPr>
        <w:t>(</w:t>
      </w:r>
      <w:r w:rsidR="00EE7885" w:rsidRPr="00993325">
        <w:rPr>
          <w:sz w:val="22"/>
          <w:szCs w:val="22"/>
        </w:rPr>
        <w:t xml:space="preserve">sometimes, </w:t>
      </w:r>
      <w:r w:rsidR="00BE78CF" w:rsidRPr="00993325">
        <w:rPr>
          <w:sz w:val="22"/>
          <w:szCs w:val="22"/>
        </w:rPr>
        <w:t>individually, a “Party”</w:t>
      </w:r>
      <w:r w:rsidR="00357540" w:rsidRPr="00993325">
        <w:rPr>
          <w:sz w:val="22"/>
          <w:szCs w:val="22"/>
        </w:rPr>
        <w:t xml:space="preserve"> and collectively, the “Parties</w:t>
      </w:r>
      <w:r w:rsidR="00BE78CF" w:rsidRPr="00993325">
        <w:rPr>
          <w:sz w:val="22"/>
          <w:szCs w:val="22"/>
        </w:rPr>
        <w:t>”</w:t>
      </w:r>
      <w:r w:rsidR="009B281D" w:rsidRPr="00993325">
        <w:rPr>
          <w:sz w:val="22"/>
          <w:szCs w:val="22"/>
        </w:rPr>
        <w:t>)</w:t>
      </w:r>
      <w:r w:rsidR="00357540" w:rsidRPr="00993325">
        <w:rPr>
          <w:sz w:val="22"/>
          <w:szCs w:val="22"/>
        </w:rPr>
        <w:t>.</w:t>
      </w:r>
    </w:p>
    <w:p w14:paraId="6DBB5D8F" w14:textId="379C1F14" w:rsidR="00093C59" w:rsidRPr="00993325" w:rsidRDefault="00341C01" w:rsidP="0051713D">
      <w:pPr>
        <w:spacing w:after="180"/>
        <w:jc w:val="both"/>
        <w:rPr>
          <w:sz w:val="22"/>
          <w:szCs w:val="22"/>
        </w:rPr>
      </w:pPr>
      <w:r w:rsidRPr="00993325">
        <w:rPr>
          <w:b/>
          <w:sz w:val="22"/>
          <w:szCs w:val="22"/>
        </w:rPr>
        <w:t>Background</w:t>
      </w:r>
      <w:r w:rsidR="00714A48" w:rsidRPr="00993325">
        <w:rPr>
          <w:b/>
          <w:sz w:val="22"/>
          <w:szCs w:val="22"/>
        </w:rPr>
        <w:t xml:space="preserve"> and Purpose</w:t>
      </w:r>
      <w:r w:rsidRPr="00993325">
        <w:rPr>
          <w:b/>
          <w:sz w:val="22"/>
          <w:szCs w:val="22"/>
        </w:rPr>
        <w:t xml:space="preserve">: </w:t>
      </w:r>
      <w:r w:rsidR="002719E7" w:rsidRPr="00993325">
        <w:rPr>
          <w:b/>
          <w:sz w:val="22"/>
          <w:szCs w:val="22"/>
        </w:rPr>
        <w:t xml:space="preserve"> </w:t>
      </w:r>
      <w:proofErr w:type="spellStart"/>
      <w:r w:rsidR="00C04F65" w:rsidRPr="00C04F65">
        <w:rPr>
          <w:sz w:val="22"/>
          <w:szCs w:val="22"/>
        </w:rPr>
        <w:t>Avista</w:t>
      </w:r>
      <w:proofErr w:type="spellEnd"/>
      <w:r w:rsidR="00C04F65" w:rsidRPr="00C04F65">
        <w:rPr>
          <w:b/>
          <w:sz w:val="22"/>
          <w:szCs w:val="22"/>
        </w:rPr>
        <w:t xml:space="preserve"> </w:t>
      </w:r>
      <w:r w:rsidR="00C04F65" w:rsidRPr="00C04F65">
        <w:rPr>
          <w:sz w:val="22"/>
          <w:szCs w:val="22"/>
        </w:rPr>
        <w:t xml:space="preserve">desires to retain the </w:t>
      </w:r>
      <w:r w:rsidR="00C04F65" w:rsidRPr="00343638">
        <w:rPr>
          <w:sz w:val="22"/>
          <w:szCs w:val="22"/>
        </w:rPr>
        <w:t xml:space="preserve">services of the </w:t>
      </w:r>
      <w:r w:rsidR="00343638" w:rsidRPr="00343638">
        <w:rPr>
          <w:sz w:val="22"/>
          <w:szCs w:val="22"/>
        </w:rPr>
        <w:t xml:space="preserve">Consultant </w:t>
      </w:r>
      <w:r w:rsidR="00C04F65" w:rsidRPr="00343638">
        <w:rPr>
          <w:sz w:val="22"/>
          <w:szCs w:val="22"/>
        </w:rPr>
        <w:t xml:space="preserve">to provide </w:t>
      </w:r>
      <w:r w:rsidR="00F2205F">
        <w:rPr>
          <w:sz w:val="22"/>
          <w:szCs w:val="22"/>
        </w:rPr>
        <w:t>acoustics, construction/program management, professional engineering, environmental management, geotechnical, project deliver, and valuation &amp; rate services</w:t>
      </w:r>
      <w:r w:rsidR="00C04F65" w:rsidRPr="00343638">
        <w:rPr>
          <w:sz w:val="22"/>
          <w:szCs w:val="22"/>
        </w:rPr>
        <w:t xml:space="preserve"> (the “</w:t>
      </w:r>
      <w:r w:rsidR="00C04F65" w:rsidRPr="00F2205F">
        <w:rPr>
          <w:sz w:val="22"/>
          <w:szCs w:val="22"/>
        </w:rPr>
        <w:t xml:space="preserve">Services”), </w:t>
      </w:r>
      <w:r w:rsidR="002F01B3" w:rsidRPr="00F2205F">
        <w:rPr>
          <w:sz w:val="22"/>
          <w:szCs w:val="22"/>
        </w:rPr>
        <w:t>as set forth one or more Work Authorizations executed by the Parties pursuant to this Agreement,</w:t>
      </w:r>
      <w:r w:rsidR="00C332A2" w:rsidRPr="00F2205F">
        <w:rPr>
          <w:sz w:val="22"/>
          <w:szCs w:val="22"/>
        </w:rPr>
        <w:t xml:space="preserve"> </w:t>
      </w:r>
      <w:r w:rsidR="00C04F65" w:rsidRPr="00F2205F">
        <w:rPr>
          <w:sz w:val="22"/>
          <w:szCs w:val="22"/>
        </w:rPr>
        <w:t xml:space="preserve">and </w:t>
      </w:r>
      <w:r w:rsidR="00343638" w:rsidRPr="00F2205F">
        <w:rPr>
          <w:sz w:val="22"/>
          <w:szCs w:val="22"/>
        </w:rPr>
        <w:t xml:space="preserve">Consultant </w:t>
      </w:r>
      <w:r w:rsidR="00C04F65" w:rsidRPr="00F2205F">
        <w:rPr>
          <w:sz w:val="22"/>
          <w:szCs w:val="22"/>
        </w:rPr>
        <w:t xml:space="preserve">desires to provide the required </w:t>
      </w:r>
      <w:r w:rsidR="00B26A40" w:rsidRPr="00F2205F">
        <w:rPr>
          <w:sz w:val="22"/>
          <w:szCs w:val="22"/>
        </w:rPr>
        <w:t xml:space="preserve">Service </w:t>
      </w:r>
      <w:r w:rsidR="00C04F65" w:rsidRPr="00F2205F">
        <w:rPr>
          <w:sz w:val="22"/>
          <w:szCs w:val="22"/>
        </w:rPr>
        <w:t>in return for equitable compensation, subject to the terms of this</w:t>
      </w:r>
      <w:r w:rsidR="00C04F65" w:rsidRPr="00C04F65">
        <w:rPr>
          <w:sz w:val="22"/>
          <w:szCs w:val="22"/>
        </w:rPr>
        <w:t xml:space="preserve"> Agreement.  Therefore, the Parties agree as follows</w:t>
      </w:r>
      <w:r w:rsidR="00093C59" w:rsidRPr="00993325">
        <w:rPr>
          <w:sz w:val="22"/>
          <w:szCs w:val="22"/>
        </w:rPr>
        <w:t>:</w:t>
      </w:r>
    </w:p>
    <w:p w14:paraId="4801385A" w14:textId="77777777" w:rsidR="005521F4" w:rsidRPr="00F2205F" w:rsidRDefault="00D83681" w:rsidP="0051713D">
      <w:pPr>
        <w:pStyle w:val="Heading1"/>
        <w:keepNext w:val="0"/>
        <w:spacing w:after="60"/>
        <w:ind w:left="450"/>
        <w:jc w:val="left"/>
        <w:rPr>
          <w:szCs w:val="22"/>
        </w:rPr>
      </w:pPr>
      <w:r w:rsidRPr="00F2205F">
        <w:rPr>
          <w:szCs w:val="22"/>
        </w:rPr>
        <w:t>Statement of Work</w:t>
      </w:r>
    </w:p>
    <w:p w14:paraId="1D7A34A6" w14:textId="74D0C2D1" w:rsidR="00A37684" w:rsidRPr="00F2205F" w:rsidRDefault="00A93886" w:rsidP="00C04F65">
      <w:pPr>
        <w:pStyle w:val="Heading2"/>
        <w:keepNext w:val="0"/>
        <w:spacing w:after="120"/>
        <w:ind w:left="630" w:hanging="630"/>
        <w:rPr>
          <w:rFonts w:ascii="Times New Roman" w:hAnsi="Times New Roman"/>
          <w:szCs w:val="22"/>
        </w:rPr>
      </w:pPr>
      <w:r w:rsidRPr="00F2205F">
        <w:rPr>
          <w:rFonts w:ascii="Times New Roman" w:hAnsi="Times New Roman"/>
          <w:szCs w:val="22"/>
        </w:rPr>
        <w:t>Consultant</w:t>
      </w:r>
      <w:r w:rsidR="00955776" w:rsidRPr="00F2205F">
        <w:rPr>
          <w:rFonts w:ascii="Times New Roman" w:hAnsi="Times New Roman"/>
          <w:szCs w:val="22"/>
        </w:rPr>
        <w:t xml:space="preserve"> </w:t>
      </w:r>
      <w:r w:rsidR="00FD3B90" w:rsidRPr="00F2205F">
        <w:rPr>
          <w:rFonts w:ascii="Times New Roman" w:hAnsi="Times New Roman"/>
          <w:szCs w:val="22"/>
        </w:rPr>
        <w:t xml:space="preserve">shall furnish the labor, materials, and equipment necessary to provide the </w:t>
      </w:r>
      <w:r w:rsidR="00B26A40" w:rsidRPr="00F2205F">
        <w:rPr>
          <w:rFonts w:ascii="Times New Roman" w:hAnsi="Times New Roman"/>
          <w:szCs w:val="22"/>
        </w:rPr>
        <w:t xml:space="preserve">Services </w:t>
      </w:r>
      <w:r w:rsidR="00FD3B90" w:rsidRPr="00F2205F">
        <w:rPr>
          <w:rFonts w:ascii="Times New Roman" w:hAnsi="Times New Roman"/>
          <w:szCs w:val="22"/>
        </w:rPr>
        <w:t>in accordance with written Work Authorizations, mutually agreed to by the Parties</w:t>
      </w:r>
      <w:r w:rsidR="00A37684" w:rsidRPr="00F2205F">
        <w:rPr>
          <w:rFonts w:ascii="Times New Roman" w:hAnsi="Times New Roman"/>
          <w:szCs w:val="22"/>
        </w:rPr>
        <w:t>,</w:t>
      </w:r>
      <w:r w:rsidR="00CA4FFB" w:rsidRPr="00F2205F">
        <w:rPr>
          <w:rFonts w:ascii="Times New Roman" w:hAnsi="Times New Roman"/>
          <w:szCs w:val="22"/>
        </w:rPr>
        <w:t xml:space="preserve"> and the conditions of this Agreement</w:t>
      </w:r>
      <w:r w:rsidR="00FD3B90" w:rsidRPr="00F2205F">
        <w:rPr>
          <w:rFonts w:ascii="Times New Roman" w:hAnsi="Times New Roman"/>
          <w:szCs w:val="22"/>
        </w:rPr>
        <w:t>.  Such Work Authorizations will be incorporated into this Agreement by this reference when executed by both Pa</w:t>
      </w:r>
      <w:r w:rsidR="00807D69" w:rsidRPr="00F2205F">
        <w:rPr>
          <w:rFonts w:ascii="Times New Roman" w:hAnsi="Times New Roman"/>
          <w:szCs w:val="22"/>
        </w:rPr>
        <w:t xml:space="preserve">rties.  A sample Work Authorization is provided </w:t>
      </w:r>
      <w:r w:rsidR="00C332A2" w:rsidRPr="00F2205F">
        <w:rPr>
          <w:rFonts w:ascii="Times New Roman" w:hAnsi="Times New Roman"/>
          <w:szCs w:val="22"/>
        </w:rPr>
        <w:t>as “</w:t>
      </w:r>
      <w:r w:rsidR="00C332A2" w:rsidRPr="00F2205F">
        <w:rPr>
          <w:rFonts w:ascii="Times New Roman" w:hAnsi="Times New Roman"/>
          <w:b/>
          <w:szCs w:val="22"/>
        </w:rPr>
        <w:t xml:space="preserve">Exhibit </w:t>
      </w:r>
      <w:r w:rsidR="00F2205F" w:rsidRPr="00F2205F">
        <w:rPr>
          <w:rFonts w:ascii="Times New Roman" w:hAnsi="Times New Roman"/>
          <w:b/>
          <w:szCs w:val="22"/>
        </w:rPr>
        <w:t>A</w:t>
      </w:r>
      <w:r w:rsidR="00C332A2" w:rsidRPr="00F2205F">
        <w:rPr>
          <w:rFonts w:ascii="Times New Roman" w:hAnsi="Times New Roman"/>
          <w:szCs w:val="22"/>
        </w:rPr>
        <w:t>” to</w:t>
      </w:r>
      <w:r w:rsidR="00807D69" w:rsidRPr="00F2205F">
        <w:rPr>
          <w:rFonts w:ascii="Times New Roman" w:hAnsi="Times New Roman"/>
          <w:szCs w:val="22"/>
        </w:rPr>
        <w:t xml:space="preserve"> this Agreement.</w:t>
      </w:r>
      <w:r w:rsidR="00A37684" w:rsidRPr="00F2205F">
        <w:rPr>
          <w:rFonts w:ascii="Times New Roman" w:hAnsi="Times New Roman"/>
          <w:szCs w:val="22"/>
        </w:rPr>
        <w:t xml:space="preserve"> </w:t>
      </w:r>
    </w:p>
    <w:p w14:paraId="74428C62" w14:textId="2E1FE3E2" w:rsidR="00AC78CF" w:rsidRPr="00F2205F" w:rsidRDefault="00A93886" w:rsidP="00C04F65">
      <w:pPr>
        <w:pStyle w:val="Heading2"/>
        <w:keepNext w:val="0"/>
        <w:spacing w:after="120"/>
        <w:ind w:left="630" w:hanging="630"/>
        <w:rPr>
          <w:rFonts w:ascii="Times New Roman" w:hAnsi="Times New Roman"/>
          <w:szCs w:val="22"/>
        </w:rPr>
      </w:pPr>
      <w:r w:rsidRPr="00F2205F">
        <w:rPr>
          <w:rFonts w:ascii="Times New Roman" w:hAnsi="Times New Roman"/>
          <w:szCs w:val="22"/>
        </w:rPr>
        <w:t>Consultant</w:t>
      </w:r>
      <w:r w:rsidR="00B2696B" w:rsidRPr="00F2205F">
        <w:rPr>
          <w:rFonts w:ascii="Times New Roman" w:hAnsi="Times New Roman"/>
          <w:szCs w:val="22"/>
        </w:rPr>
        <w:t xml:space="preserve"> shall </w:t>
      </w:r>
      <w:r w:rsidR="00CA4FFB" w:rsidRPr="00F2205F">
        <w:rPr>
          <w:rFonts w:ascii="Times New Roman" w:hAnsi="Times New Roman"/>
          <w:szCs w:val="22"/>
        </w:rPr>
        <w:t>perform</w:t>
      </w:r>
      <w:r w:rsidR="00B2696B" w:rsidRPr="00F2205F">
        <w:rPr>
          <w:rFonts w:ascii="Times New Roman" w:hAnsi="Times New Roman"/>
          <w:szCs w:val="22"/>
        </w:rPr>
        <w:t xml:space="preserve"> </w:t>
      </w:r>
      <w:r w:rsidR="00807D69" w:rsidRPr="00F2205F">
        <w:rPr>
          <w:rFonts w:ascii="Times New Roman" w:hAnsi="Times New Roman"/>
          <w:szCs w:val="22"/>
        </w:rPr>
        <w:t>revisions</w:t>
      </w:r>
      <w:r w:rsidR="00AC78CF" w:rsidRPr="00F2205F">
        <w:rPr>
          <w:rFonts w:ascii="Times New Roman" w:hAnsi="Times New Roman"/>
          <w:szCs w:val="22"/>
        </w:rPr>
        <w:t xml:space="preserve"> to </w:t>
      </w:r>
      <w:r w:rsidR="00807D69" w:rsidRPr="00F2205F">
        <w:rPr>
          <w:rFonts w:ascii="Times New Roman" w:hAnsi="Times New Roman"/>
          <w:szCs w:val="22"/>
        </w:rPr>
        <w:t xml:space="preserve">the </w:t>
      </w:r>
      <w:r w:rsidR="00B26A40" w:rsidRPr="00F2205F">
        <w:rPr>
          <w:rFonts w:ascii="Times New Roman" w:hAnsi="Times New Roman"/>
          <w:szCs w:val="22"/>
        </w:rPr>
        <w:t xml:space="preserve">Services </w:t>
      </w:r>
      <w:r w:rsidR="00807D69" w:rsidRPr="00F2205F">
        <w:rPr>
          <w:rFonts w:ascii="Times New Roman" w:hAnsi="Times New Roman"/>
          <w:szCs w:val="22"/>
        </w:rPr>
        <w:t xml:space="preserve">applicable under a </w:t>
      </w:r>
      <w:r w:rsidR="00AC78CF" w:rsidRPr="00F2205F">
        <w:rPr>
          <w:rFonts w:ascii="Times New Roman" w:hAnsi="Times New Roman"/>
          <w:szCs w:val="22"/>
        </w:rPr>
        <w:t xml:space="preserve">Work Authorization in accordance with a written Change Order, mutually agreed to by the Parties.  Change Orders will be incorporated into this Agreement by this reference upon execution by both Parties. </w:t>
      </w:r>
    </w:p>
    <w:p w14:paraId="17A69381" w14:textId="1F3E3091" w:rsidR="006C111C" w:rsidRPr="00F2205F" w:rsidRDefault="006C111C" w:rsidP="00895961">
      <w:pPr>
        <w:pStyle w:val="Heading2"/>
        <w:keepNext w:val="0"/>
        <w:spacing w:after="120"/>
        <w:ind w:left="630" w:hanging="630"/>
        <w:rPr>
          <w:rFonts w:ascii="Times New Roman" w:hAnsi="Times New Roman"/>
          <w:szCs w:val="22"/>
        </w:rPr>
      </w:pPr>
      <w:r w:rsidRPr="00F2205F">
        <w:rPr>
          <w:rFonts w:ascii="Times New Roman" w:hAnsi="Times New Roman"/>
          <w:szCs w:val="22"/>
        </w:rPr>
        <w:t xml:space="preserve">In accordance with </w:t>
      </w:r>
      <w:proofErr w:type="spellStart"/>
      <w:r w:rsidRPr="00F2205F">
        <w:rPr>
          <w:rFonts w:ascii="Times New Roman" w:hAnsi="Times New Roman"/>
          <w:szCs w:val="22"/>
        </w:rPr>
        <w:t>Avista’s</w:t>
      </w:r>
      <w:proofErr w:type="spellEnd"/>
      <w:r w:rsidRPr="00F2205F">
        <w:rPr>
          <w:rFonts w:ascii="Times New Roman" w:hAnsi="Times New Roman"/>
          <w:szCs w:val="22"/>
        </w:rPr>
        <w:t xml:space="preserve"> policy to identify and convey known or anticipated hazards (“Safety Information”) at the applicable Work Site, Consultant shall participate in </w:t>
      </w:r>
      <w:proofErr w:type="spellStart"/>
      <w:r w:rsidRPr="00F2205F">
        <w:rPr>
          <w:rFonts w:ascii="Times New Roman" w:hAnsi="Times New Roman"/>
          <w:szCs w:val="22"/>
        </w:rPr>
        <w:t>Avista’s</w:t>
      </w:r>
      <w:proofErr w:type="spellEnd"/>
      <w:r w:rsidRPr="00F2205F">
        <w:rPr>
          <w:rFonts w:ascii="Times New Roman" w:hAnsi="Times New Roman"/>
          <w:szCs w:val="22"/>
        </w:rPr>
        <w:t xml:space="preserve"> process to transfer the Safety Information reflected in </w:t>
      </w:r>
      <w:proofErr w:type="spellStart"/>
      <w:r w:rsidRPr="00F2205F">
        <w:rPr>
          <w:rFonts w:ascii="Times New Roman" w:hAnsi="Times New Roman"/>
          <w:szCs w:val="22"/>
        </w:rPr>
        <w:t>Avista’s</w:t>
      </w:r>
      <w:proofErr w:type="spellEnd"/>
      <w:r w:rsidRPr="00F2205F">
        <w:rPr>
          <w:rFonts w:ascii="Times New Roman" w:hAnsi="Times New Roman"/>
          <w:szCs w:val="22"/>
        </w:rPr>
        <w:t xml:space="preserve"> Host Employer Safety Information Transfer (“HESIT”) form (sample provided as “</w:t>
      </w:r>
      <w:r w:rsidRPr="00F2205F">
        <w:rPr>
          <w:rFonts w:ascii="Times New Roman" w:hAnsi="Times New Roman"/>
          <w:b/>
          <w:szCs w:val="22"/>
        </w:rPr>
        <w:t xml:space="preserve">Exhibit </w:t>
      </w:r>
      <w:r w:rsidR="00F2205F" w:rsidRPr="00F2205F">
        <w:rPr>
          <w:rFonts w:ascii="Times New Roman" w:hAnsi="Times New Roman"/>
          <w:b/>
          <w:szCs w:val="22"/>
        </w:rPr>
        <w:t>B</w:t>
      </w:r>
      <w:r w:rsidRPr="00F2205F">
        <w:rPr>
          <w:rFonts w:ascii="Times New Roman" w:hAnsi="Times New Roman"/>
          <w:szCs w:val="22"/>
        </w:rPr>
        <w:t xml:space="preserve">” to this Agreement), to Consultant prior to the start of any Services.  </w:t>
      </w:r>
    </w:p>
    <w:p w14:paraId="0036F788" w14:textId="1D42530E" w:rsidR="00895961" w:rsidRPr="00F2205F" w:rsidRDefault="00895961" w:rsidP="00895961">
      <w:pPr>
        <w:pStyle w:val="Heading2"/>
        <w:keepNext w:val="0"/>
        <w:spacing w:after="120"/>
        <w:ind w:left="630" w:hanging="630"/>
        <w:rPr>
          <w:rFonts w:ascii="Times New Roman" w:hAnsi="Times New Roman"/>
          <w:szCs w:val="22"/>
        </w:rPr>
      </w:pPr>
      <w:r w:rsidRPr="00F2205F">
        <w:rPr>
          <w:rFonts w:ascii="Times New Roman" w:hAnsi="Times New Roman"/>
          <w:szCs w:val="22"/>
        </w:rPr>
        <w:t xml:space="preserve">All drawings required under an executed Work Authorization must adhere to </w:t>
      </w:r>
      <w:proofErr w:type="spellStart"/>
      <w:r w:rsidRPr="00F2205F">
        <w:rPr>
          <w:rFonts w:ascii="Times New Roman" w:hAnsi="Times New Roman"/>
          <w:szCs w:val="22"/>
        </w:rPr>
        <w:t>Avista’s</w:t>
      </w:r>
      <w:proofErr w:type="spellEnd"/>
      <w:r w:rsidRPr="00F2205F">
        <w:rPr>
          <w:rFonts w:ascii="Times New Roman" w:hAnsi="Times New Roman"/>
          <w:szCs w:val="22"/>
        </w:rPr>
        <w:t xml:space="preserve"> attached Drafting Standards incorporated into this Agreement as “</w:t>
      </w:r>
      <w:r w:rsidRPr="00F2205F">
        <w:rPr>
          <w:rFonts w:ascii="Times New Roman" w:hAnsi="Times New Roman"/>
          <w:b/>
          <w:szCs w:val="22"/>
        </w:rPr>
        <w:t xml:space="preserve">Exhibit </w:t>
      </w:r>
      <w:r w:rsidR="00F2205F" w:rsidRPr="00F2205F">
        <w:rPr>
          <w:rFonts w:ascii="Times New Roman" w:hAnsi="Times New Roman"/>
          <w:b/>
          <w:szCs w:val="22"/>
        </w:rPr>
        <w:t>C</w:t>
      </w:r>
      <w:r w:rsidRPr="00F2205F">
        <w:rPr>
          <w:rFonts w:ascii="Times New Roman" w:hAnsi="Times New Roman"/>
          <w:szCs w:val="22"/>
        </w:rPr>
        <w:t>” and Pen Settings-CTB incorporated into this Agreement as “</w:t>
      </w:r>
      <w:r w:rsidRPr="00F2205F">
        <w:rPr>
          <w:rFonts w:ascii="Times New Roman" w:hAnsi="Times New Roman"/>
          <w:b/>
          <w:szCs w:val="22"/>
        </w:rPr>
        <w:t xml:space="preserve">Exhibit </w:t>
      </w:r>
      <w:r w:rsidR="00F2205F" w:rsidRPr="00F2205F">
        <w:rPr>
          <w:rFonts w:ascii="Times New Roman" w:hAnsi="Times New Roman"/>
          <w:b/>
          <w:szCs w:val="22"/>
        </w:rPr>
        <w:t>C1</w:t>
      </w:r>
      <w:r w:rsidRPr="00F2205F">
        <w:rPr>
          <w:rFonts w:ascii="Times New Roman" w:hAnsi="Times New Roman"/>
          <w:szCs w:val="22"/>
        </w:rPr>
        <w:t xml:space="preserve">”.  Consultant shall be responsible for confirming that the most current version of </w:t>
      </w:r>
      <w:proofErr w:type="spellStart"/>
      <w:r w:rsidRPr="00F2205F">
        <w:rPr>
          <w:rFonts w:ascii="Times New Roman" w:hAnsi="Times New Roman"/>
          <w:szCs w:val="22"/>
        </w:rPr>
        <w:t>Avista’s</w:t>
      </w:r>
      <w:proofErr w:type="spellEnd"/>
      <w:r w:rsidRPr="00F2205F">
        <w:rPr>
          <w:rFonts w:ascii="Times New Roman" w:hAnsi="Times New Roman"/>
          <w:szCs w:val="22"/>
        </w:rPr>
        <w:t xml:space="preserve"> Drafting Standards is being utilize for all design work included as a deliverable to </w:t>
      </w:r>
      <w:proofErr w:type="spellStart"/>
      <w:r w:rsidRPr="00F2205F">
        <w:rPr>
          <w:rFonts w:ascii="Times New Roman" w:hAnsi="Times New Roman"/>
          <w:szCs w:val="22"/>
        </w:rPr>
        <w:t>Avista</w:t>
      </w:r>
      <w:proofErr w:type="spellEnd"/>
      <w:r w:rsidRPr="00F2205F">
        <w:rPr>
          <w:rFonts w:ascii="Times New Roman" w:hAnsi="Times New Roman"/>
          <w:szCs w:val="22"/>
        </w:rPr>
        <w:t>, prior to starting any documentation.</w:t>
      </w:r>
    </w:p>
    <w:p w14:paraId="381081C4" w14:textId="77777777" w:rsidR="00093C59" w:rsidRPr="00993325" w:rsidRDefault="00093C59" w:rsidP="0051713D">
      <w:pPr>
        <w:pStyle w:val="Heading1"/>
        <w:keepNext w:val="0"/>
        <w:spacing w:after="60"/>
        <w:ind w:left="450"/>
        <w:jc w:val="left"/>
        <w:rPr>
          <w:szCs w:val="22"/>
        </w:rPr>
      </w:pPr>
      <w:r w:rsidRPr="00993325">
        <w:rPr>
          <w:szCs w:val="22"/>
        </w:rPr>
        <w:t>Term of Agreement</w:t>
      </w:r>
    </w:p>
    <w:p w14:paraId="6C4F00E9" w14:textId="60804527" w:rsidR="00093C59" w:rsidRPr="00993325" w:rsidRDefault="00FC657C" w:rsidP="0051713D">
      <w:pPr>
        <w:tabs>
          <w:tab w:val="left" w:pos="720"/>
        </w:tabs>
        <w:spacing w:after="180"/>
        <w:jc w:val="both"/>
        <w:rPr>
          <w:sz w:val="22"/>
          <w:szCs w:val="22"/>
        </w:rPr>
      </w:pPr>
      <w:r w:rsidRPr="00993325">
        <w:rPr>
          <w:sz w:val="22"/>
          <w:szCs w:val="22"/>
        </w:rPr>
        <w:t xml:space="preserve">This Agreement will become effective when executed by both Parties and remain in effect until </w:t>
      </w:r>
      <w:r w:rsidR="00F2205F">
        <w:rPr>
          <w:sz w:val="22"/>
          <w:szCs w:val="22"/>
        </w:rPr>
        <w:t>March 30, 2024</w:t>
      </w:r>
      <w:r w:rsidRPr="00993325">
        <w:rPr>
          <w:sz w:val="22"/>
          <w:szCs w:val="22"/>
        </w:rPr>
        <w:t xml:space="preserve"> unless terminated at an earlier date in accordance with the terms of this Agreement</w:t>
      </w:r>
      <w:r w:rsidR="000E4E20" w:rsidRPr="00993325">
        <w:rPr>
          <w:sz w:val="22"/>
          <w:szCs w:val="22"/>
        </w:rPr>
        <w:t>.</w:t>
      </w:r>
    </w:p>
    <w:p w14:paraId="2DE2DA24" w14:textId="77777777" w:rsidR="00E07FA6" w:rsidRPr="00F2205F" w:rsidRDefault="00E07FA6" w:rsidP="0051713D">
      <w:pPr>
        <w:pStyle w:val="Heading1"/>
        <w:keepNext w:val="0"/>
        <w:spacing w:after="60"/>
        <w:ind w:left="450"/>
        <w:jc w:val="left"/>
        <w:rPr>
          <w:szCs w:val="22"/>
        </w:rPr>
      </w:pPr>
      <w:r w:rsidRPr="00F2205F">
        <w:rPr>
          <w:szCs w:val="22"/>
        </w:rPr>
        <w:t>Compensation</w:t>
      </w:r>
    </w:p>
    <w:p w14:paraId="60767CC5" w14:textId="2DD34865" w:rsidR="00982966" w:rsidRPr="00F2205F" w:rsidRDefault="00BB5402" w:rsidP="001C4714">
      <w:pPr>
        <w:pStyle w:val="Heading2"/>
        <w:keepNext w:val="0"/>
        <w:spacing w:after="120"/>
        <w:ind w:left="900"/>
        <w:rPr>
          <w:rFonts w:ascii="Times New Roman" w:hAnsi="Times New Roman"/>
          <w:szCs w:val="22"/>
        </w:rPr>
      </w:pPr>
      <w:r w:rsidRPr="00F2205F">
        <w:rPr>
          <w:rFonts w:ascii="Times New Roman" w:hAnsi="Times New Roman"/>
          <w:szCs w:val="22"/>
        </w:rPr>
        <w:t xml:space="preserve">In return for the satisfactory performance </w:t>
      </w:r>
      <w:r w:rsidR="001C4714" w:rsidRPr="00F2205F">
        <w:rPr>
          <w:rFonts w:ascii="Times New Roman" w:hAnsi="Times New Roman"/>
          <w:szCs w:val="22"/>
        </w:rPr>
        <w:t xml:space="preserve">and acceptance </w:t>
      </w:r>
      <w:r w:rsidRPr="00F2205F">
        <w:rPr>
          <w:rFonts w:ascii="Times New Roman" w:hAnsi="Times New Roman"/>
          <w:szCs w:val="22"/>
        </w:rPr>
        <w:t xml:space="preserve">of the </w:t>
      </w:r>
      <w:r w:rsidR="00B26A40" w:rsidRPr="00F2205F">
        <w:rPr>
          <w:rFonts w:ascii="Times New Roman" w:hAnsi="Times New Roman"/>
          <w:szCs w:val="22"/>
        </w:rPr>
        <w:t>Services</w:t>
      </w:r>
      <w:r w:rsidRPr="00F2205F">
        <w:rPr>
          <w:rFonts w:ascii="Times New Roman" w:hAnsi="Times New Roman"/>
          <w:szCs w:val="22"/>
        </w:rPr>
        <w:t xml:space="preserve">, </w:t>
      </w:r>
      <w:proofErr w:type="spellStart"/>
      <w:r w:rsidRPr="00F2205F">
        <w:rPr>
          <w:rFonts w:ascii="Times New Roman" w:hAnsi="Times New Roman"/>
          <w:szCs w:val="22"/>
        </w:rPr>
        <w:t>Avista</w:t>
      </w:r>
      <w:proofErr w:type="spellEnd"/>
      <w:r w:rsidRPr="00F2205F">
        <w:rPr>
          <w:rFonts w:ascii="Times New Roman" w:hAnsi="Times New Roman"/>
          <w:szCs w:val="22"/>
        </w:rPr>
        <w:t xml:space="preserve"> will pay the </w:t>
      </w:r>
      <w:r w:rsidR="00A93886" w:rsidRPr="00F2205F">
        <w:rPr>
          <w:rFonts w:ascii="Times New Roman" w:hAnsi="Times New Roman"/>
          <w:szCs w:val="22"/>
        </w:rPr>
        <w:t>Consultant</w:t>
      </w:r>
      <w:r w:rsidRPr="00F2205F">
        <w:rPr>
          <w:rFonts w:ascii="Times New Roman" w:hAnsi="Times New Roman"/>
          <w:szCs w:val="22"/>
        </w:rPr>
        <w:t xml:space="preserve"> in accordance with </w:t>
      </w:r>
      <w:r w:rsidR="00667533" w:rsidRPr="00F2205F">
        <w:rPr>
          <w:rFonts w:ascii="Times New Roman" w:hAnsi="Times New Roman"/>
          <w:szCs w:val="22"/>
        </w:rPr>
        <w:t>each</w:t>
      </w:r>
      <w:r w:rsidRPr="00F2205F">
        <w:rPr>
          <w:rFonts w:ascii="Times New Roman" w:hAnsi="Times New Roman"/>
          <w:szCs w:val="22"/>
        </w:rPr>
        <w:t xml:space="preserve"> Work Authorization or </w:t>
      </w:r>
      <w:r w:rsidR="00A93886" w:rsidRPr="00F2205F">
        <w:rPr>
          <w:rFonts w:ascii="Times New Roman" w:hAnsi="Times New Roman"/>
          <w:szCs w:val="22"/>
        </w:rPr>
        <w:t>Consultant</w:t>
      </w:r>
      <w:r w:rsidR="00983847" w:rsidRPr="00F2205F">
        <w:rPr>
          <w:rFonts w:ascii="Times New Roman" w:hAnsi="Times New Roman"/>
          <w:szCs w:val="22"/>
        </w:rPr>
        <w:t>’s current</w:t>
      </w:r>
      <w:r w:rsidR="00BB706C" w:rsidRPr="00F2205F">
        <w:rPr>
          <w:rFonts w:ascii="Times New Roman" w:hAnsi="Times New Roman"/>
          <w:szCs w:val="22"/>
        </w:rPr>
        <w:t xml:space="preserve"> “Pric</w:t>
      </w:r>
      <w:r w:rsidRPr="00F2205F">
        <w:rPr>
          <w:rFonts w:ascii="Times New Roman" w:hAnsi="Times New Roman"/>
          <w:szCs w:val="22"/>
        </w:rPr>
        <w:t xml:space="preserve">e </w:t>
      </w:r>
      <w:r w:rsidR="00955776" w:rsidRPr="00F2205F">
        <w:rPr>
          <w:rFonts w:ascii="Times New Roman" w:hAnsi="Times New Roman"/>
          <w:szCs w:val="22"/>
        </w:rPr>
        <w:t>Sheet</w:t>
      </w:r>
      <w:r w:rsidR="00EC167A" w:rsidRPr="00F2205F">
        <w:rPr>
          <w:rFonts w:ascii="Times New Roman" w:hAnsi="Times New Roman"/>
          <w:szCs w:val="22"/>
        </w:rPr>
        <w:t>” incorporated</w:t>
      </w:r>
      <w:r w:rsidR="00A539DD" w:rsidRPr="00F2205F">
        <w:rPr>
          <w:rFonts w:ascii="Times New Roman" w:hAnsi="Times New Roman"/>
          <w:szCs w:val="22"/>
        </w:rPr>
        <w:t xml:space="preserve"> into </w:t>
      </w:r>
      <w:r w:rsidR="00BB706C" w:rsidRPr="00F2205F">
        <w:rPr>
          <w:rFonts w:ascii="Times New Roman" w:hAnsi="Times New Roman"/>
          <w:szCs w:val="22"/>
        </w:rPr>
        <w:t xml:space="preserve">this Agreement as </w:t>
      </w:r>
      <w:r w:rsidR="00DF6C9F" w:rsidRPr="00F2205F">
        <w:rPr>
          <w:rFonts w:ascii="Times New Roman" w:hAnsi="Times New Roman"/>
          <w:szCs w:val="22"/>
        </w:rPr>
        <w:t>“</w:t>
      </w:r>
      <w:r w:rsidR="00DF6C9F" w:rsidRPr="00F2205F">
        <w:rPr>
          <w:rFonts w:ascii="Times New Roman" w:hAnsi="Times New Roman"/>
          <w:b/>
          <w:szCs w:val="22"/>
        </w:rPr>
        <w:t xml:space="preserve">Exhibit </w:t>
      </w:r>
      <w:r w:rsidR="00F2205F" w:rsidRPr="00F2205F">
        <w:rPr>
          <w:rFonts w:ascii="Times New Roman" w:hAnsi="Times New Roman"/>
          <w:b/>
          <w:szCs w:val="22"/>
        </w:rPr>
        <w:t>D</w:t>
      </w:r>
      <w:r w:rsidR="00DF6C9F" w:rsidRPr="00F2205F">
        <w:rPr>
          <w:rFonts w:ascii="Times New Roman" w:hAnsi="Times New Roman"/>
          <w:szCs w:val="22"/>
        </w:rPr>
        <w:t xml:space="preserve">”.  </w:t>
      </w:r>
      <w:r w:rsidR="00C332A2" w:rsidRPr="00F2205F">
        <w:rPr>
          <w:rFonts w:ascii="Times New Roman" w:hAnsi="Times New Roman"/>
          <w:szCs w:val="22"/>
        </w:rPr>
        <w:t>The</w:t>
      </w:r>
      <w:r w:rsidRPr="00F2205F">
        <w:rPr>
          <w:rFonts w:ascii="Times New Roman" w:hAnsi="Times New Roman"/>
          <w:szCs w:val="22"/>
        </w:rPr>
        <w:t xml:space="preserve"> Price</w:t>
      </w:r>
      <w:r w:rsidR="00983847" w:rsidRPr="00F2205F">
        <w:rPr>
          <w:rFonts w:ascii="Times New Roman" w:hAnsi="Times New Roman"/>
          <w:szCs w:val="22"/>
        </w:rPr>
        <w:t xml:space="preserve"> Sheet</w:t>
      </w:r>
      <w:r w:rsidR="00955776" w:rsidRPr="00F2205F">
        <w:rPr>
          <w:rFonts w:ascii="Times New Roman" w:hAnsi="Times New Roman"/>
          <w:szCs w:val="22"/>
        </w:rPr>
        <w:t xml:space="preserve"> </w:t>
      </w:r>
      <w:r w:rsidR="00C332A2" w:rsidRPr="00F2205F">
        <w:rPr>
          <w:rFonts w:ascii="Times New Roman" w:hAnsi="Times New Roman"/>
          <w:szCs w:val="22"/>
        </w:rPr>
        <w:t xml:space="preserve">may be revised </w:t>
      </w:r>
      <w:r w:rsidR="00A539DD" w:rsidRPr="00F2205F">
        <w:rPr>
          <w:rFonts w:ascii="Times New Roman" w:hAnsi="Times New Roman"/>
          <w:szCs w:val="22"/>
        </w:rPr>
        <w:t>only upon written agreement between the Parties</w:t>
      </w:r>
      <w:r w:rsidR="00C332A2" w:rsidRPr="00F2205F">
        <w:rPr>
          <w:rFonts w:ascii="Times New Roman" w:hAnsi="Times New Roman"/>
          <w:szCs w:val="22"/>
        </w:rPr>
        <w:t xml:space="preserve">. The mutually agreed to </w:t>
      </w:r>
      <w:r w:rsidR="004F5293" w:rsidRPr="00F2205F">
        <w:rPr>
          <w:rFonts w:ascii="Times New Roman" w:hAnsi="Times New Roman"/>
          <w:szCs w:val="22"/>
        </w:rPr>
        <w:t>Pric</w:t>
      </w:r>
      <w:r w:rsidR="00B407FD" w:rsidRPr="00F2205F">
        <w:rPr>
          <w:rFonts w:ascii="Times New Roman" w:hAnsi="Times New Roman"/>
          <w:szCs w:val="22"/>
        </w:rPr>
        <w:t>e</w:t>
      </w:r>
      <w:r w:rsidR="004F5293" w:rsidRPr="00F2205F">
        <w:rPr>
          <w:rFonts w:ascii="Times New Roman" w:hAnsi="Times New Roman"/>
          <w:szCs w:val="22"/>
        </w:rPr>
        <w:t xml:space="preserve"> Sheet will be incorporated into this Agreement by this reference</w:t>
      </w:r>
      <w:r w:rsidR="00BB706C" w:rsidRPr="00F2205F">
        <w:rPr>
          <w:rFonts w:ascii="Times New Roman" w:hAnsi="Times New Roman"/>
          <w:szCs w:val="22"/>
        </w:rPr>
        <w:t>.</w:t>
      </w:r>
      <w:r w:rsidR="00AC6E2F" w:rsidRPr="00F2205F">
        <w:rPr>
          <w:rFonts w:ascii="Times New Roman" w:hAnsi="Times New Roman"/>
          <w:szCs w:val="22"/>
        </w:rPr>
        <w:t xml:space="preserve"> </w:t>
      </w:r>
    </w:p>
    <w:p w14:paraId="00DD478C" w14:textId="77777777" w:rsidR="003B610C" w:rsidRPr="00F2205F" w:rsidRDefault="00993325" w:rsidP="0051713D">
      <w:pPr>
        <w:pStyle w:val="Heading2"/>
        <w:keepNext w:val="0"/>
        <w:spacing w:before="120" w:after="60"/>
        <w:ind w:left="900"/>
        <w:rPr>
          <w:rFonts w:ascii="Times New Roman" w:hAnsi="Times New Roman"/>
          <w:szCs w:val="22"/>
        </w:rPr>
      </w:pPr>
      <w:r w:rsidRPr="00F2205F">
        <w:rPr>
          <w:rFonts w:ascii="Times New Roman" w:hAnsi="Times New Roman"/>
          <w:szCs w:val="22"/>
        </w:rPr>
        <w:t>Taxes</w:t>
      </w:r>
    </w:p>
    <w:p w14:paraId="440E8566" w14:textId="167EA74C" w:rsidR="006E4238" w:rsidRPr="00993325" w:rsidRDefault="0025455E" w:rsidP="00FD2693">
      <w:pPr>
        <w:pStyle w:val="Heading3"/>
        <w:keepNext w:val="0"/>
        <w:numPr>
          <w:ilvl w:val="0"/>
          <w:numId w:val="0"/>
        </w:numPr>
        <w:spacing w:after="120"/>
        <w:ind w:left="900"/>
        <w:rPr>
          <w:szCs w:val="22"/>
        </w:rPr>
      </w:pPr>
      <w:r w:rsidRPr="00993325">
        <w:rPr>
          <w:b w:val="0"/>
          <w:szCs w:val="22"/>
        </w:rPr>
        <w:t>S</w:t>
      </w:r>
      <w:r w:rsidR="00E07FA6" w:rsidRPr="00993325">
        <w:rPr>
          <w:b w:val="0"/>
          <w:szCs w:val="22"/>
        </w:rPr>
        <w:t xml:space="preserve">tate and local sales and use taxes (if any) to be paid by </w:t>
      </w:r>
      <w:proofErr w:type="spellStart"/>
      <w:r w:rsidR="00E07FA6" w:rsidRPr="00993325">
        <w:rPr>
          <w:b w:val="0"/>
          <w:szCs w:val="22"/>
        </w:rPr>
        <w:t>Avista</w:t>
      </w:r>
      <w:proofErr w:type="spellEnd"/>
      <w:r w:rsidR="00E07FA6" w:rsidRPr="00993325">
        <w:rPr>
          <w:b w:val="0"/>
          <w:szCs w:val="22"/>
        </w:rPr>
        <w:t xml:space="preserve"> must be shown on invoices as a separate line item</w:t>
      </w:r>
      <w:r w:rsidR="00C332A2">
        <w:rPr>
          <w:b w:val="0"/>
          <w:szCs w:val="22"/>
        </w:rPr>
        <w:t>.</w:t>
      </w:r>
      <w:r w:rsidR="00C91466">
        <w:rPr>
          <w:b w:val="0"/>
          <w:szCs w:val="22"/>
        </w:rPr>
        <w:t xml:space="preserve"> </w:t>
      </w:r>
      <w:r w:rsidR="00E07FA6" w:rsidRPr="00993325">
        <w:rPr>
          <w:b w:val="0"/>
          <w:szCs w:val="22"/>
        </w:rPr>
        <w:t xml:space="preserve"> </w:t>
      </w:r>
      <w:r w:rsidR="00A93886">
        <w:rPr>
          <w:b w:val="0"/>
          <w:szCs w:val="22"/>
        </w:rPr>
        <w:t>Consultant</w:t>
      </w:r>
      <w:r w:rsidR="00E07FA6" w:rsidRPr="00993325">
        <w:rPr>
          <w:b w:val="0"/>
          <w:szCs w:val="22"/>
        </w:rPr>
        <w:t xml:space="preserve"> will be responsible for the transmittal of such sales </w:t>
      </w:r>
      <w:r w:rsidR="00C91466">
        <w:rPr>
          <w:b w:val="0"/>
          <w:szCs w:val="22"/>
        </w:rPr>
        <w:t xml:space="preserve">and use </w:t>
      </w:r>
      <w:r w:rsidR="00E07FA6" w:rsidRPr="00993325">
        <w:rPr>
          <w:b w:val="0"/>
          <w:szCs w:val="22"/>
        </w:rPr>
        <w:t xml:space="preserve">tax payments to the taxing authority.  </w:t>
      </w:r>
    </w:p>
    <w:p w14:paraId="5DFA61C5" w14:textId="77777777" w:rsidR="00C84C7C" w:rsidRDefault="00C84C7C">
      <w:pPr>
        <w:rPr>
          <w:sz w:val="22"/>
          <w:szCs w:val="22"/>
        </w:rPr>
      </w:pPr>
      <w:r>
        <w:rPr>
          <w:szCs w:val="22"/>
        </w:rPr>
        <w:br w:type="page"/>
      </w:r>
    </w:p>
    <w:p w14:paraId="1FEF721D" w14:textId="5274980F" w:rsidR="0085470C" w:rsidRDefault="0085470C" w:rsidP="0085470C">
      <w:pPr>
        <w:pStyle w:val="Heading2"/>
        <w:keepNext w:val="0"/>
        <w:spacing w:before="120" w:after="60"/>
        <w:ind w:left="900"/>
        <w:rPr>
          <w:rFonts w:ascii="Times New Roman" w:hAnsi="Times New Roman"/>
          <w:szCs w:val="22"/>
        </w:rPr>
      </w:pPr>
      <w:r w:rsidRPr="00813450">
        <w:rPr>
          <w:rFonts w:ascii="Times New Roman" w:hAnsi="Times New Roman"/>
          <w:szCs w:val="22"/>
        </w:rPr>
        <w:lastRenderedPageBreak/>
        <w:t>Acceptance Process</w:t>
      </w:r>
    </w:p>
    <w:p w14:paraId="3FF97E67" w14:textId="7546AF4A" w:rsidR="0085470C" w:rsidRPr="00813450" w:rsidRDefault="0085470C" w:rsidP="0085470C">
      <w:pPr>
        <w:pStyle w:val="Heading3"/>
        <w:keepNext w:val="0"/>
        <w:spacing w:after="120"/>
        <w:ind w:left="1620"/>
        <w:rPr>
          <w:b w:val="0"/>
          <w:szCs w:val="22"/>
        </w:rPr>
      </w:pPr>
      <w:bookmarkStart w:id="0" w:name="_Ref28604851"/>
      <w:r w:rsidRPr="00813450">
        <w:rPr>
          <w:b w:val="0"/>
          <w:szCs w:val="22"/>
        </w:rPr>
        <w:t>Consultant shall complete the attached acceptance record form (“Acceptance Record”) incorporated into this Agreement as “</w:t>
      </w:r>
      <w:r w:rsidRPr="00813450">
        <w:rPr>
          <w:szCs w:val="22"/>
        </w:rPr>
        <w:t xml:space="preserve">Exhibit </w:t>
      </w:r>
      <w:r w:rsidR="00F2205F" w:rsidRPr="00F2205F">
        <w:rPr>
          <w:szCs w:val="22"/>
        </w:rPr>
        <w:t>E</w:t>
      </w:r>
      <w:r w:rsidRPr="00813450">
        <w:rPr>
          <w:b w:val="0"/>
          <w:szCs w:val="22"/>
        </w:rPr>
        <w:t>”, certifying Consultant’s completion of each milestone (or deliverable)</w:t>
      </w:r>
      <w:r w:rsidR="004254FB">
        <w:rPr>
          <w:b w:val="0"/>
          <w:szCs w:val="22"/>
        </w:rPr>
        <w:t xml:space="preserve">.  Consultant will </w:t>
      </w:r>
      <w:r w:rsidRPr="00813450">
        <w:rPr>
          <w:b w:val="0"/>
          <w:szCs w:val="22"/>
        </w:rPr>
        <w:t xml:space="preserve">provide such Acceptance Record (and related documentation, if applicable) to </w:t>
      </w:r>
      <w:proofErr w:type="spellStart"/>
      <w:r w:rsidRPr="00813450">
        <w:rPr>
          <w:b w:val="0"/>
          <w:szCs w:val="22"/>
        </w:rPr>
        <w:t>Avista</w:t>
      </w:r>
      <w:proofErr w:type="spellEnd"/>
      <w:r w:rsidRPr="00813450">
        <w:rPr>
          <w:b w:val="0"/>
          <w:szCs w:val="22"/>
        </w:rPr>
        <w:t xml:space="preserve"> within three (3) business days of completion of such milestone.</w:t>
      </w:r>
      <w:bookmarkEnd w:id="0"/>
      <w:r w:rsidRPr="00813450">
        <w:rPr>
          <w:b w:val="0"/>
          <w:szCs w:val="22"/>
        </w:rPr>
        <w:t xml:space="preserve">  </w:t>
      </w:r>
    </w:p>
    <w:p w14:paraId="61731447" w14:textId="75BC1D91" w:rsidR="0085470C" w:rsidRPr="00F2205F" w:rsidRDefault="0085470C" w:rsidP="0085470C">
      <w:pPr>
        <w:pStyle w:val="Heading3"/>
        <w:keepNext w:val="0"/>
        <w:spacing w:after="120"/>
        <w:ind w:left="1620"/>
        <w:rPr>
          <w:b w:val="0"/>
          <w:szCs w:val="22"/>
        </w:rPr>
      </w:pPr>
      <w:proofErr w:type="spellStart"/>
      <w:r w:rsidRPr="00813450">
        <w:rPr>
          <w:b w:val="0"/>
          <w:szCs w:val="22"/>
        </w:rPr>
        <w:t>Avista</w:t>
      </w:r>
      <w:proofErr w:type="spellEnd"/>
      <w:r w:rsidRPr="00813450">
        <w:rPr>
          <w:b w:val="0"/>
          <w:szCs w:val="22"/>
        </w:rPr>
        <w:t xml:space="preserve"> will provide written notice to Consultant, within </w:t>
      </w:r>
      <w:r w:rsidR="004254FB">
        <w:rPr>
          <w:b w:val="0"/>
          <w:szCs w:val="22"/>
        </w:rPr>
        <w:t>ten (</w:t>
      </w:r>
      <w:r w:rsidRPr="00813450">
        <w:rPr>
          <w:b w:val="0"/>
          <w:szCs w:val="22"/>
        </w:rPr>
        <w:t>10</w:t>
      </w:r>
      <w:r w:rsidR="004254FB">
        <w:rPr>
          <w:b w:val="0"/>
          <w:szCs w:val="22"/>
        </w:rPr>
        <w:t>)</w:t>
      </w:r>
      <w:r w:rsidRPr="00813450">
        <w:rPr>
          <w:b w:val="0"/>
          <w:szCs w:val="22"/>
        </w:rPr>
        <w:t xml:space="preserve"> business days of receipt of an Acceptance Record, of </w:t>
      </w:r>
      <w:proofErr w:type="spellStart"/>
      <w:r w:rsidRPr="00813450">
        <w:rPr>
          <w:b w:val="0"/>
          <w:szCs w:val="22"/>
        </w:rPr>
        <w:t>Avista’s</w:t>
      </w:r>
      <w:proofErr w:type="spellEnd"/>
      <w:r w:rsidRPr="00813450">
        <w:rPr>
          <w:b w:val="0"/>
          <w:szCs w:val="22"/>
        </w:rPr>
        <w:t xml:space="preserve"> determination that the Services are either acceptable or unacceptable.  If the Services (or any portion of the Services) are unacceptable, </w:t>
      </w:r>
      <w:proofErr w:type="spellStart"/>
      <w:r w:rsidRPr="00813450">
        <w:rPr>
          <w:b w:val="0"/>
          <w:szCs w:val="22"/>
        </w:rPr>
        <w:t>Avista</w:t>
      </w:r>
      <w:proofErr w:type="spellEnd"/>
      <w:r w:rsidRPr="00813450">
        <w:rPr>
          <w:b w:val="0"/>
          <w:szCs w:val="22"/>
        </w:rPr>
        <w:t xml:space="preserve"> will provide Consultant with an explanation of why such Services are unacceptable, and Consultant shall re-perform or correct the </w:t>
      </w:r>
      <w:r w:rsidRPr="00F2205F">
        <w:rPr>
          <w:b w:val="0"/>
          <w:szCs w:val="22"/>
        </w:rPr>
        <w:t>unacceptable Services, at Consultant’s sole expense</w:t>
      </w:r>
      <w:r w:rsidR="004254FB" w:rsidRPr="00F2205F">
        <w:rPr>
          <w:b w:val="0"/>
          <w:szCs w:val="22"/>
        </w:rPr>
        <w:t xml:space="preserve">.  After re-performing unacceptable Services, Consultant shall resubmit an Acceptance Record in accordance with Section </w:t>
      </w:r>
      <w:r w:rsidR="004E2A60" w:rsidRPr="00F2205F">
        <w:rPr>
          <w:b w:val="0"/>
          <w:szCs w:val="22"/>
        </w:rPr>
        <w:fldChar w:fldCharType="begin"/>
      </w:r>
      <w:r w:rsidR="004E2A60" w:rsidRPr="00F2205F">
        <w:rPr>
          <w:b w:val="0"/>
          <w:szCs w:val="22"/>
        </w:rPr>
        <w:instrText xml:space="preserve"> REF _Ref28604851 \r \h  \* MERGEFORMAT </w:instrText>
      </w:r>
      <w:r w:rsidR="004E2A60" w:rsidRPr="00F2205F">
        <w:rPr>
          <w:b w:val="0"/>
          <w:szCs w:val="22"/>
        </w:rPr>
      </w:r>
      <w:r w:rsidR="004E2A60" w:rsidRPr="00F2205F">
        <w:rPr>
          <w:b w:val="0"/>
          <w:szCs w:val="22"/>
        </w:rPr>
        <w:fldChar w:fldCharType="separate"/>
      </w:r>
      <w:r w:rsidR="00F2205F" w:rsidRPr="00F2205F">
        <w:rPr>
          <w:b w:val="0"/>
          <w:szCs w:val="22"/>
        </w:rPr>
        <w:t>3.3.1</w:t>
      </w:r>
      <w:r w:rsidR="004E2A60" w:rsidRPr="00F2205F">
        <w:rPr>
          <w:b w:val="0"/>
          <w:szCs w:val="22"/>
        </w:rPr>
        <w:fldChar w:fldCharType="end"/>
      </w:r>
      <w:r w:rsidR="004254FB" w:rsidRPr="00F2205F">
        <w:rPr>
          <w:b w:val="0"/>
          <w:szCs w:val="22"/>
        </w:rPr>
        <w:t xml:space="preserve"> above.  </w:t>
      </w:r>
      <w:proofErr w:type="spellStart"/>
      <w:r w:rsidRPr="00F2205F">
        <w:rPr>
          <w:b w:val="0"/>
          <w:szCs w:val="22"/>
        </w:rPr>
        <w:t>Avista</w:t>
      </w:r>
      <w:proofErr w:type="spellEnd"/>
      <w:r w:rsidR="004254FB" w:rsidRPr="00F2205F">
        <w:rPr>
          <w:b w:val="0"/>
          <w:szCs w:val="22"/>
        </w:rPr>
        <w:t xml:space="preserve"> shall have ten (10) business days of receipt of such Acceptance Record to notify Consultant</w:t>
      </w:r>
      <w:r w:rsidRPr="00F2205F">
        <w:rPr>
          <w:b w:val="0"/>
          <w:szCs w:val="22"/>
        </w:rPr>
        <w:t xml:space="preserve">, in writing, </w:t>
      </w:r>
      <w:r w:rsidR="004254FB" w:rsidRPr="00F2205F">
        <w:rPr>
          <w:b w:val="0"/>
          <w:szCs w:val="22"/>
        </w:rPr>
        <w:t xml:space="preserve">if any of the </w:t>
      </w:r>
      <w:r w:rsidRPr="00F2205F">
        <w:rPr>
          <w:b w:val="0"/>
          <w:szCs w:val="22"/>
        </w:rPr>
        <w:t xml:space="preserve">Services are </w:t>
      </w:r>
      <w:r w:rsidR="004254FB" w:rsidRPr="00F2205F">
        <w:rPr>
          <w:b w:val="0"/>
          <w:szCs w:val="22"/>
        </w:rPr>
        <w:t>still un</w:t>
      </w:r>
      <w:r w:rsidRPr="00F2205F">
        <w:rPr>
          <w:b w:val="0"/>
          <w:szCs w:val="22"/>
        </w:rPr>
        <w:t xml:space="preserve">acceptable.  </w:t>
      </w:r>
    </w:p>
    <w:p w14:paraId="16DDBFFD" w14:textId="0F621015" w:rsidR="0085470C" w:rsidRPr="00F2205F" w:rsidRDefault="0085470C" w:rsidP="0085470C">
      <w:pPr>
        <w:pStyle w:val="Heading3"/>
        <w:keepNext w:val="0"/>
        <w:spacing w:after="120"/>
        <w:ind w:left="1620"/>
        <w:rPr>
          <w:b w:val="0"/>
          <w:szCs w:val="22"/>
        </w:rPr>
      </w:pPr>
      <w:r w:rsidRPr="00813450">
        <w:rPr>
          <w:b w:val="0"/>
          <w:szCs w:val="22"/>
        </w:rPr>
        <w:t xml:space="preserve">In the event Consultant is unable to correct any unacceptable Services, </w:t>
      </w:r>
      <w:proofErr w:type="spellStart"/>
      <w:r w:rsidRPr="00813450">
        <w:rPr>
          <w:b w:val="0"/>
          <w:szCs w:val="22"/>
        </w:rPr>
        <w:t>Avista</w:t>
      </w:r>
      <w:proofErr w:type="spellEnd"/>
      <w:r w:rsidRPr="00813450">
        <w:rPr>
          <w:b w:val="0"/>
          <w:szCs w:val="22"/>
        </w:rPr>
        <w:t xml:space="preserve"> may perform, or hire a third party to perform </w:t>
      </w:r>
      <w:r w:rsidR="004E2A60">
        <w:rPr>
          <w:b w:val="0"/>
          <w:szCs w:val="22"/>
        </w:rPr>
        <w:t xml:space="preserve">such </w:t>
      </w:r>
      <w:r w:rsidR="00B26A40">
        <w:rPr>
          <w:b w:val="0"/>
          <w:szCs w:val="22"/>
        </w:rPr>
        <w:t>Services</w:t>
      </w:r>
      <w:r w:rsidR="004E2A60">
        <w:rPr>
          <w:b w:val="0"/>
          <w:szCs w:val="22"/>
        </w:rPr>
        <w:t xml:space="preserve"> as may be necessary to correct such</w:t>
      </w:r>
      <w:r w:rsidRPr="00813450">
        <w:rPr>
          <w:b w:val="0"/>
          <w:szCs w:val="22"/>
        </w:rPr>
        <w:t xml:space="preserve"> Services </w:t>
      </w:r>
      <w:r w:rsidRPr="00F2205F">
        <w:rPr>
          <w:b w:val="0"/>
          <w:szCs w:val="22"/>
        </w:rPr>
        <w:t>and invoice Consultant for the costs associated with same.</w:t>
      </w:r>
      <w:r w:rsidRPr="00F2205F">
        <w:rPr>
          <w:b w:val="0"/>
          <w:szCs w:val="22"/>
        </w:rPr>
        <w:tab/>
      </w:r>
    </w:p>
    <w:p w14:paraId="0438F343" w14:textId="77777777" w:rsidR="00515B54" w:rsidRPr="00F2205F" w:rsidRDefault="00993325" w:rsidP="0051713D">
      <w:pPr>
        <w:pStyle w:val="Heading2"/>
        <w:keepNext w:val="0"/>
        <w:spacing w:after="60"/>
        <w:ind w:left="900"/>
        <w:rPr>
          <w:rFonts w:ascii="Times New Roman" w:hAnsi="Times New Roman"/>
          <w:szCs w:val="22"/>
        </w:rPr>
      </w:pPr>
      <w:r w:rsidRPr="00F2205F">
        <w:rPr>
          <w:rFonts w:ascii="Times New Roman" w:hAnsi="Times New Roman"/>
          <w:szCs w:val="22"/>
        </w:rPr>
        <w:t>Invoices</w:t>
      </w:r>
    </w:p>
    <w:p w14:paraId="19F81593" w14:textId="7C08F8CC" w:rsidR="006122BE" w:rsidRPr="00F2205F" w:rsidRDefault="006122BE" w:rsidP="006122BE">
      <w:pPr>
        <w:pStyle w:val="Heading3"/>
        <w:keepNext w:val="0"/>
        <w:spacing w:after="120"/>
        <w:ind w:left="1620"/>
        <w:rPr>
          <w:b w:val="0"/>
          <w:szCs w:val="22"/>
        </w:rPr>
      </w:pPr>
      <w:r w:rsidRPr="00F2205F">
        <w:rPr>
          <w:b w:val="0"/>
          <w:szCs w:val="22"/>
        </w:rPr>
        <w:t xml:space="preserve">Consultant will submit invoices on a monthly basis unless the compensation identified in a Work Authorization provides for a different billing process.  </w:t>
      </w:r>
      <w:proofErr w:type="spellStart"/>
      <w:r w:rsidRPr="00F2205F">
        <w:rPr>
          <w:b w:val="0"/>
          <w:szCs w:val="22"/>
        </w:rPr>
        <w:t>Avista’s</w:t>
      </w:r>
      <w:proofErr w:type="spellEnd"/>
      <w:r w:rsidRPr="00F2205F">
        <w:rPr>
          <w:b w:val="0"/>
          <w:szCs w:val="22"/>
        </w:rPr>
        <w:t xml:space="preserve"> Representative identified in Section </w:t>
      </w:r>
      <w:r w:rsidRPr="00F2205F">
        <w:rPr>
          <w:b w:val="0"/>
          <w:szCs w:val="22"/>
        </w:rPr>
        <w:fldChar w:fldCharType="begin"/>
      </w:r>
      <w:r w:rsidRPr="00F2205F">
        <w:rPr>
          <w:b w:val="0"/>
          <w:szCs w:val="22"/>
        </w:rPr>
        <w:instrText xml:space="preserve"> REF _Ref28606855 \r \h  \* MERGEFORMAT </w:instrText>
      </w:r>
      <w:r w:rsidRPr="00F2205F">
        <w:rPr>
          <w:b w:val="0"/>
          <w:szCs w:val="22"/>
        </w:rPr>
      </w:r>
      <w:r w:rsidRPr="00F2205F">
        <w:rPr>
          <w:b w:val="0"/>
          <w:szCs w:val="22"/>
        </w:rPr>
        <w:fldChar w:fldCharType="separate"/>
      </w:r>
      <w:r w:rsidR="00F2205F">
        <w:rPr>
          <w:b w:val="0"/>
          <w:szCs w:val="22"/>
        </w:rPr>
        <w:t>4.1</w:t>
      </w:r>
      <w:r w:rsidRPr="00F2205F">
        <w:rPr>
          <w:b w:val="0"/>
          <w:szCs w:val="22"/>
        </w:rPr>
        <w:fldChar w:fldCharType="end"/>
      </w:r>
      <w:r w:rsidRPr="00F2205F">
        <w:rPr>
          <w:b w:val="0"/>
          <w:szCs w:val="22"/>
        </w:rPr>
        <w:t xml:space="preserve"> below or in the applicable Work Authorization, will determine the percentage of completed and accepted </w:t>
      </w:r>
      <w:r w:rsidR="00B26A40" w:rsidRPr="00F2205F">
        <w:rPr>
          <w:b w:val="0"/>
          <w:szCs w:val="22"/>
        </w:rPr>
        <w:t xml:space="preserve">Services </w:t>
      </w:r>
      <w:r w:rsidRPr="00F2205F">
        <w:rPr>
          <w:b w:val="0"/>
          <w:szCs w:val="22"/>
        </w:rPr>
        <w:t xml:space="preserve">applicable for payment under such invoices; provided, however, that </w:t>
      </w:r>
      <w:proofErr w:type="spellStart"/>
      <w:r w:rsidRPr="00F2205F">
        <w:rPr>
          <w:b w:val="0"/>
          <w:szCs w:val="22"/>
        </w:rPr>
        <w:t>Avista</w:t>
      </w:r>
      <w:proofErr w:type="spellEnd"/>
      <w:r w:rsidRPr="00F2205F">
        <w:rPr>
          <w:b w:val="0"/>
          <w:szCs w:val="22"/>
        </w:rPr>
        <w:t xml:space="preserve"> will not pay Consultant’s invoices under an executed Work Authorization until all delinquent submittals are received and approved by </w:t>
      </w:r>
      <w:proofErr w:type="spellStart"/>
      <w:r w:rsidRPr="00F2205F">
        <w:rPr>
          <w:b w:val="0"/>
          <w:szCs w:val="22"/>
        </w:rPr>
        <w:t>Avista</w:t>
      </w:r>
      <w:proofErr w:type="spellEnd"/>
      <w:r w:rsidRPr="00F2205F">
        <w:rPr>
          <w:b w:val="0"/>
          <w:szCs w:val="22"/>
        </w:rPr>
        <w:t xml:space="preserve">, if the Work Authorization requires such submittals. </w:t>
      </w:r>
    </w:p>
    <w:p w14:paraId="036C58BE" w14:textId="66A420CC" w:rsidR="00B75323" w:rsidRPr="00B75323" w:rsidRDefault="00B75323" w:rsidP="00B75323">
      <w:pPr>
        <w:pStyle w:val="Heading3"/>
        <w:keepNext w:val="0"/>
        <w:spacing w:after="120"/>
        <w:ind w:left="1620"/>
        <w:rPr>
          <w:b w:val="0"/>
          <w:szCs w:val="22"/>
        </w:rPr>
      </w:pPr>
      <w:r>
        <w:rPr>
          <w:b w:val="0"/>
          <w:szCs w:val="22"/>
        </w:rPr>
        <w:t xml:space="preserve">Consultant </w:t>
      </w:r>
      <w:r w:rsidRPr="00B75323">
        <w:rPr>
          <w:b w:val="0"/>
          <w:szCs w:val="22"/>
        </w:rPr>
        <w:t xml:space="preserve">shall submit invoices to Accounts Payable at </w:t>
      </w:r>
      <w:hyperlink r:id="rId8" w:history="1">
        <w:r w:rsidRPr="0015415F">
          <w:t>a</w:t>
        </w:r>
        <w:r w:rsidRPr="00B75323">
          <w:t>ccountspayable@avistacorp.com</w:t>
        </w:r>
      </w:hyperlink>
      <w:r w:rsidRPr="00B75323">
        <w:rPr>
          <w:b w:val="0"/>
          <w:szCs w:val="22"/>
        </w:rPr>
        <w:t xml:space="preserve">  (or mailed to </w:t>
      </w:r>
      <w:proofErr w:type="spellStart"/>
      <w:r w:rsidRPr="00B75323">
        <w:rPr>
          <w:b w:val="0"/>
          <w:szCs w:val="22"/>
        </w:rPr>
        <w:t>Avista</w:t>
      </w:r>
      <w:proofErr w:type="spellEnd"/>
      <w:r w:rsidRPr="00B75323">
        <w:rPr>
          <w:b w:val="0"/>
          <w:szCs w:val="22"/>
        </w:rPr>
        <w:t xml:space="preserve"> Corporation; Accounts Payable, MSC 30; PO Box 3727; Spokane, WA  99220-3727).  </w:t>
      </w:r>
    </w:p>
    <w:p w14:paraId="6D492908" w14:textId="77777777" w:rsidR="00B65DF4" w:rsidRPr="00B65DF4" w:rsidRDefault="00B65DF4" w:rsidP="00B65DF4">
      <w:pPr>
        <w:pStyle w:val="Heading3"/>
        <w:keepNext w:val="0"/>
        <w:spacing w:after="120"/>
        <w:ind w:left="1620"/>
        <w:rPr>
          <w:b w:val="0"/>
          <w:szCs w:val="22"/>
        </w:rPr>
      </w:pPr>
      <w:r w:rsidRPr="00B65DF4">
        <w:rPr>
          <w:b w:val="0"/>
          <w:szCs w:val="22"/>
        </w:rPr>
        <w:t>Undisputed invoices shall be paid Net 30.</w:t>
      </w:r>
    </w:p>
    <w:p w14:paraId="3D83DE79" w14:textId="59732E68" w:rsidR="003B610C" w:rsidRPr="00F2205F" w:rsidRDefault="00A93886" w:rsidP="0048540A">
      <w:pPr>
        <w:pStyle w:val="Heading3"/>
        <w:keepNext w:val="0"/>
        <w:spacing w:after="120"/>
        <w:ind w:left="1620"/>
        <w:rPr>
          <w:b w:val="0"/>
          <w:szCs w:val="22"/>
        </w:rPr>
      </w:pPr>
      <w:r>
        <w:rPr>
          <w:b w:val="0"/>
          <w:szCs w:val="22"/>
        </w:rPr>
        <w:t>Consultant</w:t>
      </w:r>
      <w:r w:rsidR="003B610C" w:rsidRPr="00993325">
        <w:rPr>
          <w:b w:val="0"/>
          <w:szCs w:val="22"/>
        </w:rPr>
        <w:t>’s invoices must set forth</w:t>
      </w:r>
      <w:r w:rsidR="00716A2C">
        <w:rPr>
          <w:b w:val="0"/>
          <w:szCs w:val="22"/>
        </w:rPr>
        <w:t>:</w:t>
      </w:r>
      <w:r w:rsidR="003B610C" w:rsidRPr="00993325">
        <w:rPr>
          <w:b w:val="0"/>
          <w:szCs w:val="22"/>
        </w:rPr>
        <w:t xml:space="preserve"> a complete description of the </w:t>
      </w:r>
      <w:r w:rsidR="00B26A40">
        <w:rPr>
          <w:b w:val="0"/>
          <w:szCs w:val="22"/>
        </w:rPr>
        <w:t>Services</w:t>
      </w:r>
      <w:r w:rsidR="00B26A40" w:rsidRPr="00993325">
        <w:rPr>
          <w:b w:val="0"/>
          <w:szCs w:val="22"/>
        </w:rPr>
        <w:t xml:space="preserve"> </w:t>
      </w:r>
      <w:r w:rsidR="003B610C" w:rsidRPr="00993325">
        <w:rPr>
          <w:b w:val="0"/>
          <w:szCs w:val="22"/>
        </w:rPr>
        <w:t xml:space="preserve">provided, the number of labor-hours spent performing such </w:t>
      </w:r>
      <w:r w:rsidR="00B26A40">
        <w:rPr>
          <w:b w:val="0"/>
          <w:szCs w:val="22"/>
        </w:rPr>
        <w:t>Services</w:t>
      </w:r>
      <w:r w:rsidR="003B610C" w:rsidRPr="00993325">
        <w:rPr>
          <w:b w:val="0"/>
          <w:szCs w:val="22"/>
        </w:rPr>
        <w:t xml:space="preserve">, the dates on which such </w:t>
      </w:r>
      <w:r w:rsidR="00B26A40">
        <w:rPr>
          <w:b w:val="0"/>
          <w:szCs w:val="22"/>
        </w:rPr>
        <w:t>Services</w:t>
      </w:r>
      <w:r w:rsidR="00B26A40" w:rsidRPr="00993325">
        <w:rPr>
          <w:b w:val="0"/>
          <w:szCs w:val="22"/>
        </w:rPr>
        <w:t xml:space="preserve"> </w:t>
      </w:r>
      <w:r w:rsidR="003B610C" w:rsidRPr="00993325">
        <w:rPr>
          <w:b w:val="0"/>
          <w:szCs w:val="22"/>
        </w:rPr>
        <w:t xml:space="preserve">was performed </w:t>
      </w:r>
      <w:r w:rsidR="003B610C" w:rsidRPr="00F2205F">
        <w:rPr>
          <w:b w:val="0"/>
          <w:szCs w:val="22"/>
        </w:rPr>
        <w:t xml:space="preserve">and any </w:t>
      </w:r>
      <w:r w:rsidR="00716A2C" w:rsidRPr="00F2205F">
        <w:rPr>
          <w:b w:val="0"/>
          <w:szCs w:val="22"/>
        </w:rPr>
        <w:t xml:space="preserve">approved </w:t>
      </w:r>
      <w:r w:rsidR="003B610C" w:rsidRPr="00F2205F">
        <w:rPr>
          <w:b w:val="0"/>
          <w:szCs w:val="22"/>
        </w:rPr>
        <w:t>expenses.  Further, invoice</w:t>
      </w:r>
      <w:r w:rsidR="00716A2C" w:rsidRPr="00F2205F">
        <w:rPr>
          <w:b w:val="0"/>
          <w:szCs w:val="22"/>
        </w:rPr>
        <w:t>s</w:t>
      </w:r>
      <w:r w:rsidR="003B610C" w:rsidRPr="00F2205F">
        <w:rPr>
          <w:b w:val="0"/>
          <w:szCs w:val="22"/>
        </w:rPr>
        <w:t xml:space="preserve"> must be supported by such receipts, documents, compensation segregation, information, and other items as </w:t>
      </w:r>
      <w:proofErr w:type="spellStart"/>
      <w:r w:rsidR="003B610C" w:rsidRPr="00F2205F">
        <w:rPr>
          <w:b w:val="0"/>
          <w:szCs w:val="22"/>
        </w:rPr>
        <w:t>Avista</w:t>
      </w:r>
      <w:proofErr w:type="spellEnd"/>
      <w:r w:rsidR="003B610C" w:rsidRPr="00F2205F">
        <w:rPr>
          <w:b w:val="0"/>
          <w:szCs w:val="22"/>
        </w:rPr>
        <w:t xml:space="preserve"> may request.</w:t>
      </w:r>
      <w:r w:rsidR="007909E8" w:rsidRPr="00F2205F">
        <w:rPr>
          <w:b w:val="0"/>
          <w:szCs w:val="22"/>
        </w:rPr>
        <w:t xml:space="preserve">  Invoices must substantially follow the format set forth in </w:t>
      </w:r>
      <w:r w:rsidR="00DF6C9F" w:rsidRPr="00F2205F">
        <w:rPr>
          <w:b w:val="0"/>
          <w:szCs w:val="22"/>
        </w:rPr>
        <w:t>“</w:t>
      </w:r>
      <w:r w:rsidR="00DF6C9F" w:rsidRPr="00F2205F">
        <w:rPr>
          <w:szCs w:val="22"/>
        </w:rPr>
        <w:t xml:space="preserve">Exhibit </w:t>
      </w:r>
      <w:r w:rsidR="00F2205F" w:rsidRPr="00F2205F">
        <w:rPr>
          <w:szCs w:val="22"/>
        </w:rPr>
        <w:t>F</w:t>
      </w:r>
      <w:r w:rsidR="00DF6C9F" w:rsidRPr="00F2205F">
        <w:rPr>
          <w:b w:val="0"/>
          <w:szCs w:val="22"/>
        </w:rPr>
        <w:t>”.</w:t>
      </w:r>
      <w:r w:rsidR="0015415F" w:rsidRPr="00F2205F">
        <w:rPr>
          <w:b w:val="0"/>
          <w:szCs w:val="22"/>
        </w:rPr>
        <w:t xml:space="preserve">  </w:t>
      </w:r>
      <w:r w:rsidR="0015415F" w:rsidRPr="00F2205F">
        <w:rPr>
          <w:szCs w:val="22"/>
        </w:rPr>
        <w:t>Please Note</w:t>
      </w:r>
      <w:r w:rsidR="0015415F" w:rsidRPr="00F2205F">
        <w:rPr>
          <w:b w:val="0"/>
          <w:szCs w:val="22"/>
        </w:rPr>
        <w:t xml:space="preserve">:  A reference to Organization Code </w:t>
      </w:r>
      <w:r w:rsidR="00962853" w:rsidRPr="00F2205F">
        <w:rPr>
          <w:szCs w:val="22"/>
        </w:rPr>
        <w:t xml:space="preserve">as stated in each Work Authorization </w:t>
      </w:r>
      <w:r w:rsidR="0015415F" w:rsidRPr="00F2205F">
        <w:rPr>
          <w:b w:val="0"/>
          <w:szCs w:val="22"/>
        </w:rPr>
        <w:t>and Contract Number (R</w:t>
      </w:r>
      <w:r w:rsidR="00F2205F" w:rsidRPr="00F2205F">
        <w:rPr>
          <w:b w:val="0"/>
          <w:szCs w:val="22"/>
        </w:rPr>
        <w:t>-43092)</w:t>
      </w:r>
      <w:r w:rsidR="0015415F" w:rsidRPr="00F2205F">
        <w:rPr>
          <w:b w:val="0"/>
          <w:szCs w:val="22"/>
        </w:rPr>
        <w:t xml:space="preserve"> </w:t>
      </w:r>
      <w:r w:rsidR="0015415F" w:rsidRPr="00F2205F">
        <w:rPr>
          <w:i/>
          <w:szCs w:val="22"/>
        </w:rPr>
        <w:t>must be placed on all invoices</w:t>
      </w:r>
      <w:r w:rsidR="0015415F" w:rsidRPr="00F2205F">
        <w:rPr>
          <w:b w:val="0"/>
          <w:szCs w:val="22"/>
        </w:rPr>
        <w:t xml:space="preserve"> submitted by Consultant.  </w:t>
      </w:r>
      <w:r w:rsidR="0015415F" w:rsidRPr="00F2205F">
        <w:rPr>
          <w:szCs w:val="22"/>
        </w:rPr>
        <w:t>Consultant’s failure to include the Org Code on its invoices and submit such invoices as set forth in this paragraph will delay payment.</w:t>
      </w:r>
    </w:p>
    <w:p w14:paraId="06FAA240" w14:textId="5C70A3BC" w:rsidR="00E07FA6" w:rsidRPr="0085470C" w:rsidRDefault="00A93886" w:rsidP="0048540A">
      <w:pPr>
        <w:pStyle w:val="Heading3"/>
        <w:keepNext w:val="0"/>
        <w:spacing w:after="120"/>
        <w:ind w:left="1620"/>
        <w:rPr>
          <w:b w:val="0"/>
          <w:szCs w:val="22"/>
        </w:rPr>
      </w:pPr>
      <w:r w:rsidRPr="00F2205F">
        <w:rPr>
          <w:b w:val="0"/>
          <w:szCs w:val="22"/>
        </w:rPr>
        <w:t>Consultant</w:t>
      </w:r>
      <w:r w:rsidR="00E07FA6" w:rsidRPr="00F2205F">
        <w:rPr>
          <w:b w:val="0"/>
          <w:szCs w:val="22"/>
        </w:rPr>
        <w:t xml:space="preserve"> shall keep</w:t>
      </w:r>
      <w:r w:rsidR="00E07FA6" w:rsidRPr="00993325">
        <w:rPr>
          <w:b w:val="0"/>
          <w:szCs w:val="22"/>
        </w:rPr>
        <w:t xml:space="preserve"> accurate and complete accounting records in support of all costs billed to </w:t>
      </w:r>
      <w:proofErr w:type="spellStart"/>
      <w:r w:rsidR="00E07FA6" w:rsidRPr="00993325">
        <w:rPr>
          <w:b w:val="0"/>
          <w:szCs w:val="22"/>
        </w:rPr>
        <w:t>Avista</w:t>
      </w:r>
      <w:proofErr w:type="spellEnd"/>
      <w:r w:rsidR="00E07FA6" w:rsidRPr="00993325">
        <w:rPr>
          <w:b w:val="0"/>
          <w:szCs w:val="22"/>
        </w:rPr>
        <w:t xml:space="preserve"> in accordance with generally recognized accounting principles and practices.  </w:t>
      </w:r>
      <w:proofErr w:type="spellStart"/>
      <w:r w:rsidR="00E07FA6" w:rsidRPr="00993325">
        <w:rPr>
          <w:b w:val="0"/>
          <w:szCs w:val="22"/>
        </w:rPr>
        <w:t>Avista</w:t>
      </w:r>
      <w:proofErr w:type="spellEnd"/>
      <w:r w:rsidR="00E07FA6" w:rsidRPr="00993325">
        <w:rPr>
          <w:b w:val="0"/>
          <w:szCs w:val="22"/>
        </w:rPr>
        <w:t xml:space="preserve"> or its audit representative will have the right at any reasonable time or times to examine, audit, and/or reproduce the records, vouchers, and their source documents</w:t>
      </w:r>
      <w:r w:rsidR="00A14FC1">
        <w:rPr>
          <w:b w:val="0"/>
          <w:szCs w:val="22"/>
        </w:rPr>
        <w:t>,</w:t>
      </w:r>
      <w:r w:rsidR="00E07FA6" w:rsidRPr="00993325">
        <w:rPr>
          <w:b w:val="0"/>
          <w:szCs w:val="22"/>
        </w:rPr>
        <w:t xml:space="preserve"> which serve as the basis for compensation.  Such documents will be made available for examination, audit, and/or reproduction by </w:t>
      </w:r>
      <w:proofErr w:type="spellStart"/>
      <w:r w:rsidR="00E07FA6" w:rsidRPr="00993325">
        <w:rPr>
          <w:b w:val="0"/>
          <w:szCs w:val="22"/>
        </w:rPr>
        <w:t>Avista</w:t>
      </w:r>
      <w:proofErr w:type="spellEnd"/>
      <w:r w:rsidR="00E07FA6" w:rsidRPr="00993325">
        <w:rPr>
          <w:b w:val="0"/>
          <w:szCs w:val="22"/>
        </w:rPr>
        <w:t xml:space="preserve"> for three</w:t>
      </w:r>
      <w:r w:rsidR="00A14FC1">
        <w:rPr>
          <w:b w:val="0"/>
          <w:szCs w:val="22"/>
        </w:rPr>
        <w:t xml:space="preserve"> (3)</w:t>
      </w:r>
      <w:r w:rsidR="00E07FA6" w:rsidRPr="00993325">
        <w:rPr>
          <w:b w:val="0"/>
          <w:szCs w:val="22"/>
        </w:rPr>
        <w:t xml:space="preserve"> years after completion of the </w:t>
      </w:r>
      <w:r w:rsidR="00C256E5">
        <w:rPr>
          <w:b w:val="0"/>
          <w:szCs w:val="22"/>
        </w:rPr>
        <w:t>Services</w:t>
      </w:r>
      <w:r w:rsidR="00E07FA6" w:rsidRPr="00993325">
        <w:rPr>
          <w:b w:val="0"/>
          <w:szCs w:val="22"/>
        </w:rPr>
        <w:t>.</w:t>
      </w:r>
      <w:r w:rsidR="00FD2693">
        <w:rPr>
          <w:b w:val="0"/>
          <w:szCs w:val="22"/>
        </w:rPr>
        <w:t xml:space="preserve">  </w:t>
      </w:r>
      <w:r w:rsidR="00FD2693" w:rsidRPr="007226A5">
        <w:rPr>
          <w:b w:val="0"/>
        </w:rPr>
        <w:t>Components of Consultant’s Hourly Labor Rates shall not be subject to audit</w:t>
      </w:r>
      <w:r w:rsidR="00FD2693">
        <w:rPr>
          <w:b w:val="0"/>
        </w:rPr>
        <w:t>.</w:t>
      </w:r>
    </w:p>
    <w:p w14:paraId="582F2001" w14:textId="578ED569" w:rsidR="003B610C" w:rsidRPr="0085470C" w:rsidRDefault="00993325" w:rsidP="0051713D">
      <w:pPr>
        <w:pStyle w:val="Heading2"/>
        <w:keepNext w:val="0"/>
        <w:spacing w:after="60"/>
        <w:ind w:left="900"/>
        <w:rPr>
          <w:rFonts w:ascii="Times New Roman" w:hAnsi="Times New Roman"/>
          <w:szCs w:val="22"/>
        </w:rPr>
      </w:pPr>
      <w:r w:rsidRPr="0085470C">
        <w:rPr>
          <w:rFonts w:ascii="Times New Roman" w:hAnsi="Times New Roman"/>
          <w:szCs w:val="22"/>
        </w:rPr>
        <w:lastRenderedPageBreak/>
        <w:t>Withholding</w:t>
      </w:r>
    </w:p>
    <w:p w14:paraId="11508676" w14:textId="69483D86" w:rsidR="00667533" w:rsidRPr="00F2205F" w:rsidRDefault="00651762" w:rsidP="00826126">
      <w:pPr>
        <w:pStyle w:val="Heading3"/>
        <w:keepNext w:val="0"/>
        <w:spacing w:after="120"/>
        <w:ind w:left="1620"/>
        <w:rPr>
          <w:b w:val="0"/>
          <w:szCs w:val="22"/>
        </w:rPr>
      </w:pPr>
      <w:r w:rsidRPr="00F2205F">
        <w:rPr>
          <w:b w:val="0"/>
          <w:szCs w:val="22"/>
        </w:rPr>
        <w:t xml:space="preserve">If stipulated in a Work Authorization, </w:t>
      </w:r>
      <w:proofErr w:type="spellStart"/>
      <w:r w:rsidRPr="00F2205F">
        <w:rPr>
          <w:b w:val="0"/>
          <w:szCs w:val="22"/>
        </w:rPr>
        <w:t>Avista</w:t>
      </w:r>
      <w:proofErr w:type="spellEnd"/>
      <w:r w:rsidRPr="00F2205F">
        <w:rPr>
          <w:b w:val="0"/>
          <w:szCs w:val="22"/>
        </w:rPr>
        <w:t xml:space="preserve"> may withhold </w:t>
      </w:r>
      <w:r w:rsidR="0015415F" w:rsidRPr="00F2205F">
        <w:rPr>
          <w:b w:val="0"/>
          <w:szCs w:val="22"/>
        </w:rPr>
        <w:t>five percent (</w:t>
      </w:r>
      <w:r w:rsidRPr="00F2205F">
        <w:rPr>
          <w:b w:val="0"/>
          <w:szCs w:val="22"/>
        </w:rPr>
        <w:t>5%</w:t>
      </w:r>
      <w:r w:rsidR="0015415F" w:rsidRPr="00F2205F">
        <w:rPr>
          <w:b w:val="0"/>
          <w:szCs w:val="22"/>
        </w:rPr>
        <w:t>)</w:t>
      </w:r>
      <w:r w:rsidRPr="00F2205F">
        <w:rPr>
          <w:b w:val="0"/>
          <w:szCs w:val="22"/>
        </w:rPr>
        <w:t xml:space="preserve"> as retention from each progress payment (the “Retention”)</w:t>
      </w:r>
      <w:r w:rsidR="00667533" w:rsidRPr="00F2205F">
        <w:rPr>
          <w:b w:val="0"/>
          <w:szCs w:val="22"/>
        </w:rPr>
        <w:t xml:space="preserve">. </w:t>
      </w:r>
      <w:r w:rsidR="0086317D" w:rsidRPr="00F2205F">
        <w:rPr>
          <w:b w:val="0"/>
          <w:szCs w:val="22"/>
        </w:rPr>
        <w:t xml:space="preserve"> Consultant shall provide a written request to </w:t>
      </w:r>
      <w:proofErr w:type="spellStart"/>
      <w:r w:rsidR="0086317D" w:rsidRPr="00F2205F">
        <w:rPr>
          <w:b w:val="0"/>
          <w:szCs w:val="22"/>
        </w:rPr>
        <w:t>Avista</w:t>
      </w:r>
      <w:proofErr w:type="spellEnd"/>
      <w:r w:rsidR="0086317D" w:rsidRPr="00F2205F">
        <w:rPr>
          <w:b w:val="0"/>
          <w:szCs w:val="22"/>
        </w:rPr>
        <w:t xml:space="preserve"> Representative for the release of retention.  Such written request shall not be issued to </w:t>
      </w:r>
      <w:proofErr w:type="spellStart"/>
      <w:r w:rsidR="0086317D" w:rsidRPr="00F2205F">
        <w:rPr>
          <w:b w:val="0"/>
          <w:szCs w:val="22"/>
        </w:rPr>
        <w:t>Avista</w:t>
      </w:r>
      <w:proofErr w:type="spellEnd"/>
      <w:r w:rsidR="0086317D" w:rsidRPr="00F2205F">
        <w:rPr>
          <w:b w:val="0"/>
          <w:szCs w:val="22"/>
        </w:rPr>
        <w:t xml:space="preserve"> Representative until a minimum of sixty (60) calendar days after </w:t>
      </w:r>
      <w:proofErr w:type="spellStart"/>
      <w:r w:rsidR="0086317D" w:rsidRPr="00F2205F">
        <w:rPr>
          <w:b w:val="0"/>
          <w:szCs w:val="22"/>
        </w:rPr>
        <w:t>Avista</w:t>
      </w:r>
      <w:proofErr w:type="spellEnd"/>
      <w:r w:rsidR="0086317D" w:rsidRPr="00F2205F">
        <w:rPr>
          <w:b w:val="0"/>
          <w:szCs w:val="22"/>
        </w:rPr>
        <w:t xml:space="preserve"> accepts the </w:t>
      </w:r>
      <w:r w:rsidR="00C256E5" w:rsidRPr="00F2205F">
        <w:rPr>
          <w:b w:val="0"/>
          <w:szCs w:val="22"/>
        </w:rPr>
        <w:t>Services</w:t>
      </w:r>
      <w:r w:rsidR="0086317D" w:rsidRPr="00F2205F">
        <w:rPr>
          <w:b w:val="0"/>
          <w:szCs w:val="22"/>
        </w:rPr>
        <w:t xml:space="preserve"> and Consultant has provided </w:t>
      </w:r>
      <w:proofErr w:type="spellStart"/>
      <w:r w:rsidR="0086317D" w:rsidRPr="00F2205F">
        <w:rPr>
          <w:b w:val="0"/>
          <w:szCs w:val="22"/>
        </w:rPr>
        <w:t>Avista</w:t>
      </w:r>
      <w:proofErr w:type="spellEnd"/>
      <w:r w:rsidR="0086317D" w:rsidRPr="00F2205F">
        <w:rPr>
          <w:b w:val="0"/>
          <w:szCs w:val="22"/>
        </w:rPr>
        <w:t xml:space="preserve"> with final lien release from Consultant and subcontractors.</w:t>
      </w:r>
    </w:p>
    <w:p w14:paraId="783A9841" w14:textId="77777777" w:rsidR="00932BC5" w:rsidRPr="00AD1C6F" w:rsidRDefault="00932BC5" w:rsidP="00932BC5">
      <w:pPr>
        <w:pStyle w:val="Heading3"/>
        <w:keepNext w:val="0"/>
        <w:spacing w:after="120"/>
        <w:ind w:left="1620"/>
        <w:rPr>
          <w:b w:val="0"/>
          <w:szCs w:val="22"/>
        </w:rPr>
      </w:pPr>
      <w:proofErr w:type="spellStart"/>
      <w:r w:rsidRPr="00065A5C">
        <w:rPr>
          <w:b w:val="0"/>
          <w:szCs w:val="22"/>
        </w:rPr>
        <w:t>Avista</w:t>
      </w:r>
      <w:proofErr w:type="spellEnd"/>
      <w:r w:rsidRPr="00065A5C">
        <w:rPr>
          <w:b w:val="0"/>
          <w:szCs w:val="22"/>
        </w:rPr>
        <w:t xml:space="preserve"> may pay from Retention funds, at any time, any amounts owed to </w:t>
      </w:r>
      <w:proofErr w:type="spellStart"/>
      <w:r w:rsidRPr="00065A5C">
        <w:rPr>
          <w:b w:val="0"/>
          <w:szCs w:val="22"/>
        </w:rPr>
        <w:t>Avista</w:t>
      </w:r>
      <w:proofErr w:type="spellEnd"/>
      <w:r w:rsidRPr="00065A5C">
        <w:rPr>
          <w:b w:val="0"/>
          <w:szCs w:val="22"/>
        </w:rPr>
        <w:t xml:space="preserve"> under this Agreement.  </w:t>
      </w:r>
    </w:p>
    <w:p w14:paraId="7AEFF5BD" w14:textId="77777777" w:rsidR="00932BC5" w:rsidRPr="00AD1C6F" w:rsidRDefault="00932BC5" w:rsidP="00932BC5">
      <w:pPr>
        <w:pStyle w:val="Heading3"/>
        <w:keepNext w:val="0"/>
        <w:spacing w:after="120"/>
        <w:ind w:left="1620"/>
        <w:rPr>
          <w:b w:val="0"/>
          <w:szCs w:val="22"/>
        </w:rPr>
      </w:pPr>
      <w:r w:rsidRPr="00065A5C">
        <w:rPr>
          <w:b w:val="0"/>
          <w:szCs w:val="22"/>
        </w:rPr>
        <w:t>The rights under this Section 3 are in addition to Retention that may be withheld under other Work Authorization(s).</w:t>
      </w:r>
    </w:p>
    <w:p w14:paraId="5943204D" w14:textId="77777777" w:rsidR="003B610C" w:rsidRPr="0085470C" w:rsidRDefault="003B610C" w:rsidP="0048540A">
      <w:pPr>
        <w:pStyle w:val="Heading3"/>
        <w:keepNext w:val="0"/>
        <w:spacing w:after="120"/>
        <w:ind w:left="1620"/>
        <w:rPr>
          <w:b w:val="0"/>
          <w:szCs w:val="22"/>
        </w:rPr>
      </w:pPr>
      <w:proofErr w:type="spellStart"/>
      <w:r w:rsidRPr="0085470C">
        <w:rPr>
          <w:b w:val="0"/>
          <w:szCs w:val="22"/>
        </w:rPr>
        <w:t>Avista</w:t>
      </w:r>
      <w:proofErr w:type="spellEnd"/>
      <w:r w:rsidRPr="0085470C">
        <w:rPr>
          <w:b w:val="0"/>
          <w:szCs w:val="22"/>
        </w:rPr>
        <w:t xml:space="preserve"> may, without limiting any other rights or remedies, withhold from payments due under the terms of this Agreement the reasonable value of any claim against </w:t>
      </w:r>
      <w:proofErr w:type="spellStart"/>
      <w:r w:rsidRPr="0085470C">
        <w:rPr>
          <w:b w:val="0"/>
          <w:szCs w:val="22"/>
        </w:rPr>
        <w:t>Avista</w:t>
      </w:r>
      <w:proofErr w:type="spellEnd"/>
      <w:r w:rsidRPr="0085470C">
        <w:rPr>
          <w:b w:val="0"/>
          <w:szCs w:val="22"/>
        </w:rPr>
        <w:t xml:space="preserve"> which </w:t>
      </w:r>
      <w:r w:rsidR="00A93886" w:rsidRPr="0085470C">
        <w:rPr>
          <w:b w:val="0"/>
          <w:szCs w:val="22"/>
        </w:rPr>
        <w:t>Consultant</w:t>
      </w:r>
      <w:r w:rsidRPr="0085470C">
        <w:rPr>
          <w:b w:val="0"/>
          <w:szCs w:val="22"/>
        </w:rPr>
        <w:t xml:space="preserve"> has failed to settle pursuant to its obligations</w:t>
      </w:r>
      <w:r w:rsidR="00993D63" w:rsidRPr="0085470C">
        <w:rPr>
          <w:b w:val="0"/>
          <w:szCs w:val="22"/>
        </w:rPr>
        <w:t xml:space="preserve"> under this Agreement, including but not limited to </w:t>
      </w:r>
      <w:r w:rsidRPr="0085470C">
        <w:rPr>
          <w:b w:val="0"/>
          <w:szCs w:val="22"/>
        </w:rPr>
        <w:t xml:space="preserve">sufficient funds to discharge any delinquent accounts of </w:t>
      </w:r>
      <w:r w:rsidR="00A93886" w:rsidRPr="0085470C">
        <w:rPr>
          <w:b w:val="0"/>
          <w:szCs w:val="22"/>
        </w:rPr>
        <w:t>Consultant</w:t>
      </w:r>
      <w:r w:rsidRPr="0085470C">
        <w:rPr>
          <w:b w:val="0"/>
          <w:szCs w:val="22"/>
        </w:rPr>
        <w:t xml:space="preserve"> for which liens on </w:t>
      </w:r>
      <w:proofErr w:type="spellStart"/>
      <w:r w:rsidRPr="0085470C">
        <w:rPr>
          <w:b w:val="0"/>
          <w:szCs w:val="22"/>
        </w:rPr>
        <w:t>Avista’s</w:t>
      </w:r>
      <w:proofErr w:type="spellEnd"/>
      <w:r w:rsidRPr="0085470C">
        <w:rPr>
          <w:b w:val="0"/>
          <w:szCs w:val="22"/>
        </w:rPr>
        <w:t xml:space="preserve"> property have been or can be filed.  </w:t>
      </w:r>
      <w:proofErr w:type="spellStart"/>
      <w:r w:rsidRPr="0085470C">
        <w:rPr>
          <w:b w:val="0"/>
          <w:szCs w:val="22"/>
        </w:rPr>
        <w:t>Avista</w:t>
      </w:r>
      <w:proofErr w:type="spellEnd"/>
      <w:r w:rsidRPr="0085470C">
        <w:rPr>
          <w:b w:val="0"/>
          <w:szCs w:val="22"/>
        </w:rPr>
        <w:t xml:space="preserve"> may at any time pay from such withheld funds any amounts due </w:t>
      </w:r>
      <w:proofErr w:type="spellStart"/>
      <w:r w:rsidRPr="0085470C">
        <w:rPr>
          <w:b w:val="0"/>
          <w:szCs w:val="22"/>
        </w:rPr>
        <w:t>Avista</w:t>
      </w:r>
      <w:proofErr w:type="spellEnd"/>
      <w:r w:rsidRPr="0085470C">
        <w:rPr>
          <w:b w:val="0"/>
          <w:szCs w:val="22"/>
        </w:rPr>
        <w:t>.</w:t>
      </w:r>
      <w:r w:rsidR="00993D63" w:rsidRPr="0085470C">
        <w:rPr>
          <w:b w:val="0"/>
          <w:szCs w:val="22"/>
        </w:rPr>
        <w:t xml:space="preserve">  The rights under this Section are in addition to any retention that may be held under this Agreement.</w:t>
      </w:r>
    </w:p>
    <w:p w14:paraId="7F3B1617" w14:textId="61280684" w:rsidR="006E4238" w:rsidRPr="0085470C" w:rsidRDefault="00993D63" w:rsidP="0048540A">
      <w:pPr>
        <w:pStyle w:val="Heading2"/>
        <w:keepNext w:val="0"/>
        <w:spacing w:after="120"/>
        <w:ind w:left="900"/>
        <w:rPr>
          <w:rFonts w:ascii="Times New Roman" w:hAnsi="Times New Roman"/>
          <w:szCs w:val="22"/>
        </w:rPr>
      </w:pPr>
      <w:proofErr w:type="spellStart"/>
      <w:r w:rsidRPr="0085470C">
        <w:rPr>
          <w:rFonts w:ascii="Times New Roman" w:hAnsi="Times New Roman"/>
          <w:szCs w:val="22"/>
        </w:rPr>
        <w:t>Avista</w:t>
      </w:r>
      <w:proofErr w:type="spellEnd"/>
      <w:r w:rsidRPr="0085470C">
        <w:rPr>
          <w:rFonts w:ascii="Times New Roman" w:hAnsi="Times New Roman"/>
          <w:szCs w:val="22"/>
        </w:rPr>
        <w:t xml:space="preserve"> will pay </w:t>
      </w:r>
      <w:r w:rsidR="006E4238" w:rsidRPr="0085470C">
        <w:rPr>
          <w:rFonts w:ascii="Times New Roman" w:hAnsi="Times New Roman"/>
          <w:szCs w:val="22"/>
        </w:rPr>
        <w:t xml:space="preserve">an undisputed final invoice </w:t>
      </w:r>
      <w:r w:rsidR="0015415F">
        <w:rPr>
          <w:rFonts w:ascii="Times New Roman" w:hAnsi="Times New Roman"/>
          <w:szCs w:val="22"/>
        </w:rPr>
        <w:t>thirty (</w:t>
      </w:r>
      <w:r w:rsidR="006E4238" w:rsidRPr="0085470C">
        <w:rPr>
          <w:rFonts w:ascii="Times New Roman" w:hAnsi="Times New Roman"/>
          <w:szCs w:val="22"/>
        </w:rPr>
        <w:t>30</w:t>
      </w:r>
      <w:r w:rsidR="0015415F">
        <w:rPr>
          <w:rFonts w:ascii="Times New Roman" w:hAnsi="Times New Roman"/>
          <w:szCs w:val="22"/>
        </w:rPr>
        <w:t>)</w:t>
      </w:r>
      <w:r w:rsidR="006E4238" w:rsidRPr="0085470C">
        <w:rPr>
          <w:rFonts w:ascii="Times New Roman" w:hAnsi="Times New Roman"/>
          <w:szCs w:val="22"/>
        </w:rPr>
        <w:t xml:space="preserve"> days after </w:t>
      </w:r>
      <w:proofErr w:type="spellStart"/>
      <w:r w:rsidR="00CB19C6" w:rsidRPr="0085470C">
        <w:rPr>
          <w:rFonts w:ascii="Times New Roman" w:hAnsi="Times New Roman"/>
          <w:szCs w:val="22"/>
        </w:rPr>
        <w:t>Avista</w:t>
      </w:r>
      <w:proofErr w:type="spellEnd"/>
      <w:r w:rsidR="00CB19C6" w:rsidRPr="0085470C">
        <w:rPr>
          <w:rFonts w:ascii="Times New Roman" w:hAnsi="Times New Roman"/>
          <w:szCs w:val="22"/>
        </w:rPr>
        <w:t xml:space="preserve"> accepts the </w:t>
      </w:r>
      <w:r w:rsidR="00B26A40">
        <w:rPr>
          <w:rFonts w:ascii="Times New Roman" w:hAnsi="Times New Roman"/>
          <w:szCs w:val="22"/>
        </w:rPr>
        <w:t>Services</w:t>
      </w:r>
      <w:r w:rsidR="00B26A40" w:rsidRPr="0085470C">
        <w:rPr>
          <w:rFonts w:ascii="Times New Roman" w:hAnsi="Times New Roman"/>
          <w:szCs w:val="22"/>
        </w:rPr>
        <w:t xml:space="preserve"> </w:t>
      </w:r>
      <w:r w:rsidR="00CB19C6" w:rsidRPr="0085470C">
        <w:rPr>
          <w:rFonts w:ascii="Times New Roman" w:hAnsi="Times New Roman"/>
          <w:szCs w:val="22"/>
        </w:rPr>
        <w:t xml:space="preserve">and </w:t>
      </w:r>
      <w:r w:rsidR="00A93886" w:rsidRPr="0085470C">
        <w:rPr>
          <w:rFonts w:ascii="Times New Roman" w:hAnsi="Times New Roman"/>
          <w:szCs w:val="22"/>
        </w:rPr>
        <w:t>Consultant</w:t>
      </w:r>
      <w:r w:rsidR="006E4238" w:rsidRPr="0085470C">
        <w:rPr>
          <w:rFonts w:ascii="Times New Roman" w:hAnsi="Times New Roman"/>
          <w:szCs w:val="22"/>
        </w:rPr>
        <w:t xml:space="preserve"> (</w:t>
      </w:r>
      <w:proofErr w:type="spellStart"/>
      <w:r w:rsidR="006E4238" w:rsidRPr="0085470C">
        <w:rPr>
          <w:rFonts w:ascii="Times New Roman" w:hAnsi="Times New Roman"/>
          <w:szCs w:val="22"/>
        </w:rPr>
        <w:t>i</w:t>
      </w:r>
      <w:proofErr w:type="spellEnd"/>
      <w:r w:rsidR="006E4238" w:rsidRPr="0085470C">
        <w:rPr>
          <w:rFonts w:ascii="Times New Roman" w:hAnsi="Times New Roman"/>
          <w:szCs w:val="22"/>
        </w:rPr>
        <w:t xml:space="preserve">) completes the </w:t>
      </w:r>
      <w:r w:rsidR="00B26A40">
        <w:rPr>
          <w:rFonts w:ascii="Times New Roman" w:hAnsi="Times New Roman"/>
          <w:szCs w:val="22"/>
        </w:rPr>
        <w:t>Services</w:t>
      </w:r>
      <w:r w:rsidR="00B26A40" w:rsidRPr="0085470C">
        <w:rPr>
          <w:rFonts w:ascii="Times New Roman" w:hAnsi="Times New Roman"/>
          <w:szCs w:val="22"/>
        </w:rPr>
        <w:t xml:space="preserve"> </w:t>
      </w:r>
      <w:r w:rsidR="006E4238" w:rsidRPr="0085470C">
        <w:rPr>
          <w:rFonts w:ascii="Times New Roman" w:hAnsi="Times New Roman"/>
          <w:szCs w:val="22"/>
        </w:rPr>
        <w:t xml:space="preserve">in </w:t>
      </w:r>
      <w:r w:rsidR="006E4238" w:rsidRPr="00F2205F">
        <w:rPr>
          <w:rFonts w:ascii="Times New Roman" w:hAnsi="Times New Roman"/>
          <w:szCs w:val="22"/>
        </w:rPr>
        <w:t xml:space="preserve">accordance with the </w:t>
      </w:r>
      <w:r w:rsidR="003B610C" w:rsidRPr="00F2205F">
        <w:rPr>
          <w:rFonts w:ascii="Times New Roman" w:hAnsi="Times New Roman"/>
          <w:szCs w:val="22"/>
        </w:rPr>
        <w:t>Work Authorization</w:t>
      </w:r>
      <w:r w:rsidR="006E4238" w:rsidRPr="00F2205F">
        <w:rPr>
          <w:rFonts w:ascii="Times New Roman" w:hAnsi="Times New Roman"/>
          <w:szCs w:val="22"/>
        </w:rPr>
        <w:t xml:space="preserve">, including furnishing to </w:t>
      </w:r>
      <w:proofErr w:type="spellStart"/>
      <w:r w:rsidR="006E4238" w:rsidRPr="00F2205F">
        <w:rPr>
          <w:rFonts w:ascii="Times New Roman" w:hAnsi="Times New Roman"/>
          <w:szCs w:val="22"/>
        </w:rPr>
        <w:t>Avista</w:t>
      </w:r>
      <w:proofErr w:type="spellEnd"/>
      <w:r w:rsidR="006E4238" w:rsidRPr="00F2205F">
        <w:rPr>
          <w:rFonts w:ascii="Times New Roman" w:hAnsi="Times New Roman"/>
          <w:szCs w:val="22"/>
        </w:rPr>
        <w:t xml:space="preserve"> </w:t>
      </w:r>
      <w:r w:rsidR="00FC59E9" w:rsidRPr="00F2205F">
        <w:rPr>
          <w:rFonts w:ascii="Times New Roman" w:hAnsi="Times New Roman"/>
          <w:szCs w:val="22"/>
        </w:rPr>
        <w:t xml:space="preserve">any required </w:t>
      </w:r>
      <w:r w:rsidR="006E4238" w:rsidRPr="00F2205F">
        <w:rPr>
          <w:rFonts w:ascii="Times New Roman" w:hAnsi="Times New Roman"/>
          <w:szCs w:val="22"/>
        </w:rPr>
        <w:t xml:space="preserve">as-built drawings, manufacturer's manuals and instructions; (ii) provides </w:t>
      </w:r>
      <w:proofErr w:type="spellStart"/>
      <w:r w:rsidR="006E4238" w:rsidRPr="00F2205F">
        <w:rPr>
          <w:rFonts w:ascii="Times New Roman" w:hAnsi="Times New Roman"/>
          <w:szCs w:val="22"/>
        </w:rPr>
        <w:t>Avista</w:t>
      </w:r>
      <w:proofErr w:type="spellEnd"/>
      <w:r w:rsidR="006E4238" w:rsidRPr="00F2205F">
        <w:rPr>
          <w:rFonts w:ascii="Times New Roman" w:hAnsi="Times New Roman"/>
          <w:szCs w:val="22"/>
        </w:rPr>
        <w:t xml:space="preserve"> with final lien releases from </w:t>
      </w:r>
      <w:r w:rsidR="00A93886" w:rsidRPr="00F2205F">
        <w:rPr>
          <w:rFonts w:ascii="Times New Roman" w:hAnsi="Times New Roman"/>
          <w:szCs w:val="22"/>
        </w:rPr>
        <w:t>Consultant</w:t>
      </w:r>
      <w:r w:rsidR="006E4238" w:rsidRPr="00F2205F">
        <w:rPr>
          <w:rFonts w:ascii="Times New Roman" w:hAnsi="Times New Roman"/>
          <w:szCs w:val="22"/>
        </w:rPr>
        <w:t xml:space="preserve"> and all subcontractors, and other documents as may be requested by </w:t>
      </w:r>
      <w:proofErr w:type="spellStart"/>
      <w:r w:rsidR="006E4238" w:rsidRPr="00F2205F">
        <w:rPr>
          <w:rFonts w:ascii="Times New Roman" w:hAnsi="Times New Roman"/>
          <w:szCs w:val="22"/>
        </w:rPr>
        <w:t>Avista</w:t>
      </w:r>
      <w:proofErr w:type="spellEnd"/>
      <w:r w:rsidR="006E4238" w:rsidRPr="00F2205F">
        <w:rPr>
          <w:rFonts w:ascii="Times New Roman" w:hAnsi="Times New Roman"/>
          <w:szCs w:val="22"/>
        </w:rPr>
        <w:t xml:space="preserve"> to evidence such payment</w:t>
      </w:r>
      <w:r w:rsidR="006E4238" w:rsidRPr="0085470C">
        <w:rPr>
          <w:rFonts w:ascii="Times New Roman" w:hAnsi="Times New Roman"/>
          <w:szCs w:val="22"/>
        </w:rPr>
        <w:t xml:space="preserve">; and (iii) makes available the cost records supporting the final cost of the </w:t>
      </w:r>
      <w:r w:rsidR="00C84C7C">
        <w:rPr>
          <w:rFonts w:ascii="Times New Roman" w:hAnsi="Times New Roman"/>
          <w:szCs w:val="22"/>
        </w:rPr>
        <w:t>Services</w:t>
      </w:r>
      <w:r w:rsidR="006E4238" w:rsidRPr="0085470C">
        <w:rPr>
          <w:rFonts w:ascii="Times New Roman" w:hAnsi="Times New Roman"/>
          <w:szCs w:val="22"/>
        </w:rPr>
        <w:t xml:space="preserve"> if requested by </w:t>
      </w:r>
      <w:proofErr w:type="spellStart"/>
      <w:r w:rsidR="006E4238" w:rsidRPr="0085470C">
        <w:rPr>
          <w:rFonts w:ascii="Times New Roman" w:hAnsi="Times New Roman"/>
          <w:szCs w:val="22"/>
        </w:rPr>
        <w:t>Avista</w:t>
      </w:r>
      <w:proofErr w:type="spellEnd"/>
      <w:r w:rsidR="006E4238" w:rsidRPr="0085470C">
        <w:rPr>
          <w:rFonts w:ascii="Times New Roman" w:hAnsi="Times New Roman"/>
          <w:szCs w:val="22"/>
        </w:rPr>
        <w:t>.</w:t>
      </w:r>
    </w:p>
    <w:p w14:paraId="7680FFE0" w14:textId="77777777" w:rsidR="00093C59" w:rsidRPr="00993325" w:rsidRDefault="003451D5" w:rsidP="0051713D">
      <w:pPr>
        <w:pStyle w:val="Heading1"/>
        <w:keepNext w:val="0"/>
        <w:spacing w:after="60"/>
        <w:ind w:left="450"/>
        <w:jc w:val="left"/>
        <w:rPr>
          <w:szCs w:val="22"/>
        </w:rPr>
      </w:pPr>
      <w:r w:rsidRPr="00993325">
        <w:rPr>
          <w:szCs w:val="22"/>
        </w:rPr>
        <w:t xml:space="preserve">Party </w:t>
      </w:r>
      <w:r w:rsidR="00093C59" w:rsidRPr="00993325">
        <w:rPr>
          <w:szCs w:val="22"/>
        </w:rPr>
        <w:t>Representative</w:t>
      </w:r>
      <w:r w:rsidRPr="00993325">
        <w:rPr>
          <w:szCs w:val="22"/>
        </w:rPr>
        <w:t>s</w:t>
      </w:r>
    </w:p>
    <w:p w14:paraId="4DE53553" w14:textId="585FAAD7" w:rsidR="00993D63" w:rsidRPr="0085470C" w:rsidRDefault="009B665A" w:rsidP="00993D63">
      <w:pPr>
        <w:pStyle w:val="Heading2"/>
        <w:keepNext w:val="0"/>
        <w:spacing w:after="120"/>
        <w:ind w:left="900"/>
        <w:rPr>
          <w:rFonts w:ascii="Times New Roman" w:hAnsi="Times New Roman"/>
          <w:szCs w:val="22"/>
        </w:rPr>
      </w:pPr>
      <w:bookmarkStart w:id="1" w:name="_Ref28606855"/>
      <w:proofErr w:type="spellStart"/>
      <w:r>
        <w:rPr>
          <w:rFonts w:ascii="Times New Roman" w:hAnsi="Times New Roman"/>
          <w:szCs w:val="22"/>
        </w:rPr>
        <w:t>Avista’s</w:t>
      </w:r>
      <w:proofErr w:type="spellEnd"/>
      <w:r>
        <w:rPr>
          <w:rFonts w:ascii="Times New Roman" w:hAnsi="Times New Roman"/>
          <w:szCs w:val="22"/>
        </w:rPr>
        <w:t xml:space="preserve"> Representative, </w:t>
      </w:r>
      <w:r w:rsidR="00F2205F">
        <w:rPr>
          <w:rFonts w:ascii="Times New Roman" w:hAnsi="Times New Roman"/>
          <w:szCs w:val="22"/>
        </w:rPr>
        <w:t>Michael Truex</w:t>
      </w:r>
      <w:r w:rsidR="002A21B4">
        <w:rPr>
          <w:rFonts w:ascii="Times New Roman" w:hAnsi="Times New Roman"/>
          <w:szCs w:val="22"/>
        </w:rPr>
        <w:t xml:space="preserve"> </w:t>
      </w:r>
      <w:r w:rsidR="002A21B4" w:rsidRPr="002A21B4">
        <w:rPr>
          <w:rFonts w:ascii="Times New Roman" w:hAnsi="Times New Roman"/>
          <w:szCs w:val="22"/>
        </w:rPr>
        <w:t>(or as otherwise specified in the applicable Work Authorization)</w:t>
      </w:r>
      <w:r>
        <w:rPr>
          <w:rFonts w:ascii="Times New Roman" w:hAnsi="Times New Roman"/>
          <w:szCs w:val="22"/>
        </w:rPr>
        <w:t xml:space="preserve">, will be the point of contact for </w:t>
      </w:r>
      <w:proofErr w:type="spellStart"/>
      <w:r>
        <w:rPr>
          <w:rFonts w:ascii="Times New Roman" w:hAnsi="Times New Roman"/>
          <w:szCs w:val="22"/>
        </w:rPr>
        <w:t>Avista</w:t>
      </w:r>
      <w:proofErr w:type="spellEnd"/>
      <w:r>
        <w:rPr>
          <w:rFonts w:ascii="Times New Roman" w:hAnsi="Times New Roman"/>
          <w:szCs w:val="22"/>
        </w:rPr>
        <w:t xml:space="preserve"> in all matters requiring </w:t>
      </w:r>
      <w:proofErr w:type="spellStart"/>
      <w:r>
        <w:rPr>
          <w:rFonts w:ascii="Times New Roman" w:hAnsi="Times New Roman"/>
          <w:szCs w:val="22"/>
        </w:rPr>
        <w:t>Avista’s</w:t>
      </w:r>
      <w:proofErr w:type="spellEnd"/>
      <w:r>
        <w:rPr>
          <w:rFonts w:ascii="Times New Roman" w:hAnsi="Times New Roman"/>
          <w:szCs w:val="22"/>
        </w:rPr>
        <w:t xml:space="preserve"> approval, </w:t>
      </w:r>
      <w:r w:rsidRPr="00993325">
        <w:rPr>
          <w:rFonts w:ascii="Times New Roman" w:hAnsi="Times New Roman"/>
          <w:szCs w:val="22"/>
        </w:rPr>
        <w:t xml:space="preserve">acceptance, authorization, and/or notice in connection with the </w:t>
      </w:r>
      <w:r w:rsidR="00A93886">
        <w:rPr>
          <w:rFonts w:ascii="Times New Roman" w:hAnsi="Times New Roman"/>
          <w:szCs w:val="22"/>
        </w:rPr>
        <w:t>Consultant</w:t>
      </w:r>
      <w:r w:rsidRPr="00993325">
        <w:rPr>
          <w:rFonts w:ascii="Times New Roman" w:hAnsi="Times New Roman"/>
          <w:szCs w:val="22"/>
        </w:rPr>
        <w:t>’s performance under this Agreement</w:t>
      </w:r>
      <w:r>
        <w:rPr>
          <w:rFonts w:ascii="Times New Roman" w:hAnsi="Times New Roman"/>
          <w:szCs w:val="22"/>
        </w:rPr>
        <w:t>.</w:t>
      </w:r>
      <w:bookmarkEnd w:id="1"/>
      <w:r>
        <w:rPr>
          <w:rFonts w:ascii="Times New Roman" w:hAnsi="Times New Roman"/>
          <w:szCs w:val="22"/>
        </w:rPr>
        <w:t xml:space="preserve">   </w:t>
      </w:r>
    </w:p>
    <w:p w14:paraId="6D3BA237" w14:textId="7598E110" w:rsidR="00BB2AEB" w:rsidRPr="0085470C" w:rsidRDefault="00FD2693" w:rsidP="0051713D">
      <w:pPr>
        <w:pStyle w:val="Heading2"/>
        <w:keepNext w:val="0"/>
        <w:spacing w:after="180"/>
        <w:ind w:left="900"/>
        <w:rPr>
          <w:rFonts w:ascii="Times New Roman" w:hAnsi="Times New Roman"/>
          <w:szCs w:val="22"/>
        </w:rPr>
      </w:pPr>
      <w:r>
        <w:rPr>
          <w:rFonts w:ascii="Times New Roman" w:hAnsi="Times New Roman"/>
          <w:szCs w:val="22"/>
        </w:rPr>
        <w:t>Consultant</w:t>
      </w:r>
      <w:r w:rsidR="00651762" w:rsidRPr="007C640F">
        <w:rPr>
          <w:rFonts w:ascii="Times New Roman" w:hAnsi="Times New Roman"/>
          <w:szCs w:val="22"/>
        </w:rPr>
        <w:t xml:space="preserve">’s Representative </w:t>
      </w:r>
      <w:r w:rsidR="00F2205F">
        <w:rPr>
          <w:rFonts w:ascii="Times New Roman" w:hAnsi="Times New Roman"/>
          <w:szCs w:val="22"/>
        </w:rPr>
        <w:t>Guy Lund (</w:t>
      </w:r>
      <w:r w:rsidR="002A21B4" w:rsidRPr="002A21B4">
        <w:rPr>
          <w:rFonts w:ascii="Times New Roman" w:hAnsi="Times New Roman"/>
          <w:szCs w:val="22"/>
        </w:rPr>
        <w:t>or as otherwise specified in the applicable Work Authorization)</w:t>
      </w:r>
      <w:r w:rsidR="002A21B4">
        <w:rPr>
          <w:rFonts w:ascii="Times New Roman" w:hAnsi="Times New Roman"/>
          <w:szCs w:val="22"/>
        </w:rPr>
        <w:t xml:space="preserve">, </w:t>
      </w:r>
      <w:r w:rsidR="00651762" w:rsidRPr="007C640F">
        <w:rPr>
          <w:rFonts w:ascii="Times New Roman" w:hAnsi="Times New Roman"/>
          <w:szCs w:val="22"/>
        </w:rPr>
        <w:t xml:space="preserve">will be the point of contact for </w:t>
      </w:r>
      <w:r>
        <w:rPr>
          <w:rFonts w:ascii="Times New Roman" w:hAnsi="Times New Roman"/>
          <w:szCs w:val="22"/>
        </w:rPr>
        <w:t>Consultant</w:t>
      </w:r>
      <w:r w:rsidR="00651762" w:rsidRPr="007C640F">
        <w:rPr>
          <w:rFonts w:ascii="Times New Roman" w:hAnsi="Times New Roman"/>
          <w:szCs w:val="22"/>
        </w:rPr>
        <w:t xml:space="preserve"> in all matters in connection with </w:t>
      </w:r>
      <w:r>
        <w:rPr>
          <w:rFonts w:ascii="Times New Roman" w:hAnsi="Times New Roman"/>
          <w:szCs w:val="22"/>
        </w:rPr>
        <w:t>Consultant</w:t>
      </w:r>
      <w:r w:rsidRPr="007C640F">
        <w:rPr>
          <w:rFonts w:ascii="Times New Roman" w:hAnsi="Times New Roman"/>
          <w:szCs w:val="22"/>
        </w:rPr>
        <w:t xml:space="preserve">’s </w:t>
      </w:r>
      <w:r w:rsidR="00651762" w:rsidRPr="007C640F">
        <w:rPr>
          <w:rFonts w:ascii="Times New Roman" w:hAnsi="Times New Roman"/>
          <w:szCs w:val="22"/>
        </w:rPr>
        <w:t xml:space="preserve">performance under this Agreement, including supervision of the </w:t>
      </w:r>
      <w:r w:rsidR="00C256E5">
        <w:rPr>
          <w:rFonts w:ascii="Times New Roman" w:hAnsi="Times New Roman"/>
          <w:szCs w:val="22"/>
        </w:rPr>
        <w:t>Services</w:t>
      </w:r>
      <w:r w:rsidR="00C256E5" w:rsidRPr="007C640F">
        <w:rPr>
          <w:rFonts w:ascii="Times New Roman" w:hAnsi="Times New Roman"/>
          <w:szCs w:val="22"/>
        </w:rPr>
        <w:t xml:space="preserve"> </w:t>
      </w:r>
      <w:r w:rsidR="00651762" w:rsidRPr="007C640F">
        <w:rPr>
          <w:rFonts w:ascii="Times New Roman" w:hAnsi="Times New Roman"/>
          <w:szCs w:val="22"/>
        </w:rPr>
        <w:t>furnished.</w:t>
      </w:r>
    </w:p>
    <w:p w14:paraId="23CB1BDB" w14:textId="77777777" w:rsidR="00093C59" w:rsidRPr="007C640F" w:rsidRDefault="0025455E" w:rsidP="0051713D">
      <w:pPr>
        <w:pStyle w:val="Heading1"/>
        <w:keepNext w:val="0"/>
        <w:spacing w:after="60"/>
        <w:ind w:left="450"/>
        <w:jc w:val="left"/>
        <w:rPr>
          <w:szCs w:val="22"/>
        </w:rPr>
      </w:pPr>
      <w:r w:rsidRPr="007C640F">
        <w:rPr>
          <w:szCs w:val="22"/>
        </w:rPr>
        <w:t>N</w:t>
      </w:r>
      <w:r w:rsidR="00093C59" w:rsidRPr="007C640F">
        <w:rPr>
          <w:szCs w:val="22"/>
        </w:rPr>
        <w:t>otices to the Parties</w:t>
      </w:r>
    </w:p>
    <w:p w14:paraId="41F86E69" w14:textId="77777777" w:rsidR="00BB2AEB" w:rsidRPr="00F2205F" w:rsidRDefault="00341C01" w:rsidP="0048540A">
      <w:pPr>
        <w:pStyle w:val="Heading2"/>
        <w:keepNext w:val="0"/>
        <w:spacing w:after="120"/>
        <w:ind w:left="900"/>
        <w:rPr>
          <w:rFonts w:ascii="Times New Roman" w:hAnsi="Times New Roman"/>
          <w:szCs w:val="22"/>
        </w:rPr>
      </w:pPr>
      <w:r w:rsidRPr="007C640F">
        <w:rPr>
          <w:rFonts w:ascii="Times New Roman" w:hAnsi="Times New Roman"/>
          <w:szCs w:val="22"/>
        </w:rPr>
        <w:t>All notices, demands, requests</w:t>
      </w:r>
      <w:r w:rsidR="006104DF" w:rsidRPr="007C640F">
        <w:rPr>
          <w:rFonts w:ascii="Times New Roman" w:hAnsi="Times New Roman"/>
          <w:szCs w:val="22"/>
        </w:rPr>
        <w:t>,</w:t>
      </w:r>
      <w:r w:rsidRPr="007C640F">
        <w:rPr>
          <w:rFonts w:ascii="Times New Roman" w:hAnsi="Times New Roman"/>
          <w:szCs w:val="22"/>
        </w:rPr>
        <w:t xml:space="preserve"> and other communications under this Agreement </w:t>
      </w:r>
      <w:r w:rsidR="00D963BD" w:rsidRPr="007C640F">
        <w:rPr>
          <w:rFonts w:ascii="Times New Roman" w:hAnsi="Times New Roman"/>
          <w:szCs w:val="22"/>
        </w:rPr>
        <w:t>must</w:t>
      </w:r>
      <w:r w:rsidRPr="007C640F">
        <w:rPr>
          <w:rFonts w:ascii="Times New Roman" w:hAnsi="Times New Roman"/>
          <w:szCs w:val="22"/>
        </w:rPr>
        <w:t xml:space="preserve"> be in writing and </w:t>
      </w:r>
      <w:r w:rsidR="008D1205" w:rsidRPr="007C640F">
        <w:rPr>
          <w:rFonts w:ascii="Times New Roman" w:hAnsi="Times New Roman"/>
          <w:szCs w:val="22"/>
        </w:rPr>
        <w:t xml:space="preserve">sent by mail (postage prepaid), or </w:t>
      </w:r>
      <w:r w:rsidR="00C56E5A" w:rsidRPr="007C640F">
        <w:rPr>
          <w:rFonts w:ascii="Times New Roman" w:hAnsi="Times New Roman"/>
          <w:szCs w:val="22"/>
        </w:rPr>
        <w:t xml:space="preserve">delivered to the other Party either electronically or </w:t>
      </w:r>
      <w:r w:rsidRPr="007C640F">
        <w:rPr>
          <w:rFonts w:ascii="Times New Roman" w:hAnsi="Times New Roman"/>
          <w:szCs w:val="22"/>
        </w:rPr>
        <w:t>by a</w:t>
      </w:r>
      <w:r w:rsidR="008D1205" w:rsidRPr="007C640F">
        <w:rPr>
          <w:rFonts w:ascii="Times New Roman" w:hAnsi="Times New Roman"/>
          <w:szCs w:val="22"/>
        </w:rPr>
        <w:t xml:space="preserve"> recognized commercial courier</w:t>
      </w:r>
      <w:r w:rsidR="00C56E5A" w:rsidRPr="007C640F">
        <w:rPr>
          <w:rFonts w:ascii="Times New Roman" w:hAnsi="Times New Roman"/>
          <w:szCs w:val="22"/>
        </w:rPr>
        <w:t xml:space="preserve">, </w:t>
      </w:r>
      <w:r w:rsidRPr="007C640F">
        <w:rPr>
          <w:rFonts w:ascii="Times New Roman" w:hAnsi="Times New Roman"/>
          <w:szCs w:val="22"/>
        </w:rPr>
        <w:t xml:space="preserve">addressed as set forth below. Such </w:t>
      </w:r>
      <w:r w:rsidR="0049775D" w:rsidRPr="007C640F">
        <w:rPr>
          <w:rFonts w:ascii="Times New Roman" w:hAnsi="Times New Roman"/>
          <w:szCs w:val="22"/>
        </w:rPr>
        <w:t>notices, demands, requests</w:t>
      </w:r>
      <w:r w:rsidR="006104DF" w:rsidRPr="007C640F">
        <w:rPr>
          <w:rFonts w:ascii="Times New Roman" w:hAnsi="Times New Roman"/>
          <w:szCs w:val="22"/>
        </w:rPr>
        <w:t>,</w:t>
      </w:r>
      <w:r w:rsidR="0049775D" w:rsidRPr="007C640F">
        <w:rPr>
          <w:rFonts w:ascii="Times New Roman" w:hAnsi="Times New Roman"/>
          <w:szCs w:val="22"/>
        </w:rPr>
        <w:t xml:space="preserve"> and other communications </w:t>
      </w:r>
      <w:r w:rsidR="00D963BD" w:rsidRPr="007C640F">
        <w:rPr>
          <w:rFonts w:ascii="Times New Roman" w:hAnsi="Times New Roman"/>
          <w:szCs w:val="22"/>
        </w:rPr>
        <w:t>will</w:t>
      </w:r>
      <w:r w:rsidRPr="007C640F">
        <w:rPr>
          <w:rFonts w:ascii="Times New Roman" w:hAnsi="Times New Roman"/>
          <w:szCs w:val="22"/>
        </w:rPr>
        <w:t xml:space="preserve"> be deemed given as of the date delivered, </w:t>
      </w:r>
      <w:r w:rsidR="0049775D" w:rsidRPr="007C640F">
        <w:rPr>
          <w:rFonts w:ascii="Times New Roman" w:hAnsi="Times New Roman"/>
          <w:szCs w:val="22"/>
        </w:rPr>
        <w:t>or</w:t>
      </w:r>
      <w:r w:rsidR="003F5A6D" w:rsidRPr="007C640F">
        <w:rPr>
          <w:rFonts w:ascii="Times New Roman" w:hAnsi="Times New Roman"/>
          <w:szCs w:val="22"/>
        </w:rPr>
        <w:t>,</w:t>
      </w:r>
      <w:r w:rsidRPr="007C640F">
        <w:rPr>
          <w:rFonts w:ascii="Times New Roman" w:hAnsi="Times New Roman"/>
          <w:szCs w:val="22"/>
        </w:rPr>
        <w:t xml:space="preserve"> if </w:t>
      </w:r>
      <w:r w:rsidR="0049775D" w:rsidRPr="007C640F">
        <w:rPr>
          <w:rFonts w:ascii="Times New Roman" w:hAnsi="Times New Roman"/>
          <w:szCs w:val="22"/>
        </w:rPr>
        <w:t xml:space="preserve">sent </w:t>
      </w:r>
      <w:r w:rsidR="00C56E5A" w:rsidRPr="007C640F">
        <w:rPr>
          <w:rFonts w:ascii="Times New Roman" w:hAnsi="Times New Roman"/>
          <w:szCs w:val="22"/>
        </w:rPr>
        <w:t>electronically</w:t>
      </w:r>
      <w:r w:rsidR="0049775D" w:rsidRPr="007C640F">
        <w:rPr>
          <w:rFonts w:ascii="Times New Roman" w:hAnsi="Times New Roman"/>
          <w:szCs w:val="22"/>
        </w:rPr>
        <w:t xml:space="preserve"> or </w:t>
      </w:r>
      <w:r w:rsidR="00C56E5A" w:rsidRPr="007C640F">
        <w:rPr>
          <w:rFonts w:ascii="Times New Roman" w:hAnsi="Times New Roman"/>
          <w:szCs w:val="22"/>
        </w:rPr>
        <w:t xml:space="preserve">by </w:t>
      </w:r>
      <w:r w:rsidR="0049775D" w:rsidRPr="007C640F">
        <w:rPr>
          <w:rFonts w:ascii="Times New Roman" w:hAnsi="Times New Roman"/>
          <w:szCs w:val="22"/>
        </w:rPr>
        <w:t>mail</w:t>
      </w:r>
      <w:r w:rsidRPr="007C640F">
        <w:rPr>
          <w:rFonts w:ascii="Times New Roman" w:hAnsi="Times New Roman"/>
          <w:szCs w:val="22"/>
        </w:rPr>
        <w:t xml:space="preserve">, upon </w:t>
      </w:r>
      <w:r w:rsidRPr="00F2205F">
        <w:rPr>
          <w:rFonts w:ascii="Times New Roman" w:hAnsi="Times New Roman"/>
          <w:szCs w:val="22"/>
        </w:rPr>
        <w:t>receipt.</w:t>
      </w:r>
    </w:p>
    <w:p w14:paraId="72B0816A" w14:textId="77777777" w:rsidR="00341C01" w:rsidRPr="00F2205F" w:rsidRDefault="00341C01" w:rsidP="0051713D">
      <w:pPr>
        <w:pStyle w:val="Heading2"/>
        <w:keepNext w:val="0"/>
        <w:spacing w:after="60"/>
        <w:ind w:left="900"/>
        <w:rPr>
          <w:rFonts w:ascii="Times New Roman" w:hAnsi="Times New Roman"/>
          <w:szCs w:val="22"/>
        </w:rPr>
      </w:pPr>
      <w:r w:rsidRPr="00F2205F">
        <w:rPr>
          <w:rFonts w:ascii="Times New Roman" w:hAnsi="Times New Roman"/>
          <w:szCs w:val="22"/>
        </w:rPr>
        <w:t xml:space="preserve">Notices to </w:t>
      </w:r>
      <w:proofErr w:type="spellStart"/>
      <w:r w:rsidRPr="00F2205F">
        <w:rPr>
          <w:rFonts w:ascii="Times New Roman" w:hAnsi="Times New Roman"/>
          <w:szCs w:val="22"/>
        </w:rPr>
        <w:t>Avista</w:t>
      </w:r>
      <w:proofErr w:type="spellEnd"/>
      <w:r w:rsidRPr="00F2205F">
        <w:rPr>
          <w:rFonts w:ascii="Times New Roman" w:hAnsi="Times New Roman"/>
          <w:szCs w:val="22"/>
        </w:rPr>
        <w:t xml:space="preserve">: </w:t>
      </w:r>
    </w:p>
    <w:p w14:paraId="7861C673" w14:textId="77777777" w:rsidR="009F61E0" w:rsidRPr="00F2205F" w:rsidRDefault="009F61E0" w:rsidP="0048540A">
      <w:pPr>
        <w:spacing w:after="120"/>
        <w:ind w:left="900"/>
        <w:rPr>
          <w:sz w:val="22"/>
          <w:szCs w:val="22"/>
        </w:rPr>
      </w:pPr>
      <w:r w:rsidRPr="00F2205F">
        <w:rPr>
          <w:sz w:val="22"/>
          <w:szCs w:val="22"/>
        </w:rPr>
        <w:t xml:space="preserve">Unless otherwise noted in a </w:t>
      </w:r>
      <w:r w:rsidR="00D34A4A" w:rsidRPr="00F2205F">
        <w:rPr>
          <w:sz w:val="22"/>
          <w:szCs w:val="22"/>
        </w:rPr>
        <w:t xml:space="preserve">written </w:t>
      </w:r>
      <w:r w:rsidRPr="00F2205F">
        <w:rPr>
          <w:sz w:val="22"/>
          <w:szCs w:val="22"/>
        </w:rPr>
        <w:t xml:space="preserve">Work Authorization. </w:t>
      </w:r>
      <w:r w:rsidRPr="00F2205F">
        <w:rPr>
          <w:b/>
          <w:sz w:val="22"/>
          <w:szCs w:val="22"/>
        </w:rPr>
        <w:t xml:space="preserve"> </w:t>
      </w:r>
    </w:p>
    <w:p w14:paraId="1EF4259D" w14:textId="77777777" w:rsidR="006B5DFB" w:rsidRPr="00F2205F" w:rsidRDefault="006B5DFB" w:rsidP="00C84C7C">
      <w:pPr>
        <w:pStyle w:val="BodyTextIndent"/>
        <w:tabs>
          <w:tab w:val="left" w:pos="1260"/>
          <w:tab w:val="num" w:pos="1710"/>
        </w:tabs>
        <w:spacing w:after="120"/>
        <w:ind w:left="1710" w:hanging="810"/>
        <w:jc w:val="left"/>
        <w:rPr>
          <w:szCs w:val="22"/>
        </w:rPr>
      </w:pPr>
      <w:r w:rsidRPr="00F2205F">
        <w:rPr>
          <w:szCs w:val="22"/>
        </w:rPr>
        <w:t xml:space="preserve">Insurance: E-mail all insurance questions and </w:t>
      </w:r>
      <w:bookmarkStart w:id="2" w:name="_GoBack"/>
      <w:r w:rsidRPr="00F2205F">
        <w:rPr>
          <w:szCs w:val="22"/>
        </w:rPr>
        <w:t>insurance</w:t>
      </w:r>
      <w:bookmarkEnd w:id="2"/>
      <w:r w:rsidRPr="00F2205F">
        <w:rPr>
          <w:szCs w:val="22"/>
        </w:rPr>
        <w:t xml:space="preserve"> certificates to: </w:t>
      </w:r>
      <w:hyperlink r:id="rId9" w:history="1">
        <w:r w:rsidRPr="00F2205F">
          <w:rPr>
            <w:rStyle w:val="Hyperlink"/>
            <w:i/>
            <w:szCs w:val="22"/>
          </w:rPr>
          <w:t>InsuranceCerts@avistacorp.com</w:t>
        </w:r>
      </w:hyperlink>
    </w:p>
    <w:p w14:paraId="5FE6123E" w14:textId="73DDCBE1" w:rsidR="00B75323" w:rsidRPr="00B75323" w:rsidRDefault="00B75323" w:rsidP="00C84C7C">
      <w:pPr>
        <w:pStyle w:val="BodyTextIndent"/>
        <w:tabs>
          <w:tab w:val="num" w:pos="1440"/>
        </w:tabs>
        <w:spacing w:after="120"/>
        <w:ind w:hanging="540"/>
        <w:rPr>
          <w:szCs w:val="22"/>
        </w:rPr>
      </w:pPr>
      <w:r w:rsidRPr="00F2205F">
        <w:rPr>
          <w:szCs w:val="22"/>
        </w:rPr>
        <w:t xml:space="preserve">Project/Technical Communications: Attention: </w:t>
      </w:r>
      <w:r w:rsidR="00F2205F" w:rsidRPr="00F2205F">
        <w:rPr>
          <w:szCs w:val="22"/>
        </w:rPr>
        <w:t>Michael Truex</w:t>
      </w:r>
      <w:r w:rsidRPr="00F2205F">
        <w:rPr>
          <w:szCs w:val="22"/>
        </w:rPr>
        <w:t xml:space="preserve"> at MSC- </w:t>
      </w:r>
      <w:r w:rsidR="00F2205F" w:rsidRPr="00F2205F">
        <w:rPr>
          <w:szCs w:val="22"/>
        </w:rPr>
        <w:t>51</w:t>
      </w:r>
      <w:r w:rsidRPr="00F2205F">
        <w:rPr>
          <w:szCs w:val="22"/>
        </w:rPr>
        <w:t xml:space="preserve"> </w:t>
      </w:r>
      <w:r w:rsidR="00DF4D37" w:rsidRPr="00F2205F">
        <w:rPr>
          <w:szCs w:val="22"/>
        </w:rPr>
        <w:t xml:space="preserve">or e-mail: </w:t>
      </w:r>
      <w:r w:rsidR="00F2205F" w:rsidRPr="00F2205F">
        <w:rPr>
          <w:szCs w:val="22"/>
        </w:rPr>
        <w:t>Micahel.Truex@</w:t>
      </w:r>
      <w:r w:rsidR="00DF4D37" w:rsidRPr="00F2205F">
        <w:rPr>
          <w:szCs w:val="22"/>
        </w:rPr>
        <w:t>Avistacorp.com</w:t>
      </w:r>
    </w:p>
    <w:p w14:paraId="1856C751" w14:textId="0EF2CB7B" w:rsidR="00B75323" w:rsidRPr="00B75323" w:rsidRDefault="00B75323" w:rsidP="00C84C7C">
      <w:pPr>
        <w:pStyle w:val="BodyTextIndent"/>
        <w:tabs>
          <w:tab w:val="num" w:pos="1440"/>
        </w:tabs>
        <w:spacing w:after="120"/>
        <w:ind w:hanging="540"/>
        <w:rPr>
          <w:szCs w:val="22"/>
        </w:rPr>
      </w:pPr>
      <w:r w:rsidRPr="00B75323">
        <w:rPr>
          <w:szCs w:val="22"/>
        </w:rPr>
        <w:lastRenderedPageBreak/>
        <w:t xml:space="preserve">Invoices: Submit invoices to Accounts Payable at </w:t>
      </w:r>
      <w:hyperlink r:id="rId10" w:history="1">
        <w:r w:rsidRPr="00B75323">
          <w:rPr>
            <w:rStyle w:val="Hyperlink"/>
            <w:szCs w:val="22"/>
          </w:rPr>
          <w:t>accountspayable@avistacorp.com</w:t>
        </w:r>
      </w:hyperlink>
      <w:r w:rsidRPr="00B75323">
        <w:rPr>
          <w:szCs w:val="22"/>
        </w:rPr>
        <w:t xml:space="preserve">  (or mailed to </w:t>
      </w:r>
      <w:proofErr w:type="spellStart"/>
      <w:r w:rsidRPr="00B75323">
        <w:rPr>
          <w:szCs w:val="22"/>
        </w:rPr>
        <w:t>Avista</w:t>
      </w:r>
      <w:proofErr w:type="spellEnd"/>
      <w:r w:rsidRPr="00B75323">
        <w:rPr>
          <w:szCs w:val="22"/>
        </w:rPr>
        <w:t xml:space="preserve"> Corporation; Accounts Payable, MSC 30; PO Box 3727; Spokane, WA  99220-3727).  </w:t>
      </w:r>
      <w:r w:rsidRPr="00B75323">
        <w:rPr>
          <w:b/>
          <w:szCs w:val="22"/>
        </w:rPr>
        <w:t>Please Note</w:t>
      </w:r>
      <w:r w:rsidRPr="00F2205F">
        <w:rPr>
          <w:szCs w:val="22"/>
        </w:rPr>
        <w:t xml:space="preserve">:  A reference to Organization Code </w:t>
      </w:r>
      <w:r w:rsidR="00962853" w:rsidRPr="00F2205F">
        <w:rPr>
          <w:szCs w:val="22"/>
        </w:rPr>
        <w:t>as</w:t>
      </w:r>
      <w:r w:rsidR="003D7AC8" w:rsidRPr="00F2205F">
        <w:rPr>
          <w:szCs w:val="22"/>
        </w:rPr>
        <w:t xml:space="preserve"> stated in each Work Authorization</w:t>
      </w:r>
      <w:r w:rsidRPr="00F2205F">
        <w:rPr>
          <w:szCs w:val="22"/>
        </w:rPr>
        <w:t xml:space="preserve"> and Contract Number (R</w:t>
      </w:r>
      <w:r w:rsidR="00F2205F">
        <w:rPr>
          <w:szCs w:val="22"/>
        </w:rPr>
        <w:t>-43092)</w:t>
      </w:r>
      <w:r w:rsidRPr="00F2205F">
        <w:rPr>
          <w:szCs w:val="22"/>
        </w:rPr>
        <w:t xml:space="preserve"> </w:t>
      </w:r>
      <w:r w:rsidRPr="00F2205F">
        <w:rPr>
          <w:b/>
          <w:i/>
          <w:szCs w:val="22"/>
        </w:rPr>
        <w:t>must be placed</w:t>
      </w:r>
      <w:r w:rsidRPr="00B75323">
        <w:rPr>
          <w:b/>
          <w:i/>
          <w:szCs w:val="22"/>
        </w:rPr>
        <w:t xml:space="preserve"> on all invoice</w:t>
      </w:r>
      <w:r w:rsidRPr="00B75323">
        <w:rPr>
          <w:i/>
          <w:szCs w:val="22"/>
        </w:rPr>
        <w:t>s</w:t>
      </w:r>
      <w:r w:rsidRPr="00B75323">
        <w:rPr>
          <w:szCs w:val="22"/>
        </w:rPr>
        <w:t xml:space="preserve"> submitted by </w:t>
      </w:r>
      <w:r w:rsidR="00B65DF4">
        <w:rPr>
          <w:szCs w:val="22"/>
        </w:rPr>
        <w:t>Consultant</w:t>
      </w:r>
      <w:r w:rsidRPr="00B75323">
        <w:rPr>
          <w:szCs w:val="22"/>
        </w:rPr>
        <w:t xml:space="preserve">.  </w:t>
      </w:r>
    </w:p>
    <w:p w14:paraId="60AB8AE0" w14:textId="77777777" w:rsidR="00341C01" w:rsidRPr="00993325" w:rsidRDefault="00341C01" w:rsidP="00C84C7C">
      <w:pPr>
        <w:pStyle w:val="BodyTextIndent"/>
        <w:tabs>
          <w:tab w:val="num" w:pos="1440"/>
        </w:tabs>
        <w:spacing w:after="120"/>
        <w:ind w:hanging="540"/>
        <w:rPr>
          <w:szCs w:val="22"/>
        </w:rPr>
      </w:pPr>
      <w:r w:rsidRPr="00993325">
        <w:rPr>
          <w:szCs w:val="22"/>
        </w:rPr>
        <w:t>Legal, Contractual, Insurance Notices: Attention Supply Chain Management, MSC-33</w:t>
      </w:r>
    </w:p>
    <w:p w14:paraId="2FFBA62B" w14:textId="77777777" w:rsidR="00341C01" w:rsidRPr="00993325" w:rsidRDefault="00341C01" w:rsidP="00C84C7C">
      <w:pPr>
        <w:spacing w:after="120"/>
        <w:ind w:left="720" w:firstLine="540"/>
        <w:jc w:val="both"/>
        <w:rPr>
          <w:sz w:val="22"/>
          <w:szCs w:val="22"/>
        </w:rPr>
      </w:pPr>
      <w:r w:rsidRPr="00993325">
        <w:rPr>
          <w:sz w:val="22"/>
          <w:szCs w:val="22"/>
        </w:rPr>
        <w:t>At the following address:</w:t>
      </w:r>
    </w:p>
    <w:p w14:paraId="64227D96" w14:textId="77777777" w:rsidR="00341C01" w:rsidRPr="00993325" w:rsidRDefault="00341C01" w:rsidP="0048540A">
      <w:pPr>
        <w:ind w:left="720" w:firstLine="720"/>
        <w:jc w:val="both"/>
        <w:rPr>
          <w:sz w:val="22"/>
          <w:szCs w:val="22"/>
        </w:rPr>
      </w:pPr>
      <w:proofErr w:type="spellStart"/>
      <w:r w:rsidRPr="00993325">
        <w:rPr>
          <w:sz w:val="22"/>
          <w:szCs w:val="22"/>
        </w:rPr>
        <w:t>Avista</w:t>
      </w:r>
      <w:proofErr w:type="spellEnd"/>
      <w:r w:rsidRPr="00993325">
        <w:rPr>
          <w:sz w:val="22"/>
          <w:szCs w:val="22"/>
        </w:rPr>
        <w:t xml:space="preserve"> Corporation</w:t>
      </w:r>
    </w:p>
    <w:p w14:paraId="1A38C5A7" w14:textId="77777777" w:rsidR="00341C01" w:rsidRPr="00993325" w:rsidRDefault="0049775D" w:rsidP="0048540A">
      <w:pPr>
        <w:ind w:left="720" w:firstLine="720"/>
        <w:jc w:val="both"/>
        <w:rPr>
          <w:sz w:val="22"/>
          <w:szCs w:val="22"/>
        </w:rPr>
      </w:pPr>
      <w:r w:rsidRPr="00993325">
        <w:rPr>
          <w:sz w:val="22"/>
          <w:szCs w:val="22"/>
        </w:rPr>
        <w:t>PO</w:t>
      </w:r>
      <w:r w:rsidR="00341C01" w:rsidRPr="00993325">
        <w:rPr>
          <w:sz w:val="22"/>
          <w:szCs w:val="22"/>
        </w:rPr>
        <w:t xml:space="preserve"> Box 3727</w:t>
      </w:r>
    </w:p>
    <w:p w14:paraId="0F034933" w14:textId="77777777" w:rsidR="00341C01" w:rsidRPr="00993325" w:rsidRDefault="00341C01" w:rsidP="0048540A">
      <w:pPr>
        <w:ind w:left="720" w:firstLine="720"/>
        <w:jc w:val="both"/>
        <w:rPr>
          <w:sz w:val="22"/>
          <w:szCs w:val="22"/>
        </w:rPr>
      </w:pPr>
      <w:r w:rsidRPr="00993325">
        <w:rPr>
          <w:sz w:val="22"/>
          <w:szCs w:val="22"/>
        </w:rPr>
        <w:t>Spokane, WA  99220-3727</w:t>
      </w:r>
    </w:p>
    <w:p w14:paraId="0C1BDF7B" w14:textId="0D7BFA6C" w:rsidR="00341C01" w:rsidRPr="00993325" w:rsidRDefault="0049775D" w:rsidP="0048540A">
      <w:pPr>
        <w:spacing w:after="120"/>
        <w:ind w:left="720" w:firstLine="720"/>
        <w:jc w:val="both"/>
        <w:rPr>
          <w:sz w:val="22"/>
          <w:szCs w:val="22"/>
        </w:rPr>
      </w:pPr>
      <w:r w:rsidRPr="00993325">
        <w:rPr>
          <w:sz w:val="22"/>
          <w:szCs w:val="22"/>
        </w:rPr>
        <w:t xml:space="preserve">Ref.: </w:t>
      </w:r>
      <w:proofErr w:type="spellStart"/>
      <w:r w:rsidRPr="00993325">
        <w:rPr>
          <w:sz w:val="22"/>
          <w:szCs w:val="22"/>
        </w:rPr>
        <w:t>Avista</w:t>
      </w:r>
      <w:proofErr w:type="spellEnd"/>
      <w:r w:rsidRPr="00993325">
        <w:rPr>
          <w:sz w:val="22"/>
          <w:szCs w:val="22"/>
        </w:rPr>
        <w:t xml:space="preserve"> Contract</w:t>
      </w:r>
      <w:r w:rsidR="00341C01" w:rsidRPr="00993325">
        <w:rPr>
          <w:sz w:val="22"/>
          <w:szCs w:val="22"/>
        </w:rPr>
        <w:t xml:space="preserve"> R</w:t>
      </w:r>
      <w:r w:rsidR="00F2205F">
        <w:rPr>
          <w:sz w:val="22"/>
          <w:szCs w:val="22"/>
        </w:rPr>
        <w:t>-43092</w:t>
      </w:r>
    </w:p>
    <w:p w14:paraId="24591CC5" w14:textId="77777777" w:rsidR="00341C01" w:rsidRPr="00F2205F" w:rsidRDefault="00341C01" w:rsidP="0051713D">
      <w:pPr>
        <w:pStyle w:val="Heading2"/>
        <w:keepNext w:val="0"/>
        <w:spacing w:after="60"/>
        <w:ind w:left="900"/>
        <w:rPr>
          <w:rFonts w:ascii="Times New Roman" w:hAnsi="Times New Roman"/>
          <w:szCs w:val="22"/>
        </w:rPr>
      </w:pPr>
      <w:r w:rsidRPr="00F2205F">
        <w:rPr>
          <w:rFonts w:ascii="Times New Roman" w:hAnsi="Times New Roman"/>
          <w:szCs w:val="22"/>
        </w:rPr>
        <w:t xml:space="preserve">Notices to </w:t>
      </w:r>
      <w:r w:rsidR="00A93886" w:rsidRPr="00F2205F">
        <w:rPr>
          <w:rFonts w:ascii="Times New Roman" w:hAnsi="Times New Roman"/>
          <w:szCs w:val="22"/>
        </w:rPr>
        <w:t>Consultant</w:t>
      </w:r>
      <w:r w:rsidRPr="00F2205F">
        <w:rPr>
          <w:rFonts w:ascii="Times New Roman" w:hAnsi="Times New Roman"/>
          <w:szCs w:val="22"/>
        </w:rPr>
        <w:t>:</w:t>
      </w:r>
    </w:p>
    <w:p w14:paraId="09B1760E" w14:textId="4170FD73" w:rsidR="00341C01" w:rsidRPr="00F2205F" w:rsidRDefault="00F2205F" w:rsidP="0048540A">
      <w:pPr>
        <w:ind w:left="1440"/>
        <w:jc w:val="both"/>
        <w:rPr>
          <w:sz w:val="22"/>
          <w:szCs w:val="22"/>
        </w:rPr>
      </w:pPr>
      <w:r w:rsidRPr="00F2205F">
        <w:rPr>
          <w:sz w:val="22"/>
          <w:szCs w:val="22"/>
        </w:rPr>
        <w:t>Gannett Fleming</w:t>
      </w:r>
    </w:p>
    <w:p w14:paraId="780AAB4F" w14:textId="7356E253" w:rsidR="00341C01" w:rsidRPr="00F2205F" w:rsidRDefault="00F2205F" w:rsidP="0048540A">
      <w:pPr>
        <w:ind w:left="1440"/>
        <w:jc w:val="both"/>
        <w:rPr>
          <w:sz w:val="22"/>
          <w:szCs w:val="22"/>
        </w:rPr>
      </w:pPr>
      <w:r w:rsidRPr="00F2205F">
        <w:rPr>
          <w:sz w:val="22"/>
          <w:szCs w:val="22"/>
        </w:rPr>
        <w:t>207 Senate Avenue</w:t>
      </w:r>
    </w:p>
    <w:p w14:paraId="75DB263D" w14:textId="67358735" w:rsidR="00F2205F" w:rsidRPr="00F2205F" w:rsidRDefault="00F2205F" w:rsidP="0048540A">
      <w:pPr>
        <w:ind w:left="1440"/>
        <w:jc w:val="both"/>
        <w:rPr>
          <w:sz w:val="22"/>
          <w:szCs w:val="22"/>
        </w:rPr>
      </w:pPr>
      <w:r w:rsidRPr="00F2205F">
        <w:rPr>
          <w:sz w:val="22"/>
          <w:szCs w:val="22"/>
        </w:rPr>
        <w:t>Camp Hill, PA 17011-2316</w:t>
      </w:r>
    </w:p>
    <w:p w14:paraId="5650EAD8" w14:textId="431DD723" w:rsidR="00341C01" w:rsidRPr="00F2205F" w:rsidRDefault="00341C01" w:rsidP="0048540A">
      <w:pPr>
        <w:spacing w:after="120"/>
        <w:ind w:left="1440"/>
        <w:jc w:val="both"/>
        <w:rPr>
          <w:sz w:val="22"/>
          <w:szCs w:val="22"/>
        </w:rPr>
      </w:pPr>
      <w:r w:rsidRPr="00F2205F">
        <w:rPr>
          <w:sz w:val="22"/>
          <w:szCs w:val="22"/>
        </w:rPr>
        <w:t xml:space="preserve">Attention: </w:t>
      </w:r>
      <w:r w:rsidR="00F2205F">
        <w:rPr>
          <w:sz w:val="22"/>
          <w:szCs w:val="22"/>
        </w:rPr>
        <w:t>Guy Lund (</w:t>
      </w:r>
      <w:hyperlink r:id="rId11" w:history="1">
        <w:r w:rsidR="00F2205F" w:rsidRPr="007D063B">
          <w:rPr>
            <w:rStyle w:val="Hyperlink"/>
            <w:sz w:val="22"/>
            <w:szCs w:val="22"/>
          </w:rPr>
          <w:t>Glund@fnet.com</w:t>
        </w:r>
      </w:hyperlink>
      <w:r w:rsidR="00F2205F">
        <w:rPr>
          <w:sz w:val="22"/>
          <w:szCs w:val="22"/>
        </w:rPr>
        <w:t xml:space="preserve"> / 720-436-4544)</w:t>
      </w:r>
    </w:p>
    <w:p w14:paraId="794E3270" w14:textId="77777777" w:rsidR="00093C59" w:rsidRPr="0085470C" w:rsidRDefault="00EE7885" w:rsidP="0048540A">
      <w:pPr>
        <w:pStyle w:val="Heading2"/>
        <w:keepNext w:val="0"/>
        <w:spacing w:after="120"/>
        <w:ind w:left="900"/>
        <w:rPr>
          <w:rFonts w:ascii="Times New Roman" w:hAnsi="Times New Roman"/>
          <w:szCs w:val="22"/>
        </w:rPr>
      </w:pPr>
      <w:r w:rsidRPr="00F2205F">
        <w:rPr>
          <w:rFonts w:ascii="Times New Roman" w:hAnsi="Times New Roman"/>
          <w:szCs w:val="22"/>
        </w:rPr>
        <w:t>Either Party may change its address</w:t>
      </w:r>
      <w:r w:rsidRPr="0085470C">
        <w:rPr>
          <w:rFonts w:ascii="Times New Roman" w:hAnsi="Times New Roman"/>
          <w:szCs w:val="22"/>
        </w:rPr>
        <w:t xml:space="preserve">, designated Representative, or other point-of-contact or delegate by providing written notice to the other </w:t>
      </w:r>
      <w:r w:rsidR="003F5A6D" w:rsidRPr="0085470C">
        <w:rPr>
          <w:rFonts w:ascii="Times New Roman" w:hAnsi="Times New Roman"/>
          <w:szCs w:val="22"/>
        </w:rPr>
        <w:t xml:space="preserve">Party </w:t>
      </w:r>
      <w:r w:rsidRPr="0085470C">
        <w:rPr>
          <w:rFonts w:ascii="Times New Roman" w:hAnsi="Times New Roman"/>
          <w:szCs w:val="22"/>
        </w:rPr>
        <w:t>as set forth above.</w:t>
      </w:r>
    </w:p>
    <w:p w14:paraId="47F1E7F3" w14:textId="77777777" w:rsidR="00BB2AEB" w:rsidRPr="00993325" w:rsidRDefault="00BB2AEB" w:rsidP="0051713D">
      <w:pPr>
        <w:pStyle w:val="Heading1"/>
        <w:keepNext w:val="0"/>
        <w:spacing w:after="60"/>
        <w:ind w:left="450"/>
        <w:jc w:val="left"/>
        <w:rPr>
          <w:szCs w:val="22"/>
        </w:rPr>
      </w:pPr>
      <w:r w:rsidRPr="00993325">
        <w:rPr>
          <w:szCs w:val="22"/>
        </w:rPr>
        <w:t>Insurance Requirements</w:t>
      </w:r>
    </w:p>
    <w:p w14:paraId="265C3975" w14:textId="76851EA2" w:rsidR="00BB2AEB" w:rsidRPr="00993325" w:rsidRDefault="00A93886" w:rsidP="0048540A">
      <w:pPr>
        <w:tabs>
          <w:tab w:val="left" w:pos="720"/>
        </w:tabs>
        <w:spacing w:after="120"/>
        <w:jc w:val="both"/>
        <w:rPr>
          <w:b/>
          <w:sz w:val="22"/>
          <w:szCs w:val="22"/>
        </w:rPr>
      </w:pPr>
      <w:r>
        <w:rPr>
          <w:sz w:val="22"/>
          <w:szCs w:val="22"/>
        </w:rPr>
        <w:t>Consultant</w:t>
      </w:r>
      <w:r w:rsidR="00BB2AEB" w:rsidRPr="00993325">
        <w:rPr>
          <w:sz w:val="22"/>
          <w:szCs w:val="22"/>
        </w:rPr>
        <w:t xml:space="preserve"> shall secure and, for the duration of </w:t>
      </w:r>
      <w:r w:rsidR="00EE7885" w:rsidRPr="00993325">
        <w:rPr>
          <w:sz w:val="22"/>
          <w:szCs w:val="22"/>
        </w:rPr>
        <w:t xml:space="preserve">this </w:t>
      </w:r>
      <w:r w:rsidR="00BB2AEB" w:rsidRPr="00993325">
        <w:rPr>
          <w:sz w:val="22"/>
          <w:szCs w:val="22"/>
        </w:rPr>
        <w:t xml:space="preserve">Agreement, continuously carry with insurance carriers licensed to conduct business in the state in which the </w:t>
      </w:r>
      <w:r w:rsidR="00C256E5">
        <w:rPr>
          <w:sz w:val="22"/>
          <w:szCs w:val="22"/>
        </w:rPr>
        <w:t>Services</w:t>
      </w:r>
      <w:r w:rsidR="00C256E5" w:rsidRPr="00993325">
        <w:rPr>
          <w:sz w:val="22"/>
          <w:szCs w:val="22"/>
        </w:rPr>
        <w:t xml:space="preserve"> </w:t>
      </w:r>
      <w:r w:rsidR="00BB2AEB" w:rsidRPr="00993325">
        <w:rPr>
          <w:sz w:val="22"/>
          <w:szCs w:val="22"/>
        </w:rPr>
        <w:t>are to be performed, the</w:t>
      </w:r>
      <w:del w:id="3" w:author="Reed, Mary" w:date="2020-03-09T10:22:00Z">
        <w:r w:rsidR="00BB2AEB" w:rsidRPr="00993325" w:rsidDel="00C97823">
          <w:rPr>
            <w:sz w:val="22"/>
            <w:szCs w:val="22"/>
          </w:rPr>
          <w:delText xml:space="preserve"> minimum</w:delText>
        </w:r>
      </w:del>
      <w:r w:rsidR="00BB2AEB" w:rsidRPr="00993325">
        <w:rPr>
          <w:sz w:val="22"/>
          <w:szCs w:val="22"/>
        </w:rPr>
        <w:t xml:space="preserve"> level of insurance coverage identified below. Such carriers must have an A.M. Best rating of A-, Class VIII or better. </w:t>
      </w:r>
    </w:p>
    <w:p w14:paraId="3B1511B9" w14:textId="04D6F15C" w:rsidR="00BB2AEB" w:rsidRPr="00F2205F" w:rsidRDefault="00BB2AEB" w:rsidP="0048540A">
      <w:pPr>
        <w:pStyle w:val="Heading2"/>
        <w:keepNext w:val="0"/>
        <w:spacing w:after="120"/>
        <w:ind w:left="900"/>
        <w:rPr>
          <w:rFonts w:ascii="Times New Roman" w:hAnsi="Times New Roman"/>
          <w:szCs w:val="22"/>
        </w:rPr>
      </w:pPr>
      <w:r w:rsidRPr="0085470C">
        <w:rPr>
          <w:rFonts w:ascii="Times New Roman" w:hAnsi="Times New Roman"/>
          <w:szCs w:val="22"/>
          <w:u w:val="single"/>
        </w:rPr>
        <w:t>Workers Compensation/Employer’s Liability</w:t>
      </w:r>
      <w:r w:rsidR="00D32578" w:rsidRPr="0085470C">
        <w:rPr>
          <w:rFonts w:ascii="Times New Roman" w:hAnsi="Times New Roman"/>
          <w:szCs w:val="22"/>
          <w:u w:val="single"/>
        </w:rPr>
        <w:t>:</w:t>
      </w:r>
      <w:r w:rsidR="00810E0A" w:rsidRPr="0085470C">
        <w:rPr>
          <w:rFonts w:ascii="Times New Roman" w:hAnsi="Times New Roman"/>
          <w:szCs w:val="22"/>
        </w:rPr>
        <w:t xml:space="preserve"> </w:t>
      </w:r>
      <w:r w:rsidR="003B4268" w:rsidRPr="0085470C">
        <w:rPr>
          <w:rFonts w:ascii="Times New Roman" w:hAnsi="Times New Roman"/>
          <w:szCs w:val="22"/>
        </w:rPr>
        <w:t>i</w:t>
      </w:r>
      <w:r w:rsidRPr="0085470C">
        <w:rPr>
          <w:rFonts w:ascii="Times New Roman" w:hAnsi="Times New Roman"/>
          <w:szCs w:val="22"/>
        </w:rPr>
        <w:t xml:space="preserve">nsurance coverage with respect to all persons performing </w:t>
      </w:r>
      <w:r w:rsidR="009A53ED" w:rsidRPr="0085470C">
        <w:rPr>
          <w:rFonts w:ascii="Times New Roman" w:hAnsi="Times New Roman"/>
          <w:szCs w:val="22"/>
        </w:rPr>
        <w:t xml:space="preserve">the </w:t>
      </w:r>
      <w:r w:rsidR="00C256E5">
        <w:rPr>
          <w:szCs w:val="22"/>
        </w:rPr>
        <w:t>Services</w:t>
      </w:r>
      <w:r w:rsidRPr="0085470C">
        <w:rPr>
          <w:rFonts w:ascii="Times New Roman" w:hAnsi="Times New Roman"/>
          <w:szCs w:val="22"/>
        </w:rPr>
        <w:t xml:space="preserve">, in accordance with the applicable laws of the state in which the </w:t>
      </w:r>
      <w:r w:rsidR="00C256E5">
        <w:rPr>
          <w:szCs w:val="22"/>
        </w:rPr>
        <w:t>Services</w:t>
      </w:r>
      <w:r w:rsidR="00C256E5" w:rsidRPr="0085470C" w:rsidDel="00C256E5">
        <w:rPr>
          <w:rFonts w:ascii="Times New Roman" w:hAnsi="Times New Roman"/>
          <w:szCs w:val="22"/>
        </w:rPr>
        <w:t xml:space="preserve"> </w:t>
      </w:r>
      <w:r w:rsidR="009A53ED" w:rsidRPr="0085470C">
        <w:rPr>
          <w:rFonts w:ascii="Times New Roman" w:hAnsi="Times New Roman"/>
          <w:szCs w:val="22"/>
        </w:rPr>
        <w:t>is</w:t>
      </w:r>
      <w:r w:rsidRPr="0085470C">
        <w:rPr>
          <w:rFonts w:ascii="Times New Roman" w:hAnsi="Times New Roman"/>
          <w:szCs w:val="22"/>
        </w:rPr>
        <w:t xml:space="preserve"> to be </w:t>
      </w:r>
      <w:r w:rsidRPr="00F2205F">
        <w:rPr>
          <w:rFonts w:ascii="Times New Roman" w:hAnsi="Times New Roman"/>
          <w:szCs w:val="22"/>
        </w:rPr>
        <w:t xml:space="preserve">performed. </w:t>
      </w:r>
      <w:r w:rsidR="00972057" w:rsidRPr="00F2205F">
        <w:rPr>
          <w:rFonts w:ascii="Times New Roman" w:hAnsi="Times New Roman"/>
          <w:szCs w:val="22"/>
        </w:rPr>
        <w:t xml:space="preserve"> </w:t>
      </w:r>
    </w:p>
    <w:p w14:paraId="3255C657" w14:textId="44F61C7B" w:rsidR="00BB2AEB" w:rsidRPr="00F2205F" w:rsidRDefault="00C00DF5" w:rsidP="0048540A">
      <w:pPr>
        <w:pStyle w:val="Heading2"/>
        <w:keepNext w:val="0"/>
        <w:spacing w:after="120"/>
        <w:ind w:left="900"/>
        <w:rPr>
          <w:rFonts w:ascii="Times New Roman" w:hAnsi="Times New Roman"/>
          <w:szCs w:val="22"/>
          <w:u w:val="single"/>
        </w:rPr>
      </w:pPr>
      <w:r w:rsidRPr="00F2205F">
        <w:rPr>
          <w:rFonts w:ascii="Times New Roman" w:hAnsi="Times New Roman"/>
          <w:szCs w:val="22"/>
          <w:u w:val="single"/>
        </w:rPr>
        <w:t>Commercial General Liability</w:t>
      </w:r>
      <w:r w:rsidR="00D32578" w:rsidRPr="00F2205F">
        <w:rPr>
          <w:rFonts w:ascii="Times New Roman" w:hAnsi="Times New Roman"/>
          <w:szCs w:val="22"/>
          <w:u w:val="single"/>
        </w:rPr>
        <w:t>:</w:t>
      </w:r>
      <w:r w:rsidR="00810E0A" w:rsidRPr="00F2205F">
        <w:rPr>
          <w:rFonts w:ascii="Times New Roman" w:hAnsi="Times New Roman"/>
          <w:szCs w:val="22"/>
          <w:u w:val="single"/>
        </w:rPr>
        <w:t xml:space="preserve"> </w:t>
      </w:r>
      <w:r w:rsidR="003B4268" w:rsidRPr="00F2205F">
        <w:rPr>
          <w:rFonts w:ascii="Times New Roman" w:hAnsi="Times New Roman"/>
          <w:szCs w:val="22"/>
        </w:rPr>
        <w:t>i</w:t>
      </w:r>
      <w:r w:rsidRPr="00F2205F">
        <w:rPr>
          <w:rFonts w:ascii="Times New Roman" w:hAnsi="Times New Roman"/>
          <w:szCs w:val="22"/>
        </w:rPr>
        <w:t xml:space="preserve">nsurance </w:t>
      </w:r>
      <w:r w:rsidR="009877DA" w:rsidRPr="00F2205F">
        <w:rPr>
          <w:rFonts w:ascii="Times New Roman" w:hAnsi="Times New Roman"/>
          <w:szCs w:val="22"/>
        </w:rPr>
        <w:t xml:space="preserve">coverage, </w:t>
      </w:r>
      <w:r w:rsidRPr="00F2205F">
        <w:rPr>
          <w:rFonts w:ascii="Times New Roman" w:hAnsi="Times New Roman"/>
          <w:szCs w:val="22"/>
        </w:rPr>
        <w:t>on an occurrence basis</w:t>
      </w:r>
      <w:r w:rsidR="009877DA" w:rsidRPr="00F2205F">
        <w:rPr>
          <w:rFonts w:ascii="Times New Roman" w:hAnsi="Times New Roman"/>
          <w:szCs w:val="22"/>
        </w:rPr>
        <w:t>,</w:t>
      </w:r>
      <w:r w:rsidRPr="00F2205F">
        <w:rPr>
          <w:rFonts w:ascii="Times New Roman" w:hAnsi="Times New Roman"/>
          <w:szCs w:val="22"/>
        </w:rPr>
        <w:t xml:space="preserve"> with a minimum single limit of $2,000,000</w:t>
      </w:r>
      <w:r w:rsidR="00EC2D58" w:rsidRPr="00F2205F">
        <w:rPr>
          <w:rFonts w:ascii="Times New Roman" w:hAnsi="Times New Roman"/>
          <w:szCs w:val="22"/>
        </w:rPr>
        <w:t xml:space="preserve"> per claim</w:t>
      </w:r>
      <w:r w:rsidRPr="00F2205F">
        <w:rPr>
          <w:rFonts w:ascii="Times New Roman" w:hAnsi="Times New Roman"/>
          <w:szCs w:val="22"/>
        </w:rPr>
        <w:t>.  The coverage must include: (</w:t>
      </w:r>
      <w:proofErr w:type="spellStart"/>
      <w:r w:rsidRPr="00F2205F">
        <w:rPr>
          <w:rFonts w:ascii="Times New Roman" w:hAnsi="Times New Roman"/>
          <w:szCs w:val="22"/>
        </w:rPr>
        <w:t>i</w:t>
      </w:r>
      <w:proofErr w:type="spellEnd"/>
      <w:r w:rsidRPr="00F2205F">
        <w:rPr>
          <w:rFonts w:ascii="Times New Roman" w:hAnsi="Times New Roman"/>
          <w:szCs w:val="22"/>
        </w:rPr>
        <w:t xml:space="preserve">) Bodily Injury and Property Damage Liability, (ii) Contractual Liability specifically related to the indemnity provisions of </w:t>
      </w:r>
      <w:r w:rsidR="00EE7885" w:rsidRPr="00F2205F">
        <w:rPr>
          <w:rFonts w:ascii="Times New Roman" w:hAnsi="Times New Roman"/>
          <w:szCs w:val="22"/>
        </w:rPr>
        <w:t xml:space="preserve">this </w:t>
      </w:r>
      <w:r w:rsidRPr="00F2205F">
        <w:rPr>
          <w:rFonts w:ascii="Times New Roman" w:hAnsi="Times New Roman"/>
          <w:szCs w:val="22"/>
        </w:rPr>
        <w:t xml:space="preserve">Agreement, and (iii) Products and Completed Operations Liability to extend for a minimum of three years past acceptance or termination of the </w:t>
      </w:r>
      <w:r w:rsidR="00C256E5" w:rsidRPr="00F2205F">
        <w:rPr>
          <w:szCs w:val="22"/>
        </w:rPr>
        <w:t>Services</w:t>
      </w:r>
      <w:r w:rsidR="006E08F1" w:rsidRPr="00F2205F">
        <w:rPr>
          <w:rFonts w:ascii="Times New Roman" w:hAnsi="Times New Roman"/>
          <w:szCs w:val="22"/>
        </w:rPr>
        <w:t>.</w:t>
      </w:r>
    </w:p>
    <w:p w14:paraId="1FA6D32C" w14:textId="30AF6E28" w:rsidR="0059171E" w:rsidRPr="00F2205F" w:rsidRDefault="00BB2AEB" w:rsidP="0048540A">
      <w:pPr>
        <w:pStyle w:val="Heading2"/>
        <w:keepNext w:val="0"/>
        <w:spacing w:after="120"/>
        <w:ind w:left="900"/>
        <w:rPr>
          <w:rFonts w:ascii="Times New Roman" w:hAnsi="Times New Roman"/>
          <w:szCs w:val="22"/>
          <w:u w:val="single"/>
        </w:rPr>
      </w:pPr>
      <w:r w:rsidRPr="00F2205F">
        <w:rPr>
          <w:rFonts w:ascii="Times New Roman" w:hAnsi="Times New Roman"/>
          <w:szCs w:val="22"/>
          <w:u w:val="single"/>
        </w:rPr>
        <w:t>Business Automobile Liability</w:t>
      </w:r>
      <w:r w:rsidR="009877DA" w:rsidRPr="00F2205F">
        <w:rPr>
          <w:rFonts w:ascii="Times New Roman" w:hAnsi="Times New Roman"/>
          <w:szCs w:val="22"/>
          <w:u w:val="single"/>
        </w:rPr>
        <w:t>:</w:t>
      </w:r>
      <w:r w:rsidRPr="00F2205F">
        <w:rPr>
          <w:rFonts w:ascii="Times New Roman" w:hAnsi="Times New Roman"/>
          <w:szCs w:val="22"/>
          <w:u w:val="single"/>
        </w:rPr>
        <w:t xml:space="preserve"> </w:t>
      </w:r>
      <w:r w:rsidRPr="00F2205F">
        <w:rPr>
          <w:rFonts w:ascii="Times New Roman" w:hAnsi="Times New Roman"/>
          <w:szCs w:val="22"/>
        </w:rPr>
        <w:t xml:space="preserve">insurance </w:t>
      </w:r>
      <w:r w:rsidR="009877DA" w:rsidRPr="00F2205F">
        <w:rPr>
          <w:rFonts w:ascii="Times New Roman" w:hAnsi="Times New Roman"/>
          <w:szCs w:val="22"/>
        </w:rPr>
        <w:t xml:space="preserve">coverage </w:t>
      </w:r>
      <w:r w:rsidRPr="00F2205F">
        <w:rPr>
          <w:rFonts w:ascii="Times New Roman" w:hAnsi="Times New Roman"/>
          <w:szCs w:val="22"/>
        </w:rPr>
        <w:t>w</w:t>
      </w:r>
      <w:r w:rsidR="0059171E" w:rsidRPr="00F2205F">
        <w:rPr>
          <w:rFonts w:ascii="Times New Roman" w:hAnsi="Times New Roman"/>
          <w:szCs w:val="22"/>
        </w:rPr>
        <w:t>ith a minimum single limit of $2</w:t>
      </w:r>
      <w:r w:rsidRPr="00F2205F">
        <w:rPr>
          <w:rFonts w:ascii="Times New Roman" w:hAnsi="Times New Roman"/>
          <w:szCs w:val="22"/>
        </w:rPr>
        <w:t>,000,000</w:t>
      </w:r>
      <w:r w:rsidR="00EC2D58" w:rsidRPr="00F2205F">
        <w:rPr>
          <w:rFonts w:ascii="Times New Roman" w:hAnsi="Times New Roman"/>
          <w:szCs w:val="22"/>
        </w:rPr>
        <w:t xml:space="preserve"> per claim</w:t>
      </w:r>
      <w:r w:rsidRPr="00F2205F">
        <w:rPr>
          <w:rFonts w:ascii="Times New Roman" w:hAnsi="Times New Roman"/>
          <w:szCs w:val="22"/>
        </w:rPr>
        <w:t xml:space="preserve"> for </w:t>
      </w:r>
      <w:proofErr w:type="gramStart"/>
      <w:r w:rsidRPr="00F2205F">
        <w:rPr>
          <w:rFonts w:ascii="Times New Roman" w:hAnsi="Times New Roman"/>
          <w:szCs w:val="22"/>
        </w:rPr>
        <w:t>bodily  injury</w:t>
      </w:r>
      <w:proofErr w:type="gramEnd"/>
      <w:r w:rsidRPr="00F2205F">
        <w:rPr>
          <w:rFonts w:ascii="Times New Roman" w:hAnsi="Times New Roman"/>
          <w:szCs w:val="22"/>
        </w:rPr>
        <w:t xml:space="preserve"> and property damage with respect to </w:t>
      </w:r>
      <w:r w:rsidR="00A93886" w:rsidRPr="00F2205F">
        <w:rPr>
          <w:rFonts w:ascii="Times New Roman" w:hAnsi="Times New Roman"/>
          <w:szCs w:val="22"/>
        </w:rPr>
        <w:t>Consultant</w:t>
      </w:r>
      <w:r w:rsidRPr="00F2205F">
        <w:rPr>
          <w:rFonts w:ascii="Times New Roman" w:hAnsi="Times New Roman"/>
          <w:szCs w:val="22"/>
        </w:rPr>
        <w:t xml:space="preserve">’s vehicles whether owned, hired or non-owned, assigned to, or used in the performance of the </w:t>
      </w:r>
      <w:r w:rsidR="00C256E5" w:rsidRPr="00F2205F">
        <w:rPr>
          <w:szCs w:val="22"/>
        </w:rPr>
        <w:t>Services</w:t>
      </w:r>
      <w:r w:rsidRPr="00F2205F">
        <w:rPr>
          <w:rFonts w:ascii="Times New Roman" w:hAnsi="Times New Roman"/>
          <w:szCs w:val="22"/>
        </w:rPr>
        <w:t>.</w:t>
      </w:r>
    </w:p>
    <w:p w14:paraId="5DFFF11C" w14:textId="2DB30B52" w:rsidR="00FC657C" w:rsidRPr="0085470C" w:rsidRDefault="00FC657C" w:rsidP="0048540A">
      <w:pPr>
        <w:pStyle w:val="Heading2"/>
        <w:keepNext w:val="0"/>
        <w:spacing w:after="120"/>
        <w:ind w:left="900"/>
        <w:rPr>
          <w:rFonts w:ascii="Times New Roman" w:hAnsi="Times New Roman"/>
          <w:szCs w:val="22"/>
          <w:u w:val="single"/>
        </w:rPr>
      </w:pPr>
      <w:r w:rsidRPr="00F2205F">
        <w:rPr>
          <w:rFonts w:ascii="Times New Roman" w:hAnsi="Times New Roman"/>
          <w:szCs w:val="22"/>
          <w:u w:val="single"/>
        </w:rPr>
        <w:t>Professional Liability (Errors and Omissions)</w:t>
      </w:r>
      <w:r w:rsidR="009877DA" w:rsidRPr="00F2205F">
        <w:rPr>
          <w:rFonts w:ascii="Times New Roman" w:hAnsi="Times New Roman"/>
          <w:szCs w:val="22"/>
          <w:u w:val="single"/>
        </w:rPr>
        <w:t>:</w:t>
      </w:r>
      <w:r w:rsidRPr="00F2205F">
        <w:rPr>
          <w:rFonts w:ascii="Times New Roman" w:hAnsi="Times New Roman"/>
          <w:szCs w:val="22"/>
        </w:rPr>
        <w:t xml:space="preserve"> insurance</w:t>
      </w:r>
      <w:r w:rsidR="009877DA" w:rsidRPr="00F2205F">
        <w:rPr>
          <w:rFonts w:ascii="Times New Roman" w:hAnsi="Times New Roman"/>
          <w:szCs w:val="22"/>
        </w:rPr>
        <w:t xml:space="preserve"> coverage,</w:t>
      </w:r>
      <w:r w:rsidRPr="00F2205F">
        <w:rPr>
          <w:rFonts w:ascii="Times New Roman" w:hAnsi="Times New Roman"/>
          <w:szCs w:val="22"/>
        </w:rPr>
        <w:t xml:space="preserve"> in a form acceptable to </w:t>
      </w:r>
      <w:proofErr w:type="spellStart"/>
      <w:r w:rsidRPr="00F2205F">
        <w:rPr>
          <w:rFonts w:ascii="Times New Roman" w:hAnsi="Times New Roman"/>
          <w:szCs w:val="22"/>
        </w:rPr>
        <w:t>Avista</w:t>
      </w:r>
      <w:proofErr w:type="spellEnd"/>
      <w:r w:rsidR="009877DA" w:rsidRPr="00F2205F">
        <w:rPr>
          <w:rFonts w:ascii="Times New Roman" w:hAnsi="Times New Roman"/>
          <w:szCs w:val="22"/>
        </w:rPr>
        <w:t>,</w:t>
      </w:r>
      <w:r w:rsidRPr="00F2205F">
        <w:rPr>
          <w:rFonts w:ascii="Times New Roman" w:hAnsi="Times New Roman"/>
          <w:szCs w:val="22"/>
        </w:rPr>
        <w:t xml:space="preserve"> with a</w:t>
      </w:r>
      <w:r w:rsidR="00EC2D58" w:rsidRPr="00F2205F">
        <w:rPr>
          <w:rFonts w:ascii="Times New Roman" w:hAnsi="Times New Roman"/>
          <w:szCs w:val="22"/>
        </w:rPr>
        <w:t xml:space="preserve"> </w:t>
      </w:r>
      <w:del w:id="4" w:author="Reed, Mary" w:date="2020-03-09T10:22:00Z">
        <w:r w:rsidRPr="00F2205F" w:rsidDel="00C97823">
          <w:rPr>
            <w:rFonts w:ascii="Times New Roman" w:hAnsi="Times New Roman"/>
            <w:szCs w:val="22"/>
          </w:rPr>
          <w:delText xml:space="preserve">minimum </w:delText>
        </w:r>
      </w:del>
      <w:r w:rsidRPr="00F2205F">
        <w:rPr>
          <w:rFonts w:ascii="Times New Roman" w:hAnsi="Times New Roman"/>
          <w:szCs w:val="22"/>
        </w:rPr>
        <w:t>single limit of $2,000,000</w:t>
      </w:r>
      <w:r w:rsidR="00037036" w:rsidRPr="00F2205F">
        <w:rPr>
          <w:rFonts w:ascii="Times New Roman" w:hAnsi="Times New Roman"/>
          <w:szCs w:val="22"/>
        </w:rPr>
        <w:t xml:space="preserve"> per claim</w:t>
      </w:r>
      <w:ins w:id="5" w:author="Reed, Mary" w:date="2020-03-09T10:22:00Z">
        <w:r w:rsidR="00C97823">
          <w:rPr>
            <w:rFonts w:ascii="Times New Roman" w:hAnsi="Times New Roman"/>
            <w:szCs w:val="22"/>
          </w:rPr>
          <w:t xml:space="preserve"> and in the aggregate</w:t>
        </w:r>
      </w:ins>
      <w:r w:rsidRPr="00F2205F">
        <w:rPr>
          <w:rFonts w:ascii="Times New Roman" w:hAnsi="Times New Roman"/>
          <w:szCs w:val="22"/>
        </w:rPr>
        <w:t xml:space="preserve"> to cover claims </w:t>
      </w:r>
      <w:ins w:id="6" w:author="Reed, Mary" w:date="2020-03-09T10:22:00Z">
        <w:r w:rsidR="00C97823">
          <w:rPr>
            <w:rFonts w:ascii="Times New Roman" w:hAnsi="Times New Roman"/>
            <w:szCs w:val="22"/>
          </w:rPr>
          <w:t>to the extent caused by</w:t>
        </w:r>
      </w:ins>
      <w:del w:id="7" w:author="Reed, Mary" w:date="2020-03-09T10:22:00Z">
        <w:r w:rsidRPr="00F2205F" w:rsidDel="00C97823">
          <w:rPr>
            <w:rFonts w:ascii="Times New Roman" w:hAnsi="Times New Roman"/>
            <w:szCs w:val="22"/>
          </w:rPr>
          <w:delText>arising out of</w:delText>
        </w:r>
      </w:del>
      <w:r w:rsidRPr="00F2205F">
        <w:rPr>
          <w:rFonts w:ascii="Times New Roman" w:hAnsi="Times New Roman"/>
          <w:szCs w:val="22"/>
        </w:rPr>
        <w:t xml:space="preserve"> </w:t>
      </w:r>
      <w:r w:rsidR="00A93886" w:rsidRPr="00F2205F">
        <w:rPr>
          <w:rFonts w:ascii="Times New Roman" w:hAnsi="Times New Roman"/>
          <w:szCs w:val="22"/>
        </w:rPr>
        <w:t>Consultant</w:t>
      </w:r>
      <w:r w:rsidRPr="00F2205F">
        <w:rPr>
          <w:rFonts w:ascii="Times New Roman" w:hAnsi="Times New Roman"/>
          <w:szCs w:val="22"/>
        </w:rPr>
        <w:t xml:space="preserve">’s professional </w:t>
      </w:r>
      <w:r w:rsidR="00C256E5" w:rsidRPr="00F2205F">
        <w:rPr>
          <w:szCs w:val="22"/>
        </w:rPr>
        <w:t>Services</w:t>
      </w:r>
      <w:r w:rsidR="00C256E5" w:rsidRPr="00F2205F" w:rsidDel="00C256E5">
        <w:rPr>
          <w:rFonts w:ascii="Times New Roman" w:hAnsi="Times New Roman"/>
          <w:szCs w:val="22"/>
        </w:rPr>
        <w:t xml:space="preserve"> </w:t>
      </w:r>
      <w:r w:rsidRPr="00F2205F">
        <w:rPr>
          <w:rFonts w:ascii="Times New Roman" w:hAnsi="Times New Roman"/>
          <w:szCs w:val="22"/>
        </w:rPr>
        <w:t>under this Agreement.  This policy must</w:t>
      </w:r>
      <w:r w:rsidRPr="0085470C">
        <w:rPr>
          <w:rFonts w:ascii="Times New Roman" w:hAnsi="Times New Roman"/>
          <w:szCs w:val="22"/>
        </w:rPr>
        <w:t xml:space="preserve"> be maintained for </w:t>
      </w:r>
      <w:proofErr w:type="spellStart"/>
      <w:ins w:id="8" w:author="Reed, Mary" w:date="2020-03-09T10:22:00Z">
        <w:r w:rsidR="00C97823">
          <w:rPr>
            <w:rFonts w:ascii="Times New Roman" w:hAnsi="Times New Roman"/>
            <w:szCs w:val="22"/>
          </w:rPr>
          <w:t>three</w:t>
        </w:r>
      </w:ins>
      <w:del w:id="9" w:author="Reed, Mary" w:date="2020-03-09T10:22:00Z">
        <w:r w:rsidRPr="0085470C" w:rsidDel="00C97823">
          <w:rPr>
            <w:rFonts w:ascii="Times New Roman" w:hAnsi="Times New Roman"/>
            <w:szCs w:val="22"/>
          </w:rPr>
          <w:delText xml:space="preserve">five </w:delText>
        </w:r>
      </w:del>
      <w:r w:rsidRPr="0085470C">
        <w:rPr>
          <w:rFonts w:ascii="Times New Roman" w:hAnsi="Times New Roman"/>
          <w:szCs w:val="22"/>
        </w:rPr>
        <w:t>years</w:t>
      </w:r>
      <w:proofErr w:type="spellEnd"/>
      <w:r w:rsidRPr="0085470C">
        <w:rPr>
          <w:rFonts w:ascii="Times New Roman" w:hAnsi="Times New Roman"/>
          <w:szCs w:val="22"/>
        </w:rPr>
        <w:t xml:space="preserve"> after </w:t>
      </w:r>
      <w:proofErr w:type="spellStart"/>
      <w:r w:rsidRPr="0085470C">
        <w:rPr>
          <w:rFonts w:ascii="Times New Roman" w:hAnsi="Times New Roman"/>
          <w:szCs w:val="22"/>
        </w:rPr>
        <w:t>Avista’s</w:t>
      </w:r>
      <w:proofErr w:type="spellEnd"/>
      <w:r w:rsidRPr="0085470C">
        <w:rPr>
          <w:rFonts w:ascii="Times New Roman" w:hAnsi="Times New Roman"/>
          <w:szCs w:val="22"/>
        </w:rPr>
        <w:t xml:space="preserve"> acceptance of </w:t>
      </w:r>
      <w:r w:rsidR="00A93886" w:rsidRPr="0085470C">
        <w:rPr>
          <w:rFonts w:ascii="Times New Roman" w:hAnsi="Times New Roman"/>
          <w:szCs w:val="22"/>
        </w:rPr>
        <w:t>Consultant</w:t>
      </w:r>
      <w:r w:rsidRPr="0085470C">
        <w:rPr>
          <w:rFonts w:ascii="Times New Roman" w:hAnsi="Times New Roman"/>
          <w:szCs w:val="22"/>
        </w:rPr>
        <w:t xml:space="preserve">’s </w:t>
      </w:r>
      <w:r w:rsidR="00C256E5">
        <w:rPr>
          <w:szCs w:val="22"/>
        </w:rPr>
        <w:t>Services</w:t>
      </w:r>
      <w:r w:rsidRPr="0085470C">
        <w:rPr>
          <w:rFonts w:ascii="Times New Roman" w:hAnsi="Times New Roman"/>
          <w:szCs w:val="22"/>
        </w:rPr>
        <w:t xml:space="preserve">.  </w:t>
      </w:r>
    </w:p>
    <w:p w14:paraId="3ED1ACDE" w14:textId="77777777" w:rsidR="00BB2AEB" w:rsidRPr="0085470C" w:rsidRDefault="00BB2AEB" w:rsidP="0051713D">
      <w:pPr>
        <w:pStyle w:val="Heading2"/>
        <w:keepNext w:val="0"/>
        <w:spacing w:after="60"/>
        <w:ind w:left="900"/>
        <w:rPr>
          <w:rFonts w:ascii="Times New Roman" w:hAnsi="Times New Roman"/>
          <w:szCs w:val="22"/>
          <w:u w:val="single"/>
        </w:rPr>
      </w:pPr>
      <w:r w:rsidRPr="0085470C">
        <w:rPr>
          <w:rFonts w:ascii="Times New Roman" w:hAnsi="Times New Roman"/>
          <w:szCs w:val="22"/>
          <w:u w:val="single"/>
        </w:rPr>
        <w:t>Other Insurance Policy and Endorsement Requirements</w:t>
      </w:r>
      <w:r w:rsidR="00810E0A" w:rsidRPr="0085470C">
        <w:rPr>
          <w:rFonts w:ascii="Times New Roman" w:hAnsi="Times New Roman"/>
          <w:szCs w:val="22"/>
          <w:u w:val="single"/>
        </w:rPr>
        <w:t>:</w:t>
      </w:r>
    </w:p>
    <w:p w14:paraId="0CE1977E" w14:textId="706B375A" w:rsidR="00BB2AEB" w:rsidRPr="0085470C" w:rsidRDefault="00BB2AEB" w:rsidP="0048540A">
      <w:pPr>
        <w:pStyle w:val="Heading3"/>
        <w:keepNext w:val="0"/>
        <w:spacing w:after="120"/>
        <w:ind w:left="1620"/>
        <w:rPr>
          <w:b w:val="0"/>
          <w:szCs w:val="22"/>
        </w:rPr>
      </w:pPr>
      <w:r w:rsidRPr="0085470C">
        <w:rPr>
          <w:b w:val="0"/>
          <w:szCs w:val="22"/>
        </w:rPr>
        <w:t xml:space="preserve">The insurance coverages set forth above may be met by a combination of the dollar limit of the specified insurance type and </w:t>
      </w:r>
      <w:r w:rsidR="00361C1F" w:rsidRPr="0085470C">
        <w:rPr>
          <w:b w:val="0"/>
          <w:szCs w:val="22"/>
        </w:rPr>
        <w:t xml:space="preserve">an </w:t>
      </w:r>
      <w:r w:rsidRPr="0085470C">
        <w:rPr>
          <w:b w:val="0"/>
          <w:szCs w:val="22"/>
        </w:rPr>
        <w:t>excess or umbrella insurance policy</w:t>
      </w:r>
      <w:r w:rsidR="00361C1F" w:rsidRPr="0085470C">
        <w:rPr>
          <w:b w:val="0"/>
          <w:szCs w:val="22"/>
        </w:rPr>
        <w:t xml:space="preserve">, </w:t>
      </w:r>
      <w:r w:rsidRPr="0085470C">
        <w:rPr>
          <w:b w:val="0"/>
          <w:szCs w:val="22"/>
        </w:rPr>
        <w:t>provided that the excess or umbrella policy includes coverage for the specified insurance types</w:t>
      </w:r>
      <w:r w:rsidR="009D633E" w:rsidRPr="0085470C">
        <w:rPr>
          <w:b w:val="0"/>
          <w:szCs w:val="22"/>
        </w:rPr>
        <w:t xml:space="preserve"> </w:t>
      </w:r>
      <w:r w:rsidRPr="0085470C">
        <w:rPr>
          <w:b w:val="0"/>
          <w:szCs w:val="22"/>
        </w:rPr>
        <w:t xml:space="preserve">to </w:t>
      </w:r>
      <w:r w:rsidR="009D633E" w:rsidRPr="0085470C">
        <w:rPr>
          <w:b w:val="0"/>
          <w:szCs w:val="22"/>
        </w:rPr>
        <w:t xml:space="preserve">achieve the appropriate </w:t>
      </w:r>
      <w:del w:id="10" w:author="Reed, Mary" w:date="2020-03-09T10:22:00Z">
        <w:r w:rsidR="009D633E" w:rsidRPr="0085470C" w:rsidDel="00C97823">
          <w:rPr>
            <w:b w:val="0"/>
            <w:szCs w:val="22"/>
          </w:rPr>
          <w:delText>minimum</w:delText>
        </w:r>
        <w:r w:rsidR="00361C1F" w:rsidRPr="0085470C" w:rsidDel="00C97823">
          <w:rPr>
            <w:b w:val="0"/>
            <w:szCs w:val="22"/>
          </w:rPr>
          <w:delText xml:space="preserve"> </w:delText>
        </w:r>
      </w:del>
      <w:r w:rsidR="00361C1F" w:rsidRPr="0085470C">
        <w:rPr>
          <w:b w:val="0"/>
          <w:szCs w:val="22"/>
        </w:rPr>
        <w:t>coverages</w:t>
      </w:r>
      <w:r w:rsidRPr="0085470C">
        <w:rPr>
          <w:b w:val="0"/>
          <w:szCs w:val="22"/>
        </w:rPr>
        <w:t>.</w:t>
      </w:r>
      <w:r w:rsidR="00FC0D4C" w:rsidRPr="0085470C">
        <w:rPr>
          <w:b w:val="0"/>
          <w:szCs w:val="22"/>
        </w:rPr>
        <w:t xml:space="preserve"> </w:t>
      </w:r>
    </w:p>
    <w:p w14:paraId="457D8441" w14:textId="51D71D08" w:rsidR="00BB2AEB" w:rsidRPr="0085470C" w:rsidRDefault="002A21B4" w:rsidP="0048540A">
      <w:pPr>
        <w:pStyle w:val="Heading3"/>
        <w:keepNext w:val="0"/>
        <w:spacing w:after="120"/>
        <w:ind w:left="1620"/>
        <w:rPr>
          <w:b w:val="0"/>
          <w:szCs w:val="22"/>
        </w:rPr>
      </w:pPr>
      <w:r w:rsidRPr="002A21B4">
        <w:rPr>
          <w:b w:val="0"/>
          <w:szCs w:val="22"/>
        </w:rPr>
        <w:t>With the exception of Workers Compensation/Employer’s Liability</w:t>
      </w:r>
      <w:ins w:id="11" w:author="Reed, Mary" w:date="2020-03-09T10:23:00Z">
        <w:r w:rsidR="00C97823">
          <w:rPr>
            <w:b w:val="0"/>
            <w:szCs w:val="22"/>
          </w:rPr>
          <w:t xml:space="preserve"> and Professional Liability</w:t>
        </w:r>
      </w:ins>
      <w:r w:rsidRPr="002A21B4">
        <w:rPr>
          <w:b w:val="0"/>
          <w:szCs w:val="22"/>
        </w:rPr>
        <w:t xml:space="preserve"> insurance coverage, the insurance policies set forth above must include (</w:t>
      </w:r>
      <w:proofErr w:type="spellStart"/>
      <w:r w:rsidRPr="002A21B4">
        <w:rPr>
          <w:b w:val="0"/>
          <w:szCs w:val="22"/>
        </w:rPr>
        <w:t>i</w:t>
      </w:r>
      <w:proofErr w:type="spellEnd"/>
      <w:r w:rsidRPr="002A21B4">
        <w:rPr>
          <w:b w:val="0"/>
          <w:szCs w:val="22"/>
        </w:rPr>
        <w:t xml:space="preserve">) provisions or endorsements naming </w:t>
      </w:r>
      <w:proofErr w:type="spellStart"/>
      <w:r w:rsidRPr="002A21B4">
        <w:rPr>
          <w:b w:val="0"/>
          <w:szCs w:val="22"/>
        </w:rPr>
        <w:t>Avista</w:t>
      </w:r>
      <w:proofErr w:type="spellEnd"/>
      <w:r w:rsidRPr="002A21B4">
        <w:rPr>
          <w:b w:val="0"/>
          <w:szCs w:val="22"/>
        </w:rPr>
        <w:t xml:space="preserve">, including its directors, officers, and employees, as additional </w:t>
      </w:r>
      <w:r w:rsidRPr="002A21B4">
        <w:rPr>
          <w:b w:val="0"/>
          <w:szCs w:val="22"/>
        </w:rPr>
        <w:lastRenderedPageBreak/>
        <w:t xml:space="preserve">insureds, and (ii) a provision that states that such insurance is primary insurance with respect to </w:t>
      </w:r>
      <w:proofErr w:type="spellStart"/>
      <w:r w:rsidRPr="002A21B4">
        <w:rPr>
          <w:b w:val="0"/>
          <w:szCs w:val="22"/>
        </w:rPr>
        <w:t>Avista’s</w:t>
      </w:r>
      <w:proofErr w:type="spellEnd"/>
      <w:r w:rsidRPr="002A21B4">
        <w:rPr>
          <w:b w:val="0"/>
          <w:szCs w:val="22"/>
        </w:rPr>
        <w:t xml:space="preserve"> interests and that any other insurance maintained by </w:t>
      </w:r>
      <w:proofErr w:type="spellStart"/>
      <w:r w:rsidRPr="002A21B4">
        <w:rPr>
          <w:b w:val="0"/>
          <w:szCs w:val="22"/>
        </w:rPr>
        <w:t>Avista</w:t>
      </w:r>
      <w:proofErr w:type="spellEnd"/>
      <w:r w:rsidRPr="002A21B4">
        <w:rPr>
          <w:b w:val="0"/>
          <w:szCs w:val="22"/>
        </w:rPr>
        <w:t xml:space="preserve"> is excess and not contri</w:t>
      </w:r>
      <w:r w:rsidRPr="002A21B4">
        <w:rPr>
          <w:b w:val="0"/>
          <w:szCs w:val="22"/>
        </w:rPr>
        <w:softHyphen/>
        <w:t xml:space="preserve">butory with the required insurance.   </w:t>
      </w:r>
      <w:r w:rsidR="00343638" w:rsidRPr="00343638">
        <w:rPr>
          <w:b w:val="0"/>
          <w:szCs w:val="22"/>
        </w:rPr>
        <w:t xml:space="preserve">Consultant </w:t>
      </w:r>
      <w:r w:rsidRPr="002A21B4">
        <w:rPr>
          <w:b w:val="0"/>
          <w:szCs w:val="22"/>
        </w:rPr>
        <w:t xml:space="preserve">shall notify </w:t>
      </w:r>
      <w:proofErr w:type="spellStart"/>
      <w:r w:rsidRPr="002A21B4">
        <w:rPr>
          <w:b w:val="0"/>
          <w:szCs w:val="22"/>
        </w:rPr>
        <w:t>Avista</w:t>
      </w:r>
      <w:proofErr w:type="spellEnd"/>
      <w:r w:rsidRPr="002A21B4">
        <w:rPr>
          <w:b w:val="0"/>
          <w:szCs w:val="22"/>
        </w:rPr>
        <w:t xml:space="preserve"> within 30 days of any cancellation </w:t>
      </w:r>
      <w:del w:id="12" w:author="Reed, Mary" w:date="2020-03-09T10:24:00Z">
        <w:r w:rsidRPr="002A21B4" w:rsidDel="00C97823">
          <w:rPr>
            <w:b w:val="0"/>
            <w:szCs w:val="22"/>
          </w:rPr>
          <w:delText xml:space="preserve">or change in limits of liability </w:delText>
        </w:r>
      </w:del>
      <w:r w:rsidRPr="002A21B4">
        <w:rPr>
          <w:b w:val="0"/>
          <w:szCs w:val="22"/>
        </w:rPr>
        <w:t>of any required insurance coverage</w:t>
      </w:r>
      <w:ins w:id="13" w:author="Reed, Mary" w:date="2020-03-09T10:24:00Z">
        <w:r w:rsidR="00C97823">
          <w:rPr>
            <w:b w:val="0"/>
            <w:szCs w:val="22"/>
          </w:rPr>
          <w:t xml:space="preserve">, except 10 </w:t>
        </w:r>
        <w:proofErr w:type="spellStart"/>
        <w:r w:rsidR="00C97823">
          <w:rPr>
            <w:b w:val="0"/>
            <w:szCs w:val="22"/>
          </w:rPr>
          <w:t>days notice</w:t>
        </w:r>
        <w:proofErr w:type="spellEnd"/>
        <w:r w:rsidR="00C97823">
          <w:rPr>
            <w:b w:val="0"/>
            <w:szCs w:val="22"/>
          </w:rPr>
          <w:t xml:space="preserve"> for nonpayment of premium</w:t>
        </w:r>
      </w:ins>
      <w:r w:rsidR="00BB2AEB" w:rsidRPr="0085470C">
        <w:rPr>
          <w:b w:val="0"/>
          <w:szCs w:val="22"/>
        </w:rPr>
        <w:t>.</w:t>
      </w:r>
    </w:p>
    <w:p w14:paraId="7B479663" w14:textId="29FBA77F" w:rsidR="00BB2AEB" w:rsidRPr="0085470C" w:rsidRDefault="00AF4509" w:rsidP="0048540A">
      <w:pPr>
        <w:pStyle w:val="Heading3"/>
        <w:keepNext w:val="0"/>
        <w:spacing w:after="120"/>
        <w:ind w:left="1620"/>
        <w:rPr>
          <w:b w:val="0"/>
          <w:szCs w:val="22"/>
        </w:rPr>
      </w:pPr>
      <w:r w:rsidRPr="0085470C">
        <w:rPr>
          <w:b w:val="0"/>
          <w:szCs w:val="22"/>
        </w:rPr>
        <w:t>All required insurance policies</w:t>
      </w:r>
      <w:r w:rsidR="00037036" w:rsidRPr="0085470C">
        <w:rPr>
          <w:b w:val="0"/>
          <w:szCs w:val="22"/>
        </w:rPr>
        <w:t xml:space="preserve"> that name </w:t>
      </w:r>
      <w:proofErr w:type="spellStart"/>
      <w:r w:rsidR="00037036" w:rsidRPr="0085470C">
        <w:rPr>
          <w:b w:val="0"/>
          <w:szCs w:val="22"/>
        </w:rPr>
        <w:t>Avista</w:t>
      </w:r>
      <w:proofErr w:type="spellEnd"/>
      <w:r w:rsidR="00037036" w:rsidRPr="0085470C">
        <w:rPr>
          <w:b w:val="0"/>
          <w:szCs w:val="22"/>
        </w:rPr>
        <w:t xml:space="preserve"> as an additional insured</w:t>
      </w:r>
      <w:r w:rsidRPr="0085470C">
        <w:rPr>
          <w:b w:val="0"/>
          <w:szCs w:val="22"/>
        </w:rPr>
        <w:t xml:space="preserve"> must include provisions that such insurance is primary insurance with respect to the interests of </w:t>
      </w:r>
      <w:proofErr w:type="spellStart"/>
      <w:r w:rsidRPr="0085470C">
        <w:rPr>
          <w:b w:val="0"/>
          <w:szCs w:val="22"/>
        </w:rPr>
        <w:t>Avista</w:t>
      </w:r>
      <w:proofErr w:type="spellEnd"/>
      <w:r w:rsidRPr="0085470C">
        <w:rPr>
          <w:b w:val="0"/>
          <w:szCs w:val="22"/>
        </w:rPr>
        <w:t xml:space="preserve"> and that any other insurance maintained by </w:t>
      </w:r>
      <w:proofErr w:type="spellStart"/>
      <w:r w:rsidRPr="0085470C">
        <w:rPr>
          <w:b w:val="0"/>
          <w:szCs w:val="22"/>
        </w:rPr>
        <w:t>Avista</w:t>
      </w:r>
      <w:proofErr w:type="spellEnd"/>
      <w:r w:rsidRPr="0085470C">
        <w:rPr>
          <w:b w:val="0"/>
          <w:szCs w:val="22"/>
        </w:rPr>
        <w:t xml:space="preserve"> is excess and not contri</w:t>
      </w:r>
      <w:r w:rsidRPr="0085470C">
        <w:rPr>
          <w:b w:val="0"/>
          <w:szCs w:val="22"/>
        </w:rPr>
        <w:softHyphen/>
        <w:t xml:space="preserve">butory insurance with the required insurance. </w:t>
      </w:r>
      <w:r w:rsidR="00810E0A" w:rsidRPr="0085470C">
        <w:rPr>
          <w:b w:val="0"/>
          <w:szCs w:val="22"/>
        </w:rPr>
        <w:t xml:space="preserve"> </w:t>
      </w:r>
      <w:del w:id="14" w:author="Reed, Mary" w:date="2020-03-09T10:24:00Z">
        <w:r w:rsidR="00A93886" w:rsidRPr="0085470C" w:rsidDel="00C97823">
          <w:rPr>
            <w:b w:val="0"/>
            <w:szCs w:val="22"/>
          </w:rPr>
          <w:delText>Consultant</w:delText>
        </w:r>
        <w:r w:rsidRPr="0085470C" w:rsidDel="00C97823">
          <w:rPr>
            <w:b w:val="0"/>
            <w:szCs w:val="22"/>
          </w:rPr>
          <w:delText xml:space="preserve"> shall notify Avista within 30 days of any cancellation or change in limits of liability of any required insurance policy</w:delText>
        </w:r>
      </w:del>
      <w:r w:rsidR="00BB2AEB" w:rsidRPr="0085470C">
        <w:rPr>
          <w:b w:val="0"/>
          <w:szCs w:val="22"/>
        </w:rPr>
        <w:t xml:space="preserve">. </w:t>
      </w:r>
    </w:p>
    <w:p w14:paraId="04615FEF" w14:textId="6866E35A" w:rsidR="00BB2AEB" w:rsidRPr="0085470C" w:rsidRDefault="00BB2AEB" w:rsidP="0048540A">
      <w:pPr>
        <w:pStyle w:val="Heading3"/>
        <w:keepNext w:val="0"/>
        <w:spacing w:after="120"/>
        <w:ind w:left="1620"/>
        <w:rPr>
          <w:b w:val="0"/>
          <w:szCs w:val="22"/>
        </w:rPr>
      </w:pPr>
      <w:r w:rsidRPr="0085470C">
        <w:rPr>
          <w:b w:val="0"/>
          <w:szCs w:val="22"/>
        </w:rPr>
        <w:t xml:space="preserve">Unless specifically waived by </w:t>
      </w:r>
      <w:proofErr w:type="spellStart"/>
      <w:r w:rsidRPr="0085470C">
        <w:rPr>
          <w:b w:val="0"/>
          <w:szCs w:val="22"/>
        </w:rPr>
        <w:t>Avista</w:t>
      </w:r>
      <w:proofErr w:type="spellEnd"/>
      <w:r w:rsidR="00EC2D58" w:rsidRPr="0085470C">
        <w:rPr>
          <w:b w:val="0"/>
          <w:szCs w:val="22"/>
        </w:rPr>
        <w:t>,</w:t>
      </w:r>
      <w:r w:rsidRPr="0085470C">
        <w:rPr>
          <w:b w:val="0"/>
          <w:szCs w:val="22"/>
        </w:rPr>
        <w:t xml:space="preserve"> in writing, a certificate of insurance and its respective endorsement(s) certifying to the issuance of the insurance coverage and endorsements required above must </w:t>
      </w:r>
      <w:proofErr w:type="gramStart"/>
      <w:r w:rsidRPr="0085470C">
        <w:rPr>
          <w:b w:val="0"/>
          <w:szCs w:val="22"/>
        </w:rPr>
        <w:t xml:space="preserve">be </w:t>
      </w:r>
      <w:r w:rsidR="00962853">
        <w:rPr>
          <w:b w:val="0"/>
          <w:szCs w:val="22"/>
        </w:rPr>
        <w:t xml:space="preserve"> provided</w:t>
      </w:r>
      <w:proofErr w:type="gramEnd"/>
      <w:r w:rsidR="00962853">
        <w:rPr>
          <w:b w:val="0"/>
          <w:szCs w:val="22"/>
        </w:rPr>
        <w:t xml:space="preserve"> to</w:t>
      </w:r>
      <w:r w:rsidR="005F4D83" w:rsidRPr="0085470C">
        <w:rPr>
          <w:b w:val="0"/>
          <w:szCs w:val="22"/>
        </w:rPr>
        <w:t xml:space="preserve"> </w:t>
      </w:r>
      <w:proofErr w:type="spellStart"/>
      <w:r w:rsidR="005F4D83" w:rsidRPr="0085470C">
        <w:rPr>
          <w:b w:val="0"/>
          <w:szCs w:val="22"/>
        </w:rPr>
        <w:t>Avista</w:t>
      </w:r>
      <w:proofErr w:type="spellEnd"/>
      <w:r w:rsidR="005F4D83" w:rsidRPr="0085470C">
        <w:rPr>
          <w:b w:val="0"/>
          <w:szCs w:val="22"/>
        </w:rPr>
        <w:t xml:space="preserve"> prior to the start of </w:t>
      </w:r>
      <w:r w:rsidR="001D76D2">
        <w:rPr>
          <w:b w:val="0"/>
          <w:szCs w:val="22"/>
        </w:rPr>
        <w:t>Services</w:t>
      </w:r>
      <w:r w:rsidR="001D76D2" w:rsidRPr="0085470C">
        <w:rPr>
          <w:b w:val="0"/>
          <w:szCs w:val="22"/>
        </w:rPr>
        <w:t xml:space="preserve"> </w:t>
      </w:r>
      <w:r w:rsidRPr="0085470C">
        <w:rPr>
          <w:b w:val="0"/>
          <w:szCs w:val="22"/>
        </w:rPr>
        <w:t xml:space="preserve">pursuant to </w:t>
      </w:r>
      <w:r w:rsidR="00EE7885" w:rsidRPr="0085470C">
        <w:rPr>
          <w:b w:val="0"/>
          <w:szCs w:val="22"/>
        </w:rPr>
        <w:t>this A</w:t>
      </w:r>
      <w:r w:rsidRPr="0085470C">
        <w:rPr>
          <w:b w:val="0"/>
          <w:szCs w:val="22"/>
        </w:rPr>
        <w:t xml:space="preserve">greement. </w:t>
      </w:r>
      <w:r w:rsidR="00810E0A" w:rsidRPr="0085470C">
        <w:rPr>
          <w:b w:val="0"/>
          <w:szCs w:val="22"/>
        </w:rPr>
        <w:t xml:space="preserve"> </w:t>
      </w:r>
      <w:proofErr w:type="spellStart"/>
      <w:r w:rsidR="00962853">
        <w:rPr>
          <w:b w:val="0"/>
          <w:szCs w:val="22"/>
        </w:rPr>
        <w:t>Avista’s</w:t>
      </w:r>
      <w:proofErr w:type="spellEnd"/>
      <w:r w:rsidR="00962853">
        <w:rPr>
          <w:b w:val="0"/>
          <w:szCs w:val="22"/>
        </w:rPr>
        <w:t xml:space="preserve"> receipt</w:t>
      </w:r>
      <w:r w:rsidRPr="0085470C">
        <w:rPr>
          <w:b w:val="0"/>
          <w:szCs w:val="22"/>
        </w:rPr>
        <w:t xml:space="preserve"> of the certificate of insurance is not intended to and will not reduce, limit, affect, or modify the primary obligations and liabilities of </w:t>
      </w:r>
      <w:r w:rsidR="00A93886" w:rsidRPr="0085470C">
        <w:rPr>
          <w:b w:val="0"/>
          <w:szCs w:val="22"/>
        </w:rPr>
        <w:t>Consultant</w:t>
      </w:r>
      <w:r w:rsidRPr="0085470C">
        <w:rPr>
          <w:b w:val="0"/>
          <w:szCs w:val="22"/>
        </w:rPr>
        <w:t xml:space="preserve"> under the provisions of </w:t>
      </w:r>
      <w:r w:rsidR="00EE7885" w:rsidRPr="0085470C">
        <w:rPr>
          <w:b w:val="0"/>
          <w:szCs w:val="22"/>
        </w:rPr>
        <w:t xml:space="preserve">this </w:t>
      </w:r>
      <w:r w:rsidRPr="0085470C">
        <w:rPr>
          <w:b w:val="0"/>
          <w:szCs w:val="22"/>
        </w:rPr>
        <w:t xml:space="preserve">Agreement. </w:t>
      </w:r>
      <w:r w:rsidR="00810E0A" w:rsidRPr="0085470C">
        <w:rPr>
          <w:b w:val="0"/>
          <w:szCs w:val="22"/>
        </w:rPr>
        <w:t xml:space="preserve"> </w:t>
      </w:r>
      <w:r w:rsidRPr="0085470C">
        <w:rPr>
          <w:b w:val="0"/>
          <w:szCs w:val="22"/>
        </w:rPr>
        <w:t xml:space="preserve">Noncompliance with the insurance requirements of this Agreement may, at </w:t>
      </w:r>
      <w:proofErr w:type="spellStart"/>
      <w:r w:rsidRPr="0085470C">
        <w:rPr>
          <w:b w:val="0"/>
          <w:szCs w:val="22"/>
        </w:rPr>
        <w:t>Avista’s</w:t>
      </w:r>
      <w:proofErr w:type="spellEnd"/>
      <w:r w:rsidRPr="0085470C">
        <w:rPr>
          <w:b w:val="0"/>
          <w:szCs w:val="22"/>
        </w:rPr>
        <w:t xml:space="preserve"> option, be deemed a material breach of this Agreement.</w:t>
      </w:r>
    </w:p>
    <w:p w14:paraId="26AA12FE" w14:textId="27169D50" w:rsidR="00A37684" w:rsidRPr="0085470C" w:rsidRDefault="00A93886" w:rsidP="0048540A">
      <w:pPr>
        <w:pStyle w:val="Heading3"/>
        <w:keepNext w:val="0"/>
        <w:spacing w:after="120"/>
        <w:ind w:left="1620"/>
        <w:rPr>
          <w:b w:val="0"/>
          <w:szCs w:val="22"/>
        </w:rPr>
      </w:pPr>
      <w:r w:rsidRPr="0085470C">
        <w:rPr>
          <w:b w:val="0"/>
        </w:rPr>
        <w:t>Consultant</w:t>
      </w:r>
      <w:r w:rsidR="00A37684" w:rsidRPr="0085470C">
        <w:rPr>
          <w:b w:val="0"/>
        </w:rPr>
        <w:t xml:space="preserve"> shall ensure that any policy of insurance</w:t>
      </w:r>
      <w:ins w:id="15" w:author="Reed, Mary" w:date="2020-03-09T10:29:00Z">
        <w:r w:rsidR="00C97823">
          <w:rPr>
            <w:b w:val="0"/>
          </w:rPr>
          <w:t>, except professional liability,</w:t>
        </w:r>
      </w:ins>
      <w:r w:rsidR="00A37684" w:rsidRPr="0085470C">
        <w:rPr>
          <w:b w:val="0"/>
        </w:rPr>
        <w:t xml:space="preserve"> that </w:t>
      </w:r>
      <w:r w:rsidRPr="0085470C">
        <w:rPr>
          <w:b w:val="0"/>
        </w:rPr>
        <w:t>Consultant</w:t>
      </w:r>
      <w:r w:rsidR="00A37684" w:rsidRPr="0085470C">
        <w:rPr>
          <w:b w:val="0"/>
        </w:rPr>
        <w:t xml:space="preserve"> or any subcontractor carries as insurance against property damage or against liability for property damage or bodily injury (including death) shall include a provision providing a waiver of the insurer’s right to subrogation against </w:t>
      </w:r>
      <w:proofErr w:type="spellStart"/>
      <w:r w:rsidR="00A37684" w:rsidRPr="0085470C">
        <w:rPr>
          <w:b w:val="0"/>
        </w:rPr>
        <w:t>Avista</w:t>
      </w:r>
      <w:proofErr w:type="spellEnd"/>
      <w:r w:rsidR="00A37684" w:rsidRPr="0085470C">
        <w:rPr>
          <w:b w:val="0"/>
        </w:rPr>
        <w:t xml:space="preserve"> as the additional insured.  To the extent permitted by the policies of insurance, </w:t>
      </w:r>
      <w:r w:rsidRPr="0085470C">
        <w:rPr>
          <w:b w:val="0"/>
        </w:rPr>
        <w:t>Consultant</w:t>
      </w:r>
      <w:r w:rsidR="00A37684" w:rsidRPr="0085470C">
        <w:rPr>
          <w:b w:val="0"/>
        </w:rPr>
        <w:t xml:space="preserve"> hereby waives all rights of subrogation against </w:t>
      </w:r>
      <w:proofErr w:type="spellStart"/>
      <w:r w:rsidR="00A37684" w:rsidRPr="0085470C">
        <w:rPr>
          <w:b w:val="0"/>
        </w:rPr>
        <w:t>Avista</w:t>
      </w:r>
      <w:proofErr w:type="spellEnd"/>
      <w:r w:rsidR="00A37684" w:rsidRPr="0085470C">
        <w:rPr>
          <w:b w:val="0"/>
        </w:rPr>
        <w:t xml:space="preserve"> as the additional insured</w:t>
      </w:r>
      <w:r w:rsidR="00737159" w:rsidRPr="0085470C">
        <w:rPr>
          <w:b w:val="0"/>
          <w:szCs w:val="22"/>
        </w:rPr>
        <w:t>.</w:t>
      </w:r>
      <w:r w:rsidR="0081375B" w:rsidRPr="0085470C">
        <w:rPr>
          <w:b w:val="0"/>
          <w:szCs w:val="22"/>
        </w:rPr>
        <w:t xml:space="preserve">  </w:t>
      </w:r>
    </w:p>
    <w:p w14:paraId="65A75278" w14:textId="2346C343" w:rsidR="00737159" w:rsidRPr="0085470C" w:rsidRDefault="00A93886" w:rsidP="0048540A">
      <w:pPr>
        <w:pStyle w:val="Heading3"/>
        <w:keepNext w:val="0"/>
        <w:spacing w:after="120"/>
        <w:ind w:left="1620"/>
        <w:rPr>
          <w:b w:val="0"/>
          <w:szCs w:val="22"/>
        </w:rPr>
      </w:pPr>
      <w:r w:rsidRPr="0085470C">
        <w:rPr>
          <w:b w:val="0"/>
          <w:szCs w:val="22"/>
        </w:rPr>
        <w:t>Consultant</w:t>
      </w:r>
      <w:r w:rsidR="00737159" w:rsidRPr="0085470C">
        <w:rPr>
          <w:b w:val="0"/>
          <w:szCs w:val="22"/>
        </w:rPr>
        <w:t xml:space="preserve"> shall require all subcontractors performing </w:t>
      </w:r>
      <w:r w:rsidR="00C256E5" w:rsidRPr="009B226C">
        <w:rPr>
          <w:b w:val="0"/>
          <w:szCs w:val="22"/>
        </w:rPr>
        <w:t>Services</w:t>
      </w:r>
      <w:r w:rsidR="00C256E5" w:rsidRPr="0085470C" w:rsidDel="00C256E5">
        <w:rPr>
          <w:b w:val="0"/>
          <w:szCs w:val="22"/>
        </w:rPr>
        <w:t xml:space="preserve"> </w:t>
      </w:r>
      <w:r w:rsidR="00737159" w:rsidRPr="0085470C">
        <w:rPr>
          <w:b w:val="0"/>
          <w:szCs w:val="22"/>
        </w:rPr>
        <w:t xml:space="preserve">under this Agreement </w:t>
      </w:r>
      <w:r w:rsidR="00D34A4A" w:rsidRPr="0085470C">
        <w:rPr>
          <w:b w:val="0"/>
          <w:szCs w:val="22"/>
        </w:rPr>
        <w:t>to</w:t>
      </w:r>
      <w:r w:rsidR="00737159" w:rsidRPr="0085470C">
        <w:rPr>
          <w:b w:val="0"/>
          <w:szCs w:val="22"/>
        </w:rPr>
        <w:t xml:space="preserve"> secure and, for the duration of this Agreement, continuously carry with insurance carriers licensed to conduct business in the state in which the </w:t>
      </w:r>
      <w:r w:rsidR="00C256E5" w:rsidRPr="009B226C">
        <w:rPr>
          <w:b w:val="0"/>
          <w:szCs w:val="22"/>
        </w:rPr>
        <w:t>Services</w:t>
      </w:r>
      <w:r w:rsidR="00C256E5" w:rsidRPr="0085470C" w:rsidDel="00C256E5">
        <w:rPr>
          <w:b w:val="0"/>
          <w:szCs w:val="22"/>
        </w:rPr>
        <w:t xml:space="preserve"> </w:t>
      </w:r>
      <w:r w:rsidR="00737159" w:rsidRPr="0085470C">
        <w:rPr>
          <w:b w:val="0"/>
          <w:szCs w:val="22"/>
        </w:rPr>
        <w:t xml:space="preserve">is to be performed, insurance policies </w:t>
      </w:r>
      <w:r w:rsidR="00DD5243" w:rsidRPr="0085470C">
        <w:rPr>
          <w:b w:val="0"/>
          <w:szCs w:val="22"/>
        </w:rPr>
        <w:t>in the levels set forth above</w:t>
      </w:r>
      <w:r w:rsidR="00737159" w:rsidRPr="0085470C">
        <w:rPr>
          <w:b w:val="0"/>
          <w:szCs w:val="22"/>
        </w:rPr>
        <w:t xml:space="preserve">. </w:t>
      </w:r>
      <w:r w:rsidR="00D34A4A" w:rsidRPr="0085470C">
        <w:rPr>
          <w:b w:val="0"/>
          <w:szCs w:val="22"/>
        </w:rPr>
        <w:t xml:space="preserve"> </w:t>
      </w:r>
      <w:r w:rsidR="00737159" w:rsidRPr="0085470C">
        <w:rPr>
          <w:b w:val="0"/>
          <w:szCs w:val="22"/>
        </w:rPr>
        <w:t xml:space="preserve">Nothing in this </w:t>
      </w:r>
      <w:r w:rsidR="00D34A4A" w:rsidRPr="0085470C">
        <w:rPr>
          <w:b w:val="0"/>
          <w:szCs w:val="22"/>
        </w:rPr>
        <w:t xml:space="preserve">Subsection </w:t>
      </w:r>
      <w:r w:rsidR="00737159" w:rsidRPr="0085470C">
        <w:rPr>
          <w:b w:val="0"/>
          <w:szCs w:val="22"/>
        </w:rPr>
        <w:t xml:space="preserve">shall relieve </w:t>
      </w:r>
      <w:r w:rsidRPr="0085470C">
        <w:rPr>
          <w:b w:val="0"/>
          <w:szCs w:val="22"/>
        </w:rPr>
        <w:t>Consultant</w:t>
      </w:r>
      <w:r w:rsidR="00737159" w:rsidRPr="0085470C">
        <w:rPr>
          <w:b w:val="0"/>
          <w:szCs w:val="22"/>
        </w:rPr>
        <w:t xml:space="preserve"> of its obligations under this Agreement and </w:t>
      </w:r>
      <w:r w:rsidRPr="0085470C">
        <w:rPr>
          <w:b w:val="0"/>
          <w:szCs w:val="22"/>
        </w:rPr>
        <w:t>Consultant</w:t>
      </w:r>
      <w:r w:rsidR="00737159" w:rsidRPr="0085470C">
        <w:rPr>
          <w:b w:val="0"/>
          <w:szCs w:val="22"/>
        </w:rPr>
        <w:t xml:space="preserve">’s responsibility for all subcontractors performing </w:t>
      </w:r>
      <w:r w:rsidR="00C256E5" w:rsidRPr="009B226C">
        <w:rPr>
          <w:b w:val="0"/>
          <w:szCs w:val="22"/>
        </w:rPr>
        <w:t>Services</w:t>
      </w:r>
      <w:r w:rsidR="00C256E5" w:rsidRPr="0085470C" w:rsidDel="00C256E5">
        <w:rPr>
          <w:b w:val="0"/>
          <w:szCs w:val="22"/>
        </w:rPr>
        <w:t xml:space="preserve"> </w:t>
      </w:r>
      <w:r w:rsidR="00737159" w:rsidRPr="0085470C">
        <w:rPr>
          <w:b w:val="0"/>
          <w:szCs w:val="22"/>
        </w:rPr>
        <w:t>under this Agreement</w:t>
      </w:r>
    </w:p>
    <w:p w14:paraId="40026703" w14:textId="77777777" w:rsidR="008916E9" w:rsidRPr="00993325" w:rsidRDefault="008916E9" w:rsidP="0051713D">
      <w:pPr>
        <w:pStyle w:val="Heading1"/>
        <w:keepNext w:val="0"/>
        <w:spacing w:after="60"/>
        <w:ind w:left="450"/>
        <w:jc w:val="left"/>
        <w:rPr>
          <w:szCs w:val="22"/>
        </w:rPr>
      </w:pPr>
      <w:r w:rsidRPr="00993325">
        <w:rPr>
          <w:szCs w:val="22"/>
        </w:rPr>
        <w:t>Delay</w:t>
      </w:r>
    </w:p>
    <w:p w14:paraId="3736A978" w14:textId="6AD344C9" w:rsidR="008916E9" w:rsidRPr="00F2205F" w:rsidRDefault="00B26A5D" w:rsidP="0048540A">
      <w:pPr>
        <w:pStyle w:val="Heading2"/>
        <w:keepNext w:val="0"/>
        <w:spacing w:after="120"/>
        <w:ind w:left="900"/>
        <w:rPr>
          <w:rFonts w:ascii="Times New Roman" w:hAnsi="Times New Roman"/>
          <w:szCs w:val="22"/>
        </w:rPr>
      </w:pPr>
      <w:r>
        <w:rPr>
          <w:rFonts w:ascii="Times New Roman" w:hAnsi="Times New Roman"/>
          <w:szCs w:val="22"/>
        </w:rPr>
        <w:t xml:space="preserve">The </w:t>
      </w:r>
      <w:r w:rsidR="006E08F1">
        <w:rPr>
          <w:rFonts w:ascii="Times New Roman" w:hAnsi="Times New Roman"/>
          <w:szCs w:val="22"/>
        </w:rPr>
        <w:t>Services</w:t>
      </w:r>
      <w:r w:rsidR="006E08F1" w:rsidRPr="0048540A">
        <w:rPr>
          <w:rFonts w:ascii="Times New Roman" w:hAnsi="Times New Roman"/>
          <w:szCs w:val="22"/>
        </w:rPr>
        <w:t xml:space="preserve"> </w:t>
      </w:r>
      <w:r>
        <w:rPr>
          <w:rFonts w:ascii="Times New Roman" w:hAnsi="Times New Roman"/>
          <w:szCs w:val="22"/>
        </w:rPr>
        <w:t>shall</w:t>
      </w:r>
      <w:r w:rsidR="005C05A9">
        <w:rPr>
          <w:rFonts w:ascii="Times New Roman" w:hAnsi="Times New Roman"/>
          <w:szCs w:val="22"/>
        </w:rPr>
        <w:t xml:space="preserve"> be considered “</w:t>
      </w:r>
      <w:r w:rsidR="008916E9" w:rsidRPr="0048540A">
        <w:rPr>
          <w:rFonts w:ascii="Times New Roman" w:hAnsi="Times New Roman"/>
          <w:szCs w:val="22"/>
        </w:rPr>
        <w:t xml:space="preserve">Substantially Complete” </w:t>
      </w:r>
      <w:r>
        <w:rPr>
          <w:rFonts w:ascii="Times New Roman" w:hAnsi="Times New Roman"/>
          <w:szCs w:val="22"/>
        </w:rPr>
        <w:t xml:space="preserve">when </w:t>
      </w:r>
      <w:proofErr w:type="spellStart"/>
      <w:r w:rsidR="008916E9" w:rsidRPr="0048540A">
        <w:rPr>
          <w:rFonts w:ascii="Times New Roman" w:hAnsi="Times New Roman"/>
          <w:szCs w:val="22"/>
        </w:rPr>
        <w:t>Avista</w:t>
      </w:r>
      <w:proofErr w:type="spellEnd"/>
      <w:r w:rsidR="008916E9" w:rsidRPr="0048540A">
        <w:rPr>
          <w:rFonts w:ascii="Times New Roman" w:hAnsi="Times New Roman"/>
          <w:szCs w:val="22"/>
        </w:rPr>
        <w:t xml:space="preserve"> has full and unrestricted use </w:t>
      </w:r>
      <w:r w:rsidR="008916E9" w:rsidRPr="0085470C">
        <w:rPr>
          <w:rFonts w:ascii="Times New Roman" w:hAnsi="Times New Roman"/>
          <w:szCs w:val="22"/>
        </w:rPr>
        <w:t xml:space="preserve">and benefit of the </w:t>
      </w:r>
      <w:r w:rsidR="00CB7406" w:rsidRPr="0085470C">
        <w:rPr>
          <w:rFonts w:ascii="Times New Roman" w:hAnsi="Times New Roman"/>
          <w:szCs w:val="22"/>
        </w:rPr>
        <w:t>work product</w:t>
      </w:r>
      <w:r w:rsidR="008916E9" w:rsidRPr="0085470C">
        <w:rPr>
          <w:rFonts w:ascii="Times New Roman" w:hAnsi="Times New Roman"/>
          <w:szCs w:val="22"/>
        </w:rPr>
        <w:t xml:space="preserve"> for </w:t>
      </w:r>
      <w:r w:rsidR="005C05A9" w:rsidRPr="0085470C">
        <w:rPr>
          <w:rFonts w:ascii="Times New Roman" w:hAnsi="Times New Roman"/>
          <w:szCs w:val="22"/>
        </w:rPr>
        <w:t>its</w:t>
      </w:r>
      <w:r w:rsidR="00832F7D" w:rsidRPr="0085470C">
        <w:rPr>
          <w:rFonts w:ascii="Times New Roman" w:hAnsi="Times New Roman"/>
          <w:szCs w:val="22"/>
        </w:rPr>
        <w:t xml:space="preserve"> </w:t>
      </w:r>
      <w:r w:rsidR="008916E9" w:rsidRPr="0085470C">
        <w:rPr>
          <w:rFonts w:ascii="Times New Roman" w:hAnsi="Times New Roman"/>
          <w:szCs w:val="22"/>
        </w:rPr>
        <w:t xml:space="preserve">intended </w:t>
      </w:r>
      <w:r w:rsidR="008916E9" w:rsidRPr="00F2205F">
        <w:rPr>
          <w:rFonts w:ascii="Times New Roman" w:hAnsi="Times New Roman"/>
          <w:szCs w:val="22"/>
        </w:rPr>
        <w:t>purpose</w:t>
      </w:r>
      <w:r w:rsidR="006D784C" w:rsidRPr="00F2205F">
        <w:rPr>
          <w:rFonts w:ascii="Times New Roman" w:hAnsi="Times New Roman"/>
          <w:szCs w:val="22"/>
        </w:rPr>
        <w:t>,</w:t>
      </w:r>
      <w:r w:rsidR="008916E9" w:rsidRPr="00F2205F">
        <w:rPr>
          <w:rFonts w:ascii="Times New Roman" w:hAnsi="Times New Roman"/>
          <w:szCs w:val="22"/>
        </w:rPr>
        <w:t xml:space="preserve"> with only minor incidental work</w:t>
      </w:r>
      <w:r w:rsidR="006D784C" w:rsidRPr="00F2205F">
        <w:rPr>
          <w:rFonts w:ascii="Times New Roman" w:hAnsi="Times New Roman"/>
          <w:szCs w:val="22"/>
        </w:rPr>
        <w:t xml:space="preserve">, </w:t>
      </w:r>
      <w:r w:rsidR="008916E9" w:rsidRPr="00F2205F">
        <w:rPr>
          <w:rFonts w:ascii="Times New Roman" w:hAnsi="Times New Roman"/>
          <w:szCs w:val="22"/>
        </w:rPr>
        <w:t>correction</w:t>
      </w:r>
      <w:r w:rsidR="006D784C" w:rsidRPr="00F2205F">
        <w:rPr>
          <w:rFonts w:ascii="Times New Roman" w:hAnsi="Times New Roman"/>
          <w:szCs w:val="22"/>
        </w:rPr>
        <w:t>,</w:t>
      </w:r>
      <w:r w:rsidR="008916E9" w:rsidRPr="00F2205F">
        <w:rPr>
          <w:rFonts w:ascii="Times New Roman" w:hAnsi="Times New Roman"/>
          <w:szCs w:val="22"/>
        </w:rPr>
        <w:t xml:space="preserve"> or repair awaiting performance </w:t>
      </w:r>
      <w:r w:rsidR="00917D6B" w:rsidRPr="00F2205F">
        <w:rPr>
          <w:rFonts w:ascii="Times New Roman" w:hAnsi="Times New Roman"/>
          <w:szCs w:val="22"/>
        </w:rPr>
        <w:t xml:space="preserve">or re-performance </w:t>
      </w:r>
      <w:r w:rsidR="008916E9" w:rsidRPr="00F2205F">
        <w:rPr>
          <w:rFonts w:ascii="Times New Roman" w:hAnsi="Times New Roman"/>
          <w:szCs w:val="22"/>
        </w:rPr>
        <w:t xml:space="preserve">by </w:t>
      </w:r>
      <w:r w:rsidR="00A93886" w:rsidRPr="00F2205F">
        <w:rPr>
          <w:rFonts w:ascii="Times New Roman" w:hAnsi="Times New Roman"/>
          <w:szCs w:val="22"/>
        </w:rPr>
        <w:t>Consultant</w:t>
      </w:r>
      <w:r w:rsidR="008916E9" w:rsidRPr="00F2205F">
        <w:rPr>
          <w:rFonts w:ascii="Times New Roman" w:hAnsi="Times New Roman"/>
          <w:szCs w:val="22"/>
        </w:rPr>
        <w:t xml:space="preserve">. </w:t>
      </w:r>
      <w:r w:rsidR="005C05A9" w:rsidRPr="00F2205F">
        <w:rPr>
          <w:rFonts w:ascii="Times New Roman" w:hAnsi="Times New Roman"/>
          <w:szCs w:val="22"/>
        </w:rPr>
        <w:t xml:space="preserve"> The date in which the </w:t>
      </w:r>
      <w:r w:rsidR="00C256E5" w:rsidRPr="00F2205F">
        <w:rPr>
          <w:szCs w:val="22"/>
        </w:rPr>
        <w:t>Services</w:t>
      </w:r>
      <w:r w:rsidR="00C256E5" w:rsidRPr="00F2205F" w:rsidDel="00C256E5">
        <w:rPr>
          <w:rFonts w:ascii="Times New Roman" w:hAnsi="Times New Roman"/>
          <w:szCs w:val="22"/>
        </w:rPr>
        <w:t xml:space="preserve"> </w:t>
      </w:r>
      <w:r w:rsidR="005C05A9" w:rsidRPr="00F2205F">
        <w:rPr>
          <w:rFonts w:ascii="Times New Roman" w:hAnsi="Times New Roman"/>
          <w:szCs w:val="22"/>
        </w:rPr>
        <w:t xml:space="preserve">must be Substantially Complete </w:t>
      </w:r>
      <w:r w:rsidR="00962853" w:rsidRPr="00F2205F">
        <w:rPr>
          <w:rFonts w:ascii="Times New Roman" w:hAnsi="Times New Roman"/>
          <w:szCs w:val="22"/>
        </w:rPr>
        <w:t xml:space="preserve">will be </w:t>
      </w:r>
      <w:r w:rsidR="005C05A9" w:rsidRPr="00F2205F">
        <w:rPr>
          <w:rFonts w:ascii="Times New Roman" w:hAnsi="Times New Roman"/>
          <w:szCs w:val="22"/>
        </w:rPr>
        <w:t xml:space="preserve">identified in the Work Authorization (“Substantial Completion Date”) </w:t>
      </w:r>
    </w:p>
    <w:p w14:paraId="47103018" w14:textId="7CA681DA" w:rsidR="008916E9" w:rsidRPr="0085470C" w:rsidRDefault="00B26A5D" w:rsidP="0048540A">
      <w:pPr>
        <w:pStyle w:val="Heading2"/>
        <w:keepNext w:val="0"/>
        <w:spacing w:after="120"/>
        <w:ind w:left="900"/>
        <w:rPr>
          <w:rFonts w:ascii="Times New Roman" w:hAnsi="Times New Roman"/>
          <w:szCs w:val="22"/>
        </w:rPr>
      </w:pPr>
      <w:r w:rsidRPr="00F2205F">
        <w:rPr>
          <w:rFonts w:ascii="Times New Roman" w:hAnsi="Times New Roman"/>
          <w:szCs w:val="22"/>
        </w:rPr>
        <w:t>For</w:t>
      </w:r>
      <w:r w:rsidR="008916E9" w:rsidRPr="00F2205F">
        <w:rPr>
          <w:rFonts w:ascii="Times New Roman" w:hAnsi="Times New Roman"/>
          <w:szCs w:val="22"/>
        </w:rPr>
        <w:t xml:space="preserve"> circumstance</w:t>
      </w:r>
      <w:r w:rsidRPr="00F2205F">
        <w:rPr>
          <w:rFonts w:ascii="Times New Roman" w:hAnsi="Times New Roman"/>
          <w:szCs w:val="22"/>
        </w:rPr>
        <w:t>s</w:t>
      </w:r>
      <w:r w:rsidR="008916E9" w:rsidRPr="00F2205F">
        <w:rPr>
          <w:rFonts w:ascii="Times New Roman" w:hAnsi="Times New Roman"/>
          <w:szCs w:val="22"/>
        </w:rPr>
        <w:t xml:space="preserve"> beyond </w:t>
      </w:r>
      <w:r w:rsidR="00A93886" w:rsidRPr="00F2205F">
        <w:rPr>
          <w:rFonts w:ascii="Times New Roman" w:hAnsi="Times New Roman"/>
          <w:szCs w:val="22"/>
        </w:rPr>
        <w:t>Consultant</w:t>
      </w:r>
      <w:r w:rsidR="008916E9" w:rsidRPr="00F2205F">
        <w:rPr>
          <w:rFonts w:ascii="Times New Roman" w:hAnsi="Times New Roman"/>
          <w:szCs w:val="22"/>
        </w:rPr>
        <w:t xml:space="preserve">’s reasonable control, </w:t>
      </w:r>
      <w:r w:rsidRPr="00F2205F">
        <w:rPr>
          <w:rFonts w:ascii="Times New Roman" w:hAnsi="Times New Roman"/>
          <w:szCs w:val="22"/>
        </w:rPr>
        <w:t xml:space="preserve">(an “Excusable Delay”), the Substantial Completion Date may </w:t>
      </w:r>
      <w:r w:rsidR="008916E9" w:rsidRPr="00F2205F">
        <w:rPr>
          <w:rFonts w:ascii="Times New Roman" w:hAnsi="Times New Roman"/>
          <w:szCs w:val="22"/>
        </w:rPr>
        <w:t>be extended</w:t>
      </w:r>
      <w:r w:rsidR="00832F7D" w:rsidRPr="00F2205F">
        <w:rPr>
          <w:rFonts w:ascii="Times New Roman" w:hAnsi="Times New Roman"/>
          <w:szCs w:val="22"/>
        </w:rPr>
        <w:t xml:space="preserve"> upon </w:t>
      </w:r>
      <w:proofErr w:type="spellStart"/>
      <w:r w:rsidR="00832F7D" w:rsidRPr="00F2205F">
        <w:rPr>
          <w:rFonts w:ascii="Times New Roman" w:hAnsi="Times New Roman"/>
          <w:szCs w:val="22"/>
        </w:rPr>
        <w:t>Avista’s</w:t>
      </w:r>
      <w:proofErr w:type="spellEnd"/>
      <w:r w:rsidR="00832F7D" w:rsidRPr="00F2205F">
        <w:rPr>
          <w:rFonts w:ascii="Times New Roman" w:hAnsi="Times New Roman"/>
          <w:szCs w:val="22"/>
        </w:rPr>
        <w:t xml:space="preserve"> written approval.  Excusable Delays include, without limitation, acts of God, governmental action or ina</w:t>
      </w:r>
      <w:r w:rsidR="00832F7D" w:rsidRPr="0085470C">
        <w:rPr>
          <w:rFonts w:ascii="Times New Roman" w:hAnsi="Times New Roman"/>
          <w:szCs w:val="22"/>
        </w:rPr>
        <w:t xml:space="preserve">ction, damage caused by fire or other casualty, strikes of a national origin not directed specifically at </w:t>
      </w:r>
      <w:r w:rsidR="00A93886" w:rsidRPr="0085470C">
        <w:rPr>
          <w:rFonts w:ascii="Times New Roman" w:hAnsi="Times New Roman"/>
          <w:szCs w:val="22"/>
        </w:rPr>
        <w:t>Consultant</w:t>
      </w:r>
      <w:r w:rsidR="00832F7D" w:rsidRPr="0085470C">
        <w:rPr>
          <w:rFonts w:ascii="Times New Roman" w:hAnsi="Times New Roman"/>
          <w:szCs w:val="22"/>
        </w:rPr>
        <w:t xml:space="preserve"> or its subcontractors, or highly unusual weather conditions.  </w:t>
      </w:r>
      <w:r w:rsidR="008916E9" w:rsidRPr="0085470C">
        <w:rPr>
          <w:rFonts w:ascii="Times New Roman" w:hAnsi="Times New Roman"/>
          <w:szCs w:val="22"/>
        </w:rPr>
        <w:t xml:space="preserve">No extensions </w:t>
      </w:r>
      <w:r w:rsidR="00832F7D" w:rsidRPr="0085470C">
        <w:rPr>
          <w:rFonts w:ascii="Times New Roman" w:hAnsi="Times New Roman"/>
          <w:szCs w:val="22"/>
        </w:rPr>
        <w:t xml:space="preserve">will be </w:t>
      </w:r>
      <w:r w:rsidR="008916E9" w:rsidRPr="0085470C">
        <w:rPr>
          <w:rFonts w:ascii="Times New Roman" w:hAnsi="Times New Roman"/>
          <w:szCs w:val="22"/>
        </w:rPr>
        <w:t xml:space="preserve">granted for delays or suspensions caused by </w:t>
      </w:r>
      <w:r w:rsidR="00CB7406" w:rsidRPr="0085470C">
        <w:rPr>
          <w:rFonts w:ascii="Times New Roman" w:hAnsi="Times New Roman"/>
          <w:szCs w:val="22"/>
        </w:rPr>
        <w:t xml:space="preserve">negligent </w:t>
      </w:r>
      <w:r w:rsidR="008916E9" w:rsidRPr="0085470C">
        <w:rPr>
          <w:rFonts w:ascii="Times New Roman" w:hAnsi="Times New Roman"/>
          <w:szCs w:val="22"/>
        </w:rPr>
        <w:t xml:space="preserve">acts </w:t>
      </w:r>
      <w:r w:rsidR="00CB7406" w:rsidRPr="0085470C">
        <w:rPr>
          <w:rFonts w:ascii="Times New Roman" w:hAnsi="Times New Roman"/>
          <w:szCs w:val="22"/>
        </w:rPr>
        <w:t xml:space="preserve">or </w:t>
      </w:r>
      <w:r w:rsidR="008916E9" w:rsidRPr="0085470C">
        <w:rPr>
          <w:rFonts w:ascii="Times New Roman" w:hAnsi="Times New Roman"/>
          <w:szCs w:val="22"/>
        </w:rPr>
        <w:t xml:space="preserve">omissions of </w:t>
      </w:r>
      <w:r w:rsidR="00A93886" w:rsidRPr="0085470C">
        <w:rPr>
          <w:rFonts w:ascii="Times New Roman" w:hAnsi="Times New Roman"/>
          <w:szCs w:val="22"/>
        </w:rPr>
        <w:t>Consultant</w:t>
      </w:r>
      <w:r w:rsidR="008916E9" w:rsidRPr="0085470C">
        <w:rPr>
          <w:rFonts w:ascii="Times New Roman" w:hAnsi="Times New Roman"/>
          <w:szCs w:val="22"/>
        </w:rPr>
        <w:t xml:space="preserve"> or </w:t>
      </w:r>
      <w:r w:rsidR="00917D6B" w:rsidRPr="0085470C">
        <w:rPr>
          <w:rFonts w:ascii="Times New Roman" w:hAnsi="Times New Roman"/>
          <w:szCs w:val="22"/>
        </w:rPr>
        <w:t xml:space="preserve">its </w:t>
      </w:r>
      <w:r w:rsidR="008916E9" w:rsidRPr="0085470C">
        <w:rPr>
          <w:rFonts w:ascii="Times New Roman" w:hAnsi="Times New Roman"/>
          <w:szCs w:val="22"/>
        </w:rPr>
        <w:t xml:space="preserve">subcontractors, or anyone for whose </w:t>
      </w:r>
      <w:r w:rsidR="00CB7406" w:rsidRPr="0085470C">
        <w:rPr>
          <w:rFonts w:ascii="Times New Roman" w:hAnsi="Times New Roman"/>
          <w:szCs w:val="22"/>
        </w:rPr>
        <w:t xml:space="preserve">negligent </w:t>
      </w:r>
      <w:r w:rsidR="008916E9" w:rsidRPr="0085470C">
        <w:rPr>
          <w:rFonts w:ascii="Times New Roman" w:hAnsi="Times New Roman"/>
          <w:szCs w:val="22"/>
        </w:rPr>
        <w:t xml:space="preserve">acts or omissions </w:t>
      </w:r>
      <w:r w:rsidR="00A93886" w:rsidRPr="0085470C">
        <w:rPr>
          <w:rFonts w:ascii="Times New Roman" w:hAnsi="Times New Roman"/>
          <w:szCs w:val="22"/>
        </w:rPr>
        <w:t>Consultant</w:t>
      </w:r>
      <w:r w:rsidR="008916E9" w:rsidRPr="0085470C">
        <w:rPr>
          <w:rFonts w:ascii="Times New Roman" w:hAnsi="Times New Roman"/>
          <w:szCs w:val="22"/>
        </w:rPr>
        <w:t xml:space="preserve"> or </w:t>
      </w:r>
      <w:r w:rsidR="00917D6B" w:rsidRPr="0085470C">
        <w:rPr>
          <w:rFonts w:ascii="Times New Roman" w:hAnsi="Times New Roman"/>
          <w:szCs w:val="22"/>
        </w:rPr>
        <w:t xml:space="preserve">its </w:t>
      </w:r>
      <w:r w:rsidR="008916E9" w:rsidRPr="0085470C">
        <w:rPr>
          <w:rFonts w:ascii="Times New Roman" w:hAnsi="Times New Roman"/>
          <w:szCs w:val="22"/>
        </w:rPr>
        <w:t>subcontractors are responsible, or by the failure of such persons or entities to perform as required by this Agreement.</w:t>
      </w:r>
    </w:p>
    <w:p w14:paraId="5311D7D8" w14:textId="4602C283" w:rsidR="00E63B24" w:rsidRPr="0085470C" w:rsidRDefault="00A93886" w:rsidP="0048540A">
      <w:pPr>
        <w:pStyle w:val="Heading2"/>
        <w:keepNext w:val="0"/>
        <w:spacing w:after="120"/>
        <w:ind w:left="900"/>
        <w:rPr>
          <w:rFonts w:ascii="Times New Roman" w:hAnsi="Times New Roman"/>
          <w:szCs w:val="22"/>
        </w:rPr>
      </w:pPr>
      <w:r w:rsidRPr="0085470C">
        <w:rPr>
          <w:rFonts w:ascii="Times New Roman" w:hAnsi="Times New Roman"/>
          <w:szCs w:val="22"/>
        </w:rPr>
        <w:t>Consultant</w:t>
      </w:r>
      <w:r w:rsidR="00E63B24" w:rsidRPr="0085470C">
        <w:rPr>
          <w:rFonts w:ascii="Times New Roman" w:hAnsi="Times New Roman"/>
          <w:szCs w:val="22"/>
        </w:rPr>
        <w:t xml:space="preserve"> shall provide written notice (e-mail acceptable) to </w:t>
      </w:r>
      <w:proofErr w:type="spellStart"/>
      <w:r w:rsidR="00E63B24" w:rsidRPr="0085470C">
        <w:rPr>
          <w:rFonts w:ascii="Times New Roman" w:hAnsi="Times New Roman"/>
          <w:szCs w:val="22"/>
        </w:rPr>
        <w:t>Avista</w:t>
      </w:r>
      <w:proofErr w:type="spellEnd"/>
      <w:r w:rsidR="00E63B24" w:rsidRPr="0085470C">
        <w:rPr>
          <w:rFonts w:ascii="Times New Roman" w:hAnsi="Times New Roman"/>
          <w:szCs w:val="22"/>
        </w:rPr>
        <w:t>, within three (3) business days, of</w:t>
      </w:r>
      <w:r w:rsidR="009F3AD6" w:rsidRPr="0085470C">
        <w:rPr>
          <w:rFonts w:ascii="Times New Roman" w:hAnsi="Times New Roman"/>
          <w:szCs w:val="22"/>
        </w:rPr>
        <w:t xml:space="preserve"> </w:t>
      </w:r>
      <w:r w:rsidR="008916E9" w:rsidRPr="0085470C">
        <w:rPr>
          <w:rFonts w:ascii="Times New Roman" w:hAnsi="Times New Roman"/>
          <w:szCs w:val="22"/>
        </w:rPr>
        <w:t xml:space="preserve">any </w:t>
      </w:r>
      <w:r w:rsidR="008916E9" w:rsidRPr="00F2205F">
        <w:rPr>
          <w:rFonts w:ascii="Times New Roman" w:hAnsi="Times New Roman"/>
          <w:szCs w:val="22"/>
        </w:rPr>
        <w:t xml:space="preserve">circumstance that </w:t>
      </w:r>
      <w:r w:rsidR="00E63B24" w:rsidRPr="00F2205F">
        <w:rPr>
          <w:rFonts w:ascii="Times New Roman" w:hAnsi="Times New Roman"/>
          <w:szCs w:val="22"/>
        </w:rPr>
        <w:t xml:space="preserve">will </w:t>
      </w:r>
      <w:r w:rsidR="008916E9" w:rsidRPr="00F2205F">
        <w:rPr>
          <w:rFonts w:ascii="Times New Roman" w:hAnsi="Times New Roman"/>
          <w:szCs w:val="22"/>
        </w:rPr>
        <w:t xml:space="preserve">cause a delay to the </w:t>
      </w:r>
      <w:r w:rsidR="006E08F1" w:rsidRPr="00F2205F">
        <w:rPr>
          <w:rFonts w:ascii="Times New Roman" w:hAnsi="Times New Roman"/>
          <w:szCs w:val="22"/>
        </w:rPr>
        <w:t xml:space="preserve">Services </w:t>
      </w:r>
      <w:r w:rsidR="00B2696B" w:rsidRPr="00F2205F">
        <w:rPr>
          <w:rFonts w:ascii="Times New Roman" w:hAnsi="Times New Roman"/>
          <w:szCs w:val="22"/>
        </w:rPr>
        <w:t>such that</w:t>
      </w:r>
      <w:r w:rsidR="008916E9" w:rsidRPr="00F2205F">
        <w:rPr>
          <w:rFonts w:ascii="Times New Roman" w:hAnsi="Times New Roman"/>
          <w:szCs w:val="22"/>
        </w:rPr>
        <w:t xml:space="preserve"> </w:t>
      </w:r>
      <w:r w:rsidRPr="00F2205F">
        <w:rPr>
          <w:rFonts w:ascii="Times New Roman" w:hAnsi="Times New Roman"/>
          <w:szCs w:val="22"/>
        </w:rPr>
        <w:t>Consultant</w:t>
      </w:r>
      <w:r w:rsidR="008916E9" w:rsidRPr="00F2205F">
        <w:rPr>
          <w:rFonts w:ascii="Times New Roman" w:hAnsi="Times New Roman"/>
          <w:szCs w:val="22"/>
        </w:rPr>
        <w:t xml:space="preserve"> </w:t>
      </w:r>
      <w:r w:rsidR="00B2696B" w:rsidRPr="00F2205F">
        <w:rPr>
          <w:rFonts w:ascii="Times New Roman" w:hAnsi="Times New Roman"/>
          <w:szCs w:val="22"/>
        </w:rPr>
        <w:t xml:space="preserve">will be prevented </w:t>
      </w:r>
      <w:r w:rsidR="008916E9" w:rsidRPr="00F2205F">
        <w:rPr>
          <w:rFonts w:ascii="Times New Roman" w:hAnsi="Times New Roman"/>
          <w:szCs w:val="22"/>
        </w:rPr>
        <w:t xml:space="preserve">from meeting </w:t>
      </w:r>
      <w:r w:rsidR="00832F7D" w:rsidRPr="00F2205F">
        <w:rPr>
          <w:rFonts w:ascii="Times New Roman" w:hAnsi="Times New Roman"/>
          <w:szCs w:val="22"/>
        </w:rPr>
        <w:t>the Substantial Completion</w:t>
      </w:r>
      <w:r w:rsidR="008916E9" w:rsidRPr="00F2205F">
        <w:rPr>
          <w:rFonts w:ascii="Times New Roman" w:hAnsi="Times New Roman"/>
          <w:szCs w:val="22"/>
        </w:rPr>
        <w:t xml:space="preserve"> Date</w:t>
      </w:r>
      <w:r w:rsidR="00AE4BA7" w:rsidRPr="00F2205F">
        <w:rPr>
          <w:rFonts w:ascii="Times New Roman" w:hAnsi="Times New Roman"/>
          <w:szCs w:val="22"/>
        </w:rPr>
        <w:t xml:space="preserve"> or any critical project dates defined in the </w:t>
      </w:r>
      <w:r w:rsidR="00962853" w:rsidRPr="00F2205F">
        <w:rPr>
          <w:rFonts w:ascii="Times New Roman" w:hAnsi="Times New Roman"/>
          <w:szCs w:val="22"/>
        </w:rPr>
        <w:t xml:space="preserve">Work </w:t>
      </w:r>
      <w:r w:rsidR="00962853" w:rsidRPr="00F2205F">
        <w:rPr>
          <w:rFonts w:ascii="Times New Roman" w:hAnsi="Times New Roman"/>
          <w:szCs w:val="22"/>
        </w:rPr>
        <w:lastRenderedPageBreak/>
        <w:t>Authorization</w:t>
      </w:r>
      <w:r w:rsidR="00AE4BA7" w:rsidRPr="00F2205F">
        <w:rPr>
          <w:rFonts w:ascii="Times New Roman" w:hAnsi="Times New Roman"/>
          <w:szCs w:val="22"/>
        </w:rPr>
        <w:t xml:space="preserve">. </w:t>
      </w:r>
      <w:r w:rsidR="00B2696B" w:rsidRPr="00F2205F">
        <w:rPr>
          <w:rFonts w:ascii="Times New Roman" w:hAnsi="Times New Roman"/>
          <w:szCs w:val="22"/>
        </w:rPr>
        <w:t xml:space="preserve"> </w:t>
      </w:r>
      <w:r w:rsidR="00917D6B" w:rsidRPr="00F2205F">
        <w:rPr>
          <w:rFonts w:ascii="Times New Roman" w:hAnsi="Times New Roman"/>
          <w:szCs w:val="22"/>
        </w:rPr>
        <w:t>T</w:t>
      </w:r>
      <w:r w:rsidR="008916E9" w:rsidRPr="00F2205F">
        <w:rPr>
          <w:rFonts w:ascii="Times New Roman" w:hAnsi="Times New Roman"/>
          <w:szCs w:val="22"/>
        </w:rPr>
        <w:t>he</w:t>
      </w:r>
      <w:r w:rsidR="008916E9" w:rsidRPr="0085470C">
        <w:rPr>
          <w:rFonts w:ascii="Times New Roman" w:hAnsi="Times New Roman"/>
          <w:szCs w:val="22"/>
        </w:rPr>
        <w:t xml:space="preserve"> failure of </w:t>
      </w:r>
      <w:r w:rsidRPr="0085470C">
        <w:rPr>
          <w:rFonts w:ascii="Times New Roman" w:hAnsi="Times New Roman"/>
          <w:szCs w:val="22"/>
        </w:rPr>
        <w:t>Consultant</w:t>
      </w:r>
      <w:r w:rsidR="008916E9" w:rsidRPr="0085470C">
        <w:rPr>
          <w:rFonts w:ascii="Times New Roman" w:hAnsi="Times New Roman"/>
          <w:szCs w:val="22"/>
        </w:rPr>
        <w:t xml:space="preserve"> to provide written notice as required </w:t>
      </w:r>
      <w:r w:rsidR="00917D6B" w:rsidRPr="0085470C">
        <w:rPr>
          <w:rFonts w:ascii="Times New Roman" w:hAnsi="Times New Roman"/>
          <w:szCs w:val="22"/>
        </w:rPr>
        <w:t xml:space="preserve">under </w:t>
      </w:r>
      <w:r w:rsidR="008916E9" w:rsidRPr="0085470C">
        <w:rPr>
          <w:rFonts w:ascii="Times New Roman" w:hAnsi="Times New Roman"/>
          <w:szCs w:val="22"/>
        </w:rPr>
        <w:t xml:space="preserve">this </w:t>
      </w:r>
      <w:r w:rsidR="009F3AD6" w:rsidRPr="0085470C">
        <w:rPr>
          <w:rFonts w:ascii="Times New Roman" w:hAnsi="Times New Roman"/>
          <w:szCs w:val="22"/>
        </w:rPr>
        <w:t>Section</w:t>
      </w:r>
      <w:r w:rsidR="008916E9" w:rsidRPr="0085470C">
        <w:rPr>
          <w:rFonts w:ascii="Times New Roman" w:hAnsi="Times New Roman"/>
          <w:szCs w:val="22"/>
        </w:rPr>
        <w:t xml:space="preserve"> will result in a waiver of </w:t>
      </w:r>
      <w:r w:rsidRPr="0085470C">
        <w:rPr>
          <w:rFonts w:ascii="Times New Roman" w:hAnsi="Times New Roman"/>
          <w:szCs w:val="22"/>
        </w:rPr>
        <w:t>Consultant</w:t>
      </w:r>
      <w:r w:rsidR="008916E9" w:rsidRPr="0085470C">
        <w:rPr>
          <w:rFonts w:ascii="Times New Roman" w:hAnsi="Times New Roman"/>
          <w:szCs w:val="22"/>
        </w:rPr>
        <w:t xml:space="preserve">’s claim for time extensions for delays arising out of such circumstance.  </w:t>
      </w:r>
    </w:p>
    <w:p w14:paraId="6E924C1D" w14:textId="63CBEE3B" w:rsidR="008916E9" w:rsidRPr="00F2205F" w:rsidRDefault="008916E9" w:rsidP="0048540A">
      <w:pPr>
        <w:pStyle w:val="Heading2"/>
        <w:keepNext w:val="0"/>
        <w:spacing w:after="120"/>
        <w:ind w:left="900"/>
        <w:rPr>
          <w:rFonts w:ascii="Times New Roman" w:hAnsi="Times New Roman"/>
          <w:szCs w:val="22"/>
        </w:rPr>
      </w:pPr>
      <w:r w:rsidRPr="0085470C">
        <w:rPr>
          <w:rFonts w:ascii="Times New Roman" w:hAnsi="Times New Roman"/>
          <w:szCs w:val="22"/>
        </w:rPr>
        <w:t xml:space="preserve">If </w:t>
      </w:r>
      <w:r w:rsidR="00A93886" w:rsidRPr="0085470C">
        <w:rPr>
          <w:rFonts w:ascii="Times New Roman" w:hAnsi="Times New Roman"/>
          <w:szCs w:val="22"/>
        </w:rPr>
        <w:t>Consultant</w:t>
      </w:r>
      <w:r w:rsidRPr="0085470C">
        <w:rPr>
          <w:rFonts w:ascii="Times New Roman" w:hAnsi="Times New Roman"/>
          <w:szCs w:val="22"/>
        </w:rPr>
        <w:t xml:space="preserve"> fails to achieve </w:t>
      </w:r>
      <w:r w:rsidR="005353A7" w:rsidRPr="0085470C">
        <w:rPr>
          <w:rFonts w:ascii="Times New Roman" w:hAnsi="Times New Roman"/>
          <w:szCs w:val="22"/>
        </w:rPr>
        <w:t xml:space="preserve">the </w:t>
      </w:r>
      <w:r w:rsidR="00AE4BA7" w:rsidRPr="0085470C">
        <w:rPr>
          <w:rFonts w:ascii="Times New Roman" w:hAnsi="Times New Roman"/>
          <w:szCs w:val="22"/>
        </w:rPr>
        <w:t>Substantial Completion Date or any critical project dates, then</w:t>
      </w:r>
      <w:r w:rsidRPr="0085470C">
        <w:rPr>
          <w:rFonts w:ascii="Times New Roman" w:hAnsi="Times New Roman"/>
          <w:szCs w:val="22"/>
        </w:rPr>
        <w:t xml:space="preserve"> upon written request of </w:t>
      </w:r>
      <w:proofErr w:type="spellStart"/>
      <w:r w:rsidRPr="0085470C">
        <w:rPr>
          <w:rFonts w:ascii="Times New Roman" w:hAnsi="Times New Roman"/>
          <w:szCs w:val="22"/>
        </w:rPr>
        <w:t>Avista</w:t>
      </w:r>
      <w:proofErr w:type="spellEnd"/>
      <w:r w:rsidRPr="0085470C">
        <w:rPr>
          <w:rFonts w:ascii="Times New Roman" w:hAnsi="Times New Roman"/>
          <w:szCs w:val="22"/>
        </w:rPr>
        <w:t xml:space="preserve">, </w:t>
      </w:r>
      <w:r w:rsidR="00A93886" w:rsidRPr="0085470C">
        <w:rPr>
          <w:rFonts w:ascii="Times New Roman" w:hAnsi="Times New Roman"/>
          <w:szCs w:val="22"/>
        </w:rPr>
        <w:t>Consultant</w:t>
      </w:r>
      <w:r w:rsidRPr="0085470C">
        <w:rPr>
          <w:rFonts w:ascii="Times New Roman" w:hAnsi="Times New Roman"/>
          <w:szCs w:val="22"/>
        </w:rPr>
        <w:t xml:space="preserve"> shall promptly, but in any event within five (5) </w:t>
      </w:r>
      <w:r w:rsidR="00917D6B" w:rsidRPr="0085470C">
        <w:rPr>
          <w:rFonts w:ascii="Times New Roman" w:hAnsi="Times New Roman"/>
          <w:szCs w:val="22"/>
        </w:rPr>
        <w:t>b</w:t>
      </w:r>
      <w:r w:rsidRPr="0085470C">
        <w:rPr>
          <w:rFonts w:ascii="Times New Roman" w:hAnsi="Times New Roman"/>
          <w:szCs w:val="22"/>
        </w:rPr>
        <w:t xml:space="preserve">usiness </w:t>
      </w:r>
      <w:r w:rsidR="00917D6B" w:rsidRPr="0085470C">
        <w:rPr>
          <w:rFonts w:ascii="Times New Roman" w:hAnsi="Times New Roman"/>
          <w:szCs w:val="22"/>
        </w:rPr>
        <w:t>d</w:t>
      </w:r>
      <w:r w:rsidRPr="0085470C">
        <w:rPr>
          <w:rFonts w:ascii="Times New Roman" w:hAnsi="Times New Roman"/>
          <w:szCs w:val="22"/>
        </w:rPr>
        <w:t xml:space="preserve">ays of </w:t>
      </w:r>
      <w:proofErr w:type="spellStart"/>
      <w:r w:rsidR="009877DA" w:rsidRPr="0085470C">
        <w:rPr>
          <w:rFonts w:ascii="Times New Roman" w:hAnsi="Times New Roman"/>
          <w:szCs w:val="22"/>
        </w:rPr>
        <w:t>Avista’s</w:t>
      </w:r>
      <w:proofErr w:type="spellEnd"/>
      <w:r w:rsidR="009877DA" w:rsidRPr="0085470C">
        <w:rPr>
          <w:rFonts w:ascii="Times New Roman" w:hAnsi="Times New Roman"/>
          <w:szCs w:val="22"/>
        </w:rPr>
        <w:t xml:space="preserve"> request</w:t>
      </w:r>
      <w:r w:rsidRPr="0085470C">
        <w:rPr>
          <w:rFonts w:ascii="Times New Roman" w:hAnsi="Times New Roman"/>
          <w:szCs w:val="22"/>
        </w:rPr>
        <w:t xml:space="preserve">, submit a written recovery plan </w:t>
      </w:r>
      <w:r w:rsidR="009877DA" w:rsidRPr="0085470C">
        <w:rPr>
          <w:rFonts w:ascii="Times New Roman" w:hAnsi="Times New Roman"/>
          <w:szCs w:val="22"/>
        </w:rPr>
        <w:t xml:space="preserve">that will enable </w:t>
      </w:r>
      <w:r w:rsidR="00A93886" w:rsidRPr="0085470C">
        <w:rPr>
          <w:rFonts w:ascii="Times New Roman" w:hAnsi="Times New Roman"/>
          <w:szCs w:val="22"/>
        </w:rPr>
        <w:t>Consultant</w:t>
      </w:r>
      <w:r w:rsidR="009877DA" w:rsidRPr="0085470C">
        <w:rPr>
          <w:rFonts w:ascii="Times New Roman" w:hAnsi="Times New Roman"/>
          <w:szCs w:val="22"/>
        </w:rPr>
        <w:t xml:space="preserve"> to </w:t>
      </w:r>
      <w:r w:rsidRPr="0085470C">
        <w:rPr>
          <w:rFonts w:ascii="Times New Roman" w:hAnsi="Times New Roman"/>
          <w:szCs w:val="22"/>
        </w:rPr>
        <w:t xml:space="preserve">complete all </w:t>
      </w:r>
      <w:r w:rsidR="009877DA" w:rsidRPr="0085470C">
        <w:rPr>
          <w:rFonts w:ascii="Times New Roman" w:hAnsi="Times New Roman"/>
          <w:szCs w:val="22"/>
        </w:rPr>
        <w:t xml:space="preserve">remaining </w:t>
      </w:r>
      <w:r w:rsidR="006E08F1" w:rsidRPr="0085470C">
        <w:rPr>
          <w:rFonts w:ascii="Times New Roman" w:hAnsi="Times New Roman"/>
          <w:szCs w:val="22"/>
        </w:rPr>
        <w:t>Services</w:t>
      </w:r>
      <w:r w:rsidR="009877DA" w:rsidRPr="0085470C">
        <w:rPr>
          <w:rFonts w:ascii="Times New Roman" w:hAnsi="Times New Roman"/>
          <w:szCs w:val="22"/>
        </w:rPr>
        <w:t xml:space="preserve">. </w:t>
      </w:r>
      <w:r w:rsidR="00917D6B" w:rsidRPr="0085470C">
        <w:rPr>
          <w:rFonts w:ascii="Times New Roman" w:hAnsi="Times New Roman"/>
          <w:szCs w:val="22"/>
        </w:rPr>
        <w:t xml:space="preserve"> </w:t>
      </w:r>
      <w:r w:rsidR="00A93886" w:rsidRPr="0085470C">
        <w:rPr>
          <w:rFonts w:ascii="Times New Roman" w:hAnsi="Times New Roman"/>
          <w:szCs w:val="22"/>
        </w:rPr>
        <w:t>Consultant</w:t>
      </w:r>
      <w:r w:rsidRPr="0085470C">
        <w:rPr>
          <w:rFonts w:ascii="Times New Roman" w:hAnsi="Times New Roman"/>
          <w:szCs w:val="22"/>
        </w:rPr>
        <w:t xml:space="preserve"> shall diligently </w:t>
      </w:r>
      <w:r w:rsidR="00AE4BA7" w:rsidRPr="0085470C">
        <w:rPr>
          <w:rFonts w:ascii="Times New Roman" w:hAnsi="Times New Roman"/>
          <w:szCs w:val="22"/>
        </w:rPr>
        <w:t>perform</w:t>
      </w:r>
      <w:r w:rsidRPr="0085470C">
        <w:rPr>
          <w:rFonts w:ascii="Times New Roman" w:hAnsi="Times New Roman"/>
          <w:szCs w:val="22"/>
        </w:rPr>
        <w:t xml:space="preserve"> the </w:t>
      </w:r>
      <w:r w:rsidR="006E08F1" w:rsidRPr="0085470C">
        <w:rPr>
          <w:rFonts w:ascii="Times New Roman" w:hAnsi="Times New Roman"/>
          <w:szCs w:val="22"/>
        </w:rPr>
        <w:t xml:space="preserve">Services </w:t>
      </w:r>
      <w:r w:rsidRPr="0085470C">
        <w:rPr>
          <w:rFonts w:ascii="Times New Roman" w:hAnsi="Times New Roman"/>
          <w:szCs w:val="22"/>
        </w:rPr>
        <w:t>in accordance with such recovery plan</w:t>
      </w:r>
      <w:r w:rsidR="009877DA" w:rsidRPr="0085470C">
        <w:rPr>
          <w:rFonts w:ascii="Times New Roman" w:hAnsi="Times New Roman"/>
          <w:szCs w:val="22"/>
        </w:rPr>
        <w:t>; provided, however, that n</w:t>
      </w:r>
      <w:r w:rsidRPr="0085470C">
        <w:rPr>
          <w:rFonts w:ascii="Times New Roman" w:hAnsi="Times New Roman"/>
          <w:szCs w:val="22"/>
        </w:rPr>
        <w:t xml:space="preserve">either approval by </w:t>
      </w:r>
      <w:proofErr w:type="spellStart"/>
      <w:r w:rsidRPr="0085470C">
        <w:rPr>
          <w:rFonts w:ascii="Times New Roman" w:hAnsi="Times New Roman"/>
          <w:szCs w:val="22"/>
        </w:rPr>
        <w:t>Avista</w:t>
      </w:r>
      <w:proofErr w:type="spellEnd"/>
      <w:r w:rsidRPr="0085470C">
        <w:rPr>
          <w:rFonts w:ascii="Times New Roman" w:hAnsi="Times New Roman"/>
          <w:szCs w:val="22"/>
        </w:rPr>
        <w:t xml:space="preserve"> of such recovery plan nor </w:t>
      </w:r>
      <w:r w:rsidR="00A93886" w:rsidRPr="0085470C">
        <w:rPr>
          <w:rFonts w:ascii="Times New Roman" w:hAnsi="Times New Roman"/>
          <w:szCs w:val="22"/>
        </w:rPr>
        <w:t>Consultant</w:t>
      </w:r>
      <w:r w:rsidRPr="0085470C">
        <w:rPr>
          <w:rFonts w:ascii="Times New Roman" w:hAnsi="Times New Roman"/>
          <w:szCs w:val="22"/>
        </w:rPr>
        <w:t xml:space="preserve">’s </w:t>
      </w:r>
      <w:r w:rsidR="00AE4BA7" w:rsidRPr="0085470C">
        <w:rPr>
          <w:rFonts w:ascii="Times New Roman" w:hAnsi="Times New Roman"/>
          <w:szCs w:val="22"/>
        </w:rPr>
        <w:t>performance</w:t>
      </w:r>
      <w:r w:rsidRPr="0085470C">
        <w:rPr>
          <w:rFonts w:ascii="Times New Roman" w:hAnsi="Times New Roman"/>
          <w:szCs w:val="22"/>
        </w:rPr>
        <w:t xml:space="preserve"> of the </w:t>
      </w:r>
      <w:r w:rsidR="006E08F1" w:rsidRPr="0085470C">
        <w:rPr>
          <w:rFonts w:ascii="Times New Roman" w:hAnsi="Times New Roman"/>
          <w:szCs w:val="22"/>
        </w:rPr>
        <w:t xml:space="preserve">Services </w:t>
      </w:r>
      <w:r w:rsidRPr="0085470C">
        <w:rPr>
          <w:rFonts w:ascii="Times New Roman" w:hAnsi="Times New Roman"/>
          <w:szCs w:val="22"/>
        </w:rPr>
        <w:t>in compliance with such recovery plan shall (</w:t>
      </w:r>
      <w:proofErr w:type="spellStart"/>
      <w:r w:rsidRPr="0085470C">
        <w:rPr>
          <w:rFonts w:ascii="Times New Roman" w:hAnsi="Times New Roman"/>
          <w:szCs w:val="22"/>
        </w:rPr>
        <w:t>i</w:t>
      </w:r>
      <w:proofErr w:type="spellEnd"/>
      <w:r w:rsidRPr="0085470C">
        <w:rPr>
          <w:rFonts w:ascii="Times New Roman" w:hAnsi="Times New Roman"/>
          <w:szCs w:val="22"/>
        </w:rPr>
        <w:t xml:space="preserve">) be deemed in any way to have relieved </w:t>
      </w:r>
      <w:r w:rsidR="00A93886" w:rsidRPr="0085470C">
        <w:rPr>
          <w:rFonts w:ascii="Times New Roman" w:hAnsi="Times New Roman"/>
          <w:szCs w:val="22"/>
        </w:rPr>
        <w:t>Consultant</w:t>
      </w:r>
      <w:r w:rsidRPr="0085470C">
        <w:rPr>
          <w:rFonts w:ascii="Times New Roman" w:hAnsi="Times New Roman"/>
          <w:szCs w:val="22"/>
        </w:rPr>
        <w:t xml:space="preserve"> of its obligations under the Agreement relating to </w:t>
      </w:r>
      <w:r w:rsidR="00AE4BA7" w:rsidRPr="0085470C">
        <w:rPr>
          <w:rFonts w:ascii="Times New Roman" w:hAnsi="Times New Roman"/>
          <w:szCs w:val="22"/>
        </w:rPr>
        <w:t>delays</w:t>
      </w:r>
      <w:r w:rsidRPr="0085470C">
        <w:rPr>
          <w:rFonts w:ascii="Times New Roman" w:hAnsi="Times New Roman"/>
          <w:szCs w:val="22"/>
        </w:rPr>
        <w:t xml:space="preserve">, or (ii) be a basis </w:t>
      </w:r>
      <w:r w:rsidRPr="00F2205F">
        <w:rPr>
          <w:rFonts w:ascii="Times New Roman" w:hAnsi="Times New Roman"/>
          <w:szCs w:val="22"/>
        </w:rPr>
        <w:t xml:space="preserve">for a Change Order or any </w:t>
      </w:r>
      <w:r w:rsidR="00962853" w:rsidRPr="00F2205F">
        <w:rPr>
          <w:rFonts w:ascii="Times New Roman" w:hAnsi="Times New Roman"/>
          <w:szCs w:val="22"/>
        </w:rPr>
        <w:t xml:space="preserve">modification to Consultant’s </w:t>
      </w:r>
      <w:r w:rsidRPr="00F2205F">
        <w:rPr>
          <w:rFonts w:ascii="Times New Roman" w:hAnsi="Times New Roman"/>
          <w:szCs w:val="22"/>
        </w:rPr>
        <w:t>compensation</w:t>
      </w:r>
      <w:r w:rsidR="00962853" w:rsidRPr="00F2205F">
        <w:rPr>
          <w:rFonts w:ascii="Times New Roman" w:hAnsi="Times New Roman"/>
          <w:szCs w:val="22"/>
        </w:rPr>
        <w:t>.</w:t>
      </w:r>
    </w:p>
    <w:p w14:paraId="6A0A1A8C" w14:textId="4D8EAEBC" w:rsidR="00343638" w:rsidRPr="00F2205F" w:rsidRDefault="00343638" w:rsidP="00343638">
      <w:pPr>
        <w:pStyle w:val="Heading2"/>
        <w:keepNext w:val="0"/>
        <w:spacing w:after="120"/>
        <w:ind w:left="900"/>
        <w:rPr>
          <w:rFonts w:ascii="Times New Roman" w:hAnsi="Times New Roman"/>
          <w:szCs w:val="22"/>
        </w:rPr>
      </w:pPr>
      <w:r w:rsidRPr="00F2205F">
        <w:rPr>
          <w:rFonts w:ascii="Times New Roman" w:hAnsi="Times New Roman"/>
          <w:szCs w:val="22"/>
        </w:rPr>
        <w:t xml:space="preserve">Liquidated Damages for Delay.  If an executed Work Authorization identifies an amount for liquidated damages, the Parties agree that if Consultant fails to complete the </w:t>
      </w:r>
      <w:r w:rsidR="00C256E5" w:rsidRPr="00F2205F">
        <w:rPr>
          <w:szCs w:val="22"/>
        </w:rPr>
        <w:t>Services</w:t>
      </w:r>
      <w:r w:rsidR="00C256E5" w:rsidRPr="00F2205F" w:rsidDel="00C256E5">
        <w:rPr>
          <w:rFonts w:ascii="Times New Roman" w:hAnsi="Times New Roman"/>
          <w:szCs w:val="22"/>
        </w:rPr>
        <w:t xml:space="preserve"> </w:t>
      </w:r>
      <w:r w:rsidRPr="00F2205F">
        <w:rPr>
          <w:rFonts w:ascii="Times New Roman" w:hAnsi="Times New Roman"/>
          <w:szCs w:val="22"/>
        </w:rPr>
        <w:t xml:space="preserve">by the Substantial Completion Date or a critical project date (each a “Critical Date”) identified in such Work Authorization, </w:t>
      </w:r>
      <w:proofErr w:type="spellStart"/>
      <w:r w:rsidRPr="00F2205F">
        <w:rPr>
          <w:rFonts w:ascii="Times New Roman" w:hAnsi="Times New Roman"/>
          <w:szCs w:val="22"/>
        </w:rPr>
        <w:t>Avista</w:t>
      </w:r>
      <w:proofErr w:type="spellEnd"/>
      <w:r w:rsidRPr="00F2205F">
        <w:rPr>
          <w:rFonts w:ascii="Times New Roman" w:hAnsi="Times New Roman"/>
          <w:szCs w:val="22"/>
        </w:rPr>
        <w:t xml:space="preserve"> will suffer damages in the form of increased Project overheads, administrative costs and capital costs (collectively, “Damages”), which Damages cannot be ascertained with reasonable certainty</w:t>
      </w:r>
      <w:r w:rsidR="000C7439" w:rsidRPr="00F2205F">
        <w:rPr>
          <w:rFonts w:ascii="Times New Roman" w:hAnsi="Times New Roman"/>
          <w:szCs w:val="22"/>
        </w:rPr>
        <w:t>.  The Parties agree that any Liquidated Damages are not intended to be and are not a penalty</w:t>
      </w:r>
      <w:r w:rsidRPr="00F2205F">
        <w:rPr>
          <w:rFonts w:ascii="Times New Roman" w:hAnsi="Times New Roman"/>
          <w:szCs w:val="22"/>
        </w:rPr>
        <w:t>.</w:t>
      </w:r>
      <w:r w:rsidR="000C7439" w:rsidRPr="00F2205F">
        <w:rPr>
          <w:rFonts w:ascii="Times New Roman" w:hAnsi="Times New Roman"/>
          <w:szCs w:val="22"/>
        </w:rPr>
        <w:t xml:space="preserve"> </w:t>
      </w:r>
      <w:r w:rsidRPr="00F2205F">
        <w:rPr>
          <w:rFonts w:ascii="Times New Roman" w:hAnsi="Times New Roman"/>
          <w:szCs w:val="22"/>
        </w:rPr>
        <w:t xml:space="preserve"> Consultant shall not be relieved from the obligation to meet the Critical Date, except to the extent any such Critical Date is extended pursuant to a Change order or a written notice from </w:t>
      </w:r>
      <w:proofErr w:type="spellStart"/>
      <w:r w:rsidRPr="00F2205F">
        <w:rPr>
          <w:rFonts w:ascii="Times New Roman" w:hAnsi="Times New Roman"/>
          <w:szCs w:val="22"/>
        </w:rPr>
        <w:t>Avista</w:t>
      </w:r>
      <w:proofErr w:type="spellEnd"/>
      <w:r w:rsidRPr="00F2205F">
        <w:rPr>
          <w:rFonts w:ascii="Times New Roman" w:hAnsi="Times New Roman"/>
          <w:szCs w:val="22"/>
        </w:rPr>
        <w:t>.  Further, payment of Delay Liquidated Damages shall not relieve Consultant from liability for any defects in design, materials, workmanship, or other obligations under this Agreement.</w:t>
      </w:r>
    </w:p>
    <w:p w14:paraId="2D390C92" w14:textId="77777777" w:rsidR="007F3936" w:rsidRPr="000B037A" w:rsidRDefault="00196147" w:rsidP="0051713D">
      <w:pPr>
        <w:pStyle w:val="Heading1"/>
        <w:keepNext w:val="0"/>
        <w:spacing w:after="60"/>
        <w:ind w:left="450"/>
        <w:jc w:val="left"/>
        <w:rPr>
          <w:szCs w:val="22"/>
        </w:rPr>
      </w:pPr>
      <w:r>
        <w:rPr>
          <w:szCs w:val="22"/>
        </w:rPr>
        <w:t>Site Access</w:t>
      </w:r>
      <w:r w:rsidR="007F3936" w:rsidRPr="000B037A">
        <w:rPr>
          <w:szCs w:val="22"/>
        </w:rPr>
        <w:t xml:space="preserve">:  </w:t>
      </w:r>
    </w:p>
    <w:p w14:paraId="1DBFA5C8" w14:textId="298A1A73" w:rsidR="00343638" w:rsidRPr="00343638" w:rsidRDefault="00343638" w:rsidP="00343638">
      <w:pPr>
        <w:pStyle w:val="Heading2"/>
        <w:keepNext w:val="0"/>
        <w:spacing w:after="120"/>
        <w:ind w:left="900"/>
        <w:rPr>
          <w:rFonts w:ascii="Times New Roman" w:hAnsi="Times New Roman"/>
          <w:szCs w:val="22"/>
        </w:rPr>
      </w:pPr>
      <w:r w:rsidRPr="00343638">
        <w:rPr>
          <w:rFonts w:ascii="Times New Roman" w:hAnsi="Times New Roman"/>
          <w:szCs w:val="22"/>
        </w:rPr>
        <w:t xml:space="preserve">Upon </w:t>
      </w:r>
      <w:proofErr w:type="spellStart"/>
      <w:r w:rsidRPr="00343638">
        <w:rPr>
          <w:rFonts w:ascii="Times New Roman" w:hAnsi="Times New Roman"/>
          <w:szCs w:val="22"/>
        </w:rPr>
        <w:t>Avista’s</w:t>
      </w:r>
      <w:proofErr w:type="spellEnd"/>
      <w:r w:rsidRPr="00343638">
        <w:rPr>
          <w:rFonts w:ascii="Times New Roman" w:hAnsi="Times New Roman"/>
          <w:szCs w:val="22"/>
        </w:rPr>
        <w:t xml:space="preserve"> request, </w:t>
      </w:r>
      <w:r>
        <w:rPr>
          <w:rFonts w:ascii="Times New Roman" w:hAnsi="Times New Roman"/>
          <w:szCs w:val="22"/>
        </w:rPr>
        <w:t>Consultant</w:t>
      </w:r>
      <w:r w:rsidRPr="009D16A9">
        <w:rPr>
          <w:rFonts w:ascii="Times New Roman" w:hAnsi="Times New Roman"/>
          <w:szCs w:val="22"/>
        </w:rPr>
        <w:t xml:space="preserve"> </w:t>
      </w:r>
      <w:r w:rsidRPr="00343638">
        <w:rPr>
          <w:rFonts w:ascii="Times New Roman" w:hAnsi="Times New Roman"/>
          <w:szCs w:val="22"/>
        </w:rPr>
        <w:t>and/or its employees shall: (</w:t>
      </w:r>
      <w:proofErr w:type="spellStart"/>
      <w:r w:rsidRPr="00343638">
        <w:rPr>
          <w:rFonts w:ascii="Times New Roman" w:hAnsi="Times New Roman"/>
          <w:szCs w:val="22"/>
        </w:rPr>
        <w:t>i</w:t>
      </w:r>
      <w:proofErr w:type="spellEnd"/>
      <w:r w:rsidRPr="00343638">
        <w:rPr>
          <w:rFonts w:ascii="Times New Roman" w:hAnsi="Times New Roman"/>
          <w:szCs w:val="22"/>
        </w:rPr>
        <w:t xml:space="preserve">) obtain an identification badge (“Badge”) from </w:t>
      </w:r>
      <w:proofErr w:type="spellStart"/>
      <w:r w:rsidRPr="00343638">
        <w:rPr>
          <w:rFonts w:ascii="Times New Roman" w:hAnsi="Times New Roman"/>
          <w:szCs w:val="22"/>
        </w:rPr>
        <w:t>Avista’s</w:t>
      </w:r>
      <w:proofErr w:type="spellEnd"/>
      <w:r w:rsidRPr="00343638">
        <w:rPr>
          <w:rFonts w:ascii="Times New Roman" w:hAnsi="Times New Roman"/>
          <w:szCs w:val="22"/>
        </w:rPr>
        <w:t xml:space="preserve"> Facilities Management Department prior to performing any on-site Work while at an </w:t>
      </w:r>
      <w:proofErr w:type="spellStart"/>
      <w:r w:rsidRPr="00343638">
        <w:rPr>
          <w:rFonts w:ascii="Times New Roman" w:hAnsi="Times New Roman"/>
          <w:szCs w:val="22"/>
        </w:rPr>
        <w:t>Avista</w:t>
      </w:r>
      <w:proofErr w:type="spellEnd"/>
      <w:r w:rsidRPr="00343638">
        <w:rPr>
          <w:rFonts w:ascii="Times New Roman" w:hAnsi="Times New Roman"/>
          <w:szCs w:val="22"/>
        </w:rPr>
        <w:t xml:space="preserve"> facility, (ii) </w:t>
      </w:r>
      <w:proofErr w:type="gramStart"/>
      <w:r w:rsidRPr="00343638">
        <w:rPr>
          <w:rFonts w:ascii="Times New Roman" w:hAnsi="Times New Roman"/>
          <w:szCs w:val="22"/>
        </w:rPr>
        <w:t>display such Badge at all times</w:t>
      </w:r>
      <w:proofErr w:type="gramEnd"/>
      <w:r w:rsidRPr="00343638">
        <w:rPr>
          <w:rFonts w:ascii="Times New Roman" w:hAnsi="Times New Roman"/>
          <w:szCs w:val="22"/>
        </w:rPr>
        <w:t xml:space="preserve"> while on-site, and (iii) return the Badge to </w:t>
      </w:r>
      <w:proofErr w:type="spellStart"/>
      <w:r w:rsidRPr="00343638">
        <w:rPr>
          <w:rFonts w:ascii="Times New Roman" w:hAnsi="Times New Roman"/>
          <w:szCs w:val="22"/>
        </w:rPr>
        <w:t>Avista</w:t>
      </w:r>
      <w:proofErr w:type="spellEnd"/>
      <w:r w:rsidRPr="00343638">
        <w:rPr>
          <w:rFonts w:ascii="Times New Roman" w:hAnsi="Times New Roman"/>
          <w:szCs w:val="22"/>
        </w:rPr>
        <w:t xml:space="preserve"> upon leaving </w:t>
      </w:r>
      <w:proofErr w:type="spellStart"/>
      <w:r w:rsidRPr="00343638">
        <w:rPr>
          <w:rFonts w:ascii="Times New Roman" w:hAnsi="Times New Roman"/>
          <w:szCs w:val="22"/>
        </w:rPr>
        <w:t>Avista’s</w:t>
      </w:r>
      <w:proofErr w:type="spellEnd"/>
      <w:r w:rsidRPr="00343638">
        <w:rPr>
          <w:rFonts w:ascii="Times New Roman" w:hAnsi="Times New Roman"/>
          <w:szCs w:val="22"/>
        </w:rPr>
        <w:t xml:space="preserve"> facility.  </w:t>
      </w:r>
    </w:p>
    <w:p w14:paraId="5C47B7A8" w14:textId="75D24C8B" w:rsidR="00343638" w:rsidRPr="00343638" w:rsidRDefault="00343638" w:rsidP="00343638">
      <w:pPr>
        <w:pStyle w:val="Heading2"/>
        <w:keepNext w:val="0"/>
        <w:spacing w:after="120"/>
        <w:ind w:left="900"/>
        <w:rPr>
          <w:rFonts w:ascii="Times New Roman" w:hAnsi="Times New Roman"/>
          <w:szCs w:val="22"/>
        </w:rPr>
      </w:pPr>
      <w:r w:rsidRPr="00343638">
        <w:rPr>
          <w:rFonts w:ascii="Times New Roman" w:hAnsi="Times New Roman"/>
          <w:szCs w:val="22"/>
        </w:rPr>
        <w:t xml:space="preserve">Whether or not </w:t>
      </w:r>
      <w:r>
        <w:rPr>
          <w:rFonts w:ascii="Times New Roman" w:hAnsi="Times New Roman"/>
          <w:szCs w:val="22"/>
        </w:rPr>
        <w:t>Consultant</w:t>
      </w:r>
      <w:r w:rsidRPr="009D16A9">
        <w:rPr>
          <w:rFonts w:ascii="Times New Roman" w:hAnsi="Times New Roman"/>
          <w:szCs w:val="22"/>
        </w:rPr>
        <w:t xml:space="preserve"> </w:t>
      </w:r>
      <w:r w:rsidRPr="00343638">
        <w:rPr>
          <w:rFonts w:ascii="Times New Roman" w:hAnsi="Times New Roman"/>
          <w:szCs w:val="22"/>
        </w:rPr>
        <w:t xml:space="preserve">has obtained a Badge, </w:t>
      </w:r>
      <w:proofErr w:type="spellStart"/>
      <w:r w:rsidRPr="00343638">
        <w:rPr>
          <w:rFonts w:ascii="Times New Roman" w:hAnsi="Times New Roman"/>
          <w:szCs w:val="22"/>
        </w:rPr>
        <w:t>Avista</w:t>
      </w:r>
      <w:proofErr w:type="spellEnd"/>
      <w:r w:rsidRPr="00343638">
        <w:rPr>
          <w:rFonts w:ascii="Times New Roman" w:hAnsi="Times New Roman"/>
          <w:szCs w:val="22"/>
        </w:rPr>
        <w:t xml:space="preserve"> may require </w:t>
      </w:r>
      <w:r>
        <w:rPr>
          <w:rFonts w:ascii="Times New Roman" w:hAnsi="Times New Roman"/>
          <w:szCs w:val="22"/>
        </w:rPr>
        <w:t>Consultant</w:t>
      </w:r>
      <w:r w:rsidRPr="009D16A9">
        <w:rPr>
          <w:rFonts w:ascii="Times New Roman" w:hAnsi="Times New Roman"/>
          <w:szCs w:val="22"/>
        </w:rPr>
        <w:t xml:space="preserve"> </w:t>
      </w:r>
      <w:r w:rsidRPr="00343638">
        <w:rPr>
          <w:rFonts w:ascii="Times New Roman" w:hAnsi="Times New Roman"/>
          <w:szCs w:val="22"/>
        </w:rPr>
        <w:t xml:space="preserve">and/or its employees to be escorted, </w:t>
      </w:r>
      <w:proofErr w:type="gramStart"/>
      <w:r w:rsidRPr="00343638">
        <w:rPr>
          <w:rFonts w:ascii="Times New Roman" w:hAnsi="Times New Roman"/>
          <w:szCs w:val="22"/>
        </w:rPr>
        <w:t>at all times</w:t>
      </w:r>
      <w:proofErr w:type="gramEnd"/>
      <w:r w:rsidRPr="00343638">
        <w:rPr>
          <w:rFonts w:ascii="Times New Roman" w:hAnsi="Times New Roman"/>
          <w:szCs w:val="22"/>
        </w:rPr>
        <w:t xml:space="preserve">, in certain </w:t>
      </w:r>
      <w:proofErr w:type="spellStart"/>
      <w:r w:rsidRPr="00343638">
        <w:rPr>
          <w:rFonts w:ascii="Times New Roman" w:hAnsi="Times New Roman"/>
          <w:szCs w:val="22"/>
        </w:rPr>
        <w:t>Avista</w:t>
      </w:r>
      <w:proofErr w:type="spellEnd"/>
      <w:r w:rsidRPr="00343638">
        <w:rPr>
          <w:rFonts w:ascii="Times New Roman" w:hAnsi="Times New Roman"/>
          <w:szCs w:val="22"/>
        </w:rPr>
        <w:t xml:space="preserve">-designated areas during the performance of the </w:t>
      </w:r>
      <w:r w:rsidR="00C256E5">
        <w:rPr>
          <w:szCs w:val="22"/>
        </w:rPr>
        <w:t>Services</w:t>
      </w:r>
      <w:r w:rsidRPr="00343638">
        <w:rPr>
          <w:rFonts w:ascii="Times New Roman" w:hAnsi="Times New Roman"/>
          <w:szCs w:val="22"/>
        </w:rPr>
        <w:t xml:space="preserve">.  </w:t>
      </w:r>
    </w:p>
    <w:p w14:paraId="465D853E" w14:textId="0F36E118" w:rsidR="00343638" w:rsidRPr="00343638" w:rsidRDefault="00343638" w:rsidP="00343638">
      <w:pPr>
        <w:pStyle w:val="Heading2"/>
        <w:keepNext w:val="0"/>
        <w:spacing w:after="120"/>
        <w:ind w:left="900"/>
        <w:rPr>
          <w:rFonts w:ascii="Times New Roman" w:hAnsi="Times New Roman"/>
          <w:szCs w:val="22"/>
        </w:rPr>
      </w:pPr>
      <w:r>
        <w:rPr>
          <w:rFonts w:ascii="Times New Roman" w:hAnsi="Times New Roman"/>
          <w:szCs w:val="22"/>
        </w:rPr>
        <w:t>Consultant</w:t>
      </w:r>
      <w:r w:rsidRPr="009D16A9">
        <w:rPr>
          <w:rFonts w:ascii="Times New Roman" w:hAnsi="Times New Roman"/>
          <w:szCs w:val="22"/>
        </w:rPr>
        <w:t xml:space="preserve"> </w:t>
      </w:r>
      <w:r w:rsidRPr="00343638">
        <w:rPr>
          <w:rFonts w:ascii="Times New Roman" w:hAnsi="Times New Roman"/>
          <w:szCs w:val="22"/>
        </w:rPr>
        <w:t xml:space="preserve">shall contact </w:t>
      </w:r>
      <w:proofErr w:type="spellStart"/>
      <w:r w:rsidRPr="00343638">
        <w:rPr>
          <w:rFonts w:ascii="Times New Roman" w:hAnsi="Times New Roman"/>
          <w:szCs w:val="22"/>
        </w:rPr>
        <w:t>Avista’s</w:t>
      </w:r>
      <w:proofErr w:type="spellEnd"/>
      <w:r w:rsidRPr="00343638">
        <w:rPr>
          <w:rFonts w:ascii="Times New Roman" w:hAnsi="Times New Roman"/>
          <w:szCs w:val="22"/>
        </w:rPr>
        <w:t xml:space="preserve"> Representative to schedule available times for all site visits to </w:t>
      </w:r>
      <w:proofErr w:type="spellStart"/>
      <w:r w:rsidRPr="00343638">
        <w:rPr>
          <w:rFonts w:ascii="Times New Roman" w:hAnsi="Times New Roman"/>
          <w:szCs w:val="22"/>
        </w:rPr>
        <w:t>Avista’s</w:t>
      </w:r>
      <w:proofErr w:type="spellEnd"/>
      <w:r w:rsidRPr="00343638">
        <w:rPr>
          <w:rFonts w:ascii="Times New Roman" w:hAnsi="Times New Roman"/>
          <w:szCs w:val="22"/>
        </w:rPr>
        <w:t xml:space="preserve"> facilities.</w:t>
      </w:r>
    </w:p>
    <w:p w14:paraId="5E9C7B42" w14:textId="20E66331" w:rsidR="00895961" w:rsidRPr="00895961" w:rsidRDefault="00895961" w:rsidP="00895961">
      <w:pPr>
        <w:pStyle w:val="Heading1"/>
        <w:keepNext w:val="0"/>
        <w:spacing w:after="60"/>
        <w:ind w:left="450"/>
        <w:jc w:val="left"/>
        <w:rPr>
          <w:szCs w:val="22"/>
        </w:rPr>
      </w:pPr>
      <w:r w:rsidRPr="00895961">
        <w:rPr>
          <w:szCs w:val="22"/>
        </w:rPr>
        <w:t>Background Check</w:t>
      </w:r>
      <w:r>
        <w:rPr>
          <w:szCs w:val="22"/>
        </w:rPr>
        <w:t xml:space="preserve"> </w:t>
      </w:r>
    </w:p>
    <w:p w14:paraId="3431749C" w14:textId="71A5317B" w:rsidR="00895961" w:rsidRPr="00895961" w:rsidRDefault="00895961" w:rsidP="00895961">
      <w:pPr>
        <w:pStyle w:val="Heading2"/>
        <w:keepNext w:val="0"/>
        <w:spacing w:after="120"/>
        <w:ind w:left="900"/>
        <w:rPr>
          <w:rFonts w:ascii="Times New Roman" w:hAnsi="Times New Roman"/>
          <w:szCs w:val="22"/>
        </w:rPr>
      </w:pPr>
      <w:bookmarkStart w:id="16" w:name="_Ref28609563"/>
      <w:r w:rsidRPr="00895961">
        <w:rPr>
          <w:rFonts w:ascii="Times New Roman" w:hAnsi="Times New Roman"/>
          <w:szCs w:val="22"/>
        </w:rPr>
        <w:t xml:space="preserve">Unless specifically waived by </w:t>
      </w:r>
      <w:proofErr w:type="spellStart"/>
      <w:r w:rsidRPr="00895961">
        <w:rPr>
          <w:rFonts w:ascii="Times New Roman" w:hAnsi="Times New Roman"/>
          <w:szCs w:val="22"/>
        </w:rPr>
        <w:t>Avista</w:t>
      </w:r>
      <w:proofErr w:type="spellEnd"/>
      <w:r w:rsidRPr="00895961">
        <w:rPr>
          <w:rFonts w:ascii="Times New Roman" w:hAnsi="Times New Roman"/>
          <w:szCs w:val="22"/>
        </w:rPr>
        <w:t xml:space="preserve">, in writing, Consultant, Consultant’s employees, and/or Consultant’s subcontractors (singularly, an “Individual” and in the plural, “Individuals”) assigned to perform the </w:t>
      </w:r>
      <w:r w:rsidR="00C256E5">
        <w:rPr>
          <w:szCs w:val="22"/>
        </w:rPr>
        <w:t>Services</w:t>
      </w:r>
      <w:r w:rsidR="00C256E5" w:rsidRPr="00895961" w:rsidDel="00C256E5">
        <w:rPr>
          <w:rFonts w:ascii="Times New Roman" w:hAnsi="Times New Roman"/>
          <w:szCs w:val="22"/>
        </w:rPr>
        <w:t xml:space="preserve"> </w:t>
      </w:r>
      <w:r w:rsidRPr="00895961">
        <w:rPr>
          <w:rFonts w:ascii="Times New Roman" w:hAnsi="Times New Roman"/>
          <w:szCs w:val="22"/>
        </w:rPr>
        <w:t>who: (</w:t>
      </w:r>
      <w:proofErr w:type="spellStart"/>
      <w:r w:rsidRPr="00895961">
        <w:rPr>
          <w:rFonts w:ascii="Times New Roman" w:hAnsi="Times New Roman"/>
          <w:szCs w:val="22"/>
        </w:rPr>
        <w:t>i</w:t>
      </w:r>
      <w:proofErr w:type="spellEnd"/>
      <w:r w:rsidRPr="00895961">
        <w:rPr>
          <w:rFonts w:ascii="Times New Roman" w:hAnsi="Times New Roman"/>
          <w:szCs w:val="22"/>
        </w:rPr>
        <w:t xml:space="preserve">) require unescorted, physical access to an </w:t>
      </w:r>
      <w:proofErr w:type="spellStart"/>
      <w:r w:rsidRPr="00895961">
        <w:rPr>
          <w:rFonts w:ascii="Times New Roman" w:hAnsi="Times New Roman"/>
          <w:szCs w:val="22"/>
        </w:rPr>
        <w:t>Avista</w:t>
      </w:r>
      <w:proofErr w:type="spellEnd"/>
      <w:r w:rsidRPr="00895961">
        <w:rPr>
          <w:rFonts w:ascii="Times New Roman" w:hAnsi="Times New Roman"/>
          <w:szCs w:val="22"/>
        </w:rPr>
        <w:t xml:space="preserve"> facility; (ii) require network access to any </w:t>
      </w:r>
      <w:proofErr w:type="spellStart"/>
      <w:r w:rsidRPr="00895961">
        <w:rPr>
          <w:rFonts w:ascii="Times New Roman" w:hAnsi="Times New Roman"/>
          <w:szCs w:val="22"/>
        </w:rPr>
        <w:t>Avista</w:t>
      </w:r>
      <w:proofErr w:type="spellEnd"/>
      <w:r w:rsidRPr="00895961">
        <w:rPr>
          <w:rFonts w:ascii="Times New Roman" w:hAnsi="Times New Roman"/>
          <w:szCs w:val="22"/>
        </w:rPr>
        <w:t xml:space="preserve"> infrastructure; or (iii) are otherwise required by </w:t>
      </w:r>
      <w:proofErr w:type="spellStart"/>
      <w:r w:rsidRPr="00895961">
        <w:rPr>
          <w:rFonts w:ascii="Times New Roman" w:hAnsi="Times New Roman"/>
          <w:szCs w:val="22"/>
        </w:rPr>
        <w:t>Avista</w:t>
      </w:r>
      <w:proofErr w:type="spellEnd"/>
      <w:r w:rsidRPr="00895961">
        <w:rPr>
          <w:rFonts w:ascii="Times New Roman" w:hAnsi="Times New Roman"/>
          <w:szCs w:val="22"/>
        </w:rPr>
        <w:t xml:space="preserve"> (in its sole discretion) to obtain a background check before initiating the </w:t>
      </w:r>
      <w:r w:rsidR="00C256E5">
        <w:rPr>
          <w:szCs w:val="22"/>
        </w:rPr>
        <w:t>Services</w:t>
      </w:r>
      <w:r w:rsidR="00C256E5" w:rsidRPr="00895961" w:rsidDel="00C256E5">
        <w:rPr>
          <w:rFonts w:ascii="Times New Roman" w:hAnsi="Times New Roman"/>
          <w:szCs w:val="22"/>
        </w:rPr>
        <w:t xml:space="preserve"> </w:t>
      </w:r>
      <w:r w:rsidRPr="00895961">
        <w:rPr>
          <w:rFonts w:ascii="Times New Roman" w:hAnsi="Times New Roman"/>
          <w:szCs w:val="22"/>
        </w:rPr>
        <w:t xml:space="preserve">including, but not limited to, entering an </w:t>
      </w:r>
      <w:proofErr w:type="spellStart"/>
      <w:r w:rsidRPr="00895961">
        <w:rPr>
          <w:rFonts w:ascii="Times New Roman" w:hAnsi="Times New Roman"/>
          <w:szCs w:val="22"/>
        </w:rPr>
        <w:t>Avista</w:t>
      </w:r>
      <w:proofErr w:type="spellEnd"/>
      <w:r w:rsidRPr="00895961">
        <w:rPr>
          <w:rFonts w:ascii="Times New Roman" w:hAnsi="Times New Roman"/>
          <w:szCs w:val="22"/>
        </w:rPr>
        <w:t xml:space="preserve"> customer’s home (each instance defined as “Access”), must clear a background check compiled either by ACRANET or another third- party service provider qualified to perform the background check that must include  personal identity verification and confirmation that the applicable Individual has not been convicted of a felony within seven (7) years of the date of such background check (“Background Check”).</w:t>
      </w:r>
      <w:bookmarkEnd w:id="16"/>
    </w:p>
    <w:p w14:paraId="68535225" w14:textId="77777777" w:rsidR="00895961" w:rsidRPr="00895961" w:rsidRDefault="00895961" w:rsidP="00895961">
      <w:pPr>
        <w:pStyle w:val="Heading2"/>
        <w:keepNext w:val="0"/>
        <w:spacing w:after="120"/>
        <w:ind w:left="900"/>
        <w:rPr>
          <w:rFonts w:ascii="Times New Roman" w:hAnsi="Times New Roman"/>
          <w:szCs w:val="22"/>
        </w:rPr>
      </w:pPr>
      <w:r w:rsidRPr="00895961">
        <w:rPr>
          <w:rFonts w:ascii="Times New Roman" w:hAnsi="Times New Roman"/>
          <w:szCs w:val="22"/>
        </w:rPr>
        <w:t>Each Background Check must have been performed less than six (6) months prior to an Individual being granted Access, except in the case where an Individual is reassigned to a non-</w:t>
      </w:r>
      <w:proofErr w:type="spellStart"/>
      <w:r w:rsidRPr="00895961">
        <w:rPr>
          <w:rFonts w:ascii="Times New Roman" w:hAnsi="Times New Roman"/>
          <w:szCs w:val="22"/>
        </w:rPr>
        <w:t>Avista</w:t>
      </w:r>
      <w:proofErr w:type="spellEnd"/>
      <w:r w:rsidRPr="00895961">
        <w:rPr>
          <w:rFonts w:ascii="Times New Roman" w:hAnsi="Times New Roman"/>
          <w:szCs w:val="22"/>
        </w:rPr>
        <w:t xml:space="preserve"> project but remains employed by the Consultant company, in which case, a new Background Check will not be required if such Individual returns to </w:t>
      </w:r>
      <w:proofErr w:type="spellStart"/>
      <w:r w:rsidRPr="00895961">
        <w:rPr>
          <w:rFonts w:ascii="Times New Roman" w:hAnsi="Times New Roman"/>
          <w:szCs w:val="22"/>
        </w:rPr>
        <w:t>Avista</w:t>
      </w:r>
      <w:proofErr w:type="spellEnd"/>
      <w:r w:rsidRPr="00895961">
        <w:rPr>
          <w:rFonts w:ascii="Times New Roman" w:hAnsi="Times New Roman"/>
          <w:szCs w:val="22"/>
        </w:rPr>
        <w:t xml:space="preserve"> to provide services within one (1) year of such Individual’s departure.</w:t>
      </w:r>
    </w:p>
    <w:p w14:paraId="5F834E99" w14:textId="61B87450" w:rsidR="00895961" w:rsidRPr="00895961" w:rsidRDefault="00895961" w:rsidP="00895961">
      <w:pPr>
        <w:pStyle w:val="Heading2"/>
        <w:keepNext w:val="0"/>
        <w:spacing w:after="120"/>
        <w:ind w:left="900"/>
        <w:rPr>
          <w:rFonts w:ascii="Times New Roman" w:hAnsi="Times New Roman"/>
          <w:szCs w:val="22"/>
        </w:rPr>
      </w:pPr>
      <w:r w:rsidRPr="00895961">
        <w:rPr>
          <w:rFonts w:ascii="Times New Roman" w:hAnsi="Times New Roman"/>
          <w:szCs w:val="22"/>
        </w:rPr>
        <w:lastRenderedPageBreak/>
        <w:t xml:space="preserve">If an Individual has any severance of employment with the Consultant (including suspension), such Individual’s Access will be </w:t>
      </w:r>
      <w:proofErr w:type="gramStart"/>
      <w:r w:rsidRPr="00895961">
        <w:rPr>
          <w:rFonts w:ascii="Times New Roman" w:hAnsi="Times New Roman"/>
          <w:szCs w:val="22"/>
        </w:rPr>
        <w:t>terminated</w:t>
      </w:r>
      <w:proofErr w:type="gramEnd"/>
      <w:r w:rsidRPr="00895961">
        <w:rPr>
          <w:rFonts w:ascii="Times New Roman" w:hAnsi="Times New Roman"/>
          <w:szCs w:val="22"/>
        </w:rPr>
        <w:t xml:space="preserve"> and a new Background Check will be required prior to such Individual being granted Access.</w:t>
      </w:r>
    </w:p>
    <w:p w14:paraId="4B6B38C5" w14:textId="7C5312CD" w:rsidR="00895961" w:rsidRPr="00895961" w:rsidRDefault="00895961" w:rsidP="00895961">
      <w:pPr>
        <w:pStyle w:val="Heading2"/>
        <w:keepNext w:val="0"/>
        <w:spacing w:after="120"/>
        <w:ind w:left="900"/>
        <w:rPr>
          <w:rFonts w:ascii="Times New Roman" w:hAnsi="Times New Roman"/>
          <w:szCs w:val="22"/>
        </w:rPr>
      </w:pPr>
      <w:r w:rsidRPr="00895961">
        <w:rPr>
          <w:rFonts w:ascii="Times New Roman" w:hAnsi="Times New Roman"/>
          <w:szCs w:val="22"/>
        </w:rPr>
        <w:t xml:space="preserve">Additionally, in the event </w:t>
      </w:r>
      <w:r w:rsidR="000C7439">
        <w:rPr>
          <w:rFonts w:ascii="Times New Roman" w:hAnsi="Times New Roman"/>
          <w:szCs w:val="22"/>
        </w:rPr>
        <w:t>this</w:t>
      </w:r>
      <w:r w:rsidR="000C7439" w:rsidRPr="00895961">
        <w:rPr>
          <w:rFonts w:ascii="Times New Roman" w:hAnsi="Times New Roman"/>
          <w:szCs w:val="22"/>
        </w:rPr>
        <w:t xml:space="preserve"> </w:t>
      </w:r>
      <w:r w:rsidRPr="00895961">
        <w:rPr>
          <w:rFonts w:ascii="Times New Roman" w:hAnsi="Times New Roman"/>
          <w:szCs w:val="22"/>
        </w:rPr>
        <w:t xml:space="preserve">Agreement with </w:t>
      </w:r>
      <w:proofErr w:type="spellStart"/>
      <w:r w:rsidRPr="00895961">
        <w:rPr>
          <w:rFonts w:ascii="Times New Roman" w:hAnsi="Times New Roman"/>
          <w:szCs w:val="22"/>
        </w:rPr>
        <w:t>Avista</w:t>
      </w:r>
      <w:proofErr w:type="spellEnd"/>
      <w:r w:rsidRPr="00895961">
        <w:rPr>
          <w:rFonts w:ascii="Times New Roman" w:hAnsi="Times New Roman"/>
          <w:szCs w:val="22"/>
        </w:rPr>
        <w:t xml:space="preserve"> is terminated, each Individual’s Access will be </w:t>
      </w:r>
      <w:proofErr w:type="gramStart"/>
      <w:r w:rsidRPr="00895961">
        <w:rPr>
          <w:rFonts w:ascii="Times New Roman" w:hAnsi="Times New Roman"/>
          <w:szCs w:val="22"/>
        </w:rPr>
        <w:t>terminated</w:t>
      </w:r>
      <w:proofErr w:type="gramEnd"/>
      <w:r w:rsidRPr="00895961">
        <w:rPr>
          <w:rFonts w:ascii="Times New Roman" w:hAnsi="Times New Roman"/>
          <w:szCs w:val="22"/>
        </w:rPr>
        <w:t xml:space="preserve"> and all Individuals will require new Background Checks prior to being granted Access.</w:t>
      </w:r>
    </w:p>
    <w:p w14:paraId="6B6DBAB3" w14:textId="092E3C03" w:rsidR="00895961" w:rsidRPr="00895961" w:rsidRDefault="00895961" w:rsidP="00895961">
      <w:pPr>
        <w:pStyle w:val="Heading2"/>
        <w:keepNext w:val="0"/>
        <w:spacing w:after="120"/>
        <w:ind w:left="900"/>
        <w:rPr>
          <w:rFonts w:ascii="Times New Roman" w:hAnsi="Times New Roman"/>
          <w:szCs w:val="22"/>
        </w:rPr>
      </w:pPr>
      <w:r w:rsidRPr="00895961">
        <w:rPr>
          <w:rFonts w:ascii="Times New Roman" w:hAnsi="Times New Roman"/>
          <w:szCs w:val="22"/>
        </w:rPr>
        <w:t xml:space="preserve">Individuals will not be allowed Access to </w:t>
      </w:r>
      <w:proofErr w:type="spellStart"/>
      <w:r w:rsidRPr="00895961">
        <w:rPr>
          <w:rFonts w:ascii="Times New Roman" w:hAnsi="Times New Roman"/>
          <w:szCs w:val="22"/>
        </w:rPr>
        <w:t>Avista</w:t>
      </w:r>
      <w:proofErr w:type="spellEnd"/>
      <w:r w:rsidRPr="00895961">
        <w:rPr>
          <w:rFonts w:ascii="Times New Roman" w:hAnsi="Times New Roman"/>
          <w:szCs w:val="22"/>
        </w:rPr>
        <w:t xml:space="preserve"> facilities nor shall such Individuals initiate performance of the </w:t>
      </w:r>
      <w:r w:rsidR="00C256E5">
        <w:rPr>
          <w:szCs w:val="22"/>
        </w:rPr>
        <w:t>Services</w:t>
      </w:r>
      <w:r w:rsidR="00C256E5" w:rsidRPr="00895961" w:rsidDel="00C256E5">
        <w:rPr>
          <w:rFonts w:ascii="Times New Roman" w:hAnsi="Times New Roman"/>
          <w:szCs w:val="22"/>
        </w:rPr>
        <w:t xml:space="preserve"> </w:t>
      </w:r>
      <w:r w:rsidRPr="00895961">
        <w:rPr>
          <w:rFonts w:ascii="Times New Roman" w:hAnsi="Times New Roman"/>
          <w:szCs w:val="22"/>
        </w:rPr>
        <w:t xml:space="preserve">until </w:t>
      </w:r>
      <w:proofErr w:type="spellStart"/>
      <w:r w:rsidRPr="00895961">
        <w:rPr>
          <w:rFonts w:ascii="Times New Roman" w:hAnsi="Times New Roman"/>
          <w:szCs w:val="22"/>
        </w:rPr>
        <w:t>Avista’s</w:t>
      </w:r>
      <w:proofErr w:type="spellEnd"/>
      <w:r w:rsidRPr="00895961">
        <w:rPr>
          <w:rFonts w:ascii="Times New Roman" w:hAnsi="Times New Roman"/>
          <w:szCs w:val="22"/>
        </w:rPr>
        <w:t xml:space="preserve"> Human Resource Department has received and approved </w:t>
      </w:r>
      <w:r w:rsidR="00D77350">
        <w:rPr>
          <w:rFonts w:ascii="Times New Roman" w:hAnsi="Times New Roman"/>
          <w:szCs w:val="22"/>
        </w:rPr>
        <w:t>a</w:t>
      </w:r>
      <w:r w:rsidRPr="00895961">
        <w:rPr>
          <w:rFonts w:ascii="Times New Roman" w:hAnsi="Times New Roman"/>
          <w:szCs w:val="22"/>
        </w:rPr>
        <w:t xml:space="preserve"> background check verification form (“Verification Form”)</w:t>
      </w:r>
      <w:r w:rsidR="00D77350">
        <w:rPr>
          <w:rFonts w:ascii="Times New Roman" w:hAnsi="Times New Roman"/>
          <w:szCs w:val="22"/>
        </w:rPr>
        <w:t xml:space="preserve"> for such Individuals.  The form of Verification Form to be used is attached to </w:t>
      </w:r>
      <w:r w:rsidRPr="00895961">
        <w:rPr>
          <w:rFonts w:ascii="Times New Roman" w:hAnsi="Times New Roman"/>
          <w:szCs w:val="22"/>
        </w:rPr>
        <w:t>this Agreement as “</w:t>
      </w:r>
      <w:r w:rsidRPr="00895961">
        <w:rPr>
          <w:rFonts w:ascii="Times New Roman" w:hAnsi="Times New Roman"/>
          <w:b/>
          <w:szCs w:val="22"/>
        </w:rPr>
        <w:t>Exhibit</w:t>
      </w:r>
      <w:r w:rsidRPr="00895961">
        <w:rPr>
          <w:rFonts w:ascii="Times New Roman" w:hAnsi="Times New Roman"/>
          <w:szCs w:val="22"/>
        </w:rPr>
        <w:t xml:space="preserve"> </w:t>
      </w:r>
      <w:r w:rsidR="00F2205F">
        <w:rPr>
          <w:rFonts w:ascii="Times New Roman" w:hAnsi="Times New Roman"/>
          <w:b/>
          <w:szCs w:val="22"/>
        </w:rPr>
        <w:t>G</w:t>
      </w:r>
      <w:r w:rsidRPr="00895961">
        <w:rPr>
          <w:rFonts w:ascii="Times New Roman" w:hAnsi="Times New Roman"/>
          <w:szCs w:val="22"/>
        </w:rPr>
        <w:t>”.</w:t>
      </w:r>
    </w:p>
    <w:p w14:paraId="6BA05CC3" w14:textId="77777777" w:rsidR="00895961" w:rsidRPr="00895961" w:rsidRDefault="00895961" w:rsidP="00895961">
      <w:pPr>
        <w:pStyle w:val="Heading2"/>
        <w:keepNext w:val="0"/>
        <w:spacing w:after="120"/>
        <w:ind w:left="900"/>
        <w:rPr>
          <w:rFonts w:ascii="Times New Roman" w:hAnsi="Times New Roman"/>
          <w:szCs w:val="22"/>
        </w:rPr>
      </w:pPr>
      <w:r w:rsidRPr="00895961">
        <w:rPr>
          <w:rFonts w:ascii="Times New Roman" w:hAnsi="Times New Roman"/>
          <w:szCs w:val="22"/>
        </w:rPr>
        <w:t xml:space="preserve">Consultant must notify </w:t>
      </w:r>
      <w:proofErr w:type="spellStart"/>
      <w:r w:rsidRPr="00895961">
        <w:rPr>
          <w:rFonts w:ascii="Times New Roman" w:hAnsi="Times New Roman"/>
          <w:szCs w:val="22"/>
        </w:rPr>
        <w:t>Avista</w:t>
      </w:r>
      <w:proofErr w:type="spellEnd"/>
      <w:r w:rsidRPr="00895961">
        <w:rPr>
          <w:rFonts w:ascii="Times New Roman" w:hAnsi="Times New Roman"/>
          <w:szCs w:val="22"/>
        </w:rPr>
        <w:t xml:space="preserve"> within three (3) business days of learning that an Individual providing services to </w:t>
      </w:r>
      <w:proofErr w:type="spellStart"/>
      <w:r w:rsidRPr="00895961">
        <w:rPr>
          <w:rFonts w:ascii="Times New Roman" w:hAnsi="Times New Roman"/>
          <w:szCs w:val="22"/>
        </w:rPr>
        <w:t>Avista</w:t>
      </w:r>
      <w:proofErr w:type="spellEnd"/>
      <w:r w:rsidRPr="00895961">
        <w:rPr>
          <w:rFonts w:ascii="Times New Roman" w:hAnsi="Times New Roman"/>
          <w:szCs w:val="22"/>
        </w:rPr>
        <w:t xml:space="preserve"> under this Agreement has been convicted of a felony. </w:t>
      </w:r>
      <w:proofErr w:type="spellStart"/>
      <w:r w:rsidRPr="00895961">
        <w:rPr>
          <w:rFonts w:ascii="Times New Roman" w:hAnsi="Times New Roman"/>
          <w:szCs w:val="22"/>
        </w:rPr>
        <w:t>Avista</w:t>
      </w:r>
      <w:proofErr w:type="spellEnd"/>
      <w:r w:rsidRPr="00895961">
        <w:rPr>
          <w:rFonts w:ascii="Times New Roman" w:hAnsi="Times New Roman"/>
          <w:szCs w:val="22"/>
        </w:rPr>
        <w:t xml:space="preserve"> may, at its sole discretion, revoke such Individual’s Access, immediately.</w:t>
      </w:r>
    </w:p>
    <w:p w14:paraId="021388E0" w14:textId="77777777" w:rsidR="00895961" w:rsidRPr="00895961" w:rsidRDefault="00895961" w:rsidP="00895961">
      <w:pPr>
        <w:pStyle w:val="Heading2"/>
        <w:keepNext w:val="0"/>
        <w:spacing w:after="120"/>
        <w:ind w:left="900"/>
        <w:rPr>
          <w:rFonts w:ascii="Times New Roman" w:hAnsi="Times New Roman"/>
          <w:szCs w:val="22"/>
        </w:rPr>
      </w:pPr>
      <w:r w:rsidRPr="00895961">
        <w:rPr>
          <w:rFonts w:ascii="Times New Roman" w:hAnsi="Times New Roman"/>
          <w:szCs w:val="22"/>
        </w:rPr>
        <w:t xml:space="preserve">Upon request from </w:t>
      </w:r>
      <w:proofErr w:type="spellStart"/>
      <w:r w:rsidRPr="00895961">
        <w:rPr>
          <w:rFonts w:ascii="Times New Roman" w:hAnsi="Times New Roman"/>
          <w:szCs w:val="22"/>
        </w:rPr>
        <w:t>Avista</w:t>
      </w:r>
      <w:proofErr w:type="spellEnd"/>
      <w:r w:rsidRPr="00895961">
        <w:rPr>
          <w:rFonts w:ascii="Times New Roman" w:hAnsi="Times New Roman"/>
          <w:szCs w:val="22"/>
        </w:rPr>
        <w:t xml:space="preserve">, Consultant shall provide backup documentation such as an invoice or other information requested by </w:t>
      </w:r>
      <w:proofErr w:type="spellStart"/>
      <w:r w:rsidRPr="00895961">
        <w:rPr>
          <w:rFonts w:ascii="Times New Roman" w:hAnsi="Times New Roman"/>
          <w:szCs w:val="22"/>
        </w:rPr>
        <w:t>Avista</w:t>
      </w:r>
      <w:proofErr w:type="spellEnd"/>
      <w:r w:rsidRPr="00895961">
        <w:rPr>
          <w:rFonts w:ascii="Times New Roman" w:hAnsi="Times New Roman"/>
          <w:szCs w:val="22"/>
        </w:rPr>
        <w:t xml:space="preserve"> directly from the background check provider that provides evidence that a Background Check was performed on an Individual.  Such documentation must be redacted so that no Personally Identifiable Information regarding the Individual is visible and shall not include any actual results of the Background Check other than the required Pass/Fall information for verification of identity and felonies. Consultant is responsible for obtaining any required authorizations in order to produce such documentation to </w:t>
      </w:r>
      <w:proofErr w:type="spellStart"/>
      <w:r w:rsidRPr="00895961">
        <w:rPr>
          <w:rFonts w:ascii="Times New Roman" w:hAnsi="Times New Roman"/>
          <w:szCs w:val="22"/>
        </w:rPr>
        <w:t>Avista</w:t>
      </w:r>
      <w:proofErr w:type="spellEnd"/>
      <w:r w:rsidRPr="00895961">
        <w:rPr>
          <w:rFonts w:ascii="Times New Roman" w:hAnsi="Times New Roman"/>
          <w:szCs w:val="22"/>
        </w:rPr>
        <w:t xml:space="preserve"> and in no way is </w:t>
      </w:r>
      <w:proofErr w:type="spellStart"/>
      <w:r w:rsidRPr="00895961">
        <w:rPr>
          <w:rFonts w:ascii="Times New Roman" w:hAnsi="Times New Roman"/>
          <w:szCs w:val="22"/>
        </w:rPr>
        <w:t>Avista</w:t>
      </w:r>
      <w:proofErr w:type="spellEnd"/>
      <w:r w:rsidRPr="00895961">
        <w:rPr>
          <w:rFonts w:ascii="Times New Roman" w:hAnsi="Times New Roman"/>
          <w:szCs w:val="22"/>
        </w:rPr>
        <w:t xml:space="preserve"> responsible for any breaches of confidentiality by Consultant. </w:t>
      </w:r>
    </w:p>
    <w:p w14:paraId="4276995F" w14:textId="77777777" w:rsidR="00895961" w:rsidRPr="00895961" w:rsidRDefault="00895961" w:rsidP="00895961">
      <w:pPr>
        <w:pStyle w:val="Heading2"/>
        <w:keepNext w:val="0"/>
        <w:spacing w:after="120"/>
        <w:ind w:left="900"/>
        <w:rPr>
          <w:rFonts w:ascii="Times New Roman" w:hAnsi="Times New Roman"/>
          <w:szCs w:val="22"/>
        </w:rPr>
      </w:pPr>
      <w:proofErr w:type="spellStart"/>
      <w:r w:rsidRPr="00895961">
        <w:rPr>
          <w:rFonts w:ascii="Times New Roman" w:hAnsi="Times New Roman"/>
          <w:szCs w:val="22"/>
        </w:rPr>
        <w:t>Avista</w:t>
      </w:r>
      <w:proofErr w:type="spellEnd"/>
      <w:r w:rsidRPr="00895961">
        <w:rPr>
          <w:rFonts w:ascii="Times New Roman" w:hAnsi="Times New Roman"/>
          <w:szCs w:val="22"/>
        </w:rPr>
        <w:t xml:space="preserve"> retains the right to require updated Background Checks for Individuals when it has reasonable grounds to do so (e.g., a workplace violence incident or newly discovered information) to comply with this Section; state or federal laws, rules and regulations; or upon a change of assignment.</w:t>
      </w:r>
    </w:p>
    <w:p w14:paraId="5AE69A7E" w14:textId="77777777" w:rsidR="00895961" w:rsidRPr="00895961" w:rsidRDefault="00895961" w:rsidP="00895961">
      <w:pPr>
        <w:pStyle w:val="Heading2"/>
        <w:keepNext w:val="0"/>
        <w:spacing w:after="120"/>
        <w:ind w:left="900"/>
        <w:rPr>
          <w:rFonts w:ascii="Times New Roman" w:hAnsi="Times New Roman"/>
          <w:szCs w:val="22"/>
        </w:rPr>
      </w:pPr>
      <w:r w:rsidRPr="00895961">
        <w:rPr>
          <w:rFonts w:ascii="Times New Roman" w:hAnsi="Times New Roman"/>
          <w:szCs w:val="22"/>
        </w:rPr>
        <w:t xml:space="preserve">Background Checks must be kept current and must be repeated at least every seven (7) years.  </w:t>
      </w:r>
    </w:p>
    <w:p w14:paraId="6A36ADE4" w14:textId="2C13915D" w:rsidR="00500AE1" w:rsidRPr="00500AE1" w:rsidRDefault="00500AE1" w:rsidP="00500AE1">
      <w:pPr>
        <w:pStyle w:val="Heading2"/>
        <w:keepNext w:val="0"/>
        <w:spacing w:after="120"/>
        <w:ind w:left="900"/>
        <w:rPr>
          <w:rFonts w:ascii="Times New Roman" w:hAnsi="Times New Roman"/>
          <w:szCs w:val="22"/>
        </w:rPr>
      </w:pPr>
      <w:r w:rsidRPr="00F2205F">
        <w:rPr>
          <w:rFonts w:ascii="Times New Roman" w:hAnsi="Times New Roman"/>
          <w:szCs w:val="22"/>
        </w:rPr>
        <w:t xml:space="preserve">Prior to accessing any </w:t>
      </w:r>
      <w:proofErr w:type="spellStart"/>
      <w:r w:rsidRPr="00F2205F">
        <w:rPr>
          <w:rFonts w:ascii="Times New Roman" w:hAnsi="Times New Roman"/>
          <w:szCs w:val="22"/>
        </w:rPr>
        <w:t>Avista</w:t>
      </w:r>
      <w:proofErr w:type="spellEnd"/>
      <w:r w:rsidRPr="00F2205F">
        <w:rPr>
          <w:rFonts w:ascii="Times New Roman" w:hAnsi="Times New Roman"/>
          <w:szCs w:val="22"/>
        </w:rPr>
        <w:t xml:space="preserve"> facility or if required for the field services identified under subsection </w:t>
      </w:r>
      <w:r w:rsidR="00D77350" w:rsidRPr="00F2205F">
        <w:rPr>
          <w:rFonts w:ascii="Times New Roman" w:hAnsi="Times New Roman"/>
          <w:szCs w:val="22"/>
        </w:rPr>
        <w:fldChar w:fldCharType="begin"/>
      </w:r>
      <w:r w:rsidR="00D77350" w:rsidRPr="00F2205F">
        <w:rPr>
          <w:rFonts w:ascii="Times New Roman" w:hAnsi="Times New Roman"/>
          <w:szCs w:val="22"/>
        </w:rPr>
        <w:instrText xml:space="preserve"> REF _Ref28609563 \w \h  \* MERGEFORMAT </w:instrText>
      </w:r>
      <w:r w:rsidR="00D77350" w:rsidRPr="00F2205F">
        <w:rPr>
          <w:rFonts w:ascii="Times New Roman" w:hAnsi="Times New Roman"/>
          <w:szCs w:val="22"/>
        </w:rPr>
      </w:r>
      <w:r w:rsidR="00D77350" w:rsidRPr="00F2205F">
        <w:rPr>
          <w:rFonts w:ascii="Times New Roman" w:hAnsi="Times New Roman"/>
          <w:szCs w:val="22"/>
        </w:rPr>
        <w:fldChar w:fldCharType="separate"/>
      </w:r>
      <w:r w:rsidR="00F2205F" w:rsidRPr="00F2205F">
        <w:rPr>
          <w:rFonts w:ascii="Times New Roman" w:hAnsi="Times New Roman"/>
          <w:szCs w:val="22"/>
        </w:rPr>
        <w:t>9.1</w:t>
      </w:r>
      <w:r w:rsidR="00D77350" w:rsidRPr="00F2205F">
        <w:rPr>
          <w:rFonts w:ascii="Times New Roman" w:hAnsi="Times New Roman"/>
          <w:szCs w:val="22"/>
        </w:rPr>
        <w:fldChar w:fldCharType="end"/>
      </w:r>
      <w:r w:rsidR="00D77350" w:rsidRPr="00F2205F">
        <w:rPr>
          <w:rFonts w:ascii="Times New Roman" w:hAnsi="Times New Roman"/>
          <w:szCs w:val="22"/>
        </w:rPr>
        <w:t xml:space="preserve"> (iii) </w:t>
      </w:r>
      <w:r w:rsidRPr="00F2205F">
        <w:rPr>
          <w:rFonts w:ascii="Times New Roman" w:hAnsi="Times New Roman"/>
          <w:szCs w:val="22"/>
        </w:rPr>
        <w:t xml:space="preserve">above, any Individual that requires a Background Check must obtain an identification badge (“Badge”) from </w:t>
      </w:r>
      <w:proofErr w:type="spellStart"/>
      <w:r w:rsidRPr="00F2205F">
        <w:rPr>
          <w:rFonts w:ascii="Times New Roman" w:hAnsi="Times New Roman"/>
          <w:szCs w:val="22"/>
        </w:rPr>
        <w:t>Avista’s</w:t>
      </w:r>
      <w:proofErr w:type="spellEnd"/>
      <w:r w:rsidRPr="00F2205F">
        <w:rPr>
          <w:rFonts w:ascii="Times New Roman" w:hAnsi="Times New Roman"/>
          <w:szCs w:val="22"/>
        </w:rPr>
        <w:t xml:space="preserve"> Security Operations Department, and must display such Badge at all times. </w:t>
      </w:r>
      <w:r w:rsidR="005F7199" w:rsidRPr="00F2205F">
        <w:rPr>
          <w:rFonts w:ascii="Times New Roman" w:hAnsi="Times New Roman"/>
          <w:szCs w:val="22"/>
        </w:rPr>
        <w:t xml:space="preserve">Consultant </w:t>
      </w:r>
      <w:r w:rsidRPr="00F2205F">
        <w:rPr>
          <w:rFonts w:ascii="Times New Roman" w:hAnsi="Times New Roman"/>
          <w:szCs w:val="22"/>
        </w:rPr>
        <w:t xml:space="preserve">must return all Badges to </w:t>
      </w:r>
      <w:proofErr w:type="spellStart"/>
      <w:r w:rsidRPr="00F2205F">
        <w:rPr>
          <w:rFonts w:ascii="Times New Roman" w:hAnsi="Times New Roman"/>
          <w:szCs w:val="22"/>
        </w:rPr>
        <w:t>Avista</w:t>
      </w:r>
      <w:proofErr w:type="spellEnd"/>
      <w:r w:rsidRPr="00F2205F">
        <w:rPr>
          <w:rFonts w:ascii="Times New Roman" w:hAnsi="Times New Roman"/>
          <w:szCs w:val="22"/>
        </w:rPr>
        <w:t xml:space="preserve"> after completing the </w:t>
      </w:r>
      <w:r w:rsidR="00C256E5" w:rsidRPr="00F2205F">
        <w:rPr>
          <w:szCs w:val="22"/>
        </w:rPr>
        <w:t>Services</w:t>
      </w:r>
      <w:r w:rsidRPr="00F2205F">
        <w:rPr>
          <w:rFonts w:ascii="Times New Roman" w:hAnsi="Times New Roman"/>
          <w:szCs w:val="22"/>
        </w:rPr>
        <w:t xml:space="preserve">, or </w:t>
      </w:r>
      <w:proofErr w:type="spellStart"/>
      <w:r w:rsidRPr="00F2205F">
        <w:rPr>
          <w:rFonts w:ascii="Times New Roman" w:hAnsi="Times New Roman"/>
          <w:szCs w:val="22"/>
        </w:rPr>
        <w:t>Avista</w:t>
      </w:r>
      <w:proofErr w:type="spellEnd"/>
      <w:r w:rsidRPr="00F2205F">
        <w:rPr>
          <w:rFonts w:ascii="Times New Roman" w:hAnsi="Times New Roman"/>
          <w:szCs w:val="22"/>
        </w:rPr>
        <w:t>, at its sole discretion</w:t>
      </w:r>
      <w:r w:rsidRPr="00500AE1">
        <w:rPr>
          <w:rFonts w:ascii="Times New Roman" w:hAnsi="Times New Roman"/>
          <w:szCs w:val="22"/>
        </w:rPr>
        <w:t xml:space="preserve">, may withhold payment from </w:t>
      </w:r>
      <w:r w:rsidR="005F7199">
        <w:rPr>
          <w:rFonts w:ascii="Times New Roman" w:hAnsi="Times New Roman"/>
          <w:szCs w:val="22"/>
        </w:rPr>
        <w:t>Consultant</w:t>
      </w:r>
      <w:r w:rsidR="005F7199" w:rsidRPr="00500AE1">
        <w:rPr>
          <w:rFonts w:ascii="Times New Roman" w:hAnsi="Times New Roman"/>
          <w:szCs w:val="22"/>
        </w:rPr>
        <w:t xml:space="preserve">’s </w:t>
      </w:r>
      <w:r w:rsidRPr="00500AE1">
        <w:rPr>
          <w:rFonts w:ascii="Times New Roman" w:hAnsi="Times New Roman"/>
          <w:szCs w:val="22"/>
        </w:rPr>
        <w:t xml:space="preserve">most recent invoice until </w:t>
      </w:r>
      <w:r w:rsidR="005F7199">
        <w:rPr>
          <w:rFonts w:ascii="Times New Roman" w:hAnsi="Times New Roman"/>
          <w:szCs w:val="22"/>
        </w:rPr>
        <w:t>Consultant</w:t>
      </w:r>
      <w:r w:rsidR="005F7199" w:rsidRPr="00500AE1">
        <w:rPr>
          <w:rFonts w:ascii="Times New Roman" w:hAnsi="Times New Roman"/>
          <w:szCs w:val="22"/>
        </w:rPr>
        <w:t xml:space="preserve"> </w:t>
      </w:r>
      <w:r w:rsidRPr="00500AE1">
        <w:rPr>
          <w:rFonts w:ascii="Times New Roman" w:hAnsi="Times New Roman"/>
          <w:szCs w:val="22"/>
        </w:rPr>
        <w:t xml:space="preserve">returns all Badges issued pursuant to this Section. In order to expedite the Badge process, </w:t>
      </w:r>
      <w:r w:rsidR="005F7199">
        <w:rPr>
          <w:rFonts w:ascii="Times New Roman" w:hAnsi="Times New Roman"/>
          <w:szCs w:val="22"/>
        </w:rPr>
        <w:t>Consultant</w:t>
      </w:r>
      <w:r w:rsidR="005F7199" w:rsidRPr="00500AE1">
        <w:rPr>
          <w:rFonts w:ascii="Times New Roman" w:hAnsi="Times New Roman"/>
          <w:szCs w:val="22"/>
        </w:rPr>
        <w:t xml:space="preserve"> </w:t>
      </w:r>
      <w:r w:rsidRPr="00500AE1">
        <w:rPr>
          <w:rFonts w:ascii="Times New Roman" w:hAnsi="Times New Roman"/>
          <w:szCs w:val="22"/>
        </w:rPr>
        <w:t>may provide a color “headshot” photograph (without concealing items such as hats, bandanas or sunglasses) with the Verification Form.</w:t>
      </w:r>
    </w:p>
    <w:p w14:paraId="3327EF70" w14:textId="77777777" w:rsidR="00895961" w:rsidRPr="00895961" w:rsidRDefault="00895961" w:rsidP="00895961">
      <w:pPr>
        <w:pStyle w:val="Heading2"/>
        <w:keepNext w:val="0"/>
        <w:spacing w:after="120"/>
        <w:ind w:left="900"/>
        <w:rPr>
          <w:rFonts w:ascii="Times New Roman" w:hAnsi="Times New Roman"/>
          <w:szCs w:val="22"/>
        </w:rPr>
      </w:pPr>
      <w:r w:rsidRPr="00895961">
        <w:rPr>
          <w:rFonts w:ascii="Times New Roman" w:hAnsi="Times New Roman"/>
          <w:szCs w:val="22"/>
        </w:rPr>
        <w:t xml:space="preserve">Notwithstanding the conditions set forth above, </w:t>
      </w:r>
      <w:proofErr w:type="spellStart"/>
      <w:r w:rsidRPr="00895961">
        <w:rPr>
          <w:rFonts w:ascii="Times New Roman" w:hAnsi="Times New Roman"/>
          <w:szCs w:val="22"/>
        </w:rPr>
        <w:t>Avista</w:t>
      </w:r>
      <w:proofErr w:type="spellEnd"/>
      <w:r w:rsidRPr="00895961">
        <w:rPr>
          <w:rFonts w:ascii="Times New Roman" w:hAnsi="Times New Roman"/>
          <w:szCs w:val="22"/>
        </w:rPr>
        <w:t xml:space="preserve"> </w:t>
      </w:r>
      <w:proofErr w:type="gramStart"/>
      <w:r w:rsidRPr="00895961">
        <w:rPr>
          <w:rFonts w:ascii="Times New Roman" w:hAnsi="Times New Roman"/>
          <w:szCs w:val="22"/>
        </w:rPr>
        <w:t>may require Individuals to be escorted at all times</w:t>
      </w:r>
      <w:proofErr w:type="gramEnd"/>
      <w:r w:rsidRPr="00895961">
        <w:rPr>
          <w:rFonts w:ascii="Times New Roman" w:hAnsi="Times New Roman"/>
          <w:szCs w:val="22"/>
        </w:rPr>
        <w:t xml:space="preserve"> when accessing certain </w:t>
      </w:r>
      <w:proofErr w:type="spellStart"/>
      <w:r w:rsidRPr="00895961">
        <w:rPr>
          <w:rFonts w:ascii="Times New Roman" w:hAnsi="Times New Roman"/>
          <w:szCs w:val="22"/>
        </w:rPr>
        <w:t>Avista</w:t>
      </w:r>
      <w:proofErr w:type="spellEnd"/>
      <w:r w:rsidRPr="00895961">
        <w:rPr>
          <w:rFonts w:ascii="Times New Roman" w:hAnsi="Times New Roman"/>
          <w:szCs w:val="22"/>
        </w:rPr>
        <w:t xml:space="preserve">-designated areas. </w:t>
      </w:r>
    </w:p>
    <w:p w14:paraId="5AA14CF3" w14:textId="77777777" w:rsidR="007F3936" w:rsidRPr="00993325" w:rsidRDefault="0048540A" w:rsidP="0051713D">
      <w:pPr>
        <w:pStyle w:val="Heading1"/>
        <w:keepNext w:val="0"/>
        <w:spacing w:after="60"/>
        <w:ind w:left="450"/>
        <w:jc w:val="left"/>
        <w:rPr>
          <w:szCs w:val="22"/>
        </w:rPr>
      </w:pPr>
      <w:r>
        <w:rPr>
          <w:szCs w:val="22"/>
        </w:rPr>
        <w:t>Other Provisions</w:t>
      </w:r>
      <w:r w:rsidR="007F3936" w:rsidRPr="00993325">
        <w:rPr>
          <w:szCs w:val="22"/>
        </w:rPr>
        <w:t xml:space="preserve">:  </w:t>
      </w:r>
    </w:p>
    <w:p w14:paraId="4AFB05AD" w14:textId="0128D3B1" w:rsidR="008C5F35" w:rsidRPr="008C5F35" w:rsidRDefault="008C5F35" w:rsidP="008C5F35">
      <w:pPr>
        <w:pStyle w:val="Heading2"/>
        <w:keepNext w:val="0"/>
        <w:spacing w:after="120"/>
        <w:ind w:left="900"/>
        <w:rPr>
          <w:rFonts w:ascii="Times New Roman" w:hAnsi="Times New Roman"/>
          <w:szCs w:val="22"/>
        </w:rPr>
      </w:pPr>
      <w:r w:rsidRPr="00451B8F">
        <w:rPr>
          <w:rFonts w:ascii="Times New Roman" w:hAnsi="Times New Roman"/>
          <w:szCs w:val="22"/>
        </w:rPr>
        <w:t xml:space="preserve">Consultant shall comply with </w:t>
      </w:r>
      <w:proofErr w:type="spellStart"/>
      <w:r w:rsidRPr="00451B8F">
        <w:rPr>
          <w:rFonts w:ascii="Times New Roman" w:hAnsi="Times New Roman"/>
          <w:szCs w:val="22"/>
        </w:rPr>
        <w:t>Avista’s</w:t>
      </w:r>
      <w:proofErr w:type="spellEnd"/>
      <w:r w:rsidRPr="00451B8F">
        <w:rPr>
          <w:rFonts w:ascii="Times New Roman" w:hAnsi="Times New Roman"/>
          <w:szCs w:val="22"/>
        </w:rPr>
        <w:t xml:space="preserve"> Data &amp; System Security Requirements, attached to this Agreement as </w:t>
      </w:r>
      <w:r w:rsidR="00D77350">
        <w:rPr>
          <w:rFonts w:ascii="Times New Roman" w:hAnsi="Times New Roman"/>
          <w:b/>
          <w:szCs w:val="22"/>
        </w:rPr>
        <w:t xml:space="preserve">“Exhibit </w:t>
      </w:r>
      <w:r w:rsidR="00F2205F">
        <w:rPr>
          <w:rFonts w:ascii="Times New Roman" w:hAnsi="Times New Roman"/>
          <w:b/>
          <w:szCs w:val="22"/>
        </w:rPr>
        <w:t>H</w:t>
      </w:r>
      <w:r w:rsidR="00D77350">
        <w:rPr>
          <w:rFonts w:ascii="Times New Roman" w:hAnsi="Times New Roman"/>
          <w:b/>
          <w:szCs w:val="22"/>
        </w:rPr>
        <w:t>”</w:t>
      </w:r>
      <w:r w:rsidRPr="00451B8F">
        <w:rPr>
          <w:rFonts w:ascii="Times New Roman" w:hAnsi="Times New Roman"/>
          <w:szCs w:val="22"/>
        </w:rPr>
        <w:t>, while performing Services under this Agreement</w:t>
      </w:r>
      <w:r>
        <w:rPr>
          <w:rFonts w:ascii="Times New Roman" w:hAnsi="Times New Roman"/>
          <w:szCs w:val="22"/>
        </w:rPr>
        <w:t>.</w:t>
      </w:r>
      <w:r w:rsidRPr="00451B8F">
        <w:rPr>
          <w:rFonts w:ascii="Times New Roman" w:hAnsi="Times New Roman"/>
          <w:szCs w:val="22"/>
        </w:rPr>
        <w:t xml:space="preserve"> </w:t>
      </w:r>
    </w:p>
    <w:p w14:paraId="41D7A224" w14:textId="77777777" w:rsidR="007F3936" w:rsidRPr="0085470C" w:rsidRDefault="007F3936" w:rsidP="0048540A">
      <w:pPr>
        <w:pStyle w:val="Heading2"/>
        <w:keepNext w:val="0"/>
        <w:spacing w:after="120"/>
        <w:ind w:left="900"/>
        <w:rPr>
          <w:rFonts w:ascii="Times New Roman" w:hAnsi="Times New Roman"/>
          <w:szCs w:val="22"/>
        </w:rPr>
      </w:pPr>
      <w:r w:rsidRPr="00993325">
        <w:rPr>
          <w:rFonts w:ascii="Times New Roman" w:hAnsi="Times New Roman"/>
          <w:szCs w:val="22"/>
        </w:rPr>
        <w:t>This Agreement consists of the following documents which are: (</w:t>
      </w:r>
      <w:proofErr w:type="spellStart"/>
      <w:r w:rsidRPr="00993325">
        <w:rPr>
          <w:rFonts w:ascii="Times New Roman" w:hAnsi="Times New Roman"/>
          <w:szCs w:val="22"/>
        </w:rPr>
        <w:t>i</w:t>
      </w:r>
      <w:proofErr w:type="spellEnd"/>
      <w:r w:rsidRPr="00993325">
        <w:rPr>
          <w:rFonts w:ascii="Times New Roman" w:hAnsi="Times New Roman"/>
          <w:szCs w:val="22"/>
        </w:rPr>
        <w:t>) incorporated into this Agreement, (ii) listed in descending order of precedence, and (iii) attached or referenced</w:t>
      </w:r>
      <w:r w:rsidRPr="0085470C">
        <w:rPr>
          <w:rFonts w:ascii="Times New Roman" w:hAnsi="Times New Roman"/>
          <w:szCs w:val="22"/>
        </w:rPr>
        <w:t xml:space="preserve">: </w:t>
      </w:r>
    </w:p>
    <w:p w14:paraId="08742941" w14:textId="5F743078" w:rsidR="007F3936" w:rsidRPr="00993325" w:rsidRDefault="007F3936" w:rsidP="00274BA6">
      <w:pPr>
        <w:pStyle w:val="Heading2"/>
        <w:keepNext w:val="0"/>
        <w:numPr>
          <w:ilvl w:val="1"/>
          <w:numId w:val="2"/>
        </w:numPr>
        <w:spacing w:after="40"/>
        <w:ind w:left="1714"/>
        <w:jc w:val="left"/>
        <w:rPr>
          <w:rFonts w:ascii="Times New Roman" w:hAnsi="Times New Roman"/>
          <w:szCs w:val="22"/>
        </w:rPr>
      </w:pPr>
      <w:r w:rsidRPr="00993325">
        <w:rPr>
          <w:rFonts w:ascii="Times New Roman" w:hAnsi="Times New Roman"/>
          <w:szCs w:val="22"/>
        </w:rPr>
        <w:t>Amendments</w:t>
      </w:r>
      <w:r w:rsidR="00F67CA1">
        <w:rPr>
          <w:rFonts w:ascii="Times New Roman" w:hAnsi="Times New Roman"/>
          <w:szCs w:val="22"/>
        </w:rPr>
        <w:t xml:space="preserve"> to Consultant/Field Services Agreement</w:t>
      </w:r>
      <w:r w:rsidR="003E61DF">
        <w:rPr>
          <w:rFonts w:ascii="Times New Roman" w:hAnsi="Times New Roman"/>
          <w:szCs w:val="22"/>
        </w:rPr>
        <w:t xml:space="preserve">, </w:t>
      </w:r>
      <w:r w:rsidRPr="00993325">
        <w:rPr>
          <w:rFonts w:ascii="Times New Roman" w:hAnsi="Times New Roman"/>
          <w:szCs w:val="22"/>
        </w:rPr>
        <w:t>if applicable</w:t>
      </w:r>
    </w:p>
    <w:p w14:paraId="6B5F64D9" w14:textId="77777777" w:rsidR="007F3936" w:rsidRPr="00826126" w:rsidRDefault="00A93886" w:rsidP="00274BA6">
      <w:pPr>
        <w:pStyle w:val="Heading2"/>
        <w:keepNext w:val="0"/>
        <w:numPr>
          <w:ilvl w:val="1"/>
          <w:numId w:val="2"/>
        </w:numPr>
        <w:spacing w:after="40"/>
        <w:ind w:left="1714"/>
        <w:jc w:val="left"/>
        <w:rPr>
          <w:rFonts w:ascii="Times New Roman" w:hAnsi="Times New Roman"/>
          <w:szCs w:val="22"/>
        </w:rPr>
      </w:pPr>
      <w:r w:rsidRPr="00826126">
        <w:rPr>
          <w:rFonts w:ascii="Times New Roman" w:hAnsi="Times New Roman"/>
          <w:szCs w:val="22"/>
        </w:rPr>
        <w:t>Consultant</w:t>
      </w:r>
      <w:r w:rsidR="0075040B" w:rsidRPr="00826126">
        <w:rPr>
          <w:rFonts w:ascii="Times New Roman" w:hAnsi="Times New Roman"/>
          <w:szCs w:val="22"/>
        </w:rPr>
        <w:t>/Field</w:t>
      </w:r>
      <w:r w:rsidR="007F3936" w:rsidRPr="00826126">
        <w:rPr>
          <w:rFonts w:ascii="Times New Roman" w:hAnsi="Times New Roman"/>
          <w:szCs w:val="22"/>
        </w:rPr>
        <w:t xml:space="preserve"> Services Agreement</w:t>
      </w:r>
    </w:p>
    <w:p w14:paraId="45ACC88D" w14:textId="46DCDE23" w:rsidR="007F3936" w:rsidRPr="00826126" w:rsidRDefault="007F3936" w:rsidP="00274BA6">
      <w:pPr>
        <w:pStyle w:val="Heading2"/>
        <w:keepNext w:val="0"/>
        <w:numPr>
          <w:ilvl w:val="1"/>
          <w:numId w:val="2"/>
        </w:numPr>
        <w:spacing w:after="40"/>
        <w:ind w:left="1714"/>
        <w:jc w:val="left"/>
        <w:rPr>
          <w:rFonts w:ascii="Times New Roman" w:hAnsi="Times New Roman"/>
          <w:szCs w:val="22"/>
        </w:rPr>
      </w:pPr>
      <w:r w:rsidRPr="00826126">
        <w:rPr>
          <w:rFonts w:ascii="Times New Roman" w:hAnsi="Times New Roman"/>
          <w:szCs w:val="22"/>
        </w:rPr>
        <w:t xml:space="preserve">General </w:t>
      </w:r>
      <w:r w:rsidRPr="00C034E6">
        <w:rPr>
          <w:rFonts w:ascii="Times New Roman" w:hAnsi="Times New Roman"/>
          <w:szCs w:val="22"/>
        </w:rPr>
        <w:t>Conditions for Construction and Field Services</w:t>
      </w:r>
      <w:r w:rsidRPr="00826126">
        <w:rPr>
          <w:rFonts w:ascii="Times New Roman" w:hAnsi="Times New Roman"/>
          <w:szCs w:val="22"/>
        </w:rPr>
        <w:t xml:space="preserve"> Agreements Rev </w:t>
      </w:r>
      <w:r w:rsidR="009E3E44">
        <w:rPr>
          <w:rFonts w:ascii="Times New Roman" w:hAnsi="Times New Roman"/>
          <w:szCs w:val="22"/>
        </w:rPr>
        <w:t>5-19</w:t>
      </w:r>
    </w:p>
    <w:p w14:paraId="10969C79" w14:textId="77777777" w:rsidR="007F3936" w:rsidRPr="00826126" w:rsidRDefault="007F3936" w:rsidP="00274BA6">
      <w:pPr>
        <w:pStyle w:val="Heading2"/>
        <w:keepNext w:val="0"/>
        <w:numPr>
          <w:ilvl w:val="1"/>
          <w:numId w:val="2"/>
        </w:numPr>
        <w:spacing w:after="40"/>
        <w:ind w:left="1714"/>
        <w:jc w:val="left"/>
        <w:rPr>
          <w:rFonts w:ascii="Times New Roman" w:hAnsi="Times New Roman"/>
          <w:szCs w:val="22"/>
        </w:rPr>
      </w:pPr>
      <w:r w:rsidRPr="00826126">
        <w:rPr>
          <w:rFonts w:ascii="Times New Roman" w:hAnsi="Times New Roman"/>
          <w:szCs w:val="22"/>
        </w:rPr>
        <w:t xml:space="preserve">Exhibits </w:t>
      </w:r>
    </w:p>
    <w:p w14:paraId="7CFD79DD" w14:textId="77777777" w:rsidR="007F3936" w:rsidRPr="00993325" w:rsidRDefault="007F3936" w:rsidP="00274BA6">
      <w:pPr>
        <w:pStyle w:val="Heading2"/>
        <w:keepNext w:val="0"/>
        <w:numPr>
          <w:ilvl w:val="1"/>
          <w:numId w:val="2"/>
        </w:numPr>
        <w:spacing w:after="40"/>
        <w:ind w:left="1714"/>
        <w:jc w:val="left"/>
        <w:rPr>
          <w:rFonts w:ascii="Times New Roman" w:hAnsi="Times New Roman"/>
          <w:szCs w:val="22"/>
        </w:rPr>
      </w:pPr>
      <w:r w:rsidRPr="00993325">
        <w:rPr>
          <w:rFonts w:ascii="Times New Roman" w:hAnsi="Times New Roman"/>
          <w:szCs w:val="22"/>
        </w:rPr>
        <w:t xml:space="preserve">Executed Work Authorizations and Change Orders (including all applicable attachments). </w:t>
      </w:r>
    </w:p>
    <w:p w14:paraId="2338FE0F" w14:textId="77777777" w:rsidR="00FC59E9" w:rsidRPr="0085470C" w:rsidRDefault="007F3936" w:rsidP="0051713D">
      <w:pPr>
        <w:pStyle w:val="Heading2"/>
        <w:keepNext w:val="0"/>
        <w:spacing w:after="240"/>
        <w:ind w:left="900"/>
        <w:rPr>
          <w:rFonts w:ascii="Times New Roman" w:hAnsi="Times New Roman"/>
          <w:szCs w:val="22"/>
        </w:rPr>
      </w:pPr>
      <w:r w:rsidRPr="00993325">
        <w:rPr>
          <w:rFonts w:ascii="Times New Roman" w:hAnsi="Times New Roman"/>
          <w:szCs w:val="22"/>
        </w:rPr>
        <w:lastRenderedPageBreak/>
        <w:t>Any representation, promise, modification, or amendment to this Agreement will not be binding upon either Party unless reduced to writing and signed by each Party.  This Agreement, Amendments, Work Authorizations, and/or Change Orders may be signed in any number of counterparts, each of which when signed will be an original, but all such counterparts will constitute one and the same instrument.  The term "counterparts" includes full copies of such signed instruments delivered electronically</w:t>
      </w:r>
      <w:r w:rsidRPr="0085470C">
        <w:rPr>
          <w:rFonts w:ascii="Times New Roman" w:hAnsi="Times New Roman"/>
          <w:szCs w:val="22"/>
        </w:rPr>
        <w:t xml:space="preserve">. </w:t>
      </w:r>
    </w:p>
    <w:p w14:paraId="5C775925" w14:textId="77777777" w:rsidR="00093C59" w:rsidRPr="00993325" w:rsidRDefault="00A61A15" w:rsidP="0051713D">
      <w:pPr>
        <w:spacing w:after="240"/>
        <w:rPr>
          <w:sz w:val="22"/>
          <w:szCs w:val="22"/>
        </w:rPr>
      </w:pPr>
      <w:r w:rsidRPr="00993325">
        <w:rPr>
          <w:sz w:val="22"/>
          <w:szCs w:val="22"/>
        </w:rPr>
        <w:t xml:space="preserve">This Agreement has been signed by </w:t>
      </w:r>
      <w:r w:rsidR="00D963BD" w:rsidRPr="00993325">
        <w:rPr>
          <w:sz w:val="22"/>
          <w:szCs w:val="22"/>
        </w:rPr>
        <w:t>each Party’s</w:t>
      </w:r>
      <w:r w:rsidRPr="00993325">
        <w:rPr>
          <w:sz w:val="22"/>
          <w:szCs w:val="22"/>
        </w:rPr>
        <w:t xml:space="preserve"> </w:t>
      </w:r>
      <w:r w:rsidR="00DB4655" w:rsidRPr="00993325">
        <w:rPr>
          <w:sz w:val="22"/>
          <w:szCs w:val="22"/>
        </w:rPr>
        <w:t>authorized representative</w:t>
      </w:r>
      <w:r w:rsidR="00093C59" w:rsidRPr="00993325">
        <w:rPr>
          <w:sz w:val="22"/>
          <w:szCs w:val="22"/>
        </w:rPr>
        <w:t xml:space="preserve"> on the date(s) set forth below.</w:t>
      </w:r>
    </w:p>
    <w:tbl>
      <w:tblPr>
        <w:tblW w:w="0" w:type="auto"/>
        <w:tblLayout w:type="fixed"/>
        <w:tblLook w:val="0000" w:firstRow="0" w:lastRow="0" w:firstColumn="0" w:lastColumn="0" w:noHBand="0" w:noVBand="0"/>
      </w:tblPr>
      <w:tblGrid>
        <w:gridCol w:w="3798"/>
        <w:gridCol w:w="1350"/>
        <w:gridCol w:w="3708"/>
      </w:tblGrid>
      <w:tr w:rsidR="00093C59" w:rsidRPr="00993325" w14:paraId="03DAE3DC" w14:textId="77777777">
        <w:tc>
          <w:tcPr>
            <w:tcW w:w="3798" w:type="dxa"/>
          </w:tcPr>
          <w:p w14:paraId="69A3B628" w14:textId="77777777" w:rsidR="00093C59" w:rsidRPr="00993325" w:rsidRDefault="008F4B60" w:rsidP="0048540A">
            <w:pPr>
              <w:rPr>
                <w:b/>
                <w:sz w:val="22"/>
                <w:szCs w:val="22"/>
                <w:u w:val="single"/>
              </w:rPr>
            </w:pPr>
            <w:proofErr w:type="spellStart"/>
            <w:r w:rsidRPr="00993325">
              <w:rPr>
                <w:b/>
                <w:sz w:val="22"/>
                <w:szCs w:val="22"/>
                <w:u w:val="single"/>
              </w:rPr>
              <w:t>Avista</w:t>
            </w:r>
            <w:proofErr w:type="spellEnd"/>
            <w:r w:rsidRPr="00993325">
              <w:rPr>
                <w:b/>
                <w:sz w:val="22"/>
                <w:szCs w:val="22"/>
                <w:u w:val="single"/>
              </w:rPr>
              <w:t xml:space="preserve"> Corporation</w:t>
            </w:r>
          </w:p>
        </w:tc>
        <w:tc>
          <w:tcPr>
            <w:tcW w:w="1350" w:type="dxa"/>
          </w:tcPr>
          <w:p w14:paraId="489014F1" w14:textId="77777777" w:rsidR="00093C59" w:rsidRPr="00993325" w:rsidRDefault="00093C59" w:rsidP="0048540A">
            <w:pPr>
              <w:rPr>
                <w:sz w:val="22"/>
                <w:szCs w:val="22"/>
              </w:rPr>
            </w:pPr>
          </w:p>
        </w:tc>
        <w:tc>
          <w:tcPr>
            <w:tcW w:w="3708" w:type="dxa"/>
          </w:tcPr>
          <w:p w14:paraId="5A80376B" w14:textId="4CED25C3" w:rsidR="00093C59" w:rsidRPr="00274BA6" w:rsidRDefault="00F2205F" w:rsidP="0048540A">
            <w:pPr>
              <w:rPr>
                <w:b/>
                <w:sz w:val="22"/>
                <w:szCs w:val="22"/>
                <w:u w:val="single"/>
              </w:rPr>
            </w:pPr>
            <w:r>
              <w:rPr>
                <w:b/>
                <w:sz w:val="22"/>
                <w:szCs w:val="22"/>
                <w:u w:val="single"/>
              </w:rPr>
              <w:t>Gannett Fleming</w:t>
            </w:r>
          </w:p>
        </w:tc>
      </w:tr>
      <w:tr w:rsidR="00093C59" w:rsidRPr="00993325" w14:paraId="3A2FA237" w14:textId="77777777">
        <w:tc>
          <w:tcPr>
            <w:tcW w:w="3798" w:type="dxa"/>
          </w:tcPr>
          <w:p w14:paraId="7F64162E" w14:textId="77777777" w:rsidR="00093C59" w:rsidRPr="00993325" w:rsidRDefault="00093C59" w:rsidP="0048540A">
            <w:pPr>
              <w:pBdr>
                <w:bottom w:val="single" w:sz="12" w:space="1" w:color="auto"/>
              </w:pBdr>
              <w:rPr>
                <w:sz w:val="22"/>
                <w:szCs w:val="22"/>
                <w:highlight w:val="yellow"/>
              </w:rPr>
            </w:pPr>
          </w:p>
          <w:p w14:paraId="3DB3E9CF" w14:textId="77777777" w:rsidR="006B6CF3" w:rsidRPr="00993325" w:rsidRDefault="006B6CF3" w:rsidP="0048540A">
            <w:pPr>
              <w:pBdr>
                <w:bottom w:val="single" w:sz="12" w:space="1" w:color="auto"/>
              </w:pBdr>
              <w:rPr>
                <w:sz w:val="22"/>
                <w:szCs w:val="22"/>
                <w:highlight w:val="yellow"/>
              </w:rPr>
            </w:pPr>
          </w:p>
          <w:p w14:paraId="3A1D70DB" w14:textId="77777777" w:rsidR="00093C59" w:rsidRPr="00993325" w:rsidRDefault="00093C59" w:rsidP="0048540A">
            <w:pPr>
              <w:rPr>
                <w:i/>
                <w:sz w:val="22"/>
                <w:szCs w:val="22"/>
                <w:highlight w:val="yellow"/>
              </w:rPr>
            </w:pPr>
            <w:r w:rsidRPr="00993325">
              <w:rPr>
                <w:sz w:val="22"/>
                <w:szCs w:val="22"/>
              </w:rPr>
              <w:t>(</w:t>
            </w:r>
            <w:r w:rsidRPr="00993325">
              <w:rPr>
                <w:i/>
                <w:sz w:val="22"/>
                <w:szCs w:val="22"/>
              </w:rPr>
              <w:t>Signature</w:t>
            </w:r>
            <w:r w:rsidRPr="00993325">
              <w:rPr>
                <w:sz w:val="22"/>
                <w:szCs w:val="22"/>
              </w:rPr>
              <w:t>)</w:t>
            </w:r>
          </w:p>
        </w:tc>
        <w:tc>
          <w:tcPr>
            <w:tcW w:w="1350" w:type="dxa"/>
          </w:tcPr>
          <w:p w14:paraId="167F666A" w14:textId="77777777" w:rsidR="00093C59" w:rsidRPr="00993325" w:rsidRDefault="00093C59" w:rsidP="0048540A">
            <w:pPr>
              <w:rPr>
                <w:sz w:val="22"/>
                <w:szCs w:val="22"/>
              </w:rPr>
            </w:pPr>
          </w:p>
        </w:tc>
        <w:tc>
          <w:tcPr>
            <w:tcW w:w="3708" w:type="dxa"/>
          </w:tcPr>
          <w:p w14:paraId="3088B6B8" w14:textId="77777777" w:rsidR="00093C59" w:rsidRPr="00993325" w:rsidRDefault="00093C59" w:rsidP="0048540A">
            <w:pPr>
              <w:pBdr>
                <w:bottom w:val="single" w:sz="12" w:space="1" w:color="auto"/>
              </w:pBdr>
              <w:rPr>
                <w:sz w:val="22"/>
                <w:szCs w:val="22"/>
              </w:rPr>
            </w:pPr>
          </w:p>
          <w:p w14:paraId="07D66BE4" w14:textId="77777777" w:rsidR="006B6CF3" w:rsidRPr="00993325" w:rsidRDefault="006B6CF3" w:rsidP="0048540A">
            <w:pPr>
              <w:pBdr>
                <w:bottom w:val="single" w:sz="12" w:space="1" w:color="auto"/>
              </w:pBdr>
              <w:rPr>
                <w:sz w:val="22"/>
                <w:szCs w:val="22"/>
              </w:rPr>
            </w:pPr>
          </w:p>
          <w:p w14:paraId="47F5C266" w14:textId="77777777" w:rsidR="00093C59" w:rsidRPr="00993325" w:rsidRDefault="00093C59" w:rsidP="0048540A">
            <w:pPr>
              <w:rPr>
                <w:sz w:val="22"/>
                <w:szCs w:val="22"/>
              </w:rPr>
            </w:pPr>
            <w:r w:rsidRPr="00993325">
              <w:rPr>
                <w:sz w:val="22"/>
                <w:szCs w:val="22"/>
              </w:rPr>
              <w:t>(</w:t>
            </w:r>
            <w:r w:rsidRPr="00993325">
              <w:rPr>
                <w:i/>
                <w:sz w:val="22"/>
                <w:szCs w:val="22"/>
              </w:rPr>
              <w:t>Signature</w:t>
            </w:r>
            <w:r w:rsidRPr="00993325">
              <w:rPr>
                <w:sz w:val="22"/>
                <w:szCs w:val="22"/>
              </w:rPr>
              <w:t>)</w:t>
            </w:r>
          </w:p>
        </w:tc>
      </w:tr>
      <w:tr w:rsidR="00093C59" w:rsidRPr="00993325" w14:paraId="2BADB594" w14:textId="77777777">
        <w:tc>
          <w:tcPr>
            <w:tcW w:w="3798" w:type="dxa"/>
          </w:tcPr>
          <w:p w14:paraId="506EE5AE" w14:textId="40CE86AD" w:rsidR="00093C59" w:rsidRPr="00993325" w:rsidRDefault="00F2205F" w:rsidP="0048540A">
            <w:pPr>
              <w:pBdr>
                <w:bottom w:val="single" w:sz="12" w:space="1" w:color="auto"/>
              </w:pBdr>
              <w:rPr>
                <w:sz w:val="22"/>
                <w:szCs w:val="22"/>
              </w:rPr>
            </w:pPr>
            <w:r>
              <w:rPr>
                <w:sz w:val="22"/>
                <w:szCs w:val="22"/>
              </w:rPr>
              <w:t>Andrew Vickers</w:t>
            </w:r>
          </w:p>
          <w:p w14:paraId="496E2BE9" w14:textId="77777777" w:rsidR="00093C59" w:rsidRPr="00993325" w:rsidRDefault="00093C59" w:rsidP="0048540A">
            <w:pPr>
              <w:rPr>
                <w:sz w:val="22"/>
                <w:szCs w:val="22"/>
              </w:rPr>
            </w:pPr>
            <w:r w:rsidRPr="00993325">
              <w:rPr>
                <w:sz w:val="22"/>
                <w:szCs w:val="22"/>
              </w:rPr>
              <w:t>(</w:t>
            </w:r>
            <w:r w:rsidRPr="00993325">
              <w:rPr>
                <w:i/>
                <w:sz w:val="22"/>
                <w:szCs w:val="22"/>
              </w:rPr>
              <w:t>Printed Name</w:t>
            </w:r>
            <w:r w:rsidRPr="00993325">
              <w:rPr>
                <w:sz w:val="22"/>
                <w:szCs w:val="22"/>
              </w:rPr>
              <w:t>)</w:t>
            </w:r>
          </w:p>
        </w:tc>
        <w:tc>
          <w:tcPr>
            <w:tcW w:w="1350" w:type="dxa"/>
          </w:tcPr>
          <w:p w14:paraId="22977279" w14:textId="77777777" w:rsidR="00093C59" w:rsidRPr="00993325" w:rsidRDefault="00093C59" w:rsidP="0048540A">
            <w:pPr>
              <w:rPr>
                <w:sz w:val="22"/>
                <w:szCs w:val="22"/>
              </w:rPr>
            </w:pPr>
          </w:p>
        </w:tc>
        <w:tc>
          <w:tcPr>
            <w:tcW w:w="3708" w:type="dxa"/>
          </w:tcPr>
          <w:p w14:paraId="270F43DB" w14:textId="77777777" w:rsidR="00093C59" w:rsidRPr="00993325" w:rsidRDefault="00093C59" w:rsidP="0048540A">
            <w:pPr>
              <w:pBdr>
                <w:bottom w:val="single" w:sz="12" w:space="1" w:color="auto"/>
              </w:pBdr>
              <w:rPr>
                <w:sz w:val="22"/>
                <w:szCs w:val="22"/>
              </w:rPr>
            </w:pPr>
          </w:p>
          <w:p w14:paraId="0FAAEF5E" w14:textId="77777777" w:rsidR="00093C59" w:rsidRPr="00993325" w:rsidRDefault="00093C59" w:rsidP="0048540A">
            <w:pPr>
              <w:rPr>
                <w:sz w:val="22"/>
                <w:szCs w:val="22"/>
              </w:rPr>
            </w:pPr>
            <w:r w:rsidRPr="00993325">
              <w:rPr>
                <w:sz w:val="22"/>
                <w:szCs w:val="22"/>
              </w:rPr>
              <w:t>(</w:t>
            </w:r>
            <w:r w:rsidRPr="00993325">
              <w:rPr>
                <w:i/>
                <w:sz w:val="22"/>
                <w:szCs w:val="22"/>
              </w:rPr>
              <w:t>Printed Name</w:t>
            </w:r>
            <w:r w:rsidRPr="00993325">
              <w:rPr>
                <w:sz w:val="22"/>
                <w:szCs w:val="22"/>
              </w:rPr>
              <w:t>)</w:t>
            </w:r>
          </w:p>
        </w:tc>
      </w:tr>
      <w:tr w:rsidR="00093C59" w:rsidRPr="00993325" w14:paraId="7827474D" w14:textId="77777777">
        <w:tc>
          <w:tcPr>
            <w:tcW w:w="3798" w:type="dxa"/>
          </w:tcPr>
          <w:p w14:paraId="421BACBB" w14:textId="4E1176B6" w:rsidR="00093C59" w:rsidRPr="00993325" w:rsidRDefault="00F2205F" w:rsidP="0048540A">
            <w:pPr>
              <w:pBdr>
                <w:bottom w:val="single" w:sz="12" w:space="1" w:color="auto"/>
              </w:pBdr>
              <w:rPr>
                <w:sz w:val="22"/>
                <w:szCs w:val="22"/>
              </w:rPr>
            </w:pPr>
            <w:r>
              <w:rPr>
                <w:sz w:val="22"/>
                <w:szCs w:val="22"/>
              </w:rPr>
              <w:t>Director, GPSS</w:t>
            </w:r>
          </w:p>
          <w:p w14:paraId="3ABE6417" w14:textId="77777777" w:rsidR="00093C59" w:rsidRPr="00993325" w:rsidRDefault="00093C59" w:rsidP="0048540A">
            <w:pPr>
              <w:rPr>
                <w:sz w:val="22"/>
                <w:szCs w:val="22"/>
              </w:rPr>
            </w:pPr>
            <w:r w:rsidRPr="00993325">
              <w:rPr>
                <w:sz w:val="22"/>
                <w:szCs w:val="22"/>
              </w:rPr>
              <w:t>(</w:t>
            </w:r>
            <w:r w:rsidRPr="00993325">
              <w:rPr>
                <w:i/>
                <w:sz w:val="22"/>
                <w:szCs w:val="22"/>
              </w:rPr>
              <w:t>Title</w:t>
            </w:r>
            <w:r w:rsidRPr="00993325">
              <w:rPr>
                <w:sz w:val="22"/>
                <w:szCs w:val="22"/>
              </w:rPr>
              <w:t>)</w:t>
            </w:r>
          </w:p>
        </w:tc>
        <w:tc>
          <w:tcPr>
            <w:tcW w:w="1350" w:type="dxa"/>
          </w:tcPr>
          <w:p w14:paraId="35129E3F" w14:textId="77777777" w:rsidR="00093C59" w:rsidRPr="00993325" w:rsidRDefault="00093C59" w:rsidP="0048540A">
            <w:pPr>
              <w:rPr>
                <w:sz w:val="22"/>
                <w:szCs w:val="22"/>
              </w:rPr>
            </w:pPr>
          </w:p>
        </w:tc>
        <w:tc>
          <w:tcPr>
            <w:tcW w:w="3708" w:type="dxa"/>
          </w:tcPr>
          <w:p w14:paraId="264DB333" w14:textId="77777777" w:rsidR="00093C59" w:rsidRPr="00993325" w:rsidRDefault="00093C59" w:rsidP="0048540A">
            <w:pPr>
              <w:pBdr>
                <w:bottom w:val="single" w:sz="12" w:space="1" w:color="auto"/>
              </w:pBdr>
              <w:rPr>
                <w:sz w:val="22"/>
                <w:szCs w:val="22"/>
              </w:rPr>
            </w:pPr>
          </w:p>
          <w:p w14:paraId="0DE07CFA" w14:textId="77777777" w:rsidR="00093C59" w:rsidRPr="00993325" w:rsidRDefault="00093C59" w:rsidP="0048540A">
            <w:pPr>
              <w:rPr>
                <w:sz w:val="22"/>
                <w:szCs w:val="22"/>
              </w:rPr>
            </w:pPr>
            <w:r w:rsidRPr="00993325">
              <w:rPr>
                <w:sz w:val="22"/>
                <w:szCs w:val="22"/>
              </w:rPr>
              <w:t>(</w:t>
            </w:r>
            <w:r w:rsidRPr="00993325">
              <w:rPr>
                <w:i/>
                <w:sz w:val="22"/>
                <w:szCs w:val="22"/>
              </w:rPr>
              <w:t>Title</w:t>
            </w:r>
            <w:r w:rsidRPr="00993325">
              <w:rPr>
                <w:sz w:val="22"/>
                <w:szCs w:val="22"/>
              </w:rPr>
              <w:t>)</w:t>
            </w:r>
          </w:p>
        </w:tc>
      </w:tr>
      <w:tr w:rsidR="00093C59" w:rsidRPr="00993325" w14:paraId="33485019" w14:textId="77777777" w:rsidTr="003F3D38">
        <w:trPr>
          <w:trHeight w:val="630"/>
        </w:trPr>
        <w:tc>
          <w:tcPr>
            <w:tcW w:w="3798" w:type="dxa"/>
          </w:tcPr>
          <w:p w14:paraId="15E755ED" w14:textId="77777777" w:rsidR="00093C59" w:rsidRPr="00993325" w:rsidRDefault="00093C59" w:rsidP="0048540A">
            <w:pPr>
              <w:pBdr>
                <w:bottom w:val="single" w:sz="12" w:space="1" w:color="auto"/>
              </w:pBdr>
              <w:rPr>
                <w:sz w:val="22"/>
                <w:szCs w:val="22"/>
              </w:rPr>
            </w:pPr>
          </w:p>
          <w:p w14:paraId="66D82FCD" w14:textId="77777777" w:rsidR="00093C59" w:rsidRPr="00993325" w:rsidRDefault="00093C59" w:rsidP="0048540A">
            <w:pPr>
              <w:rPr>
                <w:sz w:val="22"/>
                <w:szCs w:val="22"/>
              </w:rPr>
            </w:pPr>
            <w:r w:rsidRPr="00993325">
              <w:rPr>
                <w:sz w:val="22"/>
                <w:szCs w:val="22"/>
              </w:rPr>
              <w:t>(</w:t>
            </w:r>
            <w:r w:rsidRPr="00993325">
              <w:rPr>
                <w:i/>
                <w:sz w:val="22"/>
                <w:szCs w:val="22"/>
              </w:rPr>
              <w:t>Date</w:t>
            </w:r>
            <w:r w:rsidR="00C234B3" w:rsidRPr="00993325">
              <w:rPr>
                <w:i/>
                <w:sz w:val="22"/>
                <w:szCs w:val="22"/>
              </w:rPr>
              <w:t xml:space="preserve"> Signed</w:t>
            </w:r>
            <w:r w:rsidRPr="00993325">
              <w:rPr>
                <w:sz w:val="22"/>
                <w:szCs w:val="22"/>
              </w:rPr>
              <w:t>)</w:t>
            </w:r>
          </w:p>
        </w:tc>
        <w:tc>
          <w:tcPr>
            <w:tcW w:w="1350" w:type="dxa"/>
          </w:tcPr>
          <w:p w14:paraId="0EAEA8FD" w14:textId="77777777" w:rsidR="00093C59" w:rsidRPr="00993325" w:rsidRDefault="00093C59" w:rsidP="0048540A">
            <w:pPr>
              <w:rPr>
                <w:sz w:val="22"/>
                <w:szCs w:val="22"/>
              </w:rPr>
            </w:pPr>
          </w:p>
        </w:tc>
        <w:tc>
          <w:tcPr>
            <w:tcW w:w="3708" w:type="dxa"/>
          </w:tcPr>
          <w:p w14:paraId="5D959965" w14:textId="77777777" w:rsidR="00093C59" w:rsidRPr="00993325" w:rsidRDefault="00093C59" w:rsidP="0048540A">
            <w:pPr>
              <w:pBdr>
                <w:bottom w:val="single" w:sz="12" w:space="1" w:color="auto"/>
              </w:pBdr>
              <w:rPr>
                <w:sz w:val="22"/>
                <w:szCs w:val="22"/>
              </w:rPr>
            </w:pPr>
          </w:p>
          <w:p w14:paraId="4F2AAD54" w14:textId="77777777" w:rsidR="00093C59" w:rsidRPr="00993325" w:rsidRDefault="00093C59" w:rsidP="0048540A">
            <w:pPr>
              <w:rPr>
                <w:sz w:val="22"/>
                <w:szCs w:val="22"/>
              </w:rPr>
            </w:pPr>
            <w:r w:rsidRPr="00993325">
              <w:rPr>
                <w:sz w:val="22"/>
                <w:szCs w:val="22"/>
              </w:rPr>
              <w:t>(</w:t>
            </w:r>
            <w:r w:rsidRPr="00993325">
              <w:rPr>
                <w:i/>
                <w:sz w:val="22"/>
                <w:szCs w:val="22"/>
              </w:rPr>
              <w:t>Date</w:t>
            </w:r>
            <w:r w:rsidR="00C234B3" w:rsidRPr="00993325">
              <w:rPr>
                <w:i/>
                <w:sz w:val="22"/>
                <w:szCs w:val="22"/>
              </w:rPr>
              <w:t xml:space="preserve"> Signed</w:t>
            </w:r>
            <w:r w:rsidR="003F3D38" w:rsidRPr="00993325">
              <w:rPr>
                <w:sz w:val="22"/>
                <w:szCs w:val="22"/>
              </w:rPr>
              <w:t>)</w:t>
            </w:r>
          </w:p>
        </w:tc>
      </w:tr>
    </w:tbl>
    <w:p w14:paraId="00937028" w14:textId="77777777" w:rsidR="00C84C7C" w:rsidRPr="00BC4625" w:rsidRDefault="00C84C7C" w:rsidP="00C84C7C">
      <w:pPr>
        <w:rPr>
          <w:sz w:val="20"/>
          <w:szCs w:val="20"/>
        </w:rPr>
      </w:pPr>
      <w:r w:rsidRPr="00BC4625">
        <w:rPr>
          <w:sz w:val="20"/>
          <w:szCs w:val="20"/>
        </w:rPr>
        <w:t>Attached:</w:t>
      </w:r>
    </w:p>
    <w:p w14:paraId="334258A4" w14:textId="77777777" w:rsidR="00C84C7C" w:rsidRPr="00C034E6" w:rsidRDefault="00C84C7C" w:rsidP="00C84C7C">
      <w:pPr>
        <w:rPr>
          <w:sz w:val="20"/>
          <w:szCs w:val="20"/>
        </w:rPr>
      </w:pPr>
      <w:r w:rsidRPr="00DF6C9F">
        <w:rPr>
          <w:sz w:val="20"/>
          <w:szCs w:val="20"/>
        </w:rPr>
        <w:t xml:space="preserve">General Conditions for </w:t>
      </w:r>
      <w:r w:rsidRPr="00C034E6">
        <w:rPr>
          <w:sz w:val="20"/>
          <w:szCs w:val="20"/>
        </w:rPr>
        <w:t xml:space="preserve">Construction and Field Services Agreements Rev </w:t>
      </w:r>
      <w:r>
        <w:rPr>
          <w:sz w:val="20"/>
          <w:szCs w:val="20"/>
        </w:rPr>
        <w:t>5-19</w:t>
      </w:r>
    </w:p>
    <w:p w14:paraId="134F6892" w14:textId="77777777" w:rsidR="00C84C7C" w:rsidRDefault="00C84C7C" w:rsidP="00C84C7C">
      <w:pPr>
        <w:rPr>
          <w:sz w:val="20"/>
          <w:szCs w:val="20"/>
        </w:rPr>
      </w:pPr>
      <w:r>
        <w:rPr>
          <w:sz w:val="20"/>
          <w:szCs w:val="20"/>
        </w:rPr>
        <w:t>Exhibit A – Sample Work Authorization</w:t>
      </w:r>
    </w:p>
    <w:p w14:paraId="686B519C" w14:textId="77777777" w:rsidR="00C84C7C" w:rsidRDefault="00C84C7C" w:rsidP="00C84C7C">
      <w:pPr>
        <w:rPr>
          <w:sz w:val="20"/>
          <w:szCs w:val="20"/>
        </w:rPr>
      </w:pPr>
      <w:r>
        <w:rPr>
          <w:sz w:val="20"/>
          <w:szCs w:val="20"/>
        </w:rPr>
        <w:t>Exhibit B – Sample HESIT</w:t>
      </w:r>
    </w:p>
    <w:p w14:paraId="7826C870" w14:textId="77777777" w:rsidR="00C84C7C" w:rsidRDefault="00C84C7C" w:rsidP="00C84C7C">
      <w:pPr>
        <w:rPr>
          <w:sz w:val="20"/>
          <w:szCs w:val="20"/>
        </w:rPr>
      </w:pPr>
      <w:r w:rsidRPr="00BC4625">
        <w:rPr>
          <w:sz w:val="20"/>
          <w:szCs w:val="20"/>
        </w:rPr>
        <w:t xml:space="preserve">Exhibit </w:t>
      </w:r>
      <w:r>
        <w:rPr>
          <w:sz w:val="20"/>
          <w:szCs w:val="20"/>
        </w:rPr>
        <w:t>C</w:t>
      </w:r>
      <w:r w:rsidRPr="00BC4625">
        <w:rPr>
          <w:sz w:val="20"/>
          <w:szCs w:val="20"/>
        </w:rPr>
        <w:t xml:space="preserve"> and </w:t>
      </w:r>
      <w:r>
        <w:rPr>
          <w:sz w:val="20"/>
          <w:szCs w:val="20"/>
        </w:rPr>
        <w:t>C</w:t>
      </w:r>
      <w:r w:rsidRPr="00BC4625">
        <w:rPr>
          <w:sz w:val="20"/>
          <w:szCs w:val="20"/>
        </w:rPr>
        <w:t xml:space="preserve">1 – </w:t>
      </w:r>
      <w:proofErr w:type="spellStart"/>
      <w:r w:rsidRPr="00BC4625">
        <w:rPr>
          <w:sz w:val="20"/>
          <w:szCs w:val="20"/>
        </w:rPr>
        <w:t>Avista</w:t>
      </w:r>
      <w:proofErr w:type="spellEnd"/>
      <w:r w:rsidRPr="00BC4625">
        <w:rPr>
          <w:sz w:val="20"/>
          <w:szCs w:val="20"/>
        </w:rPr>
        <w:t xml:space="preserve"> CAD Dwg Standards</w:t>
      </w:r>
    </w:p>
    <w:p w14:paraId="02E47577" w14:textId="77777777" w:rsidR="00C84C7C" w:rsidRPr="00C034E6" w:rsidRDefault="00C84C7C" w:rsidP="00C84C7C">
      <w:pPr>
        <w:rPr>
          <w:sz w:val="20"/>
          <w:szCs w:val="20"/>
        </w:rPr>
      </w:pPr>
      <w:r w:rsidRPr="00C034E6">
        <w:rPr>
          <w:sz w:val="20"/>
          <w:szCs w:val="20"/>
        </w:rPr>
        <w:t xml:space="preserve">Exhibit </w:t>
      </w:r>
      <w:r>
        <w:rPr>
          <w:sz w:val="20"/>
          <w:szCs w:val="20"/>
        </w:rPr>
        <w:t>D</w:t>
      </w:r>
      <w:r w:rsidRPr="00C034E6">
        <w:rPr>
          <w:sz w:val="20"/>
          <w:szCs w:val="20"/>
        </w:rPr>
        <w:t xml:space="preserve"> – Price Sheet</w:t>
      </w:r>
    </w:p>
    <w:p w14:paraId="117B049D" w14:textId="77777777" w:rsidR="00C84C7C" w:rsidRPr="00BC4625" w:rsidRDefault="00C84C7C" w:rsidP="00C84C7C">
      <w:pPr>
        <w:rPr>
          <w:sz w:val="20"/>
          <w:szCs w:val="20"/>
        </w:rPr>
      </w:pPr>
      <w:r>
        <w:rPr>
          <w:sz w:val="20"/>
          <w:szCs w:val="20"/>
        </w:rPr>
        <w:t>Exhibit E</w:t>
      </w:r>
      <w:r w:rsidRPr="00C034E6">
        <w:rPr>
          <w:sz w:val="20"/>
          <w:szCs w:val="20"/>
        </w:rPr>
        <w:t xml:space="preserve"> – Acceptance Process</w:t>
      </w:r>
    </w:p>
    <w:p w14:paraId="376CBF39" w14:textId="77777777" w:rsidR="00C84C7C" w:rsidRPr="00BC4625" w:rsidRDefault="00C84C7C" w:rsidP="00C84C7C">
      <w:pPr>
        <w:rPr>
          <w:sz w:val="20"/>
          <w:szCs w:val="20"/>
        </w:rPr>
      </w:pPr>
      <w:r>
        <w:rPr>
          <w:sz w:val="20"/>
          <w:szCs w:val="20"/>
        </w:rPr>
        <w:t>Exhibit F</w:t>
      </w:r>
      <w:r w:rsidRPr="00BC4625">
        <w:rPr>
          <w:sz w:val="20"/>
          <w:szCs w:val="20"/>
        </w:rPr>
        <w:t xml:space="preserve"> – Invoice Data Requirements</w:t>
      </w:r>
    </w:p>
    <w:p w14:paraId="61F0C36C" w14:textId="77777777" w:rsidR="00C84C7C" w:rsidRPr="00BC4625" w:rsidRDefault="00C84C7C" w:rsidP="00C84C7C">
      <w:pPr>
        <w:rPr>
          <w:sz w:val="20"/>
          <w:szCs w:val="20"/>
        </w:rPr>
      </w:pPr>
      <w:r>
        <w:rPr>
          <w:sz w:val="20"/>
          <w:szCs w:val="20"/>
        </w:rPr>
        <w:t>Exhibit G</w:t>
      </w:r>
      <w:r w:rsidRPr="00BC4625">
        <w:rPr>
          <w:sz w:val="20"/>
          <w:szCs w:val="20"/>
        </w:rPr>
        <w:t xml:space="preserve"> – Background Verification</w:t>
      </w:r>
    </w:p>
    <w:p w14:paraId="6C85FEA4" w14:textId="77777777" w:rsidR="00C84C7C" w:rsidRPr="00BC4625" w:rsidRDefault="00C84C7C" w:rsidP="00C84C7C">
      <w:pPr>
        <w:rPr>
          <w:sz w:val="20"/>
          <w:szCs w:val="20"/>
        </w:rPr>
      </w:pPr>
      <w:r>
        <w:rPr>
          <w:sz w:val="20"/>
          <w:szCs w:val="20"/>
        </w:rPr>
        <w:t>Exhibit H – Data Security Requirements</w:t>
      </w:r>
    </w:p>
    <w:p w14:paraId="6B86D5CF" w14:textId="77777777" w:rsidR="00C84C7C" w:rsidRPr="00993325" w:rsidRDefault="00C84C7C" w:rsidP="00C84C7C">
      <w:pPr>
        <w:rPr>
          <w:sz w:val="22"/>
          <w:szCs w:val="22"/>
        </w:rPr>
      </w:pPr>
    </w:p>
    <w:p w14:paraId="0B17BB5F" w14:textId="77777777" w:rsidR="00093C59" w:rsidRPr="00993325" w:rsidRDefault="00093C59" w:rsidP="0048540A">
      <w:pPr>
        <w:rPr>
          <w:sz w:val="22"/>
          <w:szCs w:val="22"/>
        </w:rPr>
      </w:pPr>
    </w:p>
    <w:sectPr w:rsidR="00093C59" w:rsidRPr="00993325" w:rsidSect="0051713D">
      <w:headerReference w:type="even" r:id="rId12"/>
      <w:headerReference w:type="default" r:id="rId13"/>
      <w:footerReference w:type="even" r:id="rId14"/>
      <w:footerReference w:type="default" r:id="rId15"/>
      <w:headerReference w:type="first" r:id="rId16"/>
      <w:footerReference w:type="first" r:id="rId17"/>
      <w:pgSz w:w="12240" w:h="15840" w:code="1"/>
      <w:pgMar w:top="1152" w:right="1224" w:bottom="720" w:left="1224" w:header="720"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F5616" w14:textId="77777777" w:rsidR="00F06F31" w:rsidRDefault="00F06F31">
      <w:r>
        <w:separator/>
      </w:r>
    </w:p>
  </w:endnote>
  <w:endnote w:type="continuationSeparator" w:id="0">
    <w:p w14:paraId="22719E28" w14:textId="77777777" w:rsidR="00F06F31" w:rsidRDefault="00F06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rmal tex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87550" w14:textId="77777777" w:rsidR="00DE73F8" w:rsidRDefault="00DE7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DA278" w14:textId="77777777" w:rsidR="00060A44" w:rsidRDefault="00060A44">
    <w:pPr>
      <w:pStyle w:val="Footer"/>
      <w:pBdr>
        <w:bottom w:val="single" w:sz="12" w:space="1" w:color="auto"/>
      </w:pBdr>
      <w:tabs>
        <w:tab w:val="clear" w:pos="8640"/>
        <w:tab w:val="right" w:pos="9360"/>
      </w:tabs>
      <w:rPr>
        <w:rFonts w:ascii="Arial" w:hAnsi="Arial" w:cs="Arial"/>
        <w:sz w:val="18"/>
      </w:rPr>
    </w:pPr>
  </w:p>
  <w:tbl>
    <w:tblPr>
      <w:tblStyle w:val="TableGrid"/>
      <w:tblW w:w="9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1620"/>
      <w:gridCol w:w="3492"/>
    </w:tblGrid>
    <w:tr w:rsidR="00060A44" w:rsidRPr="00D24553" w14:paraId="4092AF50" w14:textId="77777777" w:rsidTr="00C332A2">
      <w:tc>
        <w:tcPr>
          <w:tcW w:w="4788" w:type="dxa"/>
        </w:tcPr>
        <w:p w14:paraId="0DCEA313" w14:textId="77777777" w:rsidR="00060A44" w:rsidRPr="00D24553" w:rsidRDefault="0075040B" w:rsidP="00D24553">
          <w:pPr>
            <w:pStyle w:val="Footer"/>
            <w:tabs>
              <w:tab w:val="clear" w:pos="4320"/>
              <w:tab w:val="clear" w:pos="8640"/>
            </w:tabs>
            <w:jc w:val="both"/>
            <w:rPr>
              <w:b/>
              <w:bCs/>
              <w:sz w:val="18"/>
            </w:rPr>
          </w:pPr>
          <w:r>
            <w:rPr>
              <w:b/>
              <w:bCs/>
              <w:sz w:val="18"/>
            </w:rPr>
            <w:t>Consultant/Field Service</w:t>
          </w:r>
          <w:r w:rsidRPr="00D24553">
            <w:rPr>
              <w:b/>
              <w:bCs/>
              <w:sz w:val="18"/>
            </w:rPr>
            <w:t xml:space="preserve"> </w:t>
          </w:r>
          <w:r w:rsidR="00060A44" w:rsidRPr="00D24553">
            <w:rPr>
              <w:b/>
              <w:bCs/>
              <w:sz w:val="18"/>
            </w:rPr>
            <w:t>Services Agreement</w:t>
          </w:r>
        </w:p>
      </w:tc>
      <w:tc>
        <w:tcPr>
          <w:tcW w:w="1620" w:type="dxa"/>
        </w:tcPr>
        <w:p w14:paraId="4B52BC56" w14:textId="77777777" w:rsidR="00060A44" w:rsidRPr="00D24553" w:rsidRDefault="00060A44" w:rsidP="00D24553">
          <w:pPr>
            <w:pStyle w:val="Footer"/>
            <w:tabs>
              <w:tab w:val="clear" w:pos="4320"/>
              <w:tab w:val="clear" w:pos="8640"/>
            </w:tabs>
            <w:jc w:val="center"/>
            <w:rPr>
              <w:b/>
              <w:bCs/>
              <w:sz w:val="18"/>
            </w:rPr>
          </w:pPr>
          <w:r w:rsidRPr="00D24553">
            <w:rPr>
              <w:b/>
              <w:bCs/>
              <w:sz w:val="18"/>
            </w:rPr>
            <w:t xml:space="preserve">Page </w:t>
          </w:r>
          <w:r w:rsidR="00FA0097" w:rsidRPr="00D24553">
            <w:rPr>
              <w:b/>
              <w:bCs/>
              <w:sz w:val="18"/>
            </w:rPr>
            <w:fldChar w:fldCharType="begin"/>
          </w:r>
          <w:r w:rsidRPr="00D24553">
            <w:rPr>
              <w:b/>
              <w:bCs/>
              <w:sz w:val="18"/>
            </w:rPr>
            <w:instrText xml:space="preserve"> PAGE </w:instrText>
          </w:r>
          <w:r w:rsidR="00FA0097" w:rsidRPr="00D24553">
            <w:rPr>
              <w:b/>
              <w:bCs/>
              <w:sz w:val="18"/>
            </w:rPr>
            <w:fldChar w:fldCharType="separate"/>
          </w:r>
          <w:r w:rsidR="00DE73F8">
            <w:rPr>
              <w:b/>
              <w:bCs/>
              <w:noProof/>
              <w:sz w:val="18"/>
            </w:rPr>
            <w:t>7</w:t>
          </w:r>
          <w:r w:rsidR="00FA0097" w:rsidRPr="00D24553">
            <w:rPr>
              <w:b/>
              <w:bCs/>
              <w:sz w:val="18"/>
            </w:rPr>
            <w:fldChar w:fldCharType="end"/>
          </w:r>
          <w:r w:rsidRPr="00D24553">
            <w:rPr>
              <w:b/>
              <w:bCs/>
              <w:sz w:val="18"/>
            </w:rPr>
            <w:t xml:space="preserve"> of </w:t>
          </w:r>
          <w:r w:rsidR="00FA0097" w:rsidRPr="00D24553">
            <w:rPr>
              <w:b/>
              <w:bCs/>
              <w:sz w:val="18"/>
            </w:rPr>
            <w:fldChar w:fldCharType="begin"/>
          </w:r>
          <w:r w:rsidRPr="00D24553">
            <w:rPr>
              <w:b/>
              <w:bCs/>
              <w:sz w:val="18"/>
            </w:rPr>
            <w:instrText xml:space="preserve"> NUMPAGES </w:instrText>
          </w:r>
          <w:r w:rsidR="00FA0097" w:rsidRPr="00D24553">
            <w:rPr>
              <w:b/>
              <w:bCs/>
              <w:sz w:val="18"/>
            </w:rPr>
            <w:fldChar w:fldCharType="separate"/>
          </w:r>
          <w:r w:rsidR="00DE73F8">
            <w:rPr>
              <w:b/>
              <w:bCs/>
              <w:noProof/>
              <w:sz w:val="18"/>
            </w:rPr>
            <w:t>8</w:t>
          </w:r>
          <w:r w:rsidR="00FA0097" w:rsidRPr="00D24553">
            <w:rPr>
              <w:b/>
              <w:bCs/>
              <w:sz w:val="18"/>
            </w:rPr>
            <w:fldChar w:fldCharType="end"/>
          </w:r>
        </w:p>
      </w:tc>
      <w:tc>
        <w:tcPr>
          <w:tcW w:w="3492" w:type="dxa"/>
        </w:tcPr>
        <w:p w14:paraId="400FFE11" w14:textId="4BFCF728" w:rsidR="00060A44" w:rsidRPr="00D24553" w:rsidRDefault="00060A44" w:rsidP="00F2205F">
          <w:pPr>
            <w:pStyle w:val="Footer"/>
            <w:tabs>
              <w:tab w:val="clear" w:pos="4320"/>
              <w:tab w:val="clear" w:pos="8640"/>
            </w:tabs>
            <w:jc w:val="right"/>
            <w:rPr>
              <w:b/>
              <w:bCs/>
              <w:sz w:val="18"/>
            </w:rPr>
          </w:pPr>
          <w:proofErr w:type="spellStart"/>
          <w:r w:rsidRPr="00D24553">
            <w:rPr>
              <w:b/>
              <w:bCs/>
              <w:sz w:val="18"/>
            </w:rPr>
            <w:t>Avista</w:t>
          </w:r>
          <w:proofErr w:type="spellEnd"/>
          <w:r w:rsidRPr="00D24553">
            <w:rPr>
              <w:b/>
              <w:bCs/>
              <w:sz w:val="18"/>
            </w:rPr>
            <w:t xml:space="preserve"> Contract No. R</w:t>
          </w:r>
          <w:r w:rsidR="00F2205F">
            <w:rPr>
              <w:b/>
              <w:bCs/>
              <w:sz w:val="18"/>
            </w:rPr>
            <w:t>-43092</w:t>
          </w:r>
        </w:p>
      </w:tc>
    </w:tr>
    <w:tr w:rsidR="00060A44" w:rsidRPr="00D24553" w14:paraId="616D5E33" w14:textId="77777777" w:rsidTr="00C332A2">
      <w:trPr>
        <w:trHeight w:val="47"/>
      </w:trPr>
      <w:tc>
        <w:tcPr>
          <w:tcW w:w="4788" w:type="dxa"/>
        </w:tcPr>
        <w:p w14:paraId="565C616F" w14:textId="5C36B136" w:rsidR="00060A44" w:rsidRPr="00D24553" w:rsidRDefault="00060A44" w:rsidP="00F43B3B">
          <w:pPr>
            <w:pStyle w:val="Footer"/>
            <w:tabs>
              <w:tab w:val="clear" w:pos="4320"/>
              <w:tab w:val="clear" w:pos="8640"/>
            </w:tabs>
            <w:jc w:val="both"/>
            <w:rPr>
              <w:b/>
              <w:bCs/>
              <w:sz w:val="18"/>
            </w:rPr>
          </w:pPr>
          <w:proofErr w:type="gramStart"/>
          <w:r w:rsidRPr="00D24553">
            <w:rPr>
              <w:b/>
              <w:bCs/>
              <w:sz w:val="18"/>
            </w:rPr>
            <w:t xml:space="preserve">Rev  </w:t>
          </w:r>
          <w:r w:rsidR="00F43B3B">
            <w:rPr>
              <w:b/>
              <w:bCs/>
              <w:sz w:val="18"/>
            </w:rPr>
            <w:t>12</w:t>
          </w:r>
          <w:proofErr w:type="gramEnd"/>
          <w:r w:rsidR="00572EF3">
            <w:rPr>
              <w:b/>
              <w:bCs/>
              <w:sz w:val="18"/>
            </w:rPr>
            <w:t>-</w:t>
          </w:r>
          <w:r w:rsidR="009E3E44">
            <w:rPr>
              <w:b/>
              <w:bCs/>
              <w:sz w:val="18"/>
            </w:rPr>
            <w:t>19</w:t>
          </w:r>
        </w:p>
      </w:tc>
      <w:tc>
        <w:tcPr>
          <w:tcW w:w="1620" w:type="dxa"/>
        </w:tcPr>
        <w:p w14:paraId="3112C334" w14:textId="77777777" w:rsidR="00060A44" w:rsidRPr="00D24553" w:rsidRDefault="00060A44" w:rsidP="00D24553">
          <w:pPr>
            <w:pStyle w:val="Footer"/>
            <w:tabs>
              <w:tab w:val="clear" w:pos="4320"/>
              <w:tab w:val="clear" w:pos="8640"/>
            </w:tabs>
            <w:jc w:val="center"/>
            <w:rPr>
              <w:b/>
              <w:bCs/>
              <w:sz w:val="18"/>
            </w:rPr>
          </w:pPr>
        </w:p>
      </w:tc>
      <w:tc>
        <w:tcPr>
          <w:tcW w:w="3492" w:type="dxa"/>
        </w:tcPr>
        <w:p w14:paraId="37D7809A" w14:textId="681E17D2" w:rsidR="00060A44" w:rsidRPr="00D24553" w:rsidRDefault="00060A44" w:rsidP="00D24553">
          <w:pPr>
            <w:pStyle w:val="Footer"/>
            <w:tabs>
              <w:tab w:val="clear" w:pos="4320"/>
              <w:tab w:val="clear" w:pos="8640"/>
            </w:tabs>
            <w:jc w:val="right"/>
            <w:rPr>
              <w:b/>
              <w:bCs/>
              <w:sz w:val="18"/>
            </w:rPr>
          </w:pPr>
        </w:p>
      </w:tc>
    </w:tr>
  </w:tbl>
  <w:p w14:paraId="3BC3A497" w14:textId="77777777" w:rsidR="00060A44" w:rsidRDefault="00060A44">
    <w:pPr>
      <w:pStyle w:val="Footer"/>
      <w:tabs>
        <w:tab w:val="clear" w:pos="8640"/>
        <w:tab w:val="left" w:pos="6840"/>
        <w:tab w:val="right" w:pos="9360"/>
      </w:tabs>
      <w:rPr>
        <w:b/>
        <w:bCs/>
        <w:sz w:val="18"/>
      </w:rPr>
    </w:pPr>
    <w:r>
      <w:rPr>
        <w:b/>
        <w:bCs/>
        <w:sz w:val="18"/>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AA706" w14:textId="77777777" w:rsidR="00DE73F8" w:rsidRDefault="00DE7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494A2" w14:textId="77777777" w:rsidR="00F06F31" w:rsidRDefault="00F06F31">
      <w:r>
        <w:separator/>
      </w:r>
    </w:p>
  </w:footnote>
  <w:footnote w:type="continuationSeparator" w:id="0">
    <w:p w14:paraId="6005E777" w14:textId="77777777" w:rsidR="00F06F31" w:rsidRDefault="00F06F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BC95F" w14:textId="739C00DD" w:rsidR="00DE73F8" w:rsidRDefault="00C97823">
    <w:pPr>
      <w:pStyle w:val="Header"/>
    </w:pPr>
    <w:r>
      <w:rPr>
        <w:noProof/>
      </w:rPr>
      <w:pict w14:anchorId="17AA19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524813" o:spid="_x0000_s45058" type="#_x0000_t136" style="position:absolute;margin-left:0;margin-top:0;width:493.05pt;height:197.2pt;rotation:315;z-index:-25165312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B1294" w14:textId="6573C0D0" w:rsidR="00060A44" w:rsidRDefault="00C97823" w:rsidP="00A63668">
    <w:pPr>
      <w:rPr>
        <w:b/>
        <w:sz w:val="18"/>
      </w:rPr>
    </w:pPr>
    <w:r>
      <w:rPr>
        <w:noProof/>
      </w:rPr>
      <w:pict w14:anchorId="26CEC54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524814" o:spid="_x0000_s45059" type="#_x0000_t136" style="position:absolute;margin-left:0;margin-top:0;width:493.05pt;height:197.2pt;rotation:315;z-index:-25165107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r w:rsidR="00060A44">
      <w:rPr>
        <w:noProof/>
      </w:rPr>
      <w:drawing>
        <wp:anchor distT="0" distB="0" distL="114300" distR="114300" simplePos="0" relativeHeight="251659264" behindDoc="0" locked="0" layoutInCell="1" allowOverlap="1" wp14:anchorId="44C7D20B" wp14:editId="40D1D79F">
          <wp:simplePos x="0" y="0"/>
          <wp:positionH relativeFrom="column">
            <wp:posOffset>4343400</wp:posOffset>
          </wp:positionH>
          <wp:positionV relativeFrom="paragraph">
            <wp:posOffset>-114300</wp:posOffset>
          </wp:positionV>
          <wp:extent cx="1600200" cy="4572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t="16667" r="10638" b="16667"/>
                  <a:stretch>
                    <a:fillRect/>
                  </a:stretch>
                </pic:blipFill>
                <pic:spPr bwMode="auto">
                  <a:xfrm>
                    <a:off x="0" y="0"/>
                    <a:ext cx="1600200" cy="457200"/>
                  </a:xfrm>
                  <a:prstGeom prst="rect">
                    <a:avLst/>
                  </a:prstGeom>
                  <a:noFill/>
                  <a:ln w="9525">
                    <a:noFill/>
                    <a:miter lim="800000"/>
                    <a:headEnd/>
                    <a:tailEnd/>
                  </a:ln>
                </pic:spPr>
              </pic:pic>
            </a:graphicData>
          </a:graphic>
        </wp:anchor>
      </w:drawing>
    </w:r>
    <w:proofErr w:type="spellStart"/>
    <w:r w:rsidR="00060A44">
      <w:rPr>
        <w:b/>
        <w:sz w:val="18"/>
      </w:rPr>
      <w:t>Avista</w:t>
    </w:r>
    <w:proofErr w:type="spellEnd"/>
    <w:r w:rsidR="00060A44">
      <w:rPr>
        <w:b/>
        <w:sz w:val="18"/>
      </w:rPr>
      <w:t xml:space="preserve"> </w:t>
    </w:r>
    <w:r w:rsidR="00DE2696">
      <w:rPr>
        <w:b/>
        <w:sz w:val="18"/>
      </w:rPr>
      <w:t>Corporation</w:t>
    </w:r>
    <w:r w:rsidR="00060A44">
      <w:rPr>
        <w:b/>
        <w:sz w:val="18"/>
      </w:rPr>
      <w:tab/>
    </w:r>
    <w:r w:rsidR="00060A44">
      <w:rPr>
        <w:b/>
        <w:sz w:val="18"/>
      </w:rPr>
      <w:tab/>
    </w:r>
    <w:r w:rsidR="00060A44">
      <w:rPr>
        <w:b/>
        <w:sz w:val="18"/>
      </w:rPr>
      <w:tab/>
    </w:r>
    <w:r w:rsidR="00060A44">
      <w:rPr>
        <w:b/>
        <w:sz w:val="18"/>
      </w:rPr>
      <w:tab/>
    </w:r>
    <w:r w:rsidR="00060A44">
      <w:rPr>
        <w:b/>
        <w:sz w:val="18"/>
      </w:rPr>
      <w:tab/>
    </w:r>
    <w:r w:rsidR="00060A44">
      <w:rPr>
        <w:b/>
        <w:sz w:val="18"/>
      </w:rPr>
      <w:tab/>
    </w:r>
    <w:r w:rsidR="00060A44">
      <w:rPr>
        <w:b/>
        <w:sz w:val="18"/>
      </w:rPr>
      <w:tab/>
    </w:r>
    <w:r w:rsidR="00060A44">
      <w:rPr>
        <w:b/>
        <w:sz w:val="18"/>
      </w:rPr>
      <w:tab/>
    </w:r>
    <w:r w:rsidR="00060A44">
      <w:rPr>
        <w:b/>
        <w:sz w:val="18"/>
      </w:rPr>
      <w:tab/>
    </w:r>
    <w:r w:rsidR="00060A44">
      <w:rPr>
        <w:b/>
        <w:sz w:val="18"/>
      </w:rPr>
      <w:tab/>
    </w:r>
    <w:r w:rsidR="00060A44">
      <w:rPr>
        <w:b/>
        <w:sz w:val="18"/>
      </w:rPr>
      <w:tab/>
    </w:r>
  </w:p>
  <w:p w14:paraId="3A44743C" w14:textId="77777777" w:rsidR="00060A44" w:rsidRDefault="00060A44" w:rsidP="00A63668">
    <w:pPr>
      <w:rPr>
        <w:sz w:val="18"/>
      </w:rPr>
    </w:pPr>
    <w:r>
      <w:rPr>
        <w:sz w:val="18"/>
      </w:rPr>
      <w:t>East 1411 Mission Ave.</w:t>
    </w:r>
  </w:p>
  <w:p w14:paraId="6F2BEBAC" w14:textId="77777777" w:rsidR="00060A44" w:rsidRPr="00806738" w:rsidRDefault="00060A44" w:rsidP="00A63668">
    <w:pPr>
      <w:pStyle w:val="Header"/>
      <w:pBdr>
        <w:bottom w:val="single" w:sz="12" w:space="1" w:color="auto"/>
      </w:pBdr>
      <w:rPr>
        <w:sz w:val="18"/>
        <w:szCs w:val="18"/>
      </w:rPr>
    </w:pPr>
    <w:r w:rsidRPr="00DD44B7">
      <w:rPr>
        <w:sz w:val="18"/>
        <w:szCs w:val="18"/>
      </w:rPr>
      <w:t>Spokane, WA 99220</w:t>
    </w:r>
  </w:p>
  <w:p w14:paraId="02FD2970" w14:textId="77777777" w:rsidR="00060A44" w:rsidRDefault="00060A44" w:rsidP="00B14F46">
    <w:pPr>
      <w:pStyle w:val="Header"/>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20A79" w14:textId="2C9D8AE2" w:rsidR="00DE73F8" w:rsidRDefault="00C97823">
    <w:pPr>
      <w:pStyle w:val="Header"/>
    </w:pPr>
    <w:r>
      <w:rPr>
        <w:noProof/>
      </w:rPr>
      <w:pict w14:anchorId="768377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524812" o:spid="_x0000_s45057" type="#_x0000_t136" style="position:absolute;margin-left:0;margin-top:0;width:493.05pt;height:197.2pt;rotation:315;z-index:-25165516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03E8F"/>
    <w:multiLevelType w:val="multilevel"/>
    <w:tmpl w:val="250CA0BE"/>
    <w:lvl w:ilvl="0">
      <w:start w:val="1"/>
      <w:numFmt w:val="upperRoman"/>
      <w:pStyle w:val="LitLegal1"/>
      <w:suff w:val="nothing"/>
      <w:lvlText w:val="%1.  "/>
      <w:lvlJc w:val="left"/>
      <w:pPr>
        <w:ind w:left="0" w:firstLine="0"/>
      </w:pPr>
      <w:rPr>
        <w:rFonts w:ascii="Times New Roman" w:hAnsi="Times New Roman" w:cs="Times New Roman" w:hint="default"/>
        <w:b/>
        <w:i w:val="0"/>
        <w:caps w:val="0"/>
        <w:strike w:val="0"/>
        <w:dstrike w:val="0"/>
        <w:vanish w:val="0"/>
        <w:webHidden w:val="0"/>
        <w:color w:val="auto"/>
        <w:sz w:val="26"/>
        <w:u w:val="none"/>
        <w:effect w:val="none"/>
        <w:vertAlign w:val="baseline"/>
        <w:specVanish w:val="0"/>
      </w:rPr>
    </w:lvl>
    <w:lvl w:ilvl="1">
      <w:start w:val="1"/>
      <w:numFmt w:val="decimal"/>
      <w:pStyle w:val="LitLegal2"/>
      <w:isLgl/>
      <w:lvlText w:val="%1.%2"/>
      <w:lvlJc w:val="left"/>
      <w:pPr>
        <w:ind w:left="270" w:firstLine="720"/>
      </w:pPr>
      <w:rPr>
        <w:rFonts w:ascii="Times New Roman" w:hAnsi="Times New Roman" w:cs="Times New Roman" w:hint="default"/>
        <w:b w:val="0"/>
        <w:bCs w:val="0"/>
        <w:i w:val="0"/>
        <w:iCs w:val="0"/>
        <w:caps w:val="0"/>
        <w:smallCaps w:val="0"/>
        <w:strike w:val="0"/>
        <w:dstrike w:val="0"/>
        <w:vanish w:val="0"/>
        <w:webHidden w:val="0"/>
        <w:color w:val="000000"/>
        <w:kern w:val="0"/>
        <w:position w:val="0"/>
        <w:u w:val="none"/>
        <w:effect w:val="none"/>
        <w:vertAlign w:val="baseline"/>
        <w:specVanish w:val="0"/>
      </w:rPr>
    </w:lvl>
    <w:lvl w:ilvl="2">
      <w:start w:val="1"/>
      <w:numFmt w:val="decimal"/>
      <w:pStyle w:val="LitLegal3"/>
      <w:isLgl/>
      <w:lvlText w:val="%1.%2.%3"/>
      <w:lvlJc w:val="left"/>
      <w:pPr>
        <w:ind w:left="0" w:firstLine="1440"/>
      </w:pPr>
      <w:rPr>
        <w:rFonts w:ascii="Times New Roman" w:hAnsi="Times New Roman" w:cs="Times New Roman" w:hint="default"/>
        <w:b w:val="0"/>
        <w:i w:val="0"/>
        <w:caps w:val="0"/>
        <w:strike w:val="0"/>
        <w:dstrike w:val="0"/>
        <w:vanish w:val="0"/>
        <w:webHidden w:val="0"/>
        <w:color w:val="auto"/>
        <w:sz w:val="26"/>
        <w:u w:val="none"/>
        <w:effect w:val="none"/>
        <w:vertAlign w:val="baseline"/>
        <w:specVanish w:val="0"/>
      </w:rPr>
    </w:lvl>
    <w:lvl w:ilvl="3">
      <w:start w:val="1"/>
      <w:numFmt w:val="decimal"/>
      <w:pStyle w:val="LitLegal4"/>
      <w:isLgl/>
      <w:lvlText w:val="%1.%2.%3.%4"/>
      <w:lvlJc w:val="left"/>
      <w:pPr>
        <w:ind w:left="0" w:firstLine="2160"/>
      </w:pPr>
      <w:rPr>
        <w:rFonts w:ascii="Times New Roman" w:hAnsi="Times New Roman" w:cs="Times New Roman" w:hint="default"/>
        <w:b w:val="0"/>
        <w:i w:val="0"/>
        <w:caps w:val="0"/>
        <w:strike w:val="0"/>
        <w:dstrike w:val="0"/>
        <w:vanish w:val="0"/>
        <w:webHidden w:val="0"/>
        <w:color w:val="auto"/>
        <w:sz w:val="26"/>
        <w:u w:val="none"/>
        <w:effect w:val="none"/>
        <w:vertAlign w:val="baseline"/>
        <w:specVanish w:val="0"/>
      </w:rPr>
    </w:lvl>
    <w:lvl w:ilvl="4">
      <w:start w:val="1"/>
      <w:numFmt w:val="decimal"/>
      <w:pStyle w:val="LitLegal5"/>
      <w:isLgl/>
      <w:lvlText w:val="%1.%2.%3.%4.%5"/>
      <w:lvlJc w:val="left"/>
      <w:pPr>
        <w:ind w:left="0" w:firstLine="2880"/>
      </w:pPr>
      <w:rPr>
        <w:rFonts w:ascii="Times New Roman" w:hAnsi="Times New Roman" w:cs="Times New Roman" w:hint="default"/>
        <w:b w:val="0"/>
        <w:i w:val="0"/>
        <w:caps w:val="0"/>
        <w:strike w:val="0"/>
        <w:dstrike w:val="0"/>
        <w:vanish w:val="0"/>
        <w:webHidden w:val="0"/>
        <w:color w:val="auto"/>
        <w:sz w:val="26"/>
        <w:u w:val="none"/>
        <w:effect w:val="none"/>
        <w:vertAlign w:val="baseline"/>
        <w:specVanish w:val="0"/>
      </w:rPr>
    </w:lvl>
    <w:lvl w:ilvl="5">
      <w:start w:val="1"/>
      <w:numFmt w:val="decimal"/>
      <w:pStyle w:val="LitLegal6"/>
      <w:isLgl/>
      <w:lvlText w:val="%1.%2.%3.%4.%5.%6"/>
      <w:lvlJc w:val="left"/>
      <w:pPr>
        <w:ind w:left="0" w:firstLine="3600"/>
      </w:pPr>
      <w:rPr>
        <w:rFonts w:ascii="Times New Roman" w:hAnsi="Times New Roman" w:cs="Times New Roman" w:hint="default"/>
        <w:b w:val="0"/>
        <w:i w:val="0"/>
        <w:caps w:val="0"/>
        <w:strike w:val="0"/>
        <w:dstrike w:val="0"/>
        <w:vanish w:val="0"/>
        <w:webHidden w:val="0"/>
        <w:color w:val="auto"/>
        <w:sz w:val="26"/>
        <w:u w:val="none"/>
        <w:effect w:val="none"/>
        <w:vertAlign w:val="baseline"/>
        <w:specVanish w:val="0"/>
      </w:rPr>
    </w:lvl>
    <w:lvl w:ilvl="6">
      <w:start w:val="1"/>
      <w:numFmt w:val="decimal"/>
      <w:pStyle w:val="LitLegal7"/>
      <w:isLgl/>
      <w:lvlText w:val="%1.%2.%3.%4.%5.%6.%7"/>
      <w:lvlJc w:val="left"/>
      <w:pPr>
        <w:ind w:left="0" w:firstLine="4320"/>
      </w:pPr>
      <w:rPr>
        <w:rFonts w:ascii="Times New Roman" w:hAnsi="Times New Roman" w:cs="Times New Roman" w:hint="default"/>
        <w:b w:val="0"/>
        <w:i w:val="0"/>
        <w:caps w:val="0"/>
        <w:strike w:val="0"/>
        <w:dstrike w:val="0"/>
        <w:vanish w:val="0"/>
        <w:webHidden w:val="0"/>
        <w:color w:val="auto"/>
        <w:sz w:val="26"/>
        <w:u w:val="none"/>
        <w:effect w:val="none"/>
        <w:vertAlign w:val="baseline"/>
        <w:specVanish w:val="0"/>
      </w:rPr>
    </w:lvl>
    <w:lvl w:ilvl="7">
      <w:start w:val="1"/>
      <w:numFmt w:val="none"/>
      <w:pStyle w:val="LitLegal8"/>
      <w:suff w:val="nothing"/>
      <w:lvlText w:val=""/>
      <w:lvlJc w:val="left"/>
      <w:pPr>
        <w:ind w:left="0" w:firstLine="0"/>
      </w:pPr>
      <w:rPr>
        <w:rFonts w:ascii="(normal text)" w:hAnsi="(normal text)" w:cs="Times New Roman" w:hint="default"/>
        <w:b/>
        <w:i/>
        <w:caps/>
        <w:smallCaps w:val="0"/>
        <w:dstrike/>
        <w:vanish/>
        <w:webHidden w:val="0"/>
        <w:color w:val="auto"/>
        <w:sz w:val="24"/>
        <w:effect w:val="none"/>
        <w:vertAlign w:val="subscript"/>
        <w:specVanish w:val="0"/>
      </w:rPr>
    </w:lvl>
    <w:lvl w:ilvl="8">
      <w:start w:val="1"/>
      <w:numFmt w:val="none"/>
      <w:pStyle w:val="LitLegal9"/>
      <w:suff w:val="nothing"/>
      <w:lvlText w:val=""/>
      <w:lvlJc w:val="left"/>
      <w:pPr>
        <w:ind w:left="0" w:firstLine="0"/>
      </w:pPr>
      <w:rPr>
        <w:rFonts w:ascii="(normal text)" w:hAnsi="(normal text)" w:cs="Times New Roman" w:hint="default"/>
        <w:b/>
        <w:i/>
        <w:caps/>
        <w:smallCaps w:val="0"/>
        <w:dstrike/>
        <w:vanish/>
        <w:webHidden w:val="0"/>
        <w:color w:val="auto"/>
        <w:sz w:val="24"/>
        <w:effect w:val="none"/>
        <w:vertAlign w:val="subscript"/>
        <w:specVanish w:val="0"/>
      </w:rPr>
    </w:lvl>
  </w:abstractNum>
  <w:abstractNum w:abstractNumId="1" w15:restartNumberingAfterBreak="0">
    <w:nsid w:val="203706FB"/>
    <w:multiLevelType w:val="hybridMultilevel"/>
    <w:tmpl w:val="8152B5F6"/>
    <w:lvl w:ilvl="0" w:tplc="A63010C4">
      <w:start w:val="1"/>
      <w:numFmt w:val="decimal"/>
      <w:lvlText w:val="Section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03173"/>
    <w:multiLevelType w:val="multilevel"/>
    <w:tmpl w:val="9578BC2C"/>
    <w:lvl w:ilvl="0">
      <w:start w:val="1"/>
      <w:numFmt w:val="decimal"/>
      <w:lvlText w:val="Section %1"/>
      <w:lvlJc w:val="left"/>
      <w:pPr>
        <w:ind w:left="432" w:hanging="432"/>
      </w:pPr>
      <w:rPr>
        <w:rFonts w:ascii="Times New Roman" w:hAnsi="Times New Roman" w:hint="default"/>
        <w:b/>
        <w:i w:val="0"/>
        <w:sz w:val="22"/>
      </w:rPr>
    </w:lvl>
    <w:lvl w:ilvl="1">
      <w:start w:val="1"/>
      <w:numFmt w:val="bullet"/>
      <w:lvlText w:val=""/>
      <w:lvlJc w:val="left"/>
      <w:pPr>
        <w:ind w:left="1386" w:hanging="576"/>
      </w:pPr>
      <w:rPr>
        <w:rFonts w:ascii="Symbol" w:hAnsi="Symbol" w:hint="default"/>
      </w:rPr>
    </w:lvl>
    <w:lvl w:ilvl="2">
      <w:start w:val="1"/>
      <w:numFmt w:val="decimal"/>
      <w:lvlText w:val="%1.%2.%3"/>
      <w:lvlJc w:val="left"/>
      <w:pPr>
        <w:ind w:left="297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2F54CEE"/>
    <w:multiLevelType w:val="multilevel"/>
    <w:tmpl w:val="31CCB5DE"/>
    <w:lvl w:ilvl="0">
      <w:start w:val="1"/>
      <w:numFmt w:val="decimal"/>
      <w:lvlText w:val="Section %1"/>
      <w:lvlJc w:val="left"/>
      <w:pPr>
        <w:ind w:left="4932" w:hanging="432"/>
      </w:pPr>
      <w:rPr>
        <w:rFonts w:ascii="Times New Roman" w:hAnsi="Times New Roman" w:hint="default"/>
        <w:b/>
        <w:i w:val="0"/>
        <w:sz w:val="22"/>
      </w:rPr>
    </w:lvl>
    <w:lvl w:ilvl="1">
      <w:start w:val="1"/>
      <w:numFmt w:val="decimal"/>
      <w:lvlText w:val="%1.%2"/>
      <w:lvlJc w:val="left"/>
      <w:pPr>
        <w:ind w:left="1386" w:hanging="576"/>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2DCA5A4F"/>
    <w:multiLevelType w:val="multilevel"/>
    <w:tmpl w:val="DA9AF77E"/>
    <w:lvl w:ilvl="0">
      <w:start w:val="8"/>
      <w:numFmt w:val="decimal"/>
      <w:lvlText w:val="%1"/>
      <w:lvlJc w:val="left"/>
      <w:pPr>
        <w:ind w:left="360" w:hanging="360"/>
      </w:pPr>
      <w:rPr>
        <w:rFonts w:ascii="Times" w:hAnsi="Times" w:hint="default"/>
        <w:b/>
        <w:sz w:val="24"/>
      </w:rPr>
    </w:lvl>
    <w:lvl w:ilvl="1">
      <w:start w:val="1"/>
      <w:numFmt w:val="decimal"/>
      <w:lvlText w:val="%1.%2"/>
      <w:lvlJc w:val="left"/>
      <w:pPr>
        <w:ind w:left="1800" w:hanging="360"/>
      </w:pPr>
      <w:rPr>
        <w:rFonts w:ascii="Times New Roman" w:hAnsi="Times New Roman" w:cs="Times New Roman" w:hint="default"/>
        <w:b w:val="0"/>
        <w:sz w:val="22"/>
        <w:szCs w:val="22"/>
      </w:rPr>
    </w:lvl>
    <w:lvl w:ilvl="2">
      <w:start w:val="1"/>
      <w:numFmt w:val="decimal"/>
      <w:lvlText w:val="%1.%2.%3"/>
      <w:lvlJc w:val="left"/>
      <w:pPr>
        <w:ind w:left="3600" w:hanging="720"/>
      </w:pPr>
      <w:rPr>
        <w:rFonts w:ascii="Times" w:hAnsi="Times" w:hint="default"/>
        <w:b/>
        <w:sz w:val="24"/>
      </w:rPr>
    </w:lvl>
    <w:lvl w:ilvl="3">
      <w:start w:val="1"/>
      <w:numFmt w:val="decimal"/>
      <w:lvlText w:val="%1.%2.%3.%4"/>
      <w:lvlJc w:val="left"/>
      <w:pPr>
        <w:ind w:left="5040" w:hanging="720"/>
      </w:pPr>
      <w:rPr>
        <w:rFonts w:ascii="Times" w:hAnsi="Times" w:hint="default"/>
        <w:b/>
        <w:sz w:val="24"/>
      </w:rPr>
    </w:lvl>
    <w:lvl w:ilvl="4">
      <w:start w:val="1"/>
      <w:numFmt w:val="decimal"/>
      <w:lvlText w:val="%1.%2.%3.%4.%5"/>
      <w:lvlJc w:val="left"/>
      <w:pPr>
        <w:ind w:left="6840" w:hanging="1080"/>
      </w:pPr>
      <w:rPr>
        <w:rFonts w:ascii="Times" w:hAnsi="Times" w:hint="default"/>
        <w:b/>
        <w:sz w:val="24"/>
      </w:rPr>
    </w:lvl>
    <w:lvl w:ilvl="5">
      <w:start w:val="1"/>
      <w:numFmt w:val="decimal"/>
      <w:lvlText w:val="%1.%2.%3.%4.%5.%6"/>
      <w:lvlJc w:val="left"/>
      <w:pPr>
        <w:ind w:left="8280" w:hanging="1080"/>
      </w:pPr>
      <w:rPr>
        <w:rFonts w:ascii="Times" w:hAnsi="Times" w:hint="default"/>
        <w:b/>
        <w:sz w:val="24"/>
      </w:rPr>
    </w:lvl>
    <w:lvl w:ilvl="6">
      <w:start w:val="1"/>
      <w:numFmt w:val="decimal"/>
      <w:lvlText w:val="%1.%2.%3.%4.%5.%6.%7"/>
      <w:lvlJc w:val="left"/>
      <w:pPr>
        <w:ind w:left="10080" w:hanging="1440"/>
      </w:pPr>
      <w:rPr>
        <w:rFonts w:ascii="Times" w:hAnsi="Times" w:hint="default"/>
        <w:b/>
        <w:sz w:val="24"/>
      </w:rPr>
    </w:lvl>
    <w:lvl w:ilvl="7">
      <w:start w:val="1"/>
      <w:numFmt w:val="decimal"/>
      <w:lvlText w:val="%1.%2.%3.%4.%5.%6.%7.%8"/>
      <w:lvlJc w:val="left"/>
      <w:pPr>
        <w:ind w:left="11520" w:hanging="1440"/>
      </w:pPr>
      <w:rPr>
        <w:rFonts w:ascii="Times" w:hAnsi="Times" w:hint="default"/>
        <w:b/>
        <w:sz w:val="24"/>
      </w:rPr>
    </w:lvl>
    <w:lvl w:ilvl="8">
      <w:start w:val="1"/>
      <w:numFmt w:val="decimal"/>
      <w:lvlText w:val="%1.%2.%3.%4.%5.%6.%7.%8.%9"/>
      <w:lvlJc w:val="left"/>
      <w:pPr>
        <w:ind w:left="12960" w:hanging="1440"/>
      </w:pPr>
      <w:rPr>
        <w:rFonts w:ascii="Times" w:hAnsi="Times" w:hint="default"/>
        <w:b/>
        <w:sz w:val="24"/>
      </w:rPr>
    </w:lvl>
  </w:abstractNum>
  <w:abstractNum w:abstractNumId="5" w15:restartNumberingAfterBreak="0">
    <w:nsid w:val="2E425933"/>
    <w:multiLevelType w:val="hybridMultilevel"/>
    <w:tmpl w:val="0C300ED2"/>
    <w:lvl w:ilvl="0" w:tplc="448AAED8">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6" w15:restartNumberingAfterBreak="0">
    <w:nsid w:val="37C964C7"/>
    <w:multiLevelType w:val="multilevel"/>
    <w:tmpl w:val="EF50899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9D1D65"/>
    <w:multiLevelType w:val="hybridMultilevel"/>
    <w:tmpl w:val="0C300ED2"/>
    <w:lvl w:ilvl="0" w:tplc="448AAED8">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8" w15:restartNumberingAfterBreak="0">
    <w:nsid w:val="406648E0"/>
    <w:multiLevelType w:val="multilevel"/>
    <w:tmpl w:val="F7CAC61A"/>
    <w:lvl w:ilvl="0">
      <w:start w:val="1"/>
      <w:numFmt w:val="decimal"/>
      <w:pStyle w:val="Heading1"/>
      <w:lvlText w:val="Section %1"/>
      <w:lvlJc w:val="left"/>
      <w:pPr>
        <w:ind w:left="4932" w:hanging="432"/>
      </w:pPr>
      <w:rPr>
        <w:rFonts w:ascii="Times New Roman" w:hAnsi="Times New Roman" w:hint="default"/>
        <w:b/>
        <w:i w:val="0"/>
        <w:sz w:val="22"/>
      </w:rPr>
    </w:lvl>
    <w:lvl w:ilvl="1">
      <w:start w:val="1"/>
      <w:numFmt w:val="decimal"/>
      <w:pStyle w:val="Heading2"/>
      <w:lvlText w:val="%1.%2"/>
      <w:lvlJc w:val="left"/>
      <w:pPr>
        <w:ind w:left="1206" w:hanging="576"/>
      </w:pPr>
      <w:rPr>
        <w:rFonts w:hint="default"/>
      </w:rPr>
    </w:lvl>
    <w:lvl w:ilvl="2">
      <w:start w:val="1"/>
      <w:numFmt w:val="decimal"/>
      <w:pStyle w:val="Heading3"/>
      <w:lvlText w:val="%1.%2.%3"/>
      <w:lvlJc w:val="left"/>
      <w:pPr>
        <w:ind w:left="198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42EE6E4A"/>
    <w:multiLevelType w:val="hybridMultilevel"/>
    <w:tmpl w:val="858838F4"/>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A82E27"/>
    <w:multiLevelType w:val="hybridMultilevel"/>
    <w:tmpl w:val="0C300ED2"/>
    <w:lvl w:ilvl="0" w:tplc="448AAED8">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11" w15:restartNumberingAfterBreak="0">
    <w:nsid w:val="532A3AA5"/>
    <w:multiLevelType w:val="multilevel"/>
    <w:tmpl w:val="87EE46B0"/>
    <w:lvl w:ilvl="0">
      <w:start w:val="1"/>
      <w:numFmt w:val="decimal"/>
      <w:lvlText w:val="Section %1"/>
      <w:lvlJc w:val="left"/>
      <w:pPr>
        <w:ind w:left="4932" w:hanging="432"/>
      </w:pPr>
      <w:rPr>
        <w:rFonts w:ascii="Times New Roman" w:hAnsi="Times New Roman" w:hint="default"/>
        <w:b/>
        <w:i w:val="0"/>
        <w:sz w:val="22"/>
      </w:rPr>
    </w:lvl>
    <w:lvl w:ilvl="1">
      <w:start w:val="1"/>
      <w:numFmt w:val="decimal"/>
      <w:lvlText w:val="%1.%2"/>
      <w:lvlJc w:val="left"/>
      <w:pPr>
        <w:ind w:left="1386" w:hanging="576"/>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6F362E42"/>
    <w:multiLevelType w:val="multilevel"/>
    <w:tmpl w:val="70B8A366"/>
    <w:lvl w:ilvl="0">
      <w:start w:val="1"/>
      <w:numFmt w:val="decimal"/>
      <w:lvlText w:val="Section %1"/>
      <w:lvlJc w:val="left"/>
      <w:pPr>
        <w:ind w:left="4932" w:hanging="432"/>
      </w:pPr>
      <w:rPr>
        <w:rFonts w:ascii="Times New Roman" w:hAnsi="Times New Roman" w:hint="default"/>
        <w:b/>
        <w:i w:val="0"/>
        <w:sz w:val="22"/>
      </w:rPr>
    </w:lvl>
    <w:lvl w:ilvl="1">
      <w:start w:val="1"/>
      <w:numFmt w:val="decimal"/>
      <w:lvlText w:val="%1.%2"/>
      <w:lvlJc w:val="left"/>
      <w:pPr>
        <w:ind w:left="1206" w:hanging="576"/>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782C708F"/>
    <w:multiLevelType w:val="multilevel"/>
    <w:tmpl w:val="0FC0A38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2"/>
  </w:num>
  <w:num w:numId="3">
    <w:abstractNumId w:val="6"/>
  </w:num>
  <w:num w:numId="4">
    <w:abstractNumId w:val="3"/>
  </w:num>
  <w:num w:numId="5">
    <w:abstractNumId w:val="3"/>
  </w:num>
  <w:num w:numId="6">
    <w:abstractNumId w:val="3"/>
  </w:num>
  <w:num w:numId="7">
    <w:abstractNumId w:val="3"/>
  </w:num>
  <w:num w:numId="8">
    <w:abstractNumId w:val="9"/>
  </w:num>
  <w:num w:numId="9">
    <w:abstractNumId w:val="3"/>
  </w:num>
  <w:num w:numId="10">
    <w:abstractNumId w:val="11"/>
  </w:num>
  <w:num w:numId="11">
    <w:abstractNumId w:val="12"/>
  </w:num>
  <w:num w:numId="12">
    <w:abstractNumId w:val="12"/>
  </w:num>
  <w:num w:numId="13">
    <w:abstractNumId w:val="12"/>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1"/>
  </w:num>
  <w:num w:numId="26">
    <w:abstractNumId w:val="13"/>
  </w:num>
  <w:num w:numId="27">
    <w:abstractNumId w:val="8"/>
  </w:num>
  <w:num w:numId="28">
    <w:abstractNumId w:val="8"/>
  </w:num>
  <w:num w:numId="29">
    <w:abstractNumId w:val="8"/>
  </w:num>
  <w:num w:numId="30">
    <w:abstractNumId w:val="8"/>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num>
  <w:num w:numId="33">
    <w:abstractNumId w:val="8"/>
  </w:num>
  <w:num w:numId="34">
    <w:abstractNumId w:val="4"/>
  </w:num>
  <w:num w:numId="35">
    <w:abstractNumId w:val="8"/>
  </w:num>
  <w:num w:numId="36">
    <w:abstractNumId w:val="8"/>
  </w:num>
  <w:num w:numId="37">
    <w:abstractNumId w:val="5"/>
  </w:num>
  <w:num w:numId="38">
    <w:abstractNumId w:val="10"/>
  </w:num>
  <w:num w:numId="39">
    <w:abstractNumId w:val="7"/>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ed, Mary">
    <w15:presenceInfo w15:providerId="AD" w15:userId="S::mreed@lockton.com::eb27bdd0-d10f-45ca-ada0-fac4a7dde7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ocumentProtection w:edit="readOnly" w:enforcement="0"/>
  <w:defaultTabStop w:val="720"/>
  <w:hyphenationZone w:val="288"/>
  <w:doNotHyphenateCaps/>
  <w:noPunctuationKerning/>
  <w:characterSpacingControl w:val="doNotCompress"/>
  <w:hdrShapeDefaults>
    <o:shapedefaults v:ext="edit" spidmax="45060"/>
    <o:shapelayout v:ext="edit">
      <o:idmap v:ext="edit" data="4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F31"/>
    <w:rsid w:val="0000002E"/>
    <w:rsid w:val="0000052F"/>
    <w:rsid w:val="00003246"/>
    <w:rsid w:val="000064EF"/>
    <w:rsid w:val="000079DF"/>
    <w:rsid w:val="00013FBF"/>
    <w:rsid w:val="00024890"/>
    <w:rsid w:val="00026FC4"/>
    <w:rsid w:val="00030F66"/>
    <w:rsid w:val="00032E14"/>
    <w:rsid w:val="0003583E"/>
    <w:rsid w:val="00037036"/>
    <w:rsid w:val="000405EE"/>
    <w:rsid w:val="000412AE"/>
    <w:rsid w:val="00044146"/>
    <w:rsid w:val="0004536A"/>
    <w:rsid w:val="00047542"/>
    <w:rsid w:val="000555E8"/>
    <w:rsid w:val="00056348"/>
    <w:rsid w:val="00060A44"/>
    <w:rsid w:val="00065933"/>
    <w:rsid w:val="00067686"/>
    <w:rsid w:val="00070644"/>
    <w:rsid w:val="00074C06"/>
    <w:rsid w:val="00074D81"/>
    <w:rsid w:val="00081789"/>
    <w:rsid w:val="0008678B"/>
    <w:rsid w:val="00086832"/>
    <w:rsid w:val="00090318"/>
    <w:rsid w:val="00091D12"/>
    <w:rsid w:val="00092109"/>
    <w:rsid w:val="00093C59"/>
    <w:rsid w:val="00093D7E"/>
    <w:rsid w:val="0009454A"/>
    <w:rsid w:val="00094DCA"/>
    <w:rsid w:val="00095F96"/>
    <w:rsid w:val="000A1CDD"/>
    <w:rsid w:val="000A4B2E"/>
    <w:rsid w:val="000A50C2"/>
    <w:rsid w:val="000A5F7A"/>
    <w:rsid w:val="000A72C0"/>
    <w:rsid w:val="000B037A"/>
    <w:rsid w:val="000B10EE"/>
    <w:rsid w:val="000B1FD0"/>
    <w:rsid w:val="000B5A1C"/>
    <w:rsid w:val="000C212E"/>
    <w:rsid w:val="000C32B5"/>
    <w:rsid w:val="000C54B6"/>
    <w:rsid w:val="000C6DAA"/>
    <w:rsid w:val="000C7439"/>
    <w:rsid w:val="000D507C"/>
    <w:rsid w:val="000D5665"/>
    <w:rsid w:val="000D5B0F"/>
    <w:rsid w:val="000D5D81"/>
    <w:rsid w:val="000D5E9A"/>
    <w:rsid w:val="000D64D1"/>
    <w:rsid w:val="000E06B5"/>
    <w:rsid w:val="000E2682"/>
    <w:rsid w:val="000E4E20"/>
    <w:rsid w:val="000F0A5C"/>
    <w:rsid w:val="000F5C25"/>
    <w:rsid w:val="0010554D"/>
    <w:rsid w:val="0010574D"/>
    <w:rsid w:val="00107797"/>
    <w:rsid w:val="0011152F"/>
    <w:rsid w:val="00114794"/>
    <w:rsid w:val="00117045"/>
    <w:rsid w:val="001233B6"/>
    <w:rsid w:val="00124D10"/>
    <w:rsid w:val="001345D7"/>
    <w:rsid w:val="00136727"/>
    <w:rsid w:val="0014164A"/>
    <w:rsid w:val="0014246A"/>
    <w:rsid w:val="00143B6B"/>
    <w:rsid w:val="00144E24"/>
    <w:rsid w:val="0014523E"/>
    <w:rsid w:val="00146B40"/>
    <w:rsid w:val="00152256"/>
    <w:rsid w:val="0015415F"/>
    <w:rsid w:val="00160562"/>
    <w:rsid w:val="001614D8"/>
    <w:rsid w:val="00167955"/>
    <w:rsid w:val="00175800"/>
    <w:rsid w:val="00184190"/>
    <w:rsid w:val="00184BED"/>
    <w:rsid w:val="00196147"/>
    <w:rsid w:val="0019636E"/>
    <w:rsid w:val="001A3746"/>
    <w:rsid w:val="001A399C"/>
    <w:rsid w:val="001A71FE"/>
    <w:rsid w:val="001B4F24"/>
    <w:rsid w:val="001C1898"/>
    <w:rsid w:val="001C4714"/>
    <w:rsid w:val="001D3D56"/>
    <w:rsid w:val="001D5EA5"/>
    <w:rsid w:val="001D5F36"/>
    <w:rsid w:val="001D76D2"/>
    <w:rsid w:val="001E4070"/>
    <w:rsid w:val="001E74F8"/>
    <w:rsid w:val="001F08DA"/>
    <w:rsid w:val="001F26B1"/>
    <w:rsid w:val="001F51E1"/>
    <w:rsid w:val="001F5D71"/>
    <w:rsid w:val="00200BF6"/>
    <w:rsid w:val="002071E7"/>
    <w:rsid w:val="0021249E"/>
    <w:rsid w:val="002141D1"/>
    <w:rsid w:val="00215F6D"/>
    <w:rsid w:val="00221054"/>
    <w:rsid w:val="00223CE2"/>
    <w:rsid w:val="00223F40"/>
    <w:rsid w:val="00224A9A"/>
    <w:rsid w:val="00227573"/>
    <w:rsid w:val="0023085E"/>
    <w:rsid w:val="0023297B"/>
    <w:rsid w:val="00232DAA"/>
    <w:rsid w:val="002355D3"/>
    <w:rsid w:val="002400AA"/>
    <w:rsid w:val="002416C2"/>
    <w:rsid w:val="002509A5"/>
    <w:rsid w:val="0025455E"/>
    <w:rsid w:val="00262F37"/>
    <w:rsid w:val="002661F2"/>
    <w:rsid w:val="002669BA"/>
    <w:rsid w:val="00267744"/>
    <w:rsid w:val="00270C0E"/>
    <w:rsid w:val="002719E7"/>
    <w:rsid w:val="00273341"/>
    <w:rsid w:val="00274BA6"/>
    <w:rsid w:val="0027541A"/>
    <w:rsid w:val="002772E3"/>
    <w:rsid w:val="0028402F"/>
    <w:rsid w:val="00293A3C"/>
    <w:rsid w:val="00295AC5"/>
    <w:rsid w:val="002A11B0"/>
    <w:rsid w:val="002A21B4"/>
    <w:rsid w:val="002A5B97"/>
    <w:rsid w:val="002A640E"/>
    <w:rsid w:val="002A73A0"/>
    <w:rsid w:val="002B33EF"/>
    <w:rsid w:val="002B6A7B"/>
    <w:rsid w:val="002C0143"/>
    <w:rsid w:val="002D06C2"/>
    <w:rsid w:val="002D0B0E"/>
    <w:rsid w:val="002D0CC6"/>
    <w:rsid w:val="002D275B"/>
    <w:rsid w:val="002E20A8"/>
    <w:rsid w:val="002E2E67"/>
    <w:rsid w:val="002E5C45"/>
    <w:rsid w:val="002E63D4"/>
    <w:rsid w:val="002E6DF4"/>
    <w:rsid w:val="002F01B3"/>
    <w:rsid w:val="002F6554"/>
    <w:rsid w:val="002F799E"/>
    <w:rsid w:val="00300BDE"/>
    <w:rsid w:val="00302996"/>
    <w:rsid w:val="003050A0"/>
    <w:rsid w:val="0031487D"/>
    <w:rsid w:val="003160BF"/>
    <w:rsid w:val="0031760A"/>
    <w:rsid w:val="00321676"/>
    <w:rsid w:val="003309EB"/>
    <w:rsid w:val="00332250"/>
    <w:rsid w:val="0033456E"/>
    <w:rsid w:val="00334F56"/>
    <w:rsid w:val="0034027C"/>
    <w:rsid w:val="00341C01"/>
    <w:rsid w:val="003421CD"/>
    <w:rsid w:val="00343638"/>
    <w:rsid w:val="003451D5"/>
    <w:rsid w:val="00345A45"/>
    <w:rsid w:val="00350E32"/>
    <w:rsid w:val="0035178D"/>
    <w:rsid w:val="003537E6"/>
    <w:rsid w:val="00354A3E"/>
    <w:rsid w:val="00356179"/>
    <w:rsid w:val="0035667C"/>
    <w:rsid w:val="00357540"/>
    <w:rsid w:val="00357AD1"/>
    <w:rsid w:val="00361C1F"/>
    <w:rsid w:val="00361CFC"/>
    <w:rsid w:val="003621A7"/>
    <w:rsid w:val="0036337E"/>
    <w:rsid w:val="00366F54"/>
    <w:rsid w:val="00367C57"/>
    <w:rsid w:val="00372679"/>
    <w:rsid w:val="00374E5E"/>
    <w:rsid w:val="00377198"/>
    <w:rsid w:val="00377A48"/>
    <w:rsid w:val="0039019A"/>
    <w:rsid w:val="003954FD"/>
    <w:rsid w:val="003A35DE"/>
    <w:rsid w:val="003A3984"/>
    <w:rsid w:val="003B4268"/>
    <w:rsid w:val="003B610C"/>
    <w:rsid w:val="003B783F"/>
    <w:rsid w:val="003C3AB4"/>
    <w:rsid w:val="003C726E"/>
    <w:rsid w:val="003D07F2"/>
    <w:rsid w:val="003D573C"/>
    <w:rsid w:val="003D6F33"/>
    <w:rsid w:val="003D7AC8"/>
    <w:rsid w:val="003E0A04"/>
    <w:rsid w:val="003E61DF"/>
    <w:rsid w:val="003F0BDE"/>
    <w:rsid w:val="003F3A68"/>
    <w:rsid w:val="003F3D38"/>
    <w:rsid w:val="003F5A6D"/>
    <w:rsid w:val="003F770B"/>
    <w:rsid w:val="00401777"/>
    <w:rsid w:val="00404242"/>
    <w:rsid w:val="00405EBB"/>
    <w:rsid w:val="00411338"/>
    <w:rsid w:val="00417DCC"/>
    <w:rsid w:val="00423B84"/>
    <w:rsid w:val="004252A3"/>
    <w:rsid w:val="004254FB"/>
    <w:rsid w:val="00425CB8"/>
    <w:rsid w:val="00434430"/>
    <w:rsid w:val="00434D25"/>
    <w:rsid w:val="00447112"/>
    <w:rsid w:val="0045232F"/>
    <w:rsid w:val="004531F7"/>
    <w:rsid w:val="00454826"/>
    <w:rsid w:val="00454F66"/>
    <w:rsid w:val="0046000D"/>
    <w:rsid w:val="00461DA7"/>
    <w:rsid w:val="0046576C"/>
    <w:rsid w:val="00467143"/>
    <w:rsid w:val="004671D8"/>
    <w:rsid w:val="004708C1"/>
    <w:rsid w:val="00470B0C"/>
    <w:rsid w:val="00473CF9"/>
    <w:rsid w:val="0048540A"/>
    <w:rsid w:val="0048557C"/>
    <w:rsid w:val="0048695A"/>
    <w:rsid w:val="00486F9B"/>
    <w:rsid w:val="00494C97"/>
    <w:rsid w:val="0049775D"/>
    <w:rsid w:val="00497ED8"/>
    <w:rsid w:val="004A43F0"/>
    <w:rsid w:val="004A6173"/>
    <w:rsid w:val="004A79AF"/>
    <w:rsid w:val="004B5A8E"/>
    <w:rsid w:val="004B7876"/>
    <w:rsid w:val="004C3EF2"/>
    <w:rsid w:val="004D2217"/>
    <w:rsid w:val="004D26F0"/>
    <w:rsid w:val="004D6965"/>
    <w:rsid w:val="004E2A60"/>
    <w:rsid w:val="004F2382"/>
    <w:rsid w:val="004F5293"/>
    <w:rsid w:val="004F77AD"/>
    <w:rsid w:val="004F7C75"/>
    <w:rsid w:val="00500AE1"/>
    <w:rsid w:val="00500CE5"/>
    <w:rsid w:val="005021E2"/>
    <w:rsid w:val="00502B2A"/>
    <w:rsid w:val="00505C27"/>
    <w:rsid w:val="00511531"/>
    <w:rsid w:val="00511FA3"/>
    <w:rsid w:val="00515B54"/>
    <w:rsid w:val="00516116"/>
    <w:rsid w:val="0051713D"/>
    <w:rsid w:val="0052082E"/>
    <w:rsid w:val="00522A80"/>
    <w:rsid w:val="00523158"/>
    <w:rsid w:val="0052325E"/>
    <w:rsid w:val="00525216"/>
    <w:rsid w:val="005269F7"/>
    <w:rsid w:val="005328FE"/>
    <w:rsid w:val="00534563"/>
    <w:rsid w:val="005353A7"/>
    <w:rsid w:val="005406D3"/>
    <w:rsid w:val="00540DD1"/>
    <w:rsid w:val="00546381"/>
    <w:rsid w:val="00551CDC"/>
    <w:rsid w:val="005521F4"/>
    <w:rsid w:val="0055277C"/>
    <w:rsid w:val="00560DE3"/>
    <w:rsid w:val="00565808"/>
    <w:rsid w:val="005718AE"/>
    <w:rsid w:val="005721D7"/>
    <w:rsid w:val="00572831"/>
    <w:rsid w:val="00572EF3"/>
    <w:rsid w:val="0058446B"/>
    <w:rsid w:val="00587AED"/>
    <w:rsid w:val="0059171E"/>
    <w:rsid w:val="005923A0"/>
    <w:rsid w:val="005A04E9"/>
    <w:rsid w:val="005A67D5"/>
    <w:rsid w:val="005B206C"/>
    <w:rsid w:val="005C05A9"/>
    <w:rsid w:val="005D0D3F"/>
    <w:rsid w:val="005D3532"/>
    <w:rsid w:val="005D713A"/>
    <w:rsid w:val="005E7041"/>
    <w:rsid w:val="005E77A0"/>
    <w:rsid w:val="005F41B8"/>
    <w:rsid w:val="005F4D83"/>
    <w:rsid w:val="005F5496"/>
    <w:rsid w:val="005F7199"/>
    <w:rsid w:val="00600CF7"/>
    <w:rsid w:val="0060299E"/>
    <w:rsid w:val="00604229"/>
    <w:rsid w:val="006104DF"/>
    <w:rsid w:val="006122BE"/>
    <w:rsid w:val="00612C3B"/>
    <w:rsid w:val="0061492A"/>
    <w:rsid w:val="00615A75"/>
    <w:rsid w:val="00623811"/>
    <w:rsid w:val="00632539"/>
    <w:rsid w:val="00635A2A"/>
    <w:rsid w:val="006424A0"/>
    <w:rsid w:val="0064448D"/>
    <w:rsid w:val="006501B6"/>
    <w:rsid w:val="00651762"/>
    <w:rsid w:val="00657F19"/>
    <w:rsid w:val="00663A51"/>
    <w:rsid w:val="0066732C"/>
    <w:rsid w:val="00667533"/>
    <w:rsid w:val="00672831"/>
    <w:rsid w:val="00673245"/>
    <w:rsid w:val="00675ECD"/>
    <w:rsid w:val="00681F32"/>
    <w:rsid w:val="00686BB3"/>
    <w:rsid w:val="00691701"/>
    <w:rsid w:val="00692BD4"/>
    <w:rsid w:val="00696008"/>
    <w:rsid w:val="006963BA"/>
    <w:rsid w:val="00696912"/>
    <w:rsid w:val="006A4A84"/>
    <w:rsid w:val="006B0F70"/>
    <w:rsid w:val="006B2163"/>
    <w:rsid w:val="006B37F9"/>
    <w:rsid w:val="006B5DFB"/>
    <w:rsid w:val="006B6CF3"/>
    <w:rsid w:val="006B6FFA"/>
    <w:rsid w:val="006C111C"/>
    <w:rsid w:val="006C49AC"/>
    <w:rsid w:val="006C7C53"/>
    <w:rsid w:val="006D784C"/>
    <w:rsid w:val="006E08F1"/>
    <w:rsid w:val="006E306B"/>
    <w:rsid w:val="006E4238"/>
    <w:rsid w:val="006E743A"/>
    <w:rsid w:val="006E79DD"/>
    <w:rsid w:val="006F0313"/>
    <w:rsid w:val="006F0EE8"/>
    <w:rsid w:val="006F4260"/>
    <w:rsid w:val="006F5738"/>
    <w:rsid w:val="006F7378"/>
    <w:rsid w:val="00706A2A"/>
    <w:rsid w:val="0070726B"/>
    <w:rsid w:val="00713966"/>
    <w:rsid w:val="00714A48"/>
    <w:rsid w:val="00716A2C"/>
    <w:rsid w:val="00716DA0"/>
    <w:rsid w:val="00721C4F"/>
    <w:rsid w:val="00722B54"/>
    <w:rsid w:val="007314CA"/>
    <w:rsid w:val="00731EBD"/>
    <w:rsid w:val="00737159"/>
    <w:rsid w:val="00740715"/>
    <w:rsid w:val="0075040B"/>
    <w:rsid w:val="00755B45"/>
    <w:rsid w:val="007625DF"/>
    <w:rsid w:val="0076731B"/>
    <w:rsid w:val="00772359"/>
    <w:rsid w:val="00776FE6"/>
    <w:rsid w:val="00784E22"/>
    <w:rsid w:val="007859E2"/>
    <w:rsid w:val="007909E8"/>
    <w:rsid w:val="007941FB"/>
    <w:rsid w:val="00797284"/>
    <w:rsid w:val="00797A1F"/>
    <w:rsid w:val="007A2380"/>
    <w:rsid w:val="007A29E3"/>
    <w:rsid w:val="007A3DBD"/>
    <w:rsid w:val="007B0C77"/>
    <w:rsid w:val="007C640F"/>
    <w:rsid w:val="007D3FBE"/>
    <w:rsid w:val="007D412B"/>
    <w:rsid w:val="007E02F1"/>
    <w:rsid w:val="007E4ADF"/>
    <w:rsid w:val="007E4B23"/>
    <w:rsid w:val="007F3936"/>
    <w:rsid w:val="007F6682"/>
    <w:rsid w:val="00807D69"/>
    <w:rsid w:val="00810E0A"/>
    <w:rsid w:val="0081375B"/>
    <w:rsid w:val="0082289E"/>
    <w:rsid w:val="00824FB7"/>
    <w:rsid w:val="00825446"/>
    <w:rsid w:val="00826126"/>
    <w:rsid w:val="00831EE1"/>
    <w:rsid w:val="00832F7D"/>
    <w:rsid w:val="00833FDD"/>
    <w:rsid w:val="00843E00"/>
    <w:rsid w:val="0084627D"/>
    <w:rsid w:val="0085470C"/>
    <w:rsid w:val="0086317D"/>
    <w:rsid w:val="008649E6"/>
    <w:rsid w:val="00874C00"/>
    <w:rsid w:val="00875C7D"/>
    <w:rsid w:val="008778A1"/>
    <w:rsid w:val="00883666"/>
    <w:rsid w:val="008912D4"/>
    <w:rsid w:val="008916E9"/>
    <w:rsid w:val="00892185"/>
    <w:rsid w:val="00892864"/>
    <w:rsid w:val="0089287C"/>
    <w:rsid w:val="00895961"/>
    <w:rsid w:val="00896C15"/>
    <w:rsid w:val="008A13FA"/>
    <w:rsid w:val="008A1F56"/>
    <w:rsid w:val="008A7864"/>
    <w:rsid w:val="008B43E8"/>
    <w:rsid w:val="008B466E"/>
    <w:rsid w:val="008B7950"/>
    <w:rsid w:val="008C21DB"/>
    <w:rsid w:val="008C4D60"/>
    <w:rsid w:val="008C508E"/>
    <w:rsid w:val="008C5842"/>
    <w:rsid w:val="008C5F35"/>
    <w:rsid w:val="008C7F82"/>
    <w:rsid w:val="008D1205"/>
    <w:rsid w:val="008D2C68"/>
    <w:rsid w:val="008D2D9A"/>
    <w:rsid w:val="008D5116"/>
    <w:rsid w:val="008D5266"/>
    <w:rsid w:val="008D5E89"/>
    <w:rsid w:val="008D65AB"/>
    <w:rsid w:val="008E06A9"/>
    <w:rsid w:val="008E3DB3"/>
    <w:rsid w:val="008E3E95"/>
    <w:rsid w:val="008F4B60"/>
    <w:rsid w:val="00902964"/>
    <w:rsid w:val="00902A78"/>
    <w:rsid w:val="009042D4"/>
    <w:rsid w:val="009077CB"/>
    <w:rsid w:val="00907D94"/>
    <w:rsid w:val="00911F5B"/>
    <w:rsid w:val="00917D6B"/>
    <w:rsid w:val="0092180C"/>
    <w:rsid w:val="00922163"/>
    <w:rsid w:val="00926A6C"/>
    <w:rsid w:val="00930C62"/>
    <w:rsid w:val="00932BC5"/>
    <w:rsid w:val="00935F51"/>
    <w:rsid w:val="00936898"/>
    <w:rsid w:val="00940C3B"/>
    <w:rsid w:val="00941108"/>
    <w:rsid w:val="00942D7F"/>
    <w:rsid w:val="009435EE"/>
    <w:rsid w:val="00943AD0"/>
    <w:rsid w:val="00951B7C"/>
    <w:rsid w:val="00955776"/>
    <w:rsid w:val="00956369"/>
    <w:rsid w:val="00962853"/>
    <w:rsid w:val="009675C2"/>
    <w:rsid w:val="00970E2A"/>
    <w:rsid w:val="00972057"/>
    <w:rsid w:val="00974ED0"/>
    <w:rsid w:val="00976198"/>
    <w:rsid w:val="00976676"/>
    <w:rsid w:val="00982966"/>
    <w:rsid w:val="00983847"/>
    <w:rsid w:val="009877DA"/>
    <w:rsid w:val="00993325"/>
    <w:rsid w:val="00993D63"/>
    <w:rsid w:val="00997FA0"/>
    <w:rsid w:val="009A1E93"/>
    <w:rsid w:val="009A53ED"/>
    <w:rsid w:val="009A5B1B"/>
    <w:rsid w:val="009B226C"/>
    <w:rsid w:val="009B281D"/>
    <w:rsid w:val="009B663D"/>
    <w:rsid w:val="009B665A"/>
    <w:rsid w:val="009C0ED2"/>
    <w:rsid w:val="009D2214"/>
    <w:rsid w:val="009D5271"/>
    <w:rsid w:val="009D633E"/>
    <w:rsid w:val="009D697E"/>
    <w:rsid w:val="009E3E44"/>
    <w:rsid w:val="009E54C1"/>
    <w:rsid w:val="009F2186"/>
    <w:rsid w:val="009F2729"/>
    <w:rsid w:val="009F3AD6"/>
    <w:rsid w:val="009F5FF1"/>
    <w:rsid w:val="009F61E0"/>
    <w:rsid w:val="009F6852"/>
    <w:rsid w:val="00A01DE1"/>
    <w:rsid w:val="00A10C50"/>
    <w:rsid w:val="00A124ED"/>
    <w:rsid w:val="00A146BB"/>
    <w:rsid w:val="00A14FC1"/>
    <w:rsid w:val="00A20E2A"/>
    <w:rsid w:val="00A22D94"/>
    <w:rsid w:val="00A278F6"/>
    <w:rsid w:val="00A27B44"/>
    <w:rsid w:val="00A327F2"/>
    <w:rsid w:val="00A338DA"/>
    <w:rsid w:val="00A37684"/>
    <w:rsid w:val="00A4147D"/>
    <w:rsid w:val="00A511CD"/>
    <w:rsid w:val="00A515D1"/>
    <w:rsid w:val="00A52582"/>
    <w:rsid w:val="00A525F4"/>
    <w:rsid w:val="00A539DD"/>
    <w:rsid w:val="00A53A8F"/>
    <w:rsid w:val="00A55E98"/>
    <w:rsid w:val="00A5665D"/>
    <w:rsid w:val="00A61A15"/>
    <w:rsid w:val="00A63668"/>
    <w:rsid w:val="00A6374C"/>
    <w:rsid w:val="00A65366"/>
    <w:rsid w:val="00A65940"/>
    <w:rsid w:val="00A66C9C"/>
    <w:rsid w:val="00A76CA5"/>
    <w:rsid w:val="00A93886"/>
    <w:rsid w:val="00A97278"/>
    <w:rsid w:val="00A9742F"/>
    <w:rsid w:val="00AB42F2"/>
    <w:rsid w:val="00AB51FE"/>
    <w:rsid w:val="00AC1C58"/>
    <w:rsid w:val="00AC2B0A"/>
    <w:rsid w:val="00AC2D14"/>
    <w:rsid w:val="00AC51CA"/>
    <w:rsid w:val="00AC6E2F"/>
    <w:rsid w:val="00AC6EFE"/>
    <w:rsid w:val="00AC78CF"/>
    <w:rsid w:val="00AD6064"/>
    <w:rsid w:val="00AD64AE"/>
    <w:rsid w:val="00AE2928"/>
    <w:rsid w:val="00AE4BA7"/>
    <w:rsid w:val="00AF4509"/>
    <w:rsid w:val="00AF5550"/>
    <w:rsid w:val="00AF5BB9"/>
    <w:rsid w:val="00B0183E"/>
    <w:rsid w:val="00B122BE"/>
    <w:rsid w:val="00B13581"/>
    <w:rsid w:val="00B1437B"/>
    <w:rsid w:val="00B14F46"/>
    <w:rsid w:val="00B17050"/>
    <w:rsid w:val="00B244A3"/>
    <w:rsid w:val="00B25CE4"/>
    <w:rsid w:val="00B266D2"/>
    <w:rsid w:val="00B2696B"/>
    <w:rsid w:val="00B26A40"/>
    <w:rsid w:val="00B26A5D"/>
    <w:rsid w:val="00B27067"/>
    <w:rsid w:val="00B323BB"/>
    <w:rsid w:val="00B350BA"/>
    <w:rsid w:val="00B407FD"/>
    <w:rsid w:val="00B40FB6"/>
    <w:rsid w:val="00B461ED"/>
    <w:rsid w:val="00B46A18"/>
    <w:rsid w:val="00B47172"/>
    <w:rsid w:val="00B477B2"/>
    <w:rsid w:val="00B54392"/>
    <w:rsid w:val="00B602CE"/>
    <w:rsid w:val="00B64829"/>
    <w:rsid w:val="00B65DF4"/>
    <w:rsid w:val="00B75323"/>
    <w:rsid w:val="00B8298B"/>
    <w:rsid w:val="00B873D0"/>
    <w:rsid w:val="00B9101A"/>
    <w:rsid w:val="00B9382F"/>
    <w:rsid w:val="00B94637"/>
    <w:rsid w:val="00B95818"/>
    <w:rsid w:val="00B96892"/>
    <w:rsid w:val="00BA1784"/>
    <w:rsid w:val="00BA2ED2"/>
    <w:rsid w:val="00BA5E8C"/>
    <w:rsid w:val="00BB1BA3"/>
    <w:rsid w:val="00BB2AEB"/>
    <w:rsid w:val="00BB5402"/>
    <w:rsid w:val="00BB560B"/>
    <w:rsid w:val="00BB6315"/>
    <w:rsid w:val="00BB706C"/>
    <w:rsid w:val="00BC12FE"/>
    <w:rsid w:val="00BC2D2B"/>
    <w:rsid w:val="00BC2DB1"/>
    <w:rsid w:val="00BC3712"/>
    <w:rsid w:val="00BC6C6B"/>
    <w:rsid w:val="00BD0607"/>
    <w:rsid w:val="00BD77B8"/>
    <w:rsid w:val="00BE78CF"/>
    <w:rsid w:val="00BF16A2"/>
    <w:rsid w:val="00BF3201"/>
    <w:rsid w:val="00BF5EF3"/>
    <w:rsid w:val="00C00DF5"/>
    <w:rsid w:val="00C034E6"/>
    <w:rsid w:val="00C04F65"/>
    <w:rsid w:val="00C05BEB"/>
    <w:rsid w:val="00C0662A"/>
    <w:rsid w:val="00C138B0"/>
    <w:rsid w:val="00C22B4C"/>
    <w:rsid w:val="00C234B3"/>
    <w:rsid w:val="00C256E5"/>
    <w:rsid w:val="00C332A2"/>
    <w:rsid w:val="00C33876"/>
    <w:rsid w:val="00C37AAB"/>
    <w:rsid w:val="00C37E26"/>
    <w:rsid w:val="00C37F60"/>
    <w:rsid w:val="00C410C3"/>
    <w:rsid w:val="00C536CA"/>
    <w:rsid w:val="00C556C7"/>
    <w:rsid w:val="00C56E5A"/>
    <w:rsid w:val="00C617CF"/>
    <w:rsid w:val="00C62E60"/>
    <w:rsid w:val="00C65D2F"/>
    <w:rsid w:val="00C701BC"/>
    <w:rsid w:val="00C70FB9"/>
    <w:rsid w:val="00C748BD"/>
    <w:rsid w:val="00C80226"/>
    <w:rsid w:val="00C82EF0"/>
    <w:rsid w:val="00C84C7C"/>
    <w:rsid w:val="00C84E39"/>
    <w:rsid w:val="00C85CB7"/>
    <w:rsid w:val="00C91466"/>
    <w:rsid w:val="00C9269C"/>
    <w:rsid w:val="00C97823"/>
    <w:rsid w:val="00CA473B"/>
    <w:rsid w:val="00CA4FFB"/>
    <w:rsid w:val="00CB19C6"/>
    <w:rsid w:val="00CB231B"/>
    <w:rsid w:val="00CB7406"/>
    <w:rsid w:val="00CB78B2"/>
    <w:rsid w:val="00CC6D6D"/>
    <w:rsid w:val="00CD6D3A"/>
    <w:rsid w:val="00CD6F59"/>
    <w:rsid w:val="00CE0CCF"/>
    <w:rsid w:val="00CE2682"/>
    <w:rsid w:val="00CE5FD1"/>
    <w:rsid w:val="00CE7DE4"/>
    <w:rsid w:val="00CF03BA"/>
    <w:rsid w:val="00CF07A4"/>
    <w:rsid w:val="00CF0A76"/>
    <w:rsid w:val="00CF1236"/>
    <w:rsid w:val="00CF4421"/>
    <w:rsid w:val="00CF7752"/>
    <w:rsid w:val="00D114D2"/>
    <w:rsid w:val="00D12180"/>
    <w:rsid w:val="00D13DE4"/>
    <w:rsid w:val="00D14AE1"/>
    <w:rsid w:val="00D16499"/>
    <w:rsid w:val="00D22E22"/>
    <w:rsid w:val="00D2390E"/>
    <w:rsid w:val="00D24553"/>
    <w:rsid w:val="00D27662"/>
    <w:rsid w:val="00D32578"/>
    <w:rsid w:val="00D3451E"/>
    <w:rsid w:val="00D34A4A"/>
    <w:rsid w:val="00D37A5B"/>
    <w:rsid w:val="00D4326F"/>
    <w:rsid w:val="00D44F9E"/>
    <w:rsid w:val="00D47195"/>
    <w:rsid w:val="00D6599F"/>
    <w:rsid w:val="00D67FE8"/>
    <w:rsid w:val="00D703A4"/>
    <w:rsid w:val="00D73137"/>
    <w:rsid w:val="00D765CF"/>
    <w:rsid w:val="00D77350"/>
    <w:rsid w:val="00D83681"/>
    <w:rsid w:val="00D861EE"/>
    <w:rsid w:val="00D86544"/>
    <w:rsid w:val="00D92B3B"/>
    <w:rsid w:val="00D9482B"/>
    <w:rsid w:val="00D963BD"/>
    <w:rsid w:val="00D96633"/>
    <w:rsid w:val="00DB4655"/>
    <w:rsid w:val="00DB757A"/>
    <w:rsid w:val="00DC04A4"/>
    <w:rsid w:val="00DC2DF1"/>
    <w:rsid w:val="00DC73FC"/>
    <w:rsid w:val="00DC78F7"/>
    <w:rsid w:val="00DD5243"/>
    <w:rsid w:val="00DE2696"/>
    <w:rsid w:val="00DE73F8"/>
    <w:rsid w:val="00DF1A46"/>
    <w:rsid w:val="00DF4D37"/>
    <w:rsid w:val="00DF6C9F"/>
    <w:rsid w:val="00DF7273"/>
    <w:rsid w:val="00E008C6"/>
    <w:rsid w:val="00E014F7"/>
    <w:rsid w:val="00E05611"/>
    <w:rsid w:val="00E07FA6"/>
    <w:rsid w:val="00E11A8A"/>
    <w:rsid w:val="00E256C9"/>
    <w:rsid w:val="00E26B00"/>
    <w:rsid w:val="00E32EAF"/>
    <w:rsid w:val="00E3638F"/>
    <w:rsid w:val="00E37006"/>
    <w:rsid w:val="00E40049"/>
    <w:rsid w:val="00E436FD"/>
    <w:rsid w:val="00E44733"/>
    <w:rsid w:val="00E54CFA"/>
    <w:rsid w:val="00E60784"/>
    <w:rsid w:val="00E63B24"/>
    <w:rsid w:val="00E6554B"/>
    <w:rsid w:val="00E656CA"/>
    <w:rsid w:val="00E732CE"/>
    <w:rsid w:val="00E82CF1"/>
    <w:rsid w:val="00E837A4"/>
    <w:rsid w:val="00E87BD7"/>
    <w:rsid w:val="00E902BD"/>
    <w:rsid w:val="00E913E5"/>
    <w:rsid w:val="00E93ABD"/>
    <w:rsid w:val="00E978A2"/>
    <w:rsid w:val="00EA29F8"/>
    <w:rsid w:val="00EA60B2"/>
    <w:rsid w:val="00EB3DC8"/>
    <w:rsid w:val="00EC167A"/>
    <w:rsid w:val="00EC2D58"/>
    <w:rsid w:val="00EC3631"/>
    <w:rsid w:val="00EC392E"/>
    <w:rsid w:val="00EC46B5"/>
    <w:rsid w:val="00EC4ED2"/>
    <w:rsid w:val="00ED1847"/>
    <w:rsid w:val="00ED51A4"/>
    <w:rsid w:val="00EE2F7A"/>
    <w:rsid w:val="00EE3E4D"/>
    <w:rsid w:val="00EE40E6"/>
    <w:rsid w:val="00EE6BF6"/>
    <w:rsid w:val="00EE7885"/>
    <w:rsid w:val="00EF07EC"/>
    <w:rsid w:val="00EF0A6F"/>
    <w:rsid w:val="00EF199B"/>
    <w:rsid w:val="00EF2DC9"/>
    <w:rsid w:val="00F06F31"/>
    <w:rsid w:val="00F1295C"/>
    <w:rsid w:val="00F21A2F"/>
    <w:rsid w:val="00F2205F"/>
    <w:rsid w:val="00F222F1"/>
    <w:rsid w:val="00F2236F"/>
    <w:rsid w:val="00F27D7E"/>
    <w:rsid w:val="00F27F82"/>
    <w:rsid w:val="00F43313"/>
    <w:rsid w:val="00F43B3B"/>
    <w:rsid w:val="00F52C5F"/>
    <w:rsid w:val="00F56C66"/>
    <w:rsid w:val="00F60251"/>
    <w:rsid w:val="00F632FF"/>
    <w:rsid w:val="00F67CA1"/>
    <w:rsid w:val="00F67D3D"/>
    <w:rsid w:val="00F71338"/>
    <w:rsid w:val="00F73028"/>
    <w:rsid w:val="00F826EB"/>
    <w:rsid w:val="00F8767C"/>
    <w:rsid w:val="00F93264"/>
    <w:rsid w:val="00F9449D"/>
    <w:rsid w:val="00FA0097"/>
    <w:rsid w:val="00FA23FF"/>
    <w:rsid w:val="00FA52A6"/>
    <w:rsid w:val="00FB3E58"/>
    <w:rsid w:val="00FB410C"/>
    <w:rsid w:val="00FC0D4C"/>
    <w:rsid w:val="00FC11E3"/>
    <w:rsid w:val="00FC1CDA"/>
    <w:rsid w:val="00FC59E9"/>
    <w:rsid w:val="00FC657C"/>
    <w:rsid w:val="00FD2693"/>
    <w:rsid w:val="00FD3B90"/>
    <w:rsid w:val="00FD7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60"/>
    <o:shapelayout v:ext="edit">
      <o:idmap v:ext="edit" data="1"/>
    </o:shapelayout>
  </w:shapeDefaults>
  <w:decimalSymbol w:val="."/>
  <w:listSeparator w:val=","/>
  <w14:docId w14:val="23D51FC8"/>
  <w15:docId w15:val="{E6225DC1-58C0-45C7-97F8-555B6B1F0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D5EA5"/>
    <w:rPr>
      <w:sz w:val="24"/>
      <w:szCs w:val="24"/>
    </w:rPr>
  </w:style>
  <w:style w:type="paragraph" w:styleId="Heading1">
    <w:name w:val="heading 1"/>
    <w:basedOn w:val="Normal"/>
    <w:next w:val="Normal"/>
    <w:qFormat/>
    <w:rsid w:val="001D5EA5"/>
    <w:pPr>
      <w:keepNext/>
      <w:numPr>
        <w:numId w:val="14"/>
      </w:numPr>
      <w:jc w:val="center"/>
      <w:outlineLvl w:val="0"/>
    </w:pPr>
    <w:rPr>
      <w:b/>
      <w:sz w:val="22"/>
      <w:szCs w:val="20"/>
    </w:rPr>
  </w:style>
  <w:style w:type="paragraph" w:styleId="Heading2">
    <w:name w:val="heading 2"/>
    <w:basedOn w:val="Normal"/>
    <w:next w:val="Normal"/>
    <w:qFormat/>
    <w:rsid w:val="005521F4"/>
    <w:pPr>
      <w:keepNext/>
      <w:numPr>
        <w:ilvl w:val="1"/>
        <w:numId w:val="14"/>
      </w:numPr>
      <w:jc w:val="both"/>
      <w:outlineLvl w:val="1"/>
    </w:pPr>
    <w:rPr>
      <w:rFonts w:ascii="Times" w:hAnsi="Times"/>
      <w:sz w:val="22"/>
      <w:szCs w:val="20"/>
    </w:rPr>
  </w:style>
  <w:style w:type="paragraph" w:styleId="Heading3">
    <w:name w:val="heading 3"/>
    <w:basedOn w:val="Normal"/>
    <w:next w:val="Normal"/>
    <w:qFormat/>
    <w:rsid w:val="001D5EA5"/>
    <w:pPr>
      <w:keepNext/>
      <w:numPr>
        <w:ilvl w:val="2"/>
        <w:numId w:val="14"/>
      </w:numPr>
      <w:jc w:val="both"/>
      <w:outlineLvl w:val="2"/>
    </w:pPr>
    <w:rPr>
      <w:b/>
      <w:sz w:val="22"/>
      <w:szCs w:val="20"/>
    </w:rPr>
  </w:style>
  <w:style w:type="paragraph" w:styleId="Heading4">
    <w:name w:val="heading 4"/>
    <w:basedOn w:val="Normal"/>
    <w:next w:val="Normal"/>
    <w:qFormat/>
    <w:rsid w:val="001D5EA5"/>
    <w:pPr>
      <w:keepNext/>
      <w:numPr>
        <w:ilvl w:val="3"/>
        <w:numId w:val="14"/>
      </w:numPr>
      <w:outlineLvl w:val="3"/>
    </w:pPr>
    <w:rPr>
      <w:rFonts w:ascii="Arial" w:hAnsi="Arial" w:cs="Arial"/>
      <w:b/>
      <w:sz w:val="22"/>
    </w:rPr>
  </w:style>
  <w:style w:type="paragraph" w:styleId="Heading5">
    <w:name w:val="heading 5"/>
    <w:basedOn w:val="Normal"/>
    <w:next w:val="Normal"/>
    <w:link w:val="Heading5Char"/>
    <w:semiHidden/>
    <w:unhideWhenUsed/>
    <w:qFormat/>
    <w:rsid w:val="005521F4"/>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5521F4"/>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521F4"/>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521F4"/>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5521F4"/>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1D5EA5"/>
    <w:pPr>
      <w:ind w:left="720" w:hanging="720"/>
      <w:jc w:val="both"/>
    </w:pPr>
    <w:rPr>
      <w:sz w:val="22"/>
      <w:szCs w:val="20"/>
    </w:rPr>
  </w:style>
  <w:style w:type="paragraph" w:styleId="BodyText">
    <w:name w:val="Body Text"/>
    <w:basedOn w:val="Normal"/>
    <w:rsid w:val="001D5EA5"/>
    <w:pPr>
      <w:tabs>
        <w:tab w:val="left" w:pos="720"/>
      </w:tabs>
      <w:jc w:val="both"/>
    </w:pPr>
    <w:rPr>
      <w:sz w:val="22"/>
    </w:rPr>
  </w:style>
  <w:style w:type="paragraph" w:styleId="BodyTextIndent">
    <w:name w:val="Body Text Indent"/>
    <w:basedOn w:val="Normal"/>
    <w:rsid w:val="001D5EA5"/>
    <w:pPr>
      <w:ind w:left="1440" w:hanging="720"/>
      <w:jc w:val="both"/>
    </w:pPr>
    <w:rPr>
      <w:sz w:val="22"/>
      <w:szCs w:val="20"/>
    </w:rPr>
  </w:style>
  <w:style w:type="paragraph" w:styleId="BodyTextIndent3">
    <w:name w:val="Body Text Indent 3"/>
    <w:basedOn w:val="Normal"/>
    <w:link w:val="BodyTextIndent3Char"/>
    <w:uiPriority w:val="99"/>
    <w:rsid w:val="001D5EA5"/>
    <w:pPr>
      <w:ind w:left="720"/>
      <w:jc w:val="both"/>
    </w:pPr>
    <w:rPr>
      <w:color w:val="000000"/>
      <w:sz w:val="22"/>
      <w:szCs w:val="20"/>
    </w:rPr>
  </w:style>
  <w:style w:type="paragraph" w:styleId="Header">
    <w:name w:val="header"/>
    <w:basedOn w:val="Normal"/>
    <w:link w:val="HeaderChar"/>
    <w:uiPriority w:val="99"/>
    <w:rsid w:val="001D5EA5"/>
    <w:pPr>
      <w:tabs>
        <w:tab w:val="center" w:pos="4320"/>
        <w:tab w:val="right" w:pos="8640"/>
      </w:tabs>
    </w:pPr>
  </w:style>
  <w:style w:type="paragraph" w:styleId="Footer">
    <w:name w:val="footer"/>
    <w:basedOn w:val="Normal"/>
    <w:rsid w:val="001D5EA5"/>
    <w:pPr>
      <w:tabs>
        <w:tab w:val="center" w:pos="4320"/>
        <w:tab w:val="right" w:pos="8640"/>
      </w:tabs>
    </w:pPr>
  </w:style>
  <w:style w:type="paragraph" w:styleId="Title">
    <w:name w:val="Title"/>
    <w:basedOn w:val="Normal"/>
    <w:qFormat/>
    <w:rsid w:val="001D5EA5"/>
    <w:pPr>
      <w:jc w:val="center"/>
    </w:pPr>
    <w:rPr>
      <w:b/>
      <w:szCs w:val="20"/>
    </w:rPr>
  </w:style>
  <w:style w:type="paragraph" w:styleId="Subtitle">
    <w:name w:val="Subtitle"/>
    <w:basedOn w:val="Normal"/>
    <w:qFormat/>
    <w:rsid w:val="001D5EA5"/>
    <w:pPr>
      <w:jc w:val="center"/>
    </w:pPr>
    <w:rPr>
      <w:b/>
      <w:sz w:val="22"/>
      <w:szCs w:val="20"/>
    </w:rPr>
  </w:style>
  <w:style w:type="paragraph" w:styleId="BalloonText">
    <w:name w:val="Balloon Text"/>
    <w:basedOn w:val="Normal"/>
    <w:semiHidden/>
    <w:rsid w:val="001D5EA5"/>
    <w:rPr>
      <w:rFonts w:ascii="Tahoma" w:hAnsi="Tahoma" w:cs="Tahoma"/>
      <w:sz w:val="16"/>
      <w:szCs w:val="16"/>
    </w:rPr>
  </w:style>
  <w:style w:type="paragraph" w:styleId="BodyText3">
    <w:name w:val="Body Text 3"/>
    <w:basedOn w:val="Normal"/>
    <w:rsid w:val="00943AD0"/>
    <w:pPr>
      <w:spacing w:after="120"/>
    </w:pPr>
    <w:rPr>
      <w:sz w:val="16"/>
      <w:szCs w:val="16"/>
    </w:rPr>
  </w:style>
  <w:style w:type="paragraph" w:customStyle="1" w:styleId="1">
    <w:name w:val="1"/>
    <w:basedOn w:val="BodyText"/>
    <w:rsid w:val="008A1F56"/>
    <w:pPr>
      <w:widowControl w:val="0"/>
      <w:tabs>
        <w:tab w:val="clear" w:pos="720"/>
      </w:tabs>
      <w:ind w:left="446"/>
      <w:jc w:val="left"/>
    </w:pPr>
    <w:rPr>
      <w:sz w:val="24"/>
      <w:szCs w:val="20"/>
    </w:rPr>
  </w:style>
  <w:style w:type="paragraph" w:styleId="ListParagraph">
    <w:name w:val="List Paragraph"/>
    <w:basedOn w:val="Normal"/>
    <w:uiPriority w:val="34"/>
    <w:qFormat/>
    <w:rsid w:val="002E2E67"/>
    <w:pPr>
      <w:ind w:left="720"/>
      <w:contextualSpacing/>
    </w:pPr>
  </w:style>
  <w:style w:type="character" w:customStyle="1" w:styleId="BodyText2Char">
    <w:name w:val="Body Text 2 Char"/>
    <w:basedOn w:val="DefaultParagraphFont"/>
    <w:link w:val="BodyText2"/>
    <w:rsid w:val="00892185"/>
    <w:rPr>
      <w:sz w:val="22"/>
    </w:rPr>
  </w:style>
  <w:style w:type="paragraph" w:customStyle="1" w:styleId="SectionBodyNumbered">
    <w:name w:val="Section Body Numbered"/>
    <w:basedOn w:val="Normal"/>
    <w:rsid w:val="0000052F"/>
    <w:pPr>
      <w:ind w:left="720" w:hanging="720"/>
      <w:jc w:val="both"/>
    </w:pPr>
    <w:rPr>
      <w:rFonts w:ascii="Times" w:hAnsi="Times"/>
      <w:szCs w:val="20"/>
    </w:rPr>
  </w:style>
  <w:style w:type="paragraph" w:customStyle="1" w:styleId="LitLegal1">
    <w:name w:val="Lit Legal 1"/>
    <w:basedOn w:val="Normal"/>
    <w:rsid w:val="0000052F"/>
    <w:pPr>
      <w:numPr>
        <w:numId w:val="1"/>
      </w:numPr>
    </w:pPr>
    <w:rPr>
      <w:color w:val="000000"/>
      <w:spacing w:val="-3"/>
      <w:szCs w:val="20"/>
    </w:rPr>
  </w:style>
  <w:style w:type="paragraph" w:customStyle="1" w:styleId="LitLegal2">
    <w:name w:val="Lit Legal 2"/>
    <w:basedOn w:val="Normal"/>
    <w:rsid w:val="0000052F"/>
    <w:pPr>
      <w:numPr>
        <w:ilvl w:val="1"/>
        <w:numId w:val="1"/>
      </w:numPr>
    </w:pPr>
    <w:rPr>
      <w:color w:val="000000"/>
      <w:spacing w:val="-3"/>
      <w:szCs w:val="20"/>
    </w:rPr>
  </w:style>
  <w:style w:type="paragraph" w:customStyle="1" w:styleId="LitLegal3">
    <w:name w:val="Lit Legal 3"/>
    <w:basedOn w:val="Normal"/>
    <w:rsid w:val="0000052F"/>
    <w:pPr>
      <w:numPr>
        <w:ilvl w:val="2"/>
        <w:numId w:val="1"/>
      </w:numPr>
    </w:pPr>
    <w:rPr>
      <w:color w:val="000000"/>
      <w:spacing w:val="-3"/>
      <w:szCs w:val="20"/>
    </w:rPr>
  </w:style>
  <w:style w:type="paragraph" w:customStyle="1" w:styleId="LitLegal4">
    <w:name w:val="Lit Legal 4"/>
    <w:basedOn w:val="Normal"/>
    <w:rsid w:val="0000052F"/>
    <w:pPr>
      <w:numPr>
        <w:ilvl w:val="3"/>
        <w:numId w:val="1"/>
      </w:numPr>
    </w:pPr>
    <w:rPr>
      <w:color w:val="000000"/>
      <w:spacing w:val="-3"/>
      <w:szCs w:val="20"/>
    </w:rPr>
  </w:style>
  <w:style w:type="paragraph" w:customStyle="1" w:styleId="LitLegal5">
    <w:name w:val="Lit Legal 5"/>
    <w:basedOn w:val="Normal"/>
    <w:rsid w:val="0000052F"/>
    <w:pPr>
      <w:numPr>
        <w:ilvl w:val="4"/>
        <w:numId w:val="1"/>
      </w:numPr>
    </w:pPr>
    <w:rPr>
      <w:color w:val="000000"/>
      <w:spacing w:val="-3"/>
      <w:szCs w:val="20"/>
    </w:rPr>
  </w:style>
  <w:style w:type="paragraph" w:customStyle="1" w:styleId="LitLegal6">
    <w:name w:val="Lit Legal 6"/>
    <w:basedOn w:val="Normal"/>
    <w:rsid w:val="0000052F"/>
    <w:pPr>
      <w:numPr>
        <w:ilvl w:val="5"/>
        <w:numId w:val="1"/>
      </w:numPr>
    </w:pPr>
    <w:rPr>
      <w:color w:val="000000"/>
      <w:spacing w:val="-3"/>
      <w:szCs w:val="20"/>
    </w:rPr>
  </w:style>
  <w:style w:type="paragraph" w:customStyle="1" w:styleId="LitLegal7">
    <w:name w:val="Lit Legal 7"/>
    <w:basedOn w:val="Normal"/>
    <w:rsid w:val="0000052F"/>
    <w:pPr>
      <w:numPr>
        <w:ilvl w:val="6"/>
        <w:numId w:val="1"/>
      </w:numPr>
    </w:pPr>
    <w:rPr>
      <w:color w:val="000000"/>
      <w:spacing w:val="-3"/>
      <w:szCs w:val="20"/>
    </w:rPr>
  </w:style>
  <w:style w:type="paragraph" w:customStyle="1" w:styleId="LitLegal8">
    <w:name w:val="Lit Legal 8"/>
    <w:basedOn w:val="Normal"/>
    <w:rsid w:val="0000052F"/>
    <w:pPr>
      <w:numPr>
        <w:ilvl w:val="7"/>
        <w:numId w:val="1"/>
      </w:numPr>
    </w:pPr>
    <w:rPr>
      <w:color w:val="000000"/>
      <w:spacing w:val="-3"/>
      <w:szCs w:val="20"/>
    </w:rPr>
  </w:style>
  <w:style w:type="paragraph" w:customStyle="1" w:styleId="LitLegal9">
    <w:name w:val="Lit Legal 9"/>
    <w:basedOn w:val="Normal"/>
    <w:rsid w:val="0000052F"/>
    <w:pPr>
      <w:numPr>
        <w:ilvl w:val="8"/>
        <w:numId w:val="1"/>
      </w:numPr>
    </w:pPr>
    <w:rPr>
      <w:color w:val="000000"/>
      <w:spacing w:val="-3"/>
      <w:szCs w:val="20"/>
    </w:rPr>
  </w:style>
  <w:style w:type="character" w:customStyle="1" w:styleId="BodyTextIndent3Char">
    <w:name w:val="Body Text Indent 3 Char"/>
    <w:basedOn w:val="DefaultParagraphFont"/>
    <w:link w:val="BodyTextIndent3"/>
    <w:uiPriority w:val="99"/>
    <w:rsid w:val="004B7876"/>
    <w:rPr>
      <w:color w:val="000000"/>
      <w:sz w:val="22"/>
    </w:rPr>
  </w:style>
  <w:style w:type="paragraph" w:customStyle="1" w:styleId="2WWPGCFormat">
    <w:name w:val="2WWP GC Format"/>
    <w:rsid w:val="004B7876"/>
    <w:pPr>
      <w:widowControl w:val="0"/>
      <w:tabs>
        <w:tab w:val="left" w:pos="720"/>
      </w:tabs>
      <w:autoSpaceDE w:val="0"/>
      <w:autoSpaceDN w:val="0"/>
      <w:ind w:left="720" w:hanging="720"/>
      <w:jc w:val="both"/>
    </w:pPr>
    <w:rPr>
      <w:rFonts w:ascii="CG Times" w:hAnsi="CG Times" w:cs="CG Times"/>
      <w:sz w:val="24"/>
      <w:szCs w:val="24"/>
    </w:rPr>
  </w:style>
  <w:style w:type="character" w:styleId="CommentReference">
    <w:name w:val="annotation reference"/>
    <w:basedOn w:val="DefaultParagraphFont"/>
    <w:rsid w:val="006B0F70"/>
    <w:rPr>
      <w:sz w:val="16"/>
      <w:szCs w:val="16"/>
    </w:rPr>
  </w:style>
  <w:style w:type="paragraph" w:styleId="CommentText">
    <w:name w:val="annotation text"/>
    <w:basedOn w:val="Normal"/>
    <w:link w:val="CommentTextChar"/>
    <w:rsid w:val="006B0F70"/>
    <w:rPr>
      <w:sz w:val="20"/>
      <w:szCs w:val="20"/>
    </w:rPr>
  </w:style>
  <w:style w:type="character" w:customStyle="1" w:styleId="CommentTextChar">
    <w:name w:val="Comment Text Char"/>
    <w:basedOn w:val="DefaultParagraphFont"/>
    <w:link w:val="CommentText"/>
    <w:rsid w:val="006B0F70"/>
  </w:style>
  <w:style w:type="paragraph" w:styleId="CommentSubject">
    <w:name w:val="annotation subject"/>
    <w:basedOn w:val="CommentText"/>
    <w:next w:val="CommentText"/>
    <w:link w:val="CommentSubjectChar"/>
    <w:rsid w:val="006B0F70"/>
    <w:rPr>
      <w:b/>
      <w:bCs/>
    </w:rPr>
  </w:style>
  <w:style w:type="character" w:customStyle="1" w:styleId="CommentSubjectChar">
    <w:name w:val="Comment Subject Char"/>
    <w:basedOn w:val="CommentTextChar"/>
    <w:link w:val="CommentSubject"/>
    <w:rsid w:val="006B0F70"/>
    <w:rPr>
      <w:b/>
      <w:bCs/>
    </w:rPr>
  </w:style>
  <w:style w:type="character" w:styleId="Hyperlink">
    <w:name w:val="Hyperlink"/>
    <w:basedOn w:val="DefaultParagraphFont"/>
    <w:uiPriority w:val="99"/>
    <w:unhideWhenUsed/>
    <w:rsid w:val="00E256C9"/>
    <w:rPr>
      <w:rFonts w:ascii="Times New Roman" w:hAnsi="Times New Roman" w:cs="Times New Roman" w:hint="default"/>
      <w:color w:val="0000FF"/>
      <w:u w:val="single"/>
    </w:rPr>
  </w:style>
  <w:style w:type="character" w:customStyle="1" w:styleId="HeaderChar">
    <w:name w:val="Header Char"/>
    <w:basedOn w:val="DefaultParagraphFont"/>
    <w:link w:val="Header"/>
    <w:uiPriority w:val="99"/>
    <w:rsid w:val="006C49AC"/>
    <w:rPr>
      <w:sz w:val="24"/>
      <w:szCs w:val="24"/>
    </w:rPr>
  </w:style>
  <w:style w:type="paragraph" w:customStyle="1" w:styleId="Agmt2">
    <w:name w:val="Agmt 2"/>
    <w:basedOn w:val="Normal"/>
    <w:link w:val="Agmt2Char"/>
    <w:qFormat/>
    <w:rsid w:val="008916E9"/>
    <w:pPr>
      <w:spacing w:after="120"/>
      <w:ind w:left="990" w:hanging="630"/>
    </w:pPr>
    <w:rPr>
      <w:color w:val="000000"/>
      <w:spacing w:val="-3"/>
      <w:szCs w:val="20"/>
    </w:rPr>
  </w:style>
  <w:style w:type="paragraph" w:customStyle="1" w:styleId="Agmt3">
    <w:name w:val="Agmt 3"/>
    <w:basedOn w:val="BodyText"/>
    <w:qFormat/>
    <w:rsid w:val="008916E9"/>
    <w:pPr>
      <w:tabs>
        <w:tab w:val="clear" w:pos="720"/>
      </w:tabs>
      <w:spacing w:after="120"/>
      <w:ind w:left="1800" w:hanging="810"/>
    </w:pPr>
    <w:rPr>
      <w:sz w:val="24"/>
    </w:rPr>
  </w:style>
  <w:style w:type="character" w:customStyle="1" w:styleId="Agmt2Char">
    <w:name w:val="Agmt 2 Char"/>
    <w:basedOn w:val="DefaultParagraphFont"/>
    <w:link w:val="Agmt2"/>
    <w:rsid w:val="008916E9"/>
    <w:rPr>
      <w:color w:val="000000"/>
      <w:spacing w:val="-3"/>
      <w:sz w:val="24"/>
    </w:rPr>
  </w:style>
  <w:style w:type="character" w:customStyle="1" w:styleId="Heading5Char">
    <w:name w:val="Heading 5 Char"/>
    <w:basedOn w:val="DefaultParagraphFont"/>
    <w:link w:val="Heading5"/>
    <w:semiHidden/>
    <w:rsid w:val="005521F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5521F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5521F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5521F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5521F4"/>
    <w:rPr>
      <w:rFonts w:asciiTheme="majorHAnsi" w:eastAsiaTheme="majorEastAsia" w:hAnsiTheme="majorHAnsi" w:cstheme="majorBidi"/>
      <w:i/>
      <w:iCs/>
      <w:color w:val="404040" w:themeColor="text1" w:themeTint="BF"/>
    </w:rPr>
  </w:style>
  <w:style w:type="paragraph" w:customStyle="1" w:styleId="Agmt1-Section">
    <w:name w:val="Agmt 1 - Section"/>
    <w:basedOn w:val="Normal"/>
    <w:qFormat/>
    <w:rsid w:val="003309EB"/>
    <w:pPr>
      <w:spacing w:before="120" w:after="120"/>
    </w:pPr>
    <w:rPr>
      <w:b/>
      <w:color w:val="000000"/>
      <w:spacing w:val="-3"/>
    </w:rPr>
  </w:style>
  <w:style w:type="paragraph" w:styleId="Revision">
    <w:name w:val="Revision"/>
    <w:hidden/>
    <w:uiPriority w:val="99"/>
    <w:semiHidden/>
    <w:rsid w:val="002F6554"/>
    <w:rPr>
      <w:sz w:val="24"/>
      <w:szCs w:val="24"/>
    </w:rPr>
  </w:style>
  <w:style w:type="table" w:styleId="TableGrid">
    <w:name w:val="Table Grid"/>
    <w:basedOn w:val="TableNormal"/>
    <w:rsid w:val="00D24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58565712">
      <w:bodyDiv w:val="1"/>
      <w:marLeft w:val="0"/>
      <w:marRight w:val="0"/>
      <w:marTop w:val="0"/>
      <w:marBottom w:val="0"/>
      <w:divBdr>
        <w:top w:val="none" w:sz="0" w:space="0" w:color="auto"/>
        <w:left w:val="none" w:sz="0" w:space="0" w:color="auto"/>
        <w:bottom w:val="none" w:sz="0" w:space="0" w:color="auto"/>
        <w:right w:val="none" w:sz="0" w:space="0" w:color="auto"/>
      </w:divBdr>
    </w:div>
    <w:div w:id="694423181">
      <w:bodyDiv w:val="1"/>
      <w:marLeft w:val="0"/>
      <w:marRight w:val="0"/>
      <w:marTop w:val="0"/>
      <w:marBottom w:val="0"/>
      <w:divBdr>
        <w:top w:val="none" w:sz="0" w:space="0" w:color="auto"/>
        <w:left w:val="none" w:sz="0" w:space="0" w:color="auto"/>
        <w:bottom w:val="none" w:sz="0" w:space="0" w:color="auto"/>
        <w:right w:val="none" w:sz="0" w:space="0" w:color="auto"/>
      </w:divBdr>
    </w:div>
    <w:div w:id="1368917717">
      <w:bodyDiv w:val="1"/>
      <w:marLeft w:val="0"/>
      <w:marRight w:val="0"/>
      <w:marTop w:val="0"/>
      <w:marBottom w:val="0"/>
      <w:divBdr>
        <w:top w:val="none" w:sz="0" w:space="0" w:color="auto"/>
        <w:left w:val="none" w:sz="0" w:space="0" w:color="auto"/>
        <w:bottom w:val="none" w:sz="0" w:space="0" w:color="auto"/>
        <w:right w:val="none" w:sz="0" w:space="0" w:color="auto"/>
      </w:divBdr>
    </w:div>
    <w:div w:id="1611163527">
      <w:bodyDiv w:val="1"/>
      <w:marLeft w:val="0"/>
      <w:marRight w:val="0"/>
      <w:marTop w:val="0"/>
      <w:marBottom w:val="0"/>
      <w:divBdr>
        <w:top w:val="none" w:sz="0" w:space="0" w:color="auto"/>
        <w:left w:val="none" w:sz="0" w:space="0" w:color="auto"/>
        <w:bottom w:val="none" w:sz="0" w:space="0" w:color="auto"/>
        <w:right w:val="none" w:sz="0" w:space="0" w:color="auto"/>
      </w:divBdr>
    </w:div>
    <w:div w:id="1633093224">
      <w:bodyDiv w:val="1"/>
      <w:marLeft w:val="0"/>
      <w:marRight w:val="0"/>
      <w:marTop w:val="0"/>
      <w:marBottom w:val="0"/>
      <w:divBdr>
        <w:top w:val="none" w:sz="0" w:space="0" w:color="auto"/>
        <w:left w:val="none" w:sz="0" w:space="0" w:color="auto"/>
        <w:bottom w:val="none" w:sz="0" w:space="0" w:color="auto"/>
        <w:right w:val="none" w:sz="0" w:space="0" w:color="auto"/>
      </w:divBdr>
    </w:div>
    <w:div w:id="1663967395">
      <w:bodyDiv w:val="1"/>
      <w:marLeft w:val="0"/>
      <w:marRight w:val="0"/>
      <w:marTop w:val="0"/>
      <w:marBottom w:val="0"/>
      <w:divBdr>
        <w:top w:val="none" w:sz="0" w:space="0" w:color="auto"/>
        <w:left w:val="none" w:sz="0" w:space="0" w:color="auto"/>
        <w:bottom w:val="none" w:sz="0" w:space="0" w:color="auto"/>
        <w:right w:val="none" w:sz="0" w:space="0" w:color="auto"/>
      </w:divBdr>
    </w:div>
    <w:div w:id="1758399458">
      <w:bodyDiv w:val="1"/>
      <w:marLeft w:val="0"/>
      <w:marRight w:val="0"/>
      <w:marTop w:val="0"/>
      <w:marBottom w:val="0"/>
      <w:divBdr>
        <w:top w:val="none" w:sz="0" w:space="0" w:color="auto"/>
        <w:left w:val="none" w:sz="0" w:space="0" w:color="auto"/>
        <w:bottom w:val="none" w:sz="0" w:space="0" w:color="auto"/>
        <w:right w:val="none" w:sz="0" w:space="0" w:color="auto"/>
      </w:divBdr>
    </w:div>
    <w:div w:id="2064790657">
      <w:bodyDiv w:val="1"/>
      <w:marLeft w:val="0"/>
      <w:marRight w:val="0"/>
      <w:marTop w:val="0"/>
      <w:marBottom w:val="0"/>
      <w:divBdr>
        <w:top w:val="none" w:sz="0" w:space="0" w:color="auto"/>
        <w:left w:val="none" w:sz="0" w:space="0" w:color="auto"/>
        <w:bottom w:val="none" w:sz="0" w:space="0" w:color="auto"/>
        <w:right w:val="none" w:sz="0" w:space="0" w:color="auto"/>
      </w:divBdr>
    </w:div>
    <w:div w:id="212330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ccountspayable@avistacorp.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lund@fnet.com"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customXml" Target="../customXml/item4.xml"/><Relationship Id="rId10" Type="http://schemas.openxmlformats.org/officeDocument/2006/relationships/hyperlink" Target="mailto:accountspayable@avistacorp.com"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InsuranceCerts@avistacorp.com" TargetMode="External"/><Relationship Id="rId14" Type="http://schemas.openxmlformats.org/officeDocument/2006/relationships/footer" Target="footer1.xml"/><Relationship Id="rId22"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12DAE993B854A4EB3FE9755B21F9768" ma:contentTypeVersion="0" ma:contentTypeDescription="Create a new document." ma:contentTypeScope="" ma:versionID="924a4946796ba755b19067e00a05ca62">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E7E1A1-0D5A-4AF2-9A1C-E2C16B464439}">
  <ds:schemaRefs>
    <ds:schemaRef ds:uri="http://schemas.openxmlformats.org/officeDocument/2006/bibliography"/>
  </ds:schemaRefs>
</ds:datastoreItem>
</file>

<file path=customXml/itemProps2.xml><?xml version="1.0" encoding="utf-8"?>
<ds:datastoreItem xmlns:ds="http://schemas.openxmlformats.org/officeDocument/2006/customXml" ds:itemID="{F96100D1-F946-4F88-8E76-7FCF6D2876D8}"/>
</file>

<file path=customXml/itemProps3.xml><?xml version="1.0" encoding="utf-8"?>
<ds:datastoreItem xmlns:ds="http://schemas.openxmlformats.org/officeDocument/2006/customXml" ds:itemID="{DD8999ED-5E1A-4E5F-98A7-136017080FA5}"/>
</file>

<file path=customXml/itemProps4.xml><?xml version="1.0" encoding="utf-8"?>
<ds:datastoreItem xmlns:ds="http://schemas.openxmlformats.org/officeDocument/2006/customXml" ds:itemID="{B3B2FF67-2298-4AF8-A226-39CA6CAF5B8C}"/>
</file>

<file path=docProps/app.xml><?xml version="1.0" encoding="utf-8"?>
<Properties xmlns="http://schemas.openxmlformats.org/officeDocument/2006/extended-properties" xmlns:vt="http://schemas.openxmlformats.org/officeDocument/2006/docPropsVTypes">
  <Template>Normal</Template>
  <TotalTime>0</TotalTime>
  <Pages>8</Pages>
  <Words>3827</Words>
  <Characters>22511</Characters>
  <Application>Microsoft Office Word</Application>
  <DocSecurity>4</DocSecurity>
  <Lines>187</Lines>
  <Paragraphs>52</Paragraphs>
  <ScaleCrop>false</ScaleCrop>
  <HeadingPairs>
    <vt:vector size="2" baseType="variant">
      <vt:variant>
        <vt:lpstr>Title</vt:lpstr>
      </vt:variant>
      <vt:variant>
        <vt:i4>1</vt:i4>
      </vt:variant>
    </vt:vector>
  </HeadingPairs>
  <TitlesOfParts>
    <vt:vector size="1" baseType="lpstr">
      <vt:lpstr>Construction Svc Agm't 5-17-14</vt:lpstr>
    </vt:vector>
  </TitlesOfParts>
  <Company>Avista Utilities</Company>
  <LinksUpToDate>false</LinksUpToDate>
  <CharactersWithSpaces>26286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Construction Svc Agm't 5-17-14</dc:title>
  <dc:subject>Contractor</dc:subject>
  <dc:creator>Karen Carter</dc:creator>
  <cp:lastModifiedBy>Reed, Mary</cp:lastModifiedBy>
  <cp:revision>2</cp:revision>
  <cp:lastPrinted>2014-06-16T19:48:00Z</cp:lastPrinted>
  <dcterms:created xsi:type="dcterms:W3CDTF">2020-03-09T15:30:00Z</dcterms:created>
  <dcterms:modified xsi:type="dcterms:W3CDTF">2020-03-09T15:30:00Z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0x010100B12DAE993B854A4EB3FE9755B21F9768</vt:lpwstr>
  </property>
</Properties>
</file>