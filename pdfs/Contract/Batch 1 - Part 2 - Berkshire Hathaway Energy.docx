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E13E" w14:textId="77777777" w:rsidR="00C45EFF" w:rsidRPr="0039797A" w:rsidRDefault="001E10DB" w:rsidP="009A68E0">
      <w:pPr>
        <w:tabs>
          <w:tab w:val="left" w:pos="720"/>
        </w:tabs>
        <w:jc w:val="center"/>
        <w:rPr>
          <w:b/>
          <w:smallCaps/>
          <w:sz w:val="32"/>
          <w:szCs w:val="32"/>
        </w:rPr>
      </w:pPr>
      <w:r w:rsidRPr="0039797A">
        <w:rPr>
          <w:b/>
          <w:smallCaps/>
          <w:sz w:val="32"/>
          <w:szCs w:val="32"/>
        </w:rPr>
        <w:t>General Services</w:t>
      </w:r>
      <w:r w:rsidR="00561525" w:rsidRPr="0039797A">
        <w:rPr>
          <w:b/>
          <w:smallCaps/>
          <w:sz w:val="32"/>
          <w:szCs w:val="32"/>
        </w:rPr>
        <w:t xml:space="preserve"> </w:t>
      </w:r>
      <w:r w:rsidR="00627835" w:rsidRPr="0039797A">
        <w:rPr>
          <w:b/>
          <w:smallCaps/>
          <w:sz w:val="32"/>
          <w:szCs w:val="32"/>
        </w:rPr>
        <w:t>Terms and Conditions</w:t>
      </w:r>
    </w:p>
    <w:p w14:paraId="4082E7E2" w14:textId="77777777" w:rsidR="00E016B6" w:rsidRDefault="00E016B6" w:rsidP="00F41C34">
      <w:pPr>
        <w:tabs>
          <w:tab w:val="left" w:pos="720"/>
        </w:tabs>
        <w:jc w:val="center"/>
        <w:rPr>
          <w:b/>
          <w:sz w:val="24"/>
          <w:szCs w:val="24"/>
        </w:rPr>
      </w:pPr>
    </w:p>
    <w:p w14:paraId="79069334" w14:textId="4774DA45" w:rsidR="00C45EFF" w:rsidRPr="000012EA" w:rsidRDefault="00DD014F" w:rsidP="00F41C34">
      <w:pPr>
        <w:tabs>
          <w:tab w:val="left" w:pos="720"/>
        </w:tabs>
        <w:jc w:val="center"/>
        <w:rPr>
          <w:b/>
        </w:rPr>
      </w:pPr>
      <w:r w:rsidRPr="000012EA">
        <w:rPr>
          <w:b/>
        </w:rPr>
        <w:t xml:space="preserve">Rev. </w:t>
      </w:r>
      <w:r w:rsidR="00570FCF">
        <w:rPr>
          <w:b/>
        </w:rPr>
        <w:t>0</w:t>
      </w:r>
      <w:r w:rsidR="008111EE">
        <w:rPr>
          <w:b/>
        </w:rPr>
        <w:t>729</w:t>
      </w:r>
      <w:r w:rsidR="00570FCF">
        <w:rPr>
          <w:b/>
        </w:rPr>
        <w:t xml:space="preserve">21 </w:t>
      </w:r>
      <w:r w:rsidR="00141BEB">
        <w:rPr>
          <w:b/>
        </w:rPr>
        <w:t>(GT</w:t>
      </w:r>
      <w:r w:rsidR="0094612A">
        <w:rPr>
          <w:b/>
        </w:rPr>
        <w:t>&amp;</w:t>
      </w:r>
      <w:r w:rsidR="00141BEB">
        <w:rPr>
          <w:b/>
        </w:rPr>
        <w:t>S)</w:t>
      </w:r>
    </w:p>
    <w:p w14:paraId="0C4A2462" w14:textId="77777777" w:rsidR="00C628AF" w:rsidRPr="009E42AC" w:rsidRDefault="00C628AF" w:rsidP="00F41C34">
      <w:pPr>
        <w:tabs>
          <w:tab w:val="left" w:pos="720"/>
        </w:tabs>
        <w:jc w:val="center"/>
        <w:rPr>
          <w:b/>
          <w:sz w:val="24"/>
          <w:szCs w:val="24"/>
        </w:rPr>
      </w:pPr>
    </w:p>
    <w:p w14:paraId="13628C0F" w14:textId="77777777" w:rsidR="00C628AF" w:rsidRPr="00C80E71" w:rsidRDefault="00C628AF" w:rsidP="00C628AF">
      <w:pPr>
        <w:jc w:val="center"/>
        <w:rPr>
          <w:b/>
          <w:sz w:val="24"/>
          <w:szCs w:val="24"/>
          <w:u w:val="single"/>
        </w:rPr>
      </w:pPr>
      <w:r w:rsidRPr="00C80E71">
        <w:rPr>
          <w:b/>
          <w:sz w:val="24"/>
          <w:szCs w:val="24"/>
          <w:u w:val="single"/>
        </w:rPr>
        <w:t>Table of Contents</w:t>
      </w:r>
    </w:p>
    <w:p w14:paraId="46A3E7BA" w14:textId="77777777" w:rsidR="00C628AF" w:rsidRPr="00C80E71" w:rsidRDefault="00C628AF" w:rsidP="00C628AF">
      <w:pPr>
        <w:jc w:val="center"/>
        <w:rPr>
          <w:sz w:val="24"/>
          <w:szCs w:val="24"/>
        </w:rPr>
      </w:pPr>
    </w:p>
    <w:p w14:paraId="18FDA0F7" w14:textId="01A4C2C4" w:rsidR="00C628AF" w:rsidRPr="00C80E71" w:rsidRDefault="00C628AF" w:rsidP="005342A8">
      <w:pPr>
        <w:tabs>
          <w:tab w:val="left" w:pos="1710"/>
          <w:tab w:val="right" w:pos="9270"/>
        </w:tabs>
        <w:rPr>
          <w:b/>
          <w:sz w:val="24"/>
          <w:szCs w:val="24"/>
        </w:rPr>
      </w:pPr>
      <w:r w:rsidRPr="00C80E71">
        <w:rPr>
          <w:b/>
          <w:sz w:val="24"/>
          <w:szCs w:val="24"/>
          <w:u w:val="single"/>
        </w:rPr>
        <w:t>SECTION</w:t>
      </w:r>
      <w:r w:rsidRPr="00C80E71">
        <w:rPr>
          <w:b/>
          <w:sz w:val="24"/>
          <w:szCs w:val="24"/>
        </w:rPr>
        <w:tab/>
      </w:r>
      <w:r w:rsidRPr="00C80E71">
        <w:rPr>
          <w:b/>
          <w:sz w:val="24"/>
          <w:szCs w:val="24"/>
          <w:u w:val="single"/>
        </w:rPr>
        <w:t>TITLE</w:t>
      </w:r>
      <w:r w:rsidRPr="00C80E71">
        <w:rPr>
          <w:b/>
          <w:sz w:val="24"/>
          <w:szCs w:val="24"/>
        </w:rPr>
        <w:tab/>
      </w:r>
      <w:r w:rsidR="005342A8" w:rsidRPr="00C80E71">
        <w:rPr>
          <w:b/>
          <w:sz w:val="24"/>
          <w:szCs w:val="24"/>
          <w:u w:val="single"/>
        </w:rPr>
        <w:t>PAGE</w:t>
      </w:r>
    </w:p>
    <w:p w14:paraId="60CD9174" w14:textId="6CD63B28" w:rsidR="002D53F5" w:rsidRDefault="005342A8">
      <w:pPr>
        <w:pStyle w:val="TOC1"/>
        <w:rPr>
          <w:rFonts w:asciiTheme="minorHAnsi" w:eastAsiaTheme="minorEastAsia" w:hAnsiTheme="minorHAnsi" w:cstheme="minorBidi"/>
          <w:noProof/>
          <w:sz w:val="22"/>
          <w:szCs w:val="22"/>
        </w:rPr>
      </w:pPr>
      <w:r w:rsidRPr="00797A2D">
        <w:rPr>
          <w:szCs w:val="24"/>
        </w:rPr>
        <w:fldChar w:fldCharType="begin"/>
      </w:r>
      <w:r w:rsidRPr="00797A2D">
        <w:rPr>
          <w:szCs w:val="24"/>
        </w:rPr>
        <w:instrText xml:space="preserve"> TOC \o "1-1" \h \z \u </w:instrText>
      </w:r>
      <w:r w:rsidRPr="00797A2D">
        <w:rPr>
          <w:szCs w:val="24"/>
        </w:rPr>
        <w:fldChar w:fldCharType="separate"/>
      </w:r>
      <w:hyperlink w:anchor="_Toc58484450" w:history="1">
        <w:r w:rsidR="002D53F5" w:rsidRPr="002D10B9">
          <w:rPr>
            <w:rStyle w:val="Hyperlink"/>
            <w:b/>
            <w:noProof/>
          </w:rPr>
          <w:t>1.</w:t>
        </w:r>
        <w:r w:rsidR="002D53F5">
          <w:rPr>
            <w:rFonts w:asciiTheme="minorHAnsi" w:eastAsiaTheme="minorEastAsia" w:hAnsiTheme="minorHAnsi" w:cstheme="minorBidi"/>
            <w:noProof/>
            <w:sz w:val="22"/>
            <w:szCs w:val="22"/>
          </w:rPr>
          <w:tab/>
        </w:r>
        <w:r w:rsidR="002D53F5" w:rsidRPr="002D10B9">
          <w:rPr>
            <w:rStyle w:val="Hyperlink"/>
            <w:b/>
            <w:noProof/>
          </w:rPr>
          <w:t>Scope of Attachment</w:t>
        </w:r>
        <w:r w:rsidR="002D53F5">
          <w:rPr>
            <w:noProof/>
            <w:webHidden/>
          </w:rPr>
          <w:tab/>
        </w:r>
        <w:r w:rsidR="002D53F5">
          <w:rPr>
            <w:noProof/>
            <w:webHidden/>
          </w:rPr>
          <w:fldChar w:fldCharType="begin"/>
        </w:r>
        <w:r w:rsidR="002D53F5">
          <w:rPr>
            <w:noProof/>
            <w:webHidden/>
          </w:rPr>
          <w:instrText xml:space="preserve"> PAGEREF _Toc58484450 \h </w:instrText>
        </w:r>
        <w:r w:rsidR="002D53F5">
          <w:rPr>
            <w:noProof/>
            <w:webHidden/>
          </w:rPr>
        </w:r>
        <w:r w:rsidR="002D53F5">
          <w:rPr>
            <w:noProof/>
            <w:webHidden/>
          </w:rPr>
          <w:fldChar w:fldCharType="separate"/>
        </w:r>
        <w:r w:rsidR="002D53F5">
          <w:rPr>
            <w:noProof/>
            <w:webHidden/>
          </w:rPr>
          <w:t>1</w:t>
        </w:r>
        <w:r w:rsidR="002D53F5">
          <w:rPr>
            <w:noProof/>
            <w:webHidden/>
          </w:rPr>
          <w:fldChar w:fldCharType="end"/>
        </w:r>
      </w:hyperlink>
    </w:p>
    <w:p w14:paraId="49520AD9" w14:textId="2E342112" w:rsidR="002D53F5" w:rsidRDefault="00A832C0">
      <w:pPr>
        <w:pStyle w:val="TOC1"/>
        <w:rPr>
          <w:rFonts w:asciiTheme="minorHAnsi" w:eastAsiaTheme="minorEastAsia" w:hAnsiTheme="minorHAnsi" w:cstheme="minorBidi"/>
          <w:noProof/>
          <w:sz w:val="22"/>
          <w:szCs w:val="22"/>
        </w:rPr>
      </w:pPr>
      <w:hyperlink w:anchor="_Toc58484451" w:history="1">
        <w:r w:rsidR="002D53F5" w:rsidRPr="002D10B9">
          <w:rPr>
            <w:rStyle w:val="Hyperlink"/>
            <w:b/>
            <w:noProof/>
          </w:rPr>
          <w:t>2.</w:t>
        </w:r>
        <w:r w:rsidR="002D53F5">
          <w:rPr>
            <w:rFonts w:asciiTheme="minorHAnsi" w:eastAsiaTheme="minorEastAsia" w:hAnsiTheme="minorHAnsi" w:cstheme="minorBidi"/>
            <w:noProof/>
            <w:sz w:val="22"/>
            <w:szCs w:val="22"/>
          </w:rPr>
          <w:tab/>
        </w:r>
        <w:r w:rsidR="002D53F5" w:rsidRPr="002D10B9">
          <w:rPr>
            <w:rStyle w:val="Hyperlink"/>
            <w:b/>
            <w:noProof/>
          </w:rPr>
          <w:t>Non-binding Counteroffer</w:t>
        </w:r>
        <w:r w:rsidR="002D53F5">
          <w:rPr>
            <w:noProof/>
            <w:webHidden/>
          </w:rPr>
          <w:tab/>
        </w:r>
        <w:r w:rsidR="002D53F5">
          <w:rPr>
            <w:noProof/>
            <w:webHidden/>
          </w:rPr>
          <w:fldChar w:fldCharType="begin"/>
        </w:r>
        <w:r w:rsidR="002D53F5">
          <w:rPr>
            <w:noProof/>
            <w:webHidden/>
          </w:rPr>
          <w:instrText xml:space="preserve"> PAGEREF _Toc58484451 \h </w:instrText>
        </w:r>
        <w:r w:rsidR="002D53F5">
          <w:rPr>
            <w:noProof/>
            <w:webHidden/>
          </w:rPr>
        </w:r>
        <w:r w:rsidR="002D53F5">
          <w:rPr>
            <w:noProof/>
            <w:webHidden/>
          </w:rPr>
          <w:fldChar w:fldCharType="separate"/>
        </w:r>
        <w:r w:rsidR="002D53F5">
          <w:rPr>
            <w:noProof/>
            <w:webHidden/>
          </w:rPr>
          <w:t>2</w:t>
        </w:r>
        <w:r w:rsidR="002D53F5">
          <w:rPr>
            <w:noProof/>
            <w:webHidden/>
          </w:rPr>
          <w:fldChar w:fldCharType="end"/>
        </w:r>
      </w:hyperlink>
    </w:p>
    <w:p w14:paraId="6B76FC66" w14:textId="7D256972" w:rsidR="002D53F5" w:rsidRDefault="00A832C0">
      <w:pPr>
        <w:pStyle w:val="TOC1"/>
        <w:rPr>
          <w:rFonts w:asciiTheme="minorHAnsi" w:eastAsiaTheme="minorEastAsia" w:hAnsiTheme="minorHAnsi" w:cstheme="minorBidi"/>
          <w:noProof/>
          <w:sz w:val="22"/>
          <w:szCs w:val="22"/>
        </w:rPr>
      </w:pPr>
      <w:hyperlink w:anchor="_Toc58484452" w:history="1">
        <w:r w:rsidR="002D53F5" w:rsidRPr="002D10B9">
          <w:rPr>
            <w:rStyle w:val="Hyperlink"/>
            <w:b/>
            <w:noProof/>
          </w:rPr>
          <w:t>3.</w:t>
        </w:r>
        <w:r w:rsidR="002D53F5">
          <w:rPr>
            <w:rFonts w:asciiTheme="minorHAnsi" w:eastAsiaTheme="minorEastAsia" w:hAnsiTheme="minorHAnsi" w:cstheme="minorBidi"/>
            <w:noProof/>
            <w:sz w:val="22"/>
            <w:szCs w:val="22"/>
          </w:rPr>
          <w:tab/>
        </w:r>
        <w:r w:rsidR="002D53F5" w:rsidRPr="002D10B9">
          <w:rPr>
            <w:rStyle w:val="Hyperlink"/>
            <w:b/>
            <w:noProof/>
          </w:rPr>
          <w:t>Invoices and Payments</w:t>
        </w:r>
        <w:r w:rsidR="002D53F5">
          <w:rPr>
            <w:noProof/>
            <w:webHidden/>
          </w:rPr>
          <w:tab/>
        </w:r>
        <w:r w:rsidR="002D53F5">
          <w:rPr>
            <w:noProof/>
            <w:webHidden/>
          </w:rPr>
          <w:fldChar w:fldCharType="begin"/>
        </w:r>
        <w:r w:rsidR="002D53F5">
          <w:rPr>
            <w:noProof/>
            <w:webHidden/>
          </w:rPr>
          <w:instrText xml:space="preserve"> PAGEREF _Toc58484452 \h </w:instrText>
        </w:r>
        <w:r w:rsidR="002D53F5">
          <w:rPr>
            <w:noProof/>
            <w:webHidden/>
          </w:rPr>
        </w:r>
        <w:r w:rsidR="002D53F5">
          <w:rPr>
            <w:noProof/>
            <w:webHidden/>
          </w:rPr>
          <w:fldChar w:fldCharType="separate"/>
        </w:r>
        <w:r w:rsidR="002D53F5">
          <w:rPr>
            <w:noProof/>
            <w:webHidden/>
          </w:rPr>
          <w:t>2</w:t>
        </w:r>
        <w:r w:rsidR="002D53F5">
          <w:rPr>
            <w:noProof/>
            <w:webHidden/>
          </w:rPr>
          <w:fldChar w:fldCharType="end"/>
        </w:r>
      </w:hyperlink>
    </w:p>
    <w:p w14:paraId="4EBDBF87" w14:textId="3C5D8E81" w:rsidR="002D53F5" w:rsidRDefault="00A832C0">
      <w:pPr>
        <w:pStyle w:val="TOC1"/>
        <w:rPr>
          <w:rFonts w:asciiTheme="minorHAnsi" w:eastAsiaTheme="minorEastAsia" w:hAnsiTheme="minorHAnsi" w:cstheme="minorBidi"/>
          <w:noProof/>
          <w:sz w:val="22"/>
          <w:szCs w:val="22"/>
        </w:rPr>
      </w:pPr>
      <w:hyperlink w:anchor="_Toc58484453" w:history="1">
        <w:r w:rsidR="002D53F5" w:rsidRPr="002D10B9">
          <w:rPr>
            <w:rStyle w:val="Hyperlink"/>
            <w:b/>
            <w:noProof/>
          </w:rPr>
          <w:t>4.</w:t>
        </w:r>
        <w:r w:rsidR="002D53F5">
          <w:rPr>
            <w:rFonts w:asciiTheme="minorHAnsi" w:eastAsiaTheme="minorEastAsia" w:hAnsiTheme="minorHAnsi" w:cstheme="minorBidi"/>
            <w:noProof/>
            <w:sz w:val="22"/>
            <w:szCs w:val="22"/>
          </w:rPr>
          <w:tab/>
        </w:r>
        <w:r w:rsidR="002D53F5" w:rsidRPr="002D10B9">
          <w:rPr>
            <w:rStyle w:val="Hyperlink"/>
            <w:b/>
            <w:noProof/>
          </w:rPr>
          <w:t>Subcontractors; Former Employees</w:t>
        </w:r>
        <w:r w:rsidR="002D53F5">
          <w:rPr>
            <w:noProof/>
            <w:webHidden/>
          </w:rPr>
          <w:tab/>
        </w:r>
        <w:r w:rsidR="002D53F5">
          <w:rPr>
            <w:noProof/>
            <w:webHidden/>
          </w:rPr>
          <w:fldChar w:fldCharType="begin"/>
        </w:r>
        <w:r w:rsidR="002D53F5">
          <w:rPr>
            <w:noProof/>
            <w:webHidden/>
          </w:rPr>
          <w:instrText xml:space="preserve"> PAGEREF _Toc58484453 \h </w:instrText>
        </w:r>
        <w:r w:rsidR="002D53F5">
          <w:rPr>
            <w:noProof/>
            <w:webHidden/>
          </w:rPr>
        </w:r>
        <w:r w:rsidR="002D53F5">
          <w:rPr>
            <w:noProof/>
            <w:webHidden/>
          </w:rPr>
          <w:fldChar w:fldCharType="separate"/>
        </w:r>
        <w:r w:rsidR="002D53F5">
          <w:rPr>
            <w:noProof/>
            <w:webHidden/>
          </w:rPr>
          <w:t>3</w:t>
        </w:r>
        <w:r w:rsidR="002D53F5">
          <w:rPr>
            <w:noProof/>
            <w:webHidden/>
          </w:rPr>
          <w:fldChar w:fldCharType="end"/>
        </w:r>
      </w:hyperlink>
    </w:p>
    <w:p w14:paraId="60697C3A" w14:textId="79EDB3C3" w:rsidR="002D53F5" w:rsidRDefault="00A832C0">
      <w:pPr>
        <w:pStyle w:val="TOC1"/>
        <w:rPr>
          <w:rFonts w:asciiTheme="minorHAnsi" w:eastAsiaTheme="minorEastAsia" w:hAnsiTheme="minorHAnsi" w:cstheme="minorBidi"/>
          <w:noProof/>
          <w:sz w:val="22"/>
          <w:szCs w:val="22"/>
        </w:rPr>
      </w:pPr>
      <w:hyperlink w:anchor="_Toc58484454" w:history="1">
        <w:r w:rsidR="002D53F5" w:rsidRPr="002D10B9">
          <w:rPr>
            <w:rStyle w:val="Hyperlink"/>
            <w:b/>
            <w:noProof/>
          </w:rPr>
          <w:t>5.</w:t>
        </w:r>
        <w:r w:rsidR="002D53F5">
          <w:rPr>
            <w:rFonts w:asciiTheme="minorHAnsi" w:eastAsiaTheme="minorEastAsia" w:hAnsiTheme="minorHAnsi" w:cstheme="minorBidi"/>
            <w:noProof/>
            <w:sz w:val="22"/>
            <w:szCs w:val="22"/>
          </w:rPr>
          <w:tab/>
        </w:r>
        <w:r w:rsidR="002D53F5" w:rsidRPr="002D10B9">
          <w:rPr>
            <w:rStyle w:val="Hyperlink"/>
            <w:b/>
            <w:noProof/>
          </w:rPr>
          <w:t>Waiver of Liens</w:t>
        </w:r>
        <w:r w:rsidR="002D53F5">
          <w:rPr>
            <w:noProof/>
            <w:webHidden/>
          </w:rPr>
          <w:tab/>
        </w:r>
        <w:r w:rsidR="002D53F5">
          <w:rPr>
            <w:noProof/>
            <w:webHidden/>
          </w:rPr>
          <w:fldChar w:fldCharType="begin"/>
        </w:r>
        <w:r w:rsidR="002D53F5">
          <w:rPr>
            <w:noProof/>
            <w:webHidden/>
          </w:rPr>
          <w:instrText xml:space="preserve"> PAGEREF _Toc58484454 \h </w:instrText>
        </w:r>
        <w:r w:rsidR="002D53F5">
          <w:rPr>
            <w:noProof/>
            <w:webHidden/>
          </w:rPr>
        </w:r>
        <w:r w:rsidR="002D53F5">
          <w:rPr>
            <w:noProof/>
            <w:webHidden/>
          </w:rPr>
          <w:fldChar w:fldCharType="separate"/>
        </w:r>
        <w:r w:rsidR="002D53F5">
          <w:rPr>
            <w:noProof/>
            <w:webHidden/>
          </w:rPr>
          <w:t>5</w:t>
        </w:r>
        <w:r w:rsidR="002D53F5">
          <w:rPr>
            <w:noProof/>
            <w:webHidden/>
          </w:rPr>
          <w:fldChar w:fldCharType="end"/>
        </w:r>
      </w:hyperlink>
    </w:p>
    <w:p w14:paraId="49CFA346" w14:textId="118C2ACD" w:rsidR="002D53F5" w:rsidRDefault="00A832C0">
      <w:pPr>
        <w:pStyle w:val="TOC1"/>
        <w:rPr>
          <w:rFonts w:asciiTheme="minorHAnsi" w:eastAsiaTheme="minorEastAsia" w:hAnsiTheme="minorHAnsi" w:cstheme="minorBidi"/>
          <w:noProof/>
          <w:sz w:val="22"/>
          <w:szCs w:val="22"/>
        </w:rPr>
      </w:pPr>
      <w:hyperlink w:anchor="_Toc58484455" w:history="1">
        <w:r w:rsidR="002D53F5" w:rsidRPr="002D10B9">
          <w:rPr>
            <w:rStyle w:val="Hyperlink"/>
            <w:b/>
            <w:noProof/>
          </w:rPr>
          <w:t>6.</w:t>
        </w:r>
        <w:r w:rsidR="002D53F5">
          <w:rPr>
            <w:rFonts w:asciiTheme="minorHAnsi" w:eastAsiaTheme="minorEastAsia" w:hAnsiTheme="minorHAnsi" w:cstheme="minorBidi"/>
            <w:noProof/>
            <w:sz w:val="22"/>
            <w:szCs w:val="22"/>
          </w:rPr>
          <w:tab/>
        </w:r>
        <w:r w:rsidR="002D53F5" w:rsidRPr="002D10B9">
          <w:rPr>
            <w:rStyle w:val="Hyperlink"/>
            <w:b/>
            <w:noProof/>
          </w:rPr>
          <w:t>Records, Auditing, and Data Security</w:t>
        </w:r>
        <w:r w:rsidR="002D53F5">
          <w:rPr>
            <w:noProof/>
            <w:webHidden/>
          </w:rPr>
          <w:tab/>
        </w:r>
        <w:r w:rsidR="002D53F5">
          <w:rPr>
            <w:noProof/>
            <w:webHidden/>
          </w:rPr>
          <w:fldChar w:fldCharType="begin"/>
        </w:r>
        <w:r w:rsidR="002D53F5">
          <w:rPr>
            <w:noProof/>
            <w:webHidden/>
          </w:rPr>
          <w:instrText xml:space="preserve"> PAGEREF _Toc58484455 \h </w:instrText>
        </w:r>
        <w:r w:rsidR="002D53F5">
          <w:rPr>
            <w:noProof/>
            <w:webHidden/>
          </w:rPr>
        </w:r>
        <w:r w:rsidR="002D53F5">
          <w:rPr>
            <w:noProof/>
            <w:webHidden/>
          </w:rPr>
          <w:fldChar w:fldCharType="separate"/>
        </w:r>
        <w:r w:rsidR="002D53F5">
          <w:rPr>
            <w:noProof/>
            <w:webHidden/>
          </w:rPr>
          <w:t>6</w:t>
        </w:r>
        <w:r w:rsidR="002D53F5">
          <w:rPr>
            <w:noProof/>
            <w:webHidden/>
          </w:rPr>
          <w:fldChar w:fldCharType="end"/>
        </w:r>
      </w:hyperlink>
    </w:p>
    <w:p w14:paraId="3DB784FA" w14:textId="6F87C624" w:rsidR="002D53F5" w:rsidRDefault="00A832C0">
      <w:pPr>
        <w:pStyle w:val="TOC1"/>
        <w:rPr>
          <w:rFonts w:asciiTheme="minorHAnsi" w:eastAsiaTheme="minorEastAsia" w:hAnsiTheme="minorHAnsi" w:cstheme="minorBidi"/>
          <w:noProof/>
          <w:sz w:val="22"/>
          <w:szCs w:val="22"/>
        </w:rPr>
      </w:pPr>
      <w:hyperlink w:anchor="_Toc58484456" w:history="1">
        <w:r w:rsidR="002D53F5" w:rsidRPr="002D10B9">
          <w:rPr>
            <w:rStyle w:val="Hyperlink"/>
            <w:b/>
            <w:noProof/>
          </w:rPr>
          <w:t>7.</w:t>
        </w:r>
        <w:r w:rsidR="002D53F5">
          <w:rPr>
            <w:rFonts w:asciiTheme="minorHAnsi" w:eastAsiaTheme="minorEastAsia" w:hAnsiTheme="minorHAnsi" w:cstheme="minorBidi"/>
            <w:noProof/>
            <w:sz w:val="22"/>
            <w:szCs w:val="22"/>
          </w:rPr>
          <w:tab/>
        </w:r>
        <w:r w:rsidR="002D53F5" w:rsidRPr="002D10B9">
          <w:rPr>
            <w:rStyle w:val="Hyperlink"/>
            <w:b/>
            <w:noProof/>
          </w:rPr>
          <w:t>Acceptance</w:t>
        </w:r>
        <w:r w:rsidR="002D53F5">
          <w:rPr>
            <w:noProof/>
            <w:webHidden/>
          </w:rPr>
          <w:tab/>
        </w:r>
        <w:r w:rsidR="002D53F5">
          <w:rPr>
            <w:noProof/>
            <w:webHidden/>
          </w:rPr>
          <w:fldChar w:fldCharType="begin"/>
        </w:r>
        <w:r w:rsidR="002D53F5">
          <w:rPr>
            <w:noProof/>
            <w:webHidden/>
          </w:rPr>
          <w:instrText xml:space="preserve"> PAGEREF _Toc58484456 \h </w:instrText>
        </w:r>
        <w:r w:rsidR="002D53F5">
          <w:rPr>
            <w:noProof/>
            <w:webHidden/>
          </w:rPr>
        </w:r>
        <w:r w:rsidR="002D53F5">
          <w:rPr>
            <w:noProof/>
            <w:webHidden/>
          </w:rPr>
          <w:fldChar w:fldCharType="separate"/>
        </w:r>
        <w:r w:rsidR="002D53F5">
          <w:rPr>
            <w:noProof/>
            <w:webHidden/>
          </w:rPr>
          <w:t>8</w:t>
        </w:r>
        <w:r w:rsidR="002D53F5">
          <w:rPr>
            <w:noProof/>
            <w:webHidden/>
          </w:rPr>
          <w:fldChar w:fldCharType="end"/>
        </w:r>
      </w:hyperlink>
    </w:p>
    <w:p w14:paraId="44754EC6" w14:textId="0A98E1B6" w:rsidR="002D53F5" w:rsidRDefault="00A832C0">
      <w:pPr>
        <w:pStyle w:val="TOC1"/>
        <w:rPr>
          <w:rFonts w:asciiTheme="minorHAnsi" w:eastAsiaTheme="minorEastAsia" w:hAnsiTheme="minorHAnsi" w:cstheme="minorBidi"/>
          <w:noProof/>
          <w:sz w:val="22"/>
          <w:szCs w:val="22"/>
        </w:rPr>
      </w:pPr>
      <w:hyperlink w:anchor="_Toc58484457" w:history="1">
        <w:r w:rsidR="002D53F5" w:rsidRPr="002D10B9">
          <w:rPr>
            <w:rStyle w:val="Hyperlink"/>
            <w:b/>
            <w:noProof/>
          </w:rPr>
          <w:t>8.</w:t>
        </w:r>
        <w:r w:rsidR="002D53F5">
          <w:rPr>
            <w:rFonts w:asciiTheme="minorHAnsi" w:eastAsiaTheme="minorEastAsia" w:hAnsiTheme="minorHAnsi" w:cstheme="minorBidi"/>
            <w:noProof/>
            <w:sz w:val="22"/>
            <w:szCs w:val="22"/>
          </w:rPr>
          <w:tab/>
        </w:r>
        <w:r w:rsidR="002D53F5" w:rsidRPr="002D10B9">
          <w:rPr>
            <w:rStyle w:val="Hyperlink"/>
            <w:b/>
            <w:noProof/>
          </w:rPr>
          <w:t>Changes</w:t>
        </w:r>
        <w:r w:rsidR="002D53F5">
          <w:rPr>
            <w:noProof/>
            <w:webHidden/>
          </w:rPr>
          <w:tab/>
        </w:r>
        <w:r w:rsidR="002D53F5">
          <w:rPr>
            <w:noProof/>
            <w:webHidden/>
          </w:rPr>
          <w:fldChar w:fldCharType="begin"/>
        </w:r>
        <w:r w:rsidR="002D53F5">
          <w:rPr>
            <w:noProof/>
            <w:webHidden/>
          </w:rPr>
          <w:instrText xml:space="preserve"> PAGEREF _Toc58484457 \h </w:instrText>
        </w:r>
        <w:r w:rsidR="002D53F5">
          <w:rPr>
            <w:noProof/>
            <w:webHidden/>
          </w:rPr>
        </w:r>
        <w:r w:rsidR="002D53F5">
          <w:rPr>
            <w:noProof/>
            <w:webHidden/>
          </w:rPr>
          <w:fldChar w:fldCharType="separate"/>
        </w:r>
        <w:r w:rsidR="002D53F5">
          <w:rPr>
            <w:noProof/>
            <w:webHidden/>
          </w:rPr>
          <w:t>8</w:t>
        </w:r>
        <w:r w:rsidR="002D53F5">
          <w:rPr>
            <w:noProof/>
            <w:webHidden/>
          </w:rPr>
          <w:fldChar w:fldCharType="end"/>
        </w:r>
      </w:hyperlink>
    </w:p>
    <w:p w14:paraId="635BE79B" w14:textId="00D7C6B6" w:rsidR="002D53F5" w:rsidRDefault="00A832C0">
      <w:pPr>
        <w:pStyle w:val="TOC1"/>
        <w:rPr>
          <w:rFonts w:asciiTheme="minorHAnsi" w:eastAsiaTheme="minorEastAsia" w:hAnsiTheme="minorHAnsi" w:cstheme="minorBidi"/>
          <w:noProof/>
          <w:sz w:val="22"/>
          <w:szCs w:val="22"/>
        </w:rPr>
      </w:pPr>
      <w:hyperlink w:anchor="_Toc58484458" w:history="1">
        <w:r w:rsidR="002D53F5" w:rsidRPr="002D10B9">
          <w:rPr>
            <w:rStyle w:val="Hyperlink"/>
            <w:b/>
            <w:noProof/>
          </w:rPr>
          <w:t>9.</w:t>
        </w:r>
        <w:r w:rsidR="002D53F5">
          <w:rPr>
            <w:rFonts w:asciiTheme="minorHAnsi" w:eastAsiaTheme="minorEastAsia" w:hAnsiTheme="minorHAnsi" w:cstheme="minorBidi"/>
            <w:noProof/>
            <w:sz w:val="22"/>
            <w:szCs w:val="22"/>
          </w:rPr>
          <w:tab/>
        </w:r>
        <w:r w:rsidR="002D53F5" w:rsidRPr="002D10B9">
          <w:rPr>
            <w:rStyle w:val="Hyperlink"/>
            <w:b/>
            <w:noProof/>
          </w:rPr>
          <w:t>Specifications, Plans and Drawings</w:t>
        </w:r>
        <w:r w:rsidR="002D53F5">
          <w:rPr>
            <w:noProof/>
            <w:webHidden/>
          </w:rPr>
          <w:tab/>
        </w:r>
        <w:r w:rsidR="002D53F5">
          <w:rPr>
            <w:noProof/>
            <w:webHidden/>
          </w:rPr>
          <w:fldChar w:fldCharType="begin"/>
        </w:r>
        <w:r w:rsidR="002D53F5">
          <w:rPr>
            <w:noProof/>
            <w:webHidden/>
          </w:rPr>
          <w:instrText xml:space="preserve"> PAGEREF _Toc58484458 \h </w:instrText>
        </w:r>
        <w:r w:rsidR="002D53F5">
          <w:rPr>
            <w:noProof/>
            <w:webHidden/>
          </w:rPr>
        </w:r>
        <w:r w:rsidR="002D53F5">
          <w:rPr>
            <w:noProof/>
            <w:webHidden/>
          </w:rPr>
          <w:fldChar w:fldCharType="separate"/>
        </w:r>
        <w:r w:rsidR="002D53F5">
          <w:rPr>
            <w:noProof/>
            <w:webHidden/>
          </w:rPr>
          <w:t>9</w:t>
        </w:r>
        <w:r w:rsidR="002D53F5">
          <w:rPr>
            <w:noProof/>
            <w:webHidden/>
          </w:rPr>
          <w:fldChar w:fldCharType="end"/>
        </w:r>
      </w:hyperlink>
    </w:p>
    <w:p w14:paraId="57D111CE" w14:textId="3C5FB2D0" w:rsidR="002D53F5" w:rsidRDefault="00A832C0">
      <w:pPr>
        <w:pStyle w:val="TOC1"/>
        <w:rPr>
          <w:rFonts w:asciiTheme="minorHAnsi" w:eastAsiaTheme="minorEastAsia" w:hAnsiTheme="minorHAnsi" w:cstheme="minorBidi"/>
          <w:noProof/>
          <w:sz w:val="22"/>
          <w:szCs w:val="22"/>
        </w:rPr>
      </w:pPr>
      <w:hyperlink w:anchor="_Toc58484459" w:history="1">
        <w:r w:rsidR="002D53F5" w:rsidRPr="002D10B9">
          <w:rPr>
            <w:rStyle w:val="Hyperlink"/>
            <w:b/>
            <w:noProof/>
          </w:rPr>
          <w:t>10.</w:t>
        </w:r>
        <w:r w:rsidR="002D53F5">
          <w:rPr>
            <w:rFonts w:asciiTheme="minorHAnsi" w:eastAsiaTheme="minorEastAsia" w:hAnsiTheme="minorHAnsi" w:cstheme="minorBidi"/>
            <w:noProof/>
            <w:sz w:val="22"/>
            <w:szCs w:val="22"/>
          </w:rPr>
          <w:tab/>
        </w:r>
        <w:r w:rsidR="002D53F5" w:rsidRPr="002D10B9">
          <w:rPr>
            <w:rStyle w:val="Hyperlink"/>
            <w:b/>
            <w:noProof/>
          </w:rPr>
          <w:t>Cleaning Up</w:t>
        </w:r>
        <w:r w:rsidR="002D53F5">
          <w:rPr>
            <w:noProof/>
            <w:webHidden/>
          </w:rPr>
          <w:tab/>
        </w:r>
        <w:r w:rsidR="002D53F5">
          <w:rPr>
            <w:noProof/>
            <w:webHidden/>
          </w:rPr>
          <w:fldChar w:fldCharType="begin"/>
        </w:r>
        <w:r w:rsidR="002D53F5">
          <w:rPr>
            <w:noProof/>
            <w:webHidden/>
          </w:rPr>
          <w:instrText xml:space="preserve"> PAGEREF _Toc58484459 \h </w:instrText>
        </w:r>
        <w:r w:rsidR="002D53F5">
          <w:rPr>
            <w:noProof/>
            <w:webHidden/>
          </w:rPr>
        </w:r>
        <w:r w:rsidR="002D53F5">
          <w:rPr>
            <w:noProof/>
            <w:webHidden/>
          </w:rPr>
          <w:fldChar w:fldCharType="separate"/>
        </w:r>
        <w:r w:rsidR="002D53F5">
          <w:rPr>
            <w:noProof/>
            <w:webHidden/>
          </w:rPr>
          <w:t>9</w:t>
        </w:r>
        <w:r w:rsidR="002D53F5">
          <w:rPr>
            <w:noProof/>
            <w:webHidden/>
          </w:rPr>
          <w:fldChar w:fldCharType="end"/>
        </w:r>
      </w:hyperlink>
    </w:p>
    <w:p w14:paraId="0AA4E647" w14:textId="26FDAD3F" w:rsidR="002D53F5" w:rsidRDefault="00A832C0">
      <w:pPr>
        <w:pStyle w:val="TOC1"/>
        <w:rPr>
          <w:rFonts w:asciiTheme="minorHAnsi" w:eastAsiaTheme="minorEastAsia" w:hAnsiTheme="minorHAnsi" w:cstheme="minorBidi"/>
          <w:noProof/>
          <w:sz w:val="22"/>
          <w:szCs w:val="22"/>
        </w:rPr>
      </w:pPr>
      <w:hyperlink w:anchor="_Toc58484460" w:history="1">
        <w:r w:rsidR="002D53F5" w:rsidRPr="002D10B9">
          <w:rPr>
            <w:rStyle w:val="Hyperlink"/>
            <w:b/>
            <w:noProof/>
          </w:rPr>
          <w:t>11.</w:t>
        </w:r>
        <w:r w:rsidR="002D53F5">
          <w:rPr>
            <w:rFonts w:asciiTheme="minorHAnsi" w:eastAsiaTheme="minorEastAsia" w:hAnsiTheme="minorHAnsi" w:cstheme="minorBidi"/>
            <w:noProof/>
            <w:sz w:val="22"/>
            <w:szCs w:val="22"/>
          </w:rPr>
          <w:tab/>
        </w:r>
        <w:r w:rsidR="002D53F5" w:rsidRPr="002D10B9">
          <w:rPr>
            <w:rStyle w:val="Hyperlink"/>
            <w:b/>
            <w:noProof/>
          </w:rPr>
          <w:t>Inspection and Expediting</w:t>
        </w:r>
        <w:r w:rsidR="002D53F5">
          <w:rPr>
            <w:noProof/>
            <w:webHidden/>
          </w:rPr>
          <w:tab/>
        </w:r>
        <w:r w:rsidR="002D53F5">
          <w:rPr>
            <w:noProof/>
            <w:webHidden/>
          </w:rPr>
          <w:fldChar w:fldCharType="begin"/>
        </w:r>
        <w:r w:rsidR="002D53F5">
          <w:rPr>
            <w:noProof/>
            <w:webHidden/>
          </w:rPr>
          <w:instrText xml:space="preserve"> PAGEREF _Toc58484460 \h </w:instrText>
        </w:r>
        <w:r w:rsidR="002D53F5">
          <w:rPr>
            <w:noProof/>
            <w:webHidden/>
          </w:rPr>
        </w:r>
        <w:r w:rsidR="002D53F5">
          <w:rPr>
            <w:noProof/>
            <w:webHidden/>
          </w:rPr>
          <w:fldChar w:fldCharType="separate"/>
        </w:r>
        <w:r w:rsidR="002D53F5">
          <w:rPr>
            <w:noProof/>
            <w:webHidden/>
          </w:rPr>
          <w:t>9</w:t>
        </w:r>
        <w:r w:rsidR="002D53F5">
          <w:rPr>
            <w:noProof/>
            <w:webHidden/>
          </w:rPr>
          <w:fldChar w:fldCharType="end"/>
        </w:r>
      </w:hyperlink>
    </w:p>
    <w:p w14:paraId="7322EE7B" w14:textId="7DAB4BC2" w:rsidR="002D53F5" w:rsidRDefault="00A832C0">
      <w:pPr>
        <w:pStyle w:val="TOC1"/>
        <w:rPr>
          <w:rFonts w:asciiTheme="minorHAnsi" w:eastAsiaTheme="minorEastAsia" w:hAnsiTheme="minorHAnsi" w:cstheme="minorBidi"/>
          <w:noProof/>
          <w:sz w:val="22"/>
          <w:szCs w:val="22"/>
        </w:rPr>
      </w:pPr>
      <w:hyperlink w:anchor="_Toc58484461" w:history="1">
        <w:r w:rsidR="002D53F5" w:rsidRPr="002D10B9">
          <w:rPr>
            <w:rStyle w:val="Hyperlink"/>
            <w:b/>
            <w:noProof/>
          </w:rPr>
          <w:t>12.</w:t>
        </w:r>
        <w:r w:rsidR="002D53F5">
          <w:rPr>
            <w:rFonts w:asciiTheme="minorHAnsi" w:eastAsiaTheme="minorEastAsia" w:hAnsiTheme="minorHAnsi" w:cstheme="minorBidi"/>
            <w:noProof/>
            <w:sz w:val="22"/>
            <w:szCs w:val="22"/>
          </w:rPr>
          <w:tab/>
        </w:r>
        <w:r w:rsidR="002D53F5" w:rsidRPr="002D10B9">
          <w:rPr>
            <w:rStyle w:val="Hyperlink"/>
            <w:b/>
            <w:noProof/>
          </w:rPr>
          <w:t>[RESERVED]</w:t>
        </w:r>
        <w:r w:rsidR="002D53F5">
          <w:rPr>
            <w:noProof/>
            <w:webHidden/>
          </w:rPr>
          <w:tab/>
        </w:r>
        <w:r w:rsidR="002D53F5">
          <w:rPr>
            <w:noProof/>
            <w:webHidden/>
          </w:rPr>
          <w:fldChar w:fldCharType="begin"/>
        </w:r>
        <w:r w:rsidR="002D53F5">
          <w:rPr>
            <w:noProof/>
            <w:webHidden/>
          </w:rPr>
          <w:instrText xml:space="preserve"> PAGEREF _Toc58484461 \h </w:instrText>
        </w:r>
        <w:r w:rsidR="002D53F5">
          <w:rPr>
            <w:noProof/>
            <w:webHidden/>
          </w:rPr>
        </w:r>
        <w:r w:rsidR="002D53F5">
          <w:rPr>
            <w:noProof/>
            <w:webHidden/>
          </w:rPr>
          <w:fldChar w:fldCharType="separate"/>
        </w:r>
        <w:r w:rsidR="002D53F5">
          <w:rPr>
            <w:noProof/>
            <w:webHidden/>
          </w:rPr>
          <w:t>10</w:t>
        </w:r>
        <w:r w:rsidR="002D53F5">
          <w:rPr>
            <w:noProof/>
            <w:webHidden/>
          </w:rPr>
          <w:fldChar w:fldCharType="end"/>
        </w:r>
      </w:hyperlink>
    </w:p>
    <w:p w14:paraId="1E23E9D5" w14:textId="5EEA13B2" w:rsidR="002D53F5" w:rsidRDefault="00A832C0">
      <w:pPr>
        <w:pStyle w:val="TOC1"/>
        <w:rPr>
          <w:rFonts w:asciiTheme="minorHAnsi" w:eastAsiaTheme="minorEastAsia" w:hAnsiTheme="minorHAnsi" w:cstheme="minorBidi"/>
          <w:noProof/>
          <w:sz w:val="22"/>
          <w:szCs w:val="22"/>
        </w:rPr>
      </w:pPr>
      <w:hyperlink w:anchor="_Toc58484462" w:history="1">
        <w:r w:rsidR="002D53F5" w:rsidRPr="002D10B9">
          <w:rPr>
            <w:rStyle w:val="Hyperlink"/>
            <w:b/>
            <w:noProof/>
          </w:rPr>
          <w:t>13.</w:t>
        </w:r>
        <w:r w:rsidR="002D53F5">
          <w:rPr>
            <w:rFonts w:asciiTheme="minorHAnsi" w:eastAsiaTheme="minorEastAsia" w:hAnsiTheme="minorHAnsi" w:cstheme="minorBidi"/>
            <w:noProof/>
            <w:sz w:val="22"/>
            <w:szCs w:val="22"/>
          </w:rPr>
          <w:tab/>
        </w:r>
        <w:r w:rsidR="002D53F5" w:rsidRPr="002D10B9">
          <w:rPr>
            <w:rStyle w:val="Hyperlink"/>
            <w:b/>
            <w:noProof/>
          </w:rPr>
          <w:t>Warranties</w:t>
        </w:r>
        <w:r w:rsidR="002D53F5">
          <w:rPr>
            <w:noProof/>
            <w:webHidden/>
          </w:rPr>
          <w:tab/>
        </w:r>
        <w:r w:rsidR="002D53F5">
          <w:rPr>
            <w:noProof/>
            <w:webHidden/>
          </w:rPr>
          <w:fldChar w:fldCharType="begin"/>
        </w:r>
        <w:r w:rsidR="002D53F5">
          <w:rPr>
            <w:noProof/>
            <w:webHidden/>
          </w:rPr>
          <w:instrText xml:space="preserve"> PAGEREF _Toc58484462 \h </w:instrText>
        </w:r>
        <w:r w:rsidR="002D53F5">
          <w:rPr>
            <w:noProof/>
            <w:webHidden/>
          </w:rPr>
        </w:r>
        <w:r w:rsidR="002D53F5">
          <w:rPr>
            <w:noProof/>
            <w:webHidden/>
          </w:rPr>
          <w:fldChar w:fldCharType="separate"/>
        </w:r>
        <w:r w:rsidR="002D53F5">
          <w:rPr>
            <w:noProof/>
            <w:webHidden/>
          </w:rPr>
          <w:t>10</w:t>
        </w:r>
        <w:r w:rsidR="002D53F5">
          <w:rPr>
            <w:noProof/>
            <w:webHidden/>
          </w:rPr>
          <w:fldChar w:fldCharType="end"/>
        </w:r>
      </w:hyperlink>
    </w:p>
    <w:p w14:paraId="62CE61AD" w14:textId="579CA579" w:rsidR="002D53F5" w:rsidRDefault="00A832C0">
      <w:pPr>
        <w:pStyle w:val="TOC1"/>
        <w:rPr>
          <w:rFonts w:asciiTheme="minorHAnsi" w:eastAsiaTheme="minorEastAsia" w:hAnsiTheme="minorHAnsi" w:cstheme="minorBidi"/>
          <w:noProof/>
          <w:sz w:val="22"/>
          <w:szCs w:val="22"/>
        </w:rPr>
      </w:pPr>
      <w:hyperlink w:anchor="_Toc58484463" w:history="1">
        <w:r w:rsidR="002D53F5" w:rsidRPr="002D10B9">
          <w:rPr>
            <w:rStyle w:val="Hyperlink"/>
            <w:b/>
            <w:noProof/>
          </w:rPr>
          <w:t>14.</w:t>
        </w:r>
        <w:r w:rsidR="002D53F5">
          <w:rPr>
            <w:rFonts w:asciiTheme="minorHAnsi" w:eastAsiaTheme="minorEastAsia" w:hAnsiTheme="minorHAnsi" w:cstheme="minorBidi"/>
            <w:noProof/>
            <w:sz w:val="22"/>
            <w:szCs w:val="22"/>
          </w:rPr>
          <w:tab/>
        </w:r>
        <w:r w:rsidR="002D53F5" w:rsidRPr="002D10B9">
          <w:rPr>
            <w:rStyle w:val="Hyperlink"/>
            <w:b/>
            <w:noProof/>
          </w:rPr>
          <w:t>Breach and Default</w:t>
        </w:r>
        <w:r w:rsidR="002D53F5">
          <w:rPr>
            <w:noProof/>
            <w:webHidden/>
          </w:rPr>
          <w:tab/>
        </w:r>
        <w:r w:rsidR="002D53F5">
          <w:rPr>
            <w:noProof/>
            <w:webHidden/>
          </w:rPr>
          <w:fldChar w:fldCharType="begin"/>
        </w:r>
        <w:r w:rsidR="002D53F5">
          <w:rPr>
            <w:noProof/>
            <w:webHidden/>
          </w:rPr>
          <w:instrText xml:space="preserve"> PAGEREF _Toc58484463 \h </w:instrText>
        </w:r>
        <w:r w:rsidR="002D53F5">
          <w:rPr>
            <w:noProof/>
            <w:webHidden/>
          </w:rPr>
        </w:r>
        <w:r w:rsidR="002D53F5">
          <w:rPr>
            <w:noProof/>
            <w:webHidden/>
          </w:rPr>
          <w:fldChar w:fldCharType="separate"/>
        </w:r>
        <w:r w:rsidR="002D53F5">
          <w:rPr>
            <w:noProof/>
            <w:webHidden/>
          </w:rPr>
          <w:t>11</w:t>
        </w:r>
        <w:r w:rsidR="002D53F5">
          <w:rPr>
            <w:noProof/>
            <w:webHidden/>
          </w:rPr>
          <w:fldChar w:fldCharType="end"/>
        </w:r>
      </w:hyperlink>
    </w:p>
    <w:p w14:paraId="228606C3" w14:textId="4F88F64E" w:rsidR="002D53F5" w:rsidRDefault="00A832C0">
      <w:pPr>
        <w:pStyle w:val="TOC1"/>
        <w:rPr>
          <w:rFonts w:asciiTheme="minorHAnsi" w:eastAsiaTheme="minorEastAsia" w:hAnsiTheme="minorHAnsi" w:cstheme="minorBidi"/>
          <w:noProof/>
          <w:sz w:val="22"/>
          <w:szCs w:val="22"/>
        </w:rPr>
      </w:pPr>
      <w:hyperlink w:anchor="_Toc58484464" w:history="1">
        <w:r w:rsidR="002D53F5" w:rsidRPr="002D10B9">
          <w:rPr>
            <w:rStyle w:val="Hyperlink"/>
            <w:b/>
            <w:noProof/>
          </w:rPr>
          <w:t>15.</w:t>
        </w:r>
        <w:r w:rsidR="002D53F5">
          <w:rPr>
            <w:rFonts w:asciiTheme="minorHAnsi" w:eastAsiaTheme="minorEastAsia" w:hAnsiTheme="minorHAnsi" w:cstheme="minorBidi"/>
            <w:noProof/>
            <w:sz w:val="22"/>
            <w:szCs w:val="22"/>
          </w:rPr>
          <w:tab/>
        </w:r>
        <w:r w:rsidR="002D53F5" w:rsidRPr="002D10B9">
          <w:rPr>
            <w:rStyle w:val="Hyperlink"/>
            <w:b/>
            <w:noProof/>
          </w:rPr>
          <w:t>Indemnity</w:t>
        </w:r>
        <w:r w:rsidR="002D53F5">
          <w:rPr>
            <w:noProof/>
            <w:webHidden/>
          </w:rPr>
          <w:tab/>
        </w:r>
        <w:r w:rsidR="002D53F5">
          <w:rPr>
            <w:noProof/>
            <w:webHidden/>
          </w:rPr>
          <w:fldChar w:fldCharType="begin"/>
        </w:r>
        <w:r w:rsidR="002D53F5">
          <w:rPr>
            <w:noProof/>
            <w:webHidden/>
          </w:rPr>
          <w:instrText xml:space="preserve"> PAGEREF _Toc58484464 \h </w:instrText>
        </w:r>
        <w:r w:rsidR="002D53F5">
          <w:rPr>
            <w:noProof/>
            <w:webHidden/>
          </w:rPr>
        </w:r>
        <w:r w:rsidR="002D53F5">
          <w:rPr>
            <w:noProof/>
            <w:webHidden/>
          </w:rPr>
          <w:fldChar w:fldCharType="separate"/>
        </w:r>
        <w:r w:rsidR="002D53F5">
          <w:rPr>
            <w:noProof/>
            <w:webHidden/>
          </w:rPr>
          <w:t>12</w:t>
        </w:r>
        <w:r w:rsidR="002D53F5">
          <w:rPr>
            <w:noProof/>
            <w:webHidden/>
          </w:rPr>
          <w:fldChar w:fldCharType="end"/>
        </w:r>
      </w:hyperlink>
    </w:p>
    <w:p w14:paraId="0ABE2350" w14:textId="18168C41" w:rsidR="002D53F5" w:rsidRDefault="00A832C0">
      <w:pPr>
        <w:pStyle w:val="TOC1"/>
        <w:rPr>
          <w:rFonts w:asciiTheme="minorHAnsi" w:eastAsiaTheme="minorEastAsia" w:hAnsiTheme="minorHAnsi" w:cstheme="minorBidi"/>
          <w:noProof/>
          <w:sz w:val="22"/>
          <w:szCs w:val="22"/>
        </w:rPr>
      </w:pPr>
      <w:hyperlink w:anchor="_Toc58484465" w:history="1">
        <w:r w:rsidR="002D53F5" w:rsidRPr="002D10B9">
          <w:rPr>
            <w:rStyle w:val="Hyperlink"/>
            <w:b/>
            <w:noProof/>
          </w:rPr>
          <w:t>16.</w:t>
        </w:r>
        <w:r w:rsidR="002D53F5">
          <w:rPr>
            <w:rFonts w:asciiTheme="minorHAnsi" w:eastAsiaTheme="minorEastAsia" w:hAnsiTheme="minorHAnsi" w:cstheme="minorBidi"/>
            <w:noProof/>
            <w:sz w:val="22"/>
            <w:szCs w:val="22"/>
          </w:rPr>
          <w:tab/>
        </w:r>
        <w:r w:rsidR="002D53F5" w:rsidRPr="002D10B9">
          <w:rPr>
            <w:rStyle w:val="Hyperlink"/>
            <w:b/>
            <w:noProof/>
          </w:rPr>
          <w:t>Insurance</w:t>
        </w:r>
        <w:r w:rsidR="002D53F5">
          <w:rPr>
            <w:noProof/>
            <w:webHidden/>
          </w:rPr>
          <w:tab/>
        </w:r>
        <w:r w:rsidR="002D53F5">
          <w:rPr>
            <w:noProof/>
            <w:webHidden/>
          </w:rPr>
          <w:fldChar w:fldCharType="begin"/>
        </w:r>
        <w:r w:rsidR="002D53F5">
          <w:rPr>
            <w:noProof/>
            <w:webHidden/>
          </w:rPr>
          <w:instrText xml:space="preserve"> PAGEREF _Toc58484465 \h </w:instrText>
        </w:r>
        <w:r w:rsidR="002D53F5">
          <w:rPr>
            <w:noProof/>
            <w:webHidden/>
          </w:rPr>
        </w:r>
        <w:r w:rsidR="002D53F5">
          <w:rPr>
            <w:noProof/>
            <w:webHidden/>
          </w:rPr>
          <w:fldChar w:fldCharType="separate"/>
        </w:r>
        <w:r w:rsidR="002D53F5">
          <w:rPr>
            <w:noProof/>
            <w:webHidden/>
          </w:rPr>
          <w:t>12</w:t>
        </w:r>
        <w:r w:rsidR="002D53F5">
          <w:rPr>
            <w:noProof/>
            <w:webHidden/>
          </w:rPr>
          <w:fldChar w:fldCharType="end"/>
        </w:r>
      </w:hyperlink>
    </w:p>
    <w:p w14:paraId="3B5D5794" w14:textId="35BDC9FE" w:rsidR="002D53F5" w:rsidRDefault="00A832C0">
      <w:pPr>
        <w:pStyle w:val="TOC1"/>
        <w:rPr>
          <w:rFonts w:asciiTheme="minorHAnsi" w:eastAsiaTheme="minorEastAsia" w:hAnsiTheme="minorHAnsi" w:cstheme="minorBidi"/>
          <w:noProof/>
          <w:sz w:val="22"/>
          <w:szCs w:val="22"/>
        </w:rPr>
      </w:pPr>
      <w:hyperlink w:anchor="_Toc58484466" w:history="1">
        <w:r w:rsidR="002D53F5" w:rsidRPr="002D10B9">
          <w:rPr>
            <w:rStyle w:val="Hyperlink"/>
            <w:b/>
            <w:noProof/>
          </w:rPr>
          <w:t>17.</w:t>
        </w:r>
        <w:r w:rsidR="002D53F5">
          <w:rPr>
            <w:rFonts w:asciiTheme="minorHAnsi" w:eastAsiaTheme="minorEastAsia" w:hAnsiTheme="minorHAnsi" w:cstheme="minorBidi"/>
            <w:noProof/>
            <w:sz w:val="22"/>
            <w:szCs w:val="22"/>
          </w:rPr>
          <w:tab/>
        </w:r>
        <w:r w:rsidR="002D53F5" w:rsidRPr="002D10B9">
          <w:rPr>
            <w:rStyle w:val="Hyperlink"/>
            <w:b/>
            <w:noProof/>
          </w:rPr>
          <w:t>Suspension; Termination</w:t>
        </w:r>
        <w:r w:rsidR="002D53F5">
          <w:rPr>
            <w:noProof/>
            <w:webHidden/>
          </w:rPr>
          <w:tab/>
        </w:r>
        <w:r w:rsidR="002D53F5">
          <w:rPr>
            <w:noProof/>
            <w:webHidden/>
          </w:rPr>
          <w:fldChar w:fldCharType="begin"/>
        </w:r>
        <w:r w:rsidR="002D53F5">
          <w:rPr>
            <w:noProof/>
            <w:webHidden/>
          </w:rPr>
          <w:instrText xml:space="preserve"> PAGEREF _Toc58484466 \h </w:instrText>
        </w:r>
        <w:r w:rsidR="002D53F5">
          <w:rPr>
            <w:noProof/>
            <w:webHidden/>
          </w:rPr>
        </w:r>
        <w:r w:rsidR="002D53F5">
          <w:rPr>
            <w:noProof/>
            <w:webHidden/>
          </w:rPr>
          <w:fldChar w:fldCharType="separate"/>
        </w:r>
        <w:r w:rsidR="002D53F5">
          <w:rPr>
            <w:noProof/>
            <w:webHidden/>
          </w:rPr>
          <w:t>14</w:t>
        </w:r>
        <w:r w:rsidR="002D53F5">
          <w:rPr>
            <w:noProof/>
            <w:webHidden/>
          </w:rPr>
          <w:fldChar w:fldCharType="end"/>
        </w:r>
      </w:hyperlink>
    </w:p>
    <w:p w14:paraId="06F5A65B" w14:textId="2738AA84" w:rsidR="002D53F5" w:rsidRDefault="00A832C0">
      <w:pPr>
        <w:pStyle w:val="TOC1"/>
        <w:rPr>
          <w:rFonts w:asciiTheme="minorHAnsi" w:eastAsiaTheme="minorEastAsia" w:hAnsiTheme="minorHAnsi" w:cstheme="minorBidi"/>
          <w:noProof/>
          <w:sz w:val="22"/>
          <w:szCs w:val="22"/>
        </w:rPr>
      </w:pPr>
      <w:hyperlink w:anchor="_Toc58484467" w:history="1">
        <w:r w:rsidR="002D53F5" w:rsidRPr="002D10B9">
          <w:rPr>
            <w:rStyle w:val="Hyperlink"/>
            <w:b/>
            <w:noProof/>
          </w:rPr>
          <w:t>18.</w:t>
        </w:r>
        <w:r w:rsidR="002D53F5">
          <w:rPr>
            <w:rFonts w:asciiTheme="minorHAnsi" w:eastAsiaTheme="minorEastAsia" w:hAnsiTheme="minorHAnsi" w:cstheme="minorBidi"/>
            <w:noProof/>
            <w:sz w:val="22"/>
            <w:szCs w:val="22"/>
          </w:rPr>
          <w:tab/>
        </w:r>
        <w:r w:rsidR="002D53F5" w:rsidRPr="002D10B9">
          <w:rPr>
            <w:rStyle w:val="Hyperlink"/>
            <w:b/>
            <w:noProof/>
          </w:rPr>
          <w:t>Compliance with Laws; Banned Technologies</w:t>
        </w:r>
        <w:r w:rsidR="002D53F5">
          <w:rPr>
            <w:noProof/>
            <w:webHidden/>
          </w:rPr>
          <w:tab/>
        </w:r>
        <w:r w:rsidR="002D53F5">
          <w:rPr>
            <w:noProof/>
            <w:webHidden/>
          </w:rPr>
          <w:fldChar w:fldCharType="begin"/>
        </w:r>
        <w:r w:rsidR="002D53F5">
          <w:rPr>
            <w:noProof/>
            <w:webHidden/>
          </w:rPr>
          <w:instrText xml:space="preserve"> PAGEREF _Toc58484467 \h </w:instrText>
        </w:r>
        <w:r w:rsidR="002D53F5">
          <w:rPr>
            <w:noProof/>
            <w:webHidden/>
          </w:rPr>
        </w:r>
        <w:r w:rsidR="002D53F5">
          <w:rPr>
            <w:noProof/>
            <w:webHidden/>
          </w:rPr>
          <w:fldChar w:fldCharType="separate"/>
        </w:r>
        <w:r w:rsidR="002D53F5">
          <w:rPr>
            <w:noProof/>
            <w:webHidden/>
          </w:rPr>
          <w:t>15</w:t>
        </w:r>
        <w:r w:rsidR="002D53F5">
          <w:rPr>
            <w:noProof/>
            <w:webHidden/>
          </w:rPr>
          <w:fldChar w:fldCharType="end"/>
        </w:r>
      </w:hyperlink>
    </w:p>
    <w:p w14:paraId="18FB9F84" w14:textId="3B213A5C" w:rsidR="002D53F5" w:rsidRDefault="00A832C0">
      <w:pPr>
        <w:pStyle w:val="TOC1"/>
        <w:rPr>
          <w:rFonts w:asciiTheme="minorHAnsi" w:eastAsiaTheme="minorEastAsia" w:hAnsiTheme="minorHAnsi" w:cstheme="minorBidi"/>
          <w:noProof/>
          <w:sz w:val="22"/>
          <w:szCs w:val="22"/>
        </w:rPr>
      </w:pPr>
      <w:hyperlink w:anchor="_Toc58484468" w:history="1">
        <w:r w:rsidR="002D53F5" w:rsidRPr="002D10B9">
          <w:rPr>
            <w:rStyle w:val="Hyperlink"/>
            <w:b/>
            <w:noProof/>
          </w:rPr>
          <w:t>19.</w:t>
        </w:r>
        <w:r w:rsidR="002D53F5">
          <w:rPr>
            <w:rFonts w:asciiTheme="minorHAnsi" w:eastAsiaTheme="minorEastAsia" w:hAnsiTheme="minorHAnsi" w:cstheme="minorBidi"/>
            <w:noProof/>
            <w:sz w:val="22"/>
            <w:szCs w:val="22"/>
          </w:rPr>
          <w:tab/>
        </w:r>
        <w:r w:rsidR="002D53F5" w:rsidRPr="002D10B9">
          <w:rPr>
            <w:rStyle w:val="Hyperlink"/>
            <w:b/>
            <w:noProof/>
          </w:rPr>
          <w:t>Permits, Licenses, and Registrations</w:t>
        </w:r>
        <w:r w:rsidR="002D53F5">
          <w:rPr>
            <w:noProof/>
            <w:webHidden/>
          </w:rPr>
          <w:tab/>
        </w:r>
        <w:r w:rsidR="002D53F5">
          <w:rPr>
            <w:noProof/>
            <w:webHidden/>
          </w:rPr>
          <w:fldChar w:fldCharType="begin"/>
        </w:r>
        <w:r w:rsidR="002D53F5">
          <w:rPr>
            <w:noProof/>
            <w:webHidden/>
          </w:rPr>
          <w:instrText xml:space="preserve"> PAGEREF _Toc58484468 \h </w:instrText>
        </w:r>
        <w:r w:rsidR="002D53F5">
          <w:rPr>
            <w:noProof/>
            <w:webHidden/>
          </w:rPr>
        </w:r>
        <w:r w:rsidR="002D53F5">
          <w:rPr>
            <w:noProof/>
            <w:webHidden/>
          </w:rPr>
          <w:fldChar w:fldCharType="separate"/>
        </w:r>
        <w:r w:rsidR="002D53F5">
          <w:rPr>
            <w:noProof/>
            <w:webHidden/>
          </w:rPr>
          <w:t>20</w:t>
        </w:r>
        <w:r w:rsidR="002D53F5">
          <w:rPr>
            <w:noProof/>
            <w:webHidden/>
          </w:rPr>
          <w:fldChar w:fldCharType="end"/>
        </w:r>
      </w:hyperlink>
    </w:p>
    <w:p w14:paraId="0823561C" w14:textId="7F84DA6F" w:rsidR="002D53F5" w:rsidRDefault="00A832C0">
      <w:pPr>
        <w:pStyle w:val="TOC1"/>
        <w:rPr>
          <w:rFonts w:asciiTheme="minorHAnsi" w:eastAsiaTheme="minorEastAsia" w:hAnsiTheme="minorHAnsi" w:cstheme="minorBidi"/>
          <w:noProof/>
          <w:sz w:val="22"/>
          <w:szCs w:val="22"/>
        </w:rPr>
      </w:pPr>
      <w:hyperlink w:anchor="_Toc58484469" w:history="1">
        <w:r w:rsidR="002D53F5" w:rsidRPr="002D10B9">
          <w:rPr>
            <w:rStyle w:val="Hyperlink"/>
            <w:b/>
            <w:noProof/>
          </w:rPr>
          <w:t>20.</w:t>
        </w:r>
        <w:r w:rsidR="002D53F5">
          <w:rPr>
            <w:rFonts w:asciiTheme="minorHAnsi" w:eastAsiaTheme="minorEastAsia" w:hAnsiTheme="minorHAnsi" w:cstheme="minorBidi"/>
            <w:noProof/>
            <w:sz w:val="22"/>
            <w:szCs w:val="22"/>
          </w:rPr>
          <w:tab/>
        </w:r>
        <w:r w:rsidR="002D53F5" w:rsidRPr="002D10B9">
          <w:rPr>
            <w:rStyle w:val="Hyperlink"/>
            <w:b/>
            <w:noProof/>
          </w:rPr>
          <w:t>Intellectual Property Ownership</w:t>
        </w:r>
        <w:r w:rsidR="002D53F5">
          <w:rPr>
            <w:noProof/>
            <w:webHidden/>
          </w:rPr>
          <w:tab/>
        </w:r>
        <w:r w:rsidR="002D53F5">
          <w:rPr>
            <w:noProof/>
            <w:webHidden/>
          </w:rPr>
          <w:fldChar w:fldCharType="begin"/>
        </w:r>
        <w:r w:rsidR="002D53F5">
          <w:rPr>
            <w:noProof/>
            <w:webHidden/>
          </w:rPr>
          <w:instrText xml:space="preserve"> PAGEREF _Toc58484469 \h </w:instrText>
        </w:r>
        <w:r w:rsidR="002D53F5">
          <w:rPr>
            <w:noProof/>
            <w:webHidden/>
          </w:rPr>
        </w:r>
        <w:r w:rsidR="002D53F5">
          <w:rPr>
            <w:noProof/>
            <w:webHidden/>
          </w:rPr>
          <w:fldChar w:fldCharType="separate"/>
        </w:r>
        <w:r w:rsidR="002D53F5">
          <w:rPr>
            <w:noProof/>
            <w:webHidden/>
          </w:rPr>
          <w:t>20</w:t>
        </w:r>
        <w:r w:rsidR="002D53F5">
          <w:rPr>
            <w:noProof/>
            <w:webHidden/>
          </w:rPr>
          <w:fldChar w:fldCharType="end"/>
        </w:r>
      </w:hyperlink>
    </w:p>
    <w:p w14:paraId="4EAB2AC4" w14:textId="46D80AF0" w:rsidR="002D53F5" w:rsidRDefault="00A832C0">
      <w:pPr>
        <w:pStyle w:val="TOC1"/>
        <w:rPr>
          <w:rFonts w:asciiTheme="minorHAnsi" w:eastAsiaTheme="minorEastAsia" w:hAnsiTheme="minorHAnsi" w:cstheme="minorBidi"/>
          <w:noProof/>
          <w:sz w:val="22"/>
          <w:szCs w:val="22"/>
        </w:rPr>
      </w:pPr>
      <w:hyperlink w:anchor="_Toc58484470" w:history="1">
        <w:r w:rsidR="002D53F5" w:rsidRPr="002D10B9">
          <w:rPr>
            <w:rStyle w:val="Hyperlink"/>
            <w:b/>
            <w:noProof/>
          </w:rPr>
          <w:t>21.</w:t>
        </w:r>
        <w:r w:rsidR="002D53F5">
          <w:rPr>
            <w:rFonts w:asciiTheme="minorHAnsi" w:eastAsiaTheme="minorEastAsia" w:hAnsiTheme="minorHAnsi" w:cstheme="minorBidi"/>
            <w:noProof/>
            <w:sz w:val="22"/>
            <w:szCs w:val="22"/>
          </w:rPr>
          <w:tab/>
        </w:r>
        <w:r w:rsidR="002D53F5" w:rsidRPr="002D10B9">
          <w:rPr>
            <w:rStyle w:val="Hyperlink"/>
            <w:b/>
            <w:noProof/>
          </w:rPr>
          <w:t>Intellectual Property Infringement</w:t>
        </w:r>
        <w:r w:rsidR="002D53F5">
          <w:rPr>
            <w:noProof/>
            <w:webHidden/>
          </w:rPr>
          <w:tab/>
        </w:r>
        <w:r w:rsidR="002D53F5">
          <w:rPr>
            <w:noProof/>
            <w:webHidden/>
          </w:rPr>
          <w:fldChar w:fldCharType="begin"/>
        </w:r>
        <w:r w:rsidR="002D53F5">
          <w:rPr>
            <w:noProof/>
            <w:webHidden/>
          </w:rPr>
          <w:instrText xml:space="preserve"> PAGEREF _Toc58484470 \h </w:instrText>
        </w:r>
        <w:r w:rsidR="002D53F5">
          <w:rPr>
            <w:noProof/>
            <w:webHidden/>
          </w:rPr>
        </w:r>
        <w:r w:rsidR="002D53F5">
          <w:rPr>
            <w:noProof/>
            <w:webHidden/>
          </w:rPr>
          <w:fldChar w:fldCharType="separate"/>
        </w:r>
        <w:r w:rsidR="002D53F5">
          <w:rPr>
            <w:noProof/>
            <w:webHidden/>
          </w:rPr>
          <w:t>21</w:t>
        </w:r>
        <w:r w:rsidR="002D53F5">
          <w:rPr>
            <w:noProof/>
            <w:webHidden/>
          </w:rPr>
          <w:fldChar w:fldCharType="end"/>
        </w:r>
      </w:hyperlink>
    </w:p>
    <w:p w14:paraId="17947CB2" w14:textId="6D44832D" w:rsidR="002D53F5" w:rsidRDefault="00A832C0">
      <w:pPr>
        <w:pStyle w:val="TOC1"/>
        <w:rPr>
          <w:rFonts w:asciiTheme="minorHAnsi" w:eastAsiaTheme="minorEastAsia" w:hAnsiTheme="minorHAnsi" w:cstheme="minorBidi"/>
          <w:noProof/>
          <w:sz w:val="22"/>
          <w:szCs w:val="22"/>
        </w:rPr>
      </w:pPr>
      <w:hyperlink w:anchor="_Toc58484471" w:history="1">
        <w:r w:rsidR="002D53F5" w:rsidRPr="002D10B9">
          <w:rPr>
            <w:rStyle w:val="Hyperlink"/>
            <w:b/>
            <w:noProof/>
          </w:rPr>
          <w:t>22.</w:t>
        </w:r>
        <w:r w:rsidR="002D53F5">
          <w:rPr>
            <w:rFonts w:asciiTheme="minorHAnsi" w:eastAsiaTheme="minorEastAsia" w:hAnsiTheme="minorHAnsi" w:cstheme="minorBidi"/>
            <w:noProof/>
            <w:sz w:val="22"/>
            <w:szCs w:val="22"/>
          </w:rPr>
          <w:tab/>
        </w:r>
        <w:r w:rsidR="002D53F5" w:rsidRPr="002D10B9">
          <w:rPr>
            <w:rStyle w:val="Hyperlink"/>
            <w:b/>
            <w:noProof/>
          </w:rPr>
          <w:t>Confidential Information</w:t>
        </w:r>
        <w:r w:rsidR="002D53F5">
          <w:rPr>
            <w:noProof/>
            <w:webHidden/>
          </w:rPr>
          <w:tab/>
        </w:r>
        <w:r w:rsidR="002D53F5">
          <w:rPr>
            <w:noProof/>
            <w:webHidden/>
          </w:rPr>
          <w:fldChar w:fldCharType="begin"/>
        </w:r>
        <w:r w:rsidR="002D53F5">
          <w:rPr>
            <w:noProof/>
            <w:webHidden/>
          </w:rPr>
          <w:instrText xml:space="preserve"> PAGEREF _Toc58484471 \h </w:instrText>
        </w:r>
        <w:r w:rsidR="002D53F5">
          <w:rPr>
            <w:noProof/>
            <w:webHidden/>
          </w:rPr>
        </w:r>
        <w:r w:rsidR="002D53F5">
          <w:rPr>
            <w:noProof/>
            <w:webHidden/>
          </w:rPr>
          <w:fldChar w:fldCharType="separate"/>
        </w:r>
        <w:r w:rsidR="002D53F5">
          <w:rPr>
            <w:noProof/>
            <w:webHidden/>
          </w:rPr>
          <w:t>2</w:t>
        </w:r>
        <w:r w:rsidR="002D53F5">
          <w:rPr>
            <w:noProof/>
            <w:webHidden/>
          </w:rPr>
          <w:fldChar w:fldCharType="end"/>
        </w:r>
      </w:hyperlink>
      <w:r w:rsidR="008E3383">
        <w:rPr>
          <w:noProof/>
        </w:rPr>
        <w:t>2</w:t>
      </w:r>
    </w:p>
    <w:p w14:paraId="368063D3" w14:textId="44104301" w:rsidR="002D53F5" w:rsidRDefault="00A832C0" w:rsidP="00217481">
      <w:pPr>
        <w:pStyle w:val="TOC1"/>
        <w:ind w:left="562" w:hanging="562"/>
        <w:rPr>
          <w:rFonts w:asciiTheme="minorHAnsi" w:eastAsiaTheme="minorEastAsia" w:hAnsiTheme="minorHAnsi" w:cstheme="minorBidi"/>
          <w:noProof/>
          <w:sz w:val="22"/>
          <w:szCs w:val="22"/>
        </w:rPr>
      </w:pPr>
      <w:hyperlink w:anchor="_Toc58484472" w:history="1">
        <w:r w:rsidR="002D53F5" w:rsidRPr="002D10B9">
          <w:rPr>
            <w:rStyle w:val="Hyperlink"/>
            <w:b/>
            <w:noProof/>
          </w:rPr>
          <w:t>23.</w:t>
        </w:r>
        <w:r w:rsidR="002D53F5">
          <w:rPr>
            <w:rFonts w:asciiTheme="minorHAnsi" w:eastAsiaTheme="minorEastAsia" w:hAnsiTheme="minorHAnsi" w:cstheme="minorBidi"/>
            <w:noProof/>
            <w:sz w:val="22"/>
            <w:szCs w:val="22"/>
          </w:rPr>
          <w:tab/>
        </w:r>
        <w:r w:rsidR="002D53F5" w:rsidRPr="002D10B9">
          <w:rPr>
            <w:rStyle w:val="Hyperlink"/>
            <w:b/>
            <w:noProof/>
          </w:rPr>
          <w:t>Protecting Personally Identifiable Information (PII); Security; Breach of Security</w:t>
        </w:r>
        <w:r w:rsidR="00217481">
          <w:rPr>
            <w:rStyle w:val="Hyperlink"/>
            <w:noProof/>
          </w:rPr>
          <w:t>..24</w:t>
        </w:r>
        <w:r w:rsidR="002D53F5">
          <w:rPr>
            <w:noProof/>
            <w:webHidden/>
          </w:rPr>
          <w:tab/>
        </w:r>
      </w:hyperlink>
    </w:p>
    <w:p w14:paraId="7682611A" w14:textId="6D8B84C0" w:rsidR="002D53F5" w:rsidRDefault="00A832C0">
      <w:pPr>
        <w:pStyle w:val="TOC1"/>
        <w:rPr>
          <w:rFonts w:asciiTheme="minorHAnsi" w:eastAsiaTheme="minorEastAsia" w:hAnsiTheme="minorHAnsi" w:cstheme="minorBidi"/>
          <w:noProof/>
          <w:sz w:val="22"/>
          <w:szCs w:val="22"/>
        </w:rPr>
      </w:pPr>
      <w:hyperlink w:anchor="_Toc58484473" w:history="1">
        <w:r w:rsidR="002D53F5" w:rsidRPr="002D10B9">
          <w:rPr>
            <w:rStyle w:val="Hyperlink"/>
            <w:b/>
            <w:noProof/>
          </w:rPr>
          <w:t>24.</w:t>
        </w:r>
        <w:r w:rsidR="002D53F5">
          <w:rPr>
            <w:rFonts w:asciiTheme="minorHAnsi" w:eastAsiaTheme="minorEastAsia" w:hAnsiTheme="minorHAnsi" w:cstheme="minorBidi"/>
            <w:noProof/>
            <w:sz w:val="22"/>
            <w:szCs w:val="22"/>
          </w:rPr>
          <w:tab/>
        </w:r>
        <w:r w:rsidR="002D53F5" w:rsidRPr="002D10B9">
          <w:rPr>
            <w:rStyle w:val="Hyperlink"/>
            <w:b/>
            <w:noProof/>
          </w:rPr>
          <w:t>Taxes</w:t>
        </w:r>
        <w:r w:rsidR="002D53F5">
          <w:rPr>
            <w:noProof/>
            <w:webHidden/>
          </w:rPr>
          <w:tab/>
        </w:r>
        <w:r w:rsidR="002D53F5">
          <w:rPr>
            <w:noProof/>
            <w:webHidden/>
          </w:rPr>
          <w:fldChar w:fldCharType="begin"/>
        </w:r>
        <w:r w:rsidR="002D53F5">
          <w:rPr>
            <w:noProof/>
            <w:webHidden/>
          </w:rPr>
          <w:instrText xml:space="preserve"> PAGEREF _Toc58484473 \h </w:instrText>
        </w:r>
        <w:r w:rsidR="002D53F5">
          <w:rPr>
            <w:noProof/>
            <w:webHidden/>
          </w:rPr>
        </w:r>
        <w:r w:rsidR="002D53F5">
          <w:rPr>
            <w:noProof/>
            <w:webHidden/>
          </w:rPr>
          <w:fldChar w:fldCharType="separate"/>
        </w:r>
        <w:r w:rsidR="002D53F5">
          <w:rPr>
            <w:noProof/>
            <w:webHidden/>
          </w:rPr>
          <w:t>2</w:t>
        </w:r>
        <w:r w:rsidR="002D53F5">
          <w:rPr>
            <w:noProof/>
            <w:webHidden/>
          </w:rPr>
          <w:fldChar w:fldCharType="end"/>
        </w:r>
      </w:hyperlink>
      <w:r w:rsidR="008E3383">
        <w:rPr>
          <w:noProof/>
        </w:rPr>
        <w:t>7</w:t>
      </w:r>
    </w:p>
    <w:p w14:paraId="02D41F48" w14:textId="043843A3" w:rsidR="002D53F5" w:rsidRDefault="00A832C0">
      <w:pPr>
        <w:pStyle w:val="TOC1"/>
        <w:rPr>
          <w:rFonts w:asciiTheme="minorHAnsi" w:eastAsiaTheme="minorEastAsia" w:hAnsiTheme="minorHAnsi" w:cstheme="minorBidi"/>
          <w:noProof/>
          <w:sz w:val="22"/>
          <w:szCs w:val="22"/>
        </w:rPr>
      </w:pPr>
      <w:hyperlink w:anchor="_Toc58484474" w:history="1">
        <w:r w:rsidR="002D53F5" w:rsidRPr="002D10B9">
          <w:rPr>
            <w:rStyle w:val="Hyperlink"/>
            <w:b/>
            <w:noProof/>
          </w:rPr>
          <w:t>25.</w:t>
        </w:r>
        <w:r w:rsidR="002D53F5">
          <w:rPr>
            <w:rFonts w:asciiTheme="minorHAnsi" w:eastAsiaTheme="minorEastAsia" w:hAnsiTheme="minorHAnsi" w:cstheme="minorBidi"/>
            <w:noProof/>
            <w:sz w:val="22"/>
            <w:szCs w:val="22"/>
          </w:rPr>
          <w:tab/>
        </w:r>
        <w:r w:rsidR="002D53F5" w:rsidRPr="002D10B9">
          <w:rPr>
            <w:rStyle w:val="Hyperlink"/>
            <w:b/>
            <w:noProof/>
          </w:rPr>
          <w:t>[RESERVED]</w:t>
        </w:r>
        <w:r w:rsidR="002D53F5">
          <w:rPr>
            <w:noProof/>
            <w:webHidden/>
          </w:rPr>
          <w:tab/>
        </w:r>
        <w:r w:rsidR="002D53F5">
          <w:rPr>
            <w:noProof/>
            <w:webHidden/>
          </w:rPr>
          <w:fldChar w:fldCharType="begin"/>
        </w:r>
        <w:r w:rsidR="002D53F5">
          <w:rPr>
            <w:noProof/>
            <w:webHidden/>
          </w:rPr>
          <w:instrText xml:space="preserve"> PAGEREF _Toc58484474 \h </w:instrText>
        </w:r>
        <w:r w:rsidR="002D53F5">
          <w:rPr>
            <w:noProof/>
            <w:webHidden/>
          </w:rPr>
        </w:r>
        <w:r w:rsidR="002D53F5">
          <w:rPr>
            <w:noProof/>
            <w:webHidden/>
          </w:rPr>
          <w:fldChar w:fldCharType="separate"/>
        </w:r>
        <w:r w:rsidR="002D53F5">
          <w:rPr>
            <w:noProof/>
            <w:webHidden/>
          </w:rPr>
          <w:t>27</w:t>
        </w:r>
        <w:r w:rsidR="002D53F5">
          <w:rPr>
            <w:noProof/>
            <w:webHidden/>
          </w:rPr>
          <w:fldChar w:fldCharType="end"/>
        </w:r>
      </w:hyperlink>
    </w:p>
    <w:p w14:paraId="1EC0B1F3" w14:textId="7B0461FD" w:rsidR="002D53F5" w:rsidRDefault="00A832C0">
      <w:pPr>
        <w:pStyle w:val="TOC1"/>
        <w:rPr>
          <w:rFonts w:asciiTheme="minorHAnsi" w:eastAsiaTheme="minorEastAsia" w:hAnsiTheme="minorHAnsi" w:cstheme="minorBidi"/>
          <w:noProof/>
          <w:sz w:val="22"/>
          <w:szCs w:val="22"/>
        </w:rPr>
      </w:pPr>
      <w:hyperlink w:anchor="_Toc58484475" w:history="1">
        <w:r w:rsidR="002D53F5" w:rsidRPr="002D10B9">
          <w:rPr>
            <w:rStyle w:val="Hyperlink"/>
            <w:b/>
            <w:noProof/>
          </w:rPr>
          <w:t>26.</w:t>
        </w:r>
        <w:r w:rsidR="002D53F5">
          <w:rPr>
            <w:rFonts w:asciiTheme="minorHAnsi" w:eastAsiaTheme="minorEastAsia" w:hAnsiTheme="minorHAnsi" w:cstheme="minorBidi"/>
            <w:noProof/>
            <w:sz w:val="22"/>
            <w:szCs w:val="22"/>
          </w:rPr>
          <w:tab/>
        </w:r>
        <w:r w:rsidR="002D53F5" w:rsidRPr="002D10B9">
          <w:rPr>
            <w:rStyle w:val="Hyperlink"/>
            <w:b/>
            <w:noProof/>
          </w:rPr>
          <w:t>Assignment</w:t>
        </w:r>
        <w:r w:rsidR="002D53F5">
          <w:rPr>
            <w:noProof/>
            <w:webHidden/>
          </w:rPr>
          <w:tab/>
        </w:r>
        <w:r w:rsidR="002D53F5">
          <w:rPr>
            <w:noProof/>
            <w:webHidden/>
          </w:rPr>
          <w:fldChar w:fldCharType="begin"/>
        </w:r>
        <w:r w:rsidR="002D53F5">
          <w:rPr>
            <w:noProof/>
            <w:webHidden/>
          </w:rPr>
          <w:instrText xml:space="preserve"> PAGEREF _Toc58484475 \h </w:instrText>
        </w:r>
        <w:r w:rsidR="002D53F5">
          <w:rPr>
            <w:noProof/>
            <w:webHidden/>
          </w:rPr>
        </w:r>
        <w:r w:rsidR="002D53F5">
          <w:rPr>
            <w:noProof/>
            <w:webHidden/>
          </w:rPr>
          <w:fldChar w:fldCharType="separate"/>
        </w:r>
        <w:r w:rsidR="002D53F5">
          <w:rPr>
            <w:noProof/>
            <w:webHidden/>
          </w:rPr>
          <w:t>27</w:t>
        </w:r>
        <w:r w:rsidR="002D53F5">
          <w:rPr>
            <w:noProof/>
            <w:webHidden/>
          </w:rPr>
          <w:fldChar w:fldCharType="end"/>
        </w:r>
      </w:hyperlink>
    </w:p>
    <w:p w14:paraId="617771DF" w14:textId="45CFCEEB" w:rsidR="002D53F5" w:rsidRDefault="00A832C0">
      <w:pPr>
        <w:pStyle w:val="TOC1"/>
        <w:rPr>
          <w:rFonts w:asciiTheme="minorHAnsi" w:eastAsiaTheme="minorEastAsia" w:hAnsiTheme="minorHAnsi" w:cstheme="minorBidi"/>
          <w:noProof/>
          <w:sz w:val="22"/>
          <w:szCs w:val="22"/>
        </w:rPr>
      </w:pPr>
      <w:hyperlink w:anchor="_Toc58484476" w:history="1">
        <w:r w:rsidR="002D53F5" w:rsidRPr="002D10B9">
          <w:rPr>
            <w:rStyle w:val="Hyperlink"/>
            <w:b/>
            <w:noProof/>
          </w:rPr>
          <w:t>27.</w:t>
        </w:r>
        <w:r w:rsidR="002D53F5">
          <w:rPr>
            <w:rFonts w:asciiTheme="minorHAnsi" w:eastAsiaTheme="minorEastAsia" w:hAnsiTheme="minorHAnsi" w:cstheme="minorBidi"/>
            <w:noProof/>
            <w:sz w:val="22"/>
            <w:szCs w:val="22"/>
          </w:rPr>
          <w:tab/>
        </w:r>
        <w:r w:rsidR="002D53F5" w:rsidRPr="002D10B9">
          <w:rPr>
            <w:rStyle w:val="Hyperlink"/>
            <w:b/>
            <w:noProof/>
          </w:rPr>
          <w:t>Passage of Title and Risk of Loss</w:t>
        </w:r>
        <w:r w:rsidR="002D53F5">
          <w:rPr>
            <w:noProof/>
            <w:webHidden/>
          </w:rPr>
          <w:tab/>
        </w:r>
        <w:r w:rsidR="002D53F5">
          <w:rPr>
            <w:noProof/>
            <w:webHidden/>
          </w:rPr>
          <w:fldChar w:fldCharType="begin"/>
        </w:r>
        <w:r w:rsidR="002D53F5">
          <w:rPr>
            <w:noProof/>
            <w:webHidden/>
          </w:rPr>
          <w:instrText xml:space="preserve"> PAGEREF _Toc58484476 \h </w:instrText>
        </w:r>
        <w:r w:rsidR="002D53F5">
          <w:rPr>
            <w:noProof/>
            <w:webHidden/>
          </w:rPr>
        </w:r>
        <w:r w:rsidR="002D53F5">
          <w:rPr>
            <w:noProof/>
            <w:webHidden/>
          </w:rPr>
          <w:fldChar w:fldCharType="separate"/>
        </w:r>
        <w:r w:rsidR="002D53F5">
          <w:rPr>
            <w:noProof/>
            <w:webHidden/>
          </w:rPr>
          <w:t>27</w:t>
        </w:r>
        <w:r w:rsidR="002D53F5">
          <w:rPr>
            <w:noProof/>
            <w:webHidden/>
          </w:rPr>
          <w:fldChar w:fldCharType="end"/>
        </w:r>
      </w:hyperlink>
    </w:p>
    <w:p w14:paraId="3E586A81" w14:textId="742F57BA" w:rsidR="002D53F5" w:rsidRDefault="00A832C0">
      <w:pPr>
        <w:pStyle w:val="TOC1"/>
        <w:rPr>
          <w:rFonts w:asciiTheme="minorHAnsi" w:eastAsiaTheme="minorEastAsia" w:hAnsiTheme="minorHAnsi" w:cstheme="minorBidi"/>
          <w:noProof/>
          <w:sz w:val="22"/>
          <w:szCs w:val="22"/>
        </w:rPr>
      </w:pPr>
      <w:hyperlink w:anchor="_Toc58484477" w:history="1">
        <w:r w:rsidR="002D53F5" w:rsidRPr="002D10B9">
          <w:rPr>
            <w:rStyle w:val="Hyperlink"/>
            <w:b/>
            <w:noProof/>
          </w:rPr>
          <w:t>28.</w:t>
        </w:r>
        <w:r w:rsidR="002D53F5">
          <w:rPr>
            <w:rFonts w:asciiTheme="minorHAnsi" w:eastAsiaTheme="minorEastAsia" w:hAnsiTheme="minorHAnsi" w:cstheme="minorBidi"/>
            <w:noProof/>
            <w:sz w:val="22"/>
            <w:szCs w:val="22"/>
          </w:rPr>
          <w:tab/>
        </w:r>
        <w:r w:rsidR="002D53F5" w:rsidRPr="002D10B9">
          <w:rPr>
            <w:rStyle w:val="Hyperlink"/>
            <w:b/>
            <w:noProof/>
          </w:rPr>
          <w:t>Safety</w:t>
        </w:r>
        <w:r w:rsidR="002D53F5">
          <w:rPr>
            <w:noProof/>
            <w:webHidden/>
          </w:rPr>
          <w:tab/>
        </w:r>
        <w:r w:rsidR="002D53F5">
          <w:rPr>
            <w:noProof/>
            <w:webHidden/>
          </w:rPr>
          <w:fldChar w:fldCharType="begin"/>
        </w:r>
        <w:r w:rsidR="002D53F5">
          <w:rPr>
            <w:noProof/>
            <w:webHidden/>
          </w:rPr>
          <w:instrText xml:space="preserve"> PAGEREF _Toc58484477 \h </w:instrText>
        </w:r>
        <w:r w:rsidR="002D53F5">
          <w:rPr>
            <w:noProof/>
            <w:webHidden/>
          </w:rPr>
        </w:r>
        <w:r w:rsidR="002D53F5">
          <w:rPr>
            <w:noProof/>
            <w:webHidden/>
          </w:rPr>
          <w:fldChar w:fldCharType="separate"/>
        </w:r>
        <w:r w:rsidR="002D53F5">
          <w:rPr>
            <w:noProof/>
            <w:webHidden/>
          </w:rPr>
          <w:t>2</w:t>
        </w:r>
        <w:r w:rsidR="002D53F5">
          <w:rPr>
            <w:noProof/>
            <w:webHidden/>
          </w:rPr>
          <w:fldChar w:fldCharType="end"/>
        </w:r>
      </w:hyperlink>
      <w:r w:rsidR="00897070">
        <w:rPr>
          <w:noProof/>
        </w:rPr>
        <w:t>8</w:t>
      </w:r>
    </w:p>
    <w:p w14:paraId="60FA9F51" w14:textId="4F7B84C5" w:rsidR="002D53F5" w:rsidRDefault="00A832C0">
      <w:pPr>
        <w:pStyle w:val="TOC1"/>
        <w:rPr>
          <w:rFonts w:asciiTheme="minorHAnsi" w:eastAsiaTheme="minorEastAsia" w:hAnsiTheme="minorHAnsi" w:cstheme="minorBidi"/>
          <w:noProof/>
          <w:sz w:val="22"/>
          <w:szCs w:val="22"/>
        </w:rPr>
      </w:pPr>
      <w:hyperlink w:anchor="_Toc58484478" w:history="1">
        <w:r w:rsidR="002D53F5" w:rsidRPr="002D10B9">
          <w:rPr>
            <w:rStyle w:val="Hyperlink"/>
            <w:b/>
            <w:noProof/>
          </w:rPr>
          <w:t>29.</w:t>
        </w:r>
        <w:r w:rsidR="002D53F5">
          <w:rPr>
            <w:rFonts w:asciiTheme="minorHAnsi" w:eastAsiaTheme="minorEastAsia" w:hAnsiTheme="minorHAnsi" w:cstheme="minorBidi"/>
            <w:noProof/>
            <w:sz w:val="22"/>
            <w:szCs w:val="22"/>
          </w:rPr>
          <w:tab/>
        </w:r>
        <w:r w:rsidR="002D53F5" w:rsidRPr="002D10B9">
          <w:rPr>
            <w:rStyle w:val="Hyperlink"/>
            <w:b/>
            <w:noProof/>
          </w:rPr>
          <w:t>Materials, Tools, Equipment and Facilities</w:t>
        </w:r>
        <w:r w:rsidR="002D53F5">
          <w:rPr>
            <w:noProof/>
            <w:webHidden/>
          </w:rPr>
          <w:tab/>
        </w:r>
        <w:r w:rsidR="002D53F5">
          <w:rPr>
            <w:noProof/>
            <w:webHidden/>
          </w:rPr>
          <w:fldChar w:fldCharType="begin"/>
        </w:r>
        <w:r w:rsidR="002D53F5">
          <w:rPr>
            <w:noProof/>
            <w:webHidden/>
          </w:rPr>
          <w:instrText xml:space="preserve"> PAGEREF _Toc58484478 \h </w:instrText>
        </w:r>
        <w:r w:rsidR="002D53F5">
          <w:rPr>
            <w:noProof/>
            <w:webHidden/>
          </w:rPr>
        </w:r>
        <w:r w:rsidR="002D53F5">
          <w:rPr>
            <w:noProof/>
            <w:webHidden/>
          </w:rPr>
          <w:fldChar w:fldCharType="separate"/>
        </w:r>
        <w:r w:rsidR="002D53F5">
          <w:rPr>
            <w:noProof/>
            <w:webHidden/>
          </w:rPr>
          <w:t>28</w:t>
        </w:r>
        <w:r w:rsidR="002D53F5">
          <w:rPr>
            <w:noProof/>
            <w:webHidden/>
          </w:rPr>
          <w:fldChar w:fldCharType="end"/>
        </w:r>
      </w:hyperlink>
    </w:p>
    <w:p w14:paraId="09BED912" w14:textId="4F1DEA57" w:rsidR="002D53F5" w:rsidRDefault="00A832C0">
      <w:pPr>
        <w:pStyle w:val="TOC1"/>
        <w:rPr>
          <w:rFonts w:asciiTheme="minorHAnsi" w:eastAsiaTheme="minorEastAsia" w:hAnsiTheme="minorHAnsi" w:cstheme="minorBidi"/>
          <w:noProof/>
          <w:sz w:val="22"/>
          <w:szCs w:val="22"/>
        </w:rPr>
      </w:pPr>
      <w:hyperlink w:anchor="_Toc58484479" w:history="1">
        <w:r w:rsidR="002D53F5" w:rsidRPr="002D10B9">
          <w:rPr>
            <w:rStyle w:val="Hyperlink"/>
            <w:b/>
            <w:noProof/>
          </w:rPr>
          <w:t>30.</w:t>
        </w:r>
        <w:r w:rsidR="002D53F5">
          <w:rPr>
            <w:rFonts w:asciiTheme="minorHAnsi" w:eastAsiaTheme="minorEastAsia" w:hAnsiTheme="minorHAnsi" w:cstheme="minorBidi"/>
            <w:noProof/>
            <w:sz w:val="22"/>
            <w:szCs w:val="22"/>
          </w:rPr>
          <w:tab/>
        </w:r>
        <w:r w:rsidR="002D53F5" w:rsidRPr="002D10B9">
          <w:rPr>
            <w:rStyle w:val="Hyperlink"/>
            <w:b/>
            <w:noProof/>
          </w:rPr>
          <w:t>[RESERVED]</w:t>
        </w:r>
        <w:r w:rsidR="002D53F5">
          <w:rPr>
            <w:noProof/>
            <w:webHidden/>
          </w:rPr>
          <w:tab/>
        </w:r>
        <w:r w:rsidR="002D53F5">
          <w:rPr>
            <w:noProof/>
            <w:webHidden/>
          </w:rPr>
          <w:fldChar w:fldCharType="begin"/>
        </w:r>
        <w:r w:rsidR="002D53F5">
          <w:rPr>
            <w:noProof/>
            <w:webHidden/>
          </w:rPr>
          <w:instrText xml:space="preserve"> PAGEREF _Toc58484479 \h </w:instrText>
        </w:r>
        <w:r w:rsidR="002D53F5">
          <w:rPr>
            <w:noProof/>
            <w:webHidden/>
          </w:rPr>
        </w:r>
        <w:r w:rsidR="002D53F5">
          <w:rPr>
            <w:noProof/>
            <w:webHidden/>
          </w:rPr>
          <w:fldChar w:fldCharType="separate"/>
        </w:r>
        <w:r w:rsidR="002D53F5">
          <w:rPr>
            <w:noProof/>
            <w:webHidden/>
          </w:rPr>
          <w:t>28</w:t>
        </w:r>
        <w:r w:rsidR="002D53F5">
          <w:rPr>
            <w:noProof/>
            <w:webHidden/>
          </w:rPr>
          <w:fldChar w:fldCharType="end"/>
        </w:r>
      </w:hyperlink>
    </w:p>
    <w:p w14:paraId="799A3791" w14:textId="5F46DC3E" w:rsidR="002D53F5" w:rsidRDefault="00A832C0">
      <w:pPr>
        <w:pStyle w:val="TOC1"/>
        <w:rPr>
          <w:rFonts w:asciiTheme="minorHAnsi" w:eastAsiaTheme="minorEastAsia" w:hAnsiTheme="minorHAnsi" w:cstheme="minorBidi"/>
          <w:noProof/>
          <w:sz w:val="22"/>
          <w:szCs w:val="22"/>
        </w:rPr>
      </w:pPr>
      <w:hyperlink w:anchor="_Toc58484480" w:history="1">
        <w:r w:rsidR="002D53F5" w:rsidRPr="002D10B9">
          <w:rPr>
            <w:rStyle w:val="Hyperlink"/>
            <w:b/>
            <w:noProof/>
          </w:rPr>
          <w:t>31.</w:t>
        </w:r>
        <w:r w:rsidR="002D53F5">
          <w:rPr>
            <w:rFonts w:asciiTheme="minorHAnsi" w:eastAsiaTheme="minorEastAsia" w:hAnsiTheme="minorHAnsi" w:cstheme="minorBidi"/>
            <w:noProof/>
            <w:sz w:val="22"/>
            <w:szCs w:val="22"/>
          </w:rPr>
          <w:tab/>
        </w:r>
        <w:r w:rsidR="002D53F5" w:rsidRPr="002D10B9">
          <w:rPr>
            <w:rStyle w:val="Hyperlink"/>
            <w:b/>
            <w:noProof/>
          </w:rPr>
          <w:t>Background Investigations and Access</w:t>
        </w:r>
        <w:r w:rsidR="002D53F5">
          <w:rPr>
            <w:noProof/>
            <w:webHidden/>
          </w:rPr>
          <w:tab/>
        </w:r>
        <w:r w:rsidR="002D53F5">
          <w:rPr>
            <w:noProof/>
            <w:webHidden/>
          </w:rPr>
          <w:fldChar w:fldCharType="begin"/>
        </w:r>
        <w:r w:rsidR="002D53F5">
          <w:rPr>
            <w:noProof/>
            <w:webHidden/>
          </w:rPr>
          <w:instrText xml:space="preserve"> PAGEREF _Toc58484480 \h </w:instrText>
        </w:r>
        <w:r w:rsidR="002D53F5">
          <w:rPr>
            <w:noProof/>
            <w:webHidden/>
          </w:rPr>
        </w:r>
        <w:r w:rsidR="002D53F5">
          <w:rPr>
            <w:noProof/>
            <w:webHidden/>
          </w:rPr>
          <w:fldChar w:fldCharType="separate"/>
        </w:r>
        <w:r w:rsidR="002D53F5">
          <w:rPr>
            <w:noProof/>
            <w:webHidden/>
          </w:rPr>
          <w:t>28</w:t>
        </w:r>
        <w:r w:rsidR="002D53F5">
          <w:rPr>
            <w:noProof/>
            <w:webHidden/>
          </w:rPr>
          <w:fldChar w:fldCharType="end"/>
        </w:r>
      </w:hyperlink>
    </w:p>
    <w:p w14:paraId="2C52A013" w14:textId="5E064ABE" w:rsidR="002D53F5" w:rsidRDefault="00A832C0">
      <w:pPr>
        <w:pStyle w:val="TOC1"/>
        <w:rPr>
          <w:rFonts w:asciiTheme="minorHAnsi" w:eastAsiaTheme="minorEastAsia" w:hAnsiTheme="minorHAnsi" w:cstheme="minorBidi"/>
          <w:noProof/>
          <w:sz w:val="22"/>
          <w:szCs w:val="22"/>
        </w:rPr>
      </w:pPr>
      <w:hyperlink w:anchor="_Toc58484481" w:history="1">
        <w:r w:rsidR="002D53F5" w:rsidRPr="002D10B9">
          <w:rPr>
            <w:rStyle w:val="Hyperlink"/>
            <w:b/>
            <w:noProof/>
          </w:rPr>
          <w:t>32.</w:t>
        </w:r>
        <w:r w:rsidR="002D53F5">
          <w:rPr>
            <w:rFonts w:asciiTheme="minorHAnsi" w:eastAsiaTheme="minorEastAsia" w:hAnsiTheme="minorHAnsi" w:cstheme="minorBidi"/>
            <w:noProof/>
            <w:sz w:val="22"/>
            <w:szCs w:val="22"/>
          </w:rPr>
          <w:tab/>
        </w:r>
        <w:r w:rsidR="002D53F5" w:rsidRPr="002D10B9">
          <w:rPr>
            <w:rStyle w:val="Hyperlink"/>
            <w:b/>
            <w:noProof/>
          </w:rPr>
          <w:t>[RESERVED]</w:t>
        </w:r>
        <w:r w:rsidR="002D53F5">
          <w:rPr>
            <w:noProof/>
            <w:webHidden/>
          </w:rPr>
          <w:tab/>
        </w:r>
        <w:r w:rsidR="002D53F5">
          <w:rPr>
            <w:noProof/>
            <w:webHidden/>
          </w:rPr>
          <w:fldChar w:fldCharType="begin"/>
        </w:r>
        <w:r w:rsidR="002D53F5">
          <w:rPr>
            <w:noProof/>
            <w:webHidden/>
          </w:rPr>
          <w:instrText xml:space="preserve"> PAGEREF _Toc58484481 \h </w:instrText>
        </w:r>
        <w:r w:rsidR="002D53F5">
          <w:rPr>
            <w:noProof/>
            <w:webHidden/>
          </w:rPr>
        </w:r>
        <w:r w:rsidR="002D53F5">
          <w:rPr>
            <w:noProof/>
            <w:webHidden/>
          </w:rPr>
          <w:fldChar w:fldCharType="separate"/>
        </w:r>
        <w:r w:rsidR="002D53F5">
          <w:rPr>
            <w:noProof/>
            <w:webHidden/>
          </w:rPr>
          <w:t>29</w:t>
        </w:r>
        <w:r w:rsidR="002D53F5">
          <w:rPr>
            <w:noProof/>
            <w:webHidden/>
          </w:rPr>
          <w:fldChar w:fldCharType="end"/>
        </w:r>
      </w:hyperlink>
    </w:p>
    <w:p w14:paraId="78D3D00A" w14:textId="62A14BA7" w:rsidR="002D53F5" w:rsidRDefault="00A832C0">
      <w:pPr>
        <w:pStyle w:val="TOC1"/>
        <w:rPr>
          <w:rFonts w:asciiTheme="minorHAnsi" w:eastAsiaTheme="minorEastAsia" w:hAnsiTheme="minorHAnsi" w:cstheme="minorBidi"/>
          <w:noProof/>
          <w:sz w:val="22"/>
          <w:szCs w:val="22"/>
        </w:rPr>
      </w:pPr>
      <w:hyperlink w:anchor="_Toc58484482" w:history="1">
        <w:r w:rsidR="002D53F5" w:rsidRPr="002D10B9">
          <w:rPr>
            <w:rStyle w:val="Hyperlink"/>
            <w:b/>
            <w:noProof/>
          </w:rPr>
          <w:t>33.</w:t>
        </w:r>
        <w:r w:rsidR="002D53F5">
          <w:rPr>
            <w:rFonts w:asciiTheme="minorHAnsi" w:eastAsiaTheme="minorEastAsia" w:hAnsiTheme="minorHAnsi" w:cstheme="minorBidi"/>
            <w:noProof/>
            <w:sz w:val="22"/>
            <w:szCs w:val="22"/>
          </w:rPr>
          <w:tab/>
        </w:r>
        <w:r w:rsidR="002D53F5" w:rsidRPr="002D10B9">
          <w:rPr>
            <w:rStyle w:val="Hyperlink"/>
            <w:b/>
            <w:noProof/>
          </w:rPr>
          <w:t>Miscellaneous</w:t>
        </w:r>
        <w:r w:rsidR="002D53F5">
          <w:rPr>
            <w:noProof/>
            <w:webHidden/>
          </w:rPr>
          <w:tab/>
        </w:r>
        <w:r w:rsidR="002D53F5">
          <w:rPr>
            <w:noProof/>
            <w:webHidden/>
          </w:rPr>
          <w:fldChar w:fldCharType="begin"/>
        </w:r>
        <w:r w:rsidR="002D53F5">
          <w:rPr>
            <w:noProof/>
            <w:webHidden/>
          </w:rPr>
          <w:instrText xml:space="preserve"> PAGEREF _Toc58484482 \h </w:instrText>
        </w:r>
        <w:r w:rsidR="002D53F5">
          <w:rPr>
            <w:noProof/>
            <w:webHidden/>
          </w:rPr>
        </w:r>
        <w:r w:rsidR="002D53F5">
          <w:rPr>
            <w:noProof/>
            <w:webHidden/>
          </w:rPr>
          <w:fldChar w:fldCharType="separate"/>
        </w:r>
        <w:r w:rsidR="002D53F5">
          <w:rPr>
            <w:noProof/>
            <w:webHidden/>
          </w:rPr>
          <w:t>29</w:t>
        </w:r>
        <w:r w:rsidR="002D53F5">
          <w:rPr>
            <w:noProof/>
            <w:webHidden/>
          </w:rPr>
          <w:fldChar w:fldCharType="end"/>
        </w:r>
      </w:hyperlink>
    </w:p>
    <w:p w14:paraId="70E11959" w14:textId="1D5348D3" w:rsidR="002D53F5" w:rsidRDefault="00A832C0">
      <w:pPr>
        <w:pStyle w:val="TOC1"/>
        <w:rPr>
          <w:rFonts w:asciiTheme="minorHAnsi" w:eastAsiaTheme="minorEastAsia" w:hAnsiTheme="minorHAnsi" w:cstheme="minorBidi"/>
          <w:noProof/>
          <w:sz w:val="22"/>
          <w:szCs w:val="22"/>
        </w:rPr>
      </w:pPr>
      <w:hyperlink w:anchor="_Toc58484483" w:history="1">
        <w:r w:rsidR="002D53F5" w:rsidRPr="002D10B9">
          <w:rPr>
            <w:rStyle w:val="Hyperlink"/>
            <w:b/>
            <w:caps/>
            <w:noProof/>
          </w:rPr>
          <w:t>Appendix</w:t>
        </w:r>
        <w:r w:rsidR="002D53F5" w:rsidRPr="002D10B9">
          <w:rPr>
            <w:rStyle w:val="Hyperlink"/>
            <w:b/>
            <w:noProof/>
          </w:rPr>
          <w:t xml:space="preserve"> </w:t>
        </w:r>
        <w:r w:rsidR="002D53F5">
          <w:rPr>
            <w:rFonts w:asciiTheme="minorHAnsi" w:eastAsiaTheme="minorEastAsia" w:hAnsiTheme="minorHAnsi" w:cstheme="minorBidi"/>
            <w:noProof/>
            <w:sz w:val="22"/>
            <w:szCs w:val="22"/>
          </w:rPr>
          <w:tab/>
        </w:r>
        <w:r w:rsidR="002D53F5" w:rsidRPr="002D10B9">
          <w:rPr>
            <w:rStyle w:val="Hyperlink"/>
            <w:b/>
            <w:noProof/>
          </w:rPr>
          <w:t>Insurance Requirements</w:t>
        </w:r>
        <w:r w:rsidR="002D53F5">
          <w:rPr>
            <w:noProof/>
            <w:webHidden/>
          </w:rPr>
          <w:tab/>
        </w:r>
        <w:r w:rsidR="002D53F5">
          <w:rPr>
            <w:noProof/>
            <w:webHidden/>
          </w:rPr>
          <w:fldChar w:fldCharType="begin"/>
        </w:r>
        <w:r w:rsidR="002D53F5">
          <w:rPr>
            <w:noProof/>
            <w:webHidden/>
          </w:rPr>
          <w:instrText xml:space="preserve"> PAGEREF _Toc58484483 \h </w:instrText>
        </w:r>
        <w:r w:rsidR="002D53F5">
          <w:rPr>
            <w:noProof/>
            <w:webHidden/>
          </w:rPr>
        </w:r>
        <w:r w:rsidR="002D53F5">
          <w:rPr>
            <w:noProof/>
            <w:webHidden/>
          </w:rPr>
          <w:fldChar w:fldCharType="separate"/>
        </w:r>
        <w:r w:rsidR="002D53F5">
          <w:rPr>
            <w:noProof/>
            <w:webHidden/>
          </w:rPr>
          <w:t>3</w:t>
        </w:r>
        <w:r w:rsidR="002D53F5">
          <w:rPr>
            <w:noProof/>
            <w:webHidden/>
          </w:rPr>
          <w:fldChar w:fldCharType="end"/>
        </w:r>
      </w:hyperlink>
      <w:r w:rsidR="00897070">
        <w:rPr>
          <w:noProof/>
        </w:rPr>
        <w:t>3</w:t>
      </w:r>
    </w:p>
    <w:p w14:paraId="06966625" w14:textId="488439ED" w:rsidR="002D53F5" w:rsidRDefault="00A832C0">
      <w:pPr>
        <w:pStyle w:val="TOC1"/>
        <w:rPr>
          <w:rStyle w:val="Hyperlink"/>
          <w:noProof/>
        </w:rPr>
      </w:pPr>
      <w:hyperlink w:anchor="_Toc58484484" w:history="1">
        <w:r w:rsidR="002D53F5" w:rsidRPr="002D10B9">
          <w:rPr>
            <w:rStyle w:val="Hyperlink"/>
            <w:b/>
            <w:caps/>
            <w:noProof/>
          </w:rPr>
          <w:t>Appendix</w:t>
        </w:r>
        <w:r w:rsidR="002D53F5" w:rsidRPr="002D10B9">
          <w:rPr>
            <w:rStyle w:val="Hyperlink"/>
            <w:b/>
            <w:noProof/>
          </w:rPr>
          <w:t xml:space="preserve"> </w:t>
        </w:r>
        <w:r w:rsidR="002D53F5">
          <w:rPr>
            <w:rFonts w:asciiTheme="minorHAnsi" w:eastAsiaTheme="minorEastAsia" w:hAnsiTheme="minorHAnsi" w:cstheme="minorBidi"/>
            <w:noProof/>
            <w:sz w:val="22"/>
            <w:szCs w:val="22"/>
          </w:rPr>
          <w:tab/>
        </w:r>
        <w:r w:rsidR="002D53F5" w:rsidRPr="002D10B9">
          <w:rPr>
            <w:rStyle w:val="Hyperlink"/>
            <w:b/>
            <w:noProof/>
          </w:rPr>
          <w:t>Sample Subcontractor Addendum</w:t>
        </w:r>
        <w:r w:rsidR="002D53F5">
          <w:rPr>
            <w:noProof/>
            <w:webHidden/>
          </w:rPr>
          <w:tab/>
        </w:r>
        <w:r w:rsidR="00217481">
          <w:rPr>
            <w:noProof/>
            <w:webHidden/>
          </w:rPr>
          <w:t>3</w:t>
        </w:r>
      </w:hyperlink>
      <w:r w:rsidR="00897070">
        <w:rPr>
          <w:noProof/>
        </w:rPr>
        <w:t>5</w:t>
      </w:r>
    </w:p>
    <w:p w14:paraId="32F79F77" w14:textId="364844F1" w:rsidR="00217481" w:rsidRPr="00217481" w:rsidRDefault="00217481" w:rsidP="00217481">
      <w:pPr>
        <w:rPr>
          <w:rFonts w:eastAsiaTheme="minorEastAsia"/>
          <w:sz w:val="24"/>
        </w:rPr>
      </w:pPr>
      <w:r w:rsidRPr="00217481">
        <w:rPr>
          <w:rFonts w:eastAsiaTheme="minorEastAsia"/>
          <w:b/>
          <w:sz w:val="24"/>
        </w:rPr>
        <w:t>APPENDIX</w:t>
      </w:r>
      <w:r>
        <w:rPr>
          <w:rFonts w:eastAsiaTheme="minorEastAsia"/>
          <w:b/>
          <w:sz w:val="24"/>
        </w:rPr>
        <w:tab/>
        <w:t>Supplier Code of Conduct</w:t>
      </w:r>
      <w:r>
        <w:rPr>
          <w:rFonts w:eastAsiaTheme="minorEastAsia"/>
          <w:sz w:val="24"/>
        </w:rPr>
        <w:t>…………………………………………………..4</w:t>
      </w:r>
      <w:r w:rsidR="00F4448D">
        <w:rPr>
          <w:rFonts w:eastAsiaTheme="minorEastAsia"/>
          <w:sz w:val="24"/>
        </w:rPr>
        <w:t>1</w:t>
      </w:r>
    </w:p>
    <w:p w14:paraId="0368E5DF" w14:textId="43CA29AB" w:rsidR="0039797A" w:rsidRPr="00C80E71" w:rsidRDefault="005342A8" w:rsidP="00B82EFF">
      <w:pPr>
        <w:tabs>
          <w:tab w:val="left" w:pos="1710"/>
          <w:tab w:val="left" w:pos="8190"/>
        </w:tabs>
        <w:rPr>
          <w:b/>
          <w:sz w:val="24"/>
          <w:szCs w:val="24"/>
        </w:rPr>
      </w:pPr>
      <w:r w:rsidRPr="00797A2D">
        <w:rPr>
          <w:sz w:val="24"/>
          <w:szCs w:val="24"/>
        </w:rPr>
        <w:fldChar w:fldCharType="end"/>
      </w:r>
    </w:p>
    <w:p w14:paraId="3FA683DB" w14:textId="77777777" w:rsidR="00203FDC" w:rsidRPr="00C80E71" w:rsidRDefault="00203FDC" w:rsidP="00C80E71">
      <w:pPr>
        <w:tabs>
          <w:tab w:val="left" w:pos="720"/>
        </w:tabs>
        <w:spacing w:after="240"/>
        <w:rPr>
          <w:b/>
          <w:sz w:val="24"/>
          <w:szCs w:val="24"/>
        </w:rPr>
      </w:pPr>
    </w:p>
    <w:p w14:paraId="54E64FCC" w14:textId="77777777" w:rsidR="00E47FBA" w:rsidRPr="00C80E71" w:rsidRDefault="00E47FBA" w:rsidP="00D03A7D">
      <w:pPr>
        <w:pStyle w:val="ListParagraph"/>
        <w:keepNext/>
        <w:numPr>
          <w:ilvl w:val="0"/>
          <w:numId w:val="3"/>
        </w:numPr>
        <w:tabs>
          <w:tab w:val="left" w:pos="540"/>
        </w:tabs>
        <w:ind w:left="0" w:firstLine="0"/>
        <w:outlineLvl w:val="0"/>
        <w:rPr>
          <w:b/>
          <w:sz w:val="24"/>
          <w:szCs w:val="24"/>
        </w:rPr>
        <w:sectPr w:rsidR="00E47FBA" w:rsidRPr="00C80E71" w:rsidSect="004E1393">
          <w:footerReference w:type="default" r:id="rId8"/>
          <w:pgSz w:w="12188" w:h="15817"/>
          <w:pgMar w:top="1152" w:right="1440" w:bottom="1152" w:left="1440" w:header="720" w:footer="720" w:gutter="0"/>
          <w:pgNumType w:start="1"/>
          <w:cols w:space="720"/>
          <w:noEndnote/>
        </w:sectPr>
      </w:pPr>
      <w:bookmarkStart w:id="0" w:name="_Toc179027655"/>
    </w:p>
    <w:p w14:paraId="3CAD8C13" w14:textId="4E4F57C0" w:rsidR="00C45EFF" w:rsidRPr="001F2701" w:rsidRDefault="00DC52B7"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 w:name="_Toc58484450"/>
      <w:r w:rsidRPr="001F2701">
        <w:rPr>
          <w:b/>
          <w:sz w:val="28"/>
          <w:szCs w:val="28"/>
        </w:rPr>
        <w:lastRenderedPageBreak/>
        <w:t>Scope of Attachment</w:t>
      </w:r>
      <w:bookmarkEnd w:id="0"/>
      <w:bookmarkEnd w:id="1"/>
    </w:p>
    <w:p w14:paraId="0D5BBC50" w14:textId="15CF8999" w:rsidR="00F07EE2" w:rsidRDefault="00EA17E2" w:rsidP="00217481">
      <w:pPr>
        <w:pStyle w:val="ListParagraph"/>
        <w:numPr>
          <w:ilvl w:val="0"/>
          <w:numId w:val="41"/>
        </w:numPr>
        <w:tabs>
          <w:tab w:val="left" w:pos="1080"/>
        </w:tabs>
        <w:spacing w:after="240"/>
        <w:ind w:left="0" w:firstLine="547"/>
        <w:contextualSpacing w:val="0"/>
        <w:jc w:val="both"/>
        <w:rPr>
          <w:sz w:val="24"/>
          <w:szCs w:val="24"/>
        </w:rPr>
      </w:pPr>
      <w:r w:rsidRPr="00915D41">
        <w:rPr>
          <w:sz w:val="24"/>
          <w:szCs w:val="24"/>
          <w:u w:val="single"/>
        </w:rPr>
        <w:t>Scope</w:t>
      </w:r>
      <w:r>
        <w:rPr>
          <w:sz w:val="24"/>
          <w:szCs w:val="24"/>
        </w:rPr>
        <w:t xml:space="preserve">. </w:t>
      </w:r>
      <w:r w:rsidR="00627835" w:rsidRPr="00915D41">
        <w:rPr>
          <w:sz w:val="24"/>
          <w:szCs w:val="24"/>
        </w:rPr>
        <w:t>These</w:t>
      </w:r>
      <w:r w:rsidR="00A1599D" w:rsidRPr="00915D41">
        <w:rPr>
          <w:sz w:val="24"/>
          <w:szCs w:val="24"/>
        </w:rPr>
        <w:t xml:space="preserve"> </w:t>
      </w:r>
      <w:r w:rsidR="001E10DB" w:rsidRPr="00915D41">
        <w:rPr>
          <w:sz w:val="24"/>
          <w:szCs w:val="24"/>
        </w:rPr>
        <w:t xml:space="preserve">General Services </w:t>
      </w:r>
      <w:r w:rsidR="00627835" w:rsidRPr="00915D41">
        <w:rPr>
          <w:sz w:val="24"/>
          <w:szCs w:val="24"/>
        </w:rPr>
        <w:t>Terms and Conditions</w:t>
      </w:r>
      <w:r w:rsidR="00B16984">
        <w:rPr>
          <w:sz w:val="24"/>
          <w:szCs w:val="24"/>
        </w:rPr>
        <w:t xml:space="preserve"> and</w:t>
      </w:r>
      <w:r w:rsidR="00A2429F" w:rsidRPr="00915D41">
        <w:rPr>
          <w:sz w:val="24"/>
          <w:szCs w:val="24"/>
        </w:rPr>
        <w:t xml:space="preserve"> </w:t>
      </w:r>
      <w:r w:rsidR="00B16984">
        <w:rPr>
          <w:sz w:val="24"/>
          <w:szCs w:val="24"/>
        </w:rPr>
        <w:t xml:space="preserve">any </w:t>
      </w:r>
      <w:r w:rsidR="00F07EE2">
        <w:rPr>
          <w:sz w:val="24"/>
          <w:szCs w:val="24"/>
        </w:rPr>
        <w:t xml:space="preserve">attached </w:t>
      </w:r>
      <w:r w:rsidR="00345871">
        <w:rPr>
          <w:sz w:val="24"/>
          <w:szCs w:val="24"/>
        </w:rPr>
        <w:t>appendices</w:t>
      </w:r>
      <w:r w:rsidR="005C26E2">
        <w:rPr>
          <w:sz w:val="24"/>
          <w:szCs w:val="24"/>
        </w:rPr>
        <w:t xml:space="preserve"> or attachments</w:t>
      </w:r>
      <w:r w:rsidR="00D36080">
        <w:rPr>
          <w:sz w:val="24"/>
          <w:szCs w:val="24"/>
        </w:rPr>
        <w:t>, incorporated by this reference</w:t>
      </w:r>
      <w:r w:rsidR="00B16984">
        <w:rPr>
          <w:sz w:val="24"/>
          <w:szCs w:val="24"/>
        </w:rPr>
        <w:t xml:space="preserve"> </w:t>
      </w:r>
      <w:r w:rsidR="00B16984" w:rsidRPr="00915D41">
        <w:rPr>
          <w:sz w:val="24"/>
          <w:szCs w:val="24"/>
        </w:rPr>
        <w:t>(</w:t>
      </w:r>
      <w:r w:rsidR="00D36080">
        <w:rPr>
          <w:sz w:val="24"/>
          <w:szCs w:val="24"/>
        </w:rPr>
        <w:t xml:space="preserve">collectively </w:t>
      </w:r>
      <w:r w:rsidR="00BB5B0F">
        <w:rPr>
          <w:sz w:val="24"/>
          <w:szCs w:val="24"/>
        </w:rPr>
        <w:t>“</w:t>
      </w:r>
      <w:r w:rsidR="00B16984" w:rsidRPr="00915D41">
        <w:rPr>
          <w:b/>
          <w:i/>
          <w:sz w:val="24"/>
          <w:szCs w:val="24"/>
        </w:rPr>
        <w:t>Terms and Conditions</w:t>
      </w:r>
      <w:r w:rsidR="00BB5B0F">
        <w:rPr>
          <w:sz w:val="24"/>
          <w:szCs w:val="24"/>
        </w:rPr>
        <w:t>”</w:t>
      </w:r>
      <w:r w:rsidR="00B16984" w:rsidRPr="00915D41">
        <w:rPr>
          <w:sz w:val="24"/>
          <w:szCs w:val="24"/>
        </w:rPr>
        <w:t>)</w:t>
      </w:r>
      <w:r w:rsidR="00D36080">
        <w:rPr>
          <w:sz w:val="24"/>
          <w:szCs w:val="24"/>
        </w:rPr>
        <w:t>,</w:t>
      </w:r>
      <w:r w:rsidR="00A2429F" w:rsidRPr="00915D41">
        <w:rPr>
          <w:sz w:val="24"/>
          <w:szCs w:val="24"/>
        </w:rPr>
        <w:t xml:space="preserve"> </w:t>
      </w:r>
      <w:r w:rsidR="00A1599D" w:rsidRPr="00915D41">
        <w:rPr>
          <w:sz w:val="24"/>
          <w:szCs w:val="24"/>
        </w:rPr>
        <w:t>provide the terms and conditions</w:t>
      </w:r>
      <w:r w:rsidR="00A2429F" w:rsidRPr="00915D41">
        <w:rPr>
          <w:sz w:val="24"/>
          <w:szCs w:val="24"/>
        </w:rPr>
        <w:t xml:space="preserve"> </w:t>
      </w:r>
      <w:r w:rsidR="00EB4378">
        <w:rPr>
          <w:sz w:val="24"/>
          <w:szCs w:val="24"/>
        </w:rPr>
        <w:t xml:space="preserve">applicable </w:t>
      </w:r>
      <w:r w:rsidR="00905A8A" w:rsidRPr="00915D41">
        <w:rPr>
          <w:sz w:val="24"/>
          <w:szCs w:val="24"/>
        </w:rPr>
        <w:t xml:space="preserve">to one or more procurement documents (each a </w:t>
      </w:r>
      <w:r w:rsidR="00BB5B0F">
        <w:rPr>
          <w:sz w:val="24"/>
          <w:szCs w:val="24"/>
        </w:rPr>
        <w:t>“</w:t>
      </w:r>
      <w:r w:rsidR="00905A8A" w:rsidRPr="00915D41">
        <w:rPr>
          <w:b/>
          <w:i/>
          <w:sz w:val="24"/>
          <w:szCs w:val="24"/>
        </w:rPr>
        <w:t>Purchase Order</w:t>
      </w:r>
      <w:r w:rsidR="00BB5B0F">
        <w:rPr>
          <w:sz w:val="24"/>
          <w:szCs w:val="24"/>
        </w:rPr>
        <w:t>”</w:t>
      </w:r>
      <w:r w:rsidR="00905A8A" w:rsidRPr="00915D41">
        <w:rPr>
          <w:sz w:val="24"/>
          <w:szCs w:val="24"/>
        </w:rPr>
        <w:t xml:space="preserve">) </w:t>
      </w:r>
      <w:r w:rsidR="00000BA6" w:rsidRPr="003C30C0">
        <w:rPr>
          <w:sz w:val="24"/>
          <w:szCs w:val="24"/>
        </w:rPr>
        <w:t xml:space="preserve">issued by </w:t>
      </w:r>
      <w:r w:rsidR="009B5100">
        <w:rPr>
          <w:sz w:val="24"/>
          <w:szCs w:val="24"/>
        </w:rPr>
        <w:t xml:space="preserve">the </w:t>
      </w:r>
      <w:r w:rsidR="00000BA6">
        <w:rPr>
          <w:sz w:val="24"/>
          <w:szCs w:val="24"/>
        </w:rPr>
        <w:t xml:space="preserve">entity </w:t>
      </w:r>
      <w:r w:rsidR="009B5100">
        <w:rPr>
          <w:sz w:val="24"/>
          <w:szCs w:val="24"/>
        </w:rPr>
        <w:t xml:space="preserve">requesting the work </w:t>
      </w:r>
      <w:r w:rsidR="00000BA6">
        <w:rPr>
          <w:sz w:val="24"/>
          <w:szCs w:val="24"/>
        </w:rPr>
        <w:t>(</w:t>
      </w:r>
      <w:r w:rsidR="00BB5B0F">
        <w:rPr>
          <w:sz w:val="24"/>
          <w:szCs w:val="24"/>
        </w:rPr>
        <w:t>“</w:t>
      </w:r>
      <w:r w:rsidR="00000BA6" w:rsidRPr="00915D41">
        <w:rPr>
          <w:b/>
          <w:i/>
          <w:sz w:val="24"/>
          <w:szCs w:val="24"/>
        </w:rPr>
        <w:t>Purchaser</w:t>
      </w:r>
      <w:r w:rsidR="00BB5B0F">
        <w:rPr>
          <w:sz w:val="24"/>
          <w:szCs w:val="24"/>
        </w:rPr>
        <w:t>”</w:t>
      </w:r>
      <w:r w:rsidR="00000BA6">
        <w:rPr>
          <w:sz w:val="24"/>
          <w:szCs w:val="24"/>
        </w:rPr>
        <w:t>) to the entity performing the work (</w:t>
      </w:r>
      <w:r w:rsidR="00BB5B0F">
        <w:rPr>
          <w:sz w:val="24"/>
          <w:szCs w:val="24"/>
        </w:rPr>
        <w:t>“</w:t>
      </w:r>
      <w:r w:rsidR="00000BA6" w:rsidRPr="00915D41">
        <w:rPr>
          <w:b/>
          <w:i/>
          <w:sz w:val="24"/>
          <w:szCs w:val="24"/>
        </w:rPr>
        <w:t>Supplier</w:t>
      </w:r>
      <w:r w:rsidR="00BB5B0F">
        <w:rPr>
          <w:sz w:val="24"/>
          <w:szCs w:val="24"/>
        </w:rPr>
        <w:t>”</w:t>
      </w:r>
      <w:r w:rsidR="00000BA6">
        <w:rPr>
          <w:sz w:val="24"/>
          <w:szCs w:val="24"/>
        </w:rPr>
        <w:t>),</w:t>
      </w:r>
      <w:r w:rsidR="00000BA6" w:rsidRPr="003C30C0">
        <w:rPr>
          <w:sz w:val="24"/>
          <w:szCs w:val="24"/>
        </w:rPr>
        <w:t xml:space="preserve"> </w:t>
      </w:r>
      <w:r w:rsidR="00C6211F" w:rsidRPr="00915D41">
        <w:rPr>
          <w:sz w:val="24"/>
          <w:szCs w:val="24"/>
        </w:rPr>
        <w:t xml:space="preserve">subject to </w:t>
      </w:r>
      <w:r w:rsidR="00A1599D" w:rsidRPr="00915D41">
        <w:rPr>
          <w:sz w:val="24"/>
          <w:szCs w:val="24"/>
        </w:rPr>
        <w:t>which Supplier agrees to sell and deliver and Purchaser agre</w:t>
      </w:r>
      <w:r w:rsidR="00A2429F" w:rsidRPr="00915D41">
        <w:rPr>
          <w:sz w:val="24"/>
          <w:szCs w:val="24"/>
        </w:rPr>
        <w:t xml:space="preserve">es to purchase and receive </w:t>
      </w:r>
      <w:r w:rsidR="00905A8A" w:rsidRPr="00915D41">
        <w:rPr>
          <w:sz w:val="24"/>
          <w:szCs w:val="24"/>
        </w:rPr>
        <w:t>the services, including without limitation, delivery services (</w:t>
      </w:r>
      <w:r w:rsidR="00BB5B0F">
        <w:rPr>
          <w:sz w:val="24"/>
          <w:szCs w:val="24"/>
        </w:rPr>
        <w:t>“</w:t>
      </w:r>
      <w:r w:rsidR="00A2429F" w:rsidRPr="00915D41">
        <w:rPr>
          <w:b/>
          <w:i/>
          <w:sz w:val="24"/>
          <w:szCs w:val="24"/>
        </w:rPr>
        <w:t>S</w:t>
      </w:r>
      <w:r w:rsidR="00A1599D" w:rsidRPr="00915D41">
        <w:rPr>
          <w:b/>
          <w:i/>
          <w:sz w:val="24"/>
          <w:szCs w:val="24"/>
        </w:rPr>
        <w:t>ervices</w:t>
      </w:r>
      <w:r w:rsidR="00BB5B0F">
        <w:rPr>
          <w:sz w:val="24"/>
          <w:szCs w:val="24"/>
        </w:rPr>
        <w:t>”</w:t>
      </w:r>
      <w:r w:rsidR="00905A8A" w:rsidRPr="00915D41">
        <w:rPr>
          <w:sz w:val="24"/>
          <w:szCs w:val="24"/>
        </w:rPr>
        <w:t>)</w:t>
      </w:r>
      <w:r w:rsidR="00A1599D" w:rsidRPr="00915D41">
        <w:rPr>
          <w:sz w:val="24"/>
          <w:szCs w:val="24"/>
        </w:rPr>
        <w:t xml:space="preserve"> </w:t>
      </w:r>
      <w:r w:rsidR="00905A8A" w:rsidRPr="00915D41">
        <w:rPr>
          <w:sz w:val="24"/>
          <w:szCs w:val="24"/>
        </w:rPr>
        <w:t xml:space="preserve">and/or provide </w:t>
      </w:r>
      <w:r w:rsidR="00A30A26">
        <w:rPr>
          <w:sz w:val="24"/>
          <w:szCs w:val="24"/>
        </w:rPr>
        <w:t xml:space="preserve">associated </w:t>
      </w:r>
      <w:r w:rsidR="00905A8A" w:rsidRPr="00915D41">
        <w:rPr>
          <w:sz w:val="24"/>
          <w:szCs w:val="24"/>
        </w:rPr>
        <w:t xml:space="preserve">goods, products, materials, or equipment </w:t>
      </w:r>
      <w:r w:rsidR="00351930" w:rsidRPr="00915D41">
        <w:rPr>
          <w:sz w:val="24"/>
          <w:szCs w:val="24"/>
        </w:rPr>
        <w:t>(</w:t>
      </w:r>
      <w:r w:rsidR="00BB5B0F">
        <w:rPr>
          <w:sz w:val="24"/>
          <w:szCs w:val="24"/>
        </w:rPr>
        <w:t>“</w:t>
      </w:r>
      <w:r w:rsidR="00A2429F" w:rsidRPr="00915D41">
        <w:rPr>
          <w:b/>
          <w:i/>
          <w:sz w:val="24"/>
          <w:szCs w:val="24"/>
        </w:rPr>
        <w:t>M</w:t>
      </w:r>
      <w:r w:rsidR="00FA7F5C" w:rsidRPr="00915D41">
        <w:rPr>
          <w:b/>
          <w:i/>
          <w:sz w:val="24"/>
          <w:szCs w:val="24"/>
        </w:rPr>
        <w:t>aterials</w:t>
      </w:r>
      <w:r w:rsidR="00A2429F" w:rsidRPr="00915D41">
        <w:rPr>
          <w:b/>
          <w:i/>
          <w:sz w:val="24"/>
          <w:szCs w:val="24"/>
        </w:rPr>
        <w:t xml:space="preserve"> and Equipment</w:t>
      </w:r>
      <w:r w:rsidR="00BB5B0F">
        <w:rPr>
          <w:sz w:val="24"/>
          <w:szCs w:val="24"/>
        </w:rPr>
        <w:t>”</w:t>
      </w:r>
      <w:r w:rsidR="00351930" w:rsidRPr="00915D41">
        <w:rPr>
          <w:sz w:val="24"/>
          <w:szCs w:val="24"/>
        </w:rPr>
        <w:t>)</w:t>
      </w:r>
      <w:r w:rsidR="00345871" w:rsidRPr="00915D41">
        <w:rPr>
          <w:sz w:val="24"/>
          <w:szCs w:val="24"/>
        </w:rPr>
        <w:t xml:space="preserve"> specified in such Purchase Order(s)</w:t>
      </w:r>
      <w:r w:rsidR="00A1599D" w:rsidRPr="00915D41">
        <w:rPr>
          <w:sz w:val="24"/>
          <w:szCs w:val="24"/>
        </w:rPr>
        <w:t xml:space="preserve"> </w:t>
      </w:r>
      <w:r w:rsidR="00EF191A" w:rsidRPr="00915D41">
        <w:rPr>
          <w:sz w:val="24"/>
          <w:szCs w:val="24"/>
        </w:rPr>
        <w:t>(</w:t>
      </w:r>
      <w:r w:rsidR="0015321D">
        <w:rPr>
          <w:sz w:val="24"/>
          <w:szCs w:val="24"/>
        </w:rPr>
        <w:t xml:space="preserve">collectively, the </w:t>
      </w:r>
      <w:r w:rsidR="00BB5B0F">
        <w:rPr>
          <w:sz w:val="24"/>
          <w:szCs w:val="24"/>
        </w:rPr>
        <w:t>“</w:t>
      </w:r>
      <w:r w:rsidR="00EF191A" w:rsidRPr="00915D41">
        <w:rPr>
          <w:b/>
          <w:i/>
          <w:sz w:val="24"/>
          <w:szCs w:val="24"/>
        </w:rPr>
        <w:t>Work</w:t>
      </w:r>
      <w:r w:rsidR="00BB5B0F">
        <w:rPr>
          <w:sz w:val="24"/>
          <w:szCs w:val="24"/>
        </w:rPr>
        <w:t>”</w:t>
      </w:r>
      <w:r w:rsidR="00EF191A" w:rsidRPr="00915D41">
        <w:rPr>
          <w:sz w:val="24"/>
          <w:szCs w:val="24"/>
        </w:rPr>
        <w:t>)</w:t>
      </w:r>
      <w:r w:rsidR="00A2429F" w:rsidRPr="00915D41">
        <w:rPr>
          <w:sz w:val="24"/>
          <w:szCs w:val="24"/>
        </w:rPr>
        <w:t>.</w:t>
      </w:r>
      <w:r w:rsidR="00A1599D" w:rsidRPr="00915D41">
        <w:rPr>
          <w:sz w:val="24"/>
          <w:szCs w:val="24"/>
        </w:rPr>
        <w:t xml:space="preserve"> </w:t>
      </w:r>
      <w:bookmarkStart w:id="2" w:name="_Toc179027656"/>
      <w:r w:rsidR="00D1562D">
        <w:rPr>
          <w:sz w:val="24"/>
          <w:szCs w:val="24"/>
        </w:rPr>
        <w:t xml:space="preserve">Purchaser and Supplier collectively </w:t>
      </w:r>
      <w:r w:rsidR="00374E64">
        <w:rPr>
          <w:sz w:val="24"/>
          <w:szCs w:val="24"/>
        </w:rPr>
        <w:t xml:space="preserve">are </w:t>
      </w:r>
      <w:r w:rsidR="00D1562D">
        <w:rPr>
          <w:sz w:val="24"/>
          <w:szCs w:val="24"/>
        </w:rPr>
        <w:t xml:space="preserve">the </w:t>
      </w:r>
      <w:r w:rsidR="00BB5B0F">
        <w:rPr>
          <w:sz w:val="24"/>
          <w:szCs w:val="24"/>
        </w:rPr>
        <w:t>“</w:t>
      </w:r>
      <w:r w:rsidR="00D1562D" w:rsidRPr="003C30C0">
        <w:rPr>
          <w:b/>
          <w:i/>
          <w:sz w:val="24"/>
          <w:szCs w:val="24"/>
        </w:rPr>
        <w:t>Parties</w:t>
      </w:r>
      <w:r w:rsidR="00BB5B0F">
        <w:rPr>
          <w:sz w:val="24"/>
          <w:szCs w:val="24"/>
        </w:rPr>
        <w:t>”</w:t>
      </w:r>
      <w:r w:rsidR="00D1562D">
        <w:rPr>
          <w:sz w:val="24"/>
          <w:szCs w:val="24"/>
        </w:rPr>
        <w:t xml:space="preserve"> and </w:t>
      </w:r>
      <w:r w:rsidR="00374E64">
        <w:rPr>
          <w:sz w:val="24"/>
          <w:szCs w:val="24"/>
        </w:rPr>
        <w:t xml:space="preserve">each </w:t>
      </w:r>
      <w:r w:rsidR="00D1562D">
        <w:rPr>
          <w:sz w:val="24"/>
          <w:szCs w:val="24"/>
        </w:rPr>
        <w:t xml:space="preserve">singularly a </w:t>
      </w:r>
      <w:r w:rsidR="00BB5B0F">
        <w:rPr>
          <w:sz w:val="24"/>
          <w:szCs w:val="24"/>
        </w:rPr>
        <w:t>“</w:t>
      </w:r>
      <w:r w:rsidR="00D1562D" w:rsidRPr="003C30C0">
        <w:rPr>
          <w:b/>
          <w:i/>
          <w:sz w:val="24"/>
          <w:szCs w:val="24"/>
        </w:rPr>
        <w:t>Party</w:t>
      </w:r>
      <w:r w:rsidR="00D1562D">
        <w:rPr>
          <w:sz w:val="24"/>
          <w:szCs w:val="24"/>
        </w:rPr>
        <w:t>.</w:t>
      </w:r>
      <w:r w:rsidR="00BB5B0F">
        <w:rPr>
          <w:sz w:val="24"/>
          <w:szCs w:val="24"/>
        </w:rPr>
        <w:t>”</w:t>
      </w:r>
      <w:r w:rsidR="00F07EE2">
        <w:rPr>
          <w:sz w:val="24"/>
          <w:szCs w:val="24"/>
        </w:rPr>
        <w:t xml:space="preserve"> </w:t>
      </w:r>
      <w:r w:rsidR="00D71EE0">
        <w:rPr>
          <w:sz w:val="24"/>
          <w:szCs w:val="24"/>
        </w:rPr>
        <w:t xml:space="preserve">Unless the Parties expressly agree otherwise in writing, </w:t>
      </w:r>
      <w:r w:rsidR="00F86589">
        <w:rPr>
          <w:sz w:val="24"/>
          <w:szCs w:val="24"/>
        </w:rPr>
        <w:t>“</w:t>
      </w:r>
      <w:r w:rsidR="00F86589" w:rsidRPr="00D76EB1">
        <w:rPr>
          <w:b/>
          <w:i/>
          <w:sz w:val="24"/>
          <w:szCs w:val="24"/>
        </w:rPr>
        <w:t>Services</w:t>
      </w:r>
      <w:r w:rsidR="00F86589">
        <w:rPr>
          <w:sz w:val="24"/>
          <w:szCs w:val="24"/>
        </w:rPr>
        <w:t>”</w:t>
      </w:r>
      <w:r w:rsidR="00F86589" w:rsidRPr="003C30C0">
        <w:rPr>
          <w:sz w:val="24"/>
          <w:szCs w:val="24"/>
        </w:rPr>
        <w:t xml:space="preserve"> includes </w:t>
      </w:r>
      <w:r w:rsidR="00F86589">
        <w:rPr>
          <w:sz w:val="24"/>
          <w:szCs w:val="24"/>
        </w:rPr>
        <w:t xml:space="preserve">all </w:t>
      </w:r>
      <w:r w:rsidR="00F86589" w:rsidRPr="003C30C0">
        <w:rPr>
          <w:sz w:val="24"/>
          <w:szCs w:val="24"/>
        </w:rPr>
        <w:t>services necessary or incidental to Materials and Equipment</w:t>
      </w:r>
      <w:r w:rsidR="00F86589">
        <w:rPr>
          <w:sz w:val="24"/>
          <w:szCs w:val="24"/>
        </w:rPr>
        <w:t xml:space="preserve"> supplied</w:t>
      </w:r>
      <w:r w:rsidR="00237CE7">
        <w:rPr>
          <w:sz w:val="24"/>
          <w:szCs w:val="24"/>
        </w:rPr>
        <w:t>.</w:t>
      </w:r>
      <w:r w:rsidR="00F86589">
        <w:rPr>
          <w:sz w:val="24"/>
          <w:szCs w:val="24"/>
        </w:rPr>
        <w:t xml:space="preserve"> These Terms and Conditions shall apply to any purchase by Purchaser or any of its Affiliates (defined below) </w:t>
      </w:r>
      <w:r w:rsidR="00F8769F">
        <w:rPr>
          <w:sz w:val="24"/>
          <w:szCs w:val="24"/>
        </w:rPr>
        <w:t xml:space="preserve">at any tier </w:t>
      </w:r>
      <w:r w:rsidR="00F86589">
        <w:rPr>
          <w:sz w:val="24"/>
          <w:szCs w:val="24"/>
        </w:rPr>
        <w:t>(each a “</w:t>
      </w:r>
      <w:r w:rsidR="009B5100">
        <w:rPr>
          <w:b/>
          <w:i/>
          <w:sz w:val="24"/>
          <w:szCs w:val="24"/>
        </w:rPr>
        <w:t xml:space="preserve">Purchaser </w:t>
      </w:r>
      <w:r w:rsidR="00F86589" w:rsidRPr="00C8149E">
        <w:rPr>
          <w:b/>
          <w:i/>
          <w:sz w:val="24"/>
          <w:szCs w:val="24"/>
        </w:rPr>
        <w:t>Affiliate</w:t>
      </w:r>
      <w:r w:rsidR="00F86589">
        <w:rPr>
          <w:sz w:val="24"/>
          <w:szCs w:val="24"/>
        </w:rPr>
        <w:t xml:space="preserve">”) from Supplier of Services (except professional and/or construction services) </w:t>
      </w:r>
      <w:r w:rsidR="00F91E2E">
        <w:rPr>
          <w:sz w:val="24"/>
          <w:szCs w:val="24"/>
        </w:rPr>
        <w:t>and related Materials and Equipment</w:t>
      </w:r>
      <w:r w:rsidR="00F86589">
        <w:rPr>
          <w:sz w:val="24"/>
          <w:szCs w:val="24"/>
        </w:rPr>
        <w:t>.</w:t>
      </w:r>
    </w:p>
    <w:p w14:paraId="1F46B1C5" w14:textId="18FB2CDC" w:rsidR="00C8149E" w:rsidRDefault="00C8149E" w:rsidP="00217481">
      <w:pPr>
        <w:pStyle w:val="ListParagraph"/>
        <w:numPr>
          <w:ilvl w:val="0"/>
          <w:numId w:val="41"/>
        </w:numPr>
        <w:tabs>
          <w:tab w:val="left" w:pos="1080"/>
        </w:tabs>
        <w:spacing w:after="240"/>
        <w:ind w:left="0" w:firstLine="547"/>
        <w:contextualSpacing w:val="0"/>
        <w:jc w:val="both"/>
        <w:rPr>
          <w:sz w:val="24"/>
          <w:szCs w:val="24"/>
        </w:rPr>
      </w:pPr>
      <w:r w:rsidRPr="00915D41">
        <w:rPr>
          <w:sz w:val="24"/>
          <w:szCs w:val="24"/>
          <w:u w:val="single"/>
        </w:rPr>
        <w:t>Purchase Order</w:t>
      </w:r>
      <w:r w:rsidR="00362795">
        <w:rPr>
          <w:sz w:val="24"/>
          <w:szCs w:val="24"/>
          <w:u w:val="single"/>
        </w:rPr>
        <w:t>s</w:t>
      </w:r>
      <w:r>
        <w:rPr>
          <w:sz w:val="24"/>
          <w:szCs w:val="24"/>
        </w:rPr>
        <w:t>. Each Purchase Order shall: (i) identify Purchaser and Supplier; (ii) specify the Purchase Order</w:t>
      </w:r>
      <w:r w:rsidR="007B4C1A">
        <w:rPr>
          <w:sz w:val="24"/>
          <w:szCs w:val="24"/>
        </w:rPr>
        <w:t>’</w:t>
      </w:r>
      <w:r>
        <w:rPr>
          <w:sz w:val="24"/>
          <w:szCs w:val="24"/>
        </w:rPr>
        <w:t xml:space="preserve">s start and end dates (the </w:t>
      </w:r>
      <w:r w:rsidR="00BB5B0F">
        <w:rPr>
          <w:sz w:val="24"/>
          <w:szCs w:val="24"/>
        </w:rPr>
        <w:t>“</w:t>
      </w:r>
      <w:r w:rsidRPr="00F50D04">
        <w:rPr>
          <w:b/>
          <w:i/>
          <w:sz w:val="24"/>
          <w:szCs w:val="24"/>
        </w:rPr>
        <w:t>Term</w:t>
      </w:r>
      <w:r w:rsidR="00BB5B0F">
        <w:rPr>
          <w:sz w:val="24"/>
          <w:szCs w:val="24"/>
        </w:rPr>
        <w:t>”</w:t>
      </w:r>
      <w:r>
        <w:rPr>
          <w:sz w:val="24"/>
          <w:szCs w:val="24"/>
        </w:rPr>
        <w:t>);</w:t>
      </w:r>
      <w:r w:rsidR="00B27367">
        <w:rPr>
          <w:sz w:val="24"/>
          <w:szCs w:val="24"/>
        </w:rPr>
        <w:t xml:space="preserve"> </w:t>
      </w:r>
      <w:r w:rsidR="00D36080">
        <w:rPr>
          <w:sz w:val="24"/>
          <w:szCs w:val="24"/>
        </w:rPr>
        <w:t xml:space="preserve">(iii) include any applicable pricing, compensation, payment, delivery, or other transaction-specific terms; </w:t>
      </w:r>
      <w:r w:rsidR="00D1562D">
        <w:rPr>
          <w:sz w:val="24"/>
          <w:szCs w:val="24"/>
        </w:rPr>
        <w:t>(i</w:t>
      </w:r>
      <w:r w:rsidR="00D36080">
        <w:rPr>
          <w:sz w:val="24"/>
          <w:szCs w:val="24"/>
        </w:rPr>
        <w:t>v</w:t>
      </w:r>
      <w:r w:rsidR="00D1562D">
        <w:rPr>
          <w:sz w:val="24"/>
          <w:szCs w:val="24"/>
        </w:rPr>
        <w:t xml:space="preserve">) if applicable, include or attach a specific scope or statement which describes the Work, identifies any deliverables (each a </w:t>
      </w:r>
      <w:r w:rsidR="00BB5B0F">
        <w:rPr>
          <w:sz w:val="24"/>
          <w:szCs w:val="24"/>
        </w:rPr>
        <w:t>“</w:t>
      </w:r>
      <w:r w:rsidR="00D1562D" w:rsidRPr="00915D41">
        <w:rPr>
          <w:b/>
          <w:i/>
          <w:sz w:val="24"/>
          <w:szCs w:val="24"/>
        </w:rPr>
        <w:t>Deliverable</w:t>
      </w:r>
      <w:r w:rsidR="00BB5B0F">
        <w:rPr>
          <w:sz w:val="24"/>
          <w:szCs w:val="24"/>
        </w:rPr>
        <w:t>”</w:t>
      </w:r>
      <w:r w:rsidR="00D1562D">
        <w:rPr>
          <w:sz w:val="24"/>
          <w:szCs w:val="24"/>
        </w:rPr>
        <w:t xml:space="preserve">), and specifies </w:t>
      </w:r>
      <w:r w:rsidR="00D1562D" w:rsidRPr="00C80E71">
        <w:rPr>
          <w:sz w:val="24"/>
          <w:szCs w:val="24"/>
        </w:rPr>
        <w:t>start date</w:t>
      </w:r>
      <w:r w:rsidR="00C94AEC">
        <w:rPr>
          <w:sz w:val="24"/>
          <w:szCs w:val="24"/>
        </w:rPr>
        <w:t>(s)</w:t>
      </w:r>
      <w:r w:rsidR="00D1562D" w:rsidRPr="00C80E71">
        <w:rPr>
          <w:sz w:val="24"/>
          <w:szCs w:val="24"/>
        </w:rPr>
        <w:t>, milestone date</w:t>
      </w:r>
      <w:r w:rsidR="00C94AEC">
        <w:rPr>
          <w:sz w:val="24"/>
          <w:szCs w:val="24"/>
        </w:rPr>
        <w:t>(</w:t>
      </w:r>
      <w:r w:rsidR="00D1562D" w:rsidRPr="00C80E71">
        <w:rPr>
          <w:sz w:val="24"/>
          <w:szCs w:val="24"/>
        </w:rPr>
        <w:t>s</w:t>
      </w:r>
      <w:r w:rsidR="00C94AEC">
        <w:rPr>
          <w:sz w:val="24"/>
          <w:szCs w:val="24"/>
        </w:rPr>
        <w:t>)</w:t>
      </w:r>
      <w:r w:rsidR="00D1562D">
        <w:rPr>
          <w:sz w:val="24"/>
          <w:szCs w:val="24"/>
        </w:rPr>
        <w:t xml:space="preserve">, </w:t>
      </w:r>
      <w:r w:rsidR="00D1562D" w:rsidRPr="00C80E71">
        <w:rPr>
          <w:sz w:val="24"/>
          <w:szCs w:val="24"/>
        </w:rPr>
        <w:t>and completion date</w:t>
      </w:r>
      <w:r w:rsidR="00C94AEC">
        <w:rPr>
          <w:sz w:val="24"/>
          <w:szCs w:val="24"/>
        </w:rPr>
        <w:t>(s)</w:t>
      </w:r>
      <w:r w:rsidR="00D1562D" w:rsidRPr="00C80E71">
        <w:rPr>
          <w:sz w:val="24"/>
          <w:szCs w:val="24"/>
        </w:rPr>
        <w:t xml:space="preserve"> </w:t>
      </w:r>
      <w:r w:rsidR="00C94AEC">
        <w:rPr>
          <w:sz w:val="24"/>
          <w:szCs w:val="24"/>
        </w:rPr>
        <w:t xml:space="preserve">as </w:t>
      </w:r>
      <w:r w:rsidR="00801CF3">
        <w:rPr>
          <w:sz w:val="24"/>
          <w:szCs w:val="24"/>
        </w:rPr>
        <w:t>applicable</w:t>
      </w:r>
      <w:r w:rsidR="00C94AEC">
        <w:rPr>
          <w:sz w:val="24"/>
          <w:szCs w:val="24"/>
        </w:rPr>
        <w:t xml:space="preserve"> </w:t>
      </w:r>
      <w:r w:rsidR="00D1562D">
        <w:rPr>
          <w:sz w:val="24"/>
          <w:szCs w:val="24"/>
        </w:rPr>
        <w:t xml:space="preserve">(the </w:t>
      </w:r>
      <w:r w:rsidR="00BB5B0F">
        <w:rPr>
          <w:sz w:val="24"/>
          <w:szCs w:val="24"/>
        </w:rPr>
        <w:t>“</w:t>
      </w:r>
      <w:r w:rsidR="00D1562D" w:rsidRPr="00435804">
        <w:rPr>
          <w:b/>
          <w:i/>
          <w:sz w:val="24"/>
          <w:szCs w:val="24"/>
        </w:rPr>
        <w:t>Schedule</w:t>
      </w:r>
      <w:r w:rsidR="00BB5B0F">
        <w:rPr>
          <w:sz w:val="24"/>
          <w:szCs w:val="24"/>
        </w:rPr>
        <w:t>”</w:t>
      </w:r>
      <w:r w:rsidR="00D1562D">
        <w:rPr>
          <w:sz w:val="24"/>
          <w:szCs w:val="24"/>
        </w:rPr>
        <w:t xml:space="preserve">) (collectively the </w:t>
      </w:r>
      <w:r w:rsidR="00BB5B0F">
        <w:rPr>
          <w:sz w:val="24"/>
          <w:szCs w:val="24"/>
        </w:rPr>
        <w:t>“</w:t>
      </w:r>
      <w:r w:rsidR="00D1562D" w:rsidRPr="003C30C0">
        <w:rPr>
          <w:b/>
          <w:i/>
          <w:sz w:val="24"/>
          <w:szCs w:val="24"/>
        </w:rPr>
        <w:t>Statement of Work</w:t>
      </w:r>
      <w:r w:rsidR="00BB5B0F">
        <w:rPr>
          <w:sz w:val="24"/>
          <w:szCs w:val="24"/>
        </w:rPr>
        <w:t>”</w:t>
      </w:r>
      <w:r w:rsidR="00D1562D">
        <w:rPr>
          <w:sz w:val="24"/>
          <w:szCs w:val="24"/>
        </w:rPr>
        <w:t xml:space="preserve"> or </w:t>
      </w:r>
      <w:r w:rsidR="00BB5B0F">
        <w:rPr>
          <w:sz w:val="24"/>
          <w:szCs w:val="24"/>
        </w:rPr>
        <w:t>“</w:t>
      </w:r>
      <w:r w:rsidR="00D1562D" w:rsidRPr="003C30C0">
        <w:rPr>
          <w:b/>
          <w:i/>
          <w:sz w:val="24"/>
          <w:szCs w:val="24"/>
        </w:rPr>
        <w:t>SOW</w:t>
      </w:r>
      <w:r w:rsidR="00BB5B0F">
        <w:rPr>
          <w:sz w:val="24"/>
          <w:szCs w:val="24"/>
        </w:rPr>
        <w:t>”</w:t>
      </w:r>
      <w:r w:rsidR="00D1562D">
        <w:rPr>
          <w:sz w:val="24"/>
          <w:szCs w:val="24"/>
        </w:rPr>
        <w:t xml:space="preserve">); </w:t>
      </w:r>
      <w:r w:rsidR="00D36080">
        <w:rPr>
          <w:sz w:val="24"/>
          <w:szCs w:val="24"/>
        </w:rPr>
        <w:t>(v) </w:t>
      </w:r>
      <w:r w:rsidR="00B27367">
        <w:rPr>
          <w:sz w:val="24"/>
          <w:szCs w:val="24"/>
        </w:rPr>
        <w:t>attach and/or incorporate these Terms and Conditions</w:t>
      </w:r>
      <w:r w:rsidR="00D36080">
        <w:rPr>
          <w:sz w:val="24"/>
          <w:szCs w:val="24"/>
        </w:rPr>
        <w:t xml:space="preserve"> and</w:t>
      </w:r>
      <w:r w:rsidR="00C94AEC">
        <w:rPr>
          <w:sz w:val="24"/>
          <w:szCs w:val="24"/>
        </w:rPr>
        <w:t xml:space="preserve"> </w:t>
      </w:r>
      <w:r w:rsidR="00DF2120">
        <w:rPr>
          <w:sz w:val="24"/>
          <w:szCs w:val="24"/>
        </w:rPr>
        <w:t xml:space="preserve">any supplemental terms and conditions, </w:t>
      </w:r>
      <w:r w:rsidR="00C94AEC">
        <w:rPr>
          <w:sz w:val="24"/>
          <w:szCs w:val="24"/>
        </w:rPr>
        <w:t xml:space="preserve">exhibits, </w:t>
      </w:r>
      <w:r w:rsidR="00DF2120">
        <w:rPr>
          <w:sz w:val="24"/>
          <w:szCs w:val="24"/>
        </w:rPr>
        <w:t xml:space="preserve">attachments, addenda, </w:t>
      </w:r>
      <w:r w:rsidR="00D36080">
        <w:rPr>
          <w:sz w:val="24"/>
          <w:szCs w:val="24"/>
        </w:rPr>
        <w:t xml:space="preserve">or </w:t>
      </w:r>
      <w:r w:rsidR="00DF2120">
        <w:rPr>
          <w:sz w:val="24"/>
          <w:szCs w:val="24"/>
        </w:rPr>
        <w:t xml:space="preserve">other </w:t>
      </w:r>
      <w:r w:rsidR="00D36080">
        <w:rPr>
          <w:sz w:val="24"/>
          <w:szCs w:val="24"/>
        </w:rPr>
        <w:t xml:space="preserve">documents </w:t>
      </w:r>
      <w:r w:rsidR="00801CF3">
        <w:rPr>
          <w:sz w:val="24"/>
          <w:szCs w:val="24"/>
        </w:rPr>
        <w:t>required</w:t>
      </w:r>
      <w:r w:rsidR="00D1562D">
        <w:rPr>
          <w:sz w:val="24"/>
          <w:szCs w:val="24"/>
        </w:rPr>
        <w:t xml:space="preserve"> for that</w:t>
      </w:r>
      <w:r w:rsidR="00DF2120">
        <w:rPr>
          <w:sz w:val="24"/>
          <w:szCs w:val="24"/>
        </w:rPr>
        <w:t xml:space="preserve"> Purchase Order (each an </w:t>
      </w:r>
      <w:r w:rsidR="00BB5B0F">
        <w:rPr>
          <w:sz w:val="24"/>
          <w:szCs w:val="24"/>
        </w:rPr>
        <w:t>“</w:t>
      </w:r>
      <w:r w:rsidR="00DF2120" w:rsidRPr="00C8149E">
        <w:rPr>
          <w:b/>
          <w:i/>
          <w:sz w:val="24"/>
          <w:szCs w:val="24"/>
        </w:rPr>
        <w:t>Attachment</w:t>
      </w:r>
      <w:r w:rsidR="00BB5B0F">
        <w:rPr>
          <w:sz w:val="24"/>
          <w:szCs w:val="24"/>
        </w:rPr>
        <w:t>”</w:t>
      </w:r>
      <w:r w:rsidR="00DF2120">
        <w:rPr>
          <w:sz w:val="24"/>
          <w:szCs w:val="24"/>
        </w:rPr>
        <w:t>)</w:t>
      </w:r>
      <w:r w:rsidR="00D44C9B">
        <w:rPr>
          <w:sz w:val="24"/>
          <w:szCs w:val="24"/>
        </w:rPr>
        <w:t>;</w:t>
      </w:r>
      <w:r w:rsidR="00C94AEC">
        <w:rPr>
          <w:sz w:val="24"/>
          <w:szCs w:val="24"/>
        </w:rPr>
        <w:t xml:space="preserve"> and </w:t>
      </w:r>
      <w:r w:rsidR="00D44C9B">
        <w:rPr>
          <w:sz w:val="24"/>
          <w:szCs w:val="24"/>
        </w:rPr>
        <w:t xml:space="preserve">(vi) </w:t>
      </w:r>
      <w:r w:rsidR="00C94AEC">
        <w:rPr>
          <w:sz w:val="24"/>
          <w:szCs w:val="24"/>
        </w:rPr>
        <w:t xml:space="preserve">set forth the applicable </w:t>
      </w:r>
      <w:r>
        <w:rPr>
          <w:sz w:val="24"/>
          <w:szCs w:val="24"/>
        </w:rPr>
        <w:t>order of precedence.</w:t>
      </w:r>
      <w:r w:rsidR="00D1562D" w:rsidRPr="00D1562D">
        <w:rPr>
          <w:sz w:val="24"/>
          <w:szCs w:val="24"/>
        </w:rPr>
        <w:t xml:space="preserve"> </w:t>
      </w:r>
    </w:p>
    <w:p w14:paraId="603FD07A" w14:textId="4EB42B28" w:rsidR="005945F8" w:rsidRDefault="005945F8" w:rsidP="00217481">
      <w:pPr>
        <w:pStyle w:val="ListParagraph"/>
        <w:numPr>
          <w:ilvl w:val="0"/>
          <w:numId w:val="41"/>
        </w:numPr>
        <w:tabs>
          <w:tab w:val="left" w:pos="1080"/>
        </w:tabs>
        <w:spacing w:after="240"/>
        <w:ind w:left="0" w:firstLine="547"/>
        <w:contextualSpacing w:val="0"/>
        <w:jc w:val="both"/>
        <w:rPr>
          <w:sz w:val="24"/>
          <w:szCs w:val="24"/>
        </w:rPr>
      </w:pPr>
      <w:bookmarkStart w:id="3" w:name="_Hlk54100756"/>
      <w:r w:rsidRPr="00915D41">
        <w:rPr>
          <w:sz w:val="24"/>
          <w:szCs w:val="24"/>
          <w:u w:val="single"/>
        </w:rPr>
        <w:t>Value Contract</w:t>
      </w:r>
      <w:r w:rsidR="00BD3117">
        <w:rPr>
          <w:sz w:val="24"/>
          <w:szCs w:val="24"/>
          <w:u w:val="single"/>
        </w:rPr>
        <w:t>/Master Agreement</w:t>
      </w:r>
      <w:r>
        <w:rPr>
          <w:sz w:val="24"/>
          <w:szCs w:val="24"/>
        </w:rPr>
        <w:t xml:space="preserve">. </w:t>
      </w:r>
      <w:r w:rsidR="005C26E2">
        <w:rPr>
          <w:sz w:val="24"/>
          <w:szCs w:val="24"/>
        </w:rPr>
        <w:t>A</w:t>
      </w:r>
      <w:r w:rsidR="00684EF3">
        <w:rPr>
          <w:sz w:val="24"/>
          <w:szCs w:val="24"/>
        </w:rPr>
        <w:t xml:space="preserve"> Purchase Order or separate agreement which describes Work Supplier may perform </w:t>
      </w:r>
      <w:r w:rsidR="005C26E2">
        <w:rPr>
          <w:sz w:val="24"/>
          <w:szCs w:val="24"/>
        </w:rPr>
        <w:t xml:space="preserve">without </w:t>
      </w:r>
      <w:r w:rsidR="00684EF3">
        <w:rPr>
          <w:sz w:val="24"/>
          <w:szCs w:val="24"/>
        </w:rPr>
        <w:t>authoriz</w:t>
      </w:r>
      <w:r w:rsidR="005C26E2">
        <w:rPr>
          <w:sz w:val="24"/>
          <w:szCs w:val="24"/>
        </w:rPr>
        <w:t>ing</w:t>
      </w:r>
      <w:r w:rsidR="00684EF3">
        <w:rPr>
          <w:sz w:val="24"/>
          <w:szCs w:val="24"/>
        </w:rPr>
        <w:t xml:space="preserve"> any specific </w:t>
      </w:r>
      <w:r w:rsidR="005C26E2">
        <w:rPr>
          <w:sz w:val="24"/>
          <w:szCs w:val="24"/>
        </w:rPr>
        <w:t xml:space="preserve">Work is a </w:t>
      </w:r>
      <w:r w:rsidR="005C26E2" w:rsidRPr="005C26E2">
        <w:rPr>
          <w:sz w:val="24"/>
          <w:szCs w:val="24"/>
        </w:rPr>
        <w:t>master agreement</w:t>
      </w:r>
      <w:r w:rsidR="005C26E2">
        <w:rPr>
          <w:sz w:val="24"/>
          <w:szCs w:val="24"/>
        </w:rPr>
        <w:t xml:space="preserve"> (each a </w:t>
      </w:r>
      <w:r w:rsidR="00684EF3">
        <w:rPr>
          <w:sz w:val="24"/>
          <w:szCs w:val="24"/>
        </w:rPr>
        <w:t>“</w:t>
      </w:r>
      <w:r w:rsidR="00684EF3" w:rsidRPr="00FD6CAC">
        <w:rPr>
          <w:b/>
          <w:i/>
          <w:sz w:val="24"/>
          <w:szCs w:val="24"/>
        </w:rPr>
        <w:t>Value Contract</w:t>
      </w:r>
      <w:r w:rsidR="00684EF3">
        <w:rPr>
          <w:sz w:val="24"/>
          <w:szCs w:val="24"/>
        </w:rPr>
        <w:t>”</w:t>
      </w:r>
      <w:r w:rsidR="005C26E2">
        <w:rPr>
          <w:sz w:val="24"/>
          <w:szCs w:val="24"/>
        </w:rPr>
        <w:t xml:space="preserve"> or “</w:t>
      </w:r>
      <w:r w:rsidR="005C26E2" w:rsidRPr="005C26E2">
        <w:rPr>
          <w:b/>
          <w:bCs/>
          <w:i/>
          <w:iCs/>
          <w:sz w:val="24"/>
          <w:szCs w:val="24"/>
        </w:rPr>
        <w:t>Master Agreement</w:t>
      </w:r>
      <w:r w:rsidR="005C26E2">
        <w:rPr>
          <w:sz w:val="24"/>
          <w:szCs w:val="24"/>
        </w:rPr>
        <w:t>”).</w:t>
      </w:r>
      <w:r w:rsidR="00684EF3">
        <w:rPr>
          <w:sz w:val="24"/>
          <w:szCs w:val="24"/>
        </w:rPr>
        <w:t xml:space="preserve"> </w:t>
      </w:r>
      <w:r w:rsidR="00684EF3" w:rsidRPr="001B2015">
        <w:rPr>
          <w:sz w:val="24"/>
          <w:szCs w:val="24"/>
        </w:rPr>
        <w:t xml:space="preserve">Purchase Orders </w:t>
      </w:r>
      <w:r w:rsidR="005C26E2">
        <w:rPr>
          <w:sz w:val="24"/>
          <w:szCs w:val="24"/>
        </w:rPr>
        <w:t xml:space="preserve">or SOWs </w:t>
      </w:r>
      <w:r w:rsidR="00684EF3" w:rsidRPr="001B2015">
        <w:rPr>
          <w:sz w:val="24"/>
          <w:szCs w:val="24"/>
        </w:rPr>
        <w:t xml:space="preserve">released under a </w:t>
      </w:r>
      <w:r w:rsidR="005C26E2">
        <w:rPr>
          <w:sz w:val="24"/>
          <w:szCs w:val="24"/>
        </w:rPr>
        <w:t>Master Agreement</w:t>
      </w:r>
      <w:r w:rsidR="00684EF3" w:rsidRPr="001B2015">
        <w:rPr>
          <w:sz w:val="24"/>
          <w:szCs w:val="24"/>
        </w:rPr>
        <w:t xml:space="preserve"> authorize procurement of </w:t>
      </w:r>
      <w:r w:rsidR="00684EF3" w:rsidRPr="00542B8F">
        <w:rPr>
          <w:sz w:val="24"/>
          <w:szCs w:val="24"/>
        </w:rPr>
        <w:t xml:space="preserve">specific </w:t>
      </w:r>
      <w:r w:rsidR="005C26E2">
        <w:rPr>
          <w:sz w:val="24"/>
          <w:szCs w:val="24"/>
        </w:rPr>
        <w:t xml:space="preserve">Work </w:t>
      </w:r>
      <w:r w:rsidR="00684EF3" w:rsidRPr="00542B8F">
        <w:rPr>
          <w:sz w:val="24"/>
          <w:szCs w:val="24"/>
        </w:rPr>
        <w:t xml:space="preserve">subject to the terms of the </w:t>
      </w:r>
      <w:r w:rsidR="005C26E2">
        <w:rPr>
          <w:sz w:val="24"/>
          <w:szCs w:val="24"/>
        </w:rPr>
        <w:t>Master Agreement</w:t>
      </w:r>
      <w:r w:rsidR="00684EF3" w:rsidRPr="00542B8F">
        <w:rPr>
          <w:sz w:val="24"/>
          <w:szCs w:val="24"/>
        </w:rPr>
        <w:t>.</w:t>
      </w:r>
      <w:bookmarkEnd w:id="3"/>
    </w:p>
    <w:p w14:paraId="4F282EB1" w14:textId="6724B134" w:rsidR="00C8149E" w:rsidRDefault="00C8149E" w:rsidP="00217481">
      <w:pPr>
        <w:pStyle w:val="ListParagraph"/>
        <w:numPr>
          <w:ilvl w:val="0"/>
          <w:numId w:val="41"/>
        </w:numPr>
        <w:tabs>
          <w:tab w:val="left" w:pos="1080"/>
        </w:tabs>
        <w:spacing w:after="240"/>
        <w:ind w:left="0" w:firstLine="547"/>
        <w:contextualSpacing w:val="0"/>
        <w:jc w:val="both"/>
        <w:rPr>
          <w:sz w:val="24"/>
          <w:szCs w:val="24"/>
        </w:rPr>
      </w:pPr>
      <w:bookmarkStart w:id="4" w:name="_Hlk54100771"/>
      <w:r w:rsidRPr="00915D41">
        <w:rPr>
          <w:sz w:val="24"/>
          <w:szCs w:val="24"/>
          <w:u w:val="single"/>
        </w:rPr>
        <w:t>Agreement Defined</w:t>
      </w:r>
      <w:r w:rsidRPr="00915D41">
        <w:rPr>
          <w:sz w:val="24"/>
          <w:szCs w:val="24"/>
        </w:rPr>
        <w:t xml:space="preserve">. </w:t>
      </w:r>
      <w:r w:rsidR="00C05BE4">
        <w:rPr>
          <w:sz w:val="24"/>
          <w:szCs w:val="24"/>
        </w:rPr>
        <w:t xml:space="preserve">The </w:t>
      </w:r>
      <w:r w:rsidR="00BB5B0F">
        <w:rPr>
          <w:sz w:val="24"/>
          <w:szCs w:val="24"/>
        </w:rPr>
        <w:t>“</w:t>
      </w:r>
      <w:r w:rsidR="00C05BE4" w:rsidRPr="00C05BE4">
        <w:rPr>
          <w:b/>
          <w:i/>
          <w:sz w:val="24"/>
          <w:szCs w:val="24"/>
        </w:rPr>
        <w:t>Agreement</w:t>
      </w:r>
      <w:r w:rsidR="00BB5B0F">
        <w:rPr>
          <w:sz w:val="24"/>
          <w:szCs w:val="24"/>
        </w:rPr>
        <w:t>”</w:t>
      </w:r>
      <w:r w:rsidR="00C05BE4">
        <w:rPr>
          <w:sz w:val="24"/>
          <w:szCs w:val="24"/>
        </w:rPr>
        <w:t xml:space="preserve"> is</w:t>
      </w:r>
      <w:r w:rsidR="00D71EE0">
        <w:rPr>
          <w:sz w:val="24"/>
          <w:szCs w:val="24"/>
        </w:rPr>
        <w:t>:</w:t>
      </w:r>
      <w:r w:rsidR="00C05BE4">
        <w:rPr>
          <w:sz w:val="24"/>
          <w:szCs w:val="24"/>
        </w:rPr>
        <w:t xml:space="preserve"> (i) </w:t>
      </w:r>
      <w:r w:rsidR="005C26E2">
        <w:rPr>
          <w:sz w:val="24"/>
          <w:szCs w:val="24"/>
        </w:rPr>
        <w:t xml:space="preserve">a Master Agreement and all Purchase Orders released under it; or (ii) if not issued under a Master Agreement, the </w:t>
      </w:r>
      <w:r w:rsidR="005F18EA">
        <w:rPr>
          <w:sz w:val="24"/>
          <w:szCs w:val="24"/>
        </w:rPr>
        <w:t xml:space="preserve">specific </w:t>
      </w:r>
      <w:r w:rsidR="00D71EE0">
        <w:rPr>
          <w:sz w:val="24"/>
          <w:szCs w:val="24"/>
        </w:rPr>
        <w:t>Purchase Order</w:t>
      </w:r>
      <w:r w:rsidR="001A3913">
        <w:rPr>
          <w:sz w:val="24"/>
          <w:szCs w:val="24"/>
        </w:rPr>
        <w:t>.</w:t>
      </w:r>
      <w:r w:rsidR="004B2F18">
        <w:rPr>
          <w:sz w:val="24"/>
          <w:szCs w:val="24"/>
        </w:rPr>
        <w:t xml:space="preserve"> </w:t>
      </w:r>
      <w:r w:rsidR="00BB5B0F">
        <w:rPr>
          <w:sz w:val="24"/>
          <w:szCs w:val="24"/>
        </w:rPr>
        <w:t>“</w:t>
      </w:r>
      <w:r w:rsidR="00D71EE0">
        <w:rPr>
          <w:sz w:val="24"/>
          <w:szCs w:val="24"/>
        </w:rPr>
        <w:t>Purchaser</w:t>
      </w:r>
      <w:r w:rsidR="00BB5B0F">
        <w:rPr>
          <w:sz w:val="24"/>
          <w:szCs w:val="24"/>
        </w:rPr>
        <w:t>”</w:t>
      </w:r>
      <w:r w:rsidR="00D71EE0">
        <w:rPr>
          <w:sz w:val="24"/>
          <w:szCs w:val="24"/>
        </w:rPr>
        <w:t xml:space="preserve"> shall mean only the specific </w:t>
      </w:r>
      <w:r w:rsidR="009B5100">
        <w:rPr>
          <w:sz w:val="24"/>
          <w:szCs w:val="24"/>
        </w:rPr>
        <w:t>Purchaser Affiliate</w:t>
      </w:r>
      <w:r w:rsidR="00D71EE0">
        <w:rPr>
          <w:sz w:val="24"/>
          <w:szCs w:val="24"/>
        </w:rPr>
        <w:t xml:space="preserve">(s) identified </w:t>
      </w:r>
      <w:proofErr w:type="gramStart"/>
      <w:r w:rsidR="00D71EE0">
        <w:rPr>
          <w:sz w:val="24"/>
          <w:szCs w:val="24"/>
        </w:rPr>
        <w:t xml:space="preserve">in a </w:t>
      </w:r>
      <w:r w:rsidR="003715DA">
        <w:rPr>
          <w:sz w:val="24"/>
          <w:szCs w:val="24"/>
        </w:rPr>
        <w:t>given</w:t>
      </w:r>
      <w:proofErr w:type="gramEnd"/>
      <w:r w:rsidR="003715DA">
        <w:rPr>
          <w:sz w:val="24"/>
          <w:szCs w:val="24"/>
        </w:rPr>
        <w:t xml:space="preserve"> P</w:t>
      </w:r>
      <w:r w:rsidR="00D71EE0">
        <w:rPr>
          <w:sz w:val="24"/>
          <w:szCs w:val="24"/>
        </w:rPr>
        <w:t xml:space="preserve">urchase Order as the entity(s) issuing such Purchase Order, and only such </w:t>
      </w:r>
      <w:r w:rsidR="009B5100">
        <w:rPr>
          <w:sz w:val="24"/>
          <w:szCs w:val="24"/>
        </w:rPr>
        <w:t>Purchaser Affiliate</w:t>
      </w:r>
      <w:r w:rsidR="00623669">
        <w:rPr>
          <w:sz w:val="24"/>
          <w:szCs w:val="24"/>
        </w:rPr>
        <w:t>(s)</w:t>
      </w:r>
      <w:r w:rsidR="001A3913">
        <w:rPr>
          <w:sz w:val="24"/>
          <w:szCs w:val="24"/>
        </w:rPr>
        <w:t xml:space="preserve"> </w:t>
      </w:r>
      <w:r w:rsidR="00623669">
        <w:rPr>
          <w:sz w:val="24"/>
          <w:szCs w:val="24"/>
        </w:rPr>
        <w:t xml:space="preserve">will be bound by that </w:t>
      </w:r>
      <w:r w:rsidR="001A3913">
        <w:rPr>
          <w:sz w:val="24"/>
          <w:szCs w:val="24"/>
        </w:rPr>
        <w:t xml:space="preserve">Purchase Order, even if </w:t>
      </w:r>
      <w:r w:rsidR="00CD40E4">
        <w:rPr>
          <w:sz w:val="24"/>
          <w:szCs w:val="24"/>
        </w:rPr>
        <w:t>released under</w:t>
      </w:r>
      <w:r w:rsidR="001A3913">
        <w:rPr>
          <w:sz w:val="24"/>
          <w:szCs w:val="24"/>
        </w:rPr>
        <w:t xml:space="preserve"> a </w:t>
      </w:r>
      <w:r w:rsidR="005F18EA">
        <w:rPr>
          <w:sz w:val="24"/>
          <w:szCs w:val="24"/>
        </w:rPr>
        <w:t>Master Agreement</w:t>
      </w:r>
      <w:r>
        <w:rPr>
          <w:sz w:val="24"/>
          <w:szCs w:val="24"/>
        </w:rPr>
        <w:t>.</w:t>
      </w:r>
      <w:bookmarkEnd w:id="4"/>
    </w:p>
    <w:p w14:paraId="6F00F45E" w14:textId="74F206EE" w:rsidR="00170837" w:rsidRDefault="00170837" w:rsidP="00217481">
      <w:pPr>
        <w:pStyle w:val="ListParagraph"/>
        <w:numPr>
          <w:ilvl w:val="0"/>
          <w:numId w:val="41"/>
        </w:numPr>
        <w:tabs>
          <w:tab w:val="left" w:pos="1080"/>
        </w:tabs>
        <w:spacing w:after="240"/>
        <w:ind w:left="0" w:firstLine="547"/>
        <w:contextualSpacing w:val="0"/>
        <w:jc w:val="both"/>
        <w:rPr>
          <w:sz w:val="24"/>
          <w:szCs w:val="24"/>
        </w:rPr>
      </w:pPr>
      <w:r w:rsidRPr="00915D41">
        <w:rPr>
          <w:sz w:val="24"/>
          <w:szCs w:val="24"/>
          <w:u w:val="single"/>
        </w:rPr>
        <w:t>Affiliate Defined</w:t>
      </w:r>
      <w:r>
        <w:rPr>
          <w:sz w:val="24"/>
          <w:szCs w:val="24"/>
        </w:rPr>
        <w:t xml:space="preserve">. </w:t>
      </w:r>
      <w:r w:rsidR="00BB5B0F">
        <w:rPr>
          <w:sz w:val="24"/>
          <w:szCs w:val="24"/>
        </w:rPr>
        <w:t>“</w:t>
      </w:r>
      <w:r w:rsidRPr="00B257F3">
        <w:rPr>
          <w:b/>
          <w:i/>
          <w:sz w:val="24"/>
          <w:szCs w:val="24"/>
        </w:rPr>
        <w:t>Affiliate</w:t>
      </w:r>
      <w:r w:rsidR="00BB5B0F">
        <w:rPr>
          <w:sz w:val="24"/>
          <w:szCs w:val="24"/>
        </w:rPr>
        <w:t>”</w:t>
      </w:r>
      <w:r w:rsidRPr="00C80E71">
        <w:rPr>
          <w:sz w:val="24"/>
          <w:szCs w:val="24"/>
        </w:rPr>
        <w:t xml:space="preserve"> means a parent or subsidiary </w:t>
      </w:r>
      <w:r>
        <w:rPr>
          <w:sz w:val="24"/>
          <w:szCs w:val="24"/>
        </w:rPr>
        <w:t xml:space="preserve">company at any tier </w:t>
      </w:r>
      <w:r w:rsidRPr="00C80E71">
        <w:rPr>
          <w:sz w:val="24"/>
          <w:szCs w:val="24"/>
        </w:rPr>
        <w:t xml:space="preserve">of a </w:t>
      </w:r>
      <w:r>
        <w:rPr>
          <w:sz w:val="24"/>
          <w:szCs w:val="24"/>
        </w:rPr>
        <w:t>P</w:t>
      </w:r>
      <w:r w:rsidRPr="00C80E71">
        <w:rPr>
          <w:sz w:val="24"/>
          <w:szCs w:val="24"/>
        </w:rPr>
        <w:t xml:space="preserve">arty, any company that has an ultimate parent company in common with a </w:t>
      </w:r>
      <w:r>
        <w:rPr>
          <w:sz w:val="24"/>
          <w:szCs w:val="24"/>
        </w:rPr>
        <w:t>P</w:t>
      </w:r>
      <w:r w:rsidRPr="00C80E71">
        <w:rPr>
          <w:sz w:val="24"/>
          <w:szCs w:val="24"/>
        </w:rPr>
        <w:t xml:space="preserve">arty, any person or entity that holds, directly or indirectly, an ownership interest of more than 50% of a </w:t>
      </w:r>
      <w:r>
        <w:rPr>
          <w:sz w:val="24"/>
          <w:szCs w:val="24"/>
        </w:rPr>
        <w:t>P</w:t>
      </w:r>
      <w:r w:rsidRPr="00C80E71">
        <w:rPr>
          <w:sz w:val="24"/>
          <w:szCs w:val="24"/>
        </w:rPr>
        <w:t xml:space="preserve">arty, any person or entity that controls or directs the management of a </w:t>
      </w:r>
      <w:r>
        <w:rPr>
          <w:sz w:val="24"/>
          <w:szCs w:val="24"/>
        </w:rPr>
        <w:t>P</w:t>
      </w:r>
      <w:r w:rsidRPr="00C80E71">
        <w:rPr>
          <w:sz w:val="24"/>
          <w:szCs w:val="24"/>
        </w:rPr>
        <w:t xml:space="preserve">arty, any entity in which a </w:t>
      </w:r>
      <w:r>
        <w:rPr>
          <w:sz w:val="24"/>
          <w:szCs w:val="24"/>
        </w:rPr>
        <w:t>P</w:t>
      </w:r>
      <w:r w:rsidRPr="00C80E71">
        <w:rPr>
          <w:sz w:val="24"/>
          <w:szCs w:val="24"/>
        </w:rPr>
        <w:t xml:space="preserve">arty holds, directly or indirectly, an ownership interest of more than 50%, or any entity with respect to which a </w:t>
      </w:r>
      <w:r>
        <w:rPr>
          <w:sz w:val="24"/>
          <w:szCs w:val="24"/>
        </w:rPr>
        <w:t>P</w:t>
      </w:r>
      <w:r w:rsidRPr="00C80E71">
        <w:rPr>
          <w:sz w:val="24"/>
          <w:szCs w:val="24"/>
        </w:rPr>
        <w:t>arty controls or directs the management.</w:t>
      </w:r>
    </w:p>
    <w:p w14:paraId="0400D79E" w14:textId="3CF22086" w:rsidR="0094612A" w:rsidRPr="0094612A" w:rsidRDefault="0094612A" w:rsidP="0094612A"/>
    <w:p w14:paraId="2FD69111" w14:textId="55881197" w:rsidR="0094612A" w:rsidRPr="0094612A" w:rsidRDefault="0094612A" w:rsidP="0094612A">
      <w:pPr>
        <w:tabs>
          <w:tab w:val="left" w:pos="2850"/>
        </w:tabs>
      </w:pPr>
      <w:r>
        <w:tab/>
      </w:r>
    </w:p>
    <w:p w14:paraId="645FAAAB" w14:textId="4C1E6EE5" w:rsidR="00F63BC9" w:rsidRPr="001F2701" w:rsidRDefault="00F63BC9"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5" w:name="_Toc10807965"/>
      <w:bookmarkStart w:id="6" w:name="_Toc58484451"/>
      <w:bookmarkStart w:id="7" w:name="_Toc179027657"/>
      <w:bookmarkEnd w:id="2"/>
      <w:bookmarkEnd w:id="5"/>
      <w:r w:rsidRPr="001F2701">
        <w:rPr>
          <w:b/>
          <w:sz w:val="28"/>
          <w:szCs w:val="28"/>
        </w:rPr>
        <w:lastRenderedPageBreak/>
        <w:t>Non-binding Counteroffer</w:t>
      </w:r>
      <w:bookmarkEnd w:id="6"/>
    </w:p>
    <w:p w14:paraId="4523458D" w14:textId="7B03E3A9" w:rsidR="00C45EFF" w:rsidRPr="00C80E71" w:rsidRDefault="00F63BC9" w:rsidP="00F95E35">
      <w:pPr>
        <w:spacing w:after="240"/>
        <w:ind w:firstLine="540"/>
        <w:jc w:val="both"/>
        <w:rPr>
          <w:sz w:val="24"/>
          <w:szCs w:val="24"/>
        </w:rPr>
      </w:pPr>
      <w:r w:rsidRPr="00C80E71">
        <w:rPr>
          <w:sz w:val="24"/>
          <w:szCs w:val="24"/>
        </w:rPr>
        <w:t xml:space="preserve">If Purchaser issues a Purchase Order to Supplier, and if Supplier responds to the Purchase Order with a counteroffer or any terms that vary from the terms in the Purchase Order, no contract will exist between the </w:t>
      </w:r>
      <w:r w:rsidR="00E810DB">
        <w:rPr>
          <w:sz w:val="24"/>
          <w:szCs w:val="24"/>
        </w:rPr>
        <w:t>Parties</w:t>
      </w:r>
      <w:r w:rsidRPr="00C80E71">
        <w:rPr>
          <w:sz w:val="24"/>
          <w:szCs w:val="24"/>
        </w:rPr>
        <w:t xml:space="preserve"> on the terms proffered by Supplier unless and until Purchaser accepts the counteroffer in writing.</w:t>
      </w:r>
      <w:r w:rsidR="00F834EC" w:rsidRPr="00C80E71">
        <w:rPr>
          <w:sz w:val="24"/>
          <w:szCs w:val="24"/>
        </w:rPr>
        <w:t xml:space="preserve"> </w:t>
      </w:r>
      <w:r w:rsidRPr="00C80E71">
        <w:rPr>
          <w:sz w:val="24"/>
          <w:szCs w:val="24"/>
        </w:rPr>
        <w:t>Any performance by Supplier prior to Purchaser</w:t>
      </w:r>
      <w:r w:rsidR="007B4C1A">
        <w:rPr>
          <w:sz w:val="24"/>
          <w:szCs w:val="24"/>
        </w:rPr>
        <w:t>’</w:t>
      </w:r>
      <w:r w:rsidRPr="00C80E71">
        <w:rPr>
          <w:sz w:val="24"/>
          <w:szCs w:val="24"/>
        </w:rPr>
        <w:t>s written acceptance of any terms that vary from those of Purchaser</w:t>
      </w:r>
      <w:r w:rsidR="007B4C1A">
        <w:rPr>
          <w:sz w:val="24"/>
          <w:szCs w:val="24"/>
        </w:rPr>
        <w:t>’</w:t>
      </w:r>
      <w:r w:rsidRPr="00C80E71">
        <w:rPr>
          <w:sz w:val="24"/>
          <w:szCs w:val="24"/>
        </w:rPr>
        <w:t>s originally issued Purchase Order will be subject to the terms of such Purchase Order.</w:t>
      </w:r>
      <w:bookmarkEnd w:id="7"/>
    </w:p>
    <w:p w14:paraId="4F823107" w14:textId="013CD479" w:rsidR="00C45EFF" w:rsidRPr="001F2701" w:rsidRDefault="00DC52B7"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8" w:name="_Toc179027658"/>
      <w:bookmarkStart w:id="9" w:name="_Ref11221403"/>
      <w:bookmarkStart w:id="10" w:name="_Toc58484452"/>
      <w:r w:rsidRPr="001F2701">
        <w:rPr>
          <w:b/>
          <w:sz w:val="28"/>
          <w:szCs w:val="28"/>
        </w:rPr>
        <w:t>Invoices and Payment</w:t>
      </w:r>
      <w:bookmarkEnd w:id="8"/>
      <w:r w:rsidR="006C05DB" w:rsidRPr="001F2701">
        <w:rPr>
          <w:b/>
          <w:sz w:val="28"/>
          <w:szCs w:val="28"/>
        </w:rPr>
        <w:t>s</w:t>
      </w:r>
      <w:bookmarkEnd w:id="9"/>
      <w:bookmarkEnd w:id="10"/>
    </w:p>
    <w:p w14:paraId="509FB16F" w14:textId="78FE52F7" w:rsidR="006768BB" w:rsidRPr="00C80E71" w:rsidRDefault="00DC52B7" w:rsidP="00D03A7D">
      <w:pPr>
        <w:pStyle w:val="ListParagraph"/>
        <w:numPr>
          <w:ilvl w:val="0"/>
          <w:numId w:val="40"/>
        </w:numPr>
        <w:tabs>
          <w:tab w:val="left" w:pos="1080"/>
        </w:tabs>
        <w:spacing w:after="240"/>
        <w:ind w:left="0" w:firstLine="540"/>
        <w:contextualSpacing w:val="0"/>
        <w:jc w:val="both"/>
        <w:rPr>
          <w:sz w:val="24"/>
          <w:szCs w:val="24"/>
        </w:rPr>
      </w:pPr>
      <w:r w:rsidRPr="00C80E71">
        <w:rPr>
          <w:sz w:val="24"/>
          <w:szCs w:val="24"/>
          <w:u w:val="single"/>
        </w:rPr>
        <w:t>Invoices</w:t>
      </w:r>
      <w:r w:rsidR="00D8753C" w:rsidRPr="00C80E71">
        <w:rPr>
          <w:sz w:val="24"/>
          <w:szCs w:val="24"/>
        </w:rPr>
        <w:t>.</w:t>
      </w:r>
      <w:r w:rsidR="00F834EC" w:rsidRPr="00C80E71">
        <w:rPr>
          <w:sz w:val="24"/>
          <w:szCs w:val="24"/>
        </w:rPr>
        <w:t xml:space="preserve"> </w:t>
      </w:r>
      <w:r w:rsidR="006768BB" w:rsidRPr="00C80E71">
        <w:rPr>
          <w:sz w:val="24"/>
          <w:szCs w:val="24"/>
        </w:rPr>
        <w:t xml:space="preserve">Except as otherwise provided in this Agreement, Supplier shall submit invoices no later than thirty (30) days following </w:t>
      </w:r>
      <w:r w:rsidR="00DF5EFF">
        <w:rPr>
          <w:sz w:val="24"/>
          <w:szCs w:val="24"/>
        </w:rPr>
        <w:t>Purchaser</w:t>
      </w:r>
      <w:r w:rsidR="007B4C1A">
        <w:rPr>
          <w:sz w:val="24"/>
          <w:szCs w:val="24"/>
        </w:rPr>
        <w:t>’</w:t>
      </w:r>
      <w:r w:rsidR="00DF5EFF">
        <w:rPr>
          <w:sz w:val="24"/>
          <w:szCs w:val="24"/>
        </w:rPr>
        <w:t>s</w:t>
      </w:r>
      <w:r w:rsidR="00AC26B4">
        <w:rPr>
          <w:sz w:val="24"/>
          <w:szCs w:val="24"/>
        </w:rPr>
        <w:t xml:space="preserve"> </w:t>
      </w:r>
      <w:r w:rsidR="00DF5EFF">
        <w:rPr>
          <w:sz w:val="24"/>
          <w:szCs w:val="24"/>
        </w:rPr>
        <w:t xml:space="preserve">Acceptance (defined in Section </w:t>
      </w:r>
      <w:r w:rsidR="00DF5EFF">
        <w:rPr>
          <w:sz w:val="24"/>
          <w:szCs w:val="24"/>
        </w:rPr>
        <w:fldChar w:fldCharType="begin"/>
      </w:r>
      <w:r w:rsidR="00DF5EFF">
        <w:rPr>
          <w:sz w:val="24"/>
          <w:szCs w:val="24"/>
        </w:rPr>
        <w:instrText xml:space="preserve"> REF _Ref11852196 \n \h </w:instrText>
      </w:r>
      <w:r w:rsidR="00DF5EFF">
        <w:rPr>
          <w:sz w:val="24"/>
          <w:szCs w:val="24"/>
        </w:rPr>
      </w:r>
      <w:r w:rsidR="00DF5EFF">
        <w:rPr>
          <w:sz w:val="24"/>
          <w:szCs w:val="24"/>
        </w:rPr>
        <w:fldChar w:fldCharType="separate"/>
      </w:r>
      <w:r w:rsidR="00797A2D">
        <w:rPr>
          <w:sz w:val="24"/>
          <w:szCs w:val="24"/>
        </w:rPr>
        <w:t>7</w:t>
      </w:r>
      <w:r w:rsidR="00DF5EFF">
        <w:rPr>
          <w:sz w:val="24"/>
          <w:szCs w:val="24"/>
        </w:rPr>
        <w:fldChar w:fldCharType="end"/>
      </w:r>
      <w:r w:rsidR="00DF5EFF">
        <w:rPr>
          <w:sz w:val="24"/>
          <w:szCs w:val="24"/>
        </w:rPr>
        <w:t>) of the Work</w:t>
      </w:r>
      <w:r w:rsidR="006768BB" w:rsidRPr="00C80E71">
        <w:rPr>
          <w:sz w:val="24"/>
          <w:szCs w:val="24"/>
        </w:rPr>
        <w:t>.</w:t>
      </w:r>
      <w:r w:rsidR="00F834EC" w:rsidRPr="00C80E71">
        <w:rPr>
          <w:sz w:val="24"/>
          <w:szCs w:val="24"/>
        </w:rPr>
        <w:t xml:space="preserve"> </w:t>
      </w:r>
      <w:r w:rsidR="006768BB" w:rsidRPr="00C80E71">
        <w:rPr>
          <w:sz w:val="24"/>
          <w:szCs w:val="24"/>
        </w:rPr>
        <w:t>Each invoice must be submitted by Supplier to the location shown in the Purchase Order, and must include: (i) this Agreement number; (ii) the invoice number and date; (iii) the remittance address; (iv) an itemization of the specific Work provided by Supplier; (v) the date of provision of the Work; (vi) an itemization of the unit prices, if applicable, for which payment or partial payment is invoiced; (vii) the total invoice amount; (viii) Purchaser</w:t>
      </w:r>
      <w:r w:rsidR="007B4C1A">
        <w:rPr>
          <w:sz w:val="24"/>
          <w:szCs w:val="24"/>
        </w:rPr>
        <w:t>’</w:t>
      </w:r>
      <w:r w:rsidR="006768BB" w:rsidRPr="00C80E71">
        <w:rPr>
          <w:sz w:val="24"/>
          <w:szCs w:val="24"/>
        </w:rPr>
        <w:t>s name and location at or for which the Work has been provided; (ix) Supplier</w:t>
      </w:r>
      <w:r w:rsidR="007B4C1A">
        <w:rPr>
          <w:sz w:val="24"/>
          <w:szCs w:val="24"/>
        </w:rPr>
        <w:t>’</w:t>
      </w:r>
      <w:r w:rsidR="006768BB" w:rsidRPr="00C80E71">
        <w:rPr>
          <w:sz w:val="24"/>
          <w:szCs w:val="24"/>
        </w:rPr>
        <w:t xml:space="preserve">s </w:t>
      </w:r>
      <w:r w:rsidR="00AC26B4">
        <w:rPr>
          <w:sz w:val="24"/>
          <w:szCs w:val="24"/>
        </w:rPr>
        <w:t>v</w:t>
      </w:r>
      <w:r w:rsidR="006768BB" w:rsidRPr="00C80E71">
        <w:rPr>
          <w:sz w:val="24"/>
          <w:szCs w:val="24"/>
        </w:rPr>
        <w:t xml:space="preserve">endor </w:t>
      </w:r>
      <w:r w:rsidR="00AC26B4">
        <w:rPr>
          <w:sz w:val="24"/>
          <w:szCs w:val="24"/>
        </w:rPr>
        <w:t>n</w:t>
      </w:r>
      <w:r w:rsidR="006768BB" w:rsidRPr="00C80E71">
        <w:rPr>
          <w:sz w:val="24"/>
          <w:szCs w:val="24"/>
        </w:rPr>
        <w:t>umber (if available); (x) the release number (if available); (xi) the date range worked; (xii) the hours worked per invoice period, if applicable; (xiii) the charges for hours worked, if applicable; and (xiv) separate amounts for labor, equipment, per diem, and miscellaneous charges, if applicable, with supporting documentation.</w:t>
      </w:r>
      <w:r w:rsidR="00F834EC" w:rsidRPr="00C80E71">
        <w:rPr>
          <w:sz w:val="24"/>
          <w:szCs w:val="24"/>
        </w:rPr>
        <w:t xml:space="preserve"> </w:t>
      </w:r>
      <w:r w:rsidR="006768BB" w:rsidRPr="00C80E71">
        <w:rPr>
          <w:sz w:val="24"/>
          <w:szCs w:val="24"/>
        </w:rPr>
        <w:t>If Supplier is providing Work to Purchaser under more than one agreement, Supplier must issue separate invoices for each agreement.</w:t>
      </w:r>
    </w:p>
    <w:p w14:paraId="312615FB" w14:textId="77777777" w:rsidR="00FE4BB9" w:rsidRDefault="006768BB" w:rsidP="00D03A7D">
      <w:pPr>
        <w:pStyle w:val="ListParagraph"/>
        <w:numPr>
          <w:ilvl w:val="0"/>
          <w:numId w:val="40"/>
        </w:numPr>
        <w:tabs>
          <w:tab w:val="left" w:pos="1080"/>
        </w:tabs>
        <w:spacing w:after="240"/>
        <w:ind w:left="0" w:firstLine="540"/>
        <w:contextualSpacing w:val="0"/>
        <w:jc w:val="both"/>
        <w:rPr>
          <w:sz w:val="24"/>
          <w:szCs w:val="24"/>
        </w:rPr>
      </w:pPr>
      <w:r w:rsidRPr="00C80E71">
        <w:rPr>
          <w:sz w:val="24"/>
          <w:szCs w:val="24"/>
          <w:u w:val="single"/>
        </w:rPr>
        <w:t>Payment</w:t>
      </w:r>
      <w:r w:rsidRPr="00C80E71">
        <w:rPr>
          <w:sz w:val="24"/>
          <w:szCs w:val="24"/>
        </w:rPr>
        <w:t>.</w:t>
      </w:r>
      <w:r w:rsidR="00F834EC" w:rsidRPr="00C80E71">
        <w:rPr>
          <w:sz w:val="24"/>
          <w:szCs w:val="24"/>
        </w:rPr>
        <w:t xml:space="preserve"> </w:t>
      </w:r>
    </w:p>
    <w:p w14:paraId="60DBB593" w14:textId="77777777" w:rsidR="00FE4BB9" w:rsidRDefault="00FE4BB9" w:rsidP="00D03A7D">
      <w:pPr>
        <w:pStyle w:val="ListParagraph"/>
        <w:numPr>
          <w:ilvl w:val="1"/>
          <w:numId w:val="40"/>
        </w:numPr>
        <w:tabs>
          <w:tab w:val="left" w:pos="1080"/>
        </w:tabs>
        <w:spacing w:after="240"/>
        <w:ind w:hanging="720"/>
        <w:contextualSpacing w:val="0"/>
        <w:jc w:val="both"/>
        <w:rPr>
          <w:sz w:val="24"/>
          <w:szCs w:val="24"/>
        </w:rPr>
      </w:pPr>
      <w:r w:rsidRPr="00FE4BB9">
        <w:rPr>
          <w:sz w:val="24"/>
          <w:szCs w:val="24"/>
          <w:u w:val="single"/>
        </w:rPr>
        <w:t>Payment Terms</w:t>
      </w:r>
      <w:r>
        <w:rPr>
          <w:sz w:val="24"/>
          <w:szCs w:val="24"/>
        </w:rPr>
        <w:t xml:space="preserve">. </w:t>
      </w:r>
      <w:r w:rsidR="006768BB" w:rsidRPr="00C80E71">
        <w:rPr>
          <w:sz w:val="24"/>
          <w:szCs w:val="24"/>
        </w:rPr>
        <w:t>Payments for undisputed amounts shall be made in accordance with the payment terms set forth in the Purchase Order applicable to the Work for which payment has been requested by Supplier.</w:t>
      </w:r>
    </w:p>
    <w:p w14:paraId="1966CBA3" w14:textId="5966604A" w:rsidR="006768BB" w:rsidRPr="00C80E71" w:rsidRDefault="00FE4BB9" w:rsidP="00D03A7D">
      <w:pPr>
        <w:pStyle w:val="ListParagraph"/>
        <w:numPr>
          <w:ilvl w:val="1"/>
          <w:numId w:val="40"/>
        </w:numPr>
        <w:tabs>
          <w:tab w:val="left" w:pos="1080"/>
        </w:tabs>
        <w:spacing w:after="240"/>
        <w:ind w:hanging="720"/>
        <w:contextualSpacing w:val="0"/>
        <w:jc w:val="both"/>
        <w:rPr>
          <w:sz w:val="24"/>
          <w:szCs w:val="24"/>
        </w:rPr>
      </w:pPr>
      <w:r>
        <w:rPr>
          <w:sz w:val="24"/>
          <w:szCs w:val="24"/>
          <w:u w:val="single"/>
        </w:rPr>
        <w:t>Early Payment Discounts</w:t>
      </w:r>
      <w:r w:rsidRPr="00FE4BB9">
        <w:rPr>
          <w:sz w:val="24"/>
          <w:szCs w:val="24"/>
        </w:rPr>
        <w:t>.</w:t>
      </w:r>
      <w:r>
        <w:rPr>
          <w:sz w:val="24"/>
          <w:szCs w:val="24"/>
        </w:rPr>
        <w:t xml:space="preserve"> If </w:t>
      </w:r>
      <w:r w:rsidR="00FF6D42">
        <w:rPr>
          <w:sz w:val="24"/>
          <w:szCs w:val="24"/>
        </w:rPr>
        <w:t xml:space="preserve">Purchaser may receive discounts for </w:t>
      </w:r>
      <w:r>
        <w:rPr>
          <w:sz w:val="24"/>
          <w:szCs w:val="24"/>
        </w:rPr>
        <w:t xml:space="preserve">early payment </w:t>
      </w:r>
      <w:r w:rsidR="00FF6D42">
        <w:rPr>
          <w:sz w:val="24"/>
          <w:szCs w:val="24"/>
        </w:rPr>
        <w:t xml:space="preserve">of </w:t>
      </w:r>
      <w:r>
        <w:rPr>
          <w:sz w:val="24"/>
          <w:szCs w:val="24"/>
        </w:rPr>
        <w:t xml:space="preserve">a Purchase Order, </w:t>
      </w:r>
      <w:r w:rsidR="00E50CED" w:rsidRPr="00C80E71">
        <w:rPr>
          <w:sz w:val="24"/>
          <w:szCs w:val="24"/>
        </w:rPr>
        <w:t xml:space="preserve">the payment terms </w:t>
      </w:r>
      <w:r>
        <w:rPr>
          <w:sz w:val="24"/>
          <w:szCs w:val="24"/>
        </w:rPr>
        <w:t xml:space="preserve">shall </w:t>
      </w:r>
      <w:r w:rsidR="005A61A8" w:rsidRPr="00C80E71">
        <w:rPr>
          <w:sz w:val="24"/>
          <w:szCs w:val="24"/>
        </w:rPr>
        <w:t xml:space="preserve">begin with the letters </w:t>
      </w:r>
      <w:r w:rsidR="005A61A8">
        <w:rPr>
          <w:sz w:val="24"/>
          <w:szCs w:val="24"/>
        </w:rPr>
        <w:t>“</w:t>
      </w:r>
      <w:r w:rsidR="005A61A8" w:rsidRPr="00C80E71">
        <w:rPr>
          <w:sz w:val="24"/>
          <w:szCs w:val="24"/>
        </w:rPr>
        <w:t>DPT</w:t>
      </w:r>
      <w:r w:rsidR="005A61A8">
        <w:rPr>
          <w:sz w:val="24"/>
          <w:szCs w:val="24"/>
        </w:rPr>
        <w:t>”</w:t>
      </w:r>
      <w:r w:rsidR="005A61A8" w:rsidRPr="00C80E71">
        <w:rPr>
          <w:sz w:val="24"/>
          <w:szCs w:val="24"/>
        </w:rPr>
        <w:t xml:space="preserve"> </w:t>
      </w:r>
      <w:r w:rsidR="005A61A8">
        <w:rPr>
          <w:sz w:val="24"/>
          <w:szCs w:val="24"/>
        </w:rPr>
        <w:t xml:space="preserve">and </w:t>
      </w:r>
      <w:r>
        <w:rPr>
          <w:sz w:val="24"/>
          <w:szCs w:val="24"/>
        </w:rPr>
        <w:t xml:space="preserve">state the </w:t>
      </w:r>
      <w:r w:rsidR="005A61A8">
        <w:rPr>
          <w:sz w:val="24"/>
          <w:szCs w:val="24"/>
        </w:rPr>
        <w:t xml:space="preserve">applicable </w:t>
      </w:r>
      <w:r>
        <w:rPr>
          <w:sz w:val="24"/>
          <w:szCs w:val="24"/>
        </w:rPr>
        <w:t xml:space="preserve">discount </w:t>
      </w:r>
      <w:r w:rsidR="005A61A8">
        <w:rPr>
          <w:sz w:val="24"/>
          <w:szCs w:val="24"/>
        </w:rPr>
        <w:t xml:space="preserve">as </w:t>
      </w:r>
      <w:r w:rsidR="00E50CED" w:rsidRPr="00C80E71">
        <w:rPr>
          <w:sz w:val="24"/>
          <w:szCs w:val="24"/>
        </w:rPr>
        <w:t>a dynamically discounted payment term.</w:t>
      </w:r>
      <w:r w:rsidR="00F834EC" w:rsidRPr="00C80E71">
        <w:rPr>
          <w:sz w:val="24"/>
          <w:szCs w:val="24"/>
        </w:rPr>
        <w:t xml:space="preserve"> </w:t>
      </w:r>
      <w:r w:rsidR="00E50CED" w:rsidRPr="00C80E71">
        <w:rPr>
          <w:sz w:val="24"/>
          <w:szCs w:val="24"/>
        </w:rPr>
        <w:t>Dynamic discounts are early payment discounts calculated based on the number of days an invoice is paid early.</w:t>
      </w:r>
      <w:r w:rsidR="00F834EC" w:rsidRPr="00C80E71">
        <w:rPr>
          <w:sz w:val="24"/>
          <w:szCs w:val="24"/>
        </w:rPr>
        <w:t xml:space="preserve"> </w:t>
      </w:r>
      <w:r w:rsidR="00E50CED" w:rsidRPr="00C80E71">
        <w:rPr>
          <w:sz w:val="24"/>
          <w:szCs w:val="24"/>
        </w:rPr>
        <w:t>The earlier the invoice is paid, the higher the discount taken.</w:t>
      </w:r>
      <w:r w:rsidR="00F834EC" w:rsidRPr="00C80E71">
        <w:rPr>
          <w:sz w:val="24"/>
          <w:szCs w:val="24"/>
        </w:rPr>
        <w:t xml:space="preserve"> </w:t>
      </w:r>
      <w:r w:rsidR="00E50CED" w:rsidRPr="00C80E71">
        <w:rPr>
          <w:sz w:val="24"/>
          <w:szCs w:val="24"/>
        </w:rPr>
        <w:t xml:space="preserve">On the </w:t>
      </w:r>
      <w:r w:rsidR="00BB5B0F">
        <w:rPr>
          <w:sz w:val="24"/>
          <w:szCs w:val="24"/>
        </w:rPr>
        <w:t>“</w:t>
      </w:r>
      <w:r w:rsidR="00E50CED" w:rsidRPr="00C80E71">
        <w:rPr>
          <w:sz w:val="24"/>
          <w:szCs w:val="24"/>
        </w:rPr>
        <w:t>Net</w:t>
      </w:r>
      <w:r w:rsidR="00BB5B0F">
        <w:rPr>
          <w:sz w:val="24"/>
          <w:szCs w:val="24"/>
        </w:rPr>
        <w:t>”</w:t>
      </w:r>
      <w:r w:rsidR="00E50CED" w:rsidRPr="00C80E71">
        <w:rPr>
          <w:sz w:val="24"/>
          <w:szCs w:val="24"/>
        </w:rPr>
        <w:t xml:space="preserve"> day, the discount becomes 0.</w:t>
      </w:r>
      <w:r w:rsidR="00F834EC" w:rsidRPr="00C80E71">
        <w:rPr>
          <w:sz w:val="24"/>
          <w:szCs w:val="24"/>
        </w:rPr>
        <w:t xml:space="preserve"> </w:t>
      </w:r>
      <w:r w:rsidR="00E50CED" w:rsidRPr="00C80E71">
        <w:rPr>
          <w:sz w:val="24"/>
          <w:szCs w:val="24"/>
        </w:rPr>
        <w:t xml:space="preserve">For example, a payment term of </w:t>
      </w:r>
      <w:r w:rsidR="00BB5B0F">
        <w:rPr>
          <w:sz w:val="24"/>
          <w:szCs w:val="24"/>
        </w:rPr>
        <w:t>“</w:t>
      </w:r>
      <w:r w:rsidR="00E50CED" w:rsidRPr="00C80E71">
        <w:rPr>
          <w:sz w:val="24"/>
          <w:szCs w:val="24"/>
        </w:rPr>
        <w:t>DPT - 2% 1 Net 30, Slide 1-30</w:t>
      </w:r>
      <w:r w:rsidR="00BB5B0F">
        <w:rPr>
          <w:sz w:val="24"/>
          <w:szCs w:val="24"/>
        </w:rPr>
        <w:t>”</w:t>
      </w:r>
      <w:r w:rsidR="00E50CED" w:rsidRPr="00C80E71">
        <w:rPr>
          <w:sz w:val="24"/>
          <w:szCs w:val="24"/>
        </w:rPr>
        <w:t xml:space="preserve"> indicates that 2% will be taken if an invoice is paid on the first day that </w:t>
      </w:r>
      <w:r w:rsidR="00DD464D" w:rsidRPr="00C80E71">
        <w:rPr>
          <w:sz w:val="24"/>
          <w:szCs w:val="24"/>
        </w:rPr>
        <w:t xml:space="preserve">Purchaser </w:t>
      </w:r>
      <w:r w:rsidR="00E50CED" w:rsidRPr="00C80E71">
        <w:rPr>
          <w:sz w:val="24"/>
          <w:szCs w:val="24"/>
        </w:rPr>
        <w:t>receives it, 1.93% if paid the following day, and will decline by 0.067% per day until it reaches 0 on day 30.</w:t>
      </w:r>
    </w:p>
    <w:p w14:paraId="179EFDAA" w14:textId="26B1AC48" w:rsidR="006768BB" w:rsidRPr="00C80E71" w:rsidRDefault="006768BB" w:rsidP="00D03A7D">
      <w:pPr>
        <w:pStyle w:val="ListParagraph"/>
        <w:numPr>
          <w:ilvl w:val="0"/>
          <w:numId w:val="40"/>
        </w:numPr>
        <w:tabs>
          <w:tab w:val="left" w:pos="1080"/>
        </w:tabs>
        <w:spacing w:after="240"/>
        <w:ind w:left="0" w:firstLine="540"/>
        <w:contextualSpacing w:val="0"/>
        <w:jc w:val="both"/>
        <w:rPr>
          <w:sz w:val="24"/>
          <w:szCs w:val="24"/>
        </w:rPr>
      </w:pPr>
      <w:bookmarkStart w:id="11" w:name="_Ref11223329"/>
      <w:r w:rsidRPr="00C80E71">
        <w:rPr>
          <w:sz w:val="24"/>
          <w:szCs w:val="24"/>
          <w:u w:val="single"/>
        </w:rPr>
        <w:t>Retention</w:t>
      </w:r>
      <w:r w:rsidRPr="00C80E71">
        <w:rPr>
          <w:sz w:val="24"/>
          <w:szCs w:val="24"/>
        </w:rPr>
        <w:t>.</w:t>
      </w:r>
      <w:r w:rsidR="00F834EC" w:rsidRPr="00C80E71">
        <w:rPr>
          <w:sz w:val="24"/>
          <w:szCs w:val="24"/>
        </w:rPr>
        <w:t xml:space="preserve"> </w:t>
      </w:r>
      <w:r w:rsidRPr="00C80E71">
        <w:rPr>
          <w:sz w:val="24"/>
          <w:szCs w:val="24"/>
        </w:rPr>
        <w:t>Purchaser may withhold ten percent (10%</w:t>
      </w:r>
      <w:proofErr w:type="gramStart"/>
      <w:r w:rsidRPr="00C80E71">
        <w:rPr>
          <w:sz w:val="24"/>
          <w:szCs w:val="24"/>
        </w:rPr>
        <w:t>)</w:t>
      </w:r>
      <w:proofErr w:type="gramEnd"/>
      <w:r w:rsidRPr="00C80E71">
        <w:rPr>
          <w:sz w:val="24"/>
          <w:szCs w:val="24"/>
        </w:rPr>
        <w:t xml:space="preserve"> </w:t>
      </w:r>
      <w:r w:rsidR="002C026F" w:rsidRPr="002C026F">
        <w:rPr>
          <w:sz w:val="24"/>
          <w:szCs w:val="24"/>
        </w:rPr>
        <w:t xml:space="preserve">or the maximum percentage allowed by law, whichever is less, </w:t>
      </w:r>
      <w:r w:rsidRPr="002C026F">
        <w:rPr>
          <w:sz w:val="24"/>
          <w:szCs w:val="24"/>
        </w:rPr>
        <w:t>of</w:t>
      </w:r>
      <w:r w:rsidRPr="00C80E71">
        <w:rPr>
          <w:sz w:val="24"/>
          <w:szCs w:val="24"/>
        </w:rPr>
        <w:t xml:space="preserve"> all invoiced amounts from payments due or to become due to Supplier, pending completion of the Work and receipt of any documentation that may be specified in this Agreement.</w:t>
      </w:r>
      <w:bookmarkEnd w:id="11"/>
    </w:p>
    <w:p w14:paraId="4976273E" w14:textId="27886D90" w:rsidR="006768BB" w:rsidRPr="00C80E71" w:rsidRDefault="00466FC6" w:rsidP="00D03A7D">
      <w:pPr>
        <w:pStyle w:val="ListParagraph"/>
        <w:numPr>
          <w:ilvl w:val="0"/>
          <w:numId w:val="40"/>
        </w:numPr>
        <w:tabs>
          <w:tab w:val="left" w:pos="1080"/>
        </w:tabs>
        <w:spacing w:after="240"/>
        <w:ind w:left="0" w:firstLine="540"/>
        <w:contextualSpacing w:val="0"/>
        <w:jc w:val="both"/>
        <w:rPr>
          <w:sz w:val="24"/>
          <w:szCs w:val="24"/>
        </w:rPr>
      </w:pPr>
      <w:r w:rsidRPr="00C80E71">
        <w:rPr>
          <w:snapToGrid w:val="0"/>
          <w:sz w:val="24"/>
          <w:szCs w:val="24"/>
        </w:rPr>
        <w:t>[RESERVED]</w:t>
      </w:r>
    </w:p>
    <w:p w14:paraId="54CC501C" w14:textId="011A9ED5" w:rsidR="006768BB" w:rsidRPr="00C80E71" w:rsidRDefault="006768BB" w:rsidP="00D03A7D">
      <w:pPr>
        <w:pStyle w:val="ListParagraph"/>
        <w:numPr>
          <w:ilvl w:val="0"/>
          <w:numId w:val="40"/>
        </w:numPr>
        <w:tabs>
          <w:tab w:val="left" w:pos="1080"/>
        </w:tabs>
        <w:spacing w:after="240"/>
        <w:ind w:left="0" w:firstLine="540"/>
        <w:contextualSpacing w:val="0"/>
        <w:jc w:val="both"/>
        <w:rPr>
          <w:sz w:val="24"/>
          <w:szCs w:val="24"/>
        </w:rPr>
      </w:pPr>
      <w:r w:rsidRPr="00C80E71">
        <w:rPr>
          <w:sz w:val="24"/>
          <w:szCs w:val="24"/>
          <w:u w:val="single"/>
        </w:rPr>
        <w:lastRenderedPageBreak/>
        <w:t>Foreign Suppliers</w:t>
      </w:r>
      <w:r w:rsidRPr="00C80E71">
        <w:rPr>
          <w:sz w:val="24"/>
          <w:szCs w:val="24"/>
        </w:rPr>
        <w:t>.</w:t>
      </w:r>
      <w:r w:rsidR="00F834EC" w:rsidRPr="00C80E71">
        <w:rPr>
          <w:sz w:val="24"/>
          <w:szCs w:val="24"/>
        </w:rPr>
        <w:t xml:space="preserve"> </w:t>
      </w:r>
      <w:r w:rsidRPr="00C80E71">
        <w:rPr>
          <w:sz w:val="24"/>
          <w:szCs w:val="24"/>
        </w:rPr>
        <w:t>If Supplier is a foreign entity, then no payment will be made until a valid Form W8 is received by Purchaser.</w:t>
      </w:r>
      <w:r w:rsidR="00F834EC" w:rsidRPr="00C80E71">
        <w:rPr>
          <w:sz w:val="24"/>
          <w:szCs w:val="24"/>
        </w:rPr>
        <w:t xml:space="preserve"> </w:t>
      </w:r>
      <w:r w:rsidRPr="00C80E71">
        <w:rPr>
          <w:sz w:val="24"/>
          <w:szCs w:val="24"/>
        </w:rPr>
        <w:t>To be valid, the Internal Revenue Service requires that the form have no abbreviations and be an originally signed document.</w:t>
      </w:r>
      <w:r w:rsidR="00F834EC" w:rsidRPr="00C80E71">
        <w:rPr>
          <w:sz w:val="24"/>
          <w:szCs w:val="24"/>
        </w:rPr>
        <w:t xml:space="preserve"> </w:t>
      </w:r>
      <w:r w:rsidRPr="00C80E71">
        <w:rPr>
          <w:sz w:val="24"/>
          <w:szCs w:val="24"/>
        </w:rPr>
        <w:t>The person signing the form must have the authority to bind Supplier.</w:t>
      </w:r>
      <w:r w:rsidR="00F834EC" w:rsidRPr="00C80E71">
        <w:rPr>
          <w:sz w:val="24"/>
          <w:szCs w:val="24"/>
        </w:rPr>
        <w:t xml:space="preserve"> </w:t>
      </w:r>
      <w:r w:rsidRPr="00C80E71">
        <w:rPr>
          <w:sz w:val="24"/>
          <w:szCs w:val="24"/>
        </w:rPr>
        <w:t>The originally signed form should be sent to:</w:t>
      </w:r>
    </w:p>
    <w:tbl>
      <w:tblPr>
        <w:tblW w:w="7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8"/>
        <w:gridCol w:w="360"/>
        <w:gridCol w:w="3617"/>
      </w:tblGrid>
      <w:tr w:rsidR="00214402" w:rsidRPr="00C80E71" w14:paraId="47898362" w14:textId="77777777" w:rsidTr="001F2701">
        <w:trPr>
          <w:cantSplit/>
          <w:jc w:val="center"/>
        </w:trPr>
        <w:tc>
          <w:tcPr>
            <w:tcW w:w="3258" w:type="dxa"/>
            <w:tcBorders>
              <w:top w:val="nil"/>
              <w:left w:val="nil"/>
              <w:right w:val="nil"/>
            </w:tcBorders>
          </w:tcPr>
          <w:p w14:paraId="189F455B" w14:textId="77777777" w:rsidR="00214402" w:rsidRPr="00C80E71" w:rsidRDefault="00214402" w:rsidP="001F2701">
            <w:pPr>
              <w:keepNext/>
              <w:autoSpaceDE w:val="0"/>
              <w:autoSpaceDN w:val="0"/>
              <w:adjustRightInd w:val="0"/>
              <w:rPr>
                <w:color w:val="000000"/>
                <w:sz w:val="24"/>
                <w:szCs w:val="24"/>
              </w:rPr>
            </w:pPr>
            <w:r w:rsidRPr="00C80E71">
              <w:rPr>
                <w:color w:val="000000"/>
                <w:sz w:val="24"/>
                <w:szCs w:val="24"/>
              </w:rPr>
              <w:t>Courier Address:</w:t>
            </w:r>
          </w:p>
        </w:tc>
        <w:tc>
          <w:tcPr>
            <w:tcW w:w="360" w:type="dxa"/>
            <w:tcBorders>
              <w:top w:val="nil"/>
              <w:left w:val="nil"/>
              <w:right w:val="nil"/>
            </w:tcBorders>
          </w:tcPr>
          <w:p w14:paraId="31347339" w14:textId="77777777" w:rsidR="00214402" w:rsidRPr="00C80E71" w:rsidRDefault="00214402" w:rsidP="001F2701">
            <w:pPr>
              <w:keepNext/>
              <w:autoSpaceDE w:val="0"/>
              <w:autoSpaceDN w:val="0"/>
              <w:adjustRightInd w:val="0"/>
              <w:ind w:left="720"/>
              <w:jc w:val="center"/>
              <w:rPr>
                <w:color w:val="000000"/>
                <w:sz w:val="24"/>
                <w:szCs w:val="24"/>
              </w:rPr>
            </w:pPr>
          </w:p>
        </w:tc>
        <w:tc>
          <w:tcPr>
            <w:tcW w:w="3617" w:type="dxa"/>
            <w:tcBorders>
              <w:top w:val="nil"/>
              <w:left w:val="nil"/>
              <w:right w:val="nil"/>
            </w:tcBorders>
          </w:tcPr>
          <w:p w14:paraId="44353044" w14:textId="77777777" w:rsidR="00214402" w:rsidRPr="00C80E71" w:rsidRDefault="00214402" w:rsidP="001F2701">
            <w:pPr>
              <w:keepNext/>
              <w:autoSpaceDE w:val="0"/>
              <w:autoSpaceDN w:val="0"/>
              <w:adjustRightInd w:val="0"/>
              <w:rPr>
                <w:color w:val="000000"/>
                <w:sz w:val="24"/>
                <w:szCs w:val="24"/>
              </w:rPr>
            </w:pPr>
            <w:r w:rsidRPr="00C80E71">
              <w:rPr>
                <w:color w:val="000000"/>
                <w:sz w:val="24"/>
                <w:szCs w:val="24"/>
              </w:rPr>
              <w:t>Mailing Address:</w:t>
            </w:r>
          </w:p>
        </w:tc>
      </w:tr>
      <w:tr w:rsidR="00214402" w:rsidRPr="00C80E71" w14:paraId="77EF1858" w14:textId="77777777" w:rsidTr="001F2701">
        <w:trPr>
          <w:cantSplit/>
          <w:jc w:val="center"/>
        </w:trPr>
        <w:tc>
          <w:tcPr>
            <w:tcW w:w="3258" w:type="dxa"/>
          </w:tcPr>
          <w:p w14:paraId="171E72B3" w14:textId="77777777" w:rsidR="003605FC" w:rsidRDefault="003605FC" w:rsidP="003605FC">
            <w:pPr>
              <w:keepNext/>
              <w:autoSpaceDE w:val="0"/>
              <w:autoSpaceDN w:val="0"/>
              <w:adjustRightInd w:val="0"/>
              <w:ind w:left="360"/>
              <w:rPr>
                <w:color w:val="000000"/>
                <w:sz w:val="24"/>
                <w:szCs w:val="24"/>
              </w:rPr>
            </w:pPr>
            <w:r>
              <w:rPr>
                <w:color w:val="000000"/>
                <w:sz w:val="24"/>
                <w:szCs w:val="24"/>
              </w:rPr>
              <w:t>BHE GT&amp;S, LLC</w:t>
            </w:r>
          </w:p>
          <w:p w14:paraId="0622FA3F" w14:textId="77777777" w:rsidR="003605FC" w:rsidRDefault="003605FC" w:rsidP="003605FC">
            <w:pPr>
              <w:keepNext/>
              <w:autoSpaceDE w:val="0"/>
              <w:autoSpaceDN w:val="0"/>
              <w:adjustRightInd w:val="0"/>
              <w:ind w:left="360"/>
              <w:rPr>
                <w:color w:val="000000"/>
                <w:sz w:val="24"/>
                <w:szCs w:val="24"/>
              </w:rPr>
            </w:pPr>
            <w:r>
              <w:rPr>
                <w:color w:val="000000"/>
                <w:sz w:val="24"/>
                <w:szCs w:val="24"/>
              </w:rPr>
              <w:t>Accounts Payable</w:t>
            </w:r>
          </w:p>
          <w:p w14:paraId="06E705BA" w14:textId="77777777" w:rsidR="003605FC" w:rsidRDefault="003605FC" w:rsidP="003605FC">
            <w:pPr>
              <w:keepNext/>
              <w:autoSpaceDE w:val="0"/>
              <w:autoSpaceDN w:val="0"/>
              <w:adjustRightInd w:val="0"/>
              <w:ind w:left="360"/>
              <w:rPr>
                <w:color w:val="000000"/>
                <w:sz w:val="24"/>
                <w:szCs w:val="24"/>
              </w:rPr>
            </w:pPr>
            <w:r>
              <w:rPr>
                <w:color w:val="000000"/>
                <w:sz w:val="24"/>
                <w:szCs w:val="24"/>
              </w:rPr>
              <w:t>6603 West Broad Street</w:t>
            </w:r>
          </w:p>
          <w:p w14:paraId="67D364F1" w14:textId="77777777" w:rsidR="003605FC" w:rsidRDefault="003605FC" w:rsidP="003605FC">
            <w:pPr>
              <w:keepNext/>
              <w:autoSpaceDE w:val="0"/>
              <w:autoSpaceDN w:val="0"/>
              <w:adjustRightInd w:val="0"/>
              <w:ind w:left="360"/>
              <w:rPr>
                <w:color w:val="000000"/>
                <w:sz w:val="24"/>
                <w:szCs w:val="24"/>
              </w:rPr>
            </w:pPr>
            <w:r>
              <w:rPr>
                <w:color w:val="000000"/>
                <w:sz w:val="24"/>
                <w:szCs w:val="24"/>
              </w:rPr>
              <w:t>6</w:t>
            </w:r>
            <w:r w:rsidRPr="0080218A">
              <w:rPr>
                <w:color w:val="000000"/>
                <w:sz w:val="24"/>
                <w:szCs w:val="24"/>
                <w:vertAlign w:val="superscript"/>
              </w:rPr>
              <w:t>th</w:t>
            </w:r>
            <w:r>
              <w:rPr>
                <w:color w:val="000000"/>
                <w:sz w:val="24"/>
                <w:szCs w:val="24"/>
              </w:rPr>
              <w:t xml:space="preserve"> Floor</w:t>
            </w:r>
          </w:p>
          <w:p w14:paraId="03F7FEBC" w14:textId="35F4EF64" w:rsidR="00214402" w:rsidRPr="00C80E71" w:rsidRDefault="003605FC" w:rsidP="001F2701">
            <w:pPr>
              <w:keepNext/>
              <w:autoSpaceDE w:val="0"/>
              <w:autoSpaceDN w:val="0"/>
              <w:adjustRightInd w:val="0"/>
              <w:ind w:left="360"/>
              <w:rPr>
                <w:color w:val="000000"/>
                <w:sz w:val="24"/>
                <w:szCs w:val="24"/>
              </w:rPr>
            </w:pPr>
            <w:r>
              <w:rPr>
                <w:color w:val="000000"/>
                <w:sz w:val="24"/>
                <w:szCs w:val="24"/>
              </w:rPr>
              <w:t>Richmond, Virginia 23230</w:t>
            </w:r>
          </w:p>
        </w:tc>
        <w:tc>
          <w:tcPr>
            <w:tcW w:w="360" w:type="dxa"/>
          </w:tcPr>
          <w:p w14:paraId="5BF43535" w14:textId="77777777" w:rsidR="00214402" w:rsidRPr="00C80E71" w:rsidRDefault="00214402" w:rsidP="001F2701">
            <w:pPr>
              <w:keepNext/>
              <w:autoSpaceDE w:val="0"/>
              <w:autoSpaceDN w:val="0"/>
              <w:adjustRightInd w:val="0"/>
              <w:ind w:left="720"/>
              <w:jc w:val="center"/>
              <w:rPr>
                <w:color w:val="000000"/>
                <w:sz w:val="24"/>
                <w:szCs w:val="24"/>
              </w:rPr>
            </w:pPr>
          </w:p>
        </w:tc>
        <w:tc>
          <w:tcPr>
            <w:tcW w:w="3617" w:type="dxa"/>
          </w:tcPr>
          <w:p w14:paraId="512DB056" w14:textId="77777777" w:rsidR="003605FC" w:rsidRDefault="003605FC" w:rsidP="003605FC">
            <w:pPr>
              <w:keepNext/>
              <w:autoSpaceDE w:val="0"/>
              <w:autoSpaceDN w:val="0"/>
              <w:adjustRightInd w:val="0"/>
              <w:ind w:left="360"/>
              <w:rPr>
                <w:color w:val="000000"/>
                <w:sz w:val="24"/>
                <w:szCs w:val="24"/>
              </w:rPr>
            </w:pPr>
            <w:r w:rsidRPr="009A6387">
              <w:rPr>
                <w:color w:val="000000"/>
                <w:sz w:val="24"/>
                <w:szCs w:val="24"/>
              </w:rPr>
              <w:t>BHE GT&amp;S, LLC</w:t>
            </w:r>
          </w:p>
          <w:p w14:paraId="60D2A5F6" w14:textId="77777777" w:rsidR="003605FC" w:rsidRDefault="003605FC" w:rsidP="003605FC">
            <w:pPr>
              <w:keepNext/>
              <w:autoSpaceDE w:val="0"/>
              <w:autoSpaceDN w:val="0"/>
              <w:adjustRightInd w:val="0"/>
              <w:ind w:left="360"/>
              <w:rPr>
                <w:color w:val="000000"/>
                <w:sz w:val="24"/>
                <w:szCs w:val="24"/>
              </w:rPr>
            </w:pPr>
            <w:r>
              <w:rPr>
                <w:color w:val="000000"/>
                <w:sz w:val="24"/>
                <w:szCs w:val="24"/>
              </w:rPr>
              <w:t>Accounts Payable</w:t>
            </w:r>
          </w:p>
          <w:p w14:paraId="0C35BC97" w14:textId="77777777" w:rsidR="003605FC" w:rsidRPr="00040509" w:rsidRDefault="003605FC" w:rsidP="003605FC">
            <w:pPr>
              <w:keepNext/>
              <w:autoSpaceDE w:val="0"/>
              <w:autoSpaceDN w:val="0"/>
              <w:adjustRightInd w:val="0"/>
              <w:ind w:left="360"/>
              <w:rPr>
                <w:color w:val="000000"/>
                <w:sz w:val="24"/>
                <w:szCs w:val="24"/>
              </w:rPr>
            </w:pPr>
            <w:r w:rsidRPr="00040509">
              <w:rPr>
                <w:color w:val="000000"/>
                <w:sz w:val="24"/>
                <w:szCs w:val="24"/>
              </w:rPr>
              <w:t>6603 West Broad Street</w:t>
            </w:r>
          </w:p>
          <w:p w14:paraId="0490A7C1" w14:textId="77777777" w:rsidR="003605FC" w:rsidRPr="00040509" w:rsidRDefault="003605FC" w:rsidP="003605FC">
            <w:pPr>
              <w:keepNext/>
              <w:autoSpaceDE w:val="0"/>
              <w:autoSpaceDN w:val="0"/>
              <w:adjustRightInd w:val="0"/>
              <w:ind w:left="360"/>
              <w:rPr>
                <w:color w:val="000000"/>
                <w:sz w:val="24"/>
                <w:szCs w:val="24"/>
              </w:rPr>
            </w:pPr>
            <w:r w:rsidRPr="00040509">
              <w:rPr>
                <w:color w:val="000000"/>
                <w:sz w:val="24"/>
                <w:szCs w:val="24"/>
              </w:rPr>
              <w:t>6</w:t>
            </w:r>
            <w:r w:rsidRPr="00040509">
              <w:rPr>
                <w:color w:val="000000"/>
                <w:sz w:val="24"/>
                <w:szCs w:val="24"/>
                <w:vertAlign w:val="superscript"/>
              </w:rPr>
              <w:t>th</w:t>
            </w:r>
            <w:r w:rsidRPr="00040509">
              <w:rPr>
                <w:color w:val="000000"/>
                <w:sz w:val="24"/>
                <w:szCs w:val="24"/>
              </w:rPr>
              <w:t xml:space="preserve"> Floor</w:t>
            </w:r>
          </w:p>
          <w:p w14:paraId="7EFE2C1C" w14:textId="5393E004" w:rsidR="00214402" w:rsidRPr="00C80E71" w:rsidRDefault="003605FC" w:rsidP="001F2701">
            <w:pPr>
              <w:keepNext/>
              <w:autoSpaceDE w:val="0"/>
              <w:autoSpaceDN w:val="0"/>
              <w:adjustRightInd w:val="0"/>
              <w:ind w:left="342"/>
              <w:rPr>
                <w:color w:val="000000"/>
                <w:sz w:val="24"/>
                <w:szCs w:val="24"/>
              </w:rPr>
            </w:pPr>
            <w:r w:rsidRPr="00040509">
              <w:rPr>
                <w:color w:val="000000"/>
                <w:sz w:val="24"/>
                <w:szCs w:val="24"/>
              </w:rPr>
              <w:t>Richmond, Virginia 23230</w:t>
            </w:r>
          </w:p>
        </w:tc>
      </w:tr>
    </w:tbl>
    <w:p w14:paraId="2A85D0A5" w14:textId="77777777" w:rsidR="00214402" w:rsidRPr="00C80E71" w:rsidRDefault="00214402" w:rsidP="00F95E35">
      <w:pPr>
        <w:tabs>
          <w:tab w:val="left" w:pos="720"/>
          <w:tab w:val="left" w:pos="1440"/>
        </w:tabs>
        <w:jc w:val="both"/>
        <w:rPr>
          <w:sz w:val="24"/>
          <w:szCs w:val="24"/>
        </w:rPr>
      </w:pPr>
    </w:p>
    <w:p w14:paraId="08ECE6D5" w14:textId="7790D1A7" w:rsidR="006768BB" w:rsidRPr="00C80E71" w:rsidRDefault="006768BB" w:rsidP="00D03A7D">
      <w:pPr>
        <w:pStyle w:val="ListParagraph"/>
        <w:numPr>
          <w:ilvl w:val="0"/>
          <w:numId w:val="40"/>
        </w:numPr>
        <w:tabs>
          <w:tab w:val="left" w:pos="1080"/>
        </w:tabs>
        <w:spacing w:after="240"/>
        <w:ind w:left="0" w:firstLine="540"/>
        <w:contextualSpacing w:val="0"/>
        <w:jc w:val="both"/>
        <w:rPr>
          <w:sz w:val="24"/>
          <w:szCs w:val="24"/>
        </w:rPr>
      </w:pPr>
      <w:r w:rsidRPr="00C80E71">
        <w:rPr>
          <w:sz w:val="24"/>
          <w:szCs w:val="24"/>
          <w:u w:val="single"/>
        </w:rPr>
        <w:t>Final Payment</w:t>
      </w:r>
      <w:r w:rsidRPr="00C80E71">
        <w:rPr>
          <w:sz w:val="24"/>
          <w:szCs w:val="24"/>
        </w:rPr>
        <w:t>.</w:t>
      </w:r>
      <w:r w:rsidR="00F834EC" w:rsidRPr="00C80E71">
        <w:rPr>
          <w:sz w:val="24"/>
          <w:szCs w:val="24"/>
        </w:rPr>
        <w:t xml:space="preserve"> </w:t>
      </w:r>
      <w:r w:rsidRPr="00C80E71">
        <w:rPr>
          <w:sz w:val="24"/>
          <w:szCs w:val="24"/>
        </w:rPr>
        <w:t>Purchaser shall not make final payment for the Work, until Supplier has completed the Work and Acceptance of the Work occurs.</w:t>
      </w:r>
      <w:r w:rsidR="00F834EC" w:rsidRPr="00C80E71">
        <w:rPr>
          <w:sz w:val="24"/>
          <w:szCs w:val="24"/>
        </w:rPr>
        <w:t xml:space="preserve"> </w:t>
      </w:r>
      <w:r w:rsidRPr="00C80E71">
        <w:rPr>
          <w:sz w:val="24"/>
          <w:szCs w:val="24"/>
        </w:rPr>
        <w:t>Supplier</w:t>
      </w:r>
      <w:r w:rsidR="007B4C1A">
        <w:rPr>
          <w:sz w:val="24"/>
          <w:szCs w:val="24"/>
        </w:rPr>
        <w:t>’</w:t>
      </w:r>
      <w:r w:rsidRPr="00C80E71">
        <w:rPr>
          <w:sz w:val="24"/>
          <w:szCs w:val="24"/>
        </w:rPr>
        <w:t>s receipt of final payment shall be deemed a waiver of all claims by Supplier for payment for provision of the Work.</w:t>
      </w:r>
    </w:p>
    <w:p w14:paraId="1E68BF6B" w14:textId="1295CF8B" w:rsidR="00B869A0" w:rsidRPr="001F2701" w:rsidRDefault="00B869A0"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2" w:name="_Ref11221374"/>
      <w:bookmarkStart w:id="13" w:name="_Toc58484453"/>
      <w:bookmarkStart w:id="14" w:name="_Toc179027659"/>
      <w:r w:rsidRPr="001F2701">
        <w:rPr>
          <w:b/>
          <w:sz w:val="28"/>
          <w:szCs w:val="28"/>
        </w:rPr>
        <w:t>Subcontractors</w:t>
      </w:r>
      <w:r w:rsidR="00192392" w:rsidRPr="001F2701">
        <w:rPr>
          <w:b/>
          <w:sz w:val="28"/>
          <w:szCs w:val="28"/>
        </w:rPr>
        <w:t xml:space="preserve">; </w:t>
      </w:r>
      <w:bookmarkEnd w:id="12"/>
      <w:r w:rsidR="009B5100">
        <w:rPr>
          <w:b/>
          <w:sz w:val="28"/>
          <w:szCs w:val="28"/>
        </w:rPr>
        <w:t>Former Employees</w:t>
      </w:r>
      <w:bookmarkEnd w:id="13"/>
      <w:r w:rsidRPr="001F2701">
        <w:rPr>
          <w:b/>
          <w:sz w:val="28"/>
          <w:szCs w:val="28"/>
        </w:rPr>
        <w:t xml:space="preserve"> </w:t>
      </w:r>
    </w:p>
    <w:p w14:paraId="338434ED" w14:textId="1E2DC138" w:rsidR="00C46729" w:rsidRPr="00C80E71" w:rsidRDefault="00C46729" w:rsidP="00D03A7D">
      <w:pPr>
        <w:pStyle w:val="ListParagraph"/>
        <w:numPr>
          <w:ilvl w:val="0"/>
          <w:numId w:val="38"/>
        </w:numPr>
        <w:tabs>
          <w:tab w:val="left" w:pos="1080"/>
        </w:tabs>
        <w:spacing w:after="240"/>
        <w:ind w:left="0" w:firstLine="540"/>
        <w:contextualSpacing w:val="0"/>
        <w:jc w:val="both"/>
        <w:rPr>
          <w:sz w:val="24"/>
          <w:szCs w:val="24"/>
        </w:rPr>
      </w:pPr>
      <w:r w:rsidRPr="00C80E71">
        <w:rPr>
          <w:sz w:val="24"/>
          <w:szCs w:val="24"/>
          <w:u w:val="single"/>
        </w:rPr>
        <w:t>Use of Subcontractors</w:t>
      </w:r>
      <w:r w:rsidRPr="00C80E71">
        <w:rPr>
          <w:sz w:val="24"/>
          <w:szCs w:val="24"/>
        </w:rPr>
        <w:t>.</w:t>
      </w:r>
      <w:r w:rsidR="00F834EC" w:rsidRPr="00C80E71">
        <w:rPr>
          <w:sz w:val="24"/>
          <w:szCs w:val="24"/>
        </w:rPr>
        <w:t xml:space="preserve"> </w:t>
      </w:r>
      <w:r w:rsidRPr="00C80E71">
        <w:rPr>
          <w:sz w:val="24"/>
          <w:szCs w:val="24"/>
        </w:rPr>
        <w:t>Supplier may engage third parties to assist Supplier with performing the Work and fulfilling Supplier</w:t>
      </w:r>
      <w:r w:rsidR="007B4C1A">
        <w:rPr>
          <w:sz w:val="24"/>
          <w:szCs w:val="24"/>
        </w:rPr>
        <w:t>’</w:t>
      </w:r>
      <w:r w:rsidRPr="00C80E71">
        <w:rPr>
          <w:sz w:val="24"/>
          <w:szCs w:val="24"/>
        </w:rPr>
        <w:t xml:space="preserve">s obligations under this Agreement (each a </w:t>
      </w:r>
      <w:r w:rsidR="00BB5B0F">
        <w:rPr>
          <w:sz w:val="24"/>
          <w:szCs w:val="24"/>
        </w:rPr>
        <w:t>“</w:t>
      </w:r>
      <w:r w:rsidRPr="00915D41">
        <w:rPr>
          <w:b/>
          <w:i/>
          <w:sz w:val="24"/>
          <w:szCs w:val="24"/>
        </w:rPr>
        <w:t>Subcontractor</w:t>
      </w:r>
      <w:r w:rsidR="00BB5B0F">
        <w:rPr>
          <w:sz w:val="24"/>
          <w:szCs w:val="24"/>
        </w:rPr>
        <w:t>”</w:t>
      </w:r>
      <w:r w:rsidRPr="00C80E71">
        <w:rPr>
          <w:sz w:val="24"/>
          <w:szCs w:val="24"/>
        </w:rPr>
        <w:t>).</w:t>
      </w:r>
      <w:r w:rsidR="00F834EC" w:rsidRPr="00C80E71">
        <w:rPr>
          <w:sz w:val="24"/>
          <w:szCs w:val="24"/>
        </w:rPr>
        <w:t xml:space="preserve"> </w:t>
      </w:r>
      <w:r w:rsidRPr="00C80E71">
        <w:rPr>
          <w:sz w:val="24"/>
          <w:szCs w:val="24"/>
        </w:rPr>
        <w:t xml:space="preserve">For purposes of this Agreement, </w:t>
      </w:r>
      <w:r w:rsidR="00BB5B0F">
        <w:rPr>
          <w:sz w:val="24"/>
          <w:szCs w:val="24"/>
        </w:rPr>
        <w:t>“</w:t>
      </w:r>
      <w:r w:rsidRPr="00C80E71">
        <w:rPr>
          <w:sz w:val="24"/>
          <w:szCs w:val="24"/>
        </w:rPr>
        <w:t>Subcontractor</w:t>
      </w:r>
      <w:r w:rsidR="00BB5B0F">
        <w:rPr>
          <w:sz w:val="24"/>
          <w:szCs w:val="24"/>
        </w:rPr>
        <w:t>”</w:t>
      </w:r>
      <w:r w:rsidRPr="00C80E71">
        <w:rPr>
          <w:sz w:val="24"/>
          <w:szCs w:val="24"/>
        </w:rPr>
        <w:t xml:space="preserve"> includes subcontractors </w:t>
      </w:r>
      <w:r w:rsidR="0010324A">
        <w:rPr>
          <w:sz w:val="24"/>
          <w:szCs w:val="24"/>
        </w:rPr>
        <w:t xml:space="preserve">or suppliers </w:t>
      </w:r>
      <w:r w:rsidRPr="00C80E71">
        <w:rPr>
          <w:sz w:val="24"/>
          <w:szCs w:val="24"/>
        </w:rPr>
        <w:t>of any tier.</w:t>
      </w:r>
      <w:r w:rsidR="00F834EC" w:rsidRPr="00C80E71">
        <w:rPr>
          <w:sz w:val="24"/>
          <w:szCs w:val="24"/>
        </w:rPr>
        <w:t xml:space="preserve"> </w:t>
      </w:r>
      <w:r w:rsidRPr="00C80E71">
        <w:rPr>
          <w:sz w:val="24"/>
          <w:szCs w:val="24"/>
        </w:rPr>
        <w:t>Supplier will not be relieved of any duty or liability under this Agreement by reason of any subcontracting and will remain responsible to Purchaser for the full performance of this Agreement.</w:t>
      </w:r>
      <w:r w:rsidR="00F834EC" w:rsidRPr="00C80E71">
        <w:rPr>
          <w:sz w:val="24"/>
          <w:szCs w:val="24"/>
        </w:rPr>
        <w:t xml:space="preserve"> </w:t>
      </w:r>
      <w:r w:rsidRPr="00C80E71">
        <w:rPr>
          <w:sz w:val="24"/>
          <w:szCs w:val="24"/>
        </w:rPr>
        <w:t>Supplier is responsible for the acts and omissions of its Subcontractors to the same extent as if Supplier had committed such acts and omissions itself.</w:t>
      </w:r>
      <w:r w:rsidR="00F834EC" w:rsidRPr="00C80E71">
        <w:rPr>
          <w:sz w:val="24"/>
          <w:szCs w:val="24"/>
        </w:rPr>
        <w:t xml:space="preserve"> </w:t>
      </w:r>
      <w:r w:rsidRPr="00C80E71">
        <w:rPr>
          <w:sz w:val="24"/>
          <w:szCs w:val="24"/>
        </w:rPr>
        <w:t>Supplier shall oversee and supervise all Subcontractors in the provision of any aspect of the Work.</w:t>
      </w:r>
      <w:r w:rsidR="00F834EC" w:rsidRPr="00C80E71">
        <w:rPr>
          <w:sz w:val="24"/>
          <w:szCs w:val="24"/>
        </w:rPr>
        <w:t xml:space="preserve"> </w:t>
      </w:r>
      <w:r w:rsidRPr="00C80E71">
        <w:rPr>
          <w:sz w:val="24"/>
          <w:szCs w:val="24"/>
        </w:rPr>
        <w:t>If applicable, Supplier shall adhere to Purchaser</w:t>
      </w:r>
      <w:r w:rsidR="007B4C1A">
        <w:rPr>
          <w:sz w:val="24"/>
          <w:szCs w:val="24"/>
        </w:rPr>
        <w:t>’</w:t>
      </w:r>
      <w:r w:rsidRPr="00C80E71">
        <w:rPr>
          <w:sz w:val="24"/>
          <w:szCs w:val="24"/>
        </w:rPr>
        <w:t>s Supplier Diversity Subcontracting requirements.</w:t>
      </w:r>
    </w:p>
    <w:p w14:paraId="71EF45C1" w14:textId="073B9617" w:rsidR="00C46729" w:rsidRPr="00C80E71" w:rsidRDefault="00C46729" w:rsidP="00D03A7D">
      <w:pPr>
        <w:pStyle w:val="ListParagraph"/>
        <w:numPr>
          <w:ilvl w:val="0"/>
          <w:numId w:val="38"/>
        </w:numPr>
        <w:tabs>
          <w:tab w:val="left" w:pos="1080"/>
        </w:tabs>
        <w:spacing w:after="240"/>
        <w:ind w:left="0" w:firstLine="540"/>
        <w:contextualSpacing w:val="0"/>
        <w:jc w:val="both"/>
        <w:rPr>
          <w:sz w:val="24"/>
          <w:szCs w:val="24"/>
        </w:rPr>
      </w:pPr>
      <w:r w:rsidRPr="00C80E71">
        <w:rPr>
          <w:sz w:val="24"/>
          <w:szCs w:val="24"/>
          <w:u w:val="single"/>
        </w:rPr>
        <w:t>Requirements of Subcontracts</w:t>
      </w:r>
      <w:r w:rsidRPr="00C80E71">
        <w:rPr>
          <w:sz w:val="24"/>
          <w:szCs w:val="24"/>
        </w:rPr>
        <w:t>.</w:t>
      </w:r>
      <w:r w:rsidR="00F834EC" w:rsidRPr="00C80E71">
        <w:rPr>
          <w:sz w:val="24"/>
          <w:szCs w:val="24"/>
        </w:rPr>
        <w:t xml:space="preserve"> </w:t>
      </w:r>
      <w:r w:rsidRPr="00C80E71">
        <w:rPr>
          <w:sz w:val="24"/>
          <w:szCs w:val="24"/>
        </w:rPr>
        <w:t>At Purchaser</w:t>
      </w:r>
      <w:r w:rsidR="007B4C1A">
        <w:rPr>
          <w:sz w:val="24"/>
          <w:szCs w:val="24"/>
        </w:rPr>
        <w:t>’</w:t>
      </w:r>
      <w:r w:rsidRPr="00C80E71">
        <w:rPr>
          <w:sz w:val="24"/>
          <w:szCs w:val="24"/>
        </w:rPr>
        <w:t>s request, Supplier shall provide Purchaser with a copy of any proposed contract between Supplier and a Subcontractor to verify that the contract meets the requirements of this Agreement.</w:t>
      </w:r>
      <w:r w:rsidR="00F834EC" w:rsidRPr="00C80E71">
        <w:rPr>
          <w:sz w:val="24"/>
          <w:szCs w:val="24"/>
        </w:rPr>
        <w:t xml:space="preserve"> </w:t>
      </w:r>
      <w:r w:rsidR="006C69C8">
        <w:rPr>
          <w:sz w:val="24"/>
          <w:szCs w:val="24"/>
        </w:rPr>
        <w:t xml:space="preserve">Supplier may redact </w:t>
      </w:r>
      <w:r w:rsidR="006C69C8" w:rsidRPr="00C80E71">
        <w:rPr>
          <w:sz w:val="24"/>
          <w:szCs w:val="24"/>
        </w:rPr>
        <w:t xml:space="preserve">from the subcontract before it is delivered to Purchaser </w:t>
      </w:r>
      <w:r w:rsidR="006C69C8">
        <w:rPr>
          <w:sz w:val="24"/>
          <w:szCs w:val="24"/>
        </w:rPr>
        <w:t>any p</w:t>
      </w:r>
      <w:r w:rsidRPr="00C80E71">
        <w:rPr>
          <w:sz w:val="24"/>
          <w:szCs w:val="24"/>
        </w:rPr>
        <w:t xml:space="preserve">ortions of </w:t>
      </w:r>
      <w:r w:rsidR="006C69C8">
        <w:rPr>
          <w:sz w:val="24"/>
          <w:szCs w:val="24"/>
        </w:rPr>
        <w:t xml:space="preserve">that </w:t>
      </w:r>
      <w:r w:rsidRPr="00C80E71">
        <w:rPr>
          <w:sz w:val="24"/>
          <w:szCs w:val="24"/>
        </w:rPr>
        <w:t>subcontract that do not need to be shown to Purchaser for that review, including but not limited to pricing and credit.</w:t>
      </w:r>
      <w:r w:rsidR="00F834EC" w:rsidRPr="00C80E71">
        <w:rPr>
          <w:sz w:val="24"/>
          <w:szCs w:val="24"/>
        </w:rPr>
        <w:t xml:space="preserve"> </w:t>
      </w:r>
      <w:r w:rsidRPr="00C80E71">
        <w:rPr>
          <w:sz w:val="24"/>
          <w:szCs w:val="24"/>
        </w:rPr>
        <w:t>Purchaser shall have the right to approve the terms of any such subcontract.</w:t>
      </w:r>
      <w:r w:rsidR="00F834EC" w:rsidRPr="00C80E71">
        <w:rPr>
          <w:sz w:val="24"/>
          <w:szCs w:val="24"/>
        </w:rPr>
        <w:t xml:space="preserve"> </w:t>
      </w:r>
      <w:r w:rsidRPr="00C80E71">
        <w:rPr>
          <w:sz w:val="24"/>
          <w:szCs w:val="24"/>
        </w:rPr>
        <w:t>Supplier agrees that each</w:t>
      </w:r>
      <w:r w:rsidR="00F834EC" w:rsidRPr="00C80E71">
        <w:rPr>
          <w:sz w:val="24"/>
          <w:szCs w:val="24"/>
        </w:rPr>
        <w:t xml:space="preserve"> </w:t>
      </w:r>
      <w:r w:rsidRPr="00C80E71">
        <w:rPr>
          <w:sz w:val="24"/>
          <w:szCs w:val="24"/>
        </w:rPr>
        <w:t>contract between Supplier and any Subcontractor must</w:t>
      </w:r>
      <w:r w:rsidR="00F834EC" w:rsidRPr="00C80E71">
        <w:rPr>
          <w:sz w:val="24"/>
          <w:szCs w:val="24"/>
        </w:rPr>
        <w:t xml:space="preserve"> </w:t>
      </w:r>
      <w:r w:rsidRPr="00C80E71">
        <w:rPr>
          <w:sz w:val="24"/>
          <w:szCs w:val="24"/>
        </w:rPr>
        <w:t>include: (i)</w:t>
      </w:r>
      <w:r w:rsidR="00F834EC" w:rsidRPr="00C80E71">
        <w:rPr>
          <w:sz w:val="24"/>
          <w:szCs w:val="24"/>
        </w:rPr>
        <w:t xml:space="preserve"> </w:t>
      </w:r>
      <w:r w:rsidRPr="00C80E71">
        <w:rPr>
          <w:sz w:val="24"/>
          <w:szCs w:val="24"/>
        </w:rPr>
        <w:t xml:space="preserve">indemnity provisions substantially the same as the indemnification provisions of this Agreement and pursuant to which the Subcontractor will agree to indemnify Purchaser; (ii) insurance provisions substantially the same as in the insurance provisions of this Agreement; (iii) confidentiality provisions substantially the same as the confidentiality provisions of this Agreement; (iv) provisions pertaining to the protection of </w:t>
      </w:r>
      <w:r w:rsidR="0013256D">
        <w:rPr>
          <w:sz w:val="24"/>
          <w:szCs w:val="24"/>
        </w:rPr>
        <w:t>PII</w:t>
      </w:r>
      <w:r w:rsidRPr="00C80E71">
        <w:rPr>
          <w:sz w:val="24"/>
          <w:szCs w:val="24"/>
        </w:rPr>
        <w:t xml:space="preserve"> </w:t>
      </w:r>
      <w:r w:rsidR="003D5C34">
        <w:rPr>
          <w:sz w:val="24"/>
          <w:szCs w:val="24"/>
        </w:rPr>
        <w:t xml:space="preserve">(defined in Section </w:t>
      </w:r>
      <w:r w:rsidR="003D5C34">
        <w:rPr>
          <w:sz w:val="24"/>
          <w:szCs w:val="24"/>
        </w:rPr>
        <w:fldChar w:fldCharType="begin"/>
      </w:r>
      <w:r w:rsidR="003D5C34">
        <w:rPr>
          <w:sz w:val="24"/>
          <w:szCs w:val="24"/>
        </w:rPr>
        <w:instrText xml:space="preserve"> REF _Ref10800833 \r \h </w:instrText>
      </w:r>
      <w:r w:rsidR="003D5C34">
        <w:rPr>
          <w:sz w:val="24"/>
          <w:szCs w:val="24"/>
        </w:rPr>
      </w:r>
      <w:r w:rsidR="003D5C34">
        <w:rPr>
          <w:sz w:val="24"/>
          <w:szCs w:val="24"/>
        </w:rPr>
        <w:fldChar w:fldCharType="separate"/>
      </w:r>
      <w:r w:rsidR="00797A2D">
        <w:rPr>
          <w:sz w:val="24"/>
          <w:szCs w:val="24"/>
        </w:rPr>
        <w:t>23</w:t>
      </w:r>
      <w:r w:rsidR="003D5C34">
        <w:rPr>
          <w:sz w:val="24"/>
          <w:szCs w:val="24"/>
        </w:rPr>
        <w:fldChar w:fldCharType="end"/>
      </w:r>
      <w:r w:rsidR="003D5C34">
        <w:rPr>
          <w:sz w:val="24"/>
          <w:szCs w:val="24"/>
        </w:rPr>
        <w:t xml:space="preserve"> below) </w:t>
      </w:r>
      <w:r w:rsidRPr="00C80E71">
        <w:rPr>
          <w:sz w:val="24"/>
          <w:szCs w:val="24"/>
        </w:rPr>
        <w:t xml:space="preserve">substantially the same as </w:t>
      </w:r>
      <w:r w:rsidR="003542C0">
        <w:rPr>
          <w:sz w:val="24"/>
          <w:szCs w:val="24"/>
        </w:rPr>
        <w:t xml:space="preserve">Section </w:t>
      </w:r>
      <w:r w:rsidR="003542C0">
        <w:rPr>
          <w:sz w:val="24"/>
          <w:szCs w:val="24"/>
        </w:rPr>
        <w:fldChar w:fldCharType="begin"/>
      </w:r>
      <w:r w:rsidR="003542C0">
        <w:rPr>
          <w:sz w:val="24"/>
          <w:szCs w:val="24"/>
        </w:rPr>
        <w:instrText xml:space="preserve"> REF _Ref10800833 \r \h </w:instrText>
      </w:r>
      <w:r w:rsidR="003542C0">
        <w:rPr>
          <w:sz w:val="24"/>
          <w:szCs w:val="24"/>
        </w:rPr>
      </w:r>
      <w:r w:rsidR="003542C0">
        <w:rPr>
          <w:sz w:val="24"/>
          <w:szCs w:val="24"/>
        </w:rPr>
        <w:fldChar w:fldCharType="separate"/>
      </w:r>
      <w:r w:rsidR="00797A2D">
        <w:rPr>
          <w:sz w:val="24"/>
          <w:szCs w:val="24"/>
        </w:rPr>
        <w:t>23</w:t>
      </w:r>
      <w:r w:rsidR="003542C0">
        <w:rPr>
          <w:sz w:val="24"/>
          <w:szCs w:val="24"/>
        </w:rPr>
        <w:fldChar w:fldCharType="end"/>
      </w:r>
      <w:r w:rsidRPr="00C80E71">
        <w:rPr>
          <w:sz w:val="24"/>
          <w:szCs w:val="24"/>
        </w:rPr>
        <w:t xml:space="preserve"> </w:t>
      </w:r>
      <w:r w:rsidRPr="003542C0">
        <w:rPr>
          <w:i/>
          <w:sz w:val="24"/>
          <w:szCs w:val="24"/>
        </w:rPr>
        <w:t>Protecting Personally Identifiable Information</w:t>
      </w:r>
      <w:r w:rsidRPr="00C80E71">
        <w:rPr>
          <w:sz w:val="24"/>
          <w:szCs w:val="24"/>
        </w:rPr>
        <w:t xml:space="preserve"> of this Agreement; (v) miscellaneous provisions substantially the same as </w:t>
      </w:r>
      <w:r w:rsidR="003542C0">
        <w:rPr>
          <w:sz w:val="24"/>
          <w:szCs w:val="24"/>
        </w:rPr>
        <w:t xml:space="preserve">Section </w:t>
      </w:r>
      <w:r w:rsidR="003542C0">
        <w:rPr>
          <w:sz w:val="24"/>
          <w:szCs w:val="24"/>
        </w:rPr>
        <w:fldChar w:fldCharType="begin"/>
      </w:r>
      <w:r w:rsidR="003542C0">
        <w:rPr>
          <w:sz w:val="24"/>
          <w:szCs w:val="24"/>
        </w:rPr>
        <w:instrText xml:space="preserve"> REF _Ref11221289 \r \h </w:instrText>
      </w:r>
      <w:r w:rsidR="003542C0">
        <w:rPr>
          <w:sz w:val="24"/>
          <w:szCs w:val="24"/>
        </w:rPr>
      </w:r>
      <w:r w:rsidR="003542C0">
        <w:rPr>
          <w:sz w:val="24"/>
          <w:szCs w:val="24"/>
        </w:rPr>
        <w:fldChar w:fldCharType="separate"/>
      </w:r>
      <w:r w:rsidR="00797A2D">
        <w:rPr>
          <w:sz w:val="24"/>
          <w:szCs w:val="24"/>
        </w:rPr>
        <w:t>33</w:t>
      </w:r>
      <w:r w:rsidR="003542C0">
        <w:rPr>
          <w:sz w:val="24"/>
          <w:szCs w:val="24"/>
        </w:rPr>
        <w:fldChar w:fldCharType="end"/>
      </w:r>
      <w:r w:rsidR="003542C0">
        <w:rPr>
          <w:sz w:val="24"/>
          <w:szCs w:val="24"/>
        </w:rPr>
        <w:t xml:space="preserve"> </w:t>
      </w:r>
      <w:r w:rsidRPr="003542C0">
        <w:rPr>
          <w:i/>
          <w:sz w:val="24"/>
          <w:szCs w:val="24"/>
        </w:rPr>
        <w:t>Miscellaneous</w:t>
      </w:r>
      <w:r w:rsidRPr="00C80E71">
        <w:rPr>
          <w:sz w:val="24"/>
          <w:szCs w:val="24"/>
        </w:rPr>
        <w:t xml:space="preserve"> of this Agreement; (vi) the requirement to provide a waiver of all liens (as required by this Agreement); (vii) warranty provisions equal to or more favorable than those Supplier will provide in accordance with this Agreement; (viii) an audit provision substantially similar to </w:t>
      </w:r>
      <w:r w:rsidR="003542C0">
        <w:rPr>
          <w:sz w:val="24"/>
          <w:szCs w:val="24"/>
        </w:rPr>
        <w:t xml:space="preserve">Section </w:t>
      </w:r>
      <w:r w:rsidR="003542C0">
        <w:rPr>
          <w:sz w:val="24"/>
          <w:szCs w:val="24"/>
        </w:rPr>
        <w:fldChar w:fldCharType="begin"/>
      </w:r>
      <w:r w:rsidR="003542C0">
        <w:rPr>
          <w:sz w:val="24"/>
          <w:szCs w:val="24"/>
        </w:rPr>
        <w:instrText xml:space="preserve"> REF _Ref11221317 \r \h </w:instrText>
      </w:r>
      <w:r w:rsidR="003542C0">
        <w:rPr>
          <w:sz w:val="24"/>
          <w:szCs w:val="24"/>
        </w:rPr>
      </w:r>
      <w:r w:rsidR="003542C0">
        <w:rPr>
          <w:sz w:val="24"/>
          <w:szCs w:val="24"/>
        </w:rPr>
        <w:fldChar w:fldCharType="separate"/>
      </w:r>
      <w:r w:rsidR="00797A2D">
        <w:rPr>
          <w:sz w:val="24"/>
          <w:szCs w:val="24"/>
        </w:rPr>
        <w:t>6</w:t>
      </w:r>
      <w:r w:rsidR="003542C0">
        <w:rPr>
          <w:sz w:val="24"/>
          <w:szCs w:val="24"/>
        </w:rPr>
        <w:fldChar w:fldCharType="end"/>
      </w:r>
      <w:r w:rsidR="003542C0">
        <w:rPr>
          <w:sz w:val="24"/>
          <w:szCs w:val="24"/>
        </w:rPr>
        <w:t xml:space="preserve"> </w:t>
      </w:r>
      <w:r w:rsidRPr="003542C0">
        <w:rPr>
          <w:i/>
          <w:sz w:val="24"/>
          <w:szCs w:val="24"/>
        </w:rPr>
        <w:t>Records</w:t>
      </w:r>
      <w:r w:rsidR="00AF64CC">
        <w:rPr>
          <w:i/>
          <w:sz w:val="24"/>
          <w:szCs w:val="24"/>
        </w:rPr>
        <w:t>, Auditing,</w:t>
      </w:r>
      <w:r w:rsidRPr="003542C0">
        <w:rPr>
          <w:i/>
          <w:sz w:val="24"/>
          <w:szCs w:val="24"/>
        </w:rPr>
        <w:t xml:space="preserve"> and </w:t>
      </w:r>
      <w:r w:rsidR="00AF64CC">
        <w:rPr>
          <w:i/>
          <w:sz w:val="24"/>
          <w:szCs w:val="24"/>
        </w:rPr>
        <w:t>Data Security</w:t>
      </w:r>
      <w:r w:rsidRPr="00C80E71">
        <w:rPr>
          <w:sz w:val="24"/>
          <w:szCs w:val="24"/>
        </w:rPr>
        <w:t xml:space="preserve"> of this Agreement, and (ix) other provisions as Purchaser may reasonably require as a condition of approving Supplier</w:t>
      </w:r>
      <w:r w:rsidR="007B4C1A">
        <w:rPr>
          <w:sz w:val="24"/>
          <w:szCs w:val="24"/>
        </w:rPr>
        <w:t>’</w:t>
      </w:r>
      <w:r w:rsidRPr="00C80E71">
        <w:rPr>
          <w:sz w:val="24"/>
          <w:szCs w:val="24"/>
        </w:rPr>
        <w:t>s contract with a Subcontractor.</w:t>
      </w:r>
      <w:r w:rsidR="00F834EC" w:rsidRPr="00C80E71">
        <w:rPr>
          <w:sz w:val="24"/>
          <w:szCs w:val="24"/>
        </w:rPr>
        <w:t xml:space="preserve"> </w:t>
      </w:r>
      <w:r w:rsidR="00C430F8">
        <w:rPr>
          <w:sz w:val="24"/>
          <w:szCs w:val="24"/>
        </w:rPr>
        <w:t>Supplier may, at its option, use the</w:t>
      </w:r>
      <w:r w:rsidR="00A66020">
        <w:rPr>
          <w:sz w:val="24"/>
          <w:szCs w:val="24"/>
        </w:rPr>
        <w:t xml:space="preserve"> </w:t>
      </w:r>
      <w:r w:rsidR="003D5BD5">
        <w:rPr>
          <w:sz w:val="24"/>
          <w:szCs w:val="24"/>
        </w:rPr>
        <w:t xml:space="preserve">attached </w:t>
      </w:r>
      <w:r w:rsidR="00BB5B0F">
        <w:rPr>
          <w:sz w:val="24"/>
          <w:szCs w:val="24"/>
        </w:rPr>
        <w:t>“</w:t>
      </w:r>
      <w:r w:rsidR="003D5BD5">
        <w:rPr>
          <w:sz w:val="24"/>
          <w:szCs w:val="24"/>
        </w:rPr>
        <w:t>S</w:t>
      </w:r>
      <w:r w:rsidR="00A66020">
        <w:rPr>
          <w:sz w:val="24"/>
          <w:szCs w:val="24"/>
        </w:rPr>
        <w:t>ample</w:t>
      </w:r>
      <w:r w:rsidR="00686906" w:rsidRPr="00C80E71">
        <w:rPr>
          <w:sz w:val="24"/>
          <w:szCs w:val="24"/>
        </w:rPr>
        <w:t xml:space="preserve"> </w:t>
      </w:r>
      <w:r w:rsidRPr="00C80E71">
        <w:rPr>
          <w:sz w:val="24"/>
          <w:szCs w:val="24"/>
        </w:rPr>
        <w:t>Subcontractor Addendum</w:t>
      </w:r>
      <w:r w:rsidR="00BB5B0F">
        <w:rPr>
          <w:sz w:val="24"/>
          <w:szCs w:val="24"/>
        </w:rPr>
        <w:t>”</w:t>
      </w:r>
      <w:r w:rsidRPr="00C80E71">
        <w:rPr>
          <w:sz w:val="24"/>
          <w:szCs w:val="24"/>
        </w:rPr>
        <w:t xml:space="preserve"> </w:t>
      </w:r>
      <w:r w:rsidR="00C430F8">
        <w:rPr>
          <w:sz w:val="24"/>
          <w:szCs w:val="24"/>
        </w:rPr>
        <w:t>to comply with these requirements</w:t>
      </w:r>
      <w:r w:rsidRPr="00C80E71">
        <w:rPr>
          <w:sz w:val="24"/>
          <w:szCs w:val="24"/>
        </w:rPr>
        <w:t>.</w:t>
      </w:r>
      <w:r w:rsidR="00F834EC" w:rsidRPr="00C80E71">
        <w:rPr>
          <w:sz w:val="24"/>
          <w:szCs w:val="24"/>
        </w:rPr>
        <w:t xml:space="preserve"> </w:t>
      </w:r>
      <w:r w:rsidRPr="00C80E71">
        <w:rPr>
          <w:sz w:val="24"/>
          <w:szCs w:val="24"/>
        </w:rPr>
        <w:t xml:space="preserve">Nothing contained in this Agreement shall be </w:t>
      </w:r>
      <w:r w:rsidRPr="00C80E71">
        <w:rPr>
          <w:sz w:val="24"/>
          <w:szCs w:val="24"/>
        </w:rPr>
        <w:lastRenderedPageBreak/>
        <w:t>deemed to create any contractual obligations on the part of Purchaser to any person</w:t>
      </w:r>
      <w:r w:rsidR="00031E5B" w:rsidRPr="00C80E71">
        <w:rPr>
          <w:sz w:val="24"/>
          <w:szCs w:val="24"/>
        </w:rPr>
        <w:t xml:space="preserve"> or entity other than Supplier.</w:t>
      </w:r>
    </w:p>
    <w:p w14:paraId="0353FF45" w14:textId="6D5C3989" w:rsidR="00B869A0" w:rsidRPr="00C80E71" w:rsidRDefault="00B869A0" w:rsidP="00D03A7D">
      <w:pPr>
        <w:pStyle w:val="ListParagraph"/>
        <w:numPr>
          <w:ilvl w:val="0"/>
          <w:numId w:val="38"/>
        </w:numPr>
        <w:tabs>
          <w:tab w:val="left" w:pos="1080"/>
        </w:tabs>
        <w:spacing w:after="240"/>
        <w:ind w:left="0" w:firstLine="540"/>
        <w:contextualSpacing w:val="0"/>
        <w:jc w:val="both"/>
        <w:rPr>
          <w:sz w:val="24"/>
          <w:szCs w:val="24"/>
        </w:rPr>
      </w:pPr>
      <w:r w:rsidRPr="00C80E71">
        <w:rPr>
          <w:sz w:val="24"/>
          <w:szCs w:val="24"/>
          <w:u w:val="single"/>
        </w:rPr>
        <w:t>Notification Regarding Subcontractors</w:t>
      </w:r>
      <w:r w:rsidRPr="00C80E71">
        <w:rPr>
          <w:sz w:val="24"/>
          <w:szCs w:val="24"/>
        </w:rPr>
        <w:t>.</w:t>
      </w:r>
      <w:r w:rsidR="00F834EC" w:rsidRPr="00C80E71">
        <w:rPr>
          <w:sz w:val="24"/>
          <w:szCs w:val="24"/>
        </w:rPr>
        <w:t xml:space="preserve"> </w:t>
      </w:r>
      <w:r w:rsidRPr="00C80E71">
        <w:rPr>
          <w:sz w:val="24"/>
          <w:szCs w:val="24"/>
        </w:rPr>
        <w:t>Supplier shall provide a complete list of proposed Subcontractors upon Purchaser</w:t>
      </w:r>
      <w:r w:rsidR="007B4C1A">
        <w:rPr>
          <w:sz w:val="24"/>
          <w:szCs w:val="24"/>
        </w:rPr>
        <w:t>’</w:t>
      </w:r>
      <w:r w:rsidRPr="00C80E71">
        <w:rPr>
          <w:sz w:val="24"/>
          <w:szCs w:val="24"/>
        </w:rPr>
        <w:t>s request.</w:t>
      </w:r>
      <w:r w:rsidR="00F834EC" w:rsidRPr="00C80E71">
        <w:rPr>
          <w:sz w:val="24"/>
          <w:szCs w:val="24"/>
        </w:rPr>
        <w:t xml:space="preserve"> </w:t>
      </w:r>
      <w:r w:rsidRPr="00C80E71">
        <w:rPr>
          <w:sz w:val="24"/>
          <w:szCs w:val="24"/>
        </w:rPr>
        <w:t>If Purchaser provides written notice to Supplier that it disapproves of any Subcontractor, which Purchaser may do in its sole discretion, then Supplier shall not use that Subcontractor to provide any part of the Work.</w:t>
      </w:r>
      <w:r w:rsidR="00F834EC" w:rsidRPr="00C80E71">
        <w:rPr>
          <w:sz w:val="24"/>
          <w:szCs w:val="24"/>
        </w:rPr>
        <w:t xml:space="preserve"> </w:t>
      </w:r>
      <w:r w:rsidRPr="00C80E71">
        <w:rPr>
          <w:sz w:val="24"/>
          <w:szCs w:val="24"/>
        </w:rPr>
        <w:t xml:space="preserve">Nothing in this </w:t>
      </w:r>
      <w:r w:rsidR="003542C0">
        <w:rPr>
          <w:sz w:val="24"/>
          <w:szCs w:val="24"/>
        </w:rPr>
        <w:t xml:space="preserve">Section </w:t>
      </w:r>
      <w:r w:rsidR="003542C0">
        <w:rPr>
          <w:sz w:val="24"/>
          <w:szCs w:val="24"/>
        </w:rPr>
        <w:fldChar w:fldCharType="begin"/>
      </w:r>
      <w:r w:rsidR="003542C0">
        <w:rPr>
          <w:sz w:val="24"/>
          <w:szCs w:val="24"/>
        </w:rPr>
        <w:instrText xml:space="preserve"> REF _Ref11221374 \r \h </w:instrText>
      </w:r>
      <w:r w:rsidR="003542C0">
        <w:rPr>
          <w:sz w:val="24"/>
          <w:szCs w:val="24"/>
        </w:rPr>
      </w:r>
      <w:r w:rsidR="003542C0">
        <w:rPr>
          <w:sz w:val="24"/>
          <w:szCs w:val="24"/>
        </w:rPr>
        <w:fldChar w:fldCharType="separate"/>
      </w:r>
      <w:r w:rsidR="00797A2D">
        <w:rPr>
          <w:sz w:val="24"/>
          <w:szCs w:val="24"/>
        </w:rPr>
        <w:t>4</w:t>
      </w:r>
      <w:r w:rsidR="003542C0">
        <w:rPr>
          <w:sz w:val="24"/>
          <w:szCs w:val="24"/>
        </w:rPr>
        <w:fldChar w:fldCharType="end"/>
      </w:r>
      <w:r w:rsidR="003542C0">
        <w:rPr>
          <w:sz w:val="24"/>
          <w:szCs w:val="24"/>
        </w:rPr>
        <w:t xml:space="preserve"> </w:t>
      </w:r>
      <w:r w:rsidR="008E29DB" w:rsidRPr="008E29DB">
        <w:rPr>
          <w:i/>
          <w:sz w:val="24"/>
          <w:szCs w:val="24"/>
        </w:rPr>
        <w:t xml:space="preserve">Subcontractors; </w:t>
      </w:r>
      <w:r w:rsidR="009B5100">
        <w:rPr>
          <w:i/>
          <w:sz w:val="24"/>
          <w:szCs w:val="24"/>
        </w:rPr>
        <w:t>Former Employees</w:t>
      </w:r>
      <w:r w:rsidR="008E29DB" w:rsidRPr="008E29DB">
        <w:rPr>
          <w:sz w:val="24"/>
          <w:szCs w:val="24"/>
        </w:rPr>
        <w:t xml:space="preserve"> </w:t>
      </w:r>
      <w:r w:rsidRPr="00C80E71">
        <w:rPr>
          <w:sz w:val="24"/>
          <w:szCs w:val="24"/>
        </w:rPr>
        <w:t>shall in any way be construed to limit Purchaser</w:t>
      </w:r>
      <w:r w:rsidR="007B4C1A">
        <w:rPr>
          <w:sz w:val="24"/>
          <w:szCs w:val="24"/>
        </w:rPr>
        <w:t>’</w:t>
      </w:r>
      <w:r w:rsidRPr="00C80E71">
        <w:rPr>
          <w:sz w:val="24"/>
          <w:szCs w:val="24"/>
        </w:rPr>
        <w:t>s rights against Supplier or any Subcontractors.</w:t>
      </w:r>
    </w:p>
    <w:p w14:paraId="13EE0EA1" w14:textId="3190443E" w:rsidR="002C026F" w:rsidRPr="002C026F" w:rsidRDefault="009E2E3C" w:rsidP="00D03A7D">
      <w:pPr>
        <w:pStyle w:val="ListParagraph"/>
        <w:numPr>
          <w:ilvl w:val="0"/>
          <w:numId w:val="38"/>
        </w:numPr>
        <w:tabs>
          <w:tab w:val="left" w:pos="1080"/>
        </w:tabs>
        <w:spacing w:after="240"/>
        <w:ind w:left="0" w:firstLine="540"/>
        <w:contextualSpacing w:val="0"/>
        <w:jc w:val="both"/>
        <w:rPr>
          <w:sz w:val="24"/>
          <w:szCs w:val="24"/>
        </w:rPr>
      </w:pPr>
      <w:r w:rsidRPr="002C026F">
        <w:rPr>
          <w:sz w:val="24"/>
          <w:szCs w:val="24"/>
          <w:u w:val="single"/>
        </w:rPr>
        <w:t xml:space="preserve">Targeted </w:t>
      </w:r>
      <w:r>
        <w:rPr>
          <w:sz w:val="24"/>
          <w:szCs w:val="24"/>
          <w:u w:val="single"/>
        </w:rPr>
        <w:t>Solicitation</w:t>
      </w:r>
      <w:r w:rsidRPr="002C026F">
        <w:rPr>
          <w:sz w:val="24"/>
          <w:szCs w:val="24"/>
          <w:u w:val="single"/>
        </w:rPr>
        <w:t xml:space="preserve"> of Current </w:t>
      </w:r>
      <w:r w:rsidR="009B5100">
        <w:rPr>
          <w:sz w:val="24"/>
          <w:szCs w:val="24"/>
          <w:u w:val="single"/>
        </w:rPr>
        <w:t>Purchaser</w:t>
      </w:r>
      <w:r w:rsidRPr="002C026F">
        <w:rPr>
          <w:sz w:val="24"/>
          <w:szCs w:val="24"/>
          <w:u w:val="single"/>
        </w:rPr>
        <w:t xml:space="preserve"> </w:t>
      </w:r>
      <w:r w:rsidR="00587E3A">
        <w:rPr>
          <w:sz w:val="24"/>
          <w:szCs w:val="24"/>
          <w:u w:val="single"/>
        </w:rPr>
        <w:t xml:space="preserve">Affiliate </w:t>
      </w:r>
      <w:r w:rsidRPr="002C026F">
        <w:rPr>
          <w:sz w:val="24"/>
          <w:szCs w:val="24"/>
          <w:u w:val="single"/>
        </w:rPr>
        <w:t>Employees Prohibited</w:t>
      </w:r>
      <w:r w:rsidRPr="002C026F">
        <w:rPr>
          <w:sz w:val="24"/>
          <w:szCs w:val="24"/>
        </w:rPr>
        <w:t>. During the term of this Agreement</w:t>
      </w:r>
      <w:r>
        <w:rPr>
          <w:sz w:val="24"/>
          <w:szCs w:val="24"/>
        </w:rPr>
        <w:t xml:space="preserve"> and for a period of one (1) year thereafter</w:t>
      </w:r>
      <w:r w:rsidRPr="002C026F">
        <w:rPr>
          <w:sz w:val="24"/>
          <w:szCs w:val="24"/>
        </w:rPr>
        <w:t xml:space="preserve">, neither Supplier nor any Subcontractor shall solicit any current </w:t>
      </w:r>
      <w:r>
        <w:rPr>
          <w:sz w:val="24"/>
          <w:szCs w:val="24"/>
        </w:rPr>
        <w:t xml:space="preserve">or former </w:t>
      </w:r>
      <w:r w:rsidRPr="002C026F">
        <w:rPr>
          <w:sz w:val="24"/>
          <w:szCs w:val="24"/>
        </w:rPr>
        <w:t xml:space="preserve">employee of </w:t>
      </w:r>
      <w:r>
        <w:rPr>
          <w:sz w:val="24"/>
          <w:szCs w:val="24"/>
        </w:rPr>
        <w:t xml:space="preserve">a </w:t>
      </w:r>
      <w:r w:rsidR="009B5100">
        <w:rPr>
          <w:sz w:val="24"/>
          <w:szCs w:val="24"/>
        </w:rPr>
        <w:t>Purchaser Affiliate</w:t>
      </w:r>
      <w:r w:rsidRPr="002C026F">
        <w:rPr>
          <w:sz w:val="24"/>
          <w:szCs w:val="24"/>
        </w:rPr>
        <w:t xml:space="preserve"> </w:t>
      </w:r>
      <w:r w:rsidRPr="00A01B64">
        <w:rPr>
          <w:sz w:val="24"/>
          <w:szCs w:val="24"/>
        </w:rPr>
        <w:t xml:space="preserve">with whom </w:t>
      </w:r>
      <w:r w:rsidR="005A5FCC">
        <w:rPr>
          <w:sz w:val="24"/>
          <w:szCs w:val="24"/>
        </w:rPr>
        <w:t xml:space="preserve">the </w:t>
      </w:r>
      <w:r w:rsidRPr="00A01B64">
        <w:rPr>
          <w:sz w:val="24"/>
          <w:szCs w:val="24"/>
        </w:rPr>
        <w:t>Supplier or Subcontractor became familiar in the course of performing Services or Work</w:t>
      </w:r>
      <w:r w:rsidRPr="00C46380">
        <w:rPr>
          <w:b/>
          <w:sz w:val="24"/>
          <w:szCs w:val="24"/>
        </w:rPr>
        <w:t xml:space="preserve"> for the purpose of having such person work on accounts of any </w:t>
      </w:r>
      <w:r w:rsidR="009B5100">
        <w:rPr>
          <w:b/>
          <w:sz w:val="24"/>
          <w:szCs w:val="24"/>
        </w:rPr>
        <w:t>Purchaser Affiliate</w:t>
      </w:r>
      <w:r w:rsidRPr="00C46380">
        <w:rPr>
          <w:b/>
          <w:sz w:val="24"/>
          <w:szCs w:val="24"/>
        </w:rPr>
        <w:t xml:space="preserve">(s) or to perform </w:t>
      </w:r>
      <w:r>
        <w:rPr>
          <w:b/>
          <w:sz w:val="24"/>
          <w:szCs w:val="24"/>
        </w:rPr>
        <w:t>duties substantially similar to the Services or Work that Supplier or Subcontractor performed under this Agreement</w:t>
      </w:r>
      <w:r>
        <w:rPr>
          <w:sz w:val="24"/>
          <w:szCs w:val="24"/>
        </w:rPr>
        <w:t>.</w:t>
      </w:r>
    </w:p>
    <w:p w14:paraId="4EB8B63B" w14:textId="41D7901C" w:rsidR="00192392" w:rsidRPr="00C80E71" w:rsidRDefault="008B0E8C" w:rsidP="00D03A7D">
      <w:pPr>
        <w:pStyle w:val="ListParagraph"/>
        <w:numPr>
          <w:ilvl w:val="0"/>
          <w:numId w:val="38"/>
        </w:numPr>
        <w:tabs>
          <w:tab w:val="left" w:pos="1080"/>
        </w:tabs>
        <w:spacing w:after="240"/>
        <w:ind w:left="0" w:firstLine="540"/>
        <w:contextualSpacing w:val="0"/>
        <w:jc w:val="both"/>
        <w:rPr>
          <w:sz w:val="24"/>
          <w:szCs w:val="24"/>
        </w:rPr>
      </w:pPr>
      <w:r>
        <w:rPr>
          <w:sz w:val="24"/>
          <w:szCs w:val="24"/>
          <w:u w:val="single"/>
        </w:rPr>
        <w:t>Former Employees</w:t>
      </w:r>
      <w:r w:rsidR="00192392" w:rsidRPr="00C80E71">
        <w:rPr>
          <w:sz w:val="24"/>
          <w:szCs w:val="24"/>
        </w:rPr>
        <w:t xml:space="preserve">. If Supplier or any Subcontractor employs or seeks to employ persons to perform </w:t>
      </w:r>
      <w:r w:rsidR="002C026F">
        <w:rPr>
          <w:sz w:val="24"/>
          <w:szCs w:val="24"/>
        </w:rPr>
        <w:t xml:space="preserve">Services or </w:t>
      </w:r>
      <w:r w:rsidR="00192392" w:rsidRPr="00C80E71">
        <w:rPr>
          <w:sz w:val="24"/>
          <w:szCs w:val="24"/>
        </w:rPr>
        <w:t xml:space="preserve">Work for or for the account of any </w:t>
      </w:r>
      <w:r w:rsidR="009B5100">
        <w:rPr>
          <w:sz w:val="24"/>
          <w:szCs w:val="24"/>
        </w:rPr>
        <w:t>Purchaser Affiliate</w:t>
      </w:r>
      <w:r w:rsidR="00192392" w:rsidRPr="00C80E71">
        <w:rPr>
          <w:sz w:val="24"/>
          <w:szCs w:val="24"/>
        </w:rPr>
        <w:t xml:space="preserve"> </w:t>
      </w:r>
      <w:r w:rsidR="00EA13AD">
        <w:rPr>
          <w:sz w:val="24"/>
          <w:szCs w:val="24"/>
        </w:rPr>
        <w:t xml:space="preserve">(including, but not limited to, Purchaser under this Agreement) </w:t>
      </w:r>
      <w:r w:rsidR="00192392" w:rsidRPr="00C80E71">
        <w:rPr>
          <w:sz w:val="24"/>
          <w:szCs w:val="24"/>
        </w:rPr>
        <w:t xml:space="preserve">who at any time previously were employed by a </w:t>
      </w:r>
      <w:r w:rsidR="009B5100">
        <w:rPr>
          <w:sz w:val="24"/>
          <w:szCs w:val="24"/>
        </w:rPr>
        <w:t>Purchaser Affiliate</w:t>
      </w:r>
      <w:r w:rsidR="00353F16" w:rsidRPr="00C80E71">
        <w:rPr>
          <w:sz w:val="24"/>
          <w:szCs w:val="24"/>
        </w:rPr>
        <w:t xml:space="preserve"> </w:t>
      </w:r>
      <w:r w:rsidR="00192392" w:rsidRPr="00C80E71">
        <w:rPr>
          <w:sz w:val="24"/>
          <w:szCs w:val="24"/>
        </w:rPr>
        <w:t xml:space="preserve">in any capacity but are not at that time employed by any </w:t>
      </w:r>
      <w:r w:rsidR="009B5100">
        <w:rPr>
          <w:sz w:val="24"/>
          <w:szCs w:val="24"/>
        </w:rPr>
        <w:t>Purchaser Affiliate</w:t>
      </w:r>
      <w:r w:rsidR="00353F16" w:rsidRPr="00C80E71">
        <w:rPr>
          <w:sz w:val="24"/>
          <w:szCs w:val="24"/>
        </w:rPr>
        <w:t xml:space="preserve"> </w:t>
      </w:r>
      <w:r w:rsidR="00192392" w:rsidRPr="00C80E71">
        <w:rPr>
          <w:sz w:val="24"/>
          <w:szCs w:val="24"/>
        </w:rPr>
        <w:t xml:space="preserve">(each a </w:t>
      </w:r>
      <w:r w:rsidR="00BB5B0F">
        <w:rPr>
          <w:sz w:val="24"/>
          <w:szCs w:val="24"/>
        </w:rPr>
        <w:t>“</w:t>
      </w:r>
      <w:r w:rsidR="00192392" w:rsidRPr="007814FE">
        <w:rPr>
          <w:b/>
          <w:i/>
          <w:sz w:val="24"/>
          <w:szCs w:val="24"/>
        </w:rPr>
        <w:t>Former Employee</w:t>
      </w:r>
      <w:r w:rsidR="00BB5B0F">
        <w:rPr>
          <w:sz w:val="24"/>
          <w:szCs w:val="24"/>
        </w:rPr>
        <w:t>”</w:t>
      </w:r>
      <w:r w:rsidR="00192392" w:rsidRPr="00C80E71">
        <w:rPr>
          <w:sz w:val="24"/>
          <w:szCs w:val="24"/>
        </w:rPr>
        <w:t xml:space="preserve"> or </w:t>
      </w:r>
      <w:r w:rsidR="00BB5B0F">
        <w:rPr>
          <w:sz w:val="24"/>
          <w:szCs w:val="24"/>
        </w:rPr>
        <w:t>“</w:t>
      </w:r>
      <w:r w:rsidR="009B5100">
        <w:rPr>
          <w:b/>
          <w:i/>
          <w:sz w:val="24"/>
          <w:szCs w:val="24"/>
        </w:rPr>
        <w:t>FE</w:t>
      </w:r>
      <w:r w:rsidR="00BB5B0F">
        <w:rPr>
          <w:sz w:val="24"/>
          <w:szCs w:val="24"/>
        </w:rPr>
        <w:t>”</w:t>
      </w:r>
      <w:r w:rsidR="00192392" w:rsidRPr="00C80E71">
        <w:rPr>
          <w:sz w:val="24"/>
          <w:szCs w:val="24"/>
        </w:rPr>
        <w:t>), the following terms and conditions apply.</w:t>
      </w:r>
    </w:p>
    <w:p w14:paraId="4E350C61" w14:textId="0696C4F6" w:rsidR="00192392" w:rsidRPr="00C80E71" w:rsidRDefault="00EA13AD" w:rsidP="00D03A7D">
      <w:pPr>
        <w:pStyle w:val="ListParagraph"/>
        <w:numPr>
          <w:ilvl w:val="1"/>
          <w:numId w:val="39"/>
        </w:numPr>
        <w:tabs>
          <w:tab w:val="left" w:pos="1620"/>
        </w:tabs>
        <w:spacing w:after="240"/>
        <w:ind w:left="1620" w:hanging="540"/>
        <w:contextualSpacing w:val="0"/>
        <w:jc w:val="both"/>
        <w:rPr>
          <w:sz w:val="24"/>
          <w:szCs w:val="24"/>
        </w:rPr>
      </w:pPr>
      <w:r>
        <w:rPr>
          <w:sz w:val="24"/>
          <w:szCs w:val="24"/>
          <w:u w:val="single"/>
        </w:rPr>
        <w:t>Supplier</w:t>
      </w:r>
      <w:r w:rsidRPr="007814FE">
        <w:rPr>
          <w:sz w:val="24"/>
          <w:szCs w:val="24"/>
          <w:u w:val="single"/>
        </w:rPr>
        <w:t xml:space="preserve"> </w:t>
      </w:r>
      <w:r w:rsidR="009B5100">
        <w:rPr>
          <w:sz w:val="24"/>
          <w:szCs w:val="24"/>
          <w:u w:val="single"/>
        </w:rPr>
        <w:t>FE</w:t>
      </w:r>
      <w:r w:rsidRPr="007814FE">
        <w:rPr>
          <w:sz w:val="24"/>
          <w:szCs w:val="24"/>
          <w:u w:val="single"/>
        </w:rPr>
        <w:t>s</w:t>
      </w:r>
      <w:r w:rsidRPr="00C80E71">
        <w:rPr>
          <w:sz w:val="24"/>
          <w:szCs w:val="24"/>
        </w:rPr>
        <w:t>. If Supplier</w:t>
      </w:r>
      <w:r>
        <w:rPr>
          <w:sz w:val="24"/>
          <w:szCs w:val="24"/>
        </w:rPr>
        <w:t xml:space="preserve"> or a Subcontractor employs a</w:t>
      </w:r>
      <w:r w:rsidR="005A5FCC">
        <w:rPr>
          <w:sz w:val="24"/>
          <w:szCs w:val="24"/>
        </w:rPr>
        <w:t>n</w:t>
      </w:r>
      <w:r>
        <w:rPr>
          <w:sz w:val="24"/>
          <w:szCs w:val="24"/>
        </w:rPr>
        <w:t xml:space="preserve"> </w:t>
      </w:r>
      <w:r w:rsidR="009B5100">
        <w:rPr>
          <w:sz w:val="24"/>
          <w:szCs w:val="24"/>
        </w:rPr>
        <w:t>FE</w:t>
      </w:r>
      <w:r w:rsidRPr="00C80E71">
        <w:rPr>
          <w:sz w:val="24"/>
          <w:szCs w:val="24"/>
        </w:rPr>
        <w:t xml:space="preserve"> to perform </w:t>
      </w:r>
      <w:r>
        <w:rPr>
          <w:sz w:val="24"/>
          <w:szCs w:val="24"/>
        </w:rPr>
        <w:t xml:space="preserve">Services or </w:t>
      </w:r>
      <w:r w:rsidRPr="00C80E71">
        <w:rPr>
          <w:sz w:val="24"/>
          <w:szCs w:val="24"/>
        </w:rPr>
        <w:t xml:space="preserve">Work </w:t>
      </w:r>
      <w:r w:rsidRPr="002C026F">
        <w:rPr>
          <w:b/>
          <w:sz w:val="24"/>
          <w:szCs w:val="24"/>
          <w:u w:val="single"/>
        </w:rPr>
        <w:t>under Supplier</w:t>
      </w:r>
      <w:r w:rsidR="007B4C1A">
        <w:rPr>
          <w:b/>
          <w:sz w:val="24"/>
          <w:szCs w:val="24"/>
          <w:u w:val="single"/>
        </w:rPr>
        <w:t>’</w:t>
      </w:r>
      <w:r w:rsidRPr="005E58B6">
        <w:rPr>
          <w:b/>
          <w:sz w:val="24"/>
          <w:szCs w:val="24"/>
          <w:u w:val="single"/>
        </w:rPr>
        <w:t>s direction</w:t>
      </w:r>
      <w:r>
        <w:rPr>
          <w:sz w:val="24"/>
          <w:szCs w:val="24"/>
        </w:rPr>
        <w:t xml:space="preserve"> </w:t>
      </w:r>
      <w:r w:rsidRPr="002C026F">
        <w:rPr>
          <w:sz w:val="24"/>
          <w:szCs w:val="24"/>
        </w:rPr>
        <w:t>for</w:t>
      </w:r>
      <w:r w:rsidRPr="00C80E71">
        <w:rPr>
          <w:sz w:val="24"/>
          <w:szCs w:val="24"/>
        </w:rPr>
        <w:t xml:space="preserve"> or on behalf of any </w:t>
      </w:r>
      <w:r w:rsidR="009B5100">
        <w:rPr>
          <w:sz w:val="24"/>
          <w:szCs w:val="24"/>
        </w:rPr>
        <w:t>Purchaser Affiliate</w:t>
      </w:r>
      <w:r w:rsidRPr="00C80E71">
        <w:rPr>
          <w:sz w:val="24"/>
          <w:szCs w:val="24"/>
        </w:rPr>
        <w:t xml:space="preserve"> pursuant to a defined SOW with deliverables specified by contract</w:t>
      </w:r>
      <w:r>
        <w:rPr>
          <w:sz w:val="24"/>
          <w:szCs w:val="24"/>
        </w:rPr>
        <w:t>, including, but not limited to, this Agreement</w:t>
      </w:r>
      <w:r w:rsidRPr="00C80E71">
        <w:rPr>
          <w:sz w:val="24"/>
          <w:szCs w:val="24"/>
        </w:rPr>
        <w:t xml:space="preserve"> (each a </w:t>
      </w:r>
      <w:r>
        <w:rPr>
          <w:sz w:val="24"/>
          <w:szCs w:val="24"/>
        </w:rPr>
        <w:t>“</w:t>
      </w:r>
      <w:r>
        <w:rPr>
          <w:b/>
          <w:i/>
          <w:sz w:val="24"/>
          <w:szCs w:val="24"/>
        </w:rPr>
        <w:t>Supplier</w:t>
      </w:r>
      <w:r w:rsidRPr="007814FE">
        <w:rPr>
          <w:b/>
          <w:i/>
          <w:sz w:val="24"/>
          <w:szCs w:val="24"/>
        </w:rPr>
        <w:t xml:space="preserve"> </w:t>
      </w:r>
      <w:r w:rsidR="009B5100">
        <w:rPr>
          <w:b/>
          <w:i/>
          <w:sz w:val="24"/>
          <w:szCs w:val="24"/>
        </w:rPr>
        <w:t>FE</w:t>
      </w:r>
      <w:r>
        <w:rPr>
          <w:sz w:val="24"/>
          <w:szCs w:val="24"/>
        </w:rPr>
        <w:t>”</w:t>
      </w:r>
      <w:r w:rsidRPr="00C80E71">
        <w:rPr>
          <w:sz w:val="24"/>
          <w:szCs w:val="24"/>
        </w:rPr>
        <w:t xml:space="preserve">), Supplier may utilize such </w:t>
      </w:r>
      <w:r>
        <w:rPr>
          <w:sz w:val="24"/>
          <w:szCs w:val="24"/>
        </w:rPr>
        <w:t xml:space="preserve">Supplier </w:t>
      </w:r>
      <w:r w:rsidR="009B5100">
        <w:rPr>
          <w:sz w:val="24"/>
          <w:szCs w:val="24"/>
        </w:rPr>
        <w:t>FE</w:t>
      </w:r>
      <w:r w:rsidRPr="00C80E71">
        <w:rPr>
          <w:sz w:val="24"/>
          <w:szCs w:val="24"/>
        </w:rPr>
        <w:t xml:space="preserve"> to perform </w:t>
      </w:r>
      <w:r>
        <w:rPr>
          <w:sz w:val="24"/>
          <w:szCs w:val="24"/>
        </w:rPr>
        <w:t xml:space="preserve">Services or </w:t>
      </w:r>
      <w:r w:rsidRPr="00C80E71">
        <w:rPr>
          <w:sz w:val="24"/>
          <w:szCs w:val="24"/>
        </w:rPr>
        <w:t xml:space="preserve">Work on a </w:t>
      </w:r>
      <w:r w:rsidR="009B5100">
        <w:rPr>
          <w:sz w:val="24"/>
          <w:szCs w:val="24"/>
        </w:rPr>
        <w:t>Purchaser Affiliate</w:t>
      </w:r>
      <w:r w:rsidR="007B4C1A">
        <w:rPr>
          <w:sz w:val="24"/>
          <w:szCs w:val="24"/>
        </w:rPr>
        <w:t>’</w:t>
      </w:r>
      <w:r w:rsidRPr="00C80E71">
        <w:rPr>
          <w:sz w:val="24"/>
          <w:szCs w:val="24"/>
        </w:rPr>
        <w:t xml:space="preserve">s account, whether on- or off-site, for only a small portion of the work such </w:t>
      </w:r>
      <w:r>
        <w:rPr>
          <w:sz w:val="24"/>
          <w:szCs w:val="24"/>
        </w:rPr>
        <w:t xml:space="preserve">Supplier </w:t>
      </w:r>
      <w:r w:rsidR="009B5100">
        <w:rPr>
          <w:sz w:val="24"/>
          <w:szCs w:val="24"/>
        </w:rPr>
        <w:t>FE</w:t>
      </w:r>
      <w:r w:rsidRPr="00C80E71">
        <w:rPr>
          <w:sz w:val="24"/>
          <w:szCs w:val="24"/>
        </w:rPr>
        <w:t xml:space="preserve"> performs for Supplier or its Subcontractors during the first twelve (12) months following such </w:t>
      </w:r>
      <w:r w:rsidR="006113BD">
        <w:rPr>
          <w:sz w:val="24"/>
          <w:szCs w:val="24"/>
        </w:rPr>
        <w:t xml:space="preserve">Supplier </w:t>
      </w:r>
      <w:r w:rsidR="009B5100">
        <w:rPr>
          <w:sz w:val="24"/>
          <w:szCs w:val="24"/>
        </w:rPr>
        <w:t>FE</w:t>
      </w:r>
      <w:r w:rsidR="007B4C1A">
        <w:rPr>
          <w:sz w:val="24"/>
          <w:szCs w:val="24"/>
        </w:rPr>
        <w:t>’</w:t>
      </w:r>
      <w:r w:rsidRPr="00C80E71">
        <w:rPr>
          <w:sz w:val="24"/>
          <w:szCs w:val="24"/>
        </w:rPr>
        <w:t xml:space="preserve">s separation from any </w:t>
      </w:r>
      <w:r w:rsidR="009B5100">
        <w:rPr>
          <w:sz w:val="24"/>
          <w:szCs w:val="24"/>
        </w:rPr>
        <w:t>Purchaser Affiliate</w:t>
      </w:r>
      <w:r w:rsidRPr="00C80E71">
        <w:rPr>
          <w:sz w:val="24"/>
          <w:szCs w:val="24"/>
        </w:rPr>
        <w:t xml:space="preserve">. Individual exceptions to the foregoing may be approved by the </w:t>
      </w:r>
      <w:r w:rsidR="009B5100">
        <w:rPr>
          <w:sz w:val="24"/>
          <w:szCs w:val="24"/>
        </w:rPr>
        <w:t>Purchaser Affiliate</w:t>
      </w:r>
      <w:r w:rsidRPr="00C80E71">
        <w:rPr>
          <w:sz w:val="24"/>
          <w:szCs w:val="24"/>
        </w:rPr>
        <w:t xml:space="preserve"> (which may be by email) on a case-by-case basis. Supplier may utilize a Supplier </w:t>
      </w:r>
      <w:r w:rsidR="009B5100">
        <w:rPr>
          <w:sz w:val="24"/>
          <w:szCs w:val="24"/>
        </w:rPr>
        <w:t>FE</w:t>
      </w:r>
      <w:r w:rsidRPr="00C80E71">
        <w:rPr>
          <w:sz w:val="24"/>
          <w:szCs w:val="24"/>
        </w:rPr>
        <w:t xml:space="preserve"> to perform </w:t>
      </w:r>
      <w:r>
        <w:rPr>
          <w:sz w:val="24"/>
          <w:szCs w:val="24"/>
        </w:rPr>
        <w:t xml:space="preserve">Services or </w:t>
      </w:r>
      <w:r w:rsidRPr="00C80E71">
        <w:rPr>
          <w:sz w:val="24"/>
          <w:szCs w:val="24"/>
        </w:rPr>
        <w:t xml:space="preserve">Work for or on behalf of any </w:t>
      </w:r>
      <w:r w:rsidR="009B5100">
        <w:rPr>
          <w:sz w:val="24"/>
          <w:szCs w:val="24"/>
        </w:rPr>
        <w:t>Purchaser Affiliate</w:t>
      </w:r>
      <w:r w:rsidRPr="00C80E71">
        <w:rPr>
          <w:sz w:val="24"/>
          <w:szCs w:val="24"/>
        </w:rPr>
        <w:t xml:space="preserve"> without restriction upon the expiration of the initial </w:t>
      </w:r>
      <w:r>
        <w:rPr>
          <w:sz w:val="24"/>
          <w:szCs w:val="24"/>
        </w:rPr>
        <w:t>twelve (</w:t>
      </w:r>
      <w:r w:rsidRPr="00C80E71">
        <w:rPr>
          <w:sz w:val="24"/>
          <w:szCs w:val="24"/>
        </w:rPr>
        <w:t>12</w:t>
      </w:r>
      <w:r>
        <w:rPr>
          <w:sz w:val="24"/>
          <w:szCs w:val="24"/>
        </w:rPr>
        <w:t>)</w:t>
      </w:r>
      <w:r w:rsidRPr="00C80E71">
        <w:rPr>
          <w:sz w:val="24"/>
          <w:szCs w:val="24"/>
        </w:rPr>
        <w:t xml:space="preserve"> months.</w:t>
      </w:r>
    </w:p>
    <w:p w14:paraId="2B4CAB89" w14:textId="610EBAF3" w:rsidR="00192392" w:rsidRPr="00C80E71" w:rsidRDefault="00192392" w:rsidP="00D03A7D">
      <w:pPr>
        <w:pStyle w:val="ListParagraph"/>
        <w:numPr>
          <w:ilvl w:val="1"/>
          <w:numId w:val="39"/>
        </w:numPr>
        <w:tabs>
          <w:tab w:val="left" w:pos="1620"/>
        </w:tabs>
        <w:spacing w:after="240"/>
        <w:ind w:left="1620" w:hanging="540"/>
        <w:contextualSpacing w:val="0"/>
        <w:jc w:val="both"/>
        <w:rPr>
          <w:sz w:val="24"/>
          <w:szCs w:val="24"/>
        </w:rPr>
      </w:pPr>
      <w:r w:rsidRPr="00C80E71">
        <w:rPr>
          <w:sz w:val="24"/>
          <w:szCs w:val="24"/>
          <w:u w:val="single"/>
        </w:rPr>
        <w:t xml:space="preserve">Staff Augmentation </w:t>
      </w:r>
      <w:r w:rsidR="009B5100">
        <w:rPr>
          <w:sz w:val="24"/>
          <w:szCs w:val="24"/>
          <w:u w:val="single"/>
        </w:rPr>
        <w:t>FE</w:t>
      </w:r>
      <w:r w:rsidRPr="00C80E71">
        <w:rPr>
          <w:sz w:val="24"/>
          <w:szCs w:val="24"/>
          <w:u w:val="single"/>
        </w:rPr>
        <w:t>s</w:t>
      </w:r>
      <w:r w:rsidRPr="00C80E71">
        <w:rPr>
          <w:sz w:val="24"/>
          <w:szCs w:val="24"/>
        </w:rPr>
        <w:t>. If Supplier or a Subcontractor employs a</w:t>
      </w:r>
      <w:r w:rsidR="005A5FCC">
        <w:rPr>
          <w:sz w:val="24"/>
          <w:szCs w:val="24"/>
        </w:rPr>
        <w:t>n</w:t>
      </w:r>
      <w:r w:rsidRPr="00C80E71">
        <w:rPr>
          <w:sz w:val="24"/>
          <w:szCs w:val="24"/>
        </w:rPr>
        <w:t xml:space="preserve"> </w:t>
      </w:r>
      <w:r w:rsidR="009B5100">
        <w:rPr>
          <w:sz w:val="24"/>
          <w:szCs w:val="24"/>
        </w:rPr>
        <w:t>FE</w:t>
      </w:r>
      <w:r w:rsidRPr="00C80E71">
        <w:rPr>
          <w:sz w:val="24"/>
          <w:szCs w:val="24"/>
        </w:rPr>
        <w:t xml:space="preserve"> to perform </w:t>
      </w:r>
      <w:r w:rsidR="002C026F">
        <w:rPr>
          <w:sz w:val="24"/>
          <w:szCs w:val="24"/>
        </w:rPr>
        <w:t xml:space="preserve">Services or </w:t>
      </w:r>
      <w:r w:rsidRPr="00C80E71">
        <w:rPr>
          <w:sz w:val="24"/>
          <w:szCs w:val="24"/>
        </w:rPr>
        <w:t xml:space="preserve">Work </w:t>
      </w:r>
      <w:r w:rsidR="002C026F" w:rsidRPr="00C26425">
        <w:rPr>
          <w:b/>
          <w:sz w:val="24"/>
          <w:szCs w:val="24"/>
          <w:u w:val="single"/>
        </w:rPr>
        <w:t xml:space="preserve">under </w:t>
      </w:r>
      <w:r w:rsidR="002C026F" w:rsidRPr="007814FE">
        <w:rPr>
          <w:b/>
          <w:sz w:val="24"/>
          <w:szCs w:val="24"/>
          <w:u w:val="single"/>
        </w:rPr>
        <w:t xml:space="preserve">direction of a </w:t>
      </w:r>
      <w:r w:rsidR="009B5100">
        <w:rPr>
          <w:b/>
          <w:sz w:val="24"/>
          <w:szCs w:val="24"/>
          <w:u w:val="single"/>
        </w:rPr>
        <w:t>Purchaser Affiliate</w:t>
      </w:r>
      <w:r w:rsidR="002C026F" w:rsidRPr="00192392">
        <w:t xml:space="preserve"> </w:t>
      </w:r>
      <w:r w:rsidRPr="00C80E71">
        <w:rPr>
          <w:sz w:val="24"/>
          <w:szCs w:val="24"/>
        </w:rPr>
        <w:t xml:space="preserve">as staff augmentation for </w:t>
      </w:r>
      <w:r w:rsidR="00C26425">
        <w:rPr>
          <w:sz w:val="24"/>
          <w:szCs w:val="24"/>
        </w:rPr>
        <w:t xml:space="preserve">or on behalf of </w:t>
      </w:r>
      <w:r w:rsidRPr="00C80E71">
        <w:rPr>
          <w:sz w:val="24"/>
          <w:szCs w:val="24"/>
        </w:rPr>
        <w:t xml:space="preserve">any </w:t>
      </w:r>
      <w:r w:rsidR="009B5100">
        <w:rPr>
          <w:sz w:val="24"/>
          <w:szCs w:val="24"/>
        </w:rPr>
        <w:t>Purchaser Affiliate</w:t>
      </w:r>
      <w:r w:rsidRPr="00C80E71">
        <w:rPr>
          <w:sz w:val="24"/>
          <w:szCs w:val="24"/>
        </w:rPr>
        <w:t xml:space="preserve"> (each a </w:t>
      </w:r>
      <w:r w:rsidR="00BB5B0F">
        <w:rPr>
          <w:sz w:val="24"/>
          <w:szCs w:val="24"/>
        </w:rPr>
        <w:t>“</w:t>
      </w:r>
      <w:r w:rsidRPr="00915D41">
        <w:rPr>
          <w:b/>
          <w:i/>
          <w:sz w:val="24"/>
          <w:szCs w:val="24"/>
        </w:rPr>
        <w:t xml:space="preserve">Staff Augmentation </w:t>
      </w:r>
      <w:r w:rsidR="009B5100">
        <w:rPr>
          <w:b/>
          <w:i/>
          <w:sz w:val="24"/>
          <w:szCs w:val="24"/>
        </w:rPr>
        <w:t>FE</w:t>
      </w:r>
      <w:r w:rsidR="00BB5B0F">
        <w:rPr>
          <w:sz w:val="24"/>
          <w:szCs w:val="24"/>
        </w:rPr>
        <w:t>”</w:t>
      </w:r>
      <w:r w:rsidRPr="00C80E71">
        <w:rPr>
          <w:sz w:val="24"/>
          <w:szCs w:val="24"/>
        </w:rPr>
        <w:t>), the following requirements apply.</w:t>
      </w:r>
    </w:p>
    <w:p w14:paraId="33A70D04" w14:textId="25FC8949" w:rsidR="00192392" w:rsidRPr="00C80E71" w:rsidRDefault="00192392" w:rsidP="00D03A7D">
      <w:pPr>
        <w:pStyle w:val="ListParagraph"/>
        <w:numPr>
          <w:ilvl w:val="2"/>
          <w:numId w:val="39"/>
        </w:numPr>
        <w:tabs>
          <w:tab w:val="left" w:pos="2340"/>
        </w:tabs>
        <w:spacing w:after="240"/>
        <w:ind w:left="2340" w:hanging="540"/>
        <w:contextualSpacing w:val="0"/>
        <w:jc w:val="both"/>
        <w:rPr>
          <w:sz w:val="24"/>
          <w:szCs w:val="24"/>
        </w:rPr>
      </w:pPr>
      <w:bookmarkStart w:id="15" w:name="_Ref11223301"/>
      <w:r w:rsidRPr="00C80E71">
        <w:rPr>
          <w:sz w:val="24"/>
          <w:szCs w:val="24"/>
          <w:u w:val="single"/>
        </w:rPr>
        <w:t>Outages, Major Storms, and Critical Needs</w:t>
      </w:r>
      <w:r w:rsidRPr="00C80E71">
        <w:rPr>
          <w:i/>
          <w:sz w:val="24"/>
          <w:szCs w:val="24"/>
        </w:rPr>
        <w:t>.</w:t>
      </w:r>
      <w:r w:rsidRPr="00C80E71">
        <w:rPr>
          <w:sz w:val="24"/>
          <w:szCs w:val="24"/>
        </w:rPr>
        <w:t xml:space="preserve"> If the Services </w:t>
      </w:r>
      <w:r w:rsidR="002C026F">
        <w:rPr>
          <w:sz w:val="24"/>
          <w:szCs w:val="24"/>
        </w:rPr>
        <w:t xml:space="preserve">or Work </w:t>
      </w:r>
      <w:r w:rsidRPr="00C80E71">
        <w:rPr>
          <w:sz w:val="24"/>
          <w:szCs w:val="24"/>
        </w:rPr>
        <w:t xml:space="preserve">the Staff Augmentation </w:t>
      </w:r>
      <w:r w:rsidR="009B5100">
        <w:rPr>
          <w:sz w:val="24"/>
          <w:szCs w:val="24"/>
        </w:rPr>
        <w:t>FE</w:t>
      </w:r>
      <w:r w:rsidRPr="00C80E71">
        <w:rPr>
          <w:sz w:val="24"/>
          <w:szCs w:val="24"/>
        </w:rPr>
        <w:t xml:space="preserve"> will perform are for outages, major storm response, or approved critical business needs as determined in Purchaser</w:t>
      </w:r>
      <w:r w:rsidR="007B4C1A">
        <w:rPr>
          <w:sz w:val="24"/>
          <w:szCs w:val="24"/>
        </w:rPr>
        <w:t>’</w:t>
      </w:r>
      <w:r w:rsidRPr="00C80E71">
        <w:rPr>
          <w:sz w:val="24"/>
          <w:szCs w:val="24"/>
        </w:rPr>
        <w:t xml:space="preserve">s sole discretion, </w:t>
      </w:r>
      <w:r w:rsidRPr="00C80E71">
        <w:rPr>
          <w:b/>
          <w:sz w:val="24"/>
          <w:szCs w:val="24"/>
        </w:rPr>
        <w:t xml:space="preserve">at least six </w:t>
      </w:r>
      <w:r w:rsidR="00EA13AD">
        <w:rPr>
          <w:b/>
          <w:sz w:val="24"/>
          <w:szCs w:val="24"/>
        </w:rPr>
        <w:t xml:space="preserve">(6) </w:t>
      </w:r>
      <w:r w:rsidRPr="00C80E71">
        <w:rPr>
          <w:b/>
          <w:sz w:val="24"/>
          <w:szCs w:val="24"/>
        </w:rPr>
        <w:t>consecutive months</w:t>
      </w:r>
      <w:r w:rsidRPr="00C80E71">
        <w:rPr>
          <w:sz w:val="24"/>
          <w:szCs w:val="24"/>
        </w:rPr>
        <w:t xml:space="preserve"> must have passed since the Staff Augmentation </w:t>
      </w:r>
      <w:r w:rsidR="009B5100">
        <w:rPr>
          <w:sz w:val="24"/>
          <w:szCs w:val="24"/>
        </w:rPr>
        <w:t>FE</w:t>
      </w:r>
      <w:r w:rsidRPr="00C80E71">
        <w:rPr>
          <w:sz w:val="24"/>
          <w:szCs w:val="24"/>
        </w:rPr>
        <w:t xml:space="preserve"> separated from any </w:t>
      </w:r>
      <w:r w:rsidR="009B5100">
        <w:rPr>
          <w:sz w:val="24"/>
          <w:szCs w:val="24"/>
        </w:rPr>
        <w:t>Purchaser Affiliate</w:t>
      </w:r>
      <w:r w:rsidRPr="00C80E71">
        <w:rPr>
          <w:sz w:val="24"/>
          <w:szCs w:val="24"/>
        </w:rPr>
        <w:t>.</w:t>
      </w:r>
      <w:bookmarkEnd w:id="15"/>
    </w:p>
    <w:p w14:paraId="62CC5B10" w14:textId="6AB7107A" w:rsidR="00192392" w:rsidRPr="00C80E71" w:rsidRDefault="00031E5B" w:rsidP="00D03A7D">
      <w:pPr>
        <w:pStyle w:val="ListParagraph"/>
        <w:numPr>
          <w:ilvl w:val="2"/>
          <w:numId w:val="39"/>
        </w:numPr>
        <w:tabs>
          <w:tab w:val="left" w:pos="2340"/>
        </w:tabs>
        <w:spacing w:after="240"/>
        <w:ind w:left="2340" w:hanging="540"/>
        <w:contextualSpacing w:val="0"/>
        <w:jc w:val="both"/>
        <w:rPr>
          <w:sz w:val="24"/>
          <w:szCs w:val="24"/>
          <w:u w:val="single"/>
        </w:rPr>
      </w:pPr>
      <w:r w:rsidRPr="00C80E71">
        <w:rPr>
          <w:sz w:val="24"/>
          <w:szCs w:val="24"/>
          <w:u w:val="single"/>
        </w:rPr>
        <w:lastRenderedPageBreak/>
        <w:t>O</w:t>
      </w:r>
      <w:r w:rsidR="00192392" w:rsidRPr="00C80E71">
        <w:rPr>
          <w:sz w:val="24"/>
          <w:szCs w:val="24"/>
          <w:u w:val="single"/>
        </w:rPr>
        <w:t>ther Staffing Needs</w:t>
      </w:r>
      <w:r w:rsidR="00192392" w:rsidRPr="00C80E71">
        <w:rPr>
          <w:sz w:val="24"/>
          <w:szCs w:val="24"/>
        </w:rPr>
        <w:t xml:space="preserve">. If a Staff Augmentation </w:t>
      </w:r>
      <w:r w:rsidR="009B5100">
        <w:rPr>
          <w:sz w:val="24"/>
          <w:szCs w:val="24"/>
        </w:rPr>
        <w:t>FE</w:t>
      </w:r>
      <w:r w:rsidR="00192392" w:rsidRPr="00C80E71">
        <w:rPr>
          <w:sz w:val="24"/>
          <w:szCs w:val="24"/>
        </w:rPr>
        <w:t xml:space="preserve"> will perform Services </w:t>
      </w:r>
      <w:r w:rsidR="002C026F">
        <w:rPr>
          <w:sz w:val="24"/>
          <w:szCs w:val="24"/>
        </w:rPr>
        <w:t xml:space="preserve">or Work </w:t>
      </w:r>
      <w:r w:rsidR="00192392" w:rsidRPr="00C80E71">
        <w:rPr>
          <w:sz w:val="24"/>
          <w:szCs w:val="24"/>
        </w:rPr>
        <w:t xml:space="preserve">to fill any need other than those listed in subsection </w:t>
      </w:r>
      <w:r w:rsidR="008E29DB">
        <w:rPr>
          <w:sz w:val="24"/>
          <w:szCs w:val="24"/>
        </w:rPr>
        <w:fldChar w:fldCharType="begin"/>
      </w:r>
      <w:r w:rsidR="008E29DB">
        <w:rPr>
          <w:sz w:val="24"/>
          <w:szCs w:val="24"/>
        </w:rPr>
        <w:instrText xml:space="preserve"> REF _Ref11223301 \n \h </w:instrText>
      </w:r>
      <w:r w:rsidR="008E29DB">
        <w:rPr>
          <w:sz w:val="24"/>
          <w:szCs w:val="24"/>
        </w:rPr>
      </w:r>
      <w:r w:rsidR="008E29DB">
        <w:rPr>
          <w:sz w:val="24"/>
          <w:szCs w:val="24"/>
        </w:rPr>
        <w:fldChar w:fldCharType="separate"/>
      </w:r>
      <w:r w:rsidR="00797A2D">
        <w:rPr>
          <w:sz w:val="24"/>
          <w:szCs w:val="24"/>
        </w:rPr>
        <w:t>(A)</w:t>
      </w:r>
      <w:r w:rsidR="008E29DB">
        <w:rPr>
          <w:sz w:val="24"/>
          <w:szCs w:val="24"/>
        </w:rPr>
        <w:fldChar w:fldCharType="end"/>
      </w:r>
      <w:r w:rsidR="00192392" w:rsidRPr="00C80E71">
        <w:rPr>
          <w:sz w:val="24"/>
          <w:szCs w:val="24"/>
        </w:rPr>
        <w:t xml:space="preserve"> </w:t>
      </w:r>
      <w:r w:rsidR="008D4702" w:rsidRPr="008D4702">
        <w:rPr>
          <w:i/>
          <w:sz w:val="24"/>
          <w:szCs w:val="24"/>
        </w:rPr>
        <w:t>Outages, Major Storms, and Critical Needs</w:t>
      </w:r>
      <w:r w:rsidR="008D4702" w:rsidRPr="00C80E71">
        <w:rPr>
          <w:sz w:val="24"/>
          <w:szCs w:val="24"/>
        </w:rPr>
        <w:t xml:space="preserve"> </w:t>
      </w:r>
      <w:r w:rsidR="00192392" w:rsidRPr="00C80E71">
        <w:rPr>
          <w:sz w:val="24"/>
          <w:szCs w:val="24"/>
        </w:rPr>
        <w:t xml:space="preserve">above, </w:t>
      </w:r>
      <w:r w:rsidR="00192392" w:rsidRPr="00C80E71">
        <w:rPr>
          <w:b/>
          <w:sz w:val="24"/>
          <w:szCs w:val="24"/>
        </w:rPr>
        <w:t xml:space="preserve">at least twelve </w:t>
      </w:r>
      <w:r w:rsidR="00C369F1">
        <w:rPr>
          <w:b/>
          <w:sz w:val="24"/>
          <w:szCs w:val="24"/>
        </w:rPr>
        <w:t xml:space="preserve">(12) </w:t>
      </w:r>
      <w:r w:rsidR="00192392" w:rsidRPr="00C80E71">
        <w:rPr>
          <w:b/>
          <w:sz w:val="24"/>
          <w:szCs w:val="24"/>
        </w:rPr>
        <w:t>consecutive months</w:t>
      </w:r>
      <w:r w:rsidR="00192392" w:rsidRPr="00C80E71">
        <w:rPr>
          <w:sz w:val="24"/>
          <w:szCs w:val="24"/>
        </w:rPr>
        <w:t xml:space="preserve"> must have passed since the Staff Augmentation </w:t>
      </w:r>
      <w:r w:rsidR="009B5100">
        <w:rPr>
          <w:sz w:val="24"/>
          <w:szCs w:val="24"/>
        </w:rPr>
        <w:t>FE</w:t>
      </w:r>
      <w:r w:rsidR="00192392" w:rsidRPr="00C80E71">
        <w:rPr>
          <w:sz w:val="24"/>
          <w:szCs w:val="24"/>
        </w:rPr>
        <w:t xml:space="preserve"> separated from any </w:t>
      </w:r>
      <w:r w:rsidR="009B5100">
        <w:rPr>
          <w:sz w:val="24"/>
          <w:szCs w:val="24"/>
        </w:rPr>
        <w:t>Purchaser Affiliate</w:t>
      </w:r>
      <w:r w:rsidR="00192392" w:rsidRPr="00C80E71">
        <w:rPr>
          <w:sz w:val="24"/>
          <w:szCs w:val="24"/>
        </w:rPr>
        <w:t>.</w:t>
      </w:r>
    </w:p>
    <w:p w14:paraId="359D6B0A" w14:textId="0BFFF8FB" w:rsidR="00192392" w:rsidRPr="00C80E71" w:rsidRDefault="00192392" w:rsidP="00D03A7D">
      <w:pPr>
        <w:pStyle w:val="ListParagraph"/>
        <w:numPr>
          <w:ilvl w:val="2"/>
          <w:numId w:val="39"/>
        </w:numPr>
        <w:tabs>
          <w:tab w:val="left" w:pos="2340"/>
        </w:tabs>
        <w:spacing w:after="240"/>
        <w:ind w:left="2340" w:hanging="540"/>
        <w:contextualSpacing w:val="0"/>
        <w:jc w:val="both"/>
        <w:rPr>
          <w:sz w:val="24"/>
          <w:szCs w:val="24"/>
          <w:u w:val="single"/>
        </w:rPr>
      </w:pPr>
      <w:r w:rsidRPr="00C80E71">
        <w:rPr>
          <w:sz w:val="24"/>
          <w:szCs w:val="24"/>
          <w:u w:val="single"/>
        </w:rPr>
        <w:t>Hours Limit</w:t>
      </w:r>
      <w:r w:rsidRPr="00C80E71">
        <w:rPr>
          <w:sz w:val="24"/>
          <w:szCs w:val="24"/>
        </w:rPr>
        <w:t xml:space="preserve">. </w:t>
      </w:r>
      <w:r w:rsidR="00867521" w:rsidRPr="00C80E71">
        <w:rPr>
          <w:sz w:val="24"/>
          <w:szCs w:val="24"/>
        </w:rPr>
        <w:t xml:space="preserve">A Staff Augmentation </w:t>
      </w:r>
      <w:r w:rsidR="009B5100">
        <w:rPr>
          <w:sz w:val="24"/>
          <w:szCs w:val="24"/>
        </w:rPr>
        <w:t>FE</w:t>
      </w:r>
      <w:r w:rsidR="00867521" w:rsidRPr="00C80E71">
        <w:rPr>
          <w:sz w:val="24"/>
          <w:szCs w:val="24"/>
        </w:rPr>
        <w:t xml:space="preserve"> may work a maximum of 999 hours for </w:t>
      </w:r>
      <w:r w:rsidR="009B5100">
        <w:rPr>
          <w:sz w:val="24"/>
          <w:szCs w:val="24"/>
        </w:rPr>
        <w:t>Purchaser Affiliate</w:t>
      </w:r>
      <w:r w:rsidR="007814FE">
        <w:rPr>
          <w:sz w:val="24"/>
          <w:szCs w:val="24"/>
        </w:rPr>
        <w:t>s</w:t>
      </w:r>
      <w:r w:rsidR="00867521" w:rsidRPr="00C80E71">
        <w:rPr>
          <w:sz w:val="24"/>
          <w:szCs w:val="24"/>
        </w:rPr>
        <w:t xml:space="preserve"> in a staff augmentation capacity during each calendar year. For clarity, a Staff Augmentation </w:t>
      </w:r>
      <w:r w:rsidR="009B5100">
        <w:rPr>
          <w:sz w:val="24"/>
          <w:szCs w:val="24"/>
        </w:rPr>
        <w:t>FE</w:t>
      </w:r>
      <w:r w:rsidR="007B4C1A">
        <w:rPr>
          <w:sz w:val="24"/>
          <w:szCs w:val="24"/>
        </w:rPr>
        <w:t>’</w:t>
      </w:r>
      <w:r w:rsidR="00867521" w:rsidRPr="00C80E71">
        <w:rPr>
          <w:sz w:val="24"/>
          <w:szCs w:val="24"/>
        </w:rPr>
        <w:t xml:space="preserve">s service hours are calculated as the combined sum of all hours worked during the calendar year in a staff augmentation capacity for all </w:t>
      </w:r>
      <w:r w:rsidR="009B5100">
        <w:rPr>
          <w:sz w:val="24"/>
          <w:szCs w:val="24"/>
        </w:rPr>
        <w:t>Purchaser Affiliate</w:t>
      </w:r>
      <w:r w:rsidR="007814FE">
        <w:rPr>
          <w:sz w:val="24"/>
          <w:szCs w:val="24"/>
        </w:rPr>
        <w:t>s</w:t>
      </w:r>
      <w:r w:rsidR="00867521" w:rsidRPr="00C80E71">
        <w:rPr>
          <w:sz w:val="24"/>
          <w:szCs w:val="24"/>
        </w:rPr>
        <w:t xml:space="preserve">, regardless of whether the Staff Augmentation </w:t>
      </w:r>
      <w:r w:rsidR="009B5100">
        <w:rPr>
          <w:sz w:val="24"/>
          <w:szCs w:val="24"/>
        </w:rPr>
        <w:t>FE</w:t>
      </w:r>
      <w:r w:rsidR="00867521" w:rsidRPr="00C80E71">
        <w:rPr>
          <w:sz w:val="24"/>
          <w:szCs w:val="24"/>
        </w:rPr>
        <w:t xml:space="preserve"> was employed by Supplier or another employer. Supplier or the Subcontractor shall notify Purchaser at </w:t>
      </w:r>
      <w:hyperlink r:id="rId9" w:history="1">
        <w:r w:rsidR="00867521" w:rsidRPr="00C80E71">
          <w:rPr>
            <w:rStyle w:val="Hyperlink"/>
            <w:sz w:val="24"/>
            <w:szCs w:val="24"/>
          </w:rPr>
          <w:t>nondworker@dominionenergy.com</w:t>
        </w:r>
      </w:hyperlink>
      <w:r w:rsidR="00867521" w:rsidRPr="00C80E71">
        <w:rPr>
          <w:sz w:val="24"/>
          <w:szCs w:val="24"/>
        </w:rPr>
        <w:t xml:space="preserve"> when: (1) Supplier or the Subcontractor proposes an </w:t>
      </w:r>
      <w:r w:rsidR="009B5100">
        <w:rPr>
          <w:sz w:val="24"/>
          <w:szCs w:val="24"/>
        </w:rPr>
        <w:t>FE</w:t>
      </w:r>
      <w:r w:rsidR="00867521" w:rsidRPr="00C80E71">
        <w:rPr>
          <w:sz w:val="24"/>
          <w:szCs w:val="24"/>
        </w:rPr>
        <w:t xml:space="preserve"> to serve as a Staff Augmentation </w:t>
      </w:r>
      <w:r w:rsidR="009B5100">
        <w:rPr>
          <w:sz w:val="24"/>
          <w:szCs w:val="24"/>
        </w:rPr>
        <w:t>FE</w:t>
      </w:r>
      <w:r w:rsidR="00867521" w:rsidRPr="00C80E71">
        <w:rPr>
          <w:sz w:val="24"/>
          <w:szCs w:val="24"/>
        </w:rPr>
        <w:t xml:space="preserve"> for any </w:t>
      </w:r>
      <w:r w:rsidR="009B5100">
        <w:rPr>
          <w:sz w:val="24"/>
          <w:szCs w:val="24"/>
        </w:rPr>
        <w:t>Purchaser Affiliate</w:t>
      </w:r>
      <w:r w:rsidR="00867521" w:rsidRPr="00C80E71">
        <w:rPr>
          <w:sz w:val="24"/>
          <w:szCs w:val="24"/>
        </w:rPr>
        <w:t xml:space="preserve">, including the best of its knowledge at that time the cumulative hours such </w:t>
      </w:r>
      <w:r w:rsidR="009B5100">
        <w:rPr>
          <w:sz w:val="24"/>
          <w:szCs w:val="24"/>
        </w:rPr>
        <w:t>FE</w:t>
      </w:r>
      <w:r w:rsidR="00867521" w:rsidRPr="00C80E71">
        <w:rPr>
          <w:sz w:val="24"/>
          <w:szCs w:val="24"/>
        </w:rPr>
        <w:t xml:space="preserve"> has worked </w:t>
      </w:r>
      <w:r w:rsidR="00B05A32">
        <w:rPr>
          <w:sz w:val="24"/>
          <w:szCs w:val="24"/>
        </w:rPr>
        <w:t xml:space="preserve">in that particular calendar year </w:t>
      </w:r>
      <w:r w:rsidR="00867521" w:rsidRPr="00C80E71">
        <w:rPr>
          <w:sz w:val="24"/>
          <w:szCs w:val="24"/>
        </w:rPr>
        <w:t xml:space="preserve">for any </w:t>
      </w:r>
      <w:r w:rsidR="009B5100">
        <w:rPr>
          <w:sz w:val="24"/>
          <w:szCs w:val="24"/>
        </w:rPr>
        <w:t>Purchaser Affiliate</w:t>
      </w:r>
      <w:r w:rsidR="00867521" w:rsidRPr="00C80E71">
        <w:rPr>
          <w:sz w:val="24"/>
          <w:szCs w:val="24"/>
        </w:rPr>
        <w:t xml:space="preserve"> as an employee of Supplier or the Subcontractor; (2) any time a Staff Augmentation </w:t>
      </w:r>
      <w:r w:rsidR="009B5100">
        <w:rPr>
          <w:sz w:val="24"/>
          <w:szCs w:val="24"/>
        </w:rPr>
        <w:t>FE</w:t>
      </w:r>
      <w:r w:rsidR="007B4C1A">
        <w:rPr>
          <w:sz w:val="24"/>
          <w:szCs w:val="24"/>
        </w:rPr>
        <w:t>’</w:t>
      </w:r>
      <w:r w:rsidR="00867521" w:rsidRPr="00C80E71">
        <w:rPr>
          <w:sz w:val="24"/>
          <w:szCs w:val="24"/>
        </w:rPr>
        <w:t xml:space="preserve">s total annual hours worked for </w:t>
      </w:r>
      <w:r w:rsidR="009B5100">
        <w:rPr>
          <w:sz w:val="24"/>
          <w:szCs w:val="24"/>
        </w:rPr>
        <w:t>Purchaser Affiliate</w:t>
      </w:r>
      <w:r w:rsidR="007814FE">
        <w:rPr>
          <w:sz w:val="24"/>
          <w:szCs w:val="24"/>
        </w:rPr>
        <w:t>s</w:t>
      </w:r>
      <w:r w:rsidR="00867521" w:rsidRPr="00C80E71">
        <w:rPr>
          <w:sz w:val="24"/>
          <w:szCs w:val="24"/>
        </w:rPr>
        <w:t xml:space="preserve"> reaches 850 hours and weekly thereafter until such time as the total hours reaches or exceeds 999 hours. If a Staff Augmentation </w:t>
      </w:r>
      <w:r w:rsidR="009B5100">
        <w:rPr>
          <w:sz w:val="24"/>
          <w:szCs w:val="24"/>
        </w:rPr>
        <w:t>FE</w:t>
      </w:r>
      <w:r w:rsidR="007B4C1A">
        <w:rPr>
          <w:sz w:val="24"/>
          <w:szCs w:val="24"/>
        </w:rPr>
        <w:t>’</w:t>
      </w:r>
      <w:r w:rsidR="00867521" w:rsidRPr="00C80E71">
        <w:rPr>
          <w:sz w:val="24"/>
          <w:szCs w:val="24"/>
        </w:rPr>
        <w:t xml:space="preserve">s hours exceed 999 in any calendar year, Supplier or the Subcontractor shall notify the Staff Augmentation </w:t>
      </w:r>
      <w:r w:rsidR="009B5100">
        <w:rPr>
          <w:sz w:val="24"/>
          <w:szCs w:val="24"/>
        </w:rPr>
        <w:t>FE</w:t>
      </w:r>
      <w:r w:rsidR="007B4C1A">
        <w:rPr>
          <w:sz w:val="24"/>
          <w:szCs w:val="24"/>
        </w:rPr>
        <w:t>’</w:t>
      </w:r>
      <w:r w:rsidR="00867521" w:rsidRPr="00C80E71">
        <w:rPr>
          <w:sz w:val="24"/>
          <w:szCs w:val="24"/>
        </w:rPr>
        <w:t>s leader that it has notified Purchaser</w:t>
      </w:r>
      <w:r w:rsidR="007B4C1A">
        <w:rPr>
          <w:sz w:val="24"/>
          <w:szCs w:val="24"/>
        </w:rPr>
        <w:t>’</w:t>
      </w:r>
      <w:r w:rsidR="00867521" w:rsidRPr="00C80E71">
        <w:rPr>
          <w:sz w:val="24"/>
          <w:szCs w:val="24"/>
        </w:rPr>
        <w:t xml:space="preserve">s Human Resources that the </w:t>
      </w:r>
      <w:r w:rsidR="009B5100">
        <w:rPr>
          <w:sz w:val="24"/>
          <w:szCs w:val="24"/>
        </w:rPr>
        <w:t>FE</w:t>
      </w:r>
      <w:r w:rsidR="007B4C1A">
        <w:rPr>
          <w:sz w:val="24"/>
          <w:szCs w:val="24"/>
        </w:rPr>
        <w:t>’</w:t>
      </w:r>
      <w:r w:rsidR="00867521" w:rsidRPr="00C80E71">
        <w:rPr>
          <w:sz w:val="24"/>
          <w:szCs w:val="24"/>
        </w:rPr>
        <w:t>s hours limit has been exceeded.</w:t>
      </w:r>
    </w:p>
    <w:p w14:paraId="578B0477" w14:textId="6B05D4A3" w:rsidR="002353DB" w:rsidRPr="00C80E71" w:rsidRDefault="00C952E4" w:rsidP="00D03A7D">
      <w:pPr>
        <w:pStyle w:val="ListParagraph"/>
        <w:numPr>
          <w:ilvl w:val="2"/>
          <w:numId w:val="39"/>
        </w:numPr>
        <w:tabs>
          <w:tab w:val="left" w:pos="2340"/>
        </w:tabs>
        <w:spacing w:after="240"/>
        <w:ind w:left="2340" w:hanging="540"/>
        <w:contextualSpacing w:val="0"/>
        <w:jc w:val="both"/>
        <w:rPr>
          <w:sz w:val="24"/>
          <w:szCs w:val="24"/>
          <w:u w:val="single"/>
        </w:rPr>
      </w:pPr>
      <w:r w:rsidRPr="00C80E71">
        <w:rPr>
          <w:sz w:val="24"/>
          <w:szCs w:val="24"/>
          <w:u w:val="single"/>
        </w:rPr>
        <w:t xml:space="preserve">Reporting Requirements. </w:t>
      </w:r>
      <w:r w:rsidRPr="00C80E71">
        <w:rPr>
          <w:sz w:val="24"/>
          <w:szCs w:val="24"/>
        </w:rPr>
        <w:t xml:space="preserve">Supplier must provide monthly updates for all Staff Augmentation workers to Purchaser via </w:t>
      </w:r>
      <w:hyperlink r:id="rId10" w:history="1">
        <w:r w:rsidR="00DD2AA4" w:rsidRPr="00C80E71">
          <w:rPr>
            <w:rStyle w:val="Hyperlink"/>
            <w:sz w:val="24"/>
            <w:szCs w:val="24"/>
          </w:rPr>
          <w:t>nondworker@dominionenergy.com</w:t>
        </w:r>
      </w:hyperlink>
      <w:r w:rsidRPr="00C80E71">
        <w:rPr>
          <w:rStyle w:val="Hyperlink"/>
          <w:color w:val="auto"/>
          <w:sz w:val="24"/>
          <w:szCs w:val="24"/>
          <w:u w:val="none"/>
        </w:rPr>
        <w:t>,</w:t>
      </w:r>
      <w:r w:rsidRPr="00C80E71">
        <w:rPr>
          <w:sz w:val="24"/>
          <w:szCs w:val="24"/>
        </w:rPr>
        <w:t xml:space="preserve"> </w:t>
      </w:r>
      <w:r w:rsidRPr="00C80E71">
        <w:rPr>
          <w:rStyle w:val="Hyperlink"/>
          <w:color w:val="auto"/>
          <w:sz w:val="24"/>
          <w:szCs w:val="24"/>
          <w:u w:val="none"/>
        </w:rPr>
        <w:t xml:space="preserve">to be delivered no later than </w:t>
      </w:r>
      <w:r w:rsidR="00870B18" w:rsidRPr="00C80E71">
        <w:rPr>
          <w:rStyle w:val="Hyperlink"/>
          <w:color w:val="auto"/>
          <w:sz w:val="24"/>
          <w:szCs w:val="24"/>
          <w:u w:val="none"/>
        </w:rPr>
        <w:t>seven (7) business</w:t>
      </w:r>
      <w:r w:rsidRPr="00C80E71">
        <w:rPr>
          <w:rStyle w:val="Hyperlink"/>
          <w:color w:val="auto"/>
          <w:sz w:val="24"/>
          <w:szCs w:val="24"/>
          <w:u w:val="none"/>
        </w:rPr>
        <w:t xml:space="preserve"> days following the end of each month.</w:t>
      </w:r>
      <w:r w:rsidRPr="00C80E71">
        <w:rPr>
          <w:sz w:val="24"/>
          <w:szCs w:val="24"/>
        </w:rPr>
        <w:t xml:space="preserve"> The information requested will be the Supplier employee name, Purchase Order number, name of the individual identified as the </w:t>
      </w:r>
      <w:r w:rsidR="00587E3A">
        <w:rPr>
          <w:sz w:val="24"/>
          <w:szCs w:val="24"/>
        </w:rPr>
        <w:t>Purchaser</w:t>
      </w:r>
      <w:r w:rsidRPr="00C80E71">
        <w:rPr>
          <w:sz w:val="24"/>
          <w:szCs w:val="24"/>
        </w:rPr>
        <w:t xml:space="preserve"> reports-to, Supplier name, hourly rate charged to Purchaser, and hours charged during </w:t>
      </w:r>
      <w:r w:rsidR="00A52B01" w:rsidRPr="00C80E71">
        <w:rPr>
          <w:sz w:val="24"/>
          <w:szCs w:val="24"/>
        </w:rPr>
        <w:t xml:space="preserve">the prior </w:t>
      </w:r>
      <w:r w:rsidRPr="00C80E71">
        <w:rPr>
          <w:sz w:val="24"/>
          <w:szCs w:val="24"/>
        </w:rPr>
        <w:t xml:space="preserve">month and year-to-date. If Supplier does not provide this information, </w:t>
      </w:r>
      <w:r w:rsidR="004C0FA4">
        <w:rPr>
          <w:sz w:val="24"/>
          <w:szCs w:val="24"/>
        </w:rPr>
        <w:t>the Supplier will be notified and should provide the information promptly</w:t>
      </w:r>
      <w:r w:rsidRPr="00C80E71">
        <w:rPr>
          <w:sz w:val="24"/>
          <w:szCs w:val="24"/>
        </w:rPr>
        <w:t>.</w:t>
      </w:r>
      <w:r w:rsidR="008A1BC6" w:rsidRPr="00C80E71">
        <w:rPr>
          <w:sz w:val="24"/>
          <w:szCs w:val="24"/>
        </w:rPr>
        <w:t xml:space="preserve"> For a copy of the preapproved template, </w:t>
      </w:r>
      <w:r w:rsidR="00A52B01" w:rsidRPr="00C80E71">
        <w:rPr>
          <w:sz w:val="24"/>
          <w:szCs w:val="24"/>
        </w:rPr>
        <w:t xml:space="preserve">contact </w:t>
      </w:r>
      <w:r w:rsidR="008A1BC6" w:rsidRPr="00C80E71">
        <w:rPr>
          <w:sz w:val="24"/>
          <w:szCs w:val="24"/>
        </w:rPr>
        <w:t xml:space="preserve">Purchaser at </w:t>
      </w:r>
      <w:hyperlink r:id="rId11" w:history="1">
        <w:r w:rsidR="00DD2AA4" w:rsidRPr="00C80E71">
          <w:rPr>
            <w:rStyle w:val="Hyperlink"/>
            <w:sz w:val="24"/>
            <w:szCs w:val="24"/>
          </w:rPr>
          <w:t>nondworker@dominionenergy.com</w:t>
        </w:r>
      </w:hyperlink>
      <w:r w:rsidR="008A1BC6" w:rsidRPr="00C80E71">
        <w:rPr>
          <w:sz w:val="24"/>
          <w:szCs w:val="24"/>
        </w:rPr>
        <w:t>.</w:t>
      </w:r>
    </w:p>
    <w:p w14:paraId="6817F5AA" w14:textId="2E1F66B0" w:rsidR="00192392" w:rsidRPr="00C80E71" w:rsidRDefault="00C952E4" w:rsidP="00D03A7D">
      <w:pPr>
        <w:pStyle w:val="ListParagraph"/>
        <w:numPr>
          <w:ilvl w:val="2"/>
          <w:numId w:val="39"/>
        </w:numPr>
        <w:tabs>
          <w:tab w:val="left" w:pos="2340"/>
        </w:tabs>
        <w:spacing w:after="240"/>
        <w:ind w:left="2340" w:hanging="540"/>
        <w:contextualSpacing w:val="0"/>
        <w:jc w:val="both"/>
        <w:rPr>
          <w:sz w:val="24"/>
          <w:szCs w:val="24"/>
        </w:rPr>
      </w:pPr>
      <w:r w:rsidRPr="00C80E71">
        <w:rPr>
          <w:sz w:val="24"/>
          <w:szCs w:val="24"/>
          <w:u w:val="single"/>
        </w:rPr>
        <w:t>Exceptions</w:t>
      </w:r>
      <w:r w:rsidRPr="00C80E71">
        <w:rPr>
          <w:sz w:val="24"/>
          <w:szCs w:val="24"/>
        </w:rPr>
        <w:t xml:space="preserve">. </w:t>
      </w:r>
      <w:r w:rsidR="00192392" w:rsidRPr="00C80E71">
        <w:rPr>
          <w:sz w:val="24"/>
          <w:szCs w:val="24"/>
        </w:rPr>
        <w:t xml:space="preserve">Individual exceptions to subparagraphs (A), (B), and (C) above may be approved by the </w:t>
      </w:r>
      <w:r w:rsidR="009B5100">
        <w:rPr>
          <w:sz w:val="24"/>
          <w:szCs w:val="24"/>
        </w:rPr>
        <w:t>Purchaser Affiliate</w:t>
      </w:r>
      <w:r w:rsidR="00192392" w:rsidRPr="00C80E71">
        <w:rPr>
          <w:sz w:val="24"/>
          <w:szCs w:val="24"/>
        </w:rPr>
        <w:t xml:space="preserve"> </w:t>
      </w:r>
      <w:r w:rsidR="008C2B21" w:rsidRPr="00C80E71">
        <w:rPr>
          <w:sz w:val="24"/>
          <w:szCs w:val="24"/>
        </w:rPr>
        <w:t xml:space="preserve">(which may be by email) </w:t>
      </w:r>
      <w:r w:rsidR="00192392" w:rsidRPr="00C80E71">
        <w:rPr>
          <w:sz w:val="24"/>
          <w:szCs w:val="24"/>
        </w:rPr>
        <w:t>on a case-by-case basis.</w:t>
      </w:r>
    </w:p>
    <w:p w14:paraId="3C63DF81" w14:textId="7E20AAFC" w:rsidR="00C45EFF" w:rsidRPr="001F2701" w:rsidRDefault="006277A1"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6" w:name="_Ref11220561"/>
      <w:bookmarkStart w:id="17" w:name="_Toc58484454"/>
      <w:r w:rsidRPr="001F2701">
        <w:rPr>
          <w:b/>
          <w:sz w:val="28"/>
          <w:szCs w:val="28"/>
        </w:rPr>
        <w:t>Waiver of Liens</w:t>
      </w:r>
      <w:bookmarkEnd w:id="14"/>
      <w:bookmarkEnd w:id="16"/>
      <w:bookmarkEnd w:id="17"/>
      <w:r w:rsidRPr="001F2701">
        <w:rPr>
          <w:b/>
          <w:sz w:val="28"/>
          <w:szCs w:val="28"/>
        </w:rPr>
        <w:t xml:space="preserve"> </w:t>
      </w:r>
    </w:p>
    <w:p w14:paraId="5E821C59" w14:textId="08404C62" w:rsidR="00C45EFF" w:rsidRPr="00495D62" w:rsidRDefault="006277A1" w:rsidP="00D03A7D">
      <w:pPr>
        <w:pStyle w:val="ListParagraph"/>
        <w:numPr>
          <w:ilvl w:val="0"/>
          <w:numId w:val="37"/>
        </w:numPr>
        <w:tabs>
          <w:tab w:val="left" w:pos="1080"/>
        </w:tabs>
        <w:spacing w:after="240"/>
        <w:ind w:left="0" w:firstLine="540"/>
        <w:contextualSpacing w:val="0"/>
        <w:jc w:val="both"/>
        <w:rPr>
          <w:sz w:val="24"/>
          <w:szCs w:val="24"/>
        </w:rPr>
      </w:pPr>
      <w:r w:rsidRPr="00495D62">
        <w:rPr>
          <w:sz w:val="24"/>
          <w:szCs w:val="24"/>
          <w:u w:val="single"/>
        </w:rPr>
        <w:t>Waiver</w:t>
      </w:r>
      <w:r w:rsidRPr="00495D62">
        <w:rPr>
          <w:sz w:val="24"/>
          <w:szCs w:val="24"/>
        </w:rPr>
        <w:t>.</w:t>
      </w:r>
      <w:r w:rsidR="00F834EC" w:rsidRPr="00495D62">
        <w:rPr>
          <w:sz w:val="24"/>
          <w:szCs w:val="24"/>
        </w:rPr>
        <w:t xml:space="preserve"> </w:t>
      </w:r>
      <w:r w:rsidR="00E91A00" w:rsidRPr="00495D62">
        <w:rPr>
          <w:sz w:val="24"/>
          <w:szCs w:val="24"/>
        </w:rPr>
        <w:t xml:space="preserve">To the extent Supplier receives payment for Work performed, </w:t>
      </w:r>
      <w:r w:rsidR="00305585" w:rsidRPr="00495D62">
        <w:rPr>
          <w:sz w:val="24"/>
          <w:szCs w:val="24"/>
        </w:rPr>
        <w:t xml:space="preserve">Supplier waives, and shall require each Subcontractor to waive, </w:t>
      </w:r>
      <w:proofErr w:type="gramStart"/>
      <w:r w:rsidR="00305585" w:rsidRPr="00495D62">
        <w:rPr>
          <w:sz w:val="24"/>
          <w:szCs w:val="24"/>
        </w:rPr>
        <w:t>any and all</w:t>
      </w:r>
      <w:proofErr w:type="gramEnd"/>
      <w:r w:rsidR="00305585" w:rsidRPr="00495D62">
        <w:rPr>
          <w:sz w:val="24"/>
          <w:szCs w:val="24"/>
        </w:rPr>
        <w:t xml:space="preserve"> liens and claims, and the right to file and enforce or otherwise assert any liens and claims, against Purchaser or Purchaser</w:t>
      </w:r>
      <w:r w:rsidR="007B4C1A">
        <w:rPr>
          <w:sz w:val="24"/>
          <w:szCs w:val="24"/>
        </w:rPr>
        <w:t>’</w:t>
      </w:r>
      <w:r w:rsidR="00305585" w:rsidRPr="00495D62">
        <w:rPr>
          <w:sz w:val="24"/>
          <w:szCs w:val="24"/>
        </w:rPr>
        <w:t>s property or facilities relating to any Work.</w:t>
      </w:r>
      <w:r w:rsidR="00F834EC" w:rsidRPr="00495D62">
        <w:rPr>
          <w:sz w:val="24"/>
          <w:szCs w:val="24"/>
        </w:rPr>
        <w:t xml:space="preserve"> </w:t>
      </w:r>
      <w:r w:rsidR="00305585" w:rsidRPr="00495D62">
        <w:rPr>
          <w:sz w:val="24"/>
          <w:szCs w:val="24"/>
        </w:rPr>
        <w:t xml:space="preserve">Supplier shall include and shall require each Subcontractor to </w:t>
      </w:r>
      <w:r w:rsidR="00305585" w:rsidRPr="00495D62">
        <w:rPr>
          <w:sz w:val="24"/>
          <w:szCs w:val="24"/>
        </w:rPr>
        <w:lastRenderedPageBreak/>
        <w:t>include this lien waiver provision in all agreements with Subcontractors.</w:t>
      </w:r>
      <w:r w:rsidR="007E19B1" w:rsidRPr="00495D62">
        <w:rPr>
          <w:sz w:val="24"/>
          <w:szCs w:val="24"/>
        </w:rPr>
        <w:t xml:space="preserve"> Purchaser reserves the right to require Supplier to provide lien waivers signed by each Subcontractor prior to releasing final payment, including any amounts retained pursuant to subsection </w:t>
      </w:r>
      <w:r w:rsidR="006D234B">
        <w:rPr>
          <w:sz w:val="24"/>
          <w:szCs w:val="24"/>
        </w:rPr>
        <w:fldChar w:fldCharType="begin"/>
      </w:r>
      <w:r w:rsidR="006D234B">
        <w:rPr>
          <w:sz w:val="24"/>
          <w:szCs w:val="24"/>
        </w:rPr>
        <w:instrText xml:space="preserve"> REF _Ref11221403 \r \h </w:instrText>
      </w:r>
      <w:r w:rsidR="006D234B">
        <w:rPr>
          <w:sz w:val="24"/>
          <w:szCs w:val="24"/>
        </w:rPr>
      </w:r>
      <w:r w:rsidR="006D234B">
        <w:rPr>
          <w:sz w:val="24"/>
          <w:szCs w:val="24"/>
        </w:rPr>
        <w:fldChar w:fldCharType="separate"/>
      </w:r>
      <w:r w:rsidR="00797A2D">
        <w:rPr>
          <w:sz w:val="24"/>
          <w:szCs w:val="24"/>
        </w:rPr>
        <w:t>3</w:t>
      </w:r>
      <w:r w:rsidR="006D234B">
        <w:rPr>
          <w:sz w:val="24"/>
          <w:szCs w:val="24"/>
        </w:rPr>
        <w:fldChar w:fldCharType="end"/>
      </w:r>
      <w:r w:rsidR="008E29DB">
        <w:rPr>
          <w:sz w:val="24"/>
          <w:szCs w:val="24"/>
        </w:rPr>
        <w:fldChar w:fldCharType="begin"/>
      </w:r>
      <w:r w:rsidR="008E29DB">
        <w:rPr>
          <w:sz w:val="24"/>
          <w:szCs w:val="24"/>
        </w:rPr>
        <w:instrText xml:space="preserve"> REF _Ref11223329 \n \h </w:instrText>
      </w:r>
      <w:r w:rsidR="008E29DB">
        <w:rPr>
          <w:sz w:val="24"/>
          <w:szCs w:val="24"/>
        </w:rPr>
      </w:r>
      <w:r w:rsidR="008E29DB">
        <w:rPr>
          <w:sz w:val="24"/>
          <w:szCs w:val="24"/>
        </w:rPr>
        <w:fldChar w:fldCharType="separate"/>
      </w:r>
      <w:r w:rsidR="00797A2D">
        <w:rPr>
          <w:sz w:val="24"/>
          <w:szCs w:val="24"/>
        </w:rPr>
        <w:t>(c)</w:t>
      </w:r>
      <w:r w:rsidR="008E29DB">
        <w:rPr>
          <w:sz w:val="24"/>
          <w:szCs w:val="24"/>
        </w:rPr>
        <w:fldChar w:fldCharType="end"/>
      </w:r>
      <w:r w:rsidR="007E19B1" w:rsidRPr="00495D62">
        <w:rPr>
          <w:sz w:val="24"/>
          <w:szCs w:val="24"/>
        </w:rPr>
        <w:t xml:space="preserve"> </w:t>
      </w:r>
      <w:r w:rsidR="006D234B">
        <w:rPr>
          <w:i/>
          <w:sz w:val="24"/>
          <w:szCs w:val="24"/>
        </w:rPr>
        <w:t>Retention</w:t>
      </w:r>
      <w:r w:rsidR="00495D62" w:rsidRPr="00495D62">
        <w:rPr>
          <w:sz w:val="24"/>
          <w:szCs w:val="24"/>
        </w:rPr>
        <w:t>, if applicable</w:t>
      </w:r>
      <w:r w:rsidR="007E19B1" w:rsidRPr="00495D62">
        <w:rPr>
          <w:sz w:val="24"/>
          <w:szCs w:val="24"/>
        </w:rPr>
        <w:t>.</w:t>
      </w:r>
    </w:p>
    <w:p w14:paraId="52849601" w14:textId="21DDADE9" w:rsidR="007E19B1" w:rsidRPr="00C80E71" w:rsidRDefault="007E19B1" w:rsidP="00F95E35">
      <w:pPr>
        <w:tabs>
          <w:tab w:val="left" w:pos="1080"/>
        </w:tabs>
        <w:spacing w:after="240"/>
        <w:ind w:firstLine="540"/>
        <w:jc w:val="both"/>
        <w:rPr>
          <w:sz w:val="24"/>
          <w:szCs w:val="24"/>
        </w:rPr>
      </w:pPr>
      <w:r w:rsidRPr="00C80E71">
        <w:rPr>
          <w:sz w:val="24"/>
          <w:szCs w:val="24"/>
        </w:rPr>
        <w:t>(b)-(d)</w:t>
      </w:r>
      <w:r w:rsidRPr="00C80E71">
        <w:rPr>
          <w:sz w:val="24"/>
          <w:szCs w:val="24"/>
        </w:rPr>
        <w:tab/>
      </w:r>
      <w:r w:rsidR="00466FC6" w:rsidRPr="00C80E71">
        <w:rPr>
          <w:snapToGrid w:val="0"/>
          <w:sz w:val="24"/>
          <w:szCs w:val="24"/>
        </w:rPr>
        <w:t>[RESERVED]</w:t>
      </w:r>
    </w:p>
    <w:p w14:paraId="7DA7945C" w14:textId="0EF68D3A" w:rsidR="00187404" w:rsidRPr="001F2701" w:rsidRDefault="00187404"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8" w:name="_Ref11221317"/>
      <w:bookmarkStart w:id="19" w:name="_Ref11221467"/>
      <w:bookmarkStart w:id="20" w:name="_Ref49153652"/>
      <w:bookmarkStart w:id="21" w:name="_Toc58484455"/>
      <w:bookmarkStart w:id="22" w:name="_Toc179027660"/>
      <w:r w:rsidRPr="001F2701">
        <w:rPr>
          <w:b/>
          <w:sz w:val="28"/>
          <w:szCs w:val="28"/>
        </w:rPr>
        <w:t>Records</w:t>
      </w:r>
      <w:r w:rsidR="001917C8">
        <w:rPr>
          <w:b/>
          <w:sz w:val="28"/>
          <w:szCs w:val="28"/>
        </w:rPr>
        <w:t>,</w:t>
      </w:r>
      <w:r w:rsidRPr="001F2701">
        <w:rPr>
          <w:b/>
          <w:sz w:val="28"/>
          <w:szCs w:val="28"/>
        </w:rPr>
        <w:t xml:space="preserve"> Auditing</w:t>
      </w:r>
      <w:bookmarkEnd w:id="18"/>
      <w:bookmarkEnd w:id="19"/>
      <w:r w:rsidR="001917C8">
        <w:rPr>
          <w:b/>
          <w:sz w:val="28"/>
          <w:szCs w:val="28"/>
        </w:rPr>
        <w:t>, and Data Security</w:t>
      </w:r>
      <w:bookmarkEnd w:id="20"/>
      <w:bookmarkEnd w:id="21"/>
    </w:p>
    <w:p w14:paraId="20F38A54" w14:textId="0C6172BA" w:rsidR="002F5FB9" w:rsidRPr="00C80E71" w:rsidRDefault="00EF191A" w:rsidP="00D03A7D">
      <w:pPr>
        <w:pStyle w:val="ListParagraph"/>
        <w:numPr>
          <w:ilvl w:val="0"/>
          <w:numId w:val="36"/>
        </w:numPr>
        <w:tabs>
          <w:tab w:val="left" w:pos="1080"/>
        </w:tabs>
        <w:spacing w:after="240"/>
        <w:ind w:left="0" w:firstLine="540"/>
        <w:contextualSpacing w:val="0"/>
        <w:jc w:val="both"/>
        <w:rPr>
          <w:sz w:val="24"/>
          <w:szCs w:val="24"/>
        </w:rPr>
      </w:pPr>
      <w:r w:rsidRPr="00C80E71">
        <w:rPr>
          <w:sz w:val="24"/>
          <w:szCs w:val="24"/>
          <w:u w:val="single"/>
        </w:rPr>
        <w:t>Records and Right to Audit</w:t>
      </w:r>
      <w:r w:rsidRPr="00C80E71">
        <w:rPr>
          <w:sz w:val="24"/>
          <w:szCs w:val="24"/>
        </w:rPr>
        <w:t>.</w:t>
      </w:r>
      <w:r w:rsidR="00F834EC" w:rsidRPr="00C80E71">
        <w:rPr>
          <w:sz w:val="24"/>
          <w:szCs w:val="24"/>
        </w:rPr>
        <w:t xml:space="preserve"> </w:t>
      </w:r>
      <w:bookmarkEnd w:id="22"/>
      <w:r w:rsidR="000B020D" w:rsidRPr="00C80E71">
        <w:rPr>
          <w:sz w:val="24"/>
          <w:szCs w:val="24"/>
        </w:rPr>
        <w:t xml:space="preserve">Supplier shall keep accurate and complete books of account, records, and other documents (including without limitation all information, materials, and data that may have bearing on or pertain to any matters, rights, duties, or obligations of Supplier covered by this Agreement, hereinafter, </w:t>
      </w:r>
      <w:r w:rsidR="000B020D">
        <w:rPr>
          <w:sz w:val="24"/>
          <w:szCs w:val="24"/>
        </w:rPr>
        <w:t>“</w:t>
      </w:r>
      <w:r w:rsidR="000B020D" w:rsidRPr="00915D41">
        <w:rPr>
          <w:b/>
          <w:i/>
          <w:sz w:val="24"/>
          <w:szCs w:val="24"/>
        </w:rPr>
        <w:t>Records</w:t>
      </w:r>
      <w:r w:rsidR="000B020D">
        <w:rPr>
          <w:sz w:val="24"/>
          <w:szCs w:val="24"/>
        </w:rPr>
        <w:t>”</w:t>
      </w:r>
      <w:r w:rsidR="000B020D" w:rsidRPr="00C80E71">
        <w:rPr>
          <w:sz w:val="24"/>
          <w:szCs w:val="24"/>
        </w:rPr>
        <w:t xml:space="preserve">) related to the provision of the Work and maintain accounting procedures and practices sufficient to reflect its direct and indirect (to include any home office overhead) costs incurred in providing Work, and shall require all Subcontractors (including without limitation subcontractors, </w:t>
      </w:r>
      <w:r w:rsidR="00DA574D">
        <w:rPr>
          <w:sz w:val="24"/>
          <w:szCs w:val="24"/>
        </w:rPr>
        <w:t xml:space="preserve">suppliers, </w:t>
      </w:r>
      <w:r w:rsidR="000B020D" w:rsidRPr="00C80E71">
        <w:rPr>
          <w:sz w:val="24"/>
          <w:szCs w:val="24"/>
        </w:rPr>
        <w:t xml:space="preserve">insurance carriers, and similar agents) to maintain such Records and be subject to an audit requirement no less restrictive than those contained in this Agreement. Purchaser and its representatives will have the right to inspect and audit those Records and interview </w:t>
      </w:r>
      <w:r w:rsidR="000B020D">
        <w:rPr>
          <w:sz w:val="24"/>
          <w:szCs w:val="24"/>
        </w:rPr>
        <w:t xml:space="preserve">relevant employees and other </w:t>
      </w:r>
      <w:r w:rsidR="000B020D" w:rsidRPr="00CC1B9A">
        <w:rPr>
          <w:sz w:val="24"/>
          <w:szCs w:val="24"/>
        </w:rPr>
        <w:t>personnel of Supplier and Supplier</w:t>
      </w:r>
      <w:r w:rsidR="007B4C1A">
        <w:rPr>
          <w:sz w:val="24"/>
          <w:szCs w:val="24"/>
        </w:rPr>
        <w:t>’</w:t>
      </w:r>
      <w:r w:rsidR="000B020D" w:rsidRPr="00CC1B9A">
        <w:rPr>
          <w:sz w:val="24"/>
          <w:szCs w:val="24"/>
        </w:rPr>
        <w:t>s Subcontractors of whatever tier</w:t>
      </w:r>
      <w:r w:rsidR="000B020D">
        <w:rPr>
          <w:sz w:val="24"/>
          <w:szCs w:val="24"/>
        </w:rPr>
        <w:t>, including any other person or visitor for whom Supplier or a Subcontractor is responsible (collectively, “</w:t>
      </w:r>
      <w:r w:rsidR="000B020D" w:rsidRPr="00CC1B9A">
        <w:rPr>
          <w:b/>
          <w:i/>
          <w:sz w:val="24"/>
          <w:szCs w:val="24"/>
        </w:rPr>
        <w:t>Supplier Personnel</w:t>
      </w:r>
      <w:r w:rsidR="000B020D">
        <w:rPr>
          <w:sz w:val="24"/>
          <w:szCs w:val="24"/>
        </w:rPr>
        <w:t>”)</w:t>
      </w:r>
      <w:r w:rsidR="000B020D" w:rsidRPr="00C80E71">
        <w:rPr>
          <w:sz w:val="24"/>
          <w:szCs w:val="24"/>
        </w:rPr>
        <w:t xml:space="preserve"> at reasonable times upon reasonable notice.</w:t>
      </w:r>
    </w:p>
    <w:p w14:paraId="3A0E8A90" w14:textId="0D26F537" w:rsidR="00D56F03" w:rsidRDefault="00D56F03" w:rsidP="00D03A7D">
      <w:pPr>
        <w:pStyle w:val="ListParagraph"/>
        <w:numPr>
          <w:ilvl w:val="0"/>
          <w:numId w:val="36"/>
        </w:numPr>
        <w:tabs>
          <w:tab w:val="left" w:pos="1080"/>
        </w:tabs>
        <w:spacing w:after="240"/>
        <w:ind w:left="0" w:firstLine="540"/>
        <w:contextualSpacing w:val="0"/>
        <w:jc w:val="both"/>
        <w:rPr>
          <w:sz w:val="24"/>
          <w:szCs w:val="24"/>
        </w:rPr>
      </w:pPr>
      <w:r w:rsidRPr="00C80E71">
        <w:rPr>
          <w:sz w:val="24"/>
          <w:szCs w:val="24"/>
          <w:u w:val="single"/>
        </w:rPr>
        <w:t>Audit Procedures</w:t>
      </w:r>
      <w:r w:rsidRPr="00C80E71">
        <w:rPr>
          <w:sz w:val="24"/>
          <w:szCs w:val="24"/>
        </w:rPr>
        <w:t>.</w:t>
      </w:r>
      <w:r w:rsidR="00F834EC" w:rsidRPr="00C80E71">
        <w:rPr>
          <w:sz w:val="24"/>
          <w:szCs w:val="24"/>
        </w:rPr>
        <w:t xml:space="preserve"> </w:t>
      </w:r>
      <w:r w:rsidRPr="00C80E71">
        <w:rPr>
          <w:sz w:val="24"/>
          <w:szCs w:val="24"/>
        </w:rPr>
        <w:t>Records must be made available by Supplier at Supplier</w:t>
      </w:r>
      <w:r w:rsidR="007B4C1A">
        <w:rPr>
          <w:sz w:val="24"/>
          <w:szCs w:val="24"/>
        </w:rPr>
        <w:t>’</w:t>
      </w:r>
      <w:r w:rsidRPr="00C80E71">
        <w:rPr>
          <w:sz w:val="24"/>
          <w:szCs w:val="24"/>
        </w:rPr>
        <w:t>s offices, at all reasonable times, for inspection, audit, and reproduction, until the later of (i) the expiration of three (3) years from the date of Purchaser</w:t>
      </w:r>
      <w:r w:rsidR="007B4C1A">
        <w:rPr>
          <w:sz w:val="24"/>
          <w:szCs w:val="24"/>
        </w:rPr>
        <w:t>’</w:t>
      </w:r>
      <w:r w:rsidRPr="00C80E71">
        <w:rPr>
          <w:sz w:val="24"/>
          <w:szCs w:val="24"/>
        </w:rPr>
        <w:t>s final payment or the final settlement or (ii) disposition of any claim made pursuant to this Agreement and Supplier shall provide Purchaser or Purchaser</w:t>
      </w:r>
      <w:r w:rsidR="007B4C1A">
        <w:rPr>
          <w:sz w:val="24"/>
          <w:szCs w:val="24"/>
        </w:rPr>
        <w:t>’</w:t>
      </w:r>
      <w:r w:rsidRPr="00C80E71">
        <w:rPr>
          <w:sz w:val="24"/>
          <w:szCs w:val="24"/>
        </w:rPr>
        <w:t xml:space="preserve">s representative adequate and appropriate </w:t>
      </w:r>
      <w:proofErr w:type="gramStart"/>
      <w:r w:rsidRPr="00C80E71">
        <w:rPr>
          <w:sz w:val="24"/>
          <w:szCs w:val="24"/>
        </w:rPr>
        <w:t>work</w:t>
      </w:r>
      <w:r w:rsidR="005A5FCC">
        <w:rPr>
          <w:sz w:val="24"/>
          <w:szCs w:val="24"/>
        </w:rPr>
        <w:t xml:space="preserve"> </w:t>
      </w:r>
      <w:r w:rsidRPr="00C80E71">
        <w:rPr>
          <w:sz w:val="24"/>
          <w:szCs w:val="24"/>
        </w:rPr>
        <w:t>space</w:t>
      </w:r>
      <w:proofErr w:type="gramEnd"/>
      <w:r w:rsidRPr="00C80E71">
        <w:rPr>
          <w:sz w:val="24"/>
          <w:szCs w:val="24"/>
        </w:rPr>
        <w:t xml:space="preserve"> to conduct any audit under this Agreement. All Records for audit shall be provided in a commonly available electronic format that shall allow Purchaser to print, view and save.</w:t>
      </w:r>
      <w:r w:rsidR="00F834EC" w:rsidRPr="00C80E71">
        <w:rPr>
          <w:sz w:val="24"/>
          <w:szCs w:val="24"/>
        </w:rPr>
        <w:t xml:space="preserve"> </w:t>
      </w:r>
      <w:r w:rsidRPr="00C80E71">
        <w:rPr>
          <w:sz w:val="24"/>
          <w:szCs w:val="24"/>
        </w:rPr>
        <w:t xml:space="preserve">Each </w:t>
      </w:r>
      <w:r w:rsidR="00E810DB">
        <w:rPr>
          <w:sz w:val="24"/>
          <w:szCs w:val="24"/>
        </w:rPr>
        <w:t>Party</w:t>
      </w:r>
      <w:r w:rsidRPr="00C80E71">
        <w:rPr>
          <w:sz w:val="24"/>
          <w:szCs w:val="24"/>
        </w:rPr>
        <w:t xml:space="preserve"> shall bear its own costs incurred in connection with any audit, unless Purchaser</w:t>
      </w:r>
      <w:r w:rsidR="007B4C1A">
        <w:rPr>
          <w:sz w:val="24"/>
          <w:szCs w:val="24"/>
        </w:rPr>
        <w:t>’</w:t>
      </w:r>
      <w:r w:rsidRPr="00C80E71">
        <w:rPr>
          <w:sz w:val="24"/>
          <w:szCs w:val="24"/>
        </w:rPr>
        <w:t>s audit reveals that Supplier has passed on to Purchaser billing and invoicing inaccuracies greater than two percent (2%) of the compensation paid to Supplier in which case Supplier shall reimburse Purchaser for such overpayment and the cost of the audit.</w:t>
      </w:r>
      <w:r w:rsidR="00F834EC" w:rsidRPr="00C80E71">
        <w:rPr>
          <w:sz w:val="24"/>
          <w:szCs w:val="24"/>
        </w:rPr>
        <w:t xml:space="preserve"> </w:t>
      </w:r>
      <w:proofErr w:type="gramStart"/>
      <w:r w:rsidRPr="00C80E71">
        <w:rPr>
          <w:sz w:val="24"/>
          <w:szCs w:val="24"/>
        </w:rPr>
        <w:t>In the event that</w:t>
      </w:r>
      <w:proofErr w:type="gramEnd"/>
      <w:r w:rsidRPr="00C80E71">
        <w:rPr>
          <w:sz w:val="24"/>
          <w:szCs w:val="24"/>
        </w:rPr>
        <w:t xml:space="preserve"> overhead of any sort is included in the Agreement, Supplier shall provide a clear definition of the components of such overhead.</w:t>
      </w:r>
    </w:p>
    <w:p w14:paraId="63A4DBDB" w14:textId="1288195C" w:rsidR="001917C8" w:rsidRPr="00A30A26" w:rsidRDefault="001917C8" w:rsidP="00D03A7D">
      <w:pPr>
        <w:pStyle w:val="ListParagraph"/>
        <w:numPr>
          <w:ilvl w:val="0"/>
          <w:numId w:val="36"/>
        </w:numPr>
        <w:tabs>
          <w:tab w:val="left" w:pos="1080"/>
        </w:tabs>
        <w:spacing w:after="240"/>
        <w:ind w:left="0" w:firstLine="540"/>
        <w:contextualSpacing w:val="0"/>
        <w:jc w:val="both"/>
        <w:rPr>
          <w:sz w:val="24"/>
          <w:szCs w:val="24"/>
        </w:rPr>
      </w:pPr>
      <w:r w:rsidRPr="007C2CEC">
        <w:rPr>
          <w:sz w:val="24"/>
          <w:szCs w:val="24"/>
          <w:u w:val="single"/>
        </w:rPr>
        <w:t>Regulatory Examinations</w:t>
      </w:r>
      <w:r w:rsidRPr="007C2CEC">
        <w:rPr>
          <w:sz w:val="24"/>
          <w:szCs w:val="24"/>
        </w:rPr>
        <w:t xml:space="preserve">. </w:t>
      </w:r>
      <w:r>
        <w:rPr>
          <w:color w:val="000000"/>
          <w:sz w:val="24"/>
          <w:szCs w:val="24"/>
        </w:rPr>
        <w:t>Supplier</w:t>
      </w:r>
      <w:r w:rsidRPr="007C2CEC">
        <w:rPr>
          <w:color w:val="000000"/>
          <w:sz w:val="24"/>
          <w:szCs w:val="24"/>
        </w:rPr>
        <w:t xml:space="preserve"> agrees that any regulator or other governmental entity with jurisdiction over </w:t>
      </w:r>
      <w:r>
        <w:rPr>
          <w:color w:val="000000"/>
          <w:sz w:val="24"/>
          <w:szCs w:val="24"/>
        </w:rPr>
        <w:t>Purchaser</w:t>
      </w:r>
      <w:r w:rsidRPr="007C2CEC">
        <w:rPr>
          <w:color w:val="000000"/>
          <w:sz w:val="24"/>
          <w:szCs w:val="24"/>
        </w:rPr>
        <w:t xml:space="preserve"> and its </w:t>
      </w:r>
      <w:r>
        <w:rPr>
          <w:color w:val="000000"/>
          <w:sz w:val="24"/>
          <w:szCs w:val="24"/>
        </w:rPr>
        <w:t>A</w:t>
      </w:r>
      <w:r w:rsidRPr="007C2CEC">
        <w:rPr>
          <w:color w:val="000000"/>
          <w:sz w:val="24"/>
          <w:szCs w:val="24"/>
        </w:rPr>
        <w:t xml:space="preserve">ffiliates may examine </w:t>
      </w:r>
      <w:r>
        <w:rPr>
          <w:color w:val="000000"/>
          <w:sz w:val="24"/>
          <w:szCs w:val="24"/>
        </w:rPr>
        <w:t>Supplier</w:t>
      </w:r>
      <w:r w:rsidR="007B4C1A">
        <w:rPr>
          <w:color w:val="000000"/>
          <w:sz w:val="24"/>
          <w:szCs w:val="24"/>
        </w:rPr>
        <w:t>’</w:t>
      </w:r>
      <w:r w:rsidRPr="007C2CEC">
        <w:rPr>
          <w:color w:val="000000"/>
          <w:sz w:val="24"/>
          <w:szCs w:val="24"/>
        </w:rPr>
        <w:t xml:space="preserve">s activities relating to the performance of its obligations under this Agreement </w:t>
      </w:r>
      <w:r>
        <w:rPr>
          <w:color w:val="000000"/>
          <w:sz w:val="24"/>
          <w:szCs w:val="24"/>
        </w:rPr>
        <w:t>as directed by Purchaser or as otherwise required by law</w:t>
      </w:r>
      <w:r w:rsidRPr="007C2CEC">
        <w:rPr>
          <w:color w:val="000000"/>
          <w:sz w:val="24"/>
          <w:szCs w:val="24"/>
        </w:rPr>
        <w:t xml:space="preserve">. </w:t>
      </w:r>
      <w:r>
        <w:rPr>
          <w:color w:val="000000"/>
          <w:sz w:val="24"/>
          <w:szCs w:val="24"/>
        </w:rPr>
        <w:t>Supplier</w:t>
      </w:r>
      <w:r w:rsidRPr="007C2CEC">
        <w:rPr>
          <w:color w:val="000000"/>
          <w:sz w:val="24"/>
          <w:szCs w:val="24"/>
        </w:rPr>
        <w:t xml:space="preserve"> shall promptly cooperate with and provide all information reasonably requested by the regulator or other governmental entity in connection with any such examination and provide reasonable assistance and access to all equipment, records, networks, and systems reasonably requested by the regulator or other governmental entity. </w:t>
      </w:r>
      <w:r>
        <w:rPr>
          <w:color w:val="000000"/>
          <w:sz w:val="24"/>
          <w:szCs w:val="24"/>
        </w:rPr>
        <w:t>Supplier</w:t>
      </w:r>
      <w:r w:rsidRPr="007C2CEC">
        <w:rPr>
          <w:color w:val="000000"/>
          <w:sz w:val="24"/>
          <w:szCs w:val="24"/>
        </w:rPr>
        <w:t xml:space="preserve"> agrees to comply with all reasonable recommendations that result from such regulatory examinations within reasonable timeframes.</w:t>
      </w:r>
    </w:p>
    <w:p w14:paraId="179FF4A0" w14:textId="3169CE72" w:rsidR="001917C8" w:rsidRPr="00A30A26" w:rsidRDefault="001917C8" w:rsidP="00D03A7D">
      <w:pPr>
        <w:pStyle w:val="ListParagraph"/>
        <w:numPr>
          <w:ilvl w:val="0"/>
          <w:numId w:val="36"/>
        </w:numPr>
        <w:tabs>
          <w:tab w:val="left" w:pos="1080"/>
        </w:tabs>
        <w:spacing w:after="240"/>
        <w:ind w:left="0" w:firstLine="540"/>
        <w:contextualSpacing w:val="0"/>
        <w:jc w:val="both"/>
        <w:rPr>
          <w:sz w:val="24"/>
          <w:szCs w:val="24"/>
        </w:rPr>
      </w:pPr>
      <w:r w:rsidRPr="007D7B71">
        <w:rPr>
          <w:color w:val="000000"/>
          <w:sz w:val="24"/>
          <w:szCs w:val="24"/>
          <w:u w:val="single"/>
        </w:rPr>
        <w:t>Data Security</w:t>
      </w:r>
      <w:r>
        <w:rPr>
          <w:color w:val="000000"/>
          <w:sz w:val="24"/>
          <w:szCs w:val="24"/>
        </w:rPr>
        <w:t>.</w:t>
      </w:r>
    </w:p>
    <w:p w14:paraId="490FDD8D" w14:textId="4AF54570" w:rsidR="0072627B" w:rsidRPr="0072627B" w:rsidRDefault="0072627B" w:rsidP="0072627B">
      <w:pPr>
        <w:pStyle w:val="ListParagraph"/>
        <w:numPr>
          <w:ilvl w:val="1"/>
          <w:numId w:val="36"/>
        </w:numPr>
        <w:tabs>
          <w:tab w:val="left" w:pos="1080"/>
        </w:tabs>
        <w:spacing w:after="240"/>
        <w:contextualSpacing w:val="0"/>
        <w:jc w:val="both"/>
        <w:rPr>
          <w:sz w:val="24"/>
          <w:szCs w:val="24"/>
        </w:rPr>
      </w:pPr>
      <w:r w:rsidRPr="0072627B">
        <w:rPr>
          <w:sz w:val="24"/>
          <w:szCs w:val="24"/>
          <w:u w:val="single"/>
        </w:rPr>
        <w:lastRenderedPageBreak/>
        <w:t>Cyber Security Controls</w:t>
      </w:r>
      <w:r>
        <w:rPr>
          <w:sz w:val="24"/>
          <w:szCs w:val="24"/>
        </w:rPr>
        <w:t xml:space="preserve">.  </w:t>
      </w:r>
      <w:r w:rsidR="00A74B64">
        <w:rPr>
          <w:sz w:val="24"/>
          <w:szCs w:val="24"/>
        </w:rPr>
        <w:t>This p</w:t>
      </w:r>
      <w:r w:rsidRPr="0072627B">
        <w:rPr>
          <w:sz w:val="24"/>
          <w:szCs w:val="24"/>
        </w:rPr>
        <w:t xml:space="preserve">aragraph applies to </w:t>
      </w:r>
      <w:r>
        <w:rPr>
          <w:sz w:val="24"/>
          <w:szCs w:val="24"/>
        </w:rPr>
        <w:t>Supplier</w:t>
      </w:r>
      <w:r w:rsidRPr="0072627B">
        <w:rPr>
          <w:sz w:val="24"/>
          <w:szCs w:val="24"/>
        </w:rPr>
        <w:t xml:space="preserve"> and its personnel and </w:t>
      </w:r>
      <w:r>
        <w:rPr>
          <w:sz w:val="24"/>
          <w:szCs w:val="24"/>
        </w:rPr>
        <w:t>S</w:t>
      </w:r>
      <w:r w:rsidRPr="0072627B">
        <w:rPr>
          <w:sz w:val="24"/>
          <w:szCs w:val="24"/>
        </w:rPr>
        <w:t>ubcontractors that</w:t>
      </w:r>
      <w:r w:rsidR="00A74B64">
        <w:rPr>
          <w:sz w:val="24"/>
          <w:szCs w:val="24"/>
        </w:rPr>
        <w:t xml:space="preserve"> provide hardware, software or S</w:t>
      </w:r>
      <w:r w:rsidRPr="0072627B">
        <w:rPr>
          <w:sz w:val="24"/>
          <w:szCs w:val="24"/>
        </w:rPr>
        <w:t xml:space="preserve">ervices to </w:t>
      </w:r>
      <w:r>
        <w:rPr>
          <w:sz w:val="24"/>
          <w:szCs w:val="24"/>
        </w:rPr>
        <w:t>Purchaser</w:t>
      </w:r>
      <w:r w:rsidRPr="0072627B">
        <w:rPr>
          <w:sz w:val="24"/>
          <w:szCs w:val="24"/>
        </w:rPr>
        <w:t xml:space="preserve"> that may impact the confidentiality, </w:t>
      </w:r>
      <w:proofErr w:type="gramStart"/>
      <w:r w:rsidRPr="0072627B">
        <w:rPr>
          <w:sz w:val="24"/>
          <w:szCs w:val="24"/>
        </w:rPr>
        <w:t>integrity</w:t>
      </w:r>
      <w:proofErr w:type="gramEnd"/>
      <w:r w:rsidRPr="0072627B">
        <w:rPr>
          <w:sz w:val="24"/>
          <w:szCs w:val="24"/>
        </w:rPr>
        <w:t xml:space="preserve"> or availability of </w:t>
      </w:r>
      <w:r>
        <w:rPr>
          <w:sz w:val="24"/>
          <w:szCs w:val="24"/>
        </w:rPr>
        <w:t>Purchaser</w:t>
      </w:r>
      <w:r w:rsidRPr="0072627B">
        <w:rPr>
          <w:sz w:val="24"/>
          <w:szCs w:val="24"/>
        </w:rPr>
        <w:t xml:space="preserve">’s </w:t>
      </w:r>
      <w:r w:rsidR="00A74B64">
        <w:rPr>
          <w:sz w:val="24"/>
          <w:szCs w:val="24"/>
        </w:rPr>
        <w:t>Protected Assets</w:t>
      </w:r>
      <w:r w:rsidRPr="0072627B">
        <w:rPr>
          <w:sz w:val="24"/>
          <w:szCs w:val="24"/>
        </w:rPr>
        <w:t xml:space="preserve"> for the term of this Agreement.</w:t>
      </w:r>
      <w:r>
        <w:rPr>
          <w:sz w:val="24"/>
          <w:szCs w:val="24"/>
        </w:rPr>
        <w:t xml:space="preserve">  Supplier</w:t>
      </w:r>
      <w:r w:rsidRPr="0072627B">
        <w:rPr>
          <w:sz w:val="24"/>
          <w:szCs w:val="24"/>
        </w:rPr>
        <w:t xml:space="preserve"> shall have and maintain security controls to protect </w:t>
      </w:r>
      <w:r>
        <w:rPr>
          <w:sz w:val="24"/>
          <w:szCs w:val="24"/>
        </w:rPr>
        <w:t>Purchaser</w:t>
      </w:r>
      <w:r w:rsidRPr="0072627B">
        <w:rPr>
          <w:sz w:val="24"/>
          <w:szCs w:val="24"/>
        </w:rPr>
        <w:t xml:space="preserve">’s </w:t>
      </w:r>
      <w:r w:rsidR="00A74B64">
        <w:rPr>
          <w:sz w:val="24"/>
          <w:szCs w:val="24"/>
        </w:rPr>
        <w:t>Protected Assets</w:t>
      </w:r>
      <w:r w:rsidRPr="0072627B">
        <w:rPr>
          <w:sz w:val="24"/>
          <w:szCs w:val="24"/>
        </w:rPr>
        <w:t xml:space="preserve"> that are no less rigorous than the latest published version of ISO/IEC 27001 – Information Security Management Systems–Requirements, and ISO/IEC 27002 – Code of Practice for International Security Management.</w:t>
      </w:r>
      <w:r>
        <w:rPr>
          <w:sz w:val="24"/>
          <w:szCs w:val="24"/>
        </w:rPr>
        <w:t xml:space="preserve">  Supplier</w:t>
      </w:r>
      <w:r w:rsidRPr="0072627B">
        <w:rPr>
          <w:sz w:val="24"/>
          <w:szCs w:val="24"/>
        </w:rPr>
        <w:t xml:space="preserve"> agrees to disclose to</w:t>
      </w:r>
      <w:r w:rsidR="00497167">
        <w:rPr>
          <w:sz w:val="24"/>
          <w:szCs w:val="24"/>
        </w:rPr>
        <w:t xml:space="preserve"> Purchaser</w:t>
      </w:r>
      <w:r w:rsidRPr="0072627B">
        <w:rPr>
          <w:sz w:val="24"/>
          <w:szCs w:val="24"/>
        </w:rPr>
        <w:t xml:space="preserve"> known security vulnerabilities in hardware, software and services provided under this Agreement in a timely manner.</w:t>
      </w:r>
      <w:r>
        <w:rPr>
          <w:sz w:val="24"/>
          <w:szCs w:val="24"/>
        </w:rPr>
        <w:t xml:space="preserve">  Supplier</w:t>
      </w:r>
      <w:r w:rsidRPr="0072627B">
        <w:rPr>
          <w:sz w:val="24"/>
          <w:szCs w:val="24"/>
        </w:rPr>
        <w:t xml:space="preserve"> warrants that the hardware, </w:t>
      </w:r>
      <w:proofErr w:type="gramStart"/>
      <w:r w:rsidRPr="0072627B">
        <w:rPr>
          <w:sz w:val="24"/>
          <w:szCs w:val="24"/>
        </w:rPr>
        <w:t>software</w:t>
      </w:r>
      <w:proofErr w:type="gramEnd"/>
      <w:r w:rsidRPr="0072627B">
        <w:rPr>
          <w:sz w:val="24"/>
          <w:szCs w:val="24"/>
        </w:rPr>
        <w:t xml:space="preserve"> and patches provided under this Agreement will not contain malicious code or any unwanted or unexpected features. </w:t>
      </w:r>
      <w:r>
        <w:rPr>
          <w:sz w:val="24"/>
          <w:szCs w:val="24"/>
        </w:rPr>
        <w:t>Supplier</w:t>
      </w:r>
      <w:r w:rsidRPr="0072627B">
        <w:rPr>
          <w:sz w:val="24"/>
          <w:szCs w:val="24"/>
        </w:rPr>
        <w:t xml:space="preserve"> agrees to provide a method to verify the integrity and authenticity of all software and patches provided by </w:t>
      </w:r>
      <w:r>
        <w:rPr>
          <w:sz w:val="24"/>
          <w:szCs w:val="24"/>
        </w:rPr>
        <w:t>Supplier</w:t>
      </w:r>
      <w:r w:rsidRPr="0072627B">
        <w:rPr>
          <w:sz w:val="24"/>
          <w:szCs w:val="24"/>
        </w:rPr>
        <w:t>.</w:t>
      </w:r>
      <w:r>
        <w:rPr>
          <w:sz w:val="24"/>
          <w:szCs w:val="24"/>
        </w:rPr>
        <w:t xml:space="preserve">  </w:t>
      </w:r>
      <w:r w:rsidRPr="0072627B">
        <w:rPr>
          <w:sz w:val="24"/>
          <w:szCs w:val="24"/>
        </w:rPr>
        <w:t xml:space="preserve">If </w:t>
      </w:r>
      <w:r>
        <w:rPr>
          <w:sz w:val="24"/>
          <w:szCs w:val="24"/>
        </w:rPr>
        <w:t>Supplier</w:t>
      </w:r>
      <w:r w:rsidRPr="0072627B">
        <w:rPr>
          <w:sz w:val="24"/>
          <w:szCs w:val="24"/>
        </w:rPr>
        <w:t xml:space="preserve"> will have remote access to </w:t>
      </w:r>
      <w:r>
        <w:rPr>
          <w:sz w:val="24"/>
          <w:szCs w:val="24"/>
        </w:rPr>
        <w:t>Purchaser</w:t>
      </w:r>
      <w:r w:rsidRPr="0072627B">
        <w:rPr>
          <w:sz w:val="24"/>
          <w:szCs w:val="24"/>
        </w:rPr>
        <w:t xml:space="preserve"> systems or networks, </w:t>
      </w:r>
      <w:r>
        <w:rPr>
          <w:sz w:val="24"/>
          <w:szCs w:val="24"/>
        </w:rPr>
        <w:t>Supplier</w:t>
      </w:r>
      <w:r w:rsidRPr="0072627B">
        <w:rPr>
          <w:sz w:val="24"/>
          <w:szCs w:val="24"/>
        </w:rPr>
        <w:t xml:space="preserve"> shall follow all applicable </w:t>
      </w:r>
      <w:r>
        <w:rPr>
          <w:sz w:val="24"/>
          <w:szCs w:val="24"/>
        </w:rPr>
        <w:t>Purchaser</w:t>
      </w:r>
      <w:r w:rsidRPr="0072627B">
        <w:rPr>
          <w:sz w:val="24"/>
          <w:szCs w:val="24"/>
        </w:rPr>
        <w:t xml:space="preserve"> requirements for </w:t>
      </w:r>
      <w:r>
        <w:rPr>
          <w:sz w:val="24"/>
          <w:szCs w:val="24"/>
        </w:rPr>
        <w:t>Supplier</w:t>
      </w:r>
      <w:r w:rsidRPr="0072627B">
        <w:rPr>
          <w:sz w:val="24"/>
          <w:szCs w:val="24"/>
        </w:rPr>
        <w:t xml:space="preserve"> -initiated interactive remote access and system-to-system remote access with </w:t>
      </w:r>
      <w:r>
        <w:rPr>
          <w:sz w:val="24"/>
          <w:szCs w:val="24"/>
        </w:rPr>
        <w:t>Supplier</w:t>
      </w:r>
      <w:r w:rsidRPr="0072627B">
        <w:rPr>
          <w:sz w:val="24"/>
          <w:szCs w:val="24"/>
        </w:rPr>
        <w:t xml:space="preserve">. To the extent </w:t>
      </w:r>
      <w:r>
        <w:rPr>
          <w:sz w:val="24"/>
          <w:szCs w:val="24"/>
        </w:rPr>
        <w:t>Supplier</w:t>
      </w:r>
      <w:r w:rsidRPr="0072627B">
        <w:rPr>
          <w:sz w:val="24"/>
          <w:szCs w:val="24"/>
        </w:rPr>
        <w:t xml:space="preserve">’s personnel will have interactive remote access to </w:t>
      </w:r>
      <w:r>
        <w:rPr>
          <w:sz w:val="24"/>
          <w:szCs w:val="24"/>
        </w:rPr>
        <w:t>Purchaser</w:t>
      </w:r>
      <w:r w:rsidRPr="0072627B">
        <w:rPr>
          <w:sz w:val="24"/>
          <w:szCs w:val="24"/>
        </w:rPr>
        <w:t xml:space="preserve">’s networks, systems or applications, </w:t>
      </w:r>
      <w:r>
        <w:rPr>
          <w:sz w:val="24"/>
          <w:szCs w:val="24"/>
        </w:rPr>
        <w:t>Supplier</w:t>
      </w:r>
      <w:r w:rsidRPr="0072627B">
        <w:rPr>
          <w:sz w:val="24"/>
          <w:szCs w:val="24"/>
        </w:rPr>
        <w:t xml:space="preserve">’s personnel will use multi-factor authentication provided by </w:t>
      </w:r>
      <w:r>
        <w:rPr>
          <w:sz w:val="24"/>
          <w:szCs w:val="24"/>
        </w:rPr>
        <w:t>Purchaser</w:t>
      </w:r>
      <w:r w:rsidRPr="0072627B">
        <w:rPr>
          <w:sz w:val="24"/>
          <w:szCs w:val="24"/>
        </w:rPr>
        <w:t xml:space="preserve">. Authentication tokens and passwords must not be shared. Upon either (i) personnel termination actions or (ii) changes in the status of personnel which removes their need for remote access, </w:t>
      </w:r>
      <w:r>
        <w:rPr>
          <w:sz w:val="24"/>
          <w:szCs w:val="24"/>
        </w:rPr>
        <w:t>Supplier</w:t>
      </w:r>
      <w:r w:rsidRPr="0072627B">
        <w:rPr>
          <w:sz w:val="24"/>
          <w:szCs w:val="24"/>
        </w:rPr>
        <w:t xml:space="preserve"> shall report such termination or change in status to </w:t>
      </w:r>
      <w:r>
        <w:rPr>
          <w:sz w:val="24"/>
          <w:szCs w:val="24"/>
        </w:rPr>
        <w:t>Purchaser</w:t>
      </w:r>
      <w:r w:rsidRPr="0072627B">
        <w:rPr>
          <w:sz w:val="24"/>
          <w:szCs w:val="24"/>
        </w:rPr>
        <w:t>’s Service Desk by telephone and email as soon as practicable and no later than close of the same business day.  In the case of sensitive personnel and/or involuntary termination, notification must be immediate. In all other cases, notification must be within one (1) business day.</w:t>
      </w:r>
    </w:p>
    <w:p w14:paraId="4321C075" w14:textId="381FE8B1" w:rsidR="001917C8" w:rsidRDefault="001917C8" w:rsidP="008640DD">
      <w:pPr>
        <w:pStyle w:val="ListParagraph"/>
        <w:numPr>
          <w:ilvl w:val="1"/>
          <w:numId w:val="36"/>
        </w:numPr>
        <w:tabs>
          <w:tab w:val="left" w:pos="1080"/>
        </w:tabs>
        <w:spacing w:after="240"/>
        <w:contextualSpacing w:val="0"/>
        <w:jc w:val="both"/>
        <w:rPr>
          <w:sz w:val="24"/>
          <w:szCs w:val="24"/>
        </w:rPr>
      </w:pPr>
      <w:r>
        <w:rPr>
          <w:sz w:val="24"/>
          <w:szCs w:val="24"/>
          <w:u w:val="single"/>
        </w:rPr>
        <w:t>Assessment</w:t>
      </w:r>
      <w:r w:rsidRPr="00726972">
        <w:rPr>
          <w:sz w:val="24"/>
          <w:szCs w:val="24"/>
        </w:rPr>
        <w:t>. Without limiting any other audit, inspection, or assessment</w:t>
      </w:r>
      <w:r>
        <w:rPr>
          <w:sz w:val="24"/>
          <w:szCs w:val="24"/>
        </w:rPr>
        <w:t xml:space="preserve"> rights of Purchaser in this</w:t>
      </w:r>
      <w:r w:rsidRPr="00726972">
        <w:rPr>
          <w:sz w:val="24"/>
          <w:szCs w:val="24"/>
        </w:rPr>
        <w:t xml:space="preserve"> Agreement, </w:t>
      </w:r>
      <w:r w:rsidRPr="00C80E71">
        <w:rPr>
          <w:sz w:val="24"/>
          <w:szCs w:val="24"/>
        </w:rPr>
        <w:t>Purchaser shall have the right to confirm Supplier management, operational</w:t>
      </w:r>
      <w:r>
        <w:rPr>
          <w:sz w:val="24"/>
          <w:szCs w:val="24"/>
        </w:rPr>
        <w:t>,</w:t>
      </w:r>
      <w:r w:rsidRPr="00C80E71">
        <w:rPr>
          <w:sz w:val="24"/>
          <w:szCs w:val="24"/>
        </w:rPr>
        <w:t xml:space="preserve"> and technical controls related to </w:t>
      </w:r>
      <w:r>
        <w:rPr>
          <w:sz w:val="24"/>
          <w:szCs w:val="24"/>
        </w:rPr>
        <w:t>Supplier</w:t>
      </w:r>
      <w:r w:rsidR="007B4C1A">
        <w:rPr>
          <w:sz w:val="24"/>
          <w:szCs w:val="24"/>
        </w:rPr>
        <w:t>’</w:t>
      </w:r>
      <w:r>
        <w:rPr>
          <w:sz w:val="24"/>
          <w:szCs w:val="24"/>
        </w:rPr>
        <w:t xml:space="preserve">s data security programs, including, but not limited to, compliance with </w:t>
      </w:r>
      <w:r w:rsidRPr="00C80E71">
        <w:rPr>
          <w:sz w:val="24"/>
          <w:szCs w:val="24"/>
        </w:rPr>
        <w:t xml:space="preserve">the </w:t>
      </w:r>
      <w:r>
        <w:rPr>
          <w:sz w:val="24"/>
          <w:szCs w:val="24"/>
        </w:rPr>
        <w:t>requirements of</w:t>
      </w:r>
      <w:r w:rsidRPr="00C80E71">
        <w:rPr>
          <w:sz w:val="24"/>
          <w:szCs w:val="24"/>
        </w:rPr>
        <w:t xml:space="preserve"> </w:t>
      </w:r>
      <w:r>
        <w:rPr>
          <w:sz w:val="24"/>
          <w:szCs w:val="24"/>
        </w:rPr>
        <w:t xml:space="preserve">Section </w:t>
      </w:r>
      <w:r>
        <w:rPr>
          <w:sz w:val="24"/>
          <w:szCs w:val="24"/>
        </w:rPr>
        <w:fldChar w:fldCharType="begin"/>
      </w:r>
      <w:r>
        <w:rPr>
          <w:sz w:val="24"/>
          <w:szCs w:val="24"/>
        </w:rPr>
        <w:instrText xml:space="preserve"> REF _Ref49153455 \r \h </w:instrText>
      </w:r>
      <w:r>
        <w:rPr>
          <w:sz w:val="24"/>
          <w:szCs w:val="24"/>
        </w:rPr>
      </w:r>
      <w:r>
        <w:rPr>
          <w:sz w:val="24"/>
          <w:szCs w:val="24"/>
        </w:rPr>
        <w:fldChar w:fldCharType="separate"/>
      </w:r>
      <w:r w:rsidR="00797A2D">
        <w:rPr>
          <w:sz w:val="24"/>
          <w:szCs w:val="24"/>
        </w:rPr>
        <w:t>22</w:t>
      </w:r>
      <w:r>
        <w:rPr>
          <w:sz w:val="24"/>
          <w:szCs w:val="24"/>
        </w:rPr>
        <w:fldChar w:fldCharType="end"/>
      </w:r>
      <w:r>
        <w:rPr>
          <w:sz w:val="24"/>
          <w:szCs w:val="24"/>
        </w:rPr>
        <w:t xml:space="preserve"> </w:t>
      </w:r>
      <w:r w:rsidRPr="003542C0">
        <w:rPr>
          <w:i/>
          <w:sz w:val="24"/>
          <w:szCs w:val="24"/>
        </w:rPr>
        <w:t>Confidential Information</w:t>
      </w:r>
      <w:r w:rsidRPr="00C80E71">
        <w:rPr>
          <w:sz w:val="24"/>
          <w:szCs w:val="24"/>
        </w:rPr>
        <w:t xml:space="preserve"> and </w:t>
      </w:r>
      <w:r>
        <w:rPr>
          <w:sz w:val="24"/>
          <w:szCs w:val="24"/>
        </w:rPr>
        <w:t xml:space="preserve">Section </w:t>
      </w:r>
      <w:r>
        <w:rPr>
          <w:sz w:val="24"/>
          <w:szCs w:val="24"/>
        </w:rPr>
        <w:fldChar w:fldCharType="begin"/>
      </w:r>
      <w:r>
        <w:rPr>
          <w:sz w:val="24"/>
          <w:szCs w:val="24"/>
        </w:rPr>
        <w:instrText xml:space="preserve"> REF _Ref10800833 \n \h </w:instrText>
      </w:r>
      <w:r>
        <w:rPr>
          <w:sz w:val="24"/>
          <w:szCs w:val="24"/>
        </w:rPr>
      </w:r>
      <w:r>
        <w:rPr>
          <w:sz w:val="24"/>
          <w:szCs w:val="24"/>
        </w:rPr>
        <w:fldChar w:fldCharType="separate"/>
      </w:r>
      <w:r w:rsidR="00797A2D">
        <w:rPr>
          <w:sz w:val="24"/>
          <w:szCs w:val="24"/>
        </w:rPr>
        <w:t>23</w:t>
      </w:r>
      <w:r>
        <w:rPr>
          <w:sz w:val="24"/>
          <w:szCs w:val="24"/>
        </w:rPr>
        <w:fldChar w:fldCharType="end"/>
      </w:r>
      <w:r>
        <w:rPr>
          <w:sz w:val="24"/>
          <w:szCs w:val="24"/>
        </w:rPr>
        <w:t xml:space="preserve"> </w:t>
      </w:r>
      <w:r w:rsidRPr="003542C0">
        <w:rPr>
          <w:i/>
          <w:sz w:val="24"/>
          <w:szCs w:val="24"/>
        </w:rPr>
        <w:t>Protecting Personally Identifiable Information</w:t>
      </w:r>
      <w:r>
        <w:rPr>
          <w:sz w:val="24"/>
          <w:szCs w:val="24"/>
        </w:rPr>
        <w:t xml:space="preserve"> </w:t>
      </w:r>
      <w:r w:rsidRPr="00726972">
        <w:rPr>
          <w:sz w:val="24"/>
          <w:szCs w:val="24"/>
        </w:rPr>
        <w:t xml:space="preserve">(the </w:t>
      </w:r>
      <w:r>
        <w:rPr>
          <w:sz w:val="24"/>
          <w:szCs w:val="24"/>
        </w:rPr>
        <w:t>“</w:t>
      </w:r>
      <w:r w:rsidRPr="00726972">
        <w:rPr>
          <w:b/>
          <w:i/>
          <w:sz w:val="24"/>
          <w:szCs w:val="24"/>
        </w:rPr>
        <w:t>Data Security Requirements</w:t>
      </w:r>
      <w:r>
        <w:rPr>
          <w:sz w:val="24"/>
          <w:szCs w:val="24"/>
        </w:rPr>
        <w:t>”</w:t>
      </w:r>
      <w:r w:rsidRPr="00726972">
        <w:rPr>
          <w:sz w:val="24"/>
          <w:szCs w:val="24"/>
        </w:rPr>
        <w:t xml:space="preserve">). </w:t>
      </w:r>
      <w:r w:rsidR="006B3F14" w:rsidRPr="006B3F14">
        <w:rPr>
          <w:sz w:val="24"/>
          <w:szCs w:val="24"/>
        </w:rPr>
        <w:t xml:space="preserve">If this Agreement includes hosted or cloud services, </w:t>
      </w:r>
      <w:r w:rsidR="006B3F14">
        <w:rPr>
          <w:sz w:val="24"/>
          <w:szCs w:val="24"/>
        </w:rPr>
        <w:t>Supplier</w:t>
      </w:r>
      <w:r w:rsidR="006B3F14" w:rsidRPr="006B3F14">
        <w:rPr>
          <w:sz w:val="24"/>
          <w:szCs w:val="24"/>
        </w:rPr>
        <w:t xml:space="preserve"> shall provide annually to </w:t>
      </w:r>
      <w:r w:rsidR="006B3F14">
        <w:rPr>
          <w:sz w:val="24"/>
          <w:szCs w:val="24"/>
        </w:rPr>
        <w:t>Purchaser</w:t>
      </w:r>
      <w:r w:rsidR="006B3F14" w:rsidRPr="006B3F14">
        <w:rPr>
          <w:sz w:val="24"/>
          <w:szCs w:val="24"/>
        </w:rPr>
        <w:t xml:space="preserve"> a Statement on Standards for Attestation Engagements (SSAE) Service Organization Control (SOC) 2 Type II audit covering the scope of the contract and pertaining directly to </w:t>
      </w:r>
      <w:r w:rsidR="006B3F14">
        <w:rPr>
          <w:sz w:val="24"/>
          <w:szCs w:val="24"/>
        </w:rPr>
        <w:t>Supplier</w:t>
      </w:r>
      <w:r w:rsidR="006B3F14" w:rsidRPr="006B3F14">
        <w:rPr>
          <w:sz w:val="24"/>
          <w:szCs w:val="24"/>
        </w:rPr>
        <w:t>.</w:t>
      </w:r>
      <w:r w:rsidR="006B3F14">
        <w:rPr>
          <w:sz w:val="24"/>
          <w:szCs w:val="24"/>
        </w:rPr>
        <w:t xml:space="preserve">  If this Agreement does not include hosted or cloud services, Supplier shall either, </w:t>
      </w:r>
      <w:r w:rsidRPr="006B3F14">
        <w:rPr>
          <w:sz w:val="24"/>
          <w:szCs w:val="24"/>
        </w:rPr>
        <w:t>at Purchaser</w:t>
      </w:r>
      <w:r w:rsidR="007B4C1A" w:rsidRPr="006B3F14">
        <w:rPr>
          <w:sz w:val="24"/>
          <w:szCs w:val="24"/>
        </w:rPr>
        <w:t>’</w:t>
      </w:r>
      <w:r w:rsidRPr="006B3F14">
        <w:rPr>
          <w:sz w:val="24"/>
          <w:szCs w:val="24"/>
        </w:rPr>
        <w:t>s discretion,</w:t>
      </w:r>
      <w:r w:rsidRPr="00726972">
        <w:rPr>
          <w:sz w:val="24"/>
          <w:szCs w:val="24"/>
        </w:rPr>
        <w:t xml:space="preserve"> (</w:t>
      </w:r>
      <w:r>
        <w:rPr>
          <w:sz w:val="24"/>
          <w:szCs w:val="24"/>
        </w:rPr>
        <w:t>A</w:t>
      </w:r>
      <w:r w:rsidRPr="00726972">
        <w:rPr>
          <w:sz w:val="24"/>
          <w:szCs w:val="24"/>
        </w:rPr>
        <w:t xml:space="preserve">) </w:t>
      </w:r>
      <w:r w:rsidR="006B3F14">
        <w:rPr>
          <w:sz w:val="24"/>
          <w:szCs w:val="24"/>
        </w:rPr>
        <w:t xml:space="preserve">provide Purchaser with </w:t>
      </w:r>
      <w:r w:rsidRPr="00726972">
        <w:rPr>
          <w:sz w:val="24"/>
          <w:szCs w:val="24"/>
        </w:rPr>
        <w:t>a written, detailed questionnaire regarding Supplier</w:t>
      </w:r>
      <w:r w:rsidR="007B4C1A">
        <w:rPr>
          <w:sz w:val="24"/>
          <w:szCs w:val="24"/>
        </w:rPr>
        <w:t>’</w:t>
      </w:r>
      <w:r w:rsidRPr="00726972">
        <w:rPr>
          <w:sz w:val="24"/>
          <w:szCs w:val="24"/>
        </w:rPr>
        <w:t>s information and data security programs</w:t>
      </w:r>
      <w:r w:rsidR="006B3F14">
        <w:rPr>
          <w:sz w:val="24"/>
          <w:szCs w:val="24"/>
        </w:rPr>
        <w:t xml:space="preserve">, (B) annually provide Purchaser a copy of ISO 27001 certification covering the scope of this Agreement and pertaining directly to Supplier, (C) annually provide to Purchaser a copy of a third party’s audit results covering the security controls relevant to hardware, software or services provided under this Agreement and pertaining directly to Supplier and </w:t>
      </w:r>
      <w:r w:rsidR="00A74B64">
        <w:rPr>
          <w:sz w:val="24"/>
          <w:szCs w:val="24"/>
        </w:rPr>
        <w:t xml:space="preserve">provide </w:t>
      </w:r>
      <w:r w:rsidR="006B3F14">
        <w:rPr>
          <w:sz w:val="24"/>
          <w:szCs w:val="24"/>
        </w:rPr>
        <w:t>Supplier’s plans to correct any negative findings must also be made to the company</w:t>
      </w:r>
      <w:r w:rsidRPr="00726972">
        <w:rPr>
          <w:sz w:val="24"/>
          <w:szCs w:val="24"/>
        </w:rPr>
        <w:t xml:space="preserve"> and/or (</w:t>
      </w:r>
      <w:r w:rsidR="00113ABC">
        <w:rPr>
          <w:sz w:val="24"/>
          <w:szCs w:val="24"/>
        </w:rPr>
        <w:t>D</w:t>
      </w:r>
      <w:r w:rsidRPr="00726972">
        <w:rPr>
          <w:sz w:val="24"/>
          <w:szCs w:val="24"/>
        </w:rPr>
        <w:t xml:space="preserve">) </w:t>
      </w:r>
      <w:r w:rsidR="006B3F14">
        <w:rPr>
          <w:sz w:val="24"/>
          <w:szCs w:val="24"/>
        </w:rPr>
        <w:t>a</w:t>
      </w:r>
      <w:r w:rsidR="006B3F14" w:rsidRPr="006B3F14">
        <w:rPr>
          <w:sz w:val="24"/>
          <w:szCs w:val="24"/>
        </w:rPr>
        <w:t xml:space="preserve">llow </w:t>
      </w:r>
      <w:r w:rsidR="006B3F14">
        <w:rPr>
          <w:sz w:val="24"/>
          <w:szCs w:val="24"/>
        </w:rPr>
        <w:t>Purchaser</w:t>
      </w:r>
      <w:r w:rsidR="008640DD">
        <w:rPr>
          <w:sz w:val="24"/>
          <w:szCs w:val="24"/>
        </w:rPr>
        <w:t xml:space="preserve">, and cause its Subcontractors to allow Purchaser, </w:t>
      </w:r>
      <w:r w:rsidR="006B3F14" w:rsidRPr="006B3F14">
        <w:rPr>
          <w:sz w:val="24"/>
          <w:szCs w:val="24"/>
        </w:rPr>
        <w:t xml:space="preserve">to conduct an assessment, audit, examination or review of </w:t>
      </w:r>
      <w:r w:rsidR="006B3F14">
        <w:rPr>
          <w:sz w:val="24"/>
          <w:szCs w:val="24"/>
        </w:rPr>
        <w:t>Supplier</w:t>
      </w:r>
      <w:r w:rsidR="006B3F14" w:rsidRPr="006B3F14">
        <w:rPr>
          <w:sz w:val="24"/>
          <w:szCs w:val="24"/>
        </w:rPr>
        <w:t xml:space="preserve">’s </w:t>
      </w:r>
      <w:r w:rsidR="006B3F14" w:rsidRPr="006B3F14">
        <w:rPr>
          <w:sz w:val="24"/>
          <w:szCs w:val="24"/>
        </w:rPr>
        <w:lastRenderedPageBreak/>
        <w:t xml:space="preserve">security controls to confirm </w:t>
      </w:r>
      <w:r w:rsidR="006B3F14">
        <w:rPr>
          <w:sz w:val="24"/>
          <w:szCs w:val="24"/>
        </w:rPr>
        <w:t>Supplier</w:t>
      </w:r>
      <w:r w:rsidR="006B3F14" w:rsidRPr="006B3F14">
        <w:rPr>
          <w:sz w:val="24"/>
          <w:szCs w:val="24"/>
        </w:rPr>
        <w:t xml:space="preserve">’s </w:t>
      </w:r>
      <w:r w:rsidR="008640DD" w:rsidRPr="008640DD">
        <w:rPr>
          <w:sz w:val="24"/>
          <w:szCs w:val="24"/>
        </w:rPr>
        <w:t xml:space="preserve">compliance with the Data Security Requirements </w:t>
      </w:r>
      <w:r w:rsidR="008640DD">
        <w:rPr>
          <w:sz w:val="24"/>
          <w:szCs w:val="24"/>
        </w:rPr>
        <w:t>and protection</w:t>
      </w:r>
      <w:r w:rsidR="006B3F14" w:rsidRPr="006B3F14">
        <w:rPr>
          <w:sz w:val="24"/>
          <w:szCs w:val="24"/>
        </w:rPr>
        <w:t xml:space="preserve"> of </w:t>
      </w:r>
      <w:r w:rsidR="008640DD" w:rsidRPr="00726972">
        <w:rPr>
          <w:sz w:val="24"/>
          <w:szCs w:val="24"/>
        </w:rPr>
        <w:t xml:space="preserve">Confidential Information </w:t>
      </w:r>
      <w:r w:rsidR="008640DD">
        <w:rPr>
          <w:sz w:val="24"/>
          <w:szCs w:val="24"/>
        </w:rPr>
        <w:t xml:space="preserve">(defined in Section </w:t>
      </w:r>
      <w:r w:rsidR="008640DD">
        <w:rPr>
          <w:sz w:val="24"/>
          <w:szCs w:val="24"/>
        </w:rPr>
        <w:fldChar w:fldCharType="begin"/>
      </w:r>
      <w:r w:rsidR="008640DD">
        <w:rPr>
          <w:sz w:val="24"/>
          <w:szCs w:val="24"/>
        </w:rPr>
        <w:instrText xml:space="preserve"> REF _Ref49153467 \r \h </w:instrText>
      </w:r>
      <w:r w:rsidR="008640DD">
        <w:rPr>
          <w:sz w:val="24"/>
          <w:szCs w:val="24"/>
        </w:rPr>
      </w:r>
      <w:r w:rsidR="008640DD">
        <w:rPr>
          <w:sz w:val="24"/>
          <w:szCs w:val="24"/>
        </w:rPr>
        <w:fldChar w:fldCharType="separate"/>
      </w:r>
      <w:r w:rsidR="008640DD">
        <w:rPr>
          <w:sz w:val="24"/>
          <w:szCs w:val="24"/>
        </w:rPr>
        <w:t>22</w:t>
      </w:r>
      <w:r w:rsidR="008640DD">
        <w:rPr>
          <w:sz w:val="24"/>
          <w:szCs w:val="24"/>
        </w:rPr>
        <w:fldChar w:fldCharType="end"/>
      </w:r>
      <w:r w:rsidR="008640DD">
        <w:rPr>
          <w:sz w:val="24"/>
          <w:szCs w:val="24"/>
        </w:rPr>
        <w:t xml:space="preserve">) </w:t>
      </w:r>
      <w:r w:rsidR="008640DD" w:rsidRPr="00726972">
        <w:rPr>
          <w:sz w:val="24"/>
          <w:szCs w:val="24"/>
        </w:rPr>
        <w:t xml:space="preserve">and </w:t>
      </w:r>
      <w:r w:rsidR="008640DD">
        <w:rPr>
          <w:sz w:val="24"/>
          <w:szCs w:val="24"/>
        </w:rPr>
        <w:t xml:space="preserve">PII (defined in Section </w:t>
      </w:r>
      <w:r w:rsidR="008640DD">
        <w:rPr>
          <w:sz w:val="24"/>
          <w:szCs w:val="24"/>
        </w:rPr>
        <w:fldChar w:fldCharType="begin"/>
      </w:r>
      <w:r w:rsidR="008640DD">
        <w:rPr>
          <w:sz w:val="24"/>
          <w:szCs w:val="24"/>
        </w:rPr>
        <w:instrText xml:space="preserve"> REF _Ref10800833 \n \h </w:instrText>
      </w:r>
      <w:r w:rsidR="008640DD">
        <w:rPr>
          <w:sz w:val="24"/>
          <w:szCs w:val="24"/>
        </w:rPr>
      </w:r>
      <w:r w:rsidR="008640DD">
        <w:rPr>
          <w:sz w:val="24"/>
          <w:szCs w:val="24"/>
        </w:rPr>
        <w:fldChar w:fldCharType="separate"/>
      </w:r>
      <w:r w:rsidR="008640DD">
        <w:rPr>
          <w:sz w:val="24"/>
          <w:szCs w:val="24"/>
        </w:rPr>
        <w:t>23</w:t>
      </w:r>
      <w:r w:rsidR="008640DD">
        <w:rPr>
          <w:sz w:val="24"/>
          <w:szCs w:val="24"/>
        </w:rPr>
        <w:fldChar w:fldCharType="end"/>
      </w:r>
      <w:r w:rsidR="008640DD">
        <w:rPr>
          <w:sz w:val="24"/>
          <w:szCs w:val="24"/>
        </w:rPr>
        <w:t>)</w:t>
      </w:r>
      <w:r w:rsidR="006B3F14" w:rsidRPr="006B3F14">
        <w:rPr>
          <w:sz w:val="24"/>
          <w:szCs w:val="24"/>
        </w:rPr>
        <w:t xml:space="preserve">, as well as any applicable laws, regulations and industry standards, not more than once per year or upon notification of any </w:t>
      </w:r>
      <w:r w:rsidR="00A74B64">
        <w:rPr>
          <w:sz w:val="24"/>
          <w:szCs w:val="24"/>
        </w:rPr>
        <w:t>Breach of Security</w:t>
      </w:r>
      <w:r w:rsidR="006B3F14" w:rsidRPr="006B3F14">
        <w:rPr>
          <w:sz w:val="24"/>
          <w:szCs w:val="24"/>
        </w:rPr>
        <w:t xml:space="preserve"> or complaint regarding </w:t>
      </w:r>
      <w:r w:rsidR="006B3F14">
        <w:rPr>
          <w:sz w:val="24"/>
          <w:szCs w:val="24"/>
        </w:rPr>
        <w:t>Supplier</w:t>
      </w:r>
      <w:r w:rsidR="006B3F14" w:rsidRPr="006B3F14">
        <w:rPr>
          <w:sz w:val="24"/>
          <w:szCs w:val="24"/>
        </w:rPr>
        <w:t xml:space="preserve">’s privacy and security practices. </w:t>
      </w:r>
      <w:r w:rsidR="006B3F14">
        <w:rPr>
          <w:sz w:val="24"/>
          <w:szCs w:val="24"/>
        </w:rPr>
        <w:t>Purchaser</w:t>
      </w:r>
      <w:r w:rsidR="006B3F14" w:rsidRPr="006B3F14">
        <w:rPr>
          <w:sz w:val="24"/>
          <w:szCs w:val="24"/>
        </w:rPr>
        <w:t xml:space="preserve"> may elect to obtain the services of a </w:t>
      </w:r>
      <w:proofErr w:type="gramStart"/>
      <w:r w:rsidR="006B3F14" w:rsidRPr="006B3F14">
        <w:rPr>
          <w:sz w:val="24"/>
          <w:szCs w:val="24"/>
        </w:rPr>
        <w:t>mutually-agreeable</w:t>
      </w:r>
      <w:proofErr w:type="gramEnd"/>
      <w:r w:rsidR="006B3F14" w:rsidRPr="006B3F14">
        <w:rPr>
          <w:sz w:val="24"/>
          <w:szCs w:val="24"/>
        </w:rPr>
        <w:t xml:space="preserve"> third party to conduct this assessment, audit, examination or review on behalf of </w:t>
      </w:r>
      <w:r w:rsidR="006B3F14">
        <w:rPr>
          <w:sz w:val="24"/>
          <w:szCs w:val="24"/>
        </w:rPr>
        <w:t>Purchaser</w:t>
      </w:r>
      <w:r w:rsidR="006B3F14" w:rsidRPr="006B3F14">
        <w:rPr>
          <w:sz w:val="24"/>
          <w:szCs w:val="24"/>
        </w:rPr>
        <w:t xml:space="preserve">. </w:t>
      </w:r>
      <w:r w:rsidR="006B3F14">
        <w:rPr>
          <w:sz w:val="24"/>
          <w:szCs w:val="24"/>
        </w:rPr>
        <w:t>Purchaser</w:t>
      </w:r>
      <w:r w:rsidR="006B3F14" w:rsidRPr="006B3F14">
        <w:rPr>
          <w:sz w:val="24"/>
          <w:szCs w:val="24"/>
        </w:rPr>
        <w:t xml:space="preserve"> shall give </w:t>
      </w:r>
      <w:r w:rsidR="006B3F14">
        <w:rPr>
          <w:sz w:val="24"/>
          <w:szCs w:val="24"/>
        </w:rPr>
        <w:t>Supplier</w:t>
      </w:r>
      <w:r w:rsidR="006B3F14" w:rsidRPr="006B3F14">
        <w:rPr>
          <w:sz w:val="24"/>
          <w:szCs w:val="24"/>
        </w:rPr>
        <w:t xml:space="preserve"> no less than thirty (30) calendar days’ notice of its intent to conduct such assessment, audit, </w:t>
      </w:r>
      <w:proofErr w:type="gramStart"/>
      <w:r w:rsidR="006B3F14" w:rsidRPr="006B3F14">
        <w:rPr>
          <w:sz w:val="24"/>
          <w:szCs w:val="24"/>
        </w:rPr>
        <w:t>examination</w:t>
      </w:r>
      <w:proofErr w:type="gramEnd"/>
      <w:r w:rsidR="006B3F14" w:rsidRPr="006B3F14">
        <w:rPr>
          <w:sz w:val="24"/>
          <w:szCs w:val="24"/>
        </w:rPr>
        <w:t xml:space="preserve"> or review. As part of this assessment, audit, examination or review, </w:t>
      </w:r>
      <w:r w:rsidR="006B3F14">
        <w:rPr>
          <w:sz w:val="24"/>
          <w:szCs w:val="24"/>
        </w:rPr>
        <w:t>Purchaser</w:t>
      </w:r>
      <w:r w:rsidR="006B3F14" w:rsidRPr="006B3F14">
        <w:rPr>
          <w:sz w:val="24"/>
          <w:szCs w:val="24"/>
        </w:rPr>
        <w:t xml:space="preserve"> may review all controls in </w:t>
      </w:r>
      <w:r w:rsidR="006B3F14">
        <w:rPr>
          <w:sz w:val="24"/>
          <w:szCs w:val="24"/>
        </w:rPr>
        <w:t>Supplier</w:t>
      </w:r>
      <w:r w:rsidR="006B3F14" w:rsidRPr="006B3F14">
        <w:rPr>
          <w:sz w:val="24"/>
          <w:szCs w:val="24"/>
        </w:rPr>
        <w:t xml:space="preserve">’s physical and/or technical environment in relation to all </w:t>
      </w:r>
      <w:r w:rsidR="002D53F5">
        <w:rPr>
          <w:sz w:val="24"/>
          <w:szCs w:val="24"/>
        </w:rPr>
        <w:t>Protected Assets</w:t>
      </w:r>
      <w:r w:rsidR="008640DD">
        <w:rPr>
          <w:sz w:val="24"/>
          <w:szCs w:val="24"/>
        </w:rPr>
        <w:t xml:space="preserve"> </w:t>
      </w:r>
      <w:r w:rsidR="006B3F14" w:rsidRPr="006B3F14">
        <w:rPr>
          <w:sz w:val="24"/>
          <w:szCs w:val="24"/>
        </w:rPr>
        <w:t>being handled and/or hardware, software or services being provid</w:t>
      </w:r>
      <w:r w:rsidR="006B3F14">
        <w:rPr>
          <w:sz w:val="24"/>
          <w:szCs w:val="24"/>
        </w:rPr>
        <w:t>ed pursuant to this Agreement. Supplier</w:t>
      </w:r>
      <w:r w:rsidR="006B3F14" w:rsidRPr="006B3F14">
        <w:rPr>
          <w:sz w:val="24"/>
          <w:szCs w:val="24"/>
        </w:rPr>
        <w:t xml:space="preserve"> shall fully cooperate with such assessment by providing access to knowledgeable personnel, physical premises, documentation, infrastructure, application software and systems relevant to the provision of hardware, </w:t>
      </w:r>
      <w:proofErr w:type="gramStart"/>
      <w:r w:rsidR="006B3F14" w:rsidRPr="006B3F14">
        <w:rPr>
          <w:sz w:val="24"/>
          <w:szCs w:val="24"/>
        </w:rPr>
        <w:t>software</w:t>
      </w:r>
      <w:proofErr w:type="gramEnd"/>
      <w:r w:rsidR="006B3F14" w:rsidRPr="006B3F14">
        <w:rPr>
          <w:sz w:val="24"/>
          <w:szCs w:val="24"/>
        </w:rPr>
        <w:t xml:space="preserve"> or services under this Agreement.</w:t>
      </w:r>
      <w:r w:rsidR="006B3F14">
        <w:rPr>
          <w:sz w:val="24"/>
          <w:szCs w:val="24"/>
        </w:rPr>
        <w:t xml:space="preserve"> </w:t>
      </w:r>
    </w:p>
    <w:p w14:paraId="0F249098" w14:textId="347F52D8" w:rsidR="001917C8" w:rsidRPr="008640DD" w:rsidRDefault="001917C8" w:rsidP="00D03A7D">
      <w:pPr>
        <w:pStyle w:val="ListParagraph"/>
        <w:numPr>
          <w:ilvl w:val="1"/>
          <w:numId w:val="36"/>
        </w:numPr>
        <w:tabs>
          <w:tab w:val="left" w:pos="1080"/>
        </w:tabs>
        <w:spacing w:after="240"/>
        <w:ind w:left="1620"/>
        <w:contextualSpacing w:val="0"/>
        <w:jc w:val="both"/>
        <w:rPr>
          <w:sz w:val="24"/>
          <w:szCs w:val="24"/>
        </w:rPr>
      </w:pPr>
      <w:r w:rsidRPr="008640DD">
        <w:rPr>
          <w:sz w:val="24"/>
          <w:szCs w:val="24"/>
          <w:u w:val="single"/>
        </w:rPr>
        <w:t>Remediation</w:t>
      </w:r>
      <w:r w:rsidRPr="008640DD">
        <w:rPr>
          <w:sz w:val="24"/>
          <w:szCs w:val="24"/>
        </w:rPr>
        <w:t>. If an inspection or assessment under subsection (i) above finds one or more issues which in Purchaser</w:t>
      </w:r>
      <w:r w:rsidR="007B4C1A" w:rsidRPr="008640DD">
        <w:rPr>
          <w:sz w:val="24"/>
          <w:szCs w:val="24"/>
        </w:rPr>
        <w:t>’</w:t>
      </w:r>
      <w:r w:rsidRPr="008640DD">
        <w:rPr>
          <w:sz w:val="24"/>
          <w:szCs w:val="24"/>
        </w:rPr>
        <w:t>s discretion require correction or remediation to comply with the Data Security Requirements, Supplier agrees to cooperate in good faith with Purchaser to create a plan to resolve the issue(s), including a timetable, and to implement that plan as agreed. Purchaser reserves the right to confirm Supplier</w:t>
      </w:r>
      <w:r w:rsidR="007B4C1A" w:rsidRPr="008640DD">
        <w:rPr>
          <w:sz w:val="24"/>
          <w:szCs w:val="24"/>
        </w:rPr>
        <w:t>’</w:t>
      </w:r>
      <w:r w:rsidRPr="008640DD">
        <w:rPr>
          <w:sz w:val="24"/>
          <w:szCs w:val="24"/>
        </w:rPr>
        <w:t>s progress and compliance. If Purchaser and Supplier do not mutually agree on the plan described above within a reasonable time, notwithstanding anything to the contrary in the Agreement, Purchaser may terminate the Agreement immediately upon written notice to Supplier with no additional liability to Supplier that otherwise would arise due to termination.</w:t>
      </w:r>
    </w:p>
    <w:p w14:paraId="2F52F843" w14:textId="4526A375" w:rsidR="001917C8" w:rsidRPr="00C80E71" w:rsidRDefault="001917C8" w:rsidP="00D03A7D">
      <w:pPr>
        <w:pStyle w:val="ListParagraph"/>
        <w:numPr>
          <w:ilvl w:val="0"/>
          <w:numId w:val="36"/>
        </w:numPr>
        <w:tabs>
          <w:tab w:val="left" w:pos="1080"/>
        </w:tabs>
        <w:spacing w:after="240"/>
        <w:ind w:left="0" w:firstLine="540"/>
        <w:contextualSpacing w:val="0"/>
        <w:jc w:val="both"/>
        <w:rPr>
          <w:sz w:val="24"/>
          <w:szCs w:val="24"/>
        </w:rPr>
      </w:pPr>
      <w:r w:rsidRPr="00BB5B0F">
        <w:rPr>
          <w:sz w:val="24"/>
          <w:szCs w:val="24"/>
          <w:u w:val="single"/>
        </w:rPr>
        <w:t>Compliance</w:t>
      </w:r>
      <w:r>
        <w:rPr>
          <w:sz w:val="24"/>
          <w:szCs w:val="24"/>
        </w:rPr>
        <w:t xml:space="preserve">. </w:t>
      </w:r>
      <w:r w:rsidRPr="00726972">
        <w:rPr>
          <w:sz w:val="24"/>
          <w:szCs w:val="24"/>
        </w:rPr>
        <w:t xml:space="preserve">No inspection or assessment by Purchaser </w:t>
      </w:r>
      <w:r>
        <w:rPr>
          <w:sz w:val="24"/>
          <w:szCs w:val="24"/>
        </w:rPr>
        <w:t xml:space="preserve">under this Section </w:t>
      </w:r>
      <w:r>
        <w:rPr>
          <w:sz w:val="24"/>
          <w:szCs w:val="24"/>
        </w:rPr>
        <w:fldChar w:fldCharType="begin"/>
      </w:r>
      <w:r>
        <w:rPr>
          <w:sz w:val="24"/>
          <w:szCs w:val="24"/>
        </w:rPr>
        <w:instrText xml:space="preserve"> REF _Ref11221317 \r \h </w:instrText>
      </w:r>
      <w:r>
        <w:rPr>
          <w:sz w:val="24"/>
          <w:szCs w:val="24"/>
        </w:rPr>
      </w:r>
      <w:r>
        <w:rPr>
          <w:sz w:val="24"/>
          <w:szCs w:val="24"/>
        </w:rPr>
        <w:fldChar w:fldCharType="separate"/>
      </w:r>
      <w:r w:rsidR="00797A2D">
        <w:rPr>
          <w:sz w:val="24"/>
          <w:szCs w:val="24"/>
        </w:rPr>
        <w:t>6</w:t>
      </w:r>
      <w:r>
        <w:rPr>
          <w:sz w:val="24"/>
          <w:szCs w:val="24"/>
        </w:rPr>
        <w:fldChar w:fldCharType="end"/>
      </w:r>
      <w:r>
        <w:rPr>
          <w:sz w:val="24"/>
          <w:szCs w:val="24"/>
        </w:rPr>
        <w:t xml:space="preserve"> </w:t>
      </w:r>
      <w:r>
        <w:rPr>
          <w:i/>
          <w:sz w:val="24"/>
          <w:szCs w:val="24"/>
        </w:rPr>
        <w:t>Records</w:t>
      </w:r>
      <w:r w:rsidR="00E26B4C">
        <w:rPr>
          <w:i/>
          <w:sz w:val="24"/>
          <w:szCs w:val="24"/>
        </w:rPr>
        <w:t>,</w:t>
      </w:r>
      <w:r>
        <w:rPr>
          <w:i/>
          <w:sz w:val="24"/>
          <w:szCs w:val="24"/>
        </w:rPr>
        <w:t xml:space="preserve"> Auditing</w:t>
      </w:r>
      <w:r w:rsidR="00E26B4C">
        <w:rPr>
          <w:i/>
          <w:sz w:val="24"/>
          <w:szCs w:val="24"/>
        </w:rPr>
        <w:t>, and Data Security</w:t>
      </w:r>
      <w:r w:rsidRPr="00BB5B0F">
        <w:rPr>
          <w:sz w:val="24"/>
          <w:szCs w:val="24"/>
        </w:rPr>
        <w:t xml:space="preserve"> </w:t>
      </w:r>
      <w:r w:rsidRPr="00726972">
        <w:rPr>
          <w:sz w:val="24"/>
          <w:szCs w:val="24"/>
        </w:rPr>
        <w:t>will relieve Supplier of its obligation to comply in all respects with the Agreement.</w:t>
      </w:r>
    </w:p>
    <w:p w14:paraId="599CA0B1" w14:textId="1DDE9945" w:rsidR="00A36A39" w:rsidRPr="001F2701" w:rsidRDefault="006015C1"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23" w:name="_Toc179027661"/>
      <w:bookmarkStart w:id="24" w:name="_Ref11852196"/>
      <w:bookmarkStart w:id="25" w:name="_Toc58484456"/>
      <w:r w:rsidRPr="001F2701">
        <w:rPr>
          <w:b/>
          <w:sz w:val="28"/>
          <w:szCs w:val="28"/>
        </w:rPr>
        <w:t>Acceptance</w:t>
      </w:r>
      <w:bookmarkEnd w:id="23"/>
      <w:bookmarkEnd w:id="24"/>
      <w:bookmarkEnd w:id="25"/>
    </w:p>
    <w:p w14:paraId="68CD9A4A" w14:textId="5A3573B6" w:rsidR="006015C1" w:rsidRPr="00C80E71" w:rsidRDefault="00B94463" w:rsidP="00F95E35">
      <w:pPr>
        <w:spacing w:after="240"/>
        <w:ind w:firstLine="540"/>
        <w:jc w:val="both"/>
        <w:rPr>
          <w:sz w:val="24"/>
          <w:szCs w:val="24"/>
        </w:rPr>
      </w:pPr>
      <w:r>
        <w:rPr>
          <w:sz w:val="24"/>
          <w:szCs w:val="24"/>
        </w:rPr>
        <w:t>Unless the Parties agree otherwise in a SOW, “</w:t>
      </w:r>
      <w:r w:rsidRPr="00DF5EFF">
        <w:rPr>
          <w:b/>
          <w:i/>
          <w:sz w:val="24"/>
          <w:szCs w:val="24"/>
        </w:rPr>
        <w:t>Acceptance</w:t>
      </w:r>
      <w:r>
        <w:rPr>
          <w:sz w:val="24"/>
          <w:szCs w:val="24"/>
        </w:rPr>
        <w:t>” occurs when Supplier has completed performance of all or part of the Work to Purchaser</w:t>
      </w:r>
      <w:r w:rsidR="007B4C1A">
        <w:rPr>
          <w:sz w:val="24"/>
          <w:szCs w:val="24"/>
        </w:rPr>
        <w:t>’</w:t>
      </w:r>
      <w:r>
        <w:rPr>
          <w:sz w:val="24"/>
          <w:szCs w:val="24"/>
        </w:rPr>
        <w:t>s reasonable satisfaction. Purchaser</w:t>
      </w:r>
      <w:r w:rsidR="007B4C1A">
        <w:rPr>
          <w:sz w:val="24"/>
          <w:szCs w:val="24"/>
        </w:rPr>
        <w:t>’</w:t>
      </w:r>
      <w:r>
        <w:rPr>
          <w:sz w:val="24"/>
          <w:szCs w:val="24"/>
        </w:rPr>
        <w:t xml:space="preserve">s </w:t>
      </w:r>
      <w:r w:rsidRPr="00C80E71">
        <w:rPr>
          <w:sz w:val="24"/>
          <w:szCs w:val="24"/>
        </w:rPr>
        <w:t>Acceptance of the Work, or any portion of the Work, will not relieve Supplier of its obligation to comply in all respects with the requirements of this Agreement. Payment will not constitute Acceptance.</w:t>
      </w:r>
    </w:p>
    <w:p w14:paraId="7BA318FA" w14:textId="7D15E169" w:rsidR="00A36A39" w:rsidRPr="001F2701" w:rsidRDefault="006015C1"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26" w:name="_Toc179027662"/>
      <w:bookmarkStart w:id="27" w:name="_Ref11221437"/>
      <w:bookmarkStart w:id="28" w:name="_Toc58484457"/>
      <w:r w:rsidRPr="001F2701">
        <w:rPr>
          <w:b/>
          <w:sz w:val="28"/>
          <w:szCs w:val="28"/>
        </w:rPr>
        <w:t>Changes</w:t>
      </w:r>
      <w:bookmarkEnd w:id="26"/>
      <w:bookmarkEnd w:id="27"/>
      <w:bookmarkEnd w:id="28"/>
    </w:p>
    <w:p w14:paraId="3B023312" w14:textId="3801777E" w:rsidR="00774558" w:rsidRPr="00C80E71" w:rsidRDefault="006015C1" w:rsidP="00D03A7D">
      <w:pPr>
        <w:pStyle w:val="ListParagraph"/>
        <w:numPr>
          <w:ilvl w:val="0"/>
          <w:numId w:val="35"/>
        </w:numPr>
        <w:tabs>
          <w:tab w:val="left" w:pos="1080"/>
        </w:tabs>
        <w:spacing w:after="240"/>
        <w:ind w:left="0" w:firstLine="540"/>
        <w:contextualSpacing w:val="0"/>
        <w:jc w:val="both"/>
        <w:rPr>
          <w:sz w:val="24"/>
          <w:szCs w:val="24"/>
        </w:rPr>
      </w:pPr>
      <w:r w:rsidRPr="00C80E71">
        <w:rPr>
          <w:sz w:val="24"/>
          <w:szCs w:val="24"/>
          <w:u w:val="single"/>
        </w:rPr>
        <w:t>Change Orders</w:t>
      </w:r>
      <w:r w:rsidRPr="00C80E71">
        <w:rPr>
          <w:sz w:val="24"/>
          <w:szCs w:val="24"/>
        </w:rPr>
        <w:t>.</w:t>
      </w:r>
      <w:r w:rsidR="00F834EC" w:rsidRPr="00C80E71">
        <w:rPr>
          <w:sz w:val="24"/>
          <w:szCs w:val="24"/>
        </w:rPr>
        <w:t xml:space="preserve"> </w:t>
      </w:r>
      <w:r w:rsidR="00EF191A" w:rsidRPr="00C80E71">
        <w:rPr>
          <w:sz w:val="24"/>
          <w:szCs w:val="24"/>
        </w:rPr>
        <w:t>Purchaser may, at any time, by written change order and without notice to Supplier</w:t>
      </w:r>
      <w:r w:rsidR="007B4C1A">
        <w:rPr>
          <w:sz w:val="24"/>
          <w:szCs w:val="24"/>
        </w:rPr>
        <w:t>’</w:t>
      </w:r>
      <w:r w:rsidR="00EF191A" w:rsidRPr="00C80E71">
        <w:rPr>
          <w:sz w:val="24"/>
          <w:szCs w:val="24"/>
        </w:rPr>
        <w:t>s surety, if any, make changes to the scope of the Work to be provided pursuant to this Agreement</w:t>
      </w:r>
      <w:r w:rsidR="00A37AB9">
        <w:rPr>
          <w:sz w:val="24"/>
          <w:szCs w:val="24"/>
        </w:rPr>
        <w:t xml:space="preserve"> (each a </w:t>
      </w:r>
      <w:r w:rsidR="00BB5B0F">
        <w:rPr>
          <w:sz w:val="24"/>
          <w:szCs w:val="24"/>
        </w:rPr>
        <w:t>“</w:t>
      </w:r>
      <w:r w:rsidR="00A37AB9" w:rsidRPr="00915D41">
        <w:rPr>
          <w:b/>
          <w:i/>
          <w:sz w:val="24"/>
          <w:szCs w:val="24"/>
        </w:rPr>
        <w:t>Change Order</w:t>
      </w:r>
      <w:r w:rsidR="00BB5B0F">
        <w:rPr>
          <w:sz w:val="24"/>
          <w:szCs w:val="24"/>
        </w:rPr>
        <w:t>”</w:t>
      </w:r>
      <w:r w:rsidR="00A37AB9">
        <w:rPr>
          <w:sz w:val="24"/>
          <w:szCs w:val="24"/>
        </w:rPr>
        <w:t>)</w:t>
      </w:r>
      <w:r w:rsidR="00EF191A" w:rsidRPr="00C80E71">
        <w:rPr>
          <w:sz w:val="24"/>
          <w:szCs w:val="24"/>
        </w:rPr>
        <w:t>.</w:t>
      </w:r>
      <w:r w:rsidR="00F834EC" w:rsidRPr="00C80E71">
        <w:rPr>
          <w:sz w:val="24"/>
          <w:szCs w:val="24"/>
        </w:rPr>
        <w:t xml:space="preserve"> </w:t>
      </w:r>
      <w:r w:rsidR="00EF191A" w:rsidRPr="00C80E71">
        <w:rPr>
          <w:sz w:val="24"/>
          <w:szCs w:val="24"/>
        </w:rPr>
        <w:t xml:space="preserve">If any such </w:t>
      </w:r>
      <w:r w:rsidR="00A37AB9">
        <w:rPr>
          <w:sz w:val="24"/>
          <w:szCs w:val="24"/>
        </w:rPr>
        <w:t>Change Order</w:t>
      </w:r>
      <w:r w:rsidR="00A37AB9" w:rsidRPr="00C80E71">
        <w:rPr>
          <w:sz w:val="24"/>
          <w:szCs w:val="24"/>
        </w:rPr>
        <w:t xml:space="preserve"> </w:t>
      </w:r>
      <w:r w:rsidR="00EF191A" w:rsidRPr="00C80E71">
        <w:rPr>
          <w:sz w:val="24"/>
          <w:szCs w:val="24"/>
        </w:rPr>
        <w:t>increases or decreases the time required for the provision of the Work, an equitable adjustment may be made to the Schedule.</w:t>
      </w:r>
      <w:r w:rsidR="00F834EC" w:rsidRPr="00C80E71">
        <w:rPr>
          <w:sz w:val="24"/>
          <w:szCs w:val="24"/>
        </w:rPr>
        <w:t xml:space="preserve"> </w:t>
      </w:r>
      <w:r w:rsidR="00EF191A" w:rsidRPr="00C80E71">
        <w:rPr>
          <w:sz w:val="24"/>
          <w:szCs w:val="24"/>
        </w:rPr>
        <w:t>If this Agreement is being performed on a fixed-price</w:t>
      </w:r>
      <w:r w:rsidR="00A7489D" w:rsidRPr="00C80E71">
        <w:rPr>
          <w:sz w:val="24"/>
          <w:szCs w:val="24"/>
        </w:rPr>
        <w:t xml:space="preserve"> or fixed-unit-price</w:t>
      </w:r>
      <w:r w:rsidR="00EF191A" w:rsidRPr="00C80E71">
        <w:rPr>
          <w:sz w:val="24"/>
          <w:szCs w:val="24"/>
        </w:rPr>
        <w:t xml:space="preserve"> basis, and if any such </w:t>
      </w:r>
      <w:r w:rsidR="00EF191A" w:rsidRPr="00C80E71">
        <w:rPr>
          <w:sz w:val="24"/>
          <w:szCs w:val="24"/>
        </w:rPr>
        <w:lastRenderedPageBreak/>
        <w:t>change increases or decreases the cost to provide the Work, then there may be an equitable adjustment in Supplier</w:t>
      </w:r>
      <w:r w:rsidR="007B4C1A">
        <w:rPr>
          <w:sz w:val="24"/>
          <w:szCs w:val="24"/>
        </w:rPr>
        <w:t>’</w:t>
      </w:r>
      <w:r w:rsidR="00EF191A" w:rsidRPr="00C80E71">
        <w:rPr>
          <w:sz w:val="24"/>
          <w:szCs w:val="24"/>
        </w:rPr>
        <w:t xml:space="preserve">s </w:t>
      </w:r>
      <w:r w:rsidR="00A37AB9">
        <w:rPr>
          <w:sz w:val="24"/>
          <w:szCs w:val="24"/>
        </w:rPr>
        <w:t>c</w:t>
      </w:r>
      <w:r w:rsidR="00EF191A" w:rsidRPr="00C80E71">
        <w:rPr>
          <w:sz w:val="24"/>
          <w:szCs w:val="24"/>
        </w:rPr>
        <w:t>ompensation for the Work. Unless rate adjustments are expressly agreed upon elsewhere in this Agreement, Supplier will not be entitled to an adjustment in the compensation for future Work if this Agreement is being performed on a cost-reimbursable or time and materials basis.</w:t>
      </w:r>
    </w:p>
    <w:p w14:paraId="5E6E03F1" w14:textId="645A0DCA" w:rsidR="006015C1" w:rsidRPr="00C80E71" w:rsidRDefault="006015C1" w:rsidP="00D03A7D">
      <w:pPr>
        <w:pStyle w:val="ListParagraph"/>
        <w:numPr>
          <w:ilvl w:val="0"/>
          <w:numId w:val="35"/>
        </w:numPr>
        <w:tabs>
          <w:tab w:val="left" w:pos="1080"/>
        </w:tabs>
        <w:spacing w:after="240"/>
        <w:ind w:left="0" w:firstLine="540"/>
        <w:contextualSpacing w:val="0"/>
        <w:jc w:val="both"/>
        <w:rPr>
          <w:sz w:val="24"/>
          <w:szCs w:val="24"/>
        </w:rPr>
      </w:pPr>
      <w:r w:rsidRPr="00C80E71">
        <w:rPr>
          <w:sz w:val="24"/>
          <w:szCs w:val="24"/>
          <w:u w:val="single"/>
        </w:rPr>
        <w:t>Equitable Adjustment</w:t>
      </w:r>
      <w:r w:rsidRPr="00C80E71">
        <w:rPr>
          <w:sz w:val="24"/>
          <w:szCs w:val="24"/>
        </w:rPr>
        <w:t>.</w:t>
      </w:r>
      <w:r w:rsidR="00F834EC" w:rsidRPr="00C80E71">
        <w:rPr>
          <w:sz w:val="24"/>
          <w:szCs w:val="24"/>
        </w:rPr>
        <w:t xml:space="preserve"> </w:t>
      </w:r>
      <w:r w:rsidR="00305585" w:rsidRPr="00C80E71">
        <w:rPr>
          <w:sz w:val="24"/>
          <w:szCs w:val="24"/>
        </w:rPr>
        <w:t>Supplier</w:t>
      </w:r>
      <w:r w:rsidR="007B4C1A">
        <w:rPr>
          <w:sz w:val="24"/>
          <w:szCs w:val="24"/>
        </w:rPr>
        <w:t>’</w:t>
      </w:r>
      <w:r w:rsidR="00305585" w:rsidRPr="00C80E71">
        <w:rPr>
          <w:sz w:val="24"/>
          <w:szCs w:val="24"/>
        </w:rPr>
        <w:t xml:space="preserve">s right to an equitable adjustment in compensation, Schedule, or both, as a result of any </w:t>
      </w:r>
      <w:r w:rsidR="00A37AB9">
        <w:rPr>
          <w:sz w:val="24"/>
          <w:szCs w:val="24"/>
        </w:rPr>
        <w:t>Change Order</w:t>
      </w:r>
      <w:r w:rsidR="00A37AB9" w:rsidRPr="00C80E71">
        <w:rPr>
          <w:sz w:val="24"/>
          <w:szCs w:val="24"/>
        </w:rPr>
        <w:t xml:space="preserve"> </w:t>
      </w:r>
      <w:r w:rsidR="00305585" w:rsidRPr="00C80E71">
        <w:rPr>
          <w:sz w:val="24"/>
          <w:szCs w:val="24"/>
        </w:rPr>
        <w:t>initiated by Purchaser pursuant to this Section</w:t>
      </w:r>
      <w:r w:rsidR="003542C0">
        <w:rPr>
          <w:sz w:val="24"/>
          <w:szCs w:val="24"/>
        </w:rPr>
        <w:t> </w:t>
      </w:r>
      <w:r w:rsidR="003542C0">
        <w:rPr>
          <w:sz w:val="24"/>
          <w:szCs w:val="24"/>
        </w:rPr>
        <w:fldChar w:fldCharType="begin"/>
      </w:r>
      <w:r w:rsidR="003542C0">
        <w:rPr>
          <w:sz w:val="24"/>
          <w:szCs w:val="24"/>
        </w:rPr>
        <w:instrText xml:space="preserve"> REF _Ref11221437 \r \h </w:instrText>
      </w:r>
      <w:r w:rsidR="003542C0">
        <w:rPr>
          <w:sz w:val="24"/>
          <w:szCs w:val="24"/>
        </w:rPr>
      </w:r>
      <w:r w:rsidR="003542C0">
        <w:rPr>
          <w:sz w:val="24"/>
          <w:szCs w:val="24"/>
        </w:rPr>
        <w:fldChar w:fldCharType="separate"/>
      </w:r>
      <w:r w:rsidR="00797A2D">
        <w:rPr>
          <w:sz w:val="24"/>
          <w:szCs w:val="24"/>
        </w:rPr>
        <w:t>8</w:t>
      </w:r>
      <w:r w:rsidR="003542C0">
        <w:rPr>
          <w:sz w:val="24"/>
          <w:szCs w:val="24"/>
        </w:rPr>
        <w:fldChar w:fldCharType="end"/>
      </w:r>
      <w:r w:rsidR="003542C0">
        <w:rPr>
          <w:sz w:val="24"/>
          <w:szCs w:val="24"/>
        </w:rPr>
        <w:t xml:space="preserve"> </w:t>
      </w:r>
      <w:r w:rsidR="003542C0">
        <w:rPr>
          <w:i/>
          <w:sz w:val="24"/>
          <w:szCs w:val="24"/>
        </w:rPr>
        <w:t>Changes</w:t>
      </w:r>
      <w:r w:rsidR="00305585" w:rsidRPr="00C80E71">
        <w:rPr>
          <w:sz w:val="24"/>
          <w:szCs w:val="24"/>
        </w:rPr>
        <w:t xml:space="preserve">, is expressly conditioned upon Supplier providing Purchaser with a written request for adjustment within ten </w:t>
      </w:r>
      <w:r w:rsidR="00A7489D" w:rsidRPr="00C80E71">
        <w:rPr>
          <w:sz w:val="24"/>
          <w:szCs w:val="24"/>
        </w:rPr>
        <w:t xml:space="preserve">(10) </w:t>
      </w:r>
      <w:r w:rsidR="00305585" w:rsidRPr="00C80E71">
        <w:rPr>
          <w:sz w:val="24"/>
          <w:szCs w:val="24"/>
        </w:rPr>
        <w:t>days after receipt of Purchaser</w:t>
      </w:r>
      <w:r w:rsidR="007B4C1A">
        <w:rPr>
          <w:sz w:val="24"/>
          <w:szCs w:val="24"/>
        </w:rPr>
        <w:t>’</w:t>
      </w:r>
      <w:r w:rsidR="00305585" w:rsidRPr="00C80E71">
        <w:rPr>
          <w:sz w:val="24"/>
          <w:szCs w:val="24"/>
        </w:rPr>
        <w:t xml:space="preserve">s </w:t>
      </w:r>
      <w:r w:rsidR="00A37AB9">
        <w:rPr>
          <w:sz w:val="24"/>
          <w:szCs w:val="24"/>
        </w:rPr>
        <w:t>C</w:t>
      </w:r>
      <w:r w:rsidR="00305585" w:rsidRPr="00C80E71">
        <w:rPr>
          <w:sz w:val="24"/>
          <w:szCs w:val="24"/>
        </w:rPr>
        <w:t xml:space="preserve">hange </w:t>
      </w:r>
      <w:r w:rsidR="00A37AB9">
        <w:rPr>
          <w:sz w:val="24"/>
          <w:szCs w:val="24"/>
        </w:rPr>
        <w:t>O</w:t>
      </w:r>
      <w:r w:rsidR="00305585" w:rsidRPr="00C80E71">
        <w:rPr>
          <w:sz w:val="24"/>
          <w:szCs w:val="24"/>
        </w:rPr>
        <w:t>rder.</w:t>
      </w:r>
      <w:r w:rsidR="00F834EC" w:rsidRPr="00C80E71">
        <w:rPr>
          <w:sz w:val="24"/>
          <w:szCs w:val="24"/>
        </w:rPr>
        <w:t xml:space="preserve"> </w:t>
      </w:r>
      <w:r w:rsidR="00305585" w:rsidRPr="00C80E71">
        <w:rPr>
          <w:sz w:val="24"/>
          <w:szCs w:val="24"/>
        </w:rPr>
        <w:t>Supplier</w:t>
      </w:r>
      <w:r w:rsidR="007B4C1A">
        <w:rPr>
          <w:sz w:val="24"/>
          <w:szCs w:val="24"/>
        </w:rPr>
        <w:t>’</w:t>
      </w:r>
      <w:r w:rsidR="00305585" w:rsidRPr="00C80E71">
        <w:rPr>
          <w:sz w:val="24"/>
          <w:szCs w:val="24"/>
        </w:rPr>
        <w:t>s request for an equitable adjustment in compensation, Schedule, or both must include a statement setting forth in reasonable detail Supplier</w:t>
      </w:r>
      <w:r w:rsidR="007B4C1A">
        <w:rPr>
          <w:sz w:val="24"/>
          <w:szCs w:val="24"/>
        </w:rPr>
        <w:t>’</w:t>
      </w:r>
      <w:r w:rsidR="00305585" w:rsidRPr="00C80E71">
        <w:rPr>
          <w:sz w:val="24"/>
          <w:szCs w:val="24"/>
        </w:rPr>
        <w:t>s estimate of the change in its costs or the Schedule, if any, together with any proposed adjustment in compensation, Schedule, or both. Failure to request a change within ten (10) days of the date Supplier knew or should have known of the need to request such a change shall be deemed a waiver of the right to a change for that occurrence.</w:t>
      </w:r>
      <w:r w:rsidR="00F834EC" w:rsidRPr="00C80E71">
        <w:rPr>
          <w:sz w:val="24"/>
          <w:szCs w:val="24"/>
        </w:rPr>
        <w:t xml:space="preserve"> </w:t>
      </w:r>
      <w:r w:rsidR="00C46729" w:rsidRPr="00C80E71">
        <w:rPr>
          <w:sz w:val="24"/>
          <w:szCs w:val="24"/>
        </w:rPr>
        <w:t>Supplier shall proceed with its performance obligations as changed prior to or pending agreement upon an equitable adjustment in the compensation, performance schedule, or both, and shall not halt o</w:t>
      </w:r>
      <w:r w:rsidR="00EB00A3" w:rsidRPr="00C80E71">
        <w:rPr>
          <w:sz w:val="24"/>
          <w:szCs w:val="24"/>
        </w:rPr>
        <w:t>r</w:t>
      </w:r>
      <w:r w:rsidR="00C46729" w:rsidRPr="00C80E71">
        <w:rPr>
          <w:sz w:val="24"/>
          <w:szCs w:val="24"/>
        </w:rPr>
        <w:t xml:space="preserve"> delay performance of the Work because of any failure so to agree.</w:t>
      </w:r>
    </w:p>
    <w:p w14:paraId="1CED4BBA" w14:textId="56F6D1CE" w:rsidR="000A078B" w:rsidRPr="00C80E71" w:rsidRDefault="000A078B" w:rsidP="00D03A7D">
      <w:pPr>
        <w:pStyle w:val="ListParagraph"/>
        <w:numPr>
          <w:ilvl w:val="0"/>
          <w:numId w:val="35"/>
        </w:numPr>
        <w:tabs>
          <w:tab w:val="left" w:pos="1080"/>
        </w:tabs>
        <w:spacing w:after="240"/>
        <w:ind w:left="0" w:firstLine="540"/>
        <w:contextualSpacing w:val="0"/>
        <w:jc w:val="both"/>
        <w:rPr>
          <w:sz w:val="24"/>
          <w:szCs w:val="24"/>
        </w:rPr>
      </w:pPr>
      <w:r w:rsidRPr="00C80E71">
        <w:rPr>
          <w:sz w:val="24"/>
          <w:szCs w:val="24"/>
        </w:rPr>
        <w:t>[RESERVED]</w:t>
      </w:r>
    </w:p>
    <w:p w14:paraId="5C462B8E" w14:textId="3826886C" w:rsidR="00774558" w:rsidRPr="001F2701" w:rsidRDefault="00685A6A"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29" w:name="_Toc179027663"/>
      <w:bookmarkStart w:id="30" w:name="_Toc58484458"/>
      <w:r w:rsidRPr="001F2701">
        <w:rPr>
          <w:b/>
          <w:sz w:val="28"/>
          <w:szCs w:val="28"/>
        </w:rPr>
        <w:t>Specifications, Plans and Drawings</w:t>
      </w:r>
      <w:bookmarkEnd w:id="29"/>
      <w:bookmarkEnd w:id="30"/>
    </w:p>
    <w:p w14:paraId="0B01DABA" w14:textId="3BA28D75" w:rsidR="00083C4D" w:rsidRPr="0009567A" w:rsidRDefault="00685A6A" w:rsidP="00D03A7D">
      <w:pPr>
        <w:pStyle w:val="ListParagraph"/>
        <w:numPr>
          <w:ilvl w:val="0"/>
          <w:numId w:val="34"/>
        </w:numPr>
        <w:tabs>
          <w:tab w:val="left" w:pos="1080"/>
        </w:tabs>
        <w:spacing w:after="240"/>
        <w:ind w:left="0" w:firstLine="540"/>
        <w:contextualSpacing w:val="0"/>
        <w:jc w:val="both"/>
        <w:rPr>
          <w:sz w:val="24"/>
          <w:szCs w:val="24"/>
        </w:rPr>
      </w:pPr>
      <w:r w:rsidRPr="0009567A">
        <w:rPr>
          <w:sz w:val="24"/>
          <w:szCs w:val="24"/>
          <w:u w:val="single"/>
        </w:rPr>
        <w:t>Incorporation into Agreement</w:t>
      </w:r>
      <w:r w:rsidRPr="0009567A">
        <w:rPr>
          <w:sz w:val="24"/>
          <w:szCs w:val="24"/>
        </w:rPr>
        <w:t>.</w:t>
      </w:r>
      <w:r w:rsidR="00F834EC" w:rsidRPr="0009567A">
        <w:rPr>
          <w:sz w:val="24"/>
          <w:szCs w:val="24"/>
        </w:rPr>
        <w:t xml:space="preserve"> </w:t>
      </w:r>
      <w:r w:rsidR="0009567A" w:rsidRPr="0009567A">
        <w:rPr>
          <w:sz w:val="24"/>
          <w:szCs w:val="24"/>
        </w:rPr>
        <w:t xml:space="preserve">Specifications, plans, and drawings, both general and detailed, which relate to the Work </w:t>
      </w:r>
      <w:r w:rsidR="004870DD" w:rsidRPr="0009567A">
        <w:rPr>
          <w:sz w:val="24"/>
          <w:szCs w:val="24"/>
        </w:rPr>
        <w:t xml:space="preserve">(collectively </w:t>
      </w:r>
      <w:r w:rsidR="00BB5B0F">
        <w:rPr>
          <w:sz w:val="24"/>
          <w:szCs w:val="24"/>
        </w:rPr>
        <w:t>“</w:t>
      </w:r>
      <w:r w:rsidR="004870DD" w:rsidRPr="0009567A">
        <w:rPr>
          <w:b/>
          <w:i/>
          <w:sz w:val="24"/>
          <w:szCs w:val="24"/>
        </w:rPr>
        <w:t>Specifications</w:t>
      </w:r>
      <w:r w:rsidR="00BB5B0F">
        <w:rPr>
          <w:sz w:val="24"/>
          <w:szCs w:val="24"/>
        </w:rPr>
        <w:t>”</w:t>
      </w:r>
      <w:r w:rsidR="004870DD" w:rsidRPr="0009567A">
        <w:rPr>
          <w:sz w:val="24"/>
          <w:szCs w:val="24"/>
        </w:rPr>
        <w:t>)</w:t>
      </w:r>
      <w:r w:rsidR="004870DD">
        <w:rPr>
          <w:sz w:val="24"/>
          <w:szCs w:val="24"/>
        </w:rPr>
        <w:t xml:space="preserve"> </w:t>
      </w:r>
      <w:r w:rsidR="0009567A" w:rsidRPr="0009567A">
        <w:rPr>
          <w:sz w:val="24"/>
          <w:szCs w:val="24"/>
        </w:rPr>
        <w:t>and are attached to a Purchase Order, referenced in this Agreement</w:t>
      </w:r>
      <w:r w:rsidR="00867950">
        <w:rPr>
          <w:sz w:val="24"/>
          <w:szCs w:val="24"/>
        </w:rPr>
        <w:t>,</w:t>
      </w:r>
      <w:r w:rsidR="0009567A" w:rsidRPr="0009567A">
        <w:rPr>
          <w:sz w:val="24"/>
          <w:szCs w:val="24"/>
        </w:rPr>
        <w:t xml:space="preserve"> or otherwise agreed upon by Purchaser and Supplier in writing, are incorporated into this Agreement.</w:t>
      </w:r>
    </w:p>
    <w:p w14:paraId="411AD185" w14:textId="32F0FFDF" w:rsidR="006839AA" w:rsidRPr="00C80E71" w:rsidRDefault="006839AA" w:rsidP="00F95E35">
      <w:pPr>
        <w:tabs>
          <w:tab w:val="left" w:pos="1080"/>
        </w:tabs>
        <w:spacing w:after="240"/>
        <w:ind w:firstLine="540"/>
        <w:jc w:val="both"/>
        <w:rPr>
          <w:sz w:val="24"/>
          <w:szCs w:val="24"/>
        </w:rPr>
      </w:pPr>
      <w:r w:rsidRPr="00C80E71">
        <w:rPr>
          <w:sz w:val="24"/>
          <w:szCs w:val="24"/>
        </w:rPr>
        <w:t>(b)-(f)</w:t>
      </w:r>
      <w:r w:rsidRPr="00C80E71">
        <w:rPr>
          <w:sz w:val="24"/>
          <w:szCs w:val="24"/>
        </w:rPr>
        <w:tab/>
        <w:t>[RESERVED]</w:t>
      </w:r>
    </w:p>
    <w:p w14:paraId="2A234B15" w14:textId="0709E0D1" w:rsidR="003C0C20" w:rsidRPr="001F2701" w:rsidRDefault="003C0C20"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31" w:name="_Toc58484459"/>
      <w:bookmarkStart w:id="32" w:name="_Toc179027664"/>
      <w:r w:rsidRPr="001F2701">
        <w:rPr>
          <w:b/>
          <w:sz w:val="28"/>
          <w:szCs w:val="28"/>
        </w:rPr>
        <w:t>Cleaning Up</w:t>
      </w:r>
      <w:bookmarkEnd w:id="31"/>
    </w:p>
    <w:p w14:paraId="27041CE7" w14:textId="1828617A" w:rsidR="00963156" w:rsidRPr="00C80E71" w:rsidRDefault="003C0C20" w:rsidP="00F95E35">
      <w:pPr>
        <w:spacing w:after="240"/>
        <w:ind w:firstLine="540"/>
        <w:jc w:val="both"/>
        <w:rPr>
          <w:b/>
          <w:sz w:val="24"/>
          <w:szCs w:val="24"/>
        </w:rPr>
      </w:pPr>
      <w:r w:rsidRPr="00C80E71">
        <w:rPr>
          <w:sz w:val="24"/>
          <w:szCs w:val="24"/>
        </w:rPr>
        <w:t xml:space="preserve">Supplier shall, </w:t>
      </w:r>
      <w:proofErr w:type="gramStart"/>
      <w:r w:rsidRPr="00C80E71">
        <w:rPr>
          <w:sz w:val="24"/>
          <w:szCs w:val="24"/>
        </w:rPr>
        <w:t>at all times</w:t>
      </w:r>
      <w:proofErr w:type="gramEnd"/>
      <w:r w:rsidRPr="00C80E71">
        <w:rPr>
          <w:sz w:val="24"/>
          <w:szCs w:val="24"/>
        </w:rPr>
        <w:t>, keep its work area, including storage areas, free from wastes or rubbish.</w:t>
      </w:r>
      <w:r w:rsidR="00F834EC" w:rsidRPr="00C80E71">
        <w:rPr>
          <w:sz w:val="24"/>
          <w:szCs w:val="24"/>
        </w:rPr>
        <w:t xml:space="preserve"> </w:t>
      </w:r>
      <w:r w:rsidRPr="00C80E71">
        <w:rPr>
          <w:sz w:val="24"/>
          <w:szCs w:val="24"/>
        </w:rPr>
        <w:t>Purchaser will have no obligation with respect to Acceptance or final payment until Supplier has removed all wastes and rubbish relating to the Work, together with all of Supplier</w:t>
      </w:r>
      <w:r w:rsidR="007B4C1A">
        <w:rPr>
          <w:sz w:val="24"/>
          <w:szCs w:val="24"/>
        </w:rPr>
        <w:t>’</w:t>
      </w:r>
      <w:r w:rsidRPr="00C80E71">
        <w:rPr>
          <w:sz w:val="24"/>
          <w:szCs w:val="24"/>
        </w:rPr>
        <w:t>s and each Subcontractor</w:t>
      </w:r>
      <w:r w:rsidR="007B4C1A">
        <w:rPr>
          <w:sz w:val="24"/>
          <w:szCs w:val="24"/>
        </w:rPr>
        <w:t>’</w:t>
      </w:r>
      <w:r w:rsidRPr="00C80E71">
        <w:rPr>
          <w:sz w:val="24"/>
          <w:szCs w:val="24"/>
        </w:rPr>
        <w:t>s tools, scaffolding, equipment, and materials.</w:t>
      </w:r>
      <w:r w:rsidR="00F834EC" w:rsidRPr="00C80E71">
        <w:rPr>
          <w:sz w:val="24"/>
          <w:szCs w:val="24"/>
        </w:rPr>
        <w:t xml:space="preserve"> </w:t>
      </w:r>
      <w:r w:rsidRPr="00C80E71">
        <w:rPr>
          <w:sz w:val="24"/>
          <w:szCs w:val="24"/>
        </w:rPr>
        <w:t>Upon Acceptance of all Work, Supplier shall leave the premises in a clean, neat, and workmanlike condition reasonably satisfactory to Purchaser.</w:t>
      </w:r>
    </w:p>
    <w:p w14:paraId="1296E214" w14:textId="354927F5" w:rsidR="00BF7374" w:rsidRPr="001F2701" w:rsidRDefault="00BF7374"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33" w:name="_Ref11851177"/>
      <w:bookmarkStart w:id="34" w:name="_Toc58484460"/>
      <w:r w:rsidRPr="001F2701">
        <w:rPr>
          <w:b/>
          <w:sz w:val="28"/>
          <w:szCs w:val="28"/>
        </w:rPr>
        <w:t>Inspection and Expediting</w:t>
      </w:r>
      <w:bookmarkEnd w:id="33"/>
      <w:bookmarkEnd w:id="34"/>
      <w:r w:rsidR="00F834EC" w:rsidRPr="001F2701">
        <w:rPr>
          <w:b/>
          <w:sz w:val="28"/>
          <w:szCs w:val="28"/>
        </w:rPr>
        <w:t xml:space="preserve"> </w:t>
      </w:r>
    </w:p>
    <w:p w14:paraId="7F5D78C5" w14:textId="5AE8C5E5" w:rsidR="00726972" w:rsidRPr="00A30A26" w:rsidRDefault="00726972" w:rsidP="00D03A7D">
      <w:pPr>
        <w:pStyle w:val="ListParagraph"/>
        <w:numPr>
          <w:ilvl w:val="0"/>
          <w:numId w:val="33"/>
        </w:numPr>
        <w:tabs>
          <w:tab w:val="left" w:pos="1080"/>
        </w:tabs>
        <w:spacing w:after="240"/>
        <w:ind w:left="0" w:firstLine="540"/>
        <w:contextualSpacing w:val="0"/>
        <w:jc w:val="both"/>
        <w:rPr>
          <w:sz w:val="24"/>
          <w:szCs w:val="24"/>
        </w:rPr>
      </w:pPr>
      <w:bookmarkStart w:id="35" w:name="_Ref11851383"/>
      <w:r w:rsidRPr="00726972">
        <w:rPr>
          <w:sz w:val="24"/>
          <w:szCs w:val="24"/>
          <w:u w:val="single"/>
        </w:rPr>
        <w:t>Manufacturing and Production.</w:t>
      </w:r>
      <w:bookmarkEnd w:id="35"/>
      <w:r w:rsidR="001917C8">
        <w:rPr>
          <w:sz w:val="24"/>
          <w:szCs w:val="24"/>
          <w:u w:val="single"/>
        </w:rPr>
        <w:t xml:space="preserve"> </w:t>
      </w:r>
      <w:r w:rsidRPr="00A30A26">
        <w:rPr>
          <w:sz w:val="24"/>
          <w:szCs w:val="24"/>
        </w:rPr>
        <w:t xml:space="preserve">In addition to the audit rights set forth in Section </w:t>
      </w:r>
      <w:r w:rsidRPr="00A30A26">
        <w:rPr>
          <w:sz w:val="24"/>
          <w:szCs w:val="24"/>
        </w:rPr>
        <w:fldChar w:fldCharType="begin"/>
      </w:r>
      <w:r w:rsidRPr="00A30A26">
        <w:rPr>
          <w:sz w:val="24"/>
          <w:szCs w:val="24"/>
        </w:rPr>
        <w:instrText xml:space="preserve"> REF _Ref11221467 \r \h </w:instrText>
      </w:r>
      <w:r w:rsidRPr="00A30A26">
        <w:rPr>
          <w:sz w:val="24"/>
          <w:szCs w:val="24"/>
        </w:rPr>
      </w:r>
      <w:r w:rsidRPr="00A30A26">
        <w:rPr>
          <w:sz w:val="24"/>
          <w:szCs w:val="24"/>
        </w:rPr>
        <w:fldChar w:fldCharType="separate"/>
      </w:r>
      <w:r w:rsidR="00797A2D">
        <w:rPr>
          <w:sz w:val="24"/>
          <w:szCs w:val="24"/>
        </w:rPr>
        <w:t>6</w:t>
      </w:r>
      <w:r w:rsidRPr="00A30A26">
        <w:rPr>
          <w:sz w:val="24"/>
          <w:szCs w:val="24"/>
        </w:rPr>
        <w:fldChar w:fldCharType="end"/>
      </w:r>
      <w:r w:rsidRPr="00A30A26">
        <w:rPr>
          <w:sz w:val="24"/>
          <w:szCs w:val="24"/>
        </w:rPr>
        <w:t xml:space="preserve"> </w:t>
      </w:r>
      <w:r w:rsidRPr="00A30A26">
        <w:rPr>
          <w:i/>
          <w:sz w:val="24"/>
          <w:szCs w:val="24"/>
        </w:rPr>
        <w:t>Records</w:t>
      </w:r>
      <w:r w:rsidR="00E26B4C">
        <w:rPr>
          <w:i/>
          <w:sz w:val="24"/>
          <w:szCs w:val="24"/>
        </w:rPr>
        <w:t>,</w:t>
      </w:r>
      <w:r w:rsidRPr="00A30A26">
        <w:rPr>
          <w:i/>
          <w:sz w:val="24"/>
          <w:szCs w:val="24"/>
        </w:rPr>
        <w:t xml:space="preserve"> Auditing</w:t>
      </w:r>
      <w:r w:rsidR="00E26B4C">
        <w:rPr>
          <w:i/>
          <w:sz w:val="24"/>
          <w:szCs w:val="24"/>
        </w:rPr>
        <w:t>, and Data Security</w:t>
      </w:r>
      <w:r w:rsidRPr="00A30A26">
        <w:rPr>
          <w:sz w:val="24"/>
          <w:szCs w:val="24"/>
        </w:rPr>
        <w:t>, Supplier shall grant, and shall cause its Subcontractors to grant Purchaser reasonable access to Supplier</w:t>
      </w:r>
      <w:r w:rsidR="007B4C1A">
        <w:rPr>
          <w:sz w:val="24"/>
          <w:szCs w:val="24"/>
        </w:rPr>
        <w:t>’</w:t>
      </w:r>
      <w:r w:rsidRPr="00A30A26">
        <w:rPr>
          <w:sz w:val="24"/>
          <w:szCs w:val="24"/>
        </w:rPr>
        <w:t>s and its Subcontractors</w:t>
      </w:r>
      <w:r w:rsidR="007B4C1A">
        <w:rPr>
          <w:sz w:val="24"/>
          <w:szCs w:val="24"/>
        </w:rPr>
        <w:t>’</w:t>
      </w:r>
      <w:r w:rsidRPr="00A30A26">
        <w:rPr>
          <w:sz w:val="24"/>
          <w:szCs w:val="24"/>
        </w:rPr>
        <w:t xml:space="preserve"> manufacturing, design, storage</w:t>
      </w:r>
      <w:r w:rsidR="00BB5B0F" w:rsidRPr="00A30A26">
        <w:rPr>
          <w:sz w:val="24"/>
          <w:szCs w:val="24"/>
        </w:rPr>
        <w:t xml:space="preserve"> facilities,</w:t>
      </w:r>
      <w:r w:rsidRPr="00A30A26">
        <w:rPr>
          <w:sz w:val="24"/>
          <w:szCs w:val="24"/>
        </w:rPr>
        <w:t xml:space="preserve"> and other facilities</w:t>
      </w:r>
      <w:r w:rsidR="00BB5B0F" w:rsidRPr="00A30A26">
        <w:rPr>
          <w:sz w:val="24"/>
          <w:szCs w:val="24"/>
        </w:rPr>
        <w:t xml:space="preserve"> and working areas</w:t>
      </w:r>
      <w:r w:rsidRPr="00A30A26">
        <w:rPr>
          <w:sz w:val="24"/>
          <w:szCs w:val="24"/>
        </w:rPr>
        <w:t xml:space="preserve">, both on and off-site, </w:t>
      </w:r>
      <w:r w:rsidR="00BB5B0F" w:rsidRPr="00A30A26">
        <w:rPr>
          <w:sz w:val="24"/>
          <w:szCs w:val="24"/>
        </w:rPr>
        <w:t xml:space="preserve">as reasonably necessary for Purchaser to audit </w:t>
      </w:r>
      <w:r w:rsidRPr="00A30A26">
        <w:rPr>
          <w:sz w:val="24"/>
          <w:szCs w:val="24"/>
        </w:rPr>
        <w:t>Supplier</w:t>
      </w:r>
      <w:r w:rsidR="007B4C1A">
        <w:rPr>
          <w:sz w:val="24"/>
          <w:szCs w:val="24"/>
        </w:rPr>
        <w:t>’</w:t>
      </w:r>
      <w:r w:rsidRPr="00A30A26">
        <w:rPr>
          <w:sz w:val="24"/>
          <w:szCs w:val="24"/>
        </w:rPr>
        <w:t xml:space="preserve">s </w:t>
      </w:r>
      <w:r w:rsidR="00BB5B0F" w:rsidRPr="00A30A26">
        <w:rPr>
          <w:sz w:val="24"/>
          <w:szCs w:val="24"/>
        </w:rPr>
        <w:t xml:space="preserve">compliance with its </w:t>
      </w:r>
      <w:r w:rsidRPr="00A30A26">
        <w:rPr>
          <w:sz w:val="24"/>
          <w:szCs w:val="24"/>
        </w:rPr>
        <w:t>quality control and assurance programs, inspecting the Work, and expediting provision of the Work.</w:t>
      </w:r>
    </w:p>
    <w:p w14:paraId="4EA39E07" w14:textId="3E15200E" w:rsidR="00726972" w:rsidRDefault="00BB5B0F" w:rsidP="00D03A7D">
      <w:pPr>
        <w:pStyle w:val="ListParagraph"/>
        <w:numPr>
          <w:ilvl w:val="0"/>
          <w:numId w:val="33"/>
        </w:numPr>
        <w:tabs>
          <w:tab w:val="left" w:pos="1080"/>
        </w:tabs>
        <w:spacing w:after="240"/>
        <w:ind w:left="0" w:firstLine="540"/>
        <w:contextualSpacing w:val="0"/>
        <w:jc w:val="both"/>
        <w:rPr>
          <w:sz w:val="24"/>
          <w:szCs w:val="24"/>
        </w:rPr>
      </w:pPr>
      <w:r>
        <w:rPr>
          <w:sz w:val="24"/>
          <w:szCs w:val="24"/>
          <w:u w:val="single"/>
        </w:rPr>
        <w:lastRenderedPageBreak/>
        <w:t xml:space="preserve">Access </w:t>
      </w:r>
      <w:r w:rsidR="00726972" w:rsidRPr="00C80E71">
        <w:rPr>
          <w:sz w:val="24"/>
          <w:szCs w:val="24"/>
          <w:u w:val="single"/>
        </w:rPr>
        <w:t>Requirements</w:t>
      </w:r>
      <w:r w:rsidR="00726972" w:rsidRPr="00C80E71">
        <w:rPr>
          <w:sz w:val="24"/>
          <w:szCs w:val="24"/>
        </w:rPr>
        <w:t>. The access to be granted by Supplier and its Subcontractors will include, but not be limited to, access to Supplier</w:t>
      </w:r>
      <w:r w:rsidR="007B4C1A">
        <w:rPr>
          <w:sz w:val="24"/>
          <w:szCs w:val="24"/>
        </w:rPr>
        <w:t>’</w:t>
      </w:r>
      <w:r w:rsidR="00726972" w:rsidRPr="00C80E71">
        <w:rPr>
          <w:sz w:val="24"/>
          <w:szCs w:val="24"/>
        </w:rPr>
        <w:t>s and its Subcontractors</w:t>
      </w:r>
      <w:r w:rsidR="007B4C1A">
        <w:rPr>
          <w:sz w:val="24"/>
          <w:szCs w:val="24"/>
        </w:rPr>
        <w:t>’</w:t>
      </w:r>
      <w:r w:rsidR="00726972" w:rsidRPr="00C80E71">
        <w:rPr>
          <w:sz w:val="24"/>
          <w:szCs w:val="24"/>
        </w:rPr>
        <w:t xml:space="preserve"> engineering offices, shops, storage facilities</w:t>
      </w:r>
      <w:r>
        <w:rPr>
          <w:sz w:val="24"/>
          <w:szCs w:val="24"/>
        </w:rPr>
        <w:t>,</w:t>
      </w:r>
      <w:r w:rsidR="00726972" w:rsidRPr="00C80E71">
        <w:rPr>
          <w:sz w:val="24"/>
          <w:szCs w:val="24"/>
        </w:rPr>
        <w:t xml:space="preserve"> and</w:t>
      </w:r>
      <w:r>
        <w:rPr>
          <w:sz w:val="24"/>
          <w:szCs w:val="24"/>
        </w:rPr>
        <w:t>/or</w:t>
      </w:r>
      <w:r w:rsidR="00726972" w:rsidRPr="00C80E71">
        <w:rPr>
          <w:sz w:val="24"/>
          <w:szCs w:val="24"/>
        </w:rPr>
        <w:t xml:space="preserve"> working areas, at all reasonable times and upon reasonable notice. Purchaser will have the right to confirm that the applicable specifications are being met. If the specifications require Purchaser to witness, perform, or verify certain actions during fabrication or otherwise, Supplier shall advise Purchaser of its fabrication schedule in sufficient time to allow Purchaser to conduct such inspections. </w:t>
      </w:r>
    </w:p>
    <w:p w14:paraId="3BD67F25" w14:textId="217C5ADF" w:rsidR="001917C8" w:rsidRPr="001917C8" w:rsidRDefault="001917C8" w:rsidP="00D03A7D">
      <w:pPr>
        <w:pStyle w:val="ListParagraph"/>
        <w:numPr>
          <w:ilvl w:val="0"/>
          <w:numId w:val="33"/>
        </w:numPr>
        <w:tabs>
          <w:tab w:val="left" w:pos="1080"/>
        </w:tabs>
        <w:spacing w:after="240"/>
        <w:ind w:left="0" w:firstLine="540"/>
        <w:contextualSpacing w:val="0"/>
        <w:jc w:val="both"/>
        <w:rPr>
          <w:sz w:val="24"/>
          <w:szCs w:val="24"/>
        </w:rPr>
      </w:pPr>
      <w:r w:rsidRPr="00A30A26">
        <w:rPr>
          <w:sz w:val="24"/>
          <w:szCs w:val="24"/>
        </w:rPr>
        <w:t>[RESERVED]</w:t>
      </w:r>
    </w:p>
    <w:p w14:paraId="41369531" w14:textId="308CD32A" w:rsidR="002B1119" w:rsidRPr="00C80E71" w:rsidRDefault="00BB5B0F" w:rsidP="00D03A7D">
      <w:pPr>
        <w:pStyle w:val="ListParagraph"/>
        <w:numPr>
          <w:ilvl w:val="0"/>
          <w:numId w:val="33"/>
        </w:numPr>
        <w:tabs>
          <w:tab w:val="left" w:pos="1080"/>
        </w:tabs>
        <w:spacing w:after="240"/>
        <w:ind w:left="0" w:firstLine="540"/>
        <w:contextualSpacing w:val="0"/>
        <w:jc w:val="both"/>
        <w:rPr>
          <w:sz w:val="24"/>
          <w:szCs w:val="24"/>
        </w:rPr>
      </w:pPr>
      <w:r w:rsidRPr="00BB5B0F">
        <w:rPr>
          <w:sz w:val="24"/>
          <w:szCs w:val="24"/>
          <w:u w:val="single"/>
        </w:rPr>
        <w:t>Compliance</w:t>
      </w:r>
      <w:r>
        <w:rPr>
          <w:sz w:val="24"/>
          <w:szCs w:val="24"/>
        </w:rPr>
        <w:t xml:space="preserve">. </w:t>
      </w:r>
      <w:r w:rsidRPr="00726972">
        <w:rPr>
          <w:sz w:val="24"/>
          <w:szCs w:val="24"/>
        </w:rPr>
        <w:t xml:space="preserve">No inspection or assessment by Purchaser </w:t>
      </w:r>
      <w:r>
        <w:rPr>
          <w:sz w:val="24"/>
          <w:szCs w:val="24"/>
        </w:rPr>
        <w:t xml:space="preserve">under this Section </w:t>
      </w:r>
      <w:r>
        <w:rPr>
          <w:sz w:val="24"/>
          <w:szCs w:val="24"/>
        </w:rPr>
        <w:fldChar w:fldCharType="begin"/>
      </w:r>
      <w:r>
        <w:rPr>
          <w:sz w:val="24"/>
          <w:szCs w:val="24"/>
        </w:rPr>
        <w:instrText xml:space="preserve"> REF _Ref11851177 \r \h </w:instrText>
      </w:r>
      <w:r>
        <w:rPr>
          <w:sz w:val="24"/>
          <w:szCs w:val="24"/>
        </w:rPr>
      </w:r>
      <w:r>
        <w:rPr>
          <w:sz w:val="24"/>
          <w:szCs w:val="24"/>
        </w:rPr>
        <w:fldChar w:fldCharType="separate"/>
      </w:r>
      <w:r w:rsidR="00797A2D">
        <w:rPr>
          <w:sz w:val="24"/>
          <w:szCs w:val="24"/>
        </w:rPr>
        <w:t>11</w:t>
      </w:r>
      <w:r>
        <w:rPr>
          <w:sz w:val="24"/>
          <w:szCs w:val="24"/>
        </w:rPr>
        <w:fldChar w:fldCharType="end"/>
      </w:r>
      <w:r>
        <w:rPr>
          <w:sz w:val="24"/>
          <w:szCs w:val="24"/>
        </w:rPr>
        <w:t xml:space="preserve"> </w:t>
      </w:r>
      <w:r>
        <w:rPr>
          <w:i/>
          <w:sz w:val="24"/>
          <w:szCs w:val="24"/>
        </w:rPr>
        <w:t>Inspection and Expediting</w:t>
      </w:r>
      <w:r w:rsidRPr="00BB5B0F">
        <w:rPr>
          <w:sz w:val="24"/>
          <w:szCs w:val="24"/>
        </w:rPr>
        <w:t xml:space="preserve"> </w:t>
      </w:r>
      <w:r w:rsidRPr="00726972">
        <w:rPr>
          <w:sz w:val="24"/>
          <w:szCs w:val="24"/>
        </w:rPr>
        <w:t>will relieve Supplier of its obligation to comply in all respects with the Agreement.</w:t>
      </w:r>
    </w:p>
    <w:p w14:paraId="1E065CC5" w14:textId="77F882E5" w:rsidR="00963156" w:rsidRPr="001F2701" w:rsidRDefault="00963156"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36" w:name="_Toc58484461"/>
      <w:r w:rsidRPr="001F2701">
        <w:rPr>
          <w:b/>
          <w:sz w:val="28"/>
          <w:szCs w:val="28"/>
        </w:rPr>
        <w:t>[RESERVED]</w:t>
      </w:r>
      <w:bookmarkEnd w:id="36"/>
    </w:p>
    <w:p w14:paraId="29912878" w14:textId="17BCD166" w:rsidR="00930D1E" w:rsidRPr="001F2701" w:rsidRDefault="00DC52B7"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37" w:name="_Toc179027667"/>
      <w:bookmarkStart w:id="38" w:name="_Toc58484462"/>
      <w:bookmarkEnd w:id="32"/>
      <w:r w:rsidRPr="001F2701">
        <w:rPr>
          <w:b/>
          <w:sz w:val="28"/>
          <w:szCs w:val="28"/>
        </w:rPr>
        <w:t>Warranties</w:t>
      </w:r>
      <w:bookmarkEnd w:id="37"/>
      <w:bookmarkEnd w:id="38"/>
      <w:r w:rsidR="00687BEB" w:rsidRPr="001F2701">
        <w:rPr>
          <w:b/>
          <w:sz w:val="28"/>
          <w:szCs w:val="28"/>
        </w:rPr>
        <w:t xml:space="preserve"> </w:t>
      </w:r>
    </w:p>
    <w:p w14:paraId="40CA405C" w14:textId="27DC78F3" w:rsidR="001E640E" w:rsidRPr="00C80E71" w:rsidRDefault="00DC52B7" w:rsidP="00D03A7D">
      <w:pPr>
        <w:pStyle w:val="ListParagraph"/>
        <w:numPr>
          <w:ilvl w:val="0"/>
          <w:numId w:val="32"/>
        </w:numPr>
        <w:tabs>
          <w:tab w:val="left" w:pos="1080"/>
        </w:tabs>
        <w:spacing w:after="240"/>
        <w:ind w:left="0" w:firstLine="540"/>
        <w:contextualSpacing w:val="0"/>
        <w:jc w:val="both"/>
        <w:rPr>
          <w:sz w:val="24"/>
          <w:szCs w:val="24"/>
        </w:rPr>
      </w:pPr>
      <w:r w:rsidRPr="00C80E71">
        <w:rPr>
          <w:sz w:val="24"/>
          <w:szCs w:val="24"/>
          <w:u w:val="single"/>
        </w:rPr>
        <w:t>Quality of Services</w:t>
      </w:r>
      <w:r w:rsidR="0007549B" w:rsidRPr="00C80E71">
        <w:rPr>
          <w:sz w:val="24"/>
          <w:szCs w:val="24"/>
        </w:rPr>
        <w:t>.</w:t>
      </w:r>
      <w:r w:rsidR="00F834EC" w:rsidRPr="00C80E71">
        <w:rPr>
          <w:sz w:val="24"/>
          <w:szCs w:val="24"/>
        </w:rPr>
        <w:t xml:space="preserve"> </w:t>
      </w:r>
      <w:r w:rsidR="00305585" w:rsidRPr="00C80E71">
        <w:rPr>
          <w:sz w:val="24"/>
          <w:szCs w:val="24"/>
        </w:rPr>
        <w:t xml:space="preserve">Supplier represents and warrants that the Services will: (i) be performed in a good and workmanlike manner in accordance with professional industry standards (with the level of skill, knowledge, and judgment required or reasonably expected of providers of comparable services); (ii) meet the terms of this Agreement; (iii) comply with the </w:t>
      </w:r>
      <w:r w:rsidR="00417A82">
        <w:rPr>
          <w:sz w:val="24"/>
          <w:szCs w:val="24"/>
        </w:rPr>
        <w:t>S</w:t>
      </w:r>
      <w:r w:rsidR="00305585" w:rsidRPr="00C80E71">
        <w:rPr>
          <w:sz w:val="24"/>
          <w:szCs w:val="24"/>
        </w:rPr>
        <w:t>pecifications; and (iv) be free from defects.</w:t>
      </w:r>
    </w:p>
    <w:p w14:paraId="2A13EF2D" w14:textId="5D798610" w:rsidR="001E640E" w:rsidRPr="00C80E71" w:rsidRDefault="00DC52B7" w:rsidP="00D03A7D">
      <w:pPr>
        <w:pStyle w:val="ListParagraph"/>
        <w:numPr>
          <w:ilvl w:val="0"/>
          <w:numId w:val="32"/>
        </w:numPr>
        <w:tabs>
          <w:tab w:val="left" w:pos="1080"/>
        </w:tabs>
        <w:spacing w:after="240"/>
        <w:ind w:left="0" w:firstLine="540"/>
        <w:contextualSpacing w:val="0"/>
        <w:jc w:val="both"/>
        <w:rPr>
          <w:sz w:val="24"/>
          <w:szCs w:val="24"/>
        </w:rPr>
      </w:pPr>
      <w:r w:rsidRPr="00C80E71">
        <w:rPr>
          <w:sz w:val="24"/>
          <w:szCs w:val="24"/>
          <w:u w:val="single"/>
        </w:rPr>
        <w:t>Quality of Materials and Equipment</w:t>
      </w:r>
      <w:r w:rsidR="0007549B" w:rsidRPr="00C80E71">
        <w:rPr>
          <w:sz w:val="24"/>
          <w:szCs w:val="24"/>
        </w:rPr>
        <w:t>.</w:t>
      </w:r>
      <w:r w:rsidR="00F834EC" w:rsidRPr="00C80E71">
        <w:rPr>
          <w:sz w:val="24"/>
          <w:szCs w:val="24"/>
        </w:rPr>
        <w:t xml:space="preserve"> </w:t>
      </w:r>
      <w:r w:rsidR="00305585" w:rsidRPr="00C80E71">
        <w:rPr>
          <w:sz w:val="24"/>
          <w:szCs w:val="24"/>
        </w:rPr>
        <w:t xml:space="preserve">Supplier represents and warrants that each item of Materials and Equipment provided under this Agreement will: (i) strictly conform to the description and </w:t>
      </w:r>
      <w:r w:rsidR="00417A82">
        <w:rPr>
          <w:sz w:val="24"/>
          <w:szCs w:val="24"/>
        </w:rPr>
        <w:t>S</w:t>
      </w:r>
      <w:r w:rsidR="00305585" w:rsidRPr="00C80E71">
        <w:rPr>
          <w:sz w:val="24"/>
          <w:szCs w:val="24"/>
        </w:rPr>
        <w:t xml:space="preserve">pecifications contained in this Agreement; (ii) be free from defects in workmanship, </w:t>
      </w:r>
      <w:proofErr w:type="gramStart"/>
      <w:r w:rsidR="00305585" w:rsidRPr="00C80E71">
        <w:rPr>
          <w:sz w:val="24"/>
          <w:szCs w:val="24"/>
        </w:rPr>
        <w:t>materials</w:t>
      </w:r>
      <w:proofErr w:type="gramEnd"/>
      <w:r w:rsidR="00305585" w:rsidRPr="00C80E71">
        <w:rPr>
          <w:sz w:val="24"/>
          <w:szCs w:val="24"/>
        </w:rPr>
        <w:t xml:space="preserve"> and design for two (2) years from Acceptance of the Work or such longer period as is set forth in the manufacturer</w:t>
      </w:r>
      <w:r w:rsidR="007B4C1A">
        <w:rPr>
          <w:sz w:val="24"/>
          <w:szCs w:val="24"/>
        </w:rPr>
        <w:t>’</w:t>
      </w:r>
      <w:r w:rsidR="00305585" w:rsidRPr="00C80E71">
        <w:rPr>
          <w:sz w:val="24"/>
          <w:szCs w:val="24"/>
        </w:rPr>
        <w:t>s warranty or elsewhere in this Agreement; and (iii) be new.</w:t>
      </w:r>
      <w:r w:rsidR="00F834EC" w:rsidRPr="00C80E71">
        <w:rPr>
          <w:sz w:val="24"/>
          <w:szCs w:val="24"/>
        </w:rPr>
        <w:t xml:space="preserve"> </w:t>
      </w:r>
      <w:r w:rsidR="00305585" w:rsidRPr="00C80E71">
        <w:rPr>
          <w:sz w:val="24"/>
          <w:szCs w:val="24"/>
        </w:rPr>
        <w:t>Unless otherwise stated in a Purchase Order, no surplus, rebuilt, reconditioned, or used material or equipment will be provided pursuant to this Agreement.</w:t>
      </w:r>
    </w:p>
    <w:p w14:paraId="59CB5E73" w14:textId="4D054770" w:rsidR="00B93F86" w:rsidRPr="00C80E71" w:rsidRDefault="00DC52B7" w:rsidP="00D03A7D">
      <w:pPr>
        <w:pStyle w:val="ListParagraph"/>
        <w:numPr>
          <w:ilvl w:val="0"/>
          <w:numId w:val="32"/>
        </w:numPr>
        <w:tabs>
          <w:tab w:val="left" w:pos="1080"/>
        </w:tabs>
        <w:spacing w:after="240"/>
        <w:ind w:left="0" w:firstLine="540"/>
        <w:contextualSpacing w:val="0"/>
        <w:jc w:val="both"/>
        <w:rPr>
          <w:sz w:val="24"/>
          <w:szCs w:val="24"/>
        </w:rPr>
      </w:pPr>
      <w:r w:rsidRPr="00C80E71">
        <w:rPr>
          <w:sz w:val="24"/>
          <w:szCs w:val="24"/>
          <w:u w:val="single"/>
        </w:rPr>
        <w:t>Warranty Claims</w:t>
      </w:r>
      <w:r w:rsidR="0007549B" w:rsidRPr="00C80E71">
        <w:rPr>
          <w:sz w:val="24"/>
          <w:szCs w:val="24"/>
        </w:rPr>
        <w:t>.</w:t>
      </w:r>
      <w:r w:rsidR="00F834EC" w:rsidRPr="00C80E71">
        <w:rPr>
          <w:sz w:val="24"/>
          <w:szCs w:val="24"/>
        </w:rPr>
        <w:t xml:space="preserve"> </w:t>
      </w:r>
      <w:bookmarkStart w:id="39" w:name="_Toc179027668"/>
      <w:r w:rsidR="00D85E40" w:rsidRPr="00C80E71">
        <w:rPr>
          <w:sz w:val="24"/>
          <w:szCs w:val="24"/>
        </w:rPr>
        <w:t>Upon receipt of written notice from Purchaser of a warranty claim, Supplier shall, if required by Purchaser, at Supplier</w:t>
      </w:r>
      <w:r w:rsidR="007B4C1A">
        <w:rPr>
          <w:sz w:val="24"/>
          <w:szCs w:val="24"/>
        </w:rPr>
        <w:t>’</w:t>
      </w:r>
      <w:r w:rsidR="00D85E40" w:rsidRPr="00C80E71">
        <w:rPr>
          <w:sz w:val="24"/>
          <w:szCs w:val="24"/>
        </w:rPr>
        <w:t>s sole expense, promptly repair, reperform, correct, or replace as determined by Purchaser, all portions of the Work that fail to conform to these warranties, including without limitation the removal of any non-conforming Work.</w:t>
      </w:r>
      <w:r w:rsidR="00F834EC" w:rsidRPr="00C80E71">
        <w:rPr>
          <w:sz w:val="24"/>
          <w:szCs w:val="24"/>
        </w:rPr>
        <w:t xml:space="preserve"> </w:t>
      </w:r>
      <w:r w:rsidR="00D85E40" w:rsidRPr="00C80E71">
        <w:rPr>
          <w:sz w:val="24"/>
          <w:szCs w:val="24"/>
        </w:rPr>
        <w:t xml:space="preserve">Supplier shall reimburse </w:t>
      </w:r>
      <w:r w:rsidR="00083C4D" w:rsidRPr="00C80E71">
        <w:rPr>
          <w:sz w:val="24"/>
          <w:szCs w:val="24"/>
        </w:rPr>
        <w:t>Purchaser</w:t>
      </w:r>
      <w:r w:rsidR="00D85E40" w:rsidRPr="00C80E71">
        <w:rPr>
          <w:sz w:val="24"/>
          <w:szCs w:val="24"/>
        </w:rPr>
        <w:t xml:space="preserve"> for any costs incurred by </w:t>
      </w:r>
      <w:r w:rsidR="00083C4D" w:rsidRPr="00C80E71">
        <w:rPr>
          <w:sz w:val="24"/>
          <w:szCs w:val="24"/>
        </w:rPr>
        <w:t>Purchaser</w:t>
      </w:r>
      <w:r w:rsidR="00D85E40" w:rsidRPr="00C80E71">
        <w:rPr>
          <w:sz w:val="24"/>
          <w:szCs w:val="24"/>
        </w:rPr>
        <w:t xml:space="preserve"> incidental to such repair, reperformance, correction, or replacement.</w:t>
      </w:r>
      <w:r w:rsidR="00F834EC" w:rsidRPr="00C80E71">
        <w:rPr>
          <w:sz w:val="24"/>
          <w:szCs w:val="24"/>
        </w:rPr>
        <w:t xml:space="preserve"> </w:t>
      </w:r>
      <w:r w:rsidR="00D85E40" w:rsidRPr="00C80E71">
        <w:rPr>
          <w:sz w:val="24"/>
          <w:szCs w:val="24"/>
        </w:rPr>
        <w:t xml:space="preserve">Supplier shall also perform such tests as Purchaser may reasonably require </w:t>
      </w:r>
      <w:proofErr w:type="gramStart"/>
      <w:r w:rsidR="00D85E40" w:rsidRPr="00C80E71">
        <w:rPr>
          <w:sz w:val="24"/>
          <w:szCs w:val="24"/>
        </w:rPr>
        <w:t>to verify</w:t>
      </w:r>
      <w:proofErr w:type="gramEnd"/>
      <w:r w:rsidR="00D85E40" w:rsidRPr="00C80E71">
        <w:rPr>
          <w:sz w:val="24"/>
          <w:szCs w:val="24"/>
        </w:rPr>
        <w:t xml:space="preserve"> that the repairs or replacements comply with the requirements of this Agreement.</w:t>
      </w:r>
      <w:r w:rsidR="00F834EC" w:rsidRPr="00C80E71">
        <w:rPr>
          <w:sz w:val="24"/>
          <w:szCs w:val="24"/>
        </w:rPr>
        <w:t xml:space="preserve"> </w:t>
      </w:r>
      <w:r w:rsidR="00D85E40" w:rsidRPr="00C80E71">
        <w:rPr>
          <w:sz w:val="24"/>
          <w:szCs w:val="24"/>
        </w:rPr>
        <w:t>If Supplier fails within a reasonable time, or refuses, to repair, replace, correct, reperform, or remove the Work as required by Purchaser, Purchaser may, in its sole discretion, repair, replace, correct, reperform, or remove any Work, retain a third party to repair, replace, correct, reperform, or remove any Work, or take other reasonable remedial action, and in such event, Supplier shall promptly refund to Purchaser the portion of the compensation paid to Supplier for the defective Work, together with direct costs incurred by Purchaser for any repair, replacement, correction,</w:t>
      </w:r>
      <w:r w:rsidR="00F834EC" w:rsidRPr="00C80E71">
        <w:rPr>
          <w:sz w:val="24"/>
          <w:szCs w:val="24"/>
        </w:rPr>
        <w:t xml:space="preserve"> </w:t>
      </w:r>
      <w:r w:rsidR="00D85E40" w:rsidRPr="00C80E71">
        <w:rPr>
          <w:sz w:val="24"/>
          <w:szCs w:val="24"/>
        </w:rPr>
        <w:t>reperformance, or removal of defective Work or shall pay such amounts as otherwise specified in this Agreement.</w:t>
      </w:r>
      <w:r w:rsidR="00F834EC" w:rsidRPr="00C80E71">
        <w:rPr>
          <w:sz w:val="24"/>
          <w:szCs w:val="24"/>
        </w:rPr>
        <w:t xml:space="preserve"> </w:t>
      </w:r>
      <w:r w:rsidR="00D85E40" w:rsidRPr="00C80E71">
        <w:rPr>
          <w:sz w:val="24"/>
          <w:szCs w:val="24"/>
        </w:rPr>
        <w:t xml:space="preserve">If Purchaser does not require repair, replacement, correction, or reperformance of the Work, then Purchaser may make a corresponding reduction in </w:t>
      </w:r>
      <w:r w:rsidR="00D85E40" w:rsidRPr="00C80E71">
        <w:rPr>
          <w:sz w:val="24"/>
          <w:szCs w:val="24"/>
        </w:rPr>
        <w:lastRenderedPageBreak/>
        <w:t>the compensation due to Supplier.</w:t>
      </w:r>
      <w:r w:rsidR="00F834EC" w:rsidRPr="00C80E71">
        <w:rPr>
          <w:sz w:val="24"/>
          <w:szCs w:val="24"/>
        </w:rPr>
        <w:t xml:space="preserve"> </w:t>
      </w:r>
      <w:r w:rsidR="00D85E40" w:rsidRPr="00C80E71">
        <w:rPr>
          <w:sz w:val="24"/>
          <w:szCs w:val="24"/>
        </w:rPr>
        <w:t xml:space="preserve">Any repair, replacement, correction, or reperformance made pursuant to this Agreement will be warranted for the later of: (i) </w:t>
      </w:r>
      <w:r w:rsidR="00D563C4" w:rsidRPr="00C80E71">
        <w:rPr>
          <w:sz w:val="24"/>
          <w:szCs w:val="24"/>
        </w:rPr>
        <w:t xml:space="preserve">one (1) year after </w:t>
      </w:r>
      <w:r w:rsidR="00D85E40" w:rsidRPr="00C80E71">
        <w:rPr>
          <w:sz w:val="24"/>
          <w:szCs w:val="24"/>
        </w:rPr>
        <w:t>completion of such repair, replacement, correction, or reperformance, or (ii) the end of</w:t>
      </w:r>
      <w:r w:rsidR="00B6619A" w:rsidRPr="00C80E71">
        <w:rPr>
          <w:sz w:val="24"/>
          <w:szCs w:val="24"/>
        </w:rPr>
        <w:t xml:space="preserve"> the original warranty period.</w:t>
      </w:r>
    </w:p>
    <w:p w14:paraId="20710CB5" w14:textId="3AB6ED09" w:rsidR="00FD5FCB" w:rsidRDefault="00FD5FCB" w:rsidP="00F95E35">
      <w:pPr>
        <w:tabs>
          <w:tab w:val="left" w:pos="1080"/>
        </w:tabs>
        <w:spacing w:after="240"/>
        <w:ind w:firstLine="540"/>
        <w:jc w:val="both"/>
        <w:rPr>
          <w:sz w:val="24"/>
          <w:szCs w:val="24"/>
        </w:rPr>
      </w:pPr>
      <w:r w:rsidRPr="00C80E71">
        <w:rPr>
          <w:sz w:val="24"/>
          <w:szCs w:val="24"/>
        </w:rPr>
        <w:t>(d)-(f)</w:t>
      </w:r>
      <w:r w:rsidRPr="00C80E71">
        <w:rPr>
          <w:sz w:val="24"/>
          <w:szCs w:val="24"/>
        </w:rPr>
        <w:tab/>
        <w:t>[RESERVED]</w:t>
      </w:r>
    </w:p>
    <w:p w14:paraId="16B04BD0" w14:textId="4CA4E3B3" w:rsidR="001917C8" w:rsidRPr="00C80E71" w:rsidRDefault="001917C8" w:rsidP="00217481">
      <w:pPr>
        <w:pStyle w:val="ListParagraph"/>
        <w:numPr>
          <w:ilvl w:val="0"/>
          <w:numId w:val="42"/>
        </w:numPr>
        <w:tabs>
          <w:tab w:val="left" w:pos="1080"/>
        </w:tabs>
        <w:spacing w:after="240"/>
        <w:ind w:left="0" w:firstLine="540"/>
        <w:contextualSpacing w:val="0"/>
        <w:jc w:val="both"/>
        <w:rPr>
          <w:sz w:val="24"/>
          <w:szCs w:val="24"/>
        </w:rPr>
      </w:pPr>
      <w:r w:rsidRPr="007854F2">
        <w:rPr>
          <w:sz w:val="24"/>
          <w:szCs w:val="24"/>
          <w:u w:val="single"/>
        </w:rPr>
        <w:t>Information</w:t>
      </w:r>
      <w:r w:rsidRPr="007854F2">
        <w:rPr>
          <w:sz w:val="24"/>
          <w:szCs w:val="24"/>
        </w:rPr>
        <w:t xml:space="preserve">. </w:t>
      </w:r>
      <w:r w:rsidRPr="007854F2">
        <w:rPr>
          <w:rStyle w:val="DeltaViewInsertion"/>
          <w:b w:val="0"/>
          <w:sz w:val="24"/>
          <w:szCs w:val="24"/>
          <w:u w:val="none"/>
        </w:rPr>
        <w:t xml:space="preserve">Supplier represents and warrants to Purchaser that information provided by Supplier to Purchaser in connection </w:t>
      </w:r>
      <w:r w:rsidR="007E5D84">
        <w:rPr>
          <w:rStyle w:val="DeltaViewInsertion"/>
          <w:b w:val="0"/>
          <w:sz w:val="24"/>
          <w:szCs w:val="24"/>
          <w:u w:val="none"/>
        </w:rPr>
        <w:t xml:space="preserve">with </w:t>
      </w:r>
      <w:r w:rsidRPr="007854F2">
        <w:rPr>
          <w:rStyle w:val="DeltaViewInsertion"/>
          <w:b w:val="0"/>
          <w:sz w:val="24"/>
          <w:szCs w:val="24"/>
          <w:u w:val="none"/>
        </w:rPr>
        <w:t>Purchaser</w:t>
      </w:r>
      <w:r w:rsidR="007B4C1A">
        <w:rPr>
          <w:rStyle w:val="DeltaViewInsertion"/>
          <w:b w:val="0"/>
          <w:sz w:val="24"/>
          <w:szCs w:val="24"/>
          <w:u w:val="none"/>
        </w:rPr>
        <w:t>’</w:t>
      </w:r>
      <w:r w:rsidRPr="007854F2">
        <w:rPr>
          <w:rStyle w:val="DeltaViewInsertion"/>
          <w:b w:val="0"/>
          <w:sz w:val="24"/>
          <w:szCs w:val="24"/>
          <w:u w:val="none"/>
        </w:rPr>
        <w:t xml:space="preserve">s due diligence of Supplier, whether provided prior to or after the effective date of this Agreement, is accurate and complete in all material respects. </w:t>
      </w:r>
      <w:r>
        <w:rPr>
          <w:rStyle w:val="DeltaViewInsertion"/>
          <w:b w:val="0"/>
          <w:sz w:val="24"/>
          <w:szCs w:val="24"/>
          <w:u w:val="none"/>
        </w:rPr>
        <w:t>To the extent applicable to the Work, t</w:t>
      </w:r>
      <w:r w:rsidRPr="007854F2">
        <w:rPr>
          <w:rStyle w:val="DeltaViewInsertion"/>
          <w:b w:val="0"/>
          <w:sz w:val="24"/>
          <w:szCs w:val="24"/>
          <w:u w:val="none"/>
        </w:rPr>
        <w:t>his includes, but is not limited to, information provided</w:t>
      </w:r>
      <w:r>
        <w:rPr>
          <w:rStyle w:val="DeltaViewInsertion"/>
          <w:b w:val="0"/>
          <w:sz w:val="24"/>
          <w:szCs w:val="24"/>
          <w:u w:val="none"/>
        </w:rPr>
        <w:t>:</w:t>
      </w:r>
      <w:r w:rsidRPr="007854F2">
        <w:rPr>
          <w:rStyle w:val="DeltaViewInsertion"/>
          <w:b w:val="0"/>
          <w:sz w:val="24"/>
          <w:szCs w:val="24"/>
          <w:u w:val="none"/>
        </w:rPr>
        <w:t xml:space="preserve"> (i) in connection with Purchaser</w:t>
      </w:r>
      <w:r w:rsidR="007B4C1A">
        <w:rPr>
          <w:rStyle w:val="DeltaViewInsertion"/>
          <w:b w:val="0"/>
          <w:sz w:val="24"/>
          <w:szCs w:val="24"/>
          <w:u w:val="none"/>
        </w:rPr>
        <w:t>’</w:t>
      </w:r>
      <w:r w:rsidRPr="007854F2">
        <w:rPr>
          <w:rStyle w:val="DeltaViewInsertion"/>
          <w:b w:val="0"/>
          <w:sz w:val="24"/>
          <w:szCs w:val="24"/>
          <w:u w:val="none"/>
        </w:rPr>
        <w:t>s Supply Chain registration process; (ii) responses to Purchaser</w:t>
      </w:r>
      <w:r w:rsidR="007B4C1A">
        <w:rPr>
          <w:rStyle w:val="DeltaViewInsertion"/>
          <w:b w:val="0"/>
          <w:sz w:val="24"/>
          <w:szCs w:val="24"/>
          <w:u w:val="none"/>
        </w:rPr>
        <w:t>’</w:t>
      </w:r>
      <w:r w:rsidRPr="007854F2">
        <w:rPr>
          <w:rStyle w:val="DeltaViewInsertion"/>
          <w:b w:val="0"/>
          <w:sz w:val="24"/>
          <w:szCs w:val="24"/>
          <w:u w:val="none"/>
        </w:rPr>
        <w:t>s Third Party Risk Management Questionnaire</w:t>
      </w:r>
      <w:r>
        <w:rPr>
          <w:rStyle w:val="DeltaViewInsertion"/>
          <w:b w:val="0"/>
          <w:sz w:val="24"/>
          <w:szCs w:val="24"/>
          <w:u w:val="none"/>
        </w:rPr>
        <w:t xml:space="preserve"> as described in Section </w:t>
      </w:r>
      <w:r>
        <w:rPr>
          <w:rStyle w:val="DeltaViewInsertion"/>
          <w:b w:val="0"/>
          <w:sz w:val="24"/>
          <w:szCs w:val="24"/>
          <w:u w:val="none"/>
        </w:rPr>
        <w:fldChar w:fldCharType="begin"/>
      </w:r>
      <w:r>
        <w:rPr>
          <w:rStyle w:val="DeltaViewInsertion"/>
          <w:b w:val="0"/>
          <w:sz w:val="24"/>
          <w:szCs w:val="24"/>
          <w:u w:val="none"/>
        </w:rPr>
        <w:instrText xml:space="preserve"> REF _Ref49153652 \r \h </w:instrText>
      </w:r>
      <w:r>
        <w:rPr>
          <w:rStyle w:val="DeltaViewInsertion"/>
          <w:b w:val="0"/>
          <w:sz w:val="24"/>
          <w:szCs w:val="24"/>
          <w:u w:val="none"/>
        </w:rPr>
      </w:r>
      <w:r>
        <w:rPr>
          <w:rStyle w:val="DeltaViewInsertion"/>
          <w:b w:val="0"/>
          <w:sz w:val="24"/>
          <w:szCs w:val="24"/>
          <w:u w:val="none"/>
        </w:rPr>
        <w:fldChar w:fldCharType="separate"/>
      </w:r>
      <w:r w:rsidR="00797A2D">
        <w:rPr>
          <w:rStyle w:val="DeltaViewInsertion"/>
          <w:b w:val="0"/>
          <w:sz w:val="24"/>
          <w:szCs w:val="24"/>
          <w:u w:val="none"/>
        </w:rPr>
        <w:t>6</w:t>
      </w:r>
      <w:r>
        <w:rPr>
          <w:rStyle w:val="DeltaViewInsertion"/>
          <w:b w:val="0"/>
          <w:sz w:val="24"/>
          <w:szCs w:val="24"/>
          <w:u w:val="none"/>
        </w:rPr>
        <w:fldChar w:fldCharType="end"/>
      </w:r>
      <w:r>
        <w:rPr>
          <w:rStyle w:val="DeltaViewInsertion"/>
          <w:b w:val="0"/>
          <w:sz w:val="24"/>
          <w:szCs w:val="24"/>
          <w:u w:val="none"/>
        </w:rPr>
        <w:t xml:space="preserve"> </w:t>
      </w:r>
      <w:r>
        <w:rPr>
          <w:rStyle w:val="DeltaViewInsertion"/>
          <w:b w:val="0"/>
          <w:i/>
          <w:iCs/>
          <w:sz w:val="24"/>
          <w:szCs w:val="24"/>
          <w:u w:val="none"/>
        </w:rPr>
        <w:t>Records</w:t>
      </w:r>
      <w:r w:rsidR="00E26B4C">
        <w:rPr>
          <w:rStyle w:val="DeltaViewInsertion"/>
          <w:b w:val="0"/>
          <w:i/>
          <w:iCs/>
          <w:sz w:val="24"/>
          <w:szCs w:val="24"/>
          <w:u w:val="none"/>
        </w:rPr>
        <w:t>,</w:t>
      </w:r>
      <w:r>
        <w:rPr>
          <w:rStyle w:val="DeltaViewInsertion"/>
          <w:b w:val="0"/>
          <w:i/>
          <w:iCs/>
          <w:sz w:val="24"/>
          <w:szCs w:val="24"/>
          <w:u w:val="none"/>
        </w:rPr>
        <w:t xml:space="preserve"> Auditing</w:t>
      </w:r>
      <w:r w:rsidR="00E26B4C">
        <w:rPr>
          <w:rStyle w:val="DeltaViewInsertion"/>
          <w:b w:val="0"/>
          <w:i/>
          <w:iCs/>
          <w:sz w:val="24"/>
          <w:szCs w:val="24"/>
          <w:u w:val="none"/>
        </w:rPr>
        <w:t>, and Data Security</w:t>
      </w:r>
      <w:r w:rsidRPr="007854F2">
        <w:rPr>
          <w:rStyle w:val="DeltaViewInsertion"/>
          <w:b w:val="0"/>
          <w:sz w:val="24"/>
          <w:szCs w:val="24"/>
          <w:u w:val="none"/>
        </w:rPr>
        <w:t xml:space="preserve">; (iii) </w:t>
      </w:r>
      <w:r>
        <w:rPr>
          <w:rStyle w:val="DeltaViewInsertion"/>
          <w:b w:val="0"/>
          <w:sz w:val="24"/>
          <w:szCs w:val="24"/>
          <w:u w:val="none"/>
        </w:rPr>
        <w:t xml:space="preserve">responses to </w:t>
      </w:r>
      <w:r w:rsidR="009B5100">
        <w:rPr>
          <w:sz w:val="24"/>
          <w:szCs w:val="24"/>
        </w:rPr>
        <w:t>Purchaser</w:t>
      </w:r>
      <w:r w:rsidR="007B4C1A">
        <w:rPr>
          <w:sz w:val="24"/>
          <w:szCs w:val="24"/>
        </w:rPr>
        <w:t>’</w:t>
      </w:r>
      <w:r w:rsidRPr="00C80E71">
        <w:rPr>
          <w:sz w:val="24"/>
          <w:szCs w:val="24"/>
        </w:rPr>
        <w:t>s Supplier Diversity Subcontracting Requirements</w:t>
      </w:r>
      <w:r>
        <w:rPr>
          <w:sz w:val="24"/>
          <w:szCs w:val="24"/>
        </w:rPr>
        <w:t>; (iv) in response to a request for bid or proposal; and (v) any other information provided by Supplier prior to or during performance of the Work upon which Purchaser may reasonably rely</w:t>
      </w:r>
      <w:r w:rsidRPr="007854F2">
        <w:rPr>
          <w:rStyle w:val="DeltaViewInsertion"/>
          <w:b w:val="0"/>
          <w:sz w:val="24"/>
          <w:szCs w:val="24"/>
          <w:u w:val="none"/>
        </w:rPr>
        <w:t>. Supplier shall promptly notify Purchaser in the event of any material changes to this information.</w:t>
      </w:r>
    </w:p>
    <w:p w14:paraId="32BBD426" w14:textId="0B19218C" w:rsidR="008F0784" w:rsidRPr="001F2701" w:rsidRDefault="00AE4285"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40" w:name="_Ref11221594"/>
      <w:bookmarkStart w:id="41" w:name="_Ref11851486"/>
      <w:bookmarkStart w:id="42" w:name="_Toc58484463"/>
      <w:r w:rsidRPr="001F2701">
        <w:rPr>
          <w:b/>
          <w:sz w:val="28"/>
          <w:szCs w:val="28"/>
        </w:rPr>
        <w:t xml:space="preserve">Breach and </w:t>
      </w:r>
      <w:r w:rsidR="00685A6A" w:rsidRPr="001F2701">
        <w:rPr>
          <w:b/>
          <w:sz w:val="28"/>
          <w:szCs w:val="28"/>
        </w:rPr>
        <w:t>Default</w:t>
      </w:r>
      <w:bookmarkEnd w:id="39"/>
      <w:bookmarkEnd w:id="40"/>
      <w:bookmarkEnd w:id="41"/>
      <w:bookmarkEnd w:id="42"/>
    </w:p>
    <w:p w14:paraId="6AC69111" w14:textId="24DEAE49" w:rsidR="008F0784" w:rsidRPr="00C80E71" w:rsidRDefault="00AE4285" w:rsidP="00D03A7D">
      <w:pPr>
        <w:pStyle w:val="ListParagraph"/>
        <w:numPr>
          <w:ilvl w:val="0"/>
          <w:numId w:val="31"/>
        </w:numPr>
        <w:tabs>
          <w:tab w:val="left" w:pos="1080"/>
        </w:tabs>
        <w:spacing w:after="240"/>
        <w:ind w:left="0" w:firstLine="540"/>
        <w:contextualSpacing w:val="0"/>
        <w:jc w:val="both"/>
        <w:rPr>
          <w:sz w:val="24"/>
          <w:szCs w:val="24"/>
        </w:rPr>
      </w:pPr>
      <w:r w:rsidRPr="00C80E71">
        <w:rPr>
          <w:sz w:val="24"/>
          <w:szCs w:val="24"/>
          <w:u w:val="single"/>
        </w:rPr>
        <w:t>Supplier</w:t>
      </w:r>
      <w:r w:rsidR="007B4C1A">
        <w:rPr>
          <w:sz w:val="24"/>
          <w:szCs w:val="24"/>
          <w:u w:val="single"/>
        </w:rPr>
        <w:t>’</w:t>
      </w:r>
      <w:r w:rsidRPr="00C80E71">
        <w:rPr>
          <w:sz w:val="24"/>
          <w:szCs w:val="24"/>
          <w:u w:val="single"/>
        </w:rPr>
        <w:t>s Breach</w:t>
      </w:r>
      <w:r w:rsidRPr="00C80E71">
        <w:rPr>
          <w:sz w:val="24"/>
          <w:szCs w:val="24"/>
        </w:rPr>
        <w:t>.</w:t>
      </w:r>
      <w:r w:rsidR="00F834EC" w:rsidRPr="00C80E71">
        <w:rPr>
          <w:sz w:val="24"/>
          <w:szCs w:val="24"/>
        </w:rPr>
        <w:t xml:space="preserve"> </w:t>
      </w:r>
      <w:r w:rsidR="00305585" w:rsidRPr="00C80E71">
        <w:rPr>
          <w:sz w:val="24"/>
          <w:szCs w:val="24"/>
        </w:rPr>
        <w:t>If Supplier breaches this Agreement, then upon notice to Supplier</w:t>
      </w:r>
      <w:r w:rsidR="00E80BDE" w:rsidRPr="00C80E71">
        <w:rPr>
          <w:sz w:val="24"/>
          <w:szCs w:val="24"/>
        </w:rPr>
        <w:t xml:space="preserve"> and Supplier</w:t>
      </w:r>
      <w:r w:rsidR="007B4C1A">
        <w:rPr>
          <w:sz w:val="24"/>
          <w:szCs w:val="24"/>
        </w:rPr>
        <w:t>’</w:t>
      </w:r>
      <w:r w:rsidR="00E80BDE" w:rsidRPr="00C80E71">
        <w:rPr>
          <w:sz w:val="24"/>
          <w:szCs w:val="24"/>
        </w:rPr>
        <w:t xml:space="preserve">s failure to cure pursuant to the terms of </w:t>
      </w:r>
      <w:r w:rsidR="003542C0">
        <w:rPr>
          <w:sz w:val="24"/>
          <w:szCs w:val="24"/>
        </w:rPr>
        <w:t xml:space="preserve">subsection </w:t>
      </w:r>
      <w:r w:rsidR="008E29DB">
        <w:rPr>
          <w:sz w:val="24"/>
          <w:szCs w:val="24"/>
        </w:rPr>
        <w:fldChar w:fldCharType="begin"/>
      </w:r>
      <w:r w:rsidR="008E29DB">
        <w:rPr>
          <w:sz w:val="24"/>
          <w:szCs w:val="24"/>
        </w:rPr>
        <w:instrText xml:space="preserve"> REF _Ref11223359 \n \h </w:instrText>
      </w:r>
      <w:r w:rsidR="008E29DB">
        <w:rPr>
          <w:sz w:val="24"/>
          <w:szCs w:val="24"/>
        </w:rPr>
      </w:r>
      <w:r w:rsidR="008E29DB">
        <w:rPr>
          <w:sz w:val="24"/>
          <w:szCs w:val="24"/>
        </w:rPr>
        <w:fldChar w:fldCharType="separate"/>
      </w:r>
      <w:r w:rsidR="00797A2D">
        <w:rPr>
          <w:sz w:val="24"/>
          <w:szCs w:val="24"/>
        </w:rPr>
        <w:t>(b)</w:t>
      </w:r>
      <w:r w:rsidR="008E29DB">
        <w:rPr>
          <w:sz w:val="24"/>
          <w:szCs w:val="24"/>
        </w:rPr>
        <w:fldChar w:fldCharType="end"/>
      </w:r>
      <w:r w:rsidR="00E80BDE" w:rsidRPr="00C80E71">
        <w:rPr>
          <w:sz w:val="24"/>
          <w:szCs w:val="24"/>
        </w:rPr>
        <w:t xml:space="preserve"> </w:t>
      </w:r>
      <w:r w:rsidR="00DF7E91">
        <w:rPr>
          <w:i/>
          <w:sz w:val="24"/>
          <w:szCs w:val="24"/>
        </w:rPr>
        <w:t>Cure</w:t>
      </w:r>
      <w:r w:rsidR="00DF7E91" w:rsidRPr="00DF7E91">
        <w:rPr>
          <w:sz w:val="24"/>
          <w:szCs w:val="24"/>
        </w:rPr>
        <w:t xml:space="preserve"> </w:t>
      </w:r>
      <w:r w:rsidR="003542C0">
        <w:rPr>
          <w:sz w:val="24"/>
          <w:szCs w:val="24"/>
        </w:rPr>
        <w:t>below</w:t>
      </w:r>
      <w:r w:rsidR="00305585" w:rsidRPr="00C80E71">
        <w:rPr>
          <w:sz w:val="24"/>
          <w:szCs w:val="24"/>
        </w:rPr>
        <w:t>, Purchaser may, at its option, either remedy the breach or terminate this Agreement.</w:t>
      </w:r>
      <w:r w:rsidR="00F834EC" w:rsidRPr="00C80E71">
        <w:rPr>
          <w:sz w:val="24"/>
          <w:szCs w:val="24"/>
        </w:rPr>
        <w:t xml:space="preserve"> </w:t>
      </w:r>
      <w:r w:rsidR="00305585" w:rsidRPr="00C80E71">
        <w:rPr>
          <w:sz w:val="24"/>
          <w:szCs w:val="24"/>
        </w:rPr>
        <w:t>If Purchaser elects to remedy Supplier</w:t>
      </w:r>
      <w:r w:rsidR="007B4C1A">
        <w:rPr>
          <w:sz w:val="24"/>
          <w:szCs w:val="24"/>
        </w:rPr>
        <w:t>’</w:t>
      </w:r>
      <w:r w:rsidR="00305585" w:rsidRPr="00C80E71">
        <w:rPr>
          <w:sz w:val="24"/>
          <w:szCs w:val="24"/>
        </w:rPr>
        <w:t>s breach, Purchaser may use whatever persons, entities, equipment, and materials it deems necessary to remedy the breach.</w:t>
      </w:r>
    </w:p>
    <w:p w14:paraId="5EB81C28" w14:textId="216CC3B6" w:rsidR="008F0784" w:rsidRPr="00C80E71" w:rsidRDefault="00AE4285" w:rsidP="00D03A7D">
      <w:pPr>
        <w:pStyle w:val="ListParagraph"/>
        <w:numPr>
          <w:ilvl w:val="0"/>
          <w:numId w:val="31"/>
        </w:numPr>
        <w:tabs>
          <w:tab w:val="left" w:pos="1080"/>
        </w:tabs>
        <w:spacing w:after="240"/>
        <w:ind w:left="0" w:firstLine="540"/>
        <w:contextualSpacing w:val="0"/>
        <w:jc w:val="both"/>
        <w:rPr>
          <w:sz w:val="24"/>
          <w:szCs w:val="24"/>
        </w:rPr>
      </w:pPr>
      <w:bookmarkStart w:id="43" w:name="_Ref11223359"/>
      <w:r w:rsidRPr="00C80E71">
        <w:rPr>
          <w:sz w:val="24"/>
          <w:szCs w:val="24"/>
          <w:u w:val="single"/>
        </w:rPr>
        <w:t>Cure</w:t>
      </w:r>
      <w:r w:rsidRPr="00C80E71">
        <w:rPr>
          <w:sz w:val="24"/>
          <w:szCs w:val="24"/>
        </w:rPr>
        <w:t>.</w:t>
      </w:r>
      <w:r w:rsidR="00F834EC" w:rsidRPr="00C80E71">
        <w:rPr>
          <w:sz w:val="24"/>
          <w:szCs w:val="24"/>
        </w:rPr>
        <w:t xml:space="preserve"> </w:t>
      </w:r>
      <w:r w:rsidR="00305585" w:rsidRPr="00C80E71">
        <w:rPr>
          <w:sz w:val="24"/>
          <w:szCs w:val="24"/>
        </w:rPr>
        <w:t>Except in the event of stoppage, delay, or interference, Supplier shall have three (3) business days from the date of Purchaser</w:t>
      </w:r>
      <w:r w:rsidR="007B4C1A">
        <w:rPr>
          <w:sz w:val="24"/>
          <w:szCs w:val="24"/>
        </w:rPr>
        <w:t>’</w:t>
      </w:r>
      <w:r w:rsidR="00305585" w:rsidRPr="00C80E71">
        <w:rPr>
          <w:sz w:val="24"/>
          <w:szCs w:val="24"/>
        </w:rPr>
        <w:t xml:space="preserve">s notice of termination to cure its breach of this Agreement prior to </w:t>
      </w:r>
      <w:r w:rsidR="00E80BDE" w:rsidRPr="00C80E71">
        <w:rPr>
          <w:sz w:val="24"/>
          <w:szCs w:val="24"/>
        </w:rPr>
        <w:t xml:space="preserve">remedy or </w:t>
      </w:r>
      <w:r w:rsidR="00305585" w:rsidRPr="00C80E71">
        <w:rPr>
          <w:sz w:val="24"/>
          <w:szCs w:val="24"/>
        </w:rPr>
        <w:t>termination by Purchaser.</w:t>
      </w:r>
      <w:bookmarkEnd w:id="43"/>
    </w:p>
    <w:p w14:paraId="581D026C" w14:textId="62C20AC5" w:rsidR="008F0784" w:rsidRPr="00C80E71" w:rsidRDefault="00752DDB" w:rsidP="00D03A7D">
      <w:pPr>
        <w:pStyle w:val="ListParagraph"/>
        <w:numPr>
          <w:ilvl w:val="0"/>
          <w:numId w:val="31"/>
        </w:numPr>
        <w:tabs>
          <w:tab w:val="left" w:pos="1080"/>
        </w:tabs>
        <w:spacing w:after="240"/>
        <w:ind w:left="0" w:firstLine="540"/>
        <w:contextualSpacing w:val="0"/>
        <w:jc w:val="both"/>
        <w:rPr>
          <w:sz w:val="24"/>
          <w:szCs w:val="24"/>
        </w:rPr>
      </w:pPr>
      <w:r>
        <w:rPr>
          <w:sz w:val="24"/>
          <w:szCs w:val="24"/>
          <w:u w:val="single"/>
        </w:rPr>
        <w:t>Purchaser</w:t>
      </w:r>
      <w:r w:rsidR="007B4C1A">
        <w:rPr>
          <w:sz w:val="24"/>
          <w:szCs w:val="24"/>
          <w:u w:val="single"/>
        </w:rPr>
        <w:t>’</w:t>
      </w:r>
      <w:r>
        <w:rPr>
          <w:sz w:val="24"/>
          <w:szCs w:val="24"/>
          <w:u w:val="single"/>
        </w:rPr>
        <w:t xml:space="preserve">s </w:t>
      </w:r>
      <w:r w:rsidR="00AE4285" w:rsidRPr="00C80E71">
        <w:rPr>
          <w:sz w:val="24"/>
          <w:szCs w:val="24"/>
          <w:u w:val="single"/>
        </w:rPr>
        <w:t>Remedies</w:t>
      </w:r>
      <w:r w:rsidR="00AE4285" w:rsidRPr="00C80E71">
        <w:rPr>
          <w:sz w:val="24"/>
          <w:szCs w:val="24"/>
        </w:rPr>
        <w:t>.</w:t>
      </w:r>
      <w:r w:rsidR="00F834EC" w:rsidRPr="00C80E71">
        <w:rPr>
          <w:sz w:val="24"/>
          <w:szCs w:val="24"/>
        </w:rPr>
        <w:t xml:space="preserve"> </w:t>
      </w:r>
      <w:r w:rsidR="00305585" w:rsidRPr="00C80E71">
        <w:rPr>
          <w:sz w:val="24"/>
          <w:szCs w:val="24"/>
        </w:rPr>
        <w:t>In the event of Supplier</w:t>
      </w:r>
      <w:r w:rsidR="007B4C1A">
        <w:rPr>
          <w:sz w:val="24"/>
          <w:szCs w:val="24"/>
        </w:rPr>
        <w:t>’</w:t>
      </w:r>
      <w:r w:rsidR="00305585" w:rsidRPr="00C80E71">
        <w:rPr>
          <w:sz w:val="24"/>
          <w:szCs w:val="24"/>
        </w:rPr>
        <w:t xml:space="preserve">s breach, Purchaser may recover from Supplier any </w:t>
      </w:r>
      <w:r w:rsidR="005B5533" w:rsidRPr="00C80E71">
        <w:rPr>
          <w:sz w:val="24"/>
          <w:szCs w:val="24"/>
        </w:rPr>
        <w:t>costs, losses, or damages suffered or incurred as a result of or in connection with Supplier</w:t>
      </w:r>
      <w:r w:rsidR="007B4C1A">
        <w:rPr>
          <w:sz w:val="24"/>
          <w:szCs w:val="24"/>
        </w:rPr>
        <w:t>’</w:t>
      </w:r>
      <w:r w:rsidR="005B5533" w:rsidRPr="00C80E71">
        <w:rPr>
          <w:sz w:val="24"/>
          <w:szCs w:val="24"/>
        </w:rPr>
        <w:t>s breach, including but not limited to Purchaser</w:t>
      </w:r>
      <w:r w:rsidR="007B4C1A">
        <w:rPr>
          <w:sz w:val="24"/>
          <w:szCs w:val="24"/>
        </w:rPr>
        <w:t>’</w:t>
      </w:r>
      <w:r w:rsidR="005B5533" w:rsidRPr="00C80E71">
        <w:rPr>
          <w:sz w:val="24"/>
          <w:szCs w:val="24"/>
        </w:rPr>
        <w:t>s reasonable attorneys</w:t>
      </w:r>
      <w:r w:rsidR="007B4C1A">
        <w:rPr>
          <w:sz w:val="24"/>
          <w:szCs w:val="24"/>
        </w:rPr>
        <w:t>’</w:t>
      </w:r>
      <w:r w:rsidR="005B5533" w:rsidRPr="00C80E71">
        <w:rPr>
          <w:sz w:val="24"/>
          <w:szCs w:val="24"/>
        </w:rPr>
        <w:t xml:space="preserve"> fees, penalties, increased costs, </w:t>
      </w:r>
      <w:r w:rsidR="005B5533">
        <w:rPr>
          <w:sz w:val="24"/>
          <w:szCs w:val="24"/>
        </w:rPr>
        <w:t xml:space="preserve">and </w:t>
      </w:r>
      <w:r w:rsidR="005B5533" w:rsidRPr="00C80E71">
        <w:rPr>
          <w:sz w:val="24"/>
          <w:szCs w:val="24"/>
        </w:rPr>
        <w:t>all of Purchaser</w:t>
      </w:r>
      <w:r w:rsidR="007B4C1A">
        <w:rPr>
          <w:sz w:val="24"/>
          <w:szCs w:val="24"/>
        </w:rPr>
        <w:t>’</w:t>
      </w:r>
      <w:r w:rsidR="005B5533" w:rsidRPr="00C80E71">
        <w:rPr>
          <w:sz w:val="24"/>
          <w:szCs w:val="24"/>
        </w:rPr>
        <w:t>s direct and indirect costs incurred or reasonably anticipated to be incurred by Purchaser to obtain replacement performance</w:t>
      </w:r>
      <w:r w:rsidR="005B5533">
        <w:rPr>
          <w:sz w:val="24"/>
          <w:szCs w:val="24"/>
        </w:rPr>
        <w:t xml:space="preserve"> (</w:t>
      </w:r>
      <w:r w:rsidR="00BB5B0F">
        <w:rPr>
          <w:sz w:val="24"/>
          <w:szCs w:val="24"/>
        </w:rPr>
        <w:t>“</w:t>
      </w:r>
      <w:r w:rsidR="005B5533" w:rsidRPr="00915D41">
        <w:rPr>
          <w:b/>
          <w:i/>
          <w:sz w:val="24"/>
          <w:szCs w:val="24"/>
        </w:rPr>
        <w:t>Remedial Costs</w:t>
      </w:r>
      <w:r w:rsidR="00BB5B0F">
        <w:rPr>
          <w:sz w:val="24"/>
          <w:szCs w:val="24"/>
        </w:rPr>
        <w:t>”</w:t>
      </w:r>
      <w:r w:rsidR="005B5533">
        <w:rPr>
          <w:sz w:val="24"/>
          <w:szCs w:val="24"/>
        </w:rPr>
        <w:t>)</w:t>
      </w:r>
      <w:r w:rsidR="00305585" w:rsidRPr="00C80E71">
        <w:rPr>
          <w:sz w:val="24"/>
          <w:szCs w:val="24"/>
        </w:rPr>
        <w:t>.</w:t>
      </w:r>
      <w:r w:rsidR="00F834EC" w:rsidRPr="00C80E71">
        <w:rPr>
          <w:sz w:val="24"/>
          <w:szCs w:val="24"/>
        </w:rPr>
        <w:t xml:space="preserve"> </w:t>
      </w:r>
      <w:r w:rsidR="00305585" w:rsidRPr="00C80E71">
        <w:rPr>
          <w:sz w:val="24"/>
          <w:szCs w:val="24"/>
        </w:rPr>
        <w:t xml:space="preserve">Purchaser may deduct and withhold from payments otherwise due Supplier the amount of </w:t>
      </w:r>
      <w:r w:rsidRPr="00C80E71">
        <w:rPr>
          <w:sz w:val="24"/>
          <w:szCs w:val="24"/>
        </w:rPr>
        <w:t>any</w:t>
      </w:r>
      <w:r w:rsidR="005B5533">
        <w:rPr>
          <w:sz w:val="24"/>
          <w:szCs w:val="24"/>
        </w:rPr>
        <w:t xml:space="preserve"> </w:t>
      </w:r>
      <w:r w:rsidR="005B5533" w:rsidRPr="00C80E71">
        <w:rPr>
          <w:sz w:val="24"/>
          <w:szCs w:val="24"/>
        </w:rPr>
        <w:t>Remedial Costs</w:t>
      </w:r>
      <w:r w:rsidR="00305585" w:rsidRPr="00C80E71">
        <w:rPr>
          <w:sz w:val="24"/>
          <w:szCs w:val="24"/>
        </w:rPr>
        <w:t>.</w:t>
      </w:r>
    </w:p>
    <w:p w14:paraId="6BF2C58B" w14:textId="3477A982" w:rsidR="008F0784" w:rsidRPr="00C80E71" w:rsidRDefault="00305585" w:rsidP="00D03A7D">
      <w:pPr>
        <w:pStyle w:val="ListParagraph"/>
        <w:numPr>
          <w:ilvl w:val="0"/>
          <w:numId w:val="31"/>
        </w:numPr>
        <w:tabs>
          <w:tab w:val="left" w:pos="1080"/>
        </w:tabs>
        <w:spacing w:after="240"/>
        <w:ind w:left="0" w:firstLine="540"/>
        <w:contextualSpacing w:val="0"/>
        <w:jc w:val="both"/>
        <w:rPr>
          <w:sz w:val="24"/>
          <w:szCs w:val="24"/>
        </w:rPr>
      </w:pPr>
      <w:r w:rsidRPr="00C80E71">
        <w:rPr>
          <w:sz w:val="24"/>
          <w:szCs w:val="24"/>
        </w:rPr>
        <w:t>[RESERVED]</w:t>
      </w:r>
    </w:p>
    <w:p w14:paraId="5B915D4E" w14:textId="5B8CDA3B" w:rsidR="00AE4285" w:rsidRPr="00C80E71" w:rsidRDefault="00AE4285" w:rsidP="00D03A7D">
      <w:pPr>
        <w:pStyle w:val="ListParagraph"/>
        <w:numPr>
          <w:ilvl w:val="0"/>
          <w:numId w:val="31"/>
        </w:numPr>
        <w:tabs>
          <w:tab w:val="left" w:pos="1080"/>
        </w:tabs>
        <w:spacing w:after="240"/>
        <w:ind w:left="0" w:firstLine="540"/>
        <w:contextualSpacing w:val="0"/>
        <w:jc w:val="both"/>
        <w:rPr>
          <w:sz w:val="24"/>
          <w:szCs w:val="24"/>
        </w:rPr>
      </w:pPr>
      <w:r w:rsidRPr="00C80E71">
        <w:rPr>
          <w:sz w:val="24"/>
          <w:szCs w:val="24"/>
          <w:u w:val="single"/>
        </w:rPr>
        <w:t>Supplier</w:t>
      </w:r>
      <w:r w:rsidR="007B4C1A">
        <w:rPr>
          <w:sz w:val="24"/>
          <w:szCs w:val="24"/>
          <w:u w:val="single"/>
        </w:rPr>
        <w:t>’</w:t>
      </w:r>
      <w:r w:rsidRPr="00C80E71">
        <w:rPr>
          <w:sz w:val="24"/>
          <w:szCs w:val="24"/>
          <w:u w:val="single"/>
        </w:rPr>
        <w:t>s Remedies</w:t>
      </w:r>
      <w:r w:rsidRPr="00C80E71">
        <w:rPr>
          <w:sz w:val="24"/>
          <w:szCs w:val="24"/>
        </w:rPr>
        <w:t>.</w:t>
      </w:r>
      <w:r w:rsidR="00F834EC" w:rsidRPr="00C80E71">
        <w:rPr>
          <w:sz w:val="24"/>
          <w:szCs w:val="24"/>
        </w:rPr>
        <w:t xml:space="preserve"> </w:t>
      </w:r>
      <w:r w:rsidR="00305585" w:rsidRPr="00C80E71">
        <w:rPr>
          <w:sz w:val="24"/>
          <w:szCs w:val="24"/>
        </w:rPr>
        <w:t>Except as otherwise specified in this Agreement, Supplier has the rights and remedies available to it at law or in equity for Purchaser</w:t>
      </w:r>
      <w:r w:rsidR="007B4C1A">
        <w:rPr>
          <w:sz w:val="24"/>
          <w:szCs w:val="24"/>
        </w:rPr>
        <w:t>’</w:t>
      </w:r>
      <w:r w:rsidR="00305585" w:rsidRPr="00C80E71">
        <w:rPr>
          <w:sz w:val="24"/>
          <w:szCs w:val="24"/>
        </w:rPr>
        <w:t>s default of its payment obligations or other material breach of this Agreement, but Supplier</w:t>
      </w:r>
      <w:r w:rsidR="007B4C1A">
        <w:rPr>
          <w:sz w:val="24"/>
          <w:szCs w:val="24"/>
        </w:rPr>
        <w:t>’</w:t>
      </w:r>
      <w:r w:rsidR="00305585" w:rsidRPr="00C80E71">
        <w:rPr>
          <w:sz w:val="24"/>
          <w:szCs w:val="24"/>
        </w:rPr>
        <w:t>s remedies are contingent upon Supplier: (i) within one (1) week of Purchaser</w:t>
      </w:r>
      <w:r w:rsidR="007B4C1A">
        <w:rPr>
          <w:sz w:val="24"/>
          <w:szCs w:val="24"/>
        </w:rPr>
        <w:t>’</w:t>
      </w:r>
      <w:r w:rsidR="00305585" w:rsidRPr="00C80E71">
        <w:rPr>
          <w:sz w:val="24"/>
          <w:szCs w:val="24"/>
        </w:rPr>
        <w:t>s alleged default or breach, giving Purchaser written notice with specific details describing the alleged default or breach; and (ii) after Purchaser</w:t>
      </w:r>
      <w:r w:rsidR="007B4C1A">
        <w:rPr>
          <w:sz w:val="24"/>
          <w:szCs w:val="24"/>
        </w:rPr>
        <w:t>’</w:t>
      </w:r>
      <w:r w:rsidR="00305585" w:rsidRPr="00C80E71">
        <w:rPr>
          <w:sz w:val="24"/>
          <w:szCs w:val="24"/>
        </w:rPr>
        <w:t>s receipt of such notice, allowing Purchaser ten (10) days to cure such breach.</w:t>
      </w:r>
    </w:p>
    <w:p w14:paraId="72B56441" w14:textId="157643B4" w:rsidR="00C46729" w:rsidRPr="00C80E71" w:rsidRDefault="00C46729" w:rsidP="00D03A7D">
      <w:pPr>
        <w:pStyle w:val="ListParagraph"/>
        <w:numPr>
          <w:ilvl w:val="0"/>
          <w:numId w:val="31"/>
        </w:numPr>
        <w:tabs>
          <w:tab w:val="left" w:pos="1080"/>
        </w:tabs>
        <w:spacing w:after="240"/>
        <w:ind w:left="0" w:firstLine="540"/>
        <w:contextualSpacing w:val="0"/>
        <w:jc w:val="both"/>
        <w:rPr>
          <w:sz w:val="24"/>
          <w:szCs w:val="24"/>
        </w:rPr>
      </w:pPr>
      <w:bookmarkStart w:id="44" w:name="_Toc179027670"/>
      <w:r w:rsidRPr="00C80E71">
        <w:rPr>
          <w:sz w:val="24"/>
          <w:szCs w:val="24"/>
          <w:u w:val="single"/>
        </w:rPr>
        <w:lastRenderedPageBreak/>
        <w:t>Limitation of Liability</w:t>
      </w:r>
      <w:r w:rsidRPr="00C80E71">
        <w:rPr>
          <w:sz w:val="24"/>
          <w:szCs w:val="24"/>
        </w:rPr>
        <w:t>.</w:t>
      </w:r>
      <w:r w:rsidR="00F834EC" w:rsidRPr="00C80E71">
        <w:rPr>
          <w:sz w:val="24"/>
          <w:szCs w:val="24"/>
        </w:rPr>
        <w:t xml:space="preserve"> </w:t>
      </w:r>
      <w:r w:rsidRPr="00C80E71">
        <w:rPr>
          <w:sz w:val="24"/>
          <w:szCs w:val="24"/>
        </w:rPr>
        <w:t xml:space="preserve">Neither </w:t>
      </w:r>
      <w:r w:rsidR="00752DDB">
        <w:rPr>
          <w:sz w:val="24"/>
          <w:szCs w:val="24"/>
        </w:rPr>
        <w:t>P</w:t>
      </w:r>
      <w:r w:rsidRPr="00C80E71">
        <w:rPr>
          <w:sz w:val="24"/>
          <w:szCs w:val="24"/>
        </w:rPr>
        <w:t xml:space="preserve">arty shall be liable hereunder for consequential or punitive damages (including lost profits or savings) even if it has been advised of their possible existence, except that the foregoing shall not restrict a </w:t>
      </w:r>
      <w:r w:rsidR="00752DDB">
        <w:rPr>
          <w:sz w:val="24"/>
          <w:szCs w:val="24"/>
        </w:rPr>
        <w:t>P</w:t>
      </w:r>
      <w:r w:rsidRPr="00C80E71">
        <w:rPr>
          <w:sz w:val="24"/>
          <w:szCs w:val="24"/>
        </w:rPr>
        <w:t>arty</w:t>
      </w:r>
      <w:r w:rsidR="007B4C1A">
        <w:rPr>
          <w:sz w:val="24"/>
          <w:szCs w:val="24"/>
        </w:rPr>
        <w:t>’</w:t>
      </w:r>
      <w:r w:rsidRPr="00C80E71">
        <w:rPr>
          <w:sz w:val="24"/>
          <w:szCs w:val="24"/>
        </w:rPr>
        <w:t>s ability to recover actual damages for breach of this Agreement.</w:t>
      </w:r>
      <w:r w:rsidR="00F834EC" w:rsidRPr="00C80E71">
        <w:rPr>
          <w:sz w:val="24"/>
          <w:szCs w:val="24"/>
        </w:rPr>
        <w:t xml:space="preserve"> </w:t>
      </w:r>
      <w:r w:rsidRPr="00C80E71">
        <w:rPr>
          <w:sz w:val="24"/>
          <w:szCs w:val="24"/>
        </w:rPr>
        <w:t xml:space="preserve">In no event shall the total and cumulative liability of either </w:t>
      </w:r>
      <w:r w:rsidR="00752DDB">
        <w:rPr>
          <w:sz w:val="24"/>
          <w:szCs w:val="24"/>
        </w:rPr>
        <w:t>P</w:t>
      </w:r>
      <w:r w:rsidRPr="00C80E71">
        <w:rPr>
          <w:sz w:val="24"/>
          <w:szCs w:val="24"/>
        </w:rPr>
        <w:t>arty to the other under this Agreement for any claim or claims hereunder concerning performance or nonperformance hereunder exceed five (5) times the aggregate value of this Agreement.</w:t>
      </w:r>
      <w:r w:rsidR="00F834EC" w:rsidRPr="00C80E71">
        <w:rPr>
          <w:sz w:val="24"/>
          <w:szCs w:val="24"/>
        </w:rPr>
        <w:t xml:space="preserve"> </w:t>
      </w:r>
      <w:r w:rsidRPr="00C80E71">
        <w:rPr>
          <w:sz w:val="24"/>
          <w:szCs w:val="24"/>
        </w:rPr>
        <w:t xml:space="preserve">Notwithstanding the foregoing, the limitations in this </w:t>
      </w:r>
      <w:r w:rsidR="003542C0">
        <w:rPr>
          <w:sz w:val="24"/>
          <w:szCs w:val="24"/>
        </w:rPr>
        <w:t xml:space="preserve">Section </w:t>
      </w:r>
      <w:r w:rsidR="003542C0">
        <w:rPr>
          <w:sz w:val="24"/>
          <w:szCs w:val="24"/>
        </w:rPr>
        <w:fldChar w:fldCharType="begin"/>
      </w:r>
      <w:r w:rsidR="003542C0">
        <w:rPr>
          <w:sz w:val="24"/>
          <w:szCs w:val="24"/>
        </w:rPr>
        <w:instrText xml:space="preserve"> REF _Ref11221594 \r \h </w:instrText>
      </w:r>
      <w:r w:rsidR="003542C0">
        <w:rPr>
          <w:sz w:val="24"/>
          <w:szCs w:val="24"/>
        </w:rPr>
      </w:r>
      <w:r w:rsidR="003542C0">
        <w:rPr>
          <w:sz w:val="24"/>
          <w:szCs w:val="24"/>
        </w:rPr>
        <w:fldChar w:fldCharType="separate"/>
      </w:r>
      <w:r w:rsidR="00797A2D">
        <w:rPr>
          <w:sz w:val="24"/>
          <w:szCs w:val="24"/>
        </w:rPr>
        <w:t>14</w:t>
      </w:r>
      <w:r w:rsidR="003542C0">
        <w:rPr>
          <w:sz w:val="24"/>
          <w:szCs w:val="24"/>
        </w:rPr>
        <w:fldChar w:fldCharType="end"/>
      </w:r>
      <w:r w:rsidR="003542C0">
        <w:rPr>
          <w:sz w:val="24"/>
          <w:szCs w:val="24"/>
        </w:rPr>
        <w:t xml:space="preserve"> </w:t>
      </w:r>
      <w:r w:rsidRPr="003542C0">
        <w:rPr>
          <w:i/>
          <w:sz w:val="24"/>
          <w:szCs w:val="24"/>
        </w:rPr>
        <w:t>Breach and Default</w:t>
      </w:r>
      <w:r w:rsidRPr="00C80E71">
        <w:rPr>
          <w:sz w:val="24"/>
          <w:szCs w:val="24"/>
        </w:rPr>
        <w:t xml:space="preserve"> shall not apply to: (i)</w:t>
      </w:r>
      <w:r w:rsidR="002A1A59">
        <w:rPr>
          <w:sz w:val="24"/>
          <w:szCs w:val="24"/>
        </w:rPr>
        <w:t> </w:t>
      </w:r>
      <w:r w:rsidRPr="00C80E71">
        <w:rPr>
          <w:sz w:val="24"/>
          <w:szCs w:val="24"/>
        </w:rPr>
        <w:t>Supplier</w:t>
      </w:r>
      <w:r w:rsidR="007B4C1A">
        <w:rPr>
          <w:sz w:val="24"/>
          <w:szCs w:val="24"/>
        </w:rPr>
        <w:t>’</w:t>
      </w:r>
      <w:r w:rsidRPr="00C80E71">
        <w:rPr>
          <w:sz w:val="24"/>
          <w:szCs w:val="24"/>
        </w:rPr>
        <w:t xml:space="preserve">s breach of </w:t>
      </w:r>
      <w:r w:rsidR="004F4832" w:rsidRPr="00C80E71">
        <w:rPr>
          <w:sz w:val="24"/>
          <w:szCs w:val="24"/>
        </w:rPr>
        <w:t xml:space="preserve">Section </w:t>
      </w:r>
      <w:r w:rsidR="004F4832">
        <w:rPr>
          <w:sz w:val="24"/>
          <w:szCs w:val="24"/>
        </w:rPr>
        <w:fldChar w:fldCharType="begin"/>
      </w:r>
      <w:r w:rsidR="004F4832">
        <w:rPr>
          <w:sz w:val="24"/>
          <w:szCs w:val="24"/>
        </w:rPr>
        <w:instrText xml:space="preserve"> REF _Ref11220561 \r \h </w:instrText>
      </w:r>
      <w:r w:rsidR="004F4832">
        <w:rPr>
          <w:sz w:val="24"/>
          <w:szCs w:val="24"/>
        </w:rPr>
      </w:r>
      <w:r w:rsidR="004F4832">
        <w:rPr>
          <w:sz w:val="24"/>
          <w:szCs w:val="24"/>
        </w:rPr>
        <w:fldChar w:fldCharType="separate"/>
      </w:r>
      <w:r w:rsidR="00797A2D">
        <w:rPr>
          <w:sz w:val="24"/>
          <w:szCs w:val="24"/>
        </w:rPr>
        <w:t>5</w:t>
      </w:r>
      <w:r w:rsidR="004F4832">
        <w:rPr>
          <w:sz w:val="24"/>
          <w:szCs w:val="24"/>
        </w:rPr>
        <w:fldChar w:fldCharType="end"/>
      </w:r>
      <w:r w:rsidR="004F4832">
        <w:rPr>
          <w:sz w:val="24"/>
          <w:szCs w:val="24"/>
        </w:rPr>
        <w:t xml:space="preserve"> </w:t>
      </w:r>
      <w:r w:rsidRPr="004F4832">
        <w:rPr>
          <w:i/>
          <w:sz w:val="24"/>
          <w:szCs w:val="24"/>
        </w:rPr>
        <w:t>Waiver of Liens</w:t>
      </w:r>
      <w:r w:rsidRPr="00C80E71">
        <w:rPr>
          <w:sz w:val="24"/>
          <w:szCs w:val="24"/>
        </w:rPr>
        <w:t>; (ii)</w:t>
      </w:r>
      <w:r w:rsidR="002A1A59">
        <w:rPr>
          <w:sz w:val="24"/>
          <w:szCs w:val="24"/>
        </w:rPr>
        <w:t> </w:t>
      </w:r>
      <w:r w:rsidRPr="00C80E71">
        <w:rPr>
          <w:sz w:val="24"/>
          <w:szCs w:val="24"/>
        </w:rPr>
        <w:t>Supplier</w:t>
      </w:r>
      <w:r w:rsidR="007B4C1A">
        <w:rPr>
          <w:sz w:val="24"/>
          <w:szCs w:val="24"/>
        </w:rPr>
        <w:t>’</w:t>
      </w:r>
      <w:r w:rsidRPr="00C80E71">
        <w:rPr>
          <w:sz w:val="24"/>
          <w:szCs w:val="24"/>
        </w:rPr>
        <w:t xml:space="preserve">s obligations under </w:t>
      </w:r>
      <w:r w:rsidR="004F4832">
        <w:rPr>
          <w:sz w:val="24"/>
          <w:szCs w:val="24"/>
        </w:rPr>
        <w:t xml:space="preserve">Section </w:t>
      </w:r>
      <w:r w:rsidR="004F4832">
        <w:rPr>
          <w:sz w:val="24"/>
          <w:szCs w:val="24"/>
        </w:rPr>
        <w:fldChar w:fldCharType="begin"/>
      </w:r>
      <w:r w:rsidR="004F4832">
        <w:rPr>
          <w:sz w:val="24"/>
          <w:szCs w:val="24"/>
        </w:rPr>
        <w:instrText xml:space="preserve"> REF _Ref11220590 \r \h </w:instrText>
      </w:r>
      <w:r w:rsidR="004F4832">
        <w:rPr>
          <w:sz w:val="24"/>
          <w:szCs w:val="24"/>
        </w:rPr>
      </w:r>
      <w:r w:rsidR="004F4832">
        <w:rPr>
          <w:sz w:val="24"/>
          <w:szCs w:val="24"/>
        </w:rPr>
        <w:fldChar w:fldCharType="separate"/>
      </w:r>
      <w:r w:rsidR="00797A2D">
        <w:rPr>
          <w:sz w:val="24"/>
          <w:szCs w:val="24"/>
        </w:rPr>
        <w:t>15</w:t>
      </w:r>
      <w:r w:rsidR="004F4832">
        <w:rPr>
          <w:sz w:val="24"/>
          <w:szCs w:val="24"/>
        </w:rPr>
        <w:fldChar w:fldCharType="end"/>
      </w:r>
      <w:r w:rsidR="004F4832">
        <w:rPr>
          <w:sz w:val="24"/>
          <w:szCs w:val="24"/>
        </w:rPr>
        <w:t xml:space="preserve"> </w:t>
      </w:r>
      <w:r w:rsidRPr="004F4832">
        <w:rPr>
          <w:i/>
          <w:sz w:val="24"/>
          <w:szCs w:val="24"/>
        </w:rPr>
        <w:t>Indemnity</w:t>
      </w:r>
      <w:r w:rsidRPr="00C80E71">
        <w:rPr>
          <w:sz w:val="24"/>
          <w:szCs w:val="24"/>
        </w:rPr>
        <w:t xml:space="preserve"> or </w:t>
      </w:r>
      <w:r w:rsidR="004F4832">
        <w:rPr>
          <w:sz w:val="24"/>
          <w:szCs w:val="24"/>
        </w:rPr>
        <w:t xml:space="preserve">Section </w:t>
      </w:r>
      <w:r w:rsidR="004F4832">
        <w:rPr>
          <w:sz w:val="24"/>
          <w:szCs w:val="24"/>
        </w:rPr>
        <w:fldChar w:fldCharType="begin"/>
      </w:r>
      <w:r w:rsidR="004F4832">
        <w:rPr>
          <w:sz w:val="24"/>
          <w:szCs w:val="24"/>
        </w:rPr>
        <w:instrText xml:space="preserve"> REF _Ref11220609 \r \h </w:instrText>
      </w:r>
      <w:r w:rsidR="004F4832">
        <w:rPr>
          <w:sz w:val="24"/>
          <w:szCs w:val="24"/>
        </w:rPr>
      </w:r>
      <w:r w:rsidR="004F4832">
        <w:rPr>
          <w:sz w:val="24"/>
          <w:szCs w:val="24"/>
        </w:rPr>
        <w:fldChar w:fldCharType="separate"/>
      </w:r>
      <w:r w:rsidR="00797A2D">
        <w:rPr>
          <w:sz w:val="24"/>
          <w:szCs w:val="24"/>
        </w:rPr>
        <w:t>21</w:t>
      </w:r>
      <w:r w:rsidR="004F4832">
        <w:rPr>
          <w:sz w:val="24"/>
          <w:szCs w:val="24"/>
        </w:rPr>
        <w:fldChar w:fldCharType="end"/>
      </w:r>
      <w:r w:rsidR="004F4832">
        <w:rPr>
          <w:sz w:val="24"/>
          <w:szCs w:val="24"/>
        </w:rPr>
        <w:t xml:space="preserve"> </w:t>
      </w:r>
      <w:r w:rsidRPr="004F4832">
        <w:rPr>
          <w:i/>
          <w:sz w:val="24"/>
          <w:szCs w:val="24"/>
        </w:rPr>
        <w:t>Intellectual Property Infringement</w:t>
      </w:r>
      <w:r w:rsidRPr="00C80E71">
        <w:rPr>
          <w:sz w:val="24"/>
          <w:szCs w:val="24"/>
        </w:rPr>
        <w:t>; (iii)</w:t>
      </w:r>
      <w:r w:rsidR="002A1A59">
        <w:rPr>
          <w:sz w:val="24"/>
          <w:szCs w:val="24"/>
        </w:rPr>
        <w:t> </w:t>
      </w:r>
      <w:r w:rsidRPr="00C80E71">
        <w:rPr>
          <w:sz w:val="24"/>
          <w:szCs w:val="24"/>
        </w:rPr>
        <w:t>Supplier</w:t>
      </w:r>
      <w:r w:rsidR="007B4C1A">
        <w:rPr>
          <w:sz w:val="24"/>
          <w:szCs w:val="24"/>
        </w:rPr>
        <w:t>’</w:t>
      </w:r>
      <w:r w:rsidRPr="00C80E71">
        <w:rPr>
          <w:sz w:val="24"/>
          <w:szCs w:val="24"/>
        </w:rPr>
        <w:t xml:space="preserve">s breach of </w:t>
      </w:r>
      <w:r w:rsidR="003542C0">
        <w:rPr>
          <w:sz w:val="24"/>
          <w:szCs w:val="24"/>
        </w:rPr>
        <w:t xml:space="preserve">Section </w:t>
      </w:r>
      <w:r w:rsidR="003542C0">
        <w:rPr>
          <w:sz w:val="24"/>
          <w:szCs w:val="24"/>
        </w:rPr>
        <w:fldChar w:fldCharType="begin"/>
      </w:r>
      <w:r w:rsidR="003542C0">
        <w:rPr>
          <w:sz w:val="24"/>
          <w:szCs w:val="24"/>
        </w:rPr>
        <w:instrText xml:space="preserve"> REF _Ref11221117 \r \h </w:instrText>
      </w:r>
      <w:r w:rsidR="003542C0">
        <w:rPr>
          <w:sz w:val="24"/>
          <w:szCs w:val="24"/>
        </w:rPr>
      </w:r>
      <w:r w:rsidR="003542C0">
        <w:rPr>
          <w:sz w:val="24"/>
          <w:szCs w:val="24"/>
        </w:rPr>
        <w:fldChar w:fldCharType="separate"/>
      </w:r>
      <w:r w:rsidR="00797A2D">
        <w:rPr>
          <w:sz w:val="24"/>
          <w:szCs w:val="24"/>
        </w:rPr>
        <w:t>18</w:t>
      </w:r>
      <w:r w:rsidR="003542C0">
        <w:rPr>
          <w:sz w:val="24"/>
          <w:szCs w:val="24"/>
        </w:rPr>
        <w:fldChar w:fldCharType="end"/>
      </w:r>
      <w:r w:rsidRPr="00C80E71">
        <w:rPr>
          <w:sz w:val="24"/>
          <w:szCs w:val="24"/>
        </w:rPr>
        <w:t xml:space="preserve"> </w:t>
      </w:r>
      <w:r w:rsidRPr="003542C0">
        <w:rPr>
          <w:i/>
          <w:sz w:val="24"/>
          <w:szCs w:val="24"/>
        </w:rPr>
        <w:t>Compliance with Laws</w:t>
      </w:r>
      <w:r w:rsidR="0054226A">
        <w:rPr>
          <w:i/>
          <w:sz w:val="24"/>
          <w:szCs w:val="24"/>
        </w:rPr>
        <w:t>; Banned Technologies</w:t>
      </w:r>
      <w:r w:rsidRPr="00C80E71">
        <w:rPr>
          <w:sz w:val="24"/>
          <w:szCs w:val="24"/>
        </w:rPr>
        <w:t>; (iv)</w:t>
      </w:r>
      <w:r w:rsidR="002A1A59">
        <w:rPr>
          <w:sz w:val="24"/>
          <w:szCs w:val="24"/>
        </w:rPr>
        <w:t> </w:t>
      </w:r>
      <w:r w:rsidRPr="00C80E71">
        <w:rPr>
          <w:sz w:val="24"/>
          <w:szCs w:val="24"/>
        </w:rPr>
        <w:t>Supplier</w:t>
      </w:r>
      <w:r w:rsidR="007B4C1A">
        <w:rPr>
          <w:sz w:val="24"/>
          <w:szCs w:val="24"/>
        </w:rPr>
        <w:t>’</w:t>
      </w:r>
      <w:r w:rsidRPr="00C80E71">
        <w:rPr>
          <w:sz w:val="24"/>
          <w:szCs w:val="24"/>
        </w:rPr>
        <w:t xml:space="preserve">s breach of its confidentiality obligations under </w:t>
      </w:r>
      <w:r w:rsidR="003542C0">
        <w:rPr>
          <w:sz w:val="24"/>
          <w:szCs w:val="24"/>
        </w:rPr>
        <w:t xml:space="preserve">Section </w:t>
      </w:r>
      <w:r w:rsidR="003542C0">
        <w:rPr>
          <w:sz w:val="24"/>
          <w:szCs w:val="24"/>
        </w:rPr>
        <w:fldChar w:fldCharType="begin"/>
      </w:r>
      <w:r w:rsidR="003542C0">
        <w:rPr>
          <w:sz w:val="24"/>
          <w:szCs w:val="24"/>
        </w:rPr>
        <w:instrText xml:space="preserve"> REF _Ref11221144 \r \h </w:instrText>
      </w:r>
      <w:r w:rsidR="003542C0">
        <w:rPr>
          <w:sz w:val="24"/>
          <w:szCs w:val="24"/>
        </w:rPr>
      </w:r>
      <w:r w:rsidR="003542C0">
        <w:rPr>
          <w:sz w:val="24"/>
          <w:szCs w:val="24"/>
        </w:rPr>
        <w:fldChar w:fldCharType="separate"/>
      </w:r>
      <w:r w:rsidR="00797A2D">
        <w:rPr>
          <w:sz w:val="24"/>
          <w:szCs w:val="24"/>
        </w:rPr>
        <w:t>22</w:t>
      </w:r>
      <w:r w:rsidR="003542C0">
        <w:rPr>
          <w:sz w:val="24"/>
          <w:szCs w:val="24"/>
        </w:rPr>
        <w:fldChar w:fldCharType="end"/>
      </w:r>
      <w:r w:rsidR="003542C0">
        <w:rPr>
          <w:sz w:val="24"/>
          <w:szCs w:val="24"/>
        </w:rPr>
        <w:t xml:space="preserve"> </w:t>
      </w:r>
      <w:r w:rsidRPr="003542C0">
        <w:rPr>
          <w:i/>
          <w:sz w:val="24"/>
          <w:szCs w:val="24"/>
        </w:rPr>
        <w:t>Confidential Information</w:t>
      </w:r>
      <w:r w:rsidRPr="00C80E71">
        <w:rPr>
          <w:sz w:val="24"/>
          <w:szCs w:val="24"/>
        </w:rPr>
        <w:t>; (v)</w:t>
      </w:r>
      <w:r w:rsidR="002A1A59">
        <w:rPr>
          <w:sz w:val="24"/>
          <w:szCs w:val="24"/>
        </w:rPr>
        <w:t> </w:t>
      </w:r>
      <w:r w:rsidRPr="00C80E71">
        <w:rPr>
          <w:sz w:val="24"/>
          <w:szCs w:val="24"/>
        </w:rPr>
        <w:t>Supplier</w:t>
      </w:r>
      <w:r w:rsidR="007B4C1A">
        <w:rPr>
          <w:sz w:val="24"/>
          <w:szCs w:val="24"/>
        </w:rPr>
        <w:t>’</w:t>
      </w:r>
      <w:r w:rsidRPr="00C80E71">
        <w:rPr>
          <w:sz w:val="24"/>
          <w:szCs w:val="24"/>
        </w:rPr>
        <w:t xml:space="preserve">s breach of its obligations under </w:t>
      </w:r>
      <w:r w:rsidR="003542C0">
        <w:rPr>
          <w:sz w:val="24"/>
          <w:szCs w:val="24"/>
        </w:rPr>
        <w:t xml:space="preserve">Section </w:t>
      </w:r>
      <w:r w:rsidR="003542C0">
        <w:rPr>
          <w:sz w:val="24"/>
          <w:szCs w:val="24"/>
        </w:rPr>
        <w:fldChar w:fldCharType="begin"/>
      </w:r>
      <w:r w:rsidR="003542C0">
        <w:rPr>
          <w:sz w:val="24"/>
          <w:szCs w:val="24"/>
        </w:rPr>
        <w:instrText xml:space="preserve"> REF _Ref10800833 \r \h </w:instrText>
      </w:r>
      <w:r w:rsidR="003542C0">
        <w:rPr>
          <w:sz w:val="24"/>
          <w:szCs w:val="24"/>
        </w:rPr>
      </w:r>
      <w:r w:rsidR="003542C0">
        <w:rPr>
          <w:sz w:val="24"/>
          <w:szCs w:val="24"/>
        </w:rPr>
        <w:fldChar w:fldCharType="separate"/>
      </w:r>
      <w:r w:rsidR="00797A2D">
        <w:rPr>
          <w:sz w:val="24"/>
          <w:szCs w:val="24"/>
        </w:rPr>
        <w:t>23</w:t>
      </w:r>
      <w:r w:rsidR="003542C0">
        <w:rPr>
          <w:sz w:val="24"/>
          <w:szCs w:val="24"/>
        </w:rPr>
        <w:fldChar w:fldCharType="end"/>
      </w:r>
      <w:r w:rsidRPr="00C80E71">
        <w:rPr>
          <w:sz w:val="24"/>
          <w:szCs w:val="24"/>
        </w:rPr>
        <w:t xml:space="preserve"> </w:t>
      </w:r>
      <w:r w:rsidRPr="003542C0">
        <w:rPr>
          <w:i/>
          <w:sz w:val="24"/>
          <w:szCs w:val="24"/>
        </w:rPr>
        <w:t>Protecting Personally Identifiable Information</w:t>
      </w:r>
      <w:r w:rsidRPr="00C80E71">
        <w:rPr>
          <w:sz w:val="24"/>
          <w:szCs w:val="24"/>
        </w:rPr>
        <w:t xml:space="preserve"> if the breach involves or is related to any Regulated PII</w:t>
      </w:r>
      <w:r w:rsidR="00754BC7">
        <w:rPr>
          <w:sz w:val="24"/>
          <w:szCs w:val="24"/>
        </w:rPr>
        <w:t xml:space="preserve"> (defined in Section </w:t>
      </w:r>
      <w:r w:rsidR="00754BC7">
        <w:rPr>
          <w:sz w:val="24"/>
          <w:szCs w:val="24"/>
        </w:rPr>
        <w:fldChar w:fldCharType="begin"/>
      </w:r>
      <w:r w:rsidR="00754BC7">
        <w:rPr>
          <w:sz w:val="24"/>
          <w:szCs w:val="24"/>
        </w:rPr>
        <w:instrText xml:space="preserve"> REF _Ref10800833 \r \h </w:instrText>
      </w:r>
      <w:r w:rsidR="00754BC7">
        <w:rPr>
          <w:sz w:val="24"/>
          <w:szCs w:val="24"/>
        </w:rPr>
      </w:r>
      <w:r w:rsidR="00754BC7">
        <w:rPr>
          <w:sz w:val="24"/>
          <w:szCs w:val="24"/>
        </w:rPr>
        <w:fldChar w:fldCharType="separate"/>
      </w:r>
      <w:r w:rsidR="00797A2D">
        <w:rPr>
          <w:sz w:val="24"/>
          <w:szCs w:val="24"/>
        </w:rPr>
        <w:t>23</w:t>
      </w:r>
      <w:r w:rsidR="00754BC7">
        <w:rPr>
          <w:sz w:val="24"/>
          <w:szCs w:val="24"/>
        </w:rPr>
        <w:fldChar w:fldCharType="end"/>
      </w:r>
      <w:r w:rsidR="00754BC7">
        <w:rPr>
          <w:sz w:val="24"/>
          <w:szCs w:val="24"/>
        </w:rPr>
        <w:t>)</w:t>
      </w:r>
      <w:r w:rsidRPr="00C80E71">
        <w:rPr>
          <w:sz w:val="24"/>
          <w:szCs w:val="24"/>
        </w:rPr>
        <w:t>; (vi)</w:t>
      </w:r>
      <w:r w:rsidR="002A1A59">
        <w:rPr>
          <w:sz w:val="24"/>
          <w:szCs w:val="24"/>
        </w:rPr>
        <w:t> </w:t>
      </w:r>
      <w:r w:rsidRPr="00C80E71">
        <w:rPr>
          <w:sz w:val="24"/>
          <w:szCs w:val="24"/>
        </w:rPr>
        <w:t>Supplier</w:t>
      </w:r>
      <w:r w:rsidR="007B4C1A">
        <w:rPr>
          <w:sz w:val="24"/>
          <w:szCs w:val="24"/>
        </w:rPr>
        <w:t>’</w:t>
      </w:r>
      <w:r w:rsidRPr="00C80E71">
        <w:rPr>
          <w:sz w:val="24"/>
          <w:szCs w:val="24"/>
        </w:rPr>
        <w:t xml:space="preserve">s gross negligence </w:t>
      </w:r>
      <w:r w:rsidR="00A955BB">
        <w:rPr>
          <w:sz w:val="24"/>
          <w:szCs w:val="24"/>
        </w:rPr>
        <w:t xml:space="preserve">(defined below) </w:t>
      </w:r>
      <w:r w:rsidRPr="00C80E71">
        <w:rPr>
          <w:sz w:val="24"/>
          <w:szCs w:val="24"/>
        </w:rPr>
        <w:t>or willful misconduct; or (vii)</w:t>
      </w:r>
      <w:r w:rsidR="002A1A59">
        <w:rPr>
          <w:sz w:val="24"/>
          <w:szCs w:val="24"/>
        </w:rPr>
        <w:t> </w:t>
      </w:r>
      <w:r w:rsidRPr="00C80E71">
        <w:rPr>
          <w:sz w:val="24"/>
          <w:szCs w:val="24"/>
        </w:rPr>
        <w:t>Supplier</w:t>
      </w:r>
      <w:r w:rsidR="007B4C1A">
        <w:rPr>
          <w:sz w:val="24"/>
          <w:szCs w:val="24"/>
        </w:rPr>
        <w:t>’</w:t>
      </w:r>
      <w:r w:rsidRPr="00C80E71">
        <w:rPr>
          <w:sz w:val="24"/>
          <w:szCs w:val="24"/>
        </w:rPr>
        <w:t>s obligation to provide the Work.</w:t>
      </w:r>
      <w:r w:rsidR="00A955BB">
        <w:rPr>
          <w:sz w:val="24"/>
          <w:szCs w:val="24"/>
        </w:rPr>
        <w:t xml:space="preserve"> For purposes of this Agreement, </w:t>
      </w:r>
      <w:r w:rsidR="00BB5B0F">
        <w:rPr>
          <w:sz w:val="24"/>
          <w:szCs w:val="24"/>
        </w:rPr>
        <w:t>“</w:t>
      </w:r>
      <w:r w:rsidR="00A955BB" w:rsidRPr="00A955BB">
        <w:rPr>
          <w:b/>
          <w:i/>
          <w:sz w:val="24"/>
          <w:szCs w:val="24"/>
        </w:rPr>
        <w:t>gross negligence</w:t>
      </w:r>
      <w:r w:rsidR="00BB5B0F">
        <w:rPr>
          <w:sz w:val="24"/>
          <w:szCs w:val="24"/>
        </w:rPr>
        <w:t>”</w:t>
      </w:r>
      <w:r w:rsidR="00A955BB">
        <w:rPr>
          <w:sz w:val="24"/>
          <w:szCs w:val="24"/>
        </w:rPr>
        <w:t xml:space="preserve"> </w:t>
      </w:r>
      <w:r w:rsidR="00A955BB" w:rsidRPr="00A955BB">
        <w:rPr>
          <w:sz w:val="24"/>
          <w:szCs w:val="24"/>
        </w:rPr>
        <w:t xml:space="preserve">means a degree of negligence showing indifference to and an utter disregard of prudence </w:t>
      </w:r>
      <w:r w:rsidR="00A955BB">
        <w:rPr>
          <w:sz w:val="24"/>
          <w:szCs w:val="24"/>
        </w:rPr>
        <w:t xml:space="preserve">amounting </w:t>
      </w:r>
      <w:r w:rsidR="00A955BB" w:rsidRPr="00A955BB">
        <w:rPr>
          <w:sz w:val="24"/>
          <w:szCs w:val="24"/>
        </w:rPr>
        <w:t>to a complete neglect of the safety of other person</w:t>
      </w:r>
      <w:r w:rsidR="00A955BB">
        <w:rPr>
          <w:sz w:val="24"/>
          <w:szCs w:val="24"/>
        </w:rPr>
        <w:t>s.</w:t>
      </w:r>
    </w:p>
    <w:p w14:paraId="6AE4636D" w14:textId="54D18C8D" w:rsidR="00C46729" w:rsidRPr="001F2701" w:rsidRDefault="00C46729"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45" w:name="_Ref11220590"/>
      <w:bookmarkStart w:id="46" w:name="_Ref11221646"/>
      <w:bookmarkStart w:id="47" w:name="_Ref11221667"/>
      <w:bookmarkStart w:id="48" w:name="_Ref11221755"/>
      <w:bookmarkStart w:id="49" w:name="_Toc58484464"/>
      <w:r w:rsidRPr="001F2701">
        <w:rPr>
          <w:b/>
          <w:sz w:val="28"/>
          <w:szCs w:val="28"/>
        </w:rPr>
        <w:t>Indemnity</w:t>
      </w:r>
      <w:bookmarkEnd w:id="45"/>
      <w:bookmarkEnd w:id="46"/>
      <w:bookmarkEnd w:id="47"/>
      <w:bookmarkEnd w:id="48"/>
      <w:bookmarkEnd w:id="49"/>
    </w:p>
    <w:p w14:paraId="56C73173" w14:textId="14296C53" w:rsidR="00096290" w:rsidRPr="00C80E71" w:rsidRDefault="00C46729" w:rsidP="00F95E35">
      <w:pPr>
        <w:tabs>
          <w:tab w:val="left" w:pos="1080"/>
        </w:tabs>
        <w:spacing w:after="240"/>
        <w:ind w:firstLine="540"/>
        <w:jc w:val="both"/>
        <w:rPr>
          <w:sz w:val="24"/>
          <w:szCs w:val="24"/>
        </w:rPr>
      </w:pPr>
      <w:r w:rsidRPr="009A6387">
        <w:rPr>
          <w:sz w:val="24"/>
          <w:szCs w:val="24"/>
          <w:highlight w:val="yellow"/>
          <w:rPrChange w:id="50" w:author="Matthew Bogobowicz" w:date="2021-11-16T17:19:00Z">
            <w:rPr>
              <w:sz w:val="24"/>
              <w:szCs w:val="24"/>
            </w:rPr>
          </w:rPrChange>
        </w:rPr>
        <w:t>To the extent allowed by law, Supplier agrees to indemnify, hold harmless and at Purchaser</w:t>
      </w:r>
      <w:r w:rsidR="007B4C1A" w:rsidRPr="009A6387">
        <w:rPr>
          <w:sz w:val="24"/>
          <w:szCs w:val="24"/>
          <w:highlight w:val="yellow"/>
          <w:rPrChange w:id="51" w:author="Matthew Bogobowicz" w:date="2021-11-16T17:19:00Z">
            <w:rPr>
              <w:sz w:val="24"/>
              <w:szCs w:val="24"/>
            </w:rPr>
          </w:rPrChange>
        </w:rPr>
        <w:t>’</w:t>
      </w:r>
      <w:r w:rsidRPr="009A6387">
        <w:rPr>
          <w:sz w:val="24"/>
          <w:szCs w:val="24"/>
          <w:highlight w:val="yellow"/>
          <w:rPrChange w:id="52" w:author="Matthew Bogobowicz" w:date="2021-11-16T17:19:00Z">
            <w:rPr>
              <w:sz w:val="24"/>
              <w:szCs w:val="24"/>
            </w:rPr>
          </w:rPrChange>
        </w:rPr>
        <w:t>s sole option, defend Purchaser, Purchaser</w:t>
      </w:r>
      <w:r w:rsidR="007B4C1A" w:rsidRPr="009A6387">
        <w:rPr>
          <w:sz w:val="24"/>
          <w:szCs w:val="24"/>
          <w:highlight w:val="yellow"/>
          <w:rPrChange w:id="53" w:author="Matthew Bogobowicz" w:date="2021-11-16T17:19:00Z">
            <w:rPr>
              <w:sz w:val="24"/>
              <w:szCs w:val="24"/>
            </w:rPr>
          </w:rPrChange>
        </w:rPr>
        <w:t>’</w:t>
      </w:r>
      <w:r w:rsidRPr="009A6387">
        <w:rPr>
          <w:sz w:val="24"/>
          <w:szCs w:val="24"/>
          <w:highlight w:val="yellow"/>
          <w:rPrChange w:id="54" w:author="Matthew Bogobowicz" w:date="2021-11-16T17:19:00Z">
            <w:rPr>
              <w:sz w:val="24"/>
              <w:szCs w:val="24"/>
            </w:rPr>
          </w:rPrChange>
        </w:rPr>
        <w:t>s Affiliates, and each of their respective directors, officers, employees, contractors, and agents</w:t>
      </w:r>
      <w:r w:rsidRPr="00C80E71">
        <w:rPr>
          <w:sz w:val="24"/>
          <w:szCs w:val="24"/>
        </w:rPr>
        <w:t xml:space="preserve"> (each an </w:t>
      </w:r>
      <w:r w:rsidR="00BB5B0F">
        <w:rPr>
          <w:sz w:val="24"/>
          <w:szCs w:val="24"/>
        </w:rPr>
        <w:t>“</w:t>
      </w:r>
      <w:r w:rsidRPr="00915D41">
        <w:rPr>
          <w:b/>
          <w:i/>
          <w:sz w:val="24"/>
          <w:szCs w:val="24"/>
        </w:rPr>
        <w:t>Indemnitee</w:t>
      </w:r>
      <w:r w:rsidR="00BB5B0F">
        <w:rPr>
          <w:sz w:val="24"/>
          <w:szCs w:val="24"/>
        </w:rPr>
        <w:t>”</w:t>
      </w:r>
      <w:r w:rsidRPr="00C80E71">
        <w:rPr>
          <w:sz w:val="24"/>
          <w:szCs w:val="24"/>
        </w:rPr>
        <w:t xml:space="preserve">) from and against any and all claims, demands, costs, losses, liabilities, lawsuits, or other proceedings brought or threatened by any third party, including but not limited to an Indemnitee, </w:t>
      </w:r>
      <w:r w:rsidR="00DB085A" w:rsidRPr="00C80E71">
        <w:rPr>
          <w:sz w:val="24"/>
          <w:szCs w:val="24"/>
        </w:rPr>
        <w:t xml:space="preserve">Supplier, </w:t>
      </w:r>
      <w:r w:rsidRPr="00C80E71">
        <w:rPr>
          <w:sz w:val="24"/>
          <w:szCs w:val="24"/>
        </w:rPr>
        <w:t>any of Supplier</w:t>
      </w:r>
      <w:r w:rsidR="007B4C1A">
        <w:rPr>
          <w:sz w:val="24"/>
          <w:szCs w:val="24"/>
        </w:rPr>
        <w:t>’</w:t>
      </w:r>
      <w:r w:rsidRPr="00C80E71">
        <w:rPr>
          <w:sz w:val="24"/>
          <w:szCs w:val="24"/>
        </w:rPr>
        <w:t>s employees or agents, any Subcontractor, or any Subcontractors</w:t>
      </w:r>
      <w:r w:rsidR="007B4C1A">
        <w:rPr>
          <w:sz w:val="24"/>
          <w:szCs w:val="24"/>
        </w:rPr>
        <w:t>’</w:t>
      </w:r>
      <w:r w:rsidRPr="00C80E71">
        <w:rPr>
          <w:sz w:val="24"/>
          <w:szCs w:val="24"/>
        </w:rPr>
        <w:t xml:space="preserve"> employees or agents</w:t>
      </w:r>
      <w:r w:rsidR="00B5747F" w:rsidRPr="00C80E71">
        <w:rPr>
          <w:sz w:val="24"/>
          <w:szCs w:val="24"/>
        </w:rPr>
        <w:t>,</w:t>
      </w:r>
      <w:r w:rsidRPr="00C80E71">
        <w:rPr>
          <w:sz w:val="24"/>
          <w:szCs w:val="24"/>
        </w:rPr>
        <w:t xml:space="preserve"> </w:t>
      </w:r>
      <w:r w:rsidR="00DB085A" w:rsidRPr="00C80E71">
        <w:rPr>
          <w:sz w:val="24"/>
          <w:szCs w:val="24"/>
        </w:rPr>
        <w:t xml:space="preserve">arising out of, resulting from, caused by, or in connection with this Agreement </w:t>
      </w:r>
      <w:r w:rsidR="00FC733E" w:rsidRPr="00C80E71">
        <w:rPr>
          <w:sz w:val="24"/>
          <w:szCs w:val="24"/>
        </w:rPr>
        <w:t>and/</w:t>
      </w:r>
      <w:r w:rsidR="00B5747F" w:rsidRPr="00C80E71">
        <w:rPr>
          <w:sz w:val="24"/>
          <w:szCs w:val="24"/>
        </w:rPr>
        <w:t xml:space="preserve">or the Work </w:t>
      </w:r>
      <w:r w:rsidRPr="00C80E71">
        <w:rPr>
          <w:sz w:val="24"/>
          <w:szCs w:val="24"/>
        </w:rPr>
        <w:t xml:space="preserve">(each a </w:t>
      </w:r>
      <w:r w:rsidR="00BB5B0F">
        <w:rPr>
          <w:sz w:val="24"/>
          <w:szCs w:val="24"/>
        </w:rPr>
        <w:t>“</w:t>
      </w:r>
      <w:r w:rsidRPr="00915D41">
        <w:rPr>
          <w:b/>
          <w:i/>
          <w:sz w:val="24"/>
          <w:szCs w:val="24"/>
        </w:rPr>
        <w:t>Third Party Claim</w:t>
      </w:r>
      <w:r w:rsidR="00BB5B0F">
        <w:rPr>
          <w:sz w:val="24"/>
          <w:szCs w:val="24"/>
        </w:rPr>
        <w:t>”</w:t>
      </w:r>
      <w:r w:rsidRPr="00C80E71">
        <w:rPr>
          <w:sz w:val="24"/>
          <w:szCs w:val="24"/>
        </w:rPr>
        <w:t>)</w:t>
      </w:r>
      <w:r w:rsidR="00DD70F0" w:rsidRPr="00C80E71">
        <w:rPr>
          <w:sz w:val="24"/>
          <w:szCs w:val="24"/>
        </w:rPr>
        <w:t xml:space="preserve"> </w:t>
      </w:r>
      <w:r w:rsidR="00DD70F0">
        <w:rPr>
          <w:sz w:val="24"/>
          <w:szCs w:val="24"/>
        </w:rPr>
        <w:t>or by Purchaser in relation or respon</w:t>
      </w:r>
      <w:r w:rsidR="008F7B7A">
        <w:rPr>
          <w:sz w:val="24"/>
          <w:szCs w:val="24"/>
        </w:rPr>
        <w:t>se to a Third Party Claim (each</w:t>
      </w:r>
      <w:r w:rsidR="00DD70F0">
        <w:rPr>
          <w:sz w:val="24"/>
          <w:szCs w:val="24"/>
        </w:rPr>
        <w:t xml:space="preserve"> a </w:t>
      </w:r>
      <w:r w:rsidR="00BB5B0F">
        <w:rPr>
          <w:sz w:val="24"/>
          <w:szCs w:val="24"/>
        </w:rPr>
        <w:t>“</w:t>
      </w:r>
      <w:r w:rsidR="00DD70F0" w:rsidRPr="00C62202">
        <w:rPr>
          <w:b/>
          <w:i/>
          <w:sz w:val="24"/>
          <w:szCs w:val="24"/>
        </w:rPr>
        <w:t>Related First Party Claim</w:t>
      </w:r>
      <w:r w:rsidR="00BB5B0F">
        <w:rPr>
          <w:sz w:val="24"/>
          <w:szCs w:val="24"/>
        </w:rPr>
        <w:t>”</w:t>
      </w:r>
      <w:r w:rsidR="00DD70F0">
        <w:rPr>
          <w:sz w:val="24"/>
          <w:szCs w:val="24"/>
        </w:rPr>
        <w:t>)</w:t>
      </w:r>
      <w:r w:rsidRPr="00C80E71">
        <w:rPr>
          <w:sz w:val="24"/>
          <w:szCs w:val="24"/>
        </w:rPr>
        <w:t>, and to pay all of each Indemnitee</w:t>
      </w:r>
      <w:r w:rsidR="007B4C1A">
        <w:rPr>
          <w:sz w:val="24"/>
          <w:szCs w:val="24"/>
        </w:rPr>
        <w:t>’</w:t>
      </w:r>
      <w:r w:rsidRPr="00C80E71">
        <w:rPr>
          <w:sz w:val="24"/>
          <w:szCs w:val="24"/>
        </w:rPr>
        <w:t>s costs in connection with, arising from, or relating to any Third Party Claim</w:t>
      </w:r>
      <w:r w:rsidR="00DD70F0">
        <w:rPr>
          <w:sz w:val="24"/>
          <w:szCs w:val="24"/>
        </w:rPr>
        <w:t xml:space="preserve"> or Related First Party Claim</w:t>
      </w:r>
      <w:r w:rsidRPr="00C80E71">
        <w:rPr>
          <w:sz w:val="24"/>
          <w:szCs w:val="24"/>
        </w:rPr>
        <w:t>, including but not limited to, any judgment, amounts paid in settlement, fines, penalties, forfeitures, and expenses (including reasonable attorneys</w:t>
      </w:r>
      <w:r w:rsidR="007B4C1A">
        <w:rPr>
          <w:sz w:val="24"/>
          <w:szCs w:val="24"/>
        </w:rPr>
        <w:t>’</w:t>
      </w:r>
      <w:r w:rsidRPr="00C80E71">
        <w:rPr>
          <w:sz w:val="24"/>
          <w:szCs w:val="24"/>
        </w:rPr>
        <w:t xml:space="preserve"> fees through final appeal), whether at law, in equity, or administrative in nature, </w:t>
      </w:r>
      <w:r w:rsidR="00686906" w:rsidRPr="00C80E71">
        <w:rPr>
          <w:sz w:val="24"/>
          <w:szCs w:val="24"/>
        </w:rPr>
        <w:t>for</w:t>
      </w:r>
      <w:r w:rsidRPr="00C80E71">
        <w:rPr>
          <w:sz w:val="24"/>
          <w:szCs w:val="24"/>
        </w:rPr>
        <w:t>: (</w:t>
      </w:r>
      <w:r w:rsidR="00686906" w:rsidRPr="00C80E71">
        <w:rPr>
          <w:sz w:val="24"/>
          <w:szCs w:val="24"/>
        </w:rPr>
        <w:t>a</w:t>
      </w:r>
      <w:r w:rsidRPr="00C80E71">
        <w:rPr>
          <w:sz w:val="24"/>
          <w:szCs w:val="24"/>
        </w:rPr>
        <w:t>) personal injury or death; (</w:t>
      </w:r>
      <w:r w:rsidR="00686906" w:rsidRPr="00C80E71">
        <w:rPr>
          <w:sz w:val="24"/>
          <w:szCs w:val="24"/>
        </w:rPr>
        <w:t>b</w:t>
      </w:r>
      <w:r w:rsidRPr="00C80E71">
        <w:rPr>
          <w:sz w:val="24"/>
          <w:szCs w:val="24"/>
        </w:rPr>
        <w:t>) property damage; (</w:t>
      </w:r>
      <w:r w:rsidR="00686906" w:rsidRPr="00C80E71">
        <w:rPr>
          <w:sz w:val="24"/>
          <w:szCs w:val="24"/>
        </w:rPr>
        <w:t>c</w:t>
      </w:r>
      <w:r w:rsidRPr="00C80E71">
        <w:rPr>
          <w:sz w:val="24"/>
          <w:szCs w:val="24"/>
        </w:rPr>
        <w:t>) violation of law, regulation, rule or ordinance (including but not limited to data privacy laws); (</w:t>
      </w:r>
      <w:r w:rsidR="00686906" w:rsidRPr="00C80E71">
        <w:rPr>
          <w:sz w:val="24"/>
          <w:szCs w:val="24"/>
        </w:rPr>
        <w:t>d</w:t>
      </w:r>
      <w:r w:rsidRPr="00C80E71">
        <w:rPr>
          <w:sz w:val="24"/>
          <w:szCs w:val="24"/>
        </w:rPr>
        <w:t xml:space="preserve">) </w:t>
      </w:r>
      <w:r w:rsidR="00607712">
        <w:rPr>
          <w:sz w:val="24"/>
          <w:szCs w:val="24"/>
        </w:rPr>
        <w:t xml:space="preserve">any </w:t>
      </w:r>
      <w:r w:rsidR="00F878CB">
        <w:rPr>
          <w:sz w:val="24"/>
          <w:szCs w:val="24"/>
        </w:rPr>
        <w:t xml:space="preserve">Breach of </w:t>
      </w:r>
      <w:r w:rsidRPr="00C80E71">
        <w:rPr>
          <w:sz w:val="24"/>
          <w:szCs w:val="24"/>
        </w:rPr>
        <w:t>Regulated PII</w:t>
      </w:r>
      <w:r w:rsidR="00752DDB">
        <w:rPr>
          <w:sz w:val="24"/>
          <w:szCs w:val="24"/>
        </w:rPr>
        <w:t xml:space="preserve"> (defined in Section </w:t>
      </w:r>
      <w:r w:rsidR="00752DDB">
        <w:rPr>
          <w:sz w:val="24"/>
          <w:szCs w:val="24"/>
        </w:rPr>
        <w:fldChar w:fldCharType="begin"/>
      </w:r>
      <w:r w:rsidR="00752DDB">
        <w:rPr>
          <w:sz w:val="24"/>
          <w:szCs w:val="24"/>
        </w:rPr>
        <w:instrText xml:space="preserve"> REF _Ref10800833 \r \h </w:instrText>
      </w:r>
      <w:r w:rsidR="00752DDB">
        <w:rPr>
          <w:sz w:val="24"/>
          <w:szCs w:val="24"/>
        </w:rPr>
      </w:r>
      <w:r w:rsidR="00752DDB">
        <w:rPr>
          <w:sz w:val="24"/>
          <w:szCs w:val="24"/>
        </w:rPr>
        <w:fldChar w:fldCharType="separate"/>
      </w:r>
      <w:r w:rsidR="00797A2D">
        <w:rPr>
          <w:sz w:val="24"/>
          <w:szCs w:val="24"/>
        </w:rPr>
        <w:t>23</w:t>
      </w:r>
      <w:r w:rsidR="00752DDB">
        <w:rPr>
          <w:sz w:val="24"/>
          <w:szCs w:val="24"/>
        </w:rPr>
        <w:fldChar w:fldCharType="end"/>
      </w:r>
      <w:r w:rsidR="00752DDB">
        <w:rPr>
          <w:sz w:val="24"/>
          <w:szCs w:val="24"/>
        </w:rPr>
        <w:t>)</w:t>
      </w:r>
      <w:r w:rsidRPr="00C80E71">
        <w:rPr>
          <w:sz w:val="24"/>
          <w:szCs w:val="24"/>
        </w:rPr>
        <w:t>, regardless of whether an Indemnitee is required to take any action under any state or federal law; or (</w:t>
      </w:r>
      <w:r w:rsidR="00686906" w:rsidRPr="00C80E71">
        <w:rPr>
          <w:sz w:val="24"/>
          <w:szCs w:val="24"/>
        </w:rPr>
        <w:t>e</w:t>
      </w:r>
      <w:r w:rsidRPr="00C80E71">
        <w:rPr>
          <w:sz w:val="24"/>
          <w:szCs w:val="24"/>
        </w:rPr>
        <w:t>) Supplier</w:t>
      </w:r>
      <w:r w:rsidR="007B4C1A">
        <w:rPr>
          <w:sz w:val="24"/>
          <w:szCs w:val="24"/>
        </w:rPr>
        <w:t>’</w:t>
      </w:r>
      <w:r w:rsidRPr="00C80E71">
        <w:rPr>
          <w:sz w:val="24"/>
          <w:szCs w:val="24"/>
        </w:rPr>
        <w:t>s breach of this Agreement.</w:t>
      </w:r>
      <w:r w:rsidR="00F834EC" w:rsidRPr="00C80E71">
        <w:rPr>
          <w:sz w:val="24"/>
          <w:szCs w:val="24"/>
        </w:rPr>
        <w:t xml:space="preserve"> </w:t>
      </w:r>
      <w:r w:rsidRPr="00C80E71">
        <w:rPr>
          <w:sz w:val="24"/>
          <w:szCs w:val="24"/>
        </w:rPr>
        <w:t xml:space="preserve">Supplier will not be liable under this </w:t>
      </w:r>
      <w:r w:rsidR="003542C0">
        <w:rPr>
          <w:sz w:val="24"/>
          <w:szCs w:val="24"/>
        </w:rPr>
        <w:t xml:space="preserve">Section </w:t>
      </w:r>
      <w:r w:rsidR="003542C0">
        <w:rPr>
          <w:sz w:val="24"/>
          <w:szCs w:val="24"/>
        </w:rPr>
        <w:fldChar w:fldCharType="begin"/>
      </w:r>
      <w:r w:rsidR="003542C0">
        <w:rPr>
          <w:sz w:val="24"/>
          <w:szCs w:val="24"/>
        </w:rPr>
        <w:instrText xml:space="preserve"> REF _Ref11221646 \r \h </w:instrText>
      </w:r>
      <w:r w:rsidR="003542C0">
        <w:rPr>
          <w:sz w:val="24"/>
          <w:szCs w:val="24"/>
        </w:rPr>
      </w:r>
      <w:r w:rsidR="003542C0">
        <w:rPr>
          <w:sz w:val="24"/>
          <w:szCs w:val="24"/>
        </w:rPr>
        <w:fldChar w:fldCharType="separate"/>
      </w:r>
      <w:r w:rsidR="00797A2D">
        <w:rPr>
          <w:sz w:val="24"/>
          <w:szCs w:val="24"/>
        </w:rPr>
        <w:t>15</w:t>
      </w:r>
      <w:r w:rsidR="003542C0">
        <w:rPr>
          <w:sz w:val="24"/>
          <w:szCs w:val="24"/>
        </w:rPr>
        <w:fldChar w:fldCharType="end"/>
      </w:r>
      <w:r w:rsidR="003542C0">
        <w:rPr>
          <w:sz w:val="24"/>
          <w:szCs w:val="24"/>
        </w:rPr>
        <w:t xml:space="preserve"> </w:t>
      </w:r>
      <w:r w:rsidRPr="003542C0">
        <w:rPr>
          <w:i/>
          <w:sz w:val="24"/>
          <w:szCs w:val="24"/>
        </w:rPr>
        <w:t>Indemnity</w:t>
      </w:r>
      <w:r w:rsidRPr="00C80E71">
        <w:rPr>
          <w:sz w:val="24"/>
          <w:szCs w:val="24"/>
        </w:rPr>
        <w:t xml:space="preserve"> for any personal injuries, deaths, or property damage to the extent caused by an Indemnitee</w:t>
      </w:r>
      <w:r w:rsidR="007B4C1A">
        <w:rPr>
          <w:sz w:val="24"/>
          <w:szCs w:val="24"/>
        </w:rPr>
        <w:t>’</w:t>
      </w:r>
      <w:r w:rsidRPr="00C80E71">
        <w:rPr>
          <w:sz w:val="24"/>
          <w:szCs w:val="24"/>
        </w:rPr>
        <w:t xml:space="preserve">s </w:t>
      </w:r>
      <w:r w:rsidR="00DD70F0">
        <w:rPr>
          <w:sz w:val="24"/>
          <w:szCs w:val="24"/>
        </w:rPr>
        <w:t xml:space="preserve">sole </w:t>
      </w:r>
      <w:r w:rsidRPr="00C80E71">
        <w:rPr>
          <w:sz w:val="24"/>
          <w:szCs w:val="24"/>
        </w:rPr>
        <w:t>negligence, gross neg</w:t>
      </w:r>
      <w:r w:rsidR="007E19B1" w:rsidRPr="00C80E71">
        <w:rPr>
          <w:sz w:val="24"/>
          <w:szCs w:val="24"/>
        </w:rPr>
        <w:t>ligence</w:t>
      </w:r>
      <w:r w:rsidR="0046598E" w:rsidRPr="00C80E71">
        <w:rPr>
          <w:sz w:val="24"/>
          <w:szCs w:val="24"/>
        </w:rPr>
        <w:t>,</w:t>
      </w:r>
      <w:r w:rsidR="007E19B1" w:rsidRPr="00C80E71">
        <w:rPr>
          <w:sz w:val="24"/>
          <w:szCs w:val="24"/>
        </w:rPr>
        <w:t xml:space="preserve"> or willful misconduct</w:t>
      </w:r>
      <w:r w:rsidR="001917C8">
        <w:rPr>
          <w:sz w:val="24"/>
          <w:szCs w:val="24"/>
        </w:rPr>
        <w:t xml:space="preserve"> as determined by a court in a final adjudication</w:t>
      </w:r>
      <w:r w:rsidR="007E19B1" w:rsidRPr="00C80E71">
        <w:rPr>
          <w:sz w:val="24"/>
          <w:szCs w:val="24"/>
        </w:rPr>
        <w:t>.</w:t>
      </w:r>
    </w:p>
    <w:p w14:paraId="2F96F87B" w14:textId="532EDA0D" w:rsidR="00963156" w:rsidRPr="001F2701" w:rsidRDefault="00963156"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55" w:name="_Ref51150628"/>
      <w:bookmarkStart w:id="56" w:name="_Ref51153028"/>
      <w:bookmarkStart w:id="57" w:name="_Toc58484465"/>
      <w:r w:rsidRPr="001F2701">
        <w:rPr>
          <w:b/>
          <w:sz w:val="28"/>
          <w:szCs w:val="28"/>
        </w:rPr>
        <w:t>Insurance</w:t>
      </w:r>
      <w:bookmarkEnd w:id="55"/>
      <w:bookmarkEnd w:id="56"/>
      <w:bookmarkEnd w:id="57"/>
      <w:r w:rsidRPr="001F2701">
        <w:rPr>
          <w:b/>
          <w:sz w:val="28"/>
          <w:szCs w:val="28"/>
        </w:rPr>
        <w:t xml:space="preserve"> </w:t>
      </w:r>
    </w:p>
    <w:p w14:paraId="1896AD3A" w14:textId="5F28F04A" w:rsidR="00A32A71" w:rsidRDefault="00A32A71" w:rsidP="00217481">
      <w:pPr>
        <w:pStyle w:val="ListParagraph"/>
        <w:numPr>
          <w:ilvl w:val="0"/>
          <w:numId w:val="44"/>
        </w:numPr>
        <w:tabs>
          <w:tab w:val="left" w:pos="1080"/>
        </w:tabs>
        <w:spacing w:after="240"/>
        <w:ind w:left="0" w:firstLine="540"/>
        <w:contextualSpacing w:val="0"/>
        <w:jc w:val="both"/>
        <w:rPr>
          <w:sz w:val="24"/>
          <w:szCs w:val="24"/>
        </w:rPr>
      </w:pPr>
      <w:bookmarkStart w:id="58" w:name="_Toc179027671"/>
      <w:bookmarkEnd w:id="44"/>
      <w:r w:rsidRPr="00C80E71">
        <w:rPr>
          <w:sz w:val="24"/>
          <w:szCs w:val="24"/>
          <w:u w:val="single"/>
        </w:rPr>
        <w:t>Coverage</w:t>
      </w:r>
      <w:r w:rsidRPr="00C80E71">
        <w:rPr>
          <w:sz w:val="24"/>
          <w:szCs w:val="24"/>
        </w:rPr>
        <w:t xml:space="preserve">. </w:t>
      </w:r>
      <w:r w:rsidR="007E5D84" w:rsidRPr="009A6387">
        <w:rPr>
          <w:sz w:val="24"/>
          <w:szCs w:val="24"/>
          <w:highlight w:val="yellow"/>
          <w:rPrChange w:id="59" w:author="Matthew Bogobowicz" w:date="2021-11-16T17:20:00Z">
            <w:rPr>
              <w:sz w:val="24"/>
              <w:szCs w:val="24"/>
            </w:rPr>
          </w:rPrChange>
        </w:rPr>
        <w:t xml:space="preserve">During the term of this Agreement, Supplier shall obtain and maintain the policies of insurance set forth in the attached </w:t>
      </w:r>
      <w:r w:rsidR="007E5D84" w:rsidRPr="009A6387">
        <w:rPr>
          <w:i/>
          <w:iCs/>
          <w:sz w:val="24"/>
          <w:szCs w:val="24"/>
          <w:highlight w:val="yellow"/>
          <w:rPrChange w:id="60" w:author="Matthew Bogobowicz" w:date="2021-11-16T17:20:00Z">
            <w:rPr>
              <w:i/>
              <w:iCs/>
              <w:sz w:val="24"/>
              <w:szCs w:val="24"/>
            </w:rPr>
          </w:rPrChange>
        </w:rPr>
        <w:t xml:space="preserve">Insurance Requirements </w:t>
      </w:r>
      <w:r w:rsidR="007E5D84" w:rsidRPr="009A6387">
        <w:rPr>
          <w:sz w:val="24"/>
          <w:szCs w:val="24"/>
          <w:highlight w:val="yellow"/>
          <w:rPrChange w:id="61" w:author="Matthew Bogobowicz" w:date="2021-11-16T17:20:00Z">
            <w:rPr>
              <w:sz w:val="24"/>
              <w:szCs w:val="24"/>
            </w:rPr>
          </w:rPrChange>
        </w:rPr>
        <w:t>Appendix (the “</w:t>
      </w:r>
      <w:r w:rsidR="007E5D84" w:rsidRPr="009A6387">
        <w:rPr>
          <w:b/>
          <w:bCs/>
          <w:i/>
          <w:iCs/>
          <w:sz w:val="24"/>
          <w:szCs w:val="24"/>
          <w:highlight w:val="yellow"/>
          <w:rPrChange w:id="62" w:author="Matthew Bogobowicz" w:date="2021-11-16T17:20:00Z">
            <w:rPr>
              <w:b/>
              <w:bCs/>
              <w:i/>
              <w:iCs/>
              <w:sz w:val="24"/>
              <w:szCs w:val="24"/>
            </w:rPr>
          </w:rPrChange>
        </w:rPr>
        <w:t>Insurance Requirements</w:t>
      </w:r>
      <w:r w:rsidR="007E5D84" w:rsidRPr="009A6387">
        <w:rPr>
          <w:sz w:val="24"/>
          <w:szCs w:val="24"/>
          <w:highlight w:val="yellow"/>
          <w:rPrChange w:id="63" w:author="Matthew Bogobowicz" w:date="2021-11-16T17:20:00Z">
            <w:rPr>
              <w:sz w:val="24"/>
              <w:szCs w:val="24"/>
            </w:rPr>
          </w:rPrChange>
        </w:rPr>
        <w:t>”), incorporated by this reference, with responsible insurance carriers having a Best</w:t>
      </w:r>
      <w:r w:rsidR="007B4C1A" w:rsidRPr="009A6387">
        <w:rPr>
          <w:sz w:val="24"/>
          <w:szCs w:val="24"/>
          <w:highlight w:val="yellow"/>
          <w:rPrChange w:id="64" w:author="Matthew Bogobowicz" w:date="2021-11-16T17:20:00Z">
            <w:rPr>
              <w:sz w:val="24"/>
              <w:szCs w:val="24"/>
            </w:rPr>
          </w:rPrChange>
        </w:rPr>
        <w:t>’</w:t>
      </w:r>
      <w:r w:rsidR="007E5D84" w:rsidRPr="009A6387">
        <w:rPr>
          <w:sz w:val="24"/>
          <w:szCs w:val="24"/>
          <w:highlight w:val="yellow"/>
          <w:rPrChange w:id="65" w:author="Matthew Bogobowicz" w:date="2021-11-16T17:20:00Z">
            <w:rPr>
              <w:sz w:val="24"/>
              <w:szCs w:val="24"/>
            </w:rPr>
          </w:rPrChange>
        </w:rPr>
        <w:t>s Insurance Reports rate of “A-” or better and a financial size category of “IX” or higher</w:t>
      </w:r>
      <w:r w:rsidR="007E5D84">
        <w:rPr>
          <w:sz w:val="24"/>
          <w:szCs w:val="24"/>
        </w:rPr>
        <w:t xml:space="preserve">. </w:t>
      </w:r>
      <w:r w:rsidR="007E5D84" w:rsidRPr="00225FD9">
        <w:rPr>
          <w:sz w:val="24"/>
          <w:szCs w:val="24"/>
        </w:rPr>
        <w:t xml:space="preserve">Payment of all insurance costs, deductible amounts, and/or self-insured retentions shall be </w:t>
      </w:r>
      <w:r w:rsidR="007E5D84">
        <w:rPr>
          <w:sz w:val="24"/>
          <w:szCs w:val="24"/>
        </w:rPr>
        <w:t>Supplier</w:t>
      </w:r>
      <w:r w:rsidR="007B4C1A">
        <w:rPr>
          <w:sz w:val="24"/>
          <w:szCs w:val="24"/>
        </w:rPr>
        <w:t>’</w:t>
      </w:r>
      <w:r w:rsidR="007E5D84" w:rsidRPr="00225FD9">
        <w:rPr>
          <w:sz w:val="24"/>
          <w:szCs w:val="24"/>
        </w:rPr>
        <w:t>s sole responsibility.</w:t>
      </w:r>
    </w:p>
    <w:p w14:paraId="67805A8B" w14:textId="63025F58" w:rsidR="00A32A71" w:rsidRPr="00C80E71" w:rsidRDefault="00A32A71" w:rsidP="00217481">
      <w:pPr>
        <w:pStyle w:val="ListParagraph"/>
        <w:numPr>
          <w:ilvl w:val="0"/>
          <w:numId w:val="44"/>
        </w:numPr>
        <w:tabs>
          <w:tab w:val="left" w:pos="1080"/>
        </w:tabs>
        <w:spacing w:after="240"/>
        <w:ind w:left="0" w:firstLine="540"/>
        <w:contextualSpacing w:val="0"/>
        <w:jc w:val="both"/>
        <w:rPr>
          <w:sz w:val="24"/>
          <w:szCs w:val="24"/>
        </w:rPr>
      </w:pPr>
      <w:r w:rsidRPr="00186A9E">
        <w:rPr>
          <w:sz w:val="24"/>
          <w:szCs w:val="24"/>
          <w:u w:val="single"/>
        </w:rPr>
        <w:lastRenderedPageBreak/>
        <w:t>Subcontractors</w:t>
      </w:r>
      <w:r>
        <w:rPr>
          <w:sz w:val="24"/>
          <w:szCs w:val="24"/>
        </w:rPr>
        <w:t xml:space="preserve">. </w:t>
      </w:r>
      <w:r w:rsidRPr="009A6387">
        <w:rPr>
          <w:sz w:val="24"/>
          <w:szCs w:val="24"/>
          <w:highlight w:val="yellow"/>
          <w:rPrChange w:id="66" w:author="Matthew Bogobowicz" w:date="2021-11-16T17:24:00Z">
            <w:rPr>
              <w:sz w:val="24"/>
              <w:szCs w:val="24"/>
            </w:rPr>
          </w:rPrChange>
        </w:rPr>
        <w:t xml:space="preserve">Supplier shall also require each Subcontractor to obtain and maintain insurance consistent with and covering the risks and perils for which provision is made in this Section </w:t>
      </w:r>
      <w:r w:rsidRPr="009A6387">
        <w:rPr>
          <w:sz w:val="24"/>
          <w:szCs w:val="24"/>
          <w:highlight w:val="yellow"/>
          <w:rPrChange w:id="67" w:author="Matthew Bogobowicz" w:date="2021-11-16T17:24:00Z">
            <w:rPr>
              <w:sz w:val="24"/>
              <w:szCs w:val="24"/>
            </w:rPr>
          </w:rPrChange>
        </w:rPr>
        <w:fldChar w:fldCharType="begin"/>
      </w:r>
      <w:r w:rsidRPr="009A6387">
        <w:rPr>
          <w:sz w:val="24"/>
          <w:szCs w:val="24"/>
          <w:highlight w:val="yellow"/>
          <w:rPrChange w:id="68" w:author="Matthew Bogobowicz" w:date="2021-11-16T17:24:00Z">
            <w:rPr>
              <w:sz w:val="24"/>
              <w:szCs w:val="24"/>
            </w:rPr>
          </w:rPrChange>
        </w:rPr>
        <w:instrText xml:space="preserve"> REF _Ref51150628 \r \h </w:instrText>
      </w:r>
      <w:r w:rsidR="009A6387">
        <w:rPr>
          <w:sz w:val="24"/>
          <w:szCs w:val="24"/>
          <w:highlight w:val="yellow"/>
        </w:rPr>
        <w:instrText xml:space="preserve"> \* MERGEFORMAT </w:instrText>
      </w:r>
      <w:r w:rsidRPr="00040509">
        <w:rPr>
          <w:sz w:val="24"/>
          <w:szCs w:val="24"/>
          <w:highlight w:val="yellow"/>
        </w:rPr>
      </w:r>
      <w:r w:rsidRPr="009A6387">
        <w:rPr>
          <w:sz w:val="24"/>
          <w:szCs w:val="24"/>
          <w:highlight w:val="yellow"/>
          <w:rPrChange w:id="69" w:author="Matthew Bogobowicz" w:date="2021-11-16T17:24:00Z">
            <w:rPr>
              <w:sz w:val="24"/>
              <w:szCs w:val="24"/>
            </w:rPr>
          </w:rPrChange>
        </w:rPr>
        <w:fldChar w:fldCharType="separate"/>
      </w:r>
      <w:r w:rsidR="00797A2D" w:rsidRPr="009A6387">
        <w:rPr>
          <w:sz w:val="24"/>
          <w:szCs w:val="24"/>
          <w:highlight w:val="yellow"/>
          <w:rPrChange w:id="70" w:author="Matthew Bogobowicz" w:date="2021-11-16T17:24:00Z">
            <w:rPr>
              <w:sz w:val="24"/>
              <w:szCs w:val="24"/>
            </w:rPr>
          </w:rPrChange>
        </w:rPr>
        <w:t>16</w:t>
      </w:r>
      <w:r w:rsidRPr="009A6387">
        <w:rPr>
          <w:sz w:val="24"/>
          <w:szCs w:val="24"/>
          <w:highlight w:val="yellow"/>
          <w:rPrChange w:id="71" w:author="Matthew Bogobowicz" w:date="2021-11-16T17:24:00Z">
            <w:rPr>
              <w:sz w:val="24"/>
              <w:szCs w:val="24"/>
            </w:rPr>
          </w:rPrChange>
        </w:rPr>
        <w:fldChar w:fldCharType="end"/>
      </w:r>
      <w:r w:rsidRPr="009A6387">
        <w:rPr>
          <w:sz w:val="24"/>
          <w:szCs w:val="24"/>
          <w:highlight w:val="yellow"/>
          <w:rPrChange w:id="72" w:author="Matthew Bogobowicz" w:date="2021-11-16T17:24:00Z">
            <w:rPr>
              <w:sz w:val="24"/>
              <w:szCs w:val="24"/>
            </w:rPr>
          </w:rPrChange>
        </w:rPr>
        <w:t xml:space="preserve"> or ensure that its Subcontractors are covered under Supplier</w:t>
      </w:r>
      <w:r w:rsidR="007B4C1A" w:rsidRPr="009A6387">
        <w:rPr>
          <w:sz w:val="24"/>
          <w:szCs w:val="24"/>
          <w:highlight w:val="yellow"/>
          <w:rPrChange w:id="73" w:author="Matthew Bogobowicz" w:date="2021-11-16T17:24:00Z">
            <w:rPr>
              <w:sz w:val="24"/>
              <w:szCs w:val="24"/>
            </w:rPr>
          </w:rPrChange>
        </w:rPr>
        <w:t>’</w:t>
      </w:r>
      <w:r w:rsidRPr="009A6387">
        <w:rPr>
          <w:sz w:val="24"/>
          <w:szCs w:val="24"/>
          <w:highlight w:val="yellow"/>
          <w:rPrChange w:id="74" w:author="Matthew Bogobowicz" w:date="2021-11-16T17:24:00Z">
            <w:rPr>
              <w:sz w:val="24"/>
              <w:szCs w:val="24"/>
            </w:rPr>
          </w:rPrChange>
        </w:rPr>
        <w:t>s insurance policies.</w:t>
      </w:r>
      <w:r w:rsidRPr="00C80E71">
        <w:rPr>
          <w:sz w:val="24"/>
          <w:szCs w:val="24"/>
        </w:rPr>
        <w:t xml:space="preserve"> </w:t>
      </w:r>
    </w:p>
    <w:p w14:paraId="421E637B" w14:textId="77777777" w:rsidR="00A32A71" w:rsidRPr="00C80E71" w:rsidRDefault="00A32A71" w:rsidP="00217481">
      <w:pPr>
        <w:pStyle w:val="ListParagraph"/>
        <w:numPr>
          <w:ilvl w:val="0"/>
          <w:numId w:val="44"/>
        </w:numPr>
        <w:tabs>
          <w:tab w:val="left" w:pos="1080"/>
        </w:tabs>
        <w:spacing w:after="240"/>
        <w:ind w:left="0" w:firstLine="540"/>
        <w:contextualSpacing w:val="0"/>
        <w:jc w:val="both"/>
        <w:rPr>
          <w:sz w:val="24"/>
          <w:szCs w:val="24"/>
        </w:rPr>
      </w:pPr>
      <w:r w:rsidRPr="00C80E71">
        <w:rPr>
          <w:sz w:val="24"/>
          <w:szCs w:val="24"/>
          <w:u w:val="single"/>
        </w:rPr>
        <w:t>Waiver</w:t>
      </w:r>
      <w:r w:rsidRPr="00C80E71">
        <w:rPr>
          <w:sz w:val="24"/>
          <w:szCs w:val="24"/>
        </w:rPr>
        <w:t xml:space="preserve">. Supplier waives and shall cause its insurers to waive all rights against Purchaser and its Affiliates, and their directors, </w:t>
      </w:r>
      <w:proofErr w:type="gramStart"/>
      <w:r w:rsidRPr="00C80E71">
        <w:rPr>
          <w:sz w:val="24"/>
          <w:szCs w:val="24"/>
        </w:rPr>
        <w:t>officers</w:t>
      </w:r>
      <w:proofErr w:type="gramEnd"/>
      <w:r w:rsidRPr="00C80E71">
        <w:rPr>
          <w:sz w:val="24"/>
          <w:szCs w:val="24"/>
        </w:rPr>
        <w:t xml:space="preserve"> and employees, whether in contract or tort (including negligence and strict liability) for recovery of losses or damages to the extent these losses or damages are covered by the insurance required by this Agreement</w:t>
      </w:r>
      <w:r w:rsidRPr="009A6387">
        <w:rPr>
          <w:sz w:val="24"/>
          <w:szCs w:val="24"/>
          <w:highlight w:val="yellow"/>
          <w:rPrChange w:id="75" w:author="Matthew Bogobowicz" w:date="2021-11-16T17:28:00Z">
            <w:rPr>
              <w:sz w:val="24"/>
              <w:szCs w:val="24"/>
            </w:rPr>
          </w:rPrChange>
        </w:rPr>
        <w:t>. The insurance required by this Agreement will be amended to waive any rights by the insurer to subrogate against Purchaser, its Affiliates, and their directors, officers, and employees.</w:t>
      </w:r>
    </w:p>
    <w:p w14:paraId="22DB4F7C" w14:textId="6A97EF86" w:rsidR="00A32A71" w:rsidRPr="00C80E71" w:rsidRDefault="00A32A71" w:rsidP="00217481">
      <w:pPr>
        <w:pStyle w:val="ListParagraph"/>
        <w:numPr>
          <w:ilvl w:val="0"/>
          <w:numId w:val="44"/>
        </w:numPr>
        <w:tabs>
          <w:tab w:val="left" w:pos="1080"/>
        </w:tabs>
        <w:spacing w:after="240"/>
        <w:ind w:left="0" w:firstLine="540"/>
        <w:contextualSpacing w:val="0"/>
        <w:jc w:val="both"/>
        <w:rPr>
          <w:sz w:val="24"/>
          <w:szCs w:val="24"/>
        </w:rPr>
      </w:pPr>
      <w:r w:rsidRPr="00C80E71">
        <w:rPr>
          <w:sz w:val="24"/>
          <w:szCs w:val="24"/>
          <w:u w:val="single"/>
        </w:rPr>
        <w:t>Additional Insureds</w:t>
      </w:r>
      <w:r w:rsidRPr="00C80E71">
        <w:rPr>
          <w:sz w:val="24"/>
          <w:szCs w:val="24"/>
        </w:rPr>
        <w:t xml:space="preserve">. Supplier shall cause its insurers providing the coverage required by this Agreement, and </w:t>
      </w:r>
      <w:r w:rsidRPr="009A6387">
        <w:rPr>
          <w:sz w:val="24"/>
          <w:szCs w:val="24"/>
          <w:highlight w:val="yellow"/>
          <w:rPrChange w:id="76" w:author="Matthew Bogobowicz" w:date="2021-11-16T17:26:00Z">
            <w:rPr>
              <w:sz w:val="24"/>
              <w:szCs w:val="24"/>
            </w:rPr>
          </w:rPrChange>
        </w:rPr>
        <w:t>shall require each Subcontractor to cause each of its insurers providing the coverage required by this Agreement, except for the insurers providing the Worker</w:t>
      </w:r>
      <w:r w:rsidR="007B4C1A" w:rsidRPr="009A6387">
        <w:rPr>
          <w:sz w:val="24"/>
          <w:szCs w:val="24"/>
          <w:highlight w:val="yellow"/>
          <w:rPrChange w:id="77" w:author="Matthew Bogobowicz" w:date="2021-11-16T17:26:00Z">
            <w:rPr>
              <w:sz w:val="24"/>
              <w:szCs w:val="24"/>
            </w:rPr>
          </w:rPrChange>
        </w:rPr>
        <w:t>’</w:t>
      </w:r>
      <w:r w:rsidRPr="009A6387">
        <w:rPr>
          <w:sz w:val="24"/>
          <w:szCs w:val="24"/>
          <w:highlight w:val="yellow"/>
          <w:rPrChange w:id="78" w:author="Matthew Bogobowicz" w:date="2021-11-16T17:26:00Z">
            <w:rPr>
              <w:sz w:val="24"/>
              <w:szCs w:val="24"/>
            </w:rPr>
          </w:rPrChange>
        </w:rPr>
        <w:t>s Compensation and if applicable, Professional Liability</w:t>
      </w:r>
      <w:ins w:id="79" w:author="Reed, Mary" w:date="2021-08-30T16:37:00Z">
        <w:r w:rsidR="00914470" w:rsidRPr="009A6387">
          <w:rPr>
            <w:sz w:val="24"/>
            <w:szCs w:val="24"/>
            <w:highlight w:val="yellow"/>
            <w:rPrChange w:id="80" w:author="Matthew Bogobowicz" w:date="2021-11-16T17:26:00Z">
              <w:rPr>
                <w:sz w:val="24"/>
                <w:szCs w:val="24"/>
              </w:rPr>
            </w:rPrChange>
          </w:rPr>
          <w:t xml:space="preserve"> and Cyber Liability</w:t>
        </w:r>
      </w:ins>
      <w:r w:rsidRPr="009A6387">
        <w:rPr>
          <w:sz w:val="24"/>
          <w:szCs w:val="24"/>
          <w:highlight w:val="yellow"/>
          <w:rPrChange w:id="81" w:author="Matthew Bogobowicz" w:date="2021-11-16T17:26:00Z">
            <w:rPr>
              <w:sz w:val="24"/>
              <w:szCs w:val="24"/>
            </w:rPr>
          </w:rPrChange>
        </w:rPr>
        <w:t xml:space="preserve"> insurance, to name Purchaser, Purchaser</w:t>
      </w:r>
      <w:r w:rsidR="007B4C1A" w:rsidRPr="009A6387">
        <w:rPr>
          <w:sz w:val="24"/>
          <w:szCs w:val="24"/>
          <w:highlight w:val="yellow"/>
          <w:rPrChange w:id="82" w:author="Matthew Bogobowicz" w:date="2021-11-16T17:26:00Z">
            <w:rPr>
              <w:sz w:val="24"/>
              <w:szCs w:val="24"/>
            </w:rPr>
          </w:rPrChange>
        </w:rPr>
        <w:t>’</w:t>
      </w:r>
      <w:r w:rsidRPr="009A6387">
        <w:rPr>
          <w:sz w:val="24"/>
          <w:szCs w:val="24"/>
          <w:highlight w:val="yellow"/>
          <w:rPrChange w:id="83" w:author="Matthew Bogobowicz" w:date="2021-11-16T17:26:00Z">
            <w:rPr>
              <w:sz w:val="24"/>
              <w:szCs w:val="24"/>
            </w:rPr>
          </w:rPrChange>
        </w:rPr>
        <w:t xml:space="preserve">s Affiliates and each of their officers, directors, employees, </w:t>
      </w:r>
      <w:ins w:id="84" w:author="Reed, Mary" w:date="2021-08-30T15:49:00Z">
        <w:r w:rsidR="005642A8" w:rsidRPr="009A6387">
          <w:rPr>
            <w:sz w:val="24"/>
            <w:szCs w:val="24"/>
            <w:highlight w:val="yellow"/>
            <w:rPrChange w:id="85" w:author="Matthew Bogobowicz" w:date="2021-11-16T17:26:00Z">
              <w:rPr>
                <w:sz w:val="24"/>
                <w:szCs w:val="24"/>
              </w:rPr>
            </w:rPrChange>
          </w:rPr>
          <w:t xml:space="preserve">and </w:t>
        </w:r>
      </w:ins>
      <w:r w:rsidRPr="009A6387">
        <w:rPr>
          <w:sz w:val="24"/>
          <w:szCs w:val="24"/>
          <w:highlight w:val="yellow"/>
          <w:rPrChange w:id="86" w:author="Matthew Bogobowicz" w:date="2021-11-16T17:26:00Z">
            <w:rPr>
              <w:sz w:val="24"/>
              <w:szCs w:val="24"/>
            </w:rPr>
          </w:rPrChange>
        </w:rPr>
        <w:t>contractors</w:t>
      </w:r>
      <w:del w:id="87" w:author="Reed, Mary" w:date="2021-08-30T15:49:00Z">
        <w:r w:rsidRPr="009A6387" w:rsidDel="005642A8">
          <w:rPr>
            <w:sz w:val="24"/>
            <w:szCs w:val="24"/>
            <w:highlight w:val="yellow"/>
            <w:rPrChange w:id="88" w:author="Matthew Bogobowicz" w:date="2021-11-16T17:26:00Z">
              <w:rPr>
                <w:sz w:val="24"/>
                <w:szCs w:val="24"/>
              </w:rPr>
            </w:rPrChange>
          </w:rPr>
          <w:delText>, and agents</w:delText>
        </w:r>
      </w:del>
      <w:r w:rsidRPr="009A6387">
        <w:rPr>
          <w:sz w:val="24"/>
          <w:szCs w:val="24"/>
          <w:highlight w:val="yellow"/>
          <w:rPrChange w:id="89" w:author="Matthew Bogobowicz" w:date="2021-11-16T17:26:00Z">
            <w:rPr>
              <w:sz w:val="24"/>
              <w:szCs w:val="24"/>
            </w:rPr>
          </w:rPrChange>
        </w:rPr>
        <w:t>, as additional insureds to the coverages required above as their interests attach with respect to liability arising out of the Work or Supplier</w:t>
      </w:r>
      <w:r w:rsidR="007B4C1A" w:rsidRPr="009A6387">
        <w:rPr>
          <w:sz w:val="24"/>
          <w:szCs w:val="24"/>
          <w:highlight w:val="yellow"/>
          <w:rPrChange w:id="90" w:author="Matthew Bogobowicz" w:date="2021-11-16T17:26:00Z">
            <w:rPr>
              <w:sz w:val="24"/>
              <w:szCs w:val="24"/>
            </w:rPr>
          </w:rPrChange>
        </w:rPr>
        <w:t>’</w:t>
      </w:r>
      <w:r w:rsidRPr="009A6387">
        <w:rPr>
          <w:sz w:val="24"/>
          <w:szCs w:val="24"/>
          <w:highlight w:val="yellow"/>
          <w:rPrChange w:id="91" w:author="Matthew Bogobowicz" w:date="2021-11-16T17:26:00Z">
            <w:rPr>
              <w:sz w:val="24"/>
              <w:szCs w:val="24"/>
            </w:rPr>
          </w:rPrChange>
        </w:rPr>
        <w:t>s performance of its obligations pursuant to this Agreement.</w:t>
      </w:r>
      <w:r w:rsidRPr="00C80E71">
        <w:rPr>
          <w:sz w:val="24"/>
          <w:szCs w:val="24"/>
        </w:rPr>
        <w:t xml:space="preserve"> The CGL, </w:t>
      </w:r>
      <w:r>
        <w:rPr>
          <w:sz w:val="24"/>
          <w:szCs w:val="24"/>
        </w:rPr>
        <w:t>A</w:t>
      </w:r>
      <w:r w:rsidRPr="00C80E71">
        <w:rPr>
          <w:sz w:val="24"/>
          <w:szCs w:val="24"/>
        </w:rPr>
        <w:t xml:space="preserve">utomobile </w:t>
      </w:r>
      <w:r>
        <w:rPr>
          <w:sz w:val="24"/>
          <w:szCs w:val="24"/>
        </w:rPr>
        <w:t>L</w:t>
      </w:r>
      <w:r w:rsidRPr="00C80E71">
        <w:rPr>
          <w:sz w:val="24"/>
          <w:szCs w:val="24"/>
        </w:rPr>
        <w:t xml:space="preserve">iability, and, if applicable, the </w:t>
      </w:r>
      <w:r>
        <w:rPr>
          <w:sz w:val="24"/>
          <w:szCs w:val="24"/>
        </w:rPr>
        <w:t>U</w:t>
      </w:r>
      <w:r w:rsidRPr="00C80E71">
        <w:rPr>
          <w:sz w:val="24"/>
          <w:szCs w:val="24"/>
        </w:rPr>
        <w:t>mbrella</w:t>
      </w:r>
      <w:r>
        <w:rPr>
          <w:sz w:val="24"/>
          <w:szCs w:val="24"/>
        </w:rPr>
        <w:t>,</w:t>
      </w:r>
      <w:r w:rsidRPr="00467A42">
        <w:rPr>
          <w:sz w:val="24"/>
          <w:szCs w:val="24"/>
        </w:rPr>
        <w:t xml:space="preserve"> </w:t>
      </w:r>
      <w:r>
        <w:rPr>
          <w:sz w:val="24"/>
          <w:szCs w:val="24"/>
        </w:rPr>
        <w:t>Professional, Cyber, Pollution, and Aircraft</w:t>
      </w:r>
      <w:r w:rsidRPr="00C80E71">
        <w:rPr>
          <w:sz w:val="24"/>
          <w:szCs w:val="24"/>
        </w:rPr>
        <w:t xml:space="preserve"> </w:t>
      </w:r>
      <w:r>
        <w:rPr>
          <w:sz w:val="24"/>
          <w:szCs w:val="24"/>
        </w:rPr>
        <w:t>L</w:t>
      </w:r>
      <w:r w:rsidRPr="00C80E71">
        <w:rPr>
          <w:sz w:val="24"/>
          <w:szCs w:val="24"/>
        </w:rPr>
        <w:t xml:space="preserve">iability coverage required by this Agreement will provide for claims by one insured against another such that, except for the limits of insurance, the insurance will apply separately to each insured against whom or which a claim is </w:t>
      </w:r>
      <w:proofErr w:type="gramStart"/>
      <w:r w:rsidRPr="00C80E71">
        <w:rPr>
          <w:sz w:val="24"/>
          <w:szCs w:val="24"/>
        </w:rPr>
        <w:t>made</w:t>
      </w:r>
      <w:proofErr w:type="gramEnd"/>
      <w:r w:rsidRPr="00C80E71">
        <w:rPr>
          <w:sz w:val="24"/>
          <w:szCs w:val="24"/>
        </w:rPr>
        <w:t xml:space="preserve"> or suit is brought.</w:t>
      </w:r>
    </w:p>
    <w:p w14:paraId="52850DCE" w14:textId="1D924DF0" w:rsidR="00A32A71" w:rsidRPr="00C80E71" w:rsidRDefault="00A32A71" w:rsidP="00217481">
      <w:pPr>
        <w:pStyle w:val="ListParagraph"/>
        <w:numPr>
          <w:ilvl w:val="0"/>
          <w:numId w:val="44"/>
        </w:numPr>
        <w:tabs>
          <w:tab w:val="left" w:pos="1080"/>
        </w:tabs>
        <w:spacing w:after="240"/>
        <w:ind w:left="0" w:firstLine="540"/>
        <w:contextualSpacing w:val="0"/>
        <w:jc w:val="both"/>
        <w:rPr>
          <w:sz w:val="24"/>
          <w:szCs w:val="24"/>
        </w:rPr>
      </w:pPr>
      <w:r w:rsidRPr="00C80E71">
        <w:rPr>
          <w:sz w:val="24"/>
          <w:szCs w:val="24"/>
          <w:u w:val="single"/>
        </w:rPr>
        <w:t>Primary Coverage</w:t>
      </w:r>
      <w:r w:rsidRPr="00C80E71">
        <w:rPr>
          <w:sz w:val="24"/>
          <w:szCs w:val="24"/>
        </w:rPr>
        <w:t xml:space="preserve">. </w:t>
      </w:r>
      <w:r w:rsidRPr="00B1097A">
        <w:rPr>
          <w:sz w:val="24"/>
          <w:szCs w:val="24"/>
          <w:highlight w:val="yellow"/>
          <w:rPrChange w:id="92" w:author="Matthew Bogobowicz" w:date="2021-11-16T17:29:00Z">
            <w:rPr>
              <w:sz w:val="24"/>
              <w:szCs w:val="24"/>
            </w:rPr>
          </w:rPrChange>
        </w:rPr>
        <w:t>Supplier and each Subcontractor shall ensure that the coverage required by this Agreement is primary and non-contributory</w:t>
      </w:r>
      <w:ins w:id="93" w:author="Reed, Mary" w:date="2021-08-30T15:50:00Z">
        <w:r w:rsidR="005642A8" w:rsidRPr="00B1097A">
          <w:rPr>
            <w:sz w:val="24"/>
            <w:szCs w:val="24"/>
            <w:highlight w:val="yellow"/>
            <w:rPrChange w:id="94" w:author="Matthew Bogobowicz" w:date="2021-11-16T17:29:00Z">
              <w:rPr>
                <w:sz w:val="24"/>
                <w:szCs w:val="24"/>
              </w:rPr>
            </w:rPrChange>
          </w:rPr>
          <w:t xml:space="preserve"> where additional insured status is provided</w:t>
        </w:r>
      </w:ins>
      <w:r>
        <w:rPr>
          <w:sz w:val="24"/>
          <w:szCs w:val="24"/>
        </w:rPr>
        <w:t xml:space="preserve"> </w:t>
      </w:r>
      <w:r w:rsidRPr="00C80E71">
        <w:rPr>
          <w:sz w:val="24"/>
          <w:szCs w:val="24"/>
        </w:rPr>
        <w:t xml:space="preserve">with respect to any other similar insurance or self-insurance maintained by Purchaser. </w:t>
      </w:r>
    </w:p>
    <w:p w14:paraId="556F75CC" w14:textId="28575C02" w:rsidR="00A32A71" w:rsidRPr="00C80E71" w:rsidRDefault="00A32A71" w:rsidP="00217481">
      <w:pPr>
        <w:pStyle w:val="ListParagraph"/>
        <w:numPr>
          <w:ilvl w:val="0"/>
          <w:numId w:val="44"/>
        </w:numPr>
        <w:tabs>
          <w:tab w:val="left" w:pos="1080"/>
        </w:tabs>
        <w:spacing w:after="240"/>
        <w:ind w:left="0" w:firstLine="540"/>
        <w:contextualSpacing w:val="0"/>
        <w:jc w:val="both"/>
        <w:rPr>
          <w:sz w:val="24"/>
          <w:szCs w:val="24"/>
        </w:rPr>
      </w:pPr>
      <w:r w:rsidRPr="00C80E71">
        <w:rPr>
          <w:sz w:val="24"/>
          <w:szCs w:val="24"/>
          <w:u w:val="single"/>
        </w:rPr>
        <w:t>Cancellation of Coverage</w:t>
      </w:r>
      <w:r w:rsidRPr="00C80E71">
        <w:rPr>
          <w:sz w:val="24"/>
          <w:szCs w:val="24"/>
        </w:rPr>
        <w:t xml:space="preserve">. </w:t>
      </w:r>
      <w:r w:rsidRPr="00B1097A">
        <w:rPr>
          <w:sz w:val="24"/>
          <w:szCs w:val="24"/>
          <w:highlight w:val="yellow"/>
          <w:rPrChange w:id="95" w:author="Matthew Bogobowicz" w:date="2021-11-16T17:30:00Z">
            <w:rPr>
              <w:sz w:val="24"/>
              <w:szCs w:val="24"/>
            </w:rPr>
          </w:rPrChange>
        </w:rPr>
        <w:t>The coverage required by this Agreement may not be canceled, nonrenewed, or materially changed without Supplier giving thirty (30) days prior written notice to Purchaser</w:t>
      </w:r>
      <w:ins w:id="96" w:author="Reed, Mary" w:date="2021-08-30T15:50:00Z">
        <w:r w:rsidR="005642A8">
          <w:rPr>
            <w:sz w:val="24"/>
            <w:szCs w:val="24"/>
          </w:rPr>
          <w:t xml:space="preserve">, except 10 </w:t>
        </w:r>
        <w:proofErr w:type="spellStart"/>
        <w:r w:rsidR="005642A8">
          <w:rPr>
            <w:sz w:val="24"/>
            <w:szCs w:val="24"/>
          </w:rPr>
          <w:t>days notice</w:t>
        </w:r>
        <w:proofErr w:type="spellEnd"/>
        <w:r w:rsidR="005642A8">
          <w:rPr>
            <w:sz w:val="24"/>
            <w:szCs w:val="24"/>
          </w:rPr>
          <w:t xml:space="preserve"> in the event of non</w:t>
        </w:r>
      </w:ins>
      <w:ins w:id="97" w:author="Reed, Mary" w:date="2021-08-30T15:51:00Z">
        <w:r w:rsidR="005642A8">
          <w:rPr>
            <w:sz w:val="24"/>
            <w:szCs w:val="24"/>
          </w:rPr>
          <w:t>payment of premium</w:t>
        </w:r>
      </w:ins>
      <w:r w:rsidRPr="00C80E71">
        <w:rPr>
          <w:sz w:val="24"/>
          <w:szCs w:val="24"/>
        </w:rPr>
        <w:t>.</w:t>
      </w:r>
    </w:p>
    <w:p w14:paraId="3006E468" w14:textId="541AC910" w:rsidR="00A32A71" w:rsidRPr="00C80E71" w:rsidRDefault="00A32A71" w:rsidP="00217481">
      <w:pPr>
        <w:pStyle w:val="ListParagraph"/>
        <w:numPr>
          <w:ilvl w:val="0"/>
          <w:numId w:val="44"/>
        </w:numPr>
        <w:tabs>
          <w:tab w:val="left" w:pos="1080"/>
        </w:tabs>
        <w:spacing w:after="240"/>
        <w:ind w:left="0" w:firstLine="540"/>
        <w:contextualSpacing w:val="0"/>
        <w:jc w:val="both"/>
        <w:rPr>
          <w:sz w:val="24"/>
          <w:szCs w:val="24"/>
        </w:rPr>
      </w:pPr>
      <w:r w:rsidRPr="00C80E71">
        <w:rPr>
          <w:sz w:val="24"/>
          <w:szCs w:val="24"/>
          <w:u w:val="single"/>
        </w:rPr>
        <w:t>Certificates of Insurance</w:t>
      </w:r>
      <w:r w:rsidRPr="00C80E71">
        <w:rPr>
          <w:sz w:val="24"/>
          <w:szCs w:val="24"/>
        </w:rPr>
        <w:t xml:space="preserve">. No later </w:t>
      </w:r>
      <w:commentRangeStart w:id="98"/>
      <w:r w:rsidRPr="00C80E71">
        <w:rPr>
          <w:sz w:val="24"/>
          <w:szCs w:val="24"/>
        </w:rPr>
        <w:t>than thirty (30) days prior to site mobilization</w:t>
      </w:r>
      <w:commentRangeEnd w:id="98"/>
      <w:r w:rsidR="005642A8">
        <w:rPr>
          <w:rStyle w:val="CommentReference"/>
        </w:rPr>
        <w:commentReference w:id="98"/>
      </w:r>
      <w:r w:rsidRPr="00C80E71">
        <w:rPr>
          <w:sz w:val="24"/>
          <w:szCs w:val="24"/>
        </w:rPr>
        <w:t xml:space="preserve">, Supplier shall </w:t>
      </w:r>
      <w:ins w:id="99" w:author="Reed, Mary" w:date="2021-08-30T15:51:00Z">
        <w:r w:rsidR="005642A8">
          <w:rPr>
            <w:sz w:val="24"/>
            <w:szCs w:val="24"/>
          </w:rPr>
          <w:t xml:space="preserve">endeavor to </w:t>
        </w:r>
      </w:ins>
      <w:r w:rsidRPr="00D66108">
        <w:rPr>
          <w:sz w:val="24"/>
          <w:szCs w:val="24"/>
          <w:highlight w:val="yellow"/>
          <w:rPrChange w:id="100" w:author="Matthew Bogobowicz" w:date="2021-11-16T17:49:00Z">
            <w:rPr>
              <w:sz w:val="24"/>
              <w:szCs w:val="24"/>
            </w:rPr>
          </w:rPrChange>
        </w:rPr>
        <w:t>provide certificates of insurance to Purchaser from Supplier</w:t>
      </w:r>
      <w:r w:rsidR="007B4C1A" w:rsidRPr="00D66108">
        <w:rPr>
          <w:sz w:val="24"/>
          <w:szCs w:val="24"/>
          <w:highlight w:val="yellow"/>
          <w:rPrChange w:id="101" w:author="Matthew Bogobowicz" w:date="2021-11-16T17:49:00Z">
            <w:rPr>
              <w:sz w:val="24"/>
              <w:szCs w:val="24"/>
            </w:rPr>
          </w:rPrChange>
        </w:rPr>
        <w:t>’</w:t>
      </w:r>
      <w:r w:rsidRPr="00D66108">
        <w:rPr>
          <w:sz w:val="24"/>
          <w:szCs w:val="24"/>
          <w:highlight w:val="yellow"/>
          <w:rPrChange w:id="102" w:author="Matthew Bogobowicz" w:date="2021-11-16T17:49:00Z">
            <w:rPr>
              <w:sz w:val="24"/>
              <w:szCs w:val="24"/>
            </w:rPr>
          </w:rPrChange>
        </w:rPr>
        <w:t>s and each Subcontractor</w:t>
      </w:r>
      <w:r w:rsidR="007B4C1A" w:rsidRPr="00D66108">
        <w:rPr>
          <w:sz w:val="24"/>
          <w:szCs w:val="24"/>
          <w:highlight w:val="yellow"/>
          <w:rPrChange w:id="103" w:author="Matthew Bogobowicz" w:date="2021-11-16T17:49:00Z">
            <w:rPr>
              <w:sz w:val="24"/>
              <w:szCs w:val="24"/>
            </w:rPr>
          </w:rPrChange>
        </w:rPr>
        <w:t>’</w:t>
      </w:r>
      <w:r w:rsidRPr="00D66108">
        <w:rPr>
          <w:sz w:val="24"/>
          <w:szCs w:val="24"/>
          <w:highlight w:val="yellow"/>
          <w:rPrChange w:id="104" w:author="Matthew Bogobowicz" w:date="2021-11-16T17:49:00Z">
            <w:rPr>
              <w:sz w:val="24"/>
              <w:szCs w:val="24"/>
            </w:rPr>
          </w:rPrChange>
        </w:rPr>
        <w:t>s insurers</w:t>
      </w:r>
      <w:r w:rsidRPr="00C80E71">
        <w:rPr>
          <w:sz w:val="24"/>
          <w:szCs w:val="24"/>
        </w:rPr>
        <w:t>, certifying that Supplier</w:t>
      </w:r>
      <w:r w:rsidR="007B4C1A">
        <w:rPr>
          <w:sz w:val="24"/>
          <w:szCs w:val="24"/>
        </w:rPr>
        <w:t>’</w:t>
      </w:r>
      <w:r w:rsidRPr="00C80E71">
        <w:rPr>
          <w:sz w:val="24"/>
          <w:szCs w:val="24"/>
        </w:rPr>
        <w:t>s and Subcontractor</w:t>
      </w:r>
      <w:r w:rsidR="007B4C1A">
        <w:rPr>
          <w:sz w:val="24"/>
          <w:szCs w:val="24"/>
        </w:rPr>
        <w:t>’</w:t>
      </w:r>
      <w:r w:rsidRPr="00C80E71">
        <w:rPr>
          <w:sz w:val="24"/>
          <w:szCs w:val="24"/>
        </w:rPr>
        <w:t>s insurance coverage is in the form and amount required by this Agreement. Failure of Purchaser to demand certificate</w:t>
      </w:r>
      <w:r>
        <w:rPr>
          <w:sz w:val="24"/>
          <w:szCs w:val="24"/>
        </w:rPr>
        <w:t>(s)</w:t>
      </w:r>
      <w:r w:rsidRPr="00C80E71">
        <w:rPr>
          <w:sz w:val="24"/>
          <w:szCs w:val="24"/>
        </w:rPr>
        <w:t xml:space="preserve"> of insurance or other evidence of full compliance with these insurance requirements or failure of Purchaser to identify a deficiency from evidence that is provided will not be construed as a waiver of Supplier</w:t>
      </w:r>
      <w:r w:rsidR="007B4C1A">
        <w:rPr>
          <w:sz w:val="24"/>
          <w:szCs w:val="24"/>
        </w:rPr>
        <w:t>’</w:t>
      </w:r>
      <w:r w:rsidRPr="00C80E71">
        <w:rPr>
          <w:sz w:val="24"/>
          <w:szCs w:val="24"/>
        </w:rPr>
        <w:t>s obligation to maintain such insurance and will in no way relieve or limit Supplier</w:t>
      </w:r>
      <w:r w:rsidR="007B4C1A">
        <w:rPr>
          <w:sz w:val="24"/>
          <w:szCs w:val="24"/>
        </w:rPr>
        <w:t>’</w:t>
      </w:r>
      <w:r w:rsidRPr="00C80E71">
        <w:rPr>
          <w:sz w:val="24"/>
          <w:szCs w:val="24"/>
        </w:rPr>
        <w:t>s obligations and liabilities under this or any other provisions of this Agreement.</w:t>
      </w:r>
    </w:p>
    <w:p w14:paraId="137546B2" w14:textId="7AEB1DFC" w:rsidR="00A32A71" w:rsidRPr="00C80E71" w:rsidRDefault="00A32A71" w:rsidP="00217481">
      <w:pPr>
        <w:pStyle w:val="ListParagraph"/>
        <w:numPr>
          <w:ilvl w:val="0"/>
          <w:numId w:val="44"/>
        </w:numPr>
        <w:tabs>
          <w:tab w:val="left" w:pos="1080"/>
        </w:tabs>
        <w:spacing w:after="240"/>
        <w:ind w:left="0" w:firstLine="540"/>
        <w:contextualSpacing w:val="0"/>
        <w:jc w:val="both"/>
        <w:rPr>
          <w:sz w:val="24"/>
          <w:szCs w:val="24"/>
        </w:rPr>
      </w:pPr>
      <w:r w:rsidRPr="00C80E71">
        <w:rPr>
          <w:sz w:val="24"/>
          <w:szCs w:val="24"/>
          <w:u w:val="single"/>
        </w:rPr>
        <w:t>Substitute Coverage</w:t>
      </w:r>
      <w:r w:rsidRPr="00C80E71">
        <w:rPr>
          <w:sz w:val="24"/>
          <w:szCs w:val="24"/>
        </w:rPr>
        <w:t>. If during the term of this Agreement Supplier</w:t>
      </w:r>
      <w:r w:rsidR="007B4C1A">
        <w:rPr>
          <w:sz w:val="24"/>
          <w:szCs w:val="24"/>
        </w:rPr>
        <w:t>’</w:t>
      </w:r>
      <w:r w:rsidRPr="00C80E71">
        <w:rPr>
          <w:sz w:val="24"/>
          <w:szCs w:val="24"/>
        </w:rPr>
        <w:t>s or any Subcontractor</w:t>
      </w:r>
      <w:r w:rsidR="007B4C1A">
        <w:rPr>
          <w:sz w:val="24"/>
          <w:szCs w:val="24"/>
        </w:rPr>
        <w:t>’</w:t>
      </w:r>
      <w:r w:rsidRPr="00C80E71">
        <w:rPr>
          <w:sz w:val="24"/>
          <w:szCs w:val="24"/>
        </w:rPr>
        <w:t xml:space="preserve">s insurance coverage is </w:t>
      </w:r>
      <w:del w:id="105" w:author="Reed, Mary" w:date="2021-08-30T15:53:00Z">
        <w:r w:rsidRPr="00C80E71" w:rsidDel="005642A8">
          <w:rPr>
            <w:sz w:val="24"/>
            <w:szCs w:val="24"/>
          </w:rPr>
          <w:delText xml:space="preserve">materially changed or if it </w:delText>
        </w:r>
      </w:del>
      <w:r w:rsidRPr="00C80E71">
        <w:rPr>
          <w:sz w:val="24"/>
          <w:szCs w:val="24"/>
        </w:rPr>
        <w:t>terminate</w:t>
      </w:r>
      <w:ins w:id="106" w:author="Reed, Mary" w:date="2021-08-30T15:53:00Z">
        <w:r w:rsidR="005642A8">
          <w:rPr>
            <w:sz w:val="24"/>
            <w:szCs w:val="24"/>
          </w:rPr>
          <w:t>d</w:t>
        </w:r>
      </w:ins>
      <w:del w:id="107" w:author="Reed, Mary" w:date="2021-08-30T15:53:00Z">
        <w:r w:rsidRPr="00C80E71" w:rsidDel="005642A8">
          <w:rPr>
            <w:sz w:val="24"/>
            <w:szCs w:val="24"/>
          </w:rPr>
          <w:delText>s</w:delText>
        </w:r>
      </w:del>
      <w:r w:rsidRPr="00C80E71">
        <w:rPr>
          <w:sz w:val="24"/>
          <w:szCs w:val="24"/>
        </w:rPr>
        <w:t>, then Purchaser may procure, on Supplier</w:t>
      </w:r>
      <w:r w:rsidR="007B4C1A">
        <w:rPr>
          <w:sz w:val="24"/>
          <w:szCs w:val="24"/>
        </w:rPr>
        <w:t>’</w:t>
      </w:r>
      <w:r w:rsidRPr="00C80E71">
        <w:rPr>
          <w:sz w:val="24"/>
          <w:szCs w:val="24"/>
        </w:rPr>
        <w:t>s or Subcontractor</w:t>
      </w:r>
      <w:r w:rsidR="007B4C1A">
        <w:rPr>
          <w:sz w:val="24"/>
          <w:szCs w:val="24"/>
        </w:rPr>
        <w:t>’</w:t>
      </w:r>
      <w:r w:rsidRPr="00C80E71">
        <w:rPr>
          <w:sz w:val="24"/>
          <w:szCs w:val="24"/>
        </w:rPr>
        <w:t>s behalf, insurance that meets the requirements of this Agreement. Any premiums or other costs or fees (including without limitation fees paid to any insurance broker or agent) incurred as a result of procuring substitute coverage may be charged to Supplier.</w:t>
      </w:r>
    </w:p>
    <w:p w14:paraId="1525D722" w14:textId="77777777" w:rsidR="00A32A71" w:rsidRDefault="00A32A71" w:rsidP="00217481">
      <w:pPr>
        <w:pStyle w:val="ListParagraph"/>
        <w:numPr>
          <w:ilvl w:val="0"/>
          <w:numId w:val="44"/>
        </w:numPr>
        <w:tabs>
          <w:tab w:val="left" w:pos="1080"/>
        </w:tabs>
        <w:spacing w:after="240"/>
        <w:ind w:left="0" w:firstLine="540"/>
        <w:contextualSpacing w:val="0"/>
        <w:jc w:val="both"/>
        <w:rPr>
          <w:sz w:val="24"/>
          <w:szCs w:val="24"/>
        </w:rPr>
      </w:pPr>
      <w:r w:rsidRPr="00C80E71">
        <w:rPr>
          <w:sz w:val="24"/>
          <w:szCs w:val="24"/>
          <w:u w:val="single"/>
        </w:rPr>
        <w:lastRenderedPageBreak/>
        <w:t>Insurance No Limit to Liability</w:t>
      </w:r>
      <w:r w:rsidRPr="00C80E71">
        <w:rPr>
          <w:sz w:val="24"/>
          <w:szCs w:val="24"/>
        </w:rPr>
        <w:t xml:space="preserve">. Unless otherwise expressly stated, the </w:t>
      </w:r>
      <w:r>
        <w:rPr>
          <w:sz w:val="24"/>
          <w:szCs w:val="24"/>
        </w:rPr>
        <w:t>Parties</w:t>
      </w:r>
      <w:r w:rsidRPr="00C80E71">
        <w:rPr>
          <w:sz w:val="24"/>
          <w:szCs w:val="24"/>
        </w:rPr>
        <w:t xml:space="preserve"> agree that any requirement for insurance imposed upon Supplier or Subcontractors by this Agreement is not intended nor shall it be construed as any limit of liability of Supplier under this Agreement.</w:t>
      </w:r>
    </w:p>
    <w:p w14:paraId="67BAFD3B" w14:textId="77777777" w:rsidR="00A32A71" w:rsidRPr="00C80E71" w:rsidRDefault="00A32A71" w:rsidP="00217481">
      <w:pPr>
        <w:pStyle w:val="ListParagraph"/>
        <w:numPr>
          <w:ilvl w:val="0"/>
          <w:numId w:val="44"/>
        </w:numPr>
        <w:tabs>
          <w:tab w:val="left" w:pos="1080"/>
        </w:tabs>
        <w:spacing w:after="240"/>
        <w:ind w:left="0" w:firstLine="540"/>
        <w:contextualSpacing w:val="0"/>
        <w:jc w:val="both"/>
        <w:rPr>
          <w:sz w:val="24"/>
          <w:szCs w:val="24"/>
        </w:rPr>
      </w:pPr>
      <w:r w:rsidRPr="00D54C8F">
        <w:rPr>
          <w:sz w:val="24"/>
          <w:szCs w:val="24"/>
          <w:u w:val="single"/>
        </w:rPr>
        <w:t>Insurer Insolvency</w:t>
      </w:r>
      <w:r>
        <w:rPr>
          <w:sz w:val="24"/>
          <w:szCs w:val="24"/>
        </w:rPr>
        <w:t>. The insolvency, liquidation, bankruptcy, or failure in any way of an insurer providing insurance required by this Agreement, or the failure of any such insurer to defend or cover in full the obligations under this Agreement, shall not be considered a waiver of, nor shall it excuse Supplier from complying with, any of the provisions of this Agreement.</w:t>
      </w:r>
    </w:p>
    <w:p w14:paraId="7515E458" w14:textId="2C6B05ED" w:rsidR="00801264" w:rsidRPr="001F2701" w:rsidRDefault="006A43AB"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08" w:name="_Toc58484466"/>
      <w:r w:rsidRPr="001F2701">
        <w:rPr>
          <w:b/>
          <w:sz w:val="28"/>
          <w:szCs w:val="28"/>
        </w:rPr>
        <w:t xml:space="preserve">Suspension; </w:t>
      </w:r>
      <w:r w:rsidR="00DC52B7" w:rsidRPr="001F2701">
        <w:rPr>
          <w:b/>
          <w:sz w:val="28"/>
          <w:szCs w:val="28"/>
        </w:rPr>
        <w:t>Termination</w:t>
      </w:r>
      <w:bookmarkEnd w:id="58"/>
      <w:bookmarkEnd w:id="108"/>
    </w:p>
    <w:p w14:paraId="63E5EE84" w14:textId="77777777" w:rsidR="006A43AB" w:rsidRPr="00C80E71" w:rsidRDefault="009D4CB3" w:rsidP="00F95E35">
      <w:pPr>
        <w:tabs>
          <w:tab w:val="left" w:pos="1080"/>
        </w:tabs>
        <w:spacing w:after="240"/>
        <w:ind w:firstLine="540"/>
        <w:jc w:val="both"/>
        <w:rPr>
          <w:sz w:val="24"/>
          <w:szCs w:val="24"/>
        </w:rPr>
      </w:pPr>
      <w:r w:rsidRPr="00C80E71">
        <w:rPr>
          <w:sz w:val="24"/>
          <w:szCs w:val="24"/>
        </w:rPr>
        <w:t>(a)</w:t>
      </w:r>
      <w:r w:rsidR="003A3DBB" w:rsidRPr="00C80E71">
        <w:rPr>
          <w:sz w:val="24"/>
          <w:szCs w:val="24"/>
        </w:rPr>
        <w:t>-(b)</w:t>
      </w:r>
      <w:r w:rsidRPr="00C80E71">
        <w:rPr>
          <w:sz w:val="24"/>
          <w:szCs w:val="24"/>
        </w:rPr>
        <w:tab/>
      </w:r>
      <w:r w:rsidR="005843FC" w:rsidRPr="00C80E71">
        <w:rPr>
          <w:sz w:val="24"/>
          <w:szCs w:val="24"/>
        </w:rPr>
        <w:t>[</w:t>
      </w:r>
      <w:r w:rsidR="00512DE2" w:rsidRPr="00C80E71">
        <w:rPr>
          <w:sz w:val="24"/>
          <w:szCs w:val="24"/>
        </w:rPr>
        <w:t>RESERVED</w:t>
      </w:r>
      <w:r w:rsidR="005843FC" w:rsidRPr="00C80E71">
        <w:rPr>
          <w:sz w:val="24"/>
          <w:szCs w:val="24"/>
        </w:rPr>
        <w:t>]</w:t>
      </w:r>
    </w:p>
    <w:p w14:paraId="06FC232F" w14:textId="39EDEE36" w:rsidR="00DC52B7" w:rsidRPr="00C80E71" w:rsidRDefault="001D0136" w:rsidP="00D03A7D">
      <w:pPr>
        <w:pStyle w:val="ListParagraph"/>
        <w:numPr>
          <w:ilvl w:val="0"/>
          <w:numId w:val="25"/>
        </w:numPr>
        <w:tabs>
          <w:tab w:val="left" w:pos="1080"/>
        </w:tabs>
        <w:spacing w:after="240"/>
        <w:ind w:left="0" w:firstLine="540"/>
        <w:contextualSpacing w:val="0"/>
        <w:jc w:val="both"/>
        <w:rPr>
          <w:snapToGrid w:val="0"/>
          <w:sz w:val="24"/>
          <w:szCs w:val="24"/>
        </w:rPr>
      </w:pPr>
      <w:r w:rsidRPr="00C80E71">
        <w:rPr>
          <w:sz w:val="24"/>
          <w:szCs w:val="24"/>
          <w:u w:val="single"/>
        </w:rPr>
        <w:t>Termination for Convenience</w:t>
      </w:r>
      <w:r w:rsidR="000D3399" w:rsidRPr="00C80E71">
        <w:rPr>
          <w:sz w:val="24"/>
          <w:szCs w:val="24"/>
        </w:rPr>
        <w:t>.</w:t>
      </w:r>
      <w:r w:rsidR="00F834EC" w:rsidRPr="00C80E71">
        <w:rPr>
          <w:sz w:val="24"/>
          <w:szCs w:val="24"/>
        </w:rPr>
        <w:t xml:space="preserve"> </w:t>
      </w:r>
      <w:r w:rsidR="00EF191A" w:rsidRPr="00C80E71">
        <w:rPr>
          <w:sz w:val="24"/>
          <w:szCs w:val="24"/>
        </w:rPr>
        <w:t xml:space="preserve">Purchaser may, without cause, terminate this Agreement at any time, in whole or in part, by providing written notice of termination to Supplier specifying the portion of the Work to be terminated (the </w:t>
      </w:r>
      <w:r w:rsidR="00BB5B0F">
        <w:rPr>
          <w:sz w:val="24"/>
          <w:szCs w:val="24"/>
        </w:rPr>
        <w:t>“</w:t>
      </w:r>
      <w:r w:rsidR="00EF191A" w:rsidRPr="00915D41">
        <w:rPr>
          <w:b/>
          <w:i/>
          <w:sz w:val="24"/>
          <w:szCs w:val="24"/>
        </w:rPr>
        <w:t>Terminated Work</w:t>
      </w:r>
      <w:r w:rsidR="00BB5B0F">
        <w:rPr>
          <w:sz w:val="24"/>
          <w:szCs w:val="24"/>
        </w:rPr>
        <w:t>”</w:t>
      </w:r>
      <w:r w:rsidR="00EF191A" w:rsidRPr="00C80E71">
        <w:rPr>
          <w:sz w:val="24"/>
          <w:szCs w:val="24"/>
        </w:rPr>
        <w:t>).</w:t>
      </w:r>
      <w:r w:rsidR="00F834EC" w:rsidRPr="00C80E71">
        <w:rPr>
          <w:sz w:val="24"/>
          <w:szCs w:val="24"/>
        </w:rPr>
        <w:t xml:space="preserve"> </w:t>
      </w:r>
      <w:r w:rsidR="00EF191A" w:rsidRPr="00C80E71">
        <w:rPr>
          <w:sz w:val="24"/>
          <w:szCs w:val="24"/>
        </w:rPr>
        <w:t>The termination will be effective as specified in Purchaser</w:t>
      </w:r>
      <w:r w:rsidR="007B4C1A">
        <w:rPr>
          <w:sz w:val="24"/>
          <w:szCs w:val="24"/>
        </w:rPr>
        <w:t>’</w:t>
      </w:r>
      <w:r w:rsidR="00EF191A" w:rsidRPr="00C80E71">
        <w:rPr>
          <w:sz w:val="24"/>
          <w:szCs w:val="24"/>
        </w:rPr>
        <w:t>s notice of termination but not earlier than one (1) business day after Supplier</w:t>
      </w:r>
      <w:r w:rsidR="007B4C1A">
        <w:rPr>
          <w:sz w:val="24"/>
          <w:szCs w:val="24"/>
        </w:rPr>
        <w:t>’</w:t>
      </w:r>
      <w:r w:rsidR="00EF191A" w:rsidRPr="00C80E71">
        <w:rPr>
          <w:sz w:val="24"/>
          <w:szCs w:val="24"/>
        </w:rPr>
        <w:t>s receipt of the notice.</w:t>
      </w:r>
      <w:r w:rsidR="00F834EC" w:rsidRPr="00C80E71">
        <w:rPr>
          <w:sz w:val="24"/>
          <w:szCs w:val="24"/>
        </w:rPr>
        <w:t xml:space="preserve"> </w:t>
      </w:r>
      <w:r w:rsidR="00EF191A" w:rsidRPr="00C80E71">
        <w:rPr>
          <w:sz w:val="24"/>
          <w:szCs w:val="24"/>
        </w:rPr>
        <w:t>Upon receipt of such notice, Supplier shall: (i) discontinue the Terminated Work in accordance with Purchaser</w:t>
      </w:r>
      <w:r w:rsidR="007B4C1A">
        <w:rPr>
          <w:sz w:val="24"/>
          <w:szCs w:val="24"/>
        </w:rPr>
        <w:t>’</w:t>
      </w:r>
      <w:r w:rsidR="00EF191A" w:rsidRPr="00C80E71">
        <w:rPr>
          <w:sz w:val="24"/>
          <w:szCs w:val="24"/>
        </w:rPr>
        <w:t>s instructions (provided that if discontinuance of the Terminated Work would cause a safety risk, Supplier shall immediately notify Purchaser of such safety risk and continue to perform the Terminated Work until receiving further guidance from Purchaser); (ii) continue to provide any portion of the Work not terminated; (iii) not place further orders or enter into further subcontracts related to the Terminated Work; and (iv) terminate all existing orders and subcontracts insofar as such orders and subcontracts relate to the performance of the Terminated Work.</w:t>
      </w:r>
      <w:r w:rsidR="00F834EC" w:rsidRPr="00C80E71">
        <w:rPr>
          <w:sz w:val="24"/>
          <w:szCs w:val="24"/>
        </w:rPr>
        <w:t xml:space="preserve"> </w:t>
      </w:r>
      <w:r w:rsidR="00EF191A" w:rsidRPr="00C80E71">
        <w:rPr>
          <w:sz w:val="24"/>
          <w:szCs w:val="24"/>
        </w:rPr>
        <w:t xml:space="preserve">Supplier shall, within fifteen (15) days of the termination date specified in the notice of termination, deliver to Purchaser the Materials and Equipment for which Purchaser has made payment, including all Materials and Equipment in manufacture but not yet completed, and any other deliverables in this Agreement </w:t>
      </w:r>
      <w:proofErr w:type="gramStart"/>
      <w:r w:rsidR="00EF191A" w:rsidRPr="00C80E71">
        <w:rPr>
          <w:sz w:val="24"/>
          <w:szCs w:val="24"/>
        </w:rPr>
        <w:t>whether or not</w:t>
      </w:r>
      <w:proofErr w:type="gramEnd"/>
      <w:r w:rsidR="00EF191A" w:rsidRPr="00C80E71">
        <w:rPr>
          <w:sz w:val="24"/>
          <w:szCs w:val="24"/>
        </w:rPr>
        <w:t xml:space="preserve"> in final form.</w:t>
      </w:r>
    </w:p>
    <w:p w14:paraId="6410F590" w14:textId="35FD06D7" w:rsidR="00497167" w:rsidRDefault="00E80BDE" w:rsidP="00497167">
      <w:pPr>
        <w:tabs>
          <w:tab w:val="left" w:pos="1080"/>
        </w:tabs>
        <w:spacing w:after="240"/>
        <w:ind w:firstLine="540"/>
        <w:jc w:val="both"/>
        <w:rPr>
          <w:snapToGrid w:val="0"/>
          <w:sz w:val="24"/>
          <w:szCs w:val="24"/>
        </w:rPr>
      </w:pPr>
      <w:r w:rsidRPr="00C80E71">
        <w:rPr>
          <w:snapToGrid w:val="0"/>
          <w:sz w:val="24"/>
          <w:szCs w:val="24"/>
        </w:rPr>
        <w:t>(d)</w:t>
      </w:r>
      <w:r w:rsidRPr="00C80E71">
        <w:rPr>
          <w:snapToGrid w:val="0"/>
          <w:sz w:val="24"/>
          <w:szCs w:val="24"/>
        </w:rPr>
        <w:tab/>
      </w:r>
      <w:r w:rsidR="00497167">
        <w:rPr>
          <w:snapToGrid w:val="0"/>
          <w:sz w:val="24"/>
          <w:szCs w:val="24"/>
        </w:rPr>
        <w:t xml:space="preserve"> </w:t>
      </w:r>
      <w:r w:rsidR="00497167" w:rsidRPr="00497167">
        <w:rPr>
          <w:snapToGrid w:val="0"/>
          <w:sz w:val="24"/>
          <w:szCs w:val="24"/>
          <w:u w:val="single"/>
        </w:rPr>
        <w:t>Obligations on Termination and Termination Assistance</w:t>
      </w:r>
      <w:r w:rsidR="00497167">
        <w:rPr>
          <w:snapToGrid w:val="0"/>
          <w:sz w:val="24"/>
          <w:szCs w:val="24"/>
        </w:rPr>
        <w:t xml:space="preserve">.  </w:t>
      </w:r>
      <w:r w:rsidR="00497167" w:rsidRPr="00497167">
        <w:rPr>
          <w:snapToGrid w:val="0"/>
          <w:sz w:val="24"/>
          <w:szCs w:val="24"/>
        </w:rPr>
        <w:t xml:space="preserve">In addition to any other obligations that arise on termination or expiration of this Agreement, the parties agree that, on any expiration or termination of this Agreement, upon completion of the delivery of the </w:t>
      </w:r>
      <w:r w:rsidR="00497167">
        <w:rPr>
          <w:snapToGrid w:val="0"/>
          <w:sz w:val="24"/>
          <w:szCs w:val="24"/>
        </w:rPr>
        <w:t>Work and Services</w:t>
      </w:r>
      <w:r w:rsidR="00497167" w:rsidRPr="00497167">
        <w:rPr>
          <w:snapToGrid w:val="0"/>
          <w:sz w:val="24"/>
          <w:szCs w:val="24"/>
        </w:rPr>
        <w:t xml:space="preserve"> to be provided under this Agreement, or at any time upon </w:t>
      </w:r>
      <w:r w:rsidR="00497167">
        <w:rPr>
          <w:snapToGrid w:val="0"/>
          <w:sz w:val="24"/>
          <w:szCs w:val="24"/>
        </w:rPr>
        <w:t>Purchaser</w:t>
      </w:r>
      <w:r w:rsidR="00497167" w:rsidRPr="00497167">
        <w:rPr>
          <w:snapToGrid w:val="0"/>
          <w:sz w:val="24"/>
          <w:szCs w:val="24"/>
        </w:rPr>
        <w:t>’s request, regardless of the circumstance</w:t>
      </w:r>
      <w:r w:rsidR="00497167">
        <w:rPr>
          <w:snapToGrid w:val="0"/>
          <w:sz w:val="24"/>
          <w:szCs w:val="24"/>
        </w:rPr>
        <w:t>:</w:t>
      </w:r>
    </w:p>
    <w:p w14:paraId="7D90585E" w14:textId="076BDF8A" w:rsidR="00497167" w:rsidRDefault="00497167" w:rsidP="00497167">
      <w:pPr>
        <w:pStyle w:val="ListParagraph"/>
        <w:numPr>
          <w:ilvl w:val="1"/>
          <w:numId w:val="26"/>
        </w:numPr>
        <w:tabs>
          <w:tab w:val="left" w:pos="1620"/>
        </w:tabs>
        <w:spacing w:after="240"/>
        <w:ind w:left="1620" w:hanging="540"/>
        <w:contextualSpacing w:val="0"/>
        <w:jc w:val="both"/>
        <w:rPr>
          <w:sz w:val="24"/>
          <w:szCs w:val="24"/>
        </w:rPr>
      </w:pPr>
      <w:r>
        <w:rPr>
          <w:sz w:val="24"/>
          <w:szCs w:val="24"/>
        </w:rPr>
        <w:t xml:space="preserve">If Supplier has access to Purchaser’s facilities or systems, Supplier </w:t>
      </w:r>
      <w:r w:rsidRPr="00497167">
        <w:rPr>
          <w:sz w:val="24"/>
          <w:szCs w:val="24"/>
        </w:rPr>
        <w:t xml:space="preserve">shall immediately surrender to </w:t>
      </w:r>
      <w:r>
        <w:rPr>
          <w:sz w:val="24"/>
          <w:szCs w:val="24"/>
        </w:rPr>
        <w:t>Purchaser</w:t>
      </w:r>
      <w:r w:rsidRPr="00497167">
        <w:rPr>
          <w:sz w:val="24"/>
          <w:szCs w:val="24"/>
        </w:rPr>
        <w:t xml:space="preserve"> all access cards, security passes, passwords and other such devices granting access to any W</w:t>
      </w:r>
      <w:r w:rsidR="002D53F5">
        <w:rPr>
          <w:sz w:val="24"/>
          <w:szCs w:val="24"/>
        </w:rPr>
        <w:t>ork s</w:t>
      </w:r>
      <w:r w:rsidRPr="00497167">
        <w:rPr>
          <w:sz w:val="24"/>
          <w:szCs w:val="24"/>
        </w:rPr>
        <w:t>ite or to</w:t>
      </w:r>
      <w:r>
        <w:rPr>
          <w:sz w:val="24"/>
          <w:szCs w:val="24"/>
        </w:rPr>
        <w:t xml:space="preserve"> Purchaser</w:t>
      </w:r>
      <w:r w:rsidRPr="00497167">
        <w:rPr>
          <w:sz w:val="24"/>
          <w:szCs w:val="24"/>
        </w:rPr>
        <w:t xml:space="preserve"> </w:t>
      </w:r>
      <w:r w:rsidR="00A74B64">
        <w:rPr>
          <w:sz w:val="24"/>
          <w:szCs w:val="24"/>
        </w:rPr>
        <w:t xml:space="preserve">Protected </w:t>
      </w:r>
      <w:proofErr w:type="gramStart"/>
      <w:r w:rsidR="00A74B64">
        <w:rPr>
          <w:sz w:val="24"/>
          <w:szCs w:val="24"/>
        </w:rPr>
        <w:t>Assets</w:t>
      </w:r>
      <w:r>
        <w:rPr>
          <w:sz w:val="24"/>
          <w:szCs w:val="24"/>
        </w:rPr>
        <w:t>;</w:t>
      </w:r>
      <w:proofErr w:type="gramEnd"/>
    </w:p>
    <w:p w14:paraId="7986B93E" w14:textId="47E16FE6" w:rsidR="00497167" w:rsidRDefault="00497167" w:rsidP="00497167">
      <w:pPr>
        <w:pStyle w:val="ListParagraph"/>
        <w:numPr>
          <w:ilvl w:val="1"/>
          <w:numId w:val="26"/>
        </w:numPr>
        <w:tabs>
          <w:tab w:val="left" w:pos="1620"/>
        </w:tabs>
        <w:spacing w:after="240"/>
        <w:ind w:left="1620" w:hanging="540"/>
        <w:contextualSpacing w:val="0"/>
        <w:jc w:val="both"/>
        <w:rPr>
          <w:sz w:val="24"/>
          <w:szCs w:val="24"/>
        </w:rPr>
      </w:pPr>
      <w:r w:rsidRPr="00497167">
        <w:rPr>
          <w:sz w:val="24"/>
          <w:szCs w:val="24"/>
        </w:rPr>
        <w:t>If</w:t>
      </w:r>
      <w:r>
        <w:rPr>
          <w:sz w:val="24"/>
          <w:szCs w:val="24"/>
        </w:rPr>
        <w:t xml:space="preserve"> Supplier</w:t>
      </w:r>
      <w:r w:rsidRPr="00497167">
        <w:rPr>
          <w:sz w:val="24"/>
          <w:szCs w:val="24"/>
        </w:rPr>
        <w:t xml:space="preserve"> has</w:t>
      </w:r>
      <w:r>
        <w:rPr>
          <w:sz w:val="24"/>
          <w:szCs w:val="24"/>
        </w:rPr>
        <w:t xml:space="preserve"> Purchaser</w:t>
      </w:r>
      <w:r w:rsidRPr="00497167">
        <w:rPr>
          <w:sz w:val="24"/>
          <w:szCs w:val="24"/>
        </w:rPr>
        <w:t xml:space="preserve"> data, </w:t>
      </w:r>
      <w:r>
        <w:rPr>
          <w:sz w:val="24"/>
          <w:szCs w:val="24"/>
        </w:rPr>
        <w:t>Supplier</w:t>
      </w:r>
      <w:r w:rsidRPr="00497167">
        <w:rPr>
          <w:sz w:val="24"/>
          <w:szCs w:val="24"/>
        </w:rPr>
        <w:t xml:space="preserve"> shall return any</w:t>
      </w:r>
      <w:r>
        <w:rPr>
          <w:sz w:val="24"/>
          <w:szCs w:val="24"/>
        </w:rPr>
        <w:t xml:space="preserve"> Purchaser</w:t>
      </w:r>
      <w:r w:rsidRPr="00497167">
        <w:rPr>
          <w:sz w:val="24"/>
          <w:szCs w:val="24"/>
        </w:rPr>
        <w:t xml:space="preserve"> data that is in its care, </w:t>
      </w:r>
      <w:proofErr w:type="gramStart"/>
      <w:r w:rsidRPr="00497167">
        <w:rPr>
          <w:sz w:val="24"/>
          <w:szCs w:val="24"/>
        </w:rPr>
        <w:t>custody</w:t>
      </w:r>
      <w:proofErr w:type="gramEnd"/>
      <w:r w:rsidRPr="00497167">
        <w:rPr>
          <w:sz w:val="24"/>
          <w:szCs w:val="24"/>
        </w:rPr>
        <w:t xml:space="preserve"> or control to</w:t>
      </w:r>
      <w:r>
        <w:rPr>
          <w:sz w:val="24"/>
          <w:szCs w:val="24"/>
        </w:rPr>
        <w:t xml:space="preserve"> Purchaser</w:t>
      </w:r>
      <w:r w:rsidRPr="00497167">
        <w:rPr>
          <w:sz w:val="24"/>
          <w:szCs w:val="24"/>
        </w:rPr>
        <w:t xml:space="preserve"> in the format requested by</w:t>
      </w:r>
      <w:r>
        <w:rPr>
          <w:sz w:val="24"/>
          <w:szCs w:val="24"/>
        </w:rPr>
        <w:t xml:space="preserve"> Purchaser</w:t>
      </w:r>
      <w:r w:rsidRPr="00497167">
        <w:rPr>
          <w:sz w:val="24"/>
          <w:szCs w:val="24"/>
        </w:rPr>
        <w:t xml:space="preserve"> and </w:t>
      </w:r>
      <w:r>
        <w:rPr>
          <w:sz w:val="24"/>
          <w:szCs w:val="24"/>
        </w:rPr>
        <w:t>Supplier</w:t>
      </w:r>
      <w:r w:rsidRPr="00497167">
        <w:rPr>
          <w:sz w:val="24"/>
          <w:szCs w:val="24"/>
        </w:rPr>
        <w:t xml:space="preserve"> shall, after receiving</w:t>
      </w:r>
      <w:r>
        <w:rPr>
          <w:sz w:val="24"/>
          <w:szCs w:val="24"/>
        </w:rPr>
        <w:t xml:space="preserve"> Purchaser</w:t>
      </w:r>
      <w:r w:rsidRPr="00497167">
        <w:rPr>
          <w:sz w:val="24"/>
          <w:szCs w:val="24"/>
        </w:rPr>
        <w:t xml:space="preserve">’s written confirmation that it can read the data provided by </w:t>
      </w:r>
      <w:r>
        <w:rPr>
          <w:sz w:val="24"/>
          <w:szCs w:val="24"/>
        </w:rPr>
        <w:t>Supplier</w:t>
      </w:r>
      <w:r w:rsidRPr="00497167">
        <w:rPr>
          <w:sz w:val="24"/>
          <w:szCs w:val="24"/>
        </w:rPr>
        <w:t xml:space="preserve">, permanently delete any copies of the data in </w:t>
      </w:r>
      <w:r>
        <w:rPr>
          <w:sz w:val="24"/>
          <w:szCs w:val="24"/>
        </w:rPr>
        <w:t>Supplier</w:t>
      </w:r>
      <w:r w:rsidRPr="00497167">
        <w:rPr>
          <w:sz w:val="24"/>
          <w:szCs w:val="24"/>
        </w:rPr>
        <w:t>’s care, custody or control</w:t>
      </w:r>
      <w:r>
        <w:rPr>
          <w:sz w:val="24"/>
          <w:szCs w:val="24"/>
        </w:rPr>
        <w:t xml:space="preserve">; and </w:t>
      </w:r>
    </w:p>
    <w:p w14:paraId="486014D3" w14:textId="1AEC3136" w:rsidR="00497167" w:rsidRDefault="00497167" w:rsidP="00497167">
      <w:pPr>
        <w:pStyle w:val="ListParagraph"/>
        <w:numPr>
          <w:ilvl w:val="1"/>
          <w:numId w:val="26"/>
        </w:numPr>
        <w:tabs>
          <w:tab w:val="left" w:pos="1620"/>
        </w:tabs>
        <w:spacing w:after="240"/>
        <w:ind w:left="1620" w:hanging="540"/>
        <w:contextualSpacing w:val="0"/>
        <w:jc w:val="both"/>
        <w:rPr>
          <w:sz w:val="24"/>
          <w:szCs w:val="24"/>
        </w:rPr>
      </w:pPr>
      <w:r w:rsidRPr="00497167">
        <w:rPr>
          <w:sz w:val="24"/>
          <w:szCs w:val="24"/>
        </w:rPr>
        <w:t xml:space="preserve">If </w:t>
      </w:r>
      <w:r>
        <w:rPr>
          <w:sz w:val="24"/>
          <w:szCs w:val="24"/>
        </w:rPr>
        <w:t>Supplier</w:t>
      </w:r>
      <w:r w:rsidRPr="00497167">
        <w:rPr>
          <w:sz w:val="24"/>
          <w:szCs w:val="24"/>
        </w:rPr>
        <w:t xml:space="preserve"> has</w:t>
      </w:r>
      <w:r>
        <w:rPr>
          <w:sz w:val="24"/>
          <w:szCs w:val="24"/>
        </w:rPr>
        <w:t xml:space="preserve"> Purchaser</w:t>
      </w:r>
      <w:r w:rsidRPr="00497167">
        <w:rPr>
          <w:sz w:val="24"/>
          <w:szCs w:val="24"/>
        </w:rPr>
        <w:t xml:space="preserve"> hardware or removable media, </w:t>
      </w:r>
      <w:r>
        <w:rPr>
          <w:sz w:val="24"/>
          <w:szCs w:val="24"/>
        </w:rPr>
        <w:t>Supplier</w:t>
      </w:r>
      <w:r w:rsidRPr="00497167">
        <w:rPr>
          <w:sz w:val="24"/>
          <w:szCs w:val="24"/>
        </w:rPr>
        <w:t xml:space="preserve"> will return to</w:t>
      </w:r>
      <w:r>
        <w:rPr>
          <w:sz w:val="24"/>
          <w:szCs w:val="24"/>
        </w:rPr>
        <w:t xml:space="preserve"> Purchaser</w:t>
      </w:r>
      <w:r w:rsidRPr="00497167">
        <w:rPr>
          <w:sz w:val="24"/>
          <w:szCs w:val="24"/>
        </w:rPr>
        <w:t xml:space="preserve"> all hardware and removable media provided by</w:t>
      </w:r>
      <w:r>
        <w:rPr>
          <w:sz w:val="24"/>
          <w:szCs w:val="24"/>
        </w:rPr>
        <w:t xml:space="preserve"> Purchaser</w:t>
      </w:r>
      <w:r w:rsidRPr="00497167">
        <w:rPr>
          <w:sz w:val="24"/>
          <w:szCs w:val="24"/>
        </w:rPr>
        <w:t xml:space="preserve"> that contains</w:t>
      </w:r>
      <w:r>
        <w:rPr>
          <w:sz w:val="24"/>
          <w:szCs w:val="24"/>
        </w:rPr>
        <w:t xml:space="preserve"> Purchaser</w:t>
      </w:r>
      <w:r w:rsidRPr="00497167">
        <w:rPr>
          <w:sz w:val="24"/>
          <w:szCs w:val="24"/>
        </w:rPr>
        <w:t xml:space="preserve"> data.</w:t>
      </w:r>
      <w:r>
        <w:rPr>
          <w:sz w:val="24"/>
          <w:szCs w:val="24"/>
        </w:rPr>
        <w:t xml:space="preserve"> Purchaser</w:t>
      </w:r>
      <w:r w:rsidRPr="00497167">
        <w:rPr>
          <w:sz w:val="24"/>
          <w:szCs w:val="24"/>
        </w:rPr>
        <w:t xml:space="preserve"> data in such returned hardware and removable media </w:t>
      </w:r>
      <w:r w:rsidRPr="00497167">
        <w:rPr>
          <w:sz w:val="24"/>
          <w:szCs w:val="24"/>
        </w:rPr>
        <w:lastRenderedPageBreak/>
        <w:t>may not be removed or altered in any way. The hardware should be physically sealed and returned via a bonded courier or as otherwise directed by</w:t>
      </w:r>
      <w:r>
        <w:rPr>
          <w:sz w:val="24"/>
          <w:szCs w:val="24"/>
        </w:rPr>
        <w:t xml:space="preserve"> Purchaser</w:t>
      </w:r>
      <w:r w:rsidRPr="00497167">
        <w:rPr>
          <w:sz w:val="24"/>
          <w:szCs w:val="24"/>
        </w:rPr>
        <w:t>. If the hardware or removable media containing</w:t>
      </w:r>
      <w:r>
        <w:rPr>
          <w:sz w:val="24"/>
          <w:szCs w:val="24"/>
        </w:rPr>
        <w:t xml:space="preserve"> Purchaser</w:t>
      </w:r>
      <w:r w:rsidRPr="00497167">
        <w:rPr>
          <w:sz w:val="24"/>
          <w:szCs w:val="24"/>
        </w:rPr>
        <w:t xml:space="preserve"> data is owned by </w:t>
      </w:r>
      <w:r>
        <w:rPr>
          <w:sz w:val="24"/>
          <w:szCs w:val="24"/>
        </w:rPr>
        <w:t>Supplier</w:t>
      </w:r>
      <w:r w:rsidRPr="00497167">
        <w:rPr>
          <w:sz w:val="24"/>
          <w:szCs w:val="24"/>
        </w:rPr>
        <w:t xml:space="preserve"> or a third-party, a written statement detailing the destruction method used and the data sets involved, the date of destruction and the entity or individual who performed the destruction will be sent to a designated</w:t>
      </w:r>
      <w:r>
        <w:rPr>
          <w:sz w:val="24"/>
          <w:szCs w:val="24"/>
        </w:rPr>
        <w:t xml:space="preserve"> Purchaser</w:t>
      </w:r>
      <w:r w:rsidRPr="00497167">
        <w:rPr>
          <w:sz w:val="24"/>
          <w:szCs w:val="24"/>
        </w:rPr>
        <w:t xml:space="preserve"> security representative within fifteen (15) calendar days after completion of the delivery of the products and services to be provided under this Agreement, or at any time upon</w:t>
      </w:r>
      <w:r>
        <w:rPr>
          <w:sz w:val="24"/>
          <w:szCs w:val="24"/>
        </w:rPr>
        <w:t xml:space="preserve"> Purchaser</w:t>
      </w:r>
      <w:r w:rsidRPr="00497167">
        <w:rPr>
          <w:sz w:val="24"/>
          <w:szCs w:val="24"/>
        </w:rPr>
        <w:t xml:space="preserve">’s request. </w:t>
      </w:r>
      <w:r>
        <w:rPr>
          <w:sz w:val="24"/>
          <w:szCs w:val="24"/>
        </w:rPr>
        <w:t>Supplier</w:t>
      </w:r>
      <w:r w:rsidRPr="00497167">
        <w:rPr>
          <w:sz w:val="24"/>
          <w:szCs w:val="24"/>
        </w:rPr>
        <w:t>’s destruction or erasure of</w:t>
      </w:r>
      <w:r>
        <w:rPr>
          <w:sz w:val="24"/>
          <w:szCs w:val="24"/>
        </w:rPr>
        <w:t xml:space="preserve"> Purchaser</w:t>
      </w:r>
      <w:r w:rsidR="00A74B64">
        <w:rPr>
          <w:sz w:val="24"/>
          <w:szCs w:val="24"/>
        </w:rPr>
        <w:t xml:space="preserve"> data pursuant to this p</w:t>
      </w:r>
      <w:r w:rsidRPr="00497167">
        <w:rPr>
          <w:sz w:val="24"/>
          <w:szCs w:val="24"/>
        </w:rPr>
        <w:t xml:space="preserve">aragraph must </w:t>
      </w:r>
      <w:proofErr w:type="gramStart"/>
      <w:r w:rsidRPr="00497167">
        <w:rPr>
          <w:sz w:val="24"/>
          <w:szCs w:val="24"/>
        </w:rPr>
        <w:t>be in compliance with</w:t>
      </w:r>
      <w:proofErr w:type="gramEnd"/>
      <w:r w:rsidRPr="00497167">
        <w:rPr>
          <w:sz w:val="24"/>
          <w:szCs w:val="24"/>
        </w:rPr>
        <w:t xml:space="preserve"> NIST or ISO Standards</w:t>
      </w:r>
      <w:r>
        <w:rPr>
          <w:sz w:val="24"/>
          <w:szCs w:val="24"/>
        </w:rPr>
        <w:t>.</w:t>
      </w:r>
    </w:p>
    <w:p w14:paraId="6A8BF328" w14:textId="2BF59B50" w:rsidR="00497167" w:rsidRPr="00C80E71" w:rsidRDefault="00497167" w:rsidP="00497167">
      <w:pPr>
        <w:tabs>
          <w:tab w:val="left" w:pos="1080"/>
        </w:tabs>
        <w:spacing w:after="240"/>
        <w:ind w:firstLine="540"/>
        <w:jc w:val="both"/>
        <w:rPr>
          <w:snapToGrid w:val="0"/>
          <w:sz w:val="24"/>
          <w:szCs w:val="24"/>
        </w:rPr>
      </w:pPr>
      <w:r>
        <w:rPr>
          <w:snapToGrid w:val="0"/>
          <w:sz w:val="24"/>
          <w:szCs w:val="24"/>
        </w:rPr>
        <w:t>(e)</w:t>
      </w:r>
      <w:r>
        <w:rPr>
          <w:snapToGrid w:val="0"/>
          <w:sz w:val="24"/>
          <w:szCs w:val="24"/>
        </w:rPr>
        <w:tab/>
      </w:r>
      <w:r w:rsidRPr="00497167">
        <w:rPr>
          <w:snapToGrid w:val="0"/>
          <w:sz w:val="24"/>
          <w:szCs w:val="24"/>
        </w:rPr>
        <w:t xml:space="preserve">Prior to the expected expiration or termination of this Agreement for any reason, </w:t>
      </w:r>
      <w:r>
        <w:rPr>
          <w:snapToGrid w:val="0"/>
          <w:sz w:val="24"/>
          <w:szCs w:val="24"/>
        </w:rPr>
        <w:t>Supplier</w:t>
      </w:r>
      <w:r w:rsidRPr="00497167">
        <w:rPr>
          <w:snapToGrid w:val="0"/>
          <w:sz w:val="24"/>
          <w:szCs w:val="24"/>
        </w:rPr>
        <w:t xml:space="preserve"> agrees to provide </w:t>
      </w:r>
      <w:r>
        <w:rPr>
          <w:snapToGrid w:val="0"/>
          <w:sz w:val="24"/>
          <w:szCs w:val="24"/>
        </w:rPr>
        <w:t>Purchaser</w:t>
      </w:r>
      <w:r w:rsidRPr="00497167">
        <w:rPr>
          <w:snapToGrid w:val="0"/>
          <w:sz w:val="24"/>
          <w:szCs w:val="24"/>
        </w:rPr>
        <w:t xml:space="preserve"> with the reasonable assistance services requested by </w:t>
      </w:r>
      <w:r>
        <w:rPr>
          <w:snapToGrid w:val="0"/>
          <w:sz w:val="24"/>
          <w:szCs w:val="24"/>
        </w:rPr>
        <w:t>Purchaser</w:t>
      </w:r>
      <w:r w:rsidRPr="00497167">
        <w:rPr>
          <w:snapToGrid w:val="0"/>
          <w:sz w:val="24"/>
          <w:szCs w:val="24"/>
        </w:rPr>
        <w:t xml:space="preserve">. These services will include, at a minimum, converting data, providing parallel services until </w:t>
      </w:r>
      <w:r>
        <w:rPr>
          <w:snapToGrid w:val="0"/>
          <w:sz w:val="24"/>
          <w:szCs w:val="24"/>
        </w:rPr>
        <w:t>Purchaser</w:t>
      </w:r>
      <w:r w:rsidRPr="00497167">
        <w:rPr>
          <w:snapToGrid w:val="0"/>
          <w:sz w:val="24"/>
          <w:szCs w:val="24"/>
        </w:rPr>
        <w:t xml:space="preserve"> has transitioned to a new system, providing on-site technical support, cooperating with </w:t>
      </w:r>
      <w:r>
        <w:rPr>
          <w:snapToGrid w:val="0"/>
          <w:sz w:val="24"/>
          <w:szCs w:val="24"/>
        </w:rPr>
        <w:t>Purchaser</w:t>
      </w:r>
      <w:r w:rsidRPr="00497167">
        <w:rPr>
          <w:snapToGrid w:val="0"/>
          <w:sz w:val="24"/>
          <w:szCs w:val="24"/>
        </w:rPr>
        <w:t xml:space="preserve"> or its designated vendor in developing required interfaces, and such other assistance services as shall be necessary or appropriate to facilitate, without material or extended interruption to the Services, the orderly transition of the Services to </w:t>
      </w:r>
      <w:r>
        <w:rPr>
          <w:snapToGrid w:val="0"/>
          <w:sz w:val="24"/>
          <w:szCs w:val="24"/>
        </w:rPr>
        <w:t>Purchaser</w:t>
      </w:r>
      <w:r w:rsidRPr="00497167">
        <w:rPr>
          <w:snapToGrid w:val="0"/>
          <w:sz w:val="24"/>
          <w:szCs w:val="24"/>
        </w:rPr>
        <w:t xml:space="preserve"> or its new provider of services. The parties agree that assistance services may extend beyond the Term as reasonably required by </w:t>
      </w:r>
      <w:r>
        <w:rPr>
          <w:snapToGrid w:val="0"/>
          <w:sz w:val="24"/>
          <w:szCs w:val="24"/>
        </w:rPr>
        <w:t>Purchaser</w:t>
      </w:r>
      <w:r w:rsidRPr="00497167">
        <w:rPr>
          <w:snapToGrid w:val="0"/>
          <w:sz w:val="24"/>
          <w:szCs w:val="24"/>
        </w:rPr>
        <w:t>.</w:t>
      </w:r>
    </w:p>
    <w:p w14:paraId="2097F9A5" w14:textId="44811CCB" w:rsidR="00963156" w:rsidRPr="001F2701" w:rsidRDefault="00963156"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09" w:name="_Ref11221117"/>
      <w:bookmarkStart w:id="110" w:name="_Toc58484467"/>
      <w:r w:rsidRPr="001F2701">
        <w:rPr>
          <w:b/>
          <w:sz w:val="28"/>
          <w:szCs w:val="28"/>
        </w:rPr>
        <w:t>Compliance with Laws</w:t>
      </w:r>
      <w:bookmarkEnd w:id="109"/>
      <w:r w:rsidR="0094355E">
        <w:rPr>
          <w:b/>
          <w:sz w:val="28"/>
          <w:szCs w:val="28"/>
        </w:rPr>
        <w:t>; Banned Technologies</w:t>
      </w:r>
      <w:bookmarkEnd w:id="110"/>
    </w:p>
    <w:p w14:paraId="338B8DBC" w14:textId="01A84F8F" w:rsidR="0094355E" w:rsidRPr="00A9610D" w:rsidRDefault="0094355E" w:rsidP="00217481">
      <w:pPr>
        <w:pStyle w:val="ListParagraph"/>
        <w:numPr>
          <w:ilvl w:val="0"/>
          <w:numId w:val="47"/>
        </w:numPr>
        <w:tabs>
          <w:tab w:val="left" w:pos="1080"/>
        </w:tabs>
        <w:spacing w:after="240"/>
        <w:ind w:left="0" w:firstLine="720"/>
        <w:contextualSpacing w:val="0"/>
        <w:jc w:val="both"/>
        <w:rPr>
          <w:snapToGrid w:val="0"/>
          <w:sz w:val="24"/>
          <w:szCs w:val="24"/>
        </w:rPr>
      </w:pPr>
      <w:bookmarkStart w:id="111" w:name="_Hlk54091341"/>
      <w:bookmarkStart w:id="112" w:name="_Toc179027673"/>
      <w:r>
        <w:rPr>
          <w:sz w:val="24"/>
          <w:szCs w:val="24"/>
          <w:u w:val="single"/>
        </w:rPr>
        <w:t>General</w:t>
      </w:r>
      <w:r>
        <w:rPr>
          <w:sz w:val="24"/>
          <w:szCs w:val="24"/>
        </w:rPr>
        <w:t xml:space="preserve">. </w:t>
      </w:r>
      <w:r w:rsidRPr="00A9610D">
        <w:rPr>
          <w:snapToGrid w:val="0"/>
          <w:sz w:val="24"/>
          <w:szCs w:val="24"/>
        </w:rPr>
        <w:t xml:space="preserve">Supplier and any Subcontractors shall comply with all federal, state, and local laws, rules, regulations, and ordinances applicable to the provision of the Work.  Without limiting the foregoing, Supplier and any Subcontractors shall comply with all bans and/or restrictions related to the applicable use of certain foreign technologies as set forth in 48 CFR 52.204-23 and 48 CFR 52.204-25 (the full text of which may be found at </w:t>
      </w:r>
      <w:hyperlink r:id="rId16" w:history="1">
        <w:r w:rsidRPr="00A9610D">
          <w:rPr>
            <w:snapToGrid w:val="0"/>
          </w:rPr>
          <w:t>www.acquisition.gov</w:t>
        </w:r>
      </w:hyperlink>
      <w:r w:rsidRPr="00A9610D">
        <w:rPr>
          <w:snapToGrid w:val="0"/>
          <w:sz w:val="24"/>
          <w:szCs w:val="24"/>
        </w:rPr>
        <w:t>), and shall include these requirements in any subcontracts and other contractual instruments related to the provision of the Work.</w:t>
      </w:r>
    </w:p>
    <w:bookmarkEnd w:id="111"/>
    <w:p w14:paraId="4EBC5878" w14:textId="46FC23C5" w:rsidR="00C35AF1" w:rsidRDefault="00C35AF1" w:rsidP="00217481">
      <w:pPr>
        <w:pStyle w:val="ListParagraph"/>
        <w:numPr>
          <w:ilvl w:val="0"/>
          <w:numId w:val="47"/>
        </w:numPr>
        <w:tabs>
          <w:tab w:val="left" w:pos="1080"/>
        </w:tabs>
        <w:spacing w:after="240"/>
        <w:ind w:left="0" w:firstLine="540"/>
        <w:contextualSpacing w:val="0"/>
        <w:jc w:val="both"/>
        <w:rPr>
          <w:sz w:val="24"/>
          <w:szCs w:val="24"/>
        </w:rPr>
      </w:pPr>
      <w:r w:rsidRPr="00CE4392">
        <w:rPr>
          <w:sz w:val="24"/>
          <w:szCs w:val="24"/>
          <w:u w:val="single"/>
        </w:rPr>
        <w:t>Banned</w:t>
      </w:r>
      <w:r>
        <w:rPr>
          <w:sz w:val="24"/>
          <w:szCs w:val="24"/>
          <w:u w:val="single"/>
        </w:rPr>
        <w:t>/Prohibited</w:t>
      </w:r>
      <w:r w:rsidRPr="00CE4392">
        <w:rPr>
          <w:sz w:val="24"/>
          <w:szCs w:val="24"/>
          <w:u w:val="single"/>
        </w:rPr>
        <w:t xml:space="preserve"> Technologies</w:t>
      </w:r>
      <w:r>
        <w:rPr>
          <w:sz w:val="24"/>
          <w:szCs w:val="24"/>
        </w:rPr>
        <w:t xml:space="preserve">. Notwithstanding subsection (a) above, Supplier and any Subcontractors shall not use </w:t>
      </w:r>
      <w:r w:rsidR="0072627B">
        <w:rPr>
          <w:sz w:val="24"/>
          <w:szCs w:val="24"/>
        </w:rPr>
        <w:t xml:space="preserve">in the provision of Work or Services </w:t>
      </w:r>
      <w:r>
        <w:rPr>
          <w:sz w:val="24"/>
          <w:szCs w:val="24"/>
        </w:rPr>
        <w:t xml:space="preserve">any hardware, software, service, components, or telecommunications or video surveillance equipment or services provided or developed from </w:t>
      </w:r>
      <w:r w:rsidR="0072627B" w:rsidRPr="0072627B">
        <w:rPr>
          <w:sz w:val="24"/>
          <w:szCs w:val="24"/>
        </w:rPr>
        <w:t xml:space="preserve">any company identified by </w:t>
      </w:r>
      <w:r w:rsidR="00497167">
        <w:rPr>
          <w:sz w:val="24"/>
          <w:szCs w:val="24"/>
        </w:rPr>
        <w:t>Purchaser</w:t>
      </w:r>
      <w:r w:rsidR="0072627B" w:rsidRPr="0072627B">
        <w:rPr>
          <w:sz w:val="24"/>
          <w:szCs w:val="24"/>
        </w:rPr>
        <w:t xml:space="preserve"> or by the U.S. Government and/or regulatory authorities as a security threat (collectively, the “</w:t>
      </w:r>
      <w:r w:rsidR="0072627B" w:rsidRPr="0072627B">
        <w:rPr>
          <w:b/>
          <w:i/>
          <w:sz w:val="24"/>
          <w:szCs w:val="24"/>
        </w:rPr>
        <w:t>Prohibited Vendors</w:t>
      </w:r>
      <w:r w:rsidR="0072627B" w:rsidRPr="0072627B">
        <w:rPr>
          <w:sz w:val="24"/>
          <w:szCs w:val="24"/>
        </w:rPr>
        <w:t>”)</w:t>
      </w:r>
      <w:r w:rsidR="0072627B">
        <w:rPr>
          <w:sz w:val="24"/>
          <w:szCs w:val="24"/>
        </w:rPr>
        <w:t xml:space="preserve">, including, without limitation, the companies identified by the U.S. Department of Commerce (which are currently posted on the internet at </w:t>
      </w:r>
      <w:hyperlink r:id="rId17" w:history="1">
        <w:r w:rsidR="0072627B" w:rsidRPr="0072627B">
          <w:rPr>
            <w:rStyle w:val="Hyperlink"/>
            <w:sz w:val="24"/>
            <w:szCs w:val="24"/>
          </w:rPr>
          <w:t>https://www.bis.doc.gov/index.php/regulations/export-administration-regulations-ear</w:t>
        </w:r>
      </w:hyperlink>
      <w:r w:rsidR="0072627B" w:rsidRPr="0072627B">
        <w:rPr>
          <w:sz w:val="24"/>
          <w:szCs w:val="24"/>
        </w:rPr>
        <w:t xml:space="preserve"> and as published in 15 CFR, Subchapter C, part 744, Supplement No. 4) </w:t>
      </w:r>
      <w:r w:rsidR="0072627B">
        <w:rPr>
          <w:sz w:val="24"/>
          <w:szCs w:val="24"/>
        </w:rPr>
        <w:t xml:space="preserve">and </w:t>
      </w:r>
      <w:r>
        <w:rPr>
          <w:sz w:val="24"/>
          <w:szCs w:val="24"/>
        </w:rPr>
        <w:t xml:space="preserve">the following </w:t>
      </w:r>
      <w:r w:rsidR="0072627B">
        <w:rPr>
          <w:sz w:val="24"/>
          <w:szCs w:val="24"/>
        </w:rPr>
        <w:t xml:space="preserve">identified by Purchaser herein: </w:t>
      </w:r>
    </w:p>
    <w:p w14:paraId="2A9AD0A8" w14:textId="77777777" w:rsidR="00C35AF1" w:rsidRDefault="00C35AF1" w:rsidP="00217481">
      <w:pPr>
        <w:pStyle w:val="ListParagraph"/>
        <w:numPr>
          <w:ilvl w:val="1"/>
          <w:numId w:val="47"/>
        </w:numPr>
        <w:tabs>
          <w:tab w:val="left" w:pos="1620"/>
        </w:tabs>
        <w:spacing w:after="240"/>
        <w:ind w:left="1620" w:hanging="540"/>
        <w:contextualSpacing w:val="0"/>
        <w:jc w:val="both"/>
        <w:rPr>
          <w:sz w:val="24"/>
          <w:szCs w:val="24"/>
        </w:rPr>
      </w:pPr>
      <w:r>
        <w:rPr>
          <w:sz w:val="24"/>
          <w:szCs w:val="24"/>
        </w:rPr>
        <w:t xml:space="preserve">Kaspersky Lab, any successor entity to Kaspersky Lab, or any entity that controls, is controlled by (or which Kaspersky Lab has a majority ownership of), or is under common control with Kaspersky </w:t>
      </w:r>
      <w:proofErr w:type="gramStart"/>
      <w:r>
        <w:rPr>
          <w:sz w:val="24"/>
          <w:szCs w:val="24"/>
        </w:rPr>
        <w:t>Lab;</w:t>
      </w:r>
      <w:proofErr w:type="gramEnd"/>
    </w:p>
    <w:p w14:paraId="10438770" w14:textId="77777777" w:rsidR="00C35AF1" w:rsidRDefault="00C35AF1" w:rsidP="00217481">
      <w:pPr>
        <w:pStyle w:val="ListParagraph"/>
        <w:numPr>
          <w:ilvl w:val="1"/>
          <w:numId w:val="47"/>
        </w:numPr>
        <w:tabs>
          <w:tab w:val="left" w:pos="1620"/>
        </w:tabs>
        <w:spacing w:after="240"/>
        <w:ind w:left="1620" w:hanging="540"/>
        <w:contextualSpacing w:val="0"/>
        <w:jc w:val="both"/>
        <w:rPr>
          <w:sz w:val="24"/>
          <w:szCs w:val="24"/>
        </w:rPr>
      </w:pPr>
      <w:r>
        <w:rPr>
          <w:sz w:val="24"/>
          <w:szCs w:val="24"/>
        </w:rPr>
        <w:t>Huawei Technologies Company or ZTE Corporation (or any subsidiary or affiliate of such entities</w:t>
      </w:r>
      <w:proofErr w:type="gramStart"/>
      <w:r>
        <w:rPr>
          <w:sz w:val="24"/>
          <w:szCs w:val="24"/>
        </w:rPr>
        <w:t>);</w:t>
      </w:r>
      <w:proofErr w:type="gramEnd"/>
    </w:p>
    <w:p w14:paraId="09AF9554" w14:textId="4BF67F55" w:rsidR="00C35AF1" w:rsidRDefault="00C35AF1" w:rsidP="00217481">
      <w:pPr>
        <w:pStyle w:val="ListParagraph"/>
        <w:numPr>
          <w:ilvl w:val="1"/>
          <w:numId w:val="47"/>
        </w:numPr>
        <w:tabs>
          <w:tab w:val="left" w:pos="1620"/>
        </w:tabs>
        <w:spacing w:after="240"/>
        <w:ind w:left="1620" w:hanging="540"/>
        <w:contextualSpacing w:val="0"/>
        <w:jc w:val="both"/>
        <w:rPr>
          <w:sz w:val="24"/>
          <w:szCs w:val="24"/>
        </w:rPr>
      </w:pPr>
      <w:r>
        <w:rPr>
          <w:sz w:val="24"/>
          <w:szCs w:val="24"/>
        </w:rPr>
        <w:lastRenderedPageBreak/>
        <w:t>Hytera Communications Corporation, Hangzhou Hikvision Digital Technology Company, or Dahua Technology Company (or any subsidiary or affiliate of such entities</w:t>
      </w:r>
      <w:proofErr w:type="gramStart"/>
      <w:r>
        <w:rPr>
          <w:sz w:val="24"/>
          <w:szCs w:val="24"/>
        </w:rPr>
        <w:t>);</w:t>
      </w:r>
      <w:proofErr w:type="gramEnd"/>
      <w:r>
        <w:rPr>
          <w:sz w:val="24"/>
          <w:szCs w:val="24"/>
        </w:rPr>
        <w:t xml:space="preserve"> </w:t>
      </w:r>
    </w:p>
    <w:p w14:paraId="47FFE20C" w14:textId="4F2FA7A9" w:rsidR="00B7217C" w:rsidRPr="00B7217C" w:rsidRDefault="00B7217C" w:rsidP="00217481">
      <w:pPr>
        <w:pStyle w:val="ListParagraph"/>
        <w:numPr>
          <w:ilvl w:val="1"/>
          <w:numId w:val="47"/>
        </w:numPr>
        <w:tabs>
          <w:tab w:val="left" w:pos="1620"/>
        </w:tabs>
        <w:spacing w:after="240"/>
        <w:ind w:left="1620" w:hanging="540"/>
        <w:contextualSpacing w:val="0"/>
        <w:jc w:val="both"/>
        <w:rPr>
          <w:sz w:val="24"/>
          <w:szCs w:val="24"/>
        </w:rPr>
      </w:pPr>
      <w:r>
        <w:rPr>
          <w:sz w:val="24"/>
          <w:szCs w:val="24"/>
        </w:rPr>
        <w:t xml:space="preserve">Da Jiang </w:t>
      </w:r>
      <w:r w:rsidRPr="00B7217C">
        <w:rPr>
          <w:sz w:val="24"/>
          <w:szCs w:val="24"/>
        </w:rPr>
        <w:t xml:space="preserve">Innovations (DJI) drone </w:t>
      </w:r>
      <w:proofErr w:type="gramStart"/>
      <w:r w:rsidRPr="00B7217C">
        <w:rPr>
          <w:sz w:val="24"/>
          <w:szCs w:val="24"/>
        </w:rPr>
        <w:t>technology</w:t>
      </w:r>
      <w:r>
        <w:rPr>
          <w:sz w:val="24"/>
          <w:szCs w:val="24"/>
        </w:rPr>
        <w:t>;</w:t>
      </w:r>
      <w:proofErr w:type="gramEnd"/>
      <w:r w:rsidRPr="00B7217C">
        <w:rPr>
          <w:sz w:val="24"/>
          <w:szCs w:val="24"/>
        </w:rPr>
        <w:t xml:space="preserve"> </w:t>
      </w:r>
    </w:p>
    <w:p w14:paraId="676CAE5F" w14:textId="6438FFAF" w:rsidR="00B7217C" w:rsidRDefault="00B7217C" w:rsidP="00217481">
      <w:pPr>
        <w:pStyle w:val="ListParagraph"/>
        <w:numPr>
          <w:ilvl w:val="1"/>
          <w:numId w:val="47"/>
        </w:numPr>
        <w:tabs>
          <w:tab w:val="left" w:pos="1620"/>
        </w:tabs>
        <w:spacing w:after="240"/>
        <w:ind w:left="1620" w:hanging="540"/>
        <w:contextualSpacing w:val="0"/>
        <w:jc w:val="both"/>
        <w:rPr>
          <w:sz w:val="24"/>
          <w:szCs w:val="24"/>
        </w:rPr>
      </w:pPr>
      <w:r>
        <w:rPr>
          <w:sz w:val="24"/>
          <w:szCs w:val="24"/>
        </w:rPr>
        <w:t xml:space="preserve">Equifax identity check or credit monitoring </w:t>
      </w:r>
      <w:proofErr w:type="gramStart"/>
      <w:r>
        <w:rPr>
          <w:sz w:val="24"/>
          <w:szCs w:val="24"/>
        </w:rPr>
        <w:t>services;</w:t>
      </w:r>
      <w:proofErr w:type="gramEnd"/>
      <w:r>
        <w:rPr>
          <w:sz w:val="24"/>
          <w:szCs w:val="24"/>
        </w:rPr>
        <w:t xml:space="preserve"> </w:t>
      </w:r>
    </w:p>
    <w:p w14:paraId="30006F7D" w14:textId="55C387D2" w:rsidR="00C35AF1" w:rsidRDefault="00C35AF1" w:rsidP="00217481">
      <w:pPr>
        <w:pStyle w:val="ListParagraph"/>
        <w:numPr>
          <w:ilvl w:val="1"/>
          <w:numId w:val="47"/>
        </w:numPr>
        <w:tabs>
          <w:tab w:val="left" w:pos="1620"/>
        </w:tabs>
        <w:spacing w:after="240"/>
        <w:ind w:left="1620" w:hanging="540"/>
        <w:contextualSpacing w:val="0"/>
        <w:jc w:val="both"/>
        <w:rPr>
          <w:sz w:val="24"/>
          <w:szCs w:val="24"/>
        </w:rPr>
      </w:pPr>
      <w:r w:rsidRPr="00BE73E6">
        <w:rPr>
          <w:sz w:val="24"/>
          <w:szCs w:val="24"/>
        </w:rPr>
        <w:t>Any other technology which is or becomes subject to similar restrictions or bans and for which Purchaser notifies Supplier in writing of the applicable restriction(s) or ban</w:t>
      </w:r>
      <w:r>
        <w:rPr>
          <w:sz w:val="24"/>
          <w:szCs w:val="24"/>
        </w:rPr>
        <w:t xml:space="preserve">; </w:t>
      </w:r>
      <w:r w:rsidR="0083705E">
        <w:rPr>
          <w:sz w:val="24"/>
          <w:szCs w:val="24"/>
        </w:rPr>
        <w:t>and</w:t>
      </w:r>
    </w:p>
    <w:p w14:paraId="1BC1DC30" w14:textId="045BC484" w:rsidR="00C35AF1" w:rsidRDefault="00C35AF1" w:rsidP="00217481">
      <w:pPr>
        <w:pStyle w:val="ListParagraph"/>
        <w:numPr>
          <w:ilvl w:val="1"/>
          <w:numId w:val="47"/>
        </w:numPr>
        <w:tabs>
          <w:tab w:val="left" w:pos="1620"/>
        </w:tabs>
        <w:spacing w:after="240"/>
        <w:ind w:left="1620" w:hanging="540"/>
        <w:contextualSpacing w:val="0"/>
        <w:jc w:val="both"/>
        <w:rPr>
          <w:sz w:val="24"/>
          <w:szCs w:val="24"/>
        </w:rPr>
      </w:pPr>
      <w:r w:rsidRPr="008B1003">
        <w:rPr>
          <w:sz w:val="24"/>
          <w:szCs w:val="24"/>
        </w:rPr>
        <w:t xml:space="preserve">Any products or services listed on and/or manufactured by vendors listed on the prohibited products, services and vendors list included in </w:t>
      </w:r>
      <w:r w:rsidR="00D87313">
        <w:rPr>
          <w:sz w:val="24"/>
          <w:szCs w:val="24"/>
        </w:rPr>
        <w:t>Purchaser</w:t>
      </w:r>
      <w:r w:rsidR="007B4C1A">
        <w:rPr>
          <w:sz w:val="24"/>
          <w:szCs w:val="24"/>
        </w:rPr>
        <w:t>’</w:t>
      </w:r>
      <w:r w:rsidRPr="008B1003">
        <w:rPr>
          <w:sz w:val="24"/>
          <w:szCs w:val="24"/>
        </w:rPr>
        <w:t xml:space="preserve">s Information Systems Policy </w:t>
      </w:r>
      <w:r>
        <w:rPr>
          <w:sz w:val="24"/>
          <w:szCs w:val="24"/>
        </w:rPr>
        <w:t>and available upon request, including but not limited to Chinese and Russian vendors, as such list may be updated from time to time</w:t>
      </w:r>
      <w:r w:rsidRPr="008B1003">
        <w:rPr>
          <w:sz w:val="24"/>
          <w:szCs w:val="24"/>
        </w:rPr>
        <w:t>.</w:t>
      </w:r>
    </w:p>
    <w:p w14:paraId="4F8EA8C2" w14:textId="373C7E25" w:rsidR="005F44B8" w:rsidRPr="005F44B8" w:rsidRDefault="005F44B8" w:rsidP="005F44B8">
      <w:pPr>
        <w:tabs>
          <w:tab w:val="left" w:pos="1620"/>
        </w:tabs>
        <w:spacing w:after="240"/>
        <w:jc w:val="both"/>
        <w:rPr>
          <w:sz w:val="24"/>
          <w:szCs w:val="24"/>
        </w:rPr>
      </w:pPr>
      <w:r>
        <w:rPr>
          <w:sz w:val="24"/>
          <w:szCs w:val="24"/>
        </w:rPr>
        <w:t>Supplier</w:t>
      </w:r>
      <w:r w:rsidRPr="005F44B8">
        <w:rPr>
          <w:sz w:val="24"/>
          <w:szCs w:val="24"/>
        </w:rPr>
        <w:t xml:space="preserve"> is responsible for being familiar with the Prohibited Vendors, including additional Prohibited Vendors that </w:t>
      </w:r>
      <w:r>
        <w:rPr>
          <w:sz w:val="24"/>
          <w:szCs w:val="24"/>
        </w:rPr>
        <w:t>Purchaser</w:t>
      </w:r>
      <w:r w:rsidR="002D53F5">
        <w:rPr>
          <w:sz w:val="24"/>
          <w:szCs w:val="24"/>
        </w:rPr>
        <w:t xml:space="preserve"> may identify by n</w:t>
      </w:r>
      <w:r w:rsidRPr="005F44B8">
        <w:rPr>
          <w:sz w:val="24"/>
          <w:szCs w:val="24"/>
        </w:rPr>
        <w:t xml:space="preserve">otice to </w:t>
      </w:r>
      <w:r>
        <w:rPr>
          <w:sz w:val="24"/>
          <w:szCs w:val="24"/>
        </w:rPr>
        <w:t xml:space="preserve">Supplier </w:t>
      </w:r>
      <w:r w:rsidRPr="005F44B8">
        <w:rPr>
          <w:sz w:val="24"/>
          <w:szCs w:val="24"/>
        </w:rPr>
        <w:t xml:space="preserve">and that the U.S. Government may identify from time to time during the term of this Agreement. If </w:t>
      </w:r>
      <w:r>
        <w:rPr>
          <w:sz w:val="24"/>
          <w:szCs w:val="24"/>
        </w:rPr>
        <w:t>Supplier</w:t>
      </w:r>
      <w:r w:rsidRPr="005F44B8">
        <w:rPr>
          <w:sz w:val="24"/>
          <w:szCs w:val="24"/>
        </w:rPr>
        <w:t xml:space="preserve"> fails to abi</w:t>
      </w:r>
      <w:r w:rsidR="00A74B64">
        <w:rPr>
          <w:sz w:val="24"/>
          <w:szCs w:val="24"/>
        </w:rPr>
        <w:t>de by the requirements of this p</w:t>
      </w:r>
      <w:r w:rsidRPr="005F44B8">
        <w:rPr>
          <w:sz w:val="24"/>
          <w:szCs w:val="24"/>
        </w:rPr>
        <w:t xml:space="preserve">aragraph, </w:t>
      </w:r>
      <w:r>
        <w:rPr>
          <w:sz w:val="24"/>
          <w:szCs w:val="24"/>
        </w:rPr>
        <w:t>Purchaser</w:t>
      </w:r>
      <w:r w:rsidRPr="005F44B8">
        <w:rPr>
          <w:sz w:val="24"/>
          <w:szCs w:val="24"/>
        </w:rPr>
        <w:t xml:space="preserve"> will provide </w:t>
      </w:r>
      <w:r>
        <w:rPr>
          <w:sz w:val="24"/>
          <w:szCs w:val="24"/>
        </w:rPr>
        <w:t>Supplier</w:t>
      </w:r>
      <w:r w:rsidR="002D53F5">
        <w:rPr>
          <w:sz w:val="24"/>
          <w:szCs w:val="24"/>
        </w:rPr>
        <w:t xml:space="preserve"> with n</w:t>
      </w:r>
      <w:r w:rsidRPr="005F44B8">
        <w:rPr>
          <w:sz w:val="24"/>
          <w:szCs w:val="24"/>
        </w:rPr>
        <w:t>otice and a 30-day opportunity to cure. Continued failure to abide by this requirement will be considered a material breach of this Agreement</w:t>
      </w:r>
      <w:r>
        <w:rPr>
          <w:sz w:val="24"/>
          <w:szCs w:val="24"/>
        </w:rPr>
        <w:t xml:space="preserve">. </w:t>
      </w:r>
    </w:p>
    <w:p w14:paraId="18164885" w14:textId="124968A7" w:rsidR="00932EAD" w:rsidRPr="00C80E71" w:rsidRDefault="00146489" w:rsidP="00217481">
      <w:pPr>
        <w:pStyle w:val="ListParagraph"/>
        <w:numPr>
          <w:ilvl w:val="0"/>
          <w:numId w:val="47"/>
        </w:numPr>
        <w:tabs>
          <w:tab w:val="left" w:pos="1080"/>
        </w:tabs>
        <w:spacing w:after="240"/>
        <w:ind w:left="0" w:firstLine="540"/>
        <w:contextualSpacing w:val="0"/>
        <w:jc w:val="both"/>
        <w:rPr>
          <w:sz w:val="24"/>
          <w:szCs w:val="24"/>
        </w:rPr>
      </w:pPr>
      <w:r w:rsidRPr="00C80E71">
        <w:rPr>
          <w:sz w:val="24"/>
          <w:szCs w:val="24"/>
          <w:u w:val="single"/>
        </w:rPr>
        <w:t>Nondiscrimination and Notice of Rights</w:t>
      </w:r>
      <w:r w:rsidRPr="00C80E71">
        <w:rPr>
          <w:sz w:val="24"/>
          <w:szCs w:val="24"/>
        </w:rPr>
        <w:t xml:space="preserve">. </w:t>
      </w:r>
      <w:r w:rsidRPr="00C80E71">
        <w:rPr>
          <w:b/>
          <w:bCs/>
          <w:sz w:val="24"/>
          <w:szCs w:val="24"/>
        </w:rPr>
        <w:t xml:space="preserve">Supplier and any Subcontractors shall abide by the requirements of 41 CFR Sections 60-1.4(a); 60-300.5(a); and 60-741.5(a). These regulations prohibit discrimination against qualified individuals based on their status as protected veterans or individuals with </w:t>
      </w:r>
      <w:proofErr w:type="gramStart"/>
      <w:r w:rsidRPr="00C80E71">
        <w:rPr>
          <w:b/>
          <w:bCs/>
          <w:sz w:val="24"/>
          <w:szCs w:val="24"/>
        </w:rPr>
        <w:t>disabilities, and</w:t>
      </w:r>
      <w:proofErr w:type="gramEnd"/>
      <w:r w:rsidRPr="00C80E71">
        <w:rPr>
          <w:b/>
          <w:bCs/>
          <w:sz w:val="24"/>
          <w:szCs w:val="24"/>
        </w:rPr>
        <w:t xml:space="preserve"> prohibit discrimination against all individuals based on their race, color, religion, sex, sexual orientation, gender identity or national origin. Moreover, these regulations require affirmative action by covered prime contractors and subcontractors to employ and advance in employment individuals without regard to race, color, religion, sex, sexual orientation, gender identity, national origin, protected veteran status or disability. </w:t>
      </w:r>
      <w:r w:rsidRPr="00C80E71">
        <w:rPr>
          <w:sz w:val="24"/>
          <w:szCs w:val="24"/>
        </w:rPr>
        <w:t>Supplier and any Subcontractors shall abide by the requirements of 29 C.F.R. Part 471, Appendix A to Subpart A.</w:t>
      </w:r>
    </w:p>
    <w:p w14:paraId="29E8C9B8" w14:textId="479B354F" w:rsidR="007B0792" w:rsidRPr="00C80E71" w:rsidRDefault="005F7E5A" w:rsidP="00217481">
      <w:pPr>
        <w:pStyle w:val="ListParagraph"/>
        <w:numPr>
          <w:ilvl w:val="0"/>
          <w:numId w:val="47"/>
        </w:numPr>
        <w:tabs>
          <w:tab w:val="left" w:pos="1080"/>
        </w:tabs>
        <w:spacing w:after="240"/>
        <w:ind w:left="0" w:firstLine="540"/>
        <w:contextualSpacing w:val="0"/>
        <w:jc w:val="both"/>
        <w:rPr>
          <w:sz w:val="24"/>
          <w:szCs w:val="24"/>
        </w:rPr>
      </w:pPr>
      <w:bookmarkStart w:id="113" w:name="_Toc179027675"/>
      <w:bookmarkEnd w:id="112"/>
      <w:r>
        <w:rPr>
          <w:sz w:val="24"/>
          <w:szCs w:val="24"/>
          <w:u w:val="single"/>
        </w:rPr>
        <w:t>Small, Local, and Diverse</w:t>
      </w:r>
      <w:r w:rsidRPr="00C80E71">
        <w:rPr>
          <w:sz w:val="24"/>
          <w:szCs w:val="24"/>
          <w:u w:val="single"/>
        </w:rPr>
        <w:t xml:space="preserve"> Businesses</w:t>
      </w:r>
      <w:r w:rsidRPr="00C80E71">
        <w:rPr>
          <w:sz w:val="24"/>
          <w:szCs w:val="24"/>
        </w:rPr>
        <w:t xml:space="preserve">. </w:t>
      </w:r>
      <w:r w:rsidR="00B66277">
        <w:rPr>
          <w:sz w:val="24"/>
          <w:szCs w:val="24"/>
        </w:rPr>
        <w:t>T</w:t>
      </w:r>
      <w:r w:rsidR="009B5100">
        <w:rPr>
          <w:sz w:val="24"/>
          <w:szCs w:val="24"/>
        </w:rPr>
        <w:t>he Purchaser Affiliates</w:t>
      </w:r>
      <w:r>
        <w:rPr>
          <w:sz w:val="24"/>
          <w:szCs w:val="24"/>
        </w:rPr>
        <w:t xml:space="preserve"> </w:t>
      </w:r>
      <w:r w:rsidR="009B5100">
        <w:rPr>
          <w:sz w:val="24"/>
          <w:szCs w:val="24"/>
        </w:rPr>
        <w:t>are</w:t>
      </w:r>
      <w:r>
        <w:rPr>
          <w:sz w:val="24"/>
          <w:szCs w:val="24"/>
        </w:rPr>
        <w:t xml:space="preserve"> committed to workforce diversity and the development of small businesses, local businesses, and diverse businesses. Diverse businesses include, but are not limited </w:t>
      </w:r>
      <w:proofErr w:type="gramStart"/>
      <w:r>
        <w:rPr>
          <w:sz w:val="24"/>
          <w:szCs w:val="24"/>
        </w:rPr>
        <w:t>to:</w:t>
      </w:r>
      <w:proofErr w:type="gramEnd"/>
      <w:r>
        <w:rPr>
          <w:sz w:val="24"/>
          <w:szCs w:val="24"/>
        </w:rPr>
        <w:t xml:space="preserve"> minority-owned, woman-owned, veteran or service disabled</w:t>
      </w:r>
      <w:r w:rsidR="00EB1A52">
        <w:rPr>
          <w:sz w:val="24"/>
          <w:szCs w:val="24"/>
        </w:rPr>
        <w:t xml:space="preserve"> veteran-owned, HUB</w:t>
      </w:r>
      <w:r>
        <w:rPr>
          <w:sz w:val="24"/>
          <w:szCs w:val="24"/>
        </w:rPr>
        <w:t>Zone, and disadvantaged businesses; disability-owned enterprises; and LGBT</w:t>
      </w:r>
      <w:r w:rsidR="00EB1A52">
        <w:rPr>
          <w:sz w:val="24"/>
          <w:szCs w:val="24"/>
        </w:rPr>
        <w:t>-owned</w:t>
      </w:r>
      <w:r>
        <w:rPr>
          <w:sz w:val="24"/>
          <w:szCs w:val="24"/>
        </w:rPr>
        <w:t xml:space="preserve"> enterprises. Purchaser expects Supplier to provide maximum practicable opportunities for small, local, and diverse businesses to participate in any subcontracts Supplier awards or intends to award related to the Work, and to report actual subcontracted diverse spend to </w:t>
      </w:r>
      <w:r w:rsidR="009B5100">
        <w:rPr>
          <w:sz w:val="24"/>
          <w:szCs w:val="24"/>
        </w:rPr>
        <w:t>Purchaser</w:t>
      </w:r>
      <w:r>
        <w:rPr>
          <w:sz w:val="24"/>
          <w:szCs w:val="24"/>
        </w:rPr>
        <w:t xml:space="preserve"> on at least a quarterly basis. If applicable, </w:t>
      </w:r>
      <w:r w:rsidRPr="00C80E71">
        <w:rPr>
          <w:sz w:val="24"/>
          <w:szCs w:val="24"/>
        </w:rPr>
        <w:t>Supplier and any Subcontractors shall comply with the provisions relating to the utilization of small business concerns as set forth in 15 U.S.C. § 637, as amended, and 48 C.F.R. §§ 52.219-8 and 52.219-9, which are hereby incorporated by reference and made part of this Agreement.</w:t>
      </w:r>
      <w:r>
        <w:rPr>
          <w:sz w:val="24"/>
          <w:szCs w:val="24"/>
        </w:rPr>
        <w:t xml:space="preserve"> </w:t>
      </w:r>
      <w:r w:rsidRPr="00C80E71">
        <w:rPr>
          <w:sz w:val="24"/>
          <w:szCs w:val="24"/>
        </w:rPr>
        <w:t xml:space="preserve">If </w:t>
      </w:r>
      <w:r>
        <w:rPr>
          <w:sz w:val="24"/>
          <w:szCs w:val="24"/>
        </w:rPr>
        <w:t xml:space="preserve">(i) </w:t>
      </w:r>
      <w:r w:rsidRPr="00C80E71">
        <w:rPr>
          <w:sz w:val="24"/>
          <w:szCs w:val="24"/>
        </w:rPr>
        <w:t>this Agreement has a value of more than $700,000</w:t>
      </w:r>
      <w:r>
        <w:rPr>
          <w:sz w:val="24"/>
          <w:szCs w:val="24"/>
        </w:rPr>
        <w:t xml:space="preserve"> and (ii) Supplier is not designated </w:t>
      </w:r>
      <w:r w:rsidR="00EB1A52">
        <w:rPr>
          <w:sz w:val="24"/>
          <w:szCs w:val="24"/>
        </w:rPr>
        <w:t xml:space="preserve">as </w:t>
      </w:r>
      <w:r>
        <w:rPr>
          <w:sz w:val="24"/>
          <w:szCs w:val="24"/>
        </w:rPr>
        <w:t>a small business for this engagement per Small Business Administration guidelines</w:t>
      </w:r>
      <w:r w:rsidRPr="00C80E71">
        <w:rPr>
          <w:sz w:val="24"/>
          <w:szCs w:val="24"/>
        </w:rPr>
        <w:t xml:space="preserve">, Supplier shall adopt and comply with a Small Business and Small Disadvantaged Business Subcontracting Plan which shall conform to </w:t>
      </w:r>
      <w:r w:rsidRPr="00C80E71">
        <w:rPr>
          <w:sz w:val="24"/>
          <w:szCs w:val="24"/>
        </w:rPr>
        <w:lastRenderedPageBreak/>
        <w:t xml:space="preserve">the requirements set forth in 15 U.S.C. § 637(d)(6), and shall comply with applicable portions of </w:t>
      </w:r>
      <w:r w:rsidR="009B5100">
        <w:rPr>
          <w:sz w:val="24"/>
          <w:szCs w:val="24"/>
        </w:rPr>
        <w:t>Purchaser</w:t>
      </w:r>
      <w:r w:rsidR="007B4C1A">
        <w:rPr>
          <w:sz w:val="24"/>
          <w:szCs w:val="24"/>
        </w:rPr>
        <w:t>’</w:t>
      </w:r>
      <w:r w:rsidRPr="00C80E71">
        <w:rPr>
          <w:sz w:val="24"/>
          <w:szCs w:val="24"/>
        </w:rPr>
        <w:t>s Supplier Diversity Subcontracting Requirements which are incorporated herein by reference.</w:t>
      </w:r>
    </w:p>
    <w:p w14:paraId="628F6E0C" w14:textId="6B987075" w:rsidR="00D63D36" w:rsidRPr="00C80E71" w:rsidRDefault="00D63D36" w:rsidP="00217481">
      <w:pPr>
        <w:pStyle w:val="ListParagraph"/>
        <w:numPr>
          <w:ilvl w:val="0"/>
          <w:numId w:val="47"/>
        </w:numPr>
        <w:tabs>
          <w:tab w:val="left" w:pos="1080"/>
        </w:tabs>
        <w:spacing w:after="240"/>
        <w:ind w:left="0" w:firstLine="540"/>
        <w:contextualSpacing w:val="0"/>
        <w:jc w:val="both"/>
        <w:rPr>
          <w:sz w:val="24"/>
          <w:szCs w:val="24"/>
        </w:rPr>
      </w:pPr>
      <w:r w:rsidRPr="00C80E71">
        <w:rPr>
          <w:sz w:val="24"/>
          <w:szCs w:val="24"/>
          <w:u w:val="single"/>
        </w:rPr>
        <w:t>Anti-bribery and Anti-corruption</w:t>
      </w:r>
      <w:r w:rsidRPr="00C80E71">
        <w:rPr>
          <w:sz w:val="24"/>
          <w:szCs w:val="24"/>
        </w:rPr>
        <w:t>.</w:t>
      </w:r>
      <w:r w:rsidR="00F834EC" w:rsidRPr="00C80E71">
        <w:rPr>
          <w:sz w:val="24"/>
          <w:szCs w:val="24"/>
        </w:rPr>
        <w:t xml:space="preserve"> </w:t>
      </w:r>
      <w:r w:rsidR="00942E49" w:rsidRPr="00C80E71">
        <w:rPr>
          <w:sz w:val="24"/>
          <w:szCs w:val="24"/>
        </w:rPr>
        <w:t>Supplier and any Subcontractor shall fully comply with the U.S. Foreign Corrupt Practices Act of 1977, as amended (</w:t>
      </w:r>
      <w:r w:rsidR="00BB5B0F">
        <w:rPr>
          <w:sz w:val="24"/>
          <w:szCs w:val="24"/>
        </w:rPr>
        <w:t>“</w:t>
      </w:r>
      <w:r w:rsidR="00942E49" w:rsidRPr="00915D41">
        <w:rPr>
          <w:b/>
          <w:i/>
          <w:sz w:val="24"/>
          <w:szCs w:val="24"/>
        </w:rPr>
        <w:t>FCPA</w:t>
      </w:r>
      <w:r w:rsidR="00BB5B0F">
        <w:rPr>
          <w:sz w:val="24"/>
          <w:szCs w:val="24"/>
        </w:rPr>
        <w:t>”</w:t>
      </w:r>
      <w:r w:rsidR="00942E49" w:rsidRPr="00C80E71">
        <w:rPr>
          <w:sz w:val="24"/>
          <w:szCs w:val="24"/>
        </w:rPr>
        <w:t>), the U.K. Bribery Act 2010 and any similar laws, rules and regulations of any jurisdiction that are applicable to Supplier or any Subcontractor, or their owners, officers or employees, including those of any countries in which they will perform any activity under or relating to this Agreement, and all countries otherwise having jurisdiction over the activities performed under or subject matter of this Agreement. Supplier represents, warrants and covenants that in connection with this Agreement it and any Subcontractor have not and will not, directly or indirectly, pay, give, offer, promise or authorize the provision of any money or other thing of value to any person</w:t>
      </w:r>
      <w:r w:rsidR="00F834EC" w:rsidRPr="00C80E71">
        <w:rPr>
          <w:sz w:val="24"/>
          <w:szCs w:val="24"/>
        </w:rPr>
        <w:t xml:space="preserve"> </w:t>
      </w:r>
      <w:r w:rsidR="00942E49" w:rsidRPr="00C80E71">
        <w:rPr>
          <w:sz w:val="24"/>
          <w:szCs w:val="24"/>
        </w:rPr>
        <w:t xml:space="preserve">in order to improperly affect any act or decision, improperly assist a </w:t>
      </w:r>
      <w:r w:rsidR="00E810DB">
        <w:rPr>
          <w:sz w:val="24"/>
          <w:szCs w:val="24"/>
        </w:rPr>
        <w:t>Party</w:t>
      </w:r>
      <w:r w:rsidR="00942E49" w:rsidRPr="00C80E71">
        <w:rPr>
          <w:sz w:val="24"/>
          <w:szCs w:val="24"/>
        </w:rPr>
        <w:t xml:space="preserve"> in obtaining, retaining or directing business, or to otherwise secure any improper advantage;</w:t>
      </w:r>
      <w:r w:rsidR="00F834EC" w:rsidRPr="00C80E71">
        <w:rPr>
          <w:sz w:val="24"/>
          <w:szCs w:val="24"/>
        </w:rPr>
        <w:t xml:space="preserve"> </w:t>
      </w:r>
      <w:r w:rsidR="00942E49" w:rsidRPr="00C80E71">
        <w:rPr>
          <w:sz w:val="24"/>
          <w:szCs w:val="24"/>
        </w:rPr>
        <w:t>and acknowledges that the improper offering or providing of such things of value is strictly in violation of this Agreement and may result in immediate termination of this Agreement for cause.</w:t>
      </w:r>
    </w:p>
    <w:p w14:paraId="337DAE85" w14:textId="58AC8CBF" w:rsidR="00D63D36" w:rsidRPr="00C80E71" w:rsidRDefault="00D97817" w:rsidP="00217481">
      <w:pPr>
        <w:pStyle w:val="ListParagraph"/>
        <w:numPr>
          <w:ilvl w:val="0"/>
          <w:numId w:val="47"/>
        </w:numPr>
        <w:tabs>
          <w:tab w:val="left" w:pos="1080"/>
        </w:tabs>
        <w:spacing w:after="240"/>
        <w:ind w:left="0" w:firstLine="540"/>
        <w:contextualSpacing w:val="0"/>
        <w:jc w:val="both"/>
        <w:rPr>
          <w:sz w:val="24"/>
          <w:szCs w:val="24"/>
        </w:rPr>
      </w:pPr>
      <w:r w:rsidRPr="00C80E71">
        <w:rPr>
          <w:sz w:val="24"/>
          <w:szCs w:val="24"/>
          <w:u w:val="single"/>
        </w:rPr>
        <w:t>Ethical Compliance</w:t>
      </w:r>
      <w:r w:rsidRPr="00C80E71">
        <w:rPr>
          <w:sz w:val="24"/>
          <w:szCs w:val="24"/>
        </w:rPr>
        <w:t xml:space="preserve">. Supplier and any Subcontractor shall not offer or provide any commissions, payments, </w:t>
      </w:r>
      <w:proofErr w:type="gramStart"/>
      <w:r w:rsidRPr="00C80E71">
        <w:rPr>
          <w:sz w:val="24"/>
          <w:szCs w:val="24"/>
        </w:rPr>
        <w:t>cash</w:t>
      </w:r>
      <w:proofErr w:type="gramEnd"/>
      <w:r w:rsidRPr="00C80E71">
        <w:rPr>
          <w:sz w:val="24"/>
          <w:szCs w:val="24"/>
        </w:rPr>
        <w:t xml:space="preserve"> or things that can be converted to cash, gifts of more than nominal value, kickbacks, lavish or extensive entertainment, travel expense, or other things of more than nominal value to any employee or agent of Purchaser or members of the employee</w:t>
      </w:r>
      <w:r w:rsidR="007B4C1A">
        <w:rPr>
          <w:sz w:val="24"/>
          <w:szCs w:val="24"/>
        </w:rPr>
        <w:t>’</w:t>
      </w:r>
      <w:r w:rsidRPr="00C80E71">
        <w:rPr>
          <w:sz w:val="24"/>
          <w:szCs w:val="24"/>
        </w:rPr>
        <w:t>s or agent</w:t>
      </w:r>
      <w:r w:rsidR="007B4C1A">
        <w:rPr>
          <w:sz w:val="24"/>
          <w:szCs w:val="24"/>
        </w:rPr>
        <w:t>’</w:t>
      </w:r>
      <w:r w:rsidRPr="00C80E71">
        <w:rPr>
          <w:sz w:val="24"/>
          <w:szCs w:val="24"/>
        </w:rPr>
        <w:t xml:space="preserve">s family. Supplier acknowledges that the offering or providing of such commissions, payments, </w:t>
      </w:r>
      <w:proofErr w:type="gramStart"/>
      <w:r w:rsidRPr="00C80E71">
        <w:rPr>
          <w:sz w:val="24"/>
          <w:szCs w:val="24"/>
        </w:rPr>
        <w:t>cash</w:t>
      </w:r>
      <w:proofErr w:type="gramEnd"/>
      <w:r w:rsidRPr="00C80E71">
        <w:rPr>
          <w:sz w:val="24"/>
          <w:szCs w:val="24"/>
        </w:rPr>
        <w:t xml:space="preserve"> or things that can be converted to cash, gifts, kickbacks, entertainment, travel, or other things of more than nominal value is strictly in violation of this Agreement and may result in termination of this Agreement. Subject to the terms and conditions of this Agreement, Purchaser expects all Suppliers and Subcontractors to adhere to the principles set forth in </w:t>
      </w:r>
      <w:r w:rsidR="003759EE">
        <w:rPr>
          <w:sz w:val="24"/>
          <w:szCs w:val="24"/>
        </w:rPr>
        <w:t xml:space="preserve">Purchaser’s </w:t>
      </w:r>
      <w:r w:rsidR="003759EE" w:rsidRPr="0080218A">
        <w:rPr>
          <w:sz w:val="24"/>
          <w:szCs w:val="24"/>
        </w:rPr>
        <w:t>Supplier Code of Conduct</w:t>
      </w:r>
      <w:r w:rsidR="003759EE" w:rsidRPr="00C80E71">
        <w:rPr>
          <w:sz w:val="24"/>
          <w:szCs w:val="24"/>
        </w:rPr>
        <w:t xml:space="preserve">, which </w:t>
      </w:r>
      <w:r w:rsidR="003759EE">
        <w:rPr>
          <w:sz w:val="24"/>
          <w:szCs w:val="24"/>
        </w:rPr>
        <w:t>is attached hereto as an Appendix</w:t>
      </w:r>
      <w:r w:rsidRPr="00C80E71">
        <w:rPr>
          <w:sz w:val="24"/>
          <w:szCs w:val="24"/>
        </w:rPr>
        <w:t>.</w:t>
      </w:r>
    </w:p>
    <w:p w14:paraId="779CF28A" w14:textId="0AA8DF5C" w:rsidR="00D63D36" w:rsidRPr="00C80E71" w:rsidRDefault="00D63D36" w:rsidP="00217481">
      <w:pPr>
        <w:pStyle w:val="ListParagraph"/>
        <w:keepNext/>
        <w:numPr>
          <w:ilvl w:val="0"/>
          <w:numId w:val="47"/>
        </w:numPr>
        <w:tabs>
          <w:tab w:val="left" w:pos="1080"/>
        </w:tabs>
        <w:spacing w:after="240"/>
        <w:ind w:left="0" w:firstLine="547"/>
        <w:contextualSpacing w:val="0"/>
        <w:jc w:val="both"/>
        <w:rPr>
          <w:sz w:val="24"/>
          <w:szCs w:val="24"/>
          <w:u w:val="single"/>
        </w:rPr>
      </w:pPr>
      <w:r w:rsidRPr="00C80E71">
        <w:rPr>
          <w:sz w:val="24"/>
          <w:szCs w:val="24"/>
          <w:u w:val="single"/>
        </w:rPr>
        <w:t>Export</w:t>
      </w:r>
      <w:r w:rsidRPr="00C80E71">
        <w:rPr>
          <w:sz w:val="24"/>
          <w:szCs w:val="24"/>
        </w:rPr>
        <w:t xml:space="preserve">. </w:t>
      </w:r>
    </w:p>
    <w:p w14:paraId="5B118A3F" w14:textId="15A9A4F6" w:rsidR="00D63D36" w:rsidRPr="00C80E71" w:rsidRDefault="00D63D36" w:rsidP="00D03A7D">
      <w:pPr>
        <w:pStyle w:val="ListParagraph"/>
        <w:keepNext/>
        <w:numPr>
          <w:ilvl w:val="0"/>
          <w:numId w:val="28"/>
        </w:numPr>
        <w:tabs>
          <w:tab w:val="left" w:pos="1620"/>
        </w:tabs>
        <w:spacing w:after="240"/>
        <w:ind w:left="1627" w:hanging="547"/>
        <w:contextualSpacing w:val="0"/>
        <w:jc w:val="both"/>
        <w:rPr>
          <w:sz w:val="24"/>
          <w:szCs w:val="24"/>
        </w:rPr>
      </w:pPr>
      <w:r w:rsidRPr="00C80E71">
        <w:rPr>
          <w:sz w:val="24"/>
          <w:szCs w:val="24"/>
          <w:u w:val="single"/>
        </w:rPr>
        <w:t>Compliance with Export Laws</w:t>
      </w:r>
      <w:r w:rsidRPr="00C80E71">
        <w:rPr>
          <w:sz w:val="24"/>
          <w:szCs w:val="24"/>
        </w:rPr>
        <w:t>.</w:t>
      </w:r>
      <w:r w:rsidR="00F834EC" w:rsidRPr="00C80E71">
        <w:rPr>
          <w:sz w:val="24"/>
          <w:szCs w:val="24"/>
        </w:rPr>
        <w:t xml:space="preserve"> </w:t>
      </w:r>
    </w:p>
    <w:p w14:paraId="4AF1854D" w14:textId="681823B6" w:rsidR="00D63D36" w:rsidRPr="00C80E71" w:rsidRDefault="00D63D36" w:rsidP="00D03A7D">
      <w:pPr>
        <w:pStyle w:val="ListParagraph"/>
        <w:numPr>
          <w:ilvl w:val="2"/>
          <w:numId w:val="27"/>
        </w:numPr>
        <w:tabs>
          <w:tab w:val="left" w:pos="2160"/>
        </w:tabs>
        <w:spacing w:after="240"/>
        <w:ind w:left="2160" w:hanging="540"/>
        <w:contextualSpacing w:val="0"/>
        <w:jc w:val="both"/>
        <w:rPr>
          <w:sz w:val="24"/>
          <w:szCs w:val="24"/>
        </w:rPr>
      </w:pPr>
      <w:r w:rsidRPr="00C80E71">
        <w:rPr>
          <w:sz w:val="24"/>
          <w:szCs w:val="24"/>
        </w:rPr>
        <w:t xml:space="preserve">Supplier and any Subcontractor shall comply with all U.S. laws and regulations, including, but not limited to, the U.S. Department of Energy regulations on </w:t>
      </w:r>
      <w:r w:rsidR="00BB5B0F">
        <w:rPr>
          <w:sz w:val="24"/>
          <w:szCs w:val="24"/>
        </w:rPr>
        <w:t>“</w:t>
      </w:r>
      <w:r w:rsidRPr="00C80E71">
        <w:rPr>
          <w:sz w:val="24"/>
          <w:szCs w:val="24"/>
        </w:rPr>
        <w:t>Assistance to Foreign Atomic Energy Activities,</w:t>
      </w:r>
      <w:r w:rsidR="00BB5B0F">
        <w:rPr>
          <w:sz w:val="24"/>
          <w:szCs w:val="24"/>
        </w:rPr>
        <w:t>”</w:t>
      </w:r>
      <w:r w:rsidRPr="00C80E71">
        <w:rPr>
          <w:sz w:val="24"/>
          <w:szCs w:val="24"/>
        </w:rPr>
        <w:t xml:space="preserve"> as codified at 10 C.F.R. Part 810 (</w:t>
      </w:r>
      <w:r w:rsidR="00BB5B0F">
        <w:rPr>
          <w:sz w:val="24"/>
          <w:szCs w:val="24"/>
        </w:rPr>
        <w:t>“</w:t>
      </w:r>
      <w:r w:rsidRPr="00915D41">
        <w:rPr>
          <w:b/>
          <w:i/>
          <w:sz w:val="24"/>
          <w:szCs w:val="24"/>
        </w:rPr>
        <w:t>Part 810</w:t>
      </w:r>
      <w:r w:rsidR="00BB5B0F">
        <w:rPr>
          <w:sz w:val="24"/>
          <w:szCs w:val="24"/>
        </w:rPr>
        <w:t>”</w:t>
      </w:r>
      <w:r w:rsidRPr="00C80E71">
        <w:rPr>
          <w:sz w:val="24"/>
          <w:szCs w:val="24"/>
        </w:rPr>
        <w:t>), the Export Administration Regulations, as codified at 15 C.F.R. Parts 730 to 774 (</w:t>
      </w:r>
      <w:r w:rsidR="00BB5B0F">
        <w:rPr>
          <w:sz w:val="24"/>
          <w:szCs w:val="24"/>
        </w:rPr>
        <w:t>“</w:t>
      </w:r>
      <w:r w:rsidRPr="00915D41">
        <w:rPr>
          <w:b/>
          <w:i/>
          <w:sz w:val="24"/>
          <w:szCs w:val="24"/>
        </w:rPr>
        <w:t>EAR</w:t>
      </w:r>
      <w:r w:rsidR="00BB5B0F">
        <w:rPr>
          <w:sz w:val="24"/>
          <w:szCs w:val="24"/>
        </w:rPr>
        <w:t>”</w:t>
      </w:r>
      <w:r w:rsidRPr="00C80E71">
        <w:rPr>
          <w:sz w:val="24"/>
          <w:szCs w:val="24"/>
        </w:rPr>
        <w:t>), and any other applicable U.S. export control laws and regulations (</w:t>
      </w:r>
      <w:r w:rsidR="00BB5B0F">
        <w:rPr>
          <w:sz w:val="24"/>
          <w:szCs w:val="24"/>
        </w:rPr>
        <w:t>“</w:t>
      </w:r>
      <w:r w:rsidRPr="00915D41">
        <w:rPr>
          <w:b/>
          <w:i/>
          <w:sz w:val="24"/>
          <w:szCs w:val="24"/>
        </w:rPr>
        <w:t>U.S. Export Laws</w:t>
      </w:r>
      <w:r w:rsidR="00BB5B0F">
        <w:rPr>
          <w:sz w:val="24"/>
          <w:szCs w:val="24"/>
        </w:rPr>
        <w:t>”</w:t>
      </w:r>
      <w:r w:rsidRPr="00C80E71">
        <w:rPr>
          <w:sz w:val="24"/>
          <w:szCs w:val="24"/>
        </w:rPr>
        <w:t xml:space="preserve">), that prohibit, without first securing a license or authorization from the U.S. Government, the export or re-export, including the release within the United States to individuals </w:t>
      </w:r>
      <w:r w:rsidR="00752DDB" w:rsidRPr="00C80E71">
        <w:rPr>
          <w:sz w:val="24"/>
          <w:szCs w:val="24"/>
        </w:rPr>
        <w:t xml:space="preserve">who </w:t>
      </w:r>
      <w:r w:rsidR="00752DDB">
        <w:rPr>
          <w:sz w:val="24"/>
          <w:szCs w:val="24"/>
        </w:rPr>
        <w:t>are</w:t>
      </w:r>
      <w:r w:rsidR="00752DDB" w:rsidRPr="00C80E71">
        <w:rPr>
          <w:sz w:val="24"/>
          <w:szCs w:val="24"/>
        </w:rPr>
        <w:t xml:space="preserve"> not (</w:t>
      </w:r>
      <w:r w:rsidR="000C52DE">
        <w:rPr>
          <w:sz w:val="24"/>
          <w:szCs w:val="24"/>
        </w:rPr>
        <w:t>1</w:t>
      </w:r>
      <w:r w:rsidR="00752DDB" w:rsidRPr="00C80E71">
        <w:rPr>
          <w:sz w:val="24"/>
          <w:szCs w:val="24"/>
        </w:rPr>
        <w:t>) citizen</w:t>
      </w:r>
      <w:r w:rsidR="00752DDB">
        <w:rPr>
          <w:sz w:val="24"/>
          <w:szCs w:val="24"/>
        </w:rPr>
        <w:t>s</w:t>
      </w:r>
      <w:r w:rsidR="00752DDB" w:rsidRPr="00C80E71">
        <w:rPr>
          <w:sz w:val="24"/>
          <w:szCs w:val="24"/>
        </w:rPr>
        <w:t xml:space="preserve"> of the United States, (</w:t>
      </w:r>
      <w:r w:rsidR="000C52DE">
        <w:rPr>
          <w:sz w:val="24"/>
          <w:szCs w:val="24"/>
        </w:rPr>
        <w:t>2</w:t>
      </w:r>
      <w:r w:rsidR="00752DDB" w:rsidRPr="00C80E71">
        <w:rPr>
          <w:sz w:val="24"/>
          <w:szCs w:val="24"/>
        </w:rPr>
        <w:t>) a U. S. lawful permanent resident</w:t>
      </w:r>
      <w:r w:rsidR="00752DDB">
        <w:rPr>
          <w:sz w:val="24"/>
          <w:szCs w:val="24"/>
        </w:rPr>
        <w:t>s</w:t>
      </w:r>
      <w:r w:rsidR="00752DDB" w:rsidRPr="00C80E71">
        <w:rPr>
          <w:sz w:val="24"/>
          <w:szCs w:val="24"/>
        </w:rPr>
        <w:t xml:space="preserve"> or (</w:t>
      </w:r>
      <w:r w:rsidR="000C52DE">
        <w:rPr>
          <w:sz w:val="24"/>
          <w:szCs w:val="24"/>
        </w:rPr>
        <w:t>3</w:t>
      </w:r>
      <w:r w:rsidR="00752DDB" w:rsidRPr="00C80E71">
        <w:rPr>
          <w:sz w:val="24"/>
          <w:szCs w:val="24"/>
        </w:rPr>
        <w:t>) protected individual</w:t>
      </w:r>
      <w:r w:rsidR="00752DDB">
        <w:rPr>
          <w:sz w:val="24"/>
          <w:szCs w:val="24"/>
        </w:rPr>
        <w:t>s</w:t>
      </w:r>
      <w:r w:rsidR="00752DDB" w:rsidRPr="00C80E71">
        <w:rPr>
          <w:sz w:val="24"/>
          <w:szCs w:val="24"/>
        </w:rPr>
        <w:t xml:space="preserve"> under the Immigration and Naturalization Act (8 U.S.C 1324b(a)(3))</w:t>
      </w:r>
      <w:r w:rsidR="00752DDB">
        <w:rPr>
          <w:sz w:val="24"/>
          <w:szCs w:val="24"/>
        </w:rPr>
        <w:t xml:space="preserve"> (each a </w:t>
      </w:r>
      <w:r w:rsidR="00BB5B0F">
        <w:rPr>
          <w:sz w:val="24"/>
          <w:szCs w:val="24"/>
        </w:rPr>
        <w:t>“</w:t>
      </w:r>
      <w:r w:rsidRPr="00915D41">
        <w:rPr>
          <w:b/>
          <w:i/>
          <w:sz w:val="24"/>
          <w:szCs w:val="24"/>
        </w:rPr>
        <w:t>Foreign National</w:t>
      </w:r>
      <w:r w:rsidR="00BB5B0F">
        <w:rPr>
          <w:sz w:val="24"/>
          <w:szCs w:val="24"/>
        </w:rPr>
        <w:t>”</w:t>
      </w:r>
      <w:r w:rsidR="00752DDB">
        <w:rPr>
          <w:sz w:val="24"/>
          <w:szCs w:val="24"/>
        </w:rPr>
        <w:t>)</w:t>
      </w:r>
      <w:r w:rsidRPr="00C80E71">
        <w:rPr>
          <w:sz w:val="24"/>
          <w:szCs w:val="24"/>
        </w:rPr>
        <w:t xml:space="preserve"> (</w:t>
      </w:r>
      <w:r w:rsidR="00BB5B0F">
        <w:rPr>
          <w:sz w:val="24"/>
          <w:szCs w:val="24"/>
        </w:rPr>
        <w:t>“</w:t>
      </w:r>
      <w:r w:rsidRPr="00915D41">
        <w:rPr>
          <w:b/>
          <w:i/>
          <w:sz w:val="24"/>
          <w:szCs w:val="24"/>
        </w:rPr>
        <w:t>Deemed Exports</w:t>
      </w:r>
      <w:r w:rsidR="00BB5B0F">
        <w:rPr>
          <w:sz w:val="24"/>
          <w:szCs w:val="24"/>
        </w:rPr>
        <w:t>”</w:t>
      </w:r>
      <w:r w:rsidRPr="00C80E71">
        <w:rPr>
          <w:sz w:val="24"/>
          <w:szCs w:val="24"/>
        </w:rPr>
        <w:t>), of certain restricted or controlled goods, technology, software, information or data including, but not limited to, information concerning the design, fabrication, construction, operation and maintenance of Purchaser</w:t>
      </w:r>
      <w:r w:rsidR="007B4C1A">
        <w:rPr>
          <w:sz w:val="24"/>
          <w:szCs w:val="24"/>
        </w:rPr>
        <w:t>’</w:t>
      </w:r>
      <w:r w:rsidRPr="00C80E71">
        <w:rPr>
          <w:sz w:val="24"/>
          <w:szCs w:val="24"/>
        </w:rPr>
        <w:t xml:space="preserve">s nuclear reactors, related components and subsystems, and any other items subject to restriction </w:t>
      </w:r>
      <w:r w:rsidRPr="00C80E71">
        <w:rPr>
          <w:sz w:val="24"/>
          <w:szCs w:val="24"/>
        </w:rPr>
        <w:lastRenderedPageBreak/>
        <w:t xml:space="preserve">pursuant to the U.S. export control laws and regulations (collectively, </w:t>
      </w:r>
      <w:r w:rsidR="00BB5B0F">
        <w:rPr>
          <w:sz w:val="24"/>
          <w:szCs w:val="24"/>
        </w:rPr>
        <w:t>“</w:t>
      </w:r>
      <w:r w:rsidRPr="00915D41">
        <w:rPr>
          <w:b/>
          <w:i/>
          <w:sz w:val="24"/>
          <w:szCs w:val="24"/>
        </w:rPr>
        <w:t>Restricted Commodities</w:t>
      </w:r>
      <w:r w:rsidR="00BB5B0F">
        <w:rPr>
          <w:sz w:val="24"/>
          <w:szCs w:val="24"/>
        </w:rPr>
        <w:t>”</w:t>
      </w:r>
      <w:r w:rsidRPr="00C80E71">
        <w:rPr>
          <w:sz w:val="24"/>
          <w:szCs w:val="24"/>
        </w:rPr>
        <w:t>).</w:t>
      </w:r>
      <w:r w:rsidR="00F834EC" w:rsidRPr="00C80E71">
        <w:rPr>
          <w:sz w:val="24"/>
          <w:szCs w:val="24"/>
        </w:rPr>
        <w:t xml:space="preserve"> </w:t>
      </w:r>
    </w:p>
    <w:p w14:paraId="2E93C2D3" w14:textId="2C31A926" w:rsidR="00D63D36" w:rsidRPr="00C80E71" w:rsidRDefault="00D63D36" w:rsidP="00D03A7D">
      <w:pPr>
        <w:pStyle w:val="ListParagraph"/>
        <w:numPr>
          <w:ilvl w:val="2"/>
          <w:numId w:val="27"/>
        </w:numPr>
        <w:tabs>
          <w:tab w:val="left" w:pos="2160"/>
        </w:tabs>
        <w:spacing w:after="240"/>
        <w:ind w:left="2160" w:hanging="540"/>
        <w:contextualSpacing w:val="0"/>
        <w:jc w:val="both"/>
        <w:rPr>
          <w:sz w:val="24"/>
          <w:szCs w:val="24"/>
        </w:rPr>
      </w:pPr>
      <w:r w:rsidRPr="00C80E71">
        <w:rPr>
          <w:sz w:val="24"/>
          <w:szCs w:val="24"/>
        </w:rPr>
        <w:t>Supplier shall obtain any export license, permit or government authorization from the applicable U.S. government agencies that may be required for the exports, re-</w:t>
      </w:r>
      <w:proofErr w:type="gramStart"/>
      <w:r w:rsidRPr="00C80E71">
        <w:rPr>
          <w:sz w:val="24"/>
          <w:szCs w:val="24"/>
        </w:rPr>
        <w:t>exports</w:t>
      </w:r>
      <w:proofErr w:type="gramEnd"/>
      <w:r w:rsidRPr="00C80E71">
        <w:rPr>
          <w:sz w:val="24"/>
          <w:szCs w:val="24"/>
        </w:rPr>
        <w:t xml:space="preserve"> and Deemed Exports of any Restricted Commodities,</w:t>
      </w:r>
      <w:r w:rsidR="00F834EC" w:rsidRPr="00C80E71">
        <w:rPr>
          <w:sz w:val="24"/>
          <w:szCs w:val="24"/>
        </w:rPr>
        <w:t xml:space="preserve"> </w:t>
      </w:r>
      <w:r w:rsidRPr="00C80E71">
        <w:rPr>
          <w:sz w:val="24"/>
          <w:szCs w:val="24"/>
        </w:rPr>
        <w:t>that may occur as a result of Supplier</w:t>
      </w:r>
      <w:r w:rsidR="007B4C1A">
        <w:rPr>
          <w:sz w:val="24"/>
          <w:szCs w:val="24"/>
        </w:rPr>
        <w:t>’</w:t>
      </w:r>
      <w:r w:rsidRPr="00C80E71">
        <w:rPr>
          <w:sz w:val="24"/>
          <w:szCs w:val="24"/>
        </w:rPr>
        <w:t>s or any Subcontractor</w:t>
      </w:r>
      <w:r w:rsidR="007B4C1A">
        <w:rPr>
          <w:sz w:val="24"/>
          <w:szCs w:val="24"/>
        </w:rPr>
        <w:t>’</w:t>
      </w:r>
      <w:r w:rsidRPr="00C80E71">
        <w:rPr>
          <w:sz w:val="24"/>
          <w:szCs w:val="24"/>
        </w:rPr>
        <w:t>s retransfer of Restricted Commodities to third parties or Supplier</w:t>
      </w:r>
      <w:r w:rsidR="007B4C1A">
        <w:rPr>
          <w:sz w:val="24"/>
          <w:szCs w:val="24"/>
        </w:rPr>
        <w:t>’</w:t>
      </w:r>
      <w:r w:rsidRPr="00C80E71">
        <w:rPr>
          <w:sz w:val="24"/>
          <w:szCs w:val="24"/>
        </w:rPr>
        <w:t>s or any Subcontractor</w:t>
      </w:r>
      <w:r w:rsidR="007B4C1A">
        <w:rPr>
          <w:sz w:val="24"/>
          <w:szCs w:val="24"/>
        </w:rPr>
        <w:t>’</w:t>
      </w:r>
      <w:r w:rsidRPr="00C80E71">
        <w:rPr>
          <w:sz w:val="24"/>
          <w:szCs w:val="24"/>
        </w:rPr>
        <w:t>s use of persons who are</w:t>
      </w:r>
      <w:r w:rsidR="00F834EC" w:rsidRPr="00C80E71">
        <w:rPr>
          <w:sz w:val="24"/>
          <w:szCs w:val="24"/>
        </w:rPr>
        <w:t xml:space="preserve"> </w:t>
      </w:r>
      <w:r w:rsidRPr="00C80E71">
        <w:rPr>
          <w:sz w:val="24"/>
          <w:szCs w:val="24"/>
        </w:rPr>
        <w:t>Foreign Nationals to provide the Work.</w:t>
      </w:r>
      <w:r w:rsidR="00F834EC" w:rsidRPr="00C80E71">
        <w:rPr>
          <w:sz w:val="24"/>
          <w:szCs w:val="24"/>
        </w:rPr>
        <w:t xml:space="preserve"> </w:t>
      </w:r>
    </w:p>
    <w:p w14:paraId="75A5E90C" w14:textId="7773C5E3" w:rsidR="00D63D36" w:rsidRPr="00C80E71" w:rsidRDefault="00D63D36" w:rsidP="00D03A7D">
      <w:pPr>
        <w:pStyle w:val="ListParagraph"/>
        <w:numPr>
          <w:ilvl w:val="2"/>
          <w:numId w:val="27"/>
        </w:numPr>
        <w:tabs>
          <w:tab w:val="left" w:pos="2160"/>
        </w:tabs>
        <w:spacing w:after="240"/>
        <w:ind w:left="2160" w:hanging="540"/>
        <w:contextualSpacing w:val="0"/>
        <w:jc w:val="both"/>
        <w:rPr>
          <w:sz w:val="24"/>
          <w:szCs w:val="24"/>
        </w:rPr>
      </w:pPr>
      <w:r w:rsidRPr="00C80E71">
        <w:rPr>
          <w:sz w:val="24"/>
          <w:szCs w:val="24"/>
        </w:rPr>
        <w:t>In addition, upon Purchaser</w:t>
      </w:r>
      <w:r w:rsidR="007B4C1A">
        <w:rPr>
          <w:sz w:val="24"/>
          <w:szCs w:val="24"/>
        </w:rPr>
        <w:t>’</w:t>
      </w:r>
      <w:r w:rsidRPr="00C80E71">
        <w:rPr>
          <w:sz w:val="24"/>
          <w:szCs w:val="24"/>
        </w:rPr>
        <w:t>s request, Supplier shall provide Purchaser with verification of Supplier</w:t>
      </w:r>
      <w:r w:rsidR="007B4C1A">
        <w:rPr>
          <w:sz w:val="24"/>
          <w:szCs w:val="24"/>
        </w:rPr>
        <w:t>’</w:t>
      </w:r>
      <w:r w:rsidRPr="00C80E71">
        <w:rPr>
          <w:sz w:val="24"/>
          <w:szCs w:val="24"/>
        </w:rPr>
        <w:t>s and any Subcontractor</w:t>
      </w:r>
      <w:r w:rsidR="007B4C1A">
        <w:rPr>
          <w:sz w:val="24"/>
          <w:szCs w:val="24"/>
        </w:rPr>
        <w:t>’</w:t>
      </w:r>
      <w:r w:rsidRPr="00C80E71">
        <w:rPr>
          <w:sz w:val="24"/>
          <w:szCs w:val="24"/>
        </w:rPr>
        <w:t>s compliance with this paragraph consisting of: (</w:t>
      </w:r>
      <w:r w:rsidR="00615D39">
        <w:rPr>
          <w:sz w:val="24"/>
          <w:szCs w:val="24"/>
        </w:rPr>
        <w:t>1</w:t>
      </w:r>
      <w:r w:rsidRPr="00C80E71">
        <w:rPr>
          <w:sz w:val="24"/>
          <w:szCs w:val="24"/>
        </w:rPr>
        <w:t>) copies of export licenses, permits, or authorizations granted by the applicable U.S. government agencies; (</w:t>
      </w:r>
      <w:r w:rsidR="00615D39">
        <w:rPr>
          <w:sz w:val="24"/>
          <w:szCs w:val="24"/>
        </w:rPr>
        <w:t>2</w:t>
      </w:r>
      <w:r w:rsidRPr="00C80E71">
        <w:rPr>
          <w:sz w:val="24"/>
          <w:szCs w:val="24"/>
        </w:rPr>
        <w:t>) Supplier personnel citizenship verification information, including such information for employees of Subcontractors; (</w:t>
      </w:r>
      <w:r w:rsidR="00615D39">
        <w:rPr>
          <w:sz w:val="24"/>
          <w:szCs w:val="24"/>
        </w:rPr>
        <w:t>3</w:t>
      </w:r>
      <w:r w:rsidRPr="00C80E71">
        <w:rPr>
          <w:sz w:val="24"/>
          <w:szCs w:val="24"/>
        </w:rPr>
        <w:t>) evidence of completed screening for denied parties, including screening against</w:t>
      </w:r>
      <w:r w:rsidR="00F834EC" w:rsidRPr="00C80E71">
        <w:rPr>
          <w:sz w:val="24"/>
          <w:szCs w:val="24"/>
        </w:rPr>
        <w:t xml:space="preserve"> </w:t>
      </w:r>
      <w:r w:rsidRPr="00C80E71">
        <w:rPr>
          <w:sz w:val="24"/>
          <w:szCs w:val="24"/>
        </w:rPr>
        <w:t>the Specially Designated Nationals List (</w:t>
      </w:r>
      <w:r w:rsidR="00BB5B0F">
        <w:rPr>
          <w:sz w:val="24"/>
          <w:szCs w:val="24"/>
        </w:rPr>
        <w:t>“</w:t>
      </w:r>
      <w:r w:rsidRPr="00915D41">
        <w:rPr>
          <w:b/>
          <w:i/>
          <w:sz w:val="24"/>
          <w:szCs w:val="24"/>
        </w:rPr>
        <w:t>SDN List</w:t>
      </w:r>
      <w:r w:rsidR="00BB5B0F">
        <w:rPr>
          <w:sz w:val="24"/>
          <w:szCs w:val="24"/>
        </w:rPr>
        <w:t>”</w:t>
      </w:r>
      <w:r w:rsidRPr="00C80E71">
        <w:rPr>
          <w:sz w:val="24"/>
          <w:szCs w:val="24"/>
        </w:rPr>
        <w:t>), maintained by the U.S. Department of Treasury</w:t>
      </w:r>
      <w:r w:rsidR="007B4C1A">
        <w:rPr>
          <w:sz w:val="24"/>
          <w:szCs w:val="24"/>
        </w:rPr>
        <w:t>’</w:t>
      </w:r>
      <w:r w:rsidRPr="00C80E71">
        <w:rPr>
          <w:sz w:val="24"/>
          <w:szCs w:val="24"/>
        </w:rPr>
        <w:t>s Office of Foreign Asset Control (</w:t>
      </w:r>
      <w:r w:rsidR="00BB5B0F">
        <w:rPr>
          <w:sz w:val="24"/>
          <w:szCs w:val="24"/>
        </w:rPr>
        <w:t>“</w:t>
      </w:r>
      <w:r w:rsidRPr="00915D41">
        <w:rPr>
          <w:b/>
          <w:i/>
          <w:sz w:val="24"/>
          <w:szCs w:val="24"/>
        </w:rPr>
        <w:t>OFAC</w:t>
      </w:r>
      <w:r w:rsidR="00BB5B0F">
        <w:rPr>
          <w:sz w:val="24"/>
          <w:szCs w:val="24"/>
        </w:rPr>
        <w:t>”</w:t>
      </w:r>
      <w:r w:rsidRPr="00C80E71">
        <w:rPr>
          <w:sz w:val="24"/>
          <w:szCs w:val="24"/>
        </w:rPr>
        <w:t>),</w:t>
      </w:r>
      <w:r w:rsidR="00F834EC" w:rsidRPr="00C80E71">
        <w:rPr>
          <w:sz w:val="24"/>
          <w:szCs w:val="24"/>
        </w:rPr>
        <w:t xml:space="preserve"> </w:t>
      </w:r>
      <w:r w:rsidRPr="00C80E71">
        <w:rPr>
          <w:sz w:val="24"/>
          <w:szCs w:val="24"/>
        </w:rPr>
        <w:t>the Denied Persons, Entity and Unverified Lists maintained by the U.S. Department of Commerce</w:t>
      </w:r>
      <w:r w:rsidR="007B4C1A">
        <w:rPr>
          <w:sz w:val="24"/>
          <w:szCs w:val="24"/>
        </w:rPr>
        <w:t>’</w:t>
      </w:r>
      <w:r w:rsidRPr="00C80E71">
        <w:rPr>
          <w:sz w:val="24"/>
          <w:szCs w:val="24"/>
        </w:rPr>
        <w:t>s Bureau of Industry and Security (</w:t>
      </w:r>
      <w:r w:rsidR="00BB5B0F">
        <w:rPr>
          <w:sz w:val="24"/>
          <w:szCs w:val="24"/>
        </w:rPr>
        <w:t>“</w:t>
      </w:r>
      <w:r w:rsidRPr="00915D41">
        <w:rPr>
          <w:b/>
          <w:i/>
          <w:sz w:val="24"/>
          <w:szCs w:val="24"/>
        </w:rPr>
        <w:t>BIS</w:t>
      </w:r>
      <w:r w:rsidR="00BB5B0F">
        <w:rPr>
          <w:sz w:val="24"/>
          <w:szCs w:val="24"/>
        </w:rPr>
        <w:t>”</w:t>
      </w:r>
      <w:r w:rsidRPr="00C80E71">
        <w:rPr>
          <w:sz w:val="24"/>
          <w:szCs w:val="24"/>
        </w:rPr>
        <w:t>), Nonproliferation Sanctions List maintained by the U.S. Department of State, and any other lists incorporated into the Consolidated Screening List maintained by the U.S. Government at Export.gov (</w:t>
      </w:r>
      <w:r w:rsidR="00BB5B0F">
        <w:rPr>
          <w:sz w:val="24"/>
          <w:szCs w:val="24"/>
        </w:rPr>
        <w:t>“</w:t>
      </w:r>
      <w:r w:rsidRPr="00915D41">
        <w:rPr>
          <w:b/>
          <w:i/>
          <w:sz w:val="24"/>
          <w:szCs w:val="24"/>
        </w:rPr>
        <w:t>Denial Lists</w:t>
      </w:r>
      <w:r w:rsidR="00BB5B0F">
        <w:rPr>
          <w:sz w:val="24"/>
          <w:szCs w:val="24"/>
        </w:rPr>
        <w:t>”</w:t>
      </w:r>
      <w:r w:rsidRPr="00C80E71">
        <w:rPr>
          <w:sz w:val="24"/>
          <w:szCs w:val="24"/>
        </w:rPr>
        <w:t>); and (</w:t>
      </w:r>
      <w:r w:rsidR="00615D39">
        <w:rPr>
          <w:sz w:val="24"/>
          <w:szCs w:val="24"/>
        </w:rPr>
        <w:t>4</w:t>
      </w:r>
      <w:r w:rsidRPr="00C80E71">
        <w:rPr>
          <w:sz w:val="24"/>
          <w:szCs w:val="24"/>
        </w:rPr>
        <w:t>) any other relevant documentation that Purchaser might reasonably request.</w:t>
      </w:r>
      <w:r w:rsidR="00F834EC" w:rsidRPr="00C80E71">
        <w:rPr>
          <w:sz w:val="24"/>
          <w:szCs w:val="24"/>
        </w:rPr>
        <w:t xml:space="preserve"> </w:t>
      </w:r>
      <w:r w:rsidRPr="00C80E71">
        <w:rPr>
          <w:sz w:val="24"/>
          <w:szCs w:val="24"/>
        </w:rPr>
        <w:t>The obligations of Supplier under this paragraph shall survive any termination, expiration or discharge of any other contract obligations.</w:t>
      </w:r>
      <w:r w:rsidR="00F834EC" w:rsidRPr="00C80E71">
        <w:rPr>
          <w:sz w:val="24"/>
          <w:szCs w:val="24"/>
        </w:rPr>
        <w:t xml:space="preserve"> </w:t>
      </w:r>
      <w:r w:rsidRPr="00C80E71">
        <w:rPr>
          <w:sz w:val="24"/>
          <w:szCs w:val="24"/>
        </w:rPr>
        <w:t xml:space="preserve">Supplier represents and warrants that it and any Subcontractor </w:t>
      </w:r>
      <w:proofErr w:type="gramStart"/>
      <w:r w:rsidRPr="00C80E71">
        <w:rPr>
          <w:sz w:val="24"/>
          <w:szCs w:val="24"/>
        </w:rPr>
        <w:t>are in compliance with</w:t>
      </w:r>
      <w:proofErr w:type="gramEnd"/>
      <w:r w:rsidRPr="00C80E71">
        <w:rPr>
          <w:sz w:val="24"/>
          <w:szCs w:val="24"/>
        </w:rPr>
        <w:t>, and shall not cause Purchaser to violate, any requirements and regulations related to the</w:t>
      </w:r>
      <w:r w:rsidR="00F834EC" w:rsidRPr="00C80E71">
        <w:rPr>
          <w:sz w:val="24"/>
          <w:szCs w:val="24"/>
        </w:rPr>
        <w:t xml:space="preserve"> </w:t>
      </w:r>
      <w:r w:rsidRPr="00C80E71">
        <w:rPr>
          <w:sz w:val="24"/>
          <w:szCs w:val="24"/>
        </w:rPr>
        <w:t>Denial Lists.</w:t>
      </w:r>
      <w:r w:rsidR="00F834EC" w:rsidRPr="00C80E71">
        <w:rPr>
          <w:sz w:val="24"/>
          <w:szCs w:val="24"/>
        </w:rPr>
        <w:t xml:space="preserve"> </w:t>
      </w:r>
      <w:r w:rsidRPr="00C80E71">
        <w:rPr>
          <w:sz w:val="24"/>
          <w:szCs w:val="24"/>
        </w:rPr>
        <w:t xml:space="preserve">In the event of any breach of the foregoing warranty, this Agreement shall be deemed void ab initio and Supplier shall refund Purchaser any amounts paid </w:t>
      </w:r>
      <w:proofErr w:type="gramStart"/>
      <w:r w:rsidRPr="00C80E71">
        <w:rPr>
          <w:sz w:val="24"/>
          <w:szCs w:val="24"/>
        </w:rPr>
        <w:t>hereunder</w:t>
      </w:r>
      <w:proofErr w:type="gramEnd"/>
      <w:r w:rsidRPr="00C80E71">
        <w:rPr>
          <w:sz w:val="24"/>
          <w:szCs w:val="24"/>
        </w:rPr>
        <w:t xml:space="preserve"> and Purchaser shall owe no further amounts to Supplier hereunder.</w:t>
      </w:r>
    </w:p>
    <w:p w14:paraId="78EA6DBD" w14:textId="7C9BF5FE" w:rsidR="00D63D36" w:rsidRPr="00C80E71" w:rsidRDefault="00D63D36" w:rsidP="00D03A7D">
      <w:pPr>
        <w:pStyle w:val="ListParagraph"/>
        <w:numPr>
          <w:ilvl w:val="0"/>
          <w:numId w:val="28"/>
        </w:numPr>
        <w:tabs>
          <w:tab w:val="left" w:pos="1620"/>
        </w:tabs>
        <w:spacing w:after="240"/>
        <w:ind w:left="1620" w:hanging="540"/>
        <w:contextualSpacing w:val="0"/>
        <w:jc w:val="both"/>
        <w:rPr>
          <w:sz w:val="24"/>
          <w:szCs w:val="24"/>
        </w:rPr>
      </w:pPr>
      <w:r w:rsidRPr="00C80E71">
        <w:rPr>
          <w:sz w:val="24"/>
          <w:szCs w:val="24"/>
          <w:u w:val="single"/>
        </w:rPr>
        <w:t>Suppliers Providing Labor to Purchaser</w:t>
      </w:r>
      <w:r w:rsidR="007B4C1A">
        <w:rPr>
          <w:sz w:val="24"/>
          <w:szCs w:val="24"/>
          <w:u w:val="single"/>
        </w:rPr>
        <w:t>’</w:t>
      </w:r>
      <w:r w:rsidRPr="00C80E71">
        <w:rPr>
          <w:sz w:val="24"/>
          <w:szCs w:val="24"/>
          <w:u w:val="single"/>
        </w:rPr>
        <w:t>s Nuclear Facilities</w:t>
      </w:r>
      <w:r w:rsidRPr="00C80E71">
        <w:rPr>
          <w:sz w:val="24"/>
          <w:szCs w:val="24"/>
        </w:rPr>
        <w:t>. Suppliers providing workers to Purchaser</w:t>
      </w:r>
      <w:r w:rsidR="007B4C1A">
        <w:rPr>
          <w:sz w:val="24"/>
          <w:szCs w:val="24"/>
        </w:rPr>
        <w:t>’</w:t>
      </w:r>
      <w:r w:rsidRPr="00C80E71">
        <w:rPr>
          <w:sz w:val="24"/>
          <w:szCs w:val="24"/>
        </w:rPr>
        <w:t>s nuclear power reactor facilities either directly or via any Subcontractor, where such workers are granted unescorted access to Purchaser</w:t>
      </w:r>
      <w:r w:rsidR="007B4C1A">
        <w:rPr>
          <w:sz w:val="24"/>
          <w:szCs w:val="24"/>
        </w:rPr>
        <w:t>’</w:t>
      </w:r>
      <w:r w:rsidRPr="00C80E71">
        <w:rPr>
          <w:sz w:val="24"/>
          <w:szCs w:val="24"/>
        </w:rPr>
        <w:t>s nuclear power reactor facilities, are required to identify any workers who are Foreign Nationals and for each such worker:</w:t>
      </w:r>
    </w:p>
    <w:p w14:paraId="5480D994" w14:textId="546EFD84" w:rsidR="00D63D36" w:rsidRPr="00C80E71" w:rsidRDefault="00D63D36" w:rsidP="00D03A7D">
      <w:pPr>
        <w:pStyle w:val="ListParagraph"/>
        <w:numPr>
          <w:ilvl w:val="0"/>
          <w:numId w:val="30"/>
        </w:numPr>
        <w:tabs>
          <w:tab w:val="left" w:pos="2160"/>
        </w:tabs>
        <w:spacing w:after="240"/>
        <w:ind w:left="2160" w:hanging="540"/>
        <w:contextualSpacing w:val="0"/>
        <w:jc w:val="both"/>
        <w:rPr>
          <w:sz w:val="24"/>
          <w:szCs w:val="24"/>
        </w:rPr>
      </w:pPr>
      <w:r w:rsidRPr="00C80E71">
        <w:rPr>
          <w:sz w:val="24"/>
          <w:szCs w:val="24"/>
        </w:rPr>
        <w:t>Provide a copy of that individual</w:t>
      </w:r>
      <w:r w:rsidR="007B4C1A">
        <w:rPr>
          <w:sz w:val="24"/>
          <w:szCs w:val="24"/>
        </w:rPr>
        <w:t>’</w:t>
      </w:r>
      <w:r w:rsidRPr="00C80E71">
        <w:rPr>
          <w:sz w:val="24"/>
          <w:szCs w:val="24"/>
        </w:rPr>
        <w:t>s resume (or equivalent description of experience), copies of passport and visas and provide additional information as requested by Purchaser.</w:t>
      </w:r>
    </w:p>
    <w:p w14:paraId="6E27EE96" w14:textId="041932E1" w:rsidR="00D63D36" w:rsidRPr="00C80E71" w:rsidRDefault="00D63D36" w:rsidP="00D03A7D">
      <w:pPr>
        <w:pStyle w:val="ListParagraph"/>
        <w:numPr>
          <w:ilvl w:val="0"/>
          <w:numId w:val="28"/>
        </w:numPr>
        <w:tabs>
          <w:tab w:val="left" w:pos="1620"/>
        </w:tabs>
        <w:spacing w:after="240"/>
        <w:ind w:left="1620" w:hanging="540"/>
        <w:contextualSpacing w:val="0"/>
        <w:jc w:val="both"/>
        <w:rPr>
          <w:b/>
          <w:sz w:val="24"/>
          <w:szCs w:val="24"/>
        </w:rPr>
      </w:pPr>
      <w:r w:rsidRPr="00C80E71">
        <w:rPr>
          <w:sz w:val="24"/>
          <w:szCs w:val="24"/>
          <w:u w:val="single"/>
        </w:rPr>
        <w:t>Foreign Suppliers: Compliance with 10 C.F.R. Part 810 Controls Additional Requirements</w:t>
      </w:r>
      <w:r w:rsidRPr="00C80E71">
        <w:rPr>
          <w:sz w:val="24"/>
          <w:szCs w:val="24"/>
        </w:rPr>
        <w:t>.</w:t>
      </w:r>
      <w:r w:rsidR="00F834EC" w:rsidRPr="00C80E71">
        <w:rPr>
          <w:sz w:val="24"/>
          <w:szCs w:val="24"/>
        </w:rPr>
        <w:t xml:space="preserve"> </w:t>
      </w:r>
      <w:r w:rsidRPr="00C80E71">
        <w:rPr>
          <w:sz w:val="24"/>
          <w:szCs w:val="24"/>
        </w:rPr>
        <w:t xml:space="preserve">If Supplier or any Subcontractor is organized outside of the United States </w:t>
      </w:r>
      <w:r w:rsidR="00DA35E5">
        <w:rPr>
          <w:sz w:val="24"/>
          <w:szCs w:val="24"/>
        </w:rPr>
        <w:t>(</w:t>
      </w:r>
      <w:r w:rsidR="00DC383D">
        <w:rPr>
          <w:sz w:val="24"/>
          <w:szCs w:val="24"/>
        </w:rPr>
        <w:t xml:space="preserve">a </w:t>
      </w:r>
      <w:r w:rsidR="00BB5B0F">
        <w:rPr>
          <w:sz w:val="24"/>
          <w:szCs w:val="24"/>
        </w:rPr>
        <w:t>“</w:t>
      </w:r>
      <w:r w:rsidR="00DA35E5" w:rsidRPr="00915D41">
        <w:rPr>
          <w:b/>
          <w:i/>
          <w:sz w:val="24"/>
          <w:szCs w:val="24"/>
        </w:rPr>
        <w:t>Foreign Supplier</w:t>
      </w:r>
      <w:r w:rsidR="00BB5B0F">
        <w:rPr>
          <w:sz w:val="24"/>
          <w:szCs w:val="24"/>
        </w:rPr>
        <w:t>”</w:t>
      </w:r>
      <w:r w:rsidR="00DA35E5">
        <w:rPr>
          <w:sz w:val="24"/>
          <w:szCs w:val="24"/>
        </w:rPr>
        <w:t xml:space="preserve">) </w:t>
      </w:r>
      <w:r w:rsidRPr="00C80E71">
        <w:rPr>
          <w:sz w:val="24"/>
          <w:szCs w:val="24"/>
        </w:rPr>
        <w:t>and is</w:t>
      </w:r>
      <w:r w:rsidR="00F834EC" w:rsidRPr="00C80E71">
        <w:rPr>
          <w:sz w:val="24"/>
          <w:szCs w:val="24"/>
        </w:rPr>
        <w:t xml:space="preserve"> </w:t>
      </w:r>
      <w:r w:rsidRPr="00C80E71">
        <w:rPr>
          <w:sz w:val="24"/>
          <w:szCs w:val="24"/>
        </w:rPr>
        <w:t>provided by Purchaser, during Supplier</w:t>
      </w:r>
      <w:r w:rsidR="007B4C1A">
        <w:rPr>
          <w:sz w:val="24"/>
          <w:szCs w:val="24"/>
        </w:rPr>
        <w:t>’</w:t>
      </w:r>
      <w:r w:rsidRPr="00C80E71">
        <w:rPr>
          <w:sz w:val="24"/>
          <w:szCs w:val="24"/>
        </w:rPr>
        <w:t>s or any Subcontractor</w:t>
      </w:r>
      <w:r w:rsidR="007B4C1A">
        <w:rPr>
          <w:sz w:val="24"/>
          <w:szCs w:val="24"/>
        </w:rPr>
        <w:t>’</w:t>
      </w:r>
      <w:r w:rsidRPr="00C80E71">
        <w:rPr>
          <w:sz w:val="24"/>
          <w:szCs w:val="24"/>
        </w:rPr>
        <w:t xml:space="preserve">s provision of the Work, technology, software, </w:t>
      </w:r>
      <w:proofErr w:type="gramStart"/>
      <w:r w:rsidRPr="00C80E71">
        <w:rPr>
          <w:sz w:val="24"/>
          <w:szCs w:val="24"/>
        </w:rPr>
        <w:t>information</w:t>
      </w:r>
      <w:proofErr w:type="gramEnd"/>
      <w:r w:rsidRPr="00C80E71">
        <w:rPr>
          <w:sz w:val="24"/>
          <w:szCs w:val="24"/>
        </w:rPr>
        <w:t xml:space="preserve"> or </w:t>
      </w:r>
      <w:r w:rsidRPr="00C80E71">
        <w:rPr>
          <w:sz w:val="24"/>
          <w:szCs w:val="24"/>
        </w:rPr>
        <w:lastRenderedPageBreak/>
        <w:t>data related to the design, fabrication, construction, operation, or maintenance of</w:t>
      </w:r>
      <w:r w:rsidR="00F834EC" w:rsidRPr="00C80E71">
        <w:rPr>
          <w:sz w:val="24"/>
          <w:szCs w:val="24"/>
        </w:rPr>
        <w:t xml:space="preserve"> </w:t>
      </w:r>
      <w:r w:rsidRPr="00C80E71">
        <w:rPr>
          <w:sz w:val="24"/>
          <w:szCs w:val="24"/>
        </w:rPr>
        <w:t>a nuclear power plant that is not publicly available and that is controlled by the U.S. Department of Energy in accordance with Part 810 (</w:t>
      </w:r>
      <w:r w:rsidR="00BB5B0F">
        <w:rPr>
          <w:sz w:val="24"/>
          <w:szCs w:val="24"/>
        </w:rPr>
        <w:t>“</w:t>
      </w:r>
      <w:r w:rsidRPr="00915D41">
        <w:rPr>
          <w:b/>
          <w:i/>
          <w:sz w:val="24"/>
          <w:szCs w:val="24"/>
        </w:rPr>
        <w:t>Part 810-Controlled Technology</w:t>
      </w:r>
      <w:r w:rsidR="00BB5B0F">
        <w:rPr>
          <w:sz w:val="24"/>
          <w:szCs w:val="24"/>
        </w:rPr>
        <w:t>”</w:t>
      </w:r>
      <w:r w:rsidRPr="00C80E71">
        <w:rPr>
          <w:sz w:val="24"/>
          <w:szCs w:val="24"/>
        </w:rPr>
        <w:t xml:space="preserve">): </w:t>
      </w:r>
    </w:p>
    <w:p w14:paraId="0CF8D8F2" w14:textId="154AEA99" w:rsidR="00D63D36" w:rsidRPr="00C80E71" w:rsidRDefault="00D63D36" w:rsidP="00D03A7D">
      <w:pPr>
        <w:pStyle w:val="ListParagraph"/>
        <w:numPr>
          <w:ilvl w:val="0"/>
          <w:numId w:val="29"/>
        </w:numPr>
        <w:tabs>
          <w:tab w:val="left" w:pos="2160"/>
        </w:tabs>
        <w:spacing w:after="240"/>
        <w:ind w:left="2160" w:hanging="540"/>
        <w:contextualSpacing w:val="0"/>
        <w:jc w:val="both"/>
        <w:rPr>
          <w:sz w:val="24"/>
          <w:szCs w:val="24"/>
        </w:rPr>
      </w:pPr>
      <w:r w:rsidRPr="00C80E71">
        <w:rPr>
          <w:sz w:val="24"/>
          <w:szCs w:val="24"/>
        </w:rPr>
        <w:t>Supplier shall obtain Purchaser</w:t>
      </w:r>
      <w:r w:rsidR="007B4C1A">
        <w:rPr>
          <w:sz w:val="24"/>
          <w:szCs w:val="24"/>
        </w:rPr>
        <w:t>’</w:t>
      </w:r>
      <w:r w:rsidRPr="00C80E71">
        <w:rPr>
          <w:sz w:val="24"/>
          <w:szCs w:val="24"/>
        </w:rPr>
        <w:t>s consent before it or any Subcontractor engages</w:t>
      </w:r>
      <w:r w:rsidR="00F834EC" w:rsidRPr="00C80E71">
        <w:rPr>
          <w:sz w:val="24"/>
          <w:szCs w:val="24"/>
        </w:rPr>
        <w:t xml:space="preserve"> </w:t>
      </w:r>
      <w:r w:rsidRPr="00C80E71">
        <w:rPr>
          <w:sz w:val="24"/>
          <w:szCs w:val="24"/>
        </w:rPr>
        <w:t>in a re-export of Purchaser</w:t>
      </w:r>
      <w:r w:rsidR="007B4C1A">
        <w:rPr>
          <w:sz w:val="24"/>
          <w:szCs w:val="24"/>
        </w:rPr>
        <w:t>’</w:t>
      </w:r>
      <w:r w:rsidRPr="00C80E71">
        <w:rPr>
          <w:sz w:val="24"/>
          <w:szCs w:val="24"/>
        </w:rPr>
        <w:t>s Part 810-Controlled Technology to</w:t>
      </w:r>
      <w:r w:rsidR="00F834EC" w:rsidRPr="00C80E71">
        <w:rPr>
          <w:sz w:val="24"/>
          <w:szCs w:val="24"/>
        </w:rPr>
        <w:t xml:space="preserve"> </w:t>
      </w:r>
      <w:r w:rsidR="00DA35E5" w:rsidRPr="00C80E71">
        <w:rPr>
          <w:sz w:val="24"/>
          <w:szCs w:val="24"/>
        </w:rPr>
        <w:t>countries not listed in Appendix A to 10 C.F.R. Part 810</w:t>
      </w:r>
      <w:r w:rsidR="00DA35E5">
        <w:rPr>
          <w:sz w:val="24"/>
          <w:szCs w:val="24"/>
        </w:rPr>
        <w:t xml:space="preserve"> (each a </w:t>
      </w:r>
      <w:r w:rsidR="00BB5B0F">
        <w:rPr>
          <w:sz w:val="24"/>
          <w:szCs w:val="24"/>
        </w:rPr>
        <w:t>“</w:t>
      </w:r>
      <w:r w:rsidRPr="00915D41">
        <w:rPr>
          <w:b/>
          <w:i/>
          <w:sz w:val="24"/>
          <w:szCs w:val="24"/>
        </w:rPr>
        <w:t>Restricted Destination</w:t>
      </w:r>
      <w:r w:rsidR="00BB5B0F">
        <w:rPr>
          <w:sz w:val="24"/>
          <w:szCs w:val="24"/>
        </w:rPr>
        <w:t>”</w:t>
      </w:r>
      <w:r w:rsidR="00DA35E5">
        <w:rPr>
          <w:sz w:val="24"/>
          <w:szCs w:val="24"/>
        </w:rPr>
        <w:t>)</w:t>
      </w:r>
      <w:r w:rsidRPr="00C80E71">
        <w:rPr>
          <w:sz w:val="24"/>
          <w:szCs w:val="24"/>
        </w:rPr>
        <w:t>, including any Deemed Exports of Part 810-Controlled Technology to nationals or dual nationals of</w:t>
      </w:r>
      <w:r w:rsidR="00F834EC" w:rsidRPr="00C80E71">
        <w:rPr>
          <w:sz w:val="24"/>
          <w:szCs w:val="24"/>
        </w:rPr>
        <w:t xml:space="preserve"> </w:t>
      </w:r>
      <w:r w:rsidRPr="00C80E71">
        <w:rPr>
          <w:sz w:val="24"/>
          <w:szCs w:val="24"/>
        </w:rPr>
        <w:t>Restricted Destinations (</w:t>
      </w:r>
      <w:r w:rsidR="00BB5B0F">
        <w:rPr>
          <w:sz w:val="24"/>
          <w:szCs w:val="24"/>
        </w:rPr>
        <w:t>“</w:t>
      </w:r>
      <w:r w:rsidRPr="00915D41">
        <w:rPr>
          <w:b/>
          <w:i/>
          <w:sz w:val="24"/>
          <w:szCs w:val="24"/>
        </w:rPr>
        <w:t>Part 810-Controlled Re-export</w:t>
      </w:r>
      <w:r w:rsidR="00BB5B0F">
        <w:rPr>
          <w:sz w:val="24"/>
          <w:szCs w:val="24"/>
        </w:rPr>
        <w:t>”</w:t>
      </w:r>
      <w:r w:rsidRPr="00C80E71">
        <w:rPr>
          <w:sz w:val="24"/>
          <w:szCs w:val="24"/>
        </w:rPr>
        <w:t>).</w:t>
      </w:r>
      <w:r w:rsidR="00F834EC" w:rsidRPr="00C80E71">
        <w:rPr>
          <w:sz w:val="24"/>
          <w:szCs w:val="24"/>
        </w:rPr>
        <w:t xml:space="preserve"> </w:t>
      </w:r>
      <w:r w:rsidRPr="00C80E71">
        <w:rPr>
          <w:sz w:val="24"/>
          <w:szCs w:val="24"/>
        </w:rPr>
        <w:t>Should providing such consent require Purchaser to obtain a Part 810 specific authorization from the Department of Energy in accordance with 10 C.F.R. §810.7, the Supplier seeking to engage in the Part 810-Controlled Re-export either directly or via any Subcontractor shall bear the costs and expenses associated with obtaining such a specific authorization.</w:t>
      </w:r>
    </w:p>
    <w:p w14:paraId="41A7777B" w14:textId="76FCF922" w:rsidR="00D63D36" w:rsidRPr="00C80E71" w:rsidRDefault="00971128" w:rsidP="00D03A7D">
      <w:pPr>
        <w:pStyle w:val="ListParagraph"/>
        <w:numPr>
          <w:ilvl w:val="0"/>
          <w:numId w:val="29"/>
        </w:numPr>
        <w:tabs>
          <w:tab w:val="left" w:pos="2160"/>
        </w:tabs>
        <w:spacing w:after="240"/>
        <w:ind w:left="2160" w:hanging="540"/>
        <w:contextualSpacing w:val="0"/>
        <w:jc w:val="both"/>
        <w:rPr>
          <w:sz w:val="24"/>
          <w:szCs w:val="24"/>
        </w:rPr>
      </w:pPr>
      <w:r w:rsidRPr="00C80E71">
        <w:rPr>
          <w:sz w:val="24"/>
          <w:szCs w:val="24"/>
        </w:rPr>
        <w:t>B</w:t>
      </w:r>
      <w:r w:rsidR="00D63D36" w:rsidRPr="00C80E71">
        <w:rPr>
          <w:sz w:val="24"/>
          <w:szCs w:val="24"/>
        </w:rPr>
        <w:t xml:space="preserve">efore engaging in a Part 810-Controlled Re-export to a </w:t>
      </w:r>
      <w:r w:rsidR="00DA35E5">
        <w:rPr>
          <w:sz w:val="24"/>
          <w:szCs w:val="24"/>
        </w:rPr>
        <w:t>country</w:t>
      </w:r>
      <w:r w:rsidR="00DA35E5" w:rsidRPr="00C80E71">
        <w:rPr>
          <w:sz w:val="24"/>
          <w:szCs w:val="24"/>
        </w:rPr>
        <w:t xml:space="preserve"> listed in Appendix A to 10 C.F.R. Part 810</w:t>
      </w:r>
      <w:r w:rsidR="00DC383D">
        <w:rPr>
          <w:b/>
          <w:i/>
          <w:sz w:val="24"/>
          <w:szCs w:val="24"/>
        </w:rPr>
        <w:t xml:space="preserve"> </w:t>
      </w:r>
      <w:r w:rsidR="00DC383D" w:rsidRPr="00915D41">
        <w:rPr>
          <w:sz w:val="24"/>
          <w:szCs w:val="24"/>
        </w:rPr>
        <w:t xml:space="preserve">(a </w:t>
      </w:r>
      <w:r w:rsidR="00BB5B0F">
        <w:rPr>
          <w:sz w:val="24"/>
          <w:szCs w:val="24"/>
        </w:rPr>
        <w:t>“</w:t>
      </w:r>
      <w:r w:rsidR="00DC383D">
        <w:rPr>
          <w:b/>
          <w:i/>
          <w:sz w:val="24"/>
          <w:szCs w:val="24"/>
        </w:rPr>
        <w:t>Generally Authorized Destination</w:t>
      </w:r>
      <w:r w:rsidR="00BB5B0F">
        <w:rPr>
          <w:sz w:val="24"/>
          <w:szCs w:val="24"/>
        </w:rPr>
        <w:t>”</w:t>
      </w:r>
      <w:r w:rsidR="00DC383D" w:rsidRPr="00915D41">
        <w:rPr>
          <w:sz w:val="24"/>
          <w:szCs w:val="24"/>
        </w:rPr>
        <w:t>)</w:t>
      </w:r>
      <w:r w:rsidR="00D63D36" w:rsidRPr="00C80E71">
        <w:rPr>
          <w:sz w:val="24"/>
          <w:szCs w:val="24"/>
        </w:rPr>
        <w:t xml:space="preserve">, Supplier shall ensure that it or any Subcontractor involved has an agreement in place with the recipient ensuring that any subsequent Part 810-Controlled Re-export to a </w:t>
      </w:r>
      <w:r w:rsidR="00DA35E5">
        <w:rPr>
          <w:sz w:val="24"/>
          <w:szCs w:val="24"/>
        </w:rPr>
        <w:t>Restricted Destination</w:t>
      </w:r>
      <w:r w:rsidR="00D63D36" w:rsidRPr="00C80E71">
        <w:rPr>
          <w:sz w:val="24"/>
          <w:szCs w:val="24"/>
        </w:rPr>
        <w:t xml:space="preserve"> will take place only upon approval from the U.S. Department of Energy.</w:t>
      </w:r>
    </w:p>
    <w:p w14:paraId="509F9308" w14:textId="5417982A" w:rsidR="00D63D36" w:rsidRPr="00C80E71" w:rsidRDefault="00D63D36" w:rsidP="00D03A7D">
      <w:pPr>
        <w:pStyle w:val="ListParagraph"/>
        <w:numPr>
          <w:ilvl w:val="0"/>
          <w:numId w:val="28"/>
        </w:numPr>
        <w:tabs>
          <w:tab w:val="left" w:pos="1620"/>
        </w:tabs>
        <w:spacing w:after="240"/>
        <w:ind w:left="1620" w:hanging="540"/>
        <w:contextualSpacing w:val="0"/>
        <w:jc w:val="both"/>
        <w:rPr>
          <w:sz w:val="24"/>
          <w:szCs w:val="24"/>
        </w:rPr>
      </w:pPr>
      <w:r w:rsidRPr="00C80E71">
        <w:rPr>
          <w:sz w:val="24"/>
          <w:szCs w:val="24"/>
          <w:u w:val="single"/>
        </w:rPr>
        <w:t>Classified Commodities Provided to Purchaser</w:t>
      </w:r>
      <w:r w:rsidRPr="00C80E71">
        <w:rPr>
          <w:sz w:val="24"/>
          <w:szCs w:val="24"/>
        </w:rPr>
        <w:t>.</w:t>
      </w:r>
      <w:r w:rsidR="00F834EC" w:rsidRPr="00C80E71">
        <w:rPr>
          <w:sz w:val="24"/>
          <w:szCs w:val="24"/>
        </w:rPr>
        <w:t xml:space="preserve"> </w:t>
      </w:r>
      <w:r w:rsidRPr="00C80E71">
        <w:rPr>
          <w:sz w:val="24"/>
          <w:szCs w:val="24"/>
        </w:rPr>
        <w:t>To the extent any goods, technology, software, information or data being provided by Supplier or any Subcontractor to Purchaser has been classified by Supplier, any Subcontractor or otherwise as being subject to export licensing requirements pursuant to the U.S. Export Laws, such as having been designated as falling under an Export Control Classification Number (</w:t>
      </w:r>
      <w:r w:rsidR="00BB5B0F">
        <w:rPr>
          <w:sz w:val="24"/>
          <w:szCs w:val="24"/>
        </w:rPr>
        <w:t>“</w:t>
      </w:r>
      <w:r w:rsidRPr="00915D41">
        <w:rPr>
          <w:b/>
          <w:i/>
          <w:sz w:val="24"/>
          <w:szCs w:val="24"/>
        </w:rPr>
        <w:t>ECCN</w:t>
      </w:r>
      <w:r w:rsidR="00BB5B0F">
        <w:rPr>
          <w:sz w:val="24"/>
          <w:szCs w:val="24"/>
        </w:rPr>
        <w:t>”</w:t>
      </w:r>
      <w:r w:rsidRPr="00C80E71">
        <w:rPr>
          <w:sz w:val="24"/>
          <w:szCs w:val="24"/>
        </w:rPr>
        <w:t>) pursuant to the EAR, Supplier shall notify Purchaser of that export classification in writing, no later than at the time of delivery.</w:t>
      </w:r>
      <w:r w:rsidR="00F834EC" w:rsidRPr="00C80E71">
        <w:rPr>
          <w:sz w:val="24"/>
          <w:szCs w:val="24"/>
        </w:rPr>
        <w:t xml:space="preserve"> </w:t>
      </w:r>
      <w:r w:rsidRPr="00C80E71">
        <w:rPr>
          <w:sz w:val="24"/>
          <w:szCs w:val="24"/>
        </w:rPr>
        <w:t>In the event Purchaser has reasonable concerns over a classification that has been made by Supplier or any Subcontractor or over a failure to make a classification, Purchaser may request that Supplier justify any classification that has been made or that Supplier, at its own expense, obtain a conclusive determination of the classification from the relevant agency of jurisdiction.</w:t>
      </w:r>
      <w:r w:rsidR="00F834EC" w:rsidRPr="00C80E71">
        <w:rPr>
          <w:sz w:val="24"/>
          <w:szCs w:val="24"/>
        </w:rPr>
        <w:t xml:space="preserve"> </w:t>
      </w:r>
      <w:r w:rsidRPr="00C80E71">
        <w:rPr>
          <w:sz w:val="24"/>
          <w:szCs w:val="24"/>
        </w:rPr>
        <w:t>Supplier</w:t>
      </w:r>
      <w:r w:rsidR="007B4C1A">
        <w:rPr>
          <w:sz w:val="24"/>
          <w:szCs w:val="24"/>
        </w:rPr>
        <w:t>’</w:t>
      </w:r>
      <w:r w:rsidRPr="00C80E71">
        <w:rPr>
          <w:sz w:val="24"/>
          <w:szCs w:val="24"/>
        </w:rPr>
        <w:t>s refusal or failure to obtain such a</w:t>
      </w:r>
      <w:r w:rsidR="00F834EC" w:rsidRPr="00C80E71">
        <w:rPr>
          <w:sz w:val="24"/>
          <w:szCs w:val="24"/>
        </w:rPr>
        <w:t xml:space="preserve"> </w:t>
      </w:r>
      <w:r w:rsidRPr="00C80E71">
        <w:rPr>
          <w:sz w:val="24"/>
          <w:szCs w:val="24"/>
        </w:rPr>
        <w:t>determination shall, at Purchaser</w:t>
      </w:r>
      <w:r w:rsidR="007B4C1A">
        <w:rPr>
          <w:sz w:val="24"/>
          <w:szCs w:val="24"/>
        </w:rPr>
        <w:t>’</w:t>
      </w:r>
      <w:r w:rsidRPr="00C80E71">
        <w:rPr>
          <w:sz w:val="24"/>
          <w:szCs w:val="24"/>
        </w:rPr>
        <w:t xml:space="preserve">s sole option, serve as a basis for termination of this Agreement. </w:t>
      </w:r>
    </w:p>
    <w:p w14:paraId="1B3BEE12" w14:textId="737BFBCE" w:rsidR="00A57219" w:rsidRPr="00A57219" w:rsidRDefault="00A57219" w:rsidP="00217481">
      <w:pPr>
        <w:pStyle w:val="ListParagraph"/>
        <w:numPr>
          <w:ilvl w:val="0"/>
          <w:numId w:val="47"/>
        </w:numPr>
        <w:tabs>
          <w:tab w:val="left" w:pos="1080"/>
        </w:tabs>
        <w:spacing w:after="240"/>
        <w:ind w:left="0" w:firstLine="547"/>
        <w:contextualSpacing w:val="0"/>
        <w:jc w:val="both"/>
        <w:rPr>
          <w:sz w:val="24"/>
          <w:szCs w:val="24"/>
        </w:rPr>
      </w:pPr>
      <w:bookmarkStart w:id="114" w:name="_Ref11223444"/>
      <w:r>
        <w:rPr>
          <w:sz w:val="24"/>
          <w:szCs w:val="24"/>
          <w:u w:val="single"/>
        </w:rPr>
        <w:t>Prohibited Imports</w:t>
      </w:r>
      <w:r>
        <w:rPr>
          <w:sz w:val="24"/>
          <w:szCs w:val="24"/>
        </w:rPr>
        <w:t xml:space="preserve">. </w:t>
      </w:r>
      <w:r w:rsidRPr="00A57219">
        <w:rPr>
          <w:sz w:val="24"/>
          <w:szCs w:val="24"/>
        </w:rPr>
        <w:t>Supplier must take all reasonable efforts to</w:t>
      </w:r>
      <w:r w:rsidR="002C14C6">
        <w:rPr>
          <w:sz w:val="24"/>
          <w:szCs w:val="24"/>
        </w:rPr>
        <w:t>:</w:t>
      </w:r>
      <w:r w:rsidRPr="00A57219">
        <w:rPr>
          <w:sz w:val="24"/>
          <w:szCs w:val="24"/>
        </w:rPr>
        <w:t xml:space="preserve"> (1) prohibit importing and then selling to </w:t>
      </w:r>
      <w:r w:rsidR="002C14C6">
        <w:rPr>
          <w:sz w:val="24"/>
          <w:szCs w:val="24"/>
        </w:rPr>
        <w:t>Purchaser,</w:t>
      </w:r>
      <w:r w:rsidRPr="00A57219">
        <w:rPr>
          <w:sz w:val="24"/>
          <w:szCs w:val="24"/>
        </w:rPr>
        <w:t xml:space="preserve"> or (2) using in its supply-chain</w:t>
      </w:r>
      <w:r w:rsidR="002C14C6">
        <w:rPr>
          <w:sz w:val="24"/>
          <w:szCs w:val="24"/>
        </w:rPr>
        <w:t>,</w:t>
      </w:r>
      <w:r w:rsidRPr="00A57219">
        <w:rPr>
          <w:sz w:val="24"/>
          <w:szCs w:val="24"/>
        </w:rPr>
        <w:t xml:space="preserve"> any product that was mined, produced, or manufactured wholly or in part by forced labor, including forced or indentured child labor pursuant to the Tariff Act of 1930</w:t>
      </w:r>
      <w:r w:rsidR="002C14C6">
        <w:rPr>
          <w:sz w:val="24"/>
          <w:szCs w:val="24"/>
        </w:rPr>
        <w:t>,</w:t>
      </w:r>
      <w:r w:rsidRPr="00A57219">
        <w:rPr>
          <w:sz w:val="24"/>
          <w:szCs w:val="24"/>
        </w:rPr>
        <w:t xml:space="preserve"> 19 U.S.C. </w:t>
      </w:r>
      <w:r w:rsidR="004C3C56">
        <w:rPr>
          <w:sz w:val="24"/>
          <w:szCs w:val="24"/>
        </w:rPr>
        <w:t>§</w:t>
      </w:r>
      <w:r w:rsidRPr="00A57219">
        <w:rPr>
          <w:sz w:val="24"/>
          <w:szCs w:val="24"/>
        </w:rPr>
        <w:t xml:space="preserve"> 1307.  “Forced labor” shall mean all work or service which is exacted from any person under the menace of any penalty for its nonperformance and for which the worker does not offer himself voluntarily, included forced or indentured child labor.</w:t>
      </w:r>
      <w:r w:rsidR="004C3C56">
        <w:rPr>
          <w:sz w:val="24"/>
          <w:szCs w:val="24"/>
        </w:rPr>
        <w:t xml:space="preserve"> A list of such</w:t>
      </w:r>
      <w:r w:rsidR="004C3C56" w:rsidRPr="004C3C56">
        <w:rPr>
          <w:sz w:val="24"/>
          <w:szCs w:val="24"/>
        </w:rPr>
        <w:t xml:space="preserve"> products can be found on the </w:t>
      </w:r>
      <w:r w:rsidR="004C3C56">
        <w:rPr>
          <w:sz w:val="24"/>
          <w:szCs w:val="24"/>
        </w:rPr>
        <w:t>I</w:t>
      </w:r>
      <w:r w:rsidR="004C3C56" w:rsidRPr="004C3C56">
        <w:rPr>
          <w:sz w:val="24"/>
          <w:szCs w:val="24"/>
        </w:rPr>
        <w:t xml:space="preserve">nternet at https://www.dol.gov/agencies/ilab/reports/child-labor/list-of-goods.  Supplier is responsible for being familiar with the products posted by the Department of Labor, which may change from time to time during </w:t>
      </w:r>
      <w:r w:rsidR="00CC70A3">
        <w:rPr>
          <w:sz w:val="24"/>
          <w:szCs w:val="24"/>
        </w:rPr>
        <w:t>the Term of this Agreement</w:t>
      </w:r>
      <w:r w:rsidR="004C3C56" w:rsidRPr="004C3C56">
        <w:rPr>
          <w:sz w:val="24"/>
          <w:szCs w:val="24"/>
        </w:rPr>
        <w:t xml:space="preserve">.  If Supplier fails to abide by the requirements of this </w:t>
      </w:r>
      <w:r w:rsidR="004C3C56" w:rsidRPr="004C3C56">
        <w:rPr>
          <w:sz w:val="24"/>
          <w:szCs w:val="24"/>
        </w:rPr>
        <w:lastRenderedPageBreak/>
        <w:t xml:space="preserve">section, </w:t>
      </w:r>
      <w:r w:rsidR="00CC70A3">
        <w:rPr>
          <w:sz w:val="24"/>
          <w:szCs w:val="24"/>
        </w:rPr>
        <w:t>Purchaser</w:t>
      </w:r>
      <w:r w:rsidR="004C3C56" w:rsidRPr="004C3C56">
        <w:rPr>
          <w:sz w:val="24"/>
          <w:szCs w:val="24"/>
        </w:rPr>
        <w:t xml:space="preserve"> will provide Supplier with Notice and a </w:t>
      </w:r>
      <w:r w:rsidR="00CC70A3">
        <w:rPr>
          <w:sz w:val="24"/>
          <w:szCs w:val="24"/>
        </w:rPr>
        <w:t>thirty (</w:t>
      </w:r>
      <w:r w:rsidR="004C3C56" w:rsidRPr="004C3C56">
        <w:rPr>
          <w:sz w:val="24"/>
          <w:szCs w:val="24"/>
        </w:rPr>
        <w:t>30</w:t>
      </w:r>
      <w:r w:rsidR="00CC70A3">
        <w:rPr>
          <w:sz w:val="24"/>
          <w:szCs w:val="24"/>
        </w:rPr>
        <w:t xml:space="preserve">) </w:t>
      </w:r>
      <w:r w:rsidR="004C3C56" w:rsidRPr="004C3C56">
        <w:rPr>
          <w:sz w:val="24"/>
          <w:szCs w:val="24"/>
        </w:rPr>
        <w:t xml:space="preserve">day opportunity to cure.  Continued failure to abide by this requirement will be considered a material breach of this </w:t>
      </w:r>
      <w:r w:rsidR="00CC70A3">
        <w:rPr>
          <w:sz w:val="24"/>
          <w:szCs w:val="24"/>
        </w:rPr>
        <w:t>Agreement</w:t>
      </w:r>
      <w:r w:rsidR="004C3C56" w:rsidRPr="004C3C56">
        <w:rPr>
          <w:sz w:val="24"/>
          <w:szCs w:val="24"/>
        </w:rPr>
        <w:t>.</w:t>
      </w:r>
    </w:p>
    <w:p w14:paraId="14D88296" w14:textId="004672EB" w:rsidR="00D63D36" w:rsidRPr="00C80E71" w:rsidRDefault="00D63D36" w:rsidP="00217481">
      <w:pPr>
        <w:pStyle w:val="ListParagraph"/>
        <w:numPr>
          <w:ilvl w:val="0"/>
          <w:numId w:val="47"/>
        </w:numPr>
        <w:tabs>
          <w:tab w:val="left" w:pos="1080"/>
        </w:tabs>
        <w:spacing w:after="240"/>
        <w:ind w:left="0" w:firstLine="547"/>
        <w:contextualSpacing w:val="0"/>
        <w:jc w:val="both"/>
        <w:rPr>
          <w:sz w:val="24"/>
          <w:szCs w:val="24"/>
        </w:rPr>
      </w:pPr>
      <w:r w:rsidRPr="00C80E71">
        <w:rPr>
          <w:sz w:val="24"/>
          <w:szCs w:val="24"/>
          <w:u w:val="single"/>
        </w:rPr>
        <w:t>Fines</w:t>
      </w:r>
      <w:r w:rsidRPr="00C80E71">
        <w:rPr>
          <w:sz w:val="24"/>
          <w:szCs w:val="24"/>
        </w:rPr>
        <w:t>.</w:t>
      </w:r>
      <w:r w:rsidR="00F834EC" w:rsidRPr="00C80E71">
        <w:rPr>
          <w:sz w:val="24"/>
          <w:szCs w:val="24"/>
        </w:rPr>
        <w:t xml:space="preserve"> </w:t>
      </w:r>
      <w:r w:rsidRPr="00C80E71">
        <w:rPr>
          <w:sz w:val="24"/>
          <w:szCs w:val="24"/>
        </w:rPr>
        <w:t>Supplier will be solely responsible for and shall pay all costs and expenses associated with all fines or other penalties incurred by Purchaser or Supplier for Supplier</w:t>
      </w:r>
      <w:r w:rsidR="007B4C1A">
        <w:rPr>
          <w:sz w:val="24"/>
          <w:szCs w:val="24"/>
        </w:rPr>
        <w:t>’</w:t>
      </w:r>
      <w:r w:rsidRPr="00C80E71">
        <w:rPr>
          <w:sz w:val="24"/>
          <w:szCs w:val="24"/>
        </w:rPr>
        <w:t>s or any Subcontractor</w:t>
      </w:r>
      <w:r w:rsidR="007B4C1A">
        <w:rPr>
          <w:sz w:val="24"/>
          <w:szCs w:val="24"/>
        </w:rPr>
        <w:t>’</w:t>
      </w:r>
      <w:r w:rsidRPr="00C80E71">
        <w:rPr>
          <w:sz w:val="24"/>
          <w:szCs w:val="24"/>
        </w:rPr>
        <w:t>s noncompliance with any law, code, or regulation, or any costs (including Purchaser</w:t>
      </w:r>
      <w:r w:rsidR="007B4C1A">
        <w:rPr>
          <w:sz w:val="24"/>
          <w:szCs w:val="24"/>
        </w:rPr>
        <w:t>’</w:t>
      </w:r>
      <w:r w:rsidRPr="00C80E71">
        <w:rPr>
          <w:sz w:val="24"/>
          <w:szCs w:val="24"/>
        </w:rPr>
        <w:t>s reasonable attorneys</w:t>
      </w:r>
      <w:r w:rsidR="007B4C1A">
        <w:rPr>
          <w:sz w:val="24"/>
          <w:szCs w:val="24"/>
        </w:rPr>
        <w:t>’</w:t>
      </w:r>
      <w:r w:rsidRPr="00C80E71">
        <w:rPr>
          <w:sz w:val="24"/>
          <w:szCs w:val="24"/>
        </w:rPr>
        <w:t xml:space="preserve"> fees) arising from, in connection with, or relating to delays or stop work orders imposed by a government agency or court due to Supplier</w:t>
      </w:r>
      <w:r w:rsidR="007B4C1A">
        <w:rPr>
          <w:sz w:val="24"/>
          <w:szCs w:val="24"/>
        </w:rPr>
        <w:t>’</w:t>
      </w:r>
      <w:r w:rsidRPr="00C80E71">
        <w:rPr>
          <w:sz w:val="24"/>
          <w:szCs w:val="24"/>
        </w:rPr>
        <w:t>s or any Subcontractor</w:t>
      </w:r>
      <w:r w:rsidR="007B4C1A">
        <w:rPr>
          <w:sz w:val="24"/>
          <w:szCs w:val="24"/>
        </w:rPr>
        <w:t>’</w:t>
      </w:r>
      <w:r w:rsidRPr="00C80E71">
        <w:rPr>
          <w:sz w:val="24"/>
          <w:szCs w:val="24"/>
        </w:rPr>
        <w:t>s noncompliance with law.</w:t>
      </w:r>
      <w:r w:rsidR="00F834EC" w:rsidRPr="00C80E71">
        <w:rPr>
          <w:sz w:val="24"/>
          <w:szCs w:val="24"/>
        </w:rPr>
        <w:t xml:space="preserve"> </w:t>
      </w:r>
      <w:r w:rsidRPr="00C80E71">
        <w:rPr>
          <w:sz w:val="24"/>
          <w:szCs w:val="24"/>
        </w:rPr>
        <w:t xml:space="preserve">This </w:t>
      </w:r>
      <w:r w:rsidR="008E29DB">
        <w:rPr>
          <w:sz w:val="24"/>
          <w:szCs w:val="24"/>
        </w:rPr>
        <w:t xml:space="preserve">subsection </w:t>
      </w:r>
      <w:r w:rsidR="008E29DB">
        <w:rPr>
          <w:sz w:val="24"/>
          <w:szCs w:val="24"/>
        </w:rPr>
        <w:fldChar w:fldCharType="begin"/>
      </w:r>
      <w:r w:rsidR="008E29DB">
        <w:rPr>
          <w:sz w:val="24"/>
          <w:szCs w:val="24"/>
        </w:rPr>
        <w:instrText xml:space="preserve"> REF _Ref11223444 \n \h </w:instrText>
      </w:r>
      <w:r w:rsidR="008E29DB">
        <w:rPr>
          <w:sz w:val="24"/>
          <w:szCs w:val="24"/>
        </w:rPr>
      </w:r>
      <w:r w:rsidR="008E29DB">
        <w:rPr>
          <w:sz w:val="24"/>
          <w:szCs w:val="24"/>
        </w:rPr>
        <w:fldChar w:fldCharType="separate"/>
      </w:r>
      <w:r w:rsidR="00797A2D">
        <w:rPr>
          <w:sz w:val="24"/>
          <w:szCs w:val="24"/>
        </w:rPr>
        <w:t>(</w:t>
      </w:r>
      <w:proofErr w:type="spellStart"/>
      <w:r w:rsidR="00E15267">
        <w:rPr>
          <w:sz w:val="24"/>
          <w:szCs w:val="24"/>
        </w:rPr>
        <w:t>i</w:t>
      </w:r>
      <w:proofErr w:type="spellEnd"/>
      <w:r w:rsidR="00797A2D">
        <w:rPr>
          <w:sz w:val="24"/>
          <w:szCs w:val="24"/>
        </w:rPr>
        <w:t>)</w:t>
      </w:r>
      <w:r w:rsidR="008E29DB">
        <w:rPr>
          <w:sz w:val="24"/>
          <w:szCs w:val="24"/>
        </w:rPr>
        <w:fldChar w:fldCharType="end"/>
      </w:r>
      <w:r w:rsidR="008E29DB">
        <w:rPr>
          <w:sz w:val="24"/>
          <w:szCs w:val="24"/>
        </w:rPr>
        <w:t xml:space="preserve"> </w:t>
      </w:r>
      <w:r w:rsidRPr="008E29DB">
        <w:rPr>
          <w:i/>
          <w:sz w:val="24"/>
          <w:szCs w:val="24"/>
        </w:rPr>
        <w:t>Fines</w:t>
      </w:r>
      <w:r w:rsidRPr="00C80E71">
        <w:rPr>
          <w:sz w:val="24"/>
          <w:szCs w:val="24"/>
        </w:rPr>
        <w:t xml:space="preserve"> is not intended to limit Supplier</w:t>
      </w:r>
      <w:r w:rsidR="007B4C1A">
        <w:rPr>
          <w:sz w:val="24"/>
          <w:szCs w:val="24"/>
        </w:rPr>
        <w:t>’</w:t>
      </w:r>
      <w:r w:rsidRPr="00C80E71">
        <w:rPr>
          <w:sz w:val="24"/>
          <w:szCs w:val="24"/>
        </w:rPr>
        <w:t>s right to make claims against any Subcontractor with respect to the Subcontractor</w:t>
      </w:r>
      <w:r w:rsidR="007B4C1A">
        <w:rPr>
          <w:sz w:val="24"/>
          <w:szCs w:val="24"/>
        </w:rPr>
        <w:t>’</w:t>
      </w:r>
      <w:r w:rsidRPr="00C80E71">
        <w:rPr>
          <w:sz w:val="24"/>
          <w:szCs w:val="24"/>
        </w:rPr>
        <w:t>s failure to comply with law, but Supplier shall not condition any payment to Purchaser on the existence of any claim against any Subcontractor.</w:t>
      </w:r>
      <w:bookmarkEnd w:id="114"/>
    </w:p>
    <w:p w14:paraId="62325730" w14:textId="2A99F8E7" w:rsidR="00083C4D" w:rsidRPr="001F2701" w:rsidRDefault="00612B4C"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15" w:name="_Toc58484468"/>
      <w:r w:rsidRPr="001F2701">
        <w:rPr>
          <w:b/>
          <w:sz w:val="28"/>
          <w:szCs w:val="28"/>
        </w:rPr>
        <w:t>Permits, Licenses</w:t>
      </w:r>
      <w:r w:rsidR="005A5FCC">
        <w:rPr>
          <w:b/>
          <w:sz w:val="28"/>
          <w:szCs w:val="28"/>
        </w:rPr>
        <w:t>,</w:t>
      </w:r>
      <w:r w:rsidRPr="001F2701">
        <w:rPr>
          <w:b/>
          <w:sz w:val="28"/>
          <w:szCs w:val="28"/>
        </w:rPr>
        <w:t xml:space="preserve"> and Registrations</w:t>
      </w:r>
      <w:bookmarkEnd w:id="115"/>
    </w:p>
    <w:p w14:paraId="4047BE7B" w14:textId="4D926055" w:rsidR="00B869A0" w:rsidRPr="00C80E71" w:rsidRDefault="00612B4C" w:rsidP="00F95E35">
      <w:pPr>
        <w:spacing w:after="240"/>
        <w:ind w:firstLine="540"/>
        <w:jc w:val="both"/>
        <w:rPr>
          <w:sz w:val="24"/>
          <w:szCs w:val="24"/>
        </w:rPr>
      </w:pPr>
      <w:r w:rsidRPr="00C80E71">
        <w:rPr>
          <w:sz w:val="24"/>
          <w:szCs w:val="24"/>
        </w:rPr>
        <w:t>Except as otherwise provided in this Agreement, Supplier shall obtain, and shall require each Subcontractor to obtain, any licenses, permits, and registrations that it may be required by any law, regulation, or ordinance to hold in order to perform its obligations under this Agreement.</w:t>
      </w:r>
      <w:r w:rsidR="00F834EC" w:rsidRPr="00C80E71">
        <w:rPr>
          <w:sz w:val="24"/>
          <w:szCs w:val="24"/>
        </w:rPr>
        <w:t xml:space="preserve"> </w:t>
      </w:r>
      <w:r w:rsidRPr="00C80E71">
        <w:rPr>
          <w:sz w:val="24"/>
          <w:szCs w:val="24"/>
        </w:rPr>
        <w:t>Supplier shall and shall cause each Subcontractor to comply with all applicable laws, regulations, or ordinances that require registration and licensing of contractors and subcontractors.</w:t>
      </w:r>
      <w:r w:rsidR="00F834EC" w:rsidRPr="00C80E71">
        <w:rPr>
          <w:sz w:val="24"/>
          <w:szCs w:val="24"/>
        </w:rPr>
        <w:t xml:space="preserve"> </w:t>
      </w:r>
      <w:r w:rsidRPr="00C80E71">
        <w:rPr>
          <w:sz w:val="24"/>
          <w:szCs w:val="24"/>
        </w:rPr>
        <w:t>Supplier and each Subcontractor shall hold and maintain those licenses and permits during the term of this Agreement and shall provide copies of them to Purchaser if requested.</w:t>
      </w:r>
      <w:r w:rsidR="00F834EC" w:rsidRPr="00C80E71">
        <w:rPr>
          <w:sz w:val="24"/>
          <w:szCs w:val="24"/>
        </w:rPr>
        <w:t xml:space="preserve"> </w:t>
      </w:r>
      <w:r w:rsidRPr="00C80E71">
        <w:rPr>
          <w:sz w:val="24"/>
          <w:szCs w:val="24"/>
        </w:rPr>
        <w:t xml:space="preserve">Such licenses and permits and registrations shall include, but not be limited to </w:t>
      </w:r>
      <w:proofErr w:type="gramStart"/>
      <w:r w:rsidRPr="00C80E71">
        <w:rPr>
          <w:sz w:val="24"/>
          <w:szCs w:val="24"/>
        </w:rPr>
        <w:t>any and all</w:t>
      </w:r>
      <w:proofErr w:type="gramEnd"/>
      <w:r w:rsidRPr="00C80E71">
        <w:rPr>
          <w:sz w:val="24"/>
          <w:szCs w:val="24"/>
        </w:rPr>
        <w:t xml:space="preserve"> contractor licenses, engineer licenses, or building and environmental permit</w:t>
      </w:r>
      <w:r w:rsidR="00B869A0" w:rsidRPr="00C80E71">
        <w:rPr>
          <w:sz w:val="24"/>
          <w:szCs w:val="24"/>
        </w:rPr>
        <w:t>s necessary to provide the Work.</w:t>
      </w:r>
    </w:p>
    <w:p w14:paraId="48A9204E" w14:textId="4100A331" w:rsidR="00B869A0" w:rsidRPr="001F2701" w:rsidRDefault="00612B4C"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16" w:name="_Toc58484469"/>
      <w:r w:rsidRPr="001F2701">
        <w:rPr>
          <w:b/>
          <w:sz w:val="28"/>
          <w:szCs w:val="28"/>
        </w:rPr>
        <w:t>Intellectual Property Ownership</w:t>
      </w:r>
      <w:bookmarkEnd w:id="116"/>
    </w:p>
    <w:p w14:paraId="1B49247C" w14:textId="1D71E86B" w:rsidR="00B869A0" w:rsidRPr="00C80E71" w:rsidRDefault="00612B4C" w:rsidP="00D03A7D">
      <w:pPr>
        <w:pStyle w:val="ListParagraph"/>
        <w:numPr>
          <w:ilvl w:val="0"/>
          <w:numId w:val="24"/>
        </w:numPr>
        <w:tabs>
          <w:tab w:val="left" w:pos="1080"/>
        </w:tabs>
        <w:spacing w:after="240"/>
        <w:ind w:left="0" w:firstLine="540"/>
        <w:contextualSpacing w:val="0"/>
        <w:jc w:val="both"/>
        <w:rPr>
          <w:sz w:val="24"/>
          <w:szCs w:val="24"/>
        </w:rPr>
      </w:pPr>
      <w:r w:rsidRPr="00C80E71">
        <w:rPr>
          <w:sz w:val="24"/>
          <w:szCs w:val="24"/>
          <w:u w:val="single"/>
        </w:rPr>
        <w:t>Ownership of Work</w:t>
      </w:r>
      <w:r w:rsidRPr="00C80E71">
        <w:rPr>
          <w:sz w:val="24"/>
          <w:szCs w:val="24"/>
        </w:rPr>
        <w:t>.</w:t>
      </w:r>
      <w:r w:rsidR="00F834EC" w:rsidRPr="00C80E71">
        <w:rPr>
          <w:sz w:val="24"/>
          <w:szCs w:val="24"/>
        </w:rPr>
        <w:t xml:space="preserve"> </w:t>
      </w:r>
      <w:r w:rsidRPr="00C80E71">
        <w:rPr>
          <w:sz w:val="24"/>
          <w:szCs w:val="24"/>
        </w:rPr>
        <w:t xml:space="preserve">All Work produced pursuant to this Agreement, and all intellectual property rights in such Work is understood by the </w:t>
      </w:r>
      <w:r w:rsidR="00E810DB">
        <w:rPr>
          <w:sz w:val="24"/>
          <w:szCs w:val="24"/>
        </w:rPr>
        <w:t>Parties</w:t>
      </w:r>
      <w:r w:rsidRPr="00C80E71">
        <w:rPr>
          <w:sz w:val="24"/>
          <w:szCs w:val="24"/>
        </w:rPr>
        <w:t xml:space="preserve"> to be </w:t>
      </w:r>
      <w:r w:rsidR="00BB5B0F">
        <w:rPr>
          <w:sz w:val="24"/>
          <w:szCs w:val="24"/>
        </w:rPr>
        <w:t>“</w:t>
      </w:r>
      <w:r w:rsidRPr="00C80E71">
        <w:rPr>
          <w:sz w:val="24"/>
          <w:szCs w:val="24"/>
        </w:rPr>
        <w:t>work made for hire</w:t>
      </w:r>
      <w:r w:rsidR="00BB5B0F">
        <w:rPr>
          <w:sz w:val="24"/>
          <w:szCs w:val="24"/>
        </w:rPr>
        <w:t>”</w:t>
      </w:r>
      <w:r w:rsidRPr="00C80E71">
        <w:rPr>
          <w:sz w:val="24"/>
          <w:szCs w:val="24"/>
        </w:rPr>
        <w:t xml:space="preserve"> under the laws of the United States and shall be the sole and exclusive property of Purchaser.</w:t>
      </w:r>
      <w:r w:rsidR="00F834EC" w:rsidRPr="00C80E71">
        <w:rPr>
          <w:sz w:val="24"/>
          <w:szCs w:val="24"/>
        </w:rPr>
        <w:t xml:space="preserve"> </w:t>
      </w:r>
      <w:r w:rsidRPr="00C80E71">
        <w:rPr>
          <w:sz w:val="24"/>
          <w:szCs w:val="24"/>
        </w:rPr>
        <w:t>If the Work or any portion thereof is not deemed to be work made for hire under 17 U.S.C. §101, Supplier hereby transfers and assigns to Purchaser, and Purchaser hereby accepts all right, title and interest in and to all copyrights and other intellectual property rights</w:t>
      </w:r>
      <w:r w:rsidR="00F834EC" w:rsidRPr="00C80E71">
        <w:rPr>
          <w:sz w:val="24"/>
          <w:szCs w:val="24"/>
        </w:rPr>
        <w:t xml:space="preserve"> </w:t>
      </w:r>
      <w:r w:rsidRPr="00C80E71">
        <w:rPr>
          <w:sz w:val="24"/>
          <w:szCs w:val="24"/>
        </w:rPr>
        <w:t>in the Work.</w:t>
      </w:r>
      <w:r w:rsidR="00F834EC" w:rsidRPr="00C80E71">
        <w:rPr>
          <w:sz w:val="24"/>
          <w:szCs w:val="24"/>
        </w:rPr>
        <w:t xml:space="preserve"> </w:t>
      </w:r>
      <w:r w:rsidRPr="00C80E71">
        <w:rPr>
          <w:sz w:val="24"/>
          <w:szCs w:val="24"/>
        </w:rPr>
        <w:t xml:space="preserve">Supplier agrees that, despite any notices or markings to the contrary, Purchaser owns all right, title, interest in and to and has the unrestricted right to reproduce and utilize </w:t>
      </w:r>
      <w:proofErr w:type="gramStart"/>
      <w:r w:rsidRPr="00C80E71">
        <w:rPr>
          <w:sz w:val="24"/>
          <w:szCs w:val="24"/>
        </w:rPr>
        <w:t>any and all</w:t>
      </w:r>
      <w:proofErr w:type="gramEnd"/>
      <w:r w:rsidRPr="00C80E71">
        <w:rPr>
          <w:sz w:val="24"/>
          <w:szCs w:val="24"/>
        </w:rPr>
        <w:t xml:space="preserve"> Work created, invented, developed or produced pursuant to this Agreement, including all derivative works thereto. Supplier agrees to execute any other documents or to provide any further materials or documentation necessary </w:t>
      </w:r>
      <w:r w:rsidR="00AB04AA">
        <w:rPr>
          <w:sz w:val="24"/>
          <w:szCs w:val="24"/>
        </w:rPr>
        <w:t xml:space="preserve">to </w:t>
      </w:r>
      <w:proofErr w:type="gramStart"/>
      <w:r w:rsidRPr="00C80E71">
        <w:rPr>
          <w:sz w:val="24"/>
          <w:szCs w:val="24"/>
        </w:rPr>
        <w:t>effect</w:t>
      </w:r>
      <w:proofErr w:type="gramEnd"/>
      <w:r w:rsidRPr="00C80E71">
        <w:rPr>
          <w:sz w:val="24"/>
          <w:szCs w:val="24"/>
        </w:rPr>
        <w:t xml:space="preserve"> the intent of this paragraph and the purpose of this assignment or to substantiate Purchaser</w:t>
      </w:r>
      <w:r w:rsidR="007B4C1A">
        <w:rPr>
          <w:sz w:val="24"/>
          <w:szCs w:val="24"/>
        </w:rPr>
        <w:t>’</w:t>
      </w:r>
      <w:r w:rsidRPr="00C80E71">
        <w:rPr>
          <w:sz w:val="24"/>
          <w:szCs w:val="24"/>
        </w:rPr>
        <w:t>s ownership of the Work.</w:t>
      </w:r>
    </w:p>
    <w:p w14:paraId="60095BD9" w14:textId="57C94BE0" w:rsidR="00612B4C" w:rsidRPr="0047017F" w:rsidRDefault="00612B4C" w:rsidP="00D03A7D">
      <w:pPr>
        <w:pStyle w:val="ListParagraph"/>
        <w:numPr>
          <w:ilvl w:val="0"/>
          <w:numId w:val="24"/>
        </w:numPr>
        <w:tabs>
          <w:tab w:val="left" w:pos="1080"/>
        </w:tabs>
        <w:spacing w:after="240"/>
        <w:ind w:left="0" w:firstLine="540"/>
        <w:contextualSpacing w:val="0"/>
        <w:jc w:val="both"/>
        <w:rPr>
          <w:b/>
          <w:sz w:val="24"/>
          <w:szCs w:val="24"/>
        </w:rPr>
      </w:pPr>
      <w:r w:rsidRPr="00452A7E">
        <w:rPr>
          <w:sz w:val="24"/>
          <w:szCs w:val="24"/>
          <w:u w:val="single"/>
        </w:rPr>
        <w:t>Ownership of Purchaser Intellectual Property</w:t>
      </w:r>
      <w:r w:rsidRPr="00452A7E">
        <w:rPr>
          <w:sz w:val="24"/>
          <w:szCs w:val="24"/>
        </w:rPr>
        <w:t>.</w:t>
      </w:r>
      <w:r w:rsidR="00F834EC" w:rsidRPr="00452A7E">
        <w:rPr>
          <w:sz w:val="24"/>
          <w:szCs w:val="24"/>
        </w:rPr>
        <w:t xml:space="preserve"> </w:t>
      </w:r>
      <w:r w:rsidRPr="00452A7E">
        <w:rPr>
          <w:sz w:val="24"/>
          <w:szCs w:val="24"/>
        </w:rPr>
        <w:t>As between Purchaser</w:t>
      </w:r>
      <w:r w:rsidR="005C57B3">
        <w:rPr>
          <w:sz w:val="24"/>
          <w:szCs w:val="24"/>
        </w:rPr>
        <w:t xml:space="preserve"> and Supplier</w:t>
      </w:r>
      <w:r w:rsidRPr="00452A7E">
        <w:rPr>
          <w:sz w:val="24"/>
          <w:szCs w:val="24"/>
        </w:rPr>
        <w:t xml:space="preserve">, any Purchaser IP </w:t>
      </w:r>
      <w:r w:rsidR="00DC383D" w:rsidRPr="00452A7E">
        <w:rPr>
          <w:sz w:val="24"/>
          <w:szCs w:val="24"/>
        </w:rPr>
        <w:t xml:space="preserve">(defined below) </w:t>
      </w:r>
      <w:r w:rsidRPr="00452A7E">
        <w:rPr>
          <w:sz w:val="24"/>
          <w:szCs w:val="24"/>
        </w:rPr>
        <w:t xml:space="preserve">provided to Supplier by Purchaser shall </w:t>
      </w:r>
      <w:proofErr w:type="gramStart"/>
      <w:r w:rsidRPr="00452A7E">
        <w:rPr>
          <w:sz w:val="24"/>
          <w:szCs w:val="24"/>
        </w:rPr>
        <w:t>at all times</w:t>
      </w:r>
      <w:proofErr w:type="gramEnd"/>
      <w:r w:rsidRPr="00452A7E">
        <w:rPr>
          <w:sz w:val="24"/>
          <w:szCs w:val="24"/>
        </w:rPr>
        <w:t xml:space="preserve"> remain the property of Purchaser.</w:t>
      </w:r>
      <w:r w:rsidR="00F834EC" w:rsidRPr="00452A7E">
        <w:rPr>
          <w:sz w:val="24"/>
          <w:szCs w:val="24"/>
        </w:rPr>
        <w:t xml:space="preserve"> </w:t>
      </w:r>
      <w:r w:rsidRPr="00452A7E">
        <w:rPr>
          <w:sz w:val="24"/>
          <w:szCs w:val="24"/>
        </w:rPr>
        <w:t xml:space="preserve">Supplier shall have no rights in Purchaser IP, except for the limited right to use Purchaser IP in connection with the Work during the term of this Agreement as set forth in subsection </w:t>
      </w:r>
      <w:r w:rsidR="008E29DB" w:rsidRPr="00452A7E">
        <w:rPr>
          <w:sz w:val="24"/>
          <w:szCs w:val="24"/>
        </w:rPr>
        <w:fldChar w:fldCharType="begin"/>
      </w:r>
      <w:r w:rsidR="008E29DB" w:rsidRPr="00452A7E">
        <w:rPr>
          <w:sz w:val="24"/>
          <w:szCs w:val="24"/>
        </w:rPr>
        <w:instrText xml:space="preserve"> REF _Ref11223473 \n \h </w:instrText>
      </w:r>
      <w:r w:rsidR="008E29DB" w:rsidRPr="00452A7E">
        <w:rPr>
          <w:sz w:val="24"/>
          <w:szCs w:val="24"/>
        </w:rPr>
      </w:r>
      <w:r w:rsidR="008E29DB" w:rsidRPr="00452A7E">
        <w:rPr>
          <w:sz w:val="24"/>
          <w:szCs w:val="24"/>
        </w:rPr>
        <w:fldChar w:fldCharType="separate"/>
      </w:r>
      <w:r w:rsidR="00797A2D">
        <w:rPr>
          <w:sz w:val="24"/>
          <w:szCs w:val="24"/>
        </w:rPr>
        <w:t>(c)</w:t>
      </w:r>
      <w:r w:rsidR="008E29DB" w:rsidRPr="00452A7E">
        <w:rPr>
          <w:sz w:val="24"/>
          <w:szCs w:val="24"/>
        </w:rPr>
        <w:fldChar w:fldCharType="end"/>
      </w:r>
      <w:r w:rsidR="003542C0" w:rsidRPr="00452A7E">
        <w:rPr>
          <w:sz w:val="24"/>
          <w:szCs w:val="24"/>
        </w:rPr>
        <w:t xml:space="preserve"> </w:t>
      </w:r>
      <w:r w:rsidR="00906CF6" w:rsidRPr="00906CF6">
        <w:rPr>
          <w:i/>
          <w:sz w:val="24"/>
          <w:szCs w:val="24"/>
        </w:rPr>
        <w:t>License to Purchaser IP</w:t>
      </w:r>
      <w:r w:rsidR="00906CF6" w:rsidRPr="00452A7E">
        <w:rPr>
          <w:sz w:val="24"/>
          <w:szCs w:val="24"/>
        </w:rPr>
        <w:t xml:space="preserve"> </w:t>
      </w:r>
      <w:r w:rsidR="003542C0" w:rsidRPr="00452A7E">
        <w:rPr>
          <w:sz w:val="24"/>
          <w:szCs w:val="24"/>
        </w:rPr>
        <w:t>below</w:t>
      </w:r>
      <w:r w:rsidRPr="00452A7E">
        <w:rPr>
          <w:sz w:val="24"/>
          <w:szCs w:val="24"/>
        </w:rPr>
        <w:t>.</w:t>
      </w:r>
      <w:r w:rsidR="00EE1389" w:rsidRPr="00452A7E">
        <w:rPr>
          <w:sz w:val="24"/>
          <w:szCs w:val="24"/>
        </w:rPr>
        <w:t xml:space="preserve"> </w:t>
      </w:r>
      <w:r w:rsidR="00BB5B0F">
        <w:rPr>
          <w:sz w:val="24"/>
          <w:szCs w:val="24"/>
        </w:rPr>
        <w:t>“</w:t>
      </w:r>
      <w:r w:rsidR="00DC383D" w:rsidRPr="00452A7E">
        <w:rPr>
          <w:b/>
          <w:i/>
          <w:sz w:val="24"/>
          <w:szCs w:val="24"/>
        </w:rPr>
        <w:t>Purchaser IP</w:t>
      </w:r>
      <w:r w:rsidR="00BB5B0F">
        <w:rPr>
          <w:sz w:val="24"/>
          <w:szCs w:val="24"/>
        </w:rPr>
        <w:t>”</w:t>
      </w:r>
      <w:r w:rsidR="00DC383D" w:rsidRPr="00452A7E">
        <w:rPr>
          <w:sz w:val="24"/>
          <w:szCs w:val="24"/>
        </w:rPr>
        <w:t xml:space="preserve"> means (i) any Work produced for Purchaser pursuant to this Agreement, (ii) any and all Purchaser business information and intellectual property including, without limitation, trade secrets, trademarks or service marks, </w:t>
      </w:r>
      <w:r w:rsidR="00DC383D" w:rsidRPr="00452A7E">
        <w:rPr>
          <w:sz w:val="24"/>
          <w:szCs w:val="24"/>
        </w:rPr>
        <w:lastRenderedPageBreak/>
        <w:t xml:space="preserve">copyrights, patents, derivations, discoveries, concepts and ideas including, without limitation, the nature and results of research and development activities, processes, formulas, data, inventions, equipment, hardware, circuitry, technology, techniques, </w:t>
      </w:r>
      <w:r w:rsidR="00BB5B0F">
        <w:rPr>
          <w:sz w:val="24"/>
          <w:szCs w:val="24"/>
        </w:rPr>
        <w:t>“</w:t>
      </w:r>
      <w:r w:rsidR="00DC383D" w:rsidRPr="00452A7E">
        <w:rPr>
          <w:sz w:val="24"/>
          <w:szCs w:val="24"/>
        </w:rPr>
        <w:t>know-how,</w:t>
      </w:r>
      <w:r w:rsidR="00BB5B0F">
        <w:rPr>
          <w:sz w:val="24"/>
          <w:szCs w:val="24"/>
        </w:rPr>
        <w:t>”</w:t>
      </w:r>
      <w:r w:rsidR="00DC383D" w:rsidRPr="00452A7E">
        <w:rPr>
          <w:sz w:val="24"/>
          <w:szCs w:val="24"/>
        </w:rPr>
        <w:t xml:space="preserve"> designs, prototypes, methods, </w:t>
      </w:r>
      <w:r w:rsidR="00DC383D" w:rsidRPr="0047017F">
        <w:rPr>
          <w:sz w:val="24"/>
          <w:szCs w:val="24"/>
        </w:rPr>
        <w:t>pictures, drawings and specifications, and (iii) any derivative works of any of the foregoing.</w:t>
      </w:r>
      <w:r w:rsidR="0047017F" w:rsidRPr="0047017F">
        <w:rPr>
          <w:sz w:val="24"/>
          <w:szCs w:val="24"/>
        </w:rPr>
        <w:t xml:space="preserve"> As between Purchaser and Supplier, all of the following, excluding any Supplier IP (defined below), shall also be deemed to be the property of Purchaser: (i) computer equipment that Purchaser owns or has the lawful right to use (“</w:t>
      </w:r>
      <w:r w:rsidR="0047017F" w:rsidRPr="0047017F">
        <w:rPr>
          <w:b/>
          <w:i/>
          <w:sz w:val="24"/>
          <w:szCs w:val="24"/>
        </w:rPr>
        <w:t>Computer Equipment</w:t>
      </w:r>
      <w:r w:rsidR="0047017F" w:rsidRPr="0047017F">
        <w:rPr>
          <w:sz w:val="24"/>
          <w:szCs w:val="24"/>
        </w:rPr>
        <w:t>”), software that Purchaser owns or has the right to use (“</w:t>
      </w:r>
      <w:r w:rsidR="0047017F" w:rsidRPr="0047017F">
        <w:rPr>
          <w:b/>
          <w:i/>
          <w:sz w:val="24"/>
          <w:szCs w:val="24"/>
        </w:rPr>
        <w:t>Software</w:t>
      </w:r>
      <w:r w:rsidR="0047017F" w:rsidRPr="0047017F">
        <w:rPr>
          <w:sz w:val="24"/>
          <w:szCs w:val="24"/>
        </w:rPr>
        <w:t xml:space="preserve">”), and </w:t>
      </w:r>
      <w:r w:rsidR="0047017F" w:rsidRPr="0047017F">
        <w:rPr>
          <w:snapToGrid w:val="0"/>
          <w:sz w:val="24"/>
          <w:szCs w:val="24"/>
        </w:rPr>
        <w:t>the data contained on t</w:t>
      </w:r>
      <w:r w:rsidR="0047017F" w:rsidRPr="0047017F">
        <w:rPr>
          <w:sz w:val="24"/>
          <w:szCs w:val="24"/>
        </w:rPr>
        <w:t>he Computer Equipment and in the Software (“</w:t>
      </w:r>
      <w:r w:rsidR="0047017F" w:rsidRPr="0047017F">
        <w:rPr>
          <w:b/>
          <w:i/>
          <w:sz w:val="24"/>
          <w:szCs w:val="24"/>
        </w:rPr>
        <w:t>Data</w:t>
      </w:r>
      <w:r w:rsidR="0047017F" w:rsidRPr="0047017F">
        <w:rPr>
          <w:sz w:val="24"/>
          <w:szCs w:val="24"/>
        </w:rPr>
        <w:t>”); (ii) all routines, techniques and instructions relating to the Computer Equipment, the Software, and the Data contained thereon; (iii) all source documents for and reports and information derived or derivable from the Software; and (iv) all cards, magnetic tapes, disks and other computer media, whether permanent or temporary, containing the Software or the Data.</w:t>
      </w:r>
    </w:p>
    <w:p w14:paraId="62157384" w14:textId="774245FB" w:rsidR="00612B4C" w:rsidRPr="00C80E71" w:rsidRDefault="00612B4C" w:rsidP="00D03A7D">
      <w:pPr>
        <w:pStyle w:val="ListParagraph"/>
        <w:numPr>
          <w:ilvl w:val="0"/>
          <w:numId w:val="24"/>
        </w:numPr>
        <w:tabs>
          <w:tab w:val="left" w:pos="1080"/>
        </w:tabs>
        <w:spacing w:after="240"/>
        <w:ind w:left="0" w:firstLine="540"/>
        <w:contextualSpacing w:val="0"/>
        <w:jc w:val="both"/>
        <w:rPr>
          <w:sz w:val="24"/>
          <w:szCs w:val="24"/>
        </w:rPr>
      </w:pPr>
      <w:bookmarkStart w:id="117" w:name="_Ref11223473"/>
      <w:r w:rsidRPr="00C80E71">
        <w:rPr>
          <w:sz w:val="24"/>
          <w:szCs w:val="24"/>
          <w:u w:val="single"/>
        </w:rPr>
        <w:t>License to Purchaser IP</w:t>
      </w:r>
      <w:r w:rsidRPr="00C80E71">
        <w:rPr>
          <w:sz w:val="24"/>
          <w:szCs w:val="24"/>
        </w:rPr>
        <w:t>.</w:t>
      </w:r>
      <w:r w:rsidR="00F834EC" w:rsidRPr="00C80E71">
        <w:rPr>
          <w:sz w:val="24"/>
          <w:szCs w:val="24"/>
        </w:rPr>
        <w:t xml:space="preserve"> </w:t>
      </w:r>
      <w:r w:rsidRPr="00C80E71">
        <w:rPr>
          <w:sz w:val="24"/>
          <w:szCs w:val="24"/>
        </w:rPr>
        <w:t>Purchaser grants to Supplier a non-exclusive, non-transferable, limited license to use such Purchaser IP as Purchaser may provide to Supplier from time to time, and to make derivative works based upon Purchaser IP, all solely during the term of this Agreement and solely for the benefit of Purchaser, to fulfill Supplier</w:t>
      </w:r>
      <w:r w:rsidR="007B4C1A">
        <w:rPr>
          <w:sz w:val="24"/>
          <w:szCs w:val="24"/>
        </w:rPr>
        <w:t>’</w:t>
      </w:r>
      <w:r w:rsidRPr="00C80E71">
        <w:rPr>
          <w:sz w:val="24"/>
          <w:szCs w:val="24"/>
        </w:rPr>
        <w:t>s obligations under a specific SOW.</w:t>
      </w:r>
      <w:r w:rsidR="00F834EC" w:rsidRPr="00C80E71">
        <w:rPr>
          <w:sz w:val="24"/>
          <w:szCs w:val="24"/>
        </w:rPr>
        <w:t xml:space="preserve"> </w:t>
      </w:r>
      <w:r w:rsidRPr="00C80E71">
        <w:rPr>
          <w:sz w:val="24"/>
          <w:szCs w:val="24"/>
        </w:rPr>
        <w:t>Supplier shall not use Purchaser IP for any purpose other than that of fulfilling Supplier</w:t>
      </w:r>
      <w:r w:rsidR="007B4C1A">
        <w:rPr>
          <w:sz w:val="24"/>
          <w:szCs w:val="24"/>
        </w:rPr>
        <w:t>’</w:t>
      </w:r>
      <w:r w:rsidRPr="00C80E71">
        <w:rPr>
          <w:sz w:val="24"/>
          <w:szCs w:val="24"/>
        </w:rPr>
        <w:t>s obligations under this Agreement.</w:t>
      </w:r>
      <w:r w:rsidR="00F834EC" w:rsidRPr="00C80E71">
        <w:rPr>
          <w:sz w:val="24"/>
          <w:szCs w:val="24"/>
        </w:rPr>
        <w:t xml:space="preserve"> </w:t>
      </w:r>
      <w:r w:rsidRPr="00C80E71">
        <w:rPr>
          <w:sz w:val="24"/>
          <w:szCs w:val="24"/>
        </w:rPr>
        <w:t xml:space="preserve">Supplier shall </w:t>
      </w:r>
      <w:proofErr w:type="gramStart"/>
      <w:r w:rsidRPr="00C80E71">
        <w:rPr>
          <w:sz w:val="24"/>
          <w:szCs w:val="24"/>
        </w:rPr>
        <w:t>at all times</w:t>
      </w:r>
      <w:proofErr w:type="gramEnd"/>
      <w:r w:rsidRPr="00C80E71">
        <w:rPr>
          <w:sz w:val="24"/>
          <w:szCs w:val="24"/>
        </w:rPr>
        <w:t xml:space="preserve"> treat Purchaser IP as Confidential Information.</w:t>
      </w:r>
      <w:bookmarkEnd w:id="117"/>
      <w:r w:rsidRPr="00C80E71">
        <w:rPr>
          <w:sz w:val="24"/>
          <w:szCs w:val="24"/>
        </w:rPr>
        <w:t xml:space="preserve"> </w:t>
      </w:r>
    </w:p>
    <w:p w14:paraId="6BFD6711" w14:textId="0A64221D" w:rsidR="00612B4C" w:rsidRPr="00C80E71" w:rsidRDefault="00612B4C" w:rsidP="00D03A7D">
      <w:pPr>
        <w:pStyle w:val="ListParagraph"/>
        <w:numPr>
          <w:ilvl w:val="0"/>
          <w:numId w:val="24"/>
        </w:numPr>
        <w:tabs>
          <w:tab w:val="left" w:pos="1080"/>
        </w:tabs>
        <w:spacing w:after="240"/>
        <w:ind w:left="0" w:firstLine="540"/>
        <w:contextualSpacing w:val="0"/>
        <w:jc w:val="both"/>
        <w:rPr>
          <w:sz w:val="24"/>
          <w:szCs w:val="24"/>
        </w:rPr>
      </w:pPr>
      <w:r w:rsidRPr="00C80E71">
        <w:rPr>
          <w:sz w:val="24"/>
          <w:szCs w:val="24"/>
          <w:u w:val="single"/>
        </w:rPr>
        <w:t>Ownership of Supplier Intellectual Property</w:t>
      </w:r>
      <w:r w:rsidRPr="00C80E71">
        <w:rPr>
          <w:sz w:val="24"/>
          <w:szCs w:val="24"/>
        </w:rPr>
        <w:t>.</w:t>
      </w:r>
      <w:r w:rsidR="00F834EC" w:rsidRPr="00C80E71">
        <w:rPr>
          <w:sz w:val="24"/>
          <w:szCs w:val="24"/>
        </w:rPr>
        <w:t xml:space="preserve"> </w:t>
      </w:r>
      <w:r w:rsidRPr="00C80E71">
        <w:rPr>
          <w:sz w:val="24"/>
          <w:szCs w:val="24"/>
        </w:rPr>
        <w:t xml:space="preserve">Purchaser acknowledges that, as between Supplier and Purchaser, any </w:t>
      </w:r>
      <w:r w:rsidR="00DC383D" w:rsidRPr="00C80E71">
        <w:rPr>
          <w:sz w:val="24"/>
          <w:szCs w:val="24"/>
        </w:rPr>
        <w:t>intellectual property that Supplier developed independently of Purchaser and/or pre-exists Supplier</w:t>
      </w:r>
      <w:r w:rsidR="007B4C1A">
        <w:rPr>
          <w:sz w:val="24"/>
          <w:szCs w:val="24"/>
        </w:rPr>
        <w:t>’</w:t>
      </w:r>
      <w:r w:rsidR="00DC383D" w:rsidRPr="00C80E71">
        <w:rPr>
          <w:sz w:val="24"/>
          <w:szCs w:val="24"/>
        </w:rPr>
        <w:t xml:space="preserve">s performance of the Work pursuant to this Agreement </w:t>
      </w:r>
      <w:r w:rsidR="00DC383D">
        <w:rPr>
          <w:sz w:val="24"/>
          <w:szCs w:val="24"/>
        </w:rPr>
        <w:t>(</w:t>
      </w:r>
      <w:r w:rsidR="00BB5B0F">
        <w:rPr>
          <w:sz w:val="24"/>
          <w:szCs w:val="24"/>
        </w:rPr>
        <w:t>“</w:t>
      </w:r>
      <w:r w:rsidR="00DC383D" w:rsidRPr="003C30C0">
        <w:rPr>
          <w:b/>
          <w:i/>
          <w:sz w:val="24"/>
          <w:szCs w:val="24"/>
        </w:rPr>
        <w:t>Supplier IP</w:t>
      </w:r>
      <w:r w:rsidR="00BB5B0F">
        <w:rPr>
          <w:sz w:val="24"/>
          <w:szCs w:val="24"/>
        </w:rPr>
        <w:t>”</w:t>
      </w:r>
      <w:r w:rsidR="00DC383D">
        <w:rPr>
          <w:sz w:val="24"/>
          <w:szCs w:val="24"/>
        </w:rPr>
        <w:t xml:space="preserve">) </w:t>
      </w:r>
      <w:r w:rsidRPr="00C80E71">
        <w:rPr>
          <w:sz w:val="24"/>
          <w:szCs w:val="24"/>
        </w:rPr>
        <w:t>is the sole and exclusive property of Supplier.</w:t>
      </w:r>
      <w:r w:rsidR="00F834EC" w:rsidRPr="00C80E71">
        <w:rPr>
          <w:sz w:val="24"/>
          <w:szCs w:val="24"/>
        </w:rPr>
        <w:t xml:space="preserve"> </w:t>
      </w:r>
      <w:r w:rsidR="00DC383D">
        <w:rPr>
          <w:sz w:val="24"/>
          <w:szCs w:val="24"/>
        </w:rPr>
        <w:t xml:space="preserve">If </w:t>
      </w:r>
      <w:r w:rsidRPr="00C80E71">
        <w:rPr>
          <w:sz w:val="24"/>
          <w:szCs w:val="24"/>
        </w:rPr>
        <w:t xml:space="preserve">any </w:t>
      </w:r>
      <w:r w:rsidR="00DC383D">
        <w:rPr>
          <w:sz w:val="24"/>
          <w:szCs w:val="24"/>
        </w:rPr>
        <w:t xml:space="preserve">Supplier IP </w:t>
      </w:r>
      <w:r w:rsidRPr="00C80E71">
        <w:rPr>
          <w:sz w:val="24"/>
          <w:szCs w:val="24"/>
        </w:rPr>
        <w:t>is incorporated into the Work</w:t>
      </w:r>
      <w:r w:rsidR="00DC383D">
        <w:rPr>
          <w:sz w:val="24"/>
          <w:szCs w:val="24"/>
        </w:rPr>
        <w:t xml:space="preserve"> or any Deliverable</w:t>
      </w:r>
      <w:r w:rsidRPr="00C80E71">
        <w:rPr>
          <w:sz w:val="24"/>
          <w:szCs w:val="24"/>
        </w:rPr>
        <w:t>, Supplier hereby grants to Purchaser a perpetual, irrevocable, non-exclusive, worldwide, freely transferable license to use, reproduce, publicly perform, publicly display, and digitally perform such Supplier IP, as necessary to use, maintain, and further modify the Work, in any media now known or hereafter discovered, together with the right to further sublicense the foregoing rights to any Affiliate.</w:t>
      </w:r>
    </w:p>
    <w:p w14:paraId="7F86E31A" w14:textId="30359564" w:rsidR="003914AB" w:rsidRPr="00C80E71" w:rsidRDefault="003914AB" w:rsidP="00D03A7D">
      <w:pPr>
        <w:pStyle w:val="ListParagraph"/>
        <w:numPr>
          <w:ilvl w:val="0"/>
          <w:numId w:val="24"/>
        </w:numPr>
        <w:tabs>
          <w:tab w:val="left" w:pos="1080"/>
        </w:tabs>
        <w:spacing w:after="240"/>
        <w:ind w:left="0" w:firstLine="540"/>
        <w:contextualSpacing w:val="0"/>
        <w:jc w:val="both"/>
        <w:rPr>
          <w:sz w:val="24"/>
          <w:szCs w:val="24"/>
        </w:rPr>
      </w:pPr>
      <w:r w:rsidRPr="00C80E71">
        <w:rPr>
          <w:sz w:val="24"/>
          <w:szCs w:val="24"/>
        </w:rPr>
        <w:t>[RESERVED]</w:t>
      </w:r>
    </w:p>
    <w:p w14:paraId="744B2FD9" w14:textId="29E6137C" w:rsidR="00F23E02" w:rsidRPr="001F2701" w:rsidRDefault="00685A6A"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18" w:name="_Ref11220609"/>
      <w:bookmarkStart w:id="119" w:name="_Toc58484470"/>
      <w:r w:rsidRPr="001F2701">
        <w:rPr>
          <w:b/>
          <w:sz w:val="28"/>
          <w:szCs w:val="28"/>
        </w:rPr>
        <w:t>I</w:t>
      </w:r>
      <w:r w:rsidR="005B3791" w:rsidRPr="001F2701">
        <w:rPr>
          <w:b/>
          <w:sz w:val="28"/>
          <w:szCs w:val="28"/>
        </w:rPr>
        <w:t>ntellectual Property</w:t>
      </w:r>
      <w:r w:rsidRPr="001F2701">
        <w:rPr>
          <w:b/>
          <w:sz w:val="28"/>
          <w:szCs w:val="28"/>
        </w:rPr>
        <w:t xml:space="preserve"> </w:t>
      </w:r>
      <w:r w:rsidR="005B3791" w:rsidRPr="001F2701">
        <w:rPr>
          <w:b/>
          <w:sz w:val="28"/>
          <w:szCs w:val="28"/>
        </w:rPr>
        <w:t>Infringement</w:t>
      </w:r>
      <w:bookmarkEnd w:id="113"/>
      <w:bookmarkEnd w:id="118"/>
      <w:bookmarkEnd w:id="119"/>
    </w:p>
    <w:p w14:paraId="03778ADA" w14:textId="5C223E74" w:rsidR="00F23E02" w:rsidRPr="00C80E71" w:rsidRDefault="005B3791" w:rsidP="00D03A7D">
      <w:pPr>
        <w:pStyle w:val="Article3L2"/>
        <w:numPr>
          <w:ilvl w:val="0"/>
          <w:numId w:val="23"/>
        </w:numPr>
        <w:tabs>
          <w:tab w:val="left" w:pos="1080"/>
        </w:tabs>
        <w:ind w:left="0" w:firstLine="540"/>
        <w:jc w:val="both"/>
        <w:outlineLvl w:val="9"/>
        <w:rPr>
          <w:szCs w:val="24"/>
        </w:rPr>
      </w:pPr>
      <w:r w:rsidRPr="00C80E71">
        <w:rPr>
          <w:szCs w:val="24"/>
          <w:u w:val="single"/>
        </w:rPr>
        <w:t>Intellectual Property Indemnity</w:t>
      </w:r>
      <w:r w:rsidRPr="00C80E71">
        <w:rPr>
          <w:szCs w:val="24"/>
        </w:rPr>
        <w:t>.</w:t>
      </w:r>
      <w:r w:rsidR="00F834EC" w:rsidRPr="00C80E71">
        <w:rPr>
          <w:szCs w:val="24"/>
        </w:rPr>
        <w:t xml:space="preserve"> </w:t>
      </w:r>
      <w:r w:rsidR="00612B4C" w:rsidRPr="00C80E71">
        <w:rPr>
          <w:szCs w:val="24"/>
        </w:rPr>
        <w:t xml:space="preserve">In addition to and not in lieu of the remedies provided to Purchaser in </w:t>
      </w:r>
      <w:r w:rsidR="003542C0">
        <w:rPr>
          <w:szCs w:val="24"/>
        </w:rPr>
        <w:t xml:space="preserve">Section </w:t>
      </w:r>
      <w:r w:rsidR="003542C0">
        <w:rPr>
          <w:szCs w:val="24"/>
        </w:rPr>
        <w:fldChar w:fldCharType="begin"/>
      </w:r>
      <w:r w:rsidR="003542C0">
        <w:rPr>
          <w:szCs w:val="24"/>
        </w:rPr>
        <w:instrText xml:space="preserve"> REF _Ref11221755 \r \h </w:instrText>
      </w:r>
      <w:r w:rsidR="003542C0">
        <w:rPr>
          <w:szCs w:val="24"/>
        </w:rPr>
      </w:r>
      <w:r w:rsidR="003542C0">
        <w:rPr>
          <w:szCs w:val="24"/>
        </w:rPr>
        <w:fldChar w:fldCharType="separate"/>
      </w:r>
      <w:r w:rsidR="00797A2D">
        <w:rPr>
          <w:szCs w:val="24"/>
        </w:rPr>
        <w:t>15</w:t>
      </w:r>
      <w:r w:rsidR="003542C0">
        <w:rPr>
          <w:szCs w:val="24"/>
        </w:rPr>
        <w:fldChar w:fldCharType="end"/>
      </w:r>
      <w:r w:rsidR="00612B4C" w:rsidRPr="00C80E71">
        <w:rPr>
          <w:szCs w:val="24"/>
        </w:rPr>
        <w:t xml:space="preserve"> </w:t>
      </w:r>
      <w:r w:rsidR="00612B4C" w:rsidRPr="003542C0">
        <w:rPr>
          <w:i/>
          <w:szCs w:val="24"/>
        </w:rPr>
        <w:t>Indemnity</w:t>
      </w:r>
      <w:r w:rsidR="00612B4C" w:rsidRPr="00C80E71">
        <w:rPr>
          <w:szCs w:val="24"/>
        </w:rPr>
        <w:t xml:space="preserve"> of this Agreement, Supplier agrees to indemnify, hold harmless and, at Purchaser</w:t>
      </w:r>
      <w:r w:rsidR="007B4C1A">
        <w:rPr>
          <w:szCs w:val="24"/>
        </w:rPr>
        <w:t>’</w:t>
      </w:r>
      <w:r w:rsidR="00612B4C" w:rsidRPr="00C80E71">
        <w:rPr>
          <w:szCs w:val="24"/>
        </w:rPr>
        <w:t xml:space="preserve">s sole option, defend each Indemnitee from and against any and all </w:t>
      </w:r>
      <w:r w:rsidR="00D76505">
        <w:rPr>
          <w:szCs w:val="24"/>
        </w:rPr>
        <w:t>t</w:t>
      </w:r>
      <w:r w:rsidR="00612B4C" w:rsidRPr="00C80E71">
        <w:rPr>
          <w:szCs w:val="24"/>
        </w:rPr>
        <w:t xml:space="preserve">hird </w:t>
      </w:r>
      <w:r w:rsidR="00D76505">
        <w:rPr>
          <w:szCs w:val="24"/>
        </w:rPr>
        <w:t>p</w:t>
      </w:r>
      <w:r w:rsidR="00612B4C" w:rsidRPr="00C80E71">
        <w:rPr>
          <w:szCs w:val="24"/>
        </w:rPr>
        <w:t xml:space="preserve">arty </w:t>
      </w:r>
      <w:r w:rsidR="00D76505">
        <w:rPr>
          <w:szCs w:val="24"/>
        </w:rPr>
        <w:t>c</w:t>
      </w:r>
      <w:r w:rsidR="00612B4C" w:rsidRPr="00C80E71">
        <w:rPr>
          <w:szCs w:val="24"/>
        </w:rPr>
        <w:t>laims based in whole or in part on an allegation that all or any portion of the Work, or use thereof for its intended purpose, cons</w:t>
      </w:r>
      <w:r w:rsidR="00DD70F0">
        <w:rPr>
          <w:szCs w:val="24"/>
        </w:rPr>
        <w:t>titutes an infringement of any t</w:t>
      </w:r>
      <w:r w:rsidR="00612B4C" w:rsidRPr="00C80E71">
        <w:rPr>
          <w:szCs w:val="24"/>
        </w:rPr>
        <w:t xml:space="preserve">hird </w:t>
      </w:r>
      <w:r w:rsidR="00DD70F0">
        <w:rPr>
          <w:szCs w:val="24"/>
        </w:rPr>
        <w:t>p</w:t>
      </w:r>
      <w:r w:rsidR="00612B4C" w:rsidRPr="00C80E71">
        <w:rPr>
          <w:szCs w:val="24"/>
        </w:rPr>
        <w:t xml:space="preserve">arty </w:t>
      </w:r>
      <w:r w:rsidR="00DD70F0">
        <w:rPr>
          <w:szCs w:val="24"/>
        </w:rPr>
        <w:t>c</w:t>
      </w:r>
      <w:r w:rsidR="00612B4C" w:rsidRPr="00C80E71">
        <w:rPr>
          <w:szCs w:val="24"/>
        </w:rPr>
        <w:t>laim of patent, copyright, trademark, or a misappropriation of a trade secret</w:t>
      </w:r>
      <w:r w:rsidR="00D76505">
        <w:rPr>
          <w:szCs w:val="24"/>
        </w:rPr>
        <w:t xml:space="preserve"> (each an </w:t>
      </w:r>
      <w:r w:rsidR="00BB5B0F">
        <w:rPr>
          <w:szCs w:val="24"/>
        </w:rPr>
        <w:t>“</w:t>
      </w:r>
      <w:r w:rsidR="00D76505" w:rsidRPr="00915D41">
        <w:rPr>
          <w:b/>
          <w:i/>
          <w:szCs w:val="24"/>
        </w:rPr>
        <w:t>Infringement Claim</w:t>
      </w:r>
      <w:r w:rsidR="00BB5B0F">
        <w:rPr>
          <w:szCs w:val="24"/>
        </w:rPr>
        <w:t>”</w:t>
      </w:r>
      <w:r w:rsidR="00D76505">
        <w:rPr>
          <w:szCs w:val="24"/>
        </w:rPr>
        <w:t>)</w:t>
      </w:r>
      <w:r w:rsidR="00612B4C" w:rsidRPr="00C80E71">
        <w:rPr>
          <w:szCs w:val="24"/>
        </w:rPr>
        <w:t>, and pay all of each Indemnitee</w:t>
      </w:r>
      <w:r w:rsidR="007B4C1A">
        <w:rPr>
          <w:szCs w:val="24"/>
        </w:rPr>
        <w:t>’</w:t>
      </w:r>
      <w:r w:rsidR="00612B4C" w:rsidRPr="00C80E71">
        <w:rPr>
          <w:szCs w:val="24"/>
        </w:rPr>
        <w:t xml:space="preserve">s costs in connection with, arising from, or relating to any such </w:t>
      </w:r>
      <w:r w:rsidR="00D76505">
        <w:rPr>
          <w:szCs w:val="24"/>
        </w:rPr>
        <w:t>Infringement</w:t>
      </w:r>
      <w:r w:rsidR="00612B4C" w:rsidRPr="00C80E71">
        <w:rPr>
          <w:szCs w:val="24"/>
        </w:rPr>
        <w:t xml:space="preserve"> Claim, including but not limited to any judgment, amounts paid in settlement, fines, penalties, forfeitures, and expenses (including reasonable attorneys</w:t>
      </w:r>
      <w:r w:rsidR="007B4C1A">
        <w:rPr>
          <w:szCs w:val="24"/>
        </w:rPr>
        <w:t>’</w:t>
      </w:r>
      <w:r w:rsidR="00612B4C" w:rsidRPr="00C80E71">
        <w:rPr>
          <w:szCs w:val="24"/>
        </w:rPr>
        <w:t xml:space="preserve"> fees through final appeal), whether at law, in equity, or administrative in nature.</w:t>
      </w:r>
      <w:r w:rsidR="00F834EC" w:rsidRPr="00C80E71">
        <w:rPr>
          <w:szCs w:val="24"/>
        </w:rPr>
        <w:t xml:space="preserve"> </w:t>
      </w:r>
      <w:r w:rsidR="00612B4C" w:rsidRPr="00C80E71">
        <w:rPr>
          <w:szCs w:val="24"/>
        </w:rPr>
        <w:t>In addition, at Purchaser</w:t>
      </w:r>
      <w:r w:rsidR="007B4C1A">
        <w:rPr>
          <w:szCs w:val="24"/>
        </w:rPr>
        <w:t>’</w:t>
      </w:r>
      <w:r w:rsidR="00612B4C" w:rsidRPr="00C80E71">
        <w:rPr>
          <w:szCs w:val="24"/>
        </w:rPr>
        <w:t xml:space="preserve">s option and at no cost to Purchaser, Supplier shall (i) procure for Purchaser the right to continue using the Work, or applicable portion thereof, (ii) replace all that infringes with substantially equivalent </w:t>
      </w:r>
      <w:proofErr w:type="spellStart"/>
      <w:r w:rsidR="00612B4C" w:rsidRPr="00C80E71">
        <w:rPr>
          <w:szCs w:val="24"/>
        </w:rPr>
        <w:t>noninfringing</w:t>
      </w:r>
      <w:proofErr w:type="spellEnd"/>
      <w:r w:rsidR="00612B4C" w:rsidRPr="00C80E71">
        <w:rPr>
          <w:szCs w:val="24"/>
        </w:rPr>
        <w:t xml:space="preserve"> </w:t>
      </w:r>
      <w:r w:rsidR="00612B4C" w:rsidRPr="00C80E71">
        <w:rPr>
          <w:szCs w:val="24"/>
        </w:rPr>
        <w:lastRenderedPageBreak/>
        <w:t xml:space="preserve">replacements, (iii) modify same to be </w:t>
      </w:r>
      <w:proofErr w:type="spellStart"/>
      <w:r w:rsidR="00612B4C" w:rsidRPr="00C80E71">
        <w:rPr>
          <w:szCs w:val="24"/>
        </w:rPr>
        <w:t>noninfringing</w:t>
      </w:r>
      <w:proofErr w:type="spellEnd"/>
      <w:r w:rsidR="00612B4C" w:rsidRPr="00C80E71">
        <w:rPr>
          <w:szCs w:val="24"/>
        </w:rPr>
        <w:t>, or (iv) pro-rate and refund such compensation as is attributable to the applicable Work.</w:t>
      </w:r>
    </w:p>
    <w:p w14:paraId="338815E0" w14:textId="41CE1C9E" w:rsidR="00ED7967" w:rsidRPr="00C80E71" w:rsidRDefault="00ED7967" w:rsidP="00D03A7D">
      <w:pPr>
        <w:pStyle w:val="Article3L2"/>
        <w:numPr>
          <w:ilvl w:val="0"/>
          <w:numId w:val="23"/>
        </w:numPr>
        <w:tabs>
          <w:tab w:val="left" w:pos="1080"/>
        </w:tabs>
        <w:ind w:left="0" w:firstLine="540"/>
        <w:jc w:val="both"/>
        <w:outlineLvl w:val="9"/>
        <w:rPr>
          <w:szCs w:val="24"/>
        </w:rPr>
      </w:pPr>
      <w:r w:rsidRPr="00C80E71">
        <w:rPr>
          <w:szCs w:val="24"/>
        </w:rPr>
        <w:t>[RESERVED]</w:t>
      </w:r>
    </w:p>
    <w:p w14:paraId="254AA40E" w14:textId="0ADEBCC2" w:rsidR="00F23E02" w:rsidRPr="001F2701" w:rsidRDefault="00D633C2"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20" w:name="_Toc179027676"/>
      <w:bookmarkStart w:id="121" w:name="_Ref11221144"/>
      <w:bookmarkStart w:id="122" w:name="_Ref11221505"/>
      <w:bookmarkStart w:id="123" w:name="_Ref11221793"/>
      <w:bookmarkStart w:id="124" w:name="_Ref11851614"/>
      <w:bookmarkStart w:id="125" w:name="_Ref11851686"/>
      <w:bookmarkStart w:id="126" w:name="_Ref49153455"/>
      <w:bookmarkStart w:id="127" w:name="_Ref49153467"/>
      <w:bookmarkStart w:id="128" w:name="_Toc58484471"/>
      <w:r w:rsidRPr="001F2701">
        <w:rPr>
          <w:b/>
          <w:sz w:val="28"/>
          <w:szCs w:val="28"/>
        </w:rPr>
        <w:t>Confidential Information</w:t>
      </w:r>
      <w:bookmarkEnd w:id="120"/>
      <w:bookmarkEnd w:id="121"/>
      <w:bookmarkEnd w:id="122"/>
      <w:bookmarkEnd w:id="123"/>
      <w:bookmarkEnd w:id="124"/>
      <w:bookmarkEnd w:id="125"/>
      <w:bookmarkEnd w:id="126"/>
      <w:bookmarkEnd w:id="127"/>
      <w:bookmarkEnd w:id="128"/>
    </w:p>
    <w:p w14:paraId="3B8481FB" w14:textId="193C4C6E" w:rsidR="00970250" w:rsidRPr="00C80E71" w:rsidRDefault="00970250" w:rsidP="00D03A7D">
      <w:pPr>
        <w:pStyle w:val="ListParagraph"/>
        <w:numPr>
          <w:ilvl w:val="0"/>
          <w:numId w:val="22"/>
        </w:numPr>
        <w:tabs>
          <w:tab w:val="left" w:pos="1080"/>
        </w:tabs>
        <w:spacing w:after="240"/>
        <w:ind w:left="0" w:firstLine="540"/>
        <w:contextualSpacing w:val="0"/>
        <w:jc w:val="both"/>
        <w:rPr>
          <w:sz w:val="24"/>
          <w:szCs w:val="24"/>
        </w:rPr>
      </w:pPr>
      <w:r w:rsidRPr="00C80E71">
        <w:rPr>
          <w:sz w:val="24"/>
          <w:szCs w:val="24"/>
          <w:u w:val="single"/>
        </w:rPr>
        <w:t>Confidential Information Defined</w:t>
      </w:r>
      <w:r w:rsidRPr="00C80E71">
        <w:rPr>
          <w:sz w:val="24"/>
          <w:szCs w:val="24"/>
        </w:rPr>
        <w:t>.</w:t>
      </w:r>
      <w:r w:rsidR="00F834EC" w:rsidRPr="00C80E71">
        <w:rPr>
          <w:sz w:val="24"/>
          <w:szCs w:val="24"/>
        </w:rPr>
        <w:t xml:space="preserve"> </w:t>
      </w:r>
      <w:r w:rsidRPr="00C80E71">
        <w:rPr>
          <w:sz w:val="24"/>
          <w:szCs w:val="24"/>
        </w:rPr>
        <w:t xml:space="preserve">For purposes of this Agreement, the term </w:t>
      </w:r>
      <w:r w:rsidR="00BB5B0F">
        <w:rPr>
          <w:sz w:val="24"/>
          <w:szCs w:val="24"/>
        </w:rPr>
        <w:t>“</w:t>
      </w:r>
      <w:r w:rsidRPr="00915D41">
        <w:rPr>
          <w:b/>
          <w:i/>
          <w:sz w:val="24"/>
          <w:szCs w:val="24"/>
        </w:rPr>
        <w:t>Confidential Information</w:t>
      </w:r>
      <w:r w:rsidR="00BB5B0F">
        <w:rPr>
          <w:sz w:val="24"/>
          <w:szCs w:val="24"/>
        </w:rPr>
        <w:t>”</w:t>
      </w:r>
      <w:r w:rsidRPr="00C80E71">
        <w:rPr>
          <w:sz w:val="24"/>
          <w:szCs w:val="24"/>
        </w:rPr>
        <w:t xml:space="preserve"> means each </w:t>
      </w:r>
      <w:r w:rsidR="00D76505">
        <w:rPr>
          <w:sz w:val="24"/>
          <w:szCs w:val="24"/>
        </w:rPr>
        <w:t>P</w:t>
      </w:r>
      <w:r w:rsidR="00D76505" w:rsidRPr="00C80E71">
        <w:rPr>
          <w:sz w:val="24"/>
          <w:szCs w:val="24"/>
        </w:rPr>
        <w:t>arty</w:t>
      </w:r>
      <w:r w:rsidR="007B4C1A">
        <w:rPr>
          <w:sz w:val="24"/>
          <w:szCs w:val="24"/>
        </w:rPr>
        <w:t>’</w:t>
      </w:r>
      <w:r w:rsidR="00D76505" w:rsidRPr="00C80E71">
        <w:rPr>
          <w:sz w:val="24"/>
          <w:szCs w:val="24"/>
        </w:rPr>
        <w:t xml:space="preserve">s </w:t>
      </w:r>
      <w:r w:rsidRPr="00C80E71">
        <w:rPr>
          <w:sz w:val="24"/>
          <w:szCs w:val="24"/>
        </w:rPr>
        <w:t xml:space="preserve">proprietary and confidential information in any medium including, without limitation: (i) any trade secret, know-how, invention, software program, application, documentation, schematic, procedure, contract, information, knowledge, data, process, technique, design, drawing, program, formula, test data, work in progress, engineering, manufacturing, marketing, financial, sales, supplier, customer, employee, investor, or business information, whether in oral, written, graphic, or electronic form; (ii) any document, diagram, photograph, drawing, computer program, or other communication that is either conspicuously marked </w:t>
      </w:r>
      <w:r w:rsidR="00BB5B0F">
        <w:rPr>
          <w:sz w:val="24"/>
          <w:szCs w:val="24"/>
        </w:rPr>
        <w:t>“</w:t>
      </w:r>
      <w:r w:rsidRPr="00C80E71">
        <w:rPr>
          <w:sz w:val="24"/>
          <w:szCs w:val="24"/>
        </w:rPr>
        <w:t>confidential</w:t>
      </w:r>
      <w:r w:rsidR="00BB5B0F">
        <w:rPr>
          <w:sz w:val="24"/>
          <w:szCs w:val="24"/>
        </w:rPr>
        <w:t>”</w:t>
      </w:r>
      <w:r w:rsidRPr="00C80E71">
        <w:rPr>
          <w:sz w:val="24"/>
          <w:szCs w:val="24"/>
        </w:rPr>
        <w:t xml:space="preserve"> or the like or is known or reasonably should have been known by the other </w:t>
      </w:r>
      <w:r w:rsidR="00D76505">
        <w:rPr>
          <w:sz w:val="24"/>
          <w:szCs w:val="24"/>
        </w:rPr>
        <w:t>P</w:t>
      </w:r>
      <w:r w:rsidRPr="00C80E71">
        <w:rPr>
          <w:sz w:val="24"/>
          <w:szCs w:val="24"/>
        </w:rPr>
        <w:t xml:space="preserve">arty to be confidential, or is of a proprietary nature, and is learned or disclosed in the course of discussions, studies, or other work undertaken between the </w:t>
      </w:r>
      <w:r w:rsidR="00D76505">
        <w:rPr>
          <w:sz w:val="24"/>
          <w:szCs w:val="24"/>
        </w:rPr>
        <w:t>P</w:t>
      </w:r>
      <w:r w:rsidRPr="00C80E71">
        <w:rPr>
          <w:sz w:val="24"/>
          <w:szCs w:val="24"/>
        </w:rPr>
        <w:t>arties; (iii) Critical Energy Infrastructure Information</w:t>
      </w:r>
      <w:r w:rsidR="00D76505">
        <w:rPr>
          <w:sz w:val="24"/>
          <w:szCs w:val="24"/>
        </w:rPr>
        <w:t xml:space="preserve"> as </w:t>
      </w:r>
      <w:r w:rsidR="00E81D06">
        <w:rPr>
          <w:snapToGrid w:val="0"/>
          <w:sz w:val="24"/>
          <w:szCs w:val="24"/>
        </w:rPr>
        <w:t>defined</w:t>
      </w:r>
      <w:r w:rsidR="00D76505" w:rsidRPr="00C80E71">
        <w:rPr>
          <w:snapToGrid w:val="0"/>
          <w:sz w:val="24"/>
          <w:szCs w:val="24"/>
        </w:rPr>
        <w:t xml:space="preserve"> in 18 CFR § 388.113 (as it may be amended from time to time)</w:t>
      </w:r>
      <w:r w:rsidRPr="00C80E71">
        <w:rPr>
          <w:sz w:val="24"/>
          <w:szCs w:val="24"/>
        </w:rPr>
        <w:t>, and (iv) any memoranda, notes, correspondence, facsimile transmissions, e-mail messages, recordings, and all other materials that contain, summarize, or describe any portion of that which is mentioned in items (i), (ii), or (iii) above.</w:t>
      </w:r>
      <w:r w:rsidR="00F834EC" w:rsidRPr="00C80E71">
        <w:rPr>
          <w:sz w:val="24"/>
          <w:szCs w:val="24"/>
        </w:rPr>
        <w:t xml:space="preserve"> </w:t>
      </w:r>
      <w:r w:rsidRPr="00C80E71">
        <w:rPr>
          <w:sz w:val="24"/>
          <w:szCs w:val="24"/>
        </w:rPr>
        <w:t xml:space="preserve">For purposes of this Agreement, the </w:t>
      </w:r>
      <w:r w:rsidR="00D76505">
        <w:rPr>
          <w:sz w:val="24"/>
          <w:szCs w:val="24"/>
        </w:rPr>
        <w:t>P</w:t>
      </w:r>
      <w:r w:rsidRPr="00C80E71">
        <w:rPr>
          <w:sz w:val="24"/>
          <w:szCs w:val="24"/>
        </w:rPr>
        <w:t xml:space="preserve">arty disclosing Confidential Information is referred to as the </w:t>
      </w:r>
      <w:r w:rsidR="00BB5B0F">
        <w:rPr>
          <w:sz w:val="24"/>
          <w:szCs w:val="24"/>
        </w:rPr>
        <w:t>“</w:t>
      </w:r>
      <w:r w:rsidRPr="00915D41">
        <w:rPr>
          <w:b/>
          <w:i/>
          <w:sz w:val="24"/>
          <w:szCs w:val="24"/>
        </w:rPr>
        <w:t>Disclosing Party</w:t>
      </w:r>
      <w:r w:rsidR="00BB5B0F">
        <w:rPr>
          <w:sz w:val="24"/>
          <w:szCs w:val="24"/>
        </w:rPr>
        <w:t>”</w:t>
      </w:r>
      <w:r w:rsidRPr="00C80E71">
        <w:rPr>
          <w:sz w:val="24"/>
          <w:szCs w:val="24"/>
        </w:rPr>
        <w:t xml:space="preserve"> and the </w:t>
      </w:r>
      <w:r w:rsidR="00D76505">
        <w:rPr>
          <w:sz w:val="24"/>
          <w:szCs w:val="24"/>
        </w:rPr>
        <w:t>P</w:t>
      </w:r>
      <w:r w:rsidRPr="00C80E71">
        <w:rPr>
          <w:sz w:val="24"/>
          <w:szCs w:val="24"/>
        </w:rPr>
        <w:t>arty receiving information from the Disclosing Party, whether directly (as in Supplier</w:t>
      </w:r>
      <w:r w:rsidR="007B4C1A">
        <w:rPr>
          <w:sz w:val="24"/>
          <w:szCs w:val="24"/>
        </w:rPr>
        <w:t>’</w:t>
      </w:r>
      <w:r w:rsidRPr="00C80E71">
        <w:rPr>
          <w:sz w:val="24"/>
          <w:szCs w:val="24"/>
        </w:rPr>
        <w:t>s receipt of Confidential Information from Purchaser) or indirectly (as in a subcontractor of Supplier</w:t>
      </w:r>
      <w:r w:rsidR="007B4C1A">
        <w:rPr>
          <w:sz w:val="24"/>
          <w:szCs w:val="24"/>
        </w:rPr>
        <w:t>’</w:t>
      </w:r>
      <w:r w:rsidRPr="00C80E71">
        <w:rPr>
          <w:sz w:val="24"/>
          <w:szCs w:val="24"/>
        </w:rPr>
        <w:t xml:space="preserve">s receipt of Confidential Information of Purchaser from Supplier) is referred to as the </w:t>
      </w:r>
      <w:r w:rsidR="00BB5B0F">
        <w:rPr>
          <w:sz w:val="24"/>
          <w:szCs w:val="24"/>
        </w:rPr>
        <w:t>“</w:t>
      </w:r>
      <w:r w:rsidRPr="00915D41">
        <w:rPr>
          <w:b/>
          <w:i/>
          <w:sz w:val="24"/>
          <w:szCs w:val="24"/>
        </w:rPr>
        <w:t>Receiving Party</w:t>
      </w:r>
      <w:r w:rsidRPr="00C80E71">
        <w:rPr>
          <w:sz w:val="24"/>
          <w:szCs w:val="24"/>
        </w:rPr>
        <w:t>.</w:t>
      </w:r>
      <w:r w:rsidR="00BB5B0F">
        <w:rPr>
          <w:sz w:val="24"/>
          <w:szCs w:val="24"/>
        </w:rPr>
        <w:t>”</w:t>
      </w:r>
    </w:p>
    <w:p w14:paraId="3032ACFB" w14:textId="29506096" w:rsidR="005E58B6" w:rsidRPr="00C80E71" w:rsidRDefault="005E58B6" w:rsidP="00D03A7D">
      <w:pPr>
        <w:pStyle w:val="ListParagraph"/>
        <w:numPr>
          <w:ilvl w:val="0"/>
          <w:numId w:val="22"/>
        </w:numPr>
        <w:tabs>
          <w:tab w:val="left" w:pos="1080"/>
        </w:tabs>
        <w:spacing w:after="240"/>
        <w:ind w:left="0" w:firstLine="540"/>
        <w:contextualSpacing w:val="0"/>
        <w:jc w:val="both"/>
        <w:rPr>
          <w:sz w:val="24"/>
          <w:szCs w:val="24"/>
        </w:rPr>
      </w:pPr>
      <w:r w:rsidRPr="00C80E71">
        <w:rPr>
          <w:sz w:val="24"/>
          <w:szCs w:val="24"/>
          <w:u w:val="single"/>
        </w:rPr>
        <w:t>Non-protected Information</w:t>
      </w:r>
      <w:r w:rsidRPr="00C80E71">
        <w:rPr>
          <w:sz w:val="24"/>
          <w:szCs w:val="24"/>
        </w:rPr>
        <w:t>. Confidential Information does not include anything that: (i) at the time it is disclosed to the Receiving Party, the information is already in the Receiving Party</w:t>
      </w:r>
      <w:r w:rsidR="007B4C1A">
        <w:rPr>
          <w:sz w:val="24"/>
          <w:szCs w:val="24"/>
        </w:rPr>
        <w:t>’</w:t>
      </w:r>
      <w:r w:rsidRPr="00C80E71">
        <w:rPr>
          <w:sz w:val="24"/>
          <w:szCs w:val="24"/>
        </w:rPr>
        <w:t>s possession or available to it or its employees from any other source having no obligation to the Disclosing Party; (ii) is or becomes available to the public without breach of this Agreement by the Receiving Party, its Subcontractors, consultants, or agents or any of their respective employees; (iii) is at any time obtained by the Receiving Party from any person or entity having no obligation to or relationship with the Disclosing Party</w:t>
      </w:r>
      <w:r>
        <w:rPr>
          <w:sz w:val="24"/>
          <w:szCs w:val="24"/>
        </w:rPr>
        <w:t>; or (iv) is developed independently by the Receiving Party without use of or reference to the Disclosing Party</w:t>
      </w:r>
      <w:r w:rsidR="007B4C1A">
        <w:rPr>
          <w:sz w:val="24"/>
          <w:szCs w:val="24"/>
        </w:rPr>
        <w:t>’</w:t>
      </w:r>
      <w:r>
        <w:rPr>
          <w:sz w:val="24"/>
          <w:szCs w:val="24"/>
        </w:rPr>
        <w:t>s Confidential Information</w:t>
      </w:r>
      <w:r w:rsidRPr="00C80E71">
        <w:rPr>
          <w:sz w:val="24"/>
          <w:szCs w:val="24"/>
        </w:rPr>
        <w:t>.</w:t>
      </w:r>
    </w:p>
    <w:p w14:paraId="657B4C4E" w14:textId="6B253D87" w:rsidR="00A03F7F" w:rsidRPr="00C80E71" w:rsidRDefault="00A03F7F" w:rsidP="00D03A7D">
      <w:pPr>
        <w:pStyle w:val="ListParagraph"/>
        <w:numPr>
          <w:ilvl w:val="0"/>
          <w:numId w:val="22"/>
        </w:numPr>
        <w:tabs>
          <w:tab w:val="left" w:pos="1080"/>
        </w:tabs>
        <w:spacing w:after="240"/>
        <w:ind w:left="0" w:firstLine="540"/>
        <w:contextualSpacing w:val="0"/>
        <w:jc w:val="both"/>
        <w:rPr>
          <w:sz w:val="24"/>
          <w:szCs w:val="24"/>
        </w:rPr>
      </w:pPr>
      <w:r w:rsidRPr="00C80E71">
        <w:rPr>
          <w:sz w:val="24"/>
          <w:szCs w:val="24"/>
          <w:u w:val="single"/>
        </w:rPr>
        <w:t>Limited Use</w:t>
      </w:r>
      <w:r w:rsidRPr="00C80E71">
        <w:rPr>
          <w:sz w:val="24"/>
          <w:szCs w:val="24"/>
        </w:rPr>
        <w:t>.</w:t>
      </w:r>
      <w:r w:rsidR="00F834EC" w:rsidRPr="00C80E71">
        <w:rPr>
          <w:sz w:val="24"/>
          <w:szCs w:val="24"/>
        </w:rPr>
        <w:t xml:space="preserve"> </w:t>
      </w:r>
      <w:r w:rsidRPr="00C80E71">
        <w:rPr>
          <w:sz w:val="24"/>
          <w:szCs w:val="24"/>
        </w:rPr>
        <w:t xml:space="preserve">The </w:t>
      </w:r>
      <w:r w:rsidR="00E810DB">
        <w:rPr>
          <w:sz w:val="24"/>
          <w:szCs w:val="24"/>
        </w:rPr>
        <w:t>Parties</w:t>
      </w:r>
      <w:r w:rsidRPr="00C80E71">
        <w:rPr>
          <w:sz w:val="24"/>
          <w:szCs w:val="24"/>
        </w:rPr>
        <w:t xml:space="preserve"> acknowledge that access to each other</w:t>
      </w:r>
      <w:r w:rsidR="007B4C1A">
        <w:rPr>
          <w:sz w:val="24"/>
          <w:szCs w:val="24"/>
        </w:rPr>
        <w:t>’</w:t>
      </w:r>
      <w:r w:rsidRPr="00C80E71">
        <w:rPr>
          <w:sz w:val="24"/>
          <w:szCs w:val="24"/>
        </w:rPr>
        <w:t>s Confidential Information is only for purposes of performing their respective obligations under this Agreement (</w:t>
      </w:r>
      <w:r w:rsidR="00BB5B0F">
        <w:rPr>
          <w:sz w:val="24"/>
          <w:szCs w:val="24"/>
        </w:rPr>
        <w:t>“</w:t>
      </w:r>
      <w:r w:rsidRPr="00915D41">
        <w:rPr>
          <w:b/>
          <w:i/>
          <w:sz w:val="24"/>
          <w:szCs w:val="24"/>
        </w:rPr>
        <w:t>Authorized Use</w:t>
      </w:r>
      <w:r w:rsidR="00BB5B0F">
        <w:rPr>
          <w:sz w:val="24"/>
          <w:szCs w:val="24"/>
        </w:rPr>
        <w:t>”</w:t>
      </w:r>
      <w:r w:rsidRPr="00C80E71">
        <w:rPr>
          <w:sz w:val="24"/>
          <w:szCs w:val="24"/>
        </w:rPr>
        <w:t>) and that they shall maintain the Confidential Information in the strictest confidence.</w:t>
      </w:r>
      <w:r w:rsidR="00F834EC" w:rsidRPr="00C80E71">
        <w:rPr>
          <w:sz w:val="24"/>
          <w:szCs w:val="24"/>
        </w:rPr>
        <w:t xml:space="preserve"> </w:t>
      </w:r>
      <w:r w:rsidRPr="00C80E71">
        <w:rPr>
          <w:sz w:val="24"/>
          <w:szCs w:val="24"/>
        </w:rPr>
        <w:t>Supplier shall not, without first obtaining the express prior written permission of Purchaser, which consent may be withheld in Purchaser</w:t>
      </w:r>
      <w:r w:rsidR="007B4C1A">
        <w:rPr>
          <w:sz w:val="24"/>
          <w:szCs w:val="24"/>
        </w:rPr>
        <w:t>’</w:t>
      </w:r>
      <w:r w:rsidRPr="00C80E71">
        <w:rPr>
          <w:sz w:val="24"/>
          <w:szCs w:val="24"/>
        </w:rPr>
        <w:t>s absolute and sole discretion: (i) directly or indirectly use Purchaser</w:t>
      </w:r>
      <w:r w:rsidR="007B4C1A">
        <w:rPr>
          <w:sz w:val="24"/>
          <w:szCs w:val="24"/>
        </w:rPr>
        <w:t>’</w:t>
      </w:r>
      <w:r w:rsidRPr="00C80E71">
        <w:rPr>
          <w:sz w:val="24"/>
          <w:szCs w:val="24"/>
        </w:rPr>
        <w:t>s Confidential Information in its business; (ii) manufacture and/or sell any product that is based in whole or in part on Purchaser</w:t>
      </w:r>
      <w:r w:rsidR="007B4C1A">
        <w:rPr>
          <w:sz w:val="24"/>
          <w:szCs w:val="24"/>
        </w:rPr>
        <w:t>’</w:t>
      </w:r>
      <w:r w:rsidRPr="00C80E71">
        <w:rPr>
          <w:sz w:val="24"/>
          <w:szCs w:val="24"/>
        </w:rPr>
        <w:t>s Confidential Information; (iii) copy or modify Purchaser</w:t>
      </w:r>
      <w:r w:rsidR="007B4C1A">
        <w:rPr>
          <w:sz w:val="24"/>
          <w:szCs w:val="24"/>
        </w:rPr>
        <w:t>’</w:t>
      </w:r>
      <w:r w:rsidRPr="00C80E71">
        <w:rPr>
          <w:sz w:val="24"/>
          <w:szCs w:val="24"/>
        </w:rPr>
        <w:t>s Confidential Information, or any copy or portion of it; or (iv) disclose Purchaser</w:t>
      </w:r>
      <w:r w:rsidR="007B4C1A">
        <w:rPr>
          <w:sz w:val="24"/>
          <w:szCs w:val="24"/>
        </w:rPr>
        <w:t>’</w:t>
      </w:r>
      <w:r w:rsidRPr="00C80E71">
        <w:rPr>
          <w:sz w:val="24"/>
          <w:szCs w:val="24"/>
        </w:rPr>
        <w:t>s Confidential Information to any third party or any employee of Purchaser and its Affiliates who is identified to Supplier by Purchaser.</w:t>
      </w:r>
      <w:r w:rsidR="00F834EC" w:rsidRPr="00C80E71">
        <w:rPr>
          <w:sz w:val="24"/>
          <w:szCs w:val="24"/>
        </w:rPr>
        <w:t xml:space="preserve"> </w:t>
      </w:r>
      <w:r w:rsidRPr="00C80E71">
        <w:rPr>
          <w:sz w:val="24"/>
          <w:szCs w:val="24"/>
        </w:rPr>
        <w:t xml:space="preserve">Supplier shall limit its disclosure of </w:t>
      </w:r>
      <w:r w:rsidR="00BB407E" w:rsidRPr="00C80E71">
        <w:rPr>
          <w:sz w:val="24"/>
          <w:szCs w:val="24"/>
        </w:rPr>
        <w:t>Purchaser</w:t>
      </w:r>
      <w:r w:rsidR="007B4C1A">
        <w:rPr>
          <w:sz w:val="24"/>
          <w:szCs w:val="24"/>
        </w:rPr>
        <w:t>’</w:t>
      </w:r>
      <w:r w:rsidRPr="00C80E71">
        <w:rPr>
          <w:sz w:val="24"/>
          <w:szCs w:val="24"/>
        </w:rPr>
        <w:t xml:space="preserve">s Confidential Information to Supplier employees and Subcontractors who have a legitimate need to receive the Confidential Information in order to accomplish the Authorized Use </w:t>
      </w:r>
      <w:r w:rsidRPr="00C80E71">
        <w:rPr>
          <w:sz w:val="24"/>
          <w:szCs w:val="24"/>
        </w:rPr>
        <w:lastRenderedPageBreak/>
        <w:t xml:space="preserve">and who have executed an agreement to be bound by the terms of this </w:t>
      </w:r>
      <w:r w:rsidR="003542C0">
        <w:rPr>
          <w:sz w:val="24"/>
          <w:szCs w:val="24"/>
        </w:rPr>
        <w:t xml:space="preserve">Section </w:t>
      </w:r>
      <w:r w:rsidR="003542C0">
        <w:rPr>
          <w:sz w:val="24"/>
          <w:szCs w:val="24"/>
        </w:rPr>
        <w:fldChar w:fldCharType="begin"/>
      </w:r>
      <w:r w:rsidR="003542C0">
        <w:rPr>
          <w:sz w:val="24"/>
          <w:szCs w:val="24"/>
        </w:rPr>
        <w:instrText xml:space="preserve"> REF _Ref11221793 \r \h </w:instrText>
      </w:r>
      <w:r w:rsidR="003542C0">
        <w:rPr>
          <w:sz w:val="24"/>
          <w:szCs w:val="24"/>
        </w:rPr>
      </w:r>
      <w:r w:rsidR="003542C0">
        <w:rPr>
          <w:sz w:val="24"/>
          <w:szCs w:val="24"/>
        </w:rPr>
        <w:fldChar w:fldCharType="separate"/>
      </w:r>
      <w:r w:rsidR="00797A2D">
        <w:rPr>
          <w:sz w:val="24"/>
          <w:szCs w:val="24"/>
        </w:rPr>
        <w:t>22</w:t>
      </w:r>
      <w:r w:rsidR="003542C0">
        <w:rPr>
          <w:sz w:val="24"/>
          <w:szCs w:val="24"/>
        </w:rPr>
        <w:fldChar w:fldCharType="end"/>
      </w:r>
      <w:r w:rsidR="003542C0">
        <w:rPr>
          <w:sz w:val="24"/>
          <w:szCs w:val="24"/>
        </w:rPr>
        <w:t xml:space="preserve"> </w:t>
      </w:r>
      <w:r w:rsidRPr="003542C0">
        <w:rPr>
          <w:i/>
          <w:sz w:val="24"/>
          <w:szCs w:val="24"/>
        </w:rPr>
        <w:t>Confidential Information</w:t>
      </w:r>
      <w:r w:rsidRPr="00C80E71">
        <w:rPr>
          <w:sz w:val="24"/>
          <w:szCs w:val="24"/>
        </w:rPr>
        <w:t>.</w:t>
      </w:r>
      <w:r w:rsidR="00F834EC" w:rsidRPr="00C80E71">
        <w:rPr>
          <w:sz w:val="24"/>
          <w:szCs w:val="24"/>
        </w:rPr>
        <w:t xml:space="preserve"> </w:t>
      </w:r>
      <w:r w:rsidRPr="00C80E71">
        <w:rPr>
          <w:sz w:val="24"/>
          <w:szCs w:val="24"/>
        </w:rPr>
        <w:t>Purchaser may disclose Supplier</w:t>
      </w:r>
      <w:r w:rsidR="007B4C1A">
        <w:rPr>
          <w:sz w:val="24"/>
          <w:szCs w:val="24"/>
        </w:rPr>
        <w:t>’</w:t>
      </w:r>
      <w:r w:rsidRPr="00C80E71">
        <w:rPr>
          <w:sz w:val="24"/>
          <w:szCs w:val="24"/>
        </w:rPr>
        <w:t>s Confidential Information to (i) third party contractors and service providers in connection with Purchaser</w:t>
      </w:r>
      <w:r w:rsidR="007B4C1A">
        <w:rPr>
          <w:sz w:val="24"/>
          <w:szCs w:val="24"/>
        </w:rPr>
        <w:t>’</w:t>
      </w:r>
      <w:r w:rsidRPr="00C80E71">
        <w:rPr>
          <w:sz w:val="24"/>
          <w:szCs w:val="24"/>
        </w:rPr>
        <w:t>s use and receipt of the Work (</w:t>
      </w:r>
      <w:proofErr w:type="gramStart"/>
      <w:r w:rsidRPr="00C80E71">
        <w:rPr>
          <w:sz w:val="24"/>
          <w:szCs w:val="24"/>
        </w:rPr>
        <w:t>provided that</w:t>
      </w:r>
      <w:proofErr w:type="gramEnd"/>
      <w:r w:rsidRPr="00C80E71">
        <w:rPr>
          <w:sz w:val="24"/>
          <w:szCs w:val="24"/>
        </w:rPr>
        <w:t xml:space="preserve"> they are subject to contractual obligations to keep such Supplier Confidential Information confidential) and (ii) Purchaser</w:t>
      </w:r>
      <w:r w:rsidR="007B4C1A">
        <w:rPr>
          <w:sz w:val="24"/>
          <w:szCs w:val="24"/>
        </w:rPr>
        <w:t>’</w:t>
      </w:r>
      <w:r w:rsidRPr="00C80E71">
        <w:rPr>
          <w:sz w:val="24"/>
          <w:szCs w:val="24"/>
        </w:rPr>
        <w:t>s Affiliates.</w:t>
      </w:r>
      <w:r w:rsidR="00F834EC" w:rsidRPr="00C80E71">
        <w:rPr>
          <w:sz w:val="24"/>
          <w:szCs w:val="24"/>
        </w:rPr>
        <w:t xml:space="preserve"> </w:t>
      </w:r>
      <w:r w:rsidRPr="00C80E71">
        <w:rPr>
          <w:sz w:val="24"/>
          <w:szCs w:val="24"/>
        </w:rPr>
        <w:t xml:space="preserve">Without limiting the foregoing, in performing the obligations described in </w:t>
      </w:r>
      <w:r w:rsidR="003542C0" w:rsidRPr="00C80E71">
        <w:rPr>
          <w:sz w:val="24"/>
          <w:szCs w:val="24"/>
        </w:rPr>
        <w:t xml:space="preserve">this </w:t>
      </w:r>
      <w:r w:rsidR="003542C0">
        <w:rPr>
          <w:sz w:val="24"/>
          <w:szCs w:val="24"/>
        </w:rPr>
        <w:t xml:space="preserve">Section </w:t>
      </w:r>
      <w:r w:rsidR="003542C0">
        <w:rPr>
          <w:sz w:val="24"/>
          <w:szCs w:val="24"/>
        </w:rPr>
        <w:fldChar w:fldCharType="begin"/>
      </w:r>
      <w:r w:rsidR="003542C0">
        <w:rPr>
          <w:sz w:val="24"/>
          <w:szCs w:val="24"/>
        </w:rPr>
        <w:instrText xml:space="preserve"> REF _Ref11221793 \r \h </w:instrText>
      </w:r>
      <w:r w:rsidR="003542C0">
        <w:rPr>
          <w:sz w:val="24"/>
          <w:szCs w:val="24"/>
        </w:rPr>
      </w:r>
      <w:r w:rsidR="003542C0">
        <w:rPr>
          <w:sz w:val="24"/>
          <w:szCs w:val="24"/>
        </w:rPr>
        <w:fldChar w:fldCharType="separate"/>
      </w:r>
      <w:r w:rsidR="00797A2D">
        <w:rPr>
          <w:sz w:val="24"/>
          <w:szCs w:val="24"/>
        </w:rPr>
        <w:t>22</w:t>
      </w:r>
      <w:r w:rsidR="003542C0">
        <w:rPr>
          <w:sz w:val="24"/>
          <w:szCs w:val="24"/>
        </w:rPr>
        <w:fldChar w:fldCharType="end"/>
      </w:r>
      <w:r w:rsidR="003542C0">
        <w:rPr>
          <w:sz w:val="24"/>
          <w:szCs w:val="24"/>
        </w:rPr>
        <w:t xml:space="preserve"> </w:t>
      </w:r>
      <w:r w:rsidR="003542C0" w:rsidRPr="003542C0">
        <w:rPr>
          <w:i/>
          <w:sz w:val="24"/>
          <w:szCs w:val="24"/>
        </w:rPr>
        <w:t>Confidential Information</w:t>
      </w:r>
      <w:r w:rsidRPr="00C80E71">
        <w:rPr>
          <w:sz w:val="24"/>
          <w:szCs w:val="24"/>
        </w:rPr>
        <w:t xml:space="preserve">, the Receiving Party shall conduct itself, and shall cause its employees to conduct themselves, in accordance with the highest standards established by law with respect to the duties of a person in a position of trust with regard to the obligations described in </w:t>
      </w:r>
      <w:r w:rsidR="003542C0" w:rsidRPr="00C80E71">
        <w:rPr>
          <w:sz w:val="24"/>
          <w:szCs w:val="24"/>
        </w:rPr>
        <w:t xml:space="preserve">this </w:t>
      </w:r>
      <w:r w:rsidR="003542C0">
        <w:rPr>
          <w:sz w:val="24"/>
          <w:szCs w:val="24"/>
        </w:rPr>
        <w:t xml:space="preserve">Section </w:t>
      </w:r>
      <w:r w:rsidR="003542C0">
        <w:rPr>
          <w:sz w:val="24"/>
          <w:szCs w:val="24"/>
        </w:rPr>
        <w:fldChar w:fldCharType="begin"/>
      </w:r>
      <w:r w:rsidR="003542C0">
        <w:rPr>
          <w:sz w:val="24"/>
          <w:szCs w:val="24"/>
        </w:rPr>
        <w:instrText xml:space="preserve"> REF _Ref11221793 \r \h </w:instrText>
      </w:r>
      <w:r w:rsidR="003542C0">
        <w:rPr>
          <w:sz w:val="24"/>
          <w:szCs w:val="24"/>
        </w:rPr>
      </w:r>
      <w:r w:rsidR="003542C0">
        <w:rPr>
          <w:sz w:val="24"/>
          <w:szCs w:val="24"/>
        </w:rPr>
        <w:fldChar w:fldCharType="separate"/>
      </w:r>
      <w:r w:rsidR="00797A2D">
        <w:rPr>
          <w:sz w:val="24"/>
          <w:szCs w:val="24"/>
        </w:rPr>
        <w:t>22</w:t>
      </w:r>
      <w:r w:rsidR="003542C0">
        <w:rPr>
          <w:sz w:val="24"/>
          <w:szCs w:val="24"/>
        </w:rPr>
        <w:fldChar w:fldCharType="end"/>
      </w:r>
      <w:r w:rsidR="003542C0">
        <w:rPr>
          <w:sz w:val="24"/>
          <w:szCs w:val="24"/>
        </w:rPr>
        <w:t xml:space="preserve"> </w:t>
      </w:r>
      <w:r w:rsidR="003542C0" w:rsidRPr="003542C0">
        <w:rPr>
          <w:i/>
          <w:sz w:val="24"/>
          <w:szCs w:val="24"/>
        </w:rPr>
        <w:t>Confidential Information</w:t>
      </w:r>
      <w:r w:rsidRPr="00C80E71">
        <w:rPr>
          <w:sz w:val="24"/>
          <w:szCs w:val="24"/>
        </w:rPr>
        <w:t>.</w:t>
      </w:r>
      <w:r w:rsidR="00F834EC" w:rsidRPr="00C80E71">
        <w:rPr>
          <w:sz w:val="24"/>
          <w:szCs w:val="24"/>
        </w:rPr>
        <w:t xml:space="preserve"> </w:t>
      </w:r>
      <w:r w:rsidRPr="00C80E71">
        <w:rPr>
          <w:sz w:val="24"/>
          <w:szCs w:val="24"/>
        </w:rPr>
        <w:t xml:space="preserve">Under no circumstances will Supplier serve as a </w:t>
      </w:r>
      <w:r w:rsidR="00BB5B0F">
        <w:rPr>
          <w:sz w:val="24"/>
          <w:szCs w:val="24"/>
        </w:rPr>
        <w:t>“</w:t>
      </w:r>
      <w:r w:rsidRPr="00C80E71">
        <w:rPr>
          <w:sz w:val="24"/>
          <w:szCs w:val="24"/>
        </w:rPr>
        <w:t>conduit for the exchange of market information</w:t>
      </w:r>
      <w:r w:rsidR="00BB5B0F">
        <w:rPr>
          <w:sz w:val="24"/>
          <w:szCs w:val="24"/>
        </w:rPr>
        <w:t>”</w:t>
      </w:r>
      <w:r w:rsidRPr="00C80E71">
        <w:rPr>
          <w:sz w:val="24"/>
          <w:szCs w:val="24"/>
        </w:rPr>
        <w:t xml:space="preserve"> </w:t>
      </w:r>
      <w:r w:rsidR="00A30A26" w:rsidRPr="00A30A26">
        <w:rPr>
          <w:sz w:val="24"/>
          <w:szCs w:val="24"/>
        </w:rPr>
        <w:t>(</w:t>
      </w:r>
      <w:r w:rsidR="00A30A26" w:rsidRPr="00A30A26">
        <w:rPr>
          <w:i/>
          <w:iCs/>
          <w:sz w:val="24"/>
          <w:szCs w:val="24"/>
        </w:rPr>
        <w:t>see</w:t>
      </w:r>
      <w:r w:rsidR="00A30A26" w:rsidRPr="00A30A26">
        <w:rPr>
          <w:sz w:val="24"/>
          <w:szCs w:val="24"/>
        </w:rPr>
        <w:t xml:space="preserve"> 18 C.F.R. 358.6) </w:t>
      </w:r>
      <w:r w:rsidRPr="00C80E71">
        <w:rPr>
          <w:sz w:val="24"/>
          <w:szCs w:val="24"/>
        </w:rPr>
        <w:t>between employees of Purchaser and its Affiliates in any manner that would violate the law or codes of conduct applying to Purchaser and its Affiliates.</w:t>
      </w:r>
    </w:p>
    <w:p w14:paraId="462B292C" w14:textId="5C7D2D25" w:rsidR="00A03F7F" w:rsidRPr="00C80E71" w:rsidRDefault="00A03F7F" w:rsidP="00D03A7D">
      <w:pPr>
        <w:pStyle w:val="ListParagraph"/>
        <w:numPr>
          <w:ilvl w:val="0"/>
          <w:numId w:val="22"/>
        </w:numPr>
        <w:tabs>
          <w:tab w:val="left" w:pos="1080"/>
        </w:tabs>
        <w:spacing w:after="240"/>
        <w:ind w:left="0" w:firstLine="540"/>
        <w:contextualSpacing w:val="0"/>
        <w:jc w:val="both"/>
        <w:rPr>
          <w:sz w:val="24"/>
          <w:szCs w:val="24"/>
        </w:rPr>
      </w:pPr>
      <w:r w:rsidRPr="00C80E71">
        <w:rPr>
          <w:sz w:val="24"/>
          <w:szCs w:val="24"/>
          <w:u w:val="single"/>
        </w:rPr>
        <w:t>Proprietary Protection</w:t>
      </w:r>
      <w:r w:rsidRPr="00C80E71">
        <w:rPr>
          <w:sz w:val="24"/>
          <w:szCs w:val="24"/>
        </w:rPr>
        <w:t>.</w:t>
      </w:r>
      <w:r w:rsidR="00F834EC" w:rsidRPr="00C80E71">
        <w:rPr>
          <w:sz w:val="24"/>
          <w:szCs w:val="24"/>
        </w:rPr>
        <w:t xml:space="preserve"> </w:t>
      </w:r>
      <w:r w:rsidRPr="00C80E71">
        <w:rPr>
          <w:sz w:val="24"/>
          <w:szCs w:val="24"/>
        </w:rPr>
        <w:t>The Disclosing Party will have sole and exclusive ownership of all right, title, and interest in and to its Confidential Information, including without limitation ownership of all copyrights and trade secrets pertaining to that Confidential Information, subject only to the rights and privileges expressly granted by the Disclosing Party to the Receiving Party.</w:t>
      </w:r>
    </w:p>
    <w:p w14:paraId="00D758DA" w14:textId="04CF0678" w:rsidR="00A03F7F" w:rsidRPr="00C80E71" w:rsidRDefault="00A03F7F" w:rsidP="00D03A7D">
      <w:pPr>
        <w:pStyle w:val="ListParagraph"/>
        <w:numPr>
          <w:ilvl w:val="0"/>
          <w:numId w:val="22"/>
        </w:numPr>
        <w:tabs>
          <w:tab w:val="left" w:pos="1080"/>
        </w:tabs>
        <w:spacing w:after="240"/>
        <w:ind w:left="0" w:firstLine="540"/>
        <w:contextualSpacing w:val="0"/>
        <w:jc w:val="both"/>
        <w:rPr>
          <w:sz w:val="24"/>
          <w:szCs w:val="24"/>
        </w:rPr>
      </w:pPr>
      <w:r w:rsidRPr="00C80E71">
        <w:rPr>
          <w:sz w:val="24"/>
          <w:szCs w:val="24"/>
          <w:u w:val="single"/>
        </w:rPr>
        <w:t>Consultants</w:t>
      </w:r>
      <w:r w:rsidRPr="00C80E71">
        <w:rPr>
          <w:sz w:val="24"/>
          <w:szCs w:val="24"/>
        </w:rPr>
        <w:t>.</w:t>
      </w:r>
      <w:r w:rsidR="00F834EC" w:rsidRPr="00C80E71">
        <w:rPr>
          <w:sz w:val="24"/>
          <w:szCs w:val="24"/>
        </w:rPr>
        <w:t xml:space="preserve"> </w:t>
      </w:r>
      <w:r w:rsidRPr="00C80E71">
        <w:rPr>
          <w:sz w:val="24"/>
          <w:szCs w:val="24"/>
        </w:rPr>
        <w:t>Prior to disclosing Purchaser</w:t>
      </w:r>
      <w:r w:rsidR="007B4C1A">
        <w:rPr>
          <w:sz w:val="24"/>
          <w:szCs w:val="24"/>
        </w:rPr>
        <w:t>’</w:t>
      </w:r>
      <w:r w:rsidRPr="00C80E71">
        <w:rPr>
          <w:sz w:val="24"/>
          <w:szCs w:val="24"/>
        </w:rPr>
        <w:t>s Confidential Information to a Subcontractor, consultant, or agent, Supplier shall first obtain a written agreement from that Subcontractor, consultant, or agent to be bound by the te</w:t>
      </w:r>
      <w:r w:rsidRPr="00C80E71">
        <w:rPr>
          <w:rStyle w:val="PageNumber"/>
          <w:sz w:val="24"/>
          <w:szCs w:val="24"/>
        </w:rPr>
        <w:t xml:space="preserve">rms of </w:t>
      </w:r>
      <w:r w:rsidR="003542C0" w:rsidRPr="00C80E71">
        <w:rPr>
          <w:sz w:val="24"/>
          <w:szCs w:val="24"/>
        </w:rPr>
        <w:t xml:space="preserve">this </w:t>
      </w:r>
      <w:r w:rsidR="003542C0">
        <w:rPr>
          <w:sz w:val="24"/>
          <w:szCs w:val="24"/>
        </w:rPr>
        <w:t xml:space="preserve">Section </w:t>
      </w:r>
      <w:r w:rsidR="003542C0">
        <w:rPr>
          <w:sz w:val="24"/>
          <w:szCs w:val="24"/>
        </w:rPr>
        <w:fldChar w:fldCharType="begin"/>
      </w:r>
      <w:r w:rsidR="003542C0">
        <w:rPr>
          <w:sz w:val="24"/>
          <w:szCs w:val="24"/>
        </w:rPr>
        <w:instrText xml:space="preserve"> REF _Ref11221793 \r \h </w:instrText>
      </w:r>
      <w:r w:rsidR="003542C0">
        <w:rPr>
          <w:sz w:val="24"/>
          <w:szCs w:val="24"/>
        </w:rPr>
      </w:r>
      <w:r w:rsidR="003542C0">
        <w:rPr>
          <w:sz w:val="24"/>
          <w:szCs w:val="24"/>
        </w:rPr>
        <w:fldChar w:fldCharType="separate"/>
      </w:r>
      <w:r w:rsidR="00797A2D">
        <w:rPr>
          <w:sz w:val="24"/>
          <w:szCs w:val="24"/>
        </w:rPr>
        <w:t>22</w:t>
      </w:r>
      <w:r w:rsidR="003542C0">
        <w:rPr>
          <w:sz w:val="24"/>
          <w:szCs w:val="24"/>
        </w:rPr>
        <w:fldChar w:fldCharType="end"/>
      </w:r>
      <w:r w:rsidR="003542C0">
        <w:rPr>
          <w:sz w:val="24"/>
          <w:szCs w:val="24"/>
        </w:rPr>
        <w:t xml:space="preserve"> </w:t>
      </w:r>
      <w:r w:rsidR="003542C0" w:rsidRPr="003542C0">
        <w:rPr>
          <w:i/>
          <w:sz w:val="24"/>
          <w:szCs w:val="24"/>
        </w:rPr>
        <w:t>Confidential Information</w:t>
      </w:r>
      <w:r w:rsidRPr="00C80E71">
        <w:rPr>
          <w:rStyle w:val="PageNumber"/>
          <w:sz w:val="24"/>
          <w:szCs w:val="24"/>
        </w:rPr>
        <w:t>.</w:t>
      </w:r>
    </w:p>
    <w:p w14:paraId="60784AD5" w14:textId="1C50DFE5" w:rsidR="00D05B9A" w:rsidRPr="00C80E71" w:rsidRDefault="00D05B9A" w:rsidP="00D03A7D">
      <w:pPr>
        <w:pStyle w:val="ListParagraph"/>
        <w:numPr>
          <w:ilvl w:val="0"/>
          <w:numId w:val="22"/>
        </w:numPr>
        <w:tabs>
          <w:tab w:val="left" w:pos="1080"/>
        </w:tabs>
        <w:spacing w:after="240"/>
        <w:ind w:left="0" w:firstLine="540"/>
        <w:contextualSpacing w:val="0"/>
        <w:jc w:val="both"/>
        <w:rPr>
          <w:sz w:val="24"/>
          <w:szCs w:val="24"/>
        </w:rPr>
      </w:pPr>
      <w:r w:rsidRPr="00C80E71">
        <w:rPr>
          <w:sz w:val="24"/>
          <w:szCs w:val="24"/>
          <w:u w:val="single"/>
        </w:rPr>
        <w:t>Return of Confidential Information</w:t>
      </w:r>
      <w:r w:rsidRPr="00C80E71">
        <w:rPr>
          <w:sz w:val="24"/>
          <w:szCs w:val="24"/>
        </w:rPr>
        <w:t>.</w:t>
      </w:r>
      <w:r w:rsidR="00F834EC" w:rsidRPr="00C80E71">
        <w:rPr>
          <w:sz w:val="24"/>
          <w:szCs w:val="24"/>
        </w:rPr>
        <w:t xml:space="preserve"> </w:t>
      </w:r>
      <w:r w:rsidRPr="00C80E71">
        <w:rPr>
          <w:sz w:val="24"/>
          <w:szCs w:val="24"/>
        </w:rPr>
        <w:t>Upon termination of this Agreement or at any time at the request of the Disclosing Party, the Receiving Party shall: (i) deliver promptly to the Disclosing Party all of the Disclosing Party</w:t>
      </w:r>
      <w:r w:rsidR="007B4C1A">
        <w:rPr>
          <w:sz w:val="24"/>
          <w:szCs w:val="24"/>
        </w:rPr>
        <w:t>’</w:t>
      </w:r>
      <w:r w:rsidRPr="00C80E71">
        <w:rPr>
          <w:sz w:val="24"/>
          <w:szCs w:val="24"/>
        </w:rPr>
        <w:t>s Confidential Information in the Receiving Party</w:t>
      </w:r>
      <w:r w:rsidR="007B4C1A">
        <w:rPr>
          <w:sz w:val="24"/>
          <w:szCs w:val="24"/>
        </w:rPr>
        <w:t>’</w:t>
      </w:r>
      <w:r w:rsidRPr="00C80E71">
        <w:rPr>
          <w:sz w:val="24"/>
          <w:szCs w:val="24"/>
        </w:rPr>
        <w:t>s</w:t>
      </w:r>
      <w:r w:rsidR="00F834EC" w:rsidRPr="00C80E71">
        <w:rPr>
          <w:sz w:val="24"/>
          <w:szCs w:val="24"/>
        </w:rPr>
        <w:t xml:space="preserve"> </w:t>
      </w:r>
      <w:r w:rsidRPr="00C80E71">
        <w:rPr>
          <w:sz w:val="24"/>
          <w:szCs w:val="24"/>
        </w:rPr>
        <w:t>possession or under its control that is in tangible form; and (ii) permanently destroy (including deletion of permanent and temporary files, if any, stored on computers or other electronic devices) all of the Disclosing Party</w:t>
      </w:r>
      <w:r w:rsidR="007B4C1A">
        <w:rPr>
          <w:sz w:val="24"/>
          <w:szCs w:val="24"/>
        </w:rPr>
        <w:t>’</w:t>
      </w:r>
      <w:r w:rsidRPr="00C80E71">
        <w:rPr>
          <w:sz w:val="24"/>
          <w:szCs w:val="24"/>
        </w:rPr>
        <w:t>s Confidential Information in its possession that is in electronic or other intangible form.</w:t>
      </w:r>
      <w:r w:rsidR="00F834EC" w:rsidRPr="00C80E71">
        <w:rPr>
          <w:sz w:val="24"/>
          <w:szCs w:val="24"/>
        </w:rPr>
        <w:t xml:space="preserve"> </w:t>
      </w:r>
      <w:r w:rsidR="00175A63">
        <w:rPr>
          <w:sz w:val="24"/>
          <w:szCs w:val="24"/>
        </w:rPr>
        <w:t>Additionally, if at any time prior to termination of this Agreement Supplier no longer requires access to or possession of all or part of Purchaser</w:t>
      </w:r>
      <w:r w:rsidR="007B4C1A">
        <w:rPr>
          <w:sz w:val="24"/>
          <w:szCs w:val="24"/>
        </w:rPr>
        <w:t>’</w:t>
      </w:r>
      <w:r w:rsidR="00175A63">
        <w:rPr>
          <w:sz w:val="24"/>
          <w:szCs w:val="24"/>
        </w:rPr>
        <w:t xml:space="preserve">s Confidential Information to perform the Work, Supplier shall promptly return or destroy such Confidential Information as described above. </w:t>
      </w:r>
      <w:r w:rsidRPr="00C80E71">
        <w:rPr>
          <w:sz w:val="24"/>
          <w:szCs w:val="24"/>
        </w:rPr>
        <w:t xml:space="preserve">If requested by the Disclosing Party, the Receiving Party shall deliver a certificate certifying that it has satisfied the requirements of </w:t>
      </w:r>
      <w:r w:rsidR="003542C0" w:rsidRPr="00C80E71">
        <w:rPr>
          <w:sz w:val="24"/>
          <w:szCs w:val="24"/>
        </w:rPr>
        <w:t xml:space="preserve">this </w:t>
      </w:r>
      <w:r w:rsidR="003542C0">
        <w:rPr>
          <w:sz w:val="24"/>
          <w:szCs w:val="24"/>
        </w:rPr>
        <w:t xml:space="preserve">Section </w:t>
      </w:r>
      <w:r w:rsidR="003542C0">
        <w:rPr>
          <w:sz w:val="24"/>
          <w:szCs w:val="24"/>
        </w:rPr>
        <w:fldChar w:fldCharType="begin"/>
      </w:r>
      <w:r w:rsidR="003542C0">
        <w:rPr>
          <w:sz w:val="24"/>
          <w:szCs w:val="24"/>
        </w:rPr>
        <w:instrText xml:space="preserve"> REF _Ref11221793 \r \h </w:instrText>
      </w:r>
      <w:r w:rsidR="003542C0">
        <w:rPr>
          <w:sz w:val="24"/>
          <w:szCs w:val="24"/>
        </w:rPr>
      </w:r>
      <w:r w:rsidR="003542C0">
        <w:rPr>
          <w:sz w:val="24"/>
          <w:szCs w:val="24"/>
        </w:rPr>
        <w:fldChar w:fldCharType="separate"/>
      </w:r>
      <w:r w:rsidR="00797A2D">
        <w:rPr>
          <w:sz w:val="24"/>
          <w:szCs w:val="24"/>
        </w:rPr>
        <w:t>22</w:t>
      </w:r>
      <w:r w:rsidR="003542C0">
        <w:rPr>
          <w:sz w:val="24"/>
          <w:szCs w:val="24"/>
        </w:rPr>
        <w:fldChar w:fldCharType="end"/>
      </w:r>
      <w:r w:rsidR="003542C0">
        <w:rPr>
          <w:sz w:val="24"/>
          <w:szCs w:val="24"/>
        </w:rPr>
        <w:t xml:space="preserve"> </w:t>
      </w:r>
      <w:r w:rsidR="003542C0" w:rsidRPr="003542C0">
        <w:rPr>
          <w:i/>
          <w:sz w:val="24"/>
          <w:szCs w:val="24"/>
        </w:rPr>
        <w:t>Confidential Information</w:t>
      </w:r>
      <w:r w:rsidRPr="00C80E71">
        <w:rPr>
          <w:sz w:val="24"/>
          <w:szCs w:val="24"/>
        </w:rPr>
        <w:t>.</w:t>
      </w:r>
      <w:r w:rsidR="00F834EC" w:rsidRPr="00C80E71">
        <w:rPr>
          <w:sz w:val="24"/>
          <w:szCs w:val="24"/>
        </w:rPr>
        <w:t xml:space="preserve"> </w:t>
      </w:r>
      <w:r w:rsidRPr="00C80E71">
        <w:rPr>
          <w:sz w:val="24"/>
          <w:szCs w:val="24"/>
        </w:rPr>
        <w:t>Notwithstanding the foregoing, to the extent it would be unreasonably costly or cumbersome, the Receiving Party shall not be required to delete intangible copies of Confidential Information that have been made as part of the Receiving Party</w:t>
      </w:r>
      <w:r w:rsidR="007B4C1A">
        <w:rPr>
          <w:sz w:val="24"/>
          <w:szCs w:val="24"/>
        </w:rPr>
        <w:t>’</w:t>
      </w:r>
      <w:r w:rsidRPr="00C80E71">
        <w:rPr>
          <w:sz w:val="24"/>
          <w:szCs w:val="24"/>
        </w:rPr>
        <w:t>s routine systems back-up procedures.</w:t>
      </w:r>
    </w:p>
    <w:p w14:paraId="632C46A8" w14:textId="4684E1D6" w:rsidR="00D05B9A" w:rsidRPr="00C80E71" w:rsidRDefault="00D05B9A" w:rsidP="00D03A7D">
      <w:pPr>
        <w:pStyle w:val="ListParagraph"/>
        <w:numPr>
          <w:ilvl w:val="0"/>
          <w:numId w:val="22"/>
        </w:numPr>
        <w:tabs>
          <w:tab w:val="left" w:pos="1080"/>
        </w:tabs>
        <w:spacing w:after="240"/>
        <w:ind w:left="0" w:firstLine="540"/>
        <w:contextualSpacing w:val="0"/>
        <w:jc w:val="both"/>
        <w:rPr>
          <w:sz w:val="24"/>
          <w:szCs w:val="24"/>
        </w:rPr>
      </w:pPr>
      <w:r w:rsidRPr="00C80E71">
        <w:rPr>
          <w:sz w:val="24"/>
          <w:szCs w:val="24"/>
          <w:u w:val="single"/>
        </w:rPr>
        <w:t>Security</w:t>
      </w:r>
      <w:r w:rsidRPr="00C80E71">
        <w:rPr>
          <w:sz w:val="24"/>
          <w:szCs w:val="24"/>
        </w:rPr>
        <w:t>.</w:t>
      </w:r>
      <w:r w:rsidR="00F834EC" w:rsidRPr="00C80E71">
        <w:rPr>
          <w:sz w:val="24"/>
          <w:szCs w:val="24"/>
        </w:rPr>
        <w:t xml:space="preserve"> </w:t>
      </w:r>
      <w:r w:rsidRPr="00C80E71">
        <w:rPr>
          <w:sz w:val="24"/>
          <w:szCs w:val="24"/>
        </w:rPr>
        <w:t xml:space="preserve">The Receiving Party shall safeguard and maintain the confidentiality of any Confidential Information disclosed to it by the Disclosing Party in at least the same </w:t>
      </w:r>
      <w:proofErr w:type="gramStart"/>
      <w:r w:rsidRPr="00C80E71">
        <w:rPr>
          <w:sz w:val="24"/>
          <w:szCs w:val="24"/>
        </w:rPr>
        <w:t>manner in which</w:t>
      </w:r>
      <w:proofErr w:type="gramEnd"/>
      <w:r w:rsidRPr="00C80E71">
        <w:rPr>
          <w:sz w:val="24"/>
          <w:szCs w:val="24"/>
        </w:rPr>
        <w:t xml:space="preserve"> it protects its own confidential and proprietary information of like kind and sensitivity, but in no event with less than reasonable care.</w:t>
      </w:r>
      <w:r w:rsidR="00F834EC" w:rsidRPr="00C80E71">
        <w:rPr>
          <w:sz w:val="24"/>
          <w:szCs w:val="24"/>
        </w:rPr>
        <w:t xml:space="preserve"> </w:t>
      </w:r>
      <w:r w:rsidRPr="00C80E71">
        <w:rPr>
          <w:sz w:val="24"/>
          <w:szCs w:val="24"/>
        </w:rPr>
        <w:t>The Receiving Party shall assume full responsibility for breaches of this Agreement by any of its employees, Subcontractors, consultants, or agents or any of their respective employees.</w:t>
      </w:r>
      <w:r w:rsidR="00F834EC" w:rsidRPr="00C80E71">
        <w:rPr>
          <w:sz w:val="24"/>
          <w:szCs w:val="24"/>
        </w:rPr>
        <w:t xml:space="preserve"> </w:t>
      </w:r>
      <w:r w:rsidRPr="00C80E71">
        <w:rPr>
          <w:sz w:val="24"/>
          <w:szCs w:val="24"/>
        </w:rPr>
        <w:t>In the event of a breach, suspected breach or unauthorized release of the Disclosing Party</w:t>
      </w:r>
      <w:r w:rsidR="007B4C1A">
        <w:rPr>
          <w:sz w:val="24"/>
          <w:szCs w:val="24"/>
        </w:rPr>
        <w:t>’</w:t>
      </w:r>
      <w:r w:rsidRPr="00C80E71">
        <w:rPr>
          <w:sz w:val="24"/>
          <w:szCs w:val="24"/>
        </w:rPr>
        <w:t xml:space="preserve">s Confidential Information the Receiving Party shall provide immediate notice to the Disclosing Party, and, in the case of a breach of </w:t>
      </w:r>
      <w:r w:rsidR="00B05A32">
        <w:rPr>
          <w:sz w:val="24"/>
          <w:szCs w:val="24"/>
        </w:rPr>
        <w:t>PII</w:t>
      </w:r>
      <w:r w:rsidRPr="00C80E71">
        <w:rPr>
          <w:sz w:val="24"/>
          <w:szCs w:val="24"/>
        </w:rPr>
        <w:t xml:space="preserve">, such notice shall also comply with </w:t>
      </w:r>
      <w:r w:rsidR="003542C0">
        <w:rPr>
          <w:sz w:val="24"/>
          <w:szCs w:val="24"/>
        </w:rPr>
        <w:t xml:space="preserve">Section </w:t>
      </w:r>
      <w:r w:rsidR="003542C0">
        <w:rPr>
          <w:sz w:val="24"/>
          <w:szCs w:val="24"/>
        </w:rPr>
        <w:fldChar w:fldCharType="begin"/>
      </w:r>
      <w:r w:rsidR="003542C0">
        <w:rPr>
          <w:sz w:val="24"/>
          <w:szCs w:val="24"/>
        </w:rPr>
        <w:instrText xml:space="preserve"> REF _Ref10800833 \r \h </w:instrText>
      </w:r>
      <w:r w:rsidR="003542C0">
        <w:rPr>
          <w:sz w:val="24"/>
          <w:szCs w:val="24"/>
        </w:rPr>
      </w:r>
      <w:r w:rsidR="003542C0">
        <w:rPr>
          <w:sz w:val="24"/>
          <w:szCs w:val="24"/>
        </w:rPr>
        <w:fldChar w:fldCharType="separate"/>
      </w:r>
      <w:r w:rsidR="00797A2D">
        <w:rPr>
          <w:sz w:val="24"/>
          <w:szCs w:val="24"/>
        </w:rPr>
        <w:t>23</w:t>
      </w:r>
      <w:r w:rsidR="003542C0">
        <w:rPr>
          <w:sz w:val="24"/>
          <w:szCs w:val="24"/>
        </w:rPr>
        <w:fldChar w:fldCharType="end"/>
      </w:r>
      <w:r w:rsidRPr="00C80E71">
        <w:rPr>
          <w:sz w:val="24"/>
          <w:szCs w:val="24"/>
        </w:rPr>
        <w:t xml:space="preserve"> </w:t>
      </w:r>
      <w:r w:rsidRPr="003542C0">
        <w:rPr>
          <w:i/>
          <w:sz w:val="24"/>
          <w:szCs w:val="24"/>
        </w:rPr>
        <w:t>Protecting Personally Identifiable Information</w:t>
      </w:r>
      <w:r w:rsidRPr="00C80E71">
        <w:rPr>
          <w:sz w:val="24"/>
          <w:szCs w:val="24"/>
        </w:rPr>
        <w:t>.</w:t>
      </w:r>
      <w:r w:rsidR="00F834EC" w:rsidRPr="00C80E71">
        <w:rPr>
          <w:sz w:val="24"/>
          <w:szCs w:val="24"/>
        </w:rPr>
        <w:t xml:space="preserve"> </w:t>
      </w:r>
      <w:r w:rsidRPr="00C80E71">
        <w:rPr>
          <w:sz w:val="24"/>
          <w:szCs w:val="24"/>
        </w:rPr>
        <w:t>Such notice shall include sufficient detail regarding the incident or suspected incident to the reasonable satisfaction of the Disclosing Party.</w:t>
      </w:r>
      <w:r w:rsidR="00F834EC" w:rsidRPr="00C80E71">
        <w:rPr>
          <w:sz w:val="24"/>
          <w:szCs w:val="24"/>
        </w:rPr>
        <w:t xml:space="preserve"> </w:t>
      </w:r>
      <w:r w:rsidRPr="00C80E71">
        <w:rPr>
          <w:sz w:val="24"/>
          <w:szCs w:val="24"/>
        </w:rPr>
        <w:t>Upon the Disclosing Party</w:t>
      </w:r>
      <w:r w:rsidR="007B4C1A">
        <w:rPr>
          <w:sz w:val="24"/>
          <w:szCs w:val="24"/>
        </w:rPr>
        <w:t>’</w:t>
      </w:r>
      <w:r w:rsidRPr="00C80E71">
        <w:rPr>
          <w:sz w:val="24"/>
          <w:szCs w:val="24"/>
        </w:rPr>
        <w:t xml:space="preserve">s request at any time, the Receiving Party shall </w:t>
      </w:r>
      <w:r w:rsidRPr="00C80E71">
        <w:rPr>
          <w:sz w:val="24"/>
          <w:szCs w:val="24"/>
        </w:rPr>
        <w:lastRenderedPageBreak/>
        <w:t>provide a list, including contact information, of individuals and entities to whom or which the Receiving Party has granted access to the Disclosing Party</w:t>
      </w:r>
      <w:r w:rsidR="007B4C1A">
        <w:rPr>
          <w:sz w:val="24"/>
          <w:szCs w:val="24"/>
        </w:rPr>
        <w:t>’</w:t>
      </w:r>
      <w:r w:rsidRPr="00C80E71">
        <w:rPr>
          <w:sz w:val="24"/>
          <w:szCs w:val="24"/>
        </w:rPr>
        <w:t>s Confidential Information.</w:t>
      </w:r>
      <w:r w:rsidR="00F834EC" w:rsidRPr="00C80E71">
        <w:rPr>
          <w:sz w:val="24"/>
          <w:szCs w:val="24"/>
        </w:rPr>
        <w:t xml:space="preserve"> </w:t>
      </w:r>
    </w:p>
    <w:p w14:paraId="349F9924" w14:textId="2BBF32A6" w:rsidR="009B59A2" w:rsidRPr="00C80E71" w:rsidRDefault="009B59A2" w:rsidP="00D03A7D">
      <w:pPr>
        <w:pStyle w:val="ListParagraph"/>
        <w:numPr>
          <w:ilvl w:val="0"/>
          <w:numId w:val="22"/>
        </w:numPr>
        <w:tabs>
          <w:tab w:val="left" w:pos="1080"/>
        </w:tabs>
        <w:spacing w:after="240"/>
        <w:ind w:left="0" w:firstLine="540"/>
        <w:contextualSpacing w:val="0"/>
        <w:jc w:val="both"/>
        <w:rPr>
          <w:sz w:val="24"/>
          <w:szCs w:val="24"/>
        </w:rPr>
      </w:pPr>
      <w:r w:rsidRPr="00C80E71">
        <w:rPr>
          <w:sz w:val="24"/>
          <w:szCs w:val="24"/>
          <w:u w:val="single"/>
        </w:rPr>
        <w:t>Court-Ordered Disclosure</w:t>
      </w:r>
      <w:r w:rsidRPr="00C80E71">
        <w:rPr>
          <w:sz w:val="24"/>
          <w:szCs w:val="24"/>
        </w:rPr>
        <w:t>.</w:t>
      </w:r>
      <w:r w:rsidR="00F834EC" w:rsidRPr="00C80E71">
        <w:rPr>
          <w:sz w:val="24"/>
          <w:szCs w:val="24"/>
        </w:rPr>
        <w:t xml:space="preserve"> </w:t>
      </w:r>
      <w:r w:rsidRPr="00C80E71">
        <w:rPr>
          <w:sz w:val="24"/>
          <w:szCs w:val="24"/>
        </w:rPr>
        <w:t>Notwithstanding the above restrictions, the Receiving Party may disclose the Disclosing Party</w:t>
      </w:r>
      <w:r w:rsidR="007B4C1A">
        <w:rPr>
          <w:sz w:val="24"/>
          <w:szCs w:val="24"/>
        </w:rPr>
        <w:t>’</w:t>
      </w:r>
      <w:r w:rsidRPr="00C80E71">
        <w:rPr>
          <w:sz w:val="24"/>
          <w:szCs w:val="24"/>
        </w:rPr>
        <w:t>s Confidential Information if that disclosure is pursuant to a valid order of a court or authorized agency of government, but the Receiving Party shall, to the extent permitted by law, give the Disclosing Party ten (10) days</w:t>
      </w:r>
      <w:r w:rsidR="007B4C1A">
        <w:rPr>
          <w:sz w:val="24"/>
          <w:szCs w:val="24"/>
        </w:rPr>
        <w:t>’</w:t>
      </w:r>
      <w:r w:rsidRPr="00C80E71">
        <w:rPr>
          <w:sz w:val="24"/>
          <w:szCs w:val="24"/>
        </w:rPr>
        <w:t xml:space="preserve"> prior notice so that the Disclosing Party may seek a protective order, if appropriate.</w:t>
      </w:r>
      <w:r w:rsidR="00F834EC" w:rsidRPr="00C80E71">
        <w:rPr>
          <w:sz w:val="24"/>
          <w:szCs w:val="24"/>
        </w:rPr>
        <w:t xml:space="preserve"> </w:t>
      </w:r>
      <w:r w:rsidRPr="00C80E71">
        <w:rPr>
          <w:sz w:val="24"/>
          <w:szCs w:val="24"/>
        </w:rPr>
        <w:t>If the Disclosing Party seeks a protective order, the Receiving Party shall cooperate, at the Disclosing Party</w:t>
      </w:r>
      <w:r w:rsidR="007B4C1A">
        <w:rPr>
          <w:sz w:val="24"/>
          <w:szCs w:val="24"/>
        </w:rPr>
        <w:t>’</w:t>
      </w:r>
      <w:r w:rsidRPr="00C80E71">
        <w:rPr>
          <w:sz w:val="24"/>
          <w:szCs w:val="24"/>
        </w:rPr>
        <w:t xml:space="preserve">s expense, in seeking the protective order. </w:t>
      </w:r>
    </w:p>
    <w:p w14:paraId="69C2B917" w14:textId="1A02EC18" w:rsidR="00670F52" w:rsidRPr="00555163" w:rsidRDefault="00555163" w:rsidP="00D03A7D">
      <w:pPr>
        <w:pStyle w:val="ListParagraph"/>
        <w:numPr>
          <w:ilvl w:val="0"/>
          <w:numId w:val="22"/>
        </w:numPr>
        <w:tabs>
          <w:tab w:val="left" w:pos="1080"/>
        </w:tabs>
        <w:spacing w:after="240"/>
        <w:ind w:left="0" w:firstLine="540"/>
        <w:contextualSpacing w:val="0"/>
        <w:jc w:val="both"/>
        <w:rPr>
          <w:sz w:val="24"/>
          <w:szCs w:val="24"/>
        </w:rPr>
      </w:pPr>
      <w:r w:rsidRPr="00555163">
        <w:rPr>
          <w:sz w:val="24"/>
          <w:szCs w:val="24"/>
          <w:u w:val="single"/>
        </w:rPr>
        <w:t>No Conveyance or License</w:t>
      </w:r>
      <w:r w:rsidRPr="00555163">
        <w:rPr>
          <w:sz w:val="24"/>
          <w:szCs w:val="24"/>
        </w:rPr>
        <w:t xml:space="preserve">. Neither </w:t>
      </w:r>
      <w:r w:rsidR="00E810DB">
        <w:rPr>
          <w:sz w:val="24"/>
          <w:szCs w:val="24"/>
        </w:rPr>
        <w:t>Party</w:t>
      </w:r>
      <w:r w:rsidRPr="00555163">
        <w:rPr>
          <w:sz w:val="24"/>
          <w:szCs w:val="24"/>
        </w:rPr>
        <w:t xml:space="preserve"> intends by this Agreement to convey to the other </w:t>
      </w:r>
      <w:r w:rsidR="00E810DB">
        <w:rPr>
          <w:sz w:val="24"/>
          <w:szCs w:val="24"/>
        </w:rPr>
        <w:t>Party</w:t>
      </w:r>
      <w:r w:rsidRPr="00555163">
        <w:rPr>
          <w:sz w:val="24"/>
          <w:szCs w:val="24"/>
        </w:rPr>
        <w:t xml:space="preserve"> any right, title, interest, or copyright in any Confidential Information or any license to use, sell, exploit, copy, or further develop any Confidential Information, except in connection with this Agreement.</w:t>
      </w:r>
    </w:p>
    <w:p w14:paraId="6E439E57" w14:textId="730F50E8" w:rsidR="00916E05" w:rsidRDefault="00916E05" w:rsidP="00D03A7D">
      <w:pPr>
        <w:pStyle w:val="ListParagraph"/>
        <w:numPr>
          <w:ilvl w:val="0"/>
          <w:numId w:val="22"/>
        </w:numPr>
        <w:tabs>
          <w:tab w:val="left" w:pos="1080"/>
        </w:tabs>
        <w:spacing w:after="240"/>
        <w:ind w:left="0" w:firstLine="540"/>
        <w:contextualSpacing w:val="0"/>
        <w:jc w:val="both"/>
        <w:rPr>
          <w:sz w:val="24"/>
          <w:szCs w:val="24"/>
        </w:rPr>
      </w:pPr>
      <w:r w:rsidRPr="00C80E71">
        <w:rPr>
          <w:sz w:val="24"/>
          <w:szCs w:val="24"/>
          <w:u w:val="single"/>
        </w:rPr>
        <w:t>Injunctive Relief</w:t>
      </w:r>
      <w:r w:rsidRPr="00C80E71">
        <w:rPr>
          <w:sz w:val="24"/>
          <w:szCs w:val="24"/>
        </w:rPr>
        <w:t>.</w:t>
      </w:r>
      <w:r w:rsidR="00F834EC" w:rsidRPr="00C80E71">
        <w:rPr>
          <w:sz w:val="24"/>
          <w:szCs w:val="24"/>
        </w:rPr>
        <w:t xml:space="preserve"> </w:t>
      </w:r>
      <w:r w:rsidR="009B59A2" w:rsidRPr="00C80E71">
        <w:rPr>
          <w:sz w:val="24"/>
          <w:szCs w:val="24"/>
        </w:rPr>
        <w:t xml:space="preserve">The </w:t>
      </w:r>
      <w:r w:rsidR="00E810DB">
        <w:rPr>
          <w:sz w:val="24"/>
          <w:szCs w:val="24"/>
        </w:rPr>
        <w:t>Parties</w:t>
      </w:r>
      <w:r w:rsidR="009B59A2" w:rsidRPr="00C80E71">
        <w:rPr>
          <w:sz w:val="24"/>
          <w:szCs w:val="24"/>
        </w:rPr>
        <w:t xml:space="preserve"> hereby acknowledge that a Receiving </w:t>
      </w:r>
      <w:r w:rsidR="00083C4D" w:rsidRPr="00C80E71">
        <w:rPr>
          <w:sz w:val="24"/>
          <w:szCs w:val="24"/>
        </w:rPr>
        <w:t>P</w:t>
      </w:r>
      <w:r w:rsidR="009B59A2" w:rsidRPr="00C80E71">
        <w:rPr>
          <w:sz w:val="24"/>
          <w:szCs w:val="24"/>
        </w:rPr>
        <w:t>arty</w:t>
      </w:r>
      <w:r w:rsidR="007B4C1A">
        <w:rPr>
          <w:sz w:val="24"/>
          <w:szCs w:val="24"/>
        </w:rPr>
        <w:t>’</w:t>
      </w:r>
      <w:r w:rsidR="009B59A2" w:rsidRPr="00C80E71">
        <w:rPr>
          <w:sz w:val="24"/>
          <w:szCs w:val="24"/>
        </w:rPr>
        <w:t xml:space="preserve">s breach of the provisions of </w:t>
      </w:r>
      <w:r w:rsidR="003542C0" w:rsidRPr="00C80E71">
        <w:rPr>
          <w:sz w:val="24"/>
          <w:szCs w:val="24"/>
        </w:rPr>
        <w:t xml:space="preserve">this </w:t>
      </w:r>
      <w:r w:rsidR="003542C0">
        <w:rPr>
          <w:sz w:val="24"/>
          <w:szCs w:val="24"/>
        </w:rPr>
        <w:t xml:space="preserve">Section </w:t>
      </w:r>
      <w:r w:rsidR="003542C0">
        <w:rPr>
          <w:sz w:val="24"/>
          <w:szCs w:val="24"/>
        </w:rPr>
        <w:fldChar w:fldCharType="begin"/>
      </w:r>
      <w:r w:rsidR="003542C0">
        <w:rPr>
          <w:sz w:val="24"/>
          <w:szCs w:val="24"/>
        </w:rPr>
        <w:instrText xml:space="preserve"> REF _Ref11221793 \r \h </w:instrText>
      </w:r>
      <w:r w:rsidR="003542C0">
        <w:rPr>
          <w:sz w:val="24"/>
          <w:szCs w:val="24"/>
        </w:rPr>
      </w:r>
      <w:r w:rsidR="003542C0">
        <w:rPr>
          <w:sz w:val="24"/>
          <w:szCs w:val="24"/>
        </w:rPr>
        <w:fldChar w:fldCharType="separate"/>
      </w:r>
      <w:r w:rsidR="00797A2D">
        <w:rPr>
          <w:sz w:val="24"/>
          <w:szCs w:val="24"/>
        </w:rPr>
        <w:t>22</w:t>
      </w:r>
      <w:r w:rsidR="003542C0">
        <w:rPr>
          <w:sz w:val="24"/>
          <w:szCs w:val="24"/>
        </w:rPr>
        <w:fldChar w:fldCharType="end"/>
      </w:r>
      <w:r w:rsidR="003542C0">
        <w:rPr>
          <w:sz w:val="24"/>
          <w:szCs w:val="24"/>
        </w:rPr>
        <w:t xml:space="preserve"> </w:t>
      </w:r>
      <w:r w:rsidR="003542C0" w:rsidRPr="003542C0">
        <w:rPr>
          <w:i/>
          <w:sz w:val="24"/>
          <w:szCs w:val="24"/>
        </w:rPr>
        <w:t>Confidential Information</w:t>
      </w:r>
      <w:r w:rsidR="003542C0" w:rsidRPr="00C80E71">
        <w:rPr>
          <w:sz w:val="24"/>
          <w:szCs w:val="24"/>
        </w:rPr>
        <w:t xml:space="preserve"> </w:t>
      </w:r>
      <w:r w:rsidR="009B59A2" w:rsidRPr="00C80E71">
        <w:rPr>
          <w:sz w:val="24"/>
          <w:szCs w:val="24"/>
        </w:rPr>
        <w:t>will cause the irreparable damage to the Disclosing Party for which recovery of money damages would be an inadequate remedy.</w:t>
      </w:r>
      <w:r w:rsidR="00F834EC" w:rsidRPr="00C80E71">
        <w:rPr>
          <w:sz w:val="24"/>
          <w:szCs w:val="24"/>
        </w:rPr>
        <w:t xml:space="preserve"> </w:t>
      </w:r>
      <w:r w:rsidR="009B59A2" w:rsidRPr="00C80E71">
        <w:rPr>
          <w:sz w:val="24"/>
          <w:szCs w:val="24"/>
        </w:rPr>
        <w:t xml:space="preserve">The non-breaching </w:t>
      </w:r>
      <w:r w:rsidR="00E810DB">
        <w:rPr>
          <w:sz w:val="24"/>
          <w:szCs w:val="24"/>
        </w:rPr>
        <w:t>Party</w:t>
      </w:r>
      <w:r w:rsidR="009B59A2" w:rsidRPr="00C80E71">
        <w:rPr>
          <w:sz w:val="24"/>
          <w:szCs w:val="24"/>
        </w:rPr>
        <w:t xml:space="preserve"> will, therefore, be entitled to obtain timely injunctive relief to protect its rights under </w:t>
      </w:r>
      <w:r w:rsidR="003542C0" w:rsidRPr="00C80E71">
        <w:rPr>
          <w:sz w:val="24"/>
          <w:szCs w:val="24"/>
        </w:rPr>
        <w:t xml:space="preserve">this </w:t>
      </w:r>
      <w:r w:rsidR="003542C0">
        <w:rPr>
          <w:sz w:val="24"/>
          <w:szCs w:val="24"/>
        </w:rPr>
        <w:t xml:space="preserve">Section </w:t>
      </w:r>
      <w:r w:rsidR="003542C0">
        <w:rPr>
          <w:sz w:val="24"/>
          <w:szCs w:val="24"/>
        </w:rPr>
        <w:fldChar w:fldCharType="begin"/>
      </w:r>
      <w:r w:rsidR="003542C0">
        <w:rPr>
          <w:sz w:val="24"/>
          <w:szCs w:val="24"/>
        </w:rPr>
        <w:instrText xml:space="preserve"> REF _Ref11221793 \r \h </w:instrText>
      </w:r>
      <w:r w:rsidR="003542C0">
        <w:rPr>
          <w:sz w:val="24"/>
          <w:szCs w:val="24"/>
        </w:rPr>
      </w:r>
      <w:r w:rsidR="003542C0">
        <w:rPr>
          <w:sz w:val="24"/>
          <w:szCs w:val="24"/>
        </w:rPr>
        <w:fldChar w:fldCharType="separate"/>
      </w:r>
      <w:r w:rsidR="00797A2D">
        <w:rPr>
          <w:sz w:val="24"/>
          <w:szCs w:val="24"/>
        </w:rPr>
        <w:t>22</w:t>
      </w:r>
      <w:r w:rsidR="003542C0">
        <w:rPr>
          <w:sz w:val="24"/>
          <w:szCs w:val="24"/>
        </w:rPr>
        <w:fldChar w:fldCharType="end"/>
      </w:r>
      <w:r w:rsidR="003542C0">
        <w:rPr>
          <w:sz w:val="24"/>
          <w:szCs w:val="24"/>
        </w:rPr>
        <w:t xml:space="preserve"> </w:t>
      </w:r>
      <w:r w:rsidR="003542C0" w:rsidRPr="003542C0">
        <w:rPr>
          <w:i/>
          <w:sz w:val="24"/>
          <w:szCs w:val="24"/>
        </w:rPr>
        <w:t>Confidential Information</w:t>
      </w:r>
      <w:r w:rsidR="003542C0" w:rsidRPr="00C80E71">
        <w:rPr>
          <w:sz w:val="24"/>
          <w:szCs w:val="24"/>
        </w:rPr>
        <w:t xml:space="preserve"> </w:t>
      </w:r>
      <w:r w:rsidR="009B59A2" w:rsidRPr="00C80E71">
        <w:rPr>
          <w:sz w:val="24"/>
          <w:szCs w:val="24"/>
        </w:rPr>
        <w:t>in addition to any other remedies available to it at law or pursuant to this Agreement without the need to post a bond or other security.</w:t>
      </w:r>
    </w:p>
    <w:p w14:paraId="56CEF8CB" w14:textId="55A14035" w:rsidR="00DC47F5" w:rsidRPr="00DC47F5" w:rsidRDefault="00DC47F5" w:rsidP="00D03A7D">
      <w:pPr>
        <w:pStyle w:val="ListParagraph"/>
        <w:numPr>
          <w:ilvl w:val="0"/>
          <w:numId w:val="22"/>
        </w:numPr>
        <w:tabs>
          <w:tab w:val="left" w:pos="1080"/>
        </w:tabs>
        <w:spacing w:after="240"/>
        <w:ind w:left="0" w:firstLine="540"/>
        <w:contextualSpacing w:val="0"/>
        <w:jc w:val="both"/>
        <w:rPr>
          <w:sz w:val="24"/>
          <w:szCs w:val="24"/>
        </w:rPr>
      </w:pPr>
      <w:r w:rsidRPr="00DC47F5">
        <w:rPr>
          <w:sz w:val="24"/>
          <w:szCs w:val="24"/>
          <w:u w:val="single"/>
        </w:rPr>
        <w:t>Liability for Trade Secret Disclosure</w:t>
      </w:r>
      <w:r w:rsidRPr="00DC47F5">
        <w:rPr>
          <w:sz w:val="24"/>
          <w:szCs w:val="24"/>
        </w:rPr>
        <w:t xml:space="preserve">. Notwithstanding anything in this Agreement to contrary, </w:t>
      </w:r>
      <w:r w:rsidR="00F31D18">
        <w:rPr>
          <w:sz w:val="24"/>
          <w:szCs w:val="24"/>
        </w:rPr>
        <w:t>the Receiving Party</w:t>
      </w:r>
      <w:r w:rsidRPr="00DC47F5">
        <w:rPr>
          <w:sz w:val="24"/>
          <w:szCs w:val="24"/>
        </w:rPr>
        <w:t xml:space="preserve"> shall not be held criminally or civilly liable under any federal or state trade secret law for the disclosure of a trade secret that is confidentially: (i) disclosed to a federal, state, or local government official, or to an attorney, solely for the purpose of reporting or investigating a suspected violation of law; or (ii) disclosed in a court filing under seal.</w:t>
      </w:r>
    </w:p>
    <w:p w14:paraId="2E83CEAD" w14:textId="30EA9878" w:rsidR="00227C6C" w:rsidRPr="001F2701" w:rsidRDefault="00227C6C"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29" w:name="_Ref10800833"/>
      <w:bookmarkStart w:id="130" w:name="_Toc58484472"/>
      <w:bookmarkStart w:id="131" w:name="_Toc179027677"/>
      <w:r w:rsidRPr="001F2701">
        <w:rPr>
          <w:b/>
          <w:sz w:val="28"/>
          <w:szCs w:val="28"/>
        </w:rPr>
        <w:t>Protecting Personally Identifiable Information</w:t>
      </w:r>
      <w:bookmarkEnd w:id="129"/>
      <w:r w:rsidR="002D0233">
        <w:rPr>
          <w:b/>
          <w:sz w:val="28"/>
          <w:szCs w:val="28"/>
        </w:rPr>
        <w:t xml:space="preserve"> (PII)</w:t>
      </w:r>
      <w:r w:rsidR="00427476">
        <w:rPr>
          <w:b/>
          <w:sz w:val="28"/>
          <w:szCs w:val="28"/>
        </w:rPr>
        <w:t>; Security; Breach of Security</w:t>
      </w:r>
      <w:bookmarkEnd w:id="130"/>
    </w:p>
    <w:p w14:paraId="119C9054" w14:textId="6642B15F" w:rsidR="00227C6C" w:rsidRPr="00C80E71" w:rsidRDefault="00227C6C" w:rsidP="00D03A7D">
      <w:pPr>
        <w:pStyle w:val="ListParagraph"/>
        <w:numPr>
          <w:ilvl w:val="0"/>
          <w:numId w:val="20"/>
        </w:numPr>
        <w:tabs>
          <w:tab w:val="left" w:pos="1080"/>
        </w:tabs>
        <w:spacing w:after="240"/>
        <w:ind w:left="0" w:firstLine="540"/>
        <w:contextualSpacing w:val="0"/>
        <w:jc w:val="both"/>
        <w:rPr>
          <w:rFonts w:eastAsia="Calibri"/>
          <w:snapToGrid w:val="0"/>
          <w:sz w:val="24"/>
          <w:szCs w:val="24"/>
        </w:rPr>
      </w:pPr>
      <w:r w:rsidRPr="00C80E71">
        <w:rPr>
          <w:rFonts w:eastAsia="Calibri"/>
          <w:snapToGrid w:val="0"/>
          <w:sz w:val="24"/>
          <w:szCs w:val="24"/>
          <w:u w:val="single"/>
        </w:rPr>
        <w:t xml:space="preserve">Restrictions on Use of </w:t>
      </w:r>
      <w:r w:rsidR="0013256D">
        <w:rPr>
          <w:rFonts w:eastAsia="Calibri"/>
          <w:snapToGrid w:val="0"/>
          <w:sz w:val="24"/>
          <w:szCs w:val="24"/>
          <w:u w:val="single"/>
        </w:rPr>
        <w:t>PII</w:t>
      </w:r>
      <w:r w:rsidRPr="00C80E71">
        <w:rPr>
          <w:rFonts w:eastAsia="Calibri"/>
          <w:snapToGrid w:val="0"/>
          <w:sz w:val="24"/>
          <w:szCs w:val="24"/>
        </w:rPr>
        <w:t xml:space="preserve">. Any </w:t>
      </w:r>
      <w:r w:rsidR="00D76505" w:rsidRPr="00C80E71">
        <w:rPr>
          <w:sz w:val="24"/>
          <w:szCs w:val="24"/>
        </w:rPr>
        <w:t xml:space="preserve">and all personally identifying information about any individual customer, shareholder, employee (including former employees), contractor, or family member of an employee of any </w:t>
      </w:r>
      <w:r w:rsidR="009B5100">
        <w:rPr>
          <w:sz w:val="24"/>
          <w:szCs w:val="24"/>
        </w:rPr>
        <w:t>Purchaser Affiliate</w:t>
      </w:r>
      <w:r w:rsidR="00D76505" w:rsidRPr="00C80E71">
        <w:rPr>
          <w:sz w:val="24"/>
          <w:szCs w:val="24"/>
        </w:rPr>
        <w:t>, including without limitation an individual</w:t>
      </w:r>
      <w:r w:rsidR="007B4C1A">
        <w:rPr>
          <w:sz w:val="24"/>
          <w:szCs w:val="24"/>
        </w:rPr>
        <w:t>’</w:t>
      </w:r>
      <w:r w:rsidR="00D76505" w:rsidRPr="00C80E71">
        <w:rPr>
          <w:sz w:val="24"/>
          <w:szCs w:val="24"/>
        </w:rPr>
        <w:t>s name, Social Security number, employee number, tax identification number, financial account information, birth date, physical address, email address, user name, password, IP address, telephone number, health plan information, or medical information</w:t>
      </w:r>
      <w:r w:rsidR="00D76505">
        <w:rPr>
          <w:sz w:val="24"/>
          <w:szCs w:val="24"/>
        </w:rPr>
        <w:t xml:space="preserve"> (collectively, </w:t>
      </w:r>
      <w:r w:rsidR="00BB5B0F">
        <w:rPr>
          <w:sz w:val="24"/>
          <w:szCs w:val="24"/>
        </w:rPr>
        <w:t>“</w:t>
      </w:r>
      <w:r w:rsidR="0013256D">
        <w:rPr>
          <w:rFonts w:eastAsia="Calibri"/>
          <w:b/>
          <w:i/>
          <w:snapToGrid w:val="0"/>
          <w:sz w:val="24"/>
          <w:szCs w:val="24"/>
        </w:rPr>
        <w:t>PII</w:t>
      </w:r>
      <w:r w:rsidR="00BB5B0F">
        <w:rPr>
          <w:rFonts w:eastAsia="Calibri"/>
          <w:snapToGrid w:val="0"/>
          <w:sz w:val="24"/>
          <w:szCs w:val="24"/>
        </w:rPr>
        <w:t>”</w:t>
      </w:r>
      <w:r w:rsidR="00D76505">
        <w:rPr>
          <w:rFonts w:eastAsia="Calibri"/>
          <w:snapToGrid w:val="0"/>
          <w:sz w:val="24"/>
          <w:szCs w:val="24"/>
        </w:rPr>
        <w:t>)</w:t>
      </w:r>
      <w:r w:rsidRPr="00C80E71">
        <w:rPr>
          <w:rFonts w:eastAsia="Calibri"/>
          <w:snapToGrid w:val="0"/>
          <w:sz w:val="24"/>
          <w:szCs w:val="24"/>
        </w:rPr>
        <w:t xml:space="preserve"> disclosed by Purchaser to Supplier or with which Supplier otherwise comes in contact while providing the Work will be deemed Confidential Information, regardless of whether it is labeled or designated as such. Supplier shall not: (i) use </w:t>
      </w:r>
      <w:r w:rsidR="0013256D">
        <w:rPr>
          <w:rFonts w:eastAsia="Calibri"/>
          <w:snapToGrid w:val="0"/>
          <w:sz w:val="24"/>
          <w:szCs w:val="24"/>
        </w:rPr>
        <w:t>PII</w:t>
      </w:r>
      <w:r w:rsidRPr="00C80E71">
        <w:rPr>
          <w:rFonts w:eastAsia="Calibri"/>
          <w:snapToGrid w:val="0"/>
          <w:sz w:val="24"/>
          <w:szCs w:val="24"/>
        </w:rPr>
        <w:t xml:space="preserve"> for any purpose other than as reasonably necessary to fulfill the terms of this Agreement; or (ii) make </w:t>
      </w:r>
      <w:r w:rsidR="0013256D">
        <w:rPr>
          <w:rFonts w:eastAsia="Calibri"/>
          <w:snapToGrid w:val="0"/>
          <w:sz w:val="24"/>
          <w:szCs w:val="24"/>
        </w:rPr>
        <w:t>PII</w:t>
      </w:r>
      <w:r w:rsidRPr="00C80E71">
        <w:rPr>
          <w:rFonts w:eastAsia="Calibri"/>
          <w:snapToGrid w:val="0"/>
          <w:sz w:val="24"/>
          <w:szCs w:val="24"/>
        </w:rPr>
        <w:t xml:space="preserve"> available to any employees, agents, Subcontractors, or other representatives of Supplier except those with a need to know.</w:t>
      </w:r>
      <w:r w:rsidR="00F834EC" w:rsidRPr="00C80E71">
        <w:rPr>
          <w:rFonts w:eastAsia="Calibri"/>
          <w:snapToGrid w:val="0"/>
          <w:sz w:val="24"/>
          <w:szCs w:val="24"/>
        </w:rPr>
        <w:t xml:space="preserve"> </w:t>
      </w:r>
      <w:r w:rsidRPr="00C80E71">
        <w:rPr>
          <w:rFonts w:eastAsia="Calibri"/>
          <w:snapToGrid w:val="0"/>
          <w:sz w:val="24"/>
          <w:szCs w:val="24"/>
        </w:rPr>
        <w:t xml:space="preserve">If Purchaser objects to a specific Subcontractor having access to any </w:t>
      </w:r>
      <w:r w:rsidR="0013256D">
        <w:rPr>
          <w:rFonts w:eastAsia="Calibri"/>
          <w:snapToGrid w:val="0"/>
          <w:sz w:val="24"/>
          <w:szCs w:val="24"/>
        </w:rPr>
        <w:t>PII</w:t>
      </w:r>
      <w:r w:rsidRPr="00C80E71">
        <w:rPr>
          <w:rFonts w:eastAsia="Calibri"/>
          <w:snapToGrid w:val="0"/>
          <w:sz w:val="24"/>
          <w:szCs w:val="24"/>
        </w:rPr>
        <w:t>, Purchaser may terminate this Agreement upon written notice to Supplier for convenience at no cost to Purchaser.</w:t>
      </w:r>
    </w:p>
    <w:p w14:paraId="3E5992F3" w14:textId="122D839E" w:rsidR="00227C6C" w:rsidRPr="00C80E71" w:rsidRDefault="00227C6C" w:rsidP="00D03A7D">
      <w:pPr>
        <w:pStyle w:val="ListParagraph"/>
        <w:numPr>
          <w:ilvl w:val="0"/>
          <w:numId w:val="20"/>
        </w:numPr>
        <w:tabs>
          <w:tab w:val="left" w:pos="1080"/>
        </w:tabs>
        <w:spacing w:after="240"/>
        <w:ind w:left="0" w:firstLine="540"/>
        <w:contextualSpacing w:val="0"/>
        <w:jc w:val="both"/>
        <w:rPr>
          <w:rFonts w:eastAsia="Calibri"/>
          <w:snapToGrid w:val="0"/>
          <w:sz w:val="24"/>
          <w:szCs w:val="24"/>
        </w:rPr>
      </w:pPr>
      <w:r w:rsidRPr="00C80E71">
        <w:rPr>
          <w:rFonts w:eastAsia="Calibri"/>
          <w:snapToGrid w:val="0"/>
          <w:sz w:val="24"/>
          <w:szCs w:val="24"/>
          <w:u w:val="single"/>
        </w:rPr>
        <w:t>Security</w:t>
      </w:r>
      <w:r w:rsidRPr="00C80E71">
        <w:rPr>
          <w:rFonts w:eastAsia="Calibri"/>
          <w:snapToGrid w:val="0"/>
          <w:sz w:val="24"/>
          <w:szCs w:val="24"/>
        </w:rPr>
        <w:t xml:space="preserve">. Supplier shall implement appropriate measures to ensure the security and </w:t>
      </w:r>
      <w:r w:rsidRPr="00427476">
        <w:rPr>
          <w:rFonts w:eastAsia="Calibri"/>
          <w:snapToGrid w:val="0"/>
          <w:sz w:val="24"/>
          <w:szCs w:val="24"/>
        </w:rPr>
        <w:t xml:space="preserve">confidentiality of all </w:t>
      </w:r>
      <w:r w:rsidR="0013256D" w:rsidRPr="00427476">
        <w:rPr>
          <w:rFonts w:eastAsia="Calibri"/>
          <w:snapToGrid w:val="0"/>
          <w:sz w:val="24"/>
          <w:szCs w:val="24"/>
        </w:rPr>
        <w:t>PII</w:t>
      </w:r>
      <w:r w:rsidRPr="00C80E71">
        <w:rPr>
          <w:rFonts w:eastAsia="Calibri"/>
          <w:snapToGrid w:val="0"/>
          <w:sz w:val="24"/>
          <w:szCs w:val="24"/>
        </w:rPr>
        <w:t xml:space="preserve"> in its and its Subcontractors</w:t>
      </w:r>
      <w:r w:rsidR="007B4C1A">
        <w:rPr>
          <w:rFonts w:eastAsia="Calibri"/>
          <w:snapToGrid w:val="0"/>
          <w:sz w:val="24"/>
          <w:szCs w:val="24"/>
        </w:rPr>
        <w:t>’</w:t>
      </w:r>
      <w:r w:rsidRPr="00C80E71">
        <w:rPr>
          <w:rFonts w:eastAsia="Calibri"/>
          <w:snapToGrid w:val="0"/>
          <w:sz w:val="24"/>
          <w:szCs w:val="24"/>
        </w:rPr>
        <w:t xml:space="preserve"> possession, including protecting against any </w:t>
      </w:r>
      <w:r w:rsidRPr="00C80E71">
        <w:rPr>
          <w:rFonts w:eastAsia="Calibri"/>
          <w:snapToGrid w:val="0"/>
          <w:sz w:val="24"/>
          <w:szCs w:val="24"/>
        </w:rPr>
        <w:lastRenderedPageBreak/>
        <w:t xml:space="preserve">threats or hazards to the security or integrity of the </w:t>
      </w:r>
      <w:r w:rsidR="0013256D">
        <w:rPr>
          <w:rFonts w:eastAsia="Calibri"/>
          <w:snapToGrid w:val="0"/>
          <w:sz w:val="24"/>
          <w:szCs w:val="24"/>
        </w:rPr>
        <w:t>PII</w:t>
      </w:r>
      <w:r w:rsidRPr="00C80E71">
        <w:rPr>
          <w:rFonts w:eastAsia="Calibri"/>
          <w:snapToGrid w:val="0"/>
          <w:sz w:val="24"/>
          <w:szCs w:val="24"/>
        </w:rPr>
        <w:t xml:space="preserve"> that Supplier should reasonably be able to anticipate and against unauthorized access to or use of the </w:t>
      </w:r>
      <w:r w:rsidR="0013256D">
        <w:rPr>
          <w:rFonts w:eastAsia="Calibri"/>
          <w:snapToGrid w:val="0"/>
          <w:sz w:val="24"/>
          <w:szCs w:val="24"/>
        </w:rPr>
        <w:t>PII</w:t>
      </w:r>
      <w:r w:rsidRPr="00C80E71">
        <w:rPr>
          <w:rFonts w:eastAsia="Calibri"/>
          <w:snapToGrid w:val="0"/>
          <w:sz w:val="24"/>
          <w:szCs w:val="24"/>
        </w:rPr>
        <w:t xml:space="preserve">. </w:t>
      </w:r>
    </w:p>
    <w:p w14:paraId="0D67431B" w14:textId="36CEBAE7" w:rsidR="00227C6C" w:rsidRPr="00C80E71" w:rsidRDefault="00227C6C" w:rsidP="00D03A7D">
      <w:pPr>
        <w:pStyle w:val="ListParagraph"/>
        <w:numPr>
          <w:ilvl w:val="0"/>
          <w:numId w:val="20"/>
        </w:numPr>
        <w:tabs>
          <w:tab w:val="left" w:pos="1080"/>
        </w:tabs>
        <w:spacing w:after="240"/>
        <w:ind w:left="0" w:firstLine="540"/>
        <w:contextualSpacing w:val="0"/>
        <w:jc w:val="both"/>
        <w:rPr>
          <w:rFonts w:eastAsia="Calibri"/>
          <w:snapToGrid w:val="0"/>
          <w:sz w:val="24"/>
          <w:szCs w:val="24"/>
        </w:rPr>
      </w:pPr>
      <w:r w:rsidRPr="00C80E71">
        <w:rPr>
          <w:rFonts w:eastAsia="Calibri"/>
          <w:snapToGrid w:val="0"/>
          <w:sz w:val="24"/>
          <w:szCs w:val="24"/>
          <w:u w:val="single"/>
        </w:rPr>
        <w:t>Breach of Security</w:t>
      </w:r>
      <w:r w:rsidRPr="00C80E71">
        <w:rPr>
          <w:rFonts w:eastAsia="Calibri"/>
          <w:snapToGrid w:val="0"/>
          <w:sz w:val="24"/>
          <w:szCs w:val="24"/>
        </w:rPr>
        <w:t xml:space="preserve">. Notwithstanding any other provisions hereof, Supplier shall notify Purchaser (including, as set forth in </w:t>
      </w:r>
      <w:r w:rsidR="003542C0">
        <w:rPr>
          <w:rFonts w:eastAsia="Calibri"/>
          <w:snapToGrid w:val="0"/>
          <w:sz w:val="24"/>
          <w:szCs w:val="24"/>
        </w:rPr>
        <w:t xml:space="preserve">subsection </w:t>
      </w:r>
      <w:r w:rsidR="003542C0">
        <w:rPr>
          <w:rFonts w:eastAsia="Calibri"/>
          <w:snapToGrid w:val="0"/>
          <w:sz w:val="24"/>
          <w:szCs w:val="24"/>
        </w:rPr>
        <w:fldChar w:fldCharType="begin"/>
      </w:r>
      <w:r w:rsidR="003542C0">
        <w:rPr>
          <w:rFonts w:eastAsia="Calibri"/>
          <w:snapToGrid w:val="0"/>
          <w:sz w:val="24"/>
          <w:szCs w:val="24"/>
        </w:rPr>
        <w:instrText xml:space="preserve"> REF _Ref11221921 \r \h </w:instrText>
      </w:r>
      <w:r w:rsidR="003542C0">
        <w:rPr>
          <w:rFonts w:eastAsia="Calibri"/>
          <w:snapToGrid w:val="0"/>
          <w:sz w:val="24"/>
          <w:szCs w:val="24"/>
        </w:rPr>
      </w:r>
      <w:r w:rsidR="003542C0">
        <w:rPr>
          <w:rFonts w:eastAsia="Calibri"/>
          <w:snapToGrid w:val="0"/>
          <w:sz w:val="24"/>
          <w:szCs w:val="24"/>
        </w:rPr>
        <w:fldChar w:fldCharType="separate"/>
      </w:r>
      <w:r w:rsidR="00797A2D">
        <w:rPr>
          <w:rFonts w:eastAsia="Calibri"/>
          <w:snapToGrid w:val="0"/>
          <w:sz w:val="24"/>
          <w:szCs w:val="24"/>
        </w:rPr>
        <w:t>33</w:t>
      </w:r>
      <w:r w:rsidR="003542C0">
        <w:rPr>
          <w:rFonts w:eastAsia="Calibri"/>
          <w:snapToGrid w:val="0"/>
          <w:sz w:val="24"/>
          <w:szCs w:val="24"/>
        </w:rPr>
        <w:fldChar w:fldCharType="end"/>
      </w:r>
      <w:r w:rsidR="003542C0">
        <w:rPr>
          <w:rFonts w:eastAsia="Calibri"/>
          <w:snapToGrid w:val="0"/>
          <w:sz w:val="24"/>
          <w:szCs w:val="24"/>
        </w:rPr>
        <w:fldChar w:fldCharType="begin"/>
      </w:r>
      <w:r w:rsidR="003542C0">
        <w:rPr>
          <w:rFonts w:eastAsia="Calibri"/>
          <w:snapToGrid w:val="0"/>
          <w:sz w:val="24"/>
          <w:szCs w:val="24"/>
        </w:rPr>
        <w:instrText xml:space="preserve"> REF _Ref11221943 \n \h </w:instrText>
      </w:r>
      <w:r w:rsidR="003542C0">
        <w:rPr>
          <w:rFonts w:eastAsia="Calibri"/>
          <w:snapToGrid w:val="0"/>
          <w:sz w:val="24"/>
          <w:szCs w:val="24"/>
        </w:rPr>
      </w:r>
      <w:r w:rsidR="003542C0">
        <w:rPr>
          <w:rFonts w:eastAsia="Calibri"/>
          <w:snapToGrid w:val="0"/>
          <w:sz w:val="24"/>
          <w:szCs w:val="24"/>
        </w:rPr>
        <w:fldChar w:fldCharType="separate"/>
      </w:r>
      <w:r w:rsidR="00797A2D">
        <w:rPr>
          <w:rFonts w:eastAsia="Calibri"/>
          <w:snapToGrid w:val="0"/>
          <w:sz w:val="24"/>
          <w:szCs w:val="24"/>
        </w:rPr>
        <w:t>(o)</w:t>
      </w:r>
      <w:r w:rsidR="003542C0">
        <w:rPr>
          <w:rFonts w:eastAsia="Calibri"/>
          <w:snapToGrid w:val="0"/>
          <w:sz w:val="24"/>
          <w:szCs w:val="24"/>
        </w:rPr>
        <w:fldChar w:fldCharType="end"/>
      </w:r>
      <w:r w:rsidR="003542C0">
        <w:rPr>
          <w:rFonts w:eastAsia="Calibri"/>
          <w:snapToGrid w:val="0"/>
          <w:sz w:val="24"/>
          <w:szCs w:val="24"/>
        </w:rPr>
        <w:t xml:space="preserve"> </w:t>
      </w:r>
      <w:r w:rsidRPr="003542C0">
        <w:rPr>
          <w:rFonts w:eastAsia="Calibri"/>
          <w:i/>
          <w:snapToGrid w:val="0"/>
          <w:sz w:val="24"/>
          <w:szCs w:val="24"/>
        </w:rPr>
        <w:t>Notices</w:t>
      </w:r>
      <w:r w:rsidRPr="00C80E71">
        <w:rPr>
          <w:rFonts w:eastAsia="Calibri"/>
          <w:snapToGrid w:val="0"/>
          <w:sz w:val="24"/>
          <w:szCs w:val="24"/>
        </w:rPr>
        <w:t>, Purchaser</w:t>
      </w:r>
      <w:r w:rsidR="007B4C1A">
        <w:rPr>
          <w:rFonts w:eastAsia="Calibri"/>
          <w:snapToGrid w:val="0"/>
          <w:sz w:val="24"/>
          <w:szCs w:val="24"/>
        </w:rPr>
        <w:t>’</w:t>
      </w:r>
      <w:r w:rsidRPr="00C80E71">
        <w:rPr>
          <w:rFonts w:eastAsia="Calibri"/>
          <w:snapToGrid w:val="0"/>
          <w:sz w:val="24"/>
          <w:szCs w:val="24"/>
        </w:rPr>
        <w:t>s Director of Information Technology Risk Management)</w:t>
      </w:r>
      <w:r w:rsidR="00427476">
        <w:rPr>
          <w:rFonts w:eastAsia="Calibri"/>
          <w:snapToGrid w:val="0"/>
          <w:sz w:val="24"/>
          <w:szCs w:val="24"/>
        </w:rPr>
        <w:t xml:space="preserve"> by phone and email</w:t>
      </w:r>
      <w:r w:rsidRPr="00C80E71">
        <w:rPr>
          <w:rFonts w:eastAsia="Calibri"/>
          <w:snapToGrid w:val="0"/>
          <w:sz w:val="24"/>
          <w:szCs w:val="24"/>
        </w:rPr>
        <w:t xml:space="preserve"> within one (1) business day of any </w:t>
      </w:r>
      <w:r w:rsidR="00D76505" w:rsidRPr="00C80E71">
        <w:rPr>
          <w:sz w:val="24"/>
          <w:szCs w:val="24"/>
        </w:rPr>
        <w:t xml:space="preserve">unauthorized access to, acquisition of, or disclosure of, </w:t>
      </w:r>
      <w:r w:rsidR="0013256D">
        <w:rPr>
          <w:sz w:val="24"/>
          <w:szCs w:val="24"/>
        </w:rPr>
        <w:t>PII</w:t>
      </w:r>
      <w:r w:rsidR="00D76505" w:rsidRPr="00C80E71">
        <w:rPr>
          <w:sz w:val="24"/>
          <w:szCs w:val="24"/>
        </w:rPr>
        <w:t xml:space="preserve"> or any individuals</w:t>
      </w:r>
      <w:r w:rsidR="007B4C1A">
        <w:rPr>
          <w:sz w:val="24"/>
          <w:szCs w:val="24"/>
        </w:rPr>
        <w:t>’</w:t>
      </w:r>
      <w:r w:rsidR="00D76505" w:rsidRPr="00C80E71">
        <w:rPr>
          <w:sz w:val="24"/>
          <w:szCs w:val="24"/>
        </w:rPr>
        <w:t xml:space="preserve"> information which was held in the custody or control of Supplier or its Subcontractors of any tier, agents or other representatives, or a reasonable belief by either Supplier or its Subcontractor of any tier, agent or representative that such unauthorized access, acquisition or disclosure has occurred</w:t>
      </w:r>
      <w:r w:rsidR="00D76505">
        <w:rPr>
          <w:sz w:val="24"/>
          <w:szCs w:val="24"/>
        </w:rPr>
        <w:t xml:space="preserve"> </w:t>
      </w:r>
      <w:r w:rsidR="00427476">
        <w:rPr>
          <w:sz w:val="24"/>
          <w:szCs w:val="24"/>
        </w:rPr>
        <w:t>or within 48 hours after Supplier becomes aware that Supplier or a Subcontractor has experienced a security incident affecting Purchaser</w:t>
      </w:r>
      <w:r w:rsidR="000F1BAB">
        <w:rPr>
          <w:sz w:val="24"/>
          <w:szCs w:val="24"/>
        </w:rPr>
        <w:t xml:space="preserve"> or</w:t>
      </w:r>
      <w:r w:rsidR="00427476">
        <w:rPr>
          <w:sz w:val="24"/>
          <w:szCs w:val="24"/>
        </w:rPr>
        <w:t xml:space="preserve"> Purchaser’s </w:t>
      </w:r>
      <w:r w:rsidR="009964AA">
        <w:rPr>
          <w:sz w:val="24"/>
          <w:szCs w:val="24"/>
        </w:rPr>
        <w:t xml:space="preserve">other </w:t>
      </w:r>
      <w:r w:rsidR="00A74B64">
        <w:rPr>
          <w:sz w:val="24"/>
          <w:szCs w:val="24"/>
        </w:rPr>
        <w:t>Protected Assets</w:t>
      </w:r>
      <w:r w:rsidR="00427476">
        <w:rPr>
          <w:sz w:val="24"/>
          <w:szCs w:val="24"/>
        </w:rPr>
        <w:t xml:space="preserve"> </w:t>
      </w:r>
      <w:r w:rsidR="00D76505">
        <w:rPr>
          <w:sz w:val="24"/>
          <w:szCs w:val="24"/>
        </w:rPr>
        <w:t>(</w:t>
      </w:r>
      <w:r w:rsidR="002C552E">
        <w:rPr>
          <w:sz w:val="24"/>
          <w:szCs w:val="24"/>
        </w:rPr>
        <w:t xml:space="preserve">each a </w:t>
      </w:r>
      <w:r w:rsidR="00BB5B0F">
        <w:rPr>
          <w:sz w:val="24"/>
          <w:szCs w:val="24"/>
        </w:rPr>
        <w:t>“</w:t>
      </w:r>
      <w:r w:rsidRPr="00915D41">
        <w:rPr>
          <w:rFonts w:eastAsia="Calibri"/>
          <w:b/>
          <w:i/>
          <w:snapToGrid w:val="0"/>
          <w:sz w:val="24"/>
          <w:szCs w:val="24"/>
        </w:rPr>
        <w:t>Breach of Security</w:t>
      </w:r>
      <w:r w:rsidR="00BB5B0F">
        <w:rPr>
          <w:rFonts w:eastAsia="Calibri"/>
          <w:snapToGrid w:val="0"/>
          <w:sz w:val="24"/>
          <w:szCs w:val="24"/>
        </w:rPr>
        <w:t>”</w:t>
      </w:r>
      <w:r w:rsidR="00D76505">
        <w:rPr>
          <w:rFonts w:eastAsia="Calibri"/>
          <w:snapToGrid w:val="0"/>
          <w:sz w:val="24"/>
          <w:szCs w:val="24"/>
        </w:rPr>
        <w:t>)</w:t>
      </w:r>
      <w:r w:rsidRPr="00C80E71">
        <w:rPr>
          <w:rFonts w:eastAsia="Calibri"/>
          <w:snapToGrid w:val="0"/>
          <w:sz w:val="24"/>
          <w:szCs w:val="24"/>
        </w:rPr>
        <w:t>. Such notice shall include the following</w:t>
      </w:r>
      <w:r w:rsidR="00C711CE" w:rsidRPr="00153A82">
        <w:rPr>
          <w:rFonts w:eastAsia="Calibri"/>
          <w:snapToGrid w:val="0"/>
          <w:sz w:val="24"/>
          <w:szCs w:val="24"/>
        </w:rPr>
        <w:t>, to the extent the information is then available</w:t>
      </w:r>
      <w:r w:rsidRPr="00C80E71">
        <w:rPr>
          <w:rFonts w:eastAsia="Calibri"/>
          <w:snapToGrid w:val="0"/>
          <w:sz w:val="24"/>
          <w:szCs w:val="24"/>
        </w:rPr>
        <w:t xml:space="preserve">: (i) date and time that Supplier discovered the Breach of Security and the date and time when the breach </w:t>
      </w:r>
      <w:proofErr w:type="gramStart"/>
      <w:r w:rsidRPr="00C80E71">
        <w:rPr>
          <w:rFonts w:eastAsia="Calibri"/>
          <w:snapToGrid w:val="0"/>
          <w:sz w:val="24"/>
          <w:szCs w:val="24"/>
        </w:rPr>
        <w:t>actually occurred</w:t>
      </w:r>
      <w:proofErr w:type="gramEnd"/>
      <w:r w:rsidRPr="00C80E71">
        <w:rPr>
          <w:rFonts w:eastAsia="Calibri"/>
          <w:snapToGrid w:val="0"/>
          <w:sz w:val="24"/>
          <w:szCs w:val="24"/>
        </w:rPr>
        <w:t xml:space="preserve">, if discoverable; (ii) a detailed description of the Breach of Security; (iii) a list of the systems and data at risk, including a list of affected individuals; and (iv) a description of actions taken after the Breach of Security was discovered. </w:t>
      </w:r>
      <w:r w:rsidR="00427476">
        <w:rPr>
          <w:rFonts w:eastAsia="Calibri"/>
          <w:snapToGrid w:val="0"/>
          <w:sz w:val="24"/>
          <w:szCs w:val="24"/>
        </w:rPr>
        <w:t>Supplier’s notice shall also p</w:t>
      </w:r>
      <w:r w:rsidR="00427476" w:rsidRPr="00427476">
        <w:rPr>
          <w:rFonts w:eastAsia="Calibri"/>
          <w:snapToGrid w:val="0"/>
          <w:sz w:val="24"/>
          <w:szCs w:val="24"/>
        </w:rPr>
        <w:t xml:space="preserve">rovide </w:t>
      </w:r>
      <w:r w:rsidR="00427476">
        <w:rPr>
          <w:rFonts w:eastAsia="Calibri"/>
          <w:snapToGrid w:val="0"/>
          <w:sz w:val="24"/>
          <w:szCs w:val="24"/>
        </w:rPr>
        <w:t>Purchaser</w:t>
      </w:r>
      <w:r w:rsidR="00427476" w:rsidRPr="00427476">
        <w:rPr>
          <w:rFonts w:eastAsia="Calibri"/>
          <w:snapToGrid w:val="0"/>
          <w:sz w:val="24"/>
          <w:szCs w:val="24"/>
        </w:rPr>
        <w:t xml:space="preserve"> with the name and contact information for any personnel who shall serve as </w:t>
      </w:r>
      <w:r w:rsidR="00427476">
        <w:rPr>
          <w:rFonts w:eastAsia="Calibri"/>
          <w:snapToGrid w:val="0"/>
          <w:sz w:val="24"/>
          <w:szCs w:val="24"/>
        </w:rPr>
        <w:t>Purchaser</w:t>
      </w:r>
      <w:r w:rsidR="00427476" w:rsidRPr="00427476">
        <w:rPr>
          <w:rFonts w:eastAsia="Calibri"/>
          <w:snapToGrid w:val="0"/>
          <w:sz w:val="24"/>
          <w:szCs w:val="24"/>
        </w:rPr>
        <w:t xml:space="preserve">’s primary security contact and shall be available to assist </w:t>
      </w:r>
      <w:r w:rsidR="00427476">
        <w:rPr>
          <w:rFonts w:eastAsia="Calibri"/>
          <w:snapToGrid w:val="0"/>
          <w:sz w:val="24"/>
          <w:szCs w:val="24"/>
        </w:rPr>
        <w:t>Purchaser</w:t>
      </w:r>
      <w:r w:rsidR="00427476" w:rsidRPr="00427476">
        <w:rPr>
          <w:rFonts w:eastAsia="Calibri"/>
          <w:snapToGrid w:val="0"/>
          <w:sz w:val="24"/>
          <w:szCs w:val="24"/>
        </w:rPr>
        <w:t xml:space="preserve"> with security incident management, response and recovery associated with the security incident.</w:t>
      </w:r>
      <w:r w:rsidR="00427476">
        <w:rPr>
          <w:rFonts w:eastAsia="Calibri"/>
          <w:snapToGrid w:val="0"/>
          <w:sz w:val="24"/>
          <w:szCs w:val="24"/>
        </w:rPr>
        <w:t xml:space="preserve">  </w:t>
      </w:r>
      <w:r w:rsidR="002C1AA4">
        <w:rPr>
          <w:rFonts w:eastAsia="Calibri"/>
          <w:snapToGrid w:val="0"/>
          <w:sz w:val="24"/>
          <w:szCs w:val="24"/>
        </w:rPr>
        <w:t>Immediately following Supplier’s notification to Purchaser of a Breach of Security</w:t>
      </w:r>
      <w:r w:rsidRPr="00C80E71">
        <w:rPr>
          <w:rFonts w:eastAsia="Calibri"/>
          <w:snapToGrid w:val="0"/>
          <w:sz w:val="24"/>
          <w:szCs w:val="24"/>
        </w:rPr>
        <w:t>,</w:t>
      </w:r>
      <w:r w:rsidRPr="00C80E71">
        <w:rPr>
          <w:rFonts w:eastAsia="Calibri"/>
          <w:sz w:val="24"/>
          <w:szCs w:val="24"/>
        </w:rPr>
        <w:t xml:space="preserve"> </w:t>
      </w:r>
      <w:r w:rsidR="002C1AA4">
        <w:rPr>
          <w:rFonts w:eastAsia="Calibri"/>
          <w:sz w:val="24"/>
          <w:szCs w:val="24"/>
        </w:rPr>
        <w:t xml:space="preserve">the parties shall coordinate with each other to investigate such Breach of Security and Supplier agrees to coordinate with Purchaser in Supplier’s handling of the matter, including (y) assisting with the investigation and (z) making available all relevant records and other materials required to comply with applicable law, regulation, industry standard or otherwise reasonably required by Purchaser.  </w:t>
      </w:r>
      <w:r w:rsidRPr="00C80E71">
        <w:rPr>
          <w:rFonts w:eastAsia="Calibri"/>
          <w:snapToGrid w:val="0"/>
          <w:sz w:val="24"/>
          <w:szCs w:val="24"/>
        </w:rPr>
        <w:t xml:space="preserve">Supplier shall provide to Purchaser weekly reports and updates describing the investigation into the Breach of Security, all corrective or remedial actions taken or to be taken by Supplier (and any applicable Subcontractor) and shall promptly provide any further information that Purchaser may request in connection with Breach of Security. </w:t>
      </w:r>
      <w:r w:rsidR="00404CAD">
        <w:rPr>
          <w:rFonts w:eastAsia="Calibri"/>
          <w:snapToGrid w:val="0"/>
          <w:sz w:val="24"/>
          <w:szCs w:val="24"/>
        </w:rPr>
        <w:t xml:space="preserve"> Supplier</w:t>
      </w:r>
      <w:r w:rsidR="00404CAD" w:rsidRPr="00404CAD">
        <w:rPr>
          <w:rFonts w:eastAsia="Calibri"/>
          <w:snapToGrid w:val="0"/>
          <w:sz w:val="24"/>
          <w:szCs w:val="24"/>
        </w:rPr>
        <w:t xml:space="preserve"> shall use best efforts to immediately remedy any </w:t>
      </w:r>
      <w:r w:rsidR="00404CAD">
        <w:rPr>
          <w:rFonts w:eastAsia="Calibri"/>
          <w:snapToGrid w:val="0"/>
          <w:sz w:val="24"/>
          <w:szCs w:val="24"/>
        </w:rPr>
        <w:t>Breach of Security</w:t>
      </w:r>
      <w:r w:rsidR="00404CAD" w:rsidRPr="00404CAD">
        <w:rPr>
          <w:rFonts w:eastAsia="Calibri"/>
          <w:snapToGrid w:val="0"/>
          <w:sz w:val="24"/>
          <w:szCs w:val="24"/>
        </w:rPr>
        <w:t xml:space="preserve"> and prevent any further or recurrent </w:t>
      </w:r>
      <w:r w:rsidR="00404CAD">
        <w:rPr>
          <w:rFonts w:eastAsia="Calibri"/>
          <w:snapToGrid w:val="0"/>
          <w:sz w:val="24"/>
          <w:szCs w:val="24"/>
        </w:rPr>
        <w:t>Breach of Security</w:t>
      </w:r>
      <w:r w:rsidR="00404CAD" w:rsidRPr="00404CAD">
        <w:rPr>
          <w:rFonts w:eastAsia="Calibri"/>
          <w:snapToGrid w:val="0"/>
          <w:sz w:val="24"/>
          <w:szCs w:val="24"/>
        </w:rPr>
        <w:t xml:space="preserve"> at </w:t>
      </w:r>
      <w:r w:rsidR="00404CAD">
        <w:rPr>
          <w:rFonts w:eastAsia="Calibri"/>
          <w:snapToGrid w:val="0"/>
          <w:sz w:val="24"/>
          <w:szCs w:val="24"/>
        </w:rPr>
        <w:t>Supplier</w:t>
      </w:r>
      <w:r w:rsidR="00404CAD" w:rsidRPr="00404CAD">
        <w:rPr>
          <w:rFonts w:eastAsia="Calibri"/>
          <w:snapToGrid w:val="0"/>
          <w:sz w:val="24"/>
          <w:szCs w:val="24"/>
        </w:rPr>
        <w:t>’s expense in accordance with applicable privacy law</w:t>
      </w:r>
      <w:r w:rsidR="00404CAD">
        <w:rPr>
          <w:rFonts w:eastAsia="Calibri"/>
          <w:snapToGrid w:val="0"/>
          <w:sz w:val="24"/>
          <w:szCs w:val="24"/>
        </w:rPr>
        <w:t xml:space="preserve">s, </w:t>
      </w:r>
      <w:proofErr w:type="gramStart"/>
      <w:r w:rsidR="00404CAD">
        <w:rPr>
          <w:rFonts w:eastAsia="Calibri"/>
          <w:snapToGrid w:val="0"/>
          <w:sz w:val="24"/>
          <w:szCs w:val="24"/>
        </w:rPr>
        <w:t>regulations</w:t>
      </w:r>
      <w:proofErr w:type="gramEnd"/>
      <w:r w:rsidR="00404CAD">
        <w:rPr>
          <w:rFonts w:eastAsia="Calibri"/>
          <w:snapToGrid w:val="0"/>
          <w:sz w:val="24"/>
          <w:szCs w:val="24"/>
        </w:rPr>
        <w:t xml:space="preserve"> and standards. Supplier</w:t>
      </w:r>
      <w:r w:rsidR="00404CAD" w:rsidRPr="00404CAD">
        <w:rPr>
          <w:rFonts w:eastAsia="Calibri"/>
          <w:snapToGrid w:val="0"/>
          <w:sz w:val="24"/>
          <w:szCs w:val="24"/>
        </w:rPr>
        <w:t xml:space="preserve"> shall reimburse </w:t>
      </w:r>
      <w:r w:rsidR="00404CAD">
        <w:rPr>
          <w:rFonts w:eastAsia="Calibri"/>
          <w:snapToGrid w:val="0"/>
          <w:sz w:val="24"/>
          <w:szCs w:val="24"/>
        </w:rPr>
        <w:t xml:space="preserve">Purchaser </w:t>
      </w:r>
      <w:r w:rsidR="00404CAD" w:rsidRPr="00404CAD">
        <w:rPr>
          <w:rFonts w:eastAsia="Calibri"/>
          <w:snapToGrid w:val="0"/>
          <w:sz w:val="24"/>
          <w:szCs w:val="24"/>
        </w:rPr>
        <w:t xml:space="preserve">for actual reasonable costs incurred by </w:t>
      </w:r>
      <w:r w:rsidR="00404CAD">
        <w:rPr>
          <w:rFonts w:eastAsia="Calibri"/>
          <w:snapToGrid w:val="0"/>
          <w:sz w:val="24"/>
          <w:szCs w:val="24"/>
        </w:rPr>
        <w:t>Purchaser</w:t>
      </w:r>
      <w:r w:rsidR="00404CAD" w:rsidRPr="00404CAD">
        <w:rPr>
          <w:rFonts w:eastAsia="Calibri"/>
          <w:snapToGrid w:val="0"/>
          <w:sz w:val="24"/>
          <w:szCs w:val="24"/>
        </w:rPr>
        <w:t xml:space="preserve"> in responding to, and mitigating damages caused by, any </w:t>
      </w:r>
      <w:r w:rsidR="00404CAD">
        <w:rPr>
          <w:rFonts w:eastAsia="Calibri"/>
          <w:snapToGrid w:val="0"/>
          <w:sz w:val="24"/>
          <w:szCs w:val="24"/>
        </w:rPr>
        <w:t>Breach of Security</w:t>
      </w:r>
      <w:r w:rsidR="00404CAD" w:rsidRPr="00404CAD">
        <w:rPr>
          <w:rFonts w:eastAsia="Calibri"/>
          <w:snapToGrid w:val="0"/>
          <w:sz w:val="24"/>
          <w:szCs w:val="24"/>
        </w:rPr>
        <w:t>, including all costs of notice and/o</w:t>
      </w:r>
      <w:r w:rsidR="00A74B64">
        <w:rPr>
          <w:rFonts w:eastAsia="Calibri"/>
          <w:snapToGrid w:val="0"/>
          <w:sz w:val="24"/>
          <w:szCs w:val="24"/>
        </w:rPr>
        <w:t>r remediation pursuant to this p</w:t>
      </w:r>
      <w:r w:rsidR="00404CAD" w:rsidRPr="00404CAD">
        <w:rPr>
          <w:rFonts w:eastAsia="Calibri"/>
          <w:snapToGrid w:val="0"/>
          <w:sz w:val="24"/>
          <w:szCs w:val="24"/>
        </w:rPr>
        <w:t xml:space="preserve">aragraph. </w:t>
      </w:r>
      <w:r w:rsidR="00404CAD">
        <w:rPr>
          <w:rFonts w:eastAsia="Calibri"/>
          <w:snapToGrid w:val="0"/>
          <w:sz w:val="24"/>
          <w:szCs w:val="24"/>
        </w:rPr>
        <w:t xml:space="preserve">Supplier </w:t>
      </w:r>
      <w:r w:rsidR="00404CAD" w:rsidRPr="00404CAD">
        <w:rPr>
          <w:rFonts w:eastAsia="Calibri"/>
          <w:snapToGrid w:val="0"/>
          <w:sz w:val="24"/>
          <w:szCs w:val="24"/>
        </w:rPr>
        <w:t xml:space="preserve">shall fully cooperate at its own expense with </w:t>
      </w:r>
      <w:r w:rsidR="00404CAD">
        <w:rPr>
          <w:rFonts w:eastAsia="Calibri"/>
          <w:snapToGrid w:val="0"/>
          <w:sz w:val="24"/>
          <w:szCs w:val="24"/>
        </w:rPr>
        <w:t>Purchaser</w:t>
      </w:r>
      <w:r w:rsidR="00404CAD" w:rsidRPr="00404CAD">
        <w:rPr>
          <w:rFonts w:eastAsia="Calibri"/>
          <w:snapToGrid w:val="0"/>
          <w:sz w:val="24"/>
          <w:szCs w:val="24"/>
        </w:rPr>
        <w:t xml:space="preserve"> in any litigation or other formal action deemed reasonably necessary by </w:t>
      </w:r>
      <w:r w:rsidR="00404CAD">
        <w:rPr>
          <w:rFonts w:eastAsia="Calibri"/>
          <w:snapToGrid w:val="0"/>
          <w:sz w:val="24"/>
          <w:szCs w:val="24"/>
        </w:rPr>
        <w:t>Purchaser</w:t>
      </w:r>
      <w:r w:rsidR="00404CAD" w:rsidRPr="00404CAD">
        <w:rPr>
          <w:rFonts w:eastAsia="Calibri"/>
          <w:snapToGrid w:val="0"/>
          <w:sz w:val="24"/>
          <w:szCs w:val="24"/>
        </w:rPr>
        <w:t xml:space="preserve"> to protect its rights relating to the use, disclosure, </w:t>
      </w:r>
      <w:proofErr w:type="gramStart"/>
      <w:r w:rsidR="00404CAD" w:rsidRPr="00404CAD">
        <w:rPr>
          <w:rFonts w:eastAsia="Calibri"/>
          <w:snapToGrid w:val="0"/>
          <w:sz w:val="24"/>
          <w:szCs w:val="24"/>
        </w:rPr>
        <w:t>protection</w:t>
      </w:r>
      <w:proofErr w:type="gramEnd"/>
      <w:r w:rsidR="00404CAD" w:rsidRPr="00404CAD">
        <w:rPr>
          <w:rFonts w:eastAsia="Calibri"/>
          <w:snapToGrid w:val="0"/>
          <w:sz w:val="24"/>
          <w:szCs w:val="24"/>
        </w:rPr>
        <w:t xml:space="preserve"> and maintenance of its Confidential Information</w:t>
      </w:r>
      <w:r w:rsidR="00404CAD">
        <w:rPr>
          <w:rFonts w:eastAsia="Calibri"/>
          <w:snapToGrid w:val="0"/>
          <w:sz w:val="24"/>
          <w:szCs w:val="24"/>
        </w:rPr>
        <w:t>, PII</w:t>
      </w:r>
      <w:r w:rsidR="00404CAD" w:rsidRPr="00404CAD">
        <w:rPr>
          <w:rFonts w:eastAsia="Calibri"/>
          <w:snapToGrid w:val="0"/>
          <w:sz w:val="24"/>
          <w:szCs w:val="24"/>
        </w:rPr>
        <w:t xml:space="preserve"> and data. </w:t>
      </w:r>
    </w:p>
    <w:p w14:paraId="4D861995" w14:textId="185B4C44" w:rsidR="00227C6C" w:rsidRPr="00C80E71" w:rsidRDefault="00227C6C" w:rsidP="00D03A7D">
      <w:pPr>
        <w:pStyle w:val="ListParagraph"/>
        <w:numPr>
          <w:ilvl w:val="0"/>
          <w:numId w:val="20"/>
        </w:numPr>
        <w:tabs>
          <w:tab w:val="left" w:pos="1080"/>
        </w:tabs>
        <w:spacing w:after="240"/>
        <w:ind w:left="0" w:firstLine="540"/>
        <w:contextualSpacing w:val="0"/>
        <w:jc w:val="both"/>
        <w:rPr>
          <w:rFonts w:eastAsia="Calibri"/>
          <w:snapToGrid w:val="0"/>
          <w:sz w:val="24"/>
          <w:szCs w:val="24"/>
        </w:rPr>
      </w:pPr>
      <w:r w:rsidRPr="00C80E71">
        <w:rPr>
          <w:rFonts w:eastAsia="Calibri"/>
          <w:snapToGrid w:val="0"/>
          <w:sz w:val="24"/>
          <w:szCs w:val="24"/>
          <w:u w:val="single"/>
        </w:rPr>
        <w:t>Additional Requirements for Regulated PII</w:t>
      </w:r>
      <w:r w:rsidRPr="00C80E71">
        <w:rPr>
          <w:rFonts w:eastAsia="Calibri"/>
          <w:snapToGrid w:val="0"/>
          <w:sz w:val="24"/>
          <w:szCs w:val="24"/>
        </w:rPr>
        <w:t>.</w:t>
      </w:r>
      <w:r w:rsidR="00F834EC" w:rsidRPr="00C80E71">
        <w:rPr>
          <w:rFonts w:eastAsia="Calibri"/>
          <w:snapToGrid w:val="0"/>
          <w:sz w:val="24"/>
          <w:szCs w:val="24"/>
        </w:rPr>
        <w:t xml:space="preserve"> </w:t>
      </w:r>
    </w:p>
    <w:p w14:paraId="2C903A81" w14:textId="775A4A07" w:rsidR="00227C6C" w:rsidRPr="00C80E71" w:rsidRDefault="00227C6C" w:rsidP="00D03A7D">
      <w:pPr>
        <w:pStyle w:val="ListParagraph"/>
        <w:numPr>
          <w:ilvl w:val="1"/>
          <w:numId w:val="21"/>
        </w:numPr>
        <w:tabs>
          <w:tab w:val="left" w:pos="1620"/>
        </w:tabs>
        <w:spacing w:after="240"/>
        <w:ind w:left="1620" w:hanging="540"/>
        <w:contextualSpacing w:val="0"/>
        <w:jc w:val="both"/>
        <w:rPr>
          <w:rFonts w:eastAsia="Calibri"/>
          <w:snapToGrid w:val="0"/>
          <w:sz w:val="24"/>
          <w:szCs w:val="24"/>
        </w:rPr>
      </w:pPr>
      <w:r w:rsidRPr="00C80E71">
        <w:rPr>
          <w:rFonts w:eastAsia="Calibri"/>
          <w:snapToGrid w:val="0"/>
          <w:sz w:val="24"/>
          <w:szCs w:val="24"/>
        </w:rPr>
        <w:t xml:space="preserve">To the extent that Supplier or its Subcontractors have </w:t>
      </w:r>
      <w:r w:rsidR="005933B9" w:rsidRPr="00C80E71">
        <w:rPr>
          <w:rFonts w:eastAsia="Calibri"/>
          <w:snapToGrid w:val="0"/>
          <w:sz w:val="24"/>
          <w:szCs w:val="24"/>
        </w:rPr>
        <w:t>in their possession</w:t>
      </w:r>
      <w:r w:rsidR="005933B9" w:rsidRPr="00C80E71">
        <w:rPr>
          <w:sz w:val="24"/>
          <w:szCs w:val="24"/>
        </w:rPr>
        <w:t xml:space="preserve"> </w:t>
      </w:r>
      <w:r w:rsidR="005933B9">
        <w:rPr>
          <w:sz w:val="24"/>
          <w:szCs w:val="24"/>
        </w:rPr>
        <w:t xml:space="preserve">any </w:t>
      </w:r>
      <w:r w:rsidR="0013256D">
        <w:rPr>
          <w:sz w:val="24"/>
          <w:szCs w:val="24"/>
        </w:rPr>
        <w:t>PII</w:t>
      </w:r>
      <w:r w:rsidR="00D76505" w:rsidRPr="00C80E71">
        <w:rPr>
          <w:sz w:val="24"/>
          <w:szCs w:val="24"/>
        </w:rPr>
        <w:t xml:space="preserve"> for which the use, storage, protection, transfer, or disclosure is subject to state or federal laws or regulations</w:t>
      </w:r>
      <w:r w:rsidR="00D76505" w:rsidRPr="00C80E71">
        <w:rPr>
          <w:rFonts w:eastAsia="Calibri"/>
          <w:snapToGrid w:val="0"/>
          <w:sz w:val="24"/>
          <w:szCs w:val="24"/>
        </w:rPr>
        <w:t xml:space="preserve"> </w:t>
      </w:r>
      <w:r w:rsidR="00D76505">
        <w:rPr>
          <w:rFonts w:eastAsia="Calibri"/>
          <w:snapToGrid w:val="0"/>
          <w:sz w:val="24"/>
          <w:szCs w:val="24"/>
        </w:rPr>
        <w:t>(</w:t>
      </w:r>
      <w:r w:rsidR="00BB5B0F">
        <w:rPr>
          <w:rFonts w:eastAsia="Calibri"/>
          <w:snapToGrid w:val="0"/>
          <w:sz w:val="24"/>
          <w:szCs w:val="24"/>
        </w:rPr>
        <w:t>“</w:t>
      </w:r>
      <w:r w:rsidRPr="00915D41">
        <w:rPr>
          <w:rFonts w:eastAsia="Calibri"/>
          <w:b/>
          <w:i/>
          <w:snapToGrid w:val="0"/>
          <w:sz w:val="24"/>
          <w:szCs w:val="24"/>
        </w:rPr>
        <w:t>Regulated PII</w:t>
      </w:r>
      <w:r w:rsidR="00BB5B0F">
        <w:rPr>
          <w:rFonts w:eastAsia="Calibri"/>
          <w:snapToGrid w:val="0"/>
          <w:sz w:val="24"/>
          <w:szCs w:val="24"/>
        </w:rPr>
        <w:t>”</w:t>
      </w:r>
      <w:r w:rsidR="00D76505">
        <w:rPr>
          <w:rFonts w:eastAsia="Calibri"/>
          <w:snapToGrid w:val="0"/>
          <w:sz w:val="24"/>
          <w:szCs w:val="24"/>
        </w:rPr>
        <w:t>)</w:t>
      </w:r>
      <w:r w:rsidRPr="00C80E71">
        <w:rPr>
          <w:rFonts w:eastAsia="Calibri"/>
          <w:snapToGrid w:val="0"/>
          <w:sz w:val="24"/>
          <w:szCs w:val="24"/>
        </w:rPr>
        <w:t xml:space="preserve">, Supplier shall implement a comprehensive written information security program containing organizational, administrative, physical and technical security measures that satisfies all relevant state and federal laws and regulations, including but not limited to the Massachusetts data security regulations contained in 201 CMR 17.00 (or its successor code sections) and, in the case of credit card data, the Payment Card Industry </w:t>
      </w:r>
      <w:r w:rsidR="00EB2977">
        <w:rPr>
          <w:rFonts w:eastAsia="Calibri"/>
          <w:snapToGrid w:val="0"/>
          <w:sz w:val="24"/>
          <w:szCs w:val="24"/>
        </w:rPr>
        <w:t xml:space="preserve">Data Security </w:t>
      </w:r>
      <w:r w:rsidRPr="00C80E71">
        <w:rPr>
          <w:rFonts w:eastAsia="Calibri"/>
          <w:snapToGrid w:val="0"/>
          <w:sz w:val="24"/>
          <w:szCs w:val="24"/>
        </w:rPr>
        <w:t>Standards</w:t>
      </w:r>
      <w:r w:rsidR="00EB2977">
        <w:rPr>
          <w:rFonts w:eastAsia="Calibri"/>
          <w:snapToGrid w:val="0"/>
          <w:sz w:val="24"/>
          <w:szCs w:val="24"/>
        </w:rPr>
        <w:t xml:space="preserve"> (</w:t>
      </w:r>
      <w:r w:rsidR="00BB5B0F">
        <w:rPr>
          <w:rFonts w:eastAsia="Calibri"/>
          <w:snapToGrid w:val="0"/>
          <w:sz w:val="24"/>
          <w:szCs w:val="24"/>
        </w:rPr>
        <w:t>“</w:t>
      </w:r>
      <w:r w:rsidR="00EB2977" w:rsidRPr="00915D41">
        <w:rPr>
          <w:rFonts w:eastAsia="Calibri"/>
          <w:b/>
          <w:i/>
          <w:snapToGrid w:val="0"/>
          <w:sz w:val="24"/>
          <w:szCs w:val="24"/>
        </w:rPr>
        <w:t xml:space="preserve">PCI </w:t>
      </w:r>
      <w:r w:rsidR="00EB2977">
        <w:rPr>
          <w:rFonts w:eastAsia="Calibri"/>
          <w:b/>
          <w:i/>
          <w:snapToGrid w:val="0"/>
          <w:sz w:val="24"/>
          <w:szCs w:val="24"/>
        </w:rPr>
        <w:t>DSS</w:t>
      </w:r>
      <w:r w:rsidR="00BB5B0F">
        <w:rPr>
          <w:rFonts w:eastAsia="Calibri"/>
          <w:snapToGrid w:val="0"/>
          <w:sz w:val="24"/>
          <w:szCs w:val="24"/>
        </w:rPr>
        <w:t>”</w:t>
      </w:r>
      <w:r w:rsidR="00EB2977">
        <w:rPr>
          <w:rFonts w:eastAsia="Calibri"/>
          <w:snapToGrid w:val="0"/>
          <w:sz w:val="24"/>
          <w:szCs w:val="24"/>
        </w:rPr>
        <w:t>)</w:t>
      </w:r>
      <w:r w:rsidRPr="00C80E71">
        <w:rPr>
          <w:rFonts w:eastAsia="Calibri"/>
          <w:snapToGrid w:val="0"/>
          <w:sz w:val="24"/>
          <w:szCs w:val="24"/>
        </w:rPr>
        <w:t xml:space="preserve">, as set forth in </w:t>
      </w:r>
      <w:r w:rsidR="003542C0">
        <w:rPr>
          <w:rFonts w:eastAsia="Calibri"/>
          <w:snapToGrid w:val="0"/>
          <w:sz w:val="24"/>
          <w:szCs w:val="24"/>
        </w:rPr>
        <w:t>sub</w:t>
      </w:r>
      <w:r w:rsidRPr="00C80E71">
        <w:rPr>
          <w:rFonts w:eastAsia="Calibri"/>
          <w:snapToGrid w:val="0"/>
          <w:sz w:val="24"/>
          <w:szCs w:val="24"/>
        </w:rPr>
        <w:t xml:space="preserve">section </w:t>
      </w:r>
      <w:r w:rsidR="003542C0">
        <w:rPr>
          <w:rFonts w:eastAsia="Calibri"/>
          <w:snapToGrid w:val="0"/>
          <w:sz w:val="24"/>
          <w:szCs w:val="24"/>
        </w:rPr>
        <w:fldChar w:fldCharType="begin"/>
      </w:r>
      <w:r w:rsidR="003542C0">
        <w:rPr>
          <w:rFonts w:eastAsia="Calibri"/>
          <w:snapToGrid w:val="0"/>
          <w:sz w:val="24"/>
          <w:szCs w:val="24"/>
        </w:rPr>
        <w:instrText xml:space="preserve"> REF _Ref11222013 \n \h </w:instrText>
      </w:r>
      <w:r w:rsidR="003542C0">
        <w:rPr>
          <w:rFonts w:eastAsia="Calibri"/>
          <w:snapToGrid w:val="0"/>
          <w:sz w:val="24"/>
          <w:szCs w:val="24"/>
        </w:rPr>
      </w:r>
      <w:r w:rsidR="003542C0">
        <w:rPr>
          <w:rFonts w:eastAsia="Calibri"/>
          <w:snapToGrid w:val="0"/>
          <w:sz w:val="24"/>
          <w:szCs w:val="24"/>
        </w:rPr>
        <w:fldChar w:fldCharType="separate"/>
      </w:r>
      <w:r w:rsidR="00797A2D">
        <w:rPr>
          <w:rFonts w:eastAsia="Calibri"/>
          <w:snapToGrid w:val="0"/>
          <w:sz w:val="24"/>
          <w:szCs w:val="24"/>
        </w:rPr>
        <w:t>(e)</w:t>
      </w:r>
      <w:r w:rsidR="003542C0">
        <w:rPr>
          <w:rFonts w:eastAsia="Calibri"/>
          <w:snapToGrid w:val="0"/>
          <w:sz w:val="24"/>
          <w:szCs w:val="24"/>
        </w:rPr>
        <w:fldChar w:fldCharType="end"/>
      </w:r>
      <w:r w:rsidRPr="00C80E71">
        <w:rPr>
          <w:rFonts w:eastAsia="Calibri"/>
          <w:snapToGrid w:val="0"/>
          <w:sz w:val="24"/>
          <w:szCs w:val="24"/>
        </w:rPr>
        <w:t xml:space="preserve"> </w:t>
      </w:r>
      <w:r w:rsidR="00EF639B" w:rsidRPr="00EF639B">
        <w:rPr>
          <w:rFonts w:eastAsia="Calibri"/>
          <w:i/>
          <w:color w:val="000000"/>
          <w:sz w:val="24"/>
          <w:szCs w:val="24"/>
        </w:rPr>
        <w:lastRenderedPageBreak/>
        <w:t>Payment Card Industry Data Security Standards</w:t>
      </w:r>
      <w:r w:rsidR="00EF639B" w:rsidRPr="00C80E71">
        <w:rPr>
          <w:rFonts w:eastAsia="Calibri"/>
          <w:snapToGrid w:val="0"/>
          <w:sz w:val="24"/>
          <w:szCs w:val="24"/>
        </w:rPr>
        <w:t xml:space="preserve"> </w:t>
      </w:r>
      <w:r w:rsidRPr="00C80E71">
        <w:rPr>
          <w:rFonts w:eastAsia="Calibri"/>
          <w:snapToGrid w:val="0"/>
          <w:sz w:val="24"/>
          <w:szCs w:val="24"/>
        </w:rPr>
        <w:t>below. To the extent that Supplier or its Subcontractors have Regulated PII in their possession, then upon Purchaser</w:t>
      </w:r>
      <w:r w:rsidR="007B4C1A">
        <w:rPr>
          <w:rFonts w:eastAsia="Calibri"/>
          <w:snapToGrid w:val="0"/>
          <w:sz w:val="24"/>
          <w:szCs w:val="24"/>
        </w:rPr>
        <w:t>’</w:t>
      </w:r>
      <w:r w:rsidRPr="00C80E71">
        <w:rPr>
          <w:rFonts w:eastAsia="Calibri"/>
          <w:snapToGrid w:val="0"/>
          <w:sz w:val="24"/>
          <w:szCs w:val="24"/>
        </w:rPr>
        <w:t>s request, Supplier shall allow Purchaser to review its comprehensive written information security program as well as any audit reports, summaries of test results, or other documents related to security measures taken by Supplier or Subcontractor(s), and, as deemed necessary by Purchaser, inspect the implementation of associated administrative, physical and technical security measures, as the case may be, to assess whether its written information security program complies with information security requirements set forth by</w:t>
      </w:r>
      <w:r w:rsidR="00F834EC" w:rsidRPr="00C80E71">
        <w:rPr>
          <w:rFonts w:eastAsia="Calibri"/>
          <w:snapToGrid w:val="0"/>
          <w:sz w:val="24"/>
          <w:szCs w:val="24"/>
        </w:rPr>
        <w:t xml:space="preserve"> </w:t>
      </w:r>
      <w:r w:rsidRPr="00C80E71">
        <w:rPr>
          <w:rFonts w:eastAsia="Calibri"/>
          <w:snapToGrid w:val="0"/>
          <w:sz w:val="24"/>
          <w:szCs w:val="24"/>
        </w:rPr>
        <w:t>Purchaser as well as 201 CMR 17.00 (or its successor code sections) and other similar regulations. Such inspections will not include (</w:t>
      </w:r>
      <w:r w:rsidR="001B74C0">
        <w:rPr>
          <w:rFonts w:eastAsia="Calibri"/>
          <w:snapToGrid w:val="0"/>
          <w:sz w:val="24"/>
          <w:szCs w:val="24"/>
        </w:rPr>
        <w:t>A</w:t>
      </w:r>
      <w:r w:rsidRPr="00C80E71">
        <w:rPr>
          <w:rFonts w:eastAsia="Calibri"/>
          <w:snapToGrid w:val="0"/>
          <w:sz w:val="24"/>
          <w:szCs w:val="24"/>
        </w:rPr>
        <w:t xml:space="preserve">) access by </w:t>
      </w:r>
      <w:r w:rsidR="00BB407E" w:rsidRPr="00C80E71">
        <w:rPr>
          <w:rFonts w:eastAsia="Calibri"/>
          <w:snapToGrid w:val="0"/>
          <w:sz w:val="24"/>
          <w:szCs w:val="24"/>
        </w:rPr>
        <w:t>Purchaser</w:t>
      </w:r>
      <w:r w:rsidRPr="00C80E71">
        <w:rPr>
          <w:rFonts w:eastAsia="Calibri"/>
          <w:snapToGrid w:val="0"/>
          <w:sz w:val="24"/>
          <w:szCs w:val="24"/>
        </w:rPr>
        <w:t xml:space="preserve"> to confidential information of Supplier</w:t>
      </w:r>
      <w:r w:rsidR="007B4C1A">
        <w:rPr>
          <w:rFonts w:eastAsia="Calibri"/>
          <w:snapToGrid w:val="0"/>
          <w:sz w:val="24"/>
          <w:szCs w:val="24"/>
        </w:rPr>
        <w:t>’</w:t>
      </w:r>
      <w:r w:rsidRPr="00C80E71">
        <w:rPr>
          <w:rFonts w:eastAsia="Calibri"/>
          <w:snapToGrid w:val="0"/>
          <w:sz w:val="24"/>
          <w:szCs w:val="24"/>
        </w:rPr>
        <w:t>s other customers or (</w:t>
      </w:r>
      <w:r w:rsidR="001B74C0">
        <w:rPr>
          <w:rFonts w:eastAsia="Calibri"/>
          <w:snapToGrid w:val="0"/>
          <w:sz w:val="24"/>
          <w:szCs w:val="24"/>
        </w:rPr>
        <w:t>B</w:t>
      </w:r>
      <w:r w:rsidRPr="00C80E71">
        <w:rPr>
          <w:rFonts w:eastAsia="Calibri"/>
          <w:snapToGrid w:val="0"/>
          <w:sz w:val="24"/>
          <w:szCs w:val="24"/>
        </w:rPr>
        <w:t>) direct access to any Supplier systems.</w:t>
      </w:r>
      <w:r w:rsidR="00F834EC" w:rsidRPr="00C80E71">
        <w:rPr>
          <w:rFonts w:eastAsia="Calibri"/>
          <w:snapToGrid w:val="0"/>
          <w:sz w:val="24"/>
          <w:szCs w:val="24"/>
        </w:rPr>
        <w:t xml:space="preserve"> </w:t>
      </w:r>
      <w:r w:rsidRPr="00C80E71">
        <w:rPr>
          <w:rFonts w:eastAsia="Calibri"/>
          <w:snapToGrid w:val="0"/>
          <w:sz w:val="24"/>
          <w:szCs w:val="24"/>
        </w:rPr>
        <w:t>In any circumstance where Supplier intends to change or modify Supplier</w:t>
      </w:r>
      <w:r w:rsidR="007B4C1A">
        <w:rPr>
          <w:rFonts w:eastAsia="Calibri"/>
          <w:snapToGrid w:val="0"/>
          <w:sz w:val="24"/>
          <w:szCs w:val="24"/>
        </w:rPr>
        <w:t>’</w:t>
      </w:r>
      <w:r w:rsidRPr="00C80E71">
        <w:rPr>
          <w:rFonts w:eastAsia="Calibri"/>
          <w:snapToGrid w:val="0"/>
          <w:sz w:val="24"/>
          <w:szCs w:val="24"/>
        </w:rPr>
        <w:t>s written information security program or underlying security measures after inspection or approval of the same by Purchaser, Supplier (</w:t>
      </w:r>
      <w:r w:rsidR="001B74C0">
        <w:rPr>
          <w:rFonts w:eastAsia="Calibri"/>
          <w:snapToGrid w:val="0"/>
          <w:sz w:val="24"/>
          <w:szCs w:val="24"/>
        </w:rPr>
        <w:t>X</w:t>
      </w:r>
      <w:r w:rsidRPr="00C80E71">
        <w:rPr>
          <w:rFonts w:eastAsia="Calibri"/>
          <w:snapToGrid w:val="0"/>
          <w:sz w:val="24"/>
          <w:szCs w:val="24"/>
        </w:rPr>
        <w:t xml:space="preserve">) will not make any change or modification that decreases the overall security of </w:t>
      </w:r>
      <w:r w:rsidR="001B74C0">
        <w:rPr>
          <w:rFonts w:eastAsia="Calibri"/>
          <w:snapToGrid w:val="0"/>
          <w:sz w:val="24"/>
          <w:szCs w:val="24"/>
        </w:rPr>
        <w:t>such program or measures, and (Y</w:t>
      </w:r>
      <w:r w:rsidRPr="00C80E71">
        <w:rPr>
          <w:rFonts w:eastAsia="Calibri"/>
          <w:snapToGrid w:val="0"/>
          <w:sz w:val="24"/>
          <w:szCs w:val="24"/>
        </w:rPr>
        <w:t>) Supplier will provide Purchaser with advance written notice of such changes or modifications.</w:t>
      </w:r>
      <w:r w:rsidR="00F834EC" w:rsidRPr="00C80E71">
        <w:rPr>
          <w:rFonts w:eastAsia="Calibri"/>
          <w:snapToGrid w:val="0"/>
          <w:sz w:val="24"/>
          <w:szCs w:val="24"/>
        </w:rPr>
        <w:t xml:space="preserve"> </w:t>
      </w:r>
    </w:p>
    <w:p w14:paraId="34212461" w14:textId="7C1E1319" w:rsidR="00227C6C" w:rsidRPr="00C80E71" w:rsidRDefault="00227C6C" w:rsidP="00D03A7D">
      <w:pPr>
        <w:pStyle w:val="ListParagraph"/>
        <w:numPr>
          <w:ilvl w:val="1"/>
          <w:numId w:val="21"/>
        </w:numPr>
        <w:tabs>
          <w:tab w:val="left" w:pos="1620"/>
        </w:tabs>
        <w:spacing w:after="240"/>
        <w:ind w:left="1620" w:hanging="540"/>
        <w:contextualSpacing w:val="0"/>
        <w:jc w:val="both"/>
        <w:rPr>
          <w:rFonts w:eastAsia="Calibri"/>
          <w:snapToGrid w:val="0"/>
          <w:sz w:val="24"/>
          <w:szCs w:val="24"/>
        </w:rPr>
      </w:pPr>
      <w:r w:rsidRPr="00C80E71">
        <w:rPr>
          <w:rFonts w:eastAsia="Calibri"/>
          <w:snapToGrid w:val="0"/>
          <w:sz w:val="24"/>
          <w:szCs w:val="24"/>
        </w:rPr>
        <w:t xml:space="preserve">Purchaser may, in its sole discretion, take </w:t>
      </w:r>
      <w:proofErr w:type="gramStart"/>
      <w:r w:rsidRPr="00C80E71">
        <w:rPr>
          <w:rFonts w:eastAsia="Calibri"/>
          <w:snapToGrid w:val="0"/>
          <w:sz w:val="24"/>
          <w:szCs w:val="24"/>
        </w:rPr>
        <w:t>any and all</w:t>
      </w:r>
      <w:proofErr w:type="gramEnd"/>
      <w:r w:rsidRPr="00C80E71">
        <w:rPr>
          <w:rFonts w:eastAsia="Calibri"/>
          <w:snapToGrid w:val="0"/>
          <w:sz w:val="24"/>
          <w:szCs w:val="24"/>
        </w:rPr>
        <w:t xml:space="preserve"> actions necessary or reasonable to respond to a Breach of Security </w:t>
      </w:r>
      <w:r w:rsidR="00D76505">
        <w:rPr>
          <w:rFonts w:eastAsia="Calibri"/>
          <w:snapToGrid w:val="0"/>
          <w:sz w:val="24"/>
          <w:szCs w:val="24"/>
        </w:rPr>
        <w:t>i</w:t>
      </w:r>
      <w:r w:rsidRPr="00C80E71">
        <w:rPr>
          <w:rFonts w:eastAsia="Calibri"/>
          <w:snapToGrid w:val="0"/>
          <w:sz w:val="24"/>
          <w:szCs w:val="24"/>
        </w:rPr>
        <w:t>nvolving Regulated PII</w:t>
      </w:r>
      <w:r w:rsidR="00D76505">
        <w:rPr>
          <w:rFonts w:eastAsia="Calibri"/>
          <w:snapToGrid w:val="0"/>
          <w:sz w:val="24"/>
          <w:szCs w:val="24"/>
        </w:rPr>
        <w:t xml:space="preserve"> (</w:t>
      </w:r>
      <w:r w:rsidR="00BB5B0F">
        <w:rPr>
          <w:rFonts w:eastAsia="Calibri"/>
          <w:snapToGrid w:val="0"/>
          <w:sz w:val="24"/>
          <w:szCs w:val="24"/>
        </w:rPr>
        <w:t>“</w:t>
      </w:r>
      <w:r w:rsidR="00F878CB" w:rsidRPr="00915D41">
        <w:rPr>
          <w:rFonts w:eastAsia="Calibri"/>
          <w:b/>
          <w:i/>
          <w:snapToGrid w:val="0"/>
          <w:sz w:val="24"/>
          <w:szCs w:val="24"/>
        </w:rPr>
        <w:t xml:space="preserve">Breach </w:t>
      </w:r>
      <w:r w:rsidR="00F878CB">
        <w:rPr>
          <w:rFonts w:eastAsia="Calibri"/>
          <w:b/>
          <w:i/>
          <w:snapToGrid w:val="0"/>
          <w:sz w:val="24"/>
          <w:szCs w:val="24"/>
        </w:rPr>
        <w:t xml:space="preserve">of </w:t>
      </w:r>
      <w:r w:rsidR="00D76505" w:rsidRPr="00915D41">
        <w:rPr>
          <w:rFonts w:eastAsia="Calibri"/>
          <w:b/>
          <w:i/>
          <w:snapToGrid w:val="0"/>
          <w:sz w:val="24"/>
          <w:szCs w:val="24"/>
        </w:rPr>
        <w:t>Regulated PII</w:t>
      </w:r>
      <w:r w:rsidR="00BB5B0F">
        <w:rPr>
          <w:rFonts w:eastAsia="Calibri"/>
          <w:snapToGrid w:val="0"/>
          <w:sz w:val="24"/>
          <w:szCs w:val="24"/>
        </w:rPr>
        <w:t>”</w:t>
      </w:r>
      <w:r w:rsidR="00D76505">
        <w:rPr>
          <w:rFonts w:eastAsia="Calibri"/>
          <w:snapToGrid w:val="0"/>
          <w:sz w:val="24"/>
          <w:szCs w:val="24"/>
        </w:rPr>
        <w:t>)</w:t>
      </w:r>
      <w:r w:rsidRPr="00C80E71">
        <w:rPr>
          <w:rFonts w:eastAsia="Calibri"/>
          <w:snapToGrid w:val="0"/>
          <w:sz w:val="24"/>
          <w:szCs w:val="24"/>
        </w:rPr>
        <w:t xml:space="preserve">, including but not limited to conducting an investigation into the cause of the </w:t>
      </w:r>
      <w:r w:rsidR="00F878CB" w:rsidRPr="00C80E71">
        <w:rPr>
          <w:rFonts w:eastAsia="Calibri"/>
          <w:snapToGrid w:val="0"/>
          <w:sz w:val="24"/>
          <w:szCs w:val="24"/>
        </w:rPr>
        <w:t xml:space="preserve">Breach </w:t>
      </w:r>
      <w:r w:rsidR="00F878CB">
        <w:rPr>
          <w:rFonts w:eastAsia="Calibri"/>
          <w:snapToGrid w:val="0"/>
          <w:sz w:val="24"/>
          <w:szCs w:val="24"/>
        </w:rPr>
        <w:t xml:space="preserve">of </w:t>
      </w:r>
      <w:r w:rsidRPr="00C80E71">
        <w:rPr>
          <w:rFonts w:eastAsia="Calibri"/>
          <w:snapToGrid w:val="0"/>
          <w:sz w:val="24"/>
          <w:szCs w:val="24"/>
        </w:rPr>
        <w:t>Regulated PII and notifying affected persons or government agencies accordingly. Supplier shall provide Purchaser with all information reasonably necessary to (i) aid Purchaser</w:t>
      </w:r>
      <w:r w:rsidR="007B4C1A">
        <w:rPr>
          <w:rFonts w:eastAsia="Calibri"/>
          <w:snapToGrid w:val="0"/>
          <w:sz w:val="24"/>
          <w:szCs w:val="24"/>
        </w:rPr>
        <w:t>’</w:t>
      </w:r>
      <w:r w:rsidRPr="00C80E71">
        <w:rPr>
          <w:rFonts w:eastAsia="Calibri"/>
          <w:snapToGrid w:val="0"/>
          <w:sz w:val="24"/>
          <w:szCs w:val="24"/>
        </w:rPr>
        <w:t xml:space="preserve">s compliance with all federal and state data breach notification laws and any other laws or regulations that may be applicable to a </w:t>
      </w:r>
      <w:r w:rsidR="00F878CB" w:rsidRPr="00C80E71">
        <w:rPr>
          <w:rFonts w:eastAsia="Calibri"/>
          <w:snapToGrid w:val="0"/>
          <w:sz w:val="24"/>
          <w:szCs w:val="24"/>
        </w:rPr>
        <w:t xml:space="preserve">Breach </w:t>
      </w:r>
      <w:r w:rsidR="00F878CB">
        <w:rPr>
          <w:rFonts w:eastAsia="Calibri"/>
          <w:snapToGrid w:val="0"/>
          <w:sz w:val="24"/>
          <w:szCs w:val="24"/>
        </w:rPr>
        <w:t xml:space="preserve">of </w:t>
      </w:r>
      <w:r w:rsidR="00F878CB" w:rsidRPr="00C80E71">
        <w:rPr>
          <w:rFonts w:eastAsia="Calibri"/>
          <w:snapToGrid w:val="0"/>
          <w:sz w:val="24"/>
          <w:szCs w:val="24"/>
        </w:rPr>
        <w:t>Regulated PII</w:t>
      </w:r>
      <w:r w:rsidRPr="00C80E71">
        <w:rPr>
          <w:rFonts w:eastAsia="Calibri"/>
          <w:snapToGrid w:val="0"/>
          <w:sz w:val="24"/>
          <w:szCs w:val="24"/>
        </w:rPr>
        <w:t>; and (ii) facilitate Purchaser</w:t>
      </w:r>
      <w:r w:rsidR="007B4C1A">
        <w:rPr>
          <w:rFonts w:eastAsia="Calibri"/>
          <w:snapToGrid w:val="0"/>
          <w:sz w:val="24"/>
          <w:szCs w:val="24"/>
        </w:rPr>
        <w:t>’</w:t>
      </w:r>
      <w:r w:rsidRPr="00C80E71">
        <w:rPr>
          <w:rFonts w:eastAsia="Calibri"/>
          <w:snapToGrid w:val="0"/>
          <w:sz w:val="24"/>
          <w:szCs w:val="24"/>
        </w:rPr>
        <w:t xml:space="preserve">s determination of whether the breach was effectively mitigated. Supplier shall bear all costs and expenses incurred by Purchaser related to the </w:t>
      </w:r>
      <w:r w:rsidR="00F878CB" w:rsidRPr="00C80E71">
        <w:rPr>
          <w:rFonts w:eastAsia="Calibri"/>
          <w:snapToGrid w:val="0"/>
          <w:sz w:val="24"/>
          <w:szCs w:val="24"/>
        </w:rPr>
        <w:t xml:space="preserve">Breach </w:t>
      </w:r>
      <w:r w:rsidR="00F878CB">
        <w:rPr>
          <w:rFonts w:eastAsia="Calibri"/>
          <w:snapToGrid w:val="0"/>
          <w:sz w:val="24"/>
          <w:szCs w:val="24"/>
        </w:rPr>
        <w:t xml:space="preserve">of </w:t>
      </w:r>
      <w:r w:rsidR="00F878CB" w:rsidRPr="00C80E71">
        <w:rPr>
          <w:rFonts w:eastAsia="Calibri"/>
          <w:snapToGrid w:val="0"/>
          <w:sz w:val="24"/>
          <w:szCs w:val="24"/>
        </w:rPr>
        <w:t xml:space="preserve">Regulated PII </w:t>
      </w:r>
      <w:r w:rsidRPr="00C80E71">
        <w:rPr>
          <w:rFonts w:eastAsia="Calibri"/>
          <w:snapToGrid w:val="0"/>
          <w:sz w:val="24"/>
          <w:szCs w:val="24"/>
        </w:rPr>
        <w:t xml:space="preserve">and compliance with law. Alternatively, Purchaser may require that Supplier take action to remedy the </w:t>
      </w:r>
      <w:r w:rsidR="00F878CB" w:rsidRPr="00C80E71">
        <w:rPr>
          <w:rFonts w:eastAsia="Calibri"/>
          <w:snapToGrid w:val="0"/>
          <w:sz w:val="24"/>
          <w:szCs w:val="24"/>
        </w:rPr>
        <w:t xml:space="preserve">Breach </w:t>
      </w:r>
      <w:r w:rsidR="00F878CB">
        <w:rPr>
          <w:rFonts w:eastAsia="Calibri"/>
          <w:snapToGrid w:val="0"/>
          <w:sz w:val="24"/>
          <w:szCs w:val="24"/>
        </w:rPr>
        <w:t xml:space="preserve">of </w:t>
      </w:r>
      <w:r w:rsidR="00F878CB" w:rsidRPr="00C80E71">
        <w:rPr>
          <w:rFonts w:eastAsia="Calibri"/>
          <w:snapToGrid w:val="0"/>
          <w:sz w:val="24"/>
          <w:szCs w:val="24"/>
        </w:rPr>
        <w:t xml:space="preserve">Regulated PII </w:t>
      </w:r>
      <w:r w:rsidRPr="00C80E71">
        <w:rPr>
          <w:rFonts w:eastAsia="Calibri"/>
          <w:snapToGrid w:val="0"/>
          <w:sz w:val="24"/>
          <w:szCs w:val="24"/>
        </w:rPr>
        <w:t>at Supplier</w:t>
      </w:r>
      <w:r w:rsidR="007B4C1A">
        <w:rPr>
          <w:rFonts w:eastAsia="Calibri"/>
          <w:snapToGrid w:val="0"/>
          <w:sz w:val="24"/>
          <w:szCs w:val="24"/>
        </w:rPr>
        <w:t>’</w:t>
      </w:r>
      <w:r w:rsidRPr="00C80E71">
        <w:rPr>
          <w:rFonts w:eastAsia="Calibri"/>
          <w:snapToGrid w:val="0"/>
          <w:sz w:val="24"/>
          <w:szCs w:val="24"/>
        </w:rPr>
        <w:t xml:space="preserve">s expense. This may include, for example, sending notice to all individuals affected by the </w:t>
      </w:r>
      <w:r w:rsidR="00F878CB" w:rsidRPr="00C80E71">
        <w:rPr>
          <w:rFonts w:eastAsia="Calibri"/>
          <w:snapToGrid w:val="0"/>
          <w:sz w:val="24"/>
          <w:szCs w:val="24"/>
        </w:rPr>
        <w:t xml:space="preserve">Breach </w:t>
      </w:r>
      <w:r w:rsidR="00F878CB">
        <w:rPr>
          <w:rFonts w:eastAsia="Calibri"/>
          <w:snapToGrid w:val="0"/>
          <w:sz w:val="24"/>
          <w:szCs w:val="24"/>
        </w:rPr>
        <w:t xml:space="preserve">of </w:t>
      </w:r>
      <w:r w:rsidR="00F878CB" w:rsidRPr="00C80E71">
        <w:rPr>
          <w:rFonts w:eastAsia="Calibri"/>
          <w:snapToGrid w:val="0"/>
          <w:sz w:val="24"/>
          <w:szCs w:val="24"/>
        </w:rPr>
        <w:t>Regulated PII</w:t>
      </w:r>
      <w:r w:rsidRPr="00C80E71">
        <w:rPr>
          <w:rFonts w:eastAsia="Calibri"/>
          <w:snapToGrid w:val="0"/>
          <w:sz w:val="24"/>
          <w:szCs w:val="24"/>
        </w:rPr>
        <w:t>, even if some individuals</w:t>
      </w:r>
      <w:r w:rsidR="007B4C1A">
        <w:rPr>
          <w:rFonts w:eastAsia="Calibri"/>
          <w:snapToGrid w:val="0"/>
          <w:sz w:val="24"/>
          <w:szCs w:val="24"/>
        </w:rPr>
        <w:t>’</w:t>
      </w:r>
      <w:r w:rsidRPr="00C80E71">
        <w:rPr>
          <w:rFonts w:eastAsia="Calibri"/>
          <w:snapToGrid w:val="0"/>
          <w:sz w:val="24"/>
          <w:szCs w:val="24"/>
        </w:rPr>
        <w:t xml:space="preserve"> records are not Regulated PII.</w:t>
      </w:r>
    </w:p>
    <w:p w14:paraId="767D7BF2" w14:textId="1F74D203" w:rsidR="00227C6C" w:rsidRDefault="00227C6C" w:rsidP="00D03A7D">
      <w:pPr>
        <w:pStyle w:val="ListParagraph"/>
        <w:numPr>
          <w:ilvl w:val="0"/>
          <w:numId w:val="20"/>
        </w:numPr>
        <w:tabs>
          <w:tab w:val="left" w:pos="1080"/>
        </w:tabs>
        <w:spacing w:after="240"/>
        <w:ind w:left="0" w:firstLine="540"/>
        <w:contextualSpacing w:val="0"/>
        <w:jc w:val="both"/>
        <w:rPr>
          <w:rFonts w:eastAsia="Calibri"/>
          <w:color w:val="000000"/>
          <w:sz w:val="24"/>
          <w:szCs w:val="24"/>
        </w:rPr>
      </w:pPr>
      <w:bookmarkStart w:id="132" w:name="_Ref11222013"/>
      <w:r w:rsidRPr="00C80E71">
        <w:rPr>
          <w:rFonts w:eastAsia="Calibri"/>
          <w:color w:val="000000"/>
          <w:sz w:val="24"/>
          <w:szCs w:val="24"/>
          <w:u w:val="single"/>
        </w:rPr>
        <w:t>Payment Card Industry Data Security Standards</w:t>
      </w:r>
      <w:r w:rsidRPr="00C80E71">
        <w:rPr>
          <w:rFonts w:eastAsia="Calibri"/>
          <w:color w:val="000000"/>
          <w:sz w:val="24"/>
          <w:szCs w:val="24"/>
        </w:rPr>
        <w:t>. Supplier acknowledges and agrees that it and its Subcontractors are responsible for the security of Purchaser</w:t>
      </w:r>
      <w:r w:rsidR="007B4C1A">
        <w:rPr>
          <w:rFonts w:eastAsia="Calibri"/>
          <w:color w:val="000000"/>
          <w:sz w:val="24"/>
          <w:szCs w:val="24"/>
        </w:rPr>
        <w:t>’</w:t>
      </w:r>
      <w:r w:rsidRPr="00C80E71">
        <w:rPr>
          <w:rFonts w:eastAsia="Calibri"/>
          <w:color w:val="000000"/>
          <w:sz w:val="24"/>
          <w:szCs w:val="24"/>
        </w:rPr>
        <w:t>s, Purchaser</w:t>
      </w:r>
      <w:r w:rsidR="007B4C1A">
        <w:rPr>
          <w:rFonts w:eastAsia="Calibri"/>
          <w:color w:val="000000"/>
          <w:sz w:val="24"/>
          <w:szCs w:val="24"/>
        </w:rPr>
        <w:t>’</w:t>
      </w:r>
      <w:r w:rsidRPr="00C80E71">
        <w:rPr>
          <w:rFonts w:eastAsia="Calibri"/>
          <w:color w:val="000000"/>
          <w:sz w:val="24"/>
          <w:szCs w:val="24"/>
        </w:rPr>
        <w:t>s employees</w:t>
      </w:r>
      <w:r w:rsidR="007B4C1A">
        <w:rPr>
          <w:rFonts w:eastAsia="Calibri"/>
          <w:color w:val="000000"/>
          <w:sz w:val="24"/>
          <w:szCs w:val="24"/>
        </w:rPr>
        <w:t>’</w:t>
      </w:r>
      <w:r w:rsidRPr="00C80E71">
        <w:rPr>
          <w:rFonts w:eastAsia="Calibri"/>
          <w:color w:val="000000"/>
          <w:sz w:val="24"/>
          <w:szCs w:val="24"/>
        </w:rPr>
        <w:t>, and Purchaser</w:t>
      </w:r>
      <w:r w:rsidR="007B4C1A">
        <w:rPr>
          <w:rFonts w:eastAsia="Calibri"/>
          <w:color w:val="000000"/>
          <w:sz w:val="24"/>
          <w:szCs w:val="24"/>
        </w:rPr>
        <w:t>’</w:t>
      </w:r>
      <w:r w:rsidRPr="00C80E71">
        <w:rPr>
          <w:rFonts w:eastAsia="Calibri"/>
          <w:color w:val="000000"/>
          <w:sz w:val="24"/>
          <w:szCs w:val="24"/>
        </w:rPr>
        <w:t>s customers</w:t>
      </w:r>
      <w:r w:rsidR="007B4C1A">
        <w:rPr>
          <w:rFonts w:eastAsia="Calibri"/>
          <w:color w:val="000000"/>
          <w:sz w:val="24"/>
          <w:szCs w:val="24"/>
        </w:rPr>
        <w:t>’</w:t>
      </w:r>
      <w:r w:rsidRPr="00C80E71">
        <w:rPr>
          <w:rFonts w:eastAsia="Calibri"/>
          <w:color w:val="000000"/>
          <w:sz w:val="24"/>
          <w:szCs w:val="24"/>
        </w:rPr>
        <w:t xml:space="preserve"> cardholder data that Supplier or its Subcontractors have in their control or possession. Supplier acknowledges that,</w:t>
      </w:r>
      <w:r w:rsidRPr="00C80E71">
        <w:rPr>
          <w:rFonts w:eastAsia="Calibri"/>
          <w:sz w:val="24"/>
          <w:szCs w:val="24"/>
        </w:rPr>
        <w:t xml:space="preserve"> to the extent that Supplier or its Subcontractors have such cardholder data in their control or possession,</w:t>
      </w:r>
      <w:r w:rsidRPr="00C80E71">
        <w:rPr>
          <w:rFonts w:eastAsia="Calibri"/>
          <w:color w:val="000000"/>
          <w:sz w:val="24"/>
          <w:szCs w:val="24"/>
        </w:rPr>
        <w:t xml:space="preserve"> it and its Subcontractors will comply with the provisions of the most recent version of the </w:t>
      </w:r>
      <w:r w:rsidR="00EB2977">
        <w:rPr>
          <w:rFonts w:eastAsia="Calibri"/>
          <w:color w:val="000000"/>
          <w:sz w:val="24"/>
          <w:szCs w:val="24"/>
        </w:rPr>
        <w:t>PCI</w:t>
      </w:r>
      <w:r w:rsidRPr="00C80E71">
        <w:rPr>
          <w:rFonts w:eastAsia="Calibri"/>
          <w:color w:val="000000"/>
          <w:sz w:val="24"/>
          <w:szCs w:val="24"/>
        </w:rPr>
        <w:t xml:space="preserve"> </w:t>
      </w:r>
      <w:r w:rsidR="00EB2977">
        <w:rPr>
          <w:rFonts w:eastAsia="Calibri"/>
          <w:color w:val="000000"/>
          <w:sz w:val="24"/>
          <w:szCs w:val="24"/>
        </w:rPr>
        <w:t>DSS</w:t>
      </w:r>
      <w:r w:rsidRPr="00C80E71">
        <w:rPr>
          <w:rFonts w:eastAsia="Calibri"/>
          <w:color w:val="000000"/>
          <w:sz w:val="24"/>
          <w:szCs w:val="24"/>
        </w:rPr>
        <w:t>.</w:t>
      </w:r>
      <w:bookmarkEnd w:id="132"/>
    </w:p>
    <w:p w14:paraId="5FA97822" w14:textId="19F4385A" w:rsidR="00404CAD" w:rsidRPr="00C80E71" w:rsidRDefault="00404CAD" w:rsidP="00D03A7D">
      <w:pPr>
        <w:pStyle w:val="ListParagraph"/>
        <w:numPr>
          <w:ilvl w:val="0"/>
          <w:numId w:val="20"/>
        </w:numPr>
        <w:tabs>
          <w:tab w:val="left" w:pos="1080"/>
        </w:tabs>
        <w:spacing w:after="240"/>
        <w:ind w:left="0" w:firstLine="540"/>
        <w:contextualSpacing w:val="0"/>
        <w:jc w:val="both"/>
        <w:rPr>
          <w:rFonts w:eastAsia="Calibri"/>
          <w:color w:val="000000"/>
          <w:sz w:val="24"/>
          <w:szCs w:val="24"/>
        </w:rPr>
      </w:pPr>
      <w:r w:rsidRPr="00402C4F">
        <w:rPr>
          <w:rFonts w:eastAsia="Calibri"/>
          <w:color w:val="000000"/>
          <w:sz w:val="24"/>
          <w:szCs w:val="24"/>
          <w:u w:val="single"/>
        </w:rPr>
        <w:t>Injunctive Relief</w:t>
      </w:r>
      <w:r w:rsidRPr="00404CAD">
        <w:rPr>
          <w:rFonts w:eastAsia="Calibri"/>
          <w:color w:val="000000"/>
          <w:sz w:val="24"/>
          <w:szCs w:val="24"/>
        </w:rPr>
        <w:t>.</w:t>
      </w:r>
      <w:r>
        <w:rPr>
          <w:rFonts w:eastAsia="Calibri"/>
          <w:color w:val="000000"/>
          <w:sz w:val="24"/>
          <w:szCs w:val="24"/>
        </w:rPr>
        <w:t xml:space="preserve">  Supplier</w:t>
      </w:r>
      <w:r w:rsidRPr="00404CAD">
        <w:rPr>
          <w:rFonts w:eastAsia="Calibri"/>
          <w:color w:val="000000"/>
          <w:sz w:val="24"/>
          <w:szCs w:val="24"/>
        </w:rPr>
        <w:t xml:space="preserve"> acknowledges that any breach of </w:t>
      </w:r>
      <w:r>
        <w:rPr>
          <w:rFonts w:eastAsia="Calibri"/>
          <w:color w:val="000000"/>
          <w:sz w:val="24"/>
          <w:szCs w:val="24"/>
        </w:rPr>
        <w:t>Supplier</w:t>
      </w:r>
      <w:r w:rsidRPr="00404CAD">
        <w:rPr>
          <w:rFonts w:eastAsia="Calibri"/>
          <w:color w:val="000000"/>
          <w:sz w:val="24"/>
          <w:szCs w:val="24"/>
        </w:rPr>
        <w:t xml:space="preserve">’s obligations set forth in this </w:t>
      </w:r>
      <w:r>
        <w:rPr>
          <w:rFonts w:eastAsia="Calibri"/>
          <w:color w:val="000000"/>
          <w:sz w:val="24"/>
          <w:szCs w:val="24"/>
        </w:rPr>
        <w:t>Section 23</w:t>
      </w:r>
      <w:r w:rsidRPr="00404CAD">
        <w:rPr>
          <w:rFonts w:eastAsia="Calibri"/>
          <w:color w:val="000000"/>
          <w:sz w:val="24"/>
          <w:szCs w:val="24"/>
        </w:rPr>
        <w:t xml:space="preserve"> may cause </w:t>
      </w:r>
      <w:r>
        <w:rPr>
          <w:rFonts w:eastAsia="Calibri"/>
          <w:color w:val="000000"/>
          <w:sz w:val="24"/>
          <w:szCs w:val="24"/>
        </w:rPr>
        <w:t xml:space="preserve">Purchaser </w:t>
      </w:r>
      <w:r w:rsidRPr="00404CAD">
        <w:rPr>
          <w:rFonts w:eastAsia="Calibri"/>
          <w:color w:val="000000"/>
          <w:sz w:val="24"/>
          <w:szCs w:val="24"/>
        </w:rPr>
        <w:t xml:space="preserve">substantial irreparable harm for which monetary damages would not be adequate compensation and agrees that, in the event of such a breach or threatened breach, </w:t>
      </w:r>
      <w:r>
        <w:rPr>
          <w:rFonts w:eastAsia="Calibri"/>
          <w:color w:val="000000"/>
          <w:sz w:val="24"/>
          <w:szCs w:val="24"/>
        </w:rPr>
        <w:t>Purchaser</w:t>
      </w:r>
      <w:r w:rsidRPr="00404CAD">
        <w:rPr>
          <w:rFonts w:eastAsia="Calibri"/>
          <w:color w:val="000000"/>
          <w:sz w:val="24"/>
          <w:szCs w:val="24"/>
        </w:rPr>
        <w:t xml:space="preserve"> is entitled to seek equitable relief, including a restraining order, injunctive relief, specific performance and any other relief that may be available from any court, in addition to any other remedy to which </w:t>
      </w:r>
      <w:r>
        <w:rPr>
          <w:rFonts w:eastAsia="Calibri"/>
          <w:color w:val="000000"/>
          <w:sz w:val="24"/>
          <w:szCs w:val="24"/>
        </w:rPr>
        <w:t>Purchaser</w:t>
      </w:r>
      <w:r w:rsidRPr="00404CAD">
        <w:rPr>
          <w:rFonts w:eastAsia="Calibri"/>
          <w:color w:val="000000"/>
          <w:sz w:val="24"/>
          <w:szCs w:val="24"/>
        </w:rPr>
        <w:t xml:space="preserve"> may be entitled at law or in equity. Such remedies shall not be deemed to be exclusive but shall be in addition to all other available remedies </w:t>
      </w:r>
      <w:r w:rsidRPr="00404CAD">
        <w:rPr>
          <w:rFonts w:eastAsia="Calibri"/>
          <w:color w:val="000000"/>
          <w:sz w:val="24"/>
          <w:szCs w:val="24"/>
        </w:rPr>
        <w:lastRenderedPageBreak/>
        <w:t>at law or in equity, subject to any express exclusions or limitations in this Agreement to the contrary.</w:t>
      </w:r>
    </w:p>
    <w:p w14:paraId="3B0DB28C" w14:textId="67323BA6" w:rsidR="00D10B00" w:rsidRPr="001F2701" w:rsidRDefault="00DC52B7"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33" w:name="_Toc58484473"/>
      <w:r w:rsidRPr="001F2701">
        <w:rPr>
          <w:b/>
          <w:sz w:val="28"/>
          <w:szCs w:val="28"/>
        </w:rPr>
        <w:t>Taxes</w:t>
      </w:r>
      <w:bookmarkEnd w:id="131"/>
      <w:bookmarkEnd w:id="133"/>
    </w:p>
    <w:p w14:paraId="17876C0B" w14:textId="35CBE92C" w:rsidR="00083C4D" w:rsidRDefault="003159AD" w:rsidP="00D03A7D">
      <w:pPr>
        <w:pStyle w:val="ListParagraph"/>
        <w:numPr>
          <w:ilvl w:val="0"/>
          <w:numId w:val="19"/>
        </w:numPr>
        <w:tabs>
          <w:tab w:val="left" w:pos="1080"/>
        </w:tabs>
        <w:spacing w:after="240"/>
        <w:ind w:left="0" w:firstLine="540"/>
        <w:contextualSpacing w:val="0"/>
        <w:jc w:val="both"/>
        <w:rPr>
          <w:sz w:val="24"/>
          <w:szCs w:val="24"/>
        </w:rPr>
      </w:pPr>
      <w:r w:rsidRPr="00C80E71">
        <w:rPr>
          <w:sz w:val="24"/>
          <w:szCs w:val="24"/>
          <w:u w:val="single"/>
        </w:rPr>
        <w:t>General</w:t>
      </w:r>
      <w:r w:rsidRPr="00C80E71">
        <w:rPr>
          <w:sz w:val="24"/>
          <w:szCs w:val="24"/>
        </w:rPr>
        <w:t>.</w:t>
      </w:r>
      <w:r w:rsidR="00F834EC" w:rsidRPr="00C80E71">
        <w:rPr>
          <w:sz w:val="24"/>
          <w:szCs w:val="24"/>
        </w:rPr>
        <w:t xml:space="preserve"> </w:t>
      </w:r>
      <w:r w:rsidR="00AA21BD" w:rsidRPr="00C80E71">
        <w:rPr>
          <w:sz w:val="24"/>
          <w:szCs w:val="24"/>
        </w:rPr>
        <w:t xml:space="preserve">All taxes, including but not limited to, property, license, privilege, excise, gross receipts, value added, </w:t>
      </w:r>
      <w:r w:rsidR="009716D4">
        <w:rPr>
          <w:sz w:val="24"/>
          <w:szCs w:val="24"/>
        </w:rPr>
        <w:t xml:space="preserve">sales and use, </w:t>
      </w:r>
      <w:r w:rsidR="00AA21BD" w:rsidRPr="00C80E71">
        <w:rPr>
          <w:sz w:val="24"/>
          <w:szCs w:val="24"/>
        </w:rPr>
        <w:t>or other similar taxes that may be imposed on this transaction or on any Work provided by Supplier will be paid by Supplier and will be deemed included in the compensation and identified as a line item on Supplier</w:t>
      </w:r>
      <w:r w:rsidR="007B4C1A">
        <w:rPr>
          <w:sz w:val="24"/>
          <w:szCs w:val="24"/>
        </w:rPr>
        <w:t>’</w:t>
      </w:r>
      <w:r w:rsidR="00AA21BD" w:rsidRPr="00C80E71">
        <w:rPr>
          <w:sz w:val="24"/>
          <w:szCs w:val="24"/>
        </w:rPr>
        <w:t>s invoice unless otherwise specified on a Purchase Order.</w:t>
      </w:r>
      <w:bookmarkStart w:id="134" w:name="_Toc179027678"/>
    </w:p>
    <w:p w14:paraId="3DF938AE" w14:textId="5D774FFD" w:rsidR="007312F7" w:rsidRDefault="007312F7" w:rsidP="00D03A7D">
      <w:pPr>
        <w:pStyle w:val="ListParagraph"/>
        <w:numPr>
          <w:ilvl w:val="0"/>
          <w:numId w:val="19"/>
        </w:numPr>
        <w:tabs>
          <w:tab w:val="left" w:pos="1080"/>
        </w:tabs>
        <w:spacing w:after="240"/>
        <w:ind w:left="0" w:firstLine="540"/>
        <w:contextualSpacing w:val="0"/>
        <w:jc w:val="both"/>
        <w:rPr>
          <w:sz w:val="24"/>
          <w:szCs w:val="24"/>
        </w:rPr>
      </w:pPr>
      <w:r w:rsidRPr="00BF2FAF">
        <w:rPr>
          <w:sz w:val="24"/>
          <w:szCs w:val="24"/>
          <w:u w:val="single"/>
        </w:rPr>
        <w:t xml:space="preserve">Late </w:t>
      </w:r>
      <w:r w:rsidR="00B66277">
        <w:rPr>
          <w:sz w:val="24"/>
          <w:szCs w:val="24"/>
          <w:u w:val="single"/>
        </w:rPr>
        <w:t>P</w:t>
      </w:r>
      <w:r w:rsidRPr="00BF2FAF">
        <w:rPr>
          <w:sz w:val="24"/>
          <w:szCs w:val="24"/>
          <w:u w:val="single"/>
        </w:rPr>
        <w:t>ayment</w:t>
      </w:r>
      <w:r w:rsidRPr="00BF2FAF">
        <w:rPr>
          <w:sz w:val="24"/>
          <w:szCs w:val="24"/>
        </w:rPr>
        <w:t xml:space="preserve">. </w:t>
      </w:r>
      <w:r w:rsidR="007E1048">
        <w:rPr>
          <w:sz w:val="24"/>
          <w:szCs w:val="24"/>
        </w:rPr>
        <w:t>Purchaser</w:t>
      </w:r>
      <w:r w:rsidR="007E1048" w:rsidRPr="00FD6675">
        <w:rPr>
          <w:sz w:val="24"/>
          <w:szCs w:val="24"/>
        </w:rPr>
        <w:t xml:space="preserve"> shall not be responsible for interest, penalties</w:t>
      </w:r>
      <w:r w:rsidR="007E1048">
        <w:rPr>
          <w:sz w:val="24"/>
          <w:szCs w:val="24"/>
        </w:rPr>
        <w:t>,</w:t>
      </w:r>
      <w:r w:rsidR="007E1048" w:rsidRPr="00FD6675">
        <w:rPr>
          <w:sz w:val="24"/>
          <w:szCs w:val="24"/>
        </w:rPr>
        <w:t xml:space="preserve"> or fines incurred by </w:t>
      </w:r>
      <w:r w:rsidR="007E1048">
        <w:rPr>
          <w:sz w:val="24"/>
          <w:szCs w:val="24"/>
        </w:rPr>
        <w:t>Supplier or</w:t>
      </w:r>
      <w:r w:rsidR="007E1048" w:rsidRPr="00FD6675">
        <w:rPr>
          <w:sz w:val="24"/>
          <w:szCs w:val="24"/>
        </w:rPr>
        <w:t xml:space="preserve"> </w:t>
      </w:r>
      <w:r w:rsidR="007E1048">
        <w:rPr>
          <w:sz w:val="24"/>
          <w:szCs w:val="24"/>
        </w:rPr>
        <w:t xml:space="preserve">any </w:t>
      </w:r>
      <w:r w:rsidR="007E1048" w:rsidRPr="00FD6675">
        <w:rPr>
          <w:sz w:val="24"/>
          <w:szCs w:val="24"/>
        </w:rPr>
        <w:t>Subcontractor for late payment of applicable taxes.</w:t>
      </w:r>
    </w:p>
    <w:p w14:paraId="63872068" w14:textId="51F32473" w:rsidR="00F26758" w:rsidRPr="00F26758" w:rsidRDefault="00F26758" w:rsidP="00D03A7D">
      <w:pPr>
        <w:pStyle w:val="ListParagraph"/>
        <w:numPr>
          <w:ilvl w:val="0"/>
          <w:numId w:val="19"/>
        </w:numPr>
        <w:tabs>
          <w:tab w:val="left" w:pos="1080"/>
        </w:tabs>
        <w:spacing w:after="240"/>
        <w:ind w:left="0" w:firstLine="540"/>
        <w:contextualSpacing w:val="0"/>
        <w:jc w:val="both"/>
        <w:rPr>
          <w:sz w:val="24"/>
          <w:szCs w:val="24"/>
        </w:rPr>
      </w:pPr>
      <w:r>
        <w:rPr>
          <w:sz w:val="24"/>
          <w:szCs w:val="24"/>
        </w:rPr>
        <w:t>[RESERVED]</w:t>
      </w:r>
    </w:p>
    <w:p w14:paraId="0D9B6045" w14:textId="77777777" w:rsidR="00F26758" w:rsidRDefault="00F26758" w:rsidP="00D03A7D">
      <w:pPr>
        <w:pStyle w:val="ListParagraph"/>
        <w:numPr>
          <w:ilvl w:val="0"/>
          <w:numId w:val="19"/>
        </w:numPr>
        <w:tabs>
          <w:tab w:val="left" w:pos="1080"/>
        </w:tabs>
        <w:spacing w:after="240"/>
        <w:ind w:left="0" w:firstLine="540"/>
        <w:contextualSpacing w:val="0"/>
        <w:jc w:val="both"/>
        <w:rPr>
          <w:sz w:val="24"/>
          <w:szCs w:val="24"/>
        </w:rPr>
      </w:pPr>
      <w:r w:rsidRPr="001933DE">
        <w:rPr>
          <w:sz w:val="24"/>
          <w:szCs w:val="24"/>
          <w:u w:val="single"/>
        </w:rPr>
        <w:t>Avoidance Reduction</w:t>
      </w:r>
      <w:r w:rsidRPr="004F75D8">
        <w:rPr>
          <w:sz w:val="24"/>
          <w:szCs w:val="24"/>
        </w:rPr>
        <w:t xml:space="preserve">. Supplier shall be responsible for following any procedures identified by </w:t>
      </w:r>
      <w:r>
        <w:rPr>
          <w:sz w:val="24"/>
          <w:szCs w:val="24"/>
        </w:rPr>
        <w:t>Purchaser</w:t>
      </w:r>
      <w:r w:rsidRPr="004F75D8">
        <w:rPr>
          <w:sz w:val="24"/>
          <w:szCs w:val="24"/>
        </w:rPr>
        <w:t xml:space="preserve"> to avoid or reduce the payment of sales taxes. In addition, the Parties agree to cooperate and consider such arrangements as are reasonably necessary to lawfully reduce the level of taxes payable by Supplier or </w:t>
      </w:r>
      <w:r>
        <w:rPr>
          <w:sz w:val="24"/>
          <w:szCs w:val="24"/>
        </w:rPr>
        <w:t>Purchaser</w:t>
      </w:r>
      <w:r w:rsidRPr="004F75D8">
        <w:rPr>
          <w:sz w:val="24"/>
          <w:szCs w:val="24"/>
        </w:rPr>
        <w:t>. Upon request of Purchaser, Supplier shall provide documentation of sales, value added, and use taxes allocated to any Work provided to Purchaser under this transaction.</w:t>
      </w:r>
    </w:p>
    <w:p w14:paraId="7596028F" w14:textId="453F4116" w:rsidR="00404262" w:rsidRPr="00404262" w:rsidRDefault="00F26758" w:rsidP="00F26758">
      <w:pPr>
        <w:pStyle w:val="ListParagraph"/>
        <w:tabs>
          <w:tab w:val="left" w:pos="1080"/>
          <w:tab w:val="left" w:pos="1620"/>
        </w:tabs>
        <w:spacing w:after="240"/>
        <w:ind w:left="540"/>
        <w:contextualSpacing w:val="0"/>
        <w:jc w:val="both"/>
        <w:rPr>
          <w:sz w:val="24"/>
          <w:szCs w:val="24"/>
        </w:rPr>
      </w:pPr>
      <w:r>
        <w:rPr>
          <w:sz w:val="24"/>
          <w:szCs w:val="24"/>
        </w:rPr>
        <w:t>(e</w:t>
      </w:r>
      <w:r w:rsidR="00404262" w:rsidRPr="00404262">
        <w:rPr>
          <w:sz w:val="24"/>
          <w:szCs w:val="24"/>
        </w:rPr>
        <w:t>)-(</w:t>
      </w:r>
      <w:r>
        <w:rPr>
          <w:sz w:val="24"/>
          <w:szCs w:val="24"/>
        </w:rPr>
        <w:t>f</w:t>
      </w:r>
      <w:r w:rsidR="00404262" w:rsidRPr="00404262">
        <w:rPr>
          <w:sz w:val="24"/>
          <w:szCs w:val="24"/>
        </w:rPr>
        <w:t>)</w:t>
      </w:r>
      <w:r w:rsidR="00404262" w:rsidRPr="00404262">
        <w:rPr>
          <w:sz w:val="24"/>
          <w:szCs w:val="24"/>
        </w:rPr>
        <w:tab/>
        <w:t>[RESERVED]</w:t>
      </w:r>
    </w:p>
    <w:p w14:paraId="1BD12FA5" w14:textId="64D92670" w:rsidR="00884C64" w:rsidRPr="001F2701" w:rsidRDefault="005843FC" w:rsidP="00D03A7D">
      <w:pPr>
        <w:pStyle w:val="ListParagraph"/>
        <w:numPr>
          <w:ilvl w:val="0"/>
          <w:numId w:val="3"/>
        </w:numPr>
        <w:tabs>
          <w:tab w:val="left" w:pos="540"/>
        </w:tabs>
        <w:spacing w:before="360" w:after="240"/>
        <w:ind w:left="0" w:firstLine="0"/>
        <w:contextualSpacing w:val="0"/>
        <w:outlineLvl w:val="0"/>
        <w:rPr>
          <w:b/>
          <w:sz w:val="28"/>
          <w:szCs w:val="28"/>
        </w:rPr>
      </w:pPr>
      <w:bookmarkStart w:id="135" w:name="_Toc58484474"/>
      <w:bookmarkStart w:id="136" w:name="_DV_C128"/>
      <w:bookmarkEnd w:id="134"/>
      <w:r w:rsidRPr="001F2701">
        <w:rPr>
          <w:b/>
          <w:sz w:val="28"/>
          <w:szCs w:val="28"/>
        </w:rPr>
        <w:t>[</w:t>
      </w:r>
      <w:r w:rsidR="00C85F40" w:rsidRPr="001F2701">
        <w:rPr>
          <w:b/>
          <w:sz w:val="28"/>
          <w:szCs w:val="28"/>
        </w:rPr>
        <w:t>RESERVED</w:t>
      </w:r>
      <w:r w:rsidRPr="001F2701">
        <w:rPr>
          <w:b/>
          <w:sz w:val="28"/>
          <w:szCs w:val="28"/>
        </w:rPr>
        <w:t>]</w:t>
      </w:r>
      <w:bookmarkEnd w:id="135"/>
    </w:p>
    <w:p w14:paraId="5F5B48F4" w14:textId="07426611" w:rsidR="00884C64" w:rsidRPr="001F2701" w:rsidRDefault="00884C64"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37" w:name="_Toc58484475"/>
      <w:r w:rsidRPr="001F2701">
        <w:rPr>
          <w:b/>
          <w:sz w:val="28"/>
          <w:szCs w:val="28"/>
        </w:rPr>
        <w:t>Assignment</w:t>
      </w:r>
      <w:bookmarkEnd w:id="137"/>
    </w:p>
    <w:p w14:paraId="4C0AA104" w14:textId="7ADC6D18" w:rsidR="00884C64" w:rsidRPr="00C80E71" w:rsidRDefault="00884C64" w:rsidP="00D03A7D">
      <w:pPr>
        <w:pStyle w:val="ListParagraph"/>
        <w:numPr>
          <w:ilvl w:val="0"/>
          <w:numId w:val="18"/>
        </w:numPr>
        <w:tabs>
          <w:tab w:val="left" w:pos="1080"/>
        </w:tabs>
        <w:spacing w:after="240"/>
        <w:ind w:left="0" w:firstLine="540"/>
        <w:contextualSpacing w:val="0"/>
        <w:jc w:val="both"/>
        <w:rPr>
          <w:bCs/>
          <w:color w:val="191919"/>
          <w:sz w:val="24"/>
          <w:szCs w:val="24"/>
        </w:rPr>
      </w:pPr>
      <w:r w:rsidRPr="00C80E71">
        <w:rPr>
          <w:bCs/>
          <w:color w:val="191919"/>
          <w:sz w:val="24"/>
          <w:szCs w:val="24"/>
          <w:u w:val="single"/>
        </w:rPr>
        <w:t>Supplier</w:t>
      </w:r>
      <w:r w:rsidRPr="00C80E71">
        <w:rPr>
          <w:bCs/>
          <w:color w:val="191919"/>
          <w:sz w:val="24"/>
          <w:szCs w:val="24"/>
        </w:rPr>
        <w:t>.</w:t>
      </w:r>
      <w:r w:rsidR="00F834EC" w:rsidRPr="00C80E71">
        <w:rPr>
          <w:bCs/>
          <w:color w:val="191919"/>
          <w:sz w:val="24"/>
          <w:szCs w:val="24"/>
        </w:rPr>
        <w:t xml:space="preserve"> </w:t>
      </w:r>
      <w:r w:rsidR="00AA21BD" w:rsidRPr="00C80E71">
        <w:rPr>
          <w:bCs/>
          <w:color w:val="191919"/>
          <w:sz w:val="24"/>
          <w:szCs w:val="24"/>
        </w:rPr>
        <w:t>Unless Purchaser grants prior written consent, Supplier shall not assign any rights or delegate any duties or obligations pursuant to this Agreement or transfer or otherwise dispose of this Agreement or any part of it or its rights, title, and interest in it, nor assign any monies due or to become due under it.</w:t>
      </w:r>
      <w:r w:rsidR="00F834EC" w:rsidRPr="00C80E71">
        <w:rPr>
          <w:bCs/>
          <w:color w:val="191919"/>
          <w:sz w:val="24"/>
          <w:szCs w:val="24"/>
        </w:rPr>
        <w:t xml:space="preserve"> </w:t>
      </w:r>
      <w:r w:rsidR="00AA21BD" w:rsidRPr="00C80E71">
        <w:rPr>
          <w:bCs/>
          <w:color w:val="191919"/>
          <w:sz w:val="24"/>
          <w:szCs w:val="24"/>
        </w:rPr>
        <w:t>Any assignment or delegation made without the express written approval of Purchaser will be without effect.</w:t>
      </w:r>
      <w:r w:rsidR="00F834EC" w:rsidRPr="00C80E71">
        <w:rPr>
          <w:bCs/>
          <w:color w:val="191919"/>
          <w:sz w:val="24"/>
          <w:szCs w:val="24"/>
        </w:rPr>
        <w:t xml:space="preserve"> </w:t>
      </w:r>
      <w:r w:rsidR="00AA21BD" w:rsidRPr="00C80E71">
        <w:rPr>
          <w:bCs/>
          <w:color w:val="191919"/>
          <w:sz w:val="24"/>
          <w:szCs w:val="24"/>
        </w:rPr>
        <w:t>Any assignment of this Agreement consented to by Purchaser will not relieve Supplier of its responsibility for the due and full performance of it.</w:t>
      </w:r>
      <w:r w:rsidR="00F834EC" w:rsidRPr="00C80E71">
        <w:rPr>
          <w:bCs/>
          <w:color w:val="191919"/>
          <w:sz w:val="24"/>
          <w:szCs w:val="24"/>
        </w:rPr>
        <w:t xml:space="preserve"> </w:t>
      </w:r>
      <w:r w:rsidR="00AA21BD" w:rsidRPr="00C80E71">
        <w:rPr>
          <w:bCs/>
          <w:color w:val="191919"/>
          <w:sz w:val="24"/>
          <w:szCs w:val="24"/>
        </w:rPr>
        <w:t>Supplier will be liable to Purchaser for all acts and omissions of its assignees or other transferees.</w:t>
      </w:r>
    </w:p>
    <w:p w14:paraId="4ECFF144" w14:textId="2DAED625" w:rsidR="00884C64" w:rsidRPr="00C80E71" w:rsidRDefault="00884C64" w:rsidP="00D03A7D">
      <w:pPr>
        <w:pStyle w:val="ListParagraph"/>
        <w:numPr>
          <w:ilvl w:val="0"/>
          <w:numId w:val="18"/>
        </w:numPr>
        <w:tabs>
          <w:tab w:val="left" w:pos="1080"/>
        </w:tabs>
        <w:spacing w:after="240"/>
        <w:ind w:left="0" w:firstLine="540"/>
        <w:contextualSpacing w:val="0"/>
        <w:jc w:val="both"/>
        <w:rPr>
          <w:bCs/>
          <w:color w:val="191919"/>
          <w:sz w:val="24"/>
          <w:szCs w:val="24"/>
        </w:rPr>
      </w:pPr>
      <w:r w:rsidRPr="00C80E71">
        <w:rPr>
          <w:bCs/>
          <w:color w:val="191919"/>
          <w:sz w:val="24"/>
          <w:szCs w:val="24"/>
          <w:u w:val="single"/>
        </w:rPr>
        <w:t>Purchaser</w:t>
      </w:r>
      <w:r w:rsidRPr="00C80E71">
        <w:rPr>
          <w:bCs/>
          <w:color w:val="191919"/>
          <w:sz w:val="24"/>
          <w:szCs w:val="24"/>
        </w:rPr>
        <w:t>.</w:t>
      </w:r>
      <w:r w:rsidR="00F834EC" w:rsidRPr="00C80E71">
        <w:rPr>
          <w:bCs/>
          <w:color w:val="191919"/>
          <w:sz w:val="24"/>
          <w:szCs w:val="24"/>
        </w:rPr>
        <w:t xml:space="preserve"> </w:t>
      </w:r>
      <w:r w:rsidRPr="00C80E71">
        <w:rPr>
          <w:bCs/>
          <w:color w:val="191919"/>
          <w:sz w:val="24"/>
          <w:szCs w:val="24"/>
        </w:rPr>
        <w:t xml:space="preserve">This Agreement, and any portion of it, </w:t>
      </w:r>
      <w:proofErr w:type="gramStart"/>
      <w:r w:rsidRPr="00C80E71">
        <w:rPr>
          <w:bCs/>
          <w:color w:val="191919"/>
          <w:sz w:val="24"/>
          <w:szCs w:val="24"/>
        </w:rPr>
        <w:t>will at all times</w:t>
      </w:r>
      <w:proofErr w:type="gramEnd"/>
      <w:r w:rsidRPr="00C80E71">
        <w:rPr>
          <w:bCs/>
          <w:color w:val="191919"/>
          <w:sz w:val="24"/>
          <w:szCs w:val="24"/>
        </w:rPr>
        <w:t xml:space="preserve"> be assignable by Purchaser.</w:t>
      </w:r>
    </w:p>
    <w:p w14:paraId="1407F758" w14:textId="4B578565" w:rsidR="00D10B00" w:rsidRPr="001F2701" w:rsidRDefault="00DC52B7"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38" w:name="_Toc179027680"/>
      <w:bookmarkStart w:id="139" w:name="_Toc58484476"/>
      <w:bookmarkEnd w:id="136"/>
      <w:r w:rsidRPr="001F2701">
        <w:rPr>
          <w:b/>
          <w:sz w:val="28"/>
          <w:szCs w:val="28"/>
        </w:rPr>
        <w:t>Passage of Title and Risk of Loss</w:t>
      </w:r>
      <w:bookmarkEnd w:id="138"/>
      <w:bookmarkEnd w:id="139"/>
    </w:p>
    <w:p w14:paraId="10A897B4" w14:textId="54764355" w:rsidR="00D10B00" w:rsidRPr="00C80E71" w:rsidRDefault="001260A8" w:rsidP="00D03A7D">
      <w:pPr>
        <w:pStyle w:val="ListParagraph"/>
        <w:numPr>
          <w:ilvl w:val="0"/>
          <w:numId w:val="17"/>
        </w:numPr>
        <w:tabs>
          <w:tab w:val="left" w:pos="1080"/>
        </w:tabs>
        <w:spacing w:after="240"/>
        <w:ind w:left="0" w:firstLine="540"/>
        <w:contextualSpacing w:val="0"/>
        <w:jc w:val="both"/>
        <w:rPr>
          <w:sz w:val="24"/>
          <w:szCs w:val="24"/>
        </w:rPr>
      </w:pPr>
      <w:r w:rsidRPr="00C80E71">
        <w:rPr>
          <w:sz w:val="24"/>
          <w:szCs w:val="24"/>
          <w:u w:val="single"/>
        </w:rPr>
        <w:t>T</w:t>
      </w:r>
      <w:r w:rsidR="00525690" w:rsidRPr="00C80E71">
        <w:rPr>
          <w:sz w:val="24"/>
          <w:szCs w:val="24"/>
          <w:u w:val="single"/>
        </w:rPr>
        <w:t>itle</w:t>
      </w:r>
      <w:r w:rsidR="006F041A" w:rsidRPr="00C80E71">
        <w:rPr>
          <w:sz w:val="24"/>
          <w:szCs w:val="24"/>
        </w:rPr>
        <w:t>.</w:t>
      </w:r>
      <w:r w:rsidR="00F834EC" w:rsidRPr="00C80E71">
        <w:rPr>
          <w:sz w:val="24"/>
          <w:szCs w:val="24"/>
        </w:rPr>
        <w:t xml:space="preserve"> </w:t>
      </w:r>
      <w:r w:rsidR="00AA21BD" w:rsidRPr="00C80E71">
        <w:rPr>
          <w:sz w:val="24"/>
          <w:szCs w:val="24"/>
        </w:rPr>
        <w:t>Except as otherwise set forth in a Purchase Order, title to Materials and Equipment furnished by Purchaser will remain with Purchaser, unless otherwise stated in this Agreement.</w:t>
      </w:r>
      <w:r w:rsidR="00F834EC" w:rsidRPr="00C80E71">
        <w:rPr>
          <w:sz w:val="24"/>
          <w:szCs w:val="24"/>
        </w:rPr>
        <w:t xml:space="preserve"> </w:t>
      </w:r>
      <w:r w:rsidR="00AA21BD" w:rsidRPr="00C80E71">
        <w:rPr>
          <w:sz w:val="24"/>
          <w:szCs w:val="24"/>
        </w:rPr>
        <w:t>Title to Materials and Equipment furnished by Supplier will pass to Purchaser upon Acceptance.</w:t>
      </w:r>
    </w:p>
    <w:p w14:paraId="2ED098BA" w14:textId="16B9F53F" w:rsidR="00083C4D" w:rsidRPr="00C80E71" w:rsidRDefault="00083C4D" w:rsidP="00D03A7D">
      <w:pPr>
        <w:pStyle w:val="ListParagraph"/>
        <w:numPr>
          <w:ilvl w:val="0"/>
          <w:numId w:val="17"/>
        </w:numPr>
        <w:tabs>
          <w:tab w:val="left" w:pos="1080"/>
        </w:tabs>
        <w:spacing w:after="240"/>
        <w:ind w:left="0" w:firstLine="540"/>
        <w:contextualSpacing w:val="0"/>
        <w:jc w:val="both"/>
        <w:rPr>
          <w:sz w:val="24"/>
          <w:szCs w:val="24"/>
        </w:rPr>
      </w:pPr>
      <w:bookmarkStart w:id="140" w:name="_Toc179027681"/>
      <w:r w:rsidRPr="00C80E71">
        <w:rPr>
          <w:sz w:val="24"/>
          <w:szCs w:val="24"/>
          <w:u w:val="single"/>
        </w:rPr>
        <w:lastRenderedPageBreak/>
        <w:t>Risk of Loss</w:t>
      </w:r>
      <w:r w:rsidRPr="00C80E71">
        <w:rPr>
          <w:sz w:val="24"/>
          <w:szCs w:val="24"/>
        </w:rPr>
        <w:t>.</w:t>
      </w:r>
      <w:r w:rsidR="00F834EC" w:rsidRPr="00C80E71">
        <w:rPr>
          <w:sz w:val="24"/>
          <w:szCs w:val="24"/>
        </w:rPr>
        <w:t xml:space="preserve"> </w:t>
      </w:r>
      <w:r w:rsidRPr="00C80E71">
        <w:rPr>
          <w:sz w:val="24"/>
          <w:szCs w:val="24"/>
        </w:rPr>
        <w:t xml:space="preserve">Prior to Acceptance, Supplier is responsible for, and shall bear </w:t>
      </w:r>
      <w:proofErr w:type="gramStart"/>
      <w:r w:rsidRPr="00C80E71">
        <w:rPr>
          <w:sz w:val="24"/>
          <w:szCs w:val="24"/>
        </w:rPr>
        <w:t>any and all</w:t>
      </w:r>
      <w:proofErr w:type="gramEnd"/>
      <w:r w:rsidRPr="00C80E71">
        <w:rPr>
          <w:sz w:val="24"/>
          <w:szCs w:val="24"/>
        </w:rPr>
        <w:t xml:space="preserve"> risk of loss, destruction or damage to any Materials and Equipment being installed or repaired, and to any and all property arising from provision of the Work (whether or not that property is owned by either </w:t>
      </w:r>
      <w:r w:rsidR="00E810DB">
        <w:rPr>
          <w:sz w:val="24"/>
          <w:szCs w:val="24"/>
        </w:rPr>
        <w:t>Party</w:t>
      </w:r>
      <w:r w:rsidRPr="00C80E71">
        <w:rPr>
          <w:sz w:val="24"/>
          <w:szCs w:val="24"/>
        </w:rPr>
        <w:t xml:space="preserve"> or their Subcontractors or suppliers).</w:t>
      </w:r>
    </w:p>
    <w:p w14:paraId="38E33B33" w14:textId="6A1BFF10" w:rsidR="00193088" w:rsidRPr="00C80E71" w:rsidRDefault="00193088" w:rsidP="00F95E35">
      <w:pPr>
        <w:tabs>
          <w:tab w:val="left" w:pos="1080"/>
        </w:tabs>
        <w:spacing w:after="240"/>
        <w:ind w:firstLine="540"/>
        <w:jc w:val="both"/>
        <w:rPr>
          <w:sz w:val="24"/>
          <w:szCs w:val="24"/>
        </w:rPr>
      </w:pPr>
      <w:r w:rsidRPr="00C80E71">
        <w:rPr>
          <w:sz w:val="24"/>
          <w:szCs w:val="24"/>
        </w:rPr>
        <w:t>(c)-(e)</w:t>
      </w:r>
      <w:r w:rsidRPr="00C80E71">
        <w:rPr>
          <w:sz w:val="24"/>
          <w:szCs w:val="24"/>
        </w:rPr>
        <w:tab/>
        <w:t>[RESERVED]</w:t>
      </w:r>
    </w:p>
    <w:p w14:paraId="2C633194" w14:textId="77F40367" w:rsidR="00D633C2" w:rsidRDefault="009D0FB5"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41" w:name="_Toc58484477"/>
      <w:bookmarkEnd w:id="140"/>
      <w:r>
        <w:rPr>
          <w:b/>
          <w:sz w:val="28"/>
          <w:szCs w:val="28"/>
        </w:rPr>
        <w:t>Safety</w:t>
      </w:r>
      <w:bookmarkEnd w:id="141"/>
    </w:p>
    <w:p w14:paraId="67338917" w14:textId="4ED9D22B" w:rsidR="009D0FB5" w:rsidRDefault="009D0FB5" w:rsidP="009D0FB5">
      <w:pPr>
        <w:tabs>
          <w:tab w:val="left" w:pos="1350"/>
        </w:tabs>
        <w:spacing w:after="240"/>
        <w:ind w:firstLine="540"/>
        <w:jc w:val="both"/>
        <w:rPr>
          <w:bCs/>
          <w:sz w:val="24"/>
          <w:szCs w:val="24"/>
        </w:rPr>
      </w:pPr>
      <w:r>
        <w:rPr>
          <w:bCs/>
          <w:sz w:val="24"/>
          <w:szCs w:val="24"/>
        </w:rPr>
        <w:t>(a)-(c)</w:t>
      </w:r>
      <w:r>
        <w:rPr>
          <w:bCs/>
          <w:sz w:val="24"/>
          <w:szCs w:val="24"/>
        </w:rPr>
        <w:tab/>
        <w:t>[RESERVED</w:t>
      </w:r>
    </w:p>
    <w:p w14:paraId="15609CE2" w14:textId="2CF8A41A" w:rsidR="009D0FB5" w:rsidRPr="009D0FB5" w:rsidRDefault="009D0FB5" w:rsidP="00217481">
      <w:pPr>
        <w:pStyle w:val="ListParagraph"/>
        <w:numPr>
          <w:ilvl w:val="0"/>
          <w:numId w:val="45"/>
        </w:numPr>
        <w:tabs>
          <w:tab w:val="left" w:pos="1080"/>
        </w:tabs>
        <w:spacing w:after="240"/>
        <w:ind w:left="0" w:firstLine="547"/>
        <w:contextualSpacing w:val="0"/>
        <w:jc w:val="both"/>
        <w:rPr>
          <w:bCs/>
          <w:sz w:val="24"/>
          <w:szCs w:val="24"/>
        </w:rPr>
      </w:pPr>
      <w:r w:rsidRPr="00E41E0C">
        <w:rPr>
          <w:sz w:val="24"/>
          <w:szCs w:val="24"/>
          <w:u w:val="single"/>
        </w:rPr>
        <w:t>Infectious Diseases</w:t>
      </w:r>
      <w:r w:rsidRPr="00E41E0C">
        <w:rPr>
          <w:sz w:val="24"/>
          <w:szCs w:val="24"/>
        </w:rPr>
        <w:t xml:space="preserve">. Supplier shall meet all federal, state, and </w:t>
      </w:r>
      <w:r>
        <w:rPr>
          <w:sz w:val="24"/>
          <w:szCs w:val="24"/>
        </w:rPr>
        <w:t>Purchaser-specific</w:t>
      </w:r>
      <w:r w:rsidRPr="00E41E0C">
        <w:rPr>
          <w:sz w:val="24"/>
          <w:szCs w:val="24"/>
        </w:rPr>
        <w:t xml:space="preserve"> guidelines to provide the necessary precautions to help mitigate </w:t>
      </w:r>
      <w:r>
        <w:rPr>
          <w:sz w:val="24"/>
          <w:szCs w:val="24"/>
        </w:rPr>
        <w:t xml:space="preserve">the spread of </w:t>
      </w:r>
      <w:r w:rsidRPr="00E41E0C">
        <w:rPr>
          <w:sz w:val="24"/>
          <w:szCs w:val="24"/>
        </w:rPr>
        <w:t>infectious disease</w:t>
      </w:r>
      <w:r>
        <w:rPr>
          <w:sz w:val="24"/>
          <w:szCs w:val="24"/>
        </w:rPr>
        <w:t>s</w:t>
      </w:r>
      <w:r w:rsidRPr="00E41E0C">
        <w:rPr>
          <w:sz w:val="24"/>
          <w:szCs w:val="24"/>
        </w:rPr>
        <w:t>, including but not limited to virus</w:t>
      </w:r>
      <w:r>
        <w:rPr>
          <w:sz w:val="24"/>
          <w:szCs w:val="24"/>
        </w:rPr>
        <w:t>es</w:t>
      </w:r>
      <w:r w:rsidRPr="00E41E0C">
        <w:rPr>
          <w:sz w:val="24"/>
          <w:szCs w:val="24"/>
        </w:rPr>
        <w:t xml:space="preserve"> (</w:t>
      </w:r>
      <w:r w:rsidRPr="009855B0">
        <w:rPr>
          <w:i/>
          <w:iCs/>
          <w:sz w:val="24"/>
          <w:szCs w:val="24"/>
        </w:rPr>
        <w:t>e.g.</w:t>
      </w:r>
      <w:r>
        <w:rPr>
          <w:sz w:val="24"/>
          <w:szCs w:val="24"/>
        </w:rPr>
        <w:t xml:space="preserve">, </w:t>
      </w:r>
      <w:r w:rsidRPr="00E41E0C">
        <w:rPr>
          <w:sz w:val="24"/>
          <w:szCs w:val="24"/>
        </w:rPr>
        <w:t>COVID-19)</w:t>
      </w:r>
      <w:r>
        <w:rPr>
          <w:sz w:val="24"/>
          <w:szCs w:val="24"/>
        </w:rPr>
        <w:t xml:space="preserve"> or </w:t>
      </w:r>
      <w:r w:rsidRPr="00E41E0C">
        <w:rPr>
          <w:sz w:val="24"/>
          <w:szCs w:val="24"/>
        </w:rPr>
        <w:t>bloodborne pathogen</w:t>
      </w:r>
      <w:r>
        <w:rPr>
          <w:sz w:val="24"/>
          <w:szCs w:val="24"/>
        </w:rPr>
        <w:t>s</w:t>
      </w:r>
      <w:r w:rsidRPr="00E41E0C">
        <w:rPr>
          <w:sz w:val="24"/>
          <w:szCs w:val="24"/>
        </w:rPr>
        <w:t xml:space="preserve">. </w:t>
      </w:r>
      <w:r>
        <w:rPr>
          <w:sz w:val="24"/>
          <w:szCs w:val="24"/>
        </w:rPr>
        <w:t>S</w:t>
      </w:r>
      <w:r w:rsidRPr="00E41E0C">
        <w:rPr>
          <w:sz w:val="24"/>
          <w:szCs w:val="24"/>
        </w:rPr>
        <w:t>upplier</w:t>
      </w:r>
      <w:r>
        <w:rPr>
          <w:sz w:val="24"/>
          <w:szCs w:val="24"/>
        </w:rPr>
        <w:t xml:space="preserve"> shall ensure all Supplier</w:t>
      </w:r>
      <w:r w:rsidRPr="00E41E0C">
        <w:rPr>
          <w:sz w:val="24"/>
          <w:szCs w:val="24"/>
        </w:rPr>
        <w:t xml:space="preserve"> </w:t>
      </w:r>
      <w:r>
        <w:rPr>
          <w:sz w:val="24"/>
          <w:szCs w:val="24"/>
        </w:rPr>
        <w:t xml:space="preserve">Personnel are </w:t>
      </w:r>
      <w:r w:rsidRPr="00E41E0C">
        <w:rPr>
          <w:sz w:val="24"/>
          <w:szCs w:val="24"/>
        </w:rPr>
        <w:t xml:space="preserve">properly trained on infectious disease prevention and mitigation procedures, including but not limited to social distancing, proper hygiene, face coverings, and reporting requirements. </w:t>
      </w:r>
      <w:r w:rsidR="00AE0835">
        <w:rPr>
          <w:sz w:val="24"/>
          <w:szCs w:val="24"/>
        </w:rPr>
        <w:t xml:space="preserve">Unless prohibited by applicable law, </w:t>
      </w:r>
      <w:r w:rsidRPr="00E41E0C">
        <w:rPr>
          <w:sz w:val="24"/>
          <w:szCs w:val="24"/>
        </w:rPr>
        <w:t xml:space="preserve">Supplier shall notify </w:t>
      </w:r>
      <w:r>
        <w:rPr>
          <w:sz w:val="24"/>
          <w:szCs w:val="24"/>
        </w:rPr>
        <w:t xml:space="preserve">Purchaser </w:t>
      </w:r>
      <w:r w:rsidRPr="00E41E0C">
        <w:rPr>
          <w:sz w:val="24"/>
          <w:szCs w:val="24"/>
        </w:rPr>
        <w:t xml:space="preserve">immediately </w:t>
      </w:r>
      <w:r>
        <w:rPr>
          <w:sz w:val="24"/>
          <w:szCs w:val="24"/>
        </w:rPr>
        <w:t xml:space="preserve">upon learning </w:t>
      </w:r>
      <w:r w:rsidRPr="00E41E0C">
        <w:rPr>
          <w:sz w:val="24"/>
          <w:szCs w:val="24"/>
        </w:rPr>
        <w:t xml:space="preserve">that </w:t>
      </w:r>
      <w:r>
        <w:rPr>
          <w:sz w:val="24"/>
          <w:szCs w:val="24"/>
        </w:rPr>
        <w:t xml:space="preserve">any Supplier Personnel have </w:t>
      </w:r>
      <w:r w:rsidRPr="00E41E0C">
        <w:rPr>
          <w:sz w:val="24"/>
          <w:szCs w:val="24"/>
        </w:rPr>
        <w:t xml:space="preserve">tested positive </w:t>
      </w:r>
      <w:r>
        <w:rPr>
          <w:sz w:val="24"/>
          <w:szCs w:val="24"/>
        </w:rPr>
        <w:t xml:space="preserve">for an infectious disease </w:t>
      </w:r>
      <w:r w:rsidRPr="00E41E0C">
        <w:rPr>
          <w:sz w:val="24"/>
          <w:szCs w:val="24"/>
        </w:rPr>
        <w:t xml:space="preserve">or </w:t>
      </w:r>
      <w:r>
        <w:rPr>
          <w:sz w:val="24"/>
          <w:szCs w:val="24"/>
        </w:rPr>
        <w:t>are</w:t>
      </w:r>
      <w:r w:rsidRPr="00E41E0C">
        <w:rPr>
          <w:sz w:val="24"/>
          <w:szCs w:val="24"/>
        </w:rPr>
        <w:t xml:space="preserve"> suspected of exposing other </w:t>
      </w:r>
      <w:r>
        <w:rPr>
          <w:sz w:val="24"/>
          <w:szCs w:val="24"/>
        </w:rPr>
        <w:t>persons</w:t>
      </w:r>
      <w:r w:rsidRPr="00E41E0C">
        <w:rPr>
          <w:sz w:val="24"/>
          <w:szCs w:val="24"/>
        </w:rPr>
        <w:t xml:space="preserve"> to an infectious disease while working on Purchaser</w:t>
      </w:r>
      <w:r w:rsidR="007B4C1A">
        <w:rPr>
          <w:sz w:val="24"/>
          <w:szCs w:val="24"/>
        </w:rPr>
        <w:t>’</w:t>
      </w:r>
      <w:r w:rsidRPr="00E41E0C">
        <w:rPr>
          <w:sz w:val="24"/>
          <w:szCs w:val="24"/>
        </w:rPr>
        <w:t xml:space="preserve">s </w:t>
      </w:r>
      <w:r>
        <w:rPr>
          <w:sz w:val="24"/>
          <w:szCs w:val="24"/>
        </w:rPr>
        <w:t>W</w:t>
      </w:r>
      <w:r w:rsidRPr="00E41E0C">
        <w:rPr>
          <w:sz w:val="24"/>
          <w:szCs w:val="24"/>
        </w:rPr>
        <w:t>ork site.</w:t>
      </w:r>
    </w:p>
    <w:p w14:paraId="4D5AD6F7" w14:textId="637DEC9B" w:rsidR="00D10B00" w:rsidRPr="001F2701" w:rsidRDefault="00DC52B7"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42" w:name="_Toc179027682"/>
      <w:bookmarkStart w:id="143" w:name="_Toc58484478"/>
      <w:r w:rsidRPr="001F2701">
        <w:rPr>
          <w:b/>
          <w:sz w:val="28"/>
          <w:szCs w:val="28"/>
        </w:rPr>
        <w:t>Materials, Tools, Equipment and Facilities</w:t>
      </w:r>
      <w:bookmarkEnd w:id="142"/>
      <w:bookmarkEnd w:id="143"/>
    </w:p>
    <w:p w14:paraId="30F5937A" w14:textId="51466593" w:rsidR="00B261BF" w:rsidRPr="00C80E71" w:rsidRDefault="00224BCA" w:rsidP="00F95E35">
      <w:pPr>
        <w:spacing w:after="240"/>
        <w:ind w:firstLine="540"/>
        <w:jc w:val="both"/>
        <w:rPr>
          <w:sz w:val="24"/>
          <w:szCs w:val="24"/>
        </w:rPr>
      </w:pPr>
      <w:r w:rsidRPr="00C80E71">
        <w:rPr>
          <w:sz w:val="24"/>
          <w:szCs w:val="24"/>
        </w:rPr>
        <w:t>Supplier shall supply all materials, tools, equipment, and facilities necessary for the proper provision of the Work.</w:t>
      </w:r>
      <w:r w:rsidR="00F834EC" w:rsidRPr="00C80E71">
        <w:rPr>
          <w:sz w:val="24"/>
          <w:szCs w:val="24"/>
        </w:rPr>
        <w:t xml:space="preserve"> </w:t>
      </w:r>
      <w:r w:rsidRPr="00C80E71">
        <w:rPr>
          <w:sz w:val="24"/>
          <w:szCs w:val="24"/>
        </w:rPr>
        <w:t>If Purchaser permits Supplier to use any of Purchaser</w:t>
      </w:r>
      <w:r w:rsidR="007B4C1A">
        <w:rPr>
          <w:sz w:val="24"/>
          <w:szCs w:val="24"/>
        </w:rPr>
        <w:t>’</w:t>
      </w:r>
      <w:r w:rsidRPr="00C80E71">
        <w:rPr>
          <w:sz w:val="24"/>
          <w:szCs w:val="24"/>
        </w:rPr>
        <w:t>s materials, equipment, tools, or facilities or if Purchaser provides transportation, labor, electric power, or other utility service or other assistance in connection with the provision of the Work, such use or furnishings, unless expressly provided otherwise, will be gratuitous and Supplier waives, releases, and renounces all related claims, damages, or losses (and shall cause its Subcontractors to do the same), whether for personal injury, occupational sickness, disease, death, physical damage, or loss of use, and whether based on negligence, strict liability, or other fault of Purchaser.</w:t>
      </w:r>
      <w:r w:rsidR="00F834EC" w:rsidRPr="00C80E71">
        <w:rPr>
          <w:sz w:val="24"/>
          <w:szCs w:val="24"/>
        </w:rPr>
        <w:t xml:space="preserve"> </w:t>
      </w:r>
      <w:r w:rsidRPr="00C80E71">
        <w:rPr>
          <w:sz w:val="24"/>
          <w:szCs w:val="24"/>
        </w:rPr>
        <w:t>Supplier shall store its tools and materials at locations permitted by Purchaser, but Purchaser will not assume any liability or responsibility for loss or damage to Supplier</w:t>
      </w:r>
      <w:r w:rsidR="007B4C1A">
        <w:rPr>
          <w:sz w:val="24"/>
          <w:szCs w:val="24"/>
        </w:rPr>
        <w:t>’</w:t>
      </w:r>
      <w:r w:rsidRPr="00C80E71">
        <w:rPr>
          <w:sz w:val="24"/>
          <w:szCs w:val="24"/>
        </w:rPr>
        <w:t>s tools and materials.</w:t>
      </w:r>
    </w:p>
    <w:p w14:paraId="00BFD052" w14:textId="207A0296" w:rsidR="00884C64" w:rsidRPr="001F2701" w:rsidRDefault="005843FC"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44" w:name="_Toc58484479"/>
      <w:r w:rsidRPr="001F2701">
        <w:rPr>
          <w:b/>
          <w:sz w:val="28"/>
          <w:szCs w:val="28"/>
        </w:rPr>
        <w:t>[</w:t>
      </w:r>
      <w:r w:rsidR="00C85F40" w:rsidRPr="001F2701">
        <w:rPr>
          <w:b/>
          <w:sz w:val="28"/>
          <w:szCs w:val="28"/>
        </w:rPr>
        <w:t>RESERVED</w:t>
      </w:r>
      <w:r w:rsidRPr="001F2701">
        <w:rPr>
          <w:b/>
          <w:sz w:val="28"/>
          <w:szCs w:val="28"/>
        </w:rPr>
        <w:t>]</w:t>
      </w:r>
      <w:bookmarkEnd w:id="144"/>
    </w:p>
    <w:p w14:paraId="09D5330C" w14:textId="135B2A52" w:rsidR="002602EA" w:rsidRPr="001F2701" w:rsidRDefault="002602EA"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45" w:name="_Toc58484480"/>
      <w:r w:rsidRPr="001F2701">
        <w:rPr>
          <w:b/>
          <w:sz w:val="28"/>
          <w:szCs w:val="28"/>
        </w:rPr>
        <w:t xml:space="preserve">Background </w:t>
      </w:r>
      <w:r w:rsidR="00F014F8">
        <w:rPr>
          <w:b/>
          <w:sz w:val="28"/>
          <w:szCs w:val="28"/>
        </w:rPr>
        <w:t>Investigations</w:t>
      </w:r>
      <w:r w:rsidRPr="001F2701">
        <w:rPr>
          <w:b/>
          <w:sz w:val="28"/>
          <w:szCs w:val="28"/>
        </w:rPr>
        <w:t xml:space="preserve"> and Access</w:t>
      </w:r>
      <w:bookmarkEnd w:id="145"/>
      <w:r w:rsidR="00F834EC" w:rsidRPr="001F2701">
        <w:rPr>
          <w:b/>
          <w:sz w:val="28"/>
          <w:szCs w:val="28"/>
        </w:rPr>
        <w:t xml:space="preserve"> </w:t>
      </w:r>
    </w:p>
    <w:p w14:paraId="49434E3C" w14:textId="695759C2" w:rsidR="001D36EC" w:rsidRDefault="00392120" w:rsidP="00D03A7D">
      <w:pPr>
        <w:pStyle w:val="ListParagraph"/>
        <w:numPr>
          <w:ilvl w:val="0"/>
          <w:numId w:val="15"/>
        </w:numPr>
        <w:tabs>
          <w:tab w:val="left" w:pos="1080"/>
        </w:tabs>
        <w:spacing w:after="240"/>
        <w:ind w:left="0" w:firstLine="540"/>
        <w:contextualSpacing w:val="0"/>
        <w:jc w:val="both"/>
        <w:rPr>
          <w:sz w:val="24"/>
          <w:szCs w:val="24"/>
        </w:rPr>
      </w:pPr>
      <w:r w:rsidRPr="00C80E71">
        <w:rPr>
          <w:sz w:val="24"/>
          <w:szCs w:val="24"/>
          <w:u w:val="single"/>
        </w:rPr>
        <w:t xml:space="preserve">Background </w:t>
      </w:r>
      <w:r w:rsidR="00F014F8">
        <w:rPr>
          <w:sz w:val="24"/>
          <w:szCs w:val="24"/>
          <w:u w:val="single"/>
        </w:rPr>
        <w:t>Investigations</w:t>
      </w:r>
      <w:r w:rsidRPr="00C80E71">
        <w:rPr>
          <w:sz w:val="24"/>
          <w:szCs w:val="24"/>
        </w:rPr>
        <w:t>.</w:t>
      </w:r>
      <w:r w:rsidR="00F834EC" w:rsidRPr="00C80E71">
        <w:rPr>
          <w:sz w:val="24"/>
          <w:szCs w:val="24"/>
        </w:rPr>
        <w:t xml:space="preserve"> </w:t>
      </w:r>
    </w:p>
    <w:p w14:paraId="5731BD7F" w14:textId="47742C67" w:rsidR="001D36EC" w:rsidRDefault="00BC2D71" w:rsidP="00D03A7D">
      <w:pPr>
        <w:pStyle w:val="ListParagraph"/>
        <w:numPr>
          <w:ilvl w:val="1"/>
          <w:numId w:val="15"/>
        </w:numPr>
        <w:tabs>
          <w:tab w:val="left" w:pos="1620"/>
        </w:tabs>
        <w:spacing w:after="240"/>
        <w:ind w:left="1620" w:hanging="540"/>
        <w:contextualSpacing w:val="0"/>
        <w:jc w:val="both"/>
        <w:rPr>
          <w:sz w:val="24"/>
          <w:szCs w:val="24"/>
        </w:rPr>
      </w:pPr>
      <w:r>
        <w:rPr>
          <w:sz w:val="24"/>
          <w:szCs w:val="24"/>
          <w:u w:val="single"/>
        </w:rPr>
        <w:t>Protected Assets Defined</w:t>
      </w:r>
      <w:r>
        <w:rPr>
          <w:sz w:val="24"/>
          <w:szCs w:val="24"/>
        </w:rPr>
        <w:t>. Purchaser and/or Purchaser</w:t>
      </w:r>
      <w:r w:rsidR="007B4C1A">
        <w:rPr>
          <w:sz w:val="24"/>
          <w:szCs w:val="24"/>
        </w:rPr>
        <w:t>’</w:t>
      </w:r>
      <w:r>
        <w:rPr>
          <w:sz w:val="24"/>
          <w:szCs w:val="24"/>
        </w:rPr>
        <w:t>s Affiliates own, control, and/or have the lawful right to use property, project sites or facilities, systems, Computer Equipment, Software, Data, PII, and/or networks (“</w:t>
      </w:r>
      <w:r>
        <w:rPr>
          <w:b/>
          <w:bCs/>
          <w:i/>
          <w:iCs/>
          <w:sz w:val="24"/>
          <w:szCs w:val="24"/>
        </w:rPr>
        <w:t>Protected Assets</w:t>
      </w:r>
      <w:r>
        <w:rPr>
          <w:sz w:val="24"/>
          <w:szCs w:val="24"/>
        </w:rPr>
        <w:t xml:space="preserve">”) for which Supplier may require regular, unescorted, and/or unsupervised access to perform Services or Work under a specific SOW. If Purchaser Affiliates restrict access rights to any of the Protected Assets for any reason, Purchaser will grant such access rights to Protected Assets only to persons who successfully pass a </w:t>
      </w:r>
      <w:r>
        <w:rPr>
          <w:sz w:val="24"/>
          <w:szCs w:val="24"/>
        </w:rPr>
        <w:lastRenderedPageBreak/>
        <w:t>background investigation and satisfy any other qualifications necessary for performance of the Work, if any.</w:t>
      </w:r>
    </w:p>
    <w:p w14:paraId="5AD14377" w14:textId="77F754E4" w:rsidR="003B5A07" w:rsidRDefault="00BC2D71" w:rsidP="003B5A07">
      <w:pPr>
        <w:pStyle w:val="ListParagraph"/>
        <w:numPr>
          <w:ilvl w:val="1"/>
          <w:numId w:val="15"/>
        </w:numPr>
        <w:tabs>
          <w:tab w:val="left" w:pos="1620"/>
        </w:tabs>
        <w:spacing w:after="240"/>
        <w:ind w:left="1620" w:hanging="540"/>
        <w:contextualSpacing w:val="0"/>
        <w:jc w:val="both"/>
        <w:rPr>
          <w:sz w:val="24"/>
          <w:szCs w:val="24"/>
        </w:rPr>
      </w:pPr>
      <w:bookmarkStart w:id="146" w:name="_Hlk54956194"/>
      <w:r>
        <w:rPr>
          <w:sz w:val="24"/>
          <w:szCs w:val="24"/>
          <w:u w:val="single"/>
        </w:rPr>
        <w:t>Background Investigation Requirements</w:t>
      </w:r>
      <w:r>
        <w:rPr>
          <w:sz w:val="24"/>
          <w:szCs w:val="24"/>
        </w:rPr>
        <w:t>. Purchaser may require Supplier and any Subcontractor personnel (each a “</w:t>
      </w:r>
      <w:r>
        <w:rPr>
          <w:b/>
          <w:bCs/>
          <w:i/>
          <w:iCs/>
          <w:sz w:val="24"/>
          <w:szCs w:val="24"/>
        </w:rPr>
        <w:t>Candidate</w:t>
      </w:r>
      <w:r>
        <w:rPr>
          <w:sz w:val="24"/>
          <w:szCs w:val="24"/>
        </w:rPr>
        <w:t>”) to undergo a background investigation prior to Purchaser granting such Candidate(s) regular and/or unescorted or unsupervised access to any Protected Assets. When background investigations are required, Supplier will coordinate with Purchaser</w:t>
      </w:r>
      <w:r w:rsidR="007B4C1A">
        <w:rPr>
          <w:sz w:val="24"/>
          <w:szCs w:val="24"/>
        </w:rPr>
        <w:t>’</w:t>
      </w:r>
      <w:r>
        <w:rPr>
          <w:sz w:val="24"/>
          <w:szCs w:val="24"/>
        </w:rPr>
        <w:t>s designated background investigation vendor to perform the background investigation, in accordance with Purchaser</w:t>
      </w:r>
      <w:r w:rsidR="007B4C1A">
        <w:rPr>
          <w:sz w:val="24"/>
          <w:szCs w:val="24"/>
        </w:rPr>
        <w:t>’</w:t>
      </w:r>
      <w:r>
        <w:rPr>
          <w:sz w:val="24"/>
          <w:szCs w:val="24"/>
        </w:rPr>
        <w:t xml:space="preserve">s security policies and established adjudication guidelines. The costs of any such background investigation shall be borne by Purchaser. Notwithstanding the foregoing, Supplier understands, </w:t>
      </w:r>
      <w:proofErr w:type="gramStart"/>
      <w:r>
        <w:rPr>
          <w:sz w:val="24"/>
          <w:szCs w:val="24"/>
        </w:rPr>
        <w:t>agrees</w:t>
      </w:r>
      <w:proofErr w:type="gramEnd"/>
      <w:r>
        <w:rPr>
          <w:sz w:val="24"/>
          <w:szCs w:val="24"/>
        </w:rPr>
        <w:t xml:space="preserve"> and acknowledges that </w:t>
      </w:r>
      <w:r>
        <w:rPr>
          <w:b/>
          <w:bCs/>
          <w:sz w:val="24"/>
          <w:szCs w:val="24"/>
        </w:rPr>
        <w:t>Purchaser may self-perform, at its cost, all background investigations for Candidates requiring access to Protected Assets which Purchaser, in its sole discretion, deem to be critical network and associated systems</w:t>
      </w:r>
      <w:r>
        <w:rPr>
          <w:sz w:val="24"/>
          <w:szCs w:val="24"/>
        </w:rPr>
        <w:t xml:space="preserve">. </w:t>
      </w:r>
      <w:r>
        <w:rPr>
          <w:b/>
          <w:bCs/>
          <w:sz w:val="24"/>
          <w:szCs w:val="24"/>
        </w:rPr>
        <w:t>Any Candidates who do not successfully complete the requirements of, or otherwise refuse to undergo, a background investigation pursuant to this provision will not be permitted access to Protected Assets. Supplier shall be responsible for providing suitable replacements.</w:t>
      </w:r>
      <w:bookmarkEnd w:id="146"/>
    </w:p>
    <w:p w14:paraId="29160DF0" w14:textId="18574874" w:rsidR="003B5A07" w:rsidRDefault="00BC2D71" w:rsidP="003B5A07">
      <w:pPr>
        <w:pStyle w:val="ListParagraph"/>
        <w:numPr>
          <w:ilvl w:val="2"/>
          <w:numId w:val="15"/>
        </w:numPr>
        <w:tabs>
          <w:tab w:val="left" w:pos="2160"/>
        </w:tabs>
        <w:spacing w:after="240"/>
        <w:ind w:left="2160" w:hanging="540"/>
        <w:contextualSpacing w:val="0"/>
        <w:jc w:val="both"/>
        <w:rPr>
          <w:sz w:val="24"/>
          <w:szCs w:val="24"/>
        </w:rPr>
      </w:pPr>
      <w:bookmarkStart w:id="147" w:name="_Hlk54956205"/>
      <w:r w:rsidRPr="00660EE5">
        <w:rPr>
          <w:sz w:val="24"/>
          <w:szCs w:val="24"/>
          <w:u w:val="single"/>
        </w:rPr>
        <w:t>Investigations by Purchaser</w:t>
      </w:r>
      <w:r w:rsidRPr="00660EE5">
        <w:rPr>
          <w:sz w:val="24"/>
          <w:szCs w:val="24"/>
        </w:rPr>
        <w:t>. If Purchaser elects to perform the background investigation, Supplier agrees to provide the necessary information about each applicable Candidate, including, but not limited to, the respective Candidate</w:t>
      </w:r>
      <w:r w:rsidR="007B4C1A">
        <w:rPr>
          <w:sz w:val="24"/>
          <w:szCs w:val="24"/>
        </w:rPr>
        <w:t>’</w:t>
      </w:r>
      <w:r w:rsidRPr="00660EE5">
        <w:rPr>
          <w:sz w:val="24"/>
          <w:szCs w:val="24"/>
        </w:rPr>
        <w:t>s PII (“</w:t>
      </w:r>
      <w:r w:rsidRPr="00660EE5">
        <w:rPr>
          <w:b/>
          <w:bCs/>
          <w:i/>
          <w:iCs/>
          <w:sz w:val="24"/>
          <w:szCs w:val="24"/>
        </w:rPr>
        <w:t>Candidate Data</w:t>
      </w:r>
      <w:r w:rsidRPr="00660EE5">
        <w:rPr>
          <w:sz w:val="24"/>
          <w:szCs w:val="24"/>
        </w:rPr>
        <w:t>”). In such event, Purchaser shall protect Candidate Data from disclosure with at least the same level of protection Purchaser uses for its own PII.</w:t>
      </w:r>
      <w:r>
        <w:rPr>
          <w:sz w:val="24"/>
          <w:szCs w:val="24"/>
        </w:rPr>
        <w:t xml:space="preserve"> </w:t>
      </w:r>
      <w:r w:rsidRPr="00660EE5">
        <w:rPr>
          <w:sz w:val="24"/>
          <w:szCs w:val="24"/>
        </w:rPr>
        <w:t>Any Candidate for which Purchaser is unable to obtain necessary Candidate Data will not be permitted access to Protected Assets.</w:t>
      </w:r>
      <w:bookmarkEnd w:id="147"/>
    </w:p>
    <w:p w14:paraId="4E2184A2" w14:textId="1DEC0480" w:rsidR="003B5A07" w:rsidRPr="00C80E71" w:rsidRDefault="00BC2D71" w:rsidP="003B5A07">
      <w:pPr>
        <w:pStyle w:val="ListParagraph"/>
        <w:numPr>
          <w:ilvl w:val="2"/>
          <w:numId w:val="15"/>
        </w:numPr>
        <w:tabs>
          <w:tab w:val="left" w:pos="2160"/>
        </w:tabs>
        <w:spacing w:after="240"/>
        <w:ind w:left="2160" w:hanging="540"/>
        <w:contextualSpacing w:val="0"/>
        <w:jc w:val="both"/>
        <w:rPr>
          <w:sz w:val="24"/>
          <w:szCs w:val="24"/>
        </w:rPr>
      </w:pPr>
      <w:bookmarkStart w:id="148" w:name="_Hlk54956213"/>
      <w:r w:rsidRPr="00CF06CD">
        <w:rPr>
          <w:sz w:val="24"/>
          <w:szCs w:val="24"/>
          <w:u w:val="single"/>
        </w:rPr>
        <w:t>Export Control Requirements</w:t>
      </w:r>
      <w:r>
        <w:rPr>
          <w:sz w:val="24"/>
          <w:szCs w:val="24"/>
        </w:rPr>
        <w:t>. Supplier further understands and acknowledges that any Candidate born outside the United States or holding citizenship in a country other than the United States must also successfully pass Purchaser</w:t>
      </w:r>
      <w:r w:rsidR="007B4C1A">
        <w:rPr>
          <w:sz w:val="24"/>
          <w:szCs w:val="24"/>
        </w:rPr>
        <w:t>’</w:t>
      </w:r>
      <w:r>
        <w:rPr>
          <w:sz w:val="24"/>
          <w:szCs w:val="24"/>
        </w:rPr>
        <w:t>s export control process before receiving access to Protected Assets.</w:t>
      </w:r>
      <w:bookmarkEnd w:id="148"/>
    </w:p>
    <w:p w14:paraId="42069509" w14:textId="76EA0986" w:rsidR="002602EA" w:rsidRPr="00C80E71" w:rsidRDefault="003B5A07" w:rsidP="003B5A07">
      <w:pPr>
        <w:tabs>
          <w:tab w:val="left" w:pos="1080"/>
        </w:tabs>
        <w:spacing w:after="240"/>
        <w:ind w:firstLine="540"/>
        <w:jc w:val="both"/>
        <w:rPr>
          <w:sz w:val="24"/>
          <w:szCs w:val="24"/>
        </w:rPr>
      </w:pPr>
      <w:r w:rsidRPr="00C80E71">
        <w:rPr>
          <w:sz w:val="24"/>
          <w:szCs w:val="24"/>
        </w:rPr>
        <w:t xml:space="preserve"> </w:t>
      </w:r>
      <w:r w:rsidR="002602EA" w:rsidRPr="00C80E71">
        <w:rPr>
          <w:sz w:val="24"/>
          <w:szCs w:val="24"/>
        </w:rPr>
        <w:t>(b)</w:t>
      </w:r>
      <w:r w:rsidR="00512DE2" w:rsidRPr="00C80E71">
        <w:rPr>
          <w:sz w:val="24"/>
          <w:szCs w:val="24"/>
        </w:rPr>
        <w:t>-(d)</w:t>
      </w:r>
      <w:r w:rsidR="002602EA" w:rsidRPr="00C80E71">
        <w:rPr>
          <w:sz w:val="24"/>
          <w:szCs w:val="24"/>
        </w:rPr>
        <w:tab/>
        <w:t>[RESERVED]</w:t>
      </w:r>
    </w:p>
    <w:p w14:paraId="119053F6" w14:textId="187553DD" w:rsidR="003C2D7E" w:rsidRPr="00C80E71" w:rsidRDefault="003C2D7E" w:rsidP="00D03A7D">
      <w:pPr>
        <w:pStyle w:val="ListParagraph"/>
        <w:numPr>
          <w:ilvl w:val="0"/>
          <w:numId w:val="16"/>
        </w:numPr>
        <w:tabs>
          <w:tab w:val="left" w:pos="1080"/>
        </w:tabs>
        <w:spacing w:after="240"/>
        <w:ind w:left="0" w:firstLine="540"/>
        <w:contextualSpacing w:val="0"/>
        <w:jc w:val="both"/>
        <w:rPr>
          <w:sz w:val="24"/>
          <w:szCs w:val="24"/>
        </w:rPr>
      </w:pPr>
      <w:bookmarkStart w:id="149" w:name="_Ref12871858"/>
      <w:r w:rsidRPr="00C80E71">
        <w:rPr>
          <w:sz w:val="24"/>
          <w:szCs w:val="24"/>
          <w:u w:val="single"/>
        </w:rPr>
        <w:t>Location of Data</w:t>
      </w:r>
      <w:r w:rsidRPr="00C80E71">
        <w:rPr>
          <w:sz w:val="24"/>
          <w:szCs w:val="24"/>
        </w:rPr>
        <w:t>.</w:t>
      </w:r>
      <w:r w:rsidR="00F834EC" w:rsidRPr="00C80E71">
        <w:rPr>
          <w:sz w:val="24"/>
          <w:szCs w:val="24"/>
        </w:rPr>
        <w:t xml:space="preserve"> </w:t>
      </w:r>
      <w:r w:rsidRPr="00C80E71">
        <w:rPr>
          <w:sz w:val="24"/>
          <w:szCs w:val="24"/>
        </w:rPr>
        <w:t>Unless otherwise expressly agreed upon in writing, Supplier shall not (i) host any of Purchaser</w:t>
      </w:r>
      <w:r w:rsidR="007B4C1A">
        <w:rPr>
          <w:sz w:val="24"/>
          <w:szCs w:val="24"/>
        </w:rPr>
        <w:t>’</w:t>
      </w:r>
      <w:r w:rsidRPr="00C80E71">
        <w:rPr>
          <w:sz w:val="24"/>
          <w:szCs w:val="24"/>
        </w:rPr>
        <w:t>s data in any facility or on data servers owned and</w:t>
      </w:r>
      <w:r w:rsidR="009716D4">
        <w:rPr>
          <w:sz w:val="24"/>
          <w:szCs w:val="24"/>
        </w:rPr>
        <w:t>/or</w:t>
      </w:r>
      <w:r w:rsidRPr="00C80E71">
        <w:rPr>
          <w:sz w:val="24"/>
          <w:szCs w:val="24"/>
        </w:rPr>
        <w:t xml:space="preserve"> controlled by anyone other than Supplier or (ii) store or transfer any of Purchaser</w:t>
      </w:r>
      <w:r w:rsidR="007B4C1A">
        <w:rPr>
          <w:sz w:val="24"/>
          <w:szCs w:val="24"/>
        </w:rPr>
        <w:t>’</w:t>
      </w:r>
      <w:r w:rsidRPr="00C80E71">
        <w:rPr>
          <w:sz w:val="24"/>
          <w:szCs w:val="24"/>
        </w:rPr>
        <w:t>s data outside of the United States.</w:t>
      </w:r>
      <w:r w:rsidR="00F51FCF">
        <w:rPr>
          <w:sz w:val="24"/>
          <w:szCs w:val="24"/>
        </w:rPr>
        <w:t xml:space="preserve"> </w:t>
      </w:r>
      <w:r w:rsidR="002D0233">
        <w:rPr>
          <w:sz w:val="24"/>
          <w:szCs w:val="24"/>
        </w:rPr>
        <w:t xml:space="preserve">For purposes of this subsection </w:t>
      </w:r>
      <w:r w:rsidR="002D0233">
        <w:rPr>
          <w:sz w:val="24"/>
          <w:szCs w:val="24"/>
        </w:rPr>
        <w:fldChar w:fldCharType="begin"/>
      </w:r>
      <w:r w:rsidR="002D0233">
        <w:rPr>
          <w:sz w:val="24"/>
          <w:szCs w:val="24"/>
        </w:rPr>
        <w:instrText xml:space="preserve"> REF _Ref12871858 \n \h </w:instrText>
      </w:r>
      <w:r w:rsidR="002D0233">
        <w:rPr>
          <w:sz w:val="24"/>
          <w:szCs w:val="24"/>
        </w:rPr>
      </w:r>
      <w:r w:rsidR="002D0233">
        <w:rPr>
          <w:sz w:val="24"/>
          <w:szCs w:val="24"/>
        </w:rPr>
        <w:fldChar w:fldCharType="separate"/>
      </w:r>
      <w:r w:rsidR="00797A2D">
        <w:rPr>
          <w:sz w:val="24"/>
          <w:szCs w:val="24"/>
        </w:rPr>
        <w:t>(e)</w:t>
      </w:r>
      <w:r w:rsidR="002D0233">
        <w:rPr>
          <w:sz w:val="24"/>
          <w:szCs w:val="24"/>
        </w:rPr>
        <w:fldChar w:fldCharType="end"/>
      </w:r>
      <w:r w:rsidR="002D0233">
        <w:rPr>
          <w:sz w:val="24"/>
          <w:szCs w:val="24"/>
        </w:rPr>
        <w:t>, “</w:t>
      </w:r>
      <w:r w:rsidR="002D0233">
        <w:rPr>
          <w:b/>
          <w:i/>
          <w:sz w:val="24"/>
          <w:szCs w:val="24"/>
        </w:rPr>
        <w:t>contro</w:t>
      </w:r>
      <w:r w:rsidR="002D0233" w:rsidRPr="005F6AF1">
        <w:rPr>
          <w:b/>
          <w:i/>
          <w:sz w:val="24"/>
          <w:szCs w:val="24"/>
        </w:rPr>
        <w:t>l</w:t>
      </w:r>
      <w:r w:rsidR="002D0233">
        <w:rPr>
          <w:sz w:val="24"/>
          <w:szCs w:val="24"/>
        </w:rPr>
        <w:t xml:space="preserve">” means </w:t>
      </w:r>
      <w:r w:rsidR="00627389">
        <w:rPr>
          <w:sz w:val="24"/>
          <w:szCs w:val="24"/>
        </w:rPr>
        <w:t>to have the ability and responsibility to secure and operate that server</w:t>
      </w:r>
      <w:r w:rsidR="002D0233">
        <w:rPr>
          <w:sz w:val="24"/>
          <w:szCs w:val="24"/>
        </w:rPr>
        <w:t>.</w:t>
      </w:r>
      <w:bookmarkEnd w:id="149"/>
    </w:p>
    <w:p w14:paraId="0C301FBF" w14:textId="06F68EAE" w:rsidR="00B261BF" w:rsidRPr="001F2701" w:rsidRDefault="00884C64"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50" w:name="_Toc58484481"/>
      <w:r w:rsidRPr="001F2701">
        <w:rPr>
          <w:b/>
          <w:sz w:val="28"/>
          <w:szCs w:val="28"/>
        </w:rPr>
        <w:t>[RESERVED]</w:t>
      </w:r>
      <w:bookmarkEnd w:id="150"/>
    </w:p>
    <w:p w14:paraId="53F9DD1D" w14:textId="2D0C7A1D" w:rsidR="00034CB9" w:rsidRPr="001F2701" w:rsidRDefault="00034CB9" w:rsidP="00D03A7D">
      <w:pPr>
        <w:pStyle w:val="ListParagraph"/>
        <w:keepNext/>
        <w:numPr>
          <w:ilvl w:val="0"/>
          <w:numId w:val="3"/>
        </w:numPr>
        <w:tabs>
          <w:tab w:val="left" w:pos="540"/>
        </w:tabs>
        <w:spacing w:before="360" w:after="240"/>
        <w:ind w:left="0" w:firstLine="0"/>
        <w:contextualSpacing w:val="0"/>
        <w:outlineLvl w:val="0"/>
        <w:rPr>
          <w:b/>
          <w:sz w:val="28"/>
          <w:szCs w:val="28"/>
        </w:rPr>
      </w:pPr>
      <w:bookmarkStart w:id="151" w:name="_Toc179027683"/>
      <w:bookmarkStart w:id="152" w:name="_Ref11221289"/>
      <w:bookmarkStart w:id="153" w:name="_Ref11221921"/>
      <w:bookmarkStart w:id="154" w:name="_Toc58484482"/>
      <w:r w:rsidRPr="001F2701">
        <w:rPr>
          <w:b/>
          <w:sz w:val="28"/>
          <w:szCs w:val="28"/>
        </w:rPr>
        <w:t>Miscellaneous</w:t>
      </w:r>
      <w:bookmarkEnd w:id="151"/>
      <w:bookmarkEnd w:id="152"/>
      <w:bookmarkEnd w:id="153"/>
      <w:bookmarkEnd w:id="154"/>
    </w:p>
    <w:p w14:paraId="56485BC2" w14:textId="77777777" w:rsidR="00352787" w:rsidRDefault="00352787" w:rsidP="00D03A7D">
      <w:pPr>
        <w:pStyle w:val="ListParagraph"/>
        <w:numPr>
          <w:ilvl w:val="0"/>
          <w:numId w:val="14"/>
        </w:numPr>
        <w:tabs>
          <w:tab w:val="left" w:pos="1080"/>
        </w:tabs>
        <w:spacing w:after="240"/>
        <w:ind w:left="0" w:firstLine="540"/>
        <w:contextualSpacing w:val="0"/>
        <w:jc w:val="both"/>
        <w:rPr>
          <w:sz w:val="24"/>
          <w:szCs w:val="24"/>
        </w:rPr>
      </w:pPr>
      <w:bookmarkStart w:id="155" w:name="_Ref12873301"/>
      <w:r w:rsidRPr="00C80E71">
        <w:rPr>
          <w:sz w:val="24"/>
          <w:szCs w:val="24"/>
          <w:u w:val="single"/>
        </w:rPr>
        <w:t>Governing Law; Jurisdiction</w:t>
      </w:r>
      <w:r w:rsidRPr="00C80E71">
        <w:rPr>
          <w:sz w:val="24"/>
          <w:szCs w:val="24"/>
        </w:rPr>
        <w:t>.</w:t>
      </w:r>
      <w:bookmarkEnd w:id="155"/>
    </w:p>
    <w:p w14:paraId="30F50163" w14:textId="229B7CEA" w:rsidR="00352787" w:rsidRDefault="00352787" w:rsidP="00D03A7D">
      <w:pPr>
        <w:pStyle w:val="ListParagraph"/>
        <w:numPr>
          <w:ilvl w:val="1"/>
          <w:numId w:val="14"/>
        </w:numPr>
        <w:tabs>
          <w:tab w:val="left" w:pos="1620"/>
        </w:tabs>
        <w:spacing w:after="240"/>
        <w:ind w:left="1620" w:hanging="540"/>
        <w:contextualSpacing w:val="0"/>
        <w:jc w:val="both"/>
        <w:rPr>
          <w:sz w:val="24"/>
          <w:szCs w:val="24"/>
        </w:rPr>
      </w:pPr>
      <w:bookmarkStart w:id="156" w:name="_Ref19279654"/>
      <w:r>
        <w:rPr>
          <w:sz w:val="24"/>
          <w:szCs w:val="24"/>
          <w:u w:val="single"/>
        </w:rPr>
        <w:lastRenderedPageBreak/>
        <w:t>Governing Law</w:t>
      </w:r>
      <w:r>
        <w:rPr>
          <w:sz w:val="24"/>
          <w:szCs w:val="24"/>
        </w:rPr>
        <w:t xml:space="preserve">. </w:t>
      </w:r>
      <w:r w:rsidR="00CC1908" w:rsidRPr="007A660A">
        <w:rPr>
          <w:sz w:val="24"/>
          <w:szCs w:val="24"/>
        </w:rPr>
        <w:t>The Parties intend that this Agreement be governed by the laws of the state identified as providing governing law in a Purchase Order subject to these Terms and Conditions (the “</w:t>
      </w:r>
      <w:r w:rsidR="00CC1908" w:rsidRPr="007A660A">
        <w:rPr>
          <w:b/>
          <w:i/>
          <w:sz w:val="24"/>
          <w:szCs w:val="24"/>
        </w:rPr>
        <w:t>State</w:t>
      </w:r>
      <w:r w:rsidR="00CC1908" w:rsidRPr="007A660A">
        <w:rPr>
          <w:sz w:val="24"/>
          <w:szCs w:val="24"/>
        </w:rPr>
        <w:t>”)</w:t>
      </w:r>
      <w:r w:rsidR="00CC1908" w:rsidRPr="007A660A">
        <w:rPr>
          <w:rFonts w:ascii="Courier New" w:hAnsi="Courier New" w:cs="Courier New"/>
        </w:rPr>
        <w:t xml:space="preserve"> </w:t>
      </w:r>
      <w:r w:rsidR="00CC1908" w:rsidRPr="007A660A">
        <w:rPr>
          <w:sz w:val="24"/>
          <w:szCs w:val="24"/>
        </w:rPr>
        <w:t>without giving effect to the State</w:t>
      </w:r>
      <w:r w:rsidR="007B4C1A">
        <w:rPr>
          <w:sz w:val="24"/>
          <w:szCs w:val="24"/>
        </w:rPr>
        <w:t>’</w:t>
      </w:r>
      <w:r w:rsidR="00CC1908" w:rsidRPr="007A660A">
        <w:rPr>
          <w:sz w:val="24"/>
          <w:szCs w:val="24"/>
        </w:rPr>
        <w:t>s choice of laws principles; however, if no state is so identified, the “</w:t>
      </w:r>
      <w:r w:rsidR="00CC1908" w:rsidRPr="007A660A">
        <w:rPr>
          <w:b/>
          <w:i/>
          <w:sz w:val="24"/>
          <w:szCs w:val="24"/>
        </w:rPr>
        <w:t>State</w:t>
      </w:r>
      <w:r w:rsidR="00CC1908" w:rsidRPr="007A660A">
        <w:rPr>
          <w:sz w:val="24"/>
          <w:szCs w:val="24"/>
        </w:rPr>
        <w:t xml:space="preserve">” shall be the </w:t>
      </w:r>
      <w:r w:rsidR="00CC1908" w:rsidRPr="007A660A">
        <w:rPr>
          <w:sz w:val="24"/>
          <w:szCs w:val="24"/>
          <w:u w:val="single"/>
        </w:rPr>
        <w:t>Commonwealth of Virginia</w:t>
      </w:r>
      <w:r w:rsidR="00CC1908" w:rsidRPr="007A660A">
        <w:rPr>
          <w:sz w:val="24"/>
          <w:szCs w:val="24"/>
        </w:rPr>
        <w:t>.</w:t>
      </w:r>
      <w:bookmarkEnd w:id="156"/>
    </w:p>
    <w:p w14:paraId="2A35CC9C" w14:textId="6213A730" w:rsidR="00352787" w:rsidRDefault="00352787" w:rsidP="00D03A7D">
      <w:pPr>
        <w:pStyle w:val="ListParagraph"/>
        <w:numPr>
          <w:ilvl w:val="1"/>
          <w:numId w:val="14"/>
        </w:numPr>
        <w:tabs>
          <w:tab w:val="left" w:pos="1620"/>
        </w:tabs>
        <w:spacing w:after="240"/>
        <w:ind w:left="1620" w:hanging="540"/>
        <w:contextualSpacing w:val="0"/>
        <w:jc w:val="both"/>
        <w:rPr>
          <w:sz w:val="24"/>
          <w:szCs w:val="24"/>
        </w:rPr>
      </w:pPr>
      <w:r w:rsidRPr="00957D1A">
        <w:rPr>
          <w:sz w:val="24"/>
          <w:szCs w:val="24"/>
          <w:u w:val="single"/>
        </w:rPr>
        <w:t>Jurisdiction</w:t>
      </w:r>
      <w:r w:rsidR="007C146D">
        <w:rPr>
          <w:sz w:val="24"/>
          <w:szCs w:val="24"/>
          <w:u w:val="single"/>
        </w:rPr>
        <w:t xml:space="preserve"> and Venue</w:t>
      </w:r>
      <w:r>
        <w:rPr>
          <w:sz w:val="24"/>
          <w:szCs w:val="24"/>
        </w:rPr>
        <w:t xml:space="preserve">. </w:t>
      </w:r>
      <w:r w:rsidR="000311C0" w:rsidRPr="00915D41">
        <w:rPr>
          <w:sz w:val="24"/>
          <w:szCs w:val="24"/>
        </w:rPr>
        <w:t xml:space="preserve">The </w:t>
      </w:r>
      <w:r w:rsidR="000311C0">
        <w:rPr>
          <w:sz w:val="24"/>
          <w:szCs w:val="24"/>
        </w:rPr>
        <w:t>P</w:t>
      </w:r>
      <w:r w:rsidR="000311C0" w:rsidRPr="00915D41">
        <w:rPr>
          <w:sz w:val="24"/>
          <w:szCs w:val="24"/>
        </w:rPr>
        <w:t xml:space="preserve">arties agree that any litigation of or concerning this Agreement shall be </w:t>
      </w:r>
      <w:r w:rsidR="000311C0">
        <w:rPr>
          <w:sz w:val="24"/>
          <w:szCs w:val="24"/>
        </w:rPr>
        <w:t>adjudicated</w:t>
      </w:r>
      <w:r w:rsidR="000311C0" w:rsidRPr="00915D41">
        <w:rPr>
          <w:sz w:val="24"/>
          <w:szCs w:val="24"/>
        </w:rPr>
        <w:t xml:space="preserve"> </w:t>
      </w:r>
      <w:r w:rsidR="00E319E7" w:rsidRPr="00915D41">
        <w:rPr>
          <w:sz w:val="24"/>
          <w:szCs w:val="24"/>
        </w:rPr>
        <w:t xml:space="preserve">in </w:t>
      </w:r>
      <w:r w:rsidR="00E319E7">
        <w:rPr>
          <w:sz w:val="24"/>
          <w:szCs w:val="24"/>
        </w:rPr>
        <w:t xml:space="preserve">the federal or state courts located in Richmond, Virginia </w:t>
      </w:r>
      <w:r w:rsidR="00E319E7" w:rsidRPr="00915D41">
        <w:rPr>
          <w:sz w:val="24"/>
          <w:szCs w:val="24"/>
        </w:rPr>
        <w:t>and submit to their exclusive jurisdiction</w:t>
      </w:r>
      <w:r w:rsidR="000311C0" w:rsidRPr="00915D41">
        <w:rPr>
          <w:sz w:val="24"/>
          <w:szCs w:val="24"/>
        </w:rPr>
        <w:t xml:space="preserve">. Each </w:t>
      </w:r>
      <w:r w:rsidR="000311C0">
        <w:rPr>
          <w:sz w:val="24"/>
          <w:szCs w:val="24"/>
        </w:rPr>
        <w:t>P</w:t>
      </w:r>
      <w:r w:rsidR="000311C0" w:rsidRPr="00915D41">
        <w:rPr>
          <w:sz w:val="24"/>
          <w:szCs w:val="24"/>
        </w:rPr>
        <w:t>arty hereto irrevocably waives, to the fullest extent permitted by applicable law, any objection which it may now or hereafter have to the laying of venue of any such proceeding brought in</w:t>
      </w:r>
      <w:r w:rsidR="000311C0" w:rsidRPr="00C80E71">
        <w:rPr>
          <w:sz w:val="24"/>
          <w:szCs w:val="24"/>
        </w:rPr>
        <w:t xml:space="preserve"> such courts, including that either is an inconvenient forum.</w:t>
      </w:r>
    </w:p>
    <w:p w14:paraId="5D006DBF" w14:textId="77777777" w:rsidR="00352787" w:rsidRPr="00A72A94" w:rsidRDefault="00352787" w:rsidP="00D03A7D">
      <w:pPr>
        <w:pStyle w:val="ListParagraph"/>
        <w:numPr>
          <w:ilvl w:val="1"/>
          <w:numId w:val="14"/>
        </w:numPr>
        <w:tabs>
          <w:tab w:val="left" w:pos="1620"/>
        </w:tabs>
        <w:spacing w:before="240" w:after="240"/>
        <w:ind w:left="1627" w:hanging="547"/>
        <w:contextualSpacing w:val="0"/>
        <w:jc w:val="both"/>
        <w:rPr>
          <w:sz w:val="24"/>
          <w:szCs w:val="24"/>
        </w:rPr>
      </w:pPr>
      <w:r>
        <w:rPr>
          <w:sz w:val="24"/>
          <w:szCs w:val="24"/>
          <w:u w:val="single"/>
        </w:rPr>
        <w:t>Waiver of Jury Trial</w:t>
      </w:r>
      <w:r w:rsidRPr="00957D1A">
        <w:rPr>
          <w:caps/>
          <w:sz w:val="24"/>
          <w:szCs w:val="24"/>
        </w:rPr>
        <w:t>.</w:t>
      </w:r>
      <w:r>
        <w:rPr>
          <w:caps/>
          <w:sz w:val="24"/>
          <w:szCs w:val="24"/>
        </w:rPr>
        <w:t xml:space="preserve"> </w:t>
      </w:r>
      <w:r w:rsidRPr="00915D41">
        <w:rPr>
          <w:caps/>
          <w:sz w:val="24"/>
          <w:szCs w:val="24"/>
        </w:rPr>
        <w:t>The Parties waive their rights to trial by jury.</w:t>
      </w:r>
    </w:p>
    <w:p w14:paraId="489C5DDB" w14:textId="62010935" w:rsidR="00AA21BD" w:rsidRPr="00C80E71" w:rsidRDefault="00AA21BD" w:rsidP="00D03A7D">
      <w:pPr>
        <w:pStyle w:val="ListParagraph"/>
        <w:numPr>
          <w:ilvl w:val="0"/>
          <w:numId w:val="14"/>
        </w:numPr>
        <w:tabs>
          <w:tab w:val="left" w:pos="1080"/>
        </w:tabs>
        <w:spacing w:after="240"/>
        <w:ind w:left="0" w:firstLine="540"/>
        <w:contextualSpacing w:val="0"/>
        <w:jc w:val="both"/>
        <w:rPr>
          <w:sz w:val="24"/>
          <w:szCs w:val="24"/>
        </w:rPr>
      </w:pPr>
      <w:r w:rsidRPr="00C80E71">
        <w:rPr>
          <w:sz w:val="24"/>
          <w:szCs w:val="24"/>
          <w:u w:val="single"/>
        </w:rPr>
        <w:t>Non-Waiver of Rights</w:t>
      </w:r>
      <w:r w:rsidR="00675807" w:rsidRPr="00C80E71">
        <w:rPr>
          <w:sz w:val="24"/>
          <w:szCs w:val="24"/>
          <w:u w:val="single"/>
        </w:rPr>
        <w:t>; Remedies Cumulative</w:t>
      </w:r>
      <w:r w:rsidRPr="00C80E71">
        <w:rPr>
          <w:sz w:val="24"/>
          <w:szCs w:val="24"/>
        </w:rPr>
        <w:t>.</w:t>
      </w:r>
      <w:r w:rsidR="00F834EC" w:rsidRPr="00C80E71">
        <w:rPr>
          <w:sz w:val="24"/>
          <w:szCs w:val="24"/>
        </w:rPr>
        <w:t xml:space="preserve"> </w:t>
      </w:r>
      <w:r w:rsidRPr="00C80E71">
        <w:rPr>
          <w:sz w:val="24"/>
          <w:szCs w:val="24"/>
        </w:rPr>
        <w:t xml:space="preserve">The failure of either </w:t>
      </w:r>
      <w:r w:rsidR="00E810DB">
        <w:rPr>
          <w:sz w:val="24"/>
          <w:szCs w:val="24"/>
        </w:rPr>
        <w:t>Party</w:t>
      </w:r>
      <w:r w:rsidRPr="00C80E71">
        <w:rPr>
          <w:sz w:val="24"/>
          <w:szCs w:val="24"/>
        </w:rPr>
        <w:t xml:space="preserve"> to demand strict performance of the terms of or to exercise any right conferred by this Agreement is not intended by the </w:t>
      </w:r>
      <w:r w:rsidR="00E810DB">
        <w:rPr>
          <w:sz w:val="24"/>
          <w:szCs w:val="24"/>
        </w:rPr>
        <w:t>Parties</w:t>
      </w:r>
      <w:r w:rsidRPr="00C80E71">
        <w:rPr>
          <w:sz w:val="24"/>
          <w:szCs w:val="24"/>
        </w:rPr>
        <w:t xml:space="preserve"> to be construed as a waiver or relinquishment of its right to assert or rely upon any term or right in the future, or as a consent to any continuing or subsequent failure or breach.</w:t>
      </w:r>
      <w:r w:rsidR="00F834EC" w:rsidRPr="00C80E71">
        <w:rPr>
          <w:sz w:val="24"/>
          <w:szCs w:val="24"/>
        </w:rPr>
        <w:t xml:space="preserve"> </w:t>
      </w:r>
      <w:r w:rsidR="00675807" w:rsidRPr="00C80E71">
        <w:rPr>
          <w:sz w:val="24"/>
          <w:szCs w:val="24"/>
        </w:rPr>
        <w:t xml:space="preserve">All remedies set forth in this Agreement are distinct, </w:t>
      </w:r>
      <w:proofErr w:type="gramStart"/>
      <w:r w:rsidR="00675807" w:rsidRPr="00C80E71">
        <w:rPr>
          <w:sz w:val="24"/>
          <w:szCs w:val="24"/>
        </w:rPr>
        <w:t>separate</w:t>
      </w:r>
      <w:proofErr w:type="gramEnd"/>
      <w:r w:rsidR="00675807" w:rsidRPr="00C80E71">
        <w:rPr>
          <w:sz w:val="24"/>
          <w:szCs w:val="24"/>
        </w:rPr>
        <w:t xml:space="preserve"> and cumulative, and are in addition to and not in lieu of any other rights and remedies given elsewhere in this Agreement or available at law or in equity.</w:t>
      </w:r>
    </w:p>
    <w:p w14:paraId="31C97E70" w14:textId="5CCB1CE7" w:rsidR="00AA21BD" w:rsidRPr="00C80E71" w:rsidRDefault="00AA21BD" w:rsidP="00D03A7D">
      <w:pPr>
        <w:pStyle w:val="ListParagraph"/>
        <w:numPr>
          <w:ilvl w:val="0"/>
          <w:numId w:val="14"/>
        </w:numPr>
        <w:tabs>
          <w:tab w:val="left" w:pos="1080"/>
        </w:tabs>
        <w:spacing w:after="240"/>
        <w:ind w:left="0" w:firstLine="540"/>
        <w:contextualSpacing w:val="0"/>
        <w:jc w:val="both"/>
        <w:rPr>
          <w:sz w:val="24"/>
          <w:szCs w:val="24"/>
        </w:rPr>
      </w:pPr>
      <w:r w:rsidRPr="00C80E71">
        <w:rPr>
          <w:sz w:val="24"/>
          <w:szCs w:val="24"/>
          <w:u w:val="single"/>
        </w:rPr>
        <w:t>Severability</w:t>
      </w:r>
      <w:r w:rsidRPr="00C80E71">
        <w:rPr>
          <w:sz w:val="24"/>
          <w:szCs w:val="24"/>
        </w:rPr>
        <w:t>.</w:t>
      </w:r>
      <w:r w:rsidR="00F834EC" w:rsidRPr="00C80E71">
        <w:rPr>
          <w:sz w:val="24"/>
          <w:szCs w:val="24"/>
        </w:rPr>
        <w:t xml:space="preserve"> </w:t>
      </w:r>
      <w:r w:rsidRPr="00C80E71">
        <w:rPr>
          <w:sz w:val="24"/>
          <w:szCs w:val="24"/>
        </w:rPr>
        <w:t xml:space="preserve">If any provision or any part or portion of any provision of this Agreement becomes or is declared to be unlawful, invalid, void, or otherwise unenforceable, the rights and obligations of the </w:t>
      </w:r>
      <w:r w:rsidR="00E810DB">
        <w:rPr>
          <w:sz w:val="24"/>
          <w:szCs w:val="24"/>
        </w:rPr>
        <w:t>Parties</w:t>
      </w:r>
      <w:r w:rsidRPr="00C80E71">
        <w:rPr>
          <w:sz w:val="24"/>
          <w:szCs w:val="24"/>
        </w:rPr>
        <w:t xml:space="preserve"> will be reduced only as much as is required to remove the unenforceability.</w:t>
      </w:r>
      <w:r w:rsidR="00F834EC" w:rsidRPr="00C80E71">
        <w:rPr>
          <w:sz w:val="24"/>
          <w:szCs w:val="24"/>
        </w:rPr>
        <w:t xml:space="preserve"> </w:t>
      </w:r>
      <w:r w:rsidRPr="00C80E71">
        <w:rPr>
          <w:sz w:val="24"/>
          <w:szCs w:val="24"/>
        </w:rPr>
        <w:t>The balance of this Agreement will remain in effect.</w:t>
      </w:r>
    </w:p>
    <w:p w14:paraId="1A046D66" w14:textId="7720C446" w:rsidR="00AA21BD" w:rsidRPr="00C80E71" w:rsidRDefault="00AA21BD" w:rsidP="00D03A7D">
      <w:pPr>
        <w:pStyle w:val="ListParagraph"/>
        <w:numPr>
          <w:ilvl w:val="0"/>
          <w:numId w:val="14"/>
        </w:numPr>
        <w:tabs>
          <w:tab w:val="left" w:pos="1080"/>
        </w:tabs>
        <w:spacing w:after="240"/>
        <w:ind w:left="0" w:firstLine="540"/>
        <w:contextualSpacing w:val="0"/>
        <w:jc w:val="both"/>
        <w:rPr>
          <w:sz w:val="24"/>
          <w:szCs w:val="24"/>
        </w:rPr>
      </w:pPr>
      <w:r w:rsidRPr="00C80E71">
        <w:rPr>
          <w:sz w:val="24"/>
          <w:szCs w:val="24"/>
          <w:u w:val="single"/>
        </w:rPr>
        <w:t>Survival</w:t>
      </w:r>
      <w:r w:rsidRPr="00C80E71">
        <w:rPr>
          <w:sz w:val="24"/>
          <w:szCs w:val="24"/>
        </w:rPr>
        <w:t>.</w:t>
      </w:r>
      <w:r w:rsidR="00F834EC" w:rsidRPr="00C80E71">
        <w:rPr>
          <w:sz w:val="24"/>
          <w:szCs w:val="24"/>
        </w:rPr>
        <w:t xml:space="preserve"> </w:t>
      </w:r>
      <w:r w:rsidR="0065127A" w:rsidRPr="00C80E71">
        <w:rPr>
          <w:sz w:val="24"/>
          <w:szCs w:val="24"/>
        </w:rPr>
        <w:t xml:space="preserve">Neither provision nor Acceptance of any Work, nor any termination, expiration, or cancellation of this Agreement, will be deemed to relieve either </w:t>
      </w:r>
      <w:r w:rsidR="00E810DB">
        <w:rPr>
          <w:sz w:val="24"/>
          <w:szCs w:val="24"/>
        </w:rPr>
        <w:t>Party</w:t>
      </w:r>
      <w:r w:rsidR="0065127A" w:rsidRPr="00C80E71">
        <w:rPr>
          <w:sz w:val="24"/>
          <w:szCs w:val="24"/>
        </w:rPr>
        <w:t xml:space="preserve"> of any obligations under it that by their nature survive termination, including but not limited to all warranties, guarantees, promises of indemnity, limitations of liability, and confidentiality obligations.</w:t>
      </w:r>
    </w:p>
    <w:p w14:paraId="36E5AC4F" w14:textId="110127ED" w:rsidR="00034CB9" w:rsidRPr="005E58B6" w:rsidRDefault="004F7758" w:rsidP="00D03A7D">
      <w:pPr>
        <w:pStyle w:val="ListParagraph"/>
        <w:numPr>
          <w:ilvl w:val="0"/>
          <w:numId w:val="14"/>
        </w:numPr>
        <w:tabs>
          <w:tab w:val="left" w:pos="1080"/>
        </w:tabs>
        <w:spacing w:after="240"/>
        <w:ind w:left="0" w:firstLine="540"/>
        <w:contextualSpacing w:val="0"/>
        <w:jc w:val="both"/>
        <w:rPr>
          <w:sz w:val="24"/>
          <w:szCs w:val="24"/>
        </w:rPr>
      </w:pPr>
      <w:r w:rsidRPr="005E58B6">
        <w:rPr>
          <w:sz w:val="24"/>
          <w:szCs w:val="24"/>
          <w:u w:val="single"/>
        </w:rPr>
        <w:t>Headings</w:t>
      </w:r>
      <w:r w:rsidR="005E58B6" w:rsidRPr="005E58B6">
        <w:rPr>
          <w:sz w:val="24"/>
          <w:szCs w:val="24"/>
          <w:u w:val="single"/>
        </w:rPr>
        <w:t xml:space="preserve"> and Terminology</w:t>
      </w:r>
      <w:r w:rsidRPr="002E21A8">
        <w:rPr>
          <w:sz w:val="24"/>
          <w:szCs w:val="24"/>
        </w:rPr>
        <w:t xml:space="preserve">. Section and </w:t>
      </w:r>
      <w:r w:rsidR="003542C0">
        <w:rPr>
          <w:sz w:val="24"/>
          <w:szCs w:val="24"/>
        </w:rPr>
        <w:t>s</w:t>
      </w:r>
      <w:r w:rsidRPr="002E21A8">
        <w:rPr>
          <w:sz w:val="24"/>
          <w:szCs w:val="24"/>
        </w:rPr>
        <w:t>ubsection headings are inserted for convenience and are not intended to have any effect on the interpretation or construction of this Agreement.</w:t>
      </w:r>
      <w:r w:rsidR="005E58B6" w:rsidRPr="00BE578F">
        <w:rPr>
          <w:sz w:val="24"/>
          <w:szCs w:val="24"/>
        </w:rPr>
        <w:t xml:space="preserve"> </w:t>
      </w:r>
      <w:r w:rsidR="005E58B6" w:rsidRPr="005E58B6">
        <w:rPr>
          <w:iCs/>
          <w:sz w:val="24"/>
          <w:szCs w:val="24"/>
        </w:rPr>
        <w:t xml:space="preserve">The verb used to introduce a statement of fact in this Agreement </w:t>
      </w:r>
      <w:r w:rsidR="00BE578F">
        <w:rPr>
          <w:iCs/>
          <w:sz w:val="24"/>
          <w:szCs w:val="24"/>
        </w:rPr>
        <w:t>shall</w:t>
      </w:r>
      <w:r w:rsidR="005E58B6" w:rsidRPr="005E58B6">
        <w:rPr>
          <w:iCs/>
          <w:sz w:val="24"/>
          <w:szCs w:val="24"/>
        </w:rPr>
        <w:t xml:space="preserve"> not affect the remedies available for inaccuracy of that statement of fact.</w:t>
      </w:r>
    </w:p>
    <w:p w14:paraId="24102CC4" w14:textId="75546789" w:rsidR="00AA21BD" w:rsidRPr="00C80E71" w:rsidRDefault="009A6D77" w:rsidP="00D03A7D">
      <w:pPr>
        <w:pStyle w:val="ListParagraph"/>
        <w:numPr>
          <w:ilvl w:val="0"/>
          <w:numId w:val="14"/>
        </w:numPr>
        <w:tabs>
          <w:tab w:val="left" w:pos="1080"/>
        </w:tabs>
        <w:spacing w:after="240"/>
        <w:ind w:left="0" w:firstLine="540"/>
        <w:contextualSpacing w:val="0"/>
        <w:jc w:val="both"/>
        <w:rPr>
          <w:sz w:val="24"/>
          <w:szCs w:val="24"/>
        </w:rPr>
      </w:pPr>
      <w:r w:rsidRPr="00C80E71">
        <w:rPr>
          <w:sz w:val="24"/>
          <w:szCs w:val="24"/>
          <w:u w:val="single"/>
        </w:rPr>
        <w:t>Publicity</w:t>
      </w:r>
      <w:r w:rsidRPr="00C80E71">
        <w:rPr>
          <w:sz w:val="24"/>
          <w:szCs w:val="24"/>
        </w:rPr>
        <w:t>.</w:t>
      </w:r>
      <w:r w:rsidR="00F834EC" w:rsidRPr="00C80E71">
        <w:rPr>
          <w:sz w:val="24"/>
          <w:szCs w:val="24"/>
        </w:rPr>
        <w:t xml:space="preserve"> </w:t>
      </w:r>
      <w:r w:rsidRPr="00C80E71">
        <w:rPr>
          <w:sz w:val="24"/>
          <w:szCs w:val="24"/>
        </w:rPr>
        <w:t>Without the prior written consent of Purchaser, Supplier shall make no public announcement or release any information concerning Purchaser, the Work, this Agreement or Supplier</w:t>
      </w:r>
      <w:r w:rsidR="007B4C1A">
        <w:rPr>
          <w:sz w:val="24"/>
          <w:szCs w:val="24"/>
        </w:rPr>
        <w:t>’</w:t>
      </w:r>
      <w:r w:rsidRPr="00C80E71">
        <w:rPr>
          <w:sz w:val="24"/>
          <w:szCs w:val="24"/>
        </w:rPr>
        <w:t xml:space="preserve">s business relationship with Purchaser, to any member of the public, the press, any business </w:t>
      </w:r>
      <w:proofErr w:type="gramStart"/>
      <w:r w:rsidRPr="00C80E71">
        <w:rPr>
          <w:sz w:val="24"/>
          <w:szCs w:val="24"/>
        </w:rPr>
        <w:t>entity</w:t>
      </w:r>
      <w:proofErr w:type="gramEnd"/>
      <w:r w:rsidRPr="00C80E71">
        <w:rPr>
          <w:sz w:val="24"/>
          <w:szCs w:val="24"/>
        </w:rPr>
        <w:t xml:space="preserve"> or any governmental authority (except as required by applicable laws, rules, regulations, or ordinances).</w:t>
      </w:r>
      <w:r w:rsidR="00F834EC" w:rsidRPr="00C80E71">
        <w:rPr>
          <w:sz w:val="24"/>
          <w:szCs w:val="24"/>
        </w:rPr>
        <w:t xml:space="preserve"> </w:t>
      </w:r>
      <w:r w:rsidRPr="00C80E71">
        <w:rPr>
          <w:sz w:val="24"/>
          <w:szCs w:val="24"/>
        </w:rPr>
        <w:t>Without limiting the generality of the foregoing, Supplier acknowledges and agrees that Purchaser shall have the right to control media access to Purchaser</w:t>
      </w:r>
      <w:r w:rsidR="007B4C1A">
        <w:rPr>
          <w:sz w:val="24"/>
          <w:szCs w:val="24"/>
        </w:rPr>
        <w:t>’</w:t>
      </w:r>
      <w:r w:rsidRPr="00C80E71">
        <w:rPr>
          <w:sz w:val="24"/>
          <w:szCs w:val="24"/>
        </w:rPr>
        <w:t>s Premises and any responses to media inquiries regarding Purchaser or any emergency or other incident at Purchaser</w:t>
      </w:r>
      <w:r w:rsidR="007B4C1A">
        <w:rPr>
          <w:sz w:val="24"/>
          <w:szCs w:val="24"/>
        </w:rPr>
        <w:t>’</w:t>
      </w:r>
      <w:r w:rsidRPr="00C80E71">
        <w:rPr>
          <w:sz w:val="24"/>
          <w:szCs w:val="24"/>
        </w:rPr>
        <w:t>s Premises, including without limitation, incidents involving personal injury, property damage or operational events.</w:t>
      </w:r>
    </w:p>
    <w:p w14:paraId="45FA9578" w14:textId="026CE25C" w:rsidR="003E5469" w:rsidRPr="00C80E71" w:rsidRDefault="003E5469" w:rsidP="00D03A7D">
      <w:pPr>
        <w:pStyle w:val="ListParagraph"/>
        <w:keepNext/>
        <w:numPr>
          <w:ilvl w:val="0"/>
          <w:numId w:val="14"/>
        </w:numPr>
        <w:tabs>
          <w:tab w:val="left" w:pos="1080"/>
        </w:tabs>
        <w:spacing w:after="240"/>
        <w:ind w:left="0" w:firstLine="547"/>
        <w:contextualSpacing w:val="0"/>
        <w:jc w:val="both"/>
        <w:rPr>
          <w:sz w:val="24"/>
          <w:szCs w:val="24"/>
        </w:rPr>
      </w:pPr>
      <w:r w:rsidRPr="00C80E71">
        <w:rPr>
          <w:sz w:val="24"/>
          <w:szCs w:val="24"/>
          <w:u w:val="single"/>
        </w:rPr>
        <w:lastRenderedPageBreak/>
        <w:t>Independent Contractor</w:t>
      </w:r>
      <w:r w:rsidRPr="00C80E71">
        <w:rPr>
          <w:sz w:val="24"/>
          <w:szCs w:val="24"/>
        </w:rPr>
        <w:t>.</w:t>
      </w:r>
      <w:r w:rsidR="00F834EC" w:rsidRPr="00C80E71">
        <w:rPr>
          <w:sz w:val="24"/>
          <w:szCs w:val="24"/>
        </w:rPr>
        <w:t xml:space="preserve"> </w:t>
      </w:r>
      <w:r w:rsidR="00E810DB" w:rsidRPr="00C80E71">
        <w:rPr>
          <w:sz w:val="24"/>
          <w:szCs w:val="24"/>
        </w:rPr>
        <w:t>Supplier</w:t>
      </w:r>
      <w:r w:rsidR="007B4C1A">
        <w:rPr>
          <w:sz w:val="24"/>
          <w:szCs w:val="24"/>
        </w:rPr>
        <w:t>’</w:t>
      </w:r>
      <w:r w:rsidR="00E810DB" w:rsidRPr="00C80E71">
        <w:rPr>
          <w:sz w:val="24"/>
          <w:szCs w:val="24"/>
        </w:rPr>
        <w:t xml:space="preserve">s relationship to Purchaser is that of an independent contractor, and neither Supplier nor any of its Subcontractors, nor any employees of Supplier or its Subcontractors are employees of Purchaser. Supplier assumes sole and complete responsibility for the employment, compensation, control, and conduct of its employees. Supplier specifically acknowledges that </w:t>
      </w:r>
      <w:bookmarkStart w:id="157" w:name="_Hlk55210025"/>
      <w:r w:rsidR="000C696D" w:rsidRPr="00152955">
        <w:rPr>
          <w:caps/>
          <w:sz w:val="24"/>
          <w:szCs w:val="24"/>
        </w:rPr>
        <w:t>it is an independent contractor, not entitled to Worker</w:t>
      </w:r>
      <w:r w:rsidR="007B4C1A">
        <w:rPr>
          <w:caps/>
          <w:sz w:val="24"/>
          <w:szCs w:val="24"/>
        </w:rPr>
        <w:t>’</w:t>
      </w:r>
      <w:r w:rsidR="000C696D" w:rsidRPr="00152955">
        <w:rPr>
          <w:caps/>
          <w:sz w:val="24"/>
          <w:szCs w:val="24"/>
        </w:rPr>
        <w:t>s Compensation benefits from any Purchaser Affiliate and is obligated to pay federal and state income taxes on any money earned pursuant to the relationship created by this Agreement</w:t>
      </w:r>
      <w:bookmarkEnd w:id="157"/>
      <w:r w:rsidR="00E810DB" w:rsidRPr="00C80E71">
        <w:rPr>
          <w:sz w:val="24"/>
          <w:szCs w:val="24"/>
        </w:rPr>
        <w:t>.</w:t>
      </w:r>
      <w:r w:rsidR="00E810DB">
        <w:rPr>
          <w:sz w:val="24"/>
          <w:szCs w:val="24"/>
        </w:rPr>
        <w:t xml:space="preserve"> </w:t>
      </w:r>
      <w:r w:rsidR="00E810DB" w:rsidRPr="00C80E71">
        <w:rPr>
          <w:sz w:val="24"/>
          <w:szCs w:val="24"/>
        </w:rPr>
        <w:t xml:space="preserve">This Agreement is not intended to create an agency relationship, partnership, or joint venture between the </w:t>
      </w:r>
      <w:r w:rsidR="00E810DB">
        <w:rPr>
          <w:sz w:val="24"/>
          <w:szCs w:val="24"/>
        </w:rPr>
        <w:t>Parties</w:t>
      </w:r>
      <w:r w:rsidR="00E810DB" w:rsidRPr="00C80E71">
        <w:rPr>
          <w:sz w:val="24"/>
          <w:szCs w:val="24"/>
        </w:rPr>
        <w:t>.</w:t>
      </w:r>
    </w:p>
    <w:p w14:paraId="4F32A4E6" w14:textId="4851BEA2" w:rsidR="00AA21BD" w:rsidRPr="00C80E71" w:rsidRDefault="00AA21BD" w:rsidP="00D03A7D">
      <w:pPr>
        <w:pStyle w:val="ListParagraph"/>
        <w:numPr>
          <w:ilvl w:val="0"/>
          <w:numId w:val="14"/>
        </w:numPr>
        <w:tabs>
          <w:tab w:val="left" w:pos="1080"/>
        </w:tabs>
        <w:spacing w:after="240"/>
        <w:ind w:left="0" w:firstLine="540"/>
        <w:contextualSpacing w:val="0"/>
        <w:jc w:val="both"/>
        <w:rPr>
          <w:sz w:val="24"/>
          <w:szCs w:val="24"/>
        </w:rPr>
      </w:pPr>
      <w:r w:rsidRPr="00C80E71">
        <w:rPr>
          <w:sz w:val="24"/>
          <w:szCs w:val="24"/>
          <w:u w:val="single"/>
        </w:rPr>
        <w:t>Non-Exclusive</w:t>
      </w:r>
      <w:r w:rsidRPr="00C80E71">
        <w:rPr>
          <w:sz w:val="24"/>
          <w:szCs w:val="24"/>
        </w:rPr>
        <w:t>.</w:t>
      </w:r>
      <w:r w:rsidR="00F834EC" w:rsidRPr="00C80E71">
        <w:rPr>
          <w:sz w:val="24"/>
          <w:szCs w:val="24"/>
        </w:rPr>
        <w:t xml:space="preserve"> </w:t>
      </w:r>
      <w:r w:rsidR="0065127A" w:rsidRPr="00C80E71">
        <w:rPr>
          <w:sz w:val="24"/>
          <w:szCs w:val="24"/>
        </w:rPr>
        <w:t>This Agreement is not intended to prevent Purchaser from providing for itself or obtaining from any third party, at any time during or after the term of this Agreement: (i) materials, equipment, or services in any way analogous, similar, or comparable to the Work provided hereunder; or (ii) any other materials, equipment, or services related to the Work.</w:t>
      </w:r>
      <w:r w:rsidR="00F834EC" w:rsidRPr="00C80E71">
        <w:rPr>
          <w:sz w:val="24"/>
          <w:szCs w:val="24"/>
        </w:rPr>
        <w:t xml:space="preserve"> </w:t>
      </w:r>
      <w:r w:rsidR="0065127A" w:rsidRPr="00C80E71">
        <w:rPr>
          <w:sz w:val="24"/>
          <w:szCs w:val="24"/>
        </w:rPr>
        <w:t>In no event will this Agreement be construed as a requirements contract or requiring any minimum volume of purchases or spending by Purchaser.</w:t>
      </w:r>
    </w:p>
    <w:p w14:paraId="64ECDAE7" w14:textId="5B93A1E3" w:rsidR="00050E49" w:rsidRPr="00C80E71" w:rsidRDefault="00050E49" w:rsidP="00D03A7D">
      <w:pPr>
        <w:pStyle w:val="ListParagraph"/>
        <w:numPr>
          <w:ilvl w:val="0"/>
          <w:numId w:val="14"/>
        </w:numPr>
        <w:tabs>
          <w:tab w:val="left" w:pos="1080"/>
        </w:tabs>
        <w:spacing w:after="240"/>
        <w:ind w:left="0" w:firstLine="540"/>
        <w:contextualSpacing w:val="0"/>
        <w:jc w:val="both"/>
        <w:rPr>
          <w:sz w:val="24"/>
          <w:szCs w:val="24"/>
        </w:rPr>
      </w:pPr>
      <w:r w:rsidRPr="00C80E71">
        <w:rPr>
          <w:b/>
          <w:sz w:val="24"/>
          <w:szCs w:val="24"/>
        </w:rPr>
        <w:t>[</w:t>
      </w:r>
      <w:r w:rsidRPr="00C80E71">
        <w:rPr>
          <w:sz w:val="24"/>
          <w:szCs w:val="24"/>
        </w:rPr>
        <w:t>RESERVED</w:t>
      </w:r>
      <w:r w:rsidRPr="00C80E71">
        <w:rPr>
          <w:b/>
          <w:sz w:val="24"/>
          <w:szCs w:val="24"/>
        </w:rPr>
        <w:t>]</w:t>
      </w:r>
    </w:p>
    <w:p w14:paraId="6D96B777" w14:textId="779C5292" w:rsidR="003A3DBB" w:rsidRPr="00C80E71" w:rsidRDefault="00884C64" w:rsidP="00D03A7D">
      <w:pPr>
        <w:pStyle w:val="ListParagraph"/>
        <w:numPr>
          <w:ilvl w:val="0"/>
          <w:numId w:val="14"/>
        </w:numPr>
        <w:tabs>
          <w:tab w:val="left" w:pos="1080"/>
        </w:tabs>
        <w:spacing w:after="240"/>
        <w:ind w:left="0" w:firstLine="540"/>
        <w:contextualSpacing w:val="0"/>
        <w:jc w:val="both"/>
        <w:rPr>
          <w:sz w:val="24"/>
          <w:szCs w:val="24"/>
        </w:rPr>
      </w:pPr>
      <w:r w:rsidRPr="00C80E71">
        <w:rPr>
          <w:b/>
          <w:sz w:val="24"/>
          <w:szCs w:val="24"/>
        </w:rPr>
        <w:t>[</w:t>
      </w:r>
      <w:r w:rsidRPr="00C80E71">
        <w:rPr>
          <w:sz w:val="24"/>
          <w:szCs w:val="24"/>
        </w:rPr>
        <w:t>RESERVED</w:t>
      </w:r>
      <w:r w:rsidRPr="00C80E71">
        <w:rPr>
          <w:b/>
          <w:sz w:val="24"/>
          <w:szCs w:val="24"/>
        </w:rPr>
        <w:t>]</w:t>
      </w:r>
    </w:p>
    <w:p w14:paraId="4A09517B" w14:textId="1DAFE590" w:rsidR="00AA21BD" w:rsidRPr="00C80E71" w:rsidRDefault="00AA21BD" w:rsidP="00D03A7D">
      <w:pPr>
        <w:pStyle w:val="ListParagraph"/>
        <w:numPr>
          <w:ilvl w:val="0"/>
          <w:numId w:val="14"/>
        </w:numPr>
        <w:tabs>
          <w:tab w:val="left" w:pos="1080"/>
        </w:tabs>
        <w:spacing w:after="240"/>
        <w:ind w:left="0" w:firstLine="540"/>
        <w:contextualSpacing w:val="0"/>
        <w:jc w:val="both"/>
        <w:rPr>
          <w:sz w:val="24"/>
          <w:szCs w:val="24"/>
        </w:rPr>
      </w:pPr>
      <w:r w:rsidRPr="00C80E71">
        <w:rPr>
          <w:sz w:val="24"/>
          <w:szCs w:val="24"/>
          <w:u w:val="single"/>
        </w:rPr>
        <w:t>Successors and Assigns</w:t>
      </w:r>
      <w:r w:rsidRPr="00C80E71">
        <w:rPr>
          <w:sz w:val="24"/>
          <w:szCs w:val="24"/>
        </w:rPr>
        <w:t>.</w:t>
      </w:r>
      <w:r w:rsidR="00F834EC" w:rsidRPr="00C80E71">
        <w:rPr>
          <w:sz w:val="24"/>
          <w:szCs w:val="24"/>
        </w:rPr>
        <w:t xml:space="preserve"> </w:t>
      </w:r>
      <w:r w:rsidRPr="00C80E71">
        <w:rPr>
          <w:sz w:val="24"/>
          <w:szCs w:val="24"/>
        </w:rPr>
        <w:t xml:space="preserve">This Agreement will be binding on the </w:t>
      </w:r>
      <w:r w:rsidR="00E810DB">
        <w:rPr>
          <w:sz w:val="24"/>
          <w:szCs w:val="24"/>
        </w:rPr>
        <w:t>Parties</w:t>
      </w:r>
      <w:r w:rsidRPr="00C80E71">
        <w:rPr>
          <w:sz w:val="24"/>
          <w:szCs w:val="24"/>
        </w:rPr>
        <w:t xml:space="preserve"> and their directors, officers, agents, successors, and permitted assigns.</w:t>
      </w:r>
    </w:p>
    <w:p w14:paraId="6287C242" w14:textId="4180541C" w:rsidR="00AA21BD" w:rsidRPr="00C80E71" w:rsidRDefault="00AA21BD" w:rsidP="00D03A7D">
      <w:pPr>
        <w:pStyle w:val="ListParagraph"/>
        <w:numPr>
          <w:ilvl w:val="0"/>
          <w:numId w:val="14"/>
        </w:numPr>
        <w:tabs>
          <w:tab w:val="left" w:pos="1080"/>
        </w:tabs>
        <w:spacing w:after="240"/>
        <w:ind w:left="0" w:firstLine="540"/>
        <w:contextualSpacing w:val="0"/>
        <w:jc w:val="both"/>
        <w:rPr>
          <w:sz w:val="24"/>
          <w:szCs w:val="24"/>
        </w:rPr>
      </w:pPr>
      <w:r w:rsidRPr="00C80E71">
        <w:rPr>
          <w:sz w:val="24"/>
          <w:szCs w:val="24"/>
          <w:u w:val="single"/>
        </w:rPr>
        <w:t>Cooperation with Others</w:t>
      </w:r>
      <w:r w:rsidRPr="00C80E71">
        <w:rPr>
          <w:sz w:val="24"/>
          <w:szCs w:val="24"/>
        </w:rPr>
        <w:t>.</w:t>
      </w:r>
      <w:r w:rsidR="00F834EC" w:rsidRPr="00C80E71">
        <w:rPr>
          <w:sz w:val="24"/>
          <w:szCs w:val="24"/>
        </w:rPr>
        <w:t xml:space="preserve"> </w:t>
      </w:r>
      <w:r w:rsidRPr="00C80E71">
        <w:rPr>
          <w:sz w:val="24"/>
          <w:szCs w:val="24"/>
        </w:rPr>
        <w:t>Purchaser reserves the right to require Supplier to schedule the order of performance of its obligations under this Agreement in such a manner as will minimize interference with performance by other parties at the job site.</w:t>
      </w:r>
    </w:p>
    <w:p w14:paraId="0D34515F" w14:textId="3504E7DD" w:rsidR="00AA21BD" w:rsidRPr="00C80E71" w:rsidRDefault="00AA21BD" w:rsidP="00D03A7D">
      <w:pPr>
        <w:pStyle w:val="ListParagraph"/>
        <w:numPr>
          <w:ilvl w:val="0"/>
          <w:numId w:val="14"/>
        </w:numPr>
        <w:tabs>
          <w:tab w:val="left" w:pos="1080"/>
        </w:tabs>
        <w:spacing w:after="240"/>
        <w:ind w:left="0" w:firstLine="540"/>
        <w:contextualSpacing w:val="0"/>
        <w:jc w:val="both"/>
        <w:rPr>
          <w:sz w:val="24"/>
          <w:szCs w:val="24"/>
        </w:rPr>
      </w:pPr>
      <w:proofErr w:type="spellStart"/>
      <w:r w:rsidRPr="00C80E71">
        <w:rPr>
          <w:sz w:val="24"/>
          <w:szCs w:val="24"/>
          <w:u w:val="single"/>
        </w:rPr>
        <w:t>Opt</w:t>
      </w:r>
      <w:proofErr w:type="spellEnd"/>
      <w:r w:rsidRPr="00C80E71">
        <w:rPr>
          <w:sz w:val="24"/>
          <w:szCs w:val="24"/>
          <w:u w:val="single"/>
        </w:rPr>
        <w:t xml:space="preserve"> Out of Convention</w:t>
      </w:r>
      <w:r w:rsidRPr="00C80E71">
        <w:rPr>
          <w:sz w:val="24"/>
          <w:szCs w:val="24"/>
        </w:rPr>
        <w:t>.</w:t>
      </w:r>
      <w:r w:rsidR="00F834EC" w:rsidRPr="00C80E71">
        <w:rPr>
          <w:sz w:val="24"/>
          <w:szCs w:val="24"/>
        </w:rPr>
        <w:t xml:space="preserve"> </w:t>
      </w:r>
      <w:r w:rsidRPr="00C80E71">
        <w:rPr>
          <w:sz w:val="24"/>
          <w:szCs w:val="24"/>
        </w:rPr>
        <w:t>The terms of the United Nations Convention on Contracts for the International Sale of Goods will not apply to this Agreement.</w:t>
      </w:r>
    </w:p>
    <w:p w14:paraId="2B225280" w14:textId="5A0A4BD8" w:rsidR="00034CB9" w:rsidRPr="00C80E71" w:rsidRDefault="00AA21BD" w:rsidP="00D03A7D">
      <w:pPr>
        <w:pStyle w:val="ListParagraph"/>
        <w:numPr>
          <w:ilvl w:val="0"/>
          <w:numId w:val="14"/>
        </w:numPr>
        <w:tabs>
          <w:tab w:val="left" w:pos="1080"/>
        </w:tabs>
        <w:spacing w:after="240"/>
        <w:ind w:left="0" w:firstLine="540"/>
        <w:contextualSpacing w:val="0"/>
        <w:jc w:val="both"/>
        <w:rPr>
          <w:sz w:val="24"/>
          <w:szCs w:val="24"/>
        </w:rPr>
      </w:pPr>
      <w:r w:rsidRPr="00C80E71">
        <w:rPr>
          <w:sz w:val="24"/>
          <w:szCs w:val="24"/>
          <w:u w:val="single"/>
        </w:rPr>
        <w:t>Integration, Entirety, and Amendment</w:t>
      </w:r>
      <w:r w:rsidRPr="00C80E71">
        <w:rPr>
          <w:sz w:val="24"/>
          <w:szCs w:val="24"/>
        </w:rPr>
        <w:t>.</w:t>
      </w:r>
      <w:r w:rsidR="00F834EC" w:rsidRPr="00C80E71">
        <w:rPr>
          <w:sz w:val="24"/>
          <w:szCs w:val="24"/>
        </w:rPr>
        <w:t xml:space="preserve"> </w:t>
      </w:r>
      <w:r w:rsidRPr="00C80E71">
        <w:rPr>
          <w:sz w:val="24"/>
          <w:szCs w:val="24"/>
        </w:rPr>
        <w:t xml:space="preserve">This Agreement, together with all attachments and incorporated references, is the entire agreement between the </w:t>
      </w:r>
      <w:r w:rsidR="00E810DB">
        <w:rPr>
          <w:sz w:val="24"/>
          <w:szCs w:val="24"/>
        </w:rPr>
        <w:t>Parties</w:t>
      </w:r>
      <w:r w:rsidRPr="00C80E71">
        <w:rPr>
          <w:sz w:val="24"/>
          <w:szCs w:val="24"/>
        </w:rPr>
        <w:t xml:space="preserve"> with respect to the Work and supersedes any prior or contemporaneous agreement or understanding between the </w:t>
      </w:r>
      <w:r w:rsidR="00E810DB">
        <w:rPr>
          <w:sz w:val="24"/>
          <w:szCs w:val="24"/>
        </w:rPr>
        <w:t>Parties</w:t>
      </w:r>
      <w:r w:rsidRPr="00C80E71">
        <w:rPr>
          <w:sz w:val="24"/>
          <w:szCs w:val="24"/>
        </w:rPr>
        <w:t xml:space="preserve"> regarding its subject matter.</w:t>
      </w:r>
      <w:r w:rsidR="00F834EC" w:rsidRPr="00C80E71">
        <w:rPr>
          <w:sz w:val="24"/>
          <w:szCs w:val="24"/>
        </w:rPr>
        <w:t xml:space="preserve"> </w:t>
      </w:r>
      <w:r w:rsidRPr="00C80E71">
        <w:rPr>
          <w:sz w:val="24"/>
          <w:szCs w:val="24"/>
        </w:rPr>
        <w:t xml:space="preserve">The </w:t>
      </w:r>
      <w:r w:rsidR="00E810DB">
        <w:rPr>
          <w:sz w:val="24"/>
          <w:szCs w:val="24"/>
        </w:rPr>
        <w:t>Parties</w:t>
      </w:r>
      <w:r w:rsidRPr="00C80E71">
        <w:rPr>
          <w:sz w:val="24"/>
          <w:szCs w:val="24"/>
        </w:rPr>
        <w:t xml:space="preserve"> will not be bound by or be liable for any statement, representation, promise, inducement, or understanding of any kind or nature not set forth or provided for in this Agreement.</w:t>
      </w:r>
      <w:r w:rsidR="00F834EC" w:rsidRPr="00C80E71">
        <w:rPr>
          <w:sz w:val="24"/>
          <w:szCs w:val="24"/>
        </w:rPr>
        <w:t xml:space="preserve"> </w:t>
      </w:r>
      <w:r w:rsidRPr="00C80E71">
        <w:rPr>
          <w:sz w:val="24"/>
          <w:szCs w:val="24"/>
        </w:rPr>
        <w:t xml:space="preserve">No prior course of dealing, usage of trade, or course of performance is intended by either </w:t>
      </w:r>
      <w:r w:rsidR="00E810DB">
        <w:rPr>
          <w:sz w:val="24"/>
          <w:szCs w:val="24"/>
        </w:rPr>
        <w:t>Party</w:t>
      </w:r>
      <w:r w:rsidRPr="00C80E71">
        <w:rPr>
          <w:sz w:val="24"/>
          <w:szCs w:val="24"/>
        </w:rPr>
        <w:t xml:space="preserve"> to be used to supplement or explain any term, condition, or instruction used in this Agreement or to </w:t>
      </w:r>
      <w:proofErr w:type="gramStart"/>
      <w:r w:rsidRPr="00C80E71">
        <w:rPr>
          <w:sz w:val="24"/>
          <w:szCs w:val="24"/>
        </w:rPr>
        <w:t>effect</w:t>
      </w:r>
      <w:proofErr w:type="gramEnd"/>
      <w:r w:rsidRPr="00C80E71">
        <w:rPr>
          <w:sz w:val="24"/>
          <w:szCs w:val="24"/>
        </w:rPr>
        <w:t xml:space="preserve"> any amendment to it.</w:t>
      </w:r>
      <w:r w:rsidR="00F834EC" w:rsidRPr="00C80E71">
        <w:rPr>
          <w:sz w:val="24"/>
          <w:szCs w:val="24"/>
        </w:rPr>
        <w:t xml:space="preserve"> </w:t>
      </w:r>
      <w:r w:rsidRPr="00C80E71">
        <w:rPr>
          <w:sz w:val="24"/>
          <w:szCs w:val="24"/>
        </w:rPr>
        <w:t xml:space="preserve">No revision or amendment to this Agreement will be effective unless it is signed by the </w:t>
      </w:r>
      <w:r w:rsidR="00E810DB">
        <w:rPr>
          <w:sz w:val="24"/>
          <w:szCs w:val="24"/>
        </w:rPr>
        <w:t>Parties</w:t>
      </w:r>
      <w:r w:rsidRPr="00C80E71">
        <w:rPr>
          <w:sz w:val="24"/>
          <w:szCs w:val="24"/>
        </w:rPr>
        <w:t>.</w:t>
      </w:r>
    </w:p>
    <w:p w14:paraId="5EC3B9B0" w14:textId="46D58EE8" w:rsidR="00A152B3" w:rsidRDefault="00A152B3" w:rsidP="00D03A7D">
      <w:pPr>
        <w:pStyle w:val="ListParagraph"/>
        <w:numPr>
          <w:ilvl w:val="0"/>
          <w:numId w:val="14"/>
        </w:numPr>
        <w:tabs>
          <w:tab w:val="left" w:pos="1080"/>
        </w:tabs>
        <w:spacing w:after="240"/>
        <w:ind w:left="0" w:firstLine="540"/>
        <w:contextualSpacing w:val="0"/>
        <w:jc w:val="both"/>
        <w:rPr>
          <w:sz w:val="24"/>
          <w:szCs w:val="24"/>
        </w:rPr>
      </w:pPr>
      <w:bookmarkStart w:id="158" w:name="_Ref11221943"/>
      <w:r w:rsidRPr="00C80E71">
        <w:rPr>
          <w:sz w:val="24"/>
          <w:szCs w:val="24"/>
          <w:u w:val="single"/>
        </w:rPr>
        <w:t>Notices</w:t>
      </w:r>
      <w:r w:rsidRPr="00C80E71">
        <w:rPr>
          <w:sz w:val="24"/>
          <w:szCs w:val="24"/>
        </w:rPr>
        <w:t>.</w:t>
      </w:r>
      <w:r w:rsidR="00F834EC" w:rsidRPr="00C80E71">
        <w:rPr>
          <w:sz w:val="24"/>
          <w:szCs w:val="24"/>
        </w:rPr>
        <w:t xml:space="preserve"> </w:t>
      </w:r>
      <w:r w:rsidRPr="00C80E71">
        <w:rPr>
          <w:sz w:val="24"/>
          <w:szCs w:val="24"/>
        </w:rPr>
        <w:t xml:space="preserve">Notices to the </w:t>
      </w:r>
      <w:r w:rsidR="00E810DB">
        <w:rPr>
          <w:sz w:val="24"/>
          <w:szCs w:val="24"/>
        </w:rPr>
        <w:t>Parties</w:t>
      </w:r>
      <w:r w:rsidRPr="00C80E71">
        <w:rPr>
          <w:sz w:val="24"/>
          <w:szCs w:val="24"/>
        </w:rPr>
        <w:t xml:space="preserve"> concerning this Agreement will be effective only if they are in writing and delivered personally, by fax, email, certified mail, or by overnight courier.</w:t>
      </w:r>
      <w:r w:rsidR="00F834EC" w:rsidRPr="00C80E71">
        <w:rPr>
          <w:sz w:val="24"/>
          <w:szCs w:val="24"/>
        </w:rPr>
        <w:t xml:space="preserve"> </w:t>
      </w:r>
      <w:r w:rsidRPr="00C80E71">
        <w:rPr>
          <w:sz w:val="24"/>
          <w:szCs w:val="24"/>
        </w:rPr>
        <w:t xml:space="preserve">All notices hereunder shall be sent to the person and at the mailing address, email address or fax number designated in a Purchase Order, provided, however, that in the event of a Breach of Security as set forth in </w:t>
      </w:r>
      <w:r w:rsidR="003542C0">
        <w:rPr>
          <w:sz w:val="24"/>
          <w:szCs w:val="24"/>
        </w:rPr>
        <w:t xml:space="preserve">Section </w:t>
      </w:r>
      <w:r w:rsidR="003542C0">
        <w:rPr>
          <w:sz w:val="24"/>
          <w:szCs w:val="24"/>
        </w:rPr>
        <w:fldChar w:fldCharType="begin"/>
      </w:r>
      <w:r w:rsidR="003542C0">
        <w:rPr>
          <w:sz w:val="24"/>
          <w:szCs w:val="24"/>
        </w:rPr>
        <w:instrText xml:space="preserve"> REF _Ref10800833 \r \h </w:instrText>
      </w:r>
      <w:r w:rsidR="003542C0">
        <w:rPr>
          <w:sz w:val="24"/>
          <w:szCs w:val="24"/>
        </w:rPr>
      </w:r>
      <w:r w:rsidR="003542C0">
        <w:rPr>
          <w:sz w:val="24"/>
          <w:szCs w:val="24"/>
        </w:rPr>
        <w:fldChar w:fldCharType="separate"/>
      </w:r>
      <w:r w:rsidR="00797A2D">
        <w:rPr>
          <w:sz w:val="24"/>
          <w:szCs w:val="24"/>
        </w:rPr>
        <w:t>23</w:t>
      </w:r>
      <w:r w:rsidR="003542C0">
        <w:rPr>
          <w:sz w:val="24"/>
          <w:szCs w:val="24"/>
        </w:rPr>
        <w:fldChar w:fldCharType="end"/>
      </w:r>
      <w:r w:rsidRPr="00C80E71">
        <w:rPr>
          <w:sz w:val="24"/>
          <w:szCs w:val="24"/>
        </w:rPr>
        <w:t xml:space="preserve"> </w:t>
      </w:r>
      <w:r w:rsidRPr="003542C0">
        <w:rPr>
          <w:i/>
          <w:sz w:val="24"/>
          <w:szCs w:val="24"/>
        </w:rPr>
        <w:t>Protecting Personally Identifiable Information</w:t>
      </w:r>
      <w:r w:rsidRPr="00C80E71">
        <w:rPr>
          <w:sz w:val="24"/>
          <w:szCs w:val="24"/>
        </w:rPr>
        <w:t>, copies of all notices shall also be sent to Purchaser</w:t>
      </w:r>
      <w:r w:rsidR="007B4C1A">
        <w:rPr>
          <w:sz w:val="24"/>
          <w:szCs w:val="24"/>
        </w:rPr>
        <w:t>’</w:t>
      </w:r>
      <w:r w:rsidRPr="00C80E71">
        <w:rPr>
          <w:sz w:val="24"/>
          <w:szCs w:val="24"/>
        </w:rPr>
        <w:t>s Director of Information Technology Risk Management.</w:t>
      </w:r>
      <w:r w:rsidR="00F834EC" w:rsidRPr="00C80E71">
        <w:rPr>
          <w:sz w:val="24"/>
          <w:szCs w:val="24"/>
        </w:rPr>
        <w:t xml:space="preserve"> </w:t>
      </w:r>
      <w:r w:rsidRPr="00C80E71">
        <w:rPr>
          <w:sz w:val="24"/>
          <w:szCs w:val="24"/>
        </w:rPr>
        <w:t xml:space="preserve">Either </w:t>
      </w:r>
      <w:r w:rsidR="00E810DB">
        <w:rPr>
          <w:sz w:val="24"/>
          <w:szCs w:val="24"/>
        </w:rPr>
        <w:t>Party</w:t>
      </w:r>
      <w:r w:rsidRPr="00C80E71">
        <w:rPr>
          <w:sz w:val="24"/>
          <w:szCs w:val="24"/>
        </w:rPr>
        <w:t xml:space="preserve"> may change the person to receive notice or the applicable contact information by </w:t>
      </w:r>
      <w:r w:rsidRPr="00C80E71">
        <w:rPr>
          <w:sz w:val="24"/>
          <w:szCs w:val="24"/>
        </w:rPr>
        <w:lastRenderedPageBreak/>
        <w:t>providing notice to the other.</w:t>
      </w:r>
      <w:r w:rsidR="00F834EC" w:rsidRPr="00C80E71">
        <w:rPr>
          <w:sz w:val="24"/>
          <w:szCs w:val="24"/>
        </w:rPr>
        <w:t xml:space="preserve"> </w:t>
      </w:r>
      <w:r w:rsidRPr="00C80E71">
        <w:rPr>
          <w:sz w:val="24"/>
          <w:szCs w:val="24"/>
        </w:rPr>
        <w:t>Properly delivered notices will be deemed to have been received (i) in the case of fax or email, upon electronic confirmation of receipt and (ii) in the case of certified mail or overnight courier, on the second business day after being sent.</w:t>
      </w:r>
      <w:bookmarkEnd w:id="158"/>
    </w:p>
    <w:p w14:paraId="5EF430A4" w14:textId="77777777" w:rsidR="000C071D" w:rsidRPr="000C071D" w:rsidRDefault="000C071D" w:rsidP="000C071D">
      <w:pPr>
        <w:tabs>
          <w:tab w:val="left" w:pos="1080"/>
        </w:tabs>
        <w:spacing w:after="240"/>
        <w:jc w:val="both"/>
        <w:rPr>
          <w:sz w:val="24"/>
          <w:szCs w:val="24"/>
        </w:rPr>
      </w:pPr>
    </w:p>
    <w:p w14:paraId="4C26FE04" w14:textId="77777777" w:rsidR="00165FAB" w:rsidRDefault="00165FAB" w:rsidP="00F95E35">
      <w:pPr>
        <w:spacing w:after="240"/>
        <w:rPr>
          <w:caps/>
          <w:sz w:val="24"/>
          <w:szCs w:val="24"/>
        </w:rPr>
        <w:sectPr w:rsidR="00165FAB" w:rsidSect="0009567A">
          <w:footerReference w:type="default" r:id="rId18"/>
          <w:type w:val="continuous"/>
          <w:pgSz w:w="12188" w:h="15817"/>
          <w:pgMar w:top="1152" w:right="1388" w:bottom="1152" w:left="1440" w:header="720" w:footer="720" w:gutter="0"/>
          <w:pgNumType w:start="1"/>
          <w:cols w:space="720"/>
          <w:noEndnote/>
        </w:sectPr>
      </w:pPr>
    </w:p>
    <w:p w14:paraId="497CD159" w14:textId="77777777" w:rsidR="006B1DA3" w:rsidRPr="005701E9" w:rsidRDefault="006B1DA3" w:rsidP="006B1DA3">
      <w:pPr>
        <w:tabs>
          <w:tab w:val="left" w:pos="90"/>
        </w:tabs>
        <w:spacing w:after="240"/>
        <w:jc w:val="center"/>
        <w:outlineLvl w:val="0"/>
        <w:rPr>
          <w:b/>
          <w:sz w:val="24"/>
          <w:szCs w:val="24"/>
        </w:rPr>
      </w:pPr>
      <w:bookmarkStart w:id="159" w:name="_Toc58484483"/>
      <w:r w:rsidRPr="005701E9">
        <w:rPr>
          <w:b/>
          <w:caps/>
          <w:sz w:val="24"/>
          <w:szCs w:val="24"/>
        </w:rPr>
        <w:lastRenderedPageBreak/>
        <w:t>Appendix</w:t>
      </w:r>
      <w:r w:rsidRPr="005701E9">
        <w:rPr>
          <w:b/>
          <w:sz w:val="24"/>
          <w:szCs w:val="24"/>
        </w:rPr>
        <w:br/>
      </w:r>
      <w:r w:rsidRPr="005701E9">
        <w:rPr>
          <w:b/>
          <w:sz w:val="24"/>
          <w:szCs w:val="24"/>
        </w:rPr>
        <w:tab/>
        <w:t>Insurance Requirements</w:t>
      </w:r>
      <w:bookmarkEnd w:id="159"/>
    </w:p>
    <w:p w14:paraId="54782350" w14:textId="77777777" w:rsidR="006B1DA3" w:rsidRPr="005701E9" w:rsidRDefault="006B1DA3" w:rsidP="006B1DA3">
      <w:pPr>
        <w:spacing w:after="240"/>
        <w:jc w:val="both"/>
        <w:rPr>
          <w:sz w:val="24"/>
          <w:szCs w:val="24"/>
        </w:rPr>
      </w:pPr>
      <w:r w:rsidRPr="005701E9">
        <w:rPr>
          <w:sz w:val="24"/>
          <w:szCs w:val="24"/>
        </w:rPr>
        <w:t xml:space="preserve">Supplier shall obtain and/or maintain insurance policies in compliance with Section 16 </w:t>
      </w:r>
      <w:r w:rsidRPr="005701E9">
        <w:rPr>
          <w:i/>
          <w:iCs/>
          <w:sz w:val="24"/>
          <w:szCs w:val="24"/>
        </w:rPr>
        <w:t>Insurance</w:t>
      </w:r>
      <w:r w:rsidRPr="005701E9">
        <w:rPr>
          <w:sz w:val="24"/>
          <w:szCs w:val="24"/>
        </w:rPr>
        <w:t xml:space="preserve"> of the Terms and Conditions with the coverages and limits set forth below. </w:t>
      </w:r>
    </w:p>
    <w:p w14:paraId="1FEFA80E" w14:textId="1B97D8D5" w:rsidR="006B1DA3" w:rsidRPr="005701E9" w:rsidRDefault="006B1DA3" w:rsidP="006B1DA3">
      <w:pPr>
        <w:pBdr>
          <w:bottom w:val="single" w:sz="6" w:space="1" w:color="auto"/>
        </w:pBdr>
        <w:spacing w:after="240"/>
        <w:jc w:val="both"/>
        <w:rPr>
          <w:sz w:val="24"/>
          <w:szCs w:val="24"/>
        </w:rPr>
      </w:pPr>
      <w:r w:rsidRPr="005701E9">
        <w:rPr>
          <w:b/>
          <w:bCs/>
          <w:sz w:val="24"/>
          <w:szCs w:val="24"/>
        </w:rPr>
        <w:t xml:space="preserve">IMPORTANT NOTE: </w:t>
      </w:r>
      <w:r w:rsidRPr="008E0DF6">
        <w:rPr>
          <w:sz w:val="24"/>
          <w:szCs w:val="24"/>
          <w:highlight w:val="yellow"/>
          <w:rPrChange w:id="160" w:author="Matthew Bogobowicz" w:date="2021-11-16T17:42:00Z">
            <w:rPr>
              <w:sz w:val="24"/>
              <w:szCs w:val="24"/>
            </w:rPr>
          </w:rPrChange>
        </w:rPr>
        <w:t>There is no separate limit requirement for excess or Umbrella Liability insurance. Supplier may satisfy the limits and coverages below, at Supplier</w:t>
      </w:r>
      <w:r w:rsidR="007B4C1A" w:rsidRPr="008E0DF6">
        <w:rPr>
          <w:sz w:val="24"/>
          <w:szCs w:val="24"/>
          <w:highlight w:val="yellow"/>
          <w:rPrChange w:id="161" w:author="Matthew Bogobowicz" w:date="2021-11-16T17:42:00Z">
            <w:rPr>
              <w:sz w:val="24"/>
              <w:szCs w:val="24"/>
            </w:rPr>
          </w:rPrChange>
        </w:rPr>
        <w:t>’</w:t>
      </w:r>
      <w:r w:rsidRPr="008E0DF6">
        <w:rPr>
          <w:sz w:val="24"/>
          <w:szCs w:val="24"/>
          <w:highlight w:val="yellow"/>
          <w:rPrChange w:id="162" w:author="Matthew Bogobowicz" w:date="2021-11-16T17:42:00Z">
            <w:rPr>
              <w:sz w:val="24"/>
              <w:szCs w:val="24"/>
            </w:rPr>
          </w:rPrChange>
        </w:rPr>
        <w:t>s option, through primary insurance or a combination of lower limit primary underlying insurance together with a separate excess or Umbrella Liability policy.</w:t>
      </w:r>
      <w:r w:rsidRPr="005701E9">
        <w:rPr>
          <w:sz w:val="24"/>
          <w:szCs w:val="24"/>
        </w:rPr>
        <w:t xml:space="preserve"> </w:t>
      </w:r>
    </w:p>
    <w:p w14:paraId="480EDB74" w14:textId="77777777" w:rsidR="006B1DA3" w:rsidRPr="005701E9" w:rsidRDefault="006B1DA3" w:rsidP="006B1DA3">
      <w:pPr>
        <w:pBdr>
          <w:bottom w:val="single" w:sz="6" w:space="1" w:color="auto"/>
        </w:pBdr>
        <w:spacing w:after="240"/>
        <w:jc w:val="both"/>
        <w:rPr>
          <w:sz w:val="24"/>
          <w:szCs w:val="24"/>
        </w:rPr>
      </w:pPr>
    </w:p>
    <w:p w14:paraId="7D05DE15" w14:textId="06CF7E00" w:rsidR="006B1DA3" w:rsidRPr="00815F5C" w:rsidRDefault="006B1DA3" w:rsidP="00217481">
      <w:pPr>
        <w:pStyle w:val="ListParagraph"/>
        <w:numPr>
          <w:ilvl w:val="0"/>
          <w:numId w:val="43"/>
        </w:numPr>
        <w:tabs>
          <w:tab w:val="left" w:pos="1080"/>
        </w:tabs>
        <w:spacing w:after="240"/>
        <w:ind w:left="0" w:firstLine="547"/>
        <w:contextualSpacing w:val="0"/>
        <w:jc w:val="both"/>
        <w:rPr>
          <w:sz w:val="24"/>
          <w:szCs w:val="24"/>
        </w:rPr>
      </w:pPr>
      <w:r w:rsidRPr="00815F5C">
        <w:rPr>
          <w:b/>
          <w:sz w:val="24"/>
          <w:szCs w:val="24"/>
        </w:rPr>
        <w:t>Worker</w:t>
      </w:r>
      <w:r w:rsidR="007B4C1A">
        <w:rPr>
          <w:b/>
          <w:sz w:val="24"/>
          <w:szCs w:val="24"/>
        </w:rPr>
        <w:t>’</w:t>
      </w:r>
      <w:r w:rsidRPr="00815F5C">
        <w:rPr>
          <w:b/>
          <w:sz w:val="24"/>
          <w:szCs w:val="24"/>
        </w:rPr>
        <w:t>s Compensation</w:t>
      </w:r>
      <w:r w:rsidRPr="00815F5C">
        <w:rPr>
          <w:sz w:val="24"/>
          <w:szCs w:val="24"/>
        </w:rPr>
        <w:t xml:space="preserve"> </w:t>
      </w:r>
      <w:r w:rsidRPr="00B1097A">
        <w:rPr>
          <w:sz w:val="24"/>
          <w:szCs w:val="24"/>
          <w:highlight w:val="yellow"/>
          <w:rPrChange w:id="163" w:author="Matthew Bogobowicz" w:date="2021-11-16T17:33:00Z">
            <w:rPr>
              <w:sz w:val="24"/>
              <w:szCs w:val="24"/>
            </w:rPr>
          </w:rPrChange>
        </w:rPr>
        <w:t>insurance in the state or states where the Work is to be performed (or any associated Materials and Equipment created) or in any other state where the employee performing the Work (or creating, assembling, delivering, or otherwise working on any associated Materials and Equipment) is normally employed</w:t>
      </w:r>
      <w:r w:rsidR="00EE6ECF" w:rsidRPr="00B1097A">
        <w:rPr>
          <w:sz w:val="24"/>
          <w:szCs w:val="24"/>
          <w:highlight w:val="yellow"/>
          <w:rPrChange w:id="164" w:author="Matthew Bogobowicz" w:date="2021-11-16T17:33:00Z">
            <w:rPr>
              <w:sz w:val="24"/>
              <w:szCs w:val="24"/>
            </w:rPr>
          </w:rPrChange>
        </w:rPr>
        <w:t>.</w:t>
      </w:r>
    </w:p>
    <w:p w14:paraId="6525CFE0" w14:textId="5D58E63E" w:rsidR="006B1DA3" w:rsidRPr="00815F5C" w:rsidRDefault="006B1DA3" w:rsidP="00217481">
      <w:pPr>
        <w:pStyle w:val="ListParagraph"/>
        <w:numPr>
          <w:ilvl w:val="0"/>
          <w:numId w:val="43"/>
        </w:numPr>
        <w:tabs>
          <w:tab w:val="left" w:pos="1080"/>
        </w:tabs>
        <w:spacing w:after="240"/>
        <w:ind w:left="0" w:firstLine="547"/>
        <w:contextualSpacing w:val="0"/>
        <w:jc w:val="both"/>
        <w:rPr>
          <w:sz w:val="24"/>
          <w:szCs w:val="24"/>
        </w:rPr>
      </w:pPr>
      <w:r w:rsidRPr="00815F5C">
        <w:rPr>
          <w:b/>
          <w:sz w:val="24"/>
          <w:szCs w:val="24"/>
        </w:rPr>
        <w:t>Employer</w:t>
      </w:r>
      <w:r w:rsidR="007B4C1A">
        <w:rPr>
          <w:b/>
          <w:sz w:val="24"/>
          <w:szCs w:val="24"/>
        </w:rPr>
        <w:t>’</w:t>
      </w:r>
      <w:r w:rsidRPr="00815F5C">
        <w:rPr>
          <w:b/>
          <w:sz w:val="24"/>
          <w:szCs w:val="24"/>
        </w:rPr>
        <w:t>s Liability</w:t>
      </w:r>
      <w:r w:rsidRPr="00815F5C">
        <w:rPr>
          <w:sz w:val="24"/>
          <w:szCs w:val="24"/>
        </w:rPr>
        <w:t xml:space="preserve"> insurance with a total limit of at least</w:t>
      </w:r>
      <w:r w:rsidRPr="00815F5C">
        <w:rPr>
          <w:b/>
          <w:bCs/>
          <w:sz w:val="24"/>
          <w:szCs w:val="24"/>
        </w:rPr>
        <w:t xml:space="preserve"> two million dollars ($2,000,000) per accident for bodily injury by accident </w:t>
      </w:r>
      <w:r w:rsidRPr="00815F5C">
        <w:rPr>
          <w:sz w:val="24"/>
          <w:szCs w:val="24"/>
        </w:rPr>
        <w:t xml:space="preserve">and </w:t>
      </w:r>
      <w:r w:rsidRPr="00815F5C">
        <w:rPr>
          <w:b/>
          <w:bCs/>
          <w:sz w:val="24"/>
          <w:szCs w:val="24"/>
        </w:rPr>
        <w:t>two million dollars ($2,000,000) per employee for bodily injury by disease</w:t>
      </w:r>
      <w:ins w:id="165" w:author="Reed, Mary" w:date="2021-08-30T15:54:00Z">
        <w:r w:rsidR="005642A8">
          <w:rPr>
            <w:b/>
            <w:bCs/>
            <w:sz w:val="24"/>
            <w:szCs w:val="24"/>
          </w:rPr>
          <w:t xml:space="preserve"> and </w:t>
        </w:r>
        <w:r w:rsidR="005642A8" w:rsidRPr="00815F5C">
          <w:rPr>
            <w:b/>
            <w:bCs/>
            <w:sz w:val="24"/>
            <w:szCs w:val="24"/>
          </w:rPr>
          <w:t xml:space="preserve">two million dollars ($2,000,000) per </w:t>
        </w:r>
      </w:ins>
      <w:ins w:id="166" w:author="Reed, Mary" w:date="2021-08-30T15:55:00Z">
        <w:r w:rsidR="005642A8">
          <w:rPr>
            <w:b/>
            <w:bCs/>
            <w:sz w:val="24"/>
            <w:szCs w:val="24"/>
          </w:rPr>
          <w:t xml:space="preserve">policy limit </w:t>
        </w:r>
      </w:ins>
      <w:ins w:id="167" w:author="Reed, Mary" w:date="2021-08-30T15:54:00Z">
        <w:r w:rsidR="005642A8" w:rsidRPr="00815F5C">
          <w:rPr>
            <w:b/>
            <w:bCs/>
            <w:sz w:val="24"/>
            <w:szCs w:val="24"/>
          </w:rPr>
          <w:t>for bodily injury by disease</w:t>
        </w:r>
      </w:ins>
      <w:r w:rsidR="00EE6ECF">
        <w:rPr>
          <w:sz w:val="24"/>
          <w:szCs w:val="24"/>
        </w:rPr>
        <w:t>.</w:t>
      </w:r>
    </w:p>
    <w:p w14:paraId="76A4B524" w14:textId="258510BC" w:rsidR="006B1DA3" w:rsidRDefault="006B1DA3" w:rsidP="00217481">
      <w:pPr>
        <w:pStyle w:val="ListParagraph"/>
        <w:numPr>
          <w:ilvl w:val="0"/>
          <w:numId w:val="43"/>
        </w:numPr>
        <w:tabs>
          <w:tab w:val="left" w:pos="1080"/>
        </w:tabs>
        <w:spacing w:after="240"/>
        <w:ind w:left="0" w:firstLine="547"/>
        <w:contextualSpacing w:val="0"/>
        <w:jc w:val="both"/>
        <w:rPr>
          <w:sz w:val="24"/>
          <w:szCs w:val="24"/>
        </w:rPr>
      </w:pPr>
      <w:r w:rsidRPr="00815F5C">
        <w:rPr>
          <w:b/>
          <w:sz w:val="24"/>
          <w:szCs w:val="24"/>
        </w:rPr>
        <w:t>Commercial General Liability</w:t>
      </w:r>
      <w:r w:rsidRPr="00815F5C">
        <w:rPr>
          <w:sz w:val="24"/>
          <w:szCs w:val="24"/>
        </w:rPr>
        <w:t xml:space="preserve"> (</w:t>
      </w:r>
      <w:r>
        <w:rPr>
          <w:sz w:val="24"/>
          <w:szCs w:val="24"/>
        </w:rPr>
        <w:t>“</w:t>
      </w:r>
      <w:r w:rsidRPr="00815F5C">
        <w:rPr>
          <w:b/>
          <w:i/>
          <w:sz w:val="24"/>
          <w:szCs w:val="24"/>
        </w:rPr>
        <w:t>CGL</w:t>
      </w:r>
      <w:r>
        <w:rPr>
          <w:sz w:val="24"/>
          <w:szCs w:val="24"/>
        </w:rPr>
        <w:t>”</w:t>
      </w:r>
      <w:r w:rsidRPr="00815F5C">
        <w:rPr>
          <w:sz w:val="24"/>
          <w:szCs w:val="24"/>
        </w:rPr>
        <w:t xml:space="preserve">) insurance with a total limit of at least </w:t>
      </w:r>
      <w:r w:rsidRPr="00815F5C">
        <w:rPr>
          <w:b/>
          <w:sz w:val="24"/>
          <w:szCs w:val="24"/>
        </w:rPr>
        <w:t>two million dollars ($2,000,000) per occurrence</w:t>
      </w:r>
      <w:ins w:id="168" w:author="Reed, Mary" w:date="2021-08-30T15:55:00Z">
        <w:r w:rsidR="005642A8">
          <w:rPr>
            <w:b/>
            <w:sz w:val="24"/>
            <w:szCs w:val="24"/>
          </w:rPr>
          <w:t xml:space="preserve"> and in the aggregate</w:t>
        </w:r>
      </w:ins>
      <w:r w:rsidRPr="00815F5C">
        <w:rPr>
          <w:sz w:val="24"/>
          <w:szCs w:val="24"/>
        </w:rPr>
        <w:t xml:space="preserve"> (occurrence form policy) for bodily injury, property damage and personal injury. CGL insurance required by this Agreement shall include, but not be limited to, specific coverage for contractual liability encompassing Section </w:t>
      </w:r>
      <w:r>
        <w:rPr>
          <w:sz w:val="24"/>
          <w:szCs w:val="24"/>
        </w:rPr>
        <w:t>15</w:t>
      </w:r>
      <w:r w:rsidRPr="00815F5C">
        <w:rPr>
          <w:sz w:val="24"/>
          <w:szCs w:val="24"/>
        </w:rPr>
        <w:t xml:space="preserve"> </w:t>
      </w:r>
      <w:commentRangeStart w:id="169"/>
      <w:r w:rsidRPr="00815F5C">
        <w:rPr>
          <w:i/>
          <w:sz w:val="24"/>
          <w:szCs w:val="24"/>
        </w:rPr>
        <w:t>Indemnit</w:t>
      </w:r>
      <w:commentRangeEnd w:id="169"/>
      <w:r w:rsidR="005642A8">
        <w:rPr>
          <w:rStyle w:val="CommentReference"/>
        </w:rPr>
        <w:commentReference w:id="169"/>
      </w:r>
      <w:r w:rsidRPr="00815F5C">
        <w:rPr>
          <w:i/>
          <w:sz w:val="24"/>
          <w:szCs w:val="24"/>
        </w:rPr>
        <w:t>y</w:t>
      </w:r>
      <w:r w:rsidRPr="00815F5C">
        <w:rPr>
          <w:sz w:val="24"/>
          <w:szCs w:val="24"/>
        </w:rPr>
        <w:t xml:space="preserve"> of this Agreement; premises/operations liability; and products/completed operations liability. In addition, CGL </w:t>
      </w:r>
      <w:r w:rsidRPr="00B1097A">
        <w:rPr>
          <w:sz w:val="24"/>
          <w:szCs w:val="24"/>
        </w:rPr>
        <w:t xml:space="preserve">insurance required by this Agreement </w:t>
      </w:r>
      <w:r w:rsidRPr="00B1097A">
        <w:rPr>
          <w:sz w:val="24"/>
          <w:szCs w:val="24"/>
          <w:highlight w:val="yellow"/>
          <w:rPrChange w:id="170" w:author="Matthew Bogobowicz" w:date="2021-11-16T17:34:00Z">
            <w:rPr>
              <w:sz w:val="24"/>
              <w:szCs w:val="24"/>
            </w:rPr>
          </w:rPrChange>
        </w:rPr>
        <w:t xml:space="preserve">shall contain no exclusions for explosion, </w:t>
      </w:r>
      <w:proofErr w:type="gramStart"/>
      <w:r w:rsidRPr="00B1097A">
        <w:rPr>
          <w:sz w:val="24"/>
          <w:szCs w:val="24"/>
          <w:highlight w:val="yellow"/>
          <w:rPrChange w:id="171" w:author="Matthew Bogobowicz" w:date="2021-11-16T17:34:00Z">
            <w:rPr>
              <w:sz w:val="24"/>
              <w:szCs w:val="24"/>
            </w:rPr>
          </w:rPrChange>
        </w:rPr>
        <w:t>collapse</w:t>
      </w:r>
      <w:proofErr w:type="gramEnd"/>
      <w:r w:rsidRPr="00B1097A">
        <w:rPr>
          <w:sz w:val="24"/>
          <w:szCs w:val="24"/>
          <w:highlight w:val="yellow"/>
          <w:rPrChange w:id="172" w:author="Matthew Bogobowicz" w:date="2021-11-16T17:34:00Z">
            <w:rPr>
              <w:sz w:val="24"/>
              <w:szCs w:val="24"/>
            </w:rPr>
          </w:rPrChange>
        </w:rPr>
        <w:t xml:space="preserve"> or underground hazards.</w:t>
      </w:r>
      <w:r w:rsidRPr="002E109C">
        <w:rPr>
          <w:sz w:val="24"/>
          <w:szCs w:val="24"/>
        </w:rPr>
        <w:t xml:space="preserve"> </w:t>
      </w:r>
      <w:r w:rsidRPr="00B1097A">
        <w:rPr>
          <w:sz w:val="24"/>
          <w:szCs w:val="24"/>
          <w:highlight w:val="yellow"/>
          <w:rPrChange w:id="173" w:author="Matthew Bogobowicz" w:date="2021-11-16T17:34:00Z">
            <w:rPr>
              <w:sz w:val="24"/>
              <w:szCs w:val="24"/>
            </w:rPr>
          </w:rPrChange>
        </w:rPr>
        <w:t>Supplier shall maintain the completed operations liability insurance for at least three (3) years following completion of the Work</w:t>
      </w:r>
      <w:r w:rsidR="00EE6ECF" w:rsidRPr="00B1097A">
        <w:rPr>
          <w:sz w:val="24"/>
          <w:szCs w:val="24"/>
          <w:highlight w:val="yellow"/>
          <w:rPrChange w:id="174" w:author="Matthew Bogobowicz" w:date="2021-11-16T17:34:00Z">
            <w:rPr>
              <w:sz w:val="24"/>
              <w:szCs w:val="24"/>
            </w:rPr>
          </w:rPrChange>
        </w:rPr>
        <w:t>.</w:t>
      </w:r>
    </w:p>
    <w:p w14:paraId="37A6CA8B" w14:textId="41F4974B" w:rsidR="00187841" w:rsidRPr="002E109C" w:rsidRDefault="00187841" w:rsidP="00217481">
      <w:pPr>
        <w:pStyle w:val="ListParagraph"/>
        <w:numPr>
          <w:ilvl w:val="0"/>
          <w:numId w:val="43"/>
        </w:numPr>
        <w:tabs>
          <w:tab w:val="left" w:pos="1080"/>
        </w:tabs>
        <w:spacing w:after="240"/>
        <w:ind w:left="0" w:firstLine="547"/>
        <w:contextualSpacing w:val="0"/>
        <w:jc w:val="both"/>
        <w:rPr>
          <w:sz w:val="24"/>
          <w:szCs w:val="24"/>
        </w:rPr>
      </w:pPr>
      <w:r w:rsidRPr="00B20F76">
        <w:rPr>
          <w:b/>
          <w:bCs/>
          <w:sz w:val="24"/>
          <w:szCs w:val="24"/>
        </w:rPr>
        <w:t>Automobile Liability</w:t>
      </w:r>
      <w:r w:rsidRPr="00C80E71">
        <w:rPr>
          <w:sz w:val="24"/>
          <w:szCs w:val="24"/>
        </w:rPr>
        <w:t xml:space="preserve"> insurance covering bodily injury and property damage with a total limit of at least </w:t>
      </w:r>
      <w:r w:rsidRPr="00B20F76">
        <w:rPr>
          <w:b/>
          <w:bCs/>
          <w:sz w:val="24"/>
          <w:szCs w:val="24"/>
        </w:rPr>
        <w:t>two million dollars ($2,000,000) per accident</w:t>
      </w:r>
      <w:r w:rsidRPr="00C80E71">
        <w:rPr>
          <w:sz w:val="24"/>
          <w:szCs w:val="24"/>
        </w:rPr>
        <w:t xml:space="preserve">, which will </w:t>
      </w:r>
      <w:r w:rsidRPr="00B1097A">
        <w:rPr>
          <w:sz w:val="24"/>
          <w:szCs w:val="24"/>
          <w:highlight w:val="yellow"/>
          <w:rPrChange w:id="175" w:author="Matthew Bogobowicz" w:date="2021-11-16T17:37:00Z">
            <w:rPr>
              <w:sz w:val="24"/>
              <w:szCs w:val="24"/>
            </w:rPr>
          </w:rPrChange>
        </w:rPr>
        <w:t xml:space="preserve">cover liability arising out of any auto (including owned, </w:t>
      </w:r>
      <w:proofErr w:type="gramStart"/>
      <w:r w:rsidRPr="00B1097A">
        <w:rPr>
          <w:sz w:val="24"/>
          <w:szCs w:val="24"/>
          <w:highlight w:val="yellow"/>
          <w:rPrChange w:id="176" w:author="Matthew Bogobowicz" w:date="2021-11-16T17:37:00Z">
            <w:rPr>
              <w:sz w:val="24"/>
              <w:szCs w:val="24"/>
            </w:rPr>
          </w:rPrChange>
        </w:rPr>
        <w:t>hired</w:t>
      </w:r>
      <w:proofErr w:type="gramEnd"/>
      <w:r w:rsidRPr="00B1097A">
        <w:rPr>
          <w:sz w:val="24"/>
          <w:szCs w:val="24"/>
          <w:highlight w:val="yellow"/>
          <w:rPrChange w:id="177" w:author="Matthew Bogobowicz" w:date="2021-11-16T17:37:00Z">
            <w:rPr>
              <w:sz w:val="24"/>
              <w:szCs w:val="24"/>
            </w:rPr>
          </w:rPrChange>
        </w:rPr>
        <w:t xml:space="preserve"> and non-owned autos)</w:t>
      </w:r>
      <w:r w:rsidR="00EE6ECF">
        <w:rPr>
          <w:sz w:val="24"/>
          <w:szCs w:val="24"/>
        </w:rPr>
        <w:t>.</w:t>
      </w:r>
    </w:p>
    <w:p w14:paraId="7416F399" w14:textId="7DBD6119" w:rsidR="006B1DA3" w:rsidRPr="002E109C" w:rsidRDefault="006B1DA3" w:rsidP="00217481">
      <w:pPr>
        <w:pStyle w:val="ListParagraph"/>
        <w:numPr>
          <w:ilvl w:val="0"/>
          <w:numId w:val="43"/>
        </w:numPr>
        <w:tabs>
          <w:tab w:val="left" w:pos="1080"/>
        </w:tabs>
        <w:spacing w:after="240"/>
        <w:ind w:left="0" w:firstLine="547"/>
        <w:contextualSpacing w:val="0"/>
        <w:jc w:val="both"/>
        <w:rPr>
          <w:bCs/>
          <w:sz w:val="24"/>
          <w:szCs w:val="24"/>
        </w:rPr>
      </w:pPr>
      <w:bookmarkStart w:id="178" w:name="_Hlk51153613"/>
      <w:r w:rsidRPr="00B1097A">
        <w:rPr>
          <w:bCs/>
          <w:i/>
          <w:iCs/>
          <w:sz w:val="24"/>
          <w:szCs w:val="24"/>
          <w:highlight w:val="yellow"/>
          <w:rPrChange w:id="179" w:author="Matthew Bogobowicz" w:date="2021-11-16T17:37:00Z">
            <w:rPr>
              <w:bCs/>
              <w:i/>
              <w:iCs/>
              <w:sz w:val="24"/>
              <w:szCs w:val="24"/>
            </w:rPr>
          </w:rPrChange>
        </w:rPr>
        <w:t>If applicable to the Work</w:t>
      </w:r>
      <w:r w:rsidRPr="002E109C">
        <w:rPr>
          <w:bCs/>
          <w:sz w:val="24"/>
          <w:szCs w:val="24"/>
        </w:rPr>
        <w:t xml:space="preserve">, </w:t>
      </w:r>
      <w:r w:rsidRPr="002E109C">
        <w:rPr>
          <w:b/>
          <w:sz w:val="24"/>
          <w:szCs w:val="24"/>
        </w:rPr>
        <w:t>Professional Liability</w:t>
      </w:r>
      <w:r w:rsidRPr="002E109C">
        <w:rPr>
          <w:sz w:val="24"/>
          <w:szCs w:val="24"/>
        </w:rPr>
        <w:t xml:space="preserve"> </w:t>
      </w:r>
      <w:r w:rsidRPr="002E109C">
        <w:rPr>
          <w:b/>
          <w:bCs/>
          <w:sz w:val="24"/>
          <w:szCs w:val="24"/>
        </w:rPr>
        <w:t>/</w:t>
      </w:r>
      <w:r w:rsidRPr="002E109C">
        <w:rPr>
          <w:bCs/>
          <w:sz w:val="24"/>
          <w:szCs w:val="24"/>
        </w:rPr>
        <w:t xml:space="preserve"> </w:t>
      </w:r>
      <w:r w:rsidRPr="002E109C">
        <w:rPr>
          <w:b/>
          <w:bCs/>
          <w:sz w:val="24"/>
          <w:szCs w:val="24"/>
        </w:rPr>
        <w:t xml:space="preserve">Errors &amp; Omissions </w:t>
      </w:r>
      <w:r w:rsidRPr="002E109C">
        <w:rPr>
          <w:sz w:val="24"/>
          <w:szCs w:val="24"/>
        </w:rPr>
        <w:t>(</w:t>
      </w:r>
      <w:r>
        <w:rPr>
          <w:sz w:val="24"/>
          <w:szCs w:val="24"/>
        </w:rPr>
        <w:t>“</w:t>
      </w:r>
      <w:r w:rsidRPr="002E109C">
        <w:rPr>
          <w:b/>
          <w:i/>
          <w:sz w:val="24"/>
          <w:szCs w:val="24"/>
        </w:rPr>
        <w:t>Professional Liability Insurance</w:t>
      </w:r>
      <w:r>
        <w:rPr>
          <w:sz w:val="24"/>
          <w:szCs w:val="24"/>
        </w:rPr>
        <w:t>”</w:t>
      </w:r>
      <w:r w:rsidRPr="002E109C">
        <w:rPr>
          <w:sz w:val="24"/>
          <w:szCs w:val="24"/>
        </w:rPr>
        <w:t xml:space="preserve">) insurance with a </w:t>
      </w:r>
      <w:del w:id="180" w:author="Reed, Mary" w:date="2021-08-30T15:56:00Z">
        <w:r w:rsidRPr="002E109C" w:rsidDel="005642A8">
          <w:rPr>
            <w:sz w:val="24"/>
            <w:szCs w:val="24"/>
          </w:rPr>
          <w:delText xml:space="preserve">combined single </w:delText>
        </w:r>
      </w:del>
      <w:r w:rsidRPr="002E109C">
        <w:rPr>
          <w:sz w:val="24"/>
          <w:szCs w:val="24"/>
        </w:rPr>
        <w:t xml:space="preserve">limit of liability of not less than </w:t>
      </w:r>
      <w:r w:rsidRPr="002E109C">
        <w:rPr>
          <w:b/>
          <w:sz w:val="24"/>
          <w:szCs w:val="24"/>
        </w:rPr>
        <w:t>two million dollars ($2,000,000) per claim</w:t>
      </w:r>
      <w:bookmarkEnd w:id="178"/>
      <w:ins w:id="181" w:author="Reed, Mary" w:date="2021-08-30T15:56:00Z">
        <w:r w:rsidR="005642A8">
          <w:rPr>
            <w:b/>
            <w:sz w:val="24"/>
            <w:szCs w:val="24"/>
          </w:rPr>
          <w:t xml:space="preserve"> and in the aggregate</w:t>
        </w:r>
      </w:ins>
      <w:r w:rsidR="00EE6ECF">
        <w:rPr>
          <w:bCs/>
          <w:sz w:val="24"/>
          <w:szCs w:val="24"/>
        </w:rPr>
        <w:t>.</w:t>
      </w:r>
    </w:p>
    <w:p w14:paraId="2F8C28B9" w14:textId="53BF4156" w:rsidR="006B1DA3" w:rsidRPr="002E109C" w:rsidRDefault="006B1DA3" w:rsidP="00217481">
      <w:pPr>
        <w:pStyle w:val="ListParagraph"/>
        <w:numPr>
          <w:ilvl w:val="0"/>
          <w:numId w:val="43"/>
        </w:numPr>
        <w:tabs>
          <w:tab w:val="left" w:pos="1080"/>
        </w:tabs>
        <w:spacing w:after="240"/>
        <w:ind w:left="0" w:firstLine="547"/>
        <w:contextualSpacing w:val="0"/>
        <w:jc w:val="both"/>
        <w:rPr>
          <w:bCs/>
          <w:sz w:val="24"/>
          <w:szCs w:val="24"/>
        </w:rPr>
      </w:pPr>
      <w:r w:rsidRPr="008E0DF6">
        <w:rPr>
          <w:i/>
          <w:iCs/>
          <w:sz w:val="24"/>
          <w:szCs w:val="24"/>
          <w:highlight w:val="yellow"/>
          <w:rPrChange w:id="182" w:author="Matthew Bogobowicz" w:date="2021-11-16T17:39:00Z">
            <w:rPr>
              <w:i/>
              <w:iCs/>
              <w:sz w:val="24"/>
              <w:szCs w:val="24"/>
            </w:rPr>
          </w:rPrChange>
        </w:rPr>
        <w:t xml:space="preserve">If Supplier will have access to Confidential Information of Purchaser or </w:t>
      </w:r>
      <w:r w:rsidR="009B5100" w:rsidRPr="008E0DF6">
        <w:rPr>
          <w:i/>
          <w:iCs/>
          <w:sz w:val="24"/>
          <w:szCs w:val="24"/>
          <w:highlight w:val="yellow"/>
          <w:rPrChange w:id="183" w:author="Matthew Bogobowicz" w:date="2021-11-16T17:39:00Z">
            <w:rPr>
              <w:i/>
              <w:iCs/>
              <w:sz w:val="24"/>
              <w:szCs w:val="24"/>
            </w:rPr>
          </w:rPrChange>
        </w:rPr>
        <w:t>Purchaser Affiliate</w:t>
      </w:r>
      <w:r w:rsidRPr="008E0DF6">
        <w:rPr>
          <w:i/>
          <w:iCs/>
          <w:sz w:val="24"/>
          <w:szCs w:val="24"/>
          <w:highlight w:val="yellow"/>
          <w:rPrChange w:id="184" w:author="Matthew Bogobowicz" w:date="2021-11-16T17:39:00Z">
            <w:rPr>
              <w:i/>
              <w:iCs/>
              <w:sz w:val="24"/>
              <w:szCs w:val="24"/>
            </w:rPr>
          </w:rPrChange>
        </w:rPr>
        <w:t>s in connection with performance of the Work</w:t>
      </w:r>
      <w:r w:rsidRPr="002E109C">
        <w:rPr>
          <w:sz w:val="24"/>
          <w:szCs w:val="24"/>
        </w:rPr>
        <w:t xml:space="preserve">, </w:t>
      </w:r>
      <w:r w:rsidRPr="002E109C">
        <w:rPr>
          <w:b/>
          <w:bCs/>
          <w:sz w:val="24"/>
          <w:szCs w:val="24"/>
        </w:rPr>
        <w:t>Information and Network Security / Cyber Liability</w:t>
      </w:r>
      <w:r w:rsidRPr="002E109C">
        <w:rPr>
          <w:bCs/>
          <w:sz w:val="24"/>
          <w:szCs w:val="24"/>
        </w:rPr>
        <w:t xml:space="preserve"> (</w:t>
      </w:r>
      <w:r>
        <w:rPr>
          <w:bCs/>
          <w:sz w:val="24"/>
          <w:szCs w:val="24"/>
        </w:rPr>
        <w:t>“</w:t>
      </w:r>
      <w:r w:rsidRPr="002E109C">
        <w:rPr>
          <w:b/>
          <w:bCs/>
          <w:i/>
          <w:sz w:val="24"/>
          <w:szCs w:val="24"/>
        </w:rPr>
        <w:t>Cyber Liability</w:t>
      </w:r>
      <w:r>
        <w:rPr>
          <w:bCs/>
          <w:sz w:val="24"/>
          <w:szCs w:val="24"/>
        </w:rPr>
        <w:t>”</w:t>
      </w:r>
      <w:r w:rsidRPr="002E109C">
        <w:rPr>
          <w:bCs/>
          <w:sz w:val="24"/>
          <w:szCs w:val="24"/>
        </w:rPr>
        <w:t xml:space="preserve">) insurance with a limit of liability of not less than </w:t>
      </w:r>
      <w:r w:rsidRPr="002E109C">
        <w:rPr>
          <w:b/>
          <w:bCs/>
          <w:sz w:val="24"/>
          <w:szCs w:val="24"/>
        </w:rPr>
        <w:t>five million dollars ($5,000,000) per claim</w:t>
      </w:r>
      <w:ins w:id="185" w:author="Reed, Mary" w:date="2021-08-30T15:58:00Z">
        <w:r w:rsidR="007A1FA8">
          <w:rPr>
            <w:b/>
            <w:bCs/>
            <w:sz w:val="24"/>
            <w:szCs w:val="24"/>
          </w:rPr>
          <w:t xml:space="preserve"> and in the aggregate</w:t>
        </w:r>
      </w:ins>
      <w:r w:rsidRPr="002E109C">
        <w:rPr>
          <w:sz w:val="24"/>
          <w:szCs w:val="24"/>
        </w:rPr>
        <w:t xml:space="preserve">, covering Supplier, its employees, Subcontractors, </w:t>
      </w:r>
      <w:del w:id="186" w:author="Reed, Mary" w:date="2021-08-30T15:58:00Z">
        <w:r w:rsidRPr="002E109C" w:rsidDel="005642A8">
          <w:rPr>
            <w:sz w:val="24"/>
            <w:szCs w:val="24"/>
          </w:rPr>
          <w:delText xml:space="preserve">agents, </w:delText>
        </w:r>
      </w:del>
      <w:r w:rsidRPr="002E109C">
        <w:rPr>
          <w:sz w:val="24"/>
          <w:szCs w:val="24"/>
        </w:rPr>
        <w:t xml:space="preserve">and assigns for claims and demands resulting from negligent or wrongful acts of Supplier or Supplier Personnel in the performance of or failure to perform any Work or support for Work, including but not limited to claims, demands, or other payments Purchaser may become legally or contractually obligated to pay for (a) infringement of intellectual property (except patent infringement), (b) failures in electronic and non-electronic security, (c) breach of </w:t>
      </w:r>
      <w:r w:rsidRPr="002E109C">
        <w:rPr>
          <w:sz w:val="24"/>
          <w:szCs w:val="24"/>
        </w:rPr>
        <w:lastRenderedPageBreak/>
        <w:t xml:space="preserve">confidentiality, including but not limited to breach of personal information, or (d) invasion of or breach of privacy. Supplier shall maintain such Cyber Liability insurance for at least two (2) years following completion of the Work. Supplier may satisfy this requirement by including </w:t>
      </w:r>
      <w:r w:rsidRPr="002E109C">
        <w:rPr>
          <w:bCs/>
          <w:sz w:val="24"/>
          <w:szCs w:val="24"/>
        </w:rPr>
        <w:t xml:space="preserve">Cyber Liability </w:t>
      </w:r>
      <w:r w:rsidRPr="002E109C">
        <w:rPr>
          <w:sz w:val="24"/>
          <w:szCs w:val="24"/>
        </w:rPr>
        <w:t xml:space="preserve">coverage under </w:t>
      </w:r>
      <w:r w:rsidRPr="002E109C">
        <w:rPr>
          <w:bCs/>
          <w:sz w:val="24"/>
          <w:szCs w:val="24"/>
        </w:rPr>
        <w:t>its Professional Liability insurance (if applicable) provided such coverage meets the above requirements</w:t>
      </w:r>
      <w:r w:rsidR="00EE6ECF">
        <w:rPr>
          <w:bCs/>
          <w:sz w:val="24"/>
          <w:szCs w:val="24"/>
        </w:rPr>
        <w:t>.</w:t>
      </w:r>
    </w:p>
    <w:p w14:paraId="2F0309AA" w14:textId="77777777" w:rsidR="006B1DA3" w:rsidRPr="002E109C" w:rsidRDefault="006B1DA3" w:rsidP="00217481">
      <w:pPr>
        <w:pStyle w:val="ListParagraph"/>
        <w:numPr>
          <w:ilvl w:val="0"/>
          <w:numId w:val="43"/>
        </w:numPr>
        <w:tabs>
          <w:tab w:val="left" w:pos="1080"/>
        </w:tabs>
        <w:spacing w:after="240"/>
        <w:ind w:left="0" w:firstLine="547"/>
        <w:contextualSpacing w:val="0"/>
        <w:jc w:val="both"/>
        <w:rPr>
          <w:sz w:val="24"/>
          <w:szCs w:val="24"/>
        </w:rPr>
      </w:pPr>
      <w:r w:rsidRPr="002E109C">
        <w:rPr>
          <w:i/>
          <w:iCs/>
          <w:sz w:val="24"/>
          <w:szCs w:val="24"/>
        </w:rPr>
        <w:t>If applicable to the Work</w:t>
      </w:r>
      <w:r w:rsidRPr="002E109C">
        <w:rPr>
          <w:sz w:val="24"/>
          <w:szCs w:val="24"/>
        </w:rPr>
        <w:t>,</w:t>
      </w:r>
      <w:r w:rsidRPr="002E109C">
        <w:rPr>
          <w:b/>
          <w:bCs/>
          <w:sz w:val="24"/>
          <w:szCs w:val="24"/>
        </w:rPr>
        <w:t xml:space="preserve"> Pollution Liability</w:t>
      </w:r>
      <w:r w:rsidRPr="002E109C">
        <w:rPr>
          <w:sz w:val="24"/>
          <w:szCs w:val="24"/>
        </w:rPr>
        <w:t xml:space="preserve"> insurance with limits not less than </w:t>
      </w:r>
      <w:r w:rsidRPr="002E109C">
        <w:rPr>
          <w:b/>
          <w:bCs/>
          <w:sz w:val="24"/>
          <w:szCs w:val="24"/>
        </w:rPr>
        <w:t>five million dollars ($5,000,000)</w:t>
      </w:r>
      <w:r w:rsidRPr="002E109C">
        <w:rPr>
          <w:sz w:val="24"/>
          <w:szCs w:val="24"/>
        </w:rPr>
        <w:t xml:space="preserve"> </w:t>
      </w:r>
      <w:r w:rsidRPr="002E109C">
        <w:rPr>
          <w:b/>
          <w:bCs/>
          <w:sz w:val="24"/>
          <w:szCs w:val="24"/>
        </w:rPr>
        <w:t>each occurrence</w:t>
      </w:r>
      <w:r w:rsidRPr="002E109C">
        <w:rPr>
          <w:sz w:val="24"/>
          <w:szCs w:val="24"/>
        </w:rPr>
        <w:t xml:space="preserve"> and </w:t>
      </w:r>
      <w:r w:rsidRPr="002E109C">
        <w:rPr>
          <w:b/>
          <w:bCs/>
          <w:sz w:val="24"/>
          <w:szCs w:val="24"/>
        </w:rPr>
        <w:t>five million dollars ($5,000,000)</w:t>
      </w:r>
      <w:r w:rsidRPr="002E109C">
        <w:rPr>
          <w:sz w:val="24"/>
          <w:szCs w:val="24"/>
        </w:rPr>
        <w:t xml:space="preserve"> in annual aggregate, covering sudden/accidental and gradual pollution losses arising from the Work as detailed in subsections (a), (b), and (c) below.</w:t>
      </w:r>
    </w:p>
    <w:p w14:paraId="22968B09" w14:textId="77777777" w:rsidR="006B1DA3" w:rsidRPr="002E109C" w:rsidRDefault="006B1DA3" w:rsidP="00217481">
      <w:pPr>
        <w:pStyle w:val="ListParagraph"/>
        <w:numPr>
          <w:ilvl w:val="2"/>
          <w:numId w:val="43"/>
        </w:numPr>
        <w:tabs>
          <w:tab w:val="left" w:pos="1080"/>
        </w:tabs>
        <w:spacing w:after="240"/>
        <w:ind w:left="1080" w:hanging="540"/>
        <w:contextualSpacing w:val="0"/>
        <w:jc w:val="both"/>
        <w:rPr>
          <w:sz w:val="24"/>
          <w:szCs w:val="24"/>
        </w:rPr>
      </w:pPr>
      <w:r w:rsidRPr="002E109C">
        <w:rPr>
          <w:sz w:val="24"/>
          <w:szCs w:val="24"/>
        </w:rPr>
        <w:t xml:space="preserve">For pollution arising during the performance of the Work and after completion of the Work, coverage shall apply to the discharge, dispersal, release, or escape of dust, smoke, vapors, soot, fumes, acids, alkalis, toxic chemicals, liquids or gases, waste materials, or other irritants, contaminants, or pollutants into or upon land, the atmosphere, or any watercourse or body of water, which result in any bodily injury, sickness, disease, mental anguish, or shock sustained by any person, including death; and/or property damage, including physical injury to or destruction of tangible property including the resulting loss of use thereof, clean-up costs, and the loss of use of tangible property that has not been physically injured or destroyed (any such incident referred to herein as a </w:t>
      </w:r>
      <w:r>
        <w:rPr>
          <w:sz w:val="24"/>
          <w:szCs w:val="24"/>
        </w:rPr>
        <w:t>“</w:t>
      </w:r>
      <w:r w:rsidRPr="002E109C">
        <w:rPr>
          <w:b/>
          <w:bCs/>
          <w:i/>
          <w:iCs/>
          <w:sz w:val="24"/>
          <w:szCs w:val="24"/>
        </w:rPr>
        <w:t>Pollution Incident</w:t>
      </w:r>
      <w:r>
        <w:rPr>
          <w:sz w:val="24"/>
          <w:szCs w:val="24"/>
        </w:rPr>
        <w:t>”</w:t>
      </w:r>
      <w:r w:rsidRPr="002E109C">
        <w:rPr>
          <w:sz w:val="24"/>
          <w:szCs w:val="24"/>
        </w:rPr>
        <w:t>). Coverage shall apply to the cost of defending any claims arising from a Pollution Incident including costs, charges, and expenses incurred in the investigation, adjustment, or defense of such claims.</w:t>
      </w:r>
    </w:p>
    <w:p w14:paraId="0460AEAA" w14:textId="77777777" w:rsidR="006B1DA3" w:rsidRPr="002E109C" w:rsidRDefault="006B1DA3" w:rsidP="00217481">
      <w:pPr>
        <w:pStyle w:val="ListParagraph"/>
        <w:numPr>
          <w:ilvl w:val="2"/>
          <w:numId w:val="43"/>
        </w:numPr>
        <w:tabs>
          <w:tab w:val="left" w:pos="1080"/>
        </w:tabs>
        <w:spacing w:after="240"/>
        <w:ind w:left="1080" w:hanging="540"/>
        <w:contextualSpacing w:val="0"/>
        <w:jc w:val="both"/>
        <w:rPr>
          <w:sz w:val="24"/>
          <w:szCs w:val="24"/>
        </w:rPr>
      </w:pPr>
      <w:r w:rsidRPr="002E109C">
        <w:rPr>
          <w:i/>
          <w:iCs/>
          <w:sz w:val="24"/>
          <w:szCs w:val="24"/>
        </w:rPr>
        <w:t>If applicable to the Work</w:t>
      </w:r>
      <w:r w:rsidRPr="002E109C">
        <w:rPr>
          <w:sz w:val="24"/>
          <w:szCs w:val="24"/>
        </w:rPr>
        <w:t>, coverage shall apply to pollution liability arising out of the use of vehicles to transport pollutants or contaminants; such coverage to be included in the pollution liability policy or by endorsing the Commercial Auto Liability policy with the Pollution Liability – Broadened Coverage For Covered Autos – Business Auto, Motor Carrier And Truckers Coverage Form (form CA 99 48) or a similar form; and where required by law, the Commercial Auto Liability policy shall include the MCS-90 endorsement.</w:t>
      </w:r>
    </w:p>
    <w:p w14:paraId="0C1973CC" w14:textId="5F9DAF84" w:rsidR="006B1DA3" w:rsidRPr="002E109C" w:rsidRDefault="006B1DA3" w:rsidP="00217481">
      <w:pPr>
        <w:pStyle w:val="ListParagraph"/>
        <w:numPr>
          <w:ilvl w:val="2"/>
          <w:numId w:val="43"/>
        </w:numPr>
        <w:tabs>
          <w:tab w:val="left" w:pos="1080"/>
        </w:tabs>
        <w:spacing w:after="240"/>
        <w:ind w:left="1080" w:hanging="540"/>
        <w:contextualSpacing w:val="0"/>
        <w:jc w:val="both"/>
        <w:rPr>
          <w:sz w:val="24"/>
          <w:szCs w:val="24"/>
        </w:rPr>
      </w:pPr>
      <w:r w:rsidRPr="002E109C">
        <w:rPr>
          <w:i/>
          <w:iCs/>
          <w:sz w:val="24"/>
          <w:szCs w:val="24"/>
        </w:rPr>
        <w:t>If applicable to the Work,</w:t>
      </w:r>
      <w:r w:rsidRPr="002E109C">
        <w:rPr>
          <w:sz w:val="24"/>
          <w:szCs w:val="24"/>
        </w:rPr>
        <w:t xml:space="preserve"> coverage shall apply to pollution liability arising out of owned and non-owned disposal sites</w:t>
      </w:r>
      <w:r w:rsidR="00EE6ECF">
        <w:rPr>
          <w:sz w:val="24"/>
          <w:szCs w:val="24"/>
        </w:rPr>
        <w:t>.</w:t>
      </w:r>
    </w:p>
    <w:p w14:paraId="7C942CD1" w14:textId="3924FF32" w:rsidR="006B1DA3" w:rsidRPr="002E109C" w:rsidRDefault="006B1DA3" w:rsidP="00217481">
      <w:pPr>
        <w:pStyle w:val="ListParagraph"/>
        <w:numPr>
          <w:ilvl w:val="0"/>
          <w:numId w:val="43"/>
        </w:numPr>
        <w:tabs>
          <w:tab w:val="left" w:pos="1080"/>
        </w:tabs>
        <w:spacing w:after="240"/>
        <w:ind w:left="0" w:firstLine="547"/>
        <w:contextualSpacing w:val="0"/>
        <w:jc w:val="both"/>
        <w:rPr>
          <w:sz w:val="24"/>
          <w:szCs w:val="24"/>
        </w:rPr>
      </w:pPr>
      <w:r w:rsidRPr="008E0DF6">
        <w:rPr>
          <w:i/>
          <w:iCs/>
          <w:sz w:val="24"/>
          <w:szCs w:val="24"/>
          <w:highlight w:val="yellow"/>
          <w:rPrChange w:id="187" w:author="Matthew Bogobowicz" w:date="2021-11-16T17:42:00Z">
            <w:rPr>
              <w:i/>
              <w:iCs/>
              <w:sz w:val="24"/>
              <w:szCs w:val="24"/>
            </w:rPr>
          </w:rPrChange>
        </w:rPr>
        <w:t>If applicable to the Work</w:t>
      </w:r>
      <w:r w:rsidRPr="002E109C">
        <w:rPr>
          <w:sz w:val="24"/>
          <w:szCs w:val="24"/>
        </w:rPr>
        <w:t>,</w:t>
      </w:r>
      <w:r w:rsidRPr="002E109C">
        <w:rPr>
          <w:b/>
          <w:bCs/>
          <w:sz w:val="24"/>
          <w:szCs w:val="24"/>
        </w:rPr>
        <w:t xml:space="preserve"> Aircraft Liability </w:t>
      </w:r>
      <w:r w:rsidRPr="002E109C">
        <w:rPr>
          <w:sz w:val="24"/>
          <w:szCs w:val="24"/>
        </w:rPr>
        <w:t>insurance covering all owned and non-owned unmanned aircraft systems (</w:t>
      </w:r>
      <w:r>
        <w:rPr>
          <w:sz w:val="24"/>
          <w:szCs w:val="24"/>
        </w:rPr>
        <w:t>“</w:t>
      </w:r>
      <w:r w:rsidRPr="002E109C">
        <w:rPr>
          <w:b/>
          <w:bCs/>
          <w:i/>
          <w:iCs/>
          <w:sz w:val="24"/>
          <w:szCs w:val="24"/>
        </w:rPr>
        <w:t>UAS</w:t>
      </w:r>
      <w:r>
        <w:rPr>
          <w:sz w:val="24"/>
          <w:szCs w:val="24"/>
        </w:rPr>
        <w:t>”</w:t>
      </w:r>
      <w:r w:rsidRPr="002E109C">
        <w:rPr>
          <w:sz w:val="24"/>
          <w:szCs w:val="24"/>
        </w:rPr>
        <w:t>) or unmanned aerial vehicles (</w:t>
      </w:r>
      <w:r>
        <w:rPr>
          <w:sz w:val="24"/>
          <w:szCs w:val="24"/>
        </w:rPr>
        <w:t>“</w:t>
      </w:r>
      <w:r w:rsidRPr="002E109C">
        <w:rPr>
          <w:b/>
          <w:bCs/>
          <w:i/>
          <w:iCs/>
          <w:sz w:val="24"/>
          <w:szCs w:val="24"/>
        </w:rPr>
        <w:t>UAV</w:t>
      </w:r>
      <w:r>
        <w:rPr>
          <w:sz w:val="24"/>
          <w:szCs w:val="24"/>
        </w:rPr>
        <w:t>”</w:t>
      </w:r>
      <w:r w:rsidRPr="002E109C">
        <w:rPr>
          <w:sz w:val="24"/>
          <w:szCs w:val="24"/>
        </w:rPr>
        <w:t>) used in the performance of the Work, subject to a combined single limit of liability of</w:t>
      </w:r>
      <w:r w:rsidR="000D6A9E">
        <w:rPr>
          <w:sz w:val="24"/>
          <w:szCs w:val="24"/>
        </w:rPr>
        <w:t xml:space="preserve"> not less than</w:t>
      </w:r>
      <w:r w:rsidRPr="002E109C">
        <w:rPr>
          <w:sz w:val="24"/>
          <w:szCs w:val="24"/>
        </w:rPr>
        <w:t xml:space="preserve"> </w:t>
      </w:r>
      <w:r w:rsidRPr="002E109C">
        <w:rPr>
          <w:b/>
          <w:bCs/>
          <w:sz w:val="24"/>
          <w:szCs w:val="24"/>
        </w:rPr>
        <w:t>three million dollars ($3,000,000)</w:t>
      </w:r>
      <w:ins w:id="188" w:author="Reed, Mary" w:date="2021-08-30T15:57:00Z">
        <w:r w:rsidR="005642A8">
          <w:rPr>
            <w:b/>
            <w:bCs/>
            <w:sz w:val="24"/>
            <w:szCs w:val="24"/>
          </w:rPr>
          <w:t xml:space="preserve"> per claim</w:t>
        </w:r>
      </w:ins>
      <w:r w:rsidRPr="002E109C">
        <w:rPr>
          <w:sz w:val="24"/>
          <w:szCs w:val="24"/>
        </w:rPr>
        <w:t xml:space="preserve">. </w:t>
      </w:r>
    </w:p>
    <w:p w14:paraId="5E5C9384" w14:textId="77777777" w:rsidR="00EC5D57" w:rsidRPr="00815F5C" w:rsidRDefault="00EC5D57" w:rsidP="00EC5D57">
      <w:pPr>
        <w:tabs>
          <w:tab w:val="left" w:pos="1080"/>
        </w:tabs>
        <w:spacing w:after="240"/>
        <w:jc w:val="both"/>
        <w:rPr>
          <w:sz w:val="24"/>
          <w:szCs w:val="24"/>
        </w:rPr>
      </w:pPr>
    </w:p>
    <w:p w14:paraId="3F507773" w14:textId="77777777" w:rsidR="003A673D" w:rsidRPr="00C80E71" w:rsidRDefault="003A673D" w:rsidP="00F95E35">
      <w:pPr>
        <w:spacing w:after="240"/>
        <w:rPr>
          <w:caps/>
          <w:sz w:val="24"/>
          <w:szCs w:val="24"/>
        </w:rPr>
        <w:sectPr w:rsidR="003A673D" w:rsidRPr="00C80E71" w:rsidSect="00EC5D57">
          <w:footerReference w:type="default" r:id="rId19"/>
          <w:pgSz w:w="12188" w:h="15817"/>
          <w:pgMar w:top="1152" w:right="1388" w:bottom="1152" w:left="1440" w:header="720" w:footer="720" w:gutter="0"/>
          <w:cols w:space="720"/>
          <w:noEndnote/>
        </w:sectPr>
      </w:pPr>
    </w:p>
    <w:p w14:paraId="3CDE2F60" w14:textId="54B92C9B" w:rsidR="00BE691C" w:rsidRPr="00BE691C" w:rsidRDefault="00D94E03" w:rsidP="00990180">
      <w:pPr>
        <w:tabs>
          <w:tab w:val="left" w:pos="90"/>
        </w:tabs>
        <w:spacing w:after="240"/>
        <w:jc w:val="center"/>
        <w:outlineLvl w:val="0"/>
        <w:rPr>
          <w:b/>
          <w:sz w:val="24"/>
          <w:szCs w:val="24"/>
        </w:rPr>
      </w:pPr>
      <w:bookmarkStart w:id="189" w:name="Definitions"/>
      <w:bookmarkStart w:id="190" w:name="_Toc58484484"/>
      <w:bookmarkEnd w:id="189"/>
      <w:r w:rsidRPr="00D94E03">
        <w:rPr>
          <w:b/>
          <w:caps/>
          <w:sz w:val="24"/>
          <w:szCs w:val="24"/>
        </w:rPr>
        <w:lastRenderedPageBreak/>
        <w:t>Appendix</w:t>
      </w:r>
      <w:r w:rsidR="00BE691C" w:rsidRPr="00BE691C">
        <w:rPr>
          <w:b/>
          <w:sz w:val="24"/>
          <w:szCs w:val="24"/>
        </w:rPr>
        <w:br/>
      </w:r>
      <w:r w:rsidR="00BE691C" w:rsidRPr="00BE691C">
        <w:rPr>
          <w:b/>
          <w:sz w:val="24"/>
          <w:szCs w:val="24"/>
        </w:rPr>
        <w:tab/>
        <w:t>Sample Subcontractor Addendum</w:t>
      </w:r>
      <w:bookmarkEnd w:id="190"/>
    </w:p>
    <w:p w14:paraId="4DA73A96" w14:textId="5FF995B1" w:rsidR="00BE691C" w:rsidRPr="00690D05" w:rsidRDefault="00BE691C" w:rsidP="00D466F9">
      <w:pPr>
        <w:spacing w:after="120"/>
        <w:ind w:firstLine="720"/>
        <w:jc w:val="both"/>
        <w:rPr>
          <w:sz w:val="24"/>
          <w:szCs w:val="24"/>
        </w:rPr>
      </w:pPr>
      <w:r w:rsidRPr="00690D05">
        <w:rPr>
          <w:sz w:val="24"/>
          <w:szCs w:val="24"/>
        </w:rPr>
        <w:t>This Subcontractor Addendum (</w:t>
      </w:r>
      <w:r w:rsidR="00BB5B0F">
        <w:rPr>
          <w:sz w:val="24"/>
          <w:szCs w:val="24"/>
        </w:rPr>
        <w:t>“</w:t>
      </w:r>
      <w:r w:rsidRPr="00623723">
        <w:rPr>
          <w:b/>
          <w:i/>
          <w:sz w:val="24"/>
          <w:szCs w:val="24"/>
        </w:rPr>
        <w:t>Addendum</w:t>
      </w:r>
      <w:r w:rsidR="00BB5B0F">
        <w:rPr>
          <w:sz w:val="24"/>
          <w:szCs w:val="24"/>
        </w:rPr>
        <w:t>”</w:t>
      </w:r>
      <w:r w:rsidRPr="00690D05">
        <w:rPr>
          <w:sz w:val="24"/>
          <w:szCs w:val="24"/>
        </w:rPr>
        <w:t>) is made by and between ________________________________ (</w:t>
      </w:r>
      <w:r w:rsidR="00BB5B0F">
        <w:rPr>
          <w:sz w:val="24"/>
          <w:szCs w:val="24"/>
        </w:rPr>
        <w:t>“</w:t>
      </w:r>
      <w:r w:rsidRPr="00623723">
        <w:rPr>
          <w:b/>
          <w:i/>
          <w:sz w:val="24"/>
          <w:szCs w:val="24"/>
        </w:rPr>
        <w:t>Subcontractor</w:t>
      </w:r>
      <w:r w:rsidR="00BB5B0F">
        <w:rPr>
          <w:sz w:val="24"/>
          <w:szCs w:val="24"/>
        </w:rPr>
        <w:t>”</w:t>
      </w:r>
      <w:r w:rsidRPr="00690D05">
        <w:rPr>
          <w:sz w:val="24"/>
          <w:szCs w:val="24"/>
        </w:rPr>
        <w:t>) and ____________________________ (</w:t>
      </w:r>
      <w:r w:rsidR="00BB5B0F">
        <w:rPr>
          <w:sz w:val="24"/>
          <w:szCs w:val="24"/>
        </w:rPr>
        <w:t>“</w:t>
      </w:r>
      <w:r w:rsidRPr="00623723">
        <w:rPr>
          <w:b/>
          <w:i/>
          <w:sz w:val="24"/>
          <w:szCs w:val="24"/>
        </w:rPr>
        <w:t>Supplier</w:t>
      </w:r>
      <w:r w:rsidR="00BB5B0F">
        <w:rPr>
          <w:sz w:val="24"/>
          <w:szCs w:val="24"/>
        </w:rPr>
        <w:t>”</w:t>
      </w:r>
      <w:r w:rsidRPr="00690D05">
        <w:rPr>
          <w:sz w:val="24"/>
          <w:szCs w:val="24"/>
        </w:rPr>
        <w:t xml:space="preserve">) and is attached to and incorporated by reference into the contract between Subcontractor and Supplier dated __________________________ pursuant to which Subcontractor fulfills certain obligations of Supplier to </w:t>
      </w:r>
      <w:r w:rsidR="00306F4E">
        <w:rPr>
          <w:sz w:val="24"/>
          <w:szCs w:val="24"/>
        </w:rPr>
        <w:t xml:space="preserve">_________________ </w:t>
      </w:r>
      <w:r w:rsidRPr="00690D05">
        <w:rPr>
          <w:sz w:val="24"/>
          <w:szCs w:val="24"/>
        </w:rPr>
        <w:t>or its affiliate (</w:t>
      </w:r>
      <w:r w:rsidR="00BB5B0F">
        <w:rPr>
          <w:sz w:val="24"/>
          <w:szCs w:val="24"/>
        </w:rPr>
        <w:t>“</w:t>
      </w:r>
      <w:r w:rsidRPr="00623723">
        <w:rPr>
          <w:b/>
          <w:i/>
          <w:sz w:val="24"/>
          <w:szCs w:val="24"/>
        </w:rPr>
        <w:t>Purchaser</w:t>
      </w:r>
      <w:r w:rsidR="00BB5B0F">
        <w:rPr>
          <w:sz w:val="24"/>
          <w:szCs w:val="24"/>
        </w:rPr>
        <w:t>”</w:t>
      </w:r>
      <w:r w:rsidRPr="00690D05">
        <w:rPr>
          <w:sz w:val="24"/>
          <w:szCs w:val="24"/>
        </w:rPr>
        <w:t xml:space="preserve">) as set forth in contract between Supplier and Purchaser (the </w:t>
      </w:r>
      <w:r w:rsidR="00BB5B0F">
        <w:rPr>
          <w:sz w:val="24"/>
          <w:szCs w:val="24"/>
        </w:rPr>
        <w:t>“</w:t>
      </w:r>
      <w:r w:rsidRPr="00623723">
        <w:rPr>
          <w:b/>
          <w:i/>
          <w:sz w:val="24"/>
          <w:szCs w:val="24"/>
        </w:rPr>
        <w:t>Master Agreement</w:t>
      </w:r>
      <w:r w:rsidR="00BB5B0F">
        <w:rPr>
          <w:sz w:val="24"/>
          <w:szCs w:val="24"/>
        </w:rPr>
        <w:t>”</w:t>
      </w:r>
      <w:r w:rsidRPr="00690D05">
        <w:rPr>
          <w:sz w:val="24"/>
          <w:szCs w:val="24"/>
        </w:rPr>
        <w:t xml:space="preserve">). </w:t>
      </w:r>
      <w:r w:rsidR="00607712">
        <w:rPr>
          <w:sz w:val="24"/>
          <w:szCs w:val="24"/>
        </w:rPr>
        <w:t xml:space="preserve">Subcontractor, Supplier, and Purchaser may be collectively referred to as the </w:t>
      </w:r>
      <w:r w:rsidR="00BB5B0F">
        <w:rPr>
          <w:sz w:val="24"/>
          <w:szCs w:val="24"/>
        </w:rPr>
        <w:t>“</w:t>
      </w:r>
      <w:r w:rsidR="00607712" w:rsidRPr="00607712">
        <w:rPr>
          <w:b/>
          <w:i/>
          <w:sz w:val="24"/>
          <w:szCs w:val="24"/>
        </w:rPr>
        <w:t>Parties</w:t>
      </w:r>
      <w:r w:rsidR="00BB5B0F">
        <w:rPr>
          <w:sz w:val="24"/>
          <w:szCs w:val="24"/>
        </w:rPr>
        <w:t>”</w:t>
      </w:r>
      <w:r w:rsidR="00607712">
        <w:rPr>
          <w:sz w:val="24"/>
          <w:szCs w:val="24"/>
        </w:rPr>
        <w:t xml:space="preserve"> and singularly as a </w:t>
      </w:r>
      <w:r w:rsidR="00BB5B0F">
        <w:rPr>
          <w:sz w:val="24"/>
          <w:szCs w:val="24"/>
        </w:rPr>
        <w:t>“</w:t>
      </w:r>
      <w:r w:rsidR="00607712" w:rsidRPr="00607712">
        <w:rPr>
          <w:b/>
          <w:i/>
          <w:sz w:val="24"/>
          <w:szCs w:val="24"/>
        </w:rPr>
        <w:t>Party</w:t>
      </w:r>
      <w:r w:rsidR="00607712">
        <w:rPr>
          <w:sz w:val="24"/>
          <w:szCs w:val="24"/>
        </w:rPr>
        <w:t>.</w:t>
      </w:r>
      <w:r w:rsidR="00BB5B0F">
        <w:rPr>
          <w:sz w:val="24"/>
          <w:szCs w:val="24"/>
        </w:rPr>
        <w:t>”</w:t>
      </w:r>
    </w:p>
    <w:p w14:paraId="237F61FD" w14:textId="591B0BC0" w:rsidR="00BE691C" w:rsidRDefault="00BE691C" w:rsidP="00D466F9">
      <w:pPr>
        <w:ind w:firstLine="720"/>
        <w:jc w:val="both"/>
        <w:rPr>
          <w:sz w:val="24"/>
          <w:szCs w:val="24"/>
        </w:rPr>
      </w:pPr>
      <w:r w:rsidRPr="00690D05">
        <w:rPr>
          <w:sz w:val="24"/>
          <w:szCs w:val="24"/>
        </w:rPr>
        <w:t xml:space="preserve">Subcontractor acknowledges that the Master Agreement requires that all subcontractor contracts contain the following provisions. Supplier and Subcontractor agree that the terms of this Subcontractor Addendum shall be made a part of the agreement between Supplier and Subcontractor for services (the </w:t>
      </w:r>
      <w:r w:rsidR="00BB5B0F">
        <w:rPr>
          <w:sz w:val="24"/>
          <w:szCs w:val="24"/>
        </w:rPr>
        <w:t>“</w:t>
      </w:r>
      <w:r w:rsidRPr="00623723">
        <w:rPr>
          <w:b/>
          <w:i/>
          <w:sz w:val="24"/>
          <w:szCs w:val="24"/>
        </w:rPr>
        <w:t>Subcontract</w:t>
      </w:r>
      <w:r w:rsidR="00BB5B0F">
        <w:rPr>
          <w:sz w:val="24"/>
          <w:szCs w:val="24"/>
        </w:rPr>
        <w:t>”</w:t>
      </w:r>
      <w:r w:rsidRPr="00690D05">
        <w:rPr>
          <w:sz w:val="24"/>
          <w:szCs w:val="24"/>
        </w:rPr>
        <w:t>), and in the event of any conflict between the terms of the Subcontract and the terms set forth below in this Addendum, this Addendum shall control.</w:t>
      </w:r>
    </w:p>
    <w:p w14:paraId="320BF630" w14:textId="77777777" w:rsidR="00D466F9" w:rsidRPr="00690D05" w:rsidRDefault="00D466F9" w:rsidP="00D466F9">
      <w:pPr>
        <w:spacing w:after="120"/>
        <w:jc w:val="both"/>
        <w:rPr>
          <w:sz w:val="24"/>
          <w:szCs w:val="24"/>
        </w:rPr>
      </w:pPr>
    </w:p>
    <w:p w14:paraId="12FC21ED" w14:textId="77777777" w:rsidR="00BE691C" w:rsidRDefault="00BE691C" w:rsidP="00D03A7D">
      <w:pPr>
        <w:pStyle w:val="ListParagraph"/>
        <w:keepNext/>
        <w:numPr>
          <w:ilvl w:val="0"/>
          <w:numId w:val="2"/>
        </w:numPr>
        <w:tabs>
          <w:tab w:val="left" w:pos="540"/>
        </w:tabs>
        <w:spacing w:after="80"/>
        <w:ind w:left="0" w:firstLine="0"/>
        <w:contextualSpacing w:val="0"/>
        <w:jc w:val="both"/>
        <w:outlineLvl w:val="1"/>
        <w:rPr>
          <w:b/>
          <w:sz w:val="24"/>
          <w:szCs w:val="24"/>
        </w:rPr>
        <w:sectPr w:rsidR="00BE691C">
          <w:footerReference w:type="default" r:id="rId20"/>
          <w:pgSz w:w="12240" w:h="15840"/>
          <w:pgMar w:top="1440" w:right="1440" w:bottom="1440" w:left="1440" w:header="720" w:footer="720" w:gutter="0"/>
          <w:cols w:space="720"/>
          <w:docGrid w:linePitch="360"/>
        </w:sectPr>
      </w:pPr>
    </w:p>
    <w:p w14:paraId="163B1D19" w14:textId="77777777" w:rsidR="00BE691C" w:rsidRPr="000D2B36" w:rsidRDefault="00BE691C" w:rsidP="00D03A7D">
      <w:pPr>
        <w:pStyle w:val="ListParagraph"/>
        <w:keepNext/>
        <w:numPr>
          <w:ilvl w:val="0"/>
          <w:numId w:val="2"/>
        </w:numPr>
        <w:tabs>
          <w:tab w:val="left" w:pos="540"/>
        </w:tabs>
        <w:spacing w:afterLines="80" w:after="192"/>
        <w:ind w:left="0" w:firstLine="0"/>
        <w:contextualSpacing w:val="0"/>
        <w:jc w:val="both"/>
        <w:outlineLvl w:val="1"/>
        <w:rPr>
          <w:b/>
          <w:sz w:val="16"/>
          <w:szCs w:val="16"/>
        </w:rPr>
      </w:pPr>
      <w:r w:rsidRPr="000D2B36">
        <w:rPr>
          <w:b/>
          <w:sz w:val="16"/>
          <w:szCs w:val="16"/>
        </w:rPr>
        <w:t xml:space="preserve">Warranties </w:t>
      </w:r>
    </w:p>
    <w:p w14:paraId="74D7F590" w14:textId="3F658573" w:rsidR="00BE691C" w:rsidRPr="000D2B36" w:rsidRDefault="00BE691C" w:rsidP="00D03A7D">
      <w:pPr>
        <w:pStyle w:val="ListParagraph"/>
        <w:numPr>
          <w:ilvl w:val="0"/>
          <w:numId w:val="13"/>
        </w:numPr>
        <w:tabs>
          <w:tab w:val="left" w:pos="1080"/>
        </w:tabs>
        <w:spacing w:afterLines="80" w:after="192"/>
        <w:ind w:left="0" w:firstLine="540"/>
        <w:contextualSpacing w:val="0"/>
        <w:jc w:val="both"/>
        <w:rPr>
          <w:sz w:val="16"/>
          <w:szCs w:val="16"/>
        </w:rPr>
      </w:pPr>
      <w:r w:rsidRPr="000D2B36">
        <w:rPr>
          <w:sz w:val="16"/>
          <w:szCs w:val="16"/>
          <w:u w:val="single"/>
        </w:rPr>
        <w:t>Title</w:t>
      </w:r>
      <w:r w:rsidRPr="000D2B36">
        <w:rPr>
          <w:sz w:val="16"/>
          <w:szCs w:val="16"/>
        </w:rPr>
        <w:t xml:space="preserve">. Subcontractor represents and warrants to Purchaser that it owns all right, title, and interest in and to the </w:t>
      </w:r>
      <w:r w:rsidR="00623723" w:rsidRPr="00623723">
        <w:rPr>
          <w:sz w:val="16"/>
          <w:szCs w:val="16"/>
        </w:rPr>
        <w:t>goods, products, materials, or equipment (</w:t>
      </w:r>
      <w:r w:rsidR="00BB5B0F">
        <w:rPr>
          <w:sz w:val="16"/>
          <w:szCs w:val="16"/>
        </w:rPr>
        <w:t>“</w:t>
      </w:r>
      <w:r w:rsidR="00623723" w:rsidRPr="00623723">
        <w:rPr>
          <w:b/>
          <w:i/>
          <w:sz w:val="16"/>
          <w:szCs w:val="16"/>
        </w:rPr>
        <w:t>Materials and Equipment</w:t>
      </w:r>
      <w:r w:rsidR="00BB5B0F">
        <w:rPr>
          <w:sz w:val="16"/>
          <w:szCs w:val="16"/>
        </w:rPr>
        <w:t>”</w:t>
      </w:r>
      <w:r w:rsidR="00623723" w:rsidRPr="00623723">
        <w:rPr>
          <w:sz w:val="16"/>
          <w:szCs w:val="16"/>
        </w:rPr>
        <w:t>)</w:t>
      </w:r>
      <w:r w:rsidRPr="000D2B36">
        <w:rPr>
          <w:sz w:val="16"/>
          <w:szCs w:val="16"/>
        </w:rPr>
        <w:t xml:space="preserve">, or if not the owner, Subcontractor has full authority to sell the Materials and Equipment to Purchaser. Subcontractor further represents and warrants to Purchaser that the Materials and Equipment are free from </w:t>
      </w:r>
      <w:proofErr w:type="gramStart"/>
      <w:r w:rsidRPr="000D2B36">
        <w:rPr>
          <w:sz w:val="16"/>
          <w:szCs w:val="16"/>
        </w:rPr>
        <w:t>any and all</w:t>
      </w:r>
      <w:proofErr w:type="gramEnd"/>
      <w:r w:rsidRPr="000D2B36">
        <w:rPr>
          <w:sz w:val="16"/>
          <w:szCs w:val="16"/>
        </w:rPr>
        <w:t xml:space="preserve"> security interests, claims, demands, liens, or other encumbrances, including, without limitation, those arising due to Subcontractor</w:t>
      </w:r>
      <w:r w:rsidR="007B4C1A">
        <w:rPr>
          <w:sz w:val="16"/>
          <w:szCs w:val="16"/>
        </w:rPr>
        <w:t>’</w:t>
      </w:r>
      <w:r w:rsidRPr="000D2B36">
        <w:rPr>
          <w:sz w:val="16"/>
          <w:szCs w:val="16"/>
        </w:rPr>
        <w:t xml:space="preserve">s performance of the </w:t>
      </w:r>
      <w:r w:rsidR="00623723" w:rsidRPr="000D2B36">
        <w:rPr>
          <w:sz w:val="16"/>
          <w:szCs w:val="16"/>
        </w:rPr>
        <w:t>services specified in the Subcontract</w:t>
      </w:r>
      <w:r w:rsidR="00623723">
        <w:rPr>
          <w:sz w:val="16"/>
          <w:szCs w:val="16"/>
        </w:rPr>
        <w:t xml:space="preserve"> (</w:t>
      </w:r>
      <w:r w:rsidR="00BB5B0F">
        <w:rPr>
          <w:sz w:val="16"/>
          <w:szCs w:val="16"/>
        </w:rPr>
        <w:t>“</w:t>
      </w:r>
      <w:r w:rsidR="00623723" w:rsidRPr="00623723">
        <w:rPr>
          <w:b/>
          <w:i/>
          <w:sz w:val="16"/>
          <w:szCs w:val="16"/>
        </w:rPr>
        <w:t>Services</w:t>
      </w:r>
      <w:r w:rsidR="00BB5B0F">
        <w:rPr>
          <w:sz w:val="16"/>
          <w:szCs w:val="16"/>
        </w:rPr>
        <w:t>”</w:t>
      </w:r>
      <w:r w:rsidR="00623723">
        <w:rPr>
          <w:sz w:val="16"/>
          <w:szCs w:val="16"/>
        </w:rPr>
        <w:t>) and/or those M</w:t>
      </w:r>
      <w:r w:rsidR="00623723" w:rsidRPr="000D2B36">
        <w:rPr>
          <w:sz w:val="16"/>
          <w:szCs w:val="16"/>
        </w:rPr>
        <w:t xml:space="preserve">aterials and </w:t>
      </w:r>
      <w:r w:rsidR="00623723">
        <w:rPr>
          <w:sz w:val="16"/>
          <w:szCs w:val="16"/>
        </w:rPr>
        <w:t>E</w:t>
      </w:r>
      <w:r w:rsidR="00623723" w:rsidRPr="000D2B36">
        <w:rPr>
          <w:sz w:val="16"/>
          <w:szCs w:val="16"/>
        </w:rPr>
        <w:t xml:space="preserve">quipment </w:t>
      </w:r>
      <w:r w:rsidR="00623723">
        <w:rPr>
          <w:sz w:val="16"/>
          <w:szCs w:val="16"/>
        </w:rPr>
        <w:t xml:space="preserve">Subcontractor provides to Purchaser (collectively, the </w:t>
      </w:r>
      <w:r w:rsidR="00BB5B0F">
        <w:rPr>
          <w:sz w:val="16"/>
          <w:szCs w:val="16"/>
        </w:rPr>
        <w:t>“</w:t>
      </w:r>
      <w:r w:rsidR="00623723" w:rsidRPr="00623723">
        <w:rPr>
          <w:b/>
          <w:i/>
          <w:sz w:val="16"/>
          <w:szCs w:val="16"/>
        </w:rPr>
        <w:t>Work</w:t>
      </w:r>
      <w:r w:rsidR="00BB5B0F">
        <w:rPr>
          <w:sz w:val="16"/>
          <w:szCs w:val="16"/>
        </w:rPr>
        <w:t>”</w:t>
      </w:r>
      <w:r w:rsidR="00623723">
        <w:rPr>
          <w:sz w:val="16"/>
          <w:szCs w:val="16"/>
        </w:rPr>
        <w:t>)</w:t>
      </w:r>
      <w:r w:rsidRPr="000D2B36">
        <w:rPr>
          <w:sz w:val="16"/>
          <w:szCs w:val="16"/>
        </w:rPr>
        <w:t xml:space="preserve">. If Materials </w:t>
      </w:r>
      <w:r w:rsidR="00623723">
        <w:rPr>
          <w:sz w:val="16"/>
          <w:szCs w:val="16"/>
        </w:rPr>
        <w:t>and</w:t>
      </w:r>
      <w:r w:rsidRPr="000D2B36">
        <w:rPr>
          <w:sz w:val="16"/>
          <w:szCs w:val="16"/>
        </w:rPr>
        <w:t xml:space="preserve"> Equ</w:t>
      </w:r>
      <w:r w:rsidR="00623723">
        <w:rPr>
          <w:sz w:val="16"/>
          <w:szCs w:val="16"/>
        </w:rPr>
        <w:t>ipment fail</w:t>
      </w:r>
      <w:r w:rsidRPr="000D2B36">
        <w:rPr>
          <w:sz w:val="16"/>
          <w:szCs w:val="16"/>
        </w:rPr>
        <w:t xml:space="preserve"> to conform to this warranty of title or </w:t>
      </w:r>
      <w:r w:rsidR="00623723">
        <w:rPr>
          <w:sz w:val="16"/>
          <w:szCs w:val="16"/>
        </w:rPr>
        <w:t>are</w:t>
      </w:r>
      <w:r w:rsidRPr="000D2B36">
        <w:rPr>
          <w:sz w:val="16"/>
          <w:szCs w:val="16"/>
        </w:rPr>
        <w:t xml:space="preserve"> in any way encumbered, Subcontractor shall defend the title to the Materials and Equipment and shall, at Purchaser</w:t>
      </w:r>
      <w:r w:rsidR="007B4C1A">
        <w:rPr>
          <w:sz w:val="16"/>
          <w:szCs w:val="16"/>
        </w:rPr>
        <w:t>’</w:t>
      </w:r>
      <w:r w:rsidRPr="000D2B36">
        <w:rPr>
          <w:sz w:val="16"/>
          <w:szCs w:val="16"/>
        </w:rPr>
        <w:t>s option and at no cost to Purchaser, promptly remove, or cause to be removed, any security interest, claim, demand, lien, or other encumbrance, or shall replace the Materials and Equipment with materials and equipment conforming to this warranty of title.</w:t>
      </w:r>
    </w:p>
    <w:p w14:paraId="1BF478F8" w14:textId="005D9123" w:rsidR="00BE691C" w:rsidRPr="000D2B36" w:rsidRDefault="00BE691C" w:rsidP="00D03A7D">
      <w:pPr>
        <w:pStyle w:val="ListParagraph"/>
        <w:numPr>
          <w:ilvl w:val="0"/>
          <w:numId w:val="13"/>
        </w:numPr>
        <w:tabs>
          <w:tab w:val="left" w:pos="1080"/>
        </w:tabs>
        <w:spacing w:afterLines="80" w:after="192"/>
        <w:ind w:left="0" w:firstLine="540"/>
        <w:contextualSpacing w:val="0"/>
        <w:jc w:val="both"/>
        <w:rPr>
          <w:sz w:val="16"/>
          <w:szCs w:val="16"/>
        </w:rPr>
      </w:pPr>
      <w:r w:rsidRPr="000D2B36">
        <w:rPr>
          <w:sz w:val="16"/>
          <w:szCs w:val="16"/>
          <w:u w:val="single"/>
        </w:rPr>
        <w:t>Personnel</w:t>
      </w:r>
      <w:r w:rsidRPr="000D2B36">
        <w:rPr>
          <w:sz w:val="16"/>
          <w:szCs w:val="16"/>
        </w:rPr>
        <w:t>. Subcontractor represents and warrants that it shall employ, or obtain the services of, competent and qualified personnel to perform the Work. If requested by Purchaser, Subcontractor shall furnish Purchaser with evidence of the qualifications, education, and experience of its personnel. Purchaser may require Subcontractor to remove any of Subcontractor</w:t>
      </w:r>
      <w:r w:rsidR="007B4C1A">
        <w:rPr>
          <w:sz w:val="16"/>
          <w:szCs w:val="16"/>
        </w:rPr>
        <w:t>’</w:t>
      </w:r>
      <w:r w:rsidRPr="000D2B36">
        <w:rPr>
          <w:sz w:val="16"/>
          <w:szCs w:val="16"/>
        </w:rPr>
        <w:t>s personnel from the Work if, in the sole judgment of Purchaser, such removal is in Purchaser</w:t>
      </w:r>
      <w:r w:rsidR="007B4C1A">
        <w:rPr>
          <w:sz w:val="16"/>
          <w:szCs w:val="16"/>
        </w:rPr>
        <w:t>’</w:t>
      </w:r>
      <w:r w:rsidRPr="000D2B36">
        <w:rPr>
          <w:sz w:val="16"/>
          <w:szCs w:val="16"/>
        </w:rPr>
        <w:t>s best interest. Subcontractor shall remove any of Subcontractor</w:t>
      </w:r>
      <w:r w:rsidR="007B4C1A">
        <w:rPr>
          <w:sz w:val="16"/>
          <w:szCs w:val="16"/>
        </w:rPr>
        <w:t>’</w:t>
      </w:r>
      <w:r w:rsidRPr="000D2B36">
        <w:rPr>
          <w:sz w:val="16"/>
          <w:szCs w:val="16"/>
        </w:rPr>
        <w:t>s personnel judged unsatisfactory by Purchaser and shall assign other qualified personnel at no cost to Purchaser. Subcontractor shall provide ninety (90) days</w:t>
      </w:r>
      <w:r w:rsidR="007B4C1A">
        <w:rPr>
          <w:sz w:val="16"/>
          <w:szCs w:val="16"/>
        </w:rPr>
        <w:t>’</w:t>
      </w:r>
      <w:r w:rsidRPr="000D2B36">
        <w:rPr>
          <w:sz w:val="16"/>
          <w:szCs w:val="16"/>
        </w:rPr>
        <w:t xml:space="preserve"> advance notice of any intended change of key personnel, unless such change is due to death, illness, or termination of employment, in which case Subcontractor shall give as much notice as is reasonably practicable.</w:t>
      </w:r>
    </w:p>
    <w:p w14:paraId="0CD18BE7" w14:textId="77777777" w:rsidR="00BE691C" w:rsidRPr="000D2B36" w:rsidRDefault="00BE691C" w:rsidP="00D03A7D">
      <w:pPr>
        <w:pStyle w:val="ListParagraph"/>
        <w:keepNext/>
        <w:numPr>
          <w:ilvl w:val="0"/>
          <w:numId w:val="2"/>
        </w:numPr>
        <w:tabs>
          <w:tab w:val="left" w:pos="540"/>
        </w:tabs>
        <w:spacing w:afterLines="80" w:after="192"/>
        <w:ind w:left="0" w:firstLine="0"/>
        <w:contextualSpacing w:val="0"/>
        <w:jc w:val="both"/>
        <w:outlineLvl w:val="1"/>
        <w:rPr>
          <w:b/>
          <w:sz w:val="16"/>
          <w:szCs w:val="16"/>
        </w:rPr>
      </w:pPr>
      <w:bookmarkStart w:id="191" w:name="_Ref11222151"/>
      <w:r w:rsidRPr="000D2B36">
        <w:rPr>
          <w:b/>
          <w:sz w:val="16"/>
          <w:szCs w:val="16"/>
        </w:rPr>
        <w:t>Indemnity</w:t>
      </w:r>
      <w:bookmarkEnd w:id="191"/>
    </w:p>
    <w:p w14:paraId="5DF0CD2C" w14:textId="53CA581F" w:rsidR="00BE691C" w:rsidRDefault="00BE691C" w:rsidP="00D03A7D">
      <w:pPr>
        <w:pStyle w:val="ListParagraph"/>
        <w:numPr>
          <w:ilvl w:val="2"/>
          <w:numId w:val="21"/>
        </w:numPr>
        <w:tabs>
          <w:tab w:val="left" w:pos="1080"/>
        </w:tabs>
        <w:spacing w:afterLines="80" w:after="192"/>
        <w:ind w:left="0" w:firstLine="547"/>
        <w:contextualSpacing w:val="0"/>
        <w:jc w:val="both"/>
        <w:rPr>
          <w:sz w:val="16"/>
          <w:szCs w:val="16"/>
        </w:rPr>
      </w:pPr>
      <w:r w:rsidRPr="00607712">
        <w:rPr>
          <w:sz w:val="16"/>
          <w:szCs w:val="16"/>
        </w:rPr>
        <w:t>To the extent allowed by law, Subcontractor agrees to indemnify, hold harmless and at Purchaser</w:t>
      </w:r>
      <w:r w:rsidR="007B4C1A">
        <w:rPr>
          <w:sz w:val="16"/>
          <w:szCs w:val="16"/>
        </w:rPr>
        <w:t>’</w:t>
      </w:r>
      <w:r w:rsidRPr="00607712">
        <w:rPr>
          <w:sz w:val="16"/>
          <w:szCs w:val="16"/>
        </w:rPr>
        <w:t>s sole option, defend Purchaser, Purchaser</w:t>
      </w:r>
      <w:r w:rsidR="007B4C1A">
        <w:rPr>
          <w:sz w:val="16"/>
          <w:szCs w:val="16"/>
        </w:rPr>
        <w:t>’</w:t>
      </w:r>
      <w:r w:rsidRPr="00607712">
        <w:rPr>
          <w:sz w:val="16"/>
          <w:szCs w:val="16"/>
        </w:rPr>
        <w:t>s Affiliates</w:t>
      </w:r>
      <w:r w:rsidR="00607712">
        <w:rPr>
          <w:sz w:val="16"/>
          <w:szCs w:val="16"/>
        </w:rPr>
        <w:t xml:space="preserve"> (defined below)</w:t>
      </w:r>
      <w:r w:rsidRPr="00607712">
        <w:rPr>
          <w:sz w:val="16"/>
          <w:szCs w:val="16"/>
        </w:rPr>
        <w:t xml:space="preserve">, and each of their respective directors, officers, employees, contractors, and agents </w:t>
      </w:r>
      <w:r w:rsidRPr="00607712">
        <w:rPr>
          <w:sz w:val="16"/>
          <w:szCs w:val="16"/>
        </w:rPr>
        <w:t xml:space="preserve">(each an </w:t>
      </w:r>
      <w:r w:rsidR="00BB5B0F">
        <w:rPr>
          <w:sz w:val="16"/>
          <w:szCs w:val="16"/>
        </w:rPr>
        <w:t>“</w:t>
      </w:r>
      <w:r w:rsidRPr="00607712">
        <w:rPr>
          <w:b/>
          <w:i/>
          <w:sz w:val="16"/>
          <w:szCs w:val="16"/>
        </w:rPr>
        <w:t>Indemnitee</w:t>
      </w:r>
      <w:r w:rsidR="00BB5B0F">
        <w:rPr>
          <w:sz w:val="16"/>
          <w:szCs w:val="16"/>
        </w:rPr>
        <w:t>”</w:t>
      </w:r>
      <w:r w:rsidRPr="00607712">
        <w:rPr>
          <w:sz w:val="16"/>
          <w:szCs w:val="16"/>
        </w:rPr>
        <w:t>) from and against any and all claims, demands, costs, losses, liabilities, lawsuits, or other proceedings brought or threatened by any third party, including but not limited to an Indemnitee, Subcontractor, any of Subcontractor</w:t>
      </w:r>
      <w:r w:rsidR="007B4C1A">
        <w:rPr>
          <w:sz w:val="16"/>
          <w:szCs w:val="16"/>
        </w:rPr>
        <w:t>’</w:t>
      </w:r>
      <w:r w:rsidRPr="00607712">
        <w:rPr>
          <w:sz w:val="16"/>
          <w:szCs w:val="16"/>
        </w:rPr>
        <w:t xml:space="preserve">s employees or agents, or any subcontractor of Subcontractor at any tier (including their respective employees or agents), arising out of, resulting from, caused by, or in connection with this Addendum (each, a </w:t>
      </w:r>
      <w:r w:rsidR="00BB5B0F">
        <w:rPr>
          <w:sz w:val="16"/>
          <w:szCs w:val="16"/>
        </w:rPr>
        <w:t>“</w:t>
      </w:r>
      <w:r w:rsidRPr="00607712">
        <w:rPr>
          <w:b/>
          <w:i/>
          <w:sz w:val="16"/>
          <w:szCs w:val="16"/>
        </w:rPr>
        <w:t>Third Party Claim</w:t>
      </w:r>
      <w:r w:rsidR="00BB5B0F">
        <w:rPr>
          <w:sz w:val="16"/>
          <w:szCs w:val="16"/>
        </w:rPr>
        <w:t>”</w:t>
      </w:r>
      <w:r w:rsidRPr="00607712">
        <w:rPr>
          <w:sz w:val="16"/>
          <w:szCs w:val="16"/>
        </w:rPr>
        <w:t>)</w:t>
      </w:r>
      <w:r w:rsidR="00291A26" w:rsidRPr="00291A26">
        <w:rPr>
          <w:sz w:val="16"/>
          <w:szCs w:val="16"/>
        </w:rPr>
        <w:t xml:space="preserve"> </w:t>
      </w:r>
      <w:r w:rsidR="00291A26" w:rsidRPr="003C3B6E">
        <w:rPr>
          <w:sz w:val="16"/>
          <w:szCs w:val="16"/>
        </w:rPr>
        <w:t xml:space="preserve">or by Purchaser in relation or response to a Third Party Claim (each, a </w:t>
      </w:r>
      <w:r w:rsidR="00BB5B0F">
        <w:rPr>
          <w:sz w:val="16"/>
          <w:szCs w:val="16"/>
        </w:rPr>
        <w:t>“</w:t>
      </w:r>
      <w:r w:rsidR="00291A26" w:rsidRPr="003C3B6E">
        <w:rPr>
          <w:b/>
          <w:i/>
          <w:sz w:val="16"/>
          <w:szCs w:val="16"/>
        </w:rPr>
        <w:t>Related First Party Claim</w:t>
      </w:r>
      <w:r w:rsidR="00BB5B0F">
        <w:rPr>
          <w:sz w:val="16"/>
          <w:szCs w:val="16"/>
        </w:rPr>
        <w:t>”</w:t>
      </w:r>
      <w:r w:rsidR="00291A26" w:rsidRPr="003C3B6E">
        <w:rPr>
          <w:sz w:val="16"/>
          <w:szCs w:val="16"/>
        </w:rPr>
        <w:t>)</w:t>
      </w:r>
      <w:r w:rsidRPr="00607712">
        <w:rPr>
          <w:sz w:val="16"/>
          <w:szCs w:val="16"/>
        </w:rPr>
        <w:t>, and to pay all of each Indemnitee</w:t>
      </w:r>
      <w:r w:rsidR="007B4C1A">
        <w:rPr>
          <w:sz w:val="16"/>
          <w:szCs w:val="16"/>
        </w:rPr>
        <w:t>’</w:t>
      </w:r>
      <w:r w:rsidRPr="00607712">
        <w:rPr>
          <w:sz w:val="16"/>
          <w:szCs w:val="16"/>
        </w:rPr>
        <w:t>s costs in connection with, arising from, or relating to any Third Party Claim</w:t>
      </w:r>
      <w:r w:rsidR="00291A26" w:rsidRPr="00291A26">
        <w:rPr>
          <w:sz w:val="16"/>
          <w:szCs w:val="16"/>
        </w:rPr>
        <w:t xml:space="preserve"> </w:t>
      </w:r>
      <w:r w:rsidR="00291A26" w:rsidRPr="003C3B6E">
        <w:rPr>
          <w:sz w:val="16"/>
          <w:szCs w:val="16"/>
        </w:rPr>
        <w:t>or Related First Party Claim</w:t>
      </w:r>
      <w:r w:rsidRPr="00607712">
        <w:rPr>
          <w:sz w:val="16"/>
          <w:szCs w:val="16"/>
        </w:rPr>
        <w:t>, including but not limited to, any judgment, amounts paid in settlement, fines, penalties, forfeitures, and expenses (including reasonable attorneys</w:t>
      </w:r>
      <w:r w:rsidR="007B4C1A">
        <w:rPr>
          <w:sz w:val="16"/>
          <w:szCs w:val="16"/>
        </w:rPr>
        <w:t>’</w:t>
      </w:r>
      <w:r w:rsidRPr="00607712">
        <w:rPr>
          <w:sz w:val="16"/>
          <w:szCs w:val="16"/>
        </w:rPr>
        <w:t xml:space="preserve"> fees through final appeal), whether at law, in equity, or administrative in nature, for: (</w:t>
      </w:r>
      <w:r w:rsidR="00A9610D">
        <w:rPr>
          <w:sz w:val="16"/>
          <w:szCs w:val="16"/>
        </w:rPr>
        <w:t>i</w:t>
      </w:r>
      <w:r w:rsidRPr="00607712">
        <w:rPr>
          <w:sz w:val="16"/>
          <w:szCs w:val="16"/>
        </w:rPr>
        <w:t>) personal injury or death; (</w:t>
      </w:r>
      <w:r w:rsidR="00A9610D">
        <w:rPr>
          <w:sz w:val="16"/>
          <w:szCs w:val="16"/>
        </w:rPr>
        <w:t>ii</w:t>
      </w:r>
      <w:r w:rsidRPr="00607712">
        <w:rPr>
          <w:sz w:val="16"/>
          <w:szCs w:val="16"/>
        </w:rPr>
        <w:t>) property damage; (</w:t>
      </w:r>
      <w:r w:rsidR="00A9610D">
        <w:rPr>
          <w:sz w:val="16"/>
          <w:szCs w:val="16"/>
        </w:rPr>
        <w:t>iii</w:t>
      </w:r>
      <w:r w:rsidRPr="00607712">
        <w:rPr>
          <w:sz w:val="16"/>
          <w:szCs w:val="16"/>
        </w:rPr>
        <w:t>) violation of law, regulation, rule or ordinance (including but not limited to data privacy la</w:t>
      </w:r>
      <w:r w:rsidR="00623723" w:rsidRPr="00607712">
        <w:rPr>
          <w:sz w:val="16"/>
          <w:szCs w:val="16"/>
        </w:rPr>
        <w:t>ws); (</w:t>
      </w:r>
      <w:r w:rsidR="00A9610D">
        <w:rPr>
          <w:sz w:val="16"/>
          <w:szCs w:val="16"/>
        </w:rPr>
        <w:t>iv</w:t>
      </w:r>
      <w:r w:rsidR="00623723" w:rsidRPr="00607712">
        <w:rPr>
          <w:sz w:val="16"/>
          <w:szCs w:val="16"/>
        </w:rPr>
        <w:t xml:space="preserve">) </w:t>
      </w:r>
      <w:r w:rsidR="00607712">
        <w:rPr>
          <w:sz w:val="16"/>
          <w:szCs w:val="16"/>
        </w:rPr>
        <w:t xml:space="preserve">any </w:t>
      </w:r>
      <w:r w:rsidR="00353F16">
        <w:rPr>
          <w:sz w:val="16"/>
          <w:szCs w:val="16"/>
        </w:rPr>
        <w:t xml:space="preserve">Breach of </w:t>
      </w:r>
      <w:r w:rsidRPr="00607712">
        <w:rPr>
          <w:sz w:val="16"/>
          <w:szCs w:val="16"/>
        </w:rPr>
        <w:t>Regulated PII</w:t>
      </w:r>
      <w:r w:rsidR="00623723" w:rsidRPr="00607712">
        <w:rPr>
          <w:sz w:val="16"/>
          <w:szCs w:val="16"/>
        </w:rPr>
        <w:t xml:space="preserve"> (defined in Section </w:t>
      </w:r>
      <w:r w:rsidR="00623723" w:rsidRPr="00607712">
        <w:rPr>
          <w:sz w:val="16"/>
          <w:szCs w:val="16"/>
        </w:rPr>
        <w:fldChar w:fldCharType="begin"/>
      </w:r>
      <w:r w:rsidR="00623723" w:rsidRPr="00607712">
        <w:rPr>
          <w:sz w:val="16"/>
          <w:szCs w:val="16"/>
        </w:rPr>
        <w:instrText xml:space="preserve"> REF _Ref10812038 \r \h </w:instrText>
      </w:r>
      <w:r w:rsidR="00623723" w:rsidRPr="00607712">
        <w:rPr>
          <w:sz w:val="16"/>
          <w:szCs w:val="16"/>
        </w:rPr>
      </w:r>
      <w:r w:rsidR="00623723" w:rsidRPr="00607712">
        <w:rPr>
          <w:sz w:val="16"/>
          <w:szCs w:val="16"/>
        </w:rPr>
        <w:fldChar w:fldCharType="separate"/>
      </w:r>
      <w:r w:rsidR="00797A2D">
        <w:rPr>
          <w:sz w:val="16"/>
          <w:szCs w:val="16"/>
        </w:rPr>
        <w:t>6</w:t>
      </w:r>
      <w:r w:rsidR="00623723" w:rsidRPr="00607712">
        <w:rPr>
          <w:sz w:val="16"/>
          <w:szCs w:val="16"/>
        </w:rPr>
        <w:fldChar w:fldCharType="end"/>
      </w:r>
      <w:r w:rsidR="00623723" w:rsidRPr="00607712">
        <w:rPr>
          <w:sz w:val="16"/>
          <w:szCs w:val="16"/>
        </w:rPr>
        <w:t xml:space="preserve"> below)</w:t>
      </w:r>
      <w:r w:rsidRPr="00607712">
        <w:rPr>
          <w:sz w:val="16"/>
          <w:szCs w:val="16"/>
        </w:rPr>
        <w:t>, regardless of whether an Indemnitee is required to take any action under any state or federal law; or (</w:t>
      </w:r>
      <w:r w:rsidR="00A9610D">
        <w:rPr>
          <w:sz w:val="16"/>
          <w:szCs w:val="16"/>
        </w:rPr>
        <w:t>v</w:t>
      </w:r>
      <w:r w:rsidRPr="00607712">
        <w:rPr>
          <w:sz w:val="16"/>
          <w:szCs w:val="16"/>
        </w:rPr>
        <w:t>) Subcontractor</w:t>
      </w:r>
      <w:r w:rsidR="007B4C1A">
        <w:rPr>
          <w:sz w:val="16"/>
          <w:szCs w:val="16"/>
        </w:rPr>
        <w:t>’</w:t>
      </w:r>
      <w:r w:rsidRPr="00607712">
        <w:rPr>
          <w:sz w:val="16"/>
          <w:szCs w:val="16"/>
        </w:rPr>
        <w:t>s breach of this Addendum. Subcontractor will only be liable under subsections (</w:t>
      </w:r>
      <w:r w:rsidR="00A9610D">
        <w:rPr>
          <w:sz w:val="16"/>
          <w:szCs w:val="16"/>
        </w:rPr>
        <w:t>i</w:t>
      </w:r>
      <w:r w:rsidRPr="00607712">
        <w:rPr>
          <w:sz w:val="16"/>
          <w:szCs w:val="16"/>
        </w:rPr>
        <w:t>) and (</w:t>
      </w:r>
      <w:r w:rsidR="00A9610D">
        <w:rPr>
          <w:sz w:val="16"/>
          <w:szCs w:val="16"/>
        </w:rPr>
        <w:t>ii</w:t>
      </w:r>
      <w:r w:rsidRPr="00607712">
        <w:rPr>
          <w:sz w:val="16"/>
          <w:szCs w:val="16"/>
        </w:rPr>
        <w:t xml:space="preserve">) of the preceding sentence for Third Party Claims </w:t>
      </w:r>
      <w:r w:rsidR="00291A26" w:rsidRPr="003C3B6E">
        <w:rPr>
          <w:sz w:val="16"/>
          <w:szCs w:val="16"/>
        </w:rPr>
        <w:t>or Related First Party Claim</w:t>
      </w:r>
      <w:r w:rsidR="00291A26">
        <w:rPr>
          <w:sz w:val="16"/>
          <w:szCs w:val="16"/>
        </w:rPr>
        <w:t>s</w:t>
      </w:r>
      <w:r w:rsidR="00291A26" w:rsidRPr="00607712">
        <w:rPr>
          <w:sz w:val="16"/>
          <w:szCs w:val="16"/>
        </w:rPr>
        <w:t xml:space="preserve"> </w:t>
      </w:r>
      <w:r w:rsidRPr="00607712">
        <w:rPr>
          <w:sz w:val="16"/>
          <w:szCs w:val="16"/>
        </w:rPr>
        <w:t>to the extent arising from the negligence, gross negligence, or willful misconduct of Subcontractor or Subcontractor</w:t>
      </w:r>
      <w:r w:rsidR="007B4C1A">
        <w:rPr>
          <w:sz w:val="16"/>
          <w:szCs w:val="16"/>
        </w:rPr>
        <w:t>’</w:t>
      </w:r>
      <w:r w:rsidRPr="00607712">
        <w:rPr>
          <w:sz w:val="16"/>
          <w:szCs w:val="16"/>
        </w:rPr>
        <w:t xml:space="preserve">s employees and/or agents. Subcontractor will not be liable under this </w:t>
      </w:r>
      <w:r w:rsidR="003542C0">
        <w:rPr>
          <w:sz w:val="16"/>
          <w:szCs w:val="16"/>
        </w:rPr>
        <w:t xml:space="preserve">Section </w:t>
      </w:r>
      <w:r w:rsidR="003542C0">
        <w:rPr>
          <w:sz w:val="16"/>
          <w:szCs w:val="16"/>
        </w:rPr>
        <w:fldChar w:fldCharType="begin"/>
      </w:r>
      <w:r w:rsidR="003542C0">
        <w:rPr>
          <w:sz w:val="16"/>
          <w:szCs w:val="16"/>
        </w:rPr>
        <w:instrText xml:space="preserve"> REF _Ref11222151 \r \h </w:instrText>
      </w:r>
      <w:r w:rsidR="003542C0">
        <w:rPr>
          <w:sz w:val="16"/>
          <w:szCs w:val="16"/>
        </w:rPr>
      </w:r>
      <w:r w:rsidR="003542C0">
        <w:rPr>
          <w:sz w:val="16"/>
          <w:szCs w:val="16"/>
        </w:rPr>
        <w:fldChar w:fldCharType="separate"/>
      </w:r>
      <w:r w:rsidR="00797A2D">
        <w:rPr>
          <w:sz w:val="16"/>
          <w:szCs w:val="16"/>
        </w:rPr>
        <w:t>2</w:t>
      </w:r>
      <w:r w:rsidR="003542C0">
        <w:rPr>
          <w:sz w:val="16"/>
          <w:szCs w:val="16"/>
        </w:rPr>
        <w:fldChar w:fldCharType="end"/>
      </w:r>
      <w:r w:rsidR="003542C0">
        <w:rPr>
          <w:sz w:val="16"/>
          <w:szCs w:val="16"/>
        </w:rPr>
        <w:t xml:space="preserve"> </w:t>
      </w:r>
      <w:r w:rsidRPr="003542C0">
        <w:rPr>
          <w:i/>
          <w:sz w:val="16"/>
          <w:szCs w:val="16"/>
        </w:rPr>
        <w:t>Indemnity</w:t>
      </w:r>
      <w:r w:rsidRPr="00607712">
        <w:rPr>
          <w:sz w:val="16"/>
          <w:szCs w:val="16"/>
        </w:rPr>
        <w:t xml:space="preserve"> for any personal injuries, deaths, or property damage to the extent that they are caused by an Indemnitee</w:t>
      </w:r>
      <w:r w:rsidR="007B4C1A">
        <w:rPr>
          <w:sz w:val="16"/>
          <w:szCs w:val="16"/>
        </w:rPr>
        <w:t>’</w:t>
      </w:r>
      <w:r w:rsidRPr="00607712">
        <w:rPr>
          <w:sz w:val="16"/>
          <w:szCs w:val="16"/>
        </w:rPr>
        <w:t>s negligence, gross negligence, or willful misconduct.</w:t>
      </w:r>
    </w:p>
    <w:p w14:paraId="391AB46C" w14:textId="755C2604" w:rsidR="00607712" w:rsidRPr="00607712" w:rsidRDefault="00607712" w:rsidP="00D03A7D">
      <w:pPr>
        <w:pStyle w:val="ListParagraph"/>
        <w:numPr>
          <w:ilvl w:val="2"/>
          <w:numId w:val="21"/>
        </w:numPr>
        <w:tabs>
          <w:tab w:val="left" w:pos="1080"/>
        </w:tabs>
        <w:spacing w:afterLines="80" w:after="192"/>
        <w:ind w:left="0" w:firstLine="547"/>
        <w:contextualSpacing w:val="0"/>
        <w:jc w:val="both"/>
        <w:rPr>
          <w:sz w:val="16"/>
          <w:szCs w:val="16"/>
        </w:rPr>
      </w:pPr>
      <w:r w:rsidRPr="00607712">
        <w:rPr>
          <w:sz w:val="16"/>
          <w:szCs w:val="16"/>
          <w:u w:val="single"/>
        </w:rPr>
        <w:t>Affiliate Defined</w:t>
      </w:r>
      <w:r>
        <w:rPr>
          <w:sz w:val="16"/>
          <w:szCs w:val="16"/>
        </w:rPr>
        <w:t xml:space="preserve">. </w:t>
      </w:r>
      <w:r w:rsidR="00BB5B0F">
        <w:rPr>
          <w:sz w:val="16"/>
          <w:szCs w:val="16"/>
        </w:rPr>
        <w:t>“</w:t>
      </w:r>
      <w:r w:rsidRPr="00607712">
        <w:rPr>
          <w:b/>
          <w:i/>
          <w:sz w:val="16"/>
          <w:szCs w:val="16"/>
        </w:rPr>
        <w:t>Affiliate</w:t>
      </w:r>
      <w:r w:rsidR="00BB5B0F">
        <w:rPr>
          <w:sz w:val="16"/>
          <w:szCs w:val="16"/>
        </w:rPr>
        <w:t>”</w:t>
      </w:r>
      <w:r w:rsidRPr="000D2B36">
        <w:rPr>
          <w:sz w:val="16"/>
          <w:szCs w:val="16"/>
        </w:rPr>
        <w:t xml:space="preserve"> means any parent or subsidiary of a </w:t>
      </w:r>
      <w:r>
        <w:rPr>
          <w:sz w:val="16"/>
          <w:szCs w:val="16"/>
        </w:rPr>
        <w:t>Party</w:t>
      </w:r>
      <w:r w:rsidRPr="000D2B36">
        <w:rPr>
          <w:sz w:val="16"/>
          <w:szCs w:val="16"/>
        </w:rPr>
        <w:t xml:space="preserve">, any company that has an ultimate parent company in common with a </w:t>
      </w:r>
      <w:r>
        <w:rPr>
          <w:sz w:val="16"/>
          <w:szCs w:val="16"/>
        </w:rPr>
        <w:t>Party</w:t>
      </w:r>
      <w:r w:rsidRPr="000D2B36">
        <w:rPr>
          <w:sz w:val="16"/>
          <w:szCs w:val="16"/>
        </w:rPr>
        <w:t xml:space="preserve">, any person or entity that holds, directly or indirectly, an ownership interest of more than 50% of a </w:t>
      </w:r>
      <w:r>
        <w:rPr>
          <w:sz w:val="16"/>
          <w:szCs w:val="16"/>
        </w:rPr>
        <w:t>Party</w:t>
      </w:r>
      <w:r w:rsidRPr="000D2B36">
        <w:rPr>
          <w:sz w:val="16"/>
          <w:szCs w:val="16"/>
        </w:rPr>
        <w:t xml:space="preserve">, any person or entity that controls or directs the management of a </w:t>
      </w:r>
      <w:r>
        <w:rPr>
          <w:sz w:val="16"/>
          <w:szCs w:val="16"/>
        </w:rPr>
        <w:t>Party</w:t>
      </w:r>
      <w:r w:rsidRPr="000D2B36">
        <w:rPr>
          <w:sz w:val="16"/>
          <w:szCs w:val="16"/>
        </w:rPr>
        <w:t xml:space="preserve">, any entity in which a </w:t>
      </w:r>
      <w:r>
        <w:rPr>
          <w:sz w:val="16"/>
          <w:szCs w:val="16"/>
        </w:rPr>
        <w:t>Party</w:t>
      </w:r>
      <w:r w:rsidRPr="000D2B36">
        <w:rPr>
          <w:sz w:val="16"/>
          <w:szCs w:val="16"/>
        </w:rPr>
        <w:t xml:space="preserve"> holds, directly or indirectly, an ownership interest of more than 50%, or any entity with respect to which a </w:t>
      </w:r>
      <w:r>
        <w:rPr>
          <w:sz w:val="16"/>
          <w:szCs w:val="16"/>
        </w:rPr>
        <w:t>Party</w:t>
      </w:r>
      <w:r w:rsidRPr="000D2B36">
        <w:rPr>
          <w:sz w:val="16"/>
          <w:szCs w:val="16"/>
        </w:rPr>
        <w:t xml:space="preserve"> controls or directs the management.</w:t>
      </w:r>
    </w:p>
    <w:p w14:paraId="5F05BBE1" w14:textId="77777777" w:rsidR="00BE691C" w:rsidRPr="000D2B36" w:rsidRDefault="00BE691C" w:rsidP="00D03A7D">
      <w:pPr>
        <w:pStyle w:val="ListParagraph"/>
        <w:keepNext/>
        <w:numPr>
          <w:ilvl w:val="0"/>
          <w:numId w:val="2"/>
        </w:numPr>
        <w:tabs>
          <w:tab w:val="left" w:pos="540"/>
        </w:tabs>
        <w:spacing w:afterLines="80" w:after="192"/>
        <w:ind w:left="0" w:firstLine="0"/>
        <w:contextualSpacing w:val="0"/>
        <w:jc w:val="both"/>
        <w:outlineLvl w:val="1"/>
        <w:rPr>
          <w:b/>
          <w:sz w:val="16"/>
          <w:szCs w:val="16"/>
        </w:rPr>
      </w:pPr>
      <w:r w:rsidRPr="000D2B36">
        <w:rPr>
          <w:b/>
          <w:sz w:val="16"/>
          <w:szCs w:val="16"/>
        </w:rPr>
        <w:t xml:space="preserve">Waiver of Liens </w:t>
      </w:r>
    </w:p>
    <w:p w14:paraId="7A058D03" w14:textId="4234E7CF" w:rsidR="00BE691C" w:rsidRPr="000D2B36" w:rsidRDefault="00A50247" w:rsidP="00D03A7D">
      <w:pPr>
        <w:pStyle w:val="ListParagraph"/>
        <w:numPr>
          <w:ilvl w:val="2"/>
          <w:numId w:val="12"/>
        </w:numPr>
        <w:tabs>
          <w:tab w:val="left" w:pos="1080"/>
        </w:tabs>
        <w:spacing w:afterLines="80" w:after="192"/>
        <w:ind w:left="0" w:firstLine="540"/>
        <w:contextualSpacing w:val="0"/>
        <w:jc w:val="both"/>
        <w:rPr>
          <w:sz w:val="16"/>
          <w:szCs w:val="16"/>
        </w:rPr>
      </w:pPr>
      <w:r w:rsidRPr="000D2B36">
        <w:rPr>
          <w:sz w:val="16"/>
          <w:szCs w:val="16"/>
          <w:u w:val="single"/>
        </w:rPr>
        <w:t>Waiver</w:t>
      </w:r>
      <w:r w:rsidRPr="000D2B36">
        <w:rPr>
          <w:sz w:val="16"/>
          <w:szCs w:val="16"/>
        </w:rPr>
        <w:t xml:space="preserve">. </w:t>
      </w:r>
      <w:r w:rsidR="00623723">
        <w:rPr>
          <w:sz w:val="16"/>
          <w:szCs w:val="16"/>
        </w:rPr>
        <w:t xml:space="preserve">To the extent Subcontractor receives payment for Work performed, </w:t>
      </w:r>
      <w:r w:rsidR="00BE691C" w:rsidRPr="000D2B36">
        <w:rPr>
          <w:sz w:val="16"/>
          <w:szCs w:val="16"/>
        </w:rPr>
        <w:t xml:space="preserve">Subcontractor waives, and shall </w:t>
      </w:r>
      <w:r w:rsidR="00BE691C" w:rsidRPr="000D2B36">
        <w:rPr>
          <w:sz w:val="16"/>
          <w:szCs w:val="16"/>
        </w:rPr>
        <w:lastRenderedPageBreak/>
        <w:t xml:space="preserve">require each supplier to waive, </w:t>
      </w:r>
      <w:proofErr w:type="gramStart"/>
      <w:r w:rsidR="00BE691C" w:rsidRPr="000D2B36">
        <w:rPr>
          <w:sz w:val="16"/>
          <w:szCs w:val="16"/>
        </w:rPr>
        <w:t>any and all</w:t>
      </w:r>
      <w:proofErr w:type="gramEnd"/>
      <w:r w:rsidR="00BE691C" w:rsidRPr="000D2B36">
        <w:rPr>
          <w:sz w:val="16"/>
          <w:szCs w:val="16"/>
        </w:rPr>
        <w:t xml:space="preserve"> liens and claims, and the right to file and enforce or otherwise assert any liens and claims, against Purchaser or Purchaser</w:t>
      </w:r>
      <w:r w:rsidR="007B4C1A">
        <w:rPr>
          <w:sz w:val="16"/>
          <w:szCs w:val="16"/>
        </w:rPr>
        <w:t>’</w:t>
      </w:r>
      <w:r w:rsidR="00BE691C" w:rsidRPr="000D2B36">
        <w:rPr>
          <w:sz w:val="16"/>
          <w:szCs w:val="16"/>
        </w:rPr>
        <w:t>s property or facilities relating to any Work. Subcontractor shall include and shall require each supplier to include this lien waiver provision in all agreements with suppliers.</w:t>
      </w:r>
    </w:p>
    <w:p w14:paraId="41FFA9F8" w14:textId="77777777" w:rsidR="00BE691C" w:rsidRPr="000D2B36" w:rsidRDefault="00BE691C" w:rsidP="00D466F9">
      <w:pPr>
        <w:pStyle w:val="ListParagraph"/>
        <w:tabs>
          <w:tab w:val="left" w:pos="1080"/>
        </w:tabs>
        <w:spacing w:afterLines="80" w:after="192"/>
        <w:ind w:left="0" w:firstLine="540"/>
        <w:contextualSpacing w:val="0"/>
        <w:jc w:val="both"/>
        <w:rPr>
          <w:sz w:val="16"/>
          <w:szCs w:val="16"/>
        </w:rPr>
      </w:pPr>
      <w:r w:rsidRPr="000D2B36">
        <w:rPr>
          <w:sz w:val="16"/>
          <w:szCs w:val="16"/>
        </w:rPr>
        <w:t>(b)-(d)</w:t>
      </w:r>
      <w:r w:rsidRPr="000D2B36">
        <w:rPr>
          <w:sz w:val="16"/>
          <w:szCs w:val="16"/>
        </w:rPr>
        <w:tab/>
        <w:t>[RESERVED]</w:t>
      </w:r>
    </w:p>
    <w:p w14:paraId="08286EEE" w14:textId="77777777" w:rsidR="00BE691C" w:rsidRPr="000D2B36" w:rsidRDefault="00BE691C" w:rsidP="00D03A7D">
      <w:pPr>
        <w:pStyle w:val="ListParagraph"/>
        <w:keepNext/>
        <w:numPr>
          <w:ilvl w:val="0"/>
          <w:numId w:val="2"/>
        </w:numPr>
        <w:tabs>
          <w:tab w:val="left" w:pos="540"/>
        </w:tabs>
        <w:spacing w:afterLines="80" w:after="192"/>
        <w:ind w:left="0" w:firstLine="0"/>
        <w:contextualSpacing w:val="0"/>
        <w:jc w:val="both"/>
        <w:outlineLvl w:val="1"/>
        <w:rPr>
          <w:b/>
          <w:sz w:val="16"/>
          <w:szCs w:val="16"/>
        </w:rPr>
      </w:pPr>
      <w:r w:rsidRPr="000D2B36">
        <w:rPr>
          <w:b/>
          <w:sz w:val="16"/>
          <w:szCs w:val="16"/>
        </w:rPr>
        <w:t>Intellectual Property Indemnity</w:t>
      </w:r>
    </w:p>
    <w:p w14:paraId="12346027" w14:textId="43AF1FC5" w:rsidR="00BE691C" w:rsidRPr="000D2B36" w:rsidRDefault="00BE691C" w:rsidP="00D466F9">
      <w:pPr>
        <w:spacing w:afterLines="80" w:after="192"/>
        <w:ind w:firstLine="562"/>
        <w:jc w:val="both"/>
        <w:rPr>
          <w:rFonts w:eastAsia="SimSun"/>
          <w:sz w:val="16"/>
          <w:szCs w:val="16"/>
        </w:rPr>
      </w:pPr>
      <w:r w:rsidRPr="000D2B36">
        <w:rPr>
          <w:sz w:val="16"/>
          <w:szCs w:val="16"/>
        </w:rPr>
        <w:t xml:space="preserve">In addition to and not in lieu of the remedies provided to Purchaser in </w:t>
      </w:r>
      <w:r w:rsidR="003542C0">
        <w:rPr>
          <w:sz w:val="16"/>
          <w:szCs w:val="16"/>
        </w:rPr>
        <w:t xml:space="preserve">Section </w:t>
      </w:r>
      <w:r w:rsidR="003542C0">
        <w:rPr>
          <w:sz w:val="16"/>
          <w:szCs w:val="16"/>
        </w:rPr>
        <w:fldChar w:fldCharType="begin"/>
      </w:r>
      <w:r w:rsidR="003542C0">
        <w:rPr>
          <w:sz w:val="16"/>
          <w:szCs w:val="16"/>
        </w:rPr>
        <w:instrText xml:space="preserve"> REF _Ref11222151 \r \h </w:instrText>
      </w:r>
      <w:r w:rsidR="003542C0">
        <w:rPr>
          <w:sz w:val="16"/>
          <w:szCs w:val="16"/>
        </w:rPr>
      </w:r>
      <w:r w:rsidR="003542C0">
        <w:rPr>
          <w:sz w:val="16"/>
          <w:szCs w:val="16"/>
        </w:rPr>
        <w:fldChar w:fldCharType="separate"/>
      </w:r>
      <w:r w:rsidR="00797A2D">
        <w:rPr>
          <w:sz w:val="16"/>
          <w:szCs w:val="16"/>
        </w:rPr>
        <w:t>2</w:t>
      </w:r>
      <w:r w:rsidR="003542C0">
        <w:rPr>
          <w:sz w:val="16"/>
          <w:szCs w:val="16"/>
        </w:rPr>
        <w:fldChar w:fldCharType="end"/>
      </w:r>
      <w:r w:rsidRPr="000D2B36">
        <w:rPr>
          <w:sz w:val="16"/>
          <w:szCs w:val="16"/>
        </w:rPr>
        <w:t xml:space="preserve"> </w:t>
      </w:r>
      <w:r w:rsidRPr="003542C0">
        <w:rPr>
          <w:i/>
          <w:sz w:val="16"/>
          <w:szCs w:val="16"/>
        </w:rPr>
        <w:t>Indemnity</w:t>
      </w:r>
      <w:r w:rsidRPr="000D2B36">
        <w:rPr>
          <w:sz w:val="16"/>
          <w:szCs w:val="16"/>
        </w:rPr>
        <w:t xml:space="preserve"> of this Addendum, Subcontractor agrees to indemnify, hold harmless and, at Purchaser</w:t>
      </w:r>
      <w:r w:rsidR="007B4C1A">
        <w:rPr>
          <w:sz w:val="16"/>
          <w:szCs w:val="16"/>
        </w:rPr>
        <w:t>’</w:t>
      </w:r>
      <w:r w:rsidRPr="000D2B36">
        <w:rPr>
          <w:sz w:val="16"/>
          <w:szCs w:val="16"/>
        </w:rPr>
        <w:t xml:space="preserve">s sole option, defend each Indemnitee from and against any and all </w:t>
      </w:r>
      <w:r w:rsidR="00623723">
        <w:rPr>
          <w:sz w:val="16"/>
          <w:szCs w:val="16"/>
        </w:rPr>
        <w:t>t</w:t>
      </w:r>
      <w:r w:rsidRPr="000D2B36">
        <w:rPr>
          <w:sz w:val="16"/>
          <w:szCs w:val="16"/>
        </w:rPr>
        <w:t xml:space="preserve">hird </w:t>
      </w:r>
      <w:r w:rsidR="00623723">
        <w:rPr>
          <w:sz w:val="16"/>
          <w:szCs w:val="16"/>
        </w:rPr>
        <w:t>p</w:t>
      </w:r>
      <w:r w:rsidRPr="000D2B36">
        <w:rPr>
          <w:sz w:val="16"/>
          <w:szCs w:val="16"/>
        </w:rPr>
        <w:t xml:space="preserve">arty </w:t>
      </w:r>
      <w:r w:rsidR="00623723">
        <w:rPr>
          <w:sz w:val="16"/>
          <w:szCs w:val="16"/>
        </w:rPr>
        <w:t>c</w:t>
      </w:r>
      <w:r w:rsidRPr="000D2B36">
        <w:rPr>
          <w:sz w:val="16"/>
          <w:szCs w:val="16"/>
        </w:rPr>
        <w:t xml:space="preserve">laims based in whole or in part on an allegation that all or any portion of the Work, or use thereof for its intended purpose, constitutes an infringement of any </w:t>
      </w:r>
      <w:r w:rsidR="00623723">
        <w:rPr>
          <w:sz w:val="16"/>
          <w:szCs w:val="16"/>
        </w:rPr>
        <w:t>t</w:t>
      </w:r>
      <w:r w:rsidRPr="000D2B36">
        <w:rPr>
          <w:sz w:val="16"/>
          <w:szCs w:val="16"/>
        </w:rPr>
        <w:t xml:space="preserve">hird </w:t>
      </w:r>
      <w:r w:rsidR="00623723">
        <w:rPr>
          <w:sz w:val="16"/>
          <w:szCs w:val="16"/>
        </w:rPr>
        <w:t>p</w:t>
      </w:r>
      <w:r w:rsidRPr="000D2B36">
        <w:rPr>
          <w:sz w:val="16"/>
          <w:szCs w:val="16"/>
        </w:rPr>
        <w:t xml:space="preserve">arty </w:t>
      </w:r>
      <w:r w:rsidR="00623723">
        <w:rPr>
          <w:sz w:val="16"/>
          <w:szCs w:val="16"/>
        </w:rPr>
        <w:t>c</w:t>
      </w:r>
      <w:r w:rsidRPr="000D2B36">
        <w:rPr>
          <w:sz w:val="16"/>
          <w:szCs w:val="16"/>
        </w:rPr>
        <w:t>laim of patent, copyright, trademark, or a misappropriation of a trade secret</w:t>
      </w:r>
      <w:r w:rsidR="00623723">
        <w:rPr>
          <w:sz w:val="16"/>
          <w:szCs w:val="16"/>
        </w:rPr>
        <w:t xml:space="preserve"> (each an </w:t>
      </w:r>
      <w:r w:rsidR="00BB5B0F">
        <w:rPr>
          <w:sz w:val="16"/>
          <w:szCs w:val="16"/>
        </w:rPr>
        <w:t>“</w:t>
      </w:r>
      <w:r w:rsidR="00623723" w:rsidRPr="00623723">
        <w:rPr>
          <w:b/>
          <w:i/>
          <w:sz w:val="16"/>
          <w:szCs w:val="16"/>
        </w:rPr>
        <w:t>Infringement Claim</w:t>
      </w:r>
      <w:r w:rsidR="00BB5B0F">
        <w:rPr>
          <w:sz w:val="16"/>
          <w:szCs w:val="16"/>
        </w:rPr>
        <w:t>”</w:t>
      </w:r>
      <w:r w:rsidR="00623723">
        <w:rPr>
          <w:sz w:val="16"/>
          <w:szCs w:val="16"/>
        </w:rPr>
        <w:t>)</w:t>
      </w:r>
      <w:r w:rsidRPr="000D2B36">
        <w:rPr>
          <w:sz w:val="16"/>
          <w:szCs w:val="16"/>
        </w:rPr>
        <w:t>, and pay all of each Indemnitee</w:t>
      </w:r>
      <w:r w:rsidR="007B4C1A">
        <w:rPr>
          <w:sz w:val="16"/>
          <w:szCs w:val="16"/>
        </w:rPr>
        <w:t>’</w:t>
      </w:r>
      <w:r w:rsidRPr="000D2B36">
        <w:rPr>
          <w:sz w:val="16"/>
          <w:szCs w:val="16"/>
        </w:rPr>
        <w:t xml:space="preserve">s costs in connection with, arising from, or relating to any such </w:t>
      </w:r>
      <w:r w:rsidR="00623723">
        <w:rPr>
          <w:sz w:val="16"/>
          <w:szCs w:val="16"/>
        </w:rPr>
        <w:t>Infringement</w:t>
      </w:r>
      <w:r w:rsidRPr="000D2B36">
        <w:rPr>
          <w:sz w:val="16"/>
          <w:szCs w:val="16"/>
        </w:rPr>
        <w:t xml:space="preserve"> Claim, including but not limited to any judgment, amounts paid in settlement, fines, penalties, forfeitures, and expenses (including reasonable attorneys</w:t>
      </w:r>
      <w:r w:rsidR="007B4C1A">
        <w:rPr>
          <w:sz w:val="16"/>
          <w:szCs w:val="16"/>
        </w:rPr>
        <w:t>’</w:t>
      </w:r>
      <w:r w:rsidRPr="000D2B36">
        <w:rPr>
          <w:sz w:val="16"/>
          <w:szCs w:val="16"/>
        </w:rPr>
        <w:t xml:space="preserve"> fees through final appeal), whether at law, in equity, or administrative in nature. In addition, at Purchaser</w:t>
      </w:r>
      <w:r w:rsidR="007B4C1A">
        <w:rPr>
          <w:sz w:val="16"/>
          <w:szCs w:val="16"/>
        </w:rPr>
        <w:t>’</w:t>
      </w:r>
      <w:r w:rsidRPr="000D2B36">
        <w:rPr>
          <w:sz w:val="16"/>
          <w:szCs w:val="16"/>
        </w:rPr>
        <w:t xml:space="preserve">s option and at no cost to Purchaser, Subcontractor shall (a) procure for Purchaser the right to continue using the Work, or applicable portion thereof, (b) replace all that infringes with substantially equivalent </w:t>
      </w:r>
      <w:proofErr w:type="spellStart"/>
      <w:r w:rsidRPr="000D2B36">
        <w:rPr>
          <w:sz w:val="16"/>
          <w:szCs w:val="16"/>
        </w:rPr>
        <w:t>noninfringing</w:t>
      </w:r>
      <w:proofErr w:type="spellEnd"/>
      <w:r w:rsidRPr="000D2B36">
        <w:rPr>
          <w:sz w:val="16"/>
          <w:szCs w:val="16"/>
        </w:rPr>
        <w:t xml:space="preserve"> replacements, (c) modify same to be </w:t>
      </w:r>
      <w:proofErr w:type="spellStart"/>
      <w:r w:rsidRPr="000D2B36">
        <w:rPr>
          <w:sz w:val="16"/>
          <w:szCs w:val="16"/>
        </w:rPr>
        <w:t>noninfringing</w:t>
      </w:r>
      <w:proofErr w:type="spellEnd"/>
      <w:r w:rsidRPr="000D2B36">
        <w:rPr>
          <w:sz w:val="16"/>
          <w:szCs w:val="16"/>
        </w:rPr>
        <w:t>, or (d) pro-rate and refund such compensation as is attributable to the applicable Work.</w:t>
      </w:r>
      <w:r w:rsidR="003237DA">
        <w:rPr>
          <w:sz w:val="16"/>
          <w:szCs w:val="16"/>
        </w:rPr>
        <w:t xml:space="preserve"> </w:t>
      </w:r>
    </w:p>
    <w:p w14:paraId="7E597AC7" w14:textId="77777777" w:rsidR="00BE691C" w:rsidRPr="000D2B36" w:rsidRDefault="00BE691C" w:rsidP="00D03A7D">
      <w:pPr>
        <w:pStyle w:val="ListParagraph"/>
        <w:keepNext/>
        <w:numPr>
          <w:ilvl w:val="0"/>
          <w:numId w:val="2"/>
        </w:numPr>
        <w:tabs>
          <w:tab w:val="left" w:pos="540"/>
        </w:tabs>
        <w:spacing w:afterLines="80" w:after="192"/>
        <w:ind w:left="0" w:firstLine="0"/>
        <w:contextualSpacing w:val="0"/>
        <w:jc w:val="both"/>
        <w:outlineLvl w:val="1"/>
        <w:rPr>
          <w:b/>
          <w:sz w:val="16"/>
          <w:szCs w:val="16"/>
        </w:rPr>
      </w:pPr>
      <w:bookmarkStart w:id="192" w:name="_Ref11222253"/>
      <w:r w:rsidRPr="000D2B36">
        <w:rPr>
          <w:b/>
          <w:sz w:val="16"/>
          <w:szCs w:val="16"/>
        </w:rPr>
        <w:t>Confidential Information</w:t>
      </w:r>
      <w:bookmarkEnd w:id="192"/>
    </w:p>
    <w:p w14:paraId="49C8107D" w14:textId="1033C7CF" w:rsidR="00BE691C" w:rsidRPr="000D2B36" w:rsidRDefault="00BE691C" w:rsidP="00D03A7D">
      <w:pPr>
        <w:pStyle w:val="ListParagraph"/>
        <w:numPr>
          <w:ilvl w:val="0"/>
          <w:numId w:val="11"/>
        </w:numPr>
        <w:tabs>
          <w:tab w:val="left" w:pos="1080"/>
        </w:tabs>
        <w:spacing w:afterLines="80" w:after="192"/>
        <w:ind w:left="0" w:firstLine="540"/>
        <w:contextualSpacing w:val="0"/>
        <w:jc w:val="both"/>
        <w:rPr>
          <w:sz w:val="16"/>
          <w:szCs w:val="16"/>
        </w:rPr>
      </w:pPr>
      <w:r w:rsidRPr="000D2B36">
        <w:rPr>
          <w:sz w:val="16"/>
          <w:szCs w:val="16"/>
          <w:u w:val="single"/>
        </w:rPr>
        <w:t>Confidential Information Defined</w:t>
      </w:r>
      <w:r w:rsidRPr="000D2B36">
        <w:rPr>
          <w:sz w:val="16"/>
          <w:szCs w:val="16"/>
        </w:rPr>
        <w:t xml:space="preserve">. For purposes of this Addendum, the term </w:t>
      </w:r>
      <w:r w:rsidR="00BB5B0F">
        <w:rPr>
          <w:sz w:val="16"/>
          <w:szCs w:val="16"/>
        </w:rPr>
        <w:t>“</w:t>
      </w:r>
      <w:r w:rsidRPr="00623723">
        <w:rPr>
          <w:b/>
          <w:i/>
          <w:sz w:val="16"/>
          <w:szCs w:val="16"/>
        </w:rPr>
        <w:t>Confidential Information</w:t>
      </w:r>
      <w:r w:rsidR="00BB5B0F">
        <w:rPr>
          <w:sz w:val="16"/>
          <w:szCs w:val="16"/>
        </w:rPr>
        <w:t>”</w:t>
      </w:r>
      <w:r w:rsidRPr="000D2B36">
        <w:rPr>
          <w:sz w:val="16"/>
          <w:szCs w:val="16"/>
        </w:rPr>
        <w:t xml:space="preserve"> means each </w:t>
      </w:r>
      <w:r w:rsidR="00E810DB">
        <w:rPr>
          <w:sz w:val="16"/>
          <w:szCs w:val="16"/>
        </w:rPr>
        <w:t>Party</w:t>
      </w:r>
      <w:r w:rsidR="007B4C1A">
        <w:rPr>
          <w:sz w:val="16"/>
          <w:szCs w:val="16"/>
        </w:rPr>
        <w:t>’</w:t>
      </w:r>
      <w:r w:rsidRPr="000D2B36">
        <w:rPr>
          <w:sz w:val="16"/>
          <w:szCs w:val="16"/>
        </w:rPr>
        <w:t xml:space="preserve">s proprietary and confidential information in any medium including, without limitation: (i) any trade secret, know-how, invention, software program, application, documentation, schematic, procedure, contract, information, knowledge, data, process, technique, design, drawing, program, formula, test data, work in progress, engineering, manufacturing, marketing, financial, sales, supplier, customer, employee, investor, or business information, whether in oral, written, graphic, or electronic form; (ii) any document, diagram, photograph, drawing, computer program, or other communication that is either conspicuously marked </w:t>
      </w:r>
      <w:r w:rsidR="00BB5B0F">
        <w:rPr>
          <w:sz w:val="16"/>
          <w:szCs w:val="16"/>
        </w:rPr>
        <w:t>“</w:t>
      </w:r>
      <w:r w:rsidRPr="000D2B36">
        <w:rPr>
          <w:sz w:val="16"/>
          <w:szCs w:val="16"/>
        </w:rPr>
        <w:t>confidential</w:t>
      </w:r>
      <w:r w:rsidR="00BB5B0F">
        <w:rPr>
          <w:sz w:val="16"/>
          <w:szCs w:val="16"/>
        </w:rPr>
        <w:t>”</w:t>
      </w:r>
      <w:r w:rsidRPr="000D2B36">
        <w:rPr>
          <w:sz w:val="16"/>
          <w:szCs w:val="16"/>
        </w:rPr>
        <w:t xml:space="preserve"> or the like or is known or reasonably should have been known by the other </w:t>
      </w:r>
      <w:r w:rsidR="00E810DB">
        <w:rPr>
          <w:sz w:val="16"/>
          <w:szCs w:val="16"/>
        </w:rPr>
        <w:t>Party</w:t>
      </w:r>
      <w:r w:rsidRPr="000D2B36">
        <w:rPr>
          <w:sz w:val="16"/>
          <w:szCs w:val="16"/>
        </w:rPr>
        <w:t xml:space="preserve"> to be confidential, or is of a proprietary nature, and is learned or disclosed in the course of discussions, studies, or other work undertaken between the </w:t>
      </w:r>
      <w:r w:rsidR="00E810DB">
        <w:rPr>
          <w:sz w:val="16"/>
          <w:szCs w:val="16"/>
        </w:rPr>
        <w:t>Parties</w:t>
      </w:r>
      <w:r w:rsidRPr="000D2B36">
        <w:rPr>
          <w:sz w:val="16"/>
          <w:szCs w:val="16"/>
        </w:rPr>
        <w:t>; (iii) Critical Energy Infrastructure Information</w:t>
      </w:r>
      <w:r w:rsidR="00B578CA">
        <w:rPr>
          <w:sz w:val="16"/>
          <w:szCs w:val="16"/>
        </w:rPr>
        <w:t xml:space="preserve"> as </w:t>
      </w:r>
      <w:r w:rsidR="00B578CA" w:rsidRPr="000D2B36">
        <w:rPr>
          <w:snapToGrid w:val="0"/>
          <w:sz w:val="16"/>
          <w:szCs w:val="16"/>
        </w:rPr>
        <w:t>set forth in 18 CFR § 388.113 (as it may be amended from time to time)</w:t>
      </w:r>
      <w:r w:rsidRPr="000D2B36">
        <w:rPr>
          <w:sz w:val="16"/>
          <w:szCs w:val="16"/>
        </w:rPr>
        <w:t xml:space="preserve">, and (iv) any memoranda, notes, correspondence, facsimile transmissions, e-mail messages, recordings, and all other materials that contain, summarize, or describe any portion of that which is mentioned in items (i), (ii), or (iii) above. For purposes of this Addendum, the </w:t>
      </w:r>
      <w:r w:rsidR="00E810DB">
        <w:rPr>
          <w:sz w:val="16"/>
          <w:szCs w:val="16"/>
        </w:rPr>
        <w:t>Party</w:t>
      </w:r>
      <w:r w:rsidRPr="000D2B36">
        <w:rPr>
          <w:sz w:val="16"/>
          <w:szCs w:val="16"/>
        </w:rPr>
        <w:t xml:space="preserve"> disclosing Confidential Information is referred to as the </w:t>
      </w:r>
      <w:r w:rsidR="00BB5B0F">
        <w:rPr>
          <w:sz w:val="16"/>
          <w:szCs w:val="16"/>
        </w:rPr>
        <w:t>“</w:t>
      </w:r>
      <w:r w:rsidRPr="00623723">
        <w:rPr>
          <w:b/>
          <w:i/>
          <w:sz w:val="16"/>
          <w:szCs w:val="16"/>
        </w:rPr>
        <w:t>Disclosing Party</w:t>
      </w:r>
      <w:r w:rsidR="00BB5B0F">
        <w:rPr>
          <w:sz w:val="16"/>
          <w:szCs w:val="16"/>
        </w:rPr>
        <w:t>”</w:t>
      </w:r>
      <w:r w:rsidRPr="000D2B36">
        <w:rPr>
          <w:sz w:val="16"/>
          <w:szCs w:val="16"/>
        </w:rPr>
        <w:t xml:space="preserve"> and the </w:t>
      </w:r>
      <w:r w:rsidR="00E810DB">
        <w:rPr>
          <w:sz w:val="16"/>
          <w:szCs w:val="16"/>
        </w:rPr>
        <w:t>Party</w:t>
      </w:r>
      <w:r w:rsidRPr="000D2B36">
        <w:rPr>
          <w:sz w:val="16"/>
          <w:szCs w:val="16"/>
        </w:rPr>
        <w:t xml:space="preserve"> receiving information from the Disclosing Party, whether directly (as in Subcontractor</w:t>
      </w:r>
      <w:r w:rsidR="007B4C1A">
        <w:rPr>
          <w:sz w:val="16"/>
          <w:szCs w:val="16"/>
        </w:rPr>
        <w:t>’</w:t>
      </w:r>
      <w:r w:rsidRPr="000D2B36">
        <w:rPr>
          <w:sz w:val="16"/>
          <w:szCs w:val="16"/>
        </w:rPr>
        <w:t>s receipt of Confidential Information from Purchaser) or indirectly (as in a Subcontractor</w:t>
      </w:r>
      <w:r w:rsidR="007B4C1A">
        <w:rPr>
          <w:sz w:val="16"/>
          <w:szCs w:val="16"/>
        </w:rPr>
        <w:t>’</w:t>
      </w:r>
      <w:r w:rsidRPr="000D2B36">
        <w:rPr>
          <w:sz w:val="16"/>
          <w:szCs w:val="16"/>
        </w:rPr>
        <w:t xml:space="preserve">s receipt of Confidential Information of Purchaser from Supplier) is referred to as the </w:t>
      </w:r>
      <w:r w:rsidR="00BB5B0F">
        <w:rPr>
          <w:sz w:val="16"/>
          <w:szCs w:val="16"/>
        </w:rPr>
        <w:t>“</w:t>
      </w:r>
      <w:r w:rsidRPr="00623723">
        <w:rPr>
          <w:b/>
          <w:i/>
          <w:sz w:val="16"/>
          <w:szCs w:val="16"/>
        </w:rPr>
        <w:t>Receiving Party</w:t>
      </w:r>
      <w:r w:rsidRPr="000D2B36">
        <w:rPr>
          <w:sz w:val="16"/>
          <w:szCs w:val="16"/>
        </w:rPr>
        <w:t>.</w:t>
      </w:r>
      <w:r w:rsidR="00BB5B0F">
        <w:rPr>
          <w:sz w:val="16"/>
          <w:szCs w:val="16"/>
        </w:rPr>
        <w:t>”</w:t>
      </w:r>
    </w:p>
    <w:p w14:paraId="0F494AF3" w14:textId="4BFDC56D" w:rsidR="00623723" w:rsidRPr="000D2B36" w:rsidRDefault="00623723" w:rsidP="00D03A7D">
      <w:pPr>
        <w:pStyle w:val="ListParagraph"/>
        <w:numPr>
          <w:ilvl w:val="0"/>
          <w:numId w:val="11"/>
        </w:numPr>
        <w:tabs>
          <w:tab w:val="left" w:pos="1080"/>
        </w:tabs>
        <w:spacing w:afterLines="80" w:after="192"/>
        <w:ind w:left="0" w:firstLine="540"/>
        <w:contextualSpacing w:val="0"/>
        <w:jc w:val="both"/>
        <w:rPr>
          <w:sz w:val="16"/>
          <w:szCs w:val="16"/>
        </w:rPr>
      </w:pPr>
      <w:r w:rsidRPr="000D2B36">
        <w:rPr>
          <w:sz w:val="16"/>
          <w:szCs w:val="16"/>
          <w:u w:val="single"/>
        </w:rPr>
        <w:t>Non-protected Information</w:t>
      </w:r>
      <w:r w:rsidRPr="000D2B36">
        <w:rPr>
          <w:sz w:val="16"/>
          <w:szCs w:val="16"/>
        </w:rPr>
        <w:t>. Confidential Information does not include anything that: (i) at the time it is disclosed to the Receiving Party, the information is already in the Receiving Party</w:t>
      </w:r>
      <w:r w:rsidR="007B4C1A">
        <w:rPr>
          <w:sz w:val="16"/>
          <w:szCs w:val="16"/>
        </w:rPr>
        <w:t>’</w:t>
      </w:r>
      <w:r w:rsidRPr="000D2B36">
        <w:rPr>
          <w:sz w:val="16"/>
          <w:szCs w:val="16"/>
        </w:rPr>
        <w:t xml:space="preserve">s possession or available to it or its employees from any other source having no obligation to the Disclosing Party; (ii) is or becomes available to the public without breach of this Addendum by the Receiving Party, its consultants, or agents or any of their respective employees; or </w:t>
      </w:r>
      <w:r w:rsidR="00936527" w:rsidRPr="00936527">
        <w:rPr>
          <w:sz w:val="16"/>
          <w:szCs w:val="16"/>
        </w:rPr>
        <w:t xml:space="preserve">(iii) is at any time obtained by the </w:t>
      </w:r>
      <w:r w:rsidR="00936527" w:rsidRPr="00936527">
        <w:rPr>
          <w:sz w:val="16"/>
          <w:szCs w:val="16"/>
        </w:rPr>
        <w:t>Receiving Party from any person or entity having no obligation to or relationship with the Disclosing Party; or (iv) is developed independently by the Receiving Party without use of or reference to the Disclosing Party</w:t>
      </w:r>
      <w:r w:rsidR="007B4C1A">
        <w:rPr>
          <w:sz w:val="16"/>
          <w:szCs w:val="16"/>
        </w:rPr>
        <w:t>’</w:t>
      </w:r>
      <w:r w:rsidR="00936527" w:rsidRPr="00936527">
        <w:rPr>
          <w:sz w:val="16"/>
          <w:szCs w:val="16"/>
        </w:rPr>
        <w:t>s Confidential Information.</w:t>
      </w:r>
    </w:p>
    <w:p w14:paraId="1B2D7057" w14:textId="723D323F" w:rsidR="00BE691C" w:rsidRPr="000D2B36" w:rsidRDefault="00BE691C" w:rsidP="00D03A7D">
      <w:pPr>
        <w:pStyle w:val="ListParagraph"/>
        <w:numPr>
          <w:ilvl w:val="0"/>
          <w:numId w:val="11"/>
        </w:numPr>
        <w:tabs>
          <w:tab w:val="left" w:pos="1080"/>
        </w:tabs>
        <w:spacing w:afterLines="80" w:after="192"/>
        <w:ind w:left="0" w:firstLine="540"/>
        <w:contextualSpacing w:val="0"/>
        <w:jc w:val="both"/>
        <w:rPr>
          <w:sz w:val="16"/>
          <w:szCs w:val="16"/>
        </w:rPr>
      </w:pPr>
      <w:r w:rsidRPr="000D2B36">
        <w:rPr>
          <w:sz w:val="16"/>
          <w:szCs w:val="16"/>
          <w:u w:val="single"/>
        </w:rPr>
        <w:t>Limited Use</w:t>
      </w:r>
      <w:r w:rsidRPr="000D2B36">
        <w:rPr>
          <w:sz w:val="16"/>
          <w:szCs w:val="16"/>
        </w:rPr>
        <w:t xml:space="preserve">. The </w:t>
      </w:r>
      <w:r w:rsidR="00E810DB">
        <w:rPr>
          <w:sz w:val="16"/>
          <w:szCs w:val="16"/>
        </w:rPr>
        <w:t>Parties</w:t>
      </w:r>
      <w:r w:rsidRPr="000D2B36">
        <w:rPr>
          <w:sz w:val="16"/>
          <w:szCs w:val="16"/>
        </w:rPr>
        <w:t xml:space="preserve"> acknowledge that access to each other</w:t>
      </w:r>
      <w:r w:rsidR="007B4C1A">
        <w:rPr>
          <w:sz w:val="16"/>
          <w:szCs w:val="16"/>
        </w:rPr>
        <w:t>’</w:t>
      </w:r>
      <w:r w:rsidRPr="000D2B36">
        <w:rPr>
          <w:sz w:val="16"/>
          <w:szCs w:val="16"/>
        </w:rPr>
        <w:t>s Confidential Information is only for purposes of performing their respective obligations under this Addendum (</w:t>
      </w:r>
      <w:r w:rsidR="00BB5B0F">
        <w:rPr>
          <w:sz w:val="16"/>
          <w:szCs w:val="16"/>
        </w:rPr>
        <w:t>“</w:t>
      </w:r>
      <w:r w:rsidRPr="00623723">
        <w:rPr>
          <w:b/>
          <w:i/>
          <w:sz w:val="16"/>
          <w:szCs w:val="16"/>
        </w:rPr>
        <w:t>Authorized Use</w:t>
      </w:r>
      <w:r w:rsidR="00BB5B0F">
        <w:rPr>
          <w:sz w:val="16"/>
          <w:szCs w:val="16"/>
        </w:rPr>
        <w:t>”</w:t>
      </w:r>
      <w:r w:rsidRPr="000D2B36">
        <w:rPr>
          <w:sz w:val="16"/>
          <w:szCs w:val="16"/>
        </w:rPr>
        <w:t>) and that they shall maintain the Confidential Information in the strictest confidence. Subcontractor shall not, without first obtaining the express prior written permission of Supplier or Purchaser, as applicable, which consent may be withheld in Supplier</w:t>
      </w:r>
      <w:r w:rsidR="007B4C1A">
        <w:rPr>
          <w:sz w:val="16"/>
          <w:szCs w:val="16"/>
        </w:rPr>
        <w:t>’</w:t>
      </w:r>
      <w:r w:rsidRPr="000D2B36">
        <w:rPr>
          <w:sz w:val="16"/>
          <w:szCs w:val="16"/>
        </w:rPr>
        <w:t>s or Purchaser</w:t>
      </w:r>
      <w:r w:rsidR="007B4C1A">
        <w:rPr>
          <w:sz w:val="16"/>
          <w:szCs w:val="16"/>
        </w:rPr>
        <w:t>’</w:t>
      </w:r>
      <w:r w:rsidRPr="000D2B36">
        <w:rPr>
          <w:sz w:val="16"/>
          <w:szCs w:val="16"/>
        </w:rPr>
        <w:t>s (as applicable) absolute and sole discretion: (i) directly or indirectly use Supplier</w:t>
      </w:r>
      <w:r w:rsidR="007B4C1A">
        <w:rPr>
          <w:sz w:val="16"/>
          <w:szCs w:val="16"/>
        </w:rPr>
        <w:t>’</w:t>
      </w:r>
      <w:r w:rsidRPr="000D2B36">
        <w:rPr>
          <w:sz w:val="16"/>
          <w:szCs w:val="16"/>
        </w:rPr>
        <w:t>s or Purchaser</w:t>
      </w:r>
      <w:r w:rsidR="007B4C1A">
        <w:rPr>
          <w:sz w:val="16"/>
          <w:szCs w:val="16"/>
        </w:rPr>
        <w:t>’</w:t>
      </w:r>
      <w:r w:rsidRPr="000D2B36">
        <w:rPr>
          <w:sz w:val="16"/>
          <w:szCs w:val="16"/>
        </w:rPr>
        <w:t>s Confidential Information in its business; (ii) manufacture and/or sell any product that is based in whole or in part on Supplier</w:t>
      </w:r>
      <w:r w:rsidR="007B4C1A">
        <w:rPr>
          <w:sz w:val="16"/>
          <w:szCs w:val="16"/>
        </w:rPr>
        <w:t>’</w:t>
      </w:r>
      <w:r w:rsidRPr="000D2B36">
        <w:rPr>
          <w:sz w:val="16"/>
          <w:szCs w:val="16"/>
        </w:rPr>
        <w:t>s or Purchaser</w:t>
      </w:r>
      <w:r w:rsidR="007B4C1A">
        <w:rPr>
          <w:sz w:val="16"/>
          <w:szCs w:val="16"/>
        </w:rPr>
        <w:t>’</w:t>
      </w:r>
      <w:r w:rsidRPr="000D2B36">
        <w:rPr>
          <w:sz w:val="16"/>
          <w:szCs w:val="16"/>
        </w:rPr>
        <w:t>s Confidential Information; (iii) copy or modify Supplier</w:t>
      </w:r>
      <w:r w:rsidR="007B4C1A">
        <w:rPr>
          <w:sz w:val="16"/>
          <w:szCs w:val="16"/>
        </w:rPr>
        <w:t>’</w:t>
      </w:r>
      <w:r w:rsidRPr="000D2B36">
        <w:rPr>
          <w:sz w:val="16"/>
          <w:szCs w:val="16"/>
        </w:rPr>
        <w:t>s or Purchaser</w:t>
      </w:r>
      <w:r w:rsidR="007B4C1A">
        <w:rPr>
          <w:sz w:val="16"/>
          <w:szCs w:val="16"/>
        </w:rPr>
        <w:t>’</w:t>
      </w:r>
      <w:r w:rsidRPr="000D2B36">
        <w:rPr>
          <w:sz w:val="16"/>
          <w:szCs w:val="16"/>
        </w:rPr>
        <w:t>s Confidential Information, or any copy or portion of it; or (iv) disclose Supplier</w:t>
      </w:r>
      <w:r w:rsidR="007B4C1A">
        <w:rPr>
          <w:sz w:val="16"/>
          <w:szCs w:val="16"/>
        </w:rPr>
        <w:t>’</w:t>
      </w:r>
      <w:r w:rsidRPr="000D2B36">
        <w:rPr>
          <w:sz w:val="16"/>
          <w:szCs w:val="16"/>
        </w:rPr>
        <w:t>s or Purchaser</w:t>
      </w:r>
      <w:r w:rsidR="007B4C1A">
        <w:rPr>
          <w:sz w:val="16"/>
          <w:szCs w:val="16"/>
        </w:rPr>
        <w:t>’</w:t>
      </w:r>
      <w:r w:rsidRPr="000D2B36">
        <w:rPr>
          <w:sz w:val="16"/>
          <w:szCs w:val="16"/>
        </w:rPr>
        <w:t>s Confidential Information to any third party or any employee of Purchaser and its Affiliates who is identified to Subcontractor by Purchaser, except as permitted by this Addendum. Subcontractor shall limit its disclosure of Supplier</w:t>
      </w:r>
      <w:r w:rsidR="007B4C1A">
        <w:rPr>
          <w:sz w:val="16"/>
          <w:szCs w:val="16"/>
        </w:rPr>
        <w:t>’</w:t>
      </w:r>
      <w:r w:rsidRPr="000D2B36">
        <w:rPr>
          <w:sz w:val="16"/>
          <w:szCs w:val="16"/>
        </w:rPr>
        <w:t>s and Purchaser</w:t>
      </w:r>
      <w:r w:rsidR="007B4C1A">
        <w:rPr>
          <w:sz w:val="16"/>
          <w:szCs w:val="16"/>
        </w:rPr>
        <w:t>’</w:t>
      </w:r>
      <w:r w:rsidRPr="000D2B36">
        <w:rPr>
          <w:sz w:val="16"/>
          <w:szCs w:val="16"/>
        </w:rPr>
        <w:t xml:space="preserve">s Confidential Information to Subcontractor employees who have a legitimate need to receive the Confidential Information in order to accomplish the Authorized Use and who have executed an agreement to be bound by the terms of this </w:t>
      </w:r>
      <w:r w:rsidR="003542C0">
        <w:rPr>
          <w:sz w:val="16"/>
          <w:szCs w:val="16"/>
        </w:rPr>
        <w:t xml:space="preserve">Section </w:t>
      </w:r>
      <w:r w:rsidR="003542C0">
        <w:rPr>
          <w:sz w:val="16"/>
          <w:szCs w:val="16"/>
        </w:rPr>
        <w:fldChar w:fldCharType="begin"/>
      </w:r>
      <w:r w:rsidR="003542C0">
        <w:rPr>
          <w:sz w:val="16"/>
          <w:szCs w:val="16"/>
        </w:rPr>
        <w:instrText xml:space="preserve"> REF _Ref11222253 \r \h </w:instrText>
      </w:r>
      <w:r w:rsidR="003542C0">
        <w:rPr>
          <w:sz w:val="16"/>
          <w:szCs w:val="16"/>
        </w:rPr>
      </w:r>
      <w:r w:rsidR="003542C0">
        <w:rPr>
          <w:sz w:val="16"/>
          <w:szCs w:val="16"/>
        </w:rPr>
        <w:fldChar w:fldCharType="separate"/>
      </w:r>
      <w:r w:rsidR="00797A2D">
        <w:rPr>
          <w:sz w:val="16"/>
          <w:szCs w:val="16"/>
        </w:rPr>
        <w:t>5</w:t>
      </w:r>
      <w:r w:rsidR="003542C0">
        <w:rPr>
          <w:sz w:val="16"/>
          <w:szCs w:val="16"/>
        </w:rPr>
        <w:fldChar w:fldCharType="end"/>
      </w:r>
      <w:r w:rsidR="003542C0">
        <w:rPr>
          <w:sz w:val="16"/>
          <w:szCs w:val="16"/>
        </w:rPr>
        <w:t xml:space="preserve"> </w:t>
      </w:r>
      <w:r w:rsidRPr="003542C0">
        <w:rPr>
          <w:i/>
          <w:sz w:val="16"/>
          <w:szCs w:val="16"/>
        </w:rPr>
        <w:t>Confidential Information</w:t>
      </w:r>
      <w:r w:rsidRPr="000D2B36">
        <w:rPr>
          <w:sz w:val="16"/>
          <w:szCs w:val="16"/>
        </w:rPr>
        <w:t>. Supplier and Purchaser may disclose Supplier</w:t>
      </w:r>
      <w:r w:rsidR="007B4C1A">
        <w:rPr>
          <w:sz w:val="16"/>
          <w:szCs w:val="16"/>
        </w:rPr>
        <w:t>’</w:t>
      </w:r>
      <w:r w:rsidRPr="000D2B36">
        <w:rPr>
          <w:sz w:val="16"/>
          <w:szCs w:val="16"/>
        </w:rPr>
        <w:t>s Confidential Information to (i) third party contractors and service providers in connection with Purchaser</w:t>
      </w:r>
      <w:r w:rsidR="007B4C1A">
        <w:rPr>
          <w:sz w:val="16"/>
          <w:szCs w:val="16"/>
        </w:rPr>
        <w:t>’</w:t>
      </w:r>
      <w:r w:rsidRPr="000D2B36">
        <w:rPr>
          <w:sz w:val="16"/>
          <w:szCs w:val="16"/>
        </w:rPr>
        <w:t>s use and receipt of the Work (</w:t>
      </w:r>
      <w:proofErr w:type="gramStart"/>
      <w:r w:rsidRPr="000D2B36">
        <w:rPr>
          <w:sz w:val="16"/>
          <w:szCs w:val="16"/>
        </w:rPr>
        <w:t>provided that</w:t>
      </w:r>
      <w:proofErr w:type="gramEnd"/>
      <w:r w:rsidRPr="000D2B36">
        <w:rPr>
          <w:sz w:val="16"/>
          <w:szCs w:val="16"/>
        </w:rPr>
        <w:t xml:space="preserve"> they are subject to contractual obligations to keep such Supplier Confidential Information confidential) and (ii) Supplier</w:t>
      </w:r>
      <w:r w:rsidR="007B4C1A">
        <w:rPr>
          <w:sz w:val="16"/>
          <w:szCs w:val="16"/>
        </w:rPr>
        <w:t>’</w:t>
      </w:r>
      <w:r w:rsidRPr="000D2B36">
        <w:rPr>
          <w:sz w:val="16"/>
          <w:szCs w:val="16"/>
        </w:rPr>
        <w:t>s and Purchaser</w:t>
      </w:r>
      <w:r w:rsidR="007B4C1A">
        <w:rPr>
          <w:sz w:val="16"/>
          <w:szCs w:val="16"/>
        </w:rPr>
        <w:t>’</w:t>
      </w:r>
      <w:r w:rsidRPr="000D2B36">
        <w:rPr>
          <w:sz w:val="16"/>
          <w:szCs w:val="16"/>
        </w:rPr>
        <w:t xml:space="preserve">s Affiliates. Without limiting the foregoing, in performing the obligations described in </w:t>
      </w:r>
      <w:r w:rsidR="003542C0">
        <w:rPr>
          <w:sz w:val="16"/>
          <w:szCs w:val="16"/>
        </w:rPr>
        <w:t xml:space="preserve">this Section </w:t>
      </w:r>
      <w:r w:rsidR="003542C0">
        <w:rPr>
          <w:sz w:val="16"/>
          <w:szCs w:val="16"/>
        </w:rPr>
        <w:fldChar w:fldCharType="begin"/>
      </w:r>
      <w:r w:rsidR="003542C0">
        <w:rPr>
          <w:sz w:val="16"/>
          <w:szCs w:val="16"/>
        </w:rPr>
        <w:instrText xml:space="preserve"> REF _Ref11222253 \r \h </w:instrText>
      </w:r>
      <w:r w:rsidR="003542C0">
        <w:rPr>
          <w:sz w:val="16"/>
          <w:szCs w:val="16"/>
        </w:rPr>
      </w:r>
      <w:r w:rsidR="003542C0">
        <w:rPr>
          <w:sz w:val="16"/>
          <w:szCs w:val="16"/>
        </w:rPr>
        <w:fldChar w:fldCharType="separate"/>
      </w:r>
      <w:r w:rsidR="00797A2D">
        <w:rPr>
          <w:sz w:val="16"/>
          <w:szCs w:val="16"/>
        </w:rPr>
        <w:t>5</w:t>
      </w:r>
      <w:r w:rsidR="003542C0">
        <w:rPr>
          <w:sz w:val="16"/>
          <w:szCs w:val="16"/>
        </w:rPr>
        <w:fldChar w:fldCharType="end"/>
      </w:r>
      <w:r w:rsidR="003542C0">
        <w:rPr>
          <w:sz w:val="16"/>
          <w:szCs w:val="16"/>
        </w:rPr>
        <w:t xml:space="preserve"> </w:t>
      </w:r>
      <w:r w:rsidR="003542C0" w:rsidRPr="003542C0">
        <w:rPr>
          <w:i/>
          <w:sz w:val="16"/>
          <w:szCs w:val="16"/>
        </w:rPr>
        <w:t>Confidential Information</w:t>
      </w:r>
      <w:r w:rsidRPr="000D2B36">
        <w:rPr>
          <w:sz w:val="16"/>
          <w:szCs w:val="16"/>
        </w:rPr>
        <w:t xml:space="preserve">, the Receiving Party shall conduct itself, and shall cause its employees to conduct themselves, in accordance with the highest standards established by law with respect to the duties of a person in a position of trust with regard to the obligations described in this </w:t>
      </w:r>
      <w:r w:rsidR="003542C0">
        <w:rPr>
          <w:sz w:val="16"/>
          <w:szCs w:val="16"/>
        </w:rPr>
        <w:t xml:space="preserve">Section </w:t>
      </w:r>
      <w:r w:rsidR="003542C0">
        <w:rPr>
          <w:sz w:val="16"/>
          <w:szCs w:val="16"/>
        </w:rPr>
        <w:fldChar w:fldCharType="begin"/>
      </w:r>
      <w:r w:rsidR="003542C0">
        <w:rPr>
          <w:sz w:val="16"/>
          <w:szCs w:val="16"/>
        </w:rPr>
        <w:instrText xml:space="preserve"> REF _Ref11222253 \r \h </w:instrText>
      </w:r>
      <w:r w:rsidR="003542C0">
        <w:rPr>
          <w:sz w:val="16"/>
          <w:szCs w:val="16"/>
        </w:rPr>
      </w:r>
      <w:r w:rsidR="003542C0">
        <w:rPr>
          <w:sz w:val="16"/>
          <w:szCs w:val="16"/>
        </w:rPr>
        <w:fldChar w:fldCharType="separate"/>
      </w:r>
      <w:r w:rsidR="00797A2D">
        <w:rPr>
          <w:sz w:val="16"/>
          <w:szCs w:val="16"/>
        </w:rPr>
        <w:t>5</w:t>
      </w:r>
      <w:r w:rsidR="003542C0">
        <w:rPr>
          <w:sz w:val="16"/>
          <w:szCs w:val="16"/>
        </w:rPr>
        <w:fldChar w:fldCharType="end"/>
      </w:r>
      <w:r w:rsidR="003542C0">
        <w:rPr>
          <w:sz w:val="16"/>
          <w:szCs w:val="16"/>
        </w:rPr>
        <w:t xml:space="preserve"> </w:t>
      </w:r>
      <w:r w:rsidR="003542C0" w:rsidRPr="003542C0">
        <w:rPr>
          <w:i/>
          <w:sz w:val="16"/>
          <w:szCs w:val="16"/>
        </w:rPr>
        <w:t>Confidential Information</w:t>
      </w:r>
      <w:r w:rsidRPr="000D2B36">
        <w:rPr>
          <w:sz w:val="16"/>
          <w:szCs w:val="16"/>
        </w:rPr>
        <w:t xml:space="preserve">. Under no circumstances will Subcontractor serve as a </w:t>
      </w:r>
      <w:r w:rsidR="00BB5B0F">
        <w:rPr>
          <w:sz w:val="16"/>
          <w:szCs w:val="16"/>
        </w:rPr>
        <w:t>“</w:t>
      </w:r>
      <w:r w:rsidRPr="000D2B36">
        <w:rPr>
          <w:sz w:val="16"/>
          <w:szCs w:val="16"/>
        </w:rPr>
        <w:t>conduit for the exchange of market information</w:t>
      </w:r>
      <w:r w:rsidR="00BB5B0F">
        <w:rPr>
          <w:sz w:val="16"/>
          <w:szCs w:val="16"/>
        </w:rPr>
        <w:t>”</w:t>
      </w:r>
      <w:r w:rsidRPr="000D2B36">
        <w:rPr>
          <w:sz w:val="16"/>
          <w:szCs w:val="16"/>
        </w:rPr>
        <w:t xml:space="preserve"> </w:t>
      </w:r>
      <w:r w:rsidR="00E71D47" w:rsidRPr="00040934">
        <w:rPr>
          <w:sz w:val="16"/>
          <w:szCs w:val="16"/>
        </w:rPr>
        <w:t>(</w:t>
      </w:r>
      <w:r w:rsidR="00E71D47" w:rsidRPr="00040934">
        <w:rPr>
          <w:i/>
          <w:sz w:val="16"/>
          <w:szCs w:val="16"/>
        </w:rPr>
        <w:t xml:space="preserve">see </w:t>
      </w:r>
      <w:r w:rsidR="00E71D47" w:rsidRPr="00040934">
        <w:rPr>
          <w:sz w:val="16"/>
          <w:szCs w:val="16"/>
        </w:rPr>
        <w:t xml:space="preserve">18 C.F.R. 358.6) </w:t>
      </w:r>
      <w:r w:rsidRPr="000D2B36">
        <w:rPr>
          <w:sz w:val="16"/>
          <w:szCs w:val="16"/>
        </w:rPr>
        <w:t>between employees of Purchaser and its Affiliates in any manner that would violate the law or codes of conduct applying to Purchaser and its Affiliates.</w:t>
      </w:r>
    </w:p>
    <w:p w14:paraId="393B86C8" w14:textId="77777777" w:rsidR="00BE691C" w:rsidRPr="000D2B36" w:rsidRDefault="00BE691C" w:rsidP="00D03A7D">
      <w:pPr>
        <w:pStyle w:val="ListParagraph"/>
        <w:numPr>
          <w:ilvl w:val="0"/>
          <w:numId w:val="11"/>
        </w:numPr>
        <w:tabs>
          <w:tab w:val="left" w:pos="1080"/>
        </w:tabs>
        <w:spacing w:afterLines="80" w:after="192"/>
        <w:ind w:left="0" w:firstLine="540"/>
        <w:contextualSpacing w:val="0"/>
        <w:jc w:val="both"/>
        <w:rPr>
          <w:sz w:val="16"/>
          <w:szCs w:val="16"/>
        </w:rPr>
      </w:pPr>
      <w:r w:rsidRPr="000D2B36">
        <w:rPr>
          <w:sz w:val="16"/>
          <w:szCs w:val="16"/>
          <w:u w:val="single"/>
        </w:rPr>
        <w:t>Proprietary Protection</w:t>
      </w:r>
      <w:r w:rsidRPr="000D2B36">
        <w:rPr>
          <w:sz w:val="16"/>
          <w:szCs w:val="16"/>
        </w:rPr>
        <w:t>. The Disclosing Party will have sole and exclusive ownership of all right, title, and interest in and to its Confidential Information, including without limitation ownership of all copyrights and trade secrets pertaining to that Confidential Information, subject only to the rights and privileges expressly granted by the Disclosing Party to the Receiving Party.</w:t>
      </w:r>
    </w:p>
    <w:p w14:paraId="3BAE83F1" w14:textId="75DC688D" w:rsidR="00BE691C" w:rsidRPr="000D2B36" w:rsidRDefault="00BE691C" w:rsidP="00D03A7D">
      <w:pPr>
        <w:pStyle w:val="ListParagraph"/>
        <w:numPr>
          <w:ilvl w:val="0"/>
          <w:numId w:val="11"/>
        </w:numPr>
        <w:tabs>
          <w:tab w:val="left" w:pos="1080"/>
        </w:tabs>
        <w:spacing w:afterLines="80" w:after="192"/>
        <w:ind w:left="0" w:firstLine="540"/>
        <w:contextualSpacing w:val="0"/>
        <w:jc w:val="both"/>
        <w:rPr>
          <w:sz w:val="16"/>
          <w:szCs w:val="16"/>
        </w:rPr>
      </w:pPr>
      <w:r w:rsidRPr="000D2B36">
        <w:rPr>
          <w:sz w:val="16"/>
          <w:szCs w:val="16"/>
          <w:u w:val="single"/>
        </w:rPr>
        <w:t>Consultants</w:t>
      </w:r>
      <w:r w:rsidRPr="000D2B36">
        <w:rPr>
          <w:sz w:val="16"/>
          <w:szCs w:val="16"/>
        </w:rPr>
        <w:t>. Prior to disclosing Supplier</w:t>
      </w:r>
      <w:r w:rsidR="007B4C1A">
        <w:rPr>
          <w:sz w:val="16"/>
          <w:szCs w:val="16"/>
        </w:rPr>
        <w:t>’</w:t>
      </w:r>
      <w:r w:rsidRPr="000D2B36">
        <w:rPr>
          <w:sz w:val="16"/>
          <w:szCs w:val="16"/>
        </w:rPr>
        <w:t>s or Purchaser</w:t>
      </w:r>
      <w:r w:rsidR="007B4C1A">
        <w:rPr>
          <w:sz w:val="16"/>
          <w:szCs w:val="16"/>
        </w:rPr>
        <w:t>’</w:t>
      </w:r>
      <w:r w:rsidRPr="000D2B36">
        <w:rPr>
          <w:sz w:val="16"/>
          <w:szCs w:val="16"/>
        </w:rPr>
        <w:t xml:space="preserve">s Confidential Information to a consultant, or agent, Subcontractor shall first obtain a written agreement from that consultant, or agent to be bound by the terms of this </w:t>
      </w:r>
      <w:r w:rsidR="003542C0">
        <w:rPr>
          <w:sz w:val="16"/>
          <w:szCs w:val="16"/>
        </w:rPr>
        <w:t xml:space="preserve">Section </w:t>
      </w:r>
      <w:r w:rsidR="003542C0">
        <w:rPr>
          <w:sz w:val="16"/>
          <w:szCs w:val="16"/>
        </w:rPr>
        <w:fldChar w:fldCharType="begin"/>
      </w:r>
      <w:r w:rsidR="003542C0">
        <w:rPr>
          <w:sz w:val="16"/>
          <w:szCs w:val="16"/>
        </w:rPr>
        <w:instrText xml:space="preserve"> REF _Ref11222253 \r \h </w:instrText>
      </w:r>
      <w:r w:rsidR="003542C0">
        <w:rPr>
          <w:sz w:val="16"/>
          <w:szCs w:val="16"/>
        </w:rPr>
      </w:r>
      <w:r w:rsidR="003542C0">
        <w:rPr>
          <w:sz w:val="16"/>
          <w:szCs w:val="16"/>
        </w:rPr>
        <w:fldChar w:fldCharType="separate"/>
      </w:r>
      <w:r w:rsidR="00797A2D">
        <w:rPr>
          <w:sz w:val="16"/>
          <w:szCs w:val="16"/>
        </w:rPr>
        <w:t>5</w:t>
      </w:r>
      <w:r w:rsidR="003542C0">
        <w:rPr>
          <w:sz w:val="16"/>
          <w:szCs w:val="16"/>
        </w:rPr>
        <w:fldChar w:fldCharType="end"/>
      </w:r>
      <w:r w:rsidR="003542C0">
        <w:rPr>
          <w:sz w:val="16"/>
          <w:szCs w:val="16"/>
        </w:rPr>
        <w:t xml:space="preserve"> </w:t>
      </w:r>
      <w:r w:rsidR="003542C0" w:rsidRPr="003542C0">
        <w:rPr>
          <w:i/>
          <w:sz w:val="16"/>
          <w:szCs w:val="16"/>
        </w:rPr>
        <w:t>Confidential Information</w:t>
      </w:r>
      <w:r w:rsidRPr="000D2B36">
        <w:rPr>
          <w:sz w:val="16"/>
          <w:szCs w:val="16"/>
        </w:rPr>
        <w:t>.</w:t>
      </w:r>
    </w:p>
    <w:p w14:paraId="310893DC" w14:textId="5E259B9F" w:rsidR="00BE691C" w:rsidRPr="000D2B36" w:rsidRDefault="00BE691C" w:rsidP="00D03A7D">
      <w:pPr>
        <w:pStyle w:val="ListParagraph"/>
        <w:numPr>
          <w:ilvl w:val="0"/>
          <w:numId w:val="11"/>
        </w:numPr>
        <w:tabs>
          <w:tab w:val="left" w:pos="1080"/>
        </w:tabs>
        <w:spacing w:afterLines="80" w:after="192"/>
        <w:ind w:left="0" w:firstLine="540"/>
        <w:contextualSpacing w:val="0"/>
        <w:jc w:val="both"/>
        <w:rPr>
          <w:sz w:val="16"/>
          <w:szCs w:val="16"/>
        </w:rPr>
      </w:pPr>
      <w:r w:rsidRPr="000D2B36">
        <w:rPr>
          <w:sz w:val="16"/>
          <w:szCs w:val="16"/>
          <w:u w:val="single"/>
        </w:rPr>
        <w:t>Return of Confidential Information</w:t>
      </w:r>
      <w:r w:rsidRPr="000D2B36">
        <w:rPr>
          <w:sz w:val="16"/>
          <w:szCs w:val="16"/>
        </w:rPr>
        <w:t>. Upon termination of this Addendum or at any time at the request of the Disclosing Party, the Receiving Party shall: (i) deliver promptly to the Disclosing Party all of the Disclosing Party</w:t>
      </w:r>
      <w:r w:rsidR="007B4C1A">
        <w:rPr>
          <w:sz w:val="16"/>
          <w:szCs w:val="16"/>
        </w:rPr>
        <w:t>’</w:t>
      </w:r>
      <w:r w:rsidRPr="000D2B36">
        <w:rPr>
          <w:sz w:val="16"/>
          <w:szCs w:val="16"/>
        </w:rPr>
        <w:t>s Confidential Information in the Receiving Party</w:t>
      </w:r>
      <w:r w:rsidR="007B4C1A">
        <w:rPr>
          <w:sz w:val="16"/>
          <w:szCs w:val="16"/>
        </w:rPr>
        <w:t>’</w:t>
      </w:r>
      <w:r w:rsidRPr="000D2B36">
        <w:rPr>
          <w:sz w:val="16"/>
          <w:szCs w:val="16"/>
        </w:rPr>
        <w:t>s possession or under its control that is in tangible form; and (ii) permanently destroy (including deletion of permanent and temporary files, if any, stored on computers or other electronic devices) all of the Disclosing Party</w:t>
      </w:r>
      <w:r w:rsidR="007B4C1A">
        <w:rPr>
          <w:sz w:val="16"/>
          <w:szCs w:val="16"/>
        </w:rPr>
        <w:t>’</w:t>
      </w:r>
      <w:r w:rsidRPr="000D2B36">
        <w:rPr>
          <w:sz w:val="16"/>
          <w:szCs w:val="16"/>
        </w:rPr>
        <w:t xml:space="preserve">s Confidential Information in its possession that is in electronic or other intangible form. If requested by the Disclosing Party, the Receiving Party shall deliver a certificate certifying that it has satisfied the requirements of this </w:t>
      </w:r>
      <w:r w:rsidR="003542C0">
        <w:rPr>
          <w:sz w:val="16"/>
          <w:szCs w:val="16"/>
        </w:rPr>
        <w:t xml:space="preserve">Section </w:t>
      </w:r>
      <w:r w:rsidR="003542C0">
        <w:rPr>
          <w:sz w:val="16"/>
          <w:szCs w:val="16"/>
        </w:rPr>
        <w:fldChar w:fldCharType="begin"/>
      </w:r>
      <w:r w:rsidR="003542C0">
        <w:rPr>
          <w:sz w:val="16"/>
          <w:szCs w:val="16"/>
        </w:rPr>
        <w:instrText xml:space="preserve"> REF _Ref11222253 \r \h </w:instrText>
      </w:r>
      <w:r w:rsidR="003542C0">
        <w:rPr>
          <w:sz w:val="16"/>
          <w:szCs w:val="16"/>
        </w:rPr>
      </w:r>
      <w:r w:rsidR="003542C0">
        <w:rPr>
          <w:sz w:val="16"/>
          <w:szCs w:val="16"/>
        </w:rPr>
        <w:fldChar w:fldCharType="separate"/>
      </w:r>
      <w:r w:rsidR="00797A2D">
        <w:rPr>
          <w:sz w:val="16"/>
          <w:szCs w:val="16"/>
        </w:rPr>
        <w:t>5</w:t>
      </w:r>
      <w:r w:rsidR="003542C0">
        <w:rPr>
          <w:sz w:val="16"/>
          <w:szCs w:val="16"/>
        </w:rPr>
        <w:fldChar w:fldCharType="end"/>
      </w:r>
      <w:r w:rsidR="003542C0">
        <w:rPr>
          <w:sz w:val="16"/>
          <w:szCs w:val="16"/>
        </w:rPr>
        <w:t xml:space="preserve"> </w:t>
      </w:r>
      <w:r w:rsidR="003542C0" w:rsidRPr="003542C0">
        <w:rPr>
          <w:i/>
          <w:sz w:val="16"/>
          <w:szCs w:val="16"/>
        </w:rPr>
        <w:t>Confidential Information</w:t>
      </w:r>
      <w:r w:rsidRPr="000D2B36">
        <w:rPr>
          <w:sz w:val="16"/>
          <w:szCs w:val="16"/>
        </w:rPr>
        <w:t xml:space="preserve">. Notwithstanding the foregoing, to the extent it would </w:t>
      </w:r>
      <w:r w:rsidRPr="000D2B36">
        <w:rPr>
          <w:sz w:val="16"/>
          <w:szCs w:val="16"/>
        </w:rPr>
        <w:lastRenderedPageBreak/>
        <w:t>be unreasonably costly or cumbersome, the Receiving Party shall not be required to delete intangible copies of Confidential Information that have been made as part of the Receiving Party</w:t>
      </w:r>
      <w:r w:rsidR="007B4C1A">
        <w:rPr>
          <w:sz w:val="16"/>
          <w:szCs w:val="16"/>
        </w:rPr>
        <w:t>’</w:t>
      </w:r>
      <w:r w:rsidRPr="000D2B36">
        <w:rPr>
          <w:sz w:val="16"/>
          <w:szCs w:val="16"/>
        </w:rPr>
        <w:t>s routine systems back-up procedures.</w:t>
      </w:r>
    </w:p>
    <w:p w14:paraId="495C5F68" w14:textId="641164CD" w:rsidR="00BE691C" w:rsidRPr="000D2B36" w:rsidRDefault="00BE691C" w:rsidP="00D03A7D">
      <w:pPr>
        <w:pStyle w:val="ListParagraph"/>
        <w:numPr>
          <w:ilvl w:val="0"/>
          <w:numId w:val="11"/>
        </w:numPr>
        <w:tabs>
          <w:tab w:val="left" w:pos="1080"/>
        </w:tabs>
        <w:spacing w:afterLines="80" w:after="192"/>
        <w:ind w:left="0" w:firstLine="540"/>
        <w:contextualSpacing w:val="0"/>
        <w:jc w:val="both"/>
        <w:rPr>
          <w:sz w:val="16"/>
          <w:szCs w:val="16"/>
        </w:rPr>
      </w:pPr>
      <w:r w:rsidRPr="000D2B36">
        <w:rPr>
          <w:sz w:val="16"/>
          <w:szCs w:val="16"/>
          <w:u w:val="single"/>
        </w:rPr>
        <w:t>Security</w:t>
      </w:r>
      <w:r w:rsidRPr="000D2B36">
        <w:rPr>
          <w:sz w:val="16"/>
          <w:szCs w:val="16"/>
        </w:rPr>
        <w:t xml:space="preserve">. The Receiving Party shall safeguard and maintain the confidentiality of any Confidential Information disclosed to it by the Disclosing Party in at least the same </w:t>
      </w:r>
      <w:proofErr w:type="gramStart"/>
      <w:r w:rsidRPr="000D2B36">
        <w:rPr>
          <w:sz w:val="16"/>
          <w:szCs w:val="16"/>
        </w:rPr>
        <w:t>manner in which</w:t>
      </w:r>
      <w:proofErr w:type="gramEnd"/>
      <w:r w:rsidRPr="000D2B36">
        <w:rPr>
          <w:sz w:val="16"/>
          <w:szCs w:val="16"/>
        </w:rPr>
        <w:t xml:space="preserve"> it protects its own confidential and proprietary information of like kind and sensitivity, but in no event with less than reasonable care. Unless otherwise expressly agreed upon in writing, the Disclosing Party</w:t>
      </w:r>
      <w:r w:rsidR="007B4C1A">
        <w:rPr>
          <w:sz w:val="16"/>
          <w:szCs w:val="16"/>
        </w:rPr>
        <w:t>’</w:t>
      </w:r>
      <w:r w:rsidRPr="000D2B36">
        <w:rPr>
          <w:sz w:val="16"/>
          <w:szCs w:val="16"/>
        </w:rPr>
        <w:t>s Confidential Information shall not be hosted in any facility or on data servers owned and controlled by anyone other than the Receiving Party. The Receiving Party shall assume full responsibility for breaches of this Addendum by any of its employees, consultants, or agents or any of their respective employees. In the event of a breach, suspected breach or unauthorized release of the Disclosing Party</w:t>
      </w:r>
      <w:r w:rsidR="007B4C1A">
        <w:rPr>
          <w:sz w:val="16"/>
          <w:szCs w:val="16"/>
        </w:rPr>
        <w:t>’</w:t>
      </w:r>
      <w:r w:rsidRPr="000D2B36">
        <w:rPr>
          <w:sz w:val="16"/>
          <w:szCs w:val="16"/>
        </w:rPr>
        <w:t xml:space="preserve">s Confidential Information, the Receiving Party shall provide immediate notice to the Disclosing Party, and, in the case of a breach of </w:t>
      </w:r>
      <w:r w:rsidR="003E253C">
        <w:rPr>
          <w:sz w:val="16"/>
          <w:szCs w:val="16"/>
        </w:rPr>
        <w:t xml:space="preserve">PII (defined in Section </w:t>
      </w:r>
      <w:r w:rsidR="003E253C">
        <w:rPr>
          <w:sz w:val="16"/>
          <w:szCs w:val="16"/>
        </w:rPr>
        <w:fldChar w:fldCharType="begin"/>
      </w:r>
      <w:r w:rsidR="003E253C">
        <w:rPr>
          <w:sz w:val="16"/>
          <w:szCs w:val="16"/>
        </w:rPr>
        <w:instrText xml:space="preserve"> REF _Ref10812038 \r \h </w:instrText>
      </w:r>
      <w:r w:rsidR="003E253C">
        <w:rPr>
          <w:sz w:val="16"/>
          <w:szCs w:val="16"/>
        </w:rPr>
      </w:r>
      <w:r w:rsidR="003E253C">
        <w:rPr>
          <w:sz w:val="16"/>
          <w:szCs w:val="16"/>
        </w:rPr>
        <w:fldChar w:fldCharType="separate"/>
      </w:r>
      <w:r w:rsidR="00797A2D">
        <w:rPr>
          <w:sz w:val="16"/>
          <w:szCs w:val="16"/>
        </w:rPr>
        <w:t>6</w:t>
      </w:r>
      <w:r w:rsidR="003E253C">
        <w:rPr>
          <w:sz w:val="16"/>
          <w:szCs w:val="16"/>
        </w:rPr>
        <w:fldChar w:fldCharType="end"/>
      </w:r>
      <w:r w:rsidR="003E253C">
        <w:rPr>
          <w:sz w:val="16"/>
          <w:szCs w:val="16"/>
        </w:rPr>
        <w:t xml:space="preserve"> below)</w:t>
      </w:r>
      <w:r w:rsidRPr="000D2B36">
        <w:rPr>
          <w:sz w:val="16"/>
          <w:szCs w:val="16"/>
        </w:rPr>
        <w:t xml:space="preserve">, such notice shall also comply with </w:t>
      </w:r>
      <w:r w:rsidR="003542C0">
        <w:rPr>
          <w:sz w:val="16"/>
          <w:szCs w:val="16"/>
        </w:rPr>
        <w:t xml:space="preserve">Section </w:t>
      </w:r>
      <w:r w:rsidR="003542C0">
        <w:rPr>
          <w:sz w:val="16"/>
          <w:szCs w:val="16"/>
        </w:rPr>
        <w:fldChar w:fldCharType="begin"/>
      </w:r>
      <w:r w:rsidR="003542C0">
        <w:rPr>
          <w:sz w:val="16"/>
          <w:szCs w:val="16"/>
        </w:rPr>
        <w:instrText xml:space="preserve"> REF _Ref10812038 \r \h </w:instrText>
      </w:r>
      <w:r w:rsidR="003542C0">
        <w:rPr>
          <w:sz w:val="16"/>
          <w:szCs w:val="16"/>
        </w:rPr>
      </w:r>
      <w:r w:rsidR="003542C0">
        <w:rPr>
          <w:sz w:val="16"/>
          <w:szCs w:val="16"/>
        </w:rPr>
        <w:fldChar w:fldCharType="separate"/>
      </w:r>
      <w:r w:rsidR="00797A2D">
        <w:rPr>
          <w:sz w:val="16"/>
          <w:szCs w:val="16"/>
        </w:rPr>
        <w:t>6</w:t>
      </w:r>
      <w:r w:rsidR="003542C0">
        <w:rPr>
          <w:sz w:val="16"/>
          <w:szCs w:val="16"/>
        </w:rPr>
        <w:fldChar w:fldCharType="end"/>
      </w:r>
      <w:r w:rsidRPr="000D2B36">
        <w:rPr>
          <w:sz w:val="16"/>
          <w:szCs w:val="16"/>
        </w:rPr>
        <w:t xml:space="preserve"> </w:t>
      </w:r>
      <w:r w:rsidRPr="003542C0">
        <w:rPr>
          <w:i/>
          <w:sz w:val="16"/>
          <w:szCs w:val="16"/>
        </w:rPr>
        <w:t>Protecting Personally Identifiable Information</w:t>
      </w:r>
      <w:r w:rsidRPr="000D2B36">
        <w:rPr>
          <w:sz w:val="16"/>
          <w:szCs w:val="16"/>
        </w:rPr>
        <w:t>. Such notice shall include sufficient detail regarding the incident or suspected incident to the reasonable satisfaction of the Disclosing Party. Upon the Disclosing Party</w:t>
      </w:r>
      <w:r w:rsidR="007B4C1A">
        <w:rPr>
          <w:sz w:val="16"/>
          <w:szCs w:val="16"/>
        </w:rPr>
        <w:t>’</w:t>
      </w:r>
      <w:r w:rsidRPr="000D2B36">
        <w:rPr>
          <w:sz w:val="16"/>
          <w:szCs w:val="16"/>
        </w:rPr>
        <w:t>s request at any time, the Receiving Party shall provide a list, including contact information, of individuals and entities to whom or which the Receiving Party has granted access to the Disclosing Party</w:t>
      </w:r>
      <w:r w:rsidR="007B4C1A">
        <w:rPr>
          <w:sz w:val="16"/>
          <w:szCs w:val="16"/>
        </w:rPr>
        <w:t>’</w:t>
      </w:r>
      <w:r w:rsidRPr="000D2B36">
        <w:rPr>
          <w:sz w:val="16"/>
          <w:szCs w:val="16"/>
        </w:rPr>
        <w:t xml:space="preserve">s Confidential Information. </w:t>
      </w:r>
    </w:p>
    <w:p w14:paraId="77C5025A" w14:textId="5AAFE028" w:rsidR="00BE691C" w:rsidRPr="000D2B36" w:rsidRDefault="00BE691C" w:rsidP="00D03A7D">
      <w:pPr>
        <w:pStyle w:val="ListParagraph"/>
        <w:numPr>
          <w:ilvl w:val="0"/>
          <w:numId w:val="11"/>
        </w:numPr>
        <w:tabs>
          <w:tab w:val="left" w:pos="1080"/>
        </w:tabs>
        <w:spacing w:afterLines="80" w:after="192"/>
        <w:ind w:left="0" w:firstLine="540"/>
        <w:contextualSpacing w:val="0"/>
        <w:jc w:val="both"/>
        <w:rPr>
          <w:sz w:val="16"/>
          <w:szCs w:val="16"/>
        </w:rPr>
      </w:pPr>
      <w:r w:rsidRPr="000D2B36">
        <w:rPr>
          <w:sz w:val="16"/>
          <w:szCs w:val="16"/>
          <w:u w:val="single"/>
        </w:rPr>
        <w:t>Court-Ordered Disclosure</w:t>
      </w:r>
      <w:r w:rsidRPr="000D2B36">
        <w:rPr>
          <w:sz w:val="16"/>
          <w:szCs w:val="16"/>
        </w:rPr>
        <w:t>. Notwithstanding the above restrictions, the Receiving Party may disclose the Disclosing Party</w:t>
      </w:r>
      <w:r w:rsidR="007B4C1A">
        <w:rPr>
          <w:sz w:val="16"/>
          <w:szCs w:val="16"/>
        </w:rPr>
        <w:t>’</w:t>
      </w:r>
      <w:r w:rsidRPr="000D2B36">
        <w:rPr>
          <w:sz w:val="16"/>
          <w:szCs w:val="16"/>
        </w:rPr>
        <w:t>s Confidential Information if that disclosure is pursuant to a valid order of a court or authorized agency of government, but the Receiving Party shall, to the extent permitted by law, give the Disclosing Party ten (10) days</w:t>
      </w:r>
      <w:r w:rsidR="007B4C1A">
        <w:rPr>
          <w:sz w:val="16"/>
          <w:szCs w:val="16"/>
        </w:rPr>
        <w:t>’</w:t>
      </w:r>
      <w:r w:rsidRPr="000D2B36">
        <w:rPr>
          <w:sz w:val="16"/>
          <w:szCs w:val="16"/>
        </w:rPr>
        <w:t xml:space="preserve"> prior notice so that the Disclosing Party may seek a protective order, if appropriate. If the Disclosing Party seeks a protective order, the Receiving Party shall cooperate, at the Disclosing Party</w:t>
      </w:r>
      <w:r w:rsidR="007B4C1A">
        <w:rPr>
          <w:sz w:val="16"/>
          <w:szCs w:val="16"/>
        </w:rPr>
        <w:t>’</w:t>
      </w:r>
      <w:r w:rsidRPr="000D2B36">
        <w:rPr>
          <w:sz w:val="16"/>
          <w:szCs w:val="16"/>
        </w:rPr>
        <w:t xml:space="preserve">s expense, in seeking the protective order. </w:t>
      </w:r>
    </w:p>
    <w:p w14:paraId="5BF83446" w14:textId="77777777" w:rsidR="00BE691C" w:rsidRPr="000D2B36" w:rsidRDefault="00BE691C" w:rsidP="00D03A7D">
      <w:pPr>
        <w:pStyle w:val="ListParagraph"/>
        <w:numPr>
          <w:ilvl w:val="0"/>
          <w:numId w:val="11"/>
        </w:numPr>
        <w:tabs>
          <w:tab w:val="left" w:pos="1080"/>
        </w:tabs>
        <w:spacing w:afterLines="80" w:after="192"/>
        <w:ind w:left="0" w:firstLine="540"/>
        <w:contextualSpacing w:val="0"/>
        <w:jc w:val="both"/>
        <w:rPr>
          <w:sz w:val="16"/>
          <w:szCs w:val="16"/>
        </w:rPr>
      </w:pPr>
      <w:r w:rsidRPr="000D2B36">
        <w:rPr>
          <w:sz w:val="16"/>
          <w:szCs w:val="16"/>
          <w:u w:val="single"/>
        </w:rPr>
        <w:t>[</w:t>
      </w:r>
      <w:r w:rsidRPr="000D2B36">
        <w:rPr>
          <w:sz w:val="16"/>
          <w:szCs w:val="16"/>
        </w:rPr>
        <w:t>RESERVED</w:t>
      </w:r>
      <w:r w:rsidRPr="000D2B36">
        <w:rPr>
          <w:sz w:val="16"/>
          <w:szCs w:val="16"/>
          <w:u w:val="single"/>
        </w:rPr>
        <w:t>]</w:t>
      </w:r>
    </w:p>
    <w:p w14:paraId="5BFA4BC0" w14:textId="568648F8" w:rsidR="00BE691C" w:rsidRPr="00936527" w:rsidRDefault="00BE691C" w:rsidP="00D03A7D">
      <w:pPr>
        <w:pStyle w:val="ListParagraph"/>
        <w:numPr>
          <w:ilvl w:val="0"/>
          <w:numId w:val="11"/>
        </w:numPr>
        <w:tabs>
          <w:tab w:val="left" w:pos="1080"/>
        </w:tabs>
        <w:spacing w:afterLines="80" w:after="192"/>
        <w:ind w:left="0" w:firstLine="540"/>
        <w:contextualSpacing w:val="0"/>
        <w:jc w:val="both"/>
        <w:rPr>
          <w:sz w:val="16"/>
          <w:szCs w:val="16"/>
        </w:rPr>
      </w:pPr>
      <w:r w:rsidRPr="000D2B36">
        <w:rPr>
          <w:sz w:val="16"/>
          <w:szCs w:val="16"/>
          <w:u w:val="single"/>
        </w:rPr>
        <w:t>Injunctive Relief</w:t>
      </w:r>
      <w:r w:rsidRPr="000D2B36">
        <w:rPr>
          <w:sz w:val="16"/>
          <w:szCs w:val="16"/>
        </w:rPr>
        <w:t xml:space="preserve">. The </w:t>
      </w:r>
      <w:r w:rsidR="00E810DB">
        <w:rPr>
          <w:sz w:val="16"/>
          <w:szCs w:val="16"/>
        </w:rPr>
        <w:t>Parties</w:t>
      </w:r>
      <w:r w:rsidRPr="000D2B36">
        <w:rPr>
          <w:sz w:val="16"/>
          <w:szCs w:val="16"/>
        </w:rPr>
        <w:t xml:space="preserve"> hereby acknowledge that a Receiving Party</w:t>
      </w:r>
      <w:r w:rsidR="007B4C1A">
        <w:rPr>
          <w:sz w:val="16"/>
          <w:szCs w:val="16"/>
        </w:rPr>
        <w:t>’</w:t>
      </w:r>
      <w:r w:rsidRPr="000D2B36">
        <w:rPr>
          <w:sz w:val="16"/>
          <w:szCs w:val="16"/>
        </w:rPr>
        <w:t xml:space="preserve">s breach of the provisions of this </w:t>
      </w:r>
      <w:r w:rsidR="003542C0">
        <w:rPr>
          <w:sz w:val="16"/>
          <w:szCs w:val="16"/>
        </w:rPr>
        <w:t xml:space="preserve">Section </w:t>
      </w:r>
      <w:r w:rsidR="003542C0">
        <w:rPr>
          <w:sz w:val="16"/>
          <w:szCs w:val="16"/>
        </w:rPr>
        <w:fldChar w:fldCharType="begin"/>
      </w:r>
      <w:r w:rsidR="003542C0">
        <w:rPr>
          <w:sz w:val="16"/>
          <w:szCs w:val="16"/>
        </w:rPr>
        <w:instrText xml:space="preserve"> REF _Ref11222253 \r \h </w:instrText>
      </w:r>
      <w:r w:rsidR="003542C0">
        <w:rPr>
          <w:sz w:val="16"/>
          <w:szCs w:val="16"/>
        </w:rPr>
      </w:r>
      <w:r w:rsidR="003542C0">
        <w:rPr>
          <w:sz w:val="16"/>
          <w:szCs w:val="16"/>
        </w:rPr>
        <w:fldChar w:fldCharType="separate"/>
      </w:r>
      <w:r w:rsidR="00797A2D">
        <w:rPr>
          <w:sz w:val="16"/>
          <w:szCs w:val="16"/>
        </w:rPr>
        <w:t>5</w:t>
      </w:r>
      <w:r w:rsidR="003542C0">
        <w:rPr>
          <w:sz w:val="16"/>
          <w:szCs w:val="16"/>
        </w:rPr>
        <w:fldChar w:fldCharType="end"/>
      </w:r>
      <w:r w:rsidR="003542C0">
        <w:rPr>
          <w:sz w:val="16"/>
          <w:szCs w:val="16"/>
        </w:rPr>
        <w:t xml:space="preserve"> </w:t>
      </w:r>
      <w:r w:rsidR="003542C0" w:rsidRPr="003542C0">
        <w:rPr>
          <w:i/>
          <w:sz w:val="16"/>
          <w:szCs w:val="16"/>
        </w:rPr>
        <w:t>Confidential Information</w:t>
      </w:r>
      <w:r w:rsidR="003542C0" w:rsidRPr="000D2B36">
        <w:rPr>
          <w:sz w:val="16"/>
          <w:szCs w:val="16"/>
        </w:rPr>
        <w:t xml:space="preserve"> </w:t>
      </w:r>
      <w:r w:rsidRPr="000D2B36">
        <w:rPr>
          <w:sz w:val="16"/>
          <w:szCs w:val="16"/>
        </w:rPr>
        <w:t xml:space="preserve">will cause the irreparable damage to the Disclosing Party for which recovery of money damages would be an inadequate remedy. The non-breaching </w:t>
      </w:r>
      <w:r w:rsidR="00E810DB">
        <w:rPr>
          <w:sz w:val="16"/>
          <w:szCs w:val="16"/>
        </w:rPr>
        <w:t>Party</w:t>
      </w:r>
      <w:r w:rsidRPr="000D2B36">
        <w:rPr>
          <w:sz w:val="16"/>
          <w:szCs w:val="16"/>
        </w:rPr>
        <w:t xml:space="preserve"> will, therefore, be entitled to obtain timely injunctive relief to protect its rights under this </w:t>
      </w:r>
      <w:r w:rsidR="003542C0">
        <w:rPr>
          <w:sz w:val="16"/>
          <w:szCs w:val="16"/>
        </w:rPr>
        <w:t xml:space="preserve">Section </w:t>
      </w:r>
      <w:r w:rsidR="003542C0">
        <w:rPr>
          <w:sz w:val="16"/>
          <w:szCs w:val="16"/>
        </w:rPr>
        <w:fldChar w:fldCharType="begin"/>
      </w:r>
      <w:r w:rsidR="003542C0">
        <w:rPr>
          <w:sz w:val="16"/>
          <w:szCs w:val="16"/>
        </w:rPr>
        <w:instrText xml:space="preserve"> REF _Ref11222253 \r \h </w:instrText>
      </w:r>
      <w:r w:rsidR="003542C0">
        <w:rPr>
          <w:sz w:val="16"/>
          <w:szCs w:val="16"/>
        </w:rPr>
      </w:r>
      <w:r w:rsidR="003542C0">
        <w:rPr>
          <w:sz w:val="16"/>
          <w:szCs w:val="16"/>
        </w:rPr>
        <w:fldChar w:fldCharType="separate"/>
      </w:r>
      <w:r w:rsidR="00797A2D">
        <w:rPr>
          <w:sz w:val="16"/>
          <w:szCs w:val="16"/>
        </w:rPr>
        <w:t>5</w:t>
      </w:r>
      <w:r w:rsidR="003542C0">
        <w:rPr>
          <w:sz w:val="16"/>
          <w:szCs w:val="16"/>
        </w:rPr>
        <w:fldChar w:fldCharType="end"/>
      </w:r>
      <w:r w:rsidR="003542C0">
        <w:rPr>
          <w:sz w:val="16"/>
          <w:szCs w:val="16"/>
        </w:rPr>
        <w:t xml:space="preserve"> </w:t>
      </w:r>
      <w:r w:rsidR="003542C0" w:rsidRPr="003542C0">
        <w:rPr>
          <w:i/>
          <w:sz w:val="16"/>
          <w:szCs w:val="16"/>
        </w:rPr>
        <w:t>Confidential Information</w:t>
      </w:r>
      <w:r w:rsidR="003542C0" w:rsidRPr="000D2B36">
        <w:rPr>
          <w:sz w:val="16"/>
          <w:szCs w:val="16"/>
        </w:rPr>
        <w:t xml:space="preserve"> </w:t>
      </w:r>
      <w:r w:rsidRPr="000D2B36">
        <w:rPr>
          <w:sz w:val="16"/>
          <w:szCs w:val="16"/>
        </w:rPr>
        <w:t xml:space="preserve">in addition to any other remedies available to it at law or pursuant to this Addendum without the need to post a </w:t>
      </w:r>
      <w:r w:rsidRPr="00936527">
        <w:rPr>
          <w:sz w:val="16"/>
          <w:szCs w:val="16"/>
        </w:rPr>
        <w:t>bond or other security.</w:t>
      </w:r>
    </w:p>
    <w:p w14:paraId="71B38A43" w14:textId="0FCC2BF2" w:rsidR="00936527" w:rsidRPr="00936527" w:rsidRDefault="00936527" w:rsidP="00D03A7D">
      <w:pPr>
        <w:pStyle w:val="ListParagraph"/>
        <w:numPr>
          <w:ilvl w:val="0"/>
          <w:numId w:val="11"/>
        </w:numPr>
        <w:tabs>
          <w:tab w:val="left" w:pos="1080"/>
        </w:tabs>
        <w:spacing w:afterLines="80" w:after="192"/>
        <w:ind w:left="0" w:firstLine="540"/>
        <w:contextualSpacing w:val="0"/>
        <w:jc w:val="both"/>
        <w:rPr>
          <w:b/>
          <w:sz w:val="16"/>
          <w:szCs w:val="16"/>
        </w:rPr>
      </w:pPr>
      <w:r w:rsidRPr="00936527">
        <w:rPr>
          <w:sz w:val="16"/>
          <w:szCs w:val="16"/>
          <w:u w:val="single"/>
        </w:rPr>
        <w:t>Liability for Trade Secret Disclosure</w:t>
      </w:r>
      <w:r w:rsidRPr="00936527">
        <w:rPr>
          <w:sz w:val="16"/>
          <w:szCs w:val="16"/>
        </w:rPr>
        <w:t>. Notwithstanding anything in this Agreement to contrary, the Receiving Party shall not be held criminally or civilly liable under any federal or state trade secret law for the disclosure of a trade secret that is confidentially: (i) disclosed to a federal, state, or local government official, or to an attorney, solely for the purpose of reporting or investigating a suspected violation of law; or (ii) disclosed in a court filing under seal.</w:t>
      </w:r>
    </w:p>
    <w:p w14:paraId="2C38FB4A" w14:textId="77777777" w:rsidR="00BE691C" w:rsidRPr="000D2B36" w:rsidRDefault="00BE691C" w:rsidP="00D03A7D">
      <w:pPr>
        <w:pStyle w:val="ListParagraph"/>
        <w:keepNext/>
        <w:numPr>
          <w:ilvl w:val="0"/>
          <w:numId w:val="2"/>
        </w:numPr>
        <w:tabs>
          <w:tab w:val="left" w:pos="540"/>
        </w:tabs>
        <w:spacing w:afterLines="80" w:after="192"/>
        <w:ind w:left="0" w:firstLine="0"/>
        <w:contextualSpacing w:val="0"/>
        <w:jc w:val="both"/>
        <w:outlineLvl w:val="1"/>
        <w:rPr>
          <w:b/>
          <w:sz w:val="16"/>
          <w:szCs w:val="16"/>
        </w:rPr>
      </w:pPr>
      <w:bookmarkStart w:id="193" w:name="_Ref10812038"/>
      <w:r w:rsidRPr="000D2B36">
        <w:rPr>
          <w:b/>
          <w:sz w:val="16"/>
          <w:szCs w:val="16"/>
        </w:rPr>
        <w:t>Protecting Personally Identifiable Information</w:t>
      </w:r>
      <w:bookmarkEnd w:id="193"/>
    </w:p>
    <w:p w14:paraId="210D06FF" w14:textId="1BAF53F7" w:rsidR="00BE691C" w:rsidRPr="000D2B36" w:rsidRDefault="00BE691C" w:rsidP="00D03A7D">
      <w:pPr>
        <w:pStyle w:val="ListParagraph"/>
        <w:numPr>
          <w:ilvl w:val="0"/>
          <w:numId w:val="9"/>
        </w:numPr>
        <w:tabs>
          <w:tab w:val="left" w:pos="1080"/>
        </w:tabs>
        <w:spacing w:afterLines="80" w:after="192"/>
        <w:ind w:left="0" w:firstLine="540"/>
        <w:contextualSpacing w:val="0"/>
        <w:jc w:val="both"/>
        <w:rPr>
          <w:rFonts w:eastAsia="Calibri"/>
          <w:snapToGrid w:val="0"/>
          <w:sz w:val="16"/>
          <w:szCs w:val="16"/>
        </w:rPr>
      </w:pPr>
      <w:r w:rsidRPr="000D2B36">
        <w:rPr>
          <w:rFonts w:eastAsia="Calibri"/>
          <w:snapToGrid w:val="0"/>
          <w:sz w:val="16"/>
          <w:szCs w:val="16"/>
          <w:u w:val="single"/>
        </w:rPr>
        <w:t xml:space="preserve">Restrictions on Use of </w:t>
      </w:r>
      <w:r w:rsidR="0013256D">
        <w:rPr>
          <w:rFonts w:eastAsia="Calibri"/>
          <w:snapToGrid w:val="0"/>
          <w:sz w:val="16"/>
          <w:szCs w:val="16"/>
          <w:u w:val="single"/>
        </w:rPr>
        <w:t>PII</w:t>
      </w:r>
      <w:r w:rsidRPr="000D2B36">
        <w:rPr>
          <w:rFonts w:eastAsia="Calibri"/>
          <w:snapToGrid w:val="0"/>
          <w:sz w:val="16"/>
          <w:szCs w:val="16"/>
        </w:rPr>
        <w:t xml:space="preserve">. </w:t>
      </w:r>
      <w:r w:rsidR="00936527" w:rsidRPr="00936527">
        <w:rPr>
          <w:rFonts w:eastAsia="Calibri"/>
          <w:snapToGrid w:val="0"/>
          <w:sz w:val="16"/>
          <w:szCs w:val="16"/>
        </w:rPr>
        <w:t xml:space="preserve">Any </w:t>
      </w:r>
      <w:r w:rsidR="00936527" w:rsidRPr="00936527">
        <w:rPr>
          <w:sz w:val="16"/>
          <w:szCs w:val="16"/>
        </w:rPr>
        <w:t xml:space="preserve">and all personally identifying information about any individual customer, shareholder, employee (including former employees), contractor, or family member of an employee of Purchaser or any </w:t>
      </w:r>
      <w:r w:rsidR="007814FE">
        <w:rPr>
          <w:sz w:val="16"/>
          <w:szCs w:val="16"/>
        </w:rPr>
        <w:t>Affiliate of Purchaser</w:t>
      </w:r>
      <w:r w:rsidR="00936527" w:rsidRPr="00936527">
        <w:rPr>
          <w:sz w:val="16"/>
          <w:szCs w:val="16"/>
        </w:rPr>
        <w:t>, including without limitation an individual</w:t>
      </w:r>
      <w:r w:rsidR="007B4C1A">
        <w:rPr>
          <w:sz w:val="16"/>
          <w:szCs w:val="16"/>
        </w:rPr>
        <w:t>’</w:t>
      </w:r>
      <w:r w:rsidR="00936527" w:rsidRPr="00936527">
        <w:rPr>
          <w:sz w:val="16"/>
          <w:szCs w:val="16"/>
        </w:rPr>
        <w:t xml:space="preserve">s name, Social Security number, employee number, tax identification number, financial account information, birth date, physical address, email address, user name, password, IP address, telephone number, health plan </w:t>
      </w:r>
      <w:r w:rsidR="00936527" w:rsidRPr="00936527">
        <w:rPr>
          <w:sz w:val="16"/>
          <w:szCs w:val="16"/>
        </w:rPr>
        <w:t xml:space="preserve">information, or medical information (collectively, </w:t>
      </w:r>
      <w:r w:rsidR="00BB5B0F">
        <w:rPr>
          <w:sz w:val="16"/>
          <w:szCs w:val="16"/>
        </w:rPr>
        <w:t>“</w:t>
      </w:r>
      <w:r w:rsidR="0013256D">
        <w:rPr>
          <w:rFonts w:eastAsia="Calibri"/>
          <w:b/>
          <w:i/>
          <w:snapToGrid w:val="0"/>
          <w:sz w:val="16"/>
          <w:szCs w:val="16"/>
        </w:rPr>
        <w:t>PII</w:t>
      </w:r>
      <w:r w:rsidR="00BB5B0F">
        <w:rPr>
          <w:rFonts w:eastAsia="Calibri"/>
          <w:snapToGrid w:val="0"/>
          <w:sz w:val="16"/>
          <w:szCs w:val="16"/>
        </w:rPr>
        <w:t>”</w:t>
      </w:r>
      <w:r w:rsidR="00936527" w:rsidRPr="00936527">
        <w:rPr>
          <w:rFonts w:eastAsia="Calibri"/>
          <w:snapToGrid w:val="0"/>
          <w:sz w:val="16"/>
          <w:szCs w:val="16"/>
        </w:rPr>
        <w:t xml:space="preserve">) </w:t>
      </w:r>
      <w:r w:rsidRPr="00936527">
        <w:rPr>
          <w:rFonts w:eastAsia="Calibri"/>
          <w:snapToGrid w:val="0"/>
          <w:sz w:val="16"/>
          <w:szCs w:val="16"/>
        </w:rPr>
        <w:t>disclosed by Purchaser to Subcontractor or with which Subcontractor otherwise comes in contact while providing the Work will be deemed Confidential Information, regardless of whether it is labeled or designated</w:t>
      </w:r>
      <w:r w:rsidRPr="000D2B36">
        <w:rPr>
          <w:rFonts w:eastAsia="Calibri"/>
          <w:snapToGrid w:val="0"/>
          <w:sz w:val="16"/>
          <w:szCs w:val="16"/>
        </w:rPr>
        <w:t xml:space="preserve"> as such. Subcontractor shall not: (i) use </w:t>
      </w:r>
      <w:r w:rsidR="0013256D">
        <w:rPr>
          <w:rFonts w:eastAsia="Calibri"/>
          <w:snapToGrid w:val="0"/>
          <w:sz w:val="16"/>
          <w:szCs w:val="16"/>
        </w:rPr>
        <w:t>PII</w:t>
      </w:r>
      <w:r w:rsidRPr="000D2B36">
        <w:rPr>
          <w:rFonts w:eastAsia="Calibri"/>
          <w:snapToGrid w:val="0"/>
          <w:sz w:val="16"/>
          <w:szCs w:val="16"/>
        </w:rPr>
        <w:t xml:space="preserve"> for any purpose other than as reasonably necessary to fulfill the terms of this Addendum; or (ii) make </w:t>
      </w:r>
      <w:r w:rsidR="0013256D">
        <w:rPr>
          <w:rFonts w:eastAsia="Calibri"/>
          <w:snapToGrid w:val="0"/>
          <w:sz w:val="16"/>
          <w:szCs w:val="16"/>
        </w:rPr>
        <w:t>PII</w:t>
      </w:r>
      <w:r w:rsidRPr="000D2B36">
        <w:rPr>
          <w:rFonts w:eastAsia="Calibri"/>
          <w:snapToGrid w:val="0"/>
          <w:sz w:val="16"/>
          <w:szCs w:val="16"/>
        </w:rPr>
        <w:t xml:space="preserve"> available to any employees, agents, suppliers, or other representatives of Subcontractor except those with a need to know.</w:t>
      </w:r>
    </w:p>
    <w:p w14:paraId="0BD2388F" w14:textId="6F19ACA3" w:rsidR="00BE691C" w:rsidRPr="000D2B36" w:rsidRDefault="00BE691C" w:rsidP="00D03A7D">
      <w:pPr>
        <w:pStyle w:val="ListParagraph"/>
        <w:numPr>
          <w:ilvl w:val="0"/>
          <w:numId w:val="9"/>
        </w:numPr>
        <w:tabs>
          <w:tab w:val="left" w:pos="1080"/>
        </w:tabs>
        <w:spacing w:afterLines="80" w:after="192"/>
        <w:ind w:left="0" w:firstLine="540"/>
        <w:contextualSpacing w:val="0"/>
        <w:jc w:val="both"/>
        <w:rPr>
          <w:rFonts w:eastAsia="Calibri"/>
          <w:snapToGrid w:val="0"/>
          <w:sz w:val="16"/>
          <w:szCs w:val="16"/>
        </w:rPr>
      </w:pPr>
      <w:r w:rsidRPr="000D2B36">
        <w:rPr>
          <w:rFonts w:eastAsia="Calibri"/>
          <w:snapToGrid w:val="0"/>
          <w:sz w:val="16"/>
          <w:szCs w:val="16"/>
          <w:u w:val="single"/>
        </w:rPr>
        <w:t>Security</w:t>
      </w:r>
      <w:r w:rsidRPr="000D2B36">
        <w:rPr>
          <w:rFonts w:eastAsia="Calibri"/>
          <w:snapToGrid w:val="0"/>
          <w:sz w:val="16"/>
          <w:szCs w:val="16"/>
        </w:rPr>
        <w:t xml:space="preserve">. Subcontractor shall implement appropriate measures to ensure the security and confidentiality of all </w:t>
      </w:r>
      <w:r w:rsidR="0013256D">
        <w:rPr>
          <w:rFonts w:eastAsia="Calibri"/>
          <w:snapToGrid w:val="0"/>
          <w:sz w:val="16"/>
          <w:szCs w:val="16"/>
        </w:rPr>
        <w:t>PII</w:t>
      </w:r>
      <w:r w:rsidRPr="000D2B36">
        <w:rPr>
          <w:rFonts w:eastAsia="Calibri"/>
          <w:snapToGrid w:val="0"/>
          <w:sz w:val="16"/>
          <w:szCs w:val="16"/>
        </w:rPr>
        <w:t xml:space="preserve"> in its and its suppliers</w:t>
      </w:r>
      <w:r w:rsidR="007B4C1A">
        <w:rPr>
          <w:rFonts w:eastAsia="Calibri"/>
          <w:snapToGrid w:val="0"/>
          <w:sz w:val="16"/>
          <w:szCs w:val="16"/>
        </w:rPr>
        <w:t>’</w:t>
      </w:r>
      <w:r w:rsidRPr="000D2B36">
        <w:rPr>
          <w:rFonts w:eastAsia="Calibri"/>
          <w:snapToGrid w:val="0"/>
          <w:sz w:val="16"/>
          <w:szCs w:val="16"/>
        </w:rPr>
        <w:t xml:space="preserve"> possession, including protecting against any threats or hazards to the security or integrity of the </w:t>
      </w:r>
      <w:r w:rsidR="0013256D">
        <w:rPr>
          <w:rFonts w:eastAsia="Calibri"/>
          <w:snapToGrid w:val="0"/>
          <w:sz w:val="16"/>
          <w:szCs w:val="16"/>
        </w:rPr>
        <w:t>PII</w:t>
      </w:r>
      <w:r w:rsidRPr="000D2B36">
        <w:rPr>
          <w:rFonts w:eastAsia="Calibri"/>
          <w:snapToGrid w:val="0"/>
          <w:sz w:val="16"/>
          <w:szCs w:val="16"/>
        </w:rPr>
        <w:t xml:space="preserve"> that Subcontractor should reasonably be able to anticipate and against unauthorized access to or use of the </w:t>
      </w:r>
      <w:r w:rsidR="0013256D">
        <w:rPr>
          <w:rFonts w:eastAsia="Calibri"/>
          <w:snapToGrid w:val="0"/>
          <w:sz w:val="16"/>
          <w:szCs w:val="16"/>
        </w:rPr>
        <w:t>PII</w:t>
      </w:r>
      <w:r w:rsidRPr="000D2B36">
        <w:rPr>
          <w:rFonts w:eastAsia="Calibri"/>
          <w:snapToGrid w:val="0"/>
          <w:sz w:val="16"/>
          <w:szCs w:val="16"/>
        </w:rPr>
        <w:t xml:space="preserve">. </w:t>
      </w:r>
      <w:r w:rsidR="003605FC" w:rsidRPr="00A9610D">
        <w:rPr>
          <w:rFonts w:eastAsia="Calibri"/>
          <w:snapToGrid w:val="0"/>
          <w:sz w:val="16"/>
          <w:szCs w:val="16"/>
        </w:rPr>
        <w:t>The measures implemented by Subcontractor pursuant to this paragraph shall be no less rigorous than the latest published version of ISO/IEC 27001 – Information Security Management Systems–Requirements, and ISO/IEC 27002 – Code of Practice for International Security Management.</w:t>
      </w:r>
      <w:r w:rsidR="003605FC" w:rsidRPr="003605FC">
        <w:rPr>
          <w:sz w:val="24"/>
          <w:szCs w:val="24"/>
        </w:rPr>
        <w:t xml:space="preserve"> </w:t>
      </w:r>
      <w:r w:rsidR="003605FC" w:rsidRPr="00A9610D">
        <w:rPr>
          <w:rFonts w:eastAsia="Calibri"/>
          <w:snapToGrid w:val="0"/>
          <w:sz w:val="16"/>
          <w:szCs w:val="16"/>
        </w:rPr>
        <w:t>Subcontractor agrees to disclose to Supplier known security vulnerabilities in hardware, software and services provided under this Addendum in a timely manner.</w:t>
      </w:r>
      <w:r w:rsidR="003605FC">
        <w:rPr>
          <w:sz w:val="24"/>
          <w:szCs w:val="24"/>
        </w:rPr>
        <w:t xml:space="preserve"> </w:t>
      </w:r>
      <w:r w:rsidR="00696680" w:rsidRPr="00A9610D">
        <w:rPr>
          <w:rFonts w:eastAsia="Calibri"/>
          <w:snapToGrid w:val="0"/>
          <w:sz w:val="16"/>
          <w:szCs w:val="16"/>
        </w:rPr>
        <w:t>Subcontractor agrees to provide a method to verify the integrity and authenticity of all software and patches provided by Subcontractor.</w:t>
      </w:r>
      <w:r w:rsidR="00696680">
        <w:rPr>
          <w:sz w:val="24"/>
          <w:szCs w:val="24"/>
        </w:rPr>
        <w:t xml:space="preserve"> </w:t>
      </w:r>
      <w:r w:rsidR="003605FC">
        <w:rPr>
          <w:sz w:val="24"/>
          <w:szCs w:val="24"/>
        </w:rPr>
        <w:t xml:space="preserve"> </w:t>
      </w:r>
    </w:p>
    <w:p w14:paraId="1AD08A36" w14:textId="30BEDA6C" w:rsidR="00BE691C" w:rsidRPr="000D2B36" w:rsidRDefault="00BE691C" w:rsidP="00D03A7D">
      <w:pPr>
        <w:pStyle w:val="ListParagraph"/>
        <w:numPr>
          <w:ilvl w:val="0"/>
          <w:numId w:val="9"/>
        </w:numPr>
        <w:tabs>
          <w:tab w:val="left" w:pos="1080"/>
        </w:tabs>
        <w:spacing w:afterLines="80" w:after="192"/>
        <w:ind w:left="0" w:firstLine="540"/>
        <w:contextualSpacing w:val="0"/>
        <w:jc w:val="both"/>
        <w:rPr>
          <w:rFonts w:eastAsia="Calibri"/>
          <w:snapToGrid w:val="0"/>
          <w:sz w:val="16"/>
          <w:szCs w:val="16"/>
        </w:rPr>
      </w:pPr>
      <w:r w:rsidRPr="000D2B36">
        <w:rPr>
          <w:rFonts w:eastAsia="Calibri"/>
          <w:snapToGrid w:val="0"/>
          <w:sz w:val="16"/>
          <w:szCs w:val="16"/>
          <w:u w:val="single"/>
        </w:rPr>
        <w:t>Breach of Security</w:t>
      </w:r>
      <w:r w:rsidRPr="000D2B36">
        <w:rPr>
          <w:rFonts w:eastAsia="Calibri"/>
          <w:snapToGrid w:val="0"/>
          <w:sz w:val="16"/>
          <w:szCs w:val="16"/>
        </w:rPr>
        <w:t xml:space="preserve">. Notwithstanding any other provisions hereof, Subcontractor shall notify Purchaser </w:t>
      </w:r>
      <w:r w:rsidR="00696680" w:rsidRPr="00A9610D">
        <w:rPr>
          <w:rFonts w:eastAsia="Calibri"/>
          <w:snapToGrid w:val="0"/>
          <w:sz w:val="16"/>
          <w:szCs w:val="16"/>
        </w:rPr>
        <w:t xml:space="preserve">by phone and email at the address below (copying Purchaser’s Director of Information Technology Risk Management) within one (1) business day of any </w:t>
      </w:r>
      <w:r w:rsidR="00696680" w:rsidRPr="00A9610D">
        <w:rPr>
          <w:sz w:val="16"/>
          <w:szCs w:val="16"/>
        </w:rPr>
        <w:t>unauthorized access to, acquisition of, or disclosure of, PII or any individuals’ information which was held in the custody or control of Subcontractor or its suppliers of any tier, agents or other representatives, or a reasonable belief by either Subcontractor or its suppliers of any tier, agent or representative that such unauthorized access, acquisition or disclosure has occurred</w:t>
      </w:r>
      <w:r w:rsidR="00696680" w:rsidRPr="00696680">
        <w:rPr>
          <w:sz w:val="24"/>
          <w:szCs w:val="24"/>
        </w:rPr>
        <w:t xml:space="preserve"> </w:t>
      </w:r>
      <w:r w:rsidR="00696680" w:rsidRPr="00A9610D">
        <w:rPr>
          <w:sz w:val="16"/>
          <w:szCs w:val="16"/>
        </w:rPr>
        <w:t>or within 48 hours after Subcontractor becomes aware that  Subcontractor has experienced a security incident affecting Purchaser</w:t>
      </w:r>
      <w:r w:rsidR="00696680" w:rsidRPr="000D2B36" w:rsidDel="00696680">
        <w:rPr>
          <w:rFonts w:eastAsia="Calibri"/>
          <w:snapToGrid w:val="0"/>
          <w:sz w:val="16"/>
          <w:szCs w:val="16"/>
        </w:rPr>
        <w:t xml:space="preserve"> </w:t>
      </w:r>
      <w:r w:rsidR="00936527" w:rsidRPr="00936527">
        <w:rPr>
          <w:sz w:val="16"/>
          <w:szCs w:val="16"/>
        </w:rPr>
        <w:t>(</w:t>
      </w:r>
      <w:r w:rsidR="004D2486">
        <w:rPr>
          <w:sz w:val="16"/>
          <w:szCs w:val="16"/>
        </w:rPr>
        <w:t xml:space="preserve">each a </w:t>
      </w:r>
      <w:r w:rsidR="00BB5B0F">
        <w:rPr>
          <w:sz w:val="16"/>
          <w:szCs w:val="16"/>
        </w:rPr>
        <w:t>“</w:t>
      </w:r>
      <w:r w:rsidR="00936527" w:rsidRPr="00936527">
        <w:rPr>
          <w:rFonts w:eastAsia="Calibri"/>
          <w:b/>
          <w:i/>
          <w:snapToGrid w:val="0"/>
          <w:sz w:val="16"/>
          <w:szCs w:val="16"/>
        </w:rPr>
        <w:t>Breach of Security</w:t>
      </w:r>
      <w:r w:rsidR="00BB5B0F">
        <w:rPr>
          <w:rFonts w:eastAsia="Calibri"/>
          <w:snapToGrid w:val="0"/>
          <w:sz w:val="16"/>
          <w:szCs w:val="16"/>
        </w:rPr>
        <w:t>”</w:t>
      </w:r>
      <w:r w:rsidR="00936527" w:rsidRPr="00936527">
        <w:rPr>
          <w:rFonts w:eastAsia="Calibri"/>
          <w:snapToGrid w:val="0"/>
          <w:sz w:val="16"/>
          <w:szCs w:val="16"/>
        </w:rPr>
        <w:t>)</w:t>
      </w:r>
      <w:r w:rsidRPr="00936527">
        <w:rPr>
          <w:rFonts w:eastAsia="Calibri"/>
          <w:snapToGrid w:val="0"/>
          <w:sz w:val="16"/>
          <w:szCs w:val="16"/>
        </w:rPr>
        <w:t>. Such notice</w:t>
      </w:r>
      <w:r w:rsidRPr="000D2B36">
        <w:rPr>
          <w:rFonts w:eastAsia="Calibri"/>
          <w:snapToGrid w:val="0"/>
          <w:sz w:val="16"/>
          <w:szCs w:val="16"/>
        </w:rPr>
        <w:t xml:space="preserve"> shall include the following: (i) date and time that the Subcontractor discovered the Breach of Security and the date and time when the breach </w:t>
      </w:r>
      <w:proofErr w:type="gramStart"/>
      <w:r w:rsidRPr="000D2B36">
        <w:rPr>
          <w:rFonts w:eastAsia="Calibri"/>
          <w:snapToGrid w:val="0"/>
          <w:sz w:val="16"/>
          <w:szCs w:val="16"/>
        </w:rPr>
        <w:t>actually occurred</w:t>
      </w:r>
      <w:proofErr w:type="gramEnd"/>
      <w:r w:rsidRPr="000D2B36">
        <w:rPr>
          <w:rFonts w:eastAsia="Calibri"/>
          <w:snapToGrid w:val="0"/>
          <w:sz w:val="16"/>
          <w:szCs w:val="16"/>
        </w:rPr>
        <w:t xml:space="preserve">, if discoverable; (ii) a detailed description of the Breach of Security; (iii) a list of the systems and data at risk, including a list of affected individuals; and (iv) a description of actions taken after the Breach of Security was </w:t>
      </w:r>
      <w:r w:rsidRPr="00E319E7">
        <w:rPr>
          <w:rFonts w:eastAsia="Calibri"/>
          <w:snapToGrid w:val="0"/>
          <w:sz w:val="16"/>
          <w:szCs w:val="16"/>
        </w:rPr>
        <w:t xml:space="preserve">discovered. </w:t>
      </w:r>
      <w:r w:rsidR="00A128C7" w:rsidRPr="00A9610D">
        <w:rPr>
          <w:rFonts w:eastAsia="Calibri"/>
          <w:snapToGrid w:val="0"/>
          <w:sz w:val="16"/>
          <w:szCs w:val="16"/>
        </w:rPr>
        <w:t>Subcontractor’s notice shall also provide Purchaser with the name and contact information for any personnel who shall serve as Purchaser’s primary security contact and shall be available to assist Purchaser with security incident management, response and recovery associated with the security incident.</w:t>
      </w:r>
      <w:r w:rsidR="00A128C7" w:rsidRPr="00E319E7">
        <w:rPr>
          <w:rFonts w:eastAsia="Calibri"/>
          <w:snapToGrid w:val="0"/>
          <w:sz w:val="24"/>
          <w:szCs w:val="24"/>
        </w:rPr>
        <w:t xml:space="preserve"> </w:t>
      </w:r>
      <w:r w:rsidR="00A128C7" w:rsidRPr="00A9610D">
        <w:rPr>
          <w:rFonts w:eastAsia="Calibri"/>
          <w:snapToGrid w:val="0"/>
          <w:sz w:val="16"/>
          <w:szCs w:val="16"/>
        </w:rPr>
        <w:t>Immediately following Subcontractor’s notification to Purchaser of a Breach of Security, the parties shall coordinate with each other to investigate such Breach of Security and Subcontractor agrees to coordinate with Purchaser in Subcontractor’s handling of the matter, including (y) assisting with the investigation and (z) making available all relevant records and other materials required to comply with applicable law, regulation, industry standard or otherwise reasonably required by Purchaser.</w:t>
      </w:r>
      <w:r w:rsidR="00A128C7" w:rsidRPr="00E319E7">
        <w:rPr>
          <w:rFonts w:eastAsia="Calibri"/>
          <w:snapToGrid w:val="0"/>
          <w:sz w:val="16"/>
          <w:szCs w:val="16"/>
        </w:rPr>
        <w:t xml:space="preserve"> </w:t>
      </w:r>
      <w:r w:rsidRPr="000D2B36">
        <w:rPr>
          <w:rFonts w:eastAsia="Calibri"/>
          <w:snapToGrid w:val="0"/>
          <w:sz w:val="16"/>
          <w:szCs w:val="16"/>
        </w:rPr>
        <w:t xml:space="preserve">Subcontractor shall provide to Purchaser weekly reports and updates describing the investigation into the Breach of Security, all corrective or remedial actions taken or to be taken by the Subcontractor (and any applicable supplier) and shall promptly provide any further information that Purchaser may request in connection with Breach of Security. </w:t>
      </w:r>
      <w:r w:rsidR="00A128C7" w:rsidRPr="005C0171">
        <w:rPr>
          <w:rFonts w:eastAsia="Calibri"/>
          <w:snapToGrid w:val="0"/>
          <w:sz w:val="16"/>
          <w:szCs w:val="16"/>
        </w:rPr>
        <w:t>S</w:t>
      </w:r>
      <w:r w:rsidR="00A128C7">
        <w:rPr>
          <w:rFonts w:eastAsia="Calibri"/>
          <w:snapToGrid w:val="0"/>
          <w:sz w:val="16"/>
          <w:szCs w:val="16"/>
        </w:rPr>
        <w:t>ubcontractor</w:t>
      </w:r>
      <w:r w:rsidR="00A128C7" w:rsidRPr="005C0171">
        <w:rPr>
          <w:rFonts w:eastAsia="Calibri"/>
          <w:snapToGrid w:val="0"/>
          <w:sz w:val="16"/>
          <w:szCs w:val="16"/>
        </w:rPr>
        <w:t xml:space="preserve"> shall use best efforts to immediately remedy any Breach of Security and prevent any further or recurrent Breach of Security at Su</w:t>
      </w:r>
      <w:r w:rsidR="00A128C7">
        <w:rPr>
          <w:rFonts w:eastAsia="Calibri"/>
          <w:snapToGrid w:val="0"/>
          <w:sz w:val="16"/>
          <w:szCs w:val="16"/>
        </w:rPr>
        <w:t>bcontractor</w:t>
      </w:r>
      <w:r w:rsidR="00A128C7" w:rsidRPr="005C0171">
        <w:rPr>
          <w:rFonts w:eastAsia="Calibri"/>
          <w:snapToGrid w:val="0"/>
          <w:sz w:val="16"/>
          <w:szCs w:val="16"/>
        </w:rPr>
        <w:t xml:space="preserve">’s expense in accordance with applicable privacy laws, </w:t>
      </w:r>
      <w:proofErr w:type="gramStart"/>
      <w:r w:rsidR="00A128C7" w:rsidRPr="005C0171">
        <w:rPr>
          <w:rFonts w:eastAsia="Calibri"/>
          <w:snapToGrid w:val="0"/>
          <w:sz w:val="16"/>
          <w:szCs w:val="16"/>
        </w:rPr>
        <w:t>regulations</w:t>
      </w:r>
      <w:proofErr w:type="gramEnd"/>
      <w:r w:rsidR="00A128C7" w:rsidRPr="005C0171">
        <w:rPr>
          <w:rFonts w:eastAsia="Calibri"/>
          <w:snapToGrid w:val="0"/>
          <w:sz w:val="16"/>
          <w:szCs w:val="16"/>
        </w:rPr>
        <w:t xml:space="preserve"> and standards. Su</w:t>
      </w:r>
      <w:r w:rsidR="00A128C7">
        <w:rPr>
          <w:rFonts w:eastAsia="Calibri"/>
          <w:snapToGrid w:val="0"/>
          <w:sz w:val="16"/>
          <w:szCs w:val="16"/>
        </w:rPr>
        <w:t>bcontractor</w:t>
      </w:r>
      <w:r w:rsidR="00A128C7" w:rsidRPr="005C0171">
        <w:rPr>
          <w:rFonts w:eastAsia="Calibri"/>
          <w:snapToGrid w:val="0"/>
          <w:sz w:val="16"/>
          <w:szCs w:val="16"/>
        </w:rPr>
        <w:t xml:space="preserve"> shall reimburse Purchaser for actual reasonable costs incurred by Purchaser in responding to, and mitigating damages caused by, any Breach of Security, including all costs of notice and/or remediation pursuant to this paragraph. </w:t>
      </w:r>
      <w:r w:rsidR="00A128C7" w:rsidRPr="005C0171">
        <w:rPr>
          <w:rFonts w:eastAsia="Calibri"/>
          <w:snapToGrid w:val="0"/>
          <w:sz w:val="16"/>
          <w:szCs w:val="16"/>
        </w:rPr>
        <w:lastRenderedPageBreak/>
        <w:t>S</w:t>
      </w:r>
      <w:r w:rsidR="00A128C7">
        <w:rPr>
          <w:rFonts w:eastAsia="Calibri"/>
          <w:snapToGrid w:val="0"/>
          <w:sz w:val="16"/>
          <w:szCs w:val="16"/>
        </w:rPr>
        <w:t>ubcontractor</w:t>
      </w:r>
      <w:r w:rsidR="00A128C7" w:rsidRPr="005C0171">
        <w:rPr>
          <w:rFonts w:eastAsia="Calibri"/>
          <w:snapToGrid w:val="0"/>
          <w:sz w:val="16"/>
          <w:szCs w:val="16"/>
        </w:rPr>
        <w:t xml:space="preserve"> shall fully cooperate at its own expense with Purchaser in any litigation or other formal action deemed reasonably necessary by Purchaser to protect its rights relating to the use, disclosure, </w:t>
      </w:r>
      <w:proofErr w:type="gramStart"/>
      <w:r w:rsidR="00A128C7" w:rsidRPr="005C0171">
        <w:rPr>
          <w:rFonts w:eastAsia="Calibri"/>
          <w:snapToGrid w:val="0"/>
          <w:sz w:val="16"/>
          <w:szCs w:val="16"/>
        </w:rPr>
        <w:t>protection</w:t>
      </w:r>
      <w:proofErr w:type="gramEnd"/>
      <w:r w:rsidR="00A128C7" w:rsidRPr="005C0171">
        <w:rPr>
          <w:rFonts w:eastAsia="Calibri"/>
          <w:snapToGrid w:val="0"/>
          <w:sz w:val="16"/>
          <w:szCs w:val="16"/>
        </w:rPr>
        <w:t xml:space="preserve"> and maintenance of its Confidential Information, PII and data.</w:t>
      </w:r>
    </w:p>
    <w:p w14:paraId="4D52FF4D" w14:textId="6ADA1E6F" w:rsidR="00BE691C" w:rsidRPr="000D2B36" w:rsidRDefault="00306F4E" w:rsidP="0050750A">
      <w:pPr>
        <w:pStyle w:val="ListParagraph"/>
        <w:tabs>
          <w:tab w:val="left" w:pos="540"/>
        </w:tabs>
        <w:ind w:left="547"/>
        <w:contextualSpacing w:val="0"/>
        <w:jc w:val="both"/>
        <w:rPr>
          <w:rFonts w:eastAsia="Calibri"/>
          <w:snapToGrid w:val="0"/>
          <w:sz w:val="16"/>
          <w:szCs w:val="16"/>
        </w:rPr>
      </w:pPr>
      <w:r>
        <w:rPr>
          <w:rFonts w:eastAsia="Calibri"/>
          <w:snapToGrid w:val="0"/>
          <w:sz w:val="16"/>
          <w:szCs w:val="16"/>
        </w:rPr>
        <w:t>[Purchaser Name]</w:t>
      </w:r>
    </w:p>
    <w:p w14:paraId="041903F8" w14:textId="77777777" w:rsidR="00BE691C" w:rsidRPr="000D2B36" w:rsidRDefault="00BE691C" w:rsidP="0050750A">
      <w:pPr>
        <w:pStyle w:val="ListParagraph"/>
        <w:tabs>
          <w:tab w:val="left" w:pos="540"/>
        </w:tabs>
        <w:ind w:left="547"/>
        <w:contextualSpacing w:val="0"/>
        <w:jc w:val="both"/>
        <w:rPr>
          <w:rFonts w:eastAsia="Calibri"/>
          <w:snapToGrid w:val="0"/>
          <w:sz w:val="16"/>
          <w:szCs w:val="16"/>
        </w:rPr>
      </w:pPr>
      <w:r w:rsidRPr="000D2B36">
        <w:rPr>
          <w:rFonts w:eastAsia="Calibri"/>
          <w:snapToGrid w:val="0"/>
          <w:sz w:val="16"/>
          <w:szCs w:val="16"/>
        </w:rPr>
        <w:t>_________________________________</w:t>
      </w:r>
    </w:p>
    <w:p w14:paraId="4EB9F026" w14:textId="77777777" w:rsidR="00BE691C" w:rsidRPr="000D2B36" w:rsidRDefault="00BE691C" w:rsidP="0050750A">
      <w:pPr>
        <w:pStyle w:val="ListParagraph"/>
        <w:tabs>
          <w:tab w:val="left" w:pos="540"/>
        </w:tabs>
        <w:ind w:left="547"/>
        <w:contextualSpacing w:val="0"/>
        <w:jc w:val="both"/>
        <w:rPr>
          <w:rFonts w:eastAsia="Calibri"/>
          <w:snapToGrid w:val="0"/>
          <w:sz w:val="16"/>
          <w:szCs w:val="16"/>
        </w:rPr>
      </w:pPr>
      <w:r w:rsidRPr="000D2B36">
        <w:rPr>
          <w:rFonts w:eastAsia="Calibri"/>
          <w:snapToGrid w:val="0"/>
          <w:sz w:val="16"/>
          <w:szCs w:val="16"/>
        </w:rPr>
        <w:t>_________________________________</w:t>
      </w:r>
    </w:p>
    <w:p w14:paraId="4E3EBE57" w14:textId="77777777" w:rsidR="00BE691C" w:rsidRPr="000D2B36" w:rsidRDefault="00BE691C" w:rsidP="0050750A">
      <w:pPr>
        <w:pStyle w:val="ListParagraph"/>
        <w:tabs>
          <w:tab w:val="left" w:pos="540"/>
        </w:tabs>
        <w:ind w:left="547"/>
        <w:contextualSpacing w:val="0"/>
        <w:jc w:val="both"/>
        <w:rPr>
          <w:rFonts w:eastAsia="Calibri"/>
          <w:snapToGrid w:val="0"/>
          <w:sz w:val="16"/>
          <w:szCs w:val="16"/>
        </w:rPr>
      </w:pPr>
      <w:r w:rsidRPr="000D2B36">
        <w:rPr>
          <w:rFonts w:eastAsia="Calibri"/>
          <w:snapToGrid w:val="0"/>
          <w:sz w:val="16"/>
          <w:szCs w:val="16"/>
        </w:rPr>
        <w:t>_________________________________</w:t>
      </w:r>
    </w:p>
    <w:p w14:paraId="5818F5F5" w14:textId="77777777" w:rsidR="00BE691C" w:rsidRPr="000D2B36" w:rsidRDefault="00BE691C" w:rsidP="0050750A">
      <w:pPr>
        <w:pStyle w:val="ListParagraph"/>
        <w:tabs>
          <w:tab w:val="left" w:pos="540"/>
        </w:tabs>
        <w:ind w:left="547"/>
        <w:contextualSpacing w:val="0"/>
        <w:jc w:val="both"/>
        <w:rPr>
          <w:rFonts w:eastAsia="Calibri"/>
          <w:snapToGrid w:val="0"/>
          <w:sz w:val="16"/>
          <w:szCs w:val="16"/>
        </w:rPr>
      </w:pPr>
      <w:r w:rsidRPr="000D2B36">
        <w:rPr>
          <w:rFonts w:eastAsia="Calibri"/>
          <w:snapToGrid w:val="0"/>
          <w:sz w:val="16"/>
          <w:szCs w:val="16"/>
        </w:rPr>
        <w:t>Telephone: (xxx) xxx-</w:t>
      </w:r>
      <w:proofErr w:type="spellStart"/>
      <w:r w:rsidRPr="000D2B36">
        <w:rPr>
          <w:rFonts w:eastAsia="Calibri"/>
          <w:snapToGrid w:val="0"/>
          <w:sz w:val="16"/>
          <w:szCs w:val="16"/>
        </w:rPr>
        <w:t>xxxx</w:t>
      </w:r>
      <w:proofErr w:type="spellEnd"/>
    </w:p>
    <w:p w14:paraId="50A0967D" w14:textId="77777777" w:rsidR="00BE691C" w:rsidRPr="000D2B36" w:rsidRDefault="00BE691C" w:rsidP="00D466F9">
      <w:pPr>
        <w:pStyle w:val="ListParagraph"/>
        <w:tabs>
          <w:tab w:val="left" w:pos="540"/>
        </w:tabs>
        <w:spacing w:afterLines="80" w:after="192"/>
        <w:ind w:left="540"/>
        <w:contextualSpacing w:val="0"/>
        <w:jc w:val="both"/>
        <w:rPr>
          <w:rFonts w:eastAsia="Calibri"/>
          <w:snapToGrid w:val="0"/>
          <w:sz w:val="16"/>
          <w:szCs w:val="16"/>
        </w:rPr>
      </w:pPr>
      <w:r w:rsidRPr="000D2B36">
        <w:rPr>
          <w:rFonts w:eastAsia="Calibri"/>
          <w:snapToGrid w:val="0"/>
          <w:sz w:val="16"/>
          <w:szCs w:val="16"/>
        </w:rPr>
        <w:t>Email: ___________@_______________</w:t>
      </w:r>
    </w:p>
    <w:p w14:paraId="3BBA151F" w14:textId="77777777" w:rsidR="00BE691C" w:rsidRPr="000D2B36" w:rsidRDefault="00BE691C" w:rsidP="00D03A7D">
      <w:pPr>
        <w:pStyle w:val="ListParagraph"/>
        <w:numPr>
          <w:ilvl w:val="0"/>
          <w:numId w:val="9"/>
        </w:numPr>
        <w:tabs>
          <w:tab w:val="left" w:pos="1080"/>
        </w:tabs>
        <w:spacing w:afterLines="80" w:after="192"/>
        <w:ind w:left="0" w:firstLine="540"/>
        <w:contextualSpacing w:val="0"/>
        <w:jc w:val="both"/>
        <w:rPr>
          <w:rFonts w:eastAsia="Calibri"/>
          <w:snapToGrid w:val="0"/>
          <w:sz w:val="16"/>
          <w:szCs w:val="16"/>
        </w:rPr>
      </w:pPr>
      <w:r w:rsidRPr="000D2B36">
        <w:rPr>
          <w:rFonts w:eastAsia="Calibri"/>
          <w:snapToGrid w:val="0"/>
          <w:sz w:val="16"/>
          <w:szCs w:val="16"/>
          <w:u w:val="single"/>
        </w:rPr>
        <w:t>Additional Requirements for Regulated PII</w:t>
      </w:r>
      <w:r w:rsidRPr="000D2B36">
        <w:rPr>
          <w:rFonts w:eastAsia="Calibri"/>
          <w:snapToGrid w:val="0"/>
          <w:sz w:val="16"/>
          <w:szCs w:val="16"/>
        </w:rPr>
        <w:t xml:space="preserve">. </w:t>
      </w:r>
    </w:p>
    <w:p w14:paraId="6CC92CB0" w14:textId="34305851" w:rsidR="00BE691C" w:rsidRPr="000D2B36" w:rsidRDefault="00BE691C" w:rsidP="00D03A7D">
      <w:pPr>
        <w:pStyle w:val="ListParagraph"/>
        <w:numPr>
          <w:ilvl w:val="1"/>
          <w:numId w:val="10"/>
        </w:numPr>
        <w:tabs>
          <w:tab w:val="left" w:pos="1620"/>
        </w:tabs>
        <w:spacing w:afterLines="80" w:after="192"/>
        <w:ind w:left="1080" w:firstLine="0"/>
        <w:contextualSpacing w:val="0"/>
        <w:jc w:val="both"/>
        <w:rPr>
          <w:rFonts w:eastAsia="Calibri"/>
          <w:snapToGrid w:val="0"/>
          <w:sz w:val="16"/>
          <w:szCs w:val="16"/>
        </w:rPr>
      </w:pPr>
      <w:r w:rsidRPr="000D2B36">
        <w:rPr>
          <w:rFonts w:eastAsia="Calibri"/>
          <w:snapToGrid w:val="0"/>
          <w:sz w:val="16"/>
          <w:szCs w:val="16"/>
        </w:rPr>
        <w:t xml:space="preserve">To the extent that Subcontractor or its </w:t>
      </w:r>
      <w:r w:rsidRPr="00936527">
        <w:rPr>
          <w:rFonts w:eastAsia="Calibri"/>
          <w:snapToGrid w:val="0"/>
          <w:sz w:val="16"/>
          <w:szCs w:val="16"/>
        </w:rPr>
        <w:t xml:space="preserve">suppliers have </w:t>
      </w:r>
      <w:r w:rsidR="0013256D">
        <w:rPr>
          <w:sz w:val="16"/>
          <w:szCs w:val="16"/>
        </w:rPr>
        <w:t>PII</w:t>
      </w:r>
      <w:r w:rsidR="00936527" w:rsidRPr="00936527">
        <w:rPr>
          <w:sz w:val="16"/>
          <w:szCs w:val="16"/>
        </w:rPr>
        <w:t xml:space="preserve"> for which the use, storage, protection, transfer, or disclosure is subject to state or federal laws or regulations</w:t>
      </w:r>
      <w:r w:rsidR="00936527" w:rsidRPr="00936527">
        <w:rPr>
          <w:rFonts w:eastAsia="Calibri"/>
          <w:snapToGrid w:val="0"/>
          <w:sz w:val="16"/>
          <w:szCs w:val="16"/>
        </w:rPr>
        <w:t xml:space="preserve"> (</w:t>
      </w:r>
      <w:r w:rsidR="00BB5B0F">
        <w:rPr>
          <w:rFonts w:eastAsia="Calibri"/>
          <w:snapToGrid w:val="0"/>
          <w:sz w:val="16"/>
          <w:szCs w:val="16"/>
        </w:rPr>
        <w:t>“</w:t>
      </w:r>
      <w:r w:rsidR="00936527" w:rsidRPr="00936527">
        <w:rPr>
          <w:rFonts w:eastAsia="Calibri"/>
          <w:b/>
          <w:i/>
          <w:snapToGrid w:val="0"/>
          <w:sz w:val="16"/>
          <w:szCs w:val="16"/>
        </w:rPr>
        <w:t>Regulated PII</w:t>
      </w:r>
      <w:r w:rsidR="00BB5B0F">
        <w:rPr>
          <w:rFonts w:eastAsia="Calibri"/>
          <w:snapToGrid w:val="0"/>
          <w:sz w:val="16"/>
          <w:szCs w:val="16"/>
        </w:rPr>
        <w:t>”</w:t>
      </w:r>
      <w:r w:rsidR="00936527" w:rsidRPr="00936527">
        <w:rPr>
          <w:rFonts w:eastAsia="Calibri"/>
          <w:snapToGrid w:val="0"/>
          <w:sz w:val="16"/>
          <w:szCs w:val="16"/>
        </w:rPr>
        <w:t>)</w:t>
      </w:r>
      <w:r w:rsidR="00936527" w:rsidRPr="00C80E71">
        <w:rPr>
          <w:rFonts w:eastAsia="Calibri"/>
          <w:snapToGrid w:val="0"/>
          <w:sz w:val="24"/>
          <w:szCs w:val="24"/>
        </w:rPr>
        <w:t xml:space="preserve"> </w:t>
      </w:r>
      <w:r w:rsidRPr="000D2B36">
        <w:rPr>
          <w:rFonts w:eastAsia="Calibri"/>
          <w:snapToGrid w:val="0"/>
          <w:sz w:val="16"/>
          <w:szCs w:val="16"/>
        </w:rPr>
        <w:t>in their possession, Subcontractor shall implement a comprehensive written information security program containing organizational, administrative, physical and technical security measures that satisfies all relevant state and federal laws and regulations, including but not limited to the Massachusetts data security regulations contained in 201 CMR 17.00 (or its successor code sections) and, in the case of credit card data, the Payment Card Industry Standards</w:t>
      </w:r>
      <w:r w:rsidR="00936527">
        <w:rPr>
          <w:rFonts w:eastAsia="Calibri"/>
          <w:snapToGrid w:val="0"/>
          <w:sz w:val="16"/>
          <w:szCs w:val="16"/>
        </w:rPr>
        <w:t xml:space="preserve"> </w:t>
      </w:r>
      <w:r w:rsidR="00936527" w:rsidRPr="00936527">
        <w:rPr>
          <w:rFonts w:eastAsia="Calibri"/>
          <w:snapToGrid w:val="0"/>
          <w:sz w:val="16"/>
          <w:szCs w:val="16"/>
        </w:rPr>
        <w:t>(</w:t>
      </w:r>
      <w:r w:rsidR="00BB5B0F">
        <w:rPr>
          <w:rFonts w:eastAsia="Calibri"/>
          <w:snapToGrid w:val="0"/>
          <w:sz w:val="16"/>
          <w:szCs w:val="16"/>
        </w:rPr>
        <w:t>“</w:t>
      </w:r>
      <w:r w:rsidR="00936527" w:rsidRPr="00936527">
        <w:rPr>
          <w:rFonts w:eastAsia="Calibri"/>
          <w:b/>
          <w:i/>
          <w:snapToGrid w:val="0"/>
          <w:sz w:val="16"/>
          <w:szCs w:val="16"/>
        </w:rPr>
        <w:t>PCI DSS</w:t>
      </w:r>
      <w:r w:rsidR="00BB5B0F">
        <w:rPr>
          <w:rFonts w:eastAsia="Calibri"/>
          <w:snapToGrid w:val="0"/>
          <w:sz w:val="16"/>
          <w:szCs w:val="16"/>
        </w:rPr>
        <w:t>”</w:t>
      </w:r>
      <w:r w:rsidR="00936527" w:rsidRPr="00936527">
        <w:rPr>
          <w:rFonts w:eastAsia="Calibri"/>
          <w:snapToGrid w:val="0"/>
          <w:sz w:val="16"/>
          <w:szCs w:val="16"/>
        </w:rPr>
        <w:t>)</w:t>
      </w:r>
      <w:r w:rsidRPr="000D2B36">
        <w:rPr>
          <w:rFonts w:eastAsia="Calibri"/>
          <w:snapToGrid w:val="0"/>
          <w:sz w:val="16"/>
          <w:szCs w:val="16"/>
        </w:rPr>
        <w:t xml:space="preserve">, as set forth in </w:t>
      </w:r>
      <w:r w:rsidR="008E29DB">
        <w:rPr>
          <w:rFonts w:eastAsia="Calibri"/>
          <w:snapToGrid w:val="0"/>
          <w:sz w:val="16"/>
          <w:szCs w:val="16"/>
        </w:rPr>
        <w:t>sub</w:t>
      </w:r>
      <w:r w:rsidRPr="000D2B36">
        <w:rPr>
          <w:rFonts w:eastAsia="Calibri"/>
          <w:snapToGrid w:val="0"/>
          <w:sz w:val="16"/>
          <w:szCs w:val="16"/>
        </w:rPr>
        <w:t xml:space="preserve">section </w:t>
      </w:r>
      <w:r w:rsidR="008E29DB">
        <w:rPr>
          <w:rFonts w:eastAsia="Calibri"/>
          <w:snapToGrid w:val="0"/>
          <w:sz w:val="16"/>
          <w:szCs w:val="16"/>
        </w:rPr>
        <w:fldChar w:fldCharType="begin"/>
      </w:r>
      <w:r w:rsidR="008E29DB">
        <w:rPr>
          <w:rFonts w:eastAsia="Calibri"/>
          <w:snapToGrid w:val="0"/>
          <w:sz w:val="16"/>
          <w:szCs w:val="16"/>
        </w:rPr>
        <w:instrText xml:space="preserve"> REF _Ref11223145 \n \h </w:instrText>
      </w:r>
      <w:r w:rsidR="008E29DB">
        <w:rPr>
          <w:rFonts w:eastAsia="Calibri"/>
          <w:snapToGrid w:val="0"/>
          <w:sz w:val="16"/>
          <w:szCs w:val="16"/>
        </w:rPr>
      </w:r>
      <w:r w:rsidR="008E29DB">
        <w:rPr>
          <w:rFonts w:eastAsia="Calibri"/>
          <w:snapToGrid w:val="0"/>
          <w:sz w:val="16"/>
          <w:szCs w:val="16"/>
        </w:rPr>
        <w:fldChar w:fldCharType="separate"/>
      </w:r>
      <w:r w:rsidR="00797A2D">
        <w:rPr>
          <w:rFonts w:eastAsia="Calibri"/>
          <w:snapToGrid w:val="0"/>
          <w:sz w:val="16"/>
          <w:szCs w:val="16"/>
        </w:rPr>
        <w:t>(e)</w:t>
      </w:r>
      <w:r w:rsidR="008E29DB">
        <w:rPr>
          <w:rFonts w:eastAsia="Calibri"/>
          <w:snapToGrid w:val="0"/>
          <w:sz w:val="16"/>
          <w:szCs w:val="16"/>
        </w:rPr>
        <w:fldChar w:fldCharType="end"/>
      </w:r>
      <w:r w:rsidRPr="000D2B36">
        <w:rPr>
          <w:rFonts w:eastAsia="Calibri"/>
          <w:snapToGrid w:val="0"/>
          <w:sz w:val="16"/>
          <w:szCs w:val="16"/>
        </w:rPr>
        <w:t xml:space="preserve"> </w:t>
      </w:r>
      <w:r w:rsidR="00D72DC8" w:rsidRPr="00D72DC8">
        <w:rPr>
          <w:rFonts w:eastAsia="Calibri"/>
          <w:i/>
          <w:color w:val="000000"/>
          <w:sz w:val="16"/>
          <w:szCs w:val="16"/>
        </w:rPr>
        <w:t>Payment Card Industry Data Security Standards</w:t>
      </w:r>
      <w:r w:rsidR="00D72DC8" w:rsidRPr="00936527">
        <w:rPr>
          <w:rFonts w:eastAsia="Calibri"/>
          <w:snapToGrid w:val="0"/>
          <w:sz w:val="16"/>
          <w:szCs w:val="16"/>
        </w:rPr>
        <w:t xml:space="preserve"> </w:t>
      </w:r>
      <w:r w:rsidRPr="00936527">
        <w:rPr>
          <w:rFonts w:eastAsia="Calibri"/>
          <w:snapToGrid w:val="0"/>
          <w:sz w:val="16"/>
          <w:szCs w:val="16"/>
        </w:rPr>
        <w:t>below. To</w:t>
      </w:r>
      <w:r w:rsidRPr="000D2B36">
        <w:rPr>
          <w:rFonts w:eastAsia="Calibri"/>
          <w:snapToGrid w:val="0"/>
          <w:sz w:val="16"/>
          <w:szCs w:val="16"/>
        </w:rPr>
        <w:t xml:space="preserve"> the extent that Subcontractor or its suppliers have Regulated PII in their possession, then upon Purchaser</w:t>
      </w:r>
      <w:r w:rsidR="007B4C1A">
        <w:rPr>
          <w:rFonts w:eastAsia="Calibri"/>
          <w:snapToGrid w:val="0"/>
          <w:sz w:val="16"/>
          <w:szCs w:val="16"/>
        </w:rPr>
        <w:t>’</w:t>
      </w:r>
      <w:r w:rsidRPr="000D2B36">
        <w:rPr>
          <w:rFonts w:eastAsia="Calibri"/>
          <w:snapToGrid w:val="0"/>
          <w:sz w:val="16"/>
          <w:szCs w:val="16"/>
        </w:rPr>
        <w:t>s request, Subcontractor shall allow Purchaser to review its comprehensive written information security program as well as any audit reports, summaries of test results, or other documents related to security measures taken by Subcontractor or supplier(s), and, as deemed necessary by Purchaser, inspect the implementation of associated administrative, physical and technical security measures, as the case may be, to assess whether its written information security program complies with information security requirements set forth by Purchaser as well as 201 CMR 17.00 (or its successor code sections) and other similar regulations. Such inspections will not include (i) access by Purchaser to confidential information of Subcontractor</w:t>
      </w:r>
      <w:r w:rsidR="007B4C1A">
        <w:rPr>
          <w:rFonts w:eastAsia="Calibri"/>
          <w:snapToGrid w:val="0"/>
          <w:sz w:val="16"/>
          <w:szCs w:val="16"/>
        </w:rPr>
        <w:t>’</w:t>
      </w:r>
      <w:r w:rsidRPr="000D2B36">
        <w:rPr>
          <w:rFonts w:eastAsia="Calibri"/>
          <w:snapToGrid w:val="0"/>
          <w:sz w:val="16"/>
          <w:szCs w:val="16"/>
        </w:rPr>
        <w:t>s other customers or (ii) direct access to any Subcontractor systems. In any circumstance where Subcontractor intends to change or modify the Subcontractor</w:t>
      </w:r>
      <w:r w:rsidR="007B4C1A">
        <w:rPr>
          <w:rFonts w:eastAsia="Calibri"/>
          <w:snapToGrid w:val="0"/>
          <w:sz w:val="16"/>
          <w:szCs w:val="16"/>
        </w:rPr>
        <w:t>’</w:t>
      </w:r>
      <w:r w:rsidRPr="000D2B36">
        <w:rPr>
          <w:rFonts w:eastAsia="Calibri"/>
          <w:snapToGrid w:val="0"/>
          <w:sz w:val="16"/>
          <w:szCs w:val="16"/>
        </w:rPr>
        <w:t xml:space="preserve">s written information security program or underlying security measures after inspection or approval of the same by Purchaser, Subcontractor (1) will not make any change or modification that decreases the overall security of such program or measures, and (2) Subcontractor will provide Purchaser with advance written notice of such changes or modifications. </w:t>
      </w:r>
    </w:p>
    <w:p w14:paraId="7CC44163" w14:textId="73C6788E" w:rsidR="00BE691C" w:rsidRPr="000D2B36" w:rsidRDefault="00BE691C" w:rsidP="00D03A7D">
      <w:pPr>
        <w:pStyle w:val="ListParagraph"/>
        <w:numPr>
          <w:ilvl w:val="1"/>
          <w:numId w:val="10"/>
        </w:numPr>
        <w:tabs>
          <w:tab w:val="left" w:pos="1620"/>
        </w:tabs>
        <w:spacing w:afterLines="80" w:after="192"/>
        <w:ind w:left="1080" w:firstLine="0"/>
        <w:contextualSpacing w:val="0"/>
        <w:jc w:val="both"/>
        <w:rPr>
          <w:rFonts w:eastAsia="Calibri"/>
          <w:snapToGrid w:val="0"/>
          <w:sz w:val="16"/>
          <w:szCs w:val="16"/>
        </w:rPr>
      </w:pPr>
      <w:r w:rsidRPr="000D2B36">
        <w:rPr>
          <w:rFonts w:eastAsia="Calibri"/>
          <w:snapToGrid w:val="0"/>
          <w:sz w:val="16"/>
          <w:szCs w:val="16"/>
        </w:rPr>
        <w:t xml:space="preserve">Purchaser may, in its sole discretion, take </w:t>
      </w:r>
      <w:proofErr w:type="gramStart"/>
      <w:r w:rsidRPr="000D2B36">
        <w:rPr>
          <w:rFonts w:eastAsia="Calibri"/>
          <w:snapToGrid w:val="0"/>
          <w:sz w:val="16"/>
          <w:szCs w:val="16"/>
        </w:rPr>
        <w:t>any and all</w:t>
      </w:r>
      <w:proofErr w:type="gramEnd"/>
      <w:r w:rsidRPr="000D2B36">
        <w:rPr>
          <w:rFonts w:eastAsia="Calibri"/>
          <w:snapToGrid w:val="0"/>
          <w:sz w:val="16"/>
          <w:szCs w:val="16"/>
        </w:rPr>
        <w:t xml:space="preserve"> actions </w:t>
      </w:r>
      <w:r w:rsidRPr="00936527">
        <w:rPr>
          <w:rFonts w:eastAsia="Calibri"/>
          <w:snapToGrid w:val="0"/>
          <w:sz w:val="16"/>
          <w:szCs w:val="16"/>
        </w:rPr>
        <w:t xml:space="preserve">necessary or reasonable to respond to a Breach of Security </w:t>
      </w:r>
      <w:r w:rsidR="00936527" w:rsidRPr="00936527">
        <w:rPr>
          <w:rFonts w:eastAsia="Calibri"/>
          <w:snapToGrid w:val="0"/>
          <w:sz w:val="16"/>
          <w:szCs w:val="16"/>
        </w:rPr>
        <w:t>i</w:t>
      </w:r>
      <w:r w:rsidRPr="00936527">
        <w:rPr>
          <w:rFonts w:eastAsia="Calibri"/>
          <w:snapToGrid w:val="0"/>
          <w:sz w:val="16"/>
          <w:szCs w:val="16"/>
        </w:rPr>
        <w:t>nvolving Regulated PII</w:t>
      </w:r>
      <w:r w:rsidR="00936527" w:rsidRPr="00936527">
        <w:rPr>
          <w:rFonts w:eastAsia="Calibri"/>
          <w:snapToGrid w:val="0"/>
          <w:sz w:val="16"/>
          <w:szCs w:val="16"/>
        </w:rPr>
        <w:t xml:space="preserve"> (</w:t>
      </w:r>
      <w:r w:rsidR="00BB5B0F">
        <w:rPr>
          <w:rFonts w:eastAsia="Calibri"/>
          <w:snapToGrid w:val="0"/>
          <w:sz w:val="16"/>
          <w:szCs w:val="16"/>
        </w:rPr>
        <w:t>“</w:t>
      </w:r>
      <w:r w:rsidR="00F878CB" w:rsidRPr="00F878CB">
        <w:rPr>
          <w:rFonts w:eastAsia="Calibri"/>
          <w:b/>
          <w:i/>
          <w:snapToGrid w:val="0"/>
          <w:sz w:val="16"/>
          <w:szCs w:val="16"/>
        </w:rPr>
        <w:t>Breach of</w:t>
      </w:r>
      <w:r w:rsidR="00F878CB">
        <w:rPr>
          <w:rFonts w:eastAsia="Calibri"/>
          <w:snapToGrid w:val="0"/>
          <w:sz w:val="16"/>
          <w:szCs w:val="16"/>
        </w:rPr>
        <w:t xml:space="preserve"> </w:t>
      </w:r>
      <w:r w:rsidR="00936527" w:rsidRPr="00936527">
        <w:rPr>
          <w:rFonts w:eastAsia="Calibri"/>
          <w:b/>
          <w:i/>
          <w:snapToGrid w:val="0"/>
          <w:sz w:val="16"/>
          <w:szCs w:val="16"/>
        </w:rPr>
        <w:t>Regulated PII</w:t>
      </w:r>
      <w:r w:rsidR="00BB5B0F">
        <w:rPr>
          <w:rFonts w:eastAsia="Calibri"/>
          <w:snapToGrid w:val="0"/>
          <w:sz w:val="16"/>
          <w:szCs w:val="16"/>
        </w:rPr>
        <w:t>”</w:t>
      </w:r>
      <w:r w:rsidR="00936527" w:rsidRPr="00936527">
        <w:rPr>
          <w:rFonts w:eastAsia="Calibri"/>
          <w:snapToGrid w:val="0"/>
          <w:sz w:val="16"/>
          <w:szCs w:val="16"/>
        </w:rPr>
        <w:t>)</w:t>
      </w:r>
      <w:r w:rsidRPr="00936527">
        <w:rPr>
          <w:rFonts w:eastAsia="Calibri"/>
          <w:snapToGrid w:val="0"/>
          <w:sz w:val="16"/>
          <w:szCs w:val="16"/>
        </w:rPr>
        <w:t>, including but</w:t>
      </w:r>
      <w:r w:rsidRPr="000D2B36">
        <w:rPr>
          <w:rFonts w:eastAsia="Calibri"/>
          <w:snapToGrid w:val="0"/>
          <w:sz w:val="16"/>
          <w:szCs w:val="16"/>
        </w:rPr>
        <w:t xml:space="preserve"> not limited to conducting an investigation into the </w:t>
      </w:r>
      <w:r w:rsidRPr="00F878CB">
        <w:rPr>
          <w:rFonts w:eastAsia="Calibri"/>
          <w:snapToGrid w:val="0"/>
          <w:sz w:val="16"/>
          <w:szCs w:val="16"/>
        </w:rPr>
        <w:t xml:space="preserve">cause of the </w:t>
      </w:r>
      <w:r w:rsidR="00F878CB" w:rsidRPr="00F878CB">
        <w:rPr>
          <w:rFonts w:eastAsia="Calibri"/>
          <w:snapToGrid w:val="0"/>
          <w:sz w:val="16"/>
          <w:szCs w:val="16"/>
        </w:rPr>
        <w:t>Breach of Regulated PII</w:t>
      </w:r>
      <w:r w:rsidR="00936527" w:rsidRPr="00F878CB">
        <w:rPr>
          <w:rFonts w:eastAsia="Calibri"/>
          <w:snapToGrid w:val="0"/>
          <w:sz w:val="16"/>
          <w:szCs w:val="16"/>
        </w:rPr>
        <w:t xml:space="preserve"> </w:t>
      </w:r>
      <w:r w:rsidRPr="00F878CB">
        <w:rPr>
          <w:rFonts w:eastAsia="Calibri"/>
          <w:snapToGrid w:val="0"/>
          <w:sz w:val="16"/>
          <w:szCs w:val="16"/>
        </w:rPr>
        <w:t>and notifying affected persons or government</w:t>
      </w:r>
      <w:r w:rsidRPr="000D2B36">
        <w:rPr>
          <w:rFonts w:eastAsia="Calibri"/>
          <w:snapToGrid w:val="0"/>
          <w:sz w:val="16"/>
          <w:szCs w:val="16"/>
        </w:rPr>
        <w:t xml:space="preserve"> agencies accordingly. Subcontractor shall provide Purchaser with all information </w:t>
      </w:r>
      <w:r w:rsidRPr="000D2B36">
        <w:rPr>
          <w:rFonts w:eastAsia="Calibri"/>
          <w:snapToGrid w:val="0"/>
          <w:sz w:val="16"/>
          <w:szCs w:val="16"/>
        </w:rPr>
        <w:t>reasonably necessary to (i) aid Purchaser</w:t>
      </w:r>
      <w:r w:rsidR="007B4C1A">
        <w:rPr>
          <w:rFonts w:eastAsia="Calibri"/>
          <w:snapToGrid w:val="0"/>
          <w:sz w:val="16"/>
          <w:szCs w:val="16"/>
        </w:rPr>
        <w:t>’</w:t>
      </w:r>
      <w:r w:rsidRPr="000D2B36">
        <w:rPr>
          <w:rFonts w:eastAsia="Calibri"/>
          <w:snapToGrid w:val="0"/>
          <w:sz w:val="16"/>
          <w:szCs w:val="16"/>
        </w:rPr>
        <w:t xml:space="preserve">s compliance with all federal and state data breach notification laws and any other laws or regulations that may be applicable to a </w:t>
      </w:r>
      <w:r w:rsidR="00F878CB" w:rsidRPr="00F878CB">
        <w:rPr>
          <w:rFonts w:eastAsia="Calibri"/>
          <w:snapToGrid w:val="0"/>
          <w:sz w:val="16"/>
          <w:szCs w:val="16"/>
        </w:rPr>
        <w:t>Breach of Regulated PII</w:t>
      </w:r>
      <w:r w:rsidRPr="000D2B36">
        <w:rPr>
          <w:rFonts w:eastAsia="Calibri"/>
          <w:snapToGrid w:val="0"/>
          <w:sz w:val="16"/>
          <w:szCs w:val="16"/>
        </w:rPr>
        <w:t>; and (ii) facilitate Purchaser</w:t>
      </w:r>
      <w:r w:rsidR="007B4C1A">
        <w:rPr>
          <w:rFonts w:eastAsia="Calibri"/>
          <w:snapToGrid w:val="0"/>
          <w:sz w:val="16"/>
          <w:szCs w:val="16"/>
        </w:rPr>
        <w:t>’</w:t>
      </w:r>
      <w:r w:rsidRPr="000D2B36">
        <w:rPr>
          <w:rFonts w:eastAsia="Calibri"/>
          <w:snapToGrid w:val="0"/>
          <w:sz w:val="16"/>
          <w:szCs w:val="16"/>
        </w:rPr>
        <w:t xml:space="preserve">s determination of whether the breach was effectively mitigated. Subcontractor shall bear all costs and expenses incurred by Purchaser related to the </w:t>
      </w:r>
      <w:r w:rsidR="00F878CB" w:rsidRPr="00F878CB">
        <w:rPr>
          <w:rFonts w:eastAsia="Calibri"/>
          <w:snapToGrid w:val="0"/>
          <w:sz w:val="16"/>
          <w:szCs w:val="16"/>
        </w:rPr>
        <w:t>Breach of Regulated PII</w:t>
      </w:r>
      <w:r w:rsidRPr="000D2B36">
        <w:rPr>
          <w:rFonts w:eastAsia="Calibri"/>
          <w:snapToGrid w:val="0"/>
          <w:sz w:val="16"/>
          <w:szCs w:val="16"/>
        </w:rPr>
        <w:t xml:space="preserve"> and compliance with law. Alternatively, Purchaser may require that Subcontractor take action to remedy the </w:t>
      </w:r>
      <w:r w:rsidR="00F878CB" w:rsidRPr="00F878CB">
        <w:rPr>
          <w:rFonts w:eastAsia="Calibri"/>
          <w:snapToGrid w:val="0"/>
          <w:sz w:val="16"/>
          <w:szCs w:val="16"/>
        </w:rPr>
        <w:t>Breach of Regulated PII</w:t>
      </w:r>
      <w:r w:rsidR="00F878CB" w:rsidRPr="000D2B36">
        <w:rPr>
          <w:rFonts w:eastAsia="Calibri"/>
          <w:snapToGrid w:val="0"/>
          <w:sz w:val="16"/>
          <w:szCs w:val="16"/>
        </w:rPr>
        <w:t xml:space="preserve"> </w:t>
      </w:r>
      <w:r w:rsidRPr="000D2B36">
        <w:rPr>
          <w:rFonts w:eastAsia="Calibri"/>
          <w:snapToGrid w:val="0"/>
          <w:sz w:val="16"/>
          <w:szCs w:val="16"/>
        </w:rPr>
        <w:t>at Subcontractor</w:t>
      </w:r>
      <w:r w:rsidR="007B4C1A">
        <w:rPr>
          <w:rFonts w:eastAsia="Calibri"/>
          <w:snapToGrid w:val="0"/>
          <w:sz w:val="16"/>
          <w:szCs w:val="16"/>
        </w:rPr>
        <w:t>’</w:t>
      </w:r>
      <w:r w:rsidRPr="000D2B36">
        <w:rPr>
          <w:rFonts w:eastAsia="Calibri"/>
          <w:snapToGrid w:val="0"/>
          <w:sz w:val="16"/>
          <w:szCs w:val="16"/>
        </w:rPr>
        <w:t xml:space="preserve">s expense. This may include, for example, sending notice to all individuals affected by the </w:t>
      </w:r>
      <w:r w:rsidR="00F878CB" w:rsidRPr="00F878CB">
        <w:rPr>
          <w:rFonts w:eastAsia="Calibri"/>
          <w:snapToGrid w:val="0"/>
          <w:sz w:val="16"/>
          <w:szCs w:val="16"/>
        </w:rPr>
        <w:t>Breach of Regulated PII</w:t>
      </w:r>
      <w:r w:rsidRPr="000D2B36">
        <w:rPr>
          <w:rFonts w:eastAsia="Calibri"/>
          <w:snapToGrid w:val="0"/>
          <w:sz w:val="16"/>
          <w:szCs w:val="16"/>
        </w:rPr>
        <w:t>, even if some individuals</w:t>
      </w:r>
      <w:r w:rsidR="007B4C1A">
        <w:rPr>
          <w:rFonts w:eastAsia="Calibri"/>
          <w:snapToGrid w:val="0"/>
          <w:sz w:val="16"/>
          <w:szCs w:val="16"/>
        </w:rPr>
        <w:t>’</w:t>
      </w:r>
      <w:r w:rsidRPr="000D2B36">
        <w:rPr>
          <w:rFonts w:eastAsia="Calibri"/>
          <w:snapToGrid w:val="0"/>
          <w:sz w:val="16"/>
          <w:szCs w:val="16"/>
        </w:rPr>
        <w:t xml:space="preserve"> records are not Regulated PII.</w:t>
      </w:r>
    </w:p>
    <w:p w14:paraId="100D70EC" w14:textId="2E3204DB" w:rsidR="00BE691C" w:rsidRPr="000D2B36" w:rsidRDefault="00BE691C" w:rsidP="00D03A7D">
      <w:pPr>
        <w:pStyle w:val="ListParagraph"/>
        <w:numPr>
          <w:ilvl w:val="0"/>
          <w:numId w:val="9"/>
        </w:numPr>
        <w:tabs>
          <w:tab w:val="left" w:pos="1080"/>
        </w:tabs>
        <w:spacing w:afterLines="80" w:after="192"/>
        <w:ind w:left="0" w:firstLine="540"/>
        <w:contextualSpacing w:val="0"/>
        <w:jc w:val="both"/>
        <w:rPr>
          <w:rFonts w:eastAsia="Calibri"/>
          <w:color w:val="000000"/>
          <w:sz w:val="16"/>
          <w:szCs w:val="16"/>
        </w:rPr>
      </w:pPr>
      <w:bookmarkStart w:id="194" w:name="_Ref11223145"/>
      <w:r w:rsidRPr="000D2B36">
        <w:rPr>
          <w:rFonts w:eastAsia="Calibri"/>
          <w:color w:val="000000"/>
          <w:sz w:val="16"/>
          <w:szCs w:val="16"/>
          <w:u w:val="single"/>
        </w:rPr>
        <w:t>Payment Card Industry Data Security Standards</w:t>
      </w:r>
      <w:r w:rsidRPr="000D2B36">
        <w:rPr>
          <w:rFonts w:eastAsia="Calibri"/>
          <w:color w:val="000000"/>
          <w:sz w:val="16"/>
          <w:szCs w:val="16"/>
        </w:rPr>
        <w:t>. Subcontractor acknowledges and agrees that it and its suppliers are responsible for the security of Purchaser</w:t>
      </w:r>
      <w:r w:rsidR="007B4C1A">
        <w:rPr>
          <w:rFonts w:eastAsia="Calibri"/>
          <w:color w:val="000000"/>
          <w:sz w:val="16"/>
          <w:szCs w:val="16"/>
        </w:rPr>
        <w:t>’</w:t>
      </w:r>
      <w:r w:rsidRPr="000D2B36">
        <w:rPr>
          <w:rFonts w:eastAsia="Calibri"/>
          <w:color w:val="000000"/>
          <w:sz w:val="16"/>
          <w:szCs w:val="16"/>
        </w:rPr>
        <w:t>s, Purchaser</w:t>
      </w:r>
      <w:r w:rsidR="007B4C1A">
        <w:rPr>
          <w:rFonts w:eastAsia="Calibri"/>
          <w:color w:val="000000"/>
          <w:sz w:val="16"/>
          <w:szCs w:val="16"/>
        </w:rPr>
        <w:t>’</w:t>
      </w:r>
      <w:r w:rsidRPr="000D2B36">
        <w:rPr>
          <w:rFonts w:eastAsia="Calibri"/>
          <w:color w:val="000000"/>
          <w:sz w:val="16"/>
          <w:szCs w:val="16"/>
        </w:rPr>
        <w:t>s employees</w:t>
      </w:r>
      <w:r w:rsidR="007B4C1A">
        <w:rPr>
          <w:rFonts w:eastAsia="Calibri"/>
          <w:color w:val="000000"/>
          <w:sz w:val="16"/>
          <w:szCs w:val="16"/>
        </w:rPr>
        <w:t>’</w:t>
      </w:r>
      <w:r w:rsidRPr="000D2B36">
        <w:rPr>
          <w:rFonts w:eastAsia="Calibri"/>
          <w:color w:val="000000"/>
          <w:sz w:val="16"/>
          <w:szCs w:val="16"/>
        </w:rPr>
        <w:t>, and Purchaser</w:t>
      </w:r>
      <w:r w:rsidR="007B4C1A">
        <w:rPr>
          <w:rFonts w:eastAsia="Calibri"/>
          <w:color w:val="000000"/>
          <w:sz w:val="16"/>
          <w:szCs w:val="16"/>
        </w:rPr>
        <w:t>’</w:t>
      </w:r>
      <w:r w:rsidRPr="000D2B36">
        <w:rPr>
          <w:rFonts w:eastAsia="Calibri"/>
          <w:color w:val="000000"/>
          <w:sz w:val="16"/>
          <w:szCs w:val="16"/>
        </w:rPr>
        <w:t>s customers</w:t>
      </w:r>
      <w:r w:rsidR="007B4C1A">
        <w:rPr>
          <w:rFonts w:eastAsia="Calibri"/>
          <w:color w:val="000000"/>
          <w:sz w:val="16"/>
          <w:szCs w:val="16"/>
        </w:rPr>
        <w:t>’</w:t>
      </w:r>
      <w:r w:rsidRPr="000D2B36">
        <w:rPr>
          <w:rFonts w:eastAsia="Calibri"/>
          <w:color w:val="000000"/>
          <w:sz w:val="16"/>
          <w:szCs w:val="16"/>
        </w:rPr>
        <w:t xml:space="preserve"> cardholder data that Subcontractor or its suppliers have in their control or possession. Subcontractor acknowledges that,</w:t>
      </w:r>
      <w:r w:rsidRPr="000D2B36">
        <w:rPr>
          <w:rFonts w:eastAsia="Calibri"/>
          <w:sz w:val="16"/>
          <w:szCs w:val="16"/>
        </w:rPr>
        <w:t xml:space="preserve"> to the extent that Subcontractor or its suppliers have such cardholder data in their control or possession,</w:t>
      </w:r>
      <w:r w:rsidRPr="000D2B36">
        <w:rPr>
          <w:rFonts w:eastAsia="Calibri"/>
          <w:color w:val="000000"/>
          <w:sz w:val="16"/>
          <w:szCs w:val="16"/>
        </w:rPr>
        <w:t xml:space="preserve"> it and its suppliers will comply with the provisions of the most recent version of the </w:t>
      </w:r>
      <w:r w:rsidR="00936527">
        <w:rPr>
          <w:rFonts w:eastAsia="Calibri"/>
          <w:color w:val="000000"/>
          <w:sz w:val="16"/>
          <w:szCs w:val="16"/>
        </w:rPr>
        <w:t>PCI DSS</w:t>
      </w:r>
      <w:r w:rsidRPr="000D2B36">
        <w:rPr>
          <w:rFonts w:eastAsia="Calibri"/>
          <w:color w:val="000000"/>
          <w:sz w:val="16"/>
          <w:szCs w:val="16"/>
        </w:rPr>
        <w:t>.</w:t>
      </w:r>
      <w:bookmarkEnd w:id="194"/>
    </w:p>
    <w:p w14:paraId="6EB1CE3F" w14:textId="3C4EEF37" w:rsidR="00BE691C" w:rsidRPr="000D2B36" w:rsidRDefault="00BE691C" w:rsidP="00D03A7D">
      <w:pPr>
        <w:pStyle w:val="ListParagraph"/>
        <w:keepNext/>
        <w:numPr>
          <w:ilvl w:val="0"/>
          <w:numId w:val="2"/>
        </w:numPr>
        <w:tabs>
          <w:tab w:val="left" w:pos="540"/>
        </w:tabs>
        <w:spacing w:afterLines="80" w:after="192"/>
        <w:ind w:left="0" w:firstLine="0"/>
        <w:contextualSpacing w:val="0"/>
        <w:jc w:val="both"/>
        <w:outlineLvl w:val="1"/>
        <w:rPr>
          <w:b/>
          <w:sz w:val="16"/>
          <w:szCs w:val="16"/>
        </w:rPr>
      </w:pPr>
      <w:r w:rsidRPr="000D2B36">
        <w:rPr>
          <w:b/>
          <w:sz w:val="16"/>
          <w:szCs w:val="16"/>
        </w:rPr>
        <w:t>Records</w:t>
      </w:r>
      <w:r w:rsidR="00494B77">
        <w:rPr>
          <w:b/>
          <w:sz w:val="16"/>
          <w:szCs w:val="16"/>
        </w:rPr>
        <w:t>,</w:t>
      </w:r>
      <w:r w:rsidRPr="000D2B36">
        <w:rPr>
          <w:b/>
          <w:sz w:val="16"/>
          <w:szCs w:val="16"/>
        </w:rPr>
        <w:t xml:space="preserve"> Auditing</w:t>
      </w:r>
      <w:r w:rsidR="00494B77">
        <w:rPr>
          <w:b/>
          <w:sz w:val="16"/>
          <w:szCs w:val="16"/>
        </w:rPr>
        <w:t>, and Data Security</w:t>
      </w:r>
    </w:p>
    <w:p w14:paraId="36422FCA" w14:textId="327AE67F" w:rsidR="00BE691C" w:rsidRPr="000D2B36" w:rsidRDefault="00BE691C" w:rsidP="00D03A7D">
      <w:pPr>
        <w:pStyle w:val="ListParagraph"/>
        <w:numPr>
          <w:ilvl w:val="0"/>
          <w:numId w:val="8"/>
        </w:numPr>
        <w:tabs>
          <w:tab w:val="left" w:pos="1080"/>
        </w:tabs>
        <w:spacing w:afterLines="80" w:after="192"/>
        <w:ind w:left="0" w:firstLine="540"/>
        <w:contextualSpacing w:val="0"/>
        <w:jc w:val="both"/>
        <w:rPr>
          <w:sz w:val="16"/>
          <w:szCs w:val="16"/>
        </w:rPr>
      </w:pPr>
      <w:r w:rsidRPr="000D2B36">
        <w:rPr>
          <w:sz w:val="16"/>
          <w:szCs w:val="16"/>
          <w:u w:val="single"/>
        </w:rPr>
        <w:t>Records and Right to Audit</w:t>
      </w:r>
      <w:r w:rsidRPr="000D2B36">
        <w:rPr>
          <w:sz w:val="16"/>
          <w:szCs w:val="16"/>
        </w:rPr>
        <w:t xml:space="preserve">. Subcontractor shall keep accurate and complete books of account, records, and other documents (including without limitation all information, materials, and data that may have bearing on or pertain to any matters, rights, duties, or obligations of Subcontractor covered by this Addendum, hereinafter, </w:t>
      </w:r>
      <w:r w:rsidR="00BB5B0F">
        <w:rPr>
          <w:sz w:val="16"/>
          <w:szCs w:val="16"/>
        </w:rPr>
        <w:t>“</w:t>
      </w:r>
      <w:r w:rsidRPr="006B311B">
        <w:rPr>
          <w:b/>
          <w:i/>
          <w:sz w:val="16"/>
          <w:szCs w:val="16"/>
        </w:rPr>
        <w:t>Records</w:t>
      </w:r>
      <w:r w:rsidR="00BB5B0F">
        <w:rPr>
          <w:sz w:val="16"/>
          <w:szCs w:val="16"/>
        </w:rPr>
        <w:t>”</w:t>
      </w:r>
      <w:r w:rsidRPr="000D2B36">
        <w:rPr>
          <w:sz w:val="16"/>
          <w:szCs w:val="16"/>
        </w:rPr>
        <w:t>) related to the provision of the Work and maintain accounting procedures and practices sufficient to reflect its direct and indirect (to include any home office overhead) costs incurred in providing Work, and shall require all suppliers (including without limitation subcontractors, insurance carriers, and similar agents) to maintain such Records and be subject to an audit requirement no less restrictive than those contained in this Addendum. Purchaser and its representatives will have the right to inspect and audit those Records and interview Subcontractor Personnel (including suppliers</w:t>
      </w:r>
      <w:r w:rsidR="007B4C1A">
        <w:rPr>
          <w:sz w:val="16"/>
          <w:szCs w:val="16"/>
        </w:rPr>
        <w:t>’</w:t>
      </w:r>
      <w:r w:rsidRPr="000D2B36">
        <w:rPr>
          <w:sz w:val="16"/>
          <w:szCs w:val="16"/>
        </w:rPr>
        <w:t xml:space="preserve"> personnel) at reasonable times upon reasonable notice.</w:t>
      </w:r>
    </w:p>
    <w:p w14:paraId="24301740" w14:textId="77777777" w:rsidR="00BE691C" w:rsidRPr="000D2B36" w:rsidRDefault="00BE691C" w:rsidP="00D03A7D">
      <w:pPr>
        <w:pStyle w:val="ListParagraph"/>
        <w:numPr>
          <w:ilvl w:val="0"/>
          <w:numId w:val="8"/>
        </w:numPr>
        <w:tabs>
          <w:tab w:val="left" w:pos="1080"/>
        </w:tabs>
        <w:spacing w:afterLines="80" w:after="192"/>
        <w:ind w:left="0" w:firstLine="540"/>
        <w:contextualSpacing w:val="0"/>
        <w:jc w:val="both"/>
        <w:rPr>
          <w:sz w:val="16"/>
          <w:szCs w:val="16"/>
        </w:rPr>
      </w:pPr>
      <w:r w:rsidRPr="000D2B36">
        <w:rPr>
          <w:sz w:val="16"/>
          <w:szCs w:val="16"/>
        </w:rPr>
        <w:t xml:space="preserve">[RESERVED] </w:t>
      </w:r>
    </w:p>
    <w:p w14:paraId="63F8B4EF" w14:textId="77777777" w:rsidR="00BE691C" w:rsidRPr="000D2B36" w:rsidRDefault="00BE691C" w:rsidP="00D03A7D">
      <w:pPr>
        <w:pStyle w:val="ListParagraph"/>
        <w:keepNext/>
        <w:numPr>
          <w:ilvl w:val="0"/>
          <w:numId w:val="2"/>
        </w:numPr>
        <w:tabs>
          <w:tab w:val="left" w:pos="540"/>
        </w:tabs>
        <w:spacing w:afterLines="80" w:after="192"/>
        <w:ind w:left="0" w:firstLine="0"/>
        <w:contextualSpacing w:val="0"/>
        <w:jc w:val="both"/>
        <w:outlineLvl w:val="1"/>
        <w:rPr>
          <w:b/>
          <w:sz w:val="16"/>
          <w:szCs w:val="16"/>
        </w:rPr>
      </w:pPr>
      <w:r w:rsidRPr="000D2B36">
        <w:rPr>
          <w:b/>
          <w:sz w:val="16"/>
          <w:szCs w:val="16"/>
        </w:rPr>
        <w:t xml:space="preserve">Location of Data </w:t>
      </w:r>
    </w:p>
    <w:p w14:paraId="574227FD" w14:textId="5144BEB3" w:rsidR="00BE691C" w:rsidRPr="000D2B36" w:rsidRDefault="00BE691C" w:rsidP="00D466F9">
      <w:pPr>
        <w:spacing w:afterLines="80" w:after="192"/>
        <w:ind w:firstLine="540"/>
        <w:jc w:val="both"/>
        <w:rPr>
          <w:sz w:val="16"/>
          <w:szCs w:val="16"/>
        </w:rPr>
      </w:pPr>
      <w:r w:rsidRPr="000D2B36">
        <w:rPr>
          <w:sz w:val="16"/>
          <w:szCs w:val="16"/>
        </w:rPr>
        <w:t>Unless otherwise expressly agreed upon in writing, Subcontractor shall not (a) host any of Purchaser</w:t>
      </w:r>
      <w:r w:rsidR="007B4C1A">
        <w:rPr>
          <w:sz w:val="16"/>
          <w:szCs w:val="16"/>
        </w:rPr>
        <w:t>’</w:t>
      </w:r>
      <w:r w:rsidRPr="000D2B36">
        <w:rPr>
          <w:sz w:val="16"/>
          <w:szCs w:val="16"/>
        </w:rPr>
        <w:t>s data in any facility or on data servers owned and</w:t>
      </w:r>
      <w:r w:rsidR="00AD3669">
        <w:rPr>
          <w:sz w:val="16"/>
          <w:szCs w:val="16"/>
        </w:rPr>
        <w:t>/or</w:t>
      </w:r>
      <w:r w:rsidRPr="000D2B36">
        <w:rPr>
          <w:sz w:val="16"/>
          <w:szCs w:val="16"/>
        </w:rPr>
        <w:t xml:space="preserve"> controlled by anyone other than Supplier or (b) store or transfer any of Purchaser</w:t>
      </w:r>
      <w:r w:rsidR="007B4C1A">
        <w:rPr>
          <w:sz w:val="16"/>
          <w:szCs w:val="16"/>
        </w:rPr>
        <w:t>’</w:t>
      </w:r>
      <w:r w:rsidRPr="000D2B36">
        <w:rPr>
          <w:sz w:val="16"/>
          <w:szCs w:val="16"/>
        </w:rPr>
        <w:t>s data outside of the United States.</w:t>
      </w:r>
    </w:p>
    <w:p w14:paraId="2004F5B8" w14:textId="037F70E9" w:rsidR="00BE691C" w:rsidRPr="000D2B36" w:rsidRDefault="00BE691C" w:rsidP="00D03A7D">
      <w:pPr>
        <w:pStyle w:val="ListParagraph"/>
        <w:keepNext/>
        <w:numPr>
          <w:ilvl w:val="0"/>
          <w:numId w:val="2"/>
        </w:numPr>
        <w:tabs>
          <w:tab w:val="left" w:pos="540"/>
        </w:tabs>
        <w:spacing w:afterLines="80" w:after="192"/>
        <w:ind w:left="0" w:firstLine="0"/>
        <w:contextualSpacing w:val="0"/>
        <w:jc w:val="both"/>
        <w:outlineLvl w:val="1"/>
        <w:rPr>
          <w:b/>
          <w:sz w:val="16"/>
          <w:szCs w:val="16"/>
        </w:rPr>
      </w:pPr>
      <w:r w:rsidRPr="000D2B36">
        <w:rPr>
          <w:b/>
          <w:sz w:val="16"/>
          <w:szCs w:val="16"/>
        </w:rPr>
        <w:t>Compliance with</w:t>
      </w:r>
      <w:r w:rsidR="00FB68B8">
        <w:rPr>
          <w:b/>
          <w:sz w:val="16"/>
          <w:szCs w:val="16"/>
        </w:rPr>
        <w:t xml:space="preserve"> Laws</w:t>
      </w:r>
    </w:p>
    <w:p w14:paraId="79536164" w14:textId="77777777" w:rsidR="00BE691C" w:rsidRPr="000D2B36" w:rsidRDefault="00BE691C" w:rsidP="00D03A7D">
      <w:pPr>
        <w:pStyle w:val="ListParagraph"/>
        <w:numPr>
          <w:ilvl w:val="0"/>
          <w:numId w:val="6"/>
        </w:numPr>
        <w:tabs>
          <w:tab w:val="left" w:pos="1080"/>
        </w:tabs>
        <w:spacing w:afterLines="80" w:after="192"/>
        <w:ind w:left="0" w:firstLine="540"/>
        <w:contextualSpacing w:val="0"/>
        <w:jc w:val="both"/>
        <w:rPr>
          <w:sz w:val="16"/>
          <w:szCs w:val="16"/>
        </w:rPr>
      </w:pPr>
      <w:r w:rsidRPr="000D2B36">
        <w:rPr>
          <w:sz w:val="16"/>
          <w:szCs w:val="16"/>
          <w:u w:val="single"/>
        </w:rPr>
        <w:t>General</w:t>
      </w:r>
      <w:r w:rsidRPr="000D2B36">
        <w:rPr>
          <w:sz w:val="16"/>
          <w:szCs w:val="16"/>
        </w:rPr>
        <w:t>. Subcontractor shall comply with all federal, state, and local laws, rules, regulations, and ordinances applicable to the provision of the Work.</w:t>
      </w:r>
    </w:p>
    <w:p w14:paraId="74E84B0D" w14:textId="77777777" w:rsidR="00BE691C" w:rsidRPr="000D2B36" w:rsidRDefault="00BE691C" w:rsidP="00D03A7D">
      <w:pPr>
        <w:pStyle w:val="ListParagraph"/>
        <w:numPr>
          <w:ilvl w:val="0"/>
          <w:numId w:val="6"/>
        </w:numPr>
        <w:tabs>
          <w:tab w:val="left" w:pos="1080"/>
        </w:tabs>
        <w:spacing w:afterLines="80" w:after="192"/>
        <w:ind w:left="0" w:firstLine="540"/>
        <w:contextualSpacing w:val="0"/>
        <w:jc w:val="both"/>
        <w:rPr>
          <w:sz w:val="16"/>
          <w:szCs w:val="16"/>
          <w:u w:val="single"/>
        </w:rPr>
      </w:pPr>
      <w:r w:rsidRPr="000D2B36">
        <w:rPr>
          <w:sz w:val="16"/>
          <w:szCs w:val="16"/>
          <w:u w:val="single"/>
        </w:rPr>
        <w:t>Export</w:t>
      </w:r>
      <w:r w:rsidRPr="000D2B36">
        <w:rPr>
          <w:sz w:val="16"/>
          <w:szCs w:val="16"/>
        </w:rPr>
        <w:t xml:space="preserve">. </w:t>
      </w:r>
    </w:p>
    <w:p w14:paraId="0E94275D" w14:textId="77777777" w:rsidR="00BE691C" w:rsidRPr="000D2B36" w:rsidRDefault="00BE691C" w:rsidP="00D03A7D">
      <w:pPr>
        <w:pStyle w:val="ListParagraph"/>
        <w:keepNext/>
        <w:numPr>
          <w:ilvl w:val="1"/>
          <w:numId w:val="7"/>
        </w:numPr>
        <w:tabs>
          <w:tab w:val="left" w:pos="1620"/>
        </w:tabs>
        <w:spacing w:afterLines="80" w:after="192"/>
        <w:ind w:left="1080" w:firstLine="0"/>
        <w:contextualSpacing w:val="0"/>
        <w:jc w:val="both"/>
        <w:rPr>
          <w:sz w:val="16"/>
          <w:szCs w:val="16"/>
        </w:rPr>
      </w:pPr>
      <w:r w:rsidRPr="000D2B36">
        <w:rPr>
          <w:sz w:val="16"/>
          <w:szCs w:val="16"/>
          <w:u w:val="single"/>
        </w:rPr>
        <w:t>Compliance with Export Laws</w:t>
      </w:r>
      <w:r w:rsidRPr="000D2B36">
        <w:rPr>
          <w:sz w:val="16"/>
          <w:szCs w:val="16"/>
        </w:rPr>
        <w:t xml:space="preserve">. </w:t>
      </w:r>
    </w:p>
    <w:p w14:paraId="64B6D501" w14:textId="09FE99B9" w:rsidR="00BE691C" w:rsidRPr="000D2B36" w:rsidRDefault="00BE691C" w:rsidP="00D03A7D">
      <w:pPr>
        <w:pStyle w:val="ListParagraph"/>
        <w:numPr>
          <w:ilvl w:val="2"/>
          <w:numId w:val="7"/>
        </w:numPr>
        <w:tabs>
          <w:tab w:val="left" w:pos="2160"/>
        </w:tabs>
        <w:spacing w:afterLines="80" w:after="192"/>
        <w:ind w:left="1620" w:firstLine="0"/>
        <w:contextualSpacing w:val="0"/>
        <w:jc w:val="both"/>
        <w:rPr>
          <w:sz w:val="16"/>
          <w:szCs w:val="16"/>
        </w:rPr>
      </w:pPr>
      <w:r w:rsidRPr="000D2B36">
        <w:rPr>
          <w:sz w:val="16"/>
          <w:szCs w:val="16"/>
        </w:rPr>
        <w:t xml:space="preserve">Subcontractor shall comply with all U.S. laws and regulations, including, but not limited to, the U.S. Department of </w:t>
      </w:r>
      <w:r w:rsidRPr="000D2B36">
        <w:rPr>
          <w:sz w:val="16"/>
          <w:szCs w:val="16"/>
        </w:rPr>
        <w:lastRenderedPageBreak/>
        <w:t xml:space="preserve">Energy regulations on </w:t>
      </w:r>
      <w:r w:rsidR="00BB5B0F">
        <w:rPr>
          <w:sz w:val="16"/>
          <w:szCs w:val="16"/>
        </w:rPr>
        <w:t>“</w:t>
      </w:r>
      <w:r w:rsidRPr="000D2B36">
        <w:rPr>
          <w:sz w:val="16"/>
          <w:szCs w:val="16"/>
        </w:rPr>
        <w:t>Assistance to Foreign Atomic Energy Activities,</w:t>
      </w:r>
      <w:r w:rsidR="00BB5B0F">
        <w:rPr>
          <w:sz w:val="16"/>
          <w:szCs w:val="16"/>
        </w:rPr>
        <w:t>”</w:t>
      </w:r>
      <w:r w:rsidRPr="000D2B36">
        <w:rPr>
          <w:sz w:val="16"/>
          <w:szCs w:val="16"/>
        </w:rPr>
        <w:t xml:space="preserve"> as codified at 10 C.F.R. Part 810 (</w:t>
      </w:r>
      <w:r w:rsidR="00BB5B0F">
        <w:rPr>
          <w:sz w:val="16"/>
          <w:szCs w:val="16"/>
        </w:rPr>
        <w:t>“</w:t>
      </w:r>
      <w:r w:rsidRPr="006B311B">
        <w:rPr>
          <w:b/>
          <w:i/>
          <w:sz w:val="16"/>
          <w:szCs w:val="16"/>
        </w:rPr>
        <w:t>Part 810</w:t>
      </w:r>
      <w:r w:rsidR="00BB5B0F">
        <w:rPr>
          <w:sz w:val="16"/>
          <w:szCs w:val="16"/>
        </w:rPr>
        <w:t>”</w:t>
      </w:r>
      <w:r w:rsidRPr="000D2B36">
        <w:rPr>
          <w:sz w:val="16"/>
          <w:szCs w:val="16"/>
        </w:rPr>
        <w:t>), the Export Administration Regulations, as codified at 15 C.F.R. Parts 730 to 774 (</w:t>
      </w:r>
      <w:r w:rsidR="00BB5B0F">
        <w:rPr>
          <w:sz w:val="16"/>
          <w:szCs w:val="16"/>
        </w:rPr>
        <w:t>“</w:t>
      </w:r>
      <w:r w:rsidRPr="006B311B">
        <w:rPr>
          <w:b/>
          <w:i/>
          <w:sz w:val="16"/>
          <w:szCs w:val="16"/>
        </w:rPr>
        <w:t>EAR</w:t>
      </w:r>
      <w:r w:rsidR="00BB5B0F">
        <w:rPr>
          <w:sz w:val="16"/>
          <w:szCs w:val="16"/>
        </w:rPr>
        <w:t>”</w:t>
      </w:r>
      <w:r w:rsidRPr="000D2B36">
        <w:rPr>
          <w:sz w:val="16"/>
          <w:szCs w:val="16"/>
        </w:rPr>
        <w:t>), and any other applicable U.S. export control laws and regulations (</w:t>
      </w:r>
      <w:r w:rsidR="00BB5B0F">
        <w:rPr>
          <w:sz w:val="16"/>
          <w:szCs w:val="16"/>
        </w:rPr>
        <w:t>“</w:t>
      </w:r>
      <w:r w:rsidRPr="006B311B">
        <w:rPr>
          <w:b/>
          <w:i/>
          <w:sz w:val="16"/>
          <w:szCs w:val="16"/>
        </w:rPr>
        <w:t>U.S. Export Laws</w:t>
      </w:r>
      <w:r w:rsidR="00BB5B0F">
        <w:rPr>
          <w:sz w:val="16"/>
          <w:szCs w:val="16"/>
        </w:rPr>
        <w:t>”</w:t>
      </w:r>
      <w:r w:rsidRPr="000D2B36">
        <w:rPr>
          <w:sz w:val="16"/>
          <w:szCs w:val="16"/>
        </w:rPr>
        <w:t xml:space="preserve">), that prohibit, without first securing a license or authorization from the U.S. Government, the export or re-export, including </w:t>
      </w:r>
      <w:r w:rsidRPr="006B311B">
        <w:rPr>
          <w:sz w:val="16"/>
          <w:szCs w:val="16"/>
        </w:rPr>
        <w:t xml:space="preserve">the release within the United States to </w:t>
      </w:r>
      <w:r w:rsidR="006B311B" w:rsidRPr="006B311B">
        <w:rPr>
          <w:sz w:val="16"/>
          <w:szCs w:val="16"/>
        </w:rPr>
        <w:t>individuals who are not (</w:t>
      </w:r>
      <w:r w:rsidR="00834FCE">
        <w:rPr>
          <w:sz w:val="16"/>
          <w:szCs w:val="16"/>
        </w:rPr>
        <w:t>1</w:t>
      </w:r>
      <w:r w:rsidR="006B311B" w:rsidRPr="006B311B">
        <w:rPr>
          <w:sz w:val="16"/>
          <w:szCs w:val="16"/>
        </w:rPr>
        <w:t>) citizens of the United States, (</w:t>
      </w:r>
      <w:r w:rsidR="00834FCE">
        <w:rPr>
          <w:sz w:val="16"/>
          <w:szCs w:val="16"/>
        </w:rPr>
        <w:t>2</w:t>
      </w:r>
      <w:r w:rsidR="00B96299">
        <w:rPr>
          <w:sz w:val="16"/>
          <w:szCs w:val="16"/>
        </w:rPr>
        <w:t>)</w:t>
      </w:r>
      <w:r w:rsidR="006B311B" w:rsidRPr="006B311B">
        <w:rPr>
          <w:sz w:val="16"/>
          <w:szCs w:val="16"/>
        </w:rPr>
        <w:t xml:space="preserve"> a U. S. lawful permanent residents or (</w:t>
      </w:r>
      <w:r w:rsidR="00834FCE">
        <w:rPr>
          <w:sz w:val="16"/>
          <w:szCs w:val="16"/>
        </w:rPr>
        <w:t>3</w:t>
      </w:r>
      <w:r w:rsidR="006B311B" w:rsidRPr="006B311B">
        <w:rPr>
          <w:sz w:val="16"/>
          <w:szCs w:val="16"/>
        </w:rPr>
        <w:t xml:space="preserve">) protected individuals under the Immigration and Naturalization Act (8 U.S.C 1324b(a)(3)) (each a </w:t>
      </w:r>
      <w:r w:rsidR="00BB5B0F">
        <w:rPr>
          <w:sz w:val="16"/>
          <w:szCs w:val="16"/>
        </w:rPr>
        <w:t>“</w:t>
      </w:r>
      <w:r w:rsidR="006B311B" w:rsidRPr="006B311B">
        <w:rPr>
          <w:b/>
          <w:i/>
          <w:sz w:val="16"/>
          <w:szCs w:val="16"/>
        </w:rPr>
        <w:t>Foreign National</w:t>
      </w:r>
      <w:r w:rsidR="00BB5B0F">
        <w:rPr>
          <w:sz w:val="16"/>
          <w:szCs w:val="16"/>
        </w:rPr>
        <w:t>”</w:t>
      </w:r>
      <w:r w:rsidR="006B311B" w:rsidRPr="006B311B">
        <w:rPr>
          <w:sz w:val="16"/>
          <w:szCs w:val="16"/>
        </w:rPr>
        <w:t>) (</w:t>
      </w:r>
      <w:r w:rsidR="00BB5B0F">
        <w:rPr>
          <w:sz w:val="16"/>
          <w:szCs w:val="16"/>
        </w:rPr>
        <w:t>“</w:t>
      </w:r>
      <w:r w:rsidR="006B311B" w:rsidRPr="006B311B">
        <w:rPr>
          <w:b/>
          <w:i/>
          <w:sz w:val="16"/>
          <w:szCs w:val="16"/>
        </w:rPr>
        <w:t>Deemed Exports</w:t>
      </w:r>
      <w:r w:rsidR="00BB5B0F">
        <w:rPr>
          <w:sz w:val="16"/>
          <w:szCs w:val="16"/>
        </w:rPr>
        <w:t>”</w:t>
      </w:r>
      <w:r w:rsidR="006B311B" w:rsidRPr="006B311B">
        <w:rPr>
          <w:sz w:val="16"/>
          <w:szCs w:val="16"/>
        </w:rPr>
        <w:t>)</w:t>
      </w:r>
      <w:r w:rsidRPr="006B311B">
        <w:rPr>
          <w:sz w:val="16"/>
          <w:szCs w:val="16"/>
        </w:rPr>
        <w:t>,</w:t>
      </w:r>
      <w:r w:rsidRPr="000D2B36">
        <w:rPr>
          <w:sz w:val="16"/>
          <w:szCs w:val="16"/>
        </w:rPr>
        <w:t xml:space="preserve"> of certain restricted or controlled goods, technology, software, information or data including, but not limited to, information concerning the design, fabrication, construction, operation and maintenance of Purchaser</w:t>
      </w:r>
      <w:r w:rsidR="007B4C1A">
        <w:rPr>
          <w:sz w:val="16"/>
          <w:szCs w:val="16"/>
        </w:rPr>
        <w:t>’</w:t>
      </w:r>
      <w:r w:rsidRPr="000D2B36">
        <w:rPr>
          <w:sz w:val="16"/>
          <w:szCs w:val="16"/>
        </w:rPr>
        <w:t xml:space="preserve">s nuclear reactors, related components and subsystems, and any other items subject to restriction pursuant to the U.S. export control laws and regulations (collectively, </w:t>
      </w:r>
      <w:r w:rsidR="00BB5B0F">
        <w:rPr>
          <w:sz w:val="16"/>
          <w:szCs w:val="16"/>
        </w:rPr>
        <w:t>“</w:t>
      </w:r>
      <w:r w:rsidRPr="006B311B">
        <w:rPr>
          <w:b/>
          <w:i/>
          <w:sz w:val="16"/>
          <w:szCs w:val="16"/>
        </w:rPr>
        <w:t>Restricted Commodities</w:t>
      </w:r>
      <w:r w:rsidR="00BB5B0F">
        <w:rPr>
          <w:sz w:val="16"/>
          <w:szCs w:val="16"/>
        </w:rPr>
        <w:t>”</w:t>
      </w:r>
      <w:r w:rsidRPr="000D2B36">
        <w:rPr>
          <w:sz w:val="16"/>
          <w:szCs w:val="16"/>
        </w:rPr>
        <w:t>).</w:t>
      </w:r>
    </w:p>
    <w:p w14:paraId="5516665F" w14:textId="1F5464BD" w:rsidR="00BE691C" w:rsidRPr="000D2B36" w:rsidRDefault="00BE691C" w:rsidP="00D03A7D">
      <w:pPr>
        <w:pStyle w:val="ListParagraph"/>
        <w:numPr>
          <w:ilvl w:val="2"/>
          <w:numId w:val="7"/>
        </w:numPr>
        <w:tabs>
          <w:tab w:val="left" w:pos="2160"/>
        </w:tabs>
        <w:spacing w:afterLines="80" w:after="192"/>
        <w:ind w:left="1620" w:firstLine="0"/>
        <w:contextualSpacing w:val="0"/>
        <w:jc w:val="both"/>
        <w:rPr>
          <w:sz w:val="16"/>
          <w:szCs w:val="16"/>
        </w:rPr>
      </w:pPr>
      <w:r w:rsidRPr="000D2B36">
        <w:rPr>
          <w:sz w:val="16"/>
          <w:szCs w:val="16"/>
        </w:rPr>
        <w:t>Subcontractor shall obtain any export license, permit or government authorization from the applicable U.S. government agencies that may be required for the exports, re-</w:t>
      </w:r>
      <w:proofErr w:type="gramStart"/>
      <w:r w:rsidRPr="000D2B36">
        <w:rPr>
          <w:sz w:val="16"/>
          <w:szCs w:val="16"/>
        </w:rPr>
        <w:t>exports</w:t>
      </w:r>
      <w:proofErr w:type="gramEnd"/>
      <w:r w:rsidRPr="000D2B36">
        <w:rPr>
          <w:sz w:val="16"/>
          <w:szCs w:val="16"/>
        </w:rPr>
        <w:t xml:space="preserve"> and Deemed Exports of any Restricted Commodities, that may occur as a result of Subcontractor</w:t>
      </w:r>
      <w:r w:rsidR="007B4C1A">
        <w:rPr>
          <w:sz w:val="16"/>
          <w:szCs w:val="16"/>
        </w:rPr>
        <w:t>’</w:t>
      </w:r>
      <w:r w:rsidRPr="000D2B36">
        <w:rPr>
          <w:sz w:val="16"/>
          <w:szCs w:val="16"/>
        </w:rPr>
        <w:t>s retransfer of Restricted Commodities to third parties or Subcontractor</w:t>
      </w:r>
      <w:r w:rsidR="007B4C1A">
        <w:rPr>
          <w:sz w:val="16"/>
          <w:szCs w:val="16"/>
        </w:rPr>
        <w:t>’</w:t>
      </w:r>
      <w:r w:rsidRPr="000D2B36">
        <w:rPr>
          <w:sz w:val="16"/>
          <w:szCs w:val="16"/>
        </w:rPr>
        <w:t xml:space="preserve">s use of persons who are Foreign Nationals to provide the Work. </w:t>
      </w:r>
    </w:p>
    <w:p w14:paraId="576230A3" w14:textId="16255F48" w:rsidR="00BE691C" w:rsidRPr="000D2B36" w:rsidRDefault="00BE691C" w:rsidP="00D03A7D">
      <w:pPr>
        <w:pStyle w:val="ListParagraph"/>
        <w:numPr>
          <w:ilvl w:val="2"/>
          <w:numId w:val="7"/>
        </w:numPr>
        <w:tabs>
          <w:tab w:val="left" w:pos="2160"/>
        </w:tabs>
        <w:spacing w:afterLines="80" w:after="192"/>
        <w:ind w:left="1620" w:firstLine="0"/>
        <w:contextualSpacing w:val="0"/>
        <w:jc w:val="both"/>
        <w:rPr>
          <w:sz w:val="16"/>
          <w:szCs w:val="16"/>
        </w:rPr>
      </w:pPr>
      <w:r w:rsidRPr="000D2B36">
        <w:rPr>
          <w:sz w:val="16"/>
          <w:szCs w:val="16"/>
        </w:rPr>
        <w:t>In addition, upon Purchaser</w:t>
      </w:r>
      <w:r w:rsidR="007B4C1A">
        <w:rPr>
          <w:sz w:val="16"/>
          <w:szCs w:val="16"/>
        </w:rPr>
        <w:t>’</w:t>
      </w:r>
      <w:r w:rsidRPr="000D2B36">
        <w:rPr>
          <w:sz w:val="16"/>
          <w:szCs w:val="16"/>
        </w:rPr>
        <w:t>s request, Supplier or Subcontractor shall provide Purchaser with verification of Subcontractor</w:t>
      </w:r>
      <w:r w:rsidR="007B4C1A">
        <w:rPr>
          <w:sz w:val="16"/>
          <w:szCs w:val="16"/>
        </w:rPr>
        <w:t>’</w:t>
      </w:r>
      <w:r w:rsidRPr="000D2B36">
        <w:rPr>
          <w:sz w:val="16"/>
          <w:szCs w:val="16"/>
        </w:rPr>
        <w:t>s compliance with this paragraph consisting of: (</w:t>
      </w:r>
      <w:r w:rsidR="00834FCE">
        <w:rPr>
          <w:sz w:val="16"/>
          <w:szCs w:val="16"/>
        </w:rPr>
        <w:t>1</w:t>
      </w:r>
      <w:r w:rsidRPr="000D2B36">
        <w:rPr>
          <w:sz w:val="16"/>
          <w:szCs w:val="16"/>
        </w:rPr>
        <w:t>) copies of export licenses, permits, or authorizations granted by the applicable U.S. government agencies; (</w:t>
      </w:r>
      <w:r w:rsidR="00834FCE">
        <w:rPr>
          <w:sz w:val="16"/>
          <w:szCs w:val="16"/>
        </w:rPr>
        <w:t>2</w:t>
      </w:r>
      <w:r w:rsidRPr="000D2B36">
        <w:rPr>
          <w:sz w:val="16"/>
          <w:szCs w:val="16"/>
        </w:rPr>
        <w:t>) Subcontractor personnel citizenship verification information; (</w:t>
      </w:r>
      <w:r w:rsidR="00834FCE">
        <w:rPr>
          <w:sz w:val="16"/>
          <w:szCs w:val="16"/>
        </w:rPr>
        <w:t>3)</w:t>
      </w:r>
      <w:r w:rsidRPr="000D2B36">
        <w:rPr>
          <w:sz w:val="16"/>
          <w:szCs w:val="16"/>
        </w:rPr>
        <w:t xml:space="preserve"> evidence of completed screening for denied parties, including screening against the Specially Designated Nationals List (</w:t>
      </w:r>
      <w:r w:rsidR="00BB5B0F">
        <w:rPr>
          <w:sz w:val="16"/>
          <w:szCs w:val="16"/>
        </w:rPr>
        <w:t>“</w:t>
      </w:r>
      <w:r w:rsidRPr="006B311B">
        <w:rPr>
          <w:b/>
          <w:i/>
          <w:sz w:val="16"/>
          <w:szCs w:val="16"/>
        </w:rPr>
        <w:t>SDN List</w:t>
      </w:r>
      <w:r w:rsidR="00BB5B0F">
        <w:rPr>
          <w:sz w:val="16"/>
          <w:szCs w:val="16"/>
        </w:rPr>
        <w:t>”</w:t>
      </w:r>
      <w:r w:rsidRPr="000D2B36">
        <w:rPr>
          <w:sz w:val="16"/>
          <w:szCs w:val="16"/>
        </w:rPr>
        <w:t>), maintained by the U.S. Department of Treasury</w:t>
      </w:r>
      <w:r w:rsidR="007B4C1A">
        <w:rPr>
          <w:sz w:val="16"/>
          <w:szCs w:val="16"/>
        </w:rPr>
        <w:t>’</w:t>
      </w:r>
      <w:r w:rsidRPr="000D2B36">
        <w:rPr>
          <w:sz w:val="16"/>
          <w:szCs w:val="16"/>
        </w:rPr>
        <w:t>s Office of Foreign Asset Control (</w:t>
      </w:r>
      <w:r w:rsidR="00BB5B0F">
        <w:rPr>
          <w:sz w:val="16"/>
          <w:szCs w:val="16"/>
        </w:rPr>
        <w:t>“</w:t>
      </w:r>
      <w:r w:rsidRPr="006B311B">
        <w:rPr>
          <w:b/>
          <w:i/>
          <w:sz w:val="16"/>
          <w:szCs w:val="16"/>
        </w:rPr>
        <w:t>OFAC</w:t>
      </w:r>
      <w:r w:rsidR="00BB5B0F">
        <w:rPr>
          <w:sz w:val="16"/>
          <w:szCs w:val="16"/>
        </w:rPr>
        <w:t>”</w:t>
      </w:r>
      <w:r w:rsidRPr="000D2B36">
        <w:rPr>
          <w:sz w:val="16"/>
          <w:szCs w:val="16"/>
        </w:rPr>
        <w:t>), the Denied Persons, Entity and Unverified Lists maintained by the U.S. Department of Commerce</w:t>
      </w:r>
      <w:r w:rsidR="007B4C1A">
        <w:rPr>
          <w:sz w:val="16"/>
          <w:szCs w:val="16"/>
        </w:rPr>
        <w:t>’</w:t>
      </w:r>
      <w:r w:rsidRPr="000D2B36">
        <w:rPr>
          <w:sz w:val="16"/>
          <w:szCs w:val="16"/>
        </w:rPr>
        <w:t>s Bureau of Industry and Security (</w:t>
      </w:r>
      <w:r w:rsidR="00BB5B0F">
        <w:rPr>
          <w:sz w:val="16"/>
          <w:szCs w:val="16"/>
        </w:rPr>
        <w:t>“</w:t>
      </w:r>
      <w:r w:rsidRPr="006B311B">
        <w:rPr>
          <w:b/>
          <w:i/>
          <w:sz w:val="16"/>
          <w:szCs w:val="16"/>
        </w:rPr>
        <w:t>BIS</w:t>
      </w:r>
      <w:r w:rsidR="00BB5B0F">
        <w:rPr>
          <w:sz w:val="16"/>
          <w:szCs w:val="16"/>
        </w:rPr>
        <w:t>”</w:t>
      </w:r>
      <w:r w:rsidRPr="000D2B36">
        <w:rPr>
          <w:sz w:val="16"/>
          <w:szCs w:val="16"/>
        </w:rPr>
        <w:t>), Nonproliferation Sanctions List maintained by the U.S. Department of State, and any other lists incorporated into the Consolidated Screening List maintained by the U.S. Government at Export.gov (</w:t>
      </w:r>
      <w:r w:rsidR="00BB5B0F">
        <w:rPr>
          <w:sz w:val="16"/>
          <w:szCs w:val="16"/>
        </w:rPr>
        <w:t>“</w:t>
      </w:r>
      <w:r w:rsidRPr="006B311B">
        <w:rPr>
          <w:b/>
          <w:i/>
          <w:sz w:val="16"/>
          <w:szCs w:val="16"/>
        </w:rPr>
        <w:t>Denial Lists</w:t>
      </w:r>
      <w:r w:rsidR="00BB5B0F">
        <w:rPr>
          <w:sz w:val="16"/>
          <w:szCs w:val="16"/>
        </w:rPr>
        <w:t>”</w:t>
      </w:r>
      <w:r w:rsidRPr="000D2B36">
        <w:rPr>
          <w:sz w:val="16"/>
          <w:szCs w:val="16"/>
        </w:rPr>
        <w:t>); and (</w:t>
      </w:r>
      <w:r w:rsidR="00834FCE">
        <w:rPr>
          <w:sz w:val="16"/>
          <w:szCs w:val="16"/>
        </w:rPr>
        <w:t>4</w:t>
      </w:r>
      <w:r w:rsidRPr="000D2B36">
        <w:rPr>
          <w:sz w:val="16"/>
          <w:szCs w:val="16"/>
        </w:rPr>
        <w:t xml:space="preserve">) any other relevant documentation that Purchaser might reasonably request. The obligations of Subcontractor under this paragraph shall </w:t>
      </w:r>
      <w:r w:rsidRPr="000D2B36">
        <w:rPr>
          <w:sz w:val="16"/>
          <w:szCs w:val="16"/>
        </w:rPr>
        <w:t xml:space="preserve">survive any termination, expiration or discharge of any other contract obligations. Subcontractor represents and warrants that it </w:t>
      </w:r>
      <w:proofErr w:type="gramStart"/>
      <w:r w:rsidRPr="000D2B36">
        <w:rPr>
          <w:sz w:val="16"/>
          <w:szCs w:val="16"/>
        </w:rPr>
        <w:t>is in compliance with</w:t>
      </w:r>
      <w:proofErr w:type="gramEnd"/>
      <w:r w:rsidRPr="000D2B36">
        <w:rPr>
          <w:sz w:val="16"/>
          <w:szCs w:val="16"/>
        </w:rPr>
        <w:t xml:space="preserve">, and shall not cause Purchaser to violate, any requirements and regulations related to the Denial Lists. In the event of any breach of the foregoing warranty, this Agreement shall be deemed void ab initio and Subcontractor shall refund Supplier any amounts paid </w:t>
      </w:r>
      <w:proofErr w:type="gramStart"/>
      <w:r w:rsidRPr="000D2B36">
        <w:rPr>
          <w:sz w:val="16"/>
          <w:szCs w:val="16"/>
        </w:rPr>
        <w:t>hereunder</w:t>
      </w:r>
      <w:proofErr w:type="gramEnd"/>
      <w:r w:rsidRPr="000D2B36">
        <w:rPr>
          <w:sz w:val="16"/>
          <w:szCs w:val="16"/>
        </w:rPr>
        <w:t xml:space="preserve"> and Supplier shall owe no further amounts to Subcontractor hereunder.</w:t>
      </w:r>
    </w:p>
    <w:p w14:paraId="6CF0CD28" w14:textId="43F1E038" w:rsidR="00BE691C" w:rsidRPr="000D2B36" w:rsidRDefault="00BE691C" w:rsidP="00D03A7D">
      <w:pPr>
        <w:pStyle w:val="ListParagraph"/>
        <w:keepNext/>
        <w:numPr>
          <w:ilvl w:val="1"/>
          <w:numId w:val="7"/>
        </w:numPr>
        <w:tabs>
          <w:tab w:val="left" w:pos="1620"/>
        </w:tabs>
        <w:spacing w:afterLines="80" w:after="192"/>
        <w:ind w:left="1080" w:firstLine="0"/>
        <w:contextualSpacing w:val="0"/>
        <w:jc w:val="both"/>
        <w:rPr>
          <w:sz w:val="16"/>
          <w:szCs w:val="16"/>
        </w:rPr>
      </w:pPr>
      <w:r w:rsidRPr="000D2B36">
        <w:rPr>
          <w:sz w:val="16"/>
          <w:szCs w:val="16"/>
          <w:u w:val="single"/>
        </w:rPr>
        <w:t>Subcontractors Providing Labor to Purchaser</w:t>
      </w:r>
      <w:r w:rsidR="007B4C1A">
        <w:rPr>
          <w:sz w:val="16"/>
          <w:szCs w:val="16"/>
          <w:u w:val="single"/>
        </w:rPr>
        <w:t>’</w:t>
      </w:r>
      <w:r w:rsidRPr="000D2B36">
        <w:rPr>
          <w:sz w:val="16"/>
          <w:szCs w:val="16"/>
          <w:u w:val="single"/>
        </w:rPr>
        <w:t>s Nuclear Facilities</w:t>
      </w:r>
      <w:r w:rsidRPr="000D2B36">
        <w:rPr>
          <w:sz w:val="16"/>
          <w:szCs w:val="16"/>
        </w:rPr>
        <w:t>. Subcontractors providing workers to Purchaser</w:t>
      </w:r>
      <w:r w:rsidR="007B4C1A">
        <w:rPr>
          <w:sz w:val="16"/>
          <w:szCs w:val="16"/>
        </w:rPr>
        <w:t>’</w:t>
      </w:r>
      <w:r w:rsidRPr="000D2B36">
        <w:rPr>
          <w:sz w:val="16"/>
          <w:szCs w:val="16"/>
        </w:rPr>
        <w:t>s nuclear power reactor facilities either directly or via any Subcontractor, where such workers are granted unescorted access to Purchaser</w:t>
      </w:r>
      <w:r w:rsidR="007B4C1A">
        <w:rPr>
          <w:sz w:val="16"/>
          <w:szCs w:val="16"/>
        </w:rPr>
        <w:t>’</w:t>
      </w:r>
      <w:r w:rsidRPr="000D2B36">
        <w:rPr>
          <w:sz w:val="16"/>
          <w:szCs w:val="16"/>
        </w:rPr>
        <w:t>s nuclear power reactor facilities, are required to identify any workers who are Foreign Nationals and for each such worker:</w:t>
      </w:r>
    </w:p>
    <w:p w14:paraId="6CFB5F9B" w14:textId="26E324BF" w:rsidR="00BE691C" w:rsidRPr="000D2B36" w:rsidRDefault="00BE691C" w:rsidP="00D03A7D">
      <w:pPr>
        <w:pStyle w:val="ListParagraph"/>
        <w:numPr>
          <w:ilvl w:val="2"/>
          <w:numId w:val="7"/>
        </w:numPr>
        <w:tabs>
          <w:tab w:val="left" w:pos="2160"/>
          <w:tab w:val="left" w:pos="2250"/>
        </w:tabs>
        <w:spacing w:afterLines="80" w:after="192"/>
        <w:ind w:left="1620" w:firstLine="0"/>
        <w:contextualSpacing w:val="0"/>
        <w:jc w:val="both"/>
        <w:rPr>
          <w:sz w:val="16"/>
          <w:szCs w:val="16"/>
        </w:rPr>
      </w:pPr>
      <w:r w:rsidRPr="000D2B36">
        <w:rPr>
          <w:sz w:val="16"/>
          <w:szCs w:val="16"/>
        </w:rPr>
        <w:t>Provide a copy of that individual</w:t>
      </w:r>
      <w:r w:rsidR="007B4C1A">
        <w:rPr>
          <w:sz w:val="16"/>
          <w:szCs w:val="16"/>
        </w:rPr>
        <w:t>’</w:t>
      </w:r>
      <w:r w:rsidRPr="000D2B36">
        <w:rPr>
          <w:sz w:val="16"/>
          <w:szCs w:val="16"/>
        </w:rPr>
        <w:t>s resume (or equivalent description of experience), copies of passport and visas and provide additional information as requested by Purchaser.</w:t>
      </w:r>
    </w:p>
    <w:p w14:paraId="028FA2B1" w14:textId="31A9B990" w:rsidR="00BE691C" w:rsidRPr="000D2B36" w:rsidRDefault="00BE691C" w:rsidP="00D03A7D">
      <w:pPr>
        <w:pStyle w:val="ListParagraph"/>
        <w:keepNext/>
        <w:numPr>
          <w:ilvl w:val="1"/>
          <w:numId w:val="7"/>
        </w:numPr>
        <w:tabs>
          <w:tab w:val="left" w:pos="1620"/>
        </w:tabs>
        <w:spacing w:afterLines="80" w:after="192"/>
        <w:ind w:left="1080" w:firstLine="0"/>
        <w:contextualSpacing w:val="0"/>
        <w:jc w:val="both"/>
        <w:rPr>
          <w:b/>
          <w:sz w:val="16"/>
          <w:szCs w:val="16"/>
        </w:rPr>
      </w:pPr>
      <w:r w:rsidRPr="000D2B36">
        <w:rPr>
          <w:sz w:val="16"/>
          <w:szCs w:val="16"/>
          <w:u w:val="single"/>
        </w:rPr>
        <w:t xml:space="preserve">Foreign </w:t>
      </w:r>
      <w:r w:rsidR="00B578CA">
        <w:rPr>
          <w:sz w:val="16"/>
          <w:szCs w:val="16"/>
          <w:u w:val="single"/>
        </w:rPr>
        <w:t>Suppliers</w:t>
      </w:r>
      <w:r w:rsidRPr="000D2B36">
        <w:rPr>
          <w:sz w:val="16"/>
          <w:szCs w:val="16"/>
          <w:u w:val="single"/>
        </w:rPr>
        <w:t>: Compliance with 10 C.F.R. Part 810 Controls Additional Requirements</w:t>
      </w:r>
      <w:r w:rsidRPr="000D2B36">
        <w:rPr>
          <w:sz w:val="16"/>
          <w:szCs w:val="16"/>
        </w:rPr>
        <w:t xml:space="preserve">. If Subcontractor is organized outside of the United States </w:t>
      </w:r>
      <w:r w:rsidR="006B311B">
        <w:rPr>
          <w:sz w:val="16"/>
          <w:szCs w:val="16"/>
        </w:rPr>
        <w:t xml:space="preserve">(a </w:t>
      </w:r>
      <w:r w:rsidR="00BB5B0F">
        <w:rPr>
          <w:sz w:val="16"/>
          <w:szCs w:val="16"/>
        </w:rPr>
        <w:t>“</w:t>
      </w:r>
      <w:r w:rsidR="006B311B" w:rsidRPr="00607712">
        <w:rPr>
          <w:b/>
          <w:i/>
          <w:sz w:val="16"/>
          <w:szCs w:val="16"/>
        </w:rPr>
        <w:t xml:space="preserve">Foreign </w:t>
      </w:r>
      <w:r w:rsidR="00607712" w:rsidRPr="00607712">
        <w:rPr>
          <w:b/>
          <w:i/>
          <w:sz w:val="16"/>
          <w:szCs w:val="16"/>
        </w:rPr>
        <w:t>Supplier</w:t>
      </w:r>
      <w:r w:rsidR="00BB5B0F">
        <w:rPr>
          <w:sz w:val="16"/>
          <w:szCs w:val="16"/>
        </w:rPr>
        <w:t>”</w:t>
      </w:r>
      <w:r w:rsidR="00607712">
        <w:rPr>
          <w:sz w:val="16"/>
          <w:szCs w:val="16"/>
        </w:rPr>
        <w:t xml:space="preserve">) </w:t>
      </w:r>
      <w:r w:rsidRPr="000D2B36">
        <w:rPr>
          <w:sz w:val="16"/>
          <w:szCs w:val="16"/>
        </w:rPr>
        <w:t>and is provided by Purchaser or Supplier, during Subcontractor</w:t>
      </w:r>
      <w:r w:rsidR="007B4C1A">
        <w:rPr>
          <w:sz w:val="16"/>
          <w:szCs w:val="16"/>
        </w:rPr>
        <w:t>’</w:t>
      </w:r>
      <w:r w:rsidRPr="000D2B36">
        <w:rPr>
          <w:sz w:val="16"/>
          <w:szCs w:val="16"/>
        </w:rPr>
        <w:t xml:space="preserve">s provision of the Work, technology, software, </w:t>
      </w:r>
      <w:proofErr w:type="gramStart"/>
      <w:r w:rsidRPr="000D2B36">
        <w:rPr>
          <w:sz w:val="16"/>
          <w:szCs w:val="16"/>
        </w:rPr>
        <w:t>information</w:t>
      </w:r>
      <w:proofErr w:type="gramEnd"/>
      <w:r w:rsidRPr="000D2B36">
        <w:rPr>
          <w:sz w:val="16"/>
          <w:szCs w:val="16"/>
        </w:rPr>
        <w:t xml:space="preserve"> or data related to the design, fabrication, construction, operation, or maintenance of a nuclear power plant that is not publicly available and that is controlled by the U.S. Department of Energy in accordance with Part 810 (</w:t>
      </w:r>
      <w:r w:rsidR="00BB5B0F">
        <w:rPr>
          <w:sz w:val="16"/>
          <w:szCs w:val="16"/>
        </w:rPr>
        <w:t>“</w:t>
      </w:r>
      <w:r w:rsidRPr="00607712">
        <w:rPr>
          <w:b/>
          <w:i/>
          <w:sz w:val="16"/>
          <w:szCs w:val="16"/>
        </w:rPr>
        <w:t>Part 810-Controlled Technology</w:t>
      </w:r>
      <w:r w:rsidR="00BB5B0F">
        <w:rPr>
          <w:sz w:val="16"/>
          <w:szCs w:val="16"/>
        </w:rPr>
        <w:t>”</w:t>
      </w:r>
      <w:r w:rsidRPr="000D2B36">
        <w:rPr>
          <w:sz w:val="16"/>
          <w:szCs w:val="16"/>
        </w:rPr>
        <w:t>):</w:t>
      </w:r>
    </w:p>
    <w:p w14:paraId="5B610AA2" w14:textId="75B15E6B" w:rsidR="00BE691C" w:rsidRPr="000D2B36" w:rsidRDefault="00BE691C" w:rsidP="00D03A7D">
      <w:pPr>
        <w:pStyle w:val="ListParagraph"/>
        <w:numPr>
          <w:ilvl w:val="2"/>
          <w:numId w:val="7"/>
        </w:numPr>
        <w:tabs>
          <w:tab w:val="left" w:pos="2160"/>
        </w:tabs>
        <w:spacing w:afterLines="80" w:after="192"/>
        <w:ind w:left="1620" w:firstLine="0"/>
        <w:contextualSpacing w:val="0"/>
        <w:jc w:val="both"/>
        <w:rPr>
          <w:sz w:val="16"/>
          <w:szCs w:val="16"/>
        </w:rPr>
      </w:pPr>
      <w:r w:rsidRPr="000D2B36">
        <w:rPr>
          <w:sz w:val="16"/>
          <w:szCs w:val="16"/>
        </w:rPr>
        <w:t>Subcontractor shall obtain Purchaser</w:t>
      </w:r>
      <w:r w:rsidR="007B4C1A">
        <w:rPr>
          <w:sz w:val="16"/>
          <w:szCs w:val="16"/>
        </w:rPr>
        <w:t>’</w:t>
      </w:r>
      <w:r w:rsidRPr="000D2B36">
        <w:rPr>
          <w:sz w:val="16"/>
          <w:szCs w:val="16"/>
        </w:rPr>
        <w:t xml:space="preserve">s consent before engaging in a re-export of </w:t>
      </w:r>
      <w:r w:rsidRPr="00607712">
        <w:rPr>
          <w:sz w:val="16"/>
          <w:szCs w:val="16"/>
        </w:rPr>
        <w:t>Purchaser</w:t>
      </w:r>
      <w:r w:rsidR="007B4C1A">
        <w:rPr>
          <w:sz w:val="16"/>
          <w:szCs w:val="16"/>
        </w:rPr>
        <w:t>’</w:t>
      </w:r>
      <w:r w:rsidRPr="00607712">
        <w:rPr>
          <w:sz w:val="16"/>
          <w:szCs w:val="16"/>
        </w:rPr>
        <w:t xml:space="preserve">s Part 810-Controlled Technology to </w:t>
      </w:r>
      <w:r w:rsidR="00607712" w:rsidRPr="00607712">
        <w:rPr>
          <w:sz w:val="16"/>
          <w:szCs w:val="16"/>
        </w:rPr>
        <w:t xml:space="preserve">countries not listed in Appendix A to 10 C.F.R. Part 810 (each a </w:t>
      </w:r>
      <w:r w:rsidR="00BB5B0F">
        <w:rPr>
          <w:sz w:val="16"/>
          <w:szCs w:val="16"/>
        </w:rPr>
        <w:t>“</w:t>
      </w:r>
      <w:r w:rsidR="00607712" w:rsidRPr="00607712">
        <w:rPr>
          <w:b/>
          <w:i/>
          <w:sz w:val="16"/>
          <w:szCs w:val="16"/>
        </w:rPr>
        <w:t>Restricted Destination</w:t>
      </w:r>
      <w:r w:rsidR="00BB5B0F">
        <w:rPr>
          <w:sz w:val="16"/>
          <w:szCs w:val="16"/>
        </w:rPr>
        <w:t>”</w:t>
      </w:r>
      <w:r w:rsidR="00607712" w:rsidRPr="00607712">
        <w:rPr>
          <w:sz w:val="16"/>
          <w:szCs w:val="16"/>
        </w:rPr>
        <w:t>)</w:t>
      </w:r>
      <w:r w:rsidRPr="00607712">
        <w:rPr>
          <w:sz w:val="16"/>
          <w:szCs w:val="16"/>
        </w:rPr>
        <w:t>,</w:t>
      </w:r>
      <w:r w:rsidRPr="000D2B36">
        <w:rPr>
          <w:sz w:val="16"/>
          <w:szCs w:val="16"/>
        </w:rPr>
        <w:t xml:space="preserve"> including any Deemed Exports of Part 810-Controlled Technology to nationals or dual nationals of Restricted Destinations (</w:t>
      </w:r>
      <w:r w:rsidR="00BB5B0F">
        <w:rPr>
          <w:sz w:val="16"/>
          <w:szCs w:val="16"/>
        </w:rPr>
        <w:t>“</w:t>
      </w:r>
      <w:r w:rsidRPr="00607712">
        <w:rPr>
          <w:b/>
          <w:i/>
          <w:sz w:val="16"/>
          <w:szCs w:val="16"/>
        </w:rPr>
        <w:t>Part 810-Controlled Re-export</w:t>
      </w:r>
      <w:r w:rsidR="00BB5B0F">
        <w:rPr>
          <w:sz w:val="16"/>
          <w:szCs w:val="16"/>
        </w:rPr>
        <w:t>”</w:t>
      </w:r>
      <w:r w:rsidRPr="000D2B36">
        <w:rPr>
          <w:sz w:val="16"/>
          <w:szCs w:val="16"/>
        </w:rPr>
        <w:t>). Should providing such consent require Purchaser to obtain a Part 810 specific authorization from the Department of Energy in accordance with 10 C.F.R. §810.7, the Supplier or Subcontractor seeking to engage in the Part 810-Controlled Re-export either directly or via any Subcontractor shall bear the costs and expenses associated with obtaining such a specific authorization.</w:t>
      </w:r>
    </w:p>
    <w:p w14:paraId="34E1DABF" w14:textId="04747ABD" w:rsidR="00BE691C" w:rsidRPr="000D2B36" w:rsidRDefault="00BE691C" w:rsidP="00D03A7D">
      <w:pPr>
        <w:pStyle w:val="ListParagraph"/>
        <w:numPr>
          <w:ilvl w:val="2"/>
          <w:numId w:val="7"/>
        </w:numPr>
        <w:tabs>
          <w:tab w:val="left" w:pos="2160"/>
        </w:tabs>
        <w:spacing w:afterLines="80" w:after="192"/>
        <w:ind w:left="1620" w:firstLine="0"/>
        <w:contextualSpacing w:val="0"/>
        <w:jc w:val="both"/>
        <w:rPr>
          <w:sz w:val="16"/>
          <w:szCs w:val="16"/>
        </w:rPr>
      </w:pPr>
      <w:r w:rsidRPr="000D2B36">
        <w:rPr>
          <w:sz w:val="16"/>
          <w:szCs w:val="16"/>
        </w:rPr>
        <w:t xml:space="preserve">Before </w:t>
      </w:r>
      <w:r w:rsidRPr="00607712">
        <w:rPr>
          <w:sz w:val="16"/>
          <w:szCs w:val="16"/>
        </w:rPr>
        <w:t xml:space="preserve">engaging in a Part 810-Controlled Re-export </w:t>
      </w:r>
      <w:r w:rsidR="00607712" w:rsidRPr="00607712">
        <w:rPr>
          <w:sz w:val="16"/>
          <w:szCs w:val="16"/>
        </w:rPr>
        <w:t>to a country listed in Appendix A to 10 C.F.R. Part 810</w:t>
      </w:r>
      <w:r w:rsidR="00607712" w:rsidRPr="00607712">
        <w:rPr>
          <w:i/>
          <w:sz w:val="16"/>
          <w:szCs w:val="16"/>
        </w:rPr>
        <w:t xml:space="preserve"> </w:t>
      </w:r>
      <w:r w:rsidR="00607712" w:rsidRPr="00607712">
        <w:rPr>
          <w:sz w:val="16"/>
          <w:szCs w:val="16"/>
        </w:rPr>
        <w:t xml:space="preserve">(a </w:t>
      </w:r>
      <w:r w:rsidR="00BB5B0F">
        <w:rPr>
          <w:sz w:val="16"/>
          <w:szCs w:val="16"/>
        </w:rPr>
        <w:t>“</w:t>
      </w:r>
      <w:r w:rsidR="00607712" w:rsidRPr="00607712">
        <w:rPr>
          <w:b/>
          <w:i/>
          <w:sz w:val="16"/>
          <w:szCs w:val="16"/>
        </w:rPr>
        <w:t>Generally Authorized Destination</w:t>
      </w:r>
      <w:r w:rsidR="00BB5B0F">
        <w:rPr>
          <w:sz w:val="16"/>
          <w:szCs w:val="16"/>
        </w:rPr>
        <w:t>”</w:t>
      </w:r>
      <w:r w:rsidR="00607712" w:rsidRPr="00607712">
        <w:rPr>
          <w:sz w:val="16"/>
          <w:szCs w:val="16"/>
        </w:rPr>
        <w:t>)</w:t>
      </w:r>
      <w:r w:rsidRPr="00607712">
        <w:rPr>
          <w:sz w:val="16"/>
          <w:szCs w:val="16"/>
        </w:rPr>
        <w:t>, Subcontractor shall ensure that it has an</w:t>
      </w:r>
      <w:r w:rsidRPr="000D2B36">
        <w:rPr>
          <w:sz w:val="16"/>
          <w:szCs w:val="16"/>
        </w:rPr>
        <w:t xml:space="preserve"> agreement in place with the recipient </w:t>
      </w:r>
      <w:r w:rsidRPr="000D2B36">
        <w:rPr>
          <w:sz w:val="16"/>
          <w:szCs w:val="16"/>
        </w:rPr>
        <w:lastRenderedPageBreak/>
        <w:t>ensuring that any subsequent Part 810-Controlled Re-export to a Restricted Destination will take place only upon approval from the U.S. Department of Energy.</w:t>
      </w:r>
    </w:p>
    <w:p w14:paraId="3A0D2A03" w14:textId="77777777" w:rsidR="00417BB1" w:rsidRDefault="00BE691C" w:rsidP="00205589">
      <w:pPr>
        <w:pStyle w:val="ListParagraph"/>
        <w:numPr>
          <w:ilvl w:val="1"/>
          <w:numId w:val="7"/>
        </w:numPr>
        <w:tabs>
          <w:tab w:val="left" w:pos="1620"/>
        </w:tabs>
        <w:spacing w:afterLines="80" w:after="192"/>
        <w:ind w:left="1080" w:firstLine="0"/>
        <w:contextualSpacing w:val="0"/>
        <w:jc w:val="both"/>
        <w:rPr>
          <w:sz w:val="16"/>
          <w:szCs w:val="16"/>
        </w:rPr>
      </w:pPr>
      <w:r w:rsidRPr="000D2B36">
        <w:rPr>
          <w:sz w:val="16"/>
          <w:szCs w:val="16"/>
          <w:u w:val="single"/>
        </w:rPr>
        <w:t>Classified Commodities Provided to Supplier or Purchaser</w:t>
      </w:r>
      <w:r w:rsidRPr="000D2B36">
        <w:rPr>
          <w:sz w:val="16"/>
          <w:szCs w:val="16"/>
        </w:rPr>
        <w:t>. To the extent any goods, technology, software, information or data being provided by Subcontractor to Supplier or Purchaser has been classified by Subcontractor or otherwise as being subject to export licensing requirements pursuant to the U.S. Export Laws, such as having been designated as falling under an Export Control Classification Number (</w:t>
      </w:r>
      <w:r w:rsidR="00BB5B0F">
        <w:rPr>
          <w:sz w:val="16"/>
          <w:szCs w:val="16"/>
        </w:rPr>
        <w:t>“</w:t>
      </w:r>
      <w:r w:rsidRPr="00607712">
        <w:rPr>
          <w:b/>
          <w:i/>
          <w:sz w:val="16"/>
          <w:szCs w:val="16"/>
        </w:rPr>
        <w:t>ECCN</w:t>
      </w:r>
      <w:r w:rsidR="00BB5B0F">
        <w:rPr>
          <w:sz w:val="16"/>
          <w:szCs w:val="16"/>
        </w:rPr>
        <w:t>”</w:t>
      </w:r>
      <w:r w:rsidRPr="000D2B36">
        <w:rPr>
          <w:sz w:val="16"/>
          <w:szCs w:val="16"/>
        </w:rPr>
        <w:t>) pursuant to the EAR , Subcontractor shall notify Supplier and Purchaser of that export classification in writing, no later than at the time of delivery. In the event Purchaser or Supplier has reasonable concerns over a classification that has been made by Subcontractor or over a failure to make a classification, Purchaser or Supplier may request that Subcontractor justify any classification that has been made or that Subcontractor, at its own expense, obtain a conclusive determination of the classification from the relevant agency of jurisdiction. Subcontractor</w:t>
      </w:r>
      <w:r w:rsidR="007B4C1A">
        <w:rPr>
          <w:sz w:val="16"/>
          <w:szCs w:val="16"/>
        </w:rPr>
        <w:t>’</w:t>
      </w:r>
      <w:r w:rsidRPr="000D2B36">
        <w:rPr>
          <w:sz w:val="16"/>
          <w:szCs w:val="16"/>
        </w:rPr>
        <w:t>s refusal or failure to obtain such a determination shall, at Purchaser</w:t>
      </w:r>
      <w:r w:rsidR="007B4C1A">
        <w:rPr>
          <w:sz w:val="16"/>
          <w:szCs w:val="16"/>
        </w:rPr>
        <w:t>’</w:t>
      </w:r>
      <w:r w:rsidRPr="000D2B36">
        <w:rPr>
          <w:sz w:val="16"/>
          <w:szCs w:val="16"/>
        </w:rPr>
        <w:t>s or Supplier</w:t>
      </w:r>
      <w:r w:rsidR="007B4C1A">
        <w:rPr>
          <w:sz w:val="16"/>
          <w:szCs w:val="16"/>
        </w:rPr>
        <w:t>’</w:t>
      </w:r>
      <w:r w:rsidRPr="000D2B36">
        <w:rPr>
          <w:sz w:val="16"/>
          <w:szCs w:val="16"/>
        </w:rPr>
        <w:t xml:space="preserve">s option, serve as a basis for termination of this Agreement. </w:t>
      </w:r>
    </w:p>
    <w:p w14:paraId="7B3A4DA7" w14:textId="06C20412" w:rsidR="00F4448D" w:rsidRPr="00F4448D" w:rsidRDefault="00F4448D" w:rsidP="00D03A7D">
      <w:pPr>
        <w:pStyle w:val="ListParagraph"/>
        <w:numPr>
          <w:ilvl w:val="0"/>
          <w:numId w:val="6"/>
        </w:numPr>
        <w:tabs>
          <w:tab w:val="left" w:pos="1080"/>
        </w:tabs>
        <w:spacing w:afterLines="80" w:after="192"/>
        <w:ind w:left="0" w:firstLine="540"/>
        <w:contextualSpacing w:val="0"/>
        <w:jc w:val="both"/>
        <w:rPr>
          <w:b/>
          <w:sz w:val="16"/>
          <w:szCs w:val="16"/>
        </w:rPr>
      </w:pPr>
      <w:bookmarkStart w:id="195" w:name="_Ref11223190"/>
      <w:r w:rsidRPr="00417BB1">
        <w:rPr>
          <w:sz w:val="16"/>
          <w:szCs w:val="16"/>
          <w:u w:val="single"/>
        </w:rPr>
        <w:t>Prohibited Imports.</w:t>
      </w:r>
      <w:r w:rsidRPr="00417BB1">
        <w:rPr>
          <w:sz w:val="16"/>
          <w:szCs w:val="16"/>
        </w:rPr>
        <w:t xml:space="preserve"> Subcontractor must take all reasonable efforts to: (1) prohibit importing and then selling to Supplier or Purchaser, or (2) using in its supply-chain, any product that was mined, produced, or manufactured </w:t>
      </w:r>
      <w:proofErr w:type="spellStart"/>
      <w:r w:rsidRPr="00417BB1">
        <w:rPr>
          <w:sz w:val="16"/>
          <w:szCs w:val="16"/>
        </w:rPr>
        <w:t>whoor</w:t>
      </w:r>
      <w:proofErr w:type="spellEnd"/>
      <w:r w:rsidRPr="00417BB1">
        <w:rPr>
          <w:sz w:val="16"/>
          <w:szCs w:val="16"/>
        </w:rPr>
        <w:t xml:space="preserve"> in part by forced labor, including forced or indentured child labor pursuant to the Tariff Act of 1930, 19 U.S.C. § 1307.  “Forced labor” shall mean all work or service which is exacted from any person under the menace of any penalty for its nonperformance and for which the worker does not offer himself voluntarily, included forced or indentured child labor. A list of such products can be found on the Internet at https://www.dol.gov/agencies/ilab/reports/child-labor/list-of-goods.  Subcontractor is responsible for being familiar with the products posted by the Department of Labor, which may change from time to time during the term of this Addendum.  If Subcontractor fails to abide by the requirements of this section, Supplier will provide Subcontractor with notice and a thirty (30) day </w:t>
      </w:r>
      <w:r w:rsidRPr="00417BB1">
        <w:rPr>
          <w:sz w:val="16"/>
          <w:szCs w:val="16"/>
        </w:rPr>
        <w:t>opportunity to cure.  Continued failure to abide by this requirement will be considered a material breach of this Addendum</w:t>
      </w:r>
    </w:p>
    <w:p w14:paraId="089F560D" w14:textId="420106E2" w:rsidR="00BE691C" w:rsidRPr="000D2B36" w:rsidRDefault="00BE691C" w:rsidP="00D03A7D">
      <w:pPr>
        <w:pStyle w:val="ListParagraph"/>
        <w:numPr>
          <w:ilvl w:val="0"/>
          <w:numId w:val="6"/>
        </w:numPr>
        <w:tabs>
          <w:tab w:val="left" w:pos="1080"/>
        </w:tabs>
        <w:spacing w:afterLines="80" w:after="192"/>
        <w:ind w:left="0" w:firstLine="540"/>
        <w:contextualSpacing w:val="0"/>
        <w:jc w:val="both"/>
        <w:rPr>
          <w:b/>
          <w:sz w:val="16"/>
          <w:szCs w:val="16"/>
        </w:rPr>
      </w:pPr>
      <w:r w:rsidRPr="000D2B36">
        <w:rPr>
          <w:sz w:val="16"/>
          <w:szCs w:val="16"/>
          <w:u w:val="single"/>
        </w:rPr>
        <w:t>Fines</w:t>
      </w:r>
      <w:r w:rsidRPr="000D2B36">
        <w:rPr>
          <w:sz w:val="16"/>
          <w:szCs w:val="16"/>
        </w:rPr>
        <w:t>. Subcontractor will be solely responsible for and shall pay all costs and expenses associated with all fines or other penalties incurred by Purchaser or Supplier for Subcontractor</w:t>
      </w:r>
      <w:r w:rsidR="007B4C1A">
        <w:rPr>
          <w:sz w:val="16"/>
          <w:szCs w:val="16"/>
        </w:rPr>
        <w:t>’</w:t>
      </w:r>
      <w:r w:rsidRPr="000D2B36">
        <w:rPr>
          <w:sz w:val="16"/>
          <w:szCs w:val="16"/>
        </w:rPr>
        <w:t>s noncompliance with any law, code, or regulation, or any costs (including Purchaser</w:t>
      </w:r>
      <w:r w:rsidR="007B4C1A">
        <w:rPr>
          <w:sz w:val="16"/>
          <w:szCs w:val="16"/>
        </w:rPr>
        <w:t>’</w:t>
      </w:r>
      <w:r w:rsidRPr="000D2B36">
        <w:rPr>
          <w:sz w:val="16"/>
          <w:szCs w:val="16"/>
        </w:rPr>
        <w:t>s or Supplier</w:t>
      </w:r>
      <w:r w:rsidR="007B4C1A">
        <w:rPr>
          <w:sz w:val="16"/>
          <w:szCs w:val="16"/>
        </w:rPr>
        <w:t>’</w:t>
      </w:r>
      <w:r w:rsidRPr="000D2B36">
        <w:rPr>
          <w:sz w:val="16"/>
          <w:szCs w:val="16"/>
        </w:rPr>
        <w:t>s reasonable attorneys</w:t>
      </w:r>
      <w:r w:rsidR="007B4C1A">
        <w:rPr>
          <w:sz w:val="16"/>
          <w:szCs w:val="16"/>
        </w:rPr>
        <w:t>’</w:t>
      </w:r>
      <w:r w:rsidRPr="000D2B36">
        <w:rPr>
          <w:sz w:val="16"/>
          <w:szCs w:val="16"/>
        </w:rPr>
        <w:t xml:space="preserve"> fees) arising from, in connection with, or relating to delays or stop work orders imposed by a government agency or court due to Subcontractor</w:t>
      </w:r>
      <w:r w:rsidR="007B4C1A">
        <w:rPr>
          <w:sz w:val="16"/>
          <w:szCs w:val="16"/>
        </w:rPr>
        <w:t>’</w:t>
      </w:r>
      <w:r w:rsidRPr="000D2B36">
        <w:rPr>
          <w:sz w:val="16"/>
          <w:szCs w:val="16"/>
        </w:rPr>
        <w:t xml:space="preserve">s noncompliance with law. This </w:t>
      </w:r>
      <w:r w:rsidR="008E29DB">
        <w:rPr>
          <w:sz w:val="16"/>
          <w:szCs w:val="16"/>
        </w:rPr>
        <w:t xml:space="preserve">subsection </w:t>
      </w:r>
      <w:r w:rsidR="008E29DB">
        <w:rPr>
          <w:sz w:val="16"/>
          <w:szCs w:val="16"/>
        </w:rPr>
        <w:fldChar w:fldCharType="begin"/>
      </w:r>
      <w:r w:rsidR="008E29DB">
        <w:rPr>
          <w:sz w:val="16"/>
          <w:szCs w:val="16"/>
        </w:rPr>
        <w:instrText xml:space="preserve"> REF _Ref11223190 \n \h </w:instrText>
      </w:r>
      <w:r w:rsidR="008E29DB">
        <w:rPr>
          <w:sz w:val="16"/>
          <w:szCs w:val="16"/>
        </w:rPr>
      </w:r>
      <w:r w:rsidR="008E29DB">
        <w:rPr>
          <w:sz w:val="16"/>
          <w:szCs w:val="16"/>
        </w:rPr>
        <w:fldChar w:fldCharType="separate"/>
      </w:r>
      <w:r w:rsidR="00797A2D">
        <w:rPr>
          <w:sz w:val="16"/>
          <w:szCs w:val="16"/>
        </w:rPr>
        <w:t>(</w:t>
      </w:r>
      <w:r w:rsidR="00F4448D">
        <w:rPr>
          <w:sz w:val="16"/>
          <w:szCs w:val="16"/>
        </w:rPr>
        <w:t>d</w:t>
      </w:r>
      <w:r w:rsidR="00797A2D">
        <w:rPr>
          <w:sz w:val="16"/>
          <w:szCs w:val="16"/>
        </w:rPr>
        <w:t>)</w:t>
      </w:r>
      <w:r w:rsidR="008E29DB">
        <w:rPr>
          <w:sz w:val="16"/>
          <w:szCs w:val="16"/>
        </w:rPr>
        <w:fldChar w:fldCharType="end"/>
      </w:r>
      <w:r w:rsidR="008E29DB">
        <w:rPr>
          <w:sz w:val="16"/>
          <w:szCs w:val="16"/>
        </w:rPr>
        <w:t xml:space="preserve"> </w:t>
      </w:r>
      <w:r w:rsidRPr="008E29DB">
        <w:rPr>
          <w:i/>
          <w:sz w:val="16"/>
          <w:szCs w:val="16"/>
        </w:rPr>
        <w:t>Fines</w:t>
      </w:r>
      <w:r w:rsidRPr="000D2B36">
        <w:rPr>
          <w:sz w:val="16"/>
          <w:szCs w:val="16"/>
        </w:rPr>
        <w:t xml:space="preserve"> is not intended to limit Purchaser</w:t>
      </w:r>
      <w:r w:rsidR="007B4C1A">
        <w:rPr>
          <w:sz w:val="16"/>
          <w:szCs w:val="16"/>
        </w:rPr>
        <w:t>’</w:t>
      </w:r>
      <w:r w:rsidRPr="000D2B36">
        <w:rPr>
          <w:sz w:val="16"/>
          <w:szCs w:val="16"/>
        </w:rPr>
        <w:t>s right to make claims against Supplier with respect to the Subcontractor</w:t>
      </w:r>
      <w:r w:rsidR="007B4C1A">
        <w:rPr>
          <w:sz w:val="16"/>
          <w:szCs w:val="16"/>
        </w:rPr>
        <w:t>’</w:t>
      </w:r>
      <w:r w:rsidRPr="000D2B36">
        <w:rPr>
          <w:sz w:val="16"/>
          <w:szCs w:val="16"/>
        </w:rPr>
        <w:t>s failure to comply with law, and Supplier shall not condition any payment to Purchaser on the existence of any claim against any Subcontractor.</w:t>
      </w:r>
      <w:bookmarkEnd w:id="195"/>
    </w:p>
    <w:p w14:paraId="63B4DE94" w14:textId="77777777" w:rsidR="00BE691C" w:rsidRPr="000D2B36" w:rsidRDefault="00BE691C" w:rsidP="00D03A7D">
      <w:pPr>
        <w:pStyle w:val="ListParagraph"/>
        <w:keepNext/>
        <w:numPr>
          <w:ilvl w:val="0"/>
          <w:numId w:val="2"/>
        </w:numPr>
        <w:tabs>
          <w:tab w:val="left" w:pos="540"/>
        </w:tabs>
        <w:spacing w:afterLines="80" w:after="192"/>
        <w:ind w:left="0" w:firstLine="0"/>
        <w:contextualSpacing w:val="0"/>
        <w:jc w:val="both"/>
        <w:outlineLvl w:val="1"/>
        <w:rPr>
          <w:b/>
          <w:sz w:val="16"/>
          <w:szCs w:val="16"/>
        </w:rPr>
      </w:pPr>
      <w:r w:rsidRPr="000D2B36">
        <w:rPr>
          <w:b/>
          <w:sz w:val="16"/>
          <w:szCs w:val="16"/>
        </w:rPr>
        <w:t>Miscellaneous</w:t>
      </w:r>
    </w:p>
    <w:p w14:paraId="2CCBB3E6" w14:textId="29BB6F6A" w:rsidR="00BE691C" w:rsidRPr="000D2B36" w:rsidRDefault="00BE691C" w:rsidP="00D03A7D">
      <w:pPr>
        <w:pStyle w:val="ListParagraph"/>
        <w:numPr>
          <w:ilvl w:val="0"/>
          <w:numId w:val="5"/>
        </w:numPr>
        <w:tabs>
          <w:tab w:val="left" w:pos="1080"/>
        </w:tabs>
        <w:spacing w:afterLines="80" w:after="192"/>
        <w:ind w:left="0" w:firstLine="540"/>
        <w:contextualSpacing w:val="0"/>
        <w:jc w:val="both"/>
        <w:rPr>
          <w:sz w:val="16"/>
          <w:szCs w:val="16"/>
        </w:rPr>
      </w:pPr>
      <w:r w:rsidRPr="000D2B36">
        <w:rPr>
          <w:sz w:val="16"/>
          <w:szCs w:val="16"/>
          <w:u w:val="single"/>
        </w:rPr>
        <w:t>Governing Law; Jurisdiction</w:t>
      </w:r>
      <w:r w:rsidRPr="000D2B36">
        <w:rPr>
          <w:sz w:val="16"/>
          <w:szCs w:val="16"/>
        </w:rPr>
        <w:t xml:space="preserve">. </w:t>
      </w:r>
      <w:r w:rsidR="00607712" w:rsidRPr="000D2B36">
        <w:rPr>
          <w:sz w:val="16"/>
          <w:szCs w:val="16"/>
        </w:rPr>
        <w:t xml:space="preserve">The </w:t>
      </w:r>
      <w:r w:rsidR="00607712">
        <w:rPr>
          <w:sz w:val="16"/>
          <w:szCs w:val="16"/>
        </w:rPr>
        <w:t>Parties</w:t>
      </w:r>
      <w:r w:rsidR="00607712" w:rsidRPr="000D2B36">
        <w:rPr>
          <w:sz w:val="16"/>
          <w:szCs w:val="16"/>
        </w:rPr>
        <w:t xml:space="preserve"> intend that this Addendum be governed by </w:t>
      </w:r>
      <w:r w:rsidR="000A78A5">
        <w:rPr>
          <w:sz w:val="16"/>
          <w:szCs w:val="16"/>
        </w:rPr>
        <w:t>the same state law as the Master Agreement</w:t>
      </w:r>
      <w:r w:rsidR="00607712" w:rsidRPr="000D2B36">
        <w:rPr>
          <w:sz w:val="16"/>
          <w:szCs w:val="16"/>
        </w:rPr>
        <w:t xml:space="preserve"> without giving effect to </w:t>
      </w:r>
      <w:r w:rsidR="000A78A5">
        <w:rPr>
          <w:sz w:val="16"/>
          <w:szCs w:val="16"/>
        </w:rPr>
        <w:t>such state</w:t>
      </w:r>
      <w:r w:rsidR="007B4C1A">
        <w:rPr>
          <w:sz w:val="16"/>
          <w:szCs w:val="16"/>
        </w:rPr>
        <w:t>’</w:t>
      </w:r>
      <w:r w:rsidR="000A78A5">
        <w:rPr>
          <w:sz w:val="16"/>
          <w:szCs w:val="16"/>
        </w:rPr>
        <w:t xml:space="preserve">s </w:t>
      </w:r>
      <w:r w:rsidR="00607712" w:rsidRPr="000D2B36">
        <w:rPr>
          <w:sz w:val="16"/>
          <w:szCs w:val="16"/>
        </w:rPr>
        <w:t>choice of laws principles</w:t>
      </w:r>
      <w:r w:rsidR="000A78A5">
        <w:rPr>
          <w:sz w:val="16"/>
          <w:szCs w:val="16"/>
        </w:rPr>
        <w:t xml:space="preserve">, and that </w:t>
      </w:r>
      <w:r w:rsidR="00607712" w:rsidRPr="000D2B36">
        <w:rPr>
          <w:sz w:val="16"/>
          <w:szCs w:val="16"/>
        </w:rPr>
        <w:t xml:space="preserve">any litigation of or concerning this Addendum shall be maintained in the </w:t>
      </w:r>
      <w:r w:rsidR="000A78A5">
        <w:rPr>
          <w:sz w:val="16"/>
          <w:szCs w:val="16"/>
        </w:rPr>
        <w:t xml:space="preserve">courts also identified in the Master </w:t>
      </w:r>
      <w:proofErr w:type="gramStart"/>
      <w:r w:rsidR="000A78A5">
        <w:rPr>
          <w:sz w:val="16"/>
          <w:szCs w:val="16"/>
        </w:rPr>
        <w:t>Agreement</w:t>
      </w:r>
      <w:r w:rsidR="00607712" w:rsidRPr="000D2B36">
        <w:rPr>
          <w:sz w:val="16"/>
          <w:szCs w:val="16"/>
        </w:rPr>
        <w:t>, and</w:t>
      </w:r>
      <w:proofErr w:type="gramEnd"/>
      <w:r w:rsidR="00607712" w:rsidRPr="000D2B36">
        <w:rPr>
          <w:sz w:val="16"/>
          <w:szCs w:val="16"/>
        </w:rPr>
        <w:t xml:space="preserve"> submit to their exclusive jurisdiction. Each </w:t>
      </w:r>
      <w:r w:rsidR="00607712">
        <w:rPr>
          <w:sz w:val="16"/>
          <w:szCs w:val="16"/>
        </w:rPr>
        <w:t>Party</w:t>
      </w:r>
      <w:r w:rsidR="00607712" w:rsidRPr="000D2B36">
        <w:rPr>
          <w:sz w:val="16"/>
          <w:szCs w:val="16"/>
        </w:rPr>
        <w:t xml:space="preserve"> hereto irrevocably waives, to the fullest extent permitted by applicable law, any objection which it may now or hereafter have to the laying of venue of any such proceeding brought in such courts, including that either is an inconvenient forum. </w:t>
      </w:r>
      <w:r w:rsidR="00607712" w:rsidRPr="000A78A5">
        <w:rPr>
          <w:caps/>
          <w:sz w:val="16"/>
          <w:szCs w:val="16"/>
        </w:rPr>
        <w:t>The Parties waive their rights to trial by jury.</w:t>
      </w:r>
    </w:p>
    <w:p w14:paraId="211AF95C" w14:textId="1EA0CCA8" w:rsidR="00BE691C" w:rsidRPr="000D2B36" w:rsidRDefault="00BE691C" w:rsidP="00D03A7D">
      <w:pPr>
        <w:pStyle w:val="ListParagraph"/>
        <w:numPr>
          <w:ilvl w:val="0"/>
          <w:numId w:val="5"/>
        </w:numPr>
        <w:tabs>
          <w:tab w:val="left" w:pos="1080"/>
        </w:tabs>
        <w:spacing w:afterLines="80" w:after="192"/>
        <w:ind w:left="0" w:firstLine="540"/>
        <w:contextualSpacing w:val="0"/>
        <w:jc w:val="both"/>
        <w:rPr>
          <w:sz w:val="16"/>
          <w:szCs w:val="16"/>
        </w:rPr>
      </w:pPr>
      <w:r w:rsidRPr="000D2B36">
        <w:rPr>
          <w:sz w:val="16"/>
          <w:szCs w:val="16"/>
          <w:u w:val="single"/>
        </w:rPr>
        <w:t>Publicity</w:t>
      </w:r>
      <w:r w:rsidRPr="000D2B36">
        <w:rPr>
          <w:sz w:val="16"/>
          <w:szCs w:val="16"/>
        </w:rPr>
        <w:t>. Without the prior written consent of Purchaser, Subcontractor shall make no public announcement or release any information concerning Purchaser, the Work, this Addendum or Subcontractor</w:t>
      </w:r>
      <w:r w:rsidR="007B4C1A">
        <w:rPr>
          <w:sz w:val="16"/>
          <w:szCs w:val="16"/>
        </w:rPr>
        <w:t>’</w:t>
      </w:r>
      <w:r w:rsidRPr="000D2B36">
        <w:rPr>
          <w:sz w:val="16"/>
          <w:szCs w:val="16"/>
        </w:rPr>
        <w:t xml:space="preserve">s business relationship with Purchaser or Supplier, to any member of the public, the press, any business </w:t>
      </w:r>
      <w:proofErr w:type="gramStart"/>
      <w:r w:rsidRPr="000D2B36">
        <w:rPr>
          <w:sz w:val="16"/>
          <w:szCs w:val="16"/>
        </w:rPr>
        <w:t>entity</w:t>
      </w:r>
      <w:proofErr w:type="gramEnd"/>
      <w:r w:rsidRPr="000D2B36">
        <w:rPr>
          <w:sz w:val="16"/>
          <w:szCs w:val="16"/>
        </w:rPr>
        <w:t xml:space="preserve"> or any governmental authority (except as required by applicable laws, rules, regulations, or ordinances). Without limiting the generality of the foregoing, Subcontractor acknowledges and agrees that Purchaser shall have the right to control media access to Purchaser</w:t>
      </w:r>
      <w:r w:rsidR="007B4C1A">
        <w:rPr>
          <w:sz w:val="16"/>
          <w:szCs w:val="16"/>
        </w:rPr>
        <w:t>’</w:t>
      </w:r>
      <w:r w:rsidRPr="000D2B36">
        <w:rPr>
          <w:sz w:val="16"/>
          <w:szCs w:val="16"/>
        </w:rPr>
        <w:t>s Premises and any responses to media inquiries regarding Purchaser or any emergency or other incident at Purchaser</w:t>
      </w:r>
      <w:r w:rsidR="007B4C1A">
        <w:rPr>
          <w:sz w:val="16"/>
          <w:szCs w:val="16"/>
        </w:rPr>
        <w:t>’</w:t>
      </w:r>
      <w:r w:rsidRPr="000D2B36">
        <w:rPr>
          <w:sz w:val="16"/>
          <w:szCs w:val="16"/>
        </w:rPr>
        <w:t>s Premises, including without limitation, incidents involving personal injury, property damage or operational events.</w:t>
      </w:r>
    </w:p>
    <w:p w14:paraId="0FF06216" w14:textId="77777777" w:rsidR="00D466F9" w:rsidRPr="000D2B36" w:rsidRDefault="00D466F9" w:rsidP="00D466F9">
      <w:pPr>
        <w:tabs>
          <w:tab w:val="left" w:pos="1080"/>
        </w:tabs>
        <w:spacing w:afterLines="80" w:after="192"/>
        <w:jc w:val="both"/>
        <w:rPr>
          <w:sz w:val="16"/>
          <w:szCs w:val="16"/>
        </w:rPr>
      </w:pPr>
    </w:p>
    <w:p w14:paraId="4FD8D4ED" w14:textId="77777777" w:rsidR="00BE691C" w:rsidRPr="000D2B36" w:rsidRDefault="00BE691C" w:rsidP="00D466F9">
      <w:pPr>
        <w:spacing w:afterLines="80" w:after="192"/>
        <w:jc w:val="both"/>
        <w:rPr>
          <w:sz w:val="16"/>
          <w:szCs w:val="16"/>
        </w:rPr>
        <w:sectPr w:rsidR="00BE691C" w:rsidRPr="000D2B36" w:rsidSect="00BE691C">
          <w:type w:val="continuous"/>
          <w:pgSz w:w="12240" w:h="15840"/>
          <w:pgMar w:top="1440" w:right="1440" w:bottom="1440" w:left="1440" w:header="720" w:footer="720" w:gutter="0"/>
          <w:cols w:num="2" w:space="720"/>
          <w:docGrid w:linePitch="360"/>
        </w:sectPr>
      </w:pPr>
    </w:p>
    <w:p w14:paraId="4AD4CB6F" w14:textId="6F390C06" w:rsidR="00BE691C" w:rsidRDefault="00BE691C" w:rsidP="00D466F9">
      <w:pPr>
        <w:spacing w:afterLines="80" w:after="192"/>
        <w:jc w:val="both"/>
        <w:rPr>
          <w:sz w:val="16"/>
          <w:szCs w:val="16"/>
        </w:rPr>
      </w:pPr>
    </w:p>
    <w:p w14:paraId="7A8F3F4F" w14:textId="3F8E40A9" w:rsidR="003605FC" w:rsidRDefault="003605FC">
      <w:pPr>
        <w:rPr>
          <w:sz w:val="16"/>
          <w:szCs w:val="16"/>
        </w:rPr>
      </w:pPr>
      <w:r>
        <w:rPr>
          <w:sz w:val="16"/>
          <w:szCs w:val="16"/>
        </w:rPr>
        <w:br w:type="page"/>
      </w:r>
    </w:p>
    <w:p w14:paraId="14AEAD09" w14:textId="77777777" w:rsidR="003605FC" w:rsidRDefault="003605FC" w:rsidP="003605FC">
      <w:pPr>
        <w:spacing w:afterLines="80" w:after="192"/>
        <w:jc w:val="center"/>
        <w:rPr>
          <w:b/>
          <w:sz w:val="24"/>
          <w:szCs w:val="24"/>
        </w:rPr>
      </w:pPr>
      <w:r w:rsidRPr="00B5392F">
        <w:rPr>
          <w:b/>
          <w:sz w:val="24"/>
          <w:szCs w:val="24"/>
        </w:rPr>
        <w:lastRenderedPageBreak/>
        <w:t>APPENDIX</w:t>
      </w:r>
    </w:p>
    <w:p w14:paraId="0C30E766" w14:textId="77777777" w:rsidR="003605FC" w:rsidRDefault="003605FC" w:rsidP="003605FC">
      <w:pPr>
        <w:pStyle w:val="BodyText"/>
        <w:jc w:val="left"/>
        <w:rPr>
          <w:rFonts w:ascii="Times New Roman"/>
          <w:sz w:val="20"/>
        </w:rPr>
      </w:pPr>
    </w:p>
    <w:p w14:paraId="4B29DF37" w14:textId="77777777" w:rsidR="003605FC" w:rsidRDefault="003605FC" w:rsidP="003605FC">
      <w:pPr>
        <w:pStyle w:val="BodyText"/>
        <w:spacing w:before="10"/>
        <w:jc w:val="left"/>
        <w:rPr>
          <w:rFonts w:ascii="Times New Roman"/>
          <w:sz w:val="16"/>
        </w:rPr>
      </w:pPr>
    </w:p>
    <w:p w14:paraId="20650C6F" w14:textId="77777777" w:rsidR="003605FC" w:rsidRDefault="003605FC" w:rsidP="003605FC">
      <w:pPr>
        <w:pStyle w:val="Title"/>
      </w:pPr>
      <w:r>
        <w:rPr>
          <w:noProof/>
        </w:rPr>
        <mc:AlternateContent>
          <mc:Choice Requires="wps">
            <w:drawing>
              <wp:anchor distT="0" distB="0" distL="0" distR="0" simplePos="0" relativeHeight="251660288" behindDoc="1" locked="0" layoutInCell="1" allowOverlap="1" wp14:anchorId="53AAC9F8" wp14:editId="5A13184B">
                <wp:simplePos x="0" y="0"/>
                <wp:positionH relativeFrom="page">
                  <wp:posOffset>895985</wp:posOffset>
                </wp:positionH>
                <wp:positionV relativeFrom="paragraph">
                  <wp:posOffset>320040</wp:posOffset>
                </wp:positionV>
                <wp:extent cx="5980430" cy="18415"/>
                <wp:effectExtent l="635" t="0" r="635" b="1905"/>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B3635" id="Rectangle 2" o:spid="_x0000_s1026" style="position:absolute;margin-left:70.55pt;margin-top:25.2pt;width:470.9pt;height:1.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" fillcolor="black" stroked="f">
                <w10:wrap type="topAndBottom" anchorx="page"/>
              </v:rect>
            </w:pict>
          </mc:Fallback>
        </mc:AlternateContent>
      </w:r>
      <w:r>
        <w:rPr>
          <w:noProof/>
        </w:rPr>
        <w:drawing>
          <wp:anchor distT="0" distB="0" distL="0" distR="0" simplePos="0" relativeHeight="251659264" behindDoc="0" locked="0" layoutInCell="1" allowOverlap="1" wp14:anchorId="2997CFFC" wp14:editId="4012CF1D">
            <wp:simplePos x="0" y="0"/>
            <wp:positionH relativeFrom="page">
              <wp:posOffset>914400</wp:posOffset>
            </wp:positionH>
            <wp:positionV relativeFrom="paragraph">
              <wp:posOffset>-269521</wp:posOffset>
            </wp:positionV>
            <wp:extent cx="2607087" cy="5162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cstate="print"/>
                    <a:stretch>
                      <a:fillRect/>
                    </a:stretch>
                  </pic:blipFill>
                  <pic:spPr>
                    <a:xfrm>
                      <a:off x="0" y="0"/>
                      <a:ext cx="2607087" cy="516254"/>
                    </a:xfrm>
                    <a:prstGeom prst="rect">
                      <a:avLst/>
                    </a:prstGeom>
                  </pic:spPr>
                </pic:pic>
              </a:graphicData>
            </a:graphic>
          </wp:anchor>
        </w:drawing>
      </w:r>
      <w:r>
        <w:t>Supplier</w:t>
      </w:r>
      <w:r>
        <w:rPr>
          <w:spacing w:val="-2"/>
        </w:rPr>
        <w:t xml:space="preserve"> </w:t>
      </w:r>
      <w:r>
        <w:t>Code</w:t>
      </w:r>
      <w:r>
        <w:rPr>
          <w:spacing w:val="-3"/>
        </w:rPr>
        <w:t xml:space="preserve"> </w:t>
      </w:r>
      <w:r>
        <w:t>of</w:t>
      </w:r>
      <w:r>
        <w:rPr>
          <w:spacing w:val="-2"/>
        </w:rPr>
        <w:t xml:space="preserve"> </w:t>
      </w:r>
      <w:r>
        <w:t>Conduct</w:t>
      </w:r>
    </w:p>
    <w:p w14:paraId="5F9AD4CA" w14:textId="77777777" w:rsidR="003605FC" w:rsidRPr="00B5392F" w:rsidRDefault="003605FC" w:rsidP="003605FC">
      <w:pPr>
        <w:pStyle w:val="Heading1"/>
        <w:spacing w:before="133" w:line="259" w:lineRule="auto"/>
        <w:ind w:right="130"/>
        <w:jc w:val="left"/>
      </w:pPr>
      <w:r w:rsidRPr="00B5392F">
        <w:t>Berkshire Hathaway Energy and its subsidiaries and affiliates are</w:t>
      </w:r>
      <w:r w:rsidRPr="00B5392F">
        <w:rPr>
          <w:spacing w:val="1"/>
        </w:rPr>
        <w:t xml:space="preserve"> </w:t>
      </w:r>
      <w:r w:rsidRPr="00B5392F">
        <w:t>committed to maintaining the highest ethical standards in the conduct</w:t>
      </w:r>
      <w:r w:rsidRPr="00B5392F">
        <w:rPr>
          <w:spacing w:val="-75"/>
        </w:rPr>
        <w:t xml:space="preserve"> </w:t>
      </w:r>
      <w:r w:rsidRPr="00B5392F">
        <w:t>of the company’s business. This expectation applies to our vendors</w:t>
      </w:r>
      <w:r w:rsidRPr="00B5392F">
        <w:rPr>
          <w:spacing w:val="1"/>
        </w:rPr>
        <w:t xml:space="preserve"> </w:t>
      </w:r>
      <w:r w:rsidRPr="00B5392F">
        <w:t>and</w:t>
      </w:r>
      <w:r w:rsidRPr="00B5392F">
        <w:rPr>
          <w:spacing w:val="1"/>
        </w:rPr>
        <w:t xml:space="preserve"> </w:t>
      </w:r>
      <w:r w:rsidRPr="00B5392F">
        <w:t>suppliers</w:t>
      </w:r>
      <w:r w:rsidRPr="00B5392F">
        <w:rPr>
          <w:spacing w:val="-3"/>
        </w:rPr>
        <w:t xml:space="preserve"> </w:t>
      </w:r>
      <w:r w:rsidRPr="00B5392F">
        <w:t>as</w:t>
      </w:r>
      <w:r w:rsidRPr="00B5392F">
        <w:rPr>
          <w:spacing w:val="-3"/>
        </w:rPr>
        <w:t xml:space="preserve"> </w:t>
      </w:r>
      <w:r w:rsidRPr="00B5392F">
        <w:t>further</w:t>
      </w:r>
      <w:r w:rsidRPr="00B5392F">
        <w:rPr>
          <w:spacing w:val="-1"/>
        </w:rPr>
        <w:t xml:space="preserve"> </w:t>
      </w:r>
      <w:r w:rsidRPr="00B5392F">
        <w:t>detailed</w:t>
      </w:r>
      <w:r w:rsidRPr="00B5392F">
        <w:rPr>
          <w:spacing w:val="-1"/>
        </w:rPr>
        <w:t xml:space="preserve"> </w:t>
      </w:r>
      <w:r w:rsidRPr="00B5392F">
        <w:t>in</w:t>
      </w:r>
      <w:r w:rsidRPr="00B5392F">
        <w:rPr>
          <w:spacing w:val="-1"/>
        </w:rPr>
        <w:t xml:space="preserve"> </w:t>
      </w:r>
      <w:r w:rsidRPr="00B5392F">
        <w:t>this</w:t>
      </w:r>
      <w:r w:rsidRPr="00B5392F">
        <w:rPr>
          <w:spacing w:val="-3"/>
        </w:rPr>
        <w:t xml:space="preserve"> </w:t>
      </w:r>
      <w:r w:rsidRPr="00B5392F">
        <w:t>Supplier</w:t>
      </w:r>
      <w:r w:rsidRPr="00B5392F">
        <w:rPr>
          <w:spacing w:val="-4"/>
        </w:rPr>
        <w:t xml:space="preserve"> </w:t>
      </w:r>
      <w:r w:rsidRPr="00B5392F">
        <w:t>Code</w:t>
      </w:r>
      <w:r w:rsidRPr="00B5392F">
        <w:rPr>
          <w:spacing w:val="-3"/>
        </w:rPr>
        <w:t xml:space="preserve"> </w:t>
      </w:r>
      <w:r w:rsidRPr="00B5392F">
        <w:t>of</w:t>
      </w:r>
      <w:r w:rsidRPr="00B5392F">
        <w:rPr>
          <w:spacing w:val="-5"/>
        </w:rPr>
        <w:t xml:space="preserve"> </w:t>
      </w:r>
      <w:r w:rsidRPr="00B5392F">
        <w:t>Conduct.</w:t>
      </w:r>
    </w:p>
    <w:p w14:paraId="51E23AC0" w14:textId="77777777" w:rsidR="003605FC" w:rsidRPr="00B5392F" w:rsidRDefault="003605FC" w:rsidP="003605FC">
      <w:pPr>
        <w:pStyle w:val="BodyText"/>
        <w:spacing w:before="158"/>
        <w:ind w:left="140" w:right="134"/>
        <w:rPr>
          <w:rFonts w:ascii="Times New Roman" w:hAnsi="Times New Roman" w:cs="Times New Roman"/>
        </w:rPr>
      </w:pPr>
      <w:r w:rsidRPr="00B5392F">
        <w:rPr>
          <w:rFonts w:ascii="Times New Roman" w:hAnsi="Times New Roman" w:cs="Times New Roman"/>
        </w:rPr>
        <w:t>Compliance with this Supplier Code is a requirement for becoming or remaining a</w:t>
      </w:r>
      <w:r w:rsidRPr="00B5392F">
        <w:rPr>
          <w:rFonts w:ascii="Times New Roman" w:hAnsi="Times New Roman" w:cs="Times New Roman"/>
          <w:spacing w:val="1"/>
        </w:rPr>
        <w:t xml:space="preserve"> </w:t>
      </w:r>
      <w:r w:rsidRPr="00B5392F">
        <w:rPr>
          <w:rFonts w:ascii="Times New Roman" w:hAnsi="Times New Roman" w:cs="Times New Roman"/>
        </w:rPr>
        <w:t>Supplier</w:t>
      </w:r>
      <w:r w:rsidRPr="00B5392F">
        <w:rPr>
          <w:rFonts w:ascii="Times New Roman" w:hAnsi="Times New Roman" w:cs="Times New Roman"/>
          <w:spacing w:val="-12"/>
        </w:rPr>
        <w:t xml:space="preserve"> </w:t>
      </w:r>
      <w:r w:rsidRPr="00B5392F">
        <w:rPr>
          <w:rFonts w:ascii="Times New Roman" w:hAnsi="Times New Roman" w:cs="Times New Roman"/>
        </w:rPr>
        <w:t>with</w:t>
      </w:r>
      <w:r w:rsidRPr="00B5392F">
        <w:rPr>
          <w:rFonts w:ascii="Times New Roman" w:hAnsi="Times New Roman" w:cs="Times New Roman"/>
          <w:spacing w:val="-10"/>
        </w:rPr>
        <w:t xml:space="preserve"> </w:t>
      </w:r>
      <w:r w:rsidRPr="00B5392F">
        <w:rPr>
          <w:rFonts w:ascii="Times New Roman" w:hAnsi="Times New Roman" w:cs="Times New Roman"/>
        </w:rPr>
        <w:t>Berkshire</w:t>
      </w:r>
      <w:r w:rsidRPr="00B5392F">
        <w:rPr>
          <w:rFonts w:ascii="Times New Roman" w:hAnsi="Times New Roman" w:cs="Times New Roman"/>
          <w:spacing w:val="-9"/>
        </w:rPr>
        <w:t xml:space="preserve"> </w:t>
      </w:r>
      <w:r w:rsidRPr="00B5392F">
        <w:rPr>
          <w:rFonts w:ascii="Times New Roman" w:hAnsi="Times New Roman" w:cs="Times New Roman"/>
        </w:rPr>
        <w:t>Hathaway</w:t>
      </w:r>
      <w:r w:rsidRPr="00B5392F">
        <w:rPr>
          <w:rFonts w:ascii="Times New Roman" w:hAnsi="Times New Roman" w:cs="Times New Roman"/>
          <w:spacing w:val="-11"/>
        </w:rPr>
        <w:t xml:space="preserve"> </w:t>
      </w:r>
      <w:r w:rsidRPr="00B5392F">
        <w:rPr>
          <w:rFonts w:ascii="Times New Roman" w:hAnsi="Times New Roman" w:cs="Times New Roman"/>
        </w:rPr>
        <w:t>Energy</w:t>
      </w:r>
      <w:r w:rsidRPr="00B5392F">
        <w:rPr>
          <w:rFonts w:ascii="Times New Roman" w:hAnsi="Times New Roman" w:cs="Times New Roman"/>
          <w:spacing w:val="-8"/>
        </w:rPr>
        <w:t xml:space="preserve"> </w:t>
      </w:r>
      <w:r w:rsidRPr="00B5392F">
        <w:rPr>
          <w:rFonts w:ascii="Times New Roman" w:hAnsi="Times New Roman" w:cs="Times New Roman"/>
        </w:rPr>
        <w:t>(“Company”)</w:t>
      </w:r>
      <w:r w:rsidRPr="00B5392F">
        <w:rPr>
          <w:rFonts w:ascii="Times New Roman" w:hAnsi="Times New Roman" w:cs="Times New Roman"/>
          <w:spacing w:val="-12"/>
        </w:rPr>
        <w:t xml:space="preserve"> </w:t>
      </w:r>
      <w:r w:rsidRPr="00B5392F">
        <w:rPr>
          <w:rFonts w:ascii="Times New Roman" w:hAnsi="Times New Roman" w:cs="Times New Roman"/>
        </w:rPr>
        <w:t>and</w:t>
      </w:r>
      <w:r w:rsidRPr="00B5392F">
        <w:rPr>
          <w:rFonts w:ascii="Times New Roman" w:hAnsi="Times New Roman" w:cs="Times New Roman"/>
          <w:spacing w:val="-9"/>
        </w:rPr>
        <w:t xml:space="preserve"> </w:t>
      </w:r>
      <w:r w:rsidRPr="00B5392F">
        <w:rPr>
          <w:rFonts w:ascii="Times New Roman" w:hAnsi="Times New Roman" w:cs="Times New Roman"/>
        </w:rPr>
        <w:t>its</w:t>
      </w:r>
      <w:r w:rsidRPr="00B5392F">
        <w:rPr>
          <w:rFonts w:ascii="Times New Roman" w:hAnsi="Times New Roman" w:cs="Times New Roman"/>
          <w:spacing w:val="-11"/>
        </w:rPr>
        <w:t xml:space="preserve"> </w:t>
      </w:r>
      <w:r w:rsidRPr="00B5392F">
        <w:rPr>
          <w:rFonts w:ascii="Times New Roman" w:hAnsi="Times New Roman" w:cs="Times New Roman"/>
        </w:rPr>
        <w:t>subsidiaries</w:t>
      </w:r>
      <w:r w:rsidRPr="00B5392F">
        <w:rPr>
          <w:rFonts w:ascii="Times New Roman" w:hAnsi="Times New Roman" w:cs="Times New Roman"/>
          <w:spacing w:val="-8"/>
        </w:rPr>
        <w:t xml:space="preserve"> </w:t>
      </w:r>
      <w:r w:rsidRPr="00B5392F">
        <w:rPr>
          <w:rFonts w:ascii="Times New Roman" w:hAnsi="Times New Roman" w:cs="Times New Roman"/>
        </w:rPr>
        <w:t>and</w:t>
      </w:r>
      <w:r w:rsidRPr="00B5392F">
        <w:rPr>
          <w:rFonts w:ascii="Times New Roman" w:hAnsi="Times New Roman" w:cs="Times New Roman"/>
          <w:spacing w:val="-10"/>
        </w:rPr>
        <w:t xml:space="preserve"> </w:t>
      </w:r>
      <w:r w:rsidRPr="00B5392F">
        <w:rPr>
          <w:rFonts w:ascii="Times New Roman" w:hAnsi="Times New Roman" w:cs="Times New Roman"/>
        </w:rPr>
        <w:t>affiliates.</w:t>
      </w:r>
      <w:r w:rsidRPr="00B5392F">
        <w:rPr>
          <w:rFonts w:ascii="Times New Roman" w:hAnsi="Times New Roman" w:cs="Times New Roman"/>
          <w:spacing w:val="-64"/>
        </w:rPr>
        <w:t xml:space="preserve"> </w:t>
      </w:r>
      <w:r w:rsidRPr="00B5392F">
        <w:rPr>
          <w:rFonts w:ascii="Times New Roman" w:hAnsi="Times New Roman" w:cs="Times New Roman"/>
          <w:spacing w:val="-1"/>
        </w:rPr>
        <w:t>“Suppliers”</w:t>
      </w:r>
      <w:r w:rsidRPr="00B5392F">
        <w:rPr>
          <w:rFonts w:ascii="Times New Roman" w:hAnsi="Times New Roman" w:cs="Times New Roman"/>
          <w:spacing w:val="-17"/>
        </w:rPr>
        <w:t xml:space="preserve"> </w:t>
      </w:r>
      <w:r w:rsidRPr="00B5392F">
        <w:rPr>
          <w:rFonts w:ascii="Times New Roman" w:hAnsi="Times New Roman" w:cs="Times New Roman"/>
          <w:spacing w:val="-1"/>
        </w:rPr>
        <w:t>refers</w:t>
      </w:r>
      <w:r w:rsidRPr="00B5392F">
        <w:rPr>
          <w:rFonts w:ascii="Times New Roman" w:hAnsi="Times New Roman" w:cs="Times New Roman"/>
          <w:spacing w:val="-17"/>
        </w:rPr>
        <w:t xml:space="preserve"> </w:t>
      </w:r>
      <w:r w:rsidRPr="00B5392F">
        <w:rPr>
          <w:rFonts w:ascii="Times New Roman" w:hAnsi="Times New Roman" w:cs="Times New Roman"/>
          <w:spacing w:val="-1"/>
        </w:rPr>
        <w:t>to</w:t>
      </w:r>
      <w:r w:rsidRPr="00B5392F">
        <w:rPr>
          <w:rFonts w:ascii="Times New Roman" w:hAnsi="Times New Roman" w:cs="Times New Roman"/>
          <w:spacing w:val="-16"/>
        </w:rPr>
        <w:t xml:space="preserve"> </w:t>
      </w:r>
      <w:r w:rsidRPr="00B5392F">
        <w:rPr>
          <w:rFonts w:ascii="Times New Roman" w:hAnsi="Times New Roman" w:cs="Times New Roman"/>
          <w:spacing w:val="-1"/>
        </w:rPr>
        <w:t>any</w:t>
      </w:r>
      <w:r w:rsidRPr="00B5392F">
        <w:rPr>
          <w:rFonts w:ascii="Times New Roman" w:hAnsi="Times New Roman" w:cs="Times New Roman"/>
          <w:spacing w:val="-17"/>
        </w:rPr>
        <w:t xml:space="preserve"> </w:t>
      </w:r>
      <w:r w:rsidRPr="00B5392F">
        <w:rPr>
          <w:rFonts w:ascii="Times New Roman" w:hAnsi="Times New Roman" w:cs="Times New Roman"/>
          <w:spacing w:val="-1"/>
        </w:rPr>
        <w:t>third</w:t>
      </w:r>
      <w:r w:rsidRPr="00B5392F">
        <w:rPr>
          <w:rFonts w:ascii="Times New Roman" w:hAnsi="Times New Roman" w:cs="Times New Roman"/>
          <w:spacing w:val="-16"/>
        </w:rPr>
        <w:t xml:space="preserve"> </w:t>
      </w:r>
      <w:r w:rsidRPr="00B5392F">
        <w:rPr>
          <w:rFonts w:ascii="Times New Roman" w:hAnsi="Times New Roman" w:cs="Times New Roman"/>
          <w:spacing w:val="-1"/>
        </w:rPr>
        <w:t>party</w:t>
      </w:r>
      <w:r w:rsidRPr="00B5392F">
        <w:rPr>
          <w:rFonts w:ascii="Times New Roman" w:hAnsi="Times New Roman" w:cs="Times New Roman"/>
          <w:spacing w:val="-16"/>
        </w:rPr>
        <w:t xml:space="preserve"> </w:t>
      </w:r>
      <w:r w:rsidRPr="00B5392F">
        <w:rPr>
          <w:rFonts w:ascii="Times New Roman" w:hAnsi="Times New Roman" w:cs="Times New Roman"/>
        </w:rPr>
        <w:t>that</w:t>
      </w:r>
      <w:r w:rsidRPr="00B5392F">
        <w:rPr>
          <w:rFonts w:ascii="Times New Roman" w:hAnsi="Times New Roman" w:cs="Times New Roman"/>
          <w:spacing w:val="-16"/>
        </w:rPr>
        <w:t xml:space="preserve"> </w:t>
      </w:r>
      <w:r w:rsidRPr="00B5392F">
        <w:rPr>
          <w:rFonts w:ascii="Times New Roman" w:hAnsi="Times New Roman" w:cs="Times New Roman"/>
        </w:rPr>
        <w:t>provides</w:t>
      </w:r>
      <w:r w:rsidRPr="00B5392F">
        <w:rPr>
          <w:rFonts w:ascii="Times New Roman" w:hAnsi="Times New Roman" w:cs="Times New Roman"/>
          <w:spacing w:val="-17"/>
        </w:rPr>
        <w:t xml:space="preserve"> </w:t>
      </w:r>
      <w:r w:rsidRPr="00B5392F">
        <w:rPr>
          <w:rFonts w:ascii="Times New Roman" w:hAnsi="Times New Roman" w:cs="Times New Roman"/>
        </w:rPr>
        <w:t>goods</w:t>
      </w:r>
      <w:r w:rsidRPr="00B5392F">
        <w:rPr>
          <w:rFonts w:ascii="Times New Roman" w:hAnsi="Times New Roman" w:cs="Times New Roman"/>
          <w:spacing w:val="-17"/>
        </w:rPr>
        <w:t xml:space="preserve"> </w:t>
      </w:r>
      <w:r w:rsidRPr="00B5392F">
        <w:rPr>
          <w:rFonts w:ascii="Times New Roman" w:hAnsi="Times New Roman" w:cs="Times New Roman"/>
        </w:rPr>
        <w:t>or</w:t>
      </w:r>
      <w:r w:rsidRPr="00B5392F">
        <w:rPr>
          <w:rFonts w:ascii="Times New Roman" w:hAnsi="Times New Roman" w:cs="Times New Roman"/>
          <w:spacing w:val="-17"/>
        </w:rPr>
        <w:t xml:space="preserve"> </w:t>
      </w:r>
      <w:r w:rsidRPr="00B5392F">
        <w:rPr>
          <w:rFonts w:ascii="Times New Roman" w:hAnsi="Times New Roman" w:cs="Times New Roman"/>
        </w:rPr>
        <w:t>services</w:t>
      </w:r>
      <w:r w:rsidRPr="00B5392F">
        <w:rPr>
          <w:rFonts w:ascii="Times New Roman" w:hAnsi="Times New Roman" w:cs="Times New Roman"/>
          <w:spacing w:val="-16"/>
        </w:rPr>
        <w:t xml:space="preserve"> </w:t>
      </w:r>
      <w:r w:rsidRPr="00B5392F">
        <w:rPr>
          <w:rFonts w:ascii="Times New Roman" w:hAnsi="Times New Roman" w:cs="Times New Roman"/>
        </w:rPr>
        <w:t>to</w:t>
      </w:r>
      <w:r w:rsidRPr="00B5392F">
        <w:rPr>
          <w:rFonts w:ascii="Times New Roman" w:hAnsi="Times New Roman" w:cs="Times New Roman"/>
          <w:spacing w:val="-18"/>
        </w:rPr>
        <w:t xml:space="preserve"> </w:t>
      </w:r>
      <w:r w:rsidRPr="00B5392F">
        <w:rPr>
          <w:rFonts w:ascii="Times New Roman" w:hAnsi="Times New Roman" w:cs="Times New Roman"/>
        </w:rPr>
        <w:t>Berkshire</w:t>
      </w:r>
      <w:r w:rsidRPr="00B5392F">
        <w:rPr>
          <w:rFonts w:ascii="Times New Roman" w:hAnsi="Times New Roman" w:cs="Times New Roman"/>
          <w:spacing w:val="-16"/>
        </w:rPr>
        <w:t xml:space="preserve"> </w:t>
      </w:r>
      <w:r w:rsidRPr="00B5392F">
        <w:rPr>
          <w:rFonts w:ascii="Times New Roman" w:hAnsi="Times New Roman" w:cs="Times New Roman"/>
        </w:rPr>
        <w:t>Hathaway</w:t>
      </w:r>
      <w:r w:rsidRPr="00B5392F">
        <w:rPr>
          <w:rFonts w:ascii="Times New Roman" w:hAnsi="Times New Roman" w:cs="Times New Roman"/>
          <w:spacing w:val="-64"/>
        </w:rPr>
        <w:t xml:space="preserve"> </w:t>
      </w:r>
      <w:r w:rsidRPr="00B5392F">
        <w:rPr>
          <w:rFonts w:ascii="Times New Roman" w:hAnsi="Times New Roman" w:cs="Times New Roman"/>
        </w:rPr>
        <w:t>Energy and its subsidiaries and affiliates including, but not limited to, direct and indirect</w:t>
      </w:r>
      <w:r w:rsidRPr="00B5392F">
        <w:rPr>
          <w:rFonts w:ascii="Times New Roman" w:hAnsi="Times New Roman" w:cs="Times New Roman"/>
          <w:spacing w:val="1"/>
        </w:rPr>
        <w:t xml:space="preserve"> </w:t>
      </w:r>
      <w:r w:rsidRPr="00B5392F">
        <w:rPr>
          <w:rFonts w:ascii="Times New Roman" w:hAnsi="Times New Roman" w:cs="Times New Roman"/>
        </w:rPr>
        <w:t>Suppliers, labor providers, logistics providers, service providers, and subcontractors of</w:t>
      </w:r>
      <w:r w:rsidRPr="00B5392F">
        <w:rPr>
          <w:rFonts w:ascii="Times New Roman" w:hAnsi="Times New Roman" w:cs="Times New Roman"/>
          <w:spacing w:val="1"/>
        </w:rPr>
        <w:t xml:space="preserve"> </w:t>
      </w:r>
      <w:r w:rsidRPr="00B5392F">
        <w:rPr>
          <w:rFonts w:ascii="Times New Roman" w:hAnsi="Times New Roman" w:cs="Times New Roman"/>
        </w:rPr>
        <w:t>Company’s</w:t>
      </w:r>
      <w:r w:rsidRPr="00B5392F">
        <w:rPr>
          <w:rFonts w:ascii="Times New Roman" w:hAnsi="Times New Roman" w:cs="Times New Roman"/>
          <w:spacing w:val="-1"/>
        </w:rPr>
        <w:t xml:space="preserve"> </w:t>
      </w:r>
      <w:r w:rsidRPr="00B5392F">
        <w:rPr>
          <w:rFonts w:ascii="Times New Roman" w:hAnsi="Times New Roman" w:cs="Times New Roman"/>
        </w:rPr>
        <w:t>Suppliers</w:t>
      </w:r>
      <w:r w:rsidRPr="00B5392F">
        <w:rPr>
          <w:rFonts w:ascii="Times New Roman" w:hAnsi="Times New Roman" w:cs="Times New Roman"/>
          <w:spacing w:val="-2"/>
        </w:rPr>
        <w:t xml:space="preserve"> </w:t>
      </w:r>
      <w:r w:rsidRPr="00B5392F">
        <w:rPr>
          <w:rFonts w:ascii="Times New Roman" w:hAnsi="Times New Roman" w:cs="Times New Roman"/>
        </w:rPr>
        <w:t>and</w:t>
      </w:r>
      <w:r w:rsidRPr="00B5392F">
        <w:rPr>
          <w:rFonts w:ascii="Times New Roman" w:hAnsi="Times New Roman" w:cs="Times New Roman"/>
          <w:spacing w:val="-1"/>
        </w:rPr>
        <w:t xml:space="preserve"> </w:t>
      </w:r>
      <w:r w:rsidRPr="00B5392F">
        <w:rPr>
          <w:rFonts w:ascii="Times New Roman" w:hAnsi="Times New Roman" w:cs="Times New Roman"/>
        </w:rPr>
        <w:t>providers.</w:t>
      </w:r>
    </w:p>
    <w:p w14:paraId="6EF4AAC5" w14:textId="77777777" w:rsidR="003605FC" w:rsidRPr="00B5392F" w:rsidRDefault="003605FC" w:rsidP="003605FC">
      <w:pPr>
        <w:pStyle w:val="BodyText"/>
        <w:jc w:val="left"/>
        <w:rPr>
          <w:rFonts w:ascii="Times New Roman" w:hAnsi="Times New Roman" w:cs="Times New Roman"/>
        </w:rPr>
      </w:pPr>
    </w:p>
    <w:p w14:paraId="3B482B4C" w14:textId="77777777" w:rsidR="003605FC" w:rsidRPr="00B5392F" w:rsidRDefault="003605FC" w:rsidP="003605FC">
      <w:pPr>
        <w:pStyle w:val="BodyText"/>
        <w:spacing w:before="1"/>
        <w:ind w:left="140" w:right="135"/>
        <w:rPr>
          <w:rFonts w:ascii="Times New Roman" w:hAnsi="Times New Roman" w:cs="Times New Roman"/>
        </w:rPr>
      </w:pPr>
      <w:r w:rsidRPr="00B5392F">
        <w:rPr>
          <w:rFonts w:ascii="Times New Roman" w:hAnsi="Times New Roman" w:cs="Times New Roman"/>
        </w:rPr>
        <w:t>The</w:t>
      </w:r>
      <w:r w:rsidRPr="00B5392F">
        <w:rPr>
          <w:rFonts w:ascii="Times New Roman" w:hAnsi="Times New Roman" w:cs="Times New Roman"/>
          <w:spacing w:val="-8"/>
        </w:rPr>
        <w:t xml:space="preserve"> </w:t>
      </w:r>
      <w:r w:rsidRPr="00B5392F">
        <w:rPr>
          <w:rFonts w:ascii="Times New Roman" w:hAnsi="Times New Roman" w:cs="Times New Roman"/>
        </w:rPr>
        <w:t>expectations</w:t>
      </w:r>
      <w:r w:rsidRPr="00B5392F">
        <w:rPr>
          <w:rFonts w:ascii="Times New Roman" w:hAnsi="Times New Roman" w:cs="Times New Roman"/>
          <w:spacing w:val="-8"/>
        </w:rPr>
        <w:t xml:space="preserve"> </w:t>
      </w:r>
      <w:r w:rsidRPr="00B5392F">
        <w:rPr>
          <w:rFonts w:ascii="Times New Roman" w:hAnsi="Times New Roman" w:cs="Times New Roman"/>
        </w:rPr>
        <w:t>set</w:t>
      </w:r>
      <w:r w:rsidRPr="00B5392F">
        <w:rPr>
          <w:rFonts w:ascii="Times New Roman" w:hAnsi="Times New Roman" w:cs="Times New Roman"/>
          <w:spacing w:val="-7"/>
        </w:rPr>
        <w:t xml:space="preserve"> </w:t>
      </w:r>
      <w:r w:rsidRPr="00B5392F">
        <w:rPr>
          <w:rFonts w:ascii="Times New Roman" w:hAnsi="Times New Roman" w:cs="Times New Roman"/>
        </w:rPr>
        <w:t>forth</w:t>
      </w:r>
      <w:r w:rsidRPr="00B5392F">
        <w:rPr>
          <w:rFonts w:ascii="Times New Roman" w:hAnsi="Times New Roman" w:cs="Times New Roman"/>
          <w:spacing w:val="-4"/>
        </w:rPr>
        <w:t xml:space="preserve"> </w:t>
      </w:r>
      <w:r w:rsidRPr="00B5392F">
        <w:rPr>
          <w:rFonts w:ascii="Times New Roman" w:hAnsi="Times New Roman" w:cs="Times New Roman"/>
        </w:rPr>
        <w:t>in</w:t>
      </w:r>
      <w:r w:rsidRPr="00B5392F">
        <w:rPr>
          <w:rFonts w:ascii="Times New Roman" w:hAnsi="Times New Roman" w:cs="Times New Roman"/>
          <w:spacing w:val="-4"/>
        </w:rPr>
        <w:t xml:space="preserve"> </w:t>
      </w:r>
      <w:r w:rsidRPr="00B5392F">
        <w:rPr>
          <w:rFonts w:ascii="Times New Roman" w:hAnsi="Times New Roman" w:cs="Times New Roman"/>
        </w:rPr>
        <w:t>this</w:t>
      </w:r>
      <w:r w:rsidRPr="00B5392F">
        <w:rPr>
          <w:rFonts w:ascii="Times New Roman" w:hAnsi="Times New Roman" w:cs="Times New Roman"/>
          <w:spacing w:val="-8"/>
        </w:rPr>
        <w:t xml:space="preserve"> </w:t>
      </w:r>
      <w:r w:rsidRPr="00B5392F">
        <w:rPr>
          <w:rFonts w:ascii="Times New Roman" w:hAnsi="Times New Roman" w:cs="Times New Roman"/>
        </w:rPr>
        <w:t>Supplier</w:t>
      </w:r>
      <w:r w:rsidRPr="00B5392F">
        <w:rPr>
          <w:rFonts w:ascii="Times New Roman" w:hAnsi="Times New Roman" w:cs="Times New Roman"/>
          <w:spacing w:val="-7"/>
        </w:rPr>
        <w:t xml:space="preserve"> </w:t>
      </w:r>
      <w:r w:rsidRPr="00B5392F">
        <w:rPr>
          <w:rFonts w:ascii="Times New Roman" w:hAnsi="Times New Roman" w:cs="Times New Roman"/>
        </w:rPr>
        <w:t>Code</w:t>
      </w:r>
      <w:r w:rsidRPr="00B5392F">
        <w:rPr>
          <w:rFonts w:ascii="Times New Roman" w:hAnsi="Times New Roman" w:cs="Times New Roman"/>
          <w:spacing w:val="-7"/>
        </w:rPr>
        <w:t xml:space="preserve"> </w:t>
      </w:r>
      <w:r w:rsidRPr="00B5392F">
        <w:rPr>
          <w:rFonts w:ascii="Times New Roman" w:hAnsi="Times New Roman" w:cs="Times New Roman"/>
        </w:rPr>
        <w:t>are</w:t>
      </w:r>
      <w:r w:rsidRPr="00B5392F">
        <w:rPr>
          <w:rFonts w:ascii="Times New Roman" w:hAnsi="Times New Roman" w:cs="Times New Roman"/>
          <w:spacing w:val="-7"/>
        </w:rPr>
        <w:t xml:space="preserve"> </w:t>
      </w:r>
      <w:r w:rsidRPr="00B5392F">
        <w:rPr>
          <w:rFonts w:ascii="Times New Roman" w:hAnsi="Times New Roman" w:cs="Times New Roman"/>
        </w:rPr>
        <w:t>intended</w:t>
      </w:r>
      <w:r w:rsidRPr="00B5392F">
        <w:rPr>
          <w:rFonts w:ascii="Times New Roman" w:hAnsi="Times New Roman" w:cs="Times New Roman"/>
          <w:spacing w:val="-7"/>
        </w:rPr>
        <w:t xml:space="preserve"> </w:t>
      </w:r>
      <w:r w:rsidRPr="00B5392F">
        <w:rPr>
          <w:rFonts w:ascii="Times New Roman" w:hAnsi="Times New Roman" w:cs="Times New Roman"/>
        </w:rPr>
        <w:t>to</w:t>
      </w:r>
      <w:r w:rsidRPr="00B5392F">
        <w:rPr>
          <w:rFonts w:ascii="Times New Roman" w:hAnsi="Times New Roman" w:cs="Times New Roman"/>
          <w:spacing w:val="-7"/>
        </w:rPr>
        <w:t xml:space="preserve"> </w:t>
      </w:r>
      <w:r w:rsidRPr="00B5392F">
        <w:rPr>
          <w:rFonts w:ascii="Times New Roman" w:hAnsi="Times New Roman" w:cs="Times New Roman"/>
        </w:rPr>
        <w:t>supplement,</w:t>
      </w:r>
      <w:r w:rsidRPr="00B5392F">
        <w:rPr>
          <w:rFonts w:ascii="Times New Roman" w:hAnsi="Times New Roman" w:cs="Times New Roman"/>
          <w:spacing w:val="-7"/>
        </w:rPr>
        <w:t xml:space="preserve"> </w:t>
      </w:r>
      <w:r w:rsidRPr="00B5392F">
        <w:rPr>
          <w:rFonts w:ascii="Times New Roman" w:hAnsi="Times New Roman" w:cs="Times New Roman"/>
        </w:rPr>
        <w:t>not</w:t>
      </w:r>
      <w:r w:rsidRPr="00B5392F">
        <w:rPr>
          <w:rFonts w:ascii="Times New Roman" w:hAnsi="Times New Roman" w:cs="Times New Roman"/>
          <w:spacing w:val="-7"/>
        </w:rPr>
        <w:t xml:space="preserve"> </w:t>
      </w:r>
      <w:r w:rsidRPr="00B5392F">
        <w:rPr>
          <w:rFonts w:ascii="Times New Roman" w:hAnsi="Times New Roman" w:cs="Times New Roman"/>
        </w:rPr>
        <w:t>replace,</w:t>
      </w:r>
      <w:r w:rsidRPr="00B5392F">
        <w:rPr>
          <w:rFonts w:ascii="Times New Roman" w:hAnsi="Times New Roman" w:cs="Times New Roman"/>
          <w:spacing w:val="-65"/>
        </w:rPr>
        <w:t xml:space="preserve"> </w:t>
      </w:r>
      <w:r w:rsidRPr="00B5392F">
        <w:rPr>
          <w:rFonts w:ascii="Times New Roman" w:hAnsi="Times New Roman" w:cs="Times New Roman"/>
        </w:rPr>
        <w:t>requirements established by contract, policy or a Supplier’s own ethics and compliance</w:t>
      </w:r>
      <w:r w:rsidRPr="00B5392F">
        <w:rPr>
          <w:rFonts w:ascii="Times New Roman" w:hAnsi="Times New Roman" w:cs="Times New Roman"/>
          <w:spacing w:val="1"/>
        </w:rPr>
        <w:t xml:space="preserve"> </w:t>
      </w:r>
      <w:r w:rsidRPr="00B5392F">
        <w:rPr>
          <w:rFonts w:ascii="Times New Roman" w:hAnsi="Times New Roman" w:cs="Times New Roman"/>
        </w:rPr>
        <w:t>guidelines.</w:t>
      </w:r>
    </w:p>
    <w:p w14:paraId="5AB1D375" w14:textId="77777777" w:rsidR="003605FC" w:rsidRPr="00B5392F" w:rsidRDefault="003605FC" w:rsidP="003605FC">
      <w:pPr>
        <w:pStyle w:val="BodyText"/>
        <w:jc w:val="left"/>
        <w:rPr>
          <w:rFonts w:ascii="Times New Roman" w:hAnsi="Times New Roman" w:cs="Times New Roman"/>
        </w:rPr>
      </w:pPr>
    </w:p>
    <w:p w14:paraId="730A08F7" w14:textId="77777777" w:rsidR="003605FC" w:rsidRPr="00B5392F" w:rsidRDefault="003605FC" w:rsidP="003605FC">
      <w:pPr>
        <w:pStyle w:val="BodyText"/>
        <w:ind w:left="140" w:right="133"/>
        <w:rPr>
          <w:rFonts w:ascii="Times New Roman" w:hAnsi="Times New Roman" w:cs="Times New Roman"/>
        </w:rPr>
      </w:pPr>
      <w:r w:rsidRPr="00B5392F">
        <w:rPr>
          <w:rFonts w:ascii="Times New Roman" w:hAnsi="Times New Roman" w:cs="Times New Roman"/>
        </w:rPr>
        <w:t>Company expects all Suppliers and business partners to uphold and communicate the</w:t>
      </w:r>
      <w:r w:rsidRPr="00B5392F">
        <w:rPr>
          <w:rFonts w:ascii="Times New Roman" w:hAnsi="Times New Roman" w:cs="Times New Roman"/>
          <w:spacing w:val="1"/>
        </w:rPr>
        <w:t xml:space="preserve"> </w:t>
      </w:r>
      <w:r w:rsidRPr="00B5392F">
        <w:rPr>
          <w:rFonts w:ascii="Times New Roman" w:hAnsi="Times New Roman" w:cs="Times New Roman"/>
        </w:rPr>
        <w:t>standards and expectations set forth in this Supplier Code within their own business</w:t>
      </w:r>
      <w:r w:rsidRPr="00B5392F">
        <w:rPr>
          <w:rFonts w:ascii="Times New Roman" w:hAnsi="Times New Roman" w:cs="Times New Roman"/>
          <w:spacing w:val="1"/>
        </w:rPr>
        <w:t xml:space="preserve"> </w:t>
      </w:r>
      <w:r w:rsidRPr="00B5392F">
        <w:rPr>
          <w:rFonts w:ascii="Times New Roman" w:hAnsi="Times New Roman" w:cs="Times New Roman"/>
        </w:rPr>
        <w:t>operations</w:t>
      </w:r>
      <w:r w:rsidRPr="00B5392F">
        <w:rPr>
          <w:rFonts w:ascii="Times New Roman" w:hAnsi="Times New Roman" w:cs="Times New Roman"/>
          <w:spacing w:val="-11"/>
        </w:rPr>
        <w:t xml:space="preserve"> </w:t>
      </w:r>
      <w:r w:rsidRPr="00B5392F">
        <w:rPr>
          <w:rFonts w:ascii="Times New Roman" w:hAnsi="Times New Roman" w:cs="Times New Roman"/>
        </w:rPr>
        <w:t>and</w:t>
      </w:r>
      <w:r w:rsidRPr="00B5392F">
        <w:rPr>
          <w:rFonts w:ascii="Times New Roman" w:hAnsi="Times New Roman" w:cs="Times New Roman"/>
          <w:spacing w:val="-10"/>
        </w:rPr>
        <w:t xml:space="preserve"> </w:t>
      </w:r>
      <w:r w:rsidRPr="00B5392F">
        <w:rPr>
          <w:rFonts w:ascii="Times New Roman" w:hAnsi="Times New Roman" w:cs="Times New Roman"/>
        </w:rPr>
        <w:t>throughout</w:t>
      </w:r>
      <w:r w:rsidRPr="00B5392F">
        <w:rPr>
          <w:rFonts w:ascii="Times New Roman" w:hAnsi="Times New Roman" w:cs="Times New Roman"/>
          <w:spacing w:val="-11"/>
        </w:rPr>
        <w:t xml:space="preserve"> </w:t>
      </w:r>
      <w:r w:rsidRPr="00B5392F">
        <w:rPr>
          <w:rFonts w:ascii="Times New Roman" w:hAnsi="Times New Roman" w:cs="Times New Roman"/>
        </w:rPr>
        <w:t>their</w:t>
      </w:r>
      <w:r w:rsidRPr="00B5392F">
        <w:rPr>
          <w:rFonts w:ascii="Times New Roman" w:hAnsi="Times New Roman" w:cs="Times New Roman"/>
          <w:spacing w:val="-8"/>
        </w:rPr>
        <w:t xml:space="preserve"> </w:t>
      </w:r>
      <w:r w:rsidRPr="00B5392F">
        <w:rPr>
          <w:rFonts w:ascii="Times New Roman" w:hAnsi="Times New Roman" w:cs="Times New Roman"/>
        </w:rPr>
        <w:t>supply</w:t>
      </w:r>
      <w:r w:rsidRPr="00B5392F">
        <w:rPr>
          <w:rFonts w:ascii="Times New Roman" w:hAnsi="Times New Roman" w:cs="Times New Roman"/>
          <w:spacing w:val="-11"/>
        </w:rPr>
        <w:t xml:space="preserve"> </w:t>
      </w:r>
      <w:r w:rsidRPr="00B5392F">
        <w:rPr>
          <w:rFonts w:ascii="Times New Roman" w:hAnsi="Times New Roman" w:cs="Times New Roman"/>
        </w:rPr>
        <w:t>chain</w:t>
      </w:r>
      <w:r w:rsidRPr="00B5392F">
        <w:rPr>
          <w:rFonts w:ascii="Times New Roman" w:hAnsi="Times New Roman" w:cs="Times New Roman"/>
          <w:spacing w:val="-10"/>
        </w:rPr>
        <w:t xml:space="preserve"> </w:t>
      </w:r>
      <w:r w:rsidRPr="00B5392F">
        <w:rPr>
          <w:rFonts w:ascii="Times New Roman" w:hAnsi="Times New Roman" w:cs="Times New Roman"/>
        </w:rPr>
        <w:t>by</w:t>
      </w:r>
      <w:r w:rsidRPr="00B5392F">
        <w:rPr>
          <w:rFonts w:ascii="Times New Roman" w:hAnsi="Times New Roman" w:cs="Times New Roman"/>
          <w:spacing w:val="-9"/>
        </w:rPr>
        <w:t xml:space="preserve"> </w:t>
      </w:r>
      <w:r w:rsidRPr="00B5392F">
        <w:rPr>
          <w:rFonts w:ascii="Times New Roman" w:hAnsi="Times New Roman" w:cs="Times New Roman"/>
        </w:rPr>
        <w:t>adopting</w:t>
      </w:r>
      <w:r w:rsidRPr="00B5392F">
        <w:rPr>
          <w:rFonts w:ascii="Times New Roman" w:hAnsi="Times New Roman" w:cs="Times New Roman"/>
          <w:spacing w:val="-9"/>
        </w:rPr>
        <w:t xml:space="preserve"> </w:t>
      </w:r>
      <w:r w:rsidRPr="00B5392F">
        <w:rPr>
          <w:rFonts w:ascii="Times New Roman" w:hAnsi="Times New Roman" w:cs="Times New Roman"/>
        </w:rPr>
        <w:t>efficient</w:t>
      </w:r>
      <w:r w:rsidRPr="00B5392F">
        <w:rPr>
          <w:rFonts w:ascii="Times New Roman" w:hAnsi="Times New Roman" w:cs="Times New Roman"/>
          <w:spacing w:val="-13"/>
        </w:rPr>
        <w:t xml:space="preserve"> </w:t>
      </w:r>
      <w:r w:rsidRPr="00B5392F">
        <w:rPr>
          <w:rFonts w:ascii="Times New Roman" w:hAnsi="Times New Roman" w:cs="Times New Roman"/>
        </w:rPr>
        <w:t>management</w:t>
      </w:r>
      <w:r w:rsidRPr="00B5392F">
        <w:rPr>
          <w:rFonts w:ascii="Times New Roman" w:hAnsi="Times New Roman" w:cs="Times New Roman"/>
          <w:spacing w:val="-8"/>
        </w:rPr>
        <w:t xml:space="preserve"> </w:t>
      </w:r>
      <w:r w:rsidRPr="00B5392F">
        <w:rPr>
          <w:rFonts w:ascii="Times New Roman" w:hAnsi="Times New Roman" w:cs="Times New Roman"/>
        </w:rPr>
        <w:t>systems,</w:t>
      </w:r>
      <w:r w:rsidRPr="00B5392F">
        <w:rPr>
          <w:rFonts w:ascii="Times New Roman" w:hAnsi="Times New Roman" w:cs="Times New Roman"/>
          <w:spacing w:val="-64"/>
        </w:rPr>
        <w:t xml:space="preserve"> </w:t>
      </w:r>
      <w:r w:rsidRPr="00B5392F">
        <w:rPr>
          <w:rFonts w:ascii="Times New Roman" w:hAnsi="Times New Roman" w:cs="Times New Roman"/>
        </w:rPr>
        <w:t xml:space="preserve">policies, </w:t>
      </w:r>
      <w:proofErr w:type="gramStart"/>
      <w:r w:rsidRPr="00B5392F">
        <w:rPr>
          <w:rFonts w:ascii="Times New Roman" w:hAnsi="Times New Roman" w:cs="Times New Roman"/>
        </w:rPr>
        <w:t>procedures</w:t>
      </w:r>
      <w:proofErr w:type="gramEnd"/>
      <w:r w:rsidRPr="00B5392F">
        <w:rPr>
          <w:rFonts w:ascii="Times New Roman" w:hAnsi="Times New Roman" w:cs="Times New Roman"/>
        </w:rPr>
        <w:t xml:space="preserve"> and</w:t>
      </w:r>
      <w:r w:rsidRPr="00B5392F">
        <w:rPr>
          <w:rFonts w:ascii="Times New Roman" w:hAnsi="Times New Roman" w:cs="Times New Roman"/>
          <w:spacing w:val="1"/>
        </w:rPr>
        <w:t xml:space="preserve"> </w:t>
      </w:r>
      <w:r w:rsidRPr="00B5392F">
        <w:rPr>
          <w:rFonts w:ascii="Times New Roman" w:hAnsi="Times New Roman" w:cs="Times New Roman"/>
        </w:rPr>
        <w:t>training.</w:t>
      </w:r>
    </w:p>
    <w:p w14:paraId="6306E749" w14:textId="77777777" w:rsidR="003605FC" w:rsidRPr="00B5392F" w:rsidRDefault="003605FC" w:rsidP="003605FC">
      <w:pPr>
        <w:pStyle w:val="BodyText"/>
        <w:jc w:val="left"/>
        <w:rPr>
          <w:rFonts w:ascii="Times New Roman" w:hAnsi="Times New Roman" w:cs="Times New Roman"/>
        </w:rPr>
      </w:pPr>
    </w:p>
    <w:p w14:paraId="1AE3C997" w14:textId="77777777" w:rsidR="003605FC" w:rsidRPr="00B5392F" w:rsidRDefault="003605FC" w:rsidP="003605FC">
      <w:pPr>
        <w:pStyle w:val="BodyText"/>
        <w:ind w:left="140" w:right="134"/>
        <w:rPr>
          <w:rFonts w:ascii="Times New Roman" w:hAnsi="Times New Roman" w:cs="Times New Roman"/>
        </w:rPr>
      </w:pPr>
      <w:r w:rsidRPr="00B5392F">
        <w:rPr>
          <w:rFonts w:ascii="Times New Roman" w:hAnsi="Times New Roman" w:cs="Times New Roman"/>
        </w:rPr>
        <w:t xml:space="preserve">Company requires all Suppliers to abide by all applicable national, </w:t>
      </w:r>
      <w:proofErr w:type="gramStart"/>
      <w:r w:rsidRPr="00B5392F">
        <w:rPr>
          <w:rFonts w:ascii="Times New Roman" w:hAnsi="Times New Roman" w:cs="Times New Roman"/>
        </w:rPr>
        <w:t>state</w:t>
      </w:r>
      <w:proofErr w:type="gramEnd"/>
      <w:r w:rsidRPr="00B5392F">
        <w:rPr>
          <w:rFonts w:ascii="Times New Roman" w:hAnsi="Times New Roman" w:cs="Times New Roman"/>
        </w:rPr>
        <w:t xml:space="preserve"> and local laws</w:t>
      </w:r>
      <w:r w:rsidRPr="00B5392F">
        <w:rPr>
          <w:rFonts w:ascii="Times New Roman" w:hAnsi="Times New Roman" w:cs="Times New Roman"/>
          <w:spacing w:val="1"/>
        </w:rPr>
        <w:t xml:space="preserve"> </w:t>
      </w:r>
      <w:r w:rsidRPr="00B5392F">
        <w:rPr>
          <w:rFonts w:ascii="Times New Roman" w:hAnsi="Times New Roman" w:cs="Times New Roman"/>
        </w:rPr>
        <w:t>and regulations where they operate; however, where local laws or standards differ from</w:t>
      </w:r>
      <w:r w:rsidRPr="00B5392F">
        <w:rPr>
          <w:rFonts w:ascii="Times New Roman" w:hAnsi="Times New Roman" w:cs="Times New Roman"/>
          <w:spacing w:val="1"/>
        </w:rPr>
        <w:t xml:space="preserve"> </w:t>
      </w:r>
      <w:r w:rsidRPr="00B5392F">
        <w:rPr>
          <w:rFonts w:ascii="Times New Roman" w:hAnsi="Times New Roman" w:cs="Times New Roman"/>
        </w:rPr>
        <w:t>this Supplier Code, we expect our Suppliers to comply with the more stringent standards</w:t>
      </w:r>
      <w:r w:rsidRPr="00B5392F">
        <w:rPr>
          <w:rFonts w:ascii="Times New Roman" w:hAnsi="Times New Roman" w:cs="Times New Roman"/>
          <w:spacing w:val="-65"/>
        </w:rPr>
        <w:t xml:space="preserve"> </w:t>
      </w:r>
      <w:r w:rsidRPr="00B5392F">
        <w:rPr>
          <w:rFonts w:ascii="Times New Roman" w:hAnsi="Times New Roman" w:cs="Times New Roman"/>
        </w:rPr>
        <w:t>and</w:t>
      </w:r>
      <w:r w:rsidRPr="00B5392F">
        <w:rPr>
          <w:rFonts w:ascii="Times New Roman" w:hAnsi="Times New Roman" w:cs="Times New Roman"/>
          <w:spacing w:val="-2"/>
        </w:rPr>
        <w:t xml:space="preserve"> </w:t>
      </w:r>
      <w:r w:rsidRPr="00B5392F">
        <w:rPr>
          <w:rFonts w:ascii="Times New Roman" w:hAnsi="Times New Roman" w:cs="Times New Roman"/>
        </w:rPr>
        <w:t>principles.</w:t>
      </w:r>
    </w:p>
    <w:p w14:paraId="2FB9792D" w14:textId="77777777" w:rsidR="003605FC" w:rsidRPr="00B5392F" w:rsidRDefault="003605FC" w:rsidP="003605FC">
      <w:pPr>
        <w:pStyle w:val="BodyText"/>
        <w:jc w:val="left"/>
        <w:rPr>
          <w:rFonts w:ascii="Times New Roman" w:hAnsi="Times New Roman" w:cs="Times New Roman"/>
        </w:rPr>
      </w:pPr>
    </w:p>
    <w:p w14:paraId="796A8C96" w14:textId="77777777" w:rsidR="003605FC" w:rsidRPr="00B5392F" w:rsidRDefault="003605FC" w:rsidP="003605FC">
      <w:pPr>
        <w:pStyle w:val="BodyText"/>
        <w:ind w:left="140" w:right="134"/>
        <w:rPr>
          <w:rFonts w:ascii="Times New Roman" w:hAnsi="Times New Roman" w:cs="Times New Roman"/>
        </w:rPr>
      </w:pPr>
      <w:r w:rsidRPr="00B5392F">
        <w:rPr>
          <w:rFonts w:ascii="Times New Roman" w:hAnsi="Times New Roman" w:cs="Times New Roman"/>
        </w:rPr>
        <w:t>Berkshire</w:t>
      </w:r>
      <w:r w:rsidRPr="00B5392F">
        <w:rPr>
          <w:rFonts w:ascii="Times New Roman" w:hAnsi="Times New Roman" w:cs="Times New Roman"/>
          <w:spacing w:val="-10"/>
        </w:rPr>
        <w:t xml:space="preserve"> </w:t>
      </w:r>
      <w:r w:rsidRPr="00B5392F">
        <w:rPr>
          <w:rFonts w:ascii="Times New Roman" w:hAnsi="Times New Roman" w:cs="Times New Roman"/>
        </w:rPr>
        <w:t>Hathaway</w:t>
      </w:r>
      <w:r w:rsidRPr="00B5392F">
        <w:rPr>
          <w:rFonts w:ascii="Times New Roman" w:hAnsi="Times New Roman" w:cs="Times New Roman"/>
          <w:spacing w:val="-10"/>
        </w:rPr>
        <w:t xml:space="preserve"> </w:t>
      </w:r>
      <w:r w:rsidRPr="00B5392F">
        <w:rPr>
          <w:rFonts w:ascii="Times New Roman" w:hAnsi="Times New Roman" w:cs="Times New Roman"/>
        </w:rPr>
        <w:t>Energy</w:t>
      </w:r>
      <w:r w:rsidRPr="00B5392F">
        <w:rPr>
          <w:rFonts w:ascii="Times New Roman" w:hAnsi="Times New Roman" w:cs="Times New Roman"/>
          <w:spacing w:val="-10"/>
        </w:rPr>
        <w:t xml:space="preserve"> </w:t>
      </w:r>
      <w:r w:rsidRPr="00B5392F">
        <w:rPr>
          <w:rFonts w:ascii="Times New Roman" w:hAnsi="Times New Roman" w:cs="Times New Roman"/>
        </w:rPr>
        <w:t>is</w:t>
      </w:r>
      <w:r w:rsidRPr="00B5392F">
        <w:rPr>
          <w:rFonts w:ascii="Times New Roman" w:hAnsi="Times New Roman" w:cs="Times New Roman"/>
          <w:spacing w:val="-10"/>
        </w:rPr>
        <w:t xml:space="preserve"> </w:t>
      </w:r>
      <w:r w:rsidRPr="00B5392F">
        <w:rPr>
          <w:rFonts w:ascii="Times New Roman" w:hAnsi="Times New Roman" w:cs="Times New Roman"/>
        </w:rPr>
        <w:t>committed</w:t>
      </w:r>
      <w:r w:rsidRPr="00B5392F">
        <w:rPr>
          <w:rFonts w:ascii="Times New Roman" w:hAnsi="Times New Roman" w:cs="Times New Roman"/>
          <w:spacing w:val="-9"/>
        </w:rPr>
        <w:t xml:space="preserve"> </w:t>
      </w:r>
      <w:r w:rsidRPr="00B5392F">
        <w:rPr>
          <w:rFonts w:ascii="Times New Roman" w:hAnsi="Times New Roman" w:cs="Times New Roman"/>
        </w:rPr>
        <w:t>to</w:t>
      </w:r>
      <w:r w:rsidRPr="00B5392F">
        <w:rPr>
          <w:rFonts w:ascii="Times New Roman" w:hAnsi="Times New Roman" w:cs="Times New Roman"/>
          <w:spacing w:val="-14"/>
        </w:rPr>
        <w:t xml:space="preserve"> </w:t>
      </w:r>
      <w:r w:rsidRPr="00B5392F">
        <w:rPr>
          <w:rFonts w:ascii="Times New Roman" w:hAnsi="Times New Roman" w:cs="Times New Roman"/>
        </w:rPr>
        <w:t>working</w:t>
      </w:r>
      <w:r w:rsidRPr="00B5392F">
        <w:rPr>
          <w:rFonts w:ascii="Times New Roman" w:hAnsi="Times New Roman" w:cs="Times New Roman"/>
          <w:spacing w:val="-9"/>
        </w:rPr>
        <w:t xml:space="preserve"> </w:t>
      </w:r>
      <w:r w:rsidRPr="00B5392F">
        <w:rPr>
          <w:rFonts w:ascii="Times New Roman" w:hAnsi="Times New Roman" w:cs="Times New Roman"/>
        </w:rPr>
        <w:t>with</w:t>
      </w:r>
      <w:r w:rsidRPr="00B5392F">
        <w:rPr>
          <w:rFonts w:ascii="Times New Roman" w:hAnsi="Times New Roman" w:cs="Times New Roman"/>
          <w:spacing w:val="-9"/>
        </w:rPr>
        <w:t xml:space="preserve"> </w:t>
      </w:r>
      <w:r w:rsidRPr="00B5392F">
        <w:rPr>
          <w:rFonts w:ascii="Times New Roman" w:hAnsi="Times New Roman" w:cs="Times New Roman"/>
        </w:rPr>
        <w:t>and</w:t>
      </w:r>
      <w:r w:rsidRPr="00B5392F">
        <w:rPr>
          <w:rFonts w:ascii="Times New Roman" w:hAnsi="Times New Roman" w:cs="Times New Roman"/>
          <w:spacing w:val="-9"/>
        </w:rPr>
        <w:t xml:space="preserve"> </w:t>
      </w:r>
      <w:r w:rsidRPr="00B5392F">
        <w:rPr>
          <w:rFonts w:ascii="Times New Roman" w:hAnsi="Times New Roman" w:cs="Times New Roman"/>
        </w:rPr>
        <w:t>supporting</w:t>
      </w:r>
      <w:r w:rsidRPr="00B5392F">
        <w:rPr>
          <w:rFonts w:ascii="Times New Roman" w:hAnsi="Times New Roman" w:cs="Times New Roman"/>
          <w:spacing w:val="-9"/>
        </w:rPr>
        <w:t xml:space="preserve"> </w:t>
      </w:r>
      <w:r w:rsidRPr="00B5392F">
        <w:rPr>
          <w:rFonts w:ascii="Times New Roman" w:hAnsi="Times New Roman" w:cs="Times New Roman"/>
        </w:rPr>
        <w:t>our</w:t>
      </w:r>
      <w:r w:rsidRPr="00B5392F">
        <w:rPr>
          <w:rFonts w:ascii="Times New Roman" w:hAnsi="Times New Roman" w:cs="Times New Roman"/>
          <w:spacing w:val="-11"/>
        </w:rPr>
        <w:t xml:space="preserve"> </w:t>
      </w:r>
      <w:r w:rsidRPr="00B5392F">
        <w:rPr>
          <w:rFonts w:ascii="Times New Roman" w:hAnsi="Times New Roman" w:cs="Times New Roman"/>
        </w:rPr>
        <w:t>Suppliers</w:t>
      </w:r>
      <w:r w:rsidRPr="00B5392F">
        <w:rPr>
          <w:rFonts w:ascii="Times New Roman" w:hAnsi="Times New Roman" w:cs="Times New Roman"/>
          <w:spacing w:val="-10"/>
        </w:rPr>
        <w:t xml:space="preserve"> </w:t>
      </w:r>
      <w:r w:rsidRPr="00B5392F">
        <w:rPr>
          <w:rFonts w:ascii="Times New Roman" w:hAnsi="Times New Roman" w:cs="Times New Roman"/>
        </w:rPr>
        <w:t>to</w:t>
      </w:r>
      <w:r w:rsidRPr="00B5392F">
        <w:rPr>
          <w:rFonts w:ascii="Times New Roman" w:hAnsi="Times New Roman" w:cs="Times New Roman"/>
          <w:spacing w:val="-64"/>
        </w:rPr>
        <w:t xml:space="preserve"> </w:t>
      </w:r>
      <w:r w:rsidRPr="00B5392F">
        <w:rPr>
          <w:rFonts w:ascii="Times New Roman" w:hAnsi="Times New Roman" w:cs="Times New Roman"/>
        </w:rPr>
        <w:t>meet, and when</w:t>
      </w:r>
      <w:r w:rsidRPr="00B5392F">
        <w:rPr>
          <w:rFonts w:ascii="Times New Roman" w:hAnsi="Times New Roman" w:cs="Times New Roman"/>
          <w:spacing w:val="-2"/>
        </w:rPr>
        <w:t xml:space="preserve"> </w:t>
      </w:r>
      <w:r w:rsidRPr="00B5392F">
        <w:rPr>
          <w:rFonts w:ascii="Times New Roman" w:hAnsi="Times New Roman" w:cs="Times New Roman"/>
        </w:rPr>
        <w:t>possible, exceed, the requirements</w:t>
      </w:r>
      <w:r w:rsidRPr="00B5392F">
        <w:rPr>
          <w:rFonts w:ascii="Times New Roman" w:hAnsi="Times New Roman" w:cs="Times New Roman"/>
          <w:spacing w:val="-1"/>
        </w:rPr>
        <w:t xml:space="preserve"> </w:t>
      </w:r>
      <w:r w:rsidRPr="00B5392F">
        <w:rPr>
          <w:rFonts w:ascii="Times New Roman" w:hAnsi="Times New Roman" w:cs="Times New Roman"/>
        </w:rPr>
        <w:t>in</w:t>
      </w:r>
      <w:r w:rsidRPr="00B5392F">
        <w:rPr>
          <w:rFonts w:ascii="Times New Roman" w:hAnsi="Times New Roman" w:cs="Times New Roman"/>
          <w:spacing w:val="-2"/>
        </w:rPr>
        <w:t xml:space="preserve"> </w:t>
      </w:r>
      <w:r w:rsidRPr="00B5392F">
        <w:rPr>
          <w:rFonts w:ascii="Times New Roman" w:hAnsi="Times New Roman" w:cs="Times New Roman"/>
        </w:rPr>
        <w:t>this</w:t>
      </w:r>
      <w:r w:rsidRPr="00B5392F">
        <w:rPr>
          <w:rFonts w:ascii="Times New Roman" w:hAnsi="Times New Roman" w:cs="Times New Roman"/>
          <w:spacing w:val="-3"/>
        </w:rPr>
        <w:t xml:space="preserve"> </w:t>
      </w:r>
      <w:r w:rsidRPr="00B5392F">
        <w:rPr>
          <w:rFonts w:ascii="Times New Roman" w:hAnsi="Times New Roman" w:cs="Times New Roman"/>
        </w:rPr>
        <w:t>Supplier</w:t>
      </w:r>
      <w:r w:rsidRPr="00B5392F">
        <w:rPr>
          <w:rFonts w:ascii="Times New Roman" w:hAnsi="Times New Roman" w:cs="Times New Roman"/>
          <w:spacing w:val="-2"/>
        </w:rPr>
        <w:t xml:space="preserve"> </w:t>
      </w:r>
      <w:r w:rsidRPr="00B5392F">
        <w:rPr>
          <w:rFonts w:ascii="Times New Roman" w:hAnsi="Times New Roman" w:cs="Times New Roman"/>
        </w:rPr>
        <w:t>Code.</w:t>
      </w:r>
    </w:p>
    <w:p w14:paraId="07A03D26" w14:textId="77777777" w:rsidR="003605FC" w:rsidRPr="00B5392F" w:rsidRDefault="003605FC" w:rsidP="003605FC">
      <w:pPr>
        <w:pStyle w:val="BodyText"/>
        <w:jc w:val="left"/>
        <w:rPr>
          <w:rFonts w:ascii="Times New Roman" w:hAnsi="Times New Roman" w:cs="Times New Roman"/>
        </w:rPr>
      </w:pPr>
    </w:p>
    <w:p w14:paraId="29568896" w14:textId="77777777" w:rsidR="003605FC" w:rsidRPr="00B5392F" w:rsidRDefault="003605FC" w:rsidP="003605FC">
      <w:pPr>
        <w:pStyle w:val="BodyText"/>
        <w:ind w:left="140" w:right="136"/>
        <w:rPr>
          <w:rFonts w:ascii="Times New Roman" w:hAnsi="Times New Roman" w:cs="Times New Roman"/>
        </w:rPr>
      </w:pPr>
      <w:r w:rsidRPr="00B5392F">
        <w:rPr>
          <w:rFonts w:ascii="Times New Roman" w:hAnsi="Times New Roman" w:cs="Times New Roman"/>
        </w:rPr>
        <w:t>By execution of any contract or acceptance of any purchase order from Berkshire</w:t>
      </w:r>
      <w:r w:rsidRPr="00B5392F">
        <w:rPr>
          <w:rFonts w:ascii="Times New Roman" w:hAnsi="Times New Roman" w:cs="Times New Roman"/>
          <w:spacing w:val="1"/>
        </w:rPr>
        <w:t xml:space="preserve"> </w:t>
      </w:r>
      <w:r w:rsidRPr="00B5392F">
        <w:rPr>
          <w:rFonts w:ascii="Times New Roman" w:hAnsi="Times New Roman" w:cs="Times New Roman"/>
        </w:rPr>
        <w:t>Hathaway Energy, the Supplier acknowledges acceptance of the Supplier Code and</w:t>
      </w:r>
      <w:r w:rsidRPr="00B5392F">
        <w:rPr>
          <w:rFonts w:ascii="Times New Roman" w:hAnsi="Times New Roman" w:cs="Times New Roman"/>
          <w:spacing w:val="1"/>
        </w:rPr>
        <w:t xml:space="preserve"> </w:t>
      </w:r>
      <w:r w:rsidRPr="00B5392F">
        <w:rPr>
          <w:rFonts w:ascii="Times New Roman" w:hAnsi="Times New Roman" w:cs="Times New Roman"/>
        </w:rPr>
        <w:t>intention to</w:t>
      </w:r>
      <w:r w:rsidRPr="00B5392F">
        <w:rPr>
          <w:rFonts w:ascii="Times New Roman" w:hAnsi="Times New Roman" w:cs="Times New Roman"/>
          <w:spacing w:val="1"/>
        </w:rPr>
        <w:t xml:space="preserve"> </w:t>
      </w:r>
      <w:r w:rsidRPr="00B5392F">
        <w:rPr>
          <w:rFonts w:ascii="Times New Roman" w:hAnsi="Times New Roman" w:cs="Times New Roman"/>
        </w:rPr>
        <w:t>comply with its requirements.</w:t>
      </w:r>
    </w:p>
    <w:p w14:paraId="77C2BBA7" w14:textId="77777777" w:rsidR="003605FC" w:rsidRPr="00B5392F" w:rsidRDefault="003605FC" w:rsidP="003605FC">
      <w:pPr>
        <w:pStyle w:val="BodyText"/>
        <w:spacing w:before="10"/>
        <w:jc w:val="left"/>
        <w:rPr>
          <w:rFonts w:ascii="Times New Roman" w:hAnsi="Times New Roman" w:cs="Times New Roman"/>
        </w:rPr>
      </w:pPr>
    </w:p>
    <w:p w14:paraId="04A5FBB8" w14:textId="77777777" w:rsidR="003605FC" w:rsidRPr="00B5392F" w:rsidRDefault="003605FC" w:rsidP="003605FC">
      <w:pPr>
        <w:pStyle w:val="Heading1"/>
      </w:pPr>
      <w:r w:rsidRPr="00B5392F">
        <w:t>Safety</w:t>
      </w:r>
      <w:r w:rsidRPr="00B5392F">
        <w:rPr>
          <w:spacing w:val="-1"/>
        </w:rPr>
        <w:t xml:space="preserve"> </w:t>
      </w:r>
      <w:r w:rsidRPr="00B5392F">
        <w:t>and</w:t>
      </w:r>
      <w:r w:rsidRPr="00B5392F">
        <w:rPr>
          <w:spacing w:val="-1"/>
        </w:rPr>
        <w:t xml:space="preserve"> </w:t>
      </w:r>
      <w:r w:rsidRPr="00B5392F">
        <w:t>Health</w:t>
      </w:r>
    </w:p>
    <w:p w14:paraId="6EB673AB" w14:textId="77777777" w:rsidR="003605FC" w:rsidRPr="00B5392F" w:rsidRDefault="003605FC" w:rsidP="003605FC">
      <w:pPr>
        <w:pStyle w:val="BodyText"/>
        <w:spacing w:before="1"/>
        <w:ind w:left="139" w:right="133"/>
        <w:rPr>
          <w:rFonts w:ascii="Times New Roman" w:hAnsi="Times New Roman" w:cs="Times New Roman"/>
        </w:rPr>
      </w:pPr>
      <w:r w:rsidRPr="00B5392F">
        <w:rPr>
          <w:rFonts w:ascii="Times New Roman" w:hAnsi="Times New Roman" w:cs="Times New Roman"/>
        </w:rPr>
        <w:t>Berkshire</w:t>
      </w:r>
      <w:r w:rsidRPr="00B5392F">
        <w:rPr>
          <w:rFonts w:ascii="Times New Roman" w:hAnsi="Times New Roman" w:cs="Times New Roman"/>
          <w:spacing w:val="-10"/>
        </w:rPr>
        <w:t xml:space="preserve"> </w:t>
      </w:r>
      <w:r w:rsidRPr="00B5392F">
        <w:rPr>
          <w:rFonts w:ascii="Times New Roman" w:hAnsi="Times New Roman" w:cs="Times New Roman"/>
        </w:rPr>
        <w:t>Hathaway</w:t>
      </w:r>
      <w:r w:rsidRPr="00B5392F">
        <w:rPr>
          <w:rFonts w:ascii="Times New Roman" w:hAnsi="Times New Roman" w:cs="Times New Roman"/>
          <w:spacing w:val="-10"/>
        </w:rPr>
        <w:t xml:space="preserve"> </w:t>
      </w:r>
      <w:r w:rsidRPr="00B5392F">
        <w:rPr>
          <w:rFonts w:ascii="Times New Roman" w:hAnsi="Times New Roman" w:cs="Times New Roman"/>
        </w:rPr>
        <w:t>Energy</w:t>
      </w:r>
      <w:r w:rsidRPr="00B5392F">
        <w:rPr>
          <w:rFonts w:ascii="Times New Roman" w:hAnsi="Times New Roman" w:cs="Times New Roman"/>
          <w:spacing w:val="-10"/>
        </w:rPr>
        <w:t xml:space="preserve"> </w:t>
      </w:r>
      <w:r w:rsidRPr="00B5392F">
        <w:rPr>
          <w:rFonts w:ascii="Times New Roman" w:hAnsi="Times New Roman" w:cs="Times New Roman"/>
        </w:rPr>
        <w:t>is</w:t>
      </w:r>
      <w:r w:rsidRPr="00B5392F">
        <w:rPr>
          <w:rFonts w:ascii="Times New Roman" w:hAnsi="Times New Roman" w:cs="Times New Roman"/>
          <w:spacing w:val="-14"/>
        </w:rPr>
        <w:t xml:space="preserve"> </w:t>
      </w:r>
      <w:r w:rsidRPr="00B5392F">
        <w:rPr>
          <w:rFonts w:ascii="Times New Roman" w:hAnsi="Times New Roman" w:cs="Times New Roman"/>
        </w:rPr>
        <w:t>committed</w:t>
      </w:r>
      <w:r w:rsidRPr="00B5392F">
        <w:rPr>
          <w:rFonts w:ascii="Times New Roman" w:hAnsi="Times New Roman" w:cs="Times New Roman"/>
          <w:spacing w:val="-9"/>
        </w:rPr>
        <w:t xml:space="preserve"> </w:t>
      </w:r>
      <w:r w:rsidRPr="00B5392F">
        <w:rPr>
          <w:rFonts w:ascii="Times New Roman" w:hAnsi="Times New Roman" w:cs="Times New Roman"/>
        </w:rPr>
        <w:t>to</w:t>
      </w:r>
      <w:r w:rsidRPr="00B5392F">
        <w:rPr>
          <w:rFonts w:ascii="Times New Roman" w:hAnsi="Times New Roman" w:cs="Times New Roman"/>
          <w:spacing w:val="-12"/>
        </w:rPr>
        <w:t xml:space="preserve"> </w:t>
      </w:r>
      <w:r w:rsidRPr="00B5392F">
        <w:rPr>
          <w:rFonts w:ascii="Times New Roman" w:hAnsi="Times New Roman" w:cs="Times New Roman"/>
        </w:rPr>
        <w:t>providing</w:t>
      </w:r>
      <w:r w:rsidRPr="00B5392F">
        <w:rPr>
          <w:rFonts w:ascii="Times New Roman" w:hAnsi="Times New Roman" w:cs="Times New Roman"/>
          <w:spacing w:val="-12"/>
        </w:rPr>
        <w:t xml:space="preserve"> </w:t>
      </w:r>
      <w:r w:rsidRPr="00B5392F">
        <w:rPr>
          <w:rFonts w:ascii="Times New Roman" w:hAnsi="Times New Roman" w:cs="Times New Roman"/>
        </w:rPr>
        <w:t>a</w:t>
      </w:r>
      <w:r w:rsidRPr="00B5392F">
        <w:rPr>
          <w:rFonts w:ascii="Times New Roman" w:hAnsi="Times New Roman" w:cs="Times New Roman"/>
          <w:spacing w:val="-10"/>
        </w:rPr>
        <w:t xml:space="preserve"> </w:t>
      </w:r>
      <w:r w:rsidRPr="00B5392F">
        <w:rPr>
          <w:rFonts w:ascii="Times New Roman" w:hAnsi="Times New Roman" w:cs="Times New Roman"/>
        </w:rPr>
        <w:t>safe</w:t>
      </w:r>
      <w:r w:rsidRPr="00B5392F">
        <w:rPr>
          <w:rFonts w:ascii="Times New Roman" w:hAnsi="Times New Roman" w:cs="Times New Roman"/>
          <w:spacing w:val="-12"/>
        </w:rPr>
        <w:t xml:space="preserve"> </w:t>
      </w:r>
      <w:r w:rsidRPr="00B5392F">
        <w:rPr>
          <w:rFonts w:ascii="Times New Roman" w:hAnsi="Times New Roman" w:cs="Times New Roman"/>
        </w:rPr>
        <w:t>and</w:t>
      </w:r>
      <w:r w:rsidRPr="00B5392F">
        <w:rPr>
          <w:rFonts w:ascii="Times New Roman" w:hAnsi="Times New Roman" w:cs="Times New Roman"/>
          <w:spacing w:val="-12"/>
        </w:rPr>
        <w:t xml:space="preserve"> </w:t>
      </w:r>
      <w:r w:rsidRPr="00B5392F">
        <w:rPr>
          <w:rFonts w:ascii="Times New Roman" w:hAnsi="Times New Roman" w:cs="Times New Roman"/>
        </w:rPr>
        <w:t>healthy</w:t>
      </w:r>
      <w:r w:rsidRPr="00B5392F">
        <w:rPr>
          <w:rFonts w:ascii="Times New Roman" w:hAnsi="Times New Roman" w:cs="Times New Roman"/>
          <w:spacing w:val="-13"/>
        </w:rPr>
        <w:t xml:space="preserve"> </w:t>
      </w:r>
      <w:r w:rsidRPr="00B5392F">
        <w:rPr>
          <w:rFonts w:ascii="Times New Roman" w:hAnsi="Times New Roman" w:cs="Times New Roman"/>
        </w:rPr>
        <w:t>environment</w:t>
      </w:r>
      <w:r w:rsidRPr="00B5392F">
        <w:rPr>
          <w:rFonts w:ascii="Times New Roman" w:hAnsi="Times New Roman" w:cs="Times New Roman"/>
          <w:spacing w:val="-12"/>
        </w:rPr>
        <w:t xml:space="preserve"> </w:t>
      </w:r>
      <w:r w:rsidRPr="00B5392F">
        <w:rPr>
          <w:rFonts w:ascii="Times New Roman" w:hAnsi="Times New Roman" w:cs="Times New Roman"/>
        </w:rPr>
        <w:t>for</w:t>
      </w:r>
      <w:r w:rsidRPr="00B5392F">
        <w:rPr>
          <w:rFonts w:ascii="Times New Roman" w:hAnsi="Times New Roman" w:cs="Times New Roman"/>
          <w:spacing w:val="-64"/>
        </w:rPr>
        <w:t xml:space="preserve"> </w:t>
      </w:r>
      <w:r w:rsidRPr="00B5392F">
        <w:rPr>
          <w:rFonts w:ascii="Times New Roman" w:hAnsi="Times New Roman" w:cs="Times New Roman"/>
        </w:rPr>
        <w:t>all workers and the public. Company sets high standards for health and safety and</w:t>
      </w:r>
      <w:r w:rsidRPr="00B5392F">
        <w:rPr>
          <w:rFonts w:ascii="Times New Roman" w:hAnsi="Times New Roman" w:cs="Times New Roman"/>
          <w:spacing w:val="1"/>
        </w:rPr>
        <w:t xml:space="preserve"> </w:t>
      </w:r>
      <w:r w:rsidRPr="00B5392F">
        <w:rPr>
          <w:rFonts w:ascii="Times New Roman" w:hAnsi="Times New Roman" w:cs="Times New Roman"/>
        </w:rPr>
        <w:t>believes</w:t>
      </w:r>
      <w:r w:rsidRPr="00B5392F">
        <w:rPr>
          <w:rFonts w:ascii="Times New Roman" w:hAnsi="Times New Roman" w:cs="Times New Roman"/>
          <w:spacing w:val="-3"/>
        </w:rPr>
        <w:t xml:space="preserve"> </w:t>
      </w:r>
      <w:r w:rsidRPr="00B5392F">
        <w:rPr>
          <w:rFonts w:ascii="Times New Roman" w:hAnsi="Times New Roman" w:cs="Times New Roman"/>
        </w:rPr>
        <w:t>all work should be</w:t>
      </w:r>
      <w:r w:rsidRPr="00B5392F">
        <w:rPr>
          <w:rFonts w:ascii="Times New Roman" w:hAnsi="Times New Roman" w:cs="Times New Roman"/>
          <w:spacing w:val="-1"/>
        </w:rPr>
        <w:t xml:space="preserve"> </w:t>
      </w:r>
      <w:r w:rsidRPr="00B5392F">
        <w:rPr>
          <w:rFonts w:ascii="Times New Roman" w:hAnsi="Times New Roman" w:cs="Times New Roman"/>
        </w:rPr>
        <w:t>performed</w:t>
      </w:r>
      <w:r w:rsidRPr="00B5392F">
        <w:rPr>
          <w:rFonts w:ascii="Times New Roman" w:hAnsi="Times New Roman" w:cs="Times New Roman"/>
          <w:spacing w:val="1"/>
        </w:rPr>
        <w:t xml:space="preserve"> </w:t>
      </w:r>
      <w:r w:rsidRPr="00B5392F">
        <w:rPr>
          <w:rFonts w:ascii="Times New Roman" w:hAnsi="Times New Roman" w:cs="Times New Roman"/>
        </w:rPr>
        <w:t>without</w:t>
      </w:r>
      <w:r w:rsidRPr="00B5392F">
        <w:rPr>
          <w:rFonts w:ascii="Times New Roman" w:hAnsi="Times New Roman" w:cs="Times New Roman"/>
          <w:spacing w:val="-3"/>
        </w:rPr>
        <w:t xml:space="preserve"> </w:t>
      </w:r>
      <w:r w:rsidRPr="00B5392F">
        <w:rPr>
          <w:rFonts w:ascii="Times New Roman" w:hAnsi="Times New Roman" w:cs="Times New Roman"/>
        </w:rPr>
        <w:t>injury.</w:t>
      </w:r>
    </w:p>
    <w:p w14:paraId="68805F4E" w14:textId="77777777" w:rsidR="003605FC" w:rsidRPr="00B5392F" w:rsidRDefault="003605FC" w:rsidP="003605FC">
      <w:pPr>
        <w:pStyle w:val="BodyText"/>
        <w:jc w:val="left"/>
        <w:rPr>
          <w:rFonts w:ascii="Times New Roman" w:hAnsi="Times New Roman" w:cs="Times New Roman"/>
        </w:rPr>
      </w:pPr>
    </w:p>
    <w:p w14:paraId="1FD51AAA" w14:textId="77777777" w:rsidR="003605FC" w:rsidRPr="00B5392F" w:rsidRDefault="003605FC" w:rsidP="003605FC">
      <w:pPr>
        <w:pStyle w:val="BodyText"/>
        <w:ind w:left="139" w:right="135"/>
        <w:rPr>
          <w:rFonts w:ascii="Times New Roman" w:hAnsi="Times New Roman" w:cs="Times New Roman"/>
        </w:rPr>
      </w:pPr>
      <w:r w:rsidRPr="00B5392F">
        <w:rPr>
          <w:rFonts w:ascii="Times New Roman" w:hAnsi="Times New Roman" w:cs="Times New Roman"/>
        </w:rPr>
        <w:t>Company expects Suppliers to ensure safe working conditions and provide safe and</w:t>
      </w:r>
      <w:r w:rsidRPr="00B5392F">
        <w:rPr>
          <w:rFonts w:ascii="Times New Roman" w:hAnsi="Times New Roman" w:cs="Times New Roman"/>
          <w:spacing w:val="1"/>
        </w:rPr>
        <w:t xml:space="preserve"> </w:t>
      </w:r>
      <w:r w:rsidRPr="00B5392F">
        <w:rPr>
          <w:rFonts w:ascii="Times New Roman" w:hAnsi="Times New Roman" w:cs="Times New Roman"/>
        </w:rPr>
        <w:t>healthy working environments for workers, including appropriate controls, training, work</w:t>
      </w:r>
      <w:r w:rsidRPr="00B5392F">
        <w:rPr>
          <w:rFonts w:ascii="Times New Roman" w:hAnsi="Times New Roman" w:cs="Times New Roman"/>
          <w:spacing w:val="1"/>
        </w:rPr>
        <w:t xml:space="preserve"> </w:t>
      </w:r>
      <w:r w:rsidRPr="00B5392F">
        <w:rPr>
          <w:rFonts w:ascii="Times New Roman" w:hAnsi="Times New Roman" w:cs="Times New Roman"/>
        </w:rPr>
        <w:t>procedures</w:t>
      </w:r>
      <w:r w:rsidRPr="00B5392F">
        <w:rPr>
          <w:rFonts w:ascii="Times New Roman" w:hAnsi="Times New Roman" w:cs="Times New Roman"/>
          <w:spacing w:val="-1"/>
        </w:rPr>
        <w:t xml:space="preserve"> </w:t>
      </w:r>
      <w:r w:rsidRPr="00B5392F">
        <w:rPr>
          <w:rFonts w:ascii="Times New Roman" w:hAnsi="Times New Roman" w:cs="Times New Roman"/>
        </w:rPr>
        <w:t>and</w:t>
      </w:r>
      <w:r w:rsidRPr="00B5392F">
        <w:rPr>
          <w:rFonts w:ascii="Times New Roman" w:hAnsi="Times New Roman" w:cs="Times New Roman"/>
          <w:spacing w:val="-1"/>
        </w:rPr>
        <w:t xml:space="preserve"> </w:t>
      </w:r>
      <w:r w:rsidRPr="00B5392F">
        <w:rPr>
          <w:rFonts w:ascii="Times New Roman" w:hAnsi="Times New Roman" w:cs="Times New Roman"/>
        </w:rPr>
        <w:t>personal protective</w:t>
      </w:r>
      <w:r w:rsidRPr="00B5392F">
        <w:rPr>
          <w:rFonts w:ascii="Times New Roman" w:hAnsi="Times New Roman" w:cs="Times New Roman"/>
          <w:spacing w:val="-2"/>
        </w:rPr>
        <w:t xml:space="preserve"> </w:t>
      </w:r>
      <w:r w:rsidRPr="00B5392F">
        <w:rPr>
          <w:rFonts w:ascii="Times New Roman" w:hAnsi="Times New Roman" w:cs="Times New Roman"/>
        </w:rPr>
        <w:t>equipment.</w:t>
      </w:r>
    </w:p>
    <w:p w14:paraId="4D6CB1BE" w14:textId="77777777" w:rsidR="003605FC" w:rsidRPr="00B5392F" w:rsidRDefault="003605FC" w:rsidP="003605FC">
      <w:pPr>
        <w:rPr>
          <w:sz w:val="24"/>
          <w:szCs w:val="24"/>
        </w:rPr>
        <w:sectPr w:rsidR="003605FC" w:rsidRPr="00B5392F" w:rsidSect="00F4448D">
          <w:footerReference w:type="default" r:id="rId22"/>
          <w:type w:val="continuous"/>
          <w:pgSz w:w="12240" w:h="15840"/>
          <w:pgMar w:top="1440" w:right="1300" w:bottom="1220" w:left="1300" w:header="720" w:footer="1034" w:gutter="0"/>
          <w:pgNumType w:start="40"/>
          <w:cols w:space="720"/>
        </w:sectPr>
      </w:pPr>
    </w:p>
    <w:p w14:paraId="5DEB9286" w14:textId="77777777" w:rsidR="003605FC" w:rsidRPr="00B5392F" w:rsidRDefault="003605FC" w:rsidP="003605FC">
      <w:pPr>
        <w:pStyle w:val="BodyText"/>
        <w:spacing w:before="80"/>
        <w:ind w:left="140" w:right="135"/>
        <w:rPr>
          <w:rFonts w:ascii="Times New Roman" w:hAnsi="Times New Roman" w:cs="Times New Roman"/>
        </w:rPr>
      </w:pPr>
      <w:r w:rsidRPr="00B5392F">
        <w:rPr>
          <w:rFonts w:ascii="Times New Roman" w:hAnsi="Times New Roman" w:cs="Times New Roman"/>
        </w:rPr>
        <w:lastRenderedPageBreak/>
        <w:t>Suppliers are required to comply with all applicable laws and regulations regarding</w:t>
      </w:r>
      <w:r w:rsidRPr="00B5392F">
        <w:rPr>
          <w:rFonts w:ascii="Times New Roman" w:hAnsi="Times New Roman" w:cs="Times New Roman"/>
          <w:spacing w:val="1"/>
        </w:rPr>
        <w:t xml:space="preserve"> </w:t>
      </w:r>
      <w:r w:rsidRPr="00B5392F">
        <w:rPr>
          <w:rFonts w:ascii="Times New Roman" w:hAnsi="Times New Roman" w:cs="Times New Roman"/>
        </w:rPr>
        <w:t>working</w:t>
      </w:r>
      <w:r w:rsidRPr="00B5392F">
        <w:rPr>
          <w:rFonts w:ascii="Times New Roman" w:hAnsi="Times New Roman" w:cs="Times New Roman"/>
          <w:spacing w:val="-8"/>
        </w:rPr>
        <w:t xml:space="preserve"> </w:t>
      </w:r>
      <w:r w:rsidRPr="00B5392F">
        <w:rPr>
          <w:rFonts w:ascii="Times New Roman" w:hAnsi="Times New Roman" w:cs="Times New Roman"/>
        </w:rPr>
        <w:t>conditions.</w:t>
      </w:r>
      <w:r w:rsidRPr="00B5392F">
        <w:rPr>
          <w:rFonts w:ascii="Times New Roman" w:hAnsi="Times New Roman" w:cs="Times New Roman"/>
          <w:spacing w:val="-7"/>
        </w:rPr>
        <w:t xml:space="preserve"> </w:t>
      </w:r>
      <w:r w:rsidRPr="00B5392F">
        <w:rPr>
          <w:rFonts w:ascii="Times New Roman" w:hAnsi="Times New Roman" w:cs="Times New Roman"/>
        </w:rPr>
        <w:t>If</w:t>
      </w:r>
      <w:r w:rsidRPr="00B5392F">
        <w:rPr>
          <w:rFonts w:ascii="Times New Roman" w:hAnsi="Times New Roman" w:cs="Times New Roman"/>
          <w:spacing w:val="-7"/>
        </w:rPr>
        <w:t xml:space="preserve"> </w:t>
      </w:r>
      <w:r w:rsidRPr="00B5392F">
        <w:rPr>
          <w:rFonts w:ascii="Times New Roman" w:hAnsi="Times New Roman" w:cs="Times New Roman"/>
        </w:rPr>
        <w:t>contract</w:t>
      </w:r>
      <w:r w:rsidRPr="00B5392F">
        <w:rPr>
          <w:rFonts w:ascii="Times New Roman" w:hAnsi="Times New Roman" w:cs="Times New Roman"/>
          <w:spacing w:val="-10"/>
        </w:rPr>
        <w:t xml:space="preserve"> </w:t>
      </w:r>
      <w:r w:rsidRPr="00B5392F">
        <w:rPr>
          <w:rFonts w:ascii="Times New Roman" w:hAnsi="Times New Roman" w:cs="Times New Roman"/>
        </w:rPr>
        <w:t>or</w:t>
      </w:r>
      <w:r w:rsidRPr="00B5392F">
        <w:rPr>
          <w:rFonts w:ascii="Times New Roman" w:hAnsi="Times New Roman" w:cs="Times New Roman"/>
          <w:spacing w:val="-9"/>
        </w:rPr>
        <w:t xml:space="preserve"> </w:t>
      </w:r>
      <w:r w:rsidRPr="00B5392F">
        <w:rPr>
          <w:rFonts w:ascii="Times New Roman" w:hAnsi="Times New Roman" w:cs="Times New Roman"/>
        </w:rPr>
        <w:t>purchase</w:t>
      </w:r>
      <w:r w:rsidRPr="00B5392F">
        <w:rPr>
          <w:rFonts w:ascii="Times New Roman" w:hAnsi="Times New Roman" w:cs="Times New Roman"/>
          <w:spacing w:val="-9"/>
        </w:rPr>
        <w:t xml:space="preserve"> </w:t>
      </w:r>
      <w:r w:rsidRPr="00B5392F">
        <w:rPr>
          <w:rFonts w:ascii="Times New Roman" w:hAnsi="Times New Roman" w:cs="Times New Roman"/>
        </w:rPr>
        <w:t>order</w:t>
      </w:r>
      <w:r w:rsidRPr="00B5392F">
        <w:rPr>
          <w:rFonts w:ascii="Times New Roman" w:hAnsi="Times New Roman" w:cs="Times New Roman"/>
          <w:spacing w:val="-8"/>
        </w:rPr>
        <w:t xml:space="preserve"> </w:t>
      </w:r>
      <w:r w:rsidRPr="00B5392F">
        <w:rPr>
          <w:rFonts w:ascii="Times New Roman" w:hAnsi="Times New Roman" w:cs="Times New Roman"/>
        </w:rPr>
        <w:t>terms</w:t>
      </w:r>
      <w:r w:rsidRPr="00B5392F">
        <w:rPr>
          <w:rFonts w:ascii="Times New Roman" w:hAnsi="Times New Roman" w:cs="Times New Roman"/>
          <w:spacing w:val="-8"/>
        </w:rPr>
        <w:t xml:space="preserve"> </w:t>
      </w:r>
      <w:r w:rsidRPr="00B5392F">
        <w:rPr>
          <w:rFonts w:ascii="Times New Roman" w:hAnsi="Times New Roman" w:cs="Times New Roman"/>
        </w:rPr>
        <w:t>and</w:t>
      </w:r>
      <w:r w:rsidRPr="00B5392F">
        <w:rPr>
          <w:rFonts w:ascii="Times New Roman" w:hAnsi="Times New Roman" w:cs="Times New Roman"/>
          <w:spacing w:val="-8"/>
        </w:rPr>
        <w:t xml:space="preserve"> </w:t>
      </w:r>
      <w:r w:rsidRPr="00B5392F">
        <w:rPr>
          <w:rFonts w:ascii="Times New Roman" w:hAnsi="Times New Roman" w:cs="Times New Roman"/>
        </w:rPr>
        <w:t>conditions</w:t>
      </w:r>
      <w:r w:rsidRPr="00B5392F">
        <w:rPr>
          <w:rFonts w:ascii="Times New Roman" w:hAnsi="Times New Roman" w:cs="Times New Roman"/>
          <w:spacing w:val="-8"/>
        </w:rPr>
        <w:t xml:space="preserve"> </w:t>
      </w:r>
      <w:r w:rsidRPr="00B5392F">
        <w:rPr>
          <w:rFonts w:ascii="Times New Roman" w:hAnsi="Times New Roman" w:cs="Times New Roman"/>
        </w:rPr>
        <w:t>are</w:t>
      </w:r>
      <w:r w:rsidRPr="00B5392F">
        <w:rPr>
          <w:rFonts w:ascii="Times New Roman" w:hAnsi="Times New Roman" w:cs="Times New Roman"/>
          <w:spacing w:val="-9"/>
        </w:rPr>
        <w:t xml:space="preserve"> </w:t>
      </w:r>
      <w:r w:rsidRPr="00B5392F">
        <w:rPr>
          <w:rFonts w:ascii="Times New Roman" w:hAnsi="Times New Roman" w:cs="Times New Roman"/>
        </w:rPr>
        <w:t>more</w:t>
      </w:r>
      <w:r w:rsidRPr="00B5392F">
        <w:rPr>
          <w:rFonts w:ascii="Times New Roman" w:hAnsi="Times New Roman" w:cs="Times New Roman"/>
          <w:spacing w:val="-9"/>
        </w:rPr>
        <w:t xml:space="preserve"> </w:t>
      </w:r>
      <w:r w:rsidRPr="00B5392F">
        <w:rPr>
          <w:rFonts w:ascii="Times New Roman" w:hAnsi="Times New Roman" w:cs="Times New Roman"/>
        </w:rPr>
        <w:t>stringent</w:t>
      </w:r>
      <w:r w:rsidRPr="00B5392F">
        <w:rPr>
          <w:rFonts w:ascii="Times New Roman" w:hAnsi="Times New Roman" w:cs="Times New Roman"/>
          <w:spacing w:val="-64"/>
        </w:rPr>
        <w:t xml:space="preserve"> </w:t>
      </w:r>
      <w:r w:rsidRPr="00B5392F">
        <w:rPr>
          <w:rFonts w:ascii="Times New Roman" w:hAnsi="Times New Roman" w:cs="Times New Roman"/>
        </w:rPr>
        <w:t>than applicable laws and regulations, the contract or purchase order conditions shall</w:t>
      </w:r>
      <w:r w:rsidRPr="00B5392F">
        <w:rPr>
          <w:rFonts w:ascii="Times New Roman" w:hAnsi="Times New Roman" w:cs="Times New Roman"/>
          <w:spacing w:val="1"/>
        </w:rPr>
        <w:t xml:space="preserve"> </w:t>
      </w:r>
      <w:r w:rsidRPr="00B5392F">
        <w:rPr>
          <w:rFonts w:ascii="Times New Roman" w:hAnsi="Times New Roman" w:cs="Times New Roman"/>
        </w:rPr>
        <w:t>prevail.</w:t>
      </w:r>
    </w:p>
    <w:p w14:paraId="316109FA" w14:textId="77777777" w:rsidR="003605FC" w:rsidRPr="00B5392F" w:rsidRDefault="003605FC" w:rsidP="003605FC">
      <w:pPr>
        <w:pStyle w:val="BodyText"/>
        <w:jc w:val="left"/>
        <w:rPr>
          <w:rFonts w:ascii="Times New Roman" w:hAnsi="Times New Roman" w:cs="Times New Roman"/>
        </w:rPr>
      </w:pPr>
    </w:p>
    <w:p w14:paraId="72C899DA" w14:textId="77777777" w:rsidR="003605FC" w:rsidRPr="00B5392F" w:rsidRDefault="003605FC" w:rsidP="003605FC">
      <w:pPr>
        <w:pStyle w:val="BodyText"/>
        <w:ind w:left="140" w:right="134"/>
        <w:rPr>
          <w:rFonts w:ascii="Times New Roman" w:hAnsi="Times New Roman" w:cs="Times New Roman"/>
        </w:rPr>
      </w:pPr>
      <w:r w:rsidRPr="00B5392F">
        <w:rPr>
          <w:rFonts w:ascii="Times New Roman" w:hAnsi="Times New Roman" w:cs="Times New Roman"/>
        </w:rPr>
        <w:t>Poor</w:t>
      </w:r>
      <w:r w:rsidRPr="00B5392F">
        <w:rPr>
          <w:rFonts w:ascii="Times New Roman" w:hAnsi="Times New Roman" w:cs="Times New Roman"/>
          <w:spacing w:val="-14"/>
        </w:rPr>
        <w:t xml:space="preserve"> </w:t>
      </w:r>
      <w:r w:rsidRPr="00B5392F">
        <w:rPr>
          <w:rFonts w:ascii="Times New Roman" w:hAnsi="Times New Roman" w:cs="Times New Roman"/>
        </w:rPr>
        <w:t>safety</w:t>
      </w:r>
      <w:r w:rsidRPr="00B5392F">
        <w:rPr>
          <w:rFonts w:ascii="Times New Roman" w:hAnsi="Times New Roman" w:cs="Times New Roman"/>
          <w:spacing w:val="-15"/>
        </w:rPr>
        <w:t xml:space="preserve"> </w:t>
      </w:r>
      <w:r w:rsidRPr="00B5392F">
        <w:rPr>
          <w:rFonts w:ascii="Times New Roman" w:hAnsi="Times New Roman" w:cs="Times New Roman"/>
        </w:rPr>
        <w:t>performance</w:t>
      </w:r>
      <w:r w:rsidRPr="00B5392F">
        <w:rPr>
          <w:rFonts w:ascii="Times New Roman" w:hAnsi="Times New Roman" w:cs="Times New Roman"/>
          <w:spacing w:val="-12"/>
        </w:rPr>
        <w:t xml:space="preserve"> </w:t>
      </w:r>
      <w:r w:rsidRPr="00B5392F">
        <w:rPr>
          <w:rFonts w:ascii="Times New Roman" w:hAnsi="Times New Roman" w:cs="Times New Roman"/>
        </w:rPr>
        <w:t>and/or</w:t>
      </w:r>
      <w:r w:rsidRPr="00B5392F">
        <w:rPr>
          <w:rFonts w:ascii="Times New Roman" w:hAnsi="Times New Roman" w:cs="Times New Roman"/>
          <w:spacing w:val="-13"/>
        </w:rPr>
        <w:t xml:space="preserve"> </w:t>
      </w:r>
      <w:r w:rsidRPr="00B5392F">
        <w:rPr>
          <w:rFonts w:ascii="Times New Roman" w:hAnsi="Times New Roman" w:cs="Times New Roman"/>
        </w:rPr>
        <w:t>failure</w:t>
      </w:r>
      <w:r w:rsidRPr="00B5392F">
        <w:rPr>
          <w:rFonts w:ascii="Times New Roman" w:hAnsi="Times New Roman" w:cs="Times New Roman"/>
          <w:spacing w:val="-12"/>
        </w:rPr>
        <w:t xml:space="preserve"> </w:t>
      </w:r>
      <w:r w:rsidRPr="00B5392F">
        <w:rPr>
          <w:rFonts w:ascii="Times New Roman" w:hAnsi="Times New Roman" w:cs="Times New Roman"/>
        </w:rPr>
        <w:t>to</w:t>
      </w:r>
      <w:r w:rsidRPr="00B5392F">
        <w:rPr>
          <w:rFonts w:ascii="Times New Roman" w:hAnsi="Times New Roman" w:cs="Times New Roman"/>
          <w:spacing w:val="-14"/>
        </w:rPr>
        <w:t xml:space="preserve"> </w:t>
      </w:r>
      <w:r w:rsidRPr="00B5392F">
        <w:rPr>
          <w:rFonts w:ascii="Times New Roman" w:hAnsi="Times New Roman" w:cs="Times New Roman"/>
        </w:rPr>
        <w:t>adhere</w:t>
      </w:r>
      <w:r w:rsidRPr="00B5392F">
        <w:rPr>
          <w:rFonts w:ascii="Times New Roman" w:hAnsi="Times New Roman" w:cs="Times New Roman"/>
          <w:spacing w:val="-12"/>
        </w:rPr>
        <w:t xml:space="preserve"> </w:t>
      </w:r>
      <w:r w:rsidRPr="00B5392F">
        <w:rPr>
          <w:rFonts w:ascii="Times New Roman" w:hAnsi="Times New Roman" w:cs="Times New Roman"/>
        </w:rPr>
        <w:t>to</w:t>
      </w:r>
      <w:r w:rsidRPr="00B5392F">
        <w:rPr>
          <w:rFonts w:ascii="Times New Roman" w:hAnsi="Times New Roman" w:cs="Times New Roman"/>
          <w:spacing w:val="-12"/>
        </w:rPr>
        <w:t xml:space="preserve"> </w:t>
      </w:r>
      <w:r w:rsidRPr="00B5392F">
        <w:rPr>
          <w:rFonts w:ascii="Times New Roman" w:hAnsi="Times New Roman" w:cs="Times New Roman"/>
        </w:rPr>
        <w:t>Company’s</w:t>
      </w:r>
      <w:r w:rsidRPr="00B5392F">
        <w:rPr>
          <w:rFonts w:ascii="Times New Roman" w:hAnsi="Times New Roman" w:cs="Times New Roman"/>
          <w:spacing w:val="-14"/>
        </w:rPr>
        <w:t xml:space="preserve"> </w:t>
      </w:r>
      <w:r w:rsidRPr="00B5392F">
        <w:rPr>
          <w:rFonts w:ascii="Times New Roman" w:hAnsi="Times New Roman" w:cs="Times New Roman"/>
        </w:rPr>
        <w:t>safety</w:t>
      </w:r>
      <w:r w:rsidRPr="00B5392F">
        <w:rPr>
          <w:rFonts w:ascii="Times New Roman" w:hAnsi="Times New Roman" w:cs="Times New Roman"/>
          <w:spacing w:val="-13"/>
        </w:rPr>
        <w:t xml:space="preserve"> </w:t>
      </w:r>
      <w:r w:rsidRPr="00B5392F">
        <w:rPr>
          <w:rFonts w:ascii="Times New Roman" w:hAnsi="Times New Roman" w:cs="Times New Roman"/>
        </w:rPr>
        <w:t>and</w:t>
      </w:r>
      <w:r w:rsidRPr="00B5392F">
        <w:rPr>
          <w:rFonts w:ascii="Times New Roman" w:hAnsi="Times New Roman" w:cs="Times New Roman"/>
          <w:spacing w:val="-14"/>
        </w:rPr>
        <w:t xml:space="preserve"> </w:t>
      </w:r>
      <w:r w:rsidRPr="00B5392F">
        <w:rPr>
          <w:rFonts w:ascii="Times New Roman" w:hAnsi="Times New Roman" w:cs="Times New Roman"/>
        </w:rPr>
        <w:t>health</w:t>
      </w:r>
      <w:r w:rsidRPr="00B5392F">
        <w:rPr>
          <w:rFonts w:ascii="Times New Roman" w:hAnsi="Times New Roman" w:cs="Times New Roman"/>
          <w:spacing w:val="-12"/>
        </w:rPr>
        <w:t xml:space="preserve"> </w:t>
      </w:r>
      <w:r w:rsidRPr="00B5392F">
        <w:rPr>
          <w:rFonts w:ascii="Times New Roman" w:hAnsi="Times New Roman" w:cs="Times New Roman"/>
        </w:rPr>
        <w:t>policies</w:t>
      </w:r>
      <w:r w:rsidRPr="00B5392F">
        <w:rPr>
          <w:rFonts w:ascii="Times New Roman" w:hAnsi="Times New Roman" w:cs="Times New Roman"/>
          <w:spacing w:val="-64"/>
        </w:rPr>
        <w:t xml:space="preserve"> </w:t>
      </w:r>
      <w:r w:rsidRPr="00B5392F">
        <w:rPr>
          <w:rFonts w:ascii="Times New Roman" w:hAnsi="Times New Roman" w:cs="Times New Roman"/>
        </w:rPr>
        <w:t>may</w:t>
      </w:r>
      <w:r w:rsidRPr="00B5392F">
        <w:rPr>
          <w:rFonts w:ascii="Times New Roman" w:hAnsi="Times New Roman" w:cs="Times New Roman"/>
          <w:spacing w:val="-9"/>
        </w:rPr>
        <w:t xml:space="preserve"> </w:t>
      </w:r>
      <w:r w:rsidRPr="00B5392F">
        <w:rPr>
          <w:rFonts w:ascii="Times New Roman" w:hAnsi="Times New Roman" w:cs="Times New Roman"/>
        </w:rPr>
        <w:t>result</w:t>
      </w:r>
      <w:r w:rsidRPr="00B5392F">
        <w:rPr>
          <w:rFonts w:ascii="Times New Roman" w:hAnsi="Times New Roman" w:cs="Times New Roman"/>
          <w:spacing w:val="-8"/>
        </w:rPr>
        <w:t xml:space="preserve"> </w:t>
      </w:r>
      <w:r w:rsidRPr="00B5392F">
        <w:rPr>
          <w:rFonts w:ascii="Times New Roman" w:hAnsi="Times New Roman" w:cs="Times New Roman"/>
        </w:rPr>
        <w:t>in</w:t>
      </w:r>
      <w:r w:rsidRPr="00B5392F">
        <w:rPr>
          <w:rFonts w:ascii="Times New Roman" w:hAnsi="Times New Roman" w:cs="Times New Roman"/>
          <w:spacing w:val="-10"/>
        </w:rPr>
        <w:t xml:space="preserve"> </w:t>
      </w:r>
      <w:r w:rsidRPr="00B5392F">
        <w:rPr>
          <w:rFonts w:ascii="Times New Roman" w:hAnsi="Times New Roman" w:cs="Times New Roman"/>
        </w:rPr>
        <w:t>termination</w:t>
      </w:r>
      <w:r w:rsidRPr="00B5392F">
        <w:rPr>
          <w:rFonts w:ascii="Times New Roman" w:hAnsi="Times New Roman" w:cs="Times New Roman"/>
          <w:spacing w:val="-10"/>
        </w:rPr>
        <w:t xml:space="preserve"> </w:t>
      </w:r>
      <w:r w:rsidRPr="00B5392F">
        <w:rPr>
          <w:rFonts w:ascii="Times New Roman" w:hAnsi="Times New Roman" w:cs="Times New Roman"/>
        </w:rPr>
        <w:t>of</w:t>
      </w:r>
      <w:r w:rsidRPr="00B5392F">
        <w:rPr>
          <w:rFonts w:ascii="Times New Roman" w:hAnsi="Times New Roman" w:cs="Times New Roman"/>
          <w:spacing w:val="-8"/>
        </w:rPr>
        <w:t xml:space="preserve"> </w:t>
      </w:r>
      <w:r w:rsidRPr="00B5392F">
        <w:rPr>
          <w:rFonts w:ascii="Times New Roman" w:hAnsi="Times New Roman" w:cs="Times New Roman"/>
        </w:rPr>
        <w:t>the</w:t>
      </w:r>
      <w:r w:rsidRPr="00B5392F">
        <w:rPr>
          <w:rFonts w:ascii="Times New Roman" w:hAnsi="Times New Roman" w:cs="Times New Roman"/>
          <w:spacing w:val="-10"/>
        </w:rPr>
        <w:t xml:space="preserve"> </w:t>
      </w:r>
      <w:r w:rsidRPr="00B5392F">
        <w:rPr>
          <w:rFonts w:ascii="Times New Roman" w:hAnsi="Times New Roman" w:cs="Times New Roman"/>
        </w:rPr>
        <w:t>Supplier’s</w:t>
      </w:r>
      <w:r w:rsidRPr="00B5392F">
        <w:rPr>
          <w:rFonts w:ascii="Times New Roman" w:hAnsi="Times New Roman" w:cs="Times New Roman"/>
          <w:spacing w:val="-9"/>
        </w:rPr>
        <w:t xml:space="preserve"> </w:t>
      </w:r>
      <w:r w:rsidRPr="00B5392F">
        <w:rPr>
          <w:rFonts w:ascii="Times New Roman" w:hAnsi="Times New Roman" w:cs="Times New Roman"/>
        </w:rPr>
        <w:t>business</w:t>
      </w:r>
      <w:r w:rsidRPr="00B5392F">
        <w:rPr>
          <w:rFonts w:ascii="Times New Roman" w:hAnsi="Times New Roman" w:cs="Times New Roman"/>
          <w:spacing w:val="-9"/>
        </w:rPr>
        <w:t xml:space="preserve"> </w:t>
      </w:r>
      <w:r w:rsidRPr="00B5392F">
        <w:rPr>
          <w:rFonts w:ascii="Times New Roman" w:hAnsi="Times New Roman" w:cs="Times New Roman"/>
        </w:rPr>
        <w:t>relationship</w:t>
      </w:r>
      <w:r w:rsidRPr="00B5392F">
        <w:rPr>
          <w:rFonts w:ascii="Times New Roman" w:hAnsi="Times New Roman" w:cs="Times New Roman"/>
          <w:spacing w:val="-10"/>
        </w:rPr>
        <w:t xml:space="preserve"> </w:t>
      </w:r>
      <w:r w:rsidRPr="00B5392F">
        <w:rPr>
          <w:rFonts w:ascii="Times New Roman" w:hAnsi="Times New Roman" w:cs="Times New Roman"/>
        </w:rPr>
        <w:t>with</w:t>
      </w:r>
      <w:r w:rsidRPr="00B5392F">
        <w:rPr>
          <w:rFonts w:ascii="Times New Roman" w:hAnsi="Times New Roman" w:cs="Times New Roman"/>
          <w:spacing w:val="-8"/>
        </w:rPr>
        <w:t xml:space="preserve"> </w:t>
      </w:r>
      <w:r w:rsidRPr="00B5392F">
        <w:rPr>
          <w:rFonts w:ascii="Times New Roman" w:hAnsi="Times New Roman" w:cs="Times New Roman"/>
        </w:rPr>
        <w:t>Berkshire</w:t>
      </w:r>
      <w:r w:rsidRPr="00B5392F">
        <w:rPr>
          <w:rFonts w:ascii="Times New Roman" w:hAnsi="Times New Roman" w:cs="Times New Roman"/>
          <w:spacing w:val="-8"/>
        </w:rPr>
        <w:t xml:space="preserve"> </w:t>
      </w:r>
      <w:r w:rsidRPr="00B5392F">
        <w:rPr>
          <w:rFonts w:ascii="Times New Roman" w:hAnsi="Times New Roman" w:cs="Times New Roman"/>
        </w:rPr>
        <w:t>Hathaway</w:t>
      </w:r>
      <w:r w:rsidRPr="00B5392F">
        <w:rPr>
          <w:rFonts w:ascii="Times New Roman" w:hAnsi="Times New Roman" w:cs="Times New Roman"/>
          <w:spacing w:val="-64"/>
        </w:rPr>
        <w:t xml:space="preserve"> </w:t>
      </w:r>
      <w:r w:rsidRPr="00B5392F">
        <w:rPr>
          <w:rFonts w:ascii="Times New Roman" w:hAnsi="Times New Roman" w:cs="Times New Roman"/>
        </w:rPr>
        <w:t>Energy.</w:t>
      </w:r>
    </w:p>
    <w:p w14:paraId="14C33ED4" w14:textId="77777777" w:rsidR="003605FC" w:rsidRPr="00B5392F" w:rsidRDefault="003605FC" w:rsidP="003605FC">
      <w:pPr>
        <w:pStyle w:val="BodyText"/>
        <w:spacing w:before="10"/>
        <w:jc w:val="left"/>
        <w:rPr>
          <w:rFonts w:ascii="Times New Roman" w:hAnsi="Times New Roman" w:cs="Times New Roman"/>
        </w:rPr>
      </w:pPr>
    </w:p>
    <w:p w14:paraId="214DFD98" w14:textId="77777777" w:rsidR="003605FC" w:rsidRPr="00B5392F" w:rsidRDefault="003605FC" w:rsidP="003605FC">
      <w:pPr>
        <w:pStyle w:val="Heading1"/>
      </w:pPr>
      <w:r w:rsidRPr="00B5392F">
        <w:t>Ethical</w:t>
      </w:r>
      <w:r w:rsidRPr="00B5392F">
        <w:rPr>
          <w:spacing w:val="-2"/>
        </w:rPr>
        <w:t xml:space="preserve"> </w:t>
      </w:r>
      <w:r w:rsidRPr="00B5392F">
        <w:t>and</w:t>
      </w:r>
      <w:r w:rsidRPr="00B5392F">
        <w:rPr>
          <w:spacing w:val="-1"/>
        </w:rPr>
        <w:t xml:space="preserve"> </w:t>
      </w:r>
      <w:r w:rsidRPr="00B5392F">
        <w:t>Legal</w:t>
      </w:r>
      <w:r w:rsidRPr="00B5392F">
        <w:rPr>
          <w:spacing w:val="-4"/>
        </w:rPr>
        <w:t xml:space="preserve"> </w:t>
      </w:r>
      <w:r w:rsidRPr="00B5392F">
        <w:t>Requirements</w:t>
      </w:r>
    </w:p>
    <w:p w14:paraId="48067AFF" w14:textId="77777777" w:rsidR="003605FC" w:rsidRPr="00B5392F" w:rsidRDefault="003605FC" w:rsidP="003605FC">
      <w:pPr>
        <w:pStyle w:val="BodyText"/>
        <w:spacing w:before="2"/>
        <w:ind w:left="140" w:right="134"/>
        <w:rPr>
          <w:rFonts w:ascii="Times New Roman" w:hAnsi="Times New Roman" w:cs="Times New Roman"/>
        </w:rPr>
      </w:pPr>
      <w:r w:rsidRPr="00B5392F">
        <w:rPr>
          <w:rFonts w:ascii="Times New Roman" w:hAnsi="Times New Roman" w:cs="Times New Roman"/>
        </w:rPr>
        <w:t>Berkshire Hathaway Energy requires Suppliers to adhere to the highest level of ethical</w:t>
      </w:r>
      <w:r w:rsidRPr="00B5392F">
        <w:rPr>
          <w:rFonts w:ascii="Times New Roman" w:hAnsi="Times New Roman" w:cs="Times New Roman"/>
          <w:spacing w:val="1"/>
        </w:rPr>
        <w:t xml:space="preserve"> </w:t>
      </w:r>
      <w:r w:rsidRPr="00B5392F">
        <w:rPr>
          <w:rFonts w:ascii="Times New Roman" w:hAnsi="Times New Roman" w:cs="Times New Roman"/>
        </w:rPr>
        <w:t>conduct</w:t>
      </w:r>
      <w:r w:rsidRPr="00B5392F">
        <w:rPr>
          <w:rFonts w:ascii="Times New Roman" w:hAnsi="Times New Roman" w:cs="Times New Roman"/>
          <w:spacing w:val="-7"/>
        </w:rPr>
        <w:t xml:space="preserve"> </w:t>
      </w:r>
      <w:r w:rsidRPr="00B5392F">
        <w:rPr>
          <w:rFonts w:ascii="Times New Roman" w:hAnsi="Times New Roman" w:cs="Times New Roman"/>
        </w:rPr>
        <w:t>and</w:t>
      </w:r>
      <w:r w:rsidRPr="00B5392F">
        <w:rPr>
          <w:rFonts w:ascii="Times New Roman" w:hAnsi="Times New Roman" w:cs="Times New Roman"/>
          <w:spacing w:val="-7"/>
        </w:rPr>
        <w:t xml:space="preserve"> </w:t>
      </w:r>
      <w:r w:rsidRPr="00B5392F">
        <w:rPr>
          <w:rFonts w:ascii="Times New Roman" w:hAnsi="Times New Roman" w:cs="Times New Roman"/>
        </w:rPr>
        <w:t>fair</w:t>
      </w:r>
      <w:r w:rsidRPr="00B5392F">
        <w:rPr>
          <w:rFonts w:ascii="Times New Roman" w:hAnsi="Times New Roman" w:cs="Times New Roman"/>
          <w:spacing w:val="-6"/>
        </w:rPr>
        <w:t xml:space="preserve"> </w:t>
      </w:r>
      <w:r w:rsidRPr="00B5392F">
        <w:rPr>
          <w:rFonts w:ascii="Times New Roman" w:hAnsi="Times New Roman" w:cs="Times New Roman"/>
        </w:rPr>
        <w:t>dealing.</w:t>
      </w:r>
      <w:r w:rsidRPr="00B5392F">
        <w:rPr>
          <w:rFonts w:ascii="Times New Roman" w:hAnsi="Times New Roman" w:cs="Times New Roman"/>
          <w:spacing w:val="-5"/>
        </w:rPr>
        <w:t xml:space="preserve"> </w:t>
      </w:r>
      <w:r w:rsidRPr="00B5392F">
        <w:rPr>
          <w:rFonts w:ascii="Times New Roman" w:hAnsi="Times New Roman" w:cs="Times New Roman"/>
        </w:rPr>
        <w:t>The</w:t>
      </w:r>
      <w:r w:rsidRPr="00B5392F">
        <w:rPr>
          <w:rFonts w:ascii="Times New Roman" w:hAnsi="Times New Roman" w:cs="Times New Roman"/>
          <w:spacing w:val="-4"/>
        </w:rPr>
        <w:t xml:space="preserve"> </w:t>
      </w:r>
      <w:r w:rsidRPr="00B5392F">
        <w:rPr>
          <w:rFonts w:ascii="Times New Roman" w:hAnsi="Times New Roman" w:cs="Times New Roman"/>
        </w:rPr>
        <w:t>Company</w:t>
      </w:r>
      <w:r w:rsidRPr="00B5392F">
        <w:rPr>
          <w:rFonts w:ascii="Times New Roman" w:hAnsi="Times New Roman" w:cs="Times New Roman"/>
          <w:spacing w:val="-7"/>
        </w:rPr>
        <w:t xml:space="preserve"> </w:t>
      </w:r>
      <w:r w:rsidRPr="00B5392F">
        <w:rPr>
          <w:rFonts w:ascii="Times New Roman" w:hAnsi="Times New Roman" w:cs="Times New Roman"/>
        </w:rPr>
        <w:t>is</w:t>
      </w:r>
      <w:r w:rsidRPr="00B5392F">
        <w:rPr>
          <w:rFonts w:ascii="Times New Roman" w:hAnsi="Times New Roman" w:cs="Times New Roman"/>
          <w:spacing w:val="-5"/>
        </w:rPr>
        <w:t xml:space="preserve"> </w:t>
      </w:r>
      <w:r w:rsidRPr="00B5392F">
        <w:rPr>
          <w:rFonts w:ascii="Times New Roman" w:hAnsi="Times New Roman" w:cs="Times New Roman"/>
        </w:rPr>
        <w:t>committed</w:t>
      </w:r>
      <w:r w:rsidRPr="00B5392F">
        <w:rPr>
          <w:rFonts w:ascii="Times New Roman" w:hAnsi="Times New Roman" w:cs="Times New Roman"/>
          <w:spacing w:val="-7"/>
        </w:rPr>
        <w:t xml:space="preserve"> </w:t>
      </w:r>
      <w:r w:rsidRPr="00B5392F">
        <w:rPr>
          <w:rFonts w:ascii="Times New Roman" w:hAnsi="Times New Roman" w:cs="Times New Roman"/>
        </w:rPr>
        <w:t>to</w:t>
      </w:r>
      <w:r w:rsidRPr="00B5392F">
        <w:rPr>
          <w:rFonts w:ascii="Times New Roman" w:hAnsi="Times New Roman" w:cs="Times New Roman"/>
          <w:spacing w:val="-7"/>
        </w:rPr>
        <w:t xml:space="preserve"> </w:t>
      </w:r>
      <w:r w:rsidRPr="00B5392F">
        <w:rPr>
          <w:rFonts w:ascii="Times New Roman" w:hAnsi="Times New Roman" w:cs="Times New Roman"/>
        </w:rPr>
        <w:t>compliance</w:t>
      </w:r>
      <w:r w:rsidRPr="00B5392F">
        <w:rPr>
          <w:rFonts w:ascii="Times New Roman" w:hAnsi="Times New Roman" w:cs="Times New Roman"/>
          <w:spacing w:val="-7"/>
        </w:rPr>
        <w:t xml:space="preserve"> </w:t>
      </w:r>
      <w:r w:rsidRPr="00B5392F">
        <w:rPr>
          <w:rFonts w:ascii="Times New Roman" w:hAnsi="Times New Roman" w:cs="Times New Roman"/>
        </w:rPr>
        <w:t>with</w:t>
      </w:r>
      <w:r w:rsidRPr="00B5392F">
        <w:rPr>
          <w:rFonts w:ascii="Times New Roman" w:hAnsi="Times New Roman" w:cs="Times New Roman"/>
          <w:spacing w:val="-6"/>
        </w:rPr>
        <w:t xml:space="preserve"> </w:t>
      </w:r>
      <w:r w:rsidRPr="00B5392F">
        <w:rPr>
          <w:rFonts w:ascii="Times New Roman" w:hAnsi="Times New Roman" w:cs="Times New Roman"/>
        </w:rPr>
        <w:t>all</w:t>
      </w:r>
      <w:r w:rsidRPr="00B5392F">
        <w:rPr>
          <w:rFonts w:ascii="Times New Roman" w:hAnsi="Times New Roman" w:cs="Times New Roman"/>
          <w:spacing w:val="-6"/>
        </w:rPr>
        <w:t xml:space="preserve"> </w:t>
      </w:r>
      <w:r w:rsidRPr="00B5392F">
        <w:rPr>
          <w:rFonts w:ascii="Times New Roman" w:hAnsi="Times New Roman" w:cs="Times New Roman"/>
        </w:rPr>
        <w:t>laws</w:t>
      </w:r>
      <w:r w:rsidRPr="00B5392F">
        <w:rPr>
          <w:rFonts w:ascii="Times New Roman" w:hAnsi="Times New Roman" w:cs="Times New Roman"/>
          <w:spacing w:val="-5"/>
        </w:rPr>
        <w:t xml:space="preserve"> </w:t>
      </w:r>
      <w:r w:rsidRPr="00B5392F">
        <w:rPr>
          <w:rFonts w:ascii="Times New Roman" w:hAnsi="Times New Roman" w:cs="Times New Roman"/>
        </w:rPr>
        <w:t>in</w:t>
      </w:r>
      <w:r w:rsidRPr="00B5392F">
        <w:rPr>
          <w:rFonts w:ascii="Times New Roman" w:hAnsi="Times New Roman" w:cs="Times New Roman"/>
          <w:spacing w:val="-7"/>
        </w:rPr>
        <w:t xml:space="preserve"> </w:t>
      </w:r>
      <w:r w:rsidRPr="00B5392F">
        <w:rPr>
          <w:rFonts w:ascii="Times New Roman" w:hAnsi="Times New Roman" w:cs="Times New Roman"/>
        </w:rPr>
        <w:t>every</w:t>
      </w:r>
      <w:r w:rsidRPr="00B5392F">
        <w:rPr>
          <w:rFonts w:ascii="Times New Roman" w:hAnsi="Times New Roman" w:cs="Times New Roman"/>
          <w:spacing w:val="-64"/>
        </w:rPr>
        <w:t xml:space="preserve"> </w:t>
      </w:r>
      <w:r w:rsidRPr="00B5392F">
        <w:rPr>
          <w:rFonts w:ascii="Times New Roman" w:hAnsi="Times New Roman" w:cs="Times New Roman"/>
        </w:rPr>
        <w:t>country</w:t>
      </w:r>
      <w:r w:rsidRPr="00B5392F">
        <w:rPr>
          <w:rFonts w:ascii="Times New Roman" w:hAnsi="Times New Roman" w:cs="Times New Roman"/>
          <w:spacing w:val="-1"/>
        </w:rPr>
        <w:t xml:space="preserve"> </w:t>
      </w:r>
      <w:r w:rsidRPr="00B5392F">
        <w:rPr>
          <w:rFonts w:ascii="Times New Roman" w:hAnsi="Times New Roman" w:cs="Times New Roman"/>
        </w:rPr>
        <w:t>where</w:t>
      </w:r>
      <w:r w:rsidRPr="00B5392F">
        <w:rPr>
          <w:rFonts w:ascii="Times New Roman" w:hAnsi="Times New Roman" w:cs="Times New Roman"/>
          <w:spacing w:val="1"/>
        </w:rPr>
        <w:t xml:space="preserve"> </w:t>
      </w:r>
      <w:r w:rsidRPr="00B5392F">
        <w:rPr>
          <w:rFonts w:ascii="Times New Roman" w:hAnsi="Times New Roman" w:cs="Times New Roman"/>
        </w:rPr>
        <w:t>we</w:t>
      </w:r>
      <w:r w:rsidRPr="00B5392F">
        <w:rPr>
          <w:rFonts w:ascii="Times New Roman" w:hAnsi="Times New Roman" w:cs="Times New Roman"/>
          <w:spacing w:val="-1"/>
        </w:rPr>
        <w:t xml:space="preserve"> </w:t>
      </w:r>
      <w:r w:rsidRPr="00B5392F">
        <w:rPr>
          <w:rFonts w:ascii="Times New Roman" w:hAnsi="Times New Roman" w:cs="Times New Roman"/>
        </w:rPr>
        <w:t>do</w:t>
      </w:r>
      <w:r w:rsidRPr="00B5392F">
        <w:rPr>
          <w:rFonts w:ascii="Times New Roman" w:hAnsi="Times New Roman" w:cs="Times New Roman"/>
          <w:spacing w:val="-1"/>
        </w:rPr>
        <w:t xml:space="preserve"> </w:t>
      </w:r>
      <w:r w:rsidRPr="00B5392F">
        <w:rPr>
          <w:rFonts w:ascii="Times New Roman" w:hAnsi="Times New Roman" w:cs="Times New Roman"/>
        </w:rPr>
        <w:t>business.</w:t>
      </w:r>
    </w:p>
    <w:p w14:paraId="3BA96D1E" w14:textId="77777777" w:rsidR="003605FC" w:rsidRPr="00B5392F" w:rsidRDefault="003605FC" w:rsidP="003605FC">
      <w:pPr>
        <w:pStyle w:val="BodyText"/>
        <w:spacing w:before="11"/>
        <w:jc w:val="left"/>
        <w:rPr>
          <w:rFonts w:ascii="Times New Roman" w:hAnsi="Times New Roman" w:cs="Times New Roman"/>
        </w:rPr>
      </w:pPr>
    </w:p>
    <w:p w14:paraId="6DCBE1A0" w14:textId="77777777" w:rsidR="003605FC" w:rsidRPr="00B5392F" w:rsidRDefault="003605FC" w:rsidP="003605FC">
      <w:pPr>
        <w:pStyle w:val="BodyText"/>
        <w:ind w:left="139" w:right="135"/>
        <w:rPr>
          <w:rFonts w:ascii="Times New Roman" w:hAnsi="Times New Roman" w:cs="Times New Roman"/>
        </w:rPr>
      </w:pPr>
      <w:r w:rsidRPr="00B5392F">
        <w:rPr>
          <w:rFonts w:ascii="Times New Roman" w:hAnsi="Times New Roman" w:cs="Times New Roman"/>
        </w:rPr>
        <w:t>No</w:t>
      </w:r>
      <w:r w:rsidRPr="00B5392F">
        <w:rPr>
          <w:rFonts w:ascii="Times New Roman" w:hAnsi="Times New Roman" w:cs="Times New Roman"/>
          <w:spacing w:val="-7"/>
        </w:rPr>
        <w:t xml:space="preserve"> </w:t>
      </w:r>
      <w:r w:rsidRPr="00B5392F">
        <w:rPr>
          <w:rFonts w:ascii="Times New Roman" w:hAnsi="Times New Roman" w:cs="Times New Roman"/>
        </w:rPr>
        <w:t>Supplier</w:t>
      </w:r>
      <w:r w:rsidRPr="00B5392F">
        <w:rPr>
          <w:rFonts w:ascii="Times New Roman" w:hAnsi="Times New Roman" w:cs="Times New Roman"/>
          <w:spacing w:val="-7"/>
        </w:rPr>
        <w:t xml:space="preserve"> </w:t>
      </w:r>
      <w:r w:rsidRPr="00B5392F">
        <w:rPr>
          <w:rFonts w:ascii="Times New Roman" w:hAnsi="Times New Roman" w:cs="Times New Roman"/>
        </w:rPr>
        <w:t>shall</w:t>
      </w:r>
      <w:r w:rsidRPr="00B5392F">
        <w:rPr>
          <w:rFonts w:ascii="Times New Roman" w:hAnsi="Times New Roman" w:cs="Times New Roman"/>
          <w:spacing w:val="-8"/>
        </w:rPr>
        <w:t xml:space="preserve"> </w:t>
      </w:r>
      <w:proofErr w:type="gramStart"/>
      <w:r w:rsidRPr="00B5392F">
        <w:rPr>
          <w:rFonts w:ascii="Times New Roman" w:hAnsi="Times New Roman" w:cs="Times New Roman"/>
        </w:rPr>
        <w:t>enter</w:t>
      </w:r>
      <w:r w:rsidRPr="00B5392F">
        <w:rPr>
          <w:rFonts w:ascii="Times New Roman" w:hAnsi="Times New Roman" w:cs="Times New Roman"/>
          <w:spacing w:val="-10"/>
        </w:rPr>
        <w:t xml:space="preserve"> </w:t>
      </w:r>
      <w:r w:rsidRPr="00B5392F">
        <w:rPr>
          <w:rFonts w:ascii="Times New Roman" w:hAnsi="Times New Roman" w:cs="Times New Roman"/>
        </w:rPr>
        <w:t>into</w:t>
      </w:r>
      <w:proofErr w:type="gramEnd"/>
      <w:r w:rsidRPr="00B5392F">
        <w:rPr>
          <w:rFonts w:ascii="Times New Roman" w:hAnsi="Times New Roman" w:cs="Times New Roman"/>
          <w:spacing w:val="-6"/>
        </w:rPr>
        <w:t xml:space="preserve"> </w:t>
      </w:r>
      <w:r w:rsidRPr="00B5392F">
        <w:rPr>
          <w:rFonts w:ascii="Times New Roman" w:hAnsi="Times New Roman" w:cs="Times New Roman"/>
        </w:rPr>
        <w:t>a</w:t>
      </w:r>
      <w:r w:rsidRPr="00B5392F">
        <w:rPr>
          <w:rFonts w:ascii="Times New Roman" w:hAnsi="Times New Roman" w:cs="Times New Roman"/>
          <w:spacing w:val="-7"/>
        </w:rPr>
        <w:t xml:space="preserve"> </w:t>
      </w:r>
      <w:r w:rsidRPr="00B5392F">
        <w:rPr>
          <w:rFonts w:ascii="Times New Roman" w:hAnsi="Times New Roman" w:cs="Times New Roman"/>
        </w:rPr>
        <w:t>transaction</w:t>
      </w:r>
      <w:r w:rsidRPr="00B5392F">
        <w:rPr>
          <w:rFonts w:ascii="Times New Roman" w:hAnsi="Times New Roman" w:cs="Times New Roman"/>
          <w:spacing w:val="-6"/>
        </w:rPr>
        <w:t xml:space="preserve"> </w:t>
      </w:r>
      <w:r w:rsidRPr="00B5392F">
        <w:rPr>
          <w:rFonts w:ascii="Times New Roman" w:hAnsi="Times New Roman" w:cs="Times New Roman"/>
        </w:rPr>
        <w:t>or</w:t>
      </w:r>
      <w:r w:rsidRPr="00B5392F">
        <w:rPr>
          <w:rFonts w:ascii="Times New Roman" w:hAnsi="Times New Roman" w:cs="Times New Roman"/>
          <w:spacing w:val="-7"/>
        </w:rPr>
        <w:t xml:space="preserve"> </w:t>
      </w:r>
      <w:r w:rsidRPr="00B5392F">
        <w:rPr>
          <w:rFonts w:ascii="Times New Roman" w:hAnsi="Times New Roman" w:cs="Times New Roman"/>
        </w:rPr>
        <w:t>engage</w:t>
      </w:r>
      <w:r w:rsidRPr="00B5392F">
        <w:rPr>
          <w:rFonts w:ascii="Times New Roman" w:hAnsi="Times New Roman" w:cs="Times New Roman"/>
          <w:spacing w:val="-7"/>
        </w:rPr>
        <w:t xml:space="preserve"> </w:t>
      </w:r>
      <w:r w:rsidRPr="00B5392F">
        <w:rPr>
          <w:rFonts w:ascii="Times New Roman" w:hAnsi="Times New Roman" w:cs="Times New Roman"/>
        </w:rPr>
        <w:t>in</w:t>
      </w:r>
      <w:r w:rsidRPr="00B5392F">
        <w:rPr>
          <w:rFonts w:ascii="Times New Roman" w:hAnsi="Times New Roman" w:cs="Times New Roman"/>
          <w:spacing w:val="-6"/>
        </w:rPr>
        <w:t xml:space="preserve"> </w:t>
      </w:r>
      <w:r w:rsidRPr="00B5392F">
        <w:rPr>
          <w:rFonts w:ascii="Times New Roman" w:hAnsi="Times New Roman" w:cs="Times New Roman"/>
        </w:rPr>
        <w:t>a</w:t>
      </w:r>
      <w:r w:rsidRPr="00B5392F">
        <w:rPr>
          <w:rFonts w:ascii="Times New Roman" w:hAnsi="Times New Roman" w:cs="Times New Roman"/>
          <w:spacing w:val="-7"/>
        </w:rPr>
        <w:t xml:space="preserve"> </w:t>
      </w:r>
      <w:r w:rsidRPr="00B5392F">
        <w:rPr>
          <w:rFonts w:ascii="Times New Roman" w:hAnsi="Times New Roman" w:cs="Times New Roman"/>
        </w:rPr>
        <w:t>practice</w:t>
      </w:r>
      <w:r w:rsidRPr="00B5392F">
        <w:rPr>
          <w:rFonts w:ascii="Times New Roman" w:hAnsi="Times New Roman" w:cs="Times New Roman"/>
          <w:spacing w:val="-6"/>
        </w:rPr>
        <w:t xml:space="preserve"> </w:t>
      </w:r>
      <w:r w:rsidRPr="00B5392F">
        <w:rPr>
          <w:rFonts w:ascii="Times New Roman" w:hAnsi="Times New Roman" w:cs="Times New Roman"/>
        </w:rPr>
        <w:t>that</w:t>
      </w:r>
      <w:r w:rsidRPr="00B5392F">
        <w:rPr>
          <w:rFonts w:ascii="Times New Roman" w:hAnsi="Times New Roman" w:cs="Times New Roman"/>
          <w:spacing w:val="-6"/>
        </w:rPr>
        <w:t xml:space="preserve"> </w:t>
      </w:r>
      <w:r w:rsidRPr="00B5392F">
        <w:rPr>
          <w:rFonts w:ascii="Times New Roman" w:hAnsi="Times New Roman" w:cs="Times New Roman"/>
        </w:rPr>
        <w:t>would</w:t>
      </w:r>
      <w:r w:rsidRPr="00B5392F">
        <w:rPr>
          <w:rFonts w:ascii="Times New Roman" w:hAnsi="Times New Roman" w:cs="Times New Roman"/>
          <w:spacing w:val="-7"/>
        </w:rPr>
        <w:t xml:space="preserve"> </w:t>
      </w:r>
      <w:r w:rsidRPr="00B5392F">
        <w:rPr>
          <w:rFonts w:ascii="Times New Roman" w:hAnsi="Times New Roman" w:cs="Times New Roman"/>
        </w:rPr>
        <w:t>constitute</w:t>
      </w:r>
      <w:r w:rsidRPr="00B5392F">
        <w:rPr>
          <w:rFonts w:ascii="Times New Roman" w:hAnsi="Times New Roman" w:cs="Times New Roman"/>
          <w:spacing w:val="-6"/>
        </w:rPr>
        <w:t xml:space="preserve"> </w:t>
      </w:r>
      <w:r w:rsidRPr="00B5392F">
        <w:rPr>
          <w:rFonts w:ascii="Times New Roman" w:hAnsi="Times New Roman" w:cs="Times New Roman"/>
        </w:rPr>
        <w:t>an</w:t>
      </w:r>
      <w:r w:rsidRPr="00B5392F">
        <w:rPr>
          <w:rFonts w:ascii="Times New Roman" w:hAnsi="Times New Roman" w:cs="Times New Roman"/>
          <w:spacing w:val="-64"/>
        </w:rPr>
        <w:t xml:space="preserve"> </w:t>
      </w:r>
      <w:r w:rsidRPr="00B5392F">
        <w:rPr>
          <w:rFonts w:ascii="Times New Roman" w:hAnsi="Times New Roman" w:cs="Times New Roman"/>
        </w:rPr>
        <w:t>actual</w:t>
      </w:r>
      <w:r w:rsidRPr="00B5392F">
        <w:rPr>
          <w:rFonts w:ascii="Times New Roman" w:hAnsi="Times New Roman" w:cs="Times New Roman"/>
          <w:spacing w:val="-11"/>
        </w:rPr>
        <w:t xml:space="preserve"> </w:t>
      </w:r>
      <w:r w:rsidRPr="00B5392F">
        <w:rPr>
          <w:rFonts w:ascii="Times New Roman" w:hAnsi="Times New Roman" w:cs="Times New Roman"/>
        </w:rPr>
        <w:t>or</w:t>
      </w:r>
      <w:r w:rsidRPr="00B5392F">
        <w:rPr>
          <w:rFonts w:ascii="Times New Roman" w:hAnsi="Times New Roman" w:cs="Times New Roman"/>
          <w:spacing w:val="-10"/>
        </w:rPr>
        <w:t xml:space="preserve"> </w:t>
      </w:r>
      <w:r w:rsidRPr="00B5392F">
        <w:rPr>
          <w:rFonts w:ascii="Times New Roman" w:hAnsi="Times New Roman" w:cs="Times New Roman"/>
        </w:rPr>
        <w:t>apparent</w:t>
      </w:r>
      <w:r w:rsidRPr="00B5392F">
        <w:rPr>
          <w:rFonts w:ascii="Times New Roman" w:hAnsi="Times New Roman" w:cs="Times New Roman"/>
          <w:spacing w:val="-10"/>
        </w:rPr>
        <w:t xml:space="preserve"> </w:t>
      </w:r>
      <w:r w:rsidRPr="00B5392F">
        <w:rPr>
          <w:rFonts w:ascii="Times New Roman" w:hAnsi="Times New Roman" w:cs="Times New Roman"/>
        </w:rPr>
        <w:t>conflict</w:t>
      </w:r>
      <w:r w:rsidRPr="00B5392F">
        <w:rPr>
          <w:rFonts w:ascii="Times New Roman" w:hAnsi="Times New Roman" w:cs="Times New Roman"/>
          <w:spacing w:val="-6"/>
        </w:rPr>
        <w:t xml:space="preserve"> </w:t>
      </w:r>
      <w:r w:rsidRPr="00B5392F">
        <w:rPr>
          <w:rFonts w:ascii="Times New Roman" w:hAnsi="Times New Roman" w:cs="Times New Roman"/>
        </w:rPr>
        <w:t>of</w:t>
      </w:r>
      <w:r w:rsidRPr="00B5392F">
        <w:rPr>
          <w:rFonts w:ascii="Times New Roman" w:hAnsi="Times New Roman" w:cs="Times New Roman"/>
          <w:spacing w:val="-7"/>
        </w:rPr>
        <w:t xml:space="preserve"> </w:t>
      </w:r>
      <w:r w:rsidRPr="00B5392F">
        <w:rPr>
          <w:rFonts w:ascii="Times New Roman" w:hAnsi="Times New Roman" w:cs="Times New Roman"/>
        </w:rPr>
        <w:t>interest</w:t>
      </w:r>
      <w:r w:rsidRPr="00B5392F">
        <w:rPr>
          <w:rFonts w:ascii="Times New Roman" w:hAnsi="Times New Roman" w:cs="Times New Roman"/>
          <w:spacing w:val="-9"/>
        </w:rPr>
        <w:t xml:space="preserve"> </w:t>
      </w:r>
      <w:r w:rsidRPr="00B5392F">
        <w:rPr>
          <w:rFonts w:ascii="Times New Roman" w:hAnsi="Times New Roman" w:cs="Times New Roman"/>
        </w:rPr>
        <w:t>between</w:t>
      </w:r>
      <w:r w:rsidRPr="00B5392F">
        <w:rPr>
          <w:rFonts w:ascii="Times New Roman" w:hAnsi="Times New Roman" w:cs="Times New Roman"/>
          <w:spacing w:val="-8"/>
        </w:rPr>
        <w:t xml:space="preserve"> </w:t>
      </w:r>
      <w:r w:rsidRPr="00B5392F">
        <w:rPr>
          <w:rFonts w:ascii="Times New Roman" w:hAnsi="Times New Roman" w:cs="Times New Roman"/>
        </w:rPr>
        <w:t>such</w:t>
      </w:r>
      <w:r w:rsidRPr="00B5392F">
        <w:rPr>
          <w:rFonts w:ascii="Times New Roman" w:hAnsi="Times New Roman" w:cs="Times New Roman"/>
          <w:spacing w:val="-9"/>
        </w:rPr>
        <w:t xml:space="preserve"> </w:t>
      </w:r>
      <w:r w:rsidRPr="00B5392F">
        <w:rPr>
          <w:rFonts w:ascii="Times New Roman" w:hAnsi="Times New Roman" w:cs="Times New Roman"/>
        </w:rPr>
        <w:t>Supplier</w:t>
      </w:r>
      <w:r w:rsidRPr="00B5392F">
        <w:rPr>
          <w:rFonts w:ascii="Times New Roman" w:hAnsi="Times New Roman" w:cs="Times New Roman"/>
          <w:spacing w:val="-7"/>
        </w:rPr>
        <w:t xml:space="preserve"> </w:t>
      </w:r>
      <w:r w:rsidRPr="00B5392F">
        <w:rPr>
          <w:rFonts w:ascii="Times New Roman" w:hAnsi="Times New Roman" w:cs="Times New Roman"/>
        </w:rPr>
        <w:t>and</w:t>
      </w:r>
      <w:r w:rsidRPr="00B5392F">
        <w:rPr>
          <w:rFonts w:ascii="Times New Roman" w:hAnsi="Times New Roman" w:cs="Times New Roman"/>
          <w:spacing w:val="-9"/>
        </w:rPr>
        <w:t xml:space="preserve"> </w:t>
      </w:r>
      <w:r w:rsidRPr="00B5392F">
        <w:rPr>
          <w:rFonts w:ascii="Times New Roman" w:hAnsi="Times New Roman" w:cs="Times New Roman"/>
        </w:rPr>
        <w:t>the</w:t>
      </w:r>
      <w:r w:rsidRPr="00B5392F">
        <w:rPr>
          <w:rFonts w:ascii="Times New Roman" w:hAnsi="Times New Roman" w:cs="Times New Roman"/>
          <w:spacing w:val="-8"/>
        </w:rPr>
        <w:t xml:space="preserve"> </w:t>
      </w:r>
      <w:r w:rsidRPr="00B5392F">
        <w:rPr>
          <w:rFonts w:ascii="Times New Roman" w:hAnsi="Times New Roman" w:cs="Times New Roman"/>
        </w:rPr>
        <w:t>Company.</w:t>
      </w:r>
      <w:r w:rsidRPr="00B5392F">
        <w:rPr>
          <w:rFonts w:ascii="Times New Roman" w:hAnsi="Times New Roman" w:cs="Times New Roman"/>
          <w:spacing w:val="-10"/>
        </w:rPr>
        <w:t xml:space="preserve"> </w:t>
      </w:r>
      <w:r w:rsidRPr="00B5392F">
        <w:rPr>
          <w:rFonts w:ascii="Times New Roman" w:hAnsi="Times New Roman" w:cs="Times New Roman"/>
        </w:rPr>
        <w:t>A</w:t>
      </w:r>
      <w:r w:rsidRPr="00B5392F">
        <w:rPr>
          <w:rFonts w:ascii="Times New Roman" w:hAnsi="Times New Roman" w:cs="Times New Roman"/>
          <w:spacing w:val="-8"/>
        </w:rPr>
        <w:t xml:space="preserve"> </w:t>
      </w:r>
      <w:r w:rsidRPr="00B5392F">
        <w:rPr>
          <w:rFonts w:ascii="Times New Roman" w:hAnsi="Times New Roman" w:cs="Times New Roman"/>
        </w:rPr>
        <w:t>conflict</w:t>
      </w:r>
      <w:r w:rsidRPr="00B5392F">
        <w:rPr>
          <w:rFonts w:ascii="Times New Roman" w:hAnsi="Times New Roman" w:cs="Times New Roman"/>
          <w:spacing w:val="-64"/>
        </w:rPr>
        <w:t xml:space="preserve"> </w:t>
      </w:r>
      <w:r w:rsidRPr="00B5392F">
        <w:rPr>
          <w:rFonts w:ascii="Times New Roman" w:hAnsi="Times New Roman" w:cs="Times New Roman"/>
          <w:spacing w:val="-1"/>
        </w:rPr>
        <w:t>of</w:t>
      </w:r>
      <w:r w:rsidRPr="00B5392F">
        <w:rPr>
          <w:rFonts w:ascii="Times New Roman" w:hAnsi="Times New Roman" w:cs="Times New Roman"/>
          <w:spacing w:val="-14"/>
        </w:rPr>
        <w:t xml:space="preserve"> </w:t>
      </w:r>
      <w:r w:rsidRPr="00B5392F">
        <w:rPr>
          <w:rFonts w:ascii="Times New Roman" w:hAnsi="Times New Roman" w:cs="Times New Roman"/>
          <w:spacing w:val="-1"/>
        </w:rPr>
        <w:t>interest</w:t>
      </w:r>
      <w:r w:rsidRPr="00B5392F">
        <w:rPr>
          <w:rFonts w:ascii="Times New Roman" w:hAnsi="Times New Roman" w:cs="Times New Roman"/>
          <w:spacing w:val="-16"/>
        </w:rPr>
        <w:t xml:space="preserve"> </w:t>
      </w:r>
      <w:r w:rsidRPr="00B5392F">
        <w:rPr>
          <w:rFonts w:ascii="Times New Roman" w:hAnsi="Times New Roman" w:cs="Times New Roman"/>
          <w:spacing w:val="-1"/>
        </w:rPr>
        <w:t>occurs</w:t>
      </w:r>
      <w:r w:rsidRPr="00B5392F">
        <w:rPr>
          <w:rFonts w:ascii="Times New Roman" w:hAnsi="Times New Roman" w:cs="Times New Roman"/>
          <w:spacing w:val="-14"/>
        </w:rPr>
        <w:t xml:space="preserve"> </w:t>
      </w:r>
      <w:r w:rsidRPr="00B5392F">
        <w:rPr>
          <w:rFonts w:ascii="Times New Roman" w:hAnsi="Times New Roman" w:cs="Times New Roman"/>
          <w:spacing w:val="-1"/>
        </w:rPr>
        <w:t>when</w:t>
      </w:r>
      <w:r w:rsidRPr="00B5392F">
        <w:rPr>
          <w:rFonts w:ascii="Times New Roman" w:hAnsi="Times New Roman" w:cs="Times New Roman"/>
          <w:spacing w:val="-16"/>
        </w:rPr>
        <w:t xml:space="preserve"> </w:t>
      </w:r>
      <w:r w:rsidRPr="00B5392F">
        <w:rPr>
          <w:rFonts w:ascii="Times New Roman" w:hAnsi="Times New Roman" w:cs="Times New Roman"/>
          <w:spacing w:val="-1"/>
        </w:rPr>
        <w:t>a</w:t>
      </w:r>
      <w:r w:rsidRPr="00B5392F">
        <w:rPr>
          <w:rFonts w:ascii="Times New Roman" w:hAnsi="Times New Roman" w:cs="Times New Roman"/>
          <w:spacing w:val="-16"/>
        </w:rPr>
        <w:t xml:space="preserve"> </w:t>
      </w:r>
      <w:r w:rsidRPr="00B5392F">
        <w:rPr>
          <w:rFonts w:ascii="Times New Roman" w:hAnsi="Times New Roman" w:cs="Times New Roman"/>
          <w:spacing w:val="-1"/>
        </w:rPr>
        <w:t>representative</w:t>
      </w:r>
      <w:r w:rsidRPr="00B5392F">
        <w:rPr>
          <w:rFonts w:ascii="Times New Roman" w:hAnsi="Times New Roman" w:cs="Times New Roman"/>
          <w:spacing w:val="-16"/>
        </w:rPr>
        <w:t xml:space="preserve"> </w:t>
      </w:r>
      <w:r w:rsidRPr="00B5392F">
        <w:rPr>
          <w:rFonts w:ascii="Times New Roman" w:hAnsi="Times New Roman" w:cs="Times New Roman"/>
        </w:rPr>
        <w:t>of</w:t>
      </w:r>
      <w:r w:rsidRPr="00B5392F">
        <w:rPr>
          <w:rFonts w:ascii="Times New Roman" w:hAnsi="Times New Roman" w:cs="Times New Roman"/>
          <w:spacing w:val="-16"/>
        </w:rPr>
        <w:t xml:space="preserve"> </w:t>
      </w:r>
      <w:r w:rsidRPr="00B5392F">
        <w:rPr>
          <w:rFonts w:ascii="Times New Roman" w:hAnsi="Times New Roman" w:cs="Times New Roman"/>
        </w:rPr>
        <w:t>a</w:t>
      </w:r>
      <w:r w:rsidRPr="00B5392F">
        <w:rPr>
          <w:rFonts w:ascii="Times New Roman" w:hAnsi="Times New Roman" w:cs="Times New Roman"/>
          <w:spacing w:val="-16"/>
        </w:rPr>
        <w:t xml:space="preserve"> </w:t>
      </w:r>
      <w:r w:rsidRPr="00B5392F">
        <w:rPr>
          <w:rFonts w:ascii="Times New Roman" w:hAnsi="Times New Roman" w:cs="Times New Roman"/>
        </w:rPr>
        <w:t>Supplier</w:t>
      </w:r>
      <w:r w:rsidRPr="00B5392F">
        <w:rPr>
          <w:rFonts w:ascii="Times New Roman" w:hAnsi="Times New Roman" w:cs="Times New Roman"/>
          <w:spacing w:val="-15"/>
        </w:rPr>
        <w:t xml:space="preserve"> </w:t>
      </w:r>
      <w:r w:rsidRPr="00B5392F">
        <w:rPr>
          <w:rFonts w:ascii="Times New Roman" w:hAnsi="Times New Roman" w:cs="Times New Roman"/>
        </w:rPr>
        <w:t>(or</w:t>
      </w:r>
      <w:r w:rsidRPr="00B5392F">
        <w:rPr>
          <w:rFonts w:ascii="Times New Roman" w:hAnsi="Times New Roman" w:cs="Times New Roman"/>
          <w:spacing w:val="-17"/>
        </w:rPr>
        <w:t xml:space="preserve"> </w:t>
      </w:r>
      <w:r w:rsidRPr="00B5392F">
        <w:rPr>
          <w:rFonts w:ascii="Times New Roman" w:hAnsi="Times New Roman" w:cs="Times New Roman"/>
        </w:rPr>
        <w:t>a</w:t>
      </w:r>
      <w:r w:rsidRPr="00B5392F">
        <w:rPr>
          <w:rFonts w:ascii="Times New Roman" w:hAnsi="Times New Roman" w:cs="Times New Roman"/>
          <w:spacing w:val="-16"/>
        </w:rPr>
        <w:t xml:space="preserve"> </w:t>
      </w:r>
      <w:r w:rsidRPr="00B5392F">
        <w:rPr>
          <w:rFonts w:ascii="Times New Roman" w:hAnsi="Times New Roman" w:cs="Times New Roman"/>
        </w:rPr>
        <w:t>family</w:t>
      </w:r>
      <w:r w:rsidRPr="00B5392F">
        <w:rPr>
          <w:rFonts w:ascii="Times New Roman" w:hAnsi="Times New Roman" w:cs="Times New Roman"/>
          <w:spacing w:val="-17"/>
        </w:rPr>
        <w:t xml:space="preserve"> </w:t>
      </w:r>
      <w:r w:rsidRPr="00B5392F">
        <w:rPr>
          <w:rFonts w:ascii="Times New Roman" w:hAnsi="Times New Roman" w:cs="Times New Roman"/>
        </w:rPr>
        <w:t>member)</w:t>
      </w:r>
      <w:r w:rsidRPr="00B5392F">
        <w:rPr>
          <w:rFonts w:ascii="Times New Roman" w:hAnsi="Times New Roman" w:cs="Times New Roman"/>
          <w:spacing w:val="-17"/>
        </w:rPr>
        <w:t xml:space="preserve"> </w:t>
      </w:r>
      <w:r w:rsidRPr="00B5392F">
        <w:rPr>
          <w:rFonts w:ascii="Times New Roman" w:hAnsi="Times New Roman" w:cs="Times New Roman"/>
        </w:rPr>
        <w:t>has</w:t>
      </w:r>
      <w:r w:rsidRPr="00B5392F">
        <w:rPr>
          <w:rFonts w:ascii="Times New Roman" w:hAnsi="Times New Roman" w:cs="Times New Roman"/>
          <w:spacing w:val="-17"/>
        </w:rPr>
        <w:t xml:space="preserve"> </w:t>
      </w:r>
      <w:r w:rsidRPr="00B5392F">
        <w:rPr>
          <w:rFonts w:ascii="Times New Roman" w:hAnsi="Times New Roman" w:cs="Times New Roman"/>
        </w:rPr>
        <w:t>a</w:t>
      </w:r>
      <w:r w:rsidRPr="00B5392F">
        <w:rPr>
          <w:rFonts w:ascii="Times New Roman" w:hAnsi="Times New Roman" w:cs="Times New Roman"/>
          <w:spacing w:val="-16"/>
        </w:rPr>
        <w:t xml:space="preserve"> </w:t>
      </w:r>
      <w:r w:rsidRPr="00B5392F">
        <w:rPr>
          <w:rFonts w:ascii="Times New Roman" w:hAnsi="Times New Roman" w:cs="Times New Roman"/>
        </w:rPr>
        <w:t>personal</w:t>
      </w:r>
      <w:r w:rsidRPr="00B5392F">
        <w:rPr>
          <w:rFonts w:ascii="Times New Roman" w:hAnsi="Times New Roman" w:cs="Times New Roman"/>
          <w:spacing w:val="-64"/>
        </w:rPr>
        <w:t xml:space="preserve"> </w:t>
      </w:r>
      <w:r w:rsidRPr="00B5392F">
        <w:rPr>
          <w:rFonts w:ascii="Times New Roman" w:hAnsi="Times New Roman" w:cs="Times New Roman"/>
        </w:rPr>
        <w:t>interest or involvement in an activity that could interfere with an objective, impartial and</w:t>
      </w:r>
      <w:r w:rsidRPr="00B5392F">
        <w:rPr>
          <w:rFonts w:ascii="Times New Roman" w:hAnsi="Times New Roman" w:cs="Times New Roman"/>
          <w:spacing w:val="1"/>
        </w:rPr>
        <w:t xml:space="preserve"> </w:t>
      </w:r>
      <w:r w:rsidRPr="00B5392F">
        <w:rPr>
          <w:rFonts w:ascii="Times New Roman" w:hAnsi="Times New Roman" w:cs="Times New Roman"/>
        </w:rPr>
        <w:t>effective business relationship with the Company. An apparent conflict of interest occurs</w:t>
      </w:r>
      <w:r w:rsidRPr="00B5392F">
        <w:rPr>
          <w:rFonts w:ascii="Times New Roman" w:hAnsi="Times New Roman" w:cs="Times New Roman"/>
          <w:spacing w:val="-64"/>
        </w:rPr>
        <w:t xml:space="preserve"> </w:t>
      </w:r>
      <w:r w:rsidRPr="00B5392F">
        <w:rPr>
          <w:rFonts w:ascii="Times New Roman" w:hAnsi="Times New Roman" w:cs="Times New Roman"/>
        </w:rPr>
        <w:t>when personal interests or activities could lead others to doubt the Supplier’s objectivity</w:t>
      </w:r>
      <w:r w:rsidRPr="00B5392F">
        <w:rPr>
          <w:rFonts w:ascii="Times New Roman" w:hAnsi="Times New Roman" w:cs="Times New Roman"/>
          <w:spacing w:val="1"/>
        </w:rPr>
        <w:t xml:space="preserve"> </w:t>
      </w:r>
      <w:r w:rsidRPr="00B5392F">
        <w:rPr>
          <w:rFonts w:ascii="Times New Roman" w:hAnsi="Times New Roman" w:cs="Times New Roman"/>
        </w:rPr>
        <w:t>or</w:t>
      </w:r>
      <w:r w:rsidRPr="00B5392F">
        <w:rPr>
          <w:rFonts w:ascii="Times New Roman" w:hAnsi="Times New Roman" w:cs="Times New Roman"/>
          <w:spacing w:val="-2"/>
        </w:rPr>
        <w:t xml:space="preserve"> </w:t>
      </w:r>
      <w:r w:rsidRPr="00B5392F">
        <w:rPr>
          <w:rFonts w:ascii="Times New Roman" w:hAnsi="Times New Roman" w:cs="Times New Roman"/>
        </w:rPr>
        <w:t>impartiality.</w:t>
      </w:r>
    </w:p>
    <w:p w14:paraId="419BAD23" w14:textId="77777777" w:rsidR="003605FC" w:rsidRPr="00B5392F" w:rsidRDefault="003605FC" w:rsidP="003605FC">
      <w:pPr>
        <w:pStyle w:val="BodyText"/>
        <w:jc w:val="left"/>
        <w:rPr>
          <w:rFonts w:ascii="Times New Roman" w:hAnsi="Times New Roman" w:cs="Times New Roman"/>
        </w:rPr>
      </w:pPr>
    </w:p>
    <w:p w14:paraId="0C4DF4DB" w14:textId="77777777" w:rsidR="003605FC" w:rsidRPr="00B5392F" w:rsidRDefault="003605FC" w:rsidP="003605FC">
      <w:pPr>
        <w:pStyle w:val="BodyText"/>
        <w:ind w:left="140" w:right="136"/>
        <w:rPr>
          <w:rFonts w:ascii="Times New Roman" w:hAnsi="Times New Roman" w:cs="Times New Roman"/>
        </w:rPr>
      </w:pPr>
      <w:r w:rsidRPr="00B5392F">
        <w:rPr>
          <w:rFonts w:ascii="Times New Roman" w:hAnsi="Times New Roman" w:cs="Times New Roman"/>
        </w:rPr>
        <w:t>The</w:t>
      </w:r>
      <w:r w:rsidRPr="00B5392F">
        <w:rPr>
          <w:rFonts w:ascii="Times New Roman" w:hAnsi="Times New Roman" w:cs="Times New Roman"/>
          <w:spacing w:val="-4"/>
        </w:rPr>
        <w:t xml:space="preserve"> </w:t>
      </w:r>
      <w:r w:rsidRPr="00B5392F">
        <w:rPr>
          <w:rFonts w:ascii="Times New Roman" w:hAnsi="Times New Roman" w:cs="Times New Roman"/>
        </w:rPr>
        <w:t>Company</w:t>
      </w:r>
      <w:r w:rsidRPr="00B5392F">
        <w:rPr>
          <w:rFonts w:ascii="Times New Roman" w:hAnsi="Times New Roman" w:cs="Times New Roman"/>
          <w:spacing w:val="-8"/>
        </w:rPr>
        <w:t xml:space="preserve"> </w:t>
      </w:r>
      <w:r w:rsidRPr="00B5392F">
        <w:rPr>
          <w:rFonts w:ascii="Times New Roman" w:hAnsi="Times New Roman" w:cs="Times New Roman"/>
        </w:rPr>
        <w:t>expects</w:t>
      </w:r>
      <w:r w:rsidRPr="00B5392F">
        <w:rPr>
          <w:rFonts w:ascii="Times New Roman" w:hAnsi="Times New Roman" w:cs="Times New Roman"/>
          <w:spacing w:val="-8"/>
        </w:rPr>
        <w:t xml:space="preserve"> </w:t>
      </w:r>
      <w:r w:rsidRPr="00B5392F">
        <w:rPr>
          <w:rFonts w:ascii="Times New Roman" w:hAnsi="Times New Roman" w:cs="Times New Roman"/>
        </w:rPr>
        <w:t>Suppliers</w:t>
      </w:r>
      <w:r w:rsidRPr="00B5392F">
        <w:rPr>
          <w:rFonts w:ascii="Times New Roman" w:hAnsi="Times New Roman" w:cs="Times New Roman"/>
          <w:spacing w:val="-5"/>
        </w:rPr>
        <w:t xml:space="preserve"> </w:t>
      </w:r>
      <w:r w:rsidRPr="00B5392F">
        <w:rPr>
          <w:rFonts w:ascii="Times New Roman" w:hAnsi="Times New Roman" w:cs="Times New Roman"/>
        </w:rPr>
        <w:t>to</w:t>
      </w:r>
      <w:r w:rsidRPr="00B5392F">
        <w:rPr>
          <w:rFonts w:ascii="Times New Roman" w:hAnsi="Times New Roman" w:cs="Times New Roman"/>
          <w:spacing w:val="-6"/>
        </w:rPr>
        <w:t xml:space="preserve"> </w:t>
      </w:r>
      <w:r w:rsidRPr="00B5392F">
        <w:rPr>
          <w:rFonts w:ascii="Times New Roman" w:hAnsi="Times New Roman" w:cs="Times New Roman"/>
        </w:rPr>
        <w:t>share</w:t>
      </w:r>
      <w:r w:rsidRPr="00B5392F">
        <w:rPr>
          <w:rFonts w:ascii="Times New Roman" w:hAnsi="Times New Roman" w:cs="Times New Roman"/>
          <w:spacing w:val="-7"/>
        </w:rPr>
        <w:t xml:space="preserve"> </w:t>
      </w:r>
      <w:r w:rsidRPr="00B5392F">
        <w:rPr>
          <w:rFonts w:ascii="Times New Roman" w:hAnsi="Times New Roman" w:cs="Times New Roman"/>
        </w:rPr>
        <w:t>our</w:t>
      </w:r>
      <w:r w:rsidRPr="00B5392F">
        <w:rPr>
          <w:rFonts w:ascii="Times New Roman" w:hAnsi="Times New Roman" w:cs="Times New Roman"/>
          <w:spacing w:val="-8"/>
        </w:rPr>
        <w:t xml:space="preserve"> </w:t>
      </w:r>
      <w:r w:rsidRPr="00B5392F">
        <w:rPr>
          <w:rFonts w:ascii="Times New Roman" w:hAnsi="Times New Roman" w:cs="Times New Roman"/>
        </w:rPr>
        <w:t>commitment</w:t>
      </w:r>
      <w:r w:rsidRPr="00B5392F">
        <w:rPr>
          <w:rFonts w:ascii="Times New Roman" w:hAnsi="Times New Roman" w:cs="Times New Roman"/>
          <w:spacing w:val="-5"/>
        </w:rPr>
        <w:t xml:space="preserve"> </w:t>
      </w:r>
      <w:r w:rsidRPr="00B5392F">
        <w:rPr>
          <w:rFonts w:ascii="Times New Roman" w:hAnsi="Times New Roman" w:cs="Times New Roman"/>
        </w:rPr>
        <w:t>to</w:t>
      </w:r>
      <w:r w:rsidRPr="00B5392F">
        <w:rPr>
          <w:rFonts w:ascii="Times New Roman" w:hAnsi="Times New Roman" w:cs="Times New Roman"/>
          <w:spacing w:val="-3"/>
        </w:rPr>
        <w:t xml:space="preserve"> </w:t>
      </w:r>
      <w:r w:rsidRPr="00B5392F">
        <w:rPr>
          <w:rFonts w:ascii="Times New Roman" w:hAnsi="Times New Roman" w:cs="Times New Roman"/>
        </w:rPr>
        <w:t>ethics</w:t>
      </w:r>
      <w:r w:rsidRPr="00B5392F">
        <w:rPr>
          <w:rFonts w:ascii="Times New Roman" w:hAnsi="Times New Roman" w:cs="Times New Roman"/>
          <w:spacing w:val="-8"/>
        </w:rPr>
        <w:t xml:space="preserve"> </w:t>
      </w:r>
      <w:r w:rsidRPr="00B5392F">
        <w:rPr>
          <w:rFonts w:ascii="Times New Roman" w:hAnsi="Times New Roman" w:cs="Times New Roman"/>
        </w:rPr>
        <w:t>and</w:t>
      </w:r>
      <w:r w:rsidRPr="00B5392F">
        <w:rPr>
          <w:rFonts w:ascii="Times New Roman" w:hAnsi="Times New Roman" w:cs="Times New Roman"/>
          <w:spacing w:val="-4"/>
        </w:rPr>
        <w:t xml:space="preserve"> </w:t>
      </w:r>
      <w:r w:rsidRPr="00B5392F">
        <w:rPr>
          <w:rFonts w:ascii="Times New Roman" w:hAnsi="Times New Roman" w:cs="Times New Roman"/>
        </w:rPr>
        <w:t>compliance</w:t>
      </w:r>
      <w:r w:rsidRPr="00B5392F">
        <w:rPr>
          <w:rFonts w:ascii="Times New Roman" w:hAnsi="Times New Roman" w:cs="Times New Roman"/>
          <w:spacing w:val="-4"/>
        </w:rPr>
        <w:t xml:space="preserve"> </w:t>
      </w:r>
      <w:r w:rsidRPr="00B5392F">
        <w:rPr>
          <w:rFonts w:ascii="Times New Roman" w:hAnsi="Times New Roman" w:cs="Times New Roman"/>
        </w:rPr>
        <w:t>with</w:t>
      </w:r>
      <w:r w:rsidRPr="00B5392F">
        <w:rPr>
          <w:rFonts w:ascii="Times New Roman" w:hAnsi="Times New Roman" w:cs="Times New Roman"/>
          <w:spacing w:val="-64"/>
        </w:rPr>
        <w:t xml:space="preserve"> </w:t>
      </w:r>
      <w:r w:rsidRPr="00B5392F">
        <w:rPr>
          <w:rFonts w:ascii="Times New Roman" w:hAnsi="Times New Roman" w:cs="Times New Roman"/>
        </w:rPr>
        <w:t>legal requirements and to comport with the highest level of ethical standards when</w:t>
      </w:r>
      <w:r w:rsidRPr="00B5392F">
        <w:rPr>
          <w:rFonts w:ascii="Times New Roman" w:hAnsi="Times New Roman" w:cs="Times New Roman"/>
          <w:spacing w:val="1"/>
        </w:rPr>
        <w:t xml:space="preserve"> </w:t>
      </w:r>
      <w:r w:rsidRPr="00B5392F">
        <w:rPr>
          <w:rFonts w:ascii="Times New Roman" w:hAnsi="Times New Roman" w:cs="Times New Roman"/>
        </w:rPr>
        <w:t>conducting</w:t>
      </w:r>
      <w:r w:rsidRPr="00B5392F">
        <w:rPr>
          <w:rFonts w:ascii="Times New Roman" w:hAnsi="Times New Roman" w:cs="Times New Roman"/>
          <w:spacing w:val="-2"/>
        </w:rPr>
        <w:t xml:space="preserve"> </w:t>
      </w:r>
      <w:r w:rsidRPr="00B5392F">
        <w:rPr>
          <w:rFonts w:ascii="Times New Roman" w:hAnsi="Times New Roman" w:cs="Times New Roman"/>
        </w:rPr>
        <w:t>business.</w:t>
      </w:r>
    </w:p>
    <w:p w14:paraId="25B72092" w14:textId="77777777" w:rsidR="003605FC" w:rsidRPr="00B5392F" w:rsidRDefault="003605FC" w:rsidP="003605FC">
      <w:pPr>
        <w:pStyle w:val="BodyText"/>
        <w:spacing w:before="10"/>
        <w:jc w:val="left"/>
        <w:rPr>
          <w:rFonts w:ascii="Times New Roman" w:hAnsi="Times New Roman" w:cs="Times New Roman"/>
        </w:rPr>
      </w:pPr>
    </w:p>
    <w:p w14:paraId="7D693E8D" w14:textId="77777777" w:rsidR="003605FC" w:rsidRPr="00B5392F" w:rsidRDefault="003605FC" w:rsidP="003605FC">
      <w:pPr>
        <w:pStyle w:val="Heading1"/>
      </w:pPr>
      <w:r w:rsidRPr="00B5392F">
        <w:t>Human</w:t>
      </w:r>
      <w:r w:rsidRPr="00B5392F">
        <w:rPr>
          <w:spacing w:val="-2"/>
        </w:rPr>
        <w:t xml:space="preserve"> </w:t>
      </w:r>
      <w:r w:rsidRPr="00B5392F">
        <w:t>Dignity and</w:t>
      </w:r>
      <w:r w:rsidRPr="00B5392F">
        <w:rPr>
          <w:spacing w:val="-1"/>
        </w:rPr>
        <w:t xml:space="preserve"> </w:t>
      </w:r>
      <w:r w:rsidRPr="00B5392F">
        <w:t>Labor</w:t>
      </w:r>
    </w:p>
    <w:p w14:paraId="4991AC4C" w14:textId="77777777" w:rsidR="003605FC" w:rsidRPr="00B5392F" w:rsidRDefault="003605FC" w:rsidP="003605FC">
      <w:pPr>
        <w:pStyle w:val="BodyText"/>
        <w:spacing w:before="2"/>
        <w:ind w:left="139" w:right="133"/>
        <w:rPr>
          <w:rFonts w:ascii="Times New Roman" w:hAnsi="Times New Roman" w:cs="Times New Roman"/>
        </w:rPr>
      </w:pPr>
      <w:r w:rsidRPr="00B5392F">
        <w:rPr>
          <w:rFonts w:ascii="Times New Roman" w:hAnsi="Times New Roman" w:cs="Times New Roman"/>
        </w:rPr>
        <w:t>Berkshire</w:t>
      </w:r>
      <w:r w:rsidRPr="00B5392F">
        <w:rPr>
          <w:rFonts w:ascii="Times New Roman" w:hAnsi="Times New Roman" w:cs="Times New Roman"/>
          <w:spacing w:val="-8"/>
        </w:rPr>
        <w:t xml:space="preserve"> </w:t>
      </w:r>
      <w:r w:rsidRPr="00B5392F">
        <w:rPr>
          <w:rFonts w:ascii="Times New Roman" w:hAnsi="Times New Roman" w:cs="Times New Roman"/>
        </w:rPr>
        <w:t>Hathaway</w:t>
      </w:r>
      <w:r w:rsidRPr="00B5392F">
        <w:rPr>
          <w:rFonts w:ascii="Times New Roman" w:hAnsi="Times New Roman" w:cs="Times New Roman"/>
          <w:spacing w:val="-11"/>
        </w:rPr>
        <w:t xml:space="preserve"> </w:t>
      </w:r>
      <w:r w:rsidRPr="00B5392F">
        <w:rPr>
          <w:rFonts w:ascii="Times New Roman" w:hAnsi="Times New Roman" w:cs="Times New Roman"/>
        </w:rPr>
        <w:t>Energy</w:t>
      </w:r>
      <w:r w:rsidRPr="00B5392F">
        <w:rPr>
          <w:rFonts w:ascii="Times New Roman" w:hAnsi="Times New Roman" w:cs="Times New Roman"/>
          <w:spacing w:val="-9"/>
        </w:rPr>
        <w:t xml:space="preserve"> </w:t>
      </w:r>
      <w:r w:rsidRPr="00B5392F">
        <w:rPr>
          <w:rFonts w:ascii="Times New Roman" w:hAnsi="Times New Roman" w:cs="Times New Roman"/>
        </w:rPr>
        <w:t>is</w:t>
      </w:r>
      <w:r w:rsidRPr="00B5392F">
        <w:rPr>
          <w:rFonts w:ascii="Times New Roman" w:hAnsi="Times New Roman" w:cs="Times New Roman"/>
          <w:spacing w:val="-11"/>
        </w:rPr>
        <w:t xml:space="preserve"> </w:t>
      </w:r>
      <w:r w:rsidRPr="00B5392F">
        <w:rPr>
          <w:rFonts w:ascii="Times New Roman" w:hAnsi="Times New Roman" w:cs="Times New Roman"/>
        </w:rPr>
        <w:t>committed</w:t>
      </w:r>
      <w:r w:rsidRPr="00B5392F">
        <w:rPr>
          <w:rFonts w:ascii="Times New Roman" w:hAnsi="Times New Roman" w:cs="Times New Roman"/>
          <w:spacing w:val="-8"/>
        </w:rPr>
        <w:t xml:space="preserve"> </w:t>
      </w:r>
      <w:r w:rsidRPr="00B5392F">
        <w:rPr>
          <w:rFonts w:ascii="Times New Roman" w:hAnsi="Times New Roman" w:cs="Times New Roman"/>
        </w:rPr>
        <w:t>to</w:t>
      </w:r>
      <w:r w:rsidRPr="00B5392F">
        <w:rPr>
          <w:rFonts w:ascii="Times New Roman" w:hAnsi="Times New Roman" w:cs="Times New Roman"/>
          <w:spacing w:val="-10"/>
        </w:rPr>
        <w:t xml:space="preserve"> </w:t>
      </w:r>
      <w:r w:rsidRPr="00B5392F">
        <w:rPr>
          <w:rFonts w:ascii="Times New Roman" w:hAnsi="Times New Roman" w:cs="Times New Roman"/>
        </w:rPr>
        <w:t>fair</w:t>
      </w:r>
      <w:r w:rsidRPr="00B5392F">
        <w:rPr>
          <w:rFonts w:ascii="Times New Roman" w:hAnsi="Times New Roman" w:cs="Times New Roman"/>
          <w:spacing w:val="-8"/>
        </w:rPr>
        <w:t xml:space="preserve"> </w:t>
      </w:r>
      <w:r w:rsidRPr="00B5392F">
        <w:rPr>
          <w:rFonts w:ascii="Times New Roman" w:hAnsi="Times New Roman" w:cs="Times New Roman"/>
        </w:rPr>
        <w:t>employment</w:t>
      </w:r>
      <w:r w:rsidRPr="00B5392F">
        <w:rPr>
          <w:rFonts w:ascii="Times New Roman" w:hAnsi="Times New Roman" w:cs="Times New Roman"/>
          <w:spacing w:val="-11"/>
        </w:rPr>
        <w:t xml:space="preserve"> </w:t>
      </w:r>
      <w:r w:rsidRPr="00B5392F">
        <w:rPr>
          <w:rFonts w:ascii="Times New Roman" w:hAnsi="Times New Roman" w:cs="Times New Roman"/>
        </w:rPr>
        <w:t>practices</w:t>
      </w:r>
      <w:r w:rsidRPr="00B5392F">
        <w:rPr>
          <w:rFonts w:ascii="Times New Roman" w:hAnsi="Times New Roman" w:cs="Times New Roman"/>
          <w:spacing w:val="-9"/>
        </w:rPr>
        <w:t xml:space="preserve"> </w:t>
      </w:r>
      <w:r w:rsidRPr="00B5392F">
        <w:rPr>
          <w:rFonts w:ascii="Times New Roman" w:hAnsi="Times New Roman" w:cs="Times New Roman"/>
        </w:rPr>
        <w:t>including</w:t>
      </w:r>
      <w:r w:rsidRPr="00B5392F">
        <w:rPr>
          <w:rFonts w:ascii="Times New Roman" w:hAnsi="Times New Roman" w:cs="Times New Roman"/>
          <w:spacing w:val="-10"/>
        </w:rPr>
        <w:t xml:space="preserve"> </w:t>
      </w:r>
      <w:r w:rsidRPr="00B5392F">
        <w:rPr>
          <w:rFonts w:ascii="Times New Roman" w:hAnsi="Times New Roman" w:cs="Times New Roman"/>
        </w:rPr>
        <w:t>diversity</w:t>
      </w:r>
      <w:r w:rsidRPr="00B5392F">
        <w:rPr>
          <w:rFonts w:ascii="Times New Roman" w:hAnsi="Times New Roman" w:cs="Times New Roman"/>
          <w:spacing w:val="-64"/>
        </w:rPr>
        <w:t xml:space="preserve"> </w:t>
      </w:r>
      <w:r w:rsidRPr="00B5392F">
        <w:rPr>
          <w:rFonts w:ascii="Times New Roman" w:hAnsi="Times New Roman" w:cs="Times New Roman"/>
        </w:rPr>
        <w:t>and inclusion as well as equal employment opportunity. The Company respects the</w:t>
      </w:r>
      <w:r w:rsidRPr="00B5392F">
        <w:rPr>
          <w:rFonts w:ascii="Times New Roman" w:hAnsi="Times New Roman" w:cs="Times New Roman"/>
          <w:spacing w:val="1"/>
        </w:rPr>
        <w:t xml:space="preserve"> </w:t>
      </w:r>
      <w:r w:rsidRPr="00B5392F">
        <w:rPr>
          <w:rFonts w:ascii="Times New Roman" w:hAnsi="Times New Roman" w:cs="Times New Roman"/>
        </w:rPr>
        <w:t>differences</w:t>
      </w:r>
      <w:r w:rsidRPr="00B5392F">
        <w:rPr>
          <w:rFonts w:ascii="Times New Roman" w:hAnsi="Times New Roman" w:cs="Times New Roman"/>
          <w:spacing w:val="-10"/>
        </w:rPr>
        <w:t xml:space="preserve"> </w:t>
      </w:r>
      <w:r w:rsidRPr="00B5392F">
        <w:rPr>
          <w:rFonts w:ascii="Times New Roman" w:hAnsi="Times New Roman" w:cs="Times New Roman"/>
        </w:rPr>
        <w:t>and</w:t>
      </w:r>
      <w:r w:rsidRPr="00B5392F">
        <w:rPr>
          <w:rFonts w:ascii="Times New Roman" w:hAnsi="Times New Roman" w:cs="Times New Roman"/>
          <w:spacing w:val="-12"/>
        </w:rPr>
        <w:t xml:space="preserve"> </w:t>
      </w:r>
      <w:r w:rsidRPr="00B5392F">
        <w:rPr>
          <w:rFonts w:ascii="Times New Roman" w:hAnsi="Times New Roman" w:cs="Times New Roman"/>
        </w:rPr>
        <w:t>unique</w:t>
      </w:r>
      <w:r w:rsidRPr="00B5392F">
        <w:rPr>
          <w:rFonts w:ascii="Times New Roman" w:hAnsi="Times New Roman" w:cs="Times New Roman"/>
          <w:spacing w:val="-11"/>
        </w:rPr>
        <w:t xml:space="preserve"> </w:t>
      </w:r>
      <w:r w:rsidRPr="00B5392F">
        <w:rPr>
          <w:rFonts w:ascii="Times New Roman" w:hAnsi="Times New Roman" w:cs="Times New Roman"/>
        </w:rPr>
        <w:t>talents</w:t>
      </w:r>
      <w:r w:rsidRPr="00B5392F">
        <w:rPr>
          <w:rFonts w:ascii="Times New Roman" w:hAnsi="Times New Roman" w:cs="Times New Roman"/>
          <w:spacing w:val="-10"/>
        </w:rPr>
        <w:t xml:space="preserve"> </w:t>
      </w:r>
      <w:r w:rsidRPr="00B5392F">
        <w:rPr>
          <w:rFonts w:ascii="Times New Roman" w:hAnsi="Times New Roman" w:cs="Times New Roman"/>
        </w:rPr>
        <w:t>and</w:t>
      </w:r>
      <w:r w:rsidRPr="00B5392F">
        <w:rPr>
          <w:rFonts w:ascii="Times New Roman" w:hAnsi="Times New Roman" w:cs="Times New Roman"/>
          <w:spacing w:val="-8"/>
        </w:rPr>
        <w:t xml:space="preserve"> </w:t>
      </w:r>
      <w:r w:rsidRPr="00B5392F">
        <w:rPr>
          <w:rFonts w:ascii="Times New Roman" w:hAnsi="Times New Roman" w:cs="Times New Roman"/>
        </w:rPr>
        <w:t>background</w:t>
      </w:r>
      <w:r w:rsidRPr="00B5392F">
        <w:rPr>
          <w:rFonts w:ascii="Times New Roman" w:hAnsi="Times New Roman" w:cs="Times New Roman"/>
          <w:spacing w:val="-9"/>
        </w:rPr>
        <w:t xml:space="preserve"> </w:t>
      </w:r>
      <w:r w:rsidRPr="00B5392F">
        <w:rPr>
          <w:rFonts w:ascii="Times New Roman" w:hAnsi="Times New Roman" w:cs="Times New Roman"/>
        </w:rPr>
        <w:t>of</w:t>
      </w:r>
      <w:r w:rsidRPr="00B5392F">
        <w:rPr>
          <w:rFonts w:ascii="Times New Roman" w:hAnsi="Times New Roman" w:cs="Times New Roman"/>
          <w:spacing w:val="-12"/>
        </w:rPr>
        <w:t xml:space="preserve"> </w:t>
      </w:r>
      <w:r w:rsidRPr="00B5392F">
        <w:rPr>
          <w:rFonts w:ascii="Times New Roman" w:hAnsi="Times New Roman" w:cs="Times New Roman"/>
        </w:rPr>
        <w:t>every</w:t>
      </w:r>
      <w:r w:rsidRPr="00B5392F">
        <w:rPr>
          <w:rFonts w:ascii="Times New Roman" w:hAnsi="Times New Roman" w:cs="Times New Roman"/>
          <w:spacing w:val="-9"/>
        </w:rPr>
        <w:t xml:space="preserve"> </w:t>
      </w:r>
      <w:r w:rsidRPr="00B5392F">
        <w:rPr>
          <w:rFonts w:ascii="Times New Roman" w:hAnsi="Times New Roman" w:cs="Times New Roman"/>
        </w:rPr>
        <w:t>employee</w:t>
      </w:r>
      <w:r w:rsidRPr="00B5392F">
        <w:rPr>
          <w:rFonts w:ascii="Times New Roman" w:hAnsi="Times New Roman" w:cs="Times New Roman"/>
          <w:spacing w:val="-12"/>
        </w:rPr>
        <w:t xml:space="preserve"> </w:t>
      </w:r>
      <w:r w:rsidRPr="00B5392F">
        <w:rPr>
          <w:rFonts w:ascii="Times New Roman" w:hAnsi="Times New Roman" w:cs="Times New Roman"/>
        </w:rPr>
        <w:t>and</w:t>
      </w:r>
      <w:r w:rsidRPr="00B5392F">
        <w:rPr>
          <w:rFonts w:ascii="Times New Roman" w:hAnsi="Times New Roman" w:cs="Times New Roman"/>
          <w:spacing w:val="-8"/>
        </w:rPr>
        <w:t xml:space="preserve"> </w:t>
      </w:r>
      <w:r w:rsidRPr="00B5392F">
        <w:rPr>
          <w:rFonts w:ascii="Times New Roman" w:hAnsi="Times New Roman" w:cs="Times New Roman"/>
        </w:rPr>
        <w:t>it</w:t>
      </w:r>
      <w:r w:rsidRPr="00B5392F">
        <w:rPr>
          <w:rFonts w:ascii="Times New Roman" w:hAnsi="Times New Roman" w:cs="Times New Roman"/>
          <w:spacing w:val="-10"/>
        </w:rPr>
        <w:t xml:space="preserve"> </w:t>
      </w:r>
      <w:r w:rsidRPr="00B5392F">
        <w:rPr>
          <w:rFonts w:ascii="Times New Roman" w:hAnsi="Times New Roman" w:cs="Times New Roman"/>
        </w:rPr>
        <w:t>is</w:t>
      </w:r>
      <w:r w:rsidRPr="00B5392F">
        <w:rPr>
          <w:rFonts w:ascii="Times New Roman" w:hAnsi="Times New Roman" w:cs="Times New Roman"/>
          <w:spacing w:val="-10"/>
        </w:rPr>
        <w:t xml:space="preserve"> </w:t>
      </w:r>
      <w:r w:rsidRPr="00B5392F">
        <w:rPr>
          <w:rFonts w:ascii="Times New Roman" w:hAnsi="Times New Roman" w:cs="Times New Roman"/>
        </w:rPr>
        <w:t>the</w:t>
      </w:r>
      <w:r w:rsidRPr="00B5392F">
        <w:rPr>
          <w:rFonts w:ascii="Times New Roman" w:hAnsi="Times New Roman" w:cs="Times New Roman"/>
          <w:spacing w:val="-11"/>
        </w:rPr>
        <w:t xml:space="preserve"> </w:t>
      </w:r>
      <w:r w:rsidRPr="00B5392F">
        <w:rPr>
          <w:rFonts w:ascii="Times New Roman" w:hAnsi="Times New Roman" w:cs="Times New Roman"/>
        </w:rPr>
        <w:t>policy</w:t>
      </w:r>
      <w:r w:rsidRPr="00B5392F">
        <w:rPr>
          <w:rFonts w:ascii="Times New Roman" w:hAnsi="Times New Roman" w:cs="Times New Roman"/>
          <w:spacing w:val="-10"/>
        </w:rPr>
        <w:t xml:space="preserve"> </w:t>
      </w:r>
      <w:r w:rsidRPr="00B5392F">
        <w:rPr>
          <w:rFonts w:ascii="Times New Roman" w:hAnsi="Times New Roman" w:cs="Times New Roman"/>
        </w:rPr>
        <w:t>and</w:t>
      </w:r>
      <w:r w:rsidRPr="00B5392F">
        <w:rPr>
          <w:rFonts w:ascii="Times New Roman" w:hAnsi="Times New Roman" w:cs="Times New Roman"/>
          <w:spacing w:val="-64"/>
        </w:rPr>
        <w:t xml:space="preserve"> </w:t>
      </w:r>
      <w:r w:rsidRPr="00B5392F">
        <w:rPr>
          <w:rFonts w:ascii="Times New Roman" w:hAnsi="Times New Roman" w:cs="Times New Roman"/>
        </w:rPr>
        <w:t>practice of the Company to provide equal employment and promotional opportunities to</w:t>
      </w:r>
      <w:r w:rsidRPr="00B5392F">
        <w:rPr>
          <w:rFonts w:ascii="Times New Roman" w:hAnsi="Times New Roman" w:cs="Times New Roman"/>
          <w:spacing w:val="1"/>
        </w:rPr>
        <w:t xml:space="preserve"> </w:t>
      </w:r>
      <w:r w:rsidRPr="00B5392F">
        <w:rPr>
          <w:rFonts w:ascii="Times New Roman" w:hAnsi="Times New Roman" w:cs="Times New Roman"/>
        </w:rPr>
        <w:t>all employees based on their abilities, achievements and experience without regard to</w:t>
      </w:r>
      <w:r w:rsidRPr="00B5392F">
        <w:rPr>
          <w:rFonts w:ascii="Times New Roman" w:hAnsi="Times New Roman" w:cs="Times New Roman"/>
          <w:spacing w:val="1"/>
        </w:rPr>
        <w:t xml:space="preserve"> </w:t>
      </w:r>
      <w:r w:rsidRPr="00B5392F">
        <w:rPr>
          <w:rFonts w:ascii="Times New Roman" w:hAnsi="Times New Roman" w:cs="Times New Roman"/>
        </w:rPr>
        <w:t>race, color, religion or religious creed, age, national origin, ancestry, citizenship status</w:t>
      </w:r>
      <w:r w:rsidRPr="00B5392F">
        <w:rPr>
          <w:rFonts w:ascii="Times New Roman" w:hAnsi="Times New Roman" w:cs="Times New Roman"/>
          <w:spacing w:val="1"/>
        </w:rPr>
        <w:t xml:space="preserve"> </w:t>
      </w:r>
      <w:r w:rsidRPr="00B5392F">
        <w:rPr>
          <w:rFonts w:ascii="Times New Roman" w:hAnsi="Times New Roman" w:cs="Times New Roman"/>
        </w:rPr>
        <w:t>(except</w:t>
      </w:r>
      <w:r w:rsidRPr="00B5392F">
        <w:rPr>
          <w:rFonts w:ascii="Times New Roman" w:hAnsi="Times New Roman" w:cs="Times New Roman"/>
          <w:spacing w:val="-7"/>
        </w:rPr>
        <w:t xml:space="preserve"> </w:t>
      </w:r>
      <w:r w:rsidRPr="00B5392F">
        <w:rPr>
          <w:rFonts w:ascii="Times New Roman" w:hAnsi="Times New Roman" w:cs="Times New Roman"/>
        </w:rPr>
        <w:t>as</w:t>
      </w:r>
      <w:r w:rsidRPr="00B5392F">
        <w:rPr>
          <w:rFonts w:ascii="Times New Roman" w:hAnsi="Times New Roman" w:cs="Times New Roman"/>
          <w:spacing w:val="-8"/>
        </w:rPr>
        <w:t xml:space="preserve"> </w:t>
      </w:r>
      <w:r w:rsidRPr="00B5392F">
        <w:rPr>
          <w:rFonts w:ascii="Times New Roman" w:hAnsi="Times New Roman" w:cs="Times New Roman"/>
        </w:rPr>
        <w:t>required</w:t>
      </w:r>
      <w:r w:rsidRPr="00B5392F">
        <w:rPr>
          <w:rFonts w:ascii="Times New Roman" w:hAnsi="Times New Roman" w:cs="Times New Roman"/>
          <w:spacing w:val="-9"/>
        </w:rPr>
        <w:t xml:space="preserve"> </w:t>
      </w:r>
      <w:r w:rsidRPr="00B5392F">
        <w:rPr>
          <w:rFonts w:ascii="Times New Roman" w:hAnsi="Times New Roman" w:cs="Times New Roman"/>
        </w:rPr>
        <w:t>by</w:t>
      </w:r>
      <w:r w:rsidRPr="00B5392F">
        <w:rPr>
          <w:rFonts w:ascii="Times New Roman" w:hAnsi="Times New Roman" w:cs="Times New Roman"/>
          <w:spacing w:val="-10"/>
        </w:rPr>
        <w:t xml:space="preserve"> </w:t>
      </w:r>
      <w:r w:rsidRPr="00B5392F">
        <w:rPr>
          <w:rFonts w:ascii="Times New Roman" w:hAnsi="Times New Roman" w:cs="Times New Roman"/>
        </w:rPr>
        <w:t>law),</w:t>
      </w:r>
      <w:r w:rsidRPr="00B5392F">
        <w:rPr>
          <w:rFonts w:ascii="Times New Roman" w:hAnsi="Times New Roman" w:cs="Times New Roman"/>
          <w:spacing w:val="-7"/>
        </w:rPr>
        <w:t xml:space="preserve"> </w:t>
      </w:r>
      <w:r w:rsidRPr="00B5392F">
        <w:rPr>
          <w:rFonts w:ascii="Times New Roman" w:hAnsi="Times New Roman" w:cs="Times New Roman"/>
        </w:rPr>
        <w:t>gender,</w:t>
      </w:r>
      <w:r w:rsidRPr="00B5392F">
        <w:rPr>
          <w:rFonts w:ascii="Times New Roman" w:hAnsi="Times New Roman" w:cs="Times New Roman"/>
          <w:spacing w:val="-6"/>
        </w:rPr>
        <w:t xml:space="preserve"> </w:t>
      </w:r>
      <w:r w:rsidRPr="00B5392F">
        <w:rPr>
          <w:rFonts w:ascii="Times New Roman" w:hAnsi="Times New Roman" w:cs="Times New Roman"/>
        </w:rPr>
        <w:t>gender</w:t>
      </w:r>
      <w:r w:rsidRPr="00B5392F">
        <w:rPr>
          <w:rFonts w:ascii="Times New Roman" w:hAnsi="Times New Roman" w:cs="Times New Roman"/>
          <w:spacing w:val="-8"/>
        </w:rPr>
        <w:t xml:space="preserve"> </w:t>
      </w:r>
      <w:r w:rsidRPr="00B5392F">
        <w:rPr>
          <w:rFonts w:ascii="Times New Roman" w:hAnsi="Times New Roman" w:cs="Times New Roman"/>
        </w:rPr>
        <w:t>identity,</w:t>
      </w:r>
      <w:r w:rsidRPr="00B5392F">
        <w:rPr>
          <w:rFonts w:ascii="Times New Roman" w:hAnsi="Times New Roman" w:cs="Times New Roman"/>
          <w:spacing w:val="-7"/>
        </w:rPr>
        <w:t xml:space="preserve"> </w:t>
      </w:r>
      <w:r w:rsidRPr="00B5392F">
        <w:rPr>
          <w:rFonts w:ascii="Times New Roman" w:hAnsi="Times New Roman" w:cs="Times New Roman"/>
        </w:rPr>
        <w:t>gender</w:t>
      </w:r>
      <w:r w:rsidRPr="00B5392F">
        <w:rPr>
          <w:rFonts w:ascii="Times New Roman" w:hAnsi="Times New Roman" w:cs="Times New Roman"/>
          <w:spacing w:val="-8"/>
        </w:rPr>
        <w:t xml:space="preserve"> </w:t>
      </w:r>
      <w:r w:rsidRPr="00B5392F">
        <w:rPr>
          <w:rFonts w:ascii="Times New Roman" w:hAnsi="Times New Roman" w:cs="Times New Roman"/>
        </w:rPr>
        <w:t>expression,</w:t>
      </w:r>
      <w:r w:rsidRPr="00B5392F">
        <w:rPr>
          <w:rFonts w:ascii="Times New Roman" w:hAnsi="Times New Roman" w:cs="Times New Roman"/>
          <w:spacing w:val="-7"/>
        </w:rPr>
        <w:t xml:space="preserve"> </w:t>
      </w:r>
      <w:r w:rsidRPr="00B5392F">
        <w:rPr>
          <w:rFonts w:ascii="Times New Roman" w:hAnsi="Times New Roman" w:cs="Times New Roman"/>
        </w:rPr>
        <w:t>sex,</w:t>
      </w:r>
      <w:r w:rsidRPr="00B5392F">
        <w:rPr>
          <w:rFonts w:ascii="Times New Roman" w:hAnsi="Times New Roman" w:cs="Times New Roman"/>
          <w:spacing w:val="-9"/>
        </w:rPr>
        <w:t xml:space="preserve"> </w:t>
      </w:r>
      <w:r w:rsidRPr="00B5392F">
        <w:rPr>
          <w:rFonts w:ascii="Times New Roman" w:hAnsi="Times New Roman" w:cs="Times New Roman"/>
        </w:rPr>
        <w:t>pregnancy,</w:t>
      </w:r>
      <w:r w:rsidRPr="00B5392F">
        <w:rPr>
          <w:rFonts w:ascii="Times New Roman" w:hAnsi="Times New Roman" w:cs="Times New Roman"/>
          <w:spacing w:val="-65"/>
        </w:rPr>
        <w:t xml:space="preserve"> </w:t>
      </w:r>
      <w:r w:rsidRPr="00B5392F">
        <w:rPr>
          <w:rFonts w:ascii="Times New Roman" w:hAnsi="Times New Roman" w:cs="Times New Roman"/>
        </w:rPr>
        <w:t>sexual orientation, genetic information, physical or mental disability, veteran or military</w:t>
      </w:r>
      <w:r w:rsidRPr="00B5392F">
        <w:rPr>
          <w:rFonts w:ascii="Times New Roman" w:hAnsi="Times New Roman" w:cs="Times New Roman"/>
          <w:spacing w:val="1"/>
        </w:rPr>
        <w:t xml:space="preserve"> </w:t>
      </w:r>
      <w:r w:rsidRPr="00B5392F">
        <w:rPr>
          <w:rFonts w:ascii="Times New Roman" w:hAnsi="Times New Roman" w:cs="Times New Roman"/>
        </w:rPr>
        <w:t>status,</w:t>
      </w:r>
      <w:r w:rsidRPr="00B5392F">
        <w:rPr>
          <w:rFonts w:ascii="Times New Roman" w:hAnsi="Times New Roman" w:cs="Times New Roman"/>
          <w:spacing w:val="-12"/>
        </w:rPr>
        <w:t xml:space="preserve"> </w:t>
      </w:r>
      <w:r w:rsidRPr="00B5392F">
        <w:rPr>
          <w:rFonts w:ascii="Times New Roman" w:hAnsi="Times New Roman" w:cs="Times New Roman"/>
        </w:rPr>
        <w:t>marital</w:t>
      </w:r>
      <w:r w:rsidRPr="00B5392F">
        <w:rPr>
          <w:rFonts w:ascii="Times New Roman" w:hAnsi="Times New Roman" w:cs="Times New Roman"/>
          <w:spacing w:val="-10"/>
        </w:rPr>
        <w:t xml:space="preserve"> </w:t>
      </w:r>
      <w:r w:rsidRPr="00B5392F">
        <w:rPr>
          <w:rFonts w:ascii="Times New Roman" w:hAnsi="Times New Roman" w:cs="Times New Roman"/>
        </w:rPr>
        <w:t>status</w:t>
      </w:r>
      <w:r w:rsidRPr="00B5392F">
        <w:rPr>
          <w:rFonts w:ascii="Times New Roman" w:hAnsi="Times New Roman" w:cs="Times New Roman"/>
          <w:spacing w:val="-9"/>
        </w:rPr>
        <w:t xml:space="preserve"> </w:t>
      </w:r>
      <w:r w:rsidRPr="00B5392F">
        <w:rPr>
          <w:rFonts w:ascii="Times New Roman" w:hAnsi="Times New Roman" w:cs="Times New Roman"/>
        </w:rPr>
        <w:t>or</w:t>
      </w:r>
      <w:r w:rsidRPr="00B5392F">
        <w:rPr>
          <w:rFonts w:ascii="Times New Roman" w:hAnsi="Times New Roman" w:cs="Times New Roman"/>
          <w:spacing w:val="-10"/>
        </w:rPr>
        <w:t xml:space="preserve"> </w:t>
      </w:r>
      <w:r w:rsidRPr="00B5392F">
        <w:rPr>
          <w:rFonts w:ascii="Times New Roman" w:hAnsi="Times New Roman" w:cs="Times New Roman"/>
        </w:rPr>
        <w:t>any</w:t>
      </w:r>
      <w:r w:rsidRPr="00B5392F">
        <w:rPr>
          <w:rFonts w:ascii="Times New Roman" w:hAnsi="Times New Roman" w:cs="Times New Roman"/>
          <w:spacing w:val="-9"/>
        </w:rPr>
        <w:t xml:space="preserve"> </w:t>
      </w:r>
      <w:r w:rsidRPr="00B5392F">
        <w:rPr>
          <w:rFonts w:ascii="Times New Roman" w:hAnsi="Times New Roman" w:cs="Times New Roman"/>
        </w:rPr>
        <w:t>other</w:t>
      </w:r>
      <w:r w:rsidRPr="00B5392F">
        <w:rPr>
          <w:rFonts w:ascii="Times New Roman" w:hAnsi="Times New Roman" w:cs="Times New Roman"/>
          <w:spacing w:val="-10"/>
        </w:rPr>
        <w:t xml:space="preserve"> </w:t>
      </w:r>
      <w:r w:rsidRPr="00B5392F">
        <w:rPr>
          <w:rFonts w:ascii="Times New Roman" w:hAnsi="Times New Roman" w:cs="Times New Roman"/>
        </w:rPr>
        <w:t>status</w:t>
      </w:r>
      <w:r w:rsidRPr="00B5392F">
        <w:rPr>
          <w:rFonts w:ascii="Times New Roman" w:hAnsi="Times New Roman" w:cs="Times New Roman"/>
          <w:spacing w:val="-12"/>
        </w:rPr>
        <w:t xml:space="preserve"> </w:t>
      </w:r>
      <w:r w:rsidRPr="00B5392F">
        <w:rPr>
          <w:rFonts w:ascii="Times New Roman" w:hAnsi="Times New Roman" w:cs="Times New Roman"/>
        </w:rPr>
        <w:t>as</w:t>
      </w:r>
      <w:r w:rsidRPr="00B5392F">
        <w:rPr>
          <w:rFonts w:ascii="Times New Roman" w:hAnsi="Times New Roman" w:cs="Times New Roman"/>
          <w:spacing w:val="-9"/>
        </w:rPr>
        <w:t xml:space="preserve"> </w:t>
      </w:r>
      <w:r w:rsidRPr="00B5392F">
        <w:rPr>
          <w:rFonts w:ascii="Times New Roman" w:hAnsi="Times New Roman" w:cs="Times New Roman"/>
        </w:rPr>
        <w:t>provided</w:t>
      </w:r>
      <w:r w:rsidRPr="00B5392F">
        <w:rPr>
          <w:rFonts w:ascii="Times New Roman" w:hAnsi="Times New Roman" w:cs="Times New Roman"/>
          <w:spacing w:val="-11"/>
        </w:rPr>
        <w:t xml:space="preserve"> </w:t>
      </w:r>
      <w:r w:rsidRPr="00B5392F">
        <w:rPr>
          <w:rFonts w:ascii="Times New Roman" w:hAnsi="Times New Roman" w:cs="Times New Roman"/>
        </w:rPr>
        <w:t>by</w:t>
      </w:r>
      <w:r w:rsidRPr="00B5392F">
        <w:rPr>
          <w:rFonts w:ascii="Times New Roman" w:hAnsi="Times New Roman" w:cs="Times New Roman"/>
          <w:spacing w:val="-10"/>
        </w:rPr>
        <w:t xml:space="preserve"> </w:t>
      </w:r>
      <w:r w:rsidRPr="00B5392F">
        <w:rPr>
          <w:rFonts w:ascii="Times New Roman" w:hAnsi="Times New Roman" w:cs="Times New Roman"/>
        </w:rPr>
        <w:t>the</w:t>
      </w:r>
      <w:r w:rsidRPr="00B5392F">
        <w:rPr>
          <w:rFonts w:ascii="Times New Roman" w:hAnsi="Times New Roman" w:cs="Times New Roman"/>
          <w:spacing w:val="-8"/>
        </w:rPr>
        <w:t xml:space="preserve"> </w:t>
      </w:r>
      <w:r w:rsidRPr="00B5392F">
        <w:rPr>
          <w:rFonts w:ascii="Times New Roman" w:hAnsi="Times New Roman" w:cs="Times New Roman"/>
        </w:rPr>
        <w:t>laws</w:t>
      </w:r>
      <w:r w:rsidRPr="00B5392F">
        <w:rPr>
          <w:rFonts w:ascii="Times New Roman" w:hAnsi="Times New Roman" w:cs="Times New Roman"/>
          <w:spacing w:val="-9"/>
        </w:rPr>
        <w:t xml:space="preserve"> </w:t>
      </w:r>
      <w:r w:rsidRPr="00B5392F">
        <w:rPr>
          <w:rFonts w:ascii="Times New Roman" w:hAnsi="Times New Roman" w:cs="Times New Roman"/>
        </w:rPr>
        <w:t>of</w:t>
      </w:r>
      <w:r w:rsidRPr="00B5392F">
        <w:rPr>
          <w:rFonts w:ascii="Times New Roman" w:hAnsi="Times New Roman" w:cs="Times New Roman"/>
          <w:spacing w:val="-9"/>
        </w:rPr>
        <w:t xml:space="preserve"> </w:t>
      </w:r>
      <w:r w:rsidRPr="00B5392F">
        <w:rPr>
          <w:rFonts w:ascii="Times New Roman" w:hAnsi="Times New Roman" w:cs="Times New Roman"/>
        </w:rPr>
        <w:t>the</w:t>
      </w:r>
      <w:r w:rsidRPr="00B5392F">
        <w:rPr>
          <w:rFonts w:ascii="Times New Roman" w:hAnsi="Times New Roman" w:cs="Times New Roman"/>
          <w:spacing w:val="-8"/>
        </w:rPr>
        <w:t xml:space="preserve"> </w:t>
      </w:r>
      <w:r w:rsidRPr="00B5392F">
        <w:rPr>
          <w:rFonts w:ascii="Times New Roman" w:hAnsi="Times New Roman" w:cs="Times New Roman"/>
        </w:rPr>
        <w:t>country</w:t>
      </w:r>
      <w:r w:rsidRPr="00B5392F">
        <w:rPr>
          <w:rFonts w:ascii="Times New Roman" w:hAnsi="Times New Roman" w:cs="Times New Roman"/>
          <w:spacing w:val="-9"/>
        </w:rPr>
        <w:t xml:space="preserve"> </w:t>
      </w:r>
      <w:r w:rsidRPr="00B5392F">
        <w:rPr>
          <w:rFonts w:ascii="Times New Roman" w:hAnsi="Times New Roman" w:cs="Times New Roman"/>
        </w:rPr>
        <w:t>where</w:t>
      </w:r>
      <w:r w:rsidRPr="00B5392F">
        <w:rPr>
          <w:rFonts w:ascii="Times New Roman" w:hAnsi="Times New Roman" w:cs="Times New Roman"/>
          <w:spacing w:val="-9"/>
        </w:rPr>
        <w:t xml:space="preserve"> </w:t>
      </w:r>
      <w:r w:rsidRPr="00B5392F">
        <w:rPr>
          <w:rFonts w:ascii="Times New Roman" w:hAnsi="Times New Roman" w:cs="Times New Roman"/>
        </w:rPr>
        <w:t>the</w:t>
      </w:r>
      <w:r w:rsidRPr="00B5392F">
        <w:rPr>
          <w:rFonts w:ascii="Times New Roman" w:hAnsi="Times New Roman" w:cs="Times New Roman"/>
          <w:spacing w:val="-64"/>
        </w:rPr>
        <w:t xml:space="preserve"> </w:t>
      </w:r>
      <w:r w:rsidRPr="00B5392F">
        <w:rPr>
          <w:rFonts w:ascii="Times New Roman" w:hAnsi="Times New Roman" w:cs="Times New Roman"/>
        </w:rPr>
        <w:t>Company does business. The Company is also committed to observing those laws that</w:t>
      </w:r>
      <w:r w:rsidRPr="00B5392F">
        <w:rPr>
          <w:rFonts w:ascii="Times New Roman" w:hAnsi="Times New Roman" w:cs="Times New Roman"/>
          <w:spacing w:val="1"/>
        </w:rPr>
        <w:t xml:space="preserve"> </w:t>
      </w:r>
      <w:r w:rsidRPr="00B5392F">
        <w:rPr>
          <w:rFonts w:ascii="Times New Roman" w:hAnsi="Times New Roman" w:cs="Times New Roman"/>
          <w:spacing w:val="-1"/>
        </w:rPr>
        <w:t>pertain</w:t>
      </w:r>
      <w:r w:rsidRPr="00B5392F">
        <w:rPr>
          <w:rFonts w:ascii="Times New Roman" w:hAnsi="Times New Roman" w:cs="Times New Roman"/>
          <w:spacing w:val="-16"/>
        </w:rPr>
        <w:t xml:space="preserve"> </w:t>
      </w:r>
      <w:r w:rsidRPr="00B5392F">
        <w:rPr>
          <w:rFonts w:ascii="Times New Roman" w:hAnsi="Times New Roman" w:cs="Times New Roman"/>
        </w:rPr>
        <w:t>to</w:t>
      </w:r>
      <w:r w:rsidRPr="00B5392F">
        <w:rPr>
          <w:rFonts w:ascii="Times New Roman" w:hAnsi="Times New Roman" w:cs="Times New Roman"/>
          <w:spacing w:val="-16"/>
        </w:rPr>
        <w:t xml:space="preserve"> </w:t>
      </w:r>
      <w:r w:rsidRPr="00B5392F">
        <w:rPr>
          <w:rFonts w:ascii="Times New Roman" w:hAnsi="Times New Roman" w:cs="Times New Roman"/>
        </w:rPr>
        <w:t>freedom</w:t>
      </w:r>
      <w:r w:rsidRPr="00B5392F">
        <w:rPr>
          <w:rFonts w:ascii="Times New Roman" w:hAnsi="Times New Roman" w:cs="Times New Roman"/>
          <w:spacing w:val="-15"/>
        </w:rPr>
        <w:t xml:space="preserve"> </w:t>
      </w:r>
      <w:r w:rsidRPr="00B5392F">
        <w:rPr>
          <w:rFonts w:ascii="Times New Roman" w:hAnsi="Times New Roman" w:cs="Times New Roman"/>
        </w:rPr>
        <w:t>of</w:t>
      </w:r>
      <w:r w:rsidRPr="00B5392F">
        <w:rPr>
          <w:rFonts w:ascii="Times New Roman" w:hAnsi="Times New Roman" w:cs="Times New Roman"/>
          <w:spacing w:val="-17"/>
        </w:rPr>
        <w:t xml:space="preserve"> </w:t>
      </w:r>
      <w:r w:rsidRPr="00B5392F">
        <w:rPr>
          <w:rFonts w:ascii="Times New Roman" w:hAnsi="Times New Roman" w:cs="Times New Roman"/>
        </w:rPr>
        <w:t>association,</w:t>
      </w:r>
      <w:r w:rsidRPr="00B5392F">
        <w:rPr>
          <w:rFonts w:ascii="Times New Roman" w:hAnsi="Times New Roman" w:cs="Times New Roman"/>
          <w:spacing w:val="-14"/>
        </w:rPr>
        <w:t xml:space="preserve"> </w:t>
      </w:r>
      <w:r w:rsidRPr="00B5392F">
        <w:rPr>
          <w:rFonts w:ascii="Times New Roman" w:hAnsi="Times New Roman" w:cs="Times New Roman"/>
        </w:rPr>
        <w:t>privacy,</w:t>
      </w:r>
      <w:r w:rsidRPr="00B5392F">
        <w:rPr>
          <w:rFonts w:ascii="Times New Roman" w:hAnsi="Times New Roman" w:cs="Times New Roman"/>
          <w:spacing w:val="-16"/>
        </w:rPr>
        <w:t xml:space="preserve"> </w:t>
      </w:r>
      <w:proofErr w:type="gramStart"/>
      <w:r w:rsidRPr="00B5392F">
        <w:rPr>
          <w:rFonts w:ascii="Times New Roman" w:hAnsi="Times New Roman" w:cs="Times New Roman"/>
        </w:rPr>
        <w:t>recognition</w:t>
      </w:r>
      <w:proofErr w:type="gramEnd"/>
      <w:r w:rsidRPr="00B5392F">
        <w:rPr>
          <w:rFonts w:ascii="Times New Roman" w:hAnsi="Times New Roman" w:cs="Times New Roman"/>
          <w:spacing w:val="-16"/>
        </w:rPr>
        <w:t xml:space="preserve"> </w:t>
      </w:r>
      <w:r w:rsidRPr="00B5392F">
        <w:rPr>
          <w:rFonts w:ascii="Times New Roman" w:hAnsi="Times New Roman" w:cs="Times New Roman"/>
        </w:rPr>
        <w:t>and</w:t>
      </w:r>
      <w:r w:rsidRPr="00B5392F">
        <w:rPr>
          <w:rFonts w:ascii="Times New Roman" w:hAnsi="Times New Roman" w:cs="Times New Roman"/>
          <w:spacing w:val="-15"/>
        </w:rPr>
        <w:t xml:space="preserve"> </w:t>
      </w:r>
      <w:r w:rsidRPr="00B5392F">
        <w:rPr>
          <w:rFonts w:ascii="Times New Roman" w:hAnsi="Times New Roman" w:cs="Times New Roman"/>
        </w:rPr>
        <w:t>the</w:t>
      </w:r>
      <w:r w:rsidRPr="00B5392F">
        <w:rPr>
          <w:rFonts w:ascii="Times New Roman" w:hAnsi="Times New Roman" w:cs="Times New Roman"/>
          <w:spacing w:val="-14"/>
        </w:rPr>
        <w:t xml:space="preserve"> </w:t>
      </w:r>
      <w:r w:rsidRPr="00B5392F">
        <w:rPr>
          <w:rFonts w:ascii="Times New Roman" w:hAnsi="Times New Roman" w:cs="Times New Roman"/>
        </w:rPr>
        <w:t>right</w:t>
      </w:r>
      <w:r w:rsidRPr="00B5392F">
        <w:rPr>
          <w:rFonts w:ascii="Times New Roman" w:hAnsi="Times New Roman" w:cs="Times New Roman"/>
          <w:spacing w:val="-17"/>
        </w:rPr>
        <w:t xml:space="preserve"> </w:t>
      </w:r>
      <w:r w:rsidRPr="00B5392F">
        <w:rPr>
          <w:rFonts w:ascii="Times New Roman" w:hAnsi="Times New Roman" w:cs="Times New Roman"/>
        </w:rPr>
        <w:t>to</w:t>
      </w:r>
      <w:r w:rsidRPr="00B5392F">
        <w:rPr>
          <w:rFonts w:ascii="Times New Roman" w:hAnsi="Times New Roman" w:cs="Times New Roman"/>
          <w:spacing w:val="-13"/>
        </w:rPr>
        <w:t xml:space="preserve"> </w:t>
      </w:r>
      <w:r w:rsidRPr="00B5392F">
        <w:rPr>
          <w:rFonts w:ascii="Times New Roman" w:hAnsi="Times New Roman" w:cs="Times New Roman"/>
        </w:rPr>
        <w:t>engage</w:t>
      </w:r>
      <w:r w:rsidRPr="00B5392F">
        <w:rPr>
          <w:rFonts w:ascii="Times New Roman" w:hAnsi="Times New Roman" w:cs="Times New Roman"/>
          <w:spacing w:val="-16"/>
        </w:rPr>
        <w:t xml:space="preserve"> </w:t>
      </w:r>
      <w:r w:rsidRPr="00B5392F">
        <w:rPr>
          <w:rFonts w:ascii="Times New Roman" w:hAnsi="Times New Roman" w:cs="Times New Roman"/>
        </w:rPr>
        <w:t>in</w:t>
      </w:r>
      <w:r w:rsidRPr="00B5392F">
        <w:rPr>
          <w:rFonts w:ascii="Times New Roman" w:hAnsi="Times New Roman" w:cs="Times New Roman"/>
          <w:spacing w:val="-14"/>
        </w:rPr>
        <w:t xml:space="preserve"> </w:t>
      </w:r>
      <w:r w:rsidRPr="00B5392F">
        <w:rPr>
          <w:rFonts w:ascii="Times New Roman" w:hAnsi="Times New Roman" w:cs="Times New Roman"/>
        </w:rPr>
        <w:t>collective</w:t>
      </w:r>
      <w:r w:rsidRPr="00B5392F">
        <w:rPr>
          <w:rFonts w:ascii="Times New Roman" w:hAnsi="Times New Roman" w:cs="Times New Roman"/>
          <w:spacing w:val="-64"/>
        </w:rPr>
        <w:t xml:space="preserve"> </w:t>
      </w:r>
      <w:r w:rsidRPr="00B5392F">
        <w:rPr>
          <w:rFonts w:ascii="Times New Roman" w:hAnsi="Times New Roman" w:cs="Times New Roman"/>
        </w:rPr>
        <w:t>bargaining and to otherwise fully comply with all applicable employment discrimination</w:t>
      </w:r>
      <w:r w:rsidRPr="00B5392F">
        <w:rPr>
          <w:rFonts w:ascii="Times New Roman" w:hAnsi="Times New Roman" w:cs="Times New Roman"/>
          <w:spacing w:val="1"/>
        </w:rPr>
        <w:t xml:space="preserve"> </w:t>
      </w:r>
      <w:r w:rsidRPr="00B5392F">
        <w:rPr>
          <w:rFonts w:ascii="Times New Roman" w:hAnsi="Times New Roman" w:cs="Times New Roman"/>
        </w:rPr>
        <w:t>laws wherever the Company does business. Berkshire Hathaway Energy does not</w:t>
      </w:r>
      <w:r w:rsidRPr="00B5392F">
        <w:rPr>
          <w:rFonts w:ascii="Times New Roman" w:hAnsi="Times New Roman" w:cs="Times New Roman"/>
          <w:spacing w:val="1"/>
        </w:rPr>
        <w:t xml:space="preserve"> </w:t>
      </w:r>
      <w:r w:rsidRPr="00B5392F">
        <w:rPr>
          <w:rFonts w:ascii="Times New Roman" w:hAnsi="Times New Roman" w:cs="Times New Roman"/>
        </w:rPr>
        <w:t>tolerate harassment of any kind, including but not limited to sexual harassment, racial</w:t>
      </w:r>
      <w:r w:rsidRPr="00B5392F">
        <w:rPr>
          <w:rFonts w:ascii="Times New Roman" w:hAnsi="Times New Roman" w:cs="Times New Roman"/>
          <w:spacing w:val="1"/>
        </w:rPr>
        <w:t xml:space="preserve"> </w:t>
      </w:r>
      <w:r w:rsidRPr="00B5392F">
        <w:rPr>
          <w:rFonts w:ascii="Times New Roman" w:hAnsi="Times New Roman" w:cs="Times New Roman"/>
        </w:rPr>
        <w:t>harassment</w:t>
      </w:r>
      <w:r w:rsidRPr="00B5392F">
        <w:rPr>
          <w:rFonts w:ascii="Times New Roman" w:hAnsi="Times New Roman" w:cs="Times New Roman"/>
          <w:spacing w:val="1"/>
        </w:rPr>
        <w:t xml:space="preserve"> </w:t>
      </w:r>
      <w:r w:rsidRPr="00B5392F">
        <w:rPr>
          <w:rFonts w:ascii="Times New Roman" w:hAnsi="Times New Roman" w:cs="Times New Roman"/>
        </w:rPr>
        <w:t>or any</w:t>
      </w:r>
      <w:r w:rsidRPr="00B5392F">
        <w:rPr>
          <w:rFonts w:ascii="Times New Roman" w:hAnsi="Times New Roman" w:cs="Times New Roman"/>
          <w:spacing w:val="1"/>
        </w:rPr>
        <w:t xml:space="preserve"> </w:t>
      </w:r>
      <w:r w:rsidRPr="00B5392F">
        <w:rPr>
          <w:rFonts w:ascii="Times New Roman" w:hAnsi="Times New Roman" w:cs="Times New Roman"/>
        </w:rPr>
        <w:t>other</w:t>
      </w:r>
      <w:r w:rsidRPr="00B5392F">
        <w:rPr>
          <w:rFonts w:ascii="Times New Roman" w:hAnsi="Times New Roman" w:cs="Times New Roman"/>
          <w:spacing w:val="1"/>
        </w:rPr>
        <w:t xml:space="preserve"> </w:t>
      </w:r>
      <w:r w:rsidRPr="00B5392F">
        <w:rPr>
          <w:rFonts w:ascii="Times New Roman" w:hAnsi="Times New Roman" w:cs="Times New Roman"/>
        </w:rPr>
        <w:t>type</w:t>
      </w:r>
      <w:r w:rsidRPr="00B5392F">
        <w:rPr>
          <w:rFonts w:ascii="Times New Roman" w:hAnsi="Times New Roman" w:cs="Times New Roman"/>
          <w:spacing w:val="1"/>
        </w:rPr>
        <w:t xml:space="preserve"> </w:t>
      </w:r>
      <w:r w:rsidRPr="00B5392F">
        <w:rPr>
          <w:rFonts w:ascii="Times New Roman" w:hAnsi="Times New Roman" w:cs="Times New Roman"/>
        </w:rPr>
        <w:t>of</w:t>
      </w:r>
      <w:r w:rsidRPr="00B5392F">
        <w:rPr>
          <w:rFonts w:ascii="Times New Roman" w:hAnsi="Times New Roman" w:cs="Times New Roman"/>
          <w:spacing w:val="1"/>
        </w:rPr>
        <w:t xml:space="preserve"> </w:t>
      </w:r>
      <w:r w:rsidRPr="00B5392F">
        <w:rPr>
          <w:rFonts w:ascii="Times New Roman" w:hAnsi="Times New Roman" w:cs="Times New Roman"/>
        </w:rPr>
        <w:t>behavior that</w:t>
      </w:r>
      <w:r w:rsidRPr="00B5392F">
        <w:rPr>
          <w:rFonts w:ascii="Times New Roman" w:hAnsi="Times New Roman" w:cs="Times New Roman"/>
          <w:spacing w:val="1"/>
        </w:rPr>
        <w:t xml:space="preserve"> </w:t>
      </w:r>
      <w:r w:rsidRPr="00B5392F">
        <w:rPr>
          <w:rFonts w:ascii="Times New Roman" w:hAnsi="Times New Roman" w:cs="Times New Roman"/>
        </w:rPr>
        <w:t>is</w:t>
      </w:r>
      <w:r w:rsidRPr="00B5392F">
        <w:rPr>
          <w:rFonts w:ascii="Times New Roman" w:hAnsi="Times New Roman" w:cs="Times New Roman"/>
          <w:spacing w:val="1"/>
        </w:rPr>
        <w:t xml:space="preserve"> </w:t>
      </w:r>
      <w:r w:rsidRPr="00B5392F">
        <w:rPr>
          <w:rFonts w:ascii="Times New Roman" w:hAnsi="Times New Roman" w:cs="Times New Roman"/>
        </w:rPr>
        <w:t>hostile,</w:t>
      </w:r>
      <w:r w:rsidRPr="00B5392F">
        <w:rPr>
          <w:rFonts w:ascii="Times New Roman" w:hAnsi="Times New Roman" w:cs="Times New Roman"/>
          <w:spacing w:val="1"/>
        </w:rPr>
        <w:t xml:space="preserve"> </w:t>
      </w:r>
      <w:r w:rsidRPr="00B5392F">
        <w:rPr>
          <w:rFonts w:ascii="Times New Roman" w:hAnsi="Times New Roman" w:cs="Times New Roman"/>
        </w:rPr>
        <w:t>disrespectful,</w:t>
      </w:r>
      <w:r w:rsidRPr="00B5392F">
        <w:rPr>
          <w:rFonts w:ascii="Times New Roman" w:hAnsi="Times New Roman" w:cs="Times New Roman"/>
          <w:spacing w:val="1"/>
        </w:rPr>
        <w:t xml:space="preserve"> </w:t>
      </w:r>
      <w:proofErr w:type="gramStart"/>
      <w:r w:rsidRPr="00B5392F">
        <w:rPr>
          <w:rFonts w:ascii="Times New Roman" w:hAnsi="Times New Roman" w:cs="Times New Roman"/>
        </w:rPr>
        <w:t>abusive</w:t>
      </w:r>
      <w:proofErr w:type="gramEnd"/>
      <w:r w:rsidRPr="00B5392F">
        <w:rPr>
          <w:rFonts w:ascii="Times New Roman" w:hAnsi="Times New Roman" w:cs="Times New Roman"/>
          <w:spacing w:val="1"/>
        </w:rPr>
        <w:t xml:space="preserve"> </w:t>
      </w:r>
      <w:r w:rsidRPr="00B5392F">
        <w:rPr>
          <w:rFonts w:ascii="Times New Roman" w:hAnsi="Times New Roman" w:cs="Times New Roman"/>
        </w:rPr>
        <w:t>or</w:t>
      </w:r>
      <w:r w:rsidRPr="00B5392F">
        <w:rPr>
          <w:rFonts w:ascii="Times New Roman" w:hAnsi="Times New Roman" w:cs="Times New Roman"/>
          <w:spacing w:val="1"/>
        </w:rPr>
        <w:t xml:space="preserve"> </w:t>
      </w:r>
      <w:r w:rsidRPr="00B5392F">
        <w:rPr>
          <w:rFonts w:ascii="Times New Roman" w:hAnsi="Times New Roman" w:cs="Times New Roman"/>
        </w:rPr>
        <w:t>humiliating</w:t>
      </w:r>
      <w:r w:rsidRPr="00B5392F">
        <w:rPr>
          <w:rFonts w:ascii="Times New Roman" w:hAnsi="Times New Roman" w:cs="Times New Roman"/>
          <w:spacing w:val="-10"/>
        </w:rPr>
        <w:t xml:space="preserve"> </w:t>
      </w:r>
      <w:r w:rsidRPr="00B5392F">
        <w:rPr>
          <w:rFonts w:ascii="Times New Roman" w:hAnsi="Times New Roman" w:cs="Times New Roman"/>
        </w:rPr>
        <w:t>and</w:t>
      </w:r>
      <w:r w:rsidRPr="00B5392F">
        <w:rPr>
          <w:rFonts w:ascii="Times New Roman" w:hAnsi="Times New Roman" w:cs="Times New Roman"/>
          <w:spacing w:val="-9"/>
        </w:rPr>
        <w:t xml:space="preserve"> </w:t>
      </w:r>
      <w:r w:rsidRPr="00B5392F">
        <w:rPr>
          <w:rFonts w:ascii="Times New Roman" w:hAnsi="Times New Roman" w:cs="Times New Roman"/>
        </w:rPr>
        <w:t>does</w:t>
      </w:r>
      <w:r w:rsidRPr="00B5392F">
        <w:rPr>
          <w:rFonts w:ascii="Times New Roman" w:hAnsi="Times New Roman" w:cs="Times New Roman"/>
          <w:spacing w:val="-10"/>
        </w:rPr>
        <w:t xml:space="preserve"> </w:t>
      </w:r>
      <w:r w:rsidRPr="00B5392F">
        <w:rPr>
          <w:rFonts w:ascii="Times New Roman" w:hAnsi="Times New Roman" w:cs="Times New Roman"/>
        </w:rPr>
        <w:t>not</w:t>
      </w:r>
      <w:r w:rsidRPr="00B5392F">
        <w:rPr>
          <w:rFonts w:ascii="Times New Roman" w:hAnsi="Times New Roman" w:cs="Times New Roman"/>
          <w:spacing w:val="-10"/>
        </w:rPr>
        <w:t xml:space="preserve"> </w:t>
      </w:r>
      <w:r w:rsidRPr="00B5392F">
        <w:rPr>
          <w:rFonts w:ascii="Times New Roman" w:hAnsi="Times New Roman" w:cs="Times New Roman"/>
        </w:rPr>
        <w:t>tolerate</w:t>
      </w:r>
      <w:r w:rsidRPr="00B5392F">
        <w:rPr>
          <w:rFonts w:ascii="Times New Roman" w:hAnsi="Times New Roman" w:cs="Times New Roman"/>
          <w:spacing w:val="-9"/>
        </w:rPr>
        <w:t xml:space="preserve"> </w:t>
      </w:r>
      <w:r w:rsidRPr="00B5392F">
        <w:rPr>
          <w:rFonts w:ascii="Times New Roman" w:hAnsi="Times New Roman" w:cs="Times New Roman"/>
        </w:rPr>
        <w:t>workplace</w:t>
      </w:r>
      <w:r w:rsidRPr="00B5392F">
        <w:rPr>
          <w:rFonts w:ascii="Times New Roman" w:hAnsi="Times New Roman" w:cs="Times New Roman"/>
          <w:spacing w:val="-9"/>
        </w:rPr>
        <w:t xml:space="preserve"> </w:t>
      </w:r>
      <w:r w:rsidRPr="00B5392F">
        <w:rPr>
          <w:rFonts w:ascii="Times New Roman" w:hAnsi="Times New Roman" w:cs="Times New Roman"/>
        </w:rPr>
        <w:t>violence</w:t>
      </w:r>
      <w:r w:rsidRPr="00B5392F">
        <w:rPr>
          <w:rFonts w:ascii="Times New Roman" w:hAnsi="Times New Roman" w:cs="Times New Roman"/>
          <w:spacing w:val="-9"/>
        </w:rPr>
        <w:t xml:space="preserve"> </w:t>
      </w:r>
      <w:r w:rsidRPr="00B5392F">
        <w:rPr>
          <w:rFonts w:ascii="Times New Roman" w:hAnsi="Times New Roman" w:cs="Times New Roman"/>
        </w:rPr>
        <w:t>of</w:t>
      </w:r>
      <w:r w:rsidRPr="00B5392F">
        <w:rPr>
          <w:rFonts w:ascii="Times New Roman" w:hAnsi="Times New Roman" w:cs="Times New Roman"/>
          <w:spacing w:val="-10"/>
        </w:rPr>
        <w:t xml:space="preserve"> </w:t>
      </w:r>
      <w:r w:rsidRPr="00B5392F">
        <w:rPr>
          <w:rFonts w:ascii="Times New Roman" w:hAnsi="Times New Roman" w:cs="Times New Roman"/>
        </w:rPr>
        <w:t>any</w:t>
      </w:r>
      <w:r w:rsidRPr="00B5392F">
        <w:rPr>
          <w:rFonts w:ascii="Times New Roman" w:hAnsi="Times New Roman" w:cs="Times New Roman"/>
          <w:spacing w:val="-10"/>
        </w:rPr>
        <w:t xml:space="preserve"> </w:t>
      </w:r>
      <w:r w:rsidRPr="00B5392F">
        <w:rPr>
          <w:rFonts w:ascii="Times New Roman" w:hAnsi="Times New Roman" w:cs="Times New Roman"/>
        </w:rPr>
        <w:t>kind,</w:t>
      </w:r>
      <w:r w:rsidRPr="00B5392F">
        <w:rPr>
          <w:rFonts w:ascii="Times New Roman" w:hAnsi="Times New Roman" w:cs="Times New Roman"/>
          <w:spacing w:val="-10"/>
        </w:rPr>
        <w:t xml:space="preserve"> </w:t>
      </w:r>
      <w:r w:rsidRPr="00B5392F">
        <w:rPr>
          <w:rFonts w:ascii="Times New Roman" w:hAnsi="Times New Roman" w:cs="Times New Roman"/>
        </w:rPr>
        <w:t>including</w:t>
      </w:r>
      <w:r w:rsidRPr="00B5392F">
        <w:rPr>
          <w:rFonts w:ascii="Times New Roman" w:hAnsi="Times New Roman" w:cs="Times New Roman"/>
          <w:spacing w:val="-9"/>
        </w:rPr>
        <w:t xml:space="preserve"> </w:t>
      </w:r>
      <w:r w:rsidRPr="00B5392F">
        <w:rPr>
          <w:rFonts w:ascii="Times New Roman" w:hAnsi="Times New Roman" w:cs="Times New Roman"/>
        </w:rPr>
        <w:t>intimidating</w:t>
      </w:r>
      <w:r w:rsidRPr="00B5392F">
        <w:rPr>
          <w:rFonts w:ascii="Times New Roman" w:hAnsi="Times New Roman" w:cs="Times New Roman"/>
          <w:spacing w:val="-9"/>
        </w:rPr>
        <w:t xml:space="preserve"> </w:t>
      </w:r>
      <w:r w:rsidRPr="00B5392F">
        <w:rPr>
          <w:rFonts w:ascii="Times New Roman" w:hAnsi="Times New Roman" w:cs="Times New Roman"/>
        </w:rPr>
        <w:t>or</w:t>
      </w:r>
      <w:r w:rsidRPr="00B5392F">
        <w:rPr>
          <w:rFonts w:ascii="Times New Roman" w:hAnsi="Times New Roman" w:cs="Times New Roman"/>
          <w:spacing w:val="-64"/>
        </w:rPr>
        <w:t xml:space="preserve"> </w:t>
      </w:r>
      <w:r w:rsidRPr="00B5392F">
        <w:rPr>
          <w:rFonts w:ascii="Times New Roman" w:hAnsi="Times New Roman" w:cs="Times New Roman"/>
        </w:rPr>
        <w:t>threatening actions.</w:t>
      </w:r>
    </w:p>
    <w:p w14:paraId="748BA9DC" w14:textId="77777777" w:rsidR="003605FC" w:rsidRPr="00B5392F" w:rsidRDefault="003605FC" w:rsidP="003605FC">
      <w:pPr>
        <w:rPr>
          <w:sz w:val="24"/>
          <w:szCs w:val="24"/>
        </w:rPr>
        <w:sectPr w:rsidR="003605FC" w:rsidRPr="00B5392F">
          <w:pgSz w:w="12240" w:h="15840"/>
          <w:pgMar w:top="1360" w:right="1300" w:bottom="1220" w:left="1300" w:header="0" w:footer="1034" w:gutter="0"/>
          <w:cols w:space="720"/>
        </w:sectPr>
      </w:pPr>
    </w:p>
    <w:p w14:paraId="2D005D5A" w14:textId="77777777" w:rsidR="003605FC" w:rsidRPr="00B5392F" w:rsidRDefault="003605FC" w:rsidP="003605FC">
      <w:pPr>
        <w:pStyle w:val="BodyText"/>
        <w:spacing w:before="80"/>
        <w:ind w:left="140" w:right="133"/>
        <w:rPr>
          <w:rFonts w:ascii="Times New Roman" w:hAnsi="Times New Roman" w:cs="Times New Roman"/>
        </w:rPr>
      </w:pPr>
      <w:r w:rsidRPr="00B5392F">
        <w:rPr>
          <w:rFonts w:ascii="Times New Roman" w:hAnsi="Times New Roman" w:cs="Times New Roman"/>
        </w:rPr>
        <w:lastRenderedPageBreak/>
        <w:t>Berkshire Hathaway Energy expects its Suppliers to share its commitment to a humane,</w:t>
      </w:r>
      <w:r w:rsidRPr="00B5392F">
        <w:rPr>
          <w:rFonts w:ascii="Times New Roman" w:hAnsi="Times New Roman" w:cs="Times New Roman"/>
          <w:spacing w:val="-64"/>
        </w:rPr>
        <w:t xml:space="preserve"> </w:t>
      </w:r>
      <w:proofErr w:type="gramStart"/>
      <w:r w:rsidRPr="00B5392F">
        <w:rPr>
          <w:rFonts w:ascii="Times New Roman" w:hAnsi="Times New Roman" w:cs="Times New Roman"/>
        </w:rPr>
        <w:t>diverse</w:t>
      </w:r>
      <w:proofErr w:type="gramEnd"/>
      <w:r w:rsidRPr="00B5392F">
        <w:rPr>
          <w:rFonts w:ascii="Times New Roman" w:hAnsi="Times New Roman" w:cs="Times New Roman"/>
        </w:rPr>
        <w:t xml:space="preserve"> and inclusive workplace free from discrimination, harassment, coercion and any</w:t>
      </w:r>
      <w:r w:rsidRPr="00B5392F">
        <w:rPr>
          <w:rFonts w:ascii="Times New Roman" w:hAnsi="Times New Roman" w:cs="Times New Roman"/>
          <w:spacing w:val="1"/>
        </w:rPr>
        <w:t xml:space="preserve"> </w:t>
      </w:r>
      <w:r w:rsidRPr="00B5392F">
        <w:rPr>
          <w:rFonts w:ascii="Times New Roman" w:hAnsi="Times New Roman" w:cs="Times New Roman"/>
        </w:rPr>
        <w:t>form of violence. Suppliers have a responsibility to uphold that commitment and report</w:t>
      </w:r>
      <w:r w:rsidRPr="00B5392F">
        <w:rPr>
          <w:rFonts w:ascii="Times New Roman" w:hAnsi="Times New Roman" w:cs="Times New Roman"/>
          <w:spacing w:val="1"/>
        </w:rPr>
        <w:t xml:space="preserve"> </w:t>
      </w:r>
      <w:r w:rsidRPr="00B5392F">
        <w:rPr>
          <w:rFonts w:ascii="Times New Roman" w:hAnsi="Times New Roman" w:cs="Times New Roman"/>
        </w:rPr>
        <w:t>any acts (verbal, physical or visual) of harassment, intimidation or coercion related to</w:t>
      </w:r>
      <w:r w:rsidRPr="00B5392F">
        <w:rPr>
          <w:rFonts w:ascii="Times New Roman" w:hAnsi="Times New Roman" w:cs="Times New Roman"/>
          <w:spacing w:val="1"/>
        </w:rPr>
        <w:t xml:space="preserve"> </w:t>
      </w:r>
      <w:r w:rsidRPr="00B5392F">
        <w:rPr>
          <w:rFonts w:ascii="Times New Roman" w:hAnsi="Times New Roman" w:cs="Times New Roman"/>
        </w:rPr>
        <w:t>race,</w:t>
      </w:r>
      <w:r w:rsidRPr="00B5392F">
        <w:rPr>
          <w:rFonts w:ascii="Times New Roman" w:hAnsi="Times New Roman" w:cs="Times New Roman"/>
          <w:spacing w:val="-9"/>
        </w:rPr>
        <w:t xml:space="preserve"> </w:t>
      </w:r>
      <w:r w:rsidRPr="00B5392F">
        <w:rPr>
          <w:rFonts w:ascii="Times New Roman" w:hAnsi="Times New Roman" w:cs="Times New Roman"/>
        </w:rPr>
        <w:t>color,</w:t>
      </w:r>
      <w:r w:rsidRPr="00B5392F">
        <w:rPr>
          <w:rFonts w:ascii="Times New Roman" w:hAnsi="Times New Roman" w:cs="Times New Roman"/>
          <w:spacing w:val="-8"/>
        </w:rPr>
        <w:t xml:space="preserve"> </w:t>
      </w:r>
      <w:r w:rsidRPr="00B5392F">
        <w:rPr>
          <w:rFonts w:ascii="Times New Roman" w:hAnsi="Times New Roman" w:cs="Times New Roman"/>
        </w:rPr>
        <w:t>religion</w:t>
      </w:r>
      <w:r w:rsidRPr="00B5392F">
        <w:rPr>
          <w:rFonts w:ascii="Times New Roman" w:hAnsi="Times New Roman" w:cs="Times New Roman"/>
          <w:spacing w:val="-10"/>
        </w:rPr>
        <w:t xml:space="preserve"> </w:t>
      </w:r>
      <w:r w:rsidRPr="00B5392F">
        <w:rPr>
          <w:rFonts w:ascii="Times New Roman" w:hAnsi="Times New Roman" w:cs="Times New Roman"/>
        </w:rPr>
        <w:t>or</w:t>
      </w:r>
      <w:r w:rsidRPr="00B5392F">
        <w:rPr>
          <w:rFonts w:ascii="Times New Roman" w:hAnsi="Times New Roman" w:cs="Times New Roman"/>
          <w:spacing w:val="-9"/>
        </w:rPr>
        <w:t xml:space="preserve"> </w:t>
      </w:r>
      <w:r w:rsidRPr="00B5392F">
        <w:rPr>
          <w:rFonts w:ascii="Times New Roman" w:hAnsi="Times New Roman" w:cs="Times New Roman"/>
        </w:rPr>
        <w:t>religious</w:t>
      </w:r>
      <w:r w:rsidRPr="00B5392F">
        <w:rPr>
          <w:rFonts w:ascii="Times New Roman" w:hAnsi="Times New Roman" w:cs="Times New Roman"/>
          <w:spacing w:val="-9"/>
        </w:rPr>
        <w:t xml:space="preserve"> </w:t>
      </w:r>
      <w:r w:rsidRPr="00B5392F">
        <w:rPr>
          <w:rFonts w:ascii="Times New Roman" w:hAnsi="Times New Roman" w:cs="Times New Roman"/>
        </w:rPr>
        <w:t>creed,</w:t>
      </w:r>
      <w:r w:rsidRPr="00B5392F">
        <w:rPr>
          <w:rFonts w:ascii="Times New Roman" w:hAnsi="Times New Roman" w:cs="Times New Roman"/>
          <w:spacing w:val="-10"/>
        </w:rPr>
        <w:t xml:space="preserve"> </w:t>
      </w:r>
      <w:r w:rsidRPr="00B5392F">
        <w:rPr>
          <w:rFonts w:ascii="Times New Roman" w:hAnsi="Times New Roman" w:cs="Times New Roman"/>
        </w:rPr>
        <w:t>national</w:t>
      </w:r>
      <w:r w:rsidRPr="00B5392F">
        <w:rPr>
          <w:rFonts w:ascii="Times New Roman" w:hAnsi="Times New Roman" w:cs="Times New Roman"/>
          <w:spacing w:val="-9"/>
        </w:rPr>
        <w:t xml:space="preserve"> </w:t>
      </w:r>
      <w:r w:rsidRPr="00B5392F">
        <w:rPr>
          <w:rFonts w:ascii="Times New Roman" w:hAnsi="Times New Roman" w:cs="Times New Roman"/>
        </w:rPr>
        <w:t>origin,</w:t>
      </w:r>
      <w:r w:rsidRPr="00B5392F">
        <w:rPr>
          <w:rFonts w:ascii="Times New Roman" w:hAnsi="Times New Roman" w:cs="Times New Roman"/>
          <w:spacing w:val="-11"/>
        </w:rPr>
        <w:t xml:space="preserve"> </w:t>
      </w:r>
      <w:r w:rsidRPr="00B5392F">
        <w:rPr>
          <w:rFonts w:ascii="Times New Roman" w:hAnsi="Times New Roman" w:cs="Times New Roman"/>
        </w:rPr>
        <w:t>ancestry,</w:t>
      </w:r>
      <w:r w:rsidRPr="00B5392F">
        <w:rPr>
          <w:rFonts w:ascii="Times New Roman" w:hAnsi="Times New Roman" w:cs="Times New Roman"/>
          <w:spacing w:val="-8"/>
        </w:rPr>
        <w:t xml:space="preserve"> </w:t>
      </w:r>
      <w:r w:rsidRPr="00B5392F">
        <w:rPr>
          <w:rFonts w:ascii="Times New Roman" w:hAnsi="Times New Roman" w:cs="Times New Roman"/>
        </w:rPr>
        <w:t>citizenship</w:t>
      </w:r>
      <w:r w:rsidRPr="00B5392F">
        <w:rPr>
          <w:rFonts w:ascii="Times New Roman" w:hAnsi="Times New Roman" w:cs="Times New Roman"/>
          <w:spacing w:val="-9"/>
        </w:rPr>
        <w:t xml:space="preserve"> </w:t>
      </w:r>
      <w:r w:rsidRPr="00B5392F">
        <w:rPr>
          <w:rFonts w:ascii="Times New Roman" w:hAnsi="Times New Roman" w:cs="Times New Roman"/>
        </w:rPr>
        <w:t>status</w:t>
      </w:r>
      <w:r w:rsidRPr="00B5392F">
        <w:rPr>
          <w:rFonts w:ascii="Times New Roman" w:hAnsi="Times New Roman" w:cs="Times New Roman"/>
          <w:spacing w:val="-9"/>
        </w:rPr>
        <w:t xml:space="preserve"> </w:t>
      </w:r>
      <w:r w:rsidRPr="00B5392F">
        <w:rPr>
          <w:rFonts w:ascii="Times New Roman" w:hAnsi="Times New Roman" w:cs="Times New Roman"/>
        </w:rPr>
        <w:t>(except</w:t>
      </w:r>
      <w:r w:rsidRPr="00B5392F">
        <w:rPr>
          <w:rFonts w:ascii="Times New Roman" w:hAnsi="Times New Roman" w:cs="Times New Roman"/>
          <w:spacing w:val="-64"/>
        </w:rPr>
        <w:t xml:space="preserve"> </w:t>
      </w:r>
      <w:r w:rsidRPr="00B5392F">
        <w:rPr>
          <w:rFonts w:ascii="Times New Roman" w:hAnsi="Times New Roman" w:cs="Times New Roman"/>
        </w:rPr>
        <w:t>as required by law), gender, gender identity, gender expression, sex, pregnancy, sexual</w:t>
      </w:r>
      <w:r w:rsidRPr="00B5392F">
        <w:rPr>
          <w:rFonts w:ascii="Times New Roman" w:hAnsi="Times New Roman" w:cs="Times New Roman"/>
          <w:spacing w:val="-64"/>
        </w:rPr>
        <w:t xml:space="preserve"> </w:t>
      </w:r>
      <w:r w:rsidRPr="00B5392F">
        <w:rPr>
          <w:rFonts w:ascii="Times New Roman" w:hAnsi="Times New Roman" w:cs="Times New Roman"/>
        </w:rPr>
        <w:t>orientation, genetic information, physical or mental disability, veteran or military status,</w:t>
      </w:r>
      <w:r w:rsidRPr="00B5392F">
        <w:rPr>
          <w:rFonts w:ascii="Times New Roman" w:hAnsi="Times New Roman" w:cs="Times New Roman"/>
          <w:spacing w:val="1"/>
        </w:rPr>
        <w:t xml:space="preserve"> </w:t>
      </w:r>
      <w:r w:rsidRPr="00B5392F">
        <w:rPr>
          <w:rFonts w:ascii="Times New Roman" w:hAnsi="Times New Roman" w:cs="Times New Roman"/>
        </w:rPr>
        <w:t>marital</w:t>
      </w:r>
      <w:r w:rsidRPr="00B5392F">
        <w:rPr>
          <w:rFonts w:ascii="Times New Roman" w:hAnsi="Times New Roman" w:cs="Times New Roman"/>
          <w:spacing w:val="-1"/>
        </w:rPr>
        <w:t xml:space="preserve"> </w:t>
      </w:r>
      <w:r w:rsidRPr="00B5392F">
        <w:rPr>
          <w:rFonts w:ascii="Times New Roman" w:hAnsi="Times New Roman" w:cs="Times New Roman"/>
        </w:rPr>
        <w:t>status</w:t>
      </w:r>
      <w:r w:rsidRPr="00B5392F">
        <w:rPr>
          <w:rFonts w:ascii="Times New Roman" w:hAnsi="Times New Roman" w:cs="Times New Roman"/>
          <w:spacing w:val="-3"/>
        </w:rPr>
        <w:t xml:space="preserve"> </w:t>
      </w:r>
      <w:r w:rsidRPr="00B5392F">
        <w:rPr>
          <w:rFonts w:ascii="Times New Roman" w:hAnsi="Times New Roman" w:cs="Times New Roman"/>
        </w:rPr>
        <w:t>or</w:t>
      </w:r>
      <w:r w:rsidRPr="00B5392F">
        <w:rPr>
          <w:rFonts w:ascii="Times New Roman" w:hAnsi="Times New Roman" w:cs="Times New Roman"/>
          <w:spacing w:val="-1"/>
        </w:rPr>
        <w:t xml:space="preserve"> </w:t>
      </w:r>
      <w:r w:rsidRPr="00B5392F">
        <w:rPr>
          <w:rFonts w:ascii="Times New Roman" w:hAnsi="Times New Roman" w:cs="Times New Roman"/>
        </w:rPr>
        <w:t>any</w:t>
      </w:r>
      <w:r w:rsidRPr="00B5392F">
        <w:rPr>
          <w:rFonts w:ascii="Times New Roman" w:hAnsi="Times New Roman" w:cs="Times New Roman"/>
          <w:spacing w:val="-1"/>
        </w:rPr>
        <w:t xml:space="preserve"> </w:t>
      </w:r>
      <w:r w:rsidRPr="00B5392F">
        <w:rPr>
          <w:rFonts w:ascii="Times New Roman" w:hAnsi="Times New Roman" w:cs="Times New Roman"/>
        </w:rPr>
        <w:t>other</w:t>
      </w:r>
      <w:r w:rsidRPr="00B5392F">
        <w:rPr>
          <w:rFonts w:ascii="Times New Roman" w:hAnsi="Times New Roman" w:cs="Times New Roman"/>
          <w:spacing w:val="-1"/>
        </w:rPr>
        <w:t xml:space="preserve"> </w:t>
      </w:r>
      <w:r w:rsidRPr="00B5392F">
        <w:rPr>
          <w:rFonts w:ascii="Times New Roman" w:hAnsi="Times New Roman" w:cs="Times New Roman"/>
        </w:rPr>
        <w:t>status</w:t>
      </w:r>
      <w:r w:rsidRPr="00B5392F">
        <w:rPr>
          <w:rFonts w:ascii="Times New Roman" w:hAnsi="Times New Roman" w:cs="Times New Roman"/>
          <w:spacing w:val="-1"/>
        </w:rPr>
        <w:t xml:space="preserve"> </w:t>
      </w:r>
      <w:r w:rsidRPr="00B5392F">
        <w:rPr>
          <w:rFonts w:ascii="Times New Roman" w:hAnsi="Times New Roman" w:cs="Times New Roman"/>
        </w:rPr>
        <w:t>or</w:t>
      </w:r>
      <w:r w:rsidRPr="00B5392F">
        <w:rPr>
          <w:rFonts w:ascii="Times New Roman" w:hAnsi="Times New Roman" w:cs="Times New Roman"/>
          <w:spacing w:val="-1"/>
        </w:rPr>
        <w:t xml:space="preserve"> </w:t>
      </w:r>
      <w:r w:rsidRPr="00B5392F">
        <w:rPr>
          <w:rFonts w:ascii="Times New Roman" w:hAnsi="Times New Roman" w:cs="Times New Roman"/>
        </w:rPr>
        <w:t>classification protected</w:t>
      </w:r>
      <w:r w:rsidRPr="00B5392F">
        <w:rPr>
          <w:rFonts w:ascii="Times New Roman" w:hAnsi="Times New Roman" w:cs="Times New Roman"/>
          <w:spacing w:val="1"/>
        </w:rPr>
        <w:t xml:space="preserve"> </w:t>
      </w:r>
      <w:r w:rsidRPr="00B5392F">
        <w:rPr>
          <w:rFonts w:ascii="Times New Roman" w:hAnsi="Times New Roman" w:cs="Times New Roman"/>
        </w:rPr>
        <w:t>by</w:t>
      </w:r>
      <w:r w:rsidRPr="00B5392F">
        <w:rPr>
          <w:rFonts w:ascii="Times New Roman" w:hAnsi="Times New Roman" w:cs="Times New Roman"/>
          <w:spacing w:val="-3"/>
        </w:rPr>
        <w:t xml:space="preserve"> </w:t>
      </w:r>
      <w:r w:rsidRPr="00B5392F">
        <w:rPr>
          <w:rFonts w:ascii="Times New Roman" w:hAnsi="Times New Roman" w:cs="Times New Roman"/>
        </w:rPr>
        <w:t>law.</w:t>
      </w:r>
    </w:p>
    <w:p w14:paraId="020A0610" w14:textId="77777777" w:rsidR="003605FC" w:rsidRPr="00B5392F" w:rsidRDefault="003605FC" w:rsidP="003605FC">
      <w:pPr>
        <w:pStyle w:val="BodyText"/>
        <w:jc w:val="left"/>
        <w:rPr>
          <w:rFonts w:ascii="Times New Roman" w:hAnsi="Times New Roman" w:cs="Times New Roman"/>
        </w:rPr>
      </w:pPr>
    </w:p>
    <w:p w14:paraId="55974869" w14:textId="77777777" w:rsidR="003605FC" w:rsidRPr="00B5392F" w:rsidRDefault="003605FC" w:rsidP="003605FC">
      <w:pPr>
        <w:pStyle w:val="BodyText"/>
        <w:ind w:left="139" w:right="133"/>
        <w:rPr>
          <w:rFonts w:ascii="Times New Roman" w:hAnsi="Times New Roman" w:cs="Times New Roman"/>
        </w:rPr>
      </w:pPr>
      <w:r w:rsidRPr="00B5392F">
        <w:rPr>
          <w:rFonts w:ascii="Times New Roman" w:hAnsi="Times New Roman" w:cs="Times New Roman"/>
        </w:rPr>
        <w:t>Suppliers shall support and respect internationally recognized human rights. Suppliers</w:t>
      </w:r>
      <w:r w:rsidRPr="00B5392F">
        <w:rPr>
          <w:rFonts w:ascii="Times New Roman" w:hAnsi="Times New Roman" w:cs="Times New Roman"/>
          <w:spacing w:val="1"/>
        </w:rPr>
        <w:t xml:space="preserve"> </w:t>
      </w:r>
      <w:r w:rsidRPr="00B5392F">
        <w:rPr>
          <w:rFonts w:ascii="Times New Roman" w:hAnsi="Times New Roman" w:cs="Times New Roman"/>
        </w:rPr>
        <w:t>shall</w:t>
      </w:r>
      <w:r w:rsidRPr="00B5392F">
        <w:rPr>
          <w:rFonts w:ascii="Times New Roman" w:hAnsi="Times New Roman" w:cs="Times New Roman"/>
          <w:spacing w:val="-7"/>
        </w:rPr>
        <w:t xml:space="preserve"> </w:t>
      </w:r>
      <w:r w:rsidRPr="00B5392F">
        <w:rPr>
          <w:rFonts w:ascii="Times New Roman" w:hAnsi="Times New Roman" w:cs="Times New Roman"/>
        </w:rPr>
        <w:t>not</w:t>
      </w:r>
      <w:r w:rsidRPr="00B5392F">
        <w:rPr>
          <w:rFonts w:ascii="Times New Roman" w:hAnsi="Times New Roman" w:cs="Times New Roman"/>
          <w:spacing w:val="-5"/>
        </w:rPr>
        <w:t xml:space="preserve"> </w:t>
      </w:r>
      <w:r w:rsidRPr="00B5392F">
        <w:rPr>
          <w:rFonts w:ascii="Times New Roman" w:hAnsi="Times New Roman" w:cs="Times New Roman"/>
        </w:rPr>
        <w:t>use,</w:t>
      </w:r>
      <w:r w:rsidRPr="00B5392F">
        <w:rPr>
          <w:rFonts w:ascii="Times New Roman" w:hAnsi="Times New Roman" w:cs="Times New Roman"/>
          <w:spacing w:val="-5"/>
        </w:rPr>
        <w:t xml:space="preserve"> </w:t>
      </w:r>
      <w:r w:rsidRPr="00B5392F">
        <w:rPr>
          <w:rFonts w:ascii="Times New Roman" w:hAnsi="Times New Roman" w:cs="Times New Roman"/>
        </w:rPr>
        <w:t>or</w:t>
      </w:r>
      <w:r w:rsidRPr="00B5392F">
        <w:rPr>
          <w:rFonts w:ascii="Times New Roman" w:hAnsi="Times New Roman" w:cs="Times New Roman"/>
          <w:spacing w:val="-8"/>
        </w:rPr>
        <w:t xml:space="preserve"> </w:t>
      </w:r>
      <w:r w:rsidRPr="00B5392F">
        <w:rPr>
          <w:rFonts w:ascii="Times New Roman" w:hAnsi="Times New Roman" w:cs="Times New Roman"/>
        </w:rPr>
        <w:t>participate</w:t>
      </w:r>
      <w:r w:rsidRPr="00B5392F">
        <w:rPr>
          <w:rFonts w:ascii="Times New Roman" w:hAnsi="Times New Roman" w:cs="Times New Roman"/>
          <w:spacing w:val="-7"/>
        </w:rPr>
        <w:t xml:space="preserve"> </w:t>
      </w:r>
      <w:r w:rsidRPr="00B5392F">
        <w:rPr>
          <w:rFonts w:ascii="Times New Roman" w:hAnsi="Times New Roman" w:cs="Times New Roman"/>
        </w:rPr>
        <w:t>in</w:t>
      </w:r>
      <w:r w:rsidRPr="00B5392F">
        <w:rPr>
          <w:rFonts w:ascii="Times New Roman" w:hAnsi="Times New Roman" w:cs="Times New Roman"/>
          <w:spacing w:val="-4"/>
        </w:rPr>
        <w:t xml:space="preserve"> </w:t>
      </w:r>
      <w:r w:rsidRPr="00B5392F">
        <w:rPr>
          <w:rFonts w:ascii="Times New Roman" w:hAnsi="Times New Roman" w:cs="Times New Roman"/>
        </w:rPr>
        <w:t>the</w:t>
      </w:r>
      <w:r w:rsidRPr="00B5392F">
        <w:rPr>
          <w:rFonts w:ascii="Times New Roman" w:hAnsi="Times New Roman" w:cs="Times New Roman"/>
          <w:spacing w:val="-7"/>
        </w:rPr>
        <w:t xml:space="preserve"> </w:t>
      </w:r>
      <w:r w:rsidRPr="00B5392F">
        <w:rPr>
          <w:rFonts w:ascii="Times New Roman" w:hAnsi="Times New Roman" w:cs="Times New Roman"/>
        </w:rPr>
        <w:t>exploitation</w:t>
      </w:r>
      <w:r w:rsidRPr="00B5392F">
        <w:rPr>
          <w:rFonts w:ascii="Times New Roman" w:hAnsi="Times New Roman" w:cs="Times New Roman"/>
          <w:spacing w:val="-7"/>
        </w:rPr>
        <w:t xml:space="preserve"> </w:t>
      </w:r>
      <w:r w:rsidRPr="00B5392F">
        <w:rPr>
          <w:rFonts w:ascii="Times New Roman" w:hAnsi="Times New Roman" w:cs="Times New Roman"/>
        </w:rPr>
        <w:t>of</w:t>
      </w:r>
      <w:r w:rsidRPr="00B5392F">
        <w:rPr>
          <w:rFonts w:ascii="Times New Roman" w:hAnsi="Times New Roman" w:cs="Times New Roman"/>
          <w:spacing w:val="-5"/>
        </w:rPr>
        <w:t xml:space="preserve"> </w:t>
      </w:r>
      <w:r w:rsidRPr="00B5392F">
        <w:rPr>
          <w:rFonts w:ascii="Times New Roman" w:hAnsi="Times New Roman" w:cs="Times New Roman"/>
        </w:rPr>
        <w:t>workers,</w:t>
      </w:r>
      <w:r w:rsidRPr="00B5392F">
        <w:rPr>
          <w:rFonts w:ascii="Times New Roman" w:hAnsi="Times New Roman" w:cs="Times New Roman"/>
          <w:spacing w:val="-7"/>
        </w:rPr>
        <w:t xml:space="preserve"> </w:t>
      </w:r>
      <w:r w:rsidRPr="00B5392F">
        <w:rPr>
          <w:rFonts w:ascii="Times New Roman" w:hAnsi="Times New Roman" w:cs="Times New Roman"/>
        </w:rPr>
        <w:t>forced,</w:t>
      </w:r>
      <w:r w:rsidRPr="00B5392F">
        <w:rPr>
          <w:rFonts w:ascii="Times New Roman" w:hAnsi="Times New Roman" w:cs="Times New Roman"/>
          <w:spacing w:val="-5"/>
        </w:rPr>
        <w:t xml:space="preserve"> </w:t>
      </w:r>
      <w:r w:rsidRPr="00B5392F">
        <w:rPr>
          <w:rFonts w:ascii="Times New Roman" w:hAnsi="Times New Roman" w:cs="Times New Roman"/>
        </w:rPr>
        <w:t>trafficked</w:t>
      </w:r>
      <w:r w:rsidRPr="00B5392F">
        <w:rPr>
          <w:rFonts w:ascii="Times New Roman" w:hAnsi="Times New Roman" w:cs="Times New Roman"/>
          <w:spacing w:val="-4"/>
        </w:rPr>
        <w:t xml:space="preserve"> </w:t>
      </w:r>
      <w:r w:rsidRPr="00B5392F">
        <w:rPr>
          <w:rFonts w:ascii="Times New Roman" w:hAnsi="Times New Roman" w:cs="Times New Roman"/>
        </w:rPr>
        <w:t>or</w:t>
      </w:r>
      <w:r w:rsidRPr="00B5392F">
        <w:rPr>
          <w:rFonts w:ascii="Times New Roman" w:hAnsi="Times New Roman" w:cs="Times New Roman"/>
          <w:spacing w:val="-6"/>
        </w:rPr>
        <w:t xml:space="preserve"> </w:t>
      </w:r>
      <w:r w:rsidRPr="00B5392F">
        <w:rPr>
          <w:rFonts w:ascii="Times New Roman" w:hAnsi="Times New Roman" w:cs="Times New Roman"/>
        </w:rPr>
        <w:t>involuntary</w:t>
      </w:r>
      <w:r w:rsidRPr="00B5392F">
        <w:rPr>
          <w:rFonts w:ascii="Times New Roman" w:hAnsi="Times New Roman" w:cs="Times New Roman"/>
          <w:spacing w:val="-64"/>
        </w:rPr>
        <w:t xml:space="preserve"> </w:t>
      </w:r>
      <w:r w:rsidRPr="00B5392F">
        <w:rPr>
          <w:rFonts w:ascii="Times New Roman" w:hAnsi="Times New Roman" w:cs="Times New Roman"/>
        </w:rPr>
        <w:t>labor.</w:t>
      </w:r>
      <w:r w:rsidRPr="00B5392F">
        <w:rPr>
          <w:rFonts w:ascii="Times New Roman" w:hAnsi="Times New Roman" w:cs="Times New Roman"/>
          <w:spacing w:val="-13"/>
        </w:rPr>
        <w:t xml:space="preserve"> </w:t>
      </w:r>
      <w:r w:rsidRPr="00B5392F">
        <w:rPr>
          <w:rFonts w:ascii="Times New Roman" w:hAnsi="Times New Roman" w:cs="Times New Roman"/>
        </w:rPr>
        <w:t>Use</w:t>
      </w:r>
      <w:r w:rsidRPr="00B5392F">
        <w:rPr>
          <w:rFonts w:ascii="Times New Roman" w:hAnsi="Times New Roman" w:cs="Times New Roman"/>
          <w:spacing w:val="-15"/>
        </w:rPr>
        <w:t xml:space="preserve"> </w:t>
      </w:r>
      <w:r w:rsidRPr="00B5392F">
        <w:rPr>
          <w:rFonts w:ascii="Times New Roman" w:hAnsi="Times New Roman" w:cs="Times New Roman"/>
        </w:rPr>
        <w:t>of</w:t>
      </w:r>
      <w:r w:rsidRPr="00B5392F">
        <w:rPr>
          <w:rFonts w:ascii="Times New Roman" w:hAnsi="Times New Roman" w:cs="Times New Roman"/>
          <w:spacing w:val="-13"/>
        </w:rPr>
        <w:t xml:space="preserve"> </w:t>
      </w:r>
      <w:r w:rsidRPr="00B5392F">
        <w:rPr>
          <w:rFonts w:ascii="Times New Roman" w:hAnsi="Times New Roman" w:cs="Times New Roman"/>
        </w:rPr>
        <w:t>child</w:t>
      </w:r>
      <w:r w:rsidRPr="00B5392F">
        <w:rPr>
          <w:rFonts w:ascii="Times New Roman" w:hAnsi="Times New Roman" w:cs="Times New Roman"/>
          <w:spacing w:val="-13"/>
        </w:rPr>
        <w:t xml:space="preserve"> </w:t>
      </w:r>
      <w:r w:rsidRPr="00B5392F">
        <w:rPr>
          <w:rFonts w:ascii="Times New Roman" w:hAnsi="Times New Roman" w:cs="Times New Roman"/>
        </w:rPr>
        <w:t>labor</w:t>
      </w:r>
      <w:r w:rsidRPr="00B5392F">
        <w:rPr>
          <w:rFonts w:ascii="Times New Roman" w:hAnsi="Times New Roman" w:cs="Times New Roman"/>
          <w:spacing w:val="-15"/>
        </w:rPr>
        <w:t xml:space="preserve"> </w:t>
      </w:r>
      <w:r w:rsidRPr="00B5392F">
        <w:rPr>
          <w:rFonts w:ascii="Times New Roman" w:hAnsi="Times New Roman" w:cs="Times New Roman"/>
        </w:rPr>
        <w:t>or</w:t>
      </w:r>
      <w:r w:rsidRPr="00B5392F">
        <w:rPr>
          <w:rFonts w:ascii="Times New Roman" w:hAnsi="Times New Roman" w:cs="Times New Roman"/>
          <w:spacing w:val="-15"/>
        </w:rPr>
        <w:t xml:space="preserve"> </w:t>
      </w:r>
      <w:r w:rsidRPr="00B5392F">
        <w:rPr>
          <w:rFonts w:ascii="Times New Roman" w:hAnsi="Times New Roman" w:cs="Times New Roman"/>
        </w:rPr>
        <w:t>employment</w:t>
      </w:r>
      <w:r w:rsidRPr="00B5392F">
        <w:rPr>
          <w:rFonts w:ascii="Times New Roman" w:hAnsi="Times New Roman" w:cs="Times New Roman"/>
          <w:spacing w:val="-13"/>
        </w:rPr>
        <w:t xml:space="preserve"> </w:t>
      </w:r>
      <w:r w:rsidRPr="00B5392F">
        <w:rPr>
          <w:rFonts w:ascii="Times New Roman" w:hAnsi="Times New Roman" w:cs="Times New Roman"/>
        </w:rPr>
        <w:t>of</w:t>
      </w:r>
      <w:r w:rsidRPr="00B5392F">
        <w:rPr>
          <w:rFonts w:ascii="Times New Roman" w:hAnsi="Times New Roman" w:cs="Times New Roman"/>
          <w:spacing w:val="-16"/>
        </w:rPr>
        <w:t xml:space="preserve"> </w:t>
      </w:r>
      <w:r w:rsidRPr="00B5392F">
        <w:rPr>
          <w:rFonts w:ascii="Times New Roman" w:hAnsi="Times New Roman" w:cs="Times New Roman"/>
        </w:rPr>
        <w:t>any</w:t>
      </w:r>
      <w:r w:rsidRPr="00B5392F">
        <w:rPr>
          <w:rFonts w:ascii="Times New Roman" w:hAnsi="Times New Roman" w:cs="Times New Roman"/>
          <w:spacing w:val="-15"/>
        </w:rPr>
        <w:t xml:space="preserve"> </w:t>
      </w:r>
      <w:r w:rsidRPr="00B5392F">
        <w:rPr>
          <w:rFonts w:ascii="Times New Roman" w:hAnsi="Times New Roman" w:cs="Times New Roman"/>
        </w:rPr>
        <w:t>person</w:t>
      </w:r>
      <w:r w:rsidRPr="00B5392F">
        <w:rPr>
          <w:rFonts w:ascii="Times New Roman" w:hAnsi="Times New Roman" w:cs="Times New Roman"/>
          <w:spacing w:val="-15"/>
        </w:rPr>
        <w:t xml:space="preserve"> </w:t>
      </w:r>
      <w:r w:rsidRPr="00B5392F">
        <w:rPr>
          <w:rFonts w:ascii="Times New Roman" w:hAnsi="Times New Roman" w:cs="Times New Roman"/>
        </w:rPr>
        <w:t>under</w:t>
      </w:r>
      <w:r w:rsidRPr="00B5392F">
        <w:rPr>
          <w:rFonts w:ascii="Times New Roman" w:hAnsi="Times New Roman" w:cs="Times New Roman"/>
          <w:spacing w:val="-15"/>
        </w:rPr>
        <w:t xml:space="preserve"> </w:t>
      </w:r>
      <w:r w:rsidRPr="00B5392F">
        <w:rPr>
          <w:rFonts w:ascii="Times New Roman" w:hAnsi="Times New Roman" w:cs="Times New Roman"/>
        </w:rPr>
        <w:t>the</w:t>
      </w:r>
      <w:r w:rsidRPr="00B5392F">
        <w:rPr>
          <w:rFonts w:ascii="Times New Roman" w:hAnsi="Times New Roman" w:cs="Times New Roman"/>
          <w:spacing w:val="-15"/>
        </w:rPr>
        <w:t xml:space="preserve"> </w:t>
      </w:r>
      <w:r w:rsidRPr="00B5392F">
        <w:rPr>
          <w:rFonts w:ascii="Times New Roman" w:hAnsi="Times New Roman" w:cs="Times New Roman"/>
        </w:rPr>
        <w:t>age</w:t>
      </w:r>
      <w:r w:rsidRPr="00B5392F">
        <w:rPr>
          <w:rFonts w:ascii="Times New Roman" w:hAnsi="Times New Roman" w:cs="Times New Roman"/>
          <w:spacing w:val="-15"/>
        </w:rPr>
        <w:t xml:space="preserve"> </w:t>
      </w:r>
      <w:r w:rsidRPr="00B5392F">
        <w:rPr>
          <w:rFonts w:ascii="Times New Roman" w:hAnsi="Times New Roman" w:cs="Times New Roman"/>
        </w:rPr>
        <w:t>of</w:t>
      </w:r>
      <w:r w:rsidRPr="00B5392F">
        <w:rPr>
          <w:rFonts w:ascii="Times New Roman" w:hAnsi="Times New Roman" w:cs="Times New Roman"/>
          <w:spacing w:val="-13"/>
        </w:rPr>
        <w:t xml:space="preserve"> </w:t>
      </w:r>
      <w:r w:rsidRPr="00B5392F">
        <w:rPr>
          <w:rFonts w:ascii="Times New Roman" w:hAnsi="Times New Roman" w:cs="Times New Roman"/>
        </w:rPr>
        <w:t>15</w:t>
      </w:r>
      <w:r w:rsidRPr="00B5392F">
        <w:rPr>
          <w:rFonts w:ascii="Times New Roman" w:hAnsi="Times New Roman" w:cs="Times New Roman"/>
          <w:spacing w:val="-13"/>
        </w:rPr>
        <w:t xml:space="preserve"> </w:t>
      </w:r>
      <w:r w:rsidRPr="00B5392F">
        <w:rPr>
          <w:rFonts w:ascii="Times New Roman" w:hAnsi="Times New Roman" w:cs="Times New Roman"/>
        </w:rPr>
        <w:t>by</w:t>
      </w:r>
      <w:r w:rsidRPr="00B5392F">
        <w:rPr>
          <w:rFonts w:ascii="Times New Roman" w:hAnsi="Times New Roman" w:cs="Times New Roman"/>
          <w:spacing w:val="-16"/>
        </w:rPr>
        <w:t xml:space="preserve"> </w:t>
      </w:r>
      <w:r w:rsidRPr="00B5392F">
        <w:rPr>
          <w:rFonts w:ascii="Times New Roman" w:hAnsi="Times New Roman" w:cs="Times New Roman"/>
        </w:rPr>
        <w:t>any</w:t>
      </w:r>
      <w:r w:rsidRPr="00B5392F">
        <w:rPr>
          <w:rFonts w:ascii="Times New Roman" w:hAnsi="Times New Roman" w:cs="Times New Roman"/>
          <w:spacing w:val="-15"/>
        </w:rPr>
        <w:t xml:space="preserve"> </w:t>
      </w:r>
      <w:r w:rsidRPr="00B5392F">
        <w:rPr>
          <w:rFonts w:ascii="Times New Roman" w:hAnsi="Times New Roman" w:cs="Times New Roman"/>
        </w:rPr>
        <w:t>Supplier</w:t>
      </w:r>
      <w:r w:rsidRPr="00B5392F">
        <w:rPr>
          <w:rFonts w:ascii="Times New Roman" w:hAnsi="Times New Roman" w:cs="Times New Roman"/>
          <w:spacing w:val="-65"/>
        </w:rPr>
        <w:t xml:space="preserve"> </w:t>
      </w:r>
      <w:r w:rsidRPr="00B5392F">
        <w:rPr>
          <w:rFonts w:ascii="Times New Roman" w:hAnsi="Times New Roman" w:cs="Times New Roman"/>
        </w:rPr>
        <w:t>is unacceptable. Suppliers shall not employ any person under the minimum legal age for</w:t>
      </w:r>
      <w:r w:rsidRPr="00B5392F">
        <w:rPr>
          <w:rFonts w:ascii="Times New Roman" w:hAnsi="Times New Roman" w:cs="Times New Roman"/>
          <w:spacing w:val="-65"/>
        </w:rPr>
        <w:t xml:space="preserve"> </w:t>
      </w:r>
      <w:r w:rsidRPr="00B5392F">
        <w:rPr>
          <w:rFonts w:ascii="Times New Roman" w:hAnsi="Times New Roman" w:cs="Times New Roman"/>
        </w:rPr>
        <w:t>employment as prescribed by the local authority. Suppliers are expected to ensure that</w:t>
      </w:r>
      <w:r w:rsidRPr="00B5392F">
        <w:rPr>
          <w:rFonts w:ascii="Times New Roman" w:hAnsi="Times New Roman" w:cs="Times New Roman"/>
          <w:spacing w:val="1"/>
        </w:rPr>
        <w:t xml:space="preserve"> </w:t>
      </w:r>
      <w:r w:rsidRPr="00B5392F">
        <w:rPr>
          <w:rFonts w:ascii="Times New Roman" w:hAnsi="Times New Roman" w:cs="Times New Roman"/>
        </w:rPr>
        <w:t>wages,</w:t>
      </w:r>
      <w:r w:rsidRPr="00B5392F">
        <w:rPr>
          <w:rFonts w:ascii="Times New Roman" w:hAnsi="Times New Roman" w:cs="Times New Roman"/>
          <w:spacing w:val="-4"/>
        </w:rPr>
        <w:t xml:space="preserve"> </w:t>
      </w:r>
      <w:proofErr w:type="gramStart"/>
      <w:r w:rsidRPr="00B5392F">
        <w:rPr>
          <w:rFonts w:ascii="Times New Roman" w:hAnsi="Times New Roman" w:cs="Times New Roman"/>
        </w:rPr>
        <w:t>benefits</w:t>
      </w:r>
      <w:proofErr w:type="gramEnd"/>
      <w:r w:rsidRPr="00B5392F">
        <w:rPr>
          <w:rFonts w:ascii="Times New Roman" w:hAnsi="Times New Roman" w:cs="Times New Roman"/>
          <w:spacing w:val="-4"/>
        </w:rPr>
        <w:t xml:space="preserve"> </w:t>
      </w:r>
      <w:r w:rsidRPr="00B5392F">
        <w:rPr>
          <w:rFonts w:ascii="Times New Roman" w:hAnsi="Times New Roman" w:cs="Times New Roman"/>
        </w:rPr>
        <w:t>and</w:t>
      </w:r>
      <w:r w:rsidRPr="00B5392F">
        <w:rPr>
          <w:rFonts w:ascii="Times New Roman" w:hAnsi="Times New Roman" w:cs="Times New Roman"/>
          <w:spacing w:val="-2"/>
        </w:rPr>
        <w:t xml:space="preserve"> </w:t>
      </w:r>
      <w:r w:rsidRPr="00B5392F">
        <w:rPr>
          <w:rFonts w:ascii="Times New Roman" w:hAnsi="Times New Roman" w:cs="Times New Roman"/>
        </w:rPr>
        <w:t>hours</w:t>
      </w:r>
      <w:r w:rsidRPr="00B5392F">
        <w:rPr>
          <w:rFonts w:ascii="Times New Roman" w:hAnsi="Times New Roman" w:cs="Times New Roman"/>
          <w:spacing w:val="-2"/>
        </w:rPr>
        <w:t xml:space="preserve"> </w:t>
      </w:r>
      <w:r w:rsidRPr="00B5392F">
        <w:rPr>
          <w:rFonts w:ascii="Times New Roman" w:hAnsi="Times New Roman" w:cs="Times New Roman"/>
        </w:rPr>
        <w:t>of</w:t>
      </w:r>
      <w:r w:rsidRPr="00B5392F">
        <w:rPr>
          <w:rFonts w:ascii="Times New Roman" w:hAnsi="Times New Roman" w:cs="Times New Roman"/>
          <w:spacing w:val="-1"/>
        </w:rPr>
        <w:t xml:space="preserve"> </w:t>
      </w:r>
      <w:r w:rsidRPr="00B5392F">
        <w:rPr>
          <w:rFonts w:ascii="Times New Roman" w:hAnsi="Times New Roman" w:cs="Times New Roman"/>
        </w:rPr>
        <w:t>work</w:t>
      </w:r>
      <w:r w:rsidRPr="00B5392F">
        <w:rPr>
          <w:rFonts w:ascii="Times New Roman" w:hAnsi="Times New Roman" w:cs="Times New Roman"/>
          <w:spacing w:val="-2"/>
        </w:rPr>
        <w:t xml:space="preserve"> </w:t>
      </w:r>
      <w:r w:rsidRPr="00B5392F">
        <w:rPr>
          <w:rFonts w:ascii="Times New Roman" w:hAnsi="Times New Roman" w:cs="Times New Roman"/>
        </w:rPr>
        <w:t>comply</w:t>
      </w:r>
      <w:r w:rsidRPr="00B5392F">
        <w:rPr>
          <w:rFonts w:ascii="Times New Roman" w:hAnsi="Times New Roman" w:cs="Times New Roman"/>
          <w:spacing w:val="-1"/>
        </w:rPr>
        <w:t xml:space="preserve"> </w:t>
      </w:r>
      <w:r w:rsidRPr="00B5392F">
        <w:rPr>
          <w:rFonts w:ascii="Times New Roman" w:hAnsi="Times New Roman" w:cs="Times New Roman"/>
        </w:rPr>
        <w:t>with</w:t>
      </w:r>
      <w:r w:rsidRPr="00B5392F">
        <w:rPr>
          <w:rFonts w:ascii="Times New Roman" w:hAnsi="Times New Roman" w:cs="Times New Roman"/>
          <w:spacing w:val="-1"/>
        </w:rPr>
        <w:t xml:space="preserve"> </w:t>
      </w:r>
      <w:r w:rsidRPr="00B5392F">
        <w:rPr>
          <w:rFonts w:ascii="Times New Roman" w:hAnsi="Times New Roman" w:cs="Times New Roman"/>
        </w:rPr>
        <w:t>all</w:t>
      </w:r>
      <w:r w:rsidRPr="00B5392F">
        <w:rPr>
          <w:rFonts w:ascii="Times New Roman" w:hAnsi="Times New Roman" w:cs="Times New Roman"/>
          <w:spacing w:val="-2"/>
        </w:rPr>
        <w:t xml:space="preserve"> </w:t>
      </w:r>
      <w:r w:rsidRPr="00B5392F">
        <w:rPr>
          <w:rFonts w:ascii="Times New Roman" w:hAnsi="Times New Roman" w:cs="Times New Roman"/>
        </w:rPr>
        <w:t>applicable</w:t>
      </w:r>
      <w:r w:rsidRPr="00B5392F">
        <w:rPr>
          <w:rFonts w:ascii="Times New Roman" w:hAnsi="Times New Roman" w:cs="Times New Roman"/>
          <w:spacing w:val="-1"/>
        </w:rPr>
        <w:t xml:space="preserve"> </w:t>
      </w:r>
      <w:r w:rsidRPr="00B5392F">
        <w:rPr>
          <w:rFonts w:ascii="Times New Roman" w:hAnsi="Times New Roman" w:cs="Times New Roman"/>
        </w:rPr>
        <w:t>laws</w:t>
      </w:r>
      <w:r w:rsidRPr="00B5392F">
        <w:rPr>
          <w:rFonts w:ascii="Times New Roman" w:hAnsi="Times New Roman" w:cs="Times New Roman"/>
          <w:spacing w:val="-1"/>
        </w:rPr>
        <w:t xml:space="preserve"> </w:t>
      </w:r>
      <w:r w:rsidRPr="00B5392F">
        <w:rPr>
          <w:rFonts w:ascii="Times New Roman" w:hAnsi="Times New Roman" w:cs="Times New Roman"/>
        </w:rPr>
        <w:t>and</w:t>
      </w:r>
      <w:r w:rsidRPr="00B5392F">
        <w:rPr>
          <w:rFonts w:ascii="Times New Roman" w:hAnsi="Times New Roman" w:cs="Times New Roman"/>
          <w:spacing w:val="-1"/>
        </w:rPr>
        <w:t xml:space="preserve"> </w:t>
      </w:r>
      <w:r w:rsidRPr="00B5392F">
        <w:rPr>
          <w:rFonts w:ascii="Times New Roman" w:hAnsi="Times New Roman" w:cs="Times New Roman"/>
        </w:rPr>
        <w:t>regulations.</w:t>
      </w:r>
    </w:p>
    <w:p w14:paraId="27C1D19E" w14:textId="77777777" w:rsidR="003605FC" w:rsidRPr="00B5392F" w:rsidRDefault="003605FC" w:rsidP="003605FC">
      <w:pPr>
        <w:pStyle w:val="BodyText"/>
        <w:spacing w:before="10"/>
        <w:jc w:val="left"/>
        <w:rPr>
          <w:rFonts w:ascii="Times New Roman" w:hAnsi="Times New Roman" w:cs="Times New Roman"/>
        </w:rPr>
      </w:pPr>
    </w:p>
    <w:p w14:paraId="51937356" w14:textId="77777777" w:rsidR="003605FC" w:rsidRPr="00B5392F" w:rsidRDefault="003605FC" w:rsidP="003605FC">
      <w:pPr>
        <w:pStyle w:val="Heading1"/>
      </w:pPr>
      <w:r w:rsidRPr="00B5392F">
        <w:t>Security</w:t>
      </w:r>
      <w:r w:rsidRPr="00B5392F">
        <w:rPr>
          <w:spacing w:val="-4"/>
        </w:rPr>
        <w:t xml:space="preserve"> </w:t>
      </w:r>
      <w:r w:rsidRPr="00B5392F">
        <w:t>of</w:t>
      </w:r>
      <w:r w:rsidRPr="00B5392F">
        <w:rPr>
          <w:spacing w:val="-2"/>
        </w:rPr>
        <w:t xml:space="preserve"> </w:t>
      </w:r>
      <w:r w:rsidRPr="00B5392F">
        <w:t>Our</w:t>
      </w:r>
      <w:r w:rsidRPr="00B5392F">
        <w:rPr>
          <w:spacing w:val="-2"/>
        </w:rPr>
        <w:t xml:space="preserve"> </w:t>
      </w:r>
      <w:r w:rsidRPr="00B5392F">
        <w:t>Assets and</w:t>
      </w:r>
      <w:r w:rsidRPr="00B5392F">
        <w:rPr>
          <w:spacing w:val="-2"/>
        </w:rPr>
        <w:t xml:space="preserve"> </w:t>
      </w:r>
      <w:r w:rsidRPr="00B5392F">
        <w:t>Data</w:t>
      </w:r>
      <w:r w:rsidRPr="00B5392F">
        <w:rPr>
          <w:spacing w:val="-3"/>
        </w:rPr>
        <w:t xml:space="preserve"> </w:t>
      </w:r>
      <w:r w:rsidRPr="00B5392F">
        <w:t>Protection</w:t>
      </w:r>
    </w:p>
    <w:p w14:paraId="20BC9B63" w14:textId="77777777" w:rsidR="003605FC" w:rsidRPr="00B5392F" w:rsidRDefault="003605FC" w:rsidP="003605FC">
      <w:pPr>
        <w:pStyle w:val="BodyText"/>
        <w:spacing w:before="1"/>
        <w:ind w:left="140" w:right="135"/>
        <w:rPr>
          <w:rFonts w:ascii="Times New Roman" w:hAnsi="Times New Roman" w:cs="Times New Roman"/>
        </w:rPr>
      </w:pPr>
      <w:r w:rsidRPr="00B5392F">
        <w:rPr>
          <w:rFonts w:ascii="Times New Roman" w:hAnsi="Times New Roman" w:cs="Times New Roman"/>
        </w:rPr>
        <w:t xml:space="preserve">Providing safe, </w:t>
      </w:r>
      <w:proofErr w:type="gramStart"/>
      <w:r w:rsidRPr="00B5392F">
        <w:rPr>
          <w:rFonts w:ascii="Times New Roman" w:hAnsi="Times New Roman" w:cs="Times New Roman"/>
        </w:rPr>
        <w:t>reliable</w:t>
      </w:r>
      <w:proofErr w:type="gramEnd"/>
      <w:r w:rsidRPr="00B5392F">
        <w:rPr>
          <w:rFonts w:ascii="Times New Roman" w:hAnsi="Times New Roman" w:cs="Times New Roman"/>
        </w:rPr>
        <w:t xml:space="preserve"> and sustainable service to our customers and communities is</w:t>
      </w:r>
      <w:r w:rsidRPr="00B5392F">
        <w:rPr>
          <w:rFonts w:ascii="Times New Roman" w:hAnsi="Times New Roman" w:cs="Times New Roman"/>
          <w:spacing w:val="1"/>
        </w:rPr>
        <w:t xml:space="preserve"> </w:t>
      </w:r>
      <w:r w:rsidRPr="00B5392F">
        <w:rPr>
          <w:rFonts w:ascii="Times New Roman" w:hAnsi="Times New Roman" w:cs="Times New Roman"/>
        </w:rPr>
        <w:t>Berkshire</w:t>
      </w:r>
      <w:r w:rsidRPr="00B5392F">
        <w:rPr>
          <w:rFonts w:ascii="Times New Roman" w:hAnsi="Times New Roman" w:cs="Times New Roman"/>
          <w:spacing w:val="1"/>
        </w:rPr>
        <w:t xml:space="preserve"> </w:t>
      </w:r>
      <w:r w:rsidRPr="00B5392F">
        <w:rPr>
          <w:rFonts w:ascii="Times New Roman" w:hAnsi="Times New Roman" w:cs="Times New Roman"/>
        </w:rPr>
        <w:t>Hathaway</w:t>
      </w:r>
      <w:r w:rsidRPr="00B5392F">
        <w:rPr>
          <w:rFonts w:ascii="Times New Roman" w:hAnsi="Times New Roman" w:cs="Times New Roman"/>
          <w:spacing w:val="1"/>
        </w:rPr>
        <w:t xml:space="preserve"> </w:t>
      </w:r>
      <w:r w:rsidRPr="00B5392F">
        <w:rPr>
          <w:rFonts w:ascii="Times New Roman" w:hAnsi="Times New Roman" w:cs="Times New Roman"/>
        </w:rPr>
        <w:t>Energy’s</w:t>
      </w:r>
      <w:r w:rsidRPr="00B5392F">
        <w:rPr>
          <w:rFonts w:ascii="Times New Roman" w:hAnsi="Times New Roman" w:cs="Times New Roman"/>
          <w:spacing w:val="1"/>
        </w:rPr>
        <w:t xml:space="preserve"> </w:t>
      </w:r>
      <w:r w:rsidRPr="00B5392F">
        <w:rPr>
          <w:rFonts w:ascii="Times New Roman" w:hAnsi="Times New Roman" w:cs="Times New Roman"/>
        </w:rPr>
        <w:t>highest</w:t>
      </w:r>
      <w:r w:rsidRPr="00B5392F">
        <w:rPr>
          <w:rFonts w:ascii="Times New Roman" w:hAnsi="Times New Roman" w:cs="Times New Roman"/>
          <w:spacing w:val="1"/>
        </w:rPr>
        <w:t xml:space="preserve"> </w:t>
      </w:r>
      <w:r w:rsidRPr="00B5392F">
        <w:rPr>
          <w:rFonts w:ascii="Times New Roman" w:hAnsi="Times New Roman" w:cs="Times New Roman"/>
        </w:rPr>
        <w:t>priority.</w:t>
      </w:r>
      <w:r w:rsidRPr="00B5392F">
        <w:rPr>
          <w:rFonts w:ascii="Times New Roman" w:hAnsi="Times New Roman" w:cs="Times New Roman"/>
          <w:spacing w:val="1"/>
        </w:rPr>
        <w:t xml:space="preserve"> </w:t>
      </w:r>
      <w:r w:rsidRPr="00B5392F">
        <w:rPr>
          <w:rFonts w:ascii="Times New Roman" w:hAnsi="Times New Roman" w:cs="Times New Roman"/>
        </w:rPr>
        <w:t>The</w:t>
      </w:r>
      <w:r w:rsidRPr="00B5392F">
        <w:rPr>
          <w:rFonts w:ascii="Times New Roman" w:hAnsi="Times New Roman" w:cs="Times New Roman"/>
          <w:spacing w:val="1"/>
        </w:rPr>
        <w:t xml:space="preserve"> </w:t>
      </w:r>
      <w:r w:rsidRPr="00B5392F">
        <w:rPr>
          <w:rFonts w:ascii="Times New Roman" w:hAnsi="Times New Roman" w:cs="Times New Roman"/>
        </w:rPr>
        <w:t>Company’s</w:t>
      </w:r>
      <w:r w:rsidRPr="00B5392F">
        <w:rPr>
          <w:rFonts w:ascii="Times New Roman" w:hAnsi="Times New Roman" w:cs="Times New Roman"/>
          <w:spacing w:val="1"/>
        </w:rPr>
        <w:t xml:space="preserve"> </w:t>
      </w:r>
      <w:r w:rsidRPr="00B5392F">
        <w:rPr>
          <w:rFonts w:ascii="Times New Roman" w:hAnsi="Times New Roman" w:cs="Times New Roman"/>
        </w:rPr>
        <w:t>resources,</w:t>
      </w:r>
      <w:r w:rsidRPr="00B5392F">
        <w:rPr>
          <w:rFonts w:ascii="Times New Roman" w:hAnsi="Times New Roman" w:cs="Times New Roman"/>
          <w:spacing w:val="1"/>
        </w:rPr>
        <w:t xml:space="preserve"> </w:t>
      </w:r>
      <w:r w:rsidRPr="00B5392F">
        <w:rPr>
          <w:rFonts w:ascii="Times New Roman" w:hAnsi="Times New Roman" w:cs="Times New Roman"/>
        </w:rPr>
        <w:t>including</w:t>
      </w:r>
      <w:r w:rsidRPr="00B5392F">
        <w:rPr>
          <w:rFonts w:ascii="Times New Roman" w:hAnsi="Times New Roman" w:cs="Times New Roman"/>
          <w:spacing w:val="-64"/>
        </w:rPr>
        <w:t xml:space="preserve"> </w:t>
      </w:r>
      <w:r w:rsidRPr="00B5392F">
        <w:rPr>
          <w:rFonts w:ascii="Times New Roman" w:hAnsi="Times New Roman" w:cs="Times New Roman"/>
        </w:rPr>
        <w:t>company</w:t>
      </w:r>
      <w:r w:rsidRPr="00B5392F">
        <w:rPr>
          <w:rFonts w:ascii="Times New Roman" w:hAnsi="Times New Roman" w:cs="Times New Roman"/>
          <w:spacing w:val="-10"/>
        </w:rPr>
        <w:t xml:space="preserve"> </w:t>
      </w:r>
      <w:r w:rsidRPr="00B5392F">
        <w:rPr>
          <w:rFonts w:ascii="Times New Roman" w:hAnsi="Times New Roman" w:cs="Times New Roman"/>
        </w:rPr>
        <w:t>facilities,</w:t>
      </w:r>
      <w:r w:rsidRPr="00B5392F">
        <w:rPr>
          <w:rFonts w:ascii="Times New Roman" w:hAnsi="Times New Roman" w:cs="Times New Roman"/>
          <w:spacing w:val="-9"/>
        </w:rPr>
        <w:t xml:space="preserve"> </w:t>
      </w:r>
      <w:r w:rsidRPr="00B5392F">
        <w:rPr>
          <w:rFonts w:ascii="Times New Roman" w:hAnsi="Times New Roman" w:cs="Times New Roman"/>
        </w:rPr>
        <w:t>equipment,</w:t>
      </w:r>
      <w:r w:rsidRPr="00B5392F">
        <w:rPr>
          <w:rFonts w:ascii="Times New Roman" w:hAnsi="Times New Roman" w:cs="Times New Roman"/>
          <w:spacing w:val="-8"/>
        </w:rPr>
        <w:t xml:space="preserve"> </w:t>
      </w:r>
      <w:r w:rsidRPr="00B5392F">
        <w:rPr>
          <w:rFonts w:ascii="Times New Roman" w:hAnsi="Times New Roman" w:cs="Times New Roman"/>
        </w:rPr>
        <w:t>systems,</w:t>
      </w:r>
      <w:r w:rsidRPr="00B5392F">
        <w:rPr>
          <w:rFonts w:ascii="Times New Roman" w:hAnsi="Times New Roman" w:cs="Times New Roman"/>
          <w:spacing w:val="-9"/>
        </w:rPr>
        <w:t xml:space="preserve"> </w:t>
      </w:r>
      <w:r w:rsidRPr="00B5392F">
        <w:rPr>
          <w:rFonts w:ascii="Times New Roman" w:hAnsi="Times New Roman" w:cs="Times New Roman"/>
        </w:rPr>
        <w:t>technology</w:t>
      </w:r>
      <w:r w:rsidRPr="00B5392F">
        <w:rPr>
          <w:rFonts w:ascii="Times New Roman" w:hAnsi="Times New Roman" w:cs="Times New Roman"/>
          <w:spacing w:val="-9"/>
        </w:rPr>
        <w:t xml:space="preserve"> </w:t>
      </w:r>
      <w:r w:rsidRPr="00B5392F">
        <w:rPr>
          <w:rFonts w:ascii="Times New Roman" w:hAnsi="Times New Roman" w:cs="Times New Roman"/>
        </w:rPr>
        <w:t>assets,</w:t>
      </w:r>
      <w:r w:rsidRPr="00B5392F">
        <w:rPr>
          <w:rFonts w:ascii="Times New Roman" w:hAnsi="Times New Roman" w:cs="Times New Roman"/>
          <w:spacing w:val="-9"/>
        </w:rPr>
        <w:t xml:space="preserve"> </w:t>
      </w:r>
      <w:r w:rsidRPr="00B5392F">
        <w:rPr>
          <w:rFonts w:ascii="Times New Roman" w:hAnsi="Times New Roman" w:cs="Times New Roman"/>
        </w:rPr>
        <w:t>intellectual</w:t>
      </w:r>
      <w:r w:rsidRPr="00B5392F">
        <w:rPr>
          <w:rFonts w:ascii="Times New Roman" w:hAnsi="Times New Roman" w:cs="Times New Roman"/>
          <w:spacing w:val="-10"/>
        </w:rPr>
        <w:t xml:space="preserve"> </w:t>
      </w:r>
      <w:r w:rsidRPr="00B5392F">
        <w:rPr>
          <w:rFonts w:ascii="Times New Roman" w:hAnsi="Times New Roman" w:cs="Times New Roman"/>
        </w:rPr>
        <w:t>and</w:t>
      </w:r>
      <w:r w:rsidRPr="00B5392F">
        <w:rPr>
          <w:rFonts w:ascii="Times New Roman" w:hAnsi="Times New Roman" w:cs="Times New Roman"/>
          <w:spacing w:val="-8"/>
        </w:rPr>
        <w:t xml:space="preserve"> </w:t>
      </w:r>
      <w:r w:rsidRPr="00B5392F">
        <w:rPr>
          <w:rFonts w:ascii="Times New Roman" w:hAnsi="Times New Roman" w:cs="Times New Roman"/>
        </w:rPr>
        <w:t>informational</w:t>
      </w:r>
      <w:r w:rsidRPr="00B5392F">
        <w:rPr>
          <w:rFonts w:ascii="Times New Roman" w:hAnsi="Times New Roman" w:cs="Times New Roman"/>
          <w:spacing w:val="-64"/>
        </w:rPr>
        <w:t xml:space="preserve"> </w:t>
      </w:r>
      <w:r w:rsidRPr="00B5392F">
        <w:rPr>
          <w:rFonts w:ascii="Times New Roman" w:hAnsi="Times New Roman" w:cs="Times New Roman"/>
        </w:rPr>
        <w:t>property, data, materials, time, information and office and field supplies, are critical to</w:t>
      </w:r>
      <w:r w:rsidRPr="00B5392F">
        <w:rPr>
          <w:rFonts w:ascii="Times New Roman" w:hAnsi="Times New Roman" w:cs="Times New Roman"/>
          <w:spacing w:val="1"/>
        </w:rPr>
        <w:t xml:space="preserve"> </w:t>
      </w:r>
      <w:r w:rsidRPr="00B5392F">
        <w:rPr>
          <w:rFonts w:ascii="Times New Roman" w:hAnsi="Times New Roman" w:cs="Times New Roman"/>
        </w:rPr>
        <w:t>providing</w:t>
      </w:r>
      <w:r w:rsidRPr="00B5392F">
        <w:rPr>
          <w:rFonts w:ascii="Times New Roman" w:hAnsi="Times New Roman" w:cs="Times New Roman"/>
          <w:spacing w:val="-2"/>
        </w:rPr>
        <w:t xml:space="preserve"> </w:t>
      </w:r>
      <w:r w:rsidRPr="00B5392F">
        <w:rPr>
          <w:rFonts w:ascii="Times New Roman" w:hAnsi="Times New Roman" w:cs="Times New Roman"/>
        </w:rPr>
        <w:t>the</w:t>
      </w:r>
      <w:r w:rsidRPr="00B5392F">
        <w:rPr>
          <w:rFonts w:ascii="Times New Roman" w:hAnsi="Times New Roman" w:cs="Times New Roman"/>
          <w:spacing w:val="-1"/>
        </w:rPr>
        <w:t xml:space="preserve"> </w:t>
      </w:r>
      <w:r w:rsidRPr="00B5392F">
        <w:rPr>
          <w:rFonts w:ascii="Times New Roman" w:hAnsi="Times New Roman" w:cs="Times New Roman"/>
        </w:rPr>
        <w:t>required</w:t>
      </w:r>
      <w:r w:rsidRPr="00B5392F">
        <w:rPr>
          <w:rFonts w:ascii="Times New Roman" w:hAnsi="Times New Roman" w:cs="Times New Roman"/>
          <w:spacing w:val="1"/>
        </w:rPr>
        <w:t xml:space="preserve"> </w:t>
      </w:r>
      <w:r w:rsidRPr="00B5392F">
        <w:rPr>
          <w:rFonts w:ascii="Times New Roman" w:hAnsi="Times New Roman" w:cs="Times New Roman"/>
        </w:rPr>
        <w:t>level</w:t>
      </w:r>
      <w:r w:rsidRPr="00B5392F">
        <w:rPr>
          <w:rFonts w:ascii="Times New Roman" w:hAnsi="Times New Roman" w:cs="Times New Roman"/>
          <w:spacing w:val="-1"/>
        </w:rPr>
        <w:t xml:space="preserve"> </w:t>
      </w:r>
      <w:r w:rsidRPr="00B5392F">
        <w:rPr>
          <w:rFonts w:ascii="Times New Roman" w:hAnsi="Times New Roman" w:cs="Times New Roman"/>
        </w:rPr>
        <w:t>of</w:t>
      </w:r>
      <w:r w:rsidRPr="00B5392F">
        <w:rPr>
          <w:rFonts w:ascii="Times New Roman" w:hAnsi="Times New Roman" w:cs="Times New Roman"/>
          <w:spacing w:val="-2"/>
        </w:rPr>
        <w:t xml:space="preserve"> </w:t>
      </w:r>
      <w:r w:rsidRPr="00B5392F">
        <w:rPr>
          <w:rFonts w:ascii="Times New Roman" w:hAnsi="Times New Roman" w:cs="Times New Roman"/>
        </w:rPr>
        <w:t>service</w:t>
      </w:r>
      <w:r w:rsidRPr="00B5392F">
        <w:rPr>
          <w:rFonts w:ascii="Times New Roman" w:hAnsi="Times New Roman" w:cs="Times New Roman"/>
          <w:spacing w:val="1"/>
        </w:rPr>
        <w:t xml:space="preserve"> </w:t>
      </w:r>
      <w:r w:rsidRPr="00B5392F">
        <w:rPr>
          <w:rFonts w:ascii="Times New Roman" w:hAnsi="Times New Roman" w:cs="Times New Roman"/>
        </w:rPr>
        <w:t>to our</w:t>
      </w:r>
      <w:r w:rsidRPr="00B5392F">
        <w:rPr>
          <w:rFonts w:ascii="Times New Roman" w:hAnsi="Times New Roman" w:cs="Times New Roman"/>
          <w:spacing w:val="-1"/>
        </w:rPr>
        <w:t xml:space="preserve"> </w:t>
      </w:r>
      <w:r w:rsidRPr="00B5392F">
        <w:rPr>
          <w:rFonts w:ascii="Times New Roman" w:hAnsi="Times New Roman" w:cs="Times New Roman"/>
        </w:rPr>
        <w:t>customers.</w:t>
      </w:r>
    </w:p>
    <w:p w14:paraId="7EA1E314" w14:textId="77777777" w:rsidR="003605FC" w:rsidRPr="00B5392F" w:rsidRDefault="003605FC" w:rsidP="003605FC">
      <w:pPr>
        <w:pStyle w:val="BodyText"/>
        <w:jc w:val="left"/>
        <w:rPr>
          <w:rFonts w:ascii="Times New Roman" w:hAnsi="Times New Roman" w:cs="Times New Roman"/>
        </w:rPr>
      </w:pPr>
    </w:p>
    <w:p w14:paraId="2391665C" w14:textId="77777777" w:rsidR="003605FC" w:rsidRPr="00B5392F" w:rsidRDefault="003605FC" w:rsidP="003605FC">
      <w:pPr>
        <w:pStyle w:val="BodyText"/>
        <w:ind w:left="140" w:right="133"/>
        <w:rPr>
          <w:rFonts w:ascii="Times New Roman" w:hAnsi="Times New Roman" w:cs="Times New Roman"/>
        </w:rPr>
      </w:pPr>
      <w:r w:rsidRPr="00B5392F">
        <w:rPr>
          <w:rFonts w:ascii="Times New Roman" w:hAnsi="Times New Roman" w:cs="Times New Roman"/>
        </w:rPr>
        <w:t>Suppliers are expected to protect Berkshire Hathaway Energy’s resources, including</w:t>
      </w:r>
      <w:r w:rsidRPr="00B5392F">
        <w:rPr>
          <w:rFonts w:ascii="Times New Roman" w:hAnsi="Times New Roman" w:cs="Times New Roman"/>
          <w:spacing w:val="1"/>
        </w:rPr>
        <w:t xml:space="preserve"> </w:t>
      </w:r>
      <w:r w:rsidRPr="00B5392F">
        <w:rPr>
          <w:rFonts w:ascii="Times New Roman" w:hAnsi="Times New Roman" w:cs="Times New Roman"/>
        </w:rPr>
        <w:t>those</w:t>
      </w:r>
      <w:r w:rsidRPr="00B5392F">
        <w:rPr>
          <w:rFonts w:ascii="Times New Roman" w:hAnsi="Times New Roman" w:cs="Times New Roman"/>
          <w:spacing w:val="-14"/>
        </w:rPr>
        <w:t xml:space="preserve"> </w:t>
      </w:r>
      <w:r w:rsidRPr="00B5392F">
        <w:rPr>
          <w:rFonts w:ascii="Times New Roman" w:hAnsi="Times New Roman" w:cs="Times New Roman"/>
        </w:rPr>
        <w:t>referenced</w:t>
      </w:r>
      <w:r w:rsidRPr="00B5392F">
        <w:rPr>
          <w:rFonts w:ascii="Times New Roman" w:hAnsi="Times New Roman" w:cs="Times New Roman"/>
          <w:spacing w:val="-15"/>
        </w:rPr>
        <w:t xml:space="preserve"> </w:t>
      </w:r>
      <w:r w:rsidRPr="00B5392F">
        <w:rPr>
          <w:rFonts w:ascii="Times New Roman" w:hAnsi="Times New Roman" w:cs="Times New Roman"/>
        </w:rPr>
        <w:t>herein,</w:t>
      </w:r>
      <w:r w:rsidRPr="00B5392F">
        <w:rPr>
          <w:rFonts w:ascii="Times New Roman" w:hAnsi="Times New Roman" w:cs="Times New Roman"/>
          <w:spacing w:val="-13"/>
        </w:rPr>
        <w:t xml:space="preserve"> </w:t>
      </w:r>
      <w:r w:rsidRPr="00B5392F">
        <w:rPr>
          <w:rFonts w:ascii="Times New Roman" w:hAnsi="Times New Roman" w:cs="Times New Roman"/>
        </w:rPr>
        <w:t>and</w:t>
      </w:r>
      <w:r w:rsidRPr="00B5392F">
        <w:rPr>
          <w:rFonts w:ascii="Times New Roman" w:hAnsi="Times New Roman" w:cs="Times New Roman"/>
          <w:spacing w:val="-14"/>
        </w:rPr>
        <w:t xml:space="preserve"> </w:t>
      </w:r>
      <w:r w:rsidRPr="00B5392F">
        <w:rPr>
          <w:rFonts w:ascii="Times New Roman" w:hAnsi="Times New Roman" w:cs="Times New Roman"/>
        </w:rPr>
        <w:t>adhere</w:t>
      </w:r>
      <w:r w:rsidRPr="00B5392F">
        <w:rPr>
          <w:rFonts w:ascii="Times New Roman" w:hAnsi="Times New Roman" w:cs="Times New Roman"/>
          <w:spacing w:val="-15"/>
        </w:rPr>
        <w:t xml:space="preserve"> </w:t>
      </w:r>
      <w:r w:rsidRPr="00B5392F">
        <w:rPr>
          <w:rFonts w:ascii="Times New Roman" w:hAnsi="Times New Roman" w:cs="Times New Roman"/>
        </w:rPr>
        <w:t>to</w:t>
      </w:r>
      <w:r w:rsidRPr="00B5392F">
        <w:rPr>
          <w:rFonts w:ascii="Times New Roman" w:hAnsi="Times New Roman" w:cs="Times New Roman"/>
          <w:spacing w:val="-13"/>
        </w:rPr>
        <w:t xml:space="preserve"> </w:t>
      </w:r>
      <w:r w:rsidRPr="00B5392F">
        <w:rPr>
          <w:rFonts w:ascii="Times New Roman" w:hAnsi="Times New Roman" w:cs="Times New Roman"/>
        </w:rPr>
        <w:t>all</w:t>
      </w:r>
      <w:r w:rsidRPr="00B5392F">
        <w:rPr>
          <w:rFonts w:ascii="Times New Roman" w:hAnsi="Times New Roman" w:cs="Times New Roman"/>
          <w:spacing w:val="-15"/>
        </w:rPr>
        <w:t xml:space="preserve"> </w:t>
      </w:r>
      <w:r w:rsidRPr="00B5392F">
        <w:rPr>
          <w:rFonts w:ascii="Times New Roman" w:hAnsi="Times New Roman" w:cs="Times New Roman"/>
        </w:rPr>
        <w:t>access,</w:t>
      </w:r>
      <w:r w:rsidRPr="00B5392F">
        <w:rPr>
          <w:rFonts w:ascii="Times New Roman" w:hAnsi="Times New Roman" w:cs="Times New Roman"/>
          <w:spacing w:val="-13"/>
        </w:rPr>
        <w:t xml:space="preserve"> </w:t>
      </w:r>
      <w:r w:rsidRPr="00B5392F">
        <w:rPr>
          <w:rFonts w:ascii="Times New Roman" w:hAnsi="Times New Roman" w:cs="Times New Roman"/>
        </w:rPr>
        <w:t>network</w:t>
      </w:r>
      <w:r w:rsidRPr="00B5392F">
        <w:rPr>
          <w:rFonts w:ascii="Times New Roman" w:hAnsi="Times New Roman" w:cs="Times New Roman"/>
          <w:spacing w:val="-14"/>
        </w:rPr>
        <w:t xml:space="preserve"> </w:t>
      </w:r>
      <w:r w:rsidRPr="00B5392F">
        <w:rPr>
          <w:rFonts w:ascii="Times New Roman" w:hAnsi="Times New Roman" w:cs="Times New Roman"/>
        </w:rPr>
        <w:t>security,</w:t>
      </w:r>
      <w:r w:rsidRPr="00B5392F">
        <w:rPr>
          <w:rFonts w:ascii="Times New Roman" w:hAnsi="Times New Roman" w:cs="Times New Roman"/>
          <w:spacing w:val="-17"/>
        </w:rPr>
        <w:t xml:space="preserve"> </w:t>
      </w:r>
      <w:r w:rsidRPr="00B5392F">
        <w:rPr>
          <w:rFonts w:ascii="Times New Roman" w:hAnsi="Times New Roman" w:cs="Times New Roman"/>
        </w:rPr>
        <w:t>physical</w:t>
      </w:r>
      <w:r w:rsidRPr="00B5392F">
        <w:rPr>
          <w:rFonts w:ascii="Times New Roman" w:hAnsi="Times New Roman" w:cs="Times New Roman"/>
          <w:spacing w:val="-14"/>
        </w:rPr>
        <w:t xml:space="preserve"> </w:t>
      </w:r>
      <w:proofErr w:type="gramStart"/>
      <w:r w:rsidRPr="00B5392F">
        <w:rPr>
          <w:rFonts w:ascii="Times New Roman" w:hAnsi="Times New Roman" w:cs="Times New Roman"/>
        </w:rPr>
        <w:t>security</w:t>
      </w:r>
      <w:proofErr w:type="gramEnd"/>
      <w:r w:rsidRPr="00B5392F">
        <w:rPr>
          <w:rFonts w:ascii="Times New Roman" w:hAnsi="Times New Roman" w:cs="Times New Roman"/>
          <w:spacing w:val="-16"/>
        </w:rPr>
        <w:t xml:space="preserve"> </w:t>
      </w:r>
      <w:r w:rsidRPr="00B5392F">
        <w:rPr>
          <w:rFonts w:ascii="Times New Roman" w:hAnsi="Times New Roman" w:cs="Times New Roman"/>
        </w:rPr>
        <w:t>and</w:t>
      </w:r>
      <w:r w:rsidRPr="00B5392F">
        <w:rPr>
          <w:rFonts w:ascii="Times New Roman" w:hAnsi="Times New Roman" w:cs="Times New Roman"/>
          <w:spacing w:val="-64"/>
        </w:rPr>
        <w:t xml:space="preserve"> </w:t>
      </w:r>
      <w:r w:rsidRPr="00B5392F">
        <w:rPr>
          <w:rFonts w:ascii="Times New Roman" w:hAnsi="Times New Roman" w:cs="Times New Roman"/>
        </w:rPr>
        <w:t>badging policies. Suppliers are expected to safeguard the Company’s confidential and</w:t>
      </w:r>
      <w:r w:rsidRPr="00B5392F">
        <w:rPr>
          <w:rFonts w:ascii="Times New Roman" w:hAnsi="Times New Roman" w:cs="Times New Roman"/>
          <w:spacing w:val="1"/>
        </w:rPr>
        <w:t xml:space="preserve"> </w:t>
      </w:r>
      <w:r w:rsidRPr="00B5392F">
        <w:rPr>
          <w:rFonts w:ascii="Times New Roman" w:hAnsi="Times New Roman" w:cs="Times New Roman"/>
        </w:rPr>
        <w:t>proprietary information, trade secrets and other intellectual and informational property</w:t>
      </w:r>
      <w:r w:rsidRPr="00B5392F">
        <w:rPr>
          <w:rFonts w:ascii="Times New Roman" w:hAnsi="Times New Roman" w:cs="Times New Roman"/>
          <w:spacing w:val="1"/>
        </w:rPr>
        <w:t xml:space="preserve"> </w:t>
      </w:r>
      <w:r w:rsidRPr="00B5392F">
        <w:rPr>
          <w:rFonts w:ascii="Times New Roman" w:hAnsi="Times New Roman" w:cs="Times New Roman"/>
        </w:rPr>
        <w:t>(which</w:t>
      </w:r>
      <w:r w:rsidRPr="00B5392F">
        <w:rPr>
          <w:rFonts w:ascii="Times New Roman" w:hAnsi="Times New Roman" w:cs="Times New Roman"/>
          <w:spacing w:val="-1"/>
        </w:rPr>
        <w:t xml:space="preserve"> </w:t>
      </w:r>
      <w:r w:rsidRPr="00B5392F">
        <w:rPr>
          <w:rFonts w:ascii="Times New Roman" w:hAnsi="Times New Roman" w:cs="Times New Roman"/>
        </w:rPr>
        <w:t>includes</w:t>
      </w:r>
      <w:r w:rsidRPr="00B5392F">
        <w:rPr>
          <w:rFonts w:ascii="Times New Roman" w:hAnsi="Times New Roman" w:cs="Times New Roman"/>
          <w:spacing w:val="-2"/>
        </w:rPr>
        <w:t xml:space="preserve"> </w:t>
      </w:r>
      <w:r w:rsidRPr="00B5392F">
        <w:rPr>
          <w:rFonts w:ascii="Times New Roman" w:hAnsi="Times New Roman" w:cs="Times New Roman"/>
        </w:rPr>
        <w:t>patents,</w:t>
      </w:r>
      <w:r w:rsidRPr="00B5392F">
        <w:rPr>
          <w:rFonts w:ascii="Times New Roman" w:hAnsi="Times New Roman" w:cs="Times New Roman"/>
          <w:spacing w:val="-2"/>
        </w:rPr>
        <w:t xml:space="preserve"> </w:t>
      </w:r>
      <w:r w:rsidRPr="00B5392F">
        <w:rPr>
          <w:rFonts w:ascii="Times New Roman" w:hAnsi="Times New Roman" w:cs="Times New Roman"/>
        </w:rPr>
        <w:t>copyrights, inventions, and other</w:t>
      </w:r>
      <w:r w:rsidRPr="00B5392F">
        <w:rPr>
          <w:rFonts w:ascii="Times New Roman" w:hAnsi="Times New Roman" w:cs="Times New Roman"/>
          <w:spacing w:val="-2"/>
        </w:rPr>
        <w:t xml:space="preserve"> </w:t>
      </w:r>
      <w:r w:rsidRPr="00B5392F">
        <w:rPr>
          <w:rFonts w:ascii="Times New Roman" w:hAnsi="Times New Roman" w:cs="Times New Roman"/>
        </w:rPr>
        <w:t>discoveries).</w:t>
      </w:r>
    </w:p>
    <w:p w14:paraId="1C10A713" w14:textId="77777777" w:rsidR="003605FC" w:rsidRPr="00B5392F" w:rsidRDefault="003605FC" w:rsidP="003605FC">
      <w:pPr>
        <w:pStyle w:val="BodyText"/>
        <w:jc w:val="left"/>
        <w:rPr>
          <w:rFonts w:ascii="Times New Roman" w:hAnsi="Times New Roman" w:cs="Times New Roman"/>
        </w:rPr>
      </w:pPr>
    </w:p>
    <w:p w14:paraId="45E63A9A" w14:textId="77777777" w:rsidR="003605FC" w:rsidRPr="00B5392F" w:rsidRDefault="003605FC" w:rsidP="003605FC">
      <w:pPr>
        <w:pStyle w:val="BodyText"/>
        <w:spacing w:before="1"/>
        <w:ind w:left="140" w:right="133"/>
        <w:rPr>
          <w:rFonts w:ascii="Times New Roman" w:hAnsi="Times New Roman" w:cs="Times New Roman"/>
        </w:rPr>
      </w:pPr>
      <w:r w:rsidRPr="00B5392F">
        <w:rPr>
          <w:rFonts w:ascii="Times New Roman" w:hAnsi="Times New Roman" w:cs="Times New Roman"/>
        </w:rPr>
        <w:t>Suppliers are expected to implement and maintain a cybersecurity system designed to</w:t>
      </w:r>
      <w:r w:rsidRPr="00B5392F">
        <w:rPr>
          <w:rFonts w:ascii="Times New Roman" w:hAnsi="Times New Roman" w:cs="Times New Roman"/>
          <w:spacing w:val="1"/>
        </w:rPr>
        <w:t xml:space="preserve"> </w:t>
      </w:r>
      <w:r w:rsidRPr="00B5392F">
        <w:rPr>
          <w:rFonts w:ascii="Times New Roman" w:hAnsi="Times New Roman" w:cs="Times New Roman"/>
        </w:rPr>
        <w:t>prevent</w:t>
      </w:r>
      <w:r w:rsidRPr="00B5392F">
        <w:rPr>
          <w:rFonts w:ascii="Times New Roman" w:hAnsi="Times New Roman" w:cs="Times New Roman"/>
          <w:spacing w:val="1"/>
        </w:rPr>
        <w:t xml:space="preserve"> </w:t>
      </w:r>
      <w:r w:rsidRPr="00B5392F">
        <w:rPr>
          <w:rFonts w:ascii="Times New Roman" w:hAnsi="Times New Roman" w:cs="Times New Roman"/>
        </w:rPr>
        <w:t>unauthorized</w:t>
      </w:r>
      <w:r w:rsidRPr="00B5392F">
        <w:rPr>
          <w:rFonts w:ascii="Times New Roman" w:hAnsi="Times New Roman" w:cs="Times New Roman"/>
          <w:spacing w:val="1"/>
        </w:rPr>
        <w:t xml:space="preserve"> </w:t>
      </w:r>
      <w:r w:rsidRPr="00B5392F">
        <w:rPr>
          <w:rFonts w:ascii="Times New Roman" w:hAnsi="Times New Roman" w:cs="Times New Roman"/>
        </w:rPr>
        <w:t>access</w:t>
      </w:r>
      <w:r w:rsidRPr="00B5392F">
        <w:rPr>
          <w:rFonts w:ascii="Times New Roman" w:hAnsi="Times New Roman" w:cs="Times New Roman"/>
          <w:spacing w:val="1"/>
        </w:rPr>
        <w:t xml:space="preserve"> </w:t>
      </w:r>
      <w:r w:rsidRPr="00B5392F">
        <w:rPr>
          <w:rFonts w:ascii="Times New Roman" w:hAnsi="Times New Roman" w:cs="Times New Roman"/>
        </w:rPr>
        <w:t>to,</w:t>
      </w:r>
      <w:r w:rsidRPr="00B5392F">
        <w:rPr>
          <w:rFonts w:ascii="Times New Roman" w:hAnsi="Times New Roman" w:cs="Times New Roman"/>
          <w:spacing w:val="1"/>
        </w:rPr>
        <w:t xml:space="preserve"> </w:t>
      </w:r>
      <w:r w:rsidRPr="00B5392F">
        <w:rPr>
          <w:rFonts w:ascii="Times New Roman" w:hAnsi="Times New Roman" w:cs="Times New Roman"/>
        </w:rPr>
        <w:t>and</w:t>
      </w:r>
      <w:r w:rsidRPr="00B5392F">
        <w:rPr>
          <w:rFonts w:ascii="Times New Roman" w:hAnsi="Times New Roman" w:cs="Times New Roman"/>
          <w:spacing w:val="1"/>
        </w:rPr>
        <w:t xml:space="preserve"> </w:t>
      </w:r>
      <w:r w:rsidRPr="00B5392F">
        <w:rPr>
          <w:rFonts w:ascii="Times New Roman" w:hAnsi="Times New Roman" w:cs="Times New Roman"/>
        </w:rPr>
        <w:t>maintain</w:t>
      </w:r>
      <w:r w:rsidRPr="00B5392F">
        <w:rPr>
          <w:rFonts w:ascii="Times New Roman" w:hAnsi="Times New Roman" w:cs="Times New Roman"/>
          <w:spacing w:val="1"/>
        </w:rPr>
        <w:t xml:space="preserve"> </w:t>
      </w:r>
      <w:r w:rsidRPr="00B5392F">
        <w:rPr>
          <w:rFonts w:ascii="Times New Roman" w:hAnsi="Times New Roman" w:cs="Times New Roman"/>
        </w:rPr>
        <w:t>the</w:t>
      </w:r>
      <w:r w:rsidRPr="00B5392F">
        <w:rPr>
          <w:rFonts w:ascii="Times New Roman" w:hAnsi="Times New Roman" w:cs="Times New Roman"/>
          <w:spacing w:val="1"/>
        </w:rPr>
        <w:t xml:space="preserve"> </w:t>
      </w:r>
      <w:r w:rsidRPr="00B5392F">
        <w:rPr>
          <w:rFonts w:ascii="Times New Roman" w:hAnsi="Times New Roman" w:cs="Times New Roman"/>
        </w:rPr>
        <w:t>security</w:t>
      </w:r>
      <w:r w:rsidRPr="00B5392F">
        <w:rPr>
          <w:rFonts w:ascii="Times New Roman" w:hAnsi="Times New Roman" w:cs="Times New Roman"/>
          <w:spacing w:val="1"/>
        </w:rPr>
        <w:t xml:space="preserve"> </w:t>
      </w:r>
      <w:r w:rsidRPr="00B5392F">
        <w:rPr>
          <w:rFonts w:ascii="Times New Roman" w:hAnsi="Times New Roman" w:cs="Times New Roman"/>
        </w:rPr>
        <w:t>of,</w:t>
      </w:r>
      <w:r w:rsidRPr="00B5392F">
        <w:rPr>
          <w:rFonts w:ascii="Times New Roman" w:hAnsi="Times New Roman" w:cs="Times New Roman"/>
          <w:spacing w:val="1"/>
        </w:rPr>
        <w:t xml:space="preserve"> </w:t>
      </w:r>
      <w:r w:rsidRPr="00B5392F">
        <w:rPr>
          <w:rFonts w:ascii="Times New Roman" w:hAnsi="Times New Roman" w:cs="Times New Roman"/>
        </w:rPr>
        <w:t>their</w:t>
      </w:r>
      <w:r w:rsidRPr="00B5392F">
        <w:rPr>
          <w:rFonts w:ascii="Times New Roman" w:hAnsi="Times New Roman" w:cs="Times New Roman"/>
          <w:spacing w:val="1"/>
        </w:rPr>
        <w:t xml:space="preserve"> </w:t>
      </w:r>
      <w:r w:rsidRPr="00B5392F">
        <w:rPr>
          <w:rFonts w:ascii="Times New Roman" w:hAnsi="Times New Roman" w:cs="Times New Roman"/>
        </w:rPr>
        <w:t>own</w:t>
      </w:r>
      <w:r w:rsidRPr="00B5392F">
        <w:rPr>
          <w:rFonts w:ascii="Times New Roman" w:hAnsi="Times New Roman" w:cs="Times New Roman"/>
          <w:spacing w:val="1"/>
        </w:rPr>
        <w:t xml:space="preserve"> </w:t>
      </w:r>
      <w:r w:rsidRPr="00B5392F">
        <w:rPr>
          <w:rFonts w:ascii="Times New Roman" w:hAnsi="Times New Roman" w:cs="Times New Roman"/>
        </w:rPr>
        <w:t>computer</w:t>
      </w:r>
      <w:r w:rsidRPr="00B5392F">
        <w:rPr>
          <w:rFonts w:ascii="Times New Roman" w:hAnsi="Times New Roman" w:cs="Times New Roman"/>
          <w:spacing w:val="-64"/>
        </w:rPr>
        <w:t xml:space="preserve"> </w:t>
      </w:r>
      <w:r w:rsidRPr="00B5392F">
        <w:rPr>
          <w:rFonts w:ascii="Times New Roman" w:hAnsi="Times New Roman" w:cs="Times New Roman"/>
          <w:spacing w:val="-1"/>
        </w:rPr>
        <w:t>systems,</w:t>
      </w:r>
      <w:r w:rsidRPr="00B5392F">
        <w:rPr>
          <w:rFonts w:ascii="Times New Roman" w:hAnsi="Times New Roman" w:cs="Times New Roman"/>
          <w:spacing w:val="-16"/>
        </w:rPr>
        <w:t xml:space="preserve"> </w:t>
      </w:r>
      <w:proofErr w:type="gramStart"/>
      <w:r w:rsidRPr="00B5392F">
        <w:rPr>
          <w:rFonts w:ascii="Times New Roman" w:hAnsi="Times New Roman" w:cs="Times New Roman"/>
          <w:spacing w:val="-1"/>
        </w:rPr>
        <w:t>networks</w:t>
      </w:r>
      <w:proofErr w:type="gramEnd"/>
      <w:r w:rsidRPr="00B5392F">
        <w:rPr>
          <w:rFonts w:ascii="Times New Roman" w:hAnsi="Times New Roman" w:cs="Times New Roman"/>
          <w:spacing w:val="-17"/>
        </w:rPr>
        <w:t xml:space="preserve"> </w:t>
      </w:r>
      <w:r w:rsidRPr="00B5392F">
        <w:rPr>
          <w:rFonts w:ascii="Times New Roman" w:hAnsi="Times New Roman" w:cs="Times New Roman"/>
          <w:spacing w:val="-1"/>
        </w:rPr>
        <w:t>and</w:t>
      </w:r>
      <w:r w:rsidRPr="00B5392F">
        <w:rPr>
          <w:rFonts w:ascii="Times New Roman" w:hAnsi="Times New Roman" w:cs="Times New Roman"/>
          <w:spacing w:val="-16"/>
        </w:rPr>
        <w:t xml:space="preserve"> </w:t>
      </w:r>
      <w:r w:rsidRPr="00B5392F">
        <w:rPr>
          <w:rFonts w:ascii="Times New Roman" w:hAnsi="Times New Roman" w:cs="Times New Roman"/>
          <w:spacing w:val="-1"/>
        </w:rPr>
        <w:t>information</w:t>
      </w:r>
      <w:r w:rsidRPr="00B5392F">
        <w:rPr>
          <w:rFonts w:ascii="Times New Roman" w:hAnsi="Times New Roman" w:cs="Times New Roman"/>
          <w:spacing w:val="-13"/>
        </w:rPr>
        <w:t xml:space="preserve"> </w:t>
      </w:r>
      <w:r w:rsidRPr="00B5392F">
        <w:rPr>
          <w:rFonts w:ascii="Times New Roman" w:hAnsi="Times New Roman" w:cs="Times New Roman"/>
          <w:spacing w:val="-1"/>
        </w:rPr>
        <w:t>to</w:t>
      </w:r>
      <w:r w:rsidRPr="00B5392F">
        <w:rPr>
          <w:rFonts w:ascii="Times New Roman" w:hAnsi="Times New Roman" w:cs="Times New Roman"/>
          <w:spacing w:val="-13"/>
        </w:rPr>
        <w:t xml:space="preserve"> </w:t>
      </w:r>
      <w:r w:rsidRPr="00B5392F">
        <w:rPr>
          <w:rFonts w:ascii="Times New Roman" w:hAnsi="Times New Roman" w:cs="Times New Roman"/>
          <w:spacing w:val="-1"/>
        </w:rPr>
        <w:t>prevent</w:t>
      </w:r>
      <w:r w:rsidRPr="00B5392F">
        <w:rPr>
          <w:rFonts w:ascii="Times New Roman" w:hAnsi="Times New Roman" w:cs="Times New Roman"/>
          <w:spacing w:val="-16"/>
        </w:rPr>
        <w:t xml:space="preserve"> </w:t>
      </w:r>
      <w:r w:rsidRPr="00B5392F">
        <w:rPr>
          <w:rFonts w:ascii="Times New Roman" w:hAnsi="Times New Roman" w:cs="Times New Roman"/>
        </w:rPr>
        <w:t>the</w:t>
      </w:r>
      <w:r w:rsidRPr="00B5392F">
        <w:rPr>
          <w:rFonts w:ascii="Times New Roman" w:hAnsi="Times New Roman" w:cs="Times New Roman"/>
          <w:spacing w:val="-15"/>
        </w:rPr>
        <w:t xml:space="preserve"> </w:t>
      </w:r>
      <w:r w:rsidRPr="00B5392F">
        <w:rPr>
          <w:rFonts w:ascii="Times New Roman" w:hAnsi="Times New Roman" w:cs="Times New Roman"/>
        </w:rPr>
        <w:t>unauthorized</w:t>
      </w:r>
      <w:r w:rsidRPr="00B5392F">
        <w:rPr>
          <w:rFonts w:ascii="Times New Roman" w:hAnsi="Times New Roman" w:cs="Times New Roman"/>
          <w:spacing w:val="-16"/>
        </w:rPr>
        <w:t xml:space="preserve"> </w:t>
      </w:r>
      <w:r w:rsidRPr="00B5392F">
        <w:rPr>
          <w:rFonts w:ascii="Times New Roman" w:hAnsi="Times New Roman" w:cs="Times New Roman"/>
        </w:rPr>
        <w:t>access</w:t>
      </w:r>
      <w:r w:rsidRPr="00B5392F">
        <w:rPr>
          <w:rFonts w:ascii="Times New Roman" w:hAnsi="Times New Roman" w:cs="Times New Roman"/>
          <w:spacing w:val="-14"/>
        </w:rPr>
        <w:t xml:space="preserve"> </w:t>
      </w:r>
      <w:r w:rsidRPr="00B5392F">
        <w:rPr>
          <w:rFonts w:ascii="Times New Roman" w:hAnsi="Times New Roman" w:cs="Times New Roman"/>
        </w:rPr>
        <w:t>to,</w:t>
      </w:r>
      <w:r w:rsidRPr="00B5392F">
        <w:rPr>
          <w:rFonts w:ascii="Times New Roman" w:hAnsi="Times New Roman" w:cs="Times New Roman"/>
          <w:spacing w:val="-16"/>
        </w:rPr>
        <w:t xml:space="preserve"> </w:t>
      </w:r>
      <w:r w:rsidRPr="00B5392F">
        <w:rPr>
          <w:rFonts w:ascii="Times New Roman" w:hAnsi="Times New Roman" w:cs="Times New Roman"/>
        </w:rPr>
        <w:t>and</w:t>
      </w:r>
      <w:r w:rsidRPr="00B5392F">
        <w:rPr>
          <w:rFonts w:ascii="Times New Roman" w:hAnsi="Times New Roman" w:cs="Times New Roman"/>
          <w:spacing w:val="-13"/>
        </w:rPr>
        <w:t xml:space="preserve"> </w:t>
      </w:r>
      <w:r w:rsidRPr="00B5392F">
        <w:rPr>
          <w:rFonts w:ascii="Times New Roman" w:hAnsi="Times New Roman" w:cs="Times New Roman"/>
        </w:rPr>
        <w:t>to</w:t>
      </w:r>
      <w:r w:rsidRPr="00B5392F">
        <w:rPr>
          <w:rFonts w:ascii="Times New Roman" w:hAnsi="Times New Roman" w:cs="Times New Roman"/>
          <w:spacing w:val="-16"/>
        </w:rPr>
        <w:t xml:space="preserve"> </w:t>
      </w:r>
      <w:r w:rsidRPr="00B5392F">
        <w:rPr>
          <w:rFonts w:ascii="Times New Roman" w:hAnsi="Times New Roman" w:cs="Times New Roman"/>
        </w:rPr>
        <w:t>maintain</w:t>
      </w:r>
      <w:r w:rsidRPr="00B5392F">
        <w:rPr>
          <w:rFonts w:ascii="Times New Roman" w:hAnsi="Times New Roman" w:cs="Times New Roman"/>
          <w:spacing w:val="-64"/>
        </w:rPr>
        <w:t xml:space="preserve"> </w:t>
      </w:r>
      <w:r w:rsidRPr="00B5392F">
        <w:rPr>
          <w:rFonts w:ascii="Times New Roman" w:hAnsi="Times New Roman" w:cs="Times New Roman"/>
        </w:rPr>
        <w:t>the</w:t>
      </w:r>
      <w:r w:rsidRPr="00B5392F">
        <w:rPr>
          <w:rFonts w:ascii="Times New Roman" w:hAnsi="Times New Roman" w:cs="Times New Roman"/>
          <w:spacing w:val="1"/>
        </w:rPr>
        <w:t xml:space="preserve"> </w:t>
      </w:r>
      <w:r w:rsidRPr="00B5392F">
        <w:rPr>
          <w:rFonts w:ascii="Times New Roman" w:hAnsi="Times New Roman" w:cs="Times New Roman"/>
        </w:rPr>
        <w:t>security</w:t>
      </w:r>
      <w:r w:rsidRPr="00B5392F">
        <w:rPr>
          <w:rFonts w:ascii="Times New Roman" w:hAnsi="Times New Roman" w:cs="Times New Roman"/>
          <w:spacing w:val="1"/>
        </w:rPr>
        <w:t xml:space="preserve"> </w:t>
      </w:r>
      <w:r w:rsidRPr="00B5392F">
        <w:rPr>
          <w:rFonts w:ascii="Times New Roman" w:hAnsi="Times New Roman" w:cs="Times New Roman"/>
        </w:rPr>
        <w:t>of,</w:t>
      </w:r>
      <w:r w:rsidRPr="00B5392F">
        <w:rPr>
          <w:rFonts w:ascii="Times New Roman" w:hAnsi="Times New Roman" w:cs="Times New Roman"/>
          <w:spacing w:val="1"/>
        </w:rPr>
        <w:t xml:space="preserve"> </w:t>
      </w:r>
      <w:r w:rsidRPr="00B5392F">
        <w:rPr>
          <w:rFonts w:ascii="Times New Roman" w:hAnsi="Times New Roman" w:cs="Times New Roman"/>
        </w:rPr>
        <w:t>Berkshire</w:t>
      </w:r>
      <w:r w:rsidRPr="00B5392F">
        <w:rPr>
          <w:rFonts w:ascii="Times New Roman" w:hAnsi="Times New Roman" w:cs="Times New Roman"/>
          <w:spacing w:val="1"/>
        </w:rPr>
        <w:t xml:space="preserve"> </w:t>
      </w:r>
      <w:r w:rsidRPr="00B5392F">
        <w:rPr>
          <w:rFonts w:ascii="Times New Roman" w:hAnsi="Times New Roman" w:cs="Times New Roman"/>
        </w:rPr>
        <w:t>Hathaway</w:t>
      </w:r>
      <w:r w:rsidRPr="00B5392F">
        <w:rPr>
          <w:rFonts w:ascii="Times New Roman" w:hAnsi="Times New Roman" w:cs="Times New Roman"/>
          <w:spacing w:val="1"/>
        </w:rPr>
        <w:t xml:space="preserve"> </w:t>
      </w:r>
      <w:r w:rsidRPr="00B5392F">
        <w:rPr>
          <w:rFonts w:ascii="Times New Roman" w:hAnsi="Times New Roman" w:cs="Times New Roman"/>
        </w:rPr>
        <w:t>Energy’s</w:t>
      </w:r>
      <w:r w:rsidRPr="00B5392F">
        <w:rPr>
          <w:rFonts w:ascii="Times New Roman" w:hAnsi="Times New Roman" w:cs="Times New Roman"/>
          <w:spacing w:val="1"/>
        </w:rPr>
        <w:t xml:space="preserve"> </w:t>
      </w:r>
      <w:r w:rsidRPr="00B5392F">
        <w:rPr>
          <w:rFonts w:ascii="Times New Roman" w:hAnsi="Times New Roman" w:cs="Times New Roman"/>
        </w:rPr>
        <w:t>computer</w:t>
      </w:r>
      <w:r w:rsidRPr="00B5392F">
        <w:rPr>
          <w:rFonts w:ascii="Times New Roman" w:hAnsi="Times New Roman" w:cs="Times New Roman"/>
          <w:spacing w:val="1"/>
        </w:rPr>
        <w:t xml:space="preserve"> </w:t>
      </w:r>
      <w:r w:rsidRPr="00B5392F">
        <w:rPr>
          <w:rFonts w:ascii="Times New Roman" w:hAnsi="Times New Roman" w:cs="Times New Roman"/>
        </w:rPr>
        <w:t>systems,</w:t>
      </w:r>
      <w:r w:rsidRPr="00B5392F">
        <w:rPr>
          <w:rFonts w:ascii="Times New Roman" w:hAnsi="Times New Roman" w:cs="Times New Roman"/>
          <w:spacing w:val="1"/>
        </w:rPr>
        <w:t xml:space="preserve"> </w:t>
      </w:r>
      <w:r w:rsidRPr="00B5392F">
        <w:rPr>
          <w:rFonts w:ascii="Times New Roman" w:hAnsi="Times New Roman" w:cs="Times New Roman"/>
        </w:rPr>
        <w:t>networks</w:t>
      </w:r>
      <w:r w:rsidRPr="00B5392F">
        <w:rPr>
          <w:rFonts w:ascii="Times New Roman" w:hAnsi="Times New Roman" w:cs="Times New Roman"/>
          <w:spacing w:val="1"/>
        </w:rPr>
        <w:t xml:space="preserve"> </w:t>
      </w:r>
      <w:r w:rsidRPr="00B5392F">
        <w:rPr>
          <w:rFonts w:ascii="Times New Roman" w:hAnsi="Times New Roman" w:cs="Times New Roman"/>
        </w:rPr>
        <w:t>and</w:t>
      </w:r>
      <w:r w:rsidRPr="00B5392F">
        <w:rPr>
          <w:rFonts w:ascii="Times New Roman" w:hAnsi="Times New Roman" w:cs="Times New Roman"/>
          <w:spacing w:val="1"/>
        </w:rPr>
        <w:t xml:space="preserve"> </w:t>
      </w:r>
      <w:r w:rsidRPr="00B5392F">
        <w:rPr>
          <w:rFonts w:ascii="Times New Roman" w:hAnsi="Times New Roman" w:cs="Times New Roman"/>
        </w:rPr>
        <w:t>information. Suppliers must notify Berkshire Hathaway Energy immediately in the event</w:t>
      </w:r>
      <w:r w:rsidRPr="00B5392F">
        <w:rPr>
          <w:rFonts w:ascii="Times New Roman" w:hAnsi="Times New Roman" w:cs="Times New Roman"/>
          <w:spacing w:val="1"/>
        </w:rPr>
        <w:t xml:space="preserve"> </w:t>
      </w:r>
      <w:r w:rsidRPr="00B5392F">
        <w:rPr>
          <w:rFonts w:ascii="Times New Roman" w:hAnsi="Times New Roman" w:cs="Times New Roman"/>
        </w:rPr>
        <w:t>of suspected or actual unauthorized access to the Supplier’s or Berkshire Hathaway</w:t>
      </w:r>
      <w:r w:rsidRPr="00B5392F">
        <w:rPr>
          <w:rFonts w:ascii="Times New Roman" w:hAnsi="Times New Roman" w:cs="Times New Roman"/>
          <w:spacing w:val="1"/>
        </w:rPr>
        <w:t xml:space="preserve"> </w:t>
      </w:r>
      <w:r w:rsidRPr="00B5392F">
        <w:rPr>
          <w:rFonts w:ascii="Times New Roman" w:hAnsi="Times New Roman" w:cs="Times New Roman"/>
        </w:rPr>
        <w:t>Energy’s</w:t>
      </w:r>
      <w:r w:rsidRPr="00B5392F">
        <w:rPr>
          <w:rFonts w:ascii="Times New Roman" w:hAnsi="Times New Roman" w:cs="Times New Roman"/>
          <w:spacing w:val="-1"/>
        </w:rPr>
        <w:t xml:space="preserve"> </w:t>
      </w:r>
      <w:r w:rsidRPr="00B5392F">
        <w:rPr>
          <w:rFonts w:ascii="Times New Roman" w:hAnsi="Times New Roman" w:cs="Times New Roman"/>
        </w:rPr>
        <w:t>computer</w:t>
      </w:r>
      <w:r w:rsidRPr="00B5392F">
        <w:rPr>
          <w:rFonts w:ascii="Times New Roman" w:hAnsi="Times New Roman" w:cs="Times New Roman"/>
          <w:spacing w:val="-1"/>
        </w:rPr>
        <w:t xml:space="preserve"> </w:t>
      </w:r>
      <w:r w:rsidRPr="00B5392F">
        <w:rPr>
          <w:rFonts w:ascii="Times New Roman" w:hAnsi="Times New Roman" w:cs="Times New Roman"/>
        </w:rPr>
        <w:t>systems,</w:t>
      </w:r>
      <w:r w:rsidRPr="00B5392F">
        <w:rPr>
          <w:rFonts w:ascii="Times New Roman" w:hAnsi="Times New Roman" w:cs="Times New Roman"/>
          <w:spacing w:val="-2"/>
        </w:rPr>
        <w:t xml:space="preserve"> </w:t>
      </w:r>
      <w:proofErr w:type="gramStart"/>
      <w:r w:rsidRPr="00B5392F">
        <w:rPr>
          <w:rFonts w:ascii="Times New Roman" w:hAnsi="Times New Roman" w:cs="Times New Roman"/>
        </w:rPr>
        <w:t>networks</w:t>
      </w:r>
      <w:proofErr w:type="gramEnd"/>
      <w:r w:rsidRPr="00B5392F">
        <w:rPr>
          <w:rFonts w:ascii="Times New Roman" w:hAnsi="Times New Roman" w:cs="Times New Roman"/>
          <w:spacing w:val="-1"/>
        </w:rPr>
        <w:t xml:space="preserve"> </w:t>
      </w:r>
      <w:r w:rsidRPr="00B5392F">
        <w:rPr>
          <w:rFonts w:ascii="Times New Roman" w:hAnsi="Times New Roman" w:cs="Times New Roman"/>
        </w:rPr>
        <w:t>or</w:t>
      </w:r>
      <w:r w:rsidRPr="00B5392F">
        <w:rPr>
          <w:rFonts w:ascii="Times New Roman" w:hAnsi="Times New Roman" w:cs="Times New Roman"/>
          <w:spacing w:val="-1"/>
        </w:rPr>
        <w:t xml:space="preserve"> </w:t>
      </w:r>
      <w:r w:rsidRPr="00B5392F">
        <w:rPr>
          <w:rFonts w:ascii="Times New Roman" w:hAnsi="Times New Roman" w:cs="Times New Roman"/>
        </w:rPr>
        <w:t>information.</w:t>
      </w:r>
    </w:p>
    <w:p w14:paraId="2C62F05A" w14:textId="77777777" w:rsidR="003605FC" w:rsidRPr="00B5392F" w:rsidRDefault="003605FC" w:rsidP="003605FC">
      <w:pPr>
        <w:pStyle w:val="BodyText"/>
        <w:spacing w:before="9"/>
        <w:jc w:val="left"/>
        <w:rPr>
          <w:rFonts w:ascii="Times New Roman" w:hAnsi="Times New Roman" w:cs="Times New Roman"/>
        </w:rPr>
      </w:pPr>
    </w:p>
    <w:p w14:paraId="6AAB6E55" w14:textId="77777777" w:rsidR="003605FC" w:rsidRPr="00B5392F" w:rsidRDefault="003605FC" w:rsidP="003605FC">
      <w:pPr>
        <w:pStyle w:val="Heading1"/>
      </w:pPr>
      <w:r w:rsidRPr="00B5392F">
        <w:t>Environmental</w:t>
      </w:r>
      <w:r w:rsidRPr="00B5392F">
        <w:rPr>
          <w:spacing w:val="-3"/>
        </w:rPr>
        <w:t xml:space="preserve"> </w:t>
      </w:r>
      <w:r w:rsidRPr="00B5392F">
        <w:t>Compliance</w:t>
      </w:r>
      <w:r w:rsidRPr="00B5392F">
        <w:rPr>
          <w:spacing w:val="-4"/>
        </w:rPr>
        <w:t xml:space="preserve"> </w:t>
      </w:r>
      <w:r w:rsidRPr="00B5392F">
        <w:t>and</w:t>
      </w:r>
      <w:r w:rsidRPr="00B5392F">
        <w:rPr>
          <w:spacing w:val="-3"/>
        </w:rPr>
        <w:t xml:space="preserve"> </w:t>
      </w:r>
      <w:r w:rsidRPr="00B5392F">
        <w:t>Stewardship</w:t>
      </w:r>
    </w:p>
    <w:p w14:paraId="4DB49137" w14:textId="77777777" w:rsidR="003605FC" w:rsidRPr="00B5392F" w:rsidRDefault="003605FC" w:rsidP="003605FC">
      <w:pPr>
        <w:pStyle w:val="BodyText"/>
        <w:spacing w:before="1"/>
        <w:ind w:left="140" w:right="136"/>
        <w:rPr>
          <w:rFonts w:ascii="Times New Roman" w:hAnsi="Times New Roman" w:cs="Times New Roman"/>
        </w:rPr>
      </w:pPr>
      <w:r w:rsidRPr="00B5392F">
        <w:rPr>
          <w:rFonts w:ascii="Times New Roman" w:hAnsi="Times New Roman" w:cs="Times New Roman"/>
        </w:rPr>
        <w:t>Environmental respect is one of Berkshire Hathaway Energy’s core principles and being</w:t>
      </w:r>
      <w:r w:rsidRPr="00B5392F">
        <w:rPr>
          <w:rFonts w:ascii="Times New Roman" w:hAnsi="Times New Roman" w:cs="Times New Roman"/>
          <w:spacing w:val="-64"/>
        </w:rPr>
        <w:t xml:space="preserve"> </w:t>
      </w:r>
      <w:r w:rsidRPr="00B5392F">
        <w:rPr>
          <w:rFonts w:ascii="Times New Roman" w:hAnsi="Times New Roman" w:cs="Times New Roman"/>
        </w:rPr>
        <w:t>good stewards</w:t>
      </w:r>
      <w:r w:rsidRPr="00B5392F">
        <w:rPr>
          <w:rFonts w:ascii="Times New Roman" w:hAnsi="Times New Roman" w:cs="Times New Roman"/>
          <w:spacing w:val="-1"/>
        </w:rPr>
        <w:t xml:space="preserve"> </w:t>
      </w:r>
      <w:r w:rsidRPr="00B5392F">
        <w:rPr>
          <w:rFonts w:ascii="Times New Roman" w:hAnsi="Times New Roman" w:cs="Times New Roman"/>
        </w:rPr>
        <w:t>of</w:t>
      </w:r>
      <w:r w:rsidRPr="00B5392F">
        <w:rPr>
          <w:rFonts w:ascii="Times New Roman" w:hAnsi="Times New Roman" w:cs="Times New Roman"/>
          <w:spacing w:val="-3"/>
        </w:rPr>
        <w:t xml:space="preserve"> </w:t>
      </w:r>
      <w:r w:rsidRPr="00B5392F">
        <w:rPr>
          <w:rFonts w:ascii="Times New Roman" w:hAnsi="Times New Roman" w:cs="Times New Roman"/>
        </w:rPr>
        <w:t>the</w:t>
      </w:r>
      <w:r w:rsidRPr="00B5392F">
        <w:rPr>
          <w:rFonts w:ascii="Times New Roman" w:hAnsi="Times New Roman" w:cs="Times New Roman"/>
          <w:spacing w:val="1"/>
        </w:rPr>
        <w:t xml:space="preserve"> </w:t>
      </w:r>
      <w:r w:rsidRPr="00B5392F">
        <w:rPr>
          <w:rFonts w:ascii="Times New Roman" w:hAnsi="Times New Roman" w:cs="Times New Roman"/>
        </w:rPr>
        <w:t>environment is</w:t>
      </w:r>
      <w:r w:rsidRPr="00B5392F">
        <w:rPr>
          <w:rFonts w:ascii="Times New Roman" w:hAnsi="Times New Roman" w:cs="Times New Roman"/>
          <w:spacing w:val="-3"/>
        </w:rPr>
        <w:t xml:space="preserve"> </w:t>
      </w:r>
      <w:r w:rsidRPr="00B5392F">
        <w:rPr>
          <w:rFonts w:ascii="Times New Roman" w:hAnsi="Times New Roman" w:cs="Times New Roman"/>
        </w:rPr>
        <w:t>essential</w:t>
      </w:r>
      <w:r w:rsidRPr="00B5392F">
        <w:rPr>
          <w:rFonts w:ascii="Times New Roman" w:hAnsi="Times New Roman" w:cs="Times New Roman"/>
          <w:spacing w:val="-4"/>
        </w:rPr>
        <w:t xml:space="preserve"> </w:t>
      </w:r>
      <w:r w:rsidRPr="00B5392F">
        <w:rPr>
          <w:rFonts w:ascii="Times New Roman" w:hAnsi="Times New Roman" w:cs="Times New Roman"/>
        </w:rPr>
        <w:t>to</w:t>
      </w:r>
      <w:r w:rsidRPr="00B5392F">
        <w:rPr>
          <w:rFonts w:ascii="Times New Roman" w:hAnsi="Times New Roman" w:cs="Times New Roman"/>
          <w:spacing w:val="1"/>
        </w:rPr>
        <w:t xml:space="preserve"> </w:t>
      </w:r>
      <w:r w:rsidRPr="00B5392F">
        <w:rPr>
          <w:rFonts w:ascii="Times New Roman" w:hAnsi="Times New Roman" w:cs="Times New Roman"/>
        </w:rPr>
        <w:t>the way</w:t>
      </w:r>
      <w:r w:rsidRPr="00B5392F">
        <w:rPr>
          <w:rFonts w:ascii="Times New Roman" w:hAnsi="Times New Roman" w:cs="Times New Roman"/>
          <w:spacing w:val="-3"/>
        </w:rPr>
        <w:t xml:space="preserve"> </w:t>
      </w:r>
      <w:r w:rsidRPr="00B5392F">
        <w:rPr>
          <w:rFonts w:ascii="Times New Roman" w:hAnsi="Times New Roman" w:cs="Times New Roman"/>
        </w:rPr>
        <w:t>we</w:t>
      </w:r>
      <w:r w:rsidRPr="00B5392F">
        <w:rPr>
          <w:rFonts w:ascii="Times New Roman" w:hAnsi="Times New Roman" w:cs="Times New Roman"/>
          <w:spacing w:val="1"/>
        </w:rPr>
        <w:t xml:space="preserve"> </w:t>
      </w:r>
      <w:r w:rsidRPr="00B5392F">
        <w:rPr>
          <w:rFonts w:ascii="Times New Roman" w:hAnsi="Times New Roman" w:cs="Times New Roman"/>
        </w:rPr>
        <w:t>operate.</w:t>
      </w:r>
    </w:p>
    <w:p w14:paraId="2333B8C2" w14:textId="77777777" w:rsidR="003605FC" w:rsidRPr="00B5392F" w:rsidRDefault="003605FC" w:rsidP="003605FC">
      <w:pPr>
        <w:pStyle w:val="BodyText"/>
        <w:jc w:val="left"/>
        <w:rPr>
          <w:rFonts w:ascii="Times New Roman" w:hAnsi="Times New Roman" w:cs="Times New Roman"/>
        </w:rPr>
      </w:pPr>
    </w:p>
    <w:p w14:paraId="1243B2C9" w14:textId="77777777" w:rsidR="003605FC" w:rsidRPr="00B5392F" w:rsidRDefault="003605FC" w:rsidP="003605FC">
      <w:pPr>
        <w:pStyle w:val="BodyText"/>
        <w:spacing w:before="1"/>
        <w:ind w:left="139" w:right="133"/>
        <w:rPr>
          <w:rFonts w:ascii="Times New Roman" w:hAnsi="Times New Roman" w:cs="Times New Roman"/>
        </w:rPr>
      </w:pPr>
      <w:r w:rsidRPr="00B5392F">
        <w:rPr>
          <w:rFonts w:ascii="Times New Roman" w:hAnsi="Times New Roman" w:cs="Times New Roman"/>
        </w:rPr>
        <w:t>The Company expects its Suppliers to share its commitment to the environment by</w:t>
      </w:r>
      <w:r w:rsidRPr="00B5392F">
        <w:rPr>
          <w:rFonts w:ascii="Times New Roman" w:hAnsi="Times New Roman" w:cs="Times New Roman"/>
          <w:spacing w:val="1"/>
        </w:rPr>
        <w:t xml:space="preserve"> </w:t>
      </w:r>
      <w:r w:rsidRPr="00B5392F">
        <w:rPr>
          <w:rFonts w:ascii="Times New Roman" w:hAnsi="Times New Roman" w:cs="Times New Roman"/>
        </w:rPr>
        <w:t xml:space="preserve">abiding by the letter and spirit of all federal, </w:t>
      </w:r>
      <w:proofErr w:type="gramStart"/>
      <w:r w:rsidRPr="00B5392F">
        <w:rPr>
          <w:rFonts w:ascii="Times New Roman" w:hAnsi="Times New Roman" w:cs="Times New Roman"/>
        </w:rPr>
        <w:t>state</w:t>
      </w:r>
      <w:proofErr w:type="gramEnd"/>
      <w:r w:rsidRPr="00B5392F">
        <w:rPr>
          <w:rFonts w:ascii="Times New Roman" w:hAnsi="Times New Roman" w:cs="Times New Roman"/>
        </w:rPr>
        <w:t xml:space="preserve"> and local environmental laws and</w:t>
      </w:r>
      <w:r w:rsidRPr="00B5392F">
        <w:rPr>
          <w:rFonts w:ascii="Times New Roman" w:hAnsi="Times New Roman" w:cs="Times New Roman"/>
          <w:spacing w:val="1"/>
        </w:rPr>
        <w:t xml:space="preserve"> </w:t>
      </w:r>
      <w:r w:rsidRPr="00B5392F">
        <w:rPr>
          <w:rFonts w:ascii="Times New Roman" w:hAnsi="Times New Roman" w:cs="Times New Roman"/>
        </w:rPr>
        <w:t>regulations,</w:t>
      </w:r>
      <w:r w:rsidRPr="00B5392F">
        <w:rPr>
          <w:rFonts w:ascii="Times New Roman" w:hAnsi="Times New Roman" w:cs="Times New Roman"/>
          <w:spacing w:val="-10"/>
        </w:rPr>
        <w:t xml:space="preserve"> </w:t>
      </w:r>
      <w:r w:rsidRPr="00B5392F">
        <w:rPr>
          <w:rFonts w:ascii="Times New Roman" w:hAnsi="Times New Roman" w:cs="Times New Roman"/>
        </w:rPr>
        <w:t>as</w:t>
      </w:r>
      <w:r w:rsidRPr="00B5392F">
        <w:rPr>
          <w:rFonts w:ascii="Times New Roman" w:hAnsi="Times New Roman" w:cs="Times New Roman"/>
          <w:spacing w:val="-8"/>
        </w:rPr>
        <w:t xml:space="preserve"> </w:t>
      </w:r>
      <w:r w:rsidRPr="00B5392F">
        <w:rPr>
          <w:rFonts w:ascii="Times New Roman" w:hAnsi="Times New Roman" w:cs="Times New Roman"/>
        </w:rPr>
        <w:t>well</w:t>
      </w:r>
      <w:r w:rsidRPr="00B5392F">
        <w:rPr>
          <w:rFonts w:ascii="Times New Roman" w:hAnsi="Times New Roman" w:cs="Times New Roman"/>
          <w:spacing w:val="-8"/>
        </w:rPr>
        <w:t xml:space="preserve"> </w:t>
      </w:r>
      <w:r w:rsidRPr="00B5392F">
        <w:rPr>
          <w:rFonts w:ascii="Times New Roman" w:hAnsi="Times New Roman" w:cs="Times New Roman"/>
        </w:rPr>
        <w:t>as</w:t>
      </w:r>
      <w:r w:rsidRPr="00B5392F">
        <w:rPr>
          <w:rFonts w:ascii="Times New Roman" w:hAnsi="Times New Roman" w:cs="Times New Roman"/>
          <w:spacing w:val="-10"/>
        </w:rPr>
        <w:t xml:space="preserve"> </w:t>
      </w:r>
      <w:r w:rsidRPr="00B5392F">
        <w:rPr>
          <w:rFonts w:ascii="Times New Roman" w:hAnsi="Times New Roman" w:cs="Times New Roman"/>
        </w:rPr>
        <w:t>the</w:t>
      </w:r>
      <w:r w:rsidRPr="00B5392F">
        <w:rPr>
          <w:rFonts w:ascii="Times New Roman" w:hAnsi="Times New Roman" w:cs="Times New Roman"/>
          <w:spacing w:val="-7"/>
        </w:rPr>
        <w:t xml:space="preserve"> </w:t>
      </w:r>
      <w:r w:rsidRPr="00B5392F">
        <w:rPr>
          <w:rFonts w:ascii="Times New Roman" w:hAnsi="Times New Roman" w:cs="Times New Roman"/>
        </w:rPr>
        <w:t>Company’s</w:t>
      </w:r>
      <w:r w:rsidRPr="00B5392F">
        <w:rPr>
          <w:rFonts w:ascii="Times New Roman" w:hAnsi="Times New Roman" w:cs="Times New Roman"/>
          <w:spacing w:val="-10"/>
        </w:rPr>
        <w:t xml:space="preserve"> </w:t>
      </w:r>
      <w:r w:rsidRPr="00B5392F">
        <w:rPr>
          <w:rFonts w:ascii="Times New Roman" w:hAnsi="Times New Roman" w:cs="Times New Roman"/>
        </w:rPr>
        <w:t>policies</w:t>
      </w:r>
      <w:r w:rsidRPr="00B5392F">
        <w:rPr>
          <w:rFonts w:ascii="Times New Roman" w:hAnsi="Times New Roman" w:cs="Times New Roman"/>
          <w:spacing w:val="-8"/>
        </w:rPr>
        <w:t xml:space="preserve"> </w:t>
      </w:r>
      <w:r w:rsidRPr="00B5392F">
        <w:rPr>
          <w:rFonts w:ascii="Times New Roman" w:hAnsi="Times New Roman" w:cs="Times New Roman"/>
        </w:rPr>
        <w:t>and</w:t>
      </w:r>
      <w:r w:rsidRPr="00B5392F">
        <w:rPr>
          <w:rFonts w:ascii="Times New Roman" w:hAnsi="Times New Roman" w:cs="Times New Roman"/>
          <w:spacing w:val="-9"/>
        </w:rPr>
        <w:t xml:space="preserve"> </w:t>
      </w:r>
      <w:r w:rsidRPr="00B5392F">
        <w:rPr>
          <w:rFonts w:ascii="Times New Roman" w:hAnsi="Times New Roman" w:cs="Times New Roman"/>
        </w:rPr>
        <w:t>procedures</w:t>
      </w:r>
      <w:r w:rsidRPr="00B5392F">
        <w:rPr>
          <w:rFonts w:ascii="Times New Roman" w:hAnsi="Times New Roman" w:cs="Times New Roman"/>
          <w:spacing w:val="-10"/>
        </w:rPr>
        <w:t xml:space="preserve"> </w:t>
      </w:r>
      <w:r w:rsidRPr="00B5392F">
        <w:rPr>
          <w:rFonts w:ascii="Times New Roman" w:hAnsi="Times New Roman" w:cs="Times New Roman"/>
        </w:rPr>
        <w:t>related</w:t>
      </w:r>
      <w:r w:rsidRPr="00B5392F">
        <w:rPr>
          <w:rFonts w:ascii="Times New Roman" w:hAnsi="Times New Roman" w:cs="Times New Roman"/>
          <w:spacing w:val="-7"/>
        </w:rPr>
        <w:t xml:space="preserve"> </w:t>
      </w:r>
      <w:r w:rsidRPr="00B5392F">
        <w:rPr>
          <w:rFonts w:ascii="Times New Roman" w:hAnsi="Times New Roman" w:cs="Times New Roman"/>
        </w:rPr>
        <w:t>to</w:t>
      </w:r>
      <w:r w:rsidRPr="00B5392F">
        <w:rPr>
          <w:rFonts w:ascii="Times New Roman" w:hAnsi="Times New Roman" w:cs="Times New Roman"/>
          <w:spacing w:val="-8"/>
        </w:rPr>
        <w:t xml:space="preserve"> </w:t>
      </w:r>
      <w:r w:rsidRPr="00B5392F">
        <w:rPr>
          <w:rFonts w:ascii="Times New Roman" w:hAnsi="Times New Roman" w:cs="Times New Roman"/>
        </w:rPr>
        <w:t>pollution,</w:t>
      </w:r>
      <w:r w:rsidRPr="00B5392F">
        <w:rPr>
          <w:rFonts w:ascii="Times New Roman" w:hAnsi="Times New Roman" w:cs="Times New Roman"/>
          <w:spacing w:val="-7"/>
        </w:rPr>
        <w:t xml:space="preserve"> </w:t>
      </w:r>
      <w:r w:rsidRPr="00B5392F">
        <w:rPr>
          <w:rFonts w:ascii="Times New Roman" w:hAnsi="Times New Roman" w:cs="Times New Roman"/>
        </w:rPr>
        <w:t>waste</w:t>
      </w:r>
      <w:r w:rsidRPr="00B5392F">
        <w:rPr>
          <w:rFonts w:ascii="Times New Roman" w:hAnsi="Times New Roman" w:cs="Times New Roman"/>
          <w:spacing w:val="-64"/>
        </w:rPr>
        <w:t xml:space="preserve"> </w:t>
      </w:r>
      <w:r w:rsidRPr="00B5392F">
        <w:rPr>
          <w:rFonts w:ascii="Times New Roman" w:hAnsi="Times New Roman" w:cs="Times New Roman"/>
        </w:rPr>
        <w:t>disposal,</w:t>
      </w:r>
      <w:r w:rsidRPr="00B5392F">
        <w:rPr>
          <w:rFonts w:ascii="Times New Roman" w:hAnsi="Times New Roman" w:cs="Times New Roman"/>
          <w:spacing w:val="1"/>
        </w:rPr>
        <w:t xml:space="preserve"> </w:t>
      </w:r>
      <w:r w:rsidRPr="00B5392F">
        <w:rPr>
          <w:rFonts w:ascii="Times New Roman" w:hAnsi="Times New Roman" w:cs="Times New Roman"/>
        </w:rPr>
        <w:t>emissions,</w:t>
      </w:r>
      <w:r w:rsidRPr="00B5392F">
        <w:rPr>
          <w:rFonts w:ascii="Times New Roman" w:hAnsi="Times New Roman" w:cs="Times New Roman"/>
          <w:spacing w:val="1"/>
        </w:rPr>
        <w:t xml:space="preserve"> </w:t>
      </w:r>
      <w:r w:rsidRPr="00B5392F">
        <w:rPr>
          <w:rFonts w:ascii="Times New Roman" w:hAnsi="Times New Roman" w:cs="Times New Roman"/>
        </w:rPr>
        <w:t>stormwater</w:t>
      </w:r>
      <w:r w:rsidRPr="00B5392F">
        <w:rPr>
          <w:rFonts w:ascii="Times New Roman" w:hAnsi="Times New Roman" w:cs="Times New Roman"/>
          <w:spacing w:val="1"/>
        </w:rPr>
        <w:t xml:space="preserve"> </w:t>
      </w:r>
      <w:r w:rsidRPr="00B5392F">
        <w:rPr>
          <w:rFonts w:ascii="Times New Roman" w:hAnsi="Times New Roman" w:cs="Times New Roman"/>
        </w:rPr>
        <w:t>management</w:t>
      </w:r>
      <w:r w:rsidRPr="00B5392F">
        <w:rPr>
          <w:rFonts w:ascii="Times New Roman" w:hAnsi="Times New Roman" w:cs="Times New Roman"/>
          <w:spacing w:val="1"/>
        </w:rPr>
        <w:t xml:space="preserve"> </w:t>
      </w:r>
      <w:r w:rsidRPr="00B5392F">
        <w:rPr>
          <w:rFonts w:ascii="Times New Roman" w:hAnsi="Times New Roman" w:cs="Times New Roman"/>
        </w:rPr>
        <w:t>and</w:t>
      </w:r>
      <w:r w:rsidRPr="00B5392F">
        <w:rPr>
          <w:rFonts w:ascii="Times New Roman" w:hAnsi="Times New Roman" w:cs="Times New Roman"/>
          <w:spacing w:val="1"/>
        </w:rPr>
        <w:t xml:space="preserve"> </w:t>
      </w:r>
      <w:r w:rsidRPr="00B5392F">
        <w:rPr>
          <w:rFonts w:ascii="Times New Roman" w:hAnsi="Times New Roman" w:cs="Times New Roman"/>
        </w:rPr>
        <w:t>wildlife</w:t>
      </w:r>
      <w:r w:rsidRPr="00B5392F">
        <w:rPr>
          <w:rFonts w:ascii="Times New Roman" w:hAnsi="Times New Roman" w:cs="Times New Roman"/>
          <w:spacing w:val="1"/>
        </w:rPr>
        <w:t xml:space="preserve"> </w:t>
      </w:r>
      <w:r w:rsidRPr="00B5392F">
        <w:rPr>
          <w:rFonts w:ascii="Times New Roman" w:hAnsi="Times New Roman" w:cs="Times New Roman"/>
        </w:rPr>
        <w:t>and</w:t>
      </w:r>
      <w:r w:rsidRPr="00B5392F">
        <w:rPr>
          <w:rFonts w:ascii="Times New Roman" w:hAnsi="Times New Roman" w:cs="Times New Roman"/>
          <w:spacing w:val="1"/>
        </w:rPr>
        <w:t xml:space="preserve"> </w:t>
      </w:r>
      <w:r w:rsidRPr="00B5392F">
        <w:rPr>
          <w:rFonts w:ascii="Times New Roman" w:hAnsi="Times New Roman" w:cs="Times New Roman"/>
        </w:rPr>
        <w:t>habitat</w:t>
      </w:r>
      <w:r w:rsidRPr="00B5392F">
        <w:rPr>
          <w:rFonts w:ascii="Times New Roman" w:hAnsi="Times New Roman" w:cs="Times New Roman"/>
          <w:spacing w:val="1"/>
        </w:rPr>
        <w:t xml:space="preserve"> </w:t>
      </w:r>
      <w:r w:rsidRPr="00B5392F">
        <w:rPr>
          <w:rFonts w:ascii="Times New Roman" w:hAnsi="Times New Roman" w:cs="Times New Roman"/>
        </w:rPr>
        <w:t>protection.</w:t>
      </w:r>
      <w:r w:rsidRPr="00B5392F">
        <w:rPr>
          <w:rFonts w:ascii="Times New Roman" w:hAnsi="Times New Roman" w:cs="Times New Roman"/>
          <w:spacing w:val="1"/>
        </w:rPr>
        <w:t xml:space="preserve"> </w:t>
      </w:r>
      <w:r w:rsidRPr="00B5392F">
        <w:rPr>
          <w:rFonts w:ascii="Times New Roman" w:hAnsi="Times New Roman" w:cs="Times New Roman"/>
        </w:rPr>
        <w:t>Suppliers</w:t>
      </w:r>
      <w:r w:rsidRPr="00B5392F">
        <w:rPr>
          <w:rFonts w:ascii="Times New Roman" w:hAnsi="Times New Roman" w:cs="Times New Roman"/>
          <w:spacing w:val="7"/>
        </w:rPr>
        <w:t xml:space="preserve"> </w:t>
      </w:r>
      <w:r w:rsidRPr="00B5392F">
        <w:rPr>
          <w:rFonts w:ascii="Times New Roman" w:hAnsi="Times New Roman" w:cs="Times New Roman"/>
        </w:rPr>
        <w:t>are</w:t>
      </w:r>
      <w:r w:rsidRPr="00B5392F">
        <w:rPr>
          <w:rFonts w:ascii="Times New Roman" w:hAnsi="Times New Roman" w:cs="Times New Roman"/>
          <w:spacing w:val="10"/>
        </w:rPr>
        <w:t xml:space="preserve"> </w:t>
      </w:r>
      <w:r w:rsidRPr="00B5392F">
        <w:rPr>
          <w:rFonts w:ascii="Times New Roman" w:hAnsi="Times New Roman" w:cs="Times New Roman"/>
        </w:rPr>
        <w:t>required</w:t>
      </w:r>
      <w:r w:rsidRPr="00B5392F">
        <w:rPr>
          <w:rFonts w:ascii="Times New Roman" w:hAnsi="Times New Roman" w:cs="Times New Roman"/>
          <w:spacing w:val="8"/>
        </w:rPr>
        <w:t xml:space="preserve"> </w:t>
      </w:r>
      <w:r w:rsidRPr="00B5392F">
        <w:rPr>
          <w:rFonts w:ascii="Times New Roman" w:hAnsi="Times New Roman" w:cs="Times New Roman"/>
        </w:rPr>
        <w:t>to</w:t>
      </w:r>
      <w:r w:rsidRPr="00B5392F">
        <w:rPr>
          <w:rFonts w:ascii="Times New Roman" w:hAnsi="Times New Roman" w:cs="Times New Roman"/>
          <w:spacing w:val="8"/>
        </w:rPr>
        <w:t xml:space="preserve"> </w:t>
      </w:r>
      <w:r w:rsidRPr="00B5392F">
        <w:rPr>
          <w:rFonts w:ascii="Times New Roman" w:hAnsi="Times New Roman" w:cs="Times New Roman"/>
        </w:rPr>
        <w:t>obtain</w:t>
      </w:r>
      <w:r w:rsidRPr="00B5392F">
        <w:rPr>
          <w:rFonts w:ascii="Times New Roman" w:hAnsi="Times New Roman" w:cs="Times New Roman"/>
          <w:spacing w:val="10"/>
        </w:rPr>
        <w:t xml:space="preserve"> </w:t>
      </w:r>
      <w:r w:rsidRPr="00B5392F">
        <w:rPr>
          <w:rFonts w:ascii="Times New Roman" w:hAnsi="Times New Roman" w:cs="Times New Roman"/>
        </w:rPr>
        <w:t>and</w:t>
      </w:r>
      <w:r w:rsidRPr="00B5392F">
        <w:rPr>
          <w:rFonts w:ascii="Times New Roman" w:hAnsi="Times New Roman" w:cs="Times New Roman"/>
          <w:spacing w:val="9"/>
        </w:rPr>
        <w:t xml:space="preserve"> </w:t>
      </w:r>
      <w:r w:rsidRPr="00B5392F">
        <w:rPr>
          <w:rFonts w:ascii="Times New Roman" w:hAnsi="Times New Roman" w:cs="Times New Roman"/>
        </w:rPr>
        <w:t>maintain</w:t>
      </w:r>
      <w:r w:rsidRPr="00B5392F">
        <w:rPr>
          <w:rFonts w:ascii="Times New Roman" w:hAnsi="Times New Roman" w:cs="Times New Roman"/>
          <w:spacing w:val="10"/>
        </w:rPr>
        <w:t xml:space="preserve"> </w:t>
      </w:r>
      <w:r w:rsidRPr="00B5392F">
        <w:rPr>
          <w:rFonts w:ascii="Times New Roman" w:hAnsi="Times New Roman" w:cs="Times New Roman"/>
        </w:rPr>
        <w:t>all</w:t>
      </w:r>
      <w:r w:rsidRPr="00B5392F">
        <w:rPr>
          <w:rFonts w:ascii="Times New Roman" w:hAnsi="Times New Roman" w:cs="Times New Roman"/>
          <w:spacing w:val="9"/>
        </w:rPr>
        <w:t xml:space="preserve"> </w:t>
      </w:r>
      <w:r w:rsidRPr="00B5392F">
        <w:rPr>
          <w:rFonts w:ascii="Times New Roman" w:hAnsi="Times New Roman" w:cs="Times New Roman"/>
        </w:rPr>
        <w:t>permits</w:t>
      </w:r>
      <w:r w:rsidRPr="00B5392F">
        <w:rPr>
          <w:rFonts w:ascii="Times New Roman" w:hAnsi="Times New Roman" w:cs="Times New Roman"/>
          <w:spacing w:val="7"/>
        </w:rPr>
        <w:t xml:space="preserve"> </w:t>
      </w:r>
      <w:r w:rsidRPr="00B5392F">
        <w:rPr>
          <w:rFonts w:ascii="Times New Roman" w:hAnsi="Times New Roman" w:cs="Times New Roman"/>
        </w:rPr>
        <w:t>and</w:t>
      </w:r>
      <w:r w:rsidRPr="00B5392F">
        <w:rPr>
          <w:rFonts w:ascii="Times New Roman" w:hAnsi="Times New Roman" w:cs="Times New Roman"/>
          <w:spacing w:val="8"/>
        </w:rPr>
        <w:t xml:space="preserve"> </w:t>
      </w:r>
      <w:r w:rsidRPr="00B5392F">
        <w:rPr>
          <w:rFonts w:ascii="Times New Roman" w:hAnsi="Times New Roman" w:cs="Times New Roman"/>
        </w:rPr>
        <w:t>registrations</w:t>
      </w:r>
      <w:r w:rsidRPr="00B5392F">
        <w:rPr>
          <w:rFonts w:ascii="Times New Roman" w:hAnsi="Times New Roman" w:cs="Times New Roman"/>
          <w:spacing w:val="8"/>
        </w:rPr>
        <w:t xml:space="preserve"> </w:t>
      </w:r>
      <w:r w:rsidRPr="00B5392F">
        <w:rPr>
          <w:rFonts w:ascii="Times New Roman" w:hAnsi="Times New Roman" w:cs="Times New Roman"/>
        </w:rPr>
        <w:t>necessary</w:t>
      </w:r>
      <w:r w:rsidRPr="00B5392F">
        <w:rPr>
          <w:rFonts w:ascii="Times New Roman" w:hAnsi="Times New Roman" w:cs="Times New Roman"/>
          <w:spacing w:val="9"/>
        </w:rPr>
        <w:t xml:space="preserve"> </w:t>
      </w:r>
      <w:r w:rsidRPr="00B5392F">
        <w:rPr>
          <w:rFonts w:ascii="Times New Roman" w:hAnsi="Times New Roman" w:cs="Times New Roman"/>
        </w:rPr>
        <w:t>to</w:t>
      </w:r>
    </w:p>
    <w:p w14:paraId="4A2E875C" w14:textId="77777777" w:rsidR="003605FC" w:rsidRPr="00B5392F" w:rsidRDefault="003605FC" w:rsidP="003605FC">
      <w:pPr>
        <w:rPr>
          <w:sz w:val="24"/>
          <w:szCs w:val="24"/>
        </w:rPr>
        <w:sectPr w:rsidR="003605FC" w:rsidRPr="00B5392F">
          <w:pgSz w:w="12240" w:h="15840"/>
          <w:pgMar w:top="1360" w:right="1300" w:bottom="1220" w:left="1300" w:header="0" w:footer="1034" w:gutter="0"/>
          <w:cols w:space="720"/>
        </w:sectPr>
      </w:pPr>
    </w:p>
    <w:p w14:paraId="760BB30E" w14:textId="77777777" w:rsidR="003605FC" w:rsidRPr="00B5392F" w:rsidRDefault="003605FC" w:rsidP="003605FC">
      <w:pPr>
        <w:pStyle w:val="BodyText"/>
        <w:spacing w:before="80"/>
        <w:ind w:left="140" w:right="136"/>
        <w:rPr>
          <w:rFonts w:ascii="Times New Roman" w:hAnsi="Times New Roman" w:cs="Times New Roman"/>
        </w:rPr>
      </w:pPr>
      <w:r w:rsidRPr="00B5392F">
        <w:rPr>
          <w:rFonts w:ascii="Times New Roman" w:hAnsi="Times New Roman" w:cs="Times New Roman"/>
        </w:rPr>
        <w:t>conduct their work. Suppliers are also expected to perform all work and maintain their</w:t>
      </w:r>
      <w:r w:rsidRPr="00B5392F">
        <w:rPr>
          <w:rFonts w:ascii="Times New Roman" w:hAnsi="Times New Roman" w:cs="Times New Roman"/>
          <w:spacing w:val="1"/>
        </w:rPr>
        <w:t xml:space="preserve"> </w:t>
      </w:r>
      <w:r w:rsidRPr="00B5392F">
        <w:rPr>
          <w:rFonts w:ascii="Times New Roman" w:hAnsi="Times New Roman" w:cs="Times New Roman"/>
        </w:rPr>
        <w:t>equipment in a manner that avoid spills and releases to the environment and, if a spill or</w:t>
      </w:r>
      <w:r w:rsidRPr="00B5392F">
        <w:rPr>
          <w:rFonts w:ascii="Times New Roman" w:hAnsi="Times New Roman" w:cs="Times New Roman"/>
          <w:spacing w:val="-64"/>
        </w:rPr>
        <w:t xml:space="preserve"> </w:t>
      </w:r>
      <w:r w:rsidRPr="00B5392F">
        <w:rPr>
          <w:rFonts w:ascii="Times New Roman" w:hAnsi="Times New Roman" w:cs="Times New Roman"/>
        </w:rPr>
        <w:t xml:space="preserve">release </w:t>
      </w:r>
      <w:r w:rsidRPr="00B5392F">
        <w:rPr>
          <w:rFonts w:ascii="Times New Roman" w:hAnsi="Times New Roman" w:cs="Times New Roman"/>
        </w:rPr>
        <w:lastRenderedPageBreak/>
        <w:t>does occur during the performance of Supplier’s work for Company, to report</w:t>
      </w:r>
      <w:r w:rsidRPr="00B5392F">
        <w:rPr>
          <w:rFonts w:ascii="Times New Roman" w:hAnsi="Times New Roman" w:cs="Times New Roman"/>
          <w:spacing w:val="1"/>
        </w:rPr>
        <w:t xml:space="preserve"> </w:t>
      </w:r>
      <w:r w:rsidRPr="00B5392F">
        <w:rPr>
          <w:rFonts w:ascii="Times New Roman" w:hAnsi="Times New Roman" w:cs="Times New Roman"/>
        </w:rPr>
        <w:t>those</w:t>
      </w:r>
      <w:r w:rsidRPr="00B5392F">
        <w:rPr>
          <w:rFonts w:ascii="Times New Roman" w:hAnsi="Times New Roman" w:cs="Times New Roman"/>
          <w:spacing w:val="-2"/>
        </w:rPr>
        <w:t xml:space="preserve"> </w:t>
      </w:r>
      <w:r w:rsidRPr="00B5392F">
        <w:rPr>
          <w:rFonts w:ascii="Times New Roman" w:hAnsi="Times New Roman" w:cs="Times New Roman"/>
        </w:rPr>
        <w:t>incidents in</w:t>
      </w:r>
      <w:r w:rsidRPr="00B5392F">
        <w:rPr>
          <w:rFonts w:ascii="Times New Roman" w:hAnsi="Times New Roman" w:cs="Times New Roman"/>
          <w:spacing w:val="-2"/>
        </w:rPr>
        <w:t xml:space="preserve"> </w:t>
      </w:r>
      <w:r w:rsidRPr="00B5392F">
        <w:rPr>
          <w:rFonts w:ascii="Times New Roman" w:hAnsi="Times New Roman" w:cs="Times New Roman"/>
        </w:rPr>
        <w:t>accordance</w:t>
      </w:r>
      <w:r w:rsidRPr="00B5392F">
        <w:rPr>
          <w:rFonts w:ascii="Times New Roman" w:hAnsi="Times New Roman" w:cs="Times New Roman"/>
          <w:spacing w:val="1"/>
        </w:rPr>
        <w:t xml:space="preserve"> </w:t>
      </w:r>
      <w:r w:rsidRPr="00B5392F">
        <w:rPr>
          <w:rFonts w:ascii="Times New Roman" w:hAnsi="Times New Roman" w:cs="Times New Roman"/>
        </w:rPr>
        <w:t>with the</w:t>
      </w:r>
      <w:r w:rsidRPr="00B5392F">
        <w:rPr>
          <w:rFonts w:ascii="Times New Roman" w:hAnsi="Times New Roman" w:cs="Times New Roman"/>
          <w:spacing w:val="1"/>
        </w:rPr>
        <w:t xml:space="preserve"> </w:t>
      </w:r>
      <w:r w:rsidRPr="00B5392F">
        <w:rPr>
          <w:rFonts w:ascii="Times New Roman" w:hAnsi="Times New Roman" w:cs="Times New Roman"/>
        </w:rPr>
        <w:t>Company’s</w:t>
      </w:r>
      <w:r w:rsidRPr="00B5392F">
        <w:rPr>
          <w:rFonts w:ascii="Times New Roman" w:hAnsi="Times New Roman" w:cs="Times New Roman"/>
          <w:spacing w:val="-1"/>
        </w:rPr>
        <w:t xml:space="preserve"> </w:t>
      </w:r>
      <w:r w:rsidRPr="00B5392F">
        <w:rPr>
          <w:rFonts w:ascii="Times New Roman" w:hAnsi="Times New Roman" w:cs="Times New Roman"/>
        </w:rPr>
        <w:t>policies.</w:t>
      </w:r>
    </w:p>
    <w:p w14:paraId="39E109BC" w14:textId="77777777" w:rsidR="003605FC" w:rsidRPr="00B5392F" w:rsidRDefault="003605FC" w:rsidP="003605FC">
      <w:pPr>
        <w:pStyle w:val="BodyText"/>
        <w:jc w:val="left"/>
        <w:rPr>
          <w:rFonts w:ascii="Times New Roman" w:hAnsi="Times New Roman" w:cs="Times New Roman"/>
        </w:rPr>
      </w:pPr>
    </w:p>
    <w:p w14:paraId="093F4FA3" w14:textId="77777777" w:rsidR="003605FC" w:rsidRPr="00B5392F" w:rsidRDefault="003605FC" w:rsidP="003605FC">
      <w:pPr>
        <w:pStyle w:val="BodyText"/>
        <w:ind w:left="140" w:right="135"/>
        <w:rPr>
          <w:rFonts w:ascii="Times New Roman" w:hAnsi="Times New Roman" w:cs="Times New Roman"/>
        </w:rPr>
      </w:pPr>
      <w:r w:rsidRPr="00B5392F">
        <w:rPr>
          <w:rFonts w:ascii="Times New Roman" w:hAnsi="Times New Roman" w:cs="Times New Roman"/>
        </w:rPr>
        <w:t>Suppliers are encouraged to collaborate with Berkshire Hathaway Energy to eliminate</w:t>
      </w:r>
      <w:r w:rsidRPr="00B5392F">
        <w:rPr>
          <w:rFonts w:ascii="Times New Roman" w:hAnsi="Times New Roman" w:cs="Times New Roman"/>
          <w:spacing w:val="1"/>
        </w:rPr>
        <w:t xml:space="preserve"> </w:t>
      </w:r>
      <w:r w:rsidRPr="00B5392F">
        <w:rPr>
          <w:rFonts w:ascii="Times New Roman" w:hAnsi="Times New Roman" w:cs="Times New Roman"/>
        </w:rPr>
        <w:t>waste and cost from the supply chain and use energy and natural resources responsibly</w:t>
      </w:r>
      <w:r w:rsidRPr="00B5392F">
        <w:rPr>
          <w:rFonts w:ascii="Times New Roman" w:hAnsi="Times New Roman" w:cs="Times New Roman"/>
          <w:spacing w:val="-64"/>
        </w:rPr>
        <w:t xml:space="preserve"> </w:t>
      </w:r>
      <w:r w:rsidRPr="00B5392F">
        <w:rPr>
          <w:rFonts w:ascii="Times New Roman" w:hAnsi="Times New Roman" w:cs="Times New Roman"/>
        </w:rPr>
        <w:t>and</w:t>
      </w:r>
      <w:r w:rsidRPr="00B5392F">
        <w:rPr>
          <w:rFonts w:ascii="Times New Roman" w:hAnsi="Times New Roman" w:cs="Times New Roman"/>
          <w:spacing w:val="-2"/>
        </w:rPr>
        <w:t xml:space="preserve"> </w:t>
      </w:r>
      <w:r w:rsidRPr="00B5392F">
        <w:rPr>
          <w:rFonts w:ascii="Times New Roman" w:hAnsi="Times New Roman" w:cs="Times New Roman"/>
        </w:rPr>
        <w:t>efficiently.</w:t>
      </w:r>
    </w:p>
    <w:p w14:paraId="5CDEC7A0" w14:textId="77777777" w:rsidR="003605FC" w:rsidRPr="00B5392F" w:rsidRDefault="003605FC" w:rsidP="003605FC">
      <w:pPr>
        <w:pStyle w:val="BodyText"/>
        <w:spacing w:before="10"/>
        <w:jc w:val="left"/>
        <w:rPr>
          <w:rFonts w:ascii="Times New Roman" w:hAnsi="Times New Roman" w:cs="Times New Roman"/>
        </w:rPr>
      </w:pPr>
    </w:p>
    <w:p w14:paraId="699D33CB" w14:textId="77777777" w:rsidR="003605FC" w:rsidRPr="00B5392F" w:rsidRDefault="003605FC" w:rsidP="003605FC">
      <w:pPr>
        <w:pStyle w:val="Heading1"/>
      </w:pPr>
      <w:r w:rsidRPr="00B5392F">
        <w:t>Transparency</w:t>
      </w:r>
      <w:r w:rsidRPr="00B5392F">
        <w:rPr>
          <w:spacing w:val="-1"/>
        </w:rPr>
        <w:t xml:space="preserve"> </w:t>
      </w:r>
      <w:r w:rsidRPr="00B5392F">
        <w:t>and</w:t>
      </w:r>
      <w:r w:rsidRPr="00B5392F">
        <w:rPr>
          <w:spacing w:val="-2"/>
        </w:rPr>
        <w:t xml:space="preserve"> </w:t>
      </w:r>
      <w:r w:rsidRPr="00B5392F">
        <w:t>Governance</w:t>
      </w:r>
    </w:p>
    <w:p w14:paraId="4ED8D773" w14:textId="77777777" w:rsidR="003605FC" w:rsidRPr="00B5392F" w:rsidRDefault="003605FC" w:rsidP="003605FC">
      <w:pPr>
        <w:pStyle w:val="BodyText"/>
        <w:spacing w:before="2"/>
        <w:ind w:left="140" w:right="134"/>
        <w:rPr>
          <w:rFonts w:ascii="Times New Roman" w:hAnsi="Times New Roman" w:cs="Times New Roman"/>
        </w:rPr>
      </w:pPr>
      <w:r w:rsidRPr="00B5392F">
        <w:rPr>
          <w:rFonts w:ascii="Times New Roman" w:hAnsi="Times New Roman" w:cs="Times New Roman"/>
        </w:rPr>
        <w:t>Suppliers must notify Berkshire Hathaway Energy of and promptly remedy any violation</w:t>
      </w:r>
      <w:r w:rsidRPr="00B5392F">
        <w:rPr>
          <w:rFonts w:ascii="Times New Roman" w:hAnsi="Times New Roman" w:cs="Times New Roman"/>
          <w:spacing w:val="1"/>
        </w:rPr>
        <w:t xml:space="preserve"> </w:t>
      </w:r>
      <w:r w:rsidRPr="00B5392F">
        <w:rPr>
          <w:rFonts w:ascii="Times New Roman" w:hAnsi="Times New Roman" w:cs="Times New Roman"/>
        </w:rPr>
        <w:t>of this Supplier Code. A violation of this Supplier Code, including failure to report a</w:t>
      </w:r>
      <w:r w:rsidRPr="00B5392F">
        <w:rPr>
          <w:rFonts w:ascii="Times New Roman" w:hAnsi="Times New Roman" w:cs="Times New Roman"/>
          <w:spacing w:val="1"/>
        </w:rPr>
        <w:t xml:space="preserve"> </w:t>
      </w:r>
      <w:r w:rsidRPr="00B5392F">
        <w:rPr>
          <w:rFonts w:ascii="Times New Roman" w:hAnsi="Times New Roman" w:cs="Times New Roman"/>
        </w:rPr>
        <w:t>violation, will jeopardize the Supplier’s business relationship with Berkshire Hathaway</w:t>
      </w:r>
      <w:r w:rsidRPr="00B5392F">
        <w:rPr>
          <w:rFonts w:ascii="Times New Roman" w:hAnsi="Times New Roman" w:cs="Times New Roman"/>
          <w:spacing w:val="1"/>
        </w:rPr>
        <w:t xml:space="preserve"> </w:t>
      </w:r>
      <w:r w:rsidRPr="00B5392F">
        <w:rPr>
          <w:rFonts w:ascii="Times New Roman" w:hAnsi="Times New Roman" w:cs="Times New Roman"/>
        </w:rPr>
        <w:t>Energy and may result in termination of such Supplier’s business relationship with</w:t>
      </w:r>
      <w:r w:rsidRPr="00B5392F">
        <w:rPr>
          <w:rFonts w:ascii="Times New Roman" w:hAnsi="Times New Roman" w:cs="Times New Roman"/>
          <w:spacing w:val="1"/>
        </w:rPr>
        <w:t xml:space="preserve"> </w:t>
      </w:r>
      <w:r w:rsidRPr="00B5392F">
        <w:rPr>
          <w:rFonts w:ascii="Times New Roman" w:hAnsi="Times New Roman" w:cs="Times New Roman"/>
        </w:rPr>
        <w:t>Berkshire Hathaway</w:t>
      </w:r>
      <w:r w:rsidRPr="00B5392F">
        <w:rPr>
          <w:rFonts w:ascii="Times New Roman" w:hAnsi="Times New Roman" w:cs="Times New Roman"/>
          <w:spacing w:val="-2"/>
        </w:rPr>
        <w:t xml:space="preserve"> </w:t>
      </w:r>
      <w:r w:rsidRPr="00B5392F">
        <w:rPr>
          <w:rFonts w:ascii="Times New Roman" w:hAnsi="Times New Roman" w:cs="Times New Roman"/>
        </w:rPr>
        <w:t>Energy.</w:t>
      </w:r>
    </w:p>
    <w:p w14:paraId="6FCE3569" w14:textId="77777777" w:rsidR="003605FC" w:rsidRPr="00B5392F" w:rsidRDefault="003605FC" w:rsidP="003605FC">
      <w:pPr>
        <w:pStyle w:val="BodyText"/>
        <w:spacing w:before="11"/>
        <w:jc w:val="left"/>
        <w:rPr>
          <w:rFonts w:ascii="Times New Roman" w:hAnsi="Times New Roman" w:cs="Times New Roman"/>
        </w:rPr>
      </w:pPr>
    </w:p>
    <w:p w14:paraId="54E3E6CB" w14:textId="77777777" w:rsidR="003605FC" w:rsidRDefault="003605FC" w:rsidP="003605FC">
      <w:pPr>
        <w:pStyle w:val="BodyText"/>
        <w:ind w:left="140" w:right="135"/>
        <w:rPr>
          <w:rFonts w:ascii="Times New Roman" w:hAnsi="Times New Roman" w:cs="Times New Roman"/>
        </w:rPr>
      </w:pPr>
      <w:r w:rsidRPr="00B5392F">
        <w:rPr>
          <w:rFonts w:ascii="Times New Roman" w:hAnsi="Times New Roman" w:cs="Times New Roman"/>
          <w:spacing w:val="-1"/>
        </w:rPr>
        <w:t>Berkshire</w:t>
      </w:r>
      <w:r w:rsidRPr="00B5392F">
        <w:rPr>
          <w:rFonts w:ascii="Times New Roman" w:hAnsi="Times New Roman" w:cs="Times New Roman"/>
          <w:spacing w:val="-13"/>
        </w:rPr>
        <w:t xml:space="preserve"> </w:t>
      </w:r>
      <w:r w:rsidRPr="00B5392F">
        <w:rPr>
          <w:rFonts w:ascii="Times New Roman" w:hAnsi="Times New Roman" w:cs="Times New Roman"/>
          <w:spacing w:val="-1"/>
        </w:rPr>
        <w:t>Hathaway</w:t>
      </w:r>
      <w:r w:rsidRPr="00B5392F">
        <w:rPr>
          <w:rFonts w:ascii="Times New Roman" w:hAnsi="Times New Roman" w:cs="Times New Roman"/>
          <w:spacing w:val="-17"/>
        </w:rPr>
        <w:t xml:space="preserve"> </w:t>
      </w:r>
      <w:r w:rsidRPr="00B5392F">
        <w:rPr>
          <w:rFonts w:ascii="Times New Roman" w:hAnsi="Times New Roman" w:cs="Times New Roman"/>
          <w:spacing w:val="-1"/>
        </w:rPr>
        <w:t>Energy</w:t>
      </w:r>
      <w:r w:rsidRPr="00B5392F">
        <w:rPr>
          <w:rFonts w:ascii="Times New Roman" w:hAnsi="Times New Roman" w:cs="Times New Roman"/>
          <w:spacing w:val="-16"/>
        </w:rPr>
        <w:t xml:space="preserve"> </w:t>
      </w:r>
      <w:r w:rsidRPr="00B5392F">
        <w:rPr>
          <w:rFonts w:ascii="Times New Roman" w:hAnsi="Times New Roman" w:cs="Times New Roman"/>
          <w:spacing w:val="-1"/>
        </w:rPr>
        <w:t>may</w:t>
      </w:r>
      <w:r w:rsidRPr="00B5392F">
        <w:rPr>
          <w:rFonts w:ascii="Times New Roman" w:hAnsi="Times New Roman" w:cs="Times New Roman"/>
          <w:spacing w:val="-17"/>
        </w:rPr>
        <w:t xml:space="preserve"> </w:t>
      </w:r>
      <w:r w:rsidRPr="00B5392F">
        <w:rPr>
          <w:rFonts w:ascii="Times New Roman" w:hAnsi="Times New Roman" w:cs="Times New Roman"/>
          <w:spacing w:val="-1"/>
        </w:rPr>
        <w:t>conduct</w:t>
      </w:r>
      <w:r w:rsidRPr="00B5392F">
        <w:rPr>
          <w:rFonts w:ascii="Times New Roman" w:hAnsi="Times New Roman" w:cs="Times New Roman"/>
          <w:spacing w:val="-16"/>
        </w:rPr>
        <w:t xml:space="preserve"> </w:t>
      </w:r>
      <w:r w:rsidRPr="00B5392F">
        <w:rPr>
          <w:rFonts w:ascii="Times New Roman" w:hAnsi="Times New Roman" w:cs="Times New Roman"/>
          <w:spacing w:val="-1"/>
        </w:rPr>
        <w:t>periodic</w:t>
      </w:r>
      <w:r w:rsidRPr="00B5392F">
        <w:rPr>
          <w:rFonts w:ascii="Times New Roman" w:hAnsi="Times New Roman" w:cs="Times New Roman"/>
          <w:spacing w:val="-13"/>
        </w:rPr>
        <w:t xml:space="preserve"> </w:t>
      </w:r>
      <w:r w:rsidRPr="00B5392F">
        <w:rPr>
          <w:rFonts w:ascii="Times New Roman" w:hAnsi="Times New Roman" w:cs="Times New Roman"/>
        </w:rPr>
        <w:t>assessments</w:t>
      </w:r>
      <w:r w:rsidRPr="00B5392F">
        <w:rPr>
          <w:rFonts w:ascii="Times New Roman" w:hAnsi="Times New Roman" w:cs="Times New Roman"/>
          <w:spacing w:val="-17"/>
        </w:rPr>
        <w:t xml:space="preserve"> </w:t>
      </w:r>
      <w:r w:rsidRPr="00B5392F">
        <w:rPr>
          <w:rFonts w:ascii="Times New Roman" w:hAnsi="Times New Roman" w:cs="Times New Roman"/>
        </w:rPr>
        <w:t>of</w:t>
      </w:r>
      <w:r w:rsidRPr="00B5392F">
        <w:rPr>
          <w:rFonts w:ascii="Times New Roman" w:hAnsi="Times New Roman" w:cs="Times New Roman"/>
          <w:spacing w:val="-14"/>
        </w:rPr>
        <w:t xml:space="preserve"> </w:t>
      </w:r>
      <w:r w:rsidRPr="00B5392F">
        <w:rPr>
          <w:rFonts w:ascii="Times New Roman" w:hAnsi="Times New Roman" w:cs="Times New Roman"/>
        </w:rPr>
        <w:t>human</w:t>
      </w:r>
      <w:r w:rsidRPr="00B5392F">
        <w:rPr>
          <w:rFonts w:ascii="Times New Roman" w:hAnsi="Times New Roman" w:cs="Times New Roman"/>
          <w:spacing w:val="-12"/>
        </w:rPr>
        <w:t xml:space="preserve"> </w:t>
      </w:r>
      <w:r w:rsidRPr="00B5392F">
        <w:rPr>
          <w:rFonts w:ascii="Times New Roman" w:hAnsi="Times New Roman" w:cs="Times New Roman"/>
        </w:rPr>
        <w:t>rights,</w:t>
      </w:r>
      <w:r w:rsidRPr="00B5392F">
        <w:rPr>
          <w:rFonts w:ascii="Times New Roman" w:hAnsi="Times New Roman" w:cs="Times New Roman"/>
          <w:spacing w:val="-16"/>
        </w:rPr>
        <w:t xml:space="preserve"> </w:t>
      </w:r>
      <w:r w:rsidRPr="00B5392F">
        <w:rPr>
          <w:rFonts w:ascii="Times New Roman" w:hAnsi="Times New Roman" w:cs="Times New Roman"/>
        </w:rPr>
        <w:t>diversity</w:t>
      </w:r>
      <w:r w:rsidRPr="00B5392F">
        <w:rPr>
          <w:rFonts w:ascii="Times New Roman" w:hAnsi="Times New Roman" w:cs="Times New Roman"/>
          <w:spacing w:val="-64"/>
        </w:rPr>
        <w:t xml:space="preserve"> </w:t>
      </w:r>
      <w:r w:rsidRPr="00B5392F">
        <w:rPr>
          <w:rFonts w:ascii="Times New Roman" w:hAnsi="Times New Roman" w:cs="Times New Roman"/>
        </w:rPr>
        <w:t>and inclusion, health and safety, environmental compliance and stewardship, asset</w:t>
      </w:r>
      <w:r w:rsidRPr="00B5392F">
        <w:rPr>
          <w:rFonts w:ascii="Times New Roman" w:hAnsi="Times New Roman" w:cs="Times New Roman"/>
          <w:spacing w:val="1"/>
        </w:rPr>
        <w:t xml:space="preserve"> </w:t>
      </w:r>
      <w:r w:rsidRPr="00B5392F">
        <w:rPr>
          <w:rFonts w:ascii="Times New Roman" w:hAnsi="Times New Roman" w:cs="Times New Roman"/>
        </w:rPr>
        <w:t>protection</w:t>
      </w:r>
      <w:r w:rsidRPr="00B5392F">
        <w:rPr>
          <w:rFonts w:ascii="Times New Roman" w:hAnsi="Times New Roman" w:cs="Times New Roman"/>
          <w:spacing w:val="1"/>
        </w:rPr>
        <w:t xml:space="preserve"> </w:t>
      </w:r>
      <w:r w:rsidRPr="00B5392F">
        <w:rPr>
          <w:rFonts w:ascii="Times New Roman" w:hAnsi="Times New Roman" w:cs="Times New Roman"/>
        </w:rPr>
        <w:t>and</w:t>
      </w:r>
      <w:r w:rsidRPr="00B5392F">
        <w:rPr>
          <w:rFonts w:ascii="Times New Roman" w:hAnsi="Times New Roman" w:cs="Times New Roman"/>
          <w:spacing w:val="1"/>
        </w:rPr>
        <w:t xml:space="preserve"> </w:t>
      </w:r>
      <w:r w:rsidRPr="00B5392F">
        <w:rPr>
          <w:rFonts w:ascii="Times New Roman" w:hAnsi="Times New Roman" w:cs="Times New Roman"/>
        </w:rPr>
        <w:t>ethics</w:t>
      </w:r>
      <w:r w:rsidRPr="00B5392F">
        <w:rPr>
          <w:rFonts w:ascii="Times New Roman" w:hAnsi="Times New Roman" w:cs="Times New Roman"/>
          <w:spacing w:val="1"/>
        </w:rPr>
        <w:t xml:space="preserve"> </w:t>
      </w:r>
      <w:r w:rsidRPr="00B5392F">
        <w:rPr>
          <w:rFonts w:ascii="Times New Roman" w:hAnsi="Times New Roman" w:cs="Times New Roman"/>
        </w:rPr>
        <w:t>and</w:t>
      </w:r>
      <w:r w:rsidRPr="00B5392F">
        <w:rPr>
          <w:rFonts w:ascii="Times New Roman" w:hAnsi="Times New Roman" w:cs="Times New Roman"/>
          <w:spacing w:val="1"/>
        </w:rPr>
        <w:t xml:space="preserve"> </w:t>
      </w:r>
      <w:r w:rsidRPr="00B5392F">
        <w:rPr>
          <w:rFonts w:ascii="Times New Roman" w:hAnsi="Times New Roman" w:cs="Times New Roman"/>
        </w:rPr>
        <w:t>compliance</w:t>
      </w:r>
      <w:r w:rsidRPr="00B5392F">
        <w:rPr>
          <w:rFonts w:ascii="Times New Roman" w:hAnsi="Times New Roman" w:cs="Times New Roman"/>
          <w:spacing w:val="1"/>
        </w:rPr>
        <w:t xml:space="preserve"> </w:t>
      </w:r>
      <w:r w:rsidRPr="00B5392F">
        <w:rPr>
          <w:rFonts w:ascii="Times New Roman" w:hAnsi="Times New Roman" w:cs="Times New Roman"/>
        </w:rPr>
        <w:t>to</w:t>
      </w:r>
      <w:r w:rsidRPr="00B5392F">
        <w:rPr>
          <w:rFonts w:ascii="Times New Roman" w:hAnsi="Times New Roman" w:cs="Times New Roman"/>
          <w:spacing w:val="1"/>
        </w:rPr>
        <w:t xml:space="preserve"> </w:t>
      </w:r>
      <w:r w:rsidRPr="00B5392F">
        <w:rPr>
          <w:rFonts w:ascii="Times New Roman" w:hAnsi="Times New Roman" w:cs="Times New Roman"/>
        </w:rPr>
        <w:t>determine</w:t>
      </w:r>
      <w:r w:rsidRPr="00B5392F">
        <w:rPr>
          <w:rFonts w:ascii="Times New Roman" w:hAnsi="Times New Roman" w:cs="Times New Roman"/>
          <w:spacing w:val="1"/>
        </w:rPr>
        <w:t xml:space="preserve"> </w:t>
      </w:r>
      <w:r w:rsidRPr="00B5392F">
        <w:rPr>
          <w:rFonts w:ascii="Times New Roman" w:hAnsi="Times New Roman" w:cs="Times New Roman"/>
        </w:rPr>
        <w:t>whether</w:t>
      </w:r>
      <w:r w:rsidRPr="00B5392F">
        <w:rPr>
          <w:rFonts w:ascii="Times New Roman" w:hAnsi="Times New Roman" w:cs="Times New Roman"/>
          <w:spacing w:val="1"/>
        </w:rPr>
        <w:t xml:space="preserve"> </w:t>
      </w:r>
      <w:r w:rsidRPr="00B5392F">
        <w:rPr>
          <w:rFonts w:ascii="Times New Roman" w:hAnsi="Times New Roman" w:cs="Times New Roman"/>
        </w:rPr>
        <w:t>Suppliers’</w:t>
      </w:r>
      <w:r w:rsidRPr="00B5392F">
        <w:rPr>
          <w:rFonts w:ascii="Times New Roman" w:hAnsi="Times New Roman" w:cs="Times New Roman"/>
          <w:spacing w:val="1"/>
        </w:rPr>
        <w:t xml:space="preserve"> </w:t>
      </w:r>
      <w:r w:rsidRPr="00B5392F">
        <w:rPr>
          <w:rFonts w:ascii="Times New Roman" w:hAnsi="Times New Roman" w:cs="Times New Roman"/>
        </w:rPr>
        <w:t>processes,</w:t>
      </w:r>
      <w:r w:rsidRPr="00B5392F">
        <w:rPr>
          <w:rFonts w:ascii="Times New Roman" w:hAnsi="Times New Roman" w:cs="Times New Roman"/>
          <w:spacing w:val="1"/>
        </w:rPr>
        <w:t xml:space="preserve"> </w:t>
      </w:r>
      <w:r w:rsidRPr="00B5392F">
        <w:rPr>
          <w:rFonts w:ascii="Times New Roman" w:hAnsi="Times New Roman" w:cs="Times New Roman"/>
        </w:rPr>
        <w:t>practices and systems meet the spirit and intent of this Supplier Code. By conducting</w:t>
      </w:r>
      <w:r w:rsidRPr="00B5392F">
        <w:rPr>
          <w:rFonts w:ascii="Times New Roman" w:hAnsi="Times New Roman" w:cs="Times New Roman"/>
          <w:spacing w:val="1"/>
        </w:rPr>
        <w:t xml:space="preserve"> </w:t>
      </w:r>
      <w:r w:rsidRPr="00B5392F">
        <w:rPr>
          <w:rFonts w:ascii="Times New Roman" w:hAnsi="Times New Roman" w:cs="Times New Roman"/>
        </w:rPr>
        <w:t>such assessments, Berkshire Hathaway Energy does not assume oversight or direct</w:t>
      </w:r>
      <w:r w:rsidRPr="00B5392F">
        <w:rPr>
          <w:rFonts w:ascii="Times New Roman" w:hAnsi="Times New Roman" w:cs="Times New Roman"/>
          <w:spacing w:val="1"/>
        </w:rPr>
        <w:t xml:space="preserve"> </w:t>
      </w:r>
      <w:r w:rsidRPr="00B5392F">
        <w:rPr>
          <w:rFonts w:ascii="Times New Roman" w:hAnsi="Times New Roman" w:cs="Times New Roman"/>
        </w:rPr>
        <w:t>responsibility</w:t>
      </w:r>
      <w:r w:rsidRPr="00B5392F">
        <w:rPr>
          <w:rFonts w:ascii="Times New Roman" w:hAnsi="Times New Roman" w:cs="Times New Roman"/>
          <w:spacing w:val="-1"/>
        </w:rPr>
        <w:t xml:space="preserve"> </w:t>
      </w:r>
      <w:r w:rsidRPr="00B5392F">
        <w:rPr>
          <w:rFonts w:ascii="Times New Roman" w:hAnsi="Times New Roman" w:cs="Times New Roman"/>
        </w:rPr>
        <w:t>for</w:t>
      </w:r>
      <w:r w:rsidRPr="00B5392F">
        <w:rPr>
          <w:rFonts w:ascii="Times New Roman" w:hAnsi="Times New Roman" w:cs="Times New Roman"/>
          <w:spacing w:val="-1"/>
        </w:rPr>
        <w:t xml:space="preserve"> </w:t>
      </w:r>
      <w:r w:rsidRPr="00B5392F">
        <w:rPr>
          <w:rFonts w:ascii="Times New Roman" w:hAnsi="Times New Roman" w:cs="Times New Roman"/>
        </w:rPr>
        <w:t>its Suppliers.</w:t>
      </w:r>
    </w:p>
    <w:p w14:paraId="4619D815" w14:textId="77777777" w:rsidR="003605FC" w:rsidRDefault="003605FC" w:rsidP="003605FC">
      <w:pPr>
        <w:rPr>
          <w:rFonts w:eastAsia="Arial"/>
          <w:sz w:val="24"/>
          <w:szCs w:val="24"/>
        </w:rPr>
      </w:pPr>
      <w:r>
        <w:br w:type="page"/>
      </w:r>
    </w:p>
    <w:p w14:paraId="68836B67" w14:textId="77777777" w:rsidR="003605FC" w:rsidRDefault="003605FC" w:rsidP="003605FC">
      <w:pPr>
        <w:pStyle w:val="BodyText"/>
        <w:rPr>
          <w:rFonts w:ascii="Times New Roman"/>
        </w:rPr>
      </w:pPr>
      <w:r>
        <w:rPr>
          <w:noProof/>
        </w:rPr>
        <w:lastRenderedPageBreak/>
        <mc:AlternateContent>
          <mc:Choice Requires="wpg">
            <w:drawing>
              <wp:anchor distT="0" distB="0" distL="114300" distR="114300" simplePos="0" relativeHeight="251667456" behindDoc="1" locked="0" layoutInCell="1" allowOverlap="1" wp14:anchorId="2CA059D6" wp14:editId="1EA33977">
                <wp:simplePos x="0" y="0"/>
                <wp:positionH relativeFrom="page">
                  <wp:posOffset>0</wp:posOffset>
                </wp:positionH>
                <wp:positionV relativeFrom="page">
                  <wp:posOffset>0</wp:posOffset>
                </wp:positionV>
                <wp:extent cx="7772400" cy="1664335"/>
                <wp:effectExtent l="0" t="9525" r="0" b="254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664335"/>
                          <a:chOff x="0" y="0"/>
                          <a:chExt cx="12240" cy="2621"/>
                        </a:xfrm>
                      </wpg:grpSpPr>
                      <pic:pic xmlns:pic="http://schemas.openxmlformats.org/drawingml/2006/picture">
                        <pic:nvPicPr>
                          <pic:cNvPr id="19"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25" cy="2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Freeform 25"/>
                        <wps:cNvSpPr>
                          <a:spLocks/>
                        </wps:cNvSpPr>
                        <wps:spPr bwMode="auto">
                          <a:xfrm>
                            <a:off x="0" y="2448"/>
                            <a:ext cx="9892" cy="144"/>
                          </a:xfrm>
                          <a:custGeom>
                            <a:avLst/>
                            <a:gdLst>
                              <a:gd name="T0" fmla="*/ 9751 w 9892"/>
                              <a:gd name="T1" fmla="+- 0 2448 2448"/>
                              <a:gd name="T2" fmla="*/ 2448 h 144"/>
                              <a:gd name="T3" fmla="*/ 0 w 9892"/>
                              <a:gd name="T4" fmla="+- 0 2448 2448"/>
                              <a:gd name="T5" fmla="*/ 2448 h 144"/>
                              <a:gd name="T6" fmla="*/ 0 w 9892"/>
                              <a:gd name="T7" fmla="+- 0 2592 2448"/>
                              <a:gd name="T8" fmla="*/ 2592 h 144"/>
                              <a:gd name="T9" fmla="*/ 9891 w 9892"/>
                              <a:gd name="T10" fmla="+- 0 2592 2448"/>
                              <a:gd name="T11" fmla="*/ 2592 h 144"/>
                              <a:gd name="T12" fmla="*/ 9751 w 9892"/>
                              <a:gd name="T13" fmla="+- 0 2448 2448"/>
                              <a:gd name="T14" fmla="*/ 2448 h 144"/>
                            </a:gdLst>
                            <a:ahLst/>
                            <a:cxnLst>
                              <a:cxn ang="0">
                                <a:pos x="T0" y="T2"/>
                              </a:cxn>
                              <a:cxn ang="0">
                                <a:pos x="T3" y="T5"/>
                              </a:cxn>
                              <a:cxn ang="0">
                                <a:pos x="T6" y="T8"/>
                              </a:cxn>
                              <a:cxn ang="0">
                                <a:pos x="T9" y="T11"/>
                              </a:cxn>
                              <a:cxn ang="0">
                                <a:pos x="T12" y="T14"/>
                              </a:cxn>
                            </a:cxnLst>
                            <a:rect l="0" t="0" r="r" b="b"/>
                            <a:pathLst>
                              <a:path w="9892" h="144">
                                <a:moveTo>
                                  <a:pt x="9751" y="0"/>
                                </a:moveTo>
                                <a:lnTo>
                                  <a:pt x="0" y="0"/>
                                </a:lnTo>
                                <a:lnTo>
                                  <a:pt x="0" y="144"/>
                                </a:lnTo>
                                <a:lnTo>
                                  <a:pt x="9891" y="144"/>
                                </a:lnTo>
                                <a:lnTo>
                                  <a:pt x="9751" y="0"/>
                                </a:lnTo>
                                <a:close/>
                              </a:path>
                            </a:pathLst>
                          </a:custGeom>
                          <a:solidFill>
                            <a:srgbClr val="E91D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6"/>
                        <wps:cNvSpPr>
                          <a:spLocks/>
                        </wps:cNvSpPr>
                        <wps:spPr bwMode="auto">
                          <a:xfrm>
                            <a:off x="7281" y="0"/>
                            <a:ext cx="4959" cy="2621"/>
                          </a:xfrm>
                          <a:custGeom>
                            <a:avLst/>
                            <a:gdLst>
                              <a:gd name="T0" fmla="+- 0 12240 7282"/>
                              <a:gd name="T1" fmla="*/ T0 w 4959"/>
                              <a:gd name="T2" fmla="*/ 0 h 2621"/>
                              <a:gd name="T3" fmla="+- 0 7282 7282"/>
                              <a:gd name="T4" fmla="*/ T3 w 4959"/>
                              <a:gd name="T5" fmla="*/ 0 h 2621"/>
                              <a:gd name="T6" fmla="+- 0 9842 7282"/>
                              <a:gd name="T7" fmla="*/ T6 w 4959"/>
                              <a:gd name="T8" fmla="*/ 2621 h 2621"/>
                              <a:gd name="T9" fmla="+- 0 12240 7282"/>
                              <a:gd name="T10" fmla="*/ T9 w 4959"/>
                              <a:gd name="T11" fmla="*/ 2621 h 2621"/>
                              <a:gd name="T12" fmla="+- 0 12240 7282"/>
                              <a:gd name="T13" fmla="*/ T12 w 4959"/>
                              <a:gd name="T14" fmla="*/ 0 h 2621"/>
                            </a:gdLst>
                            <a:ahLst/>
                            <a:cxnLst>
                              <a:cxn ang="0">
                                <a:pos x="T1" y="T2"/>
                              </a:cxn>
                              <a:cxn ang="0">
                                <a:pos x="T4" y="T5"/>
                              </a:cxn>
                              <a:cxn ang="0">
                                <a:pos x="T7" y="T8"/>
                              </a:cxn>
                              <a:cxn ang="0">
                                <a:pos x="T10" y="T11"/>
                              </a:cxn>
                              <a:cxn ang="0">
                                <a:pos x="T13" y="T14"/>
                              </a:cxn>
                            </a:cxnLst>
                            <a:rect l="0" t="0" r="r" b="b"/>
                            <a:pathLst>
                              <a:path w="4959" h="2621">
                                <a:moveTo>
                                  <a:pt x="4958" y="0"/>
                                </a:moveTo>
                                <a:lnTo>
                                  <a:pt x="0" y="0"/>
                                </a:lnTo>
                                <a:lnTo>
                                  <a:pt x="2560" y="2621"/>
                                </a:lnTo>
                                <a:lnTo>
                                  <a:pt x="4958" y="2621"/>
                                </a:lnTo>
                                <a:lnTo>
                                  <a:pt x="495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AutoShape 27"/>
                        <wps:cNvSpPr>
                          <a:spLocks/>
                        </wps:cNvSpPr>
                        <wps:spPr bwMode="auto">
                          <a:xfrm>
                            <a:off x="8211" y="360"/>
                            <a:ext cx="694" cy="711"/>
                          </a:xfrm>
                          <a:custGeom>
                            <a:avLst/>
                            <a:gdLst>
                              <a:gd name="T0" fmla="+- 0 8905 8212"/>
                              <a:gd name="T1" fmla="*/ T0 w 694"/>
                              <a:gd name="T2" fmla="+- 0 360 360"/>
                              <a:gd name="T3" fmla="*/ 360 h 711"/>
                              <a:gd name="T4" fmla="+- 0 8212 8212"/>
                              <a:gd name="T5" fmla="*/ T4 w 694"/>
                              <a:gd name="T6" fmla="+- 0 360 360"/>
                              <a:gd name="T7" fmla="*/ 360 h 711"/>
                              <a:gd name="T8" fmla="+- 0 8558 8212"/>
                              <a:gd name="T9" fmla="*/ T8 w 694"/>
                              <a:gd name="T10" fmla="+- 0 715 360"/>
                              <a:gd name="T11" fmla="*/ 715 h 711"/>
                              <a:gd name="T12" fmla="+- 0 8905 8212"/>
                              <a:gd name="T13" fmla="*/ T12 w 694"/>
                              <a:gd name="T14" fmla="+- 0 360 360"/>
                              <a:gd name="T15" fmla="*/ 360 h 711"/>
                              <a:gd name="T16" fmla="+- 0 8905 8212"/>
                              <a:gd name="T17" fmla="*/ T16 w 694"/>
                              <a:gd name="T18" fmla="+- 0 445 360"/>
                              <a:gd name="T19" fmla="*/ 445 h 711"/>
                              <a:gd name="T20" fmla="+- 0 8905 8212"/>
                              <a:gd name="T21" fmla="*/ T20 w 694"/>
                              <a:gd name="T22" fmla="+- 0 434 360"/>
                              <a:gd name="T23" fmla="*/ 434 h 711"/>
                              <a:gd name="T24" fmla="+- 0 8567 8212"/>
                              <a:gd name="T25" fmla="*/ T24 w 694"/>
                              <a:gd name="T26" fmla="+- 0 724 360"/>
                              <a:gd name="T27" fmla="*/ 724 h 711"/>
                              <a:gd name="T28" fmla="+- 0 8905 8212"/>
                              <a:gd name="T29" fmla="*/ T28 w 694"/>
                              <a:gd name="T30" fmla="+- 0 1070 360"/>
                              <a:gd name="T31" fmla="*/ 1070 h 711"/>
                              <a:gd name="T32" fmla="+- 0 8905 8212"/>
                              <a:gd name="T33" fmla="*/ T32 w 694"/>
                              <a:gd name="T34" fmla="+- 0 683 360"/>
                              <a:gd name="T35" fmla="*/ 683 h 711"/>
                              <a:gd name="T36" fmla="+- 0 8851 8212"/>
                              <a:gd name="T37" fmla="*/ T36 w 694"/>
                              <a:gd name="T38" fmla="+- 0 723 360"/>
                              <a:gd name="T39" fmla="*/ 723 h 711"/>
                              <a:gd name="T40" fmla="+- 0 8834 8212"/>
                              <a:gd name="T41" fmla="*/ T40 w 694"/>
                              <a:gd name="T42" fmla="+- 0 723 360"/>
                              <a:gd name="T43" fmla="*/ 723 h 711"/>
                              <a:gd name="T44" fmla="+- 0 8905 8212"/>
                              <a:gd name="T45" fmla="*/ T44 w 694"/>
                              <a:gd name="T46" fmla="+- 0 661 360"/>
                              <a:gd name="T47" fmla="*/ 661 h 711"/>
                              <a:gd name="T48" fmla="+- 0 8905 8212"/>
                              <a:gd name="T49" fmla="*/ T48 w 694"/>
                              <a:gd name="T50" fmla="+- 0 627 360"/>
                              <a:gd name="T51" fmla="*/ 627 h 711"/>
                              <a:gd name="T52" fmla="+- 0 8780 8212"/>
                              <a:gd name="T53" fmla="*/ T52 w 694"/>
                              <a:gd name="T54" fmla="+- 0 723 360"/>
                              <a:gd name="T55" fmla="*/ 723 h 711"/>
                              <a:gd name="T56" fmla="+- 0 8763 8212"/>
                              <a:gd name="T57" fmla="*/ T56 w 694"/>
                              <a:gd name="T58" fmla="+- 0 723 360"/>
                              <a:gd name="T59" fmla="*/ 723 h 711"/>
                              <a:gd name="T60" fmla="+- 0 8905 8212"/>
                              <a:gd name="T61" fmla="*/ T60 w 694"/>
                              <a:gd name="T62" fmla="+- 0 595 360"/>
                              <a:gd name="T63" fmla="*/ 595 h 711"/>
                              <a:gd name="T64" fmla="+- 0 8905 8212"/>
                              <a:gd name="T65" fmla="*/ T64 w 694"/>
                              <a:gd name="T66" fmla="+- 0 567 360"/>
                              <a:gd name="T67" fmla="*/ 567 h 711"/>
                              <a:gd name="T68" fmla="+- 0 8710 8212"/>
                              <a:gd name="T69" fmla="*/ T68 w 694"/>
                              <a:gd name="T70" fmla="+- 0 723 360"/>
                              <a:gd name="T71" fmla="*/ 723 h 711"/>
                              <a:gd name="T72" fmla="+- 0 8692 8212"/>
                              <a:gd name="T73" fmla="*/ T72 w 694"/>
                              <a:gd name="T74" fmla="+- 0 723 360"/>
                              <a:gd name="T75" fmla="*/ 723 h 711"/>
                              <a:gd name="T76" fmla="+- 0 8905 8212"/>
                              <a:gd name="T77" fmla="*/ T76 w 694"/>
                              <a:gd name="T78" fmla="+- 0 523 360"/>
                              <a:gd name="T79" fmla="*/ 523 h 711"/>
                              <a:gd name="T80" fmla="+- 0 8905 8212"/>
                              <a:gd name="T81" fmla="*/ T80 w 694"/>
                              <a:gd name="T82" fmla="+- 0 503 360"/>
                              <a:gd name="T83" fmla="*/ 503 h 711"/>
                              <a:gd name="T84" fmla="+- 0 8639 8212"/>
                              <a:gd name="T85" fmla="*/ T84 w 694"/>
                              <a:gd name="T86" fmla="+- 0 723 360"/>
                              <a:gd name="T87" fmla="*/ 723 h 711"/>
                              <a:gd name="T88" fmla="+- 0 8621 8212"/>
                              <a:gd name="T89" fmla="*/ T88 w 694"/>
                              <a:gd name="T90" fmla="+- 0 723 360"/>
                              <a:gd name="T91" fmla="*/ 723 h 711"/>
                              <a:gd name="T92" fmla="+- 0 8905 8212"/>
                              <a:gd name="T93" fmla="*/ T92 w 694"/>
                              <a:gd name="T94" fmla="+- 0 445 360"/>
                              <a:gd name="T95" fmla="*/ 445 h 7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94" h="711">
                                <a:moveTo>
                                  <a:pt x="693" y="0"/>
                                </a:moveTo>
                                <a:lnTo>
                                  <a:pt x="0" y="0"/>
                                </a:lnTo>
                                <a:lnTo>
                                  <a:pt x="346" y="355"/>
                                </a:lnTo>
                                <a:lnTo>
                                  <a:pt x="693" y="0"/>
                                </a:lnTo>
                                <a:close/>
                                <a:moveTo>
                                  <a:pt x="693" y="85"/>
                                </a:moveTo>
                                <a:lnTo>
                                  <a:pt x="693" y="74"/>
                                </a:lnTo>
                                <a:lnTo>
                                  <a:pt x="355" y="364"/>
                                </a:lnTo>
                                <a:lnTo>
                                  <a:pt x="693" y="710"/>
                                </a:lnTo>
                                <a:lnTo>
                                  <a:pt x="693" y="323"/>
                                </a:lnTo>
                                <a:lnTo>
                                  <a:pt x="639" y="363"/>
                                </a:lnTo>
                                <a:lnTo>
                                  <a:pt x="622" y="363"/>
                                </a:lnTo>
                                <a:lnTo>
                                  <a:pt x="693" y="301"/>
                                </a:lnTo>
                                <a:lnTo>
                                  <a:pt x="693" y="267"/>
                                </a:lnTo>
                                <a:lnTo>
                                  <a:pt x="568" y="363"/>
                                </a:lnTo>
                                <a:lnTo>
                                  <a:pt x="551" y="363"/>
                                </a:lnTo>
                                <a:lnTo>
                                  <a:pt x="693" y="235"/>
                                </a:lnTo>
                                <a:lnTo>
                                  <a:pt x="693" y="207"/>
                                </a:lnTo>
                                <a:lnTo>
                                  <a:pt x="498" y="363"/>
                                </a:lnTo>
                                <a:lnTo>
                                  <a:pt x="480" y="363"/>
                                </a:lnTo>
                                <a:lnTo>
                                  <a:pt x="693" y="163"/>
                                </a:lnTo>
                                <a:lnTo>
                                  <a:pt x="693" y="143"/>
                                </a:lnTo>
                                <a:lnTo>
                                  <a:pt x="427" y="363"/>
                                </a:lnTo>
                                <a:lnTo>
                                  <a:pt x="409" y="363"/>
                                </a:lnTo>
                                <a:lnTo>
                                  <a:pt x="693" y="85"/>
                                </a:lnTo>
                                <a:close/>
                              </a:path>
                            </a:pathLst>
                          </a:custGeom>
                          <a:solidFill>
                            <a:srgbClr val="E91D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AutoShape 28"/>
                        <wps:cNvSpPr>
                          <a:spLocks/>
                        </wps:cNvSpPr>
                        <wps:spPr bwMode="auto">
                          <a:xfrm>
                            <a:off x="8953" y="360"/>
                            <a:ext cx="2947" cy="555"/>
                          </a:xfrm>
                          <a:custGeom>
                            <a:avLst/>
                            <a:gdLst>
                              <a:gd name="T0" fmla="+- 0 9136 8954"/>
                              <a:gd name="T1" fmla="*/ T0 w 2947"/>
                              <a:gd name="T2" fmla="+- 0 734 360"/>
                              <a:gd name="T3" fmla="*/ 734 h 555"/>
                              <a:gd name="T4" fmla="+- 0 9139 8954"/>
                              <a:gd name="T5" fmla="*/ T4 w 2947"/>
                              <a:gd name="T6" fmla="+- 0 912 360"/>
                              <a:gd name="T7" fmla="*/ 912 h 555"/>
                              <a:gd name="T8" fmla="+- 0 9128 8954"/>
                              <a:gd name="T9" fmla="*/ T8 w 2947"/>
                              <a:gd name="T10" fmla="+- 0 474 360"/>
                              <a:gd name="T11" fmla="*/ 474 h 555"/>
                              <a:gd name="T12" fmla="+- 0 9154 8954"/>
                              <a:gd name="T13" fmla="*/ T12 w 2947"/>
                              <a:gd name="T14" fmla="+- 0 376 360"/>
                              <a:gd name="T15" fmla="*/ 376 h 555"/>
                              <a:gd name="T16" fmla="+- 0 9071 8954"/>
                              <a:gd name="T17" fmla="*/ T16 w 2947"/>
                              <a:gd name="T18" fmla="+- 0 547 360"/>
                              <a:gd name="T19" fmla="*/ 547 h 555"/>
                              <a:gd name="T20" fmla="+- 0 9084 8954"/>
                              <a:gd name="T21" fmla="*/ T20 w 2947"/>
                              <a:gd name="T22" fmla="+- 0 417 360"/>
                              <a:gd name="T23" fmla="*/ 417 h 555"/>
                              <a:gd name="T24" fmla="+- 0 8954 8954"/>
                              <a:gd name="T25" fmla="*/ T24 w 2947"/>
                              <a:gd name="T26" fmla="+- 0 360 360"/>
                              <a:gd name="T27" fmla="*/ 360 h 555"/>
                              <a:gd name="T28" fmla="+- 0 9311 8954"/>
                              <a:gd name="T29" fmla="*/ T28 w 2947"/>
                              <a:gd name="T30" fmla="+- 0 753 360"/>
                              <a:gd name="T31" fmla="*/ 753 h 555"/>
                              <a:gd name="T32" fmla="+- 0 9202 8954"/>
                              <a:gd name="T33" fmla="*/ T32 w 2947"/>
                              <a:gd name="T34" fmla="+- 0 815 360"/>
                              <a:gd name="T35" fmla="*/ 815 h 555"/>
                              <a:gd name="T36" fmla="+- 0 9309 8954"/>
                              <a:gd name="T37" fmla="*/ T36 w 2947"/>
                              <a:gd name="T38" fmla="+- 0 540 360"/>
                              <a:gd name="T39" fmla="*/ 540 h 555"/>
                              <a:gd name="T40" fmla="+- 0 9315 8954"/>
                              <a:gd name="T41" fmla="*/ T40 w 2947"/>
                              <a:gd name="T42" fmla="+- 0 599 360"/>
                              <a:gd name="T43" fmla="*/ 599 h 555"/>
                              <a:gd name="T44" fmla="+- 0 9388 8954"/>
                              <a:gd name="T45" fmla="*/ T44 w 2947"/>
                              <a:gd name="T46" fmla="+- 0 794 360"/>
                              <a:gd name="T47" fmla="*/ 794 h 555"/>
                              <a:gd name="T48" fmla="+- 0 9479 8954"/>
                              <a:gd name="T49" fmla="*/ T48 w 2947"/>
                              <a:gd name="T50" fmla="+- 0 582 360"/>
                              <a:gd name="T51" fmla="*/ 582 h 555"/>
                              <a:gd name="T52" fmla="+- 0 9447 8954"/>
                              <a:gd name="T53" fmla="*/ T52 w 2947"/>
                              <a:gd name="T54" fmla="+- 0 519 360"/>
                              <a:gd name="T55" fmla="*/ 519 h 555"/>
                              <a:gd name="T56" fmla="+- 0 9464 8954"/>
                              <a:gd name="T57" fmla="*/ T56 w 2947"/>
                              <a:gd name="T58" fmla="+- 0 451 360"/>
                              <a:gd name="T59" fmla="*/ 451 h 555"/>
                              <a:gd name="T60" fmla="+- 0 9392 8954"/>
                              <a:gd name="T61" fmla="*/ T60 w 2947"/>
                              <a:gd name="T62" fmla="+- 0 478 360"/>
                              <a:gd name="T63" fmla="*/ 478 h 555"/>
                              <a:gd name="T64" fmla="+- 0 9409 8954"/>
                              <a:gd name="T65" fmla="*/ T64 w 2947"/>
                              <a:gd name="T66" fmla="+- 0 543 360"/>
                              <a:gd name="T67" fmla="*/ 543 h 555"/>
                              <a:gd name="T68" fmla="+- 0 9618 8954"/>
                              <a:gd name="T69" fmla="*/ T68 w 2947"/>
                              <a:gd name="T70" fmla="+- 0 911 360"/>
                              <a:gd name="T71" fmla="*/ 911 h 555"/>
                              <a:gd name="T72" fmla="+- 0 9581 8954"/>
                              <a:gd name="T73" fmla="*/ T72 w 2947"/>
                              <a:gd name="T74" fmla="+- 0 831 360"/>
                              <a:gd name="T75" fmla="*/ 831 h 555"/>
                              <a:gd name="T76" fmla="+- 0 9609 8954"/>
                              <a:gd name="T77" fmla="*/ T76 w 2947"/>
                              <a:gd name="T78" fmla="+- 0 774 360"/>
                              <a:gd name="T79" fmla="*/ 774 h 555"/>
                              <a:gd name="T80" fmla="+- 0 9527 8954"/>
                              <a:gd name="T81" fmla="*/ T80 w 2947"/>
                              <a:gd name="T82" fmla="+- 0 819 360"/>
                              <a:gd name="T83" fmla="*/ 819 h 555"/>
                              <a:gd name="T84" fmla="+- 0 9527 8954"/>
                              <a:gd name="T85" fmla="*/ T84 w 2947"/>
                              <a:gd name="T86" fmla="+- 0 855 360"/>
                              <a:gd name="T87" fmla="*/ 855 h 555"/>
                              <a:gd name="T88" fmla="+- 0 9618 8954"/>
                              <a:gd name="T89" fmla="*/ T88 w 2947"/>
                              <a:gd name="T90" fmla="+- 0 911 360"/>
                              <a:gd name="T91" fmla="*/ 911 h 555"/>
                              <a:gd name="T92" fmla="+- 0 9499 8954"/>
                              <a:gd name="T93" fmla="*/ T92 w 2947"/>
                              <a:gd name="T94" fmla="+- 0 442 360"/>
                              <a:gd name="T95" fmla="*/ 442 h 555"/>
                              <a:gd name="T96" fmla="+- 0 9705 8954"/>
                              <a:gd name="T97" fmla="*/ T96 w 2947"/>
                              <a:gd name="T98" fmla="+- 0 822 360"/>
                              <a:gd name="T99" fmla="*/ 822 h 555"/>
                              <a:gd name="T100" fmla="+- 0 9689 8954"/>
                              <a:gd name="T101" fmla="*/ T100 w 2947"/>
                              <a:gd name="T102" fmla="+- 0 861 360"/>
                              <a:gd name="T103" fmla="*/ 861 h 555"/>
                              <a:gd name="T104" fmla="+- 0 9723 8954"/>
                              <a:gd name="T105" fmla="*/ T104 w 2947"/>
                              <a:gd name="T106" fmla="+- 0 794 360"/>
                              <a:gd name="T107" fmla="*/ 794 h 555"/>
                              <a:gd name="T108" fmla="+- 0 9671 8954"/>
                              <a:gd name="T109" fmla="*/ T108 w 2947"/>
                              <a:gd name="T110" fmla="+- 0 755 360"/>
                              <a:gd name="T111" fmla="*/ 755 h 555"/>
                              <a:gd name="T112" fmla="+- 0 9727 8954"/>
                              <a:gd name="T113" fmla="*/ T112 w 2947"/>
                              <a:gd name="T114" fmla="+- 0 914 360"/>
                              <a:gd name="T115" fmla="*/ 914 h 555"/>
                              <a:gd name="T116" fmla="+- 0 9796 8954"/>
                              <a:gd name="T117" fmla="*/ T116 w 2947"/>
                              <a:gd name="T118" fmla="+- 0 514 360"/>
                              <a:gd name="T119" fmla="*/ 514 h 555"/>
                              <a:gd name="T120" fmla="+- 0 9751 8954"/>
                              <a:gd name="T121" fmla="*/ T120 w 2947"/>
                              <a:gd name="T122" fmla="+- 0 477 360"/>
                              <a:gd name="T123" fmla="*/ 477 h 555"/>
                              <a:gd name="T124" fmla="+- 0 9685 8954"/>
                              <a:gd name="T125" fmla="*/ T124 w 2947"/>
                              <a:gd name="T126" fmla="+- 0 451 360"/>
                              <a:gd name="T127" fmla="*/ 451 h 555"/>
                              <a:gd name="T128" fmla="+- 0 9753 8954"/>
                              <a:gd name="T129" fmla="*/ T128 w 2947"/>
                              <a:gd name="T130" fmla="+- 0 549 360"/>
                              <a:gd name="T131" fmla="*/ 549 h 555"/>
                              <a:gd name="T132" fmla="+- 0 9663 8954"/>
                              <a:gd name="T133" fmla="*/ T132 w 2947"/>
                              <a:gd name="T134" fmla="+- 0 550 360"/>
                              <a:gd name="T135" fmla="*/ 550 h 555"/>
                              <a:gd name="T136" fmla="+- 0 9812 8954"/>
                              <a:gd name="T137" fmla="*/ T136 w 2947"/>
                              <a:gd name="T138" fmla="+- 0 549 360"/>
                              <a:gd name="T139" fmla="*/ 549 h 555"/>
                              <a:gd name="T140" fmla="+- 0 9840 8954"/>
                              <a:gd name="T141" fmla="*/ T140 w 2947"/>
                              <a:gd name="T142" fmla="+- 0 911 360"/>
                              <a:gd name="T143" fmla="*/ 911 h 555"/>
                              <a:gd name="T144" fmla="+- 0 9890 8954"/>
                              <a:gd name="T145" fmla="*/ T144 w 2947"/>
                              <a:gd name="T146" fmla="+- 0 441 360"/>
                              <a:gd name="T147" fmla="*/ 441 h 555"/>
                              <a:gd name="T148" fmla="+- 0 9916 8954"/>
                              <a:gd name="T149" fmla="*/ T148 w 2947"/>
                              <a:gd name="T150" fmla="+- 0 599 360"/>
                              <a:gd name="T151" fmla="*/ 599 h 555"/>
                              <a:gd name="T152" fmla="+- 0 10060 8954"/>
                              <a:gd name="T153" fmla="*/ T152 w 2947"/>
                              <a:gd name="T154" fmla="+- 0 599 360"/>
                              <a:gd name="T155" fmla="*/ 599 h 555"/>
                              <a:gd name="T156" fmla="+- 0 10218 8954"/>
                              <a:gd name="T157" fmla="*/ T156 w 2947"/>
                              <a:gd name="T158" fmla="+- 0 528 360"/>
                              <a:gd name="T159" fmla="*/ 528 h 555"/>
                              <a:gd name="T160" fmla="+- 0 10225 8954"/>
                              <a:gd name="T161" fmla="*/ T160 w 2947"/>
                              <a:gd name="T162" fmla="+- 0 482 360"/>
                              <a:gd name="T163" fmla="*/ 482 h 555"/>
                              <a:gd name="T164" fmla="+- 0 10166 8954"/>
                              <a:gd name="T165" fmla="*/ T164 w 2947"/>
                              <a:gd name="T166" fmla="+- 0 503 360"/>
                              <a:gd name="T167" fmla="*/ 503 h 555"/>
                              <a:gd name="T168" fmla="+- 0 10079 8954"/>
                              <a:gd name="T169" fmla="*/ T168 w 2947"/>
                              <a:gd name="T170" fmla="+- 0 599 360"/>
                              <a:gd name="T171" fmla="*/ 599 h 555"/>
                              <a:gd name="T172" fmla="+- 0 10170 8954"/>
                              <a:gd name="T173" fmla="*/ T172 w 2947"/>
                              <a:gd name="T174" fmla="+- 0 599 360"/>
                              <a:gd name="T175" fmla="*/ 599 h 555"/>
                              <a:gd name="T176" fmla="+- 0 10306 8954"/>
                              <a:gd name="T177" fmla="*/ T176 w 2947"/>
                              <a:gd name="T178" fmla="+- 0 483 360"/>
                              <a:gd name="T179" fmla="*/ 483 h 555"/>
                              <a:gd name="T180" fmla="+- 0 10605 8954"/>
                              <a:gd name="T181" fmla="*/ T180 w 2947"/>
                              <a:gd name="T182" fmla="+- 0 361 360"/>
                              <a:gd name="T183" fmla="*/ 361 h 555"/>
                              <a:gd name="T184" fmla="+- 0 10565 8954"/>
                              <a:gd name="T185" fmla="*/ T184 w 2947"/>
                              <a:gd name="T186" fmla="+- 0 599 360"/>
                              <a:gd name="T187" fmla="*/ 599 h 555"/>
                              <a:gd name="T188" fmla="+- 0 10896 8954"/>
                              <a:gd name="T189" fmla="*/ T188 w 2947"/>
                              <a:gd name="T190" fmla="+- 0 599 360"/>
                              <a:gd name="T191" fmla="*/ 599 h 555"/>
                              <a:gd name="T192" fmla="+- 0 10804 8954"/>
                              <a:gd name="T193" fmla="*/ T192 w 2947"/>
                              <a:gd name="T194" fmla="+- 0 476 360"/>
                              <a:gd name="T195" fmla="*/ 476 h 555"/>
                              <a:gd name="T196" fmla="+- 0 10826 8954"/>
                              <a:gd name="T197" fmla="*/ T196 w 2947"/>
                              <a:gd name="T198" fmla="+- 0 574 360"/>
                              <a:gd name="T199" fmla="*/ 574 h 555"/>
                              <a:gd name="T200" fmla="+- 0 10984 8954"/>
                              <a:gd name="T201" fmla="*/ T200 w 2947"/>
                              <a:gd name="T202" fmla="+- 0 599 360"/>
                              <a:gd name="T203" fmla="*/ 599 h 555"/>
                              <a:gd name="T204" fmla="+- 0 11100 8954"/>
                              <a:gd name="T205" fmla="*/ T204 w 2947"/>
                              <a:gd name="T206" fmla="+- 0 441 360"/>
                              <a:gd name="T207" fmla="*/ 441 h 555"/>
                              <a:gd name="T208" fmla="+- 0 11127 8954"/>
                              <a:gd name="T209" fmla="*/ T208 w 2947"/>
                              <a:gd name="T210" fmla="+- 0 599 360"/>
                              <a:gd name="T211" fmla="*/ 599 h 555"/>
                              <a:gd name="T212" fmla="+- 0 11343 8954"/>
                              <a:gd name="T213" fmla="*/ T212 w 2947"/>
                              <a:gd name="T214" fmla="+- 0 476 360"/>
                              <a:gd name="T215" fmla="*/ 476 h 555"/>
                              <a:gd name="T216" fmla="+- 0 11303 8954"/>
                              <a:gd name="T217" fmla="*/ T216 w 2947"/>
                              <a:gd name="T218" fmla="+- 0 442 360"/>
                              <a:gd name="T219" fmla="*/ 442 h 555"/>
                              <a:gd name="T220" fmla="+- 0 11597 8954"/>
                              <a:gd name="T221" fmla="*/ T220 w 2947"/>
                              <a:gd name="T222" fmla="+- 0 442 360"/>
                              <a:gd name="T223" fmla="*/ 442 h 555"/>
                              <a:gd name="T224" fmla="+- 0 11420 8954"/>
                              <a:gd name="T225" fmla="*/ T224 w 2947"/>
                              <a:gd name="T226" fmla="+- 0 442 360"/>
                              <a:gd name="T227" fmla="*/ 442 h 555"/>
                              <a:gd name="T228" fmla="+- 0 11597 8954"/>
                              <a:gd name="T229" fmla="*/ T228 w 2947"/>
                              <a:gd name="T230" fmla="+- 0 442 360"/>
                              <a:gd name="T231" fmla="*/ 442 h 555"/>
                              <a:gd name="T232" fmla="+- 0 11655 8954"/>
                              <a:gd name="T233" fmla="*/ T232 w 2947"/>
                              <a:gd name="T234" fmla="+- 0 535 360"/>
                              <a:gd name="T235" fmla="*/ 535 h 555"/>
                              <a:gd name="T236" fmla="+- 0 11646 8954"/>
                              <a:gd name="T237" fmla="*/ T236 w 2947"/>
                              <a:gd name="T238" fmla="+- 0 574 360"/>
                              <a:gd name="T239" fmla="*/ 574 h 555"/>
                              <a:gd name="T240" fmla="+- 0 11796 8954"/>
                              <a:gd name="T241" fmla="*/ T240 w 2947"/>
                              <a:gd name="T242" fmla="+- 0 442 360"/>
                              <a:gd name="T243" fmla="*/ 442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947" h="555">
                                <a:moveTo>
                                  <a:pt x="185" y="488"/>
                                </a:moveTo>
                                <a:lnTo>
                                  <a:pt x="91" y="488"/>
                                </a:lnTo>
                                <a:lnTo>
                                  <a:pt x="91" y="462"/>
                                </a:lnTo>
                                <a:lnTo>
                                  <a:pt x="175" y="462"/>
                                </a:lnTo>
                                <a:lnTo>
                                  <a:pt x="175" y="400"/>
                                </a:lnTo>
                                <a:lnTo>
                                  <a:pt x="91" y="400"/>
                                </a:lnTo>
                                <a:lnTo>
                                  <a:pt x="91" y="374"/>
                                </a:lnTo>
                                <a:lnTo>
                                  <a:pt x="182" y="374"/>
                                </a:lnTo>
                                <a:lnTo>
                                  <a:pt x="182" y="312"/>
                                </a:lnTo>
                                <a:lnTo>
                                  <a:pt x="0" y="312"/>
                                </a:lnTo>
                                <a:lnTo>
                                  <a:pt x="0" y="374"/>
                                </a:lnTo>
                                <a:lnTo>
                                  <a:pt x="0" y="400"/>
                                </a:lnTo>
                                <a:lnTo>
                                  <a:pt x="0" y="462"/>
                                </a:lnTo>
                                <a:lnTo>
                                  <a:pt x="0" y="488"/>
                                </a:lnTo>
                                <a:lnTo>
                                  <a:pt x="0" y="552"/>
                                </a:lnTo>
                                <a:lnTo>
                                  <a:pt x="185" y="552"/>
                                </a:lnTo>
                                <a:lnTo>
                                  <a:pt x="185" y="488"/>
                                </a:lnTo>
                                <a:close/>
                                <a:moveTo>
                                  <a:pt x="225" y="171"/>
                                </a:moveTo>
                                <a:lnTo>
                                  <a:pt x="222" y="152"/>
                                </a:lnTo>
                                <a:lnTo>
                                  <a:pt x="216" y="141"/>
                                </a:lnTo>
                                <a:lnTo>
                                  <a:pt x="213" y="135"/>
                                </a:lnTo>
                                <a:lnTo>
                                  <a:pt x="197" y="122"/>
                                </a:lnTo>
                                <a:lnTo>
                                  <a:pt x="174" y="115"/>
                                </a:lnTo>
                                <a:lnTo>
                                  <a:pt x="174" y="114"/>
                                </a:lnTo>
                                <a:lnTo>
                                  <a:pt x="196" y="106"/>
                                </a:lnTo>
                                <a:lnTo>
                                  <a:pt x="206" y="96"/>
                                </a:lnTo>
                                <a:lnTo>
                                  <a:pt x="209" y="94"/>
                                </a:lnTo>
                                <a:lnTo>
                                  <a:pt x="217" y="79"/>
                                </a:lnTo>
                                <a:lnTo>
                                  <a:pt x="219" y="62"/>
                                </a:lnTo>
                                <a:lnTo>
                                  <a:pt x="217" y="51"/>
                                </a:lnTo>
                                <a:lnTo>
                                  <a:pt x="214" y="35"/>
                                </a:lnTo>
                                <a:lnTo>
                                  <a:pt x="200" y="16"/>
                                </a:lnTo>
                                <a:lnTo>
                                  <a:pt x="176" y="4"/>
                                </a:lnTo>
                                <a:lnTo>
                                  <a:pt x="142" y="0"/>
                                </a:lnTo>
                                <a:lnTo>
                                  <a:pt x="134" y="0"/>
                                </a:lnTo>
                                <a:lnTo>
                                  <a:pt x="134" y="148"/>
                                </a:lnTo>
                                <a:lnTo>
                                  <a:pt x="134" y="163"/>
                                </a:lnTo>
                                <a:lnTo>
                                  <a:pt x="132" y="174"/>
                                </a:lnTo>
                                <a:lnTo>
                                  <a:pt x="127" y="182"/>
                                </a:lnTo>
                                <a:lnTo>
                                  <a:pt x="117" y="187"/>
                                </a:lnTo>
                                <a:lnTo>
                                  <a:pt x="102" y="188"/>
                                </a:lnTo>
                                <a:lnTo>
                                  <a:pt x="88" y="188"/>
                                </a:lnTo>
                                <a:lnTo>
                                  <a:pt x="88" y="141"/>
                                </a:lnTo>
                                <a:lnTo>
                                  <a:pt x="123" y="141"/>
                                </a:lnTo>
                                <a:lnTo>
                                  <a:pt x="134" y="148"/>
                                </a:lnTo>
                                <a:lnTo>
                                  <a:pt x="134" y="0"/>
                                </a:lnTo>
                                <a:lnTo>
                                  <a:pt x="130" y="0"/>
                                </a:lnTo>
                                <a:lnTo>
                                  <a:pt x="130" y="57"/>
                                </a:lnTo>
                                <a:lnTo>
                                  <a:pt x="130" y="86"/>
                                </a:lnTo>
                                <a:lnTo>
                                  <a:pt x="123" y="96"/>
                                </a:lnTo>
                                <a:lnTo>
                                  <a:pt x="88" y="96"/>
                                </a:lnTo>
                                <a:lnTo>
                                  <a:pt x="88" y="51"/>
                                </a:lnTo>
                                <a:lnTo>
                                  <a:pt x="120" y="51"/>
                                </a:lnTo>
                                <a:lnTo>
                                  <a:pt x="130" y="57"/>
                                </a:lnTo>
                                <a:lnTo>
                                  <a:pt x="130" y="0"/>
                                </a:lnTo>
                                <a:lnTo>
                                  <a:pt x="0" y="0"/>
                                </a:lnTo>
                                <a:lnTo>
                                  <a:pt x="0" y="239"/>
                                </a:lnTo>
                                <a:lnTo>
                                  <a:pt x="133" y="239"/>
                                </a:lnTo>
                                <a:lnTo>
                                  <a:pt x="173" y="234"/>
                                </a:lnTo>
                                <a:lnTo>
                                  <a:pt x="201" y="220"/>
                                </a:lnTo>
                                <a:lnTo>
                                  <a:pt x="219" y="199"/>
                                </a:lnTo>
                                <a:lnTo>
                                  <a:pt x="221" y="188"/>
                                </a:lnTo>
                                <a:lnTo>
                                  <a:pt x="225" y="171"/>
                                </a:lnTo>
                                <a:close/>
                                <a:moveTo>
                                  <a:pt x="357" y="393"/>
                                </a:moveTo>
                                <a:lnTo>
                                  <a:pt x="306" y="393"/>
                                </a:lnTo>
                                <a:lnTo>
                                  <a:pt x="306" y="489"/>
                                </a:lnTo>
                                <a:lnTo>
                                  <a:pt x="272" y="393"/>
                                </a:lnTo>
                                <a:lnTo>
                                  <a:pt x="198" y="393"/>
                                </a:lnTo>
                                <a:lnTo>
                                  <a:pt x="198" y="551"/>
                                </a:lnTo>
                                <a:lnTo>
                                  <a:pt x="248" y="551"/>
                                </a:lnTo>
                                <a:lnTo>
                                  <a:pt x="248" y="455"/>
                                </a:lnTo>
                                <a:lnTo>
                                  <a:pt x="249" y="455"/>
                                </a:lnTo>
                                <a:lnTo>
                                  <a:pt x="282" y="551"/>
                                </a:lnTo>
                                <a:lnTo>
                                  <a:pt x="357" y="551"/>
                                </a:lnTo>
                                <a:lnTo>
                                  <a:pt x="357" y="393"/>
                                </a:lnTo>
                                <a:close/>
                                <a:moveTo>
                                  <a:pt x="361" y="198"/>
                                </a:moveTo>
                                <a:lnTo>
                                  <a:pt x="300" y="198"/>
                                </a:lnTo>
                                <a:lnTo>
                                  <a:pt x="300" y="180"/>
                                </a:lnTo>
                                <a:lnTo>
                                  <a:pt x="355" y="180"/>
                                </a:lnTo>
                                <a:lnTo>
                                  <a:pt x="355" y="140"/>
                                </a:lnTo>
                                <a:lnTo>
                                  <a:pt x="300" y="140"/>
                                </a:lnTo>
                                <a:lnTo>
                                  <a:pt x="300" y="123"/>
                                </a:lnTo>
                                <a:lnTo>
                                  <a:pt x="360" y="123"/>
                                </a:lnTo>
                                <a:lnTo>
                                  <a:pt x="360" y="82"/>
                                </a:lnTo>
                                <a:lnTo>
                                  <a:pt x="240" y="82"/>
                                </a:lnTo>
                                <a:lnTo>
                                  <a:pt x="240" y="239"/>
                                </a:lnTo>
                                <a:lnTo>
                                  <a:pt x="361" y="239"/>
                                </a:lnTo>
                                <a:lnTo>
                                  <a:pt x="361" y="198"/>
                                </a:lnTo>
                                <a:close/>
                                <a:moveTo>
                                  <a:pt x="496" y="510"/>
                                </a:moveTo>
                                <a:lnTo>
                                  <a:pt x="434" y="510"/>
                                </a:lnTo>
                                <a:lnTo>
                                  <a:pt x="434" y="492"/>
                                </a:lnTo>
                                <a:lnTo>
                                  <a:pt x="490" y="492"/>
                                </a:lnTo>
                                <a:lnTo>
                                  <a:pt x="490" y="451"/>
                                </a:lnTo>
                                <a:lnTo>
                                  <a:pt x="434" y="451"/>
                                </a:lnTo>
                                <a:lnTo>
                                  <a:pt x="434" y="434"/>
                                </a:lnTo>
                                <a:lnTo>
                                  <a:pt x="494" y="434"/>
                                </a:lnTo>
                                <a:lnTo>
                                  <a:pt x="494" y="393"/>
                                </a:lnTo>
                                <a:lnTo>
                                  <a:pt x="375" y="393"/>
                                </a:lnTo>
                                <a:lnTo>
                                  <a:pt x="375" y="551"/>
                                </a:lnTo>
                                <a:lnTo>
                                  <a:pt x="496" y="551"/>
                                </a:lnTo>
                                <a:lnTo>
                                  <a:pt x="496" y="510"/>
                                </a:lnTo>
                                <a:close/>
                                <a:moveTo>
                                  <a:pt x="530" y="239"/>
                                </a:moveTo>
                                <a:lnTo>
                                  <a:pt x="525" y="222"/>
                                </a:lnTo>
                                <a:lnTo>
                                  <a:pt x="523" y="205"/>
                                </a:lnTo>
                                <a:lnTo>
                                  <a:pt x="521" y="191"/>
                                </a:lnTo>
                                <a:lnTo>
                                  <a:pt x="520" y="183"/>
                                </a:lnTo>
                                <a:lnTo>
                                  <a:pt x="519" y="180"/>
                                </a:lnTo>
                                <a:lnTo>
                                  <a:pt x="516" y="168"/>
                                </a:lnTo>
                                <a:lnTo>
                                  <a:pt x="508" y="161"/>
                                </a:lnTo>
                                <a:lnTo>
                                  <a:pt x="493" y="160"/>
                                </a:lnTo>
                                <a:lnTo>
                                  <a:pt x="493" y="159"/>
                                </a:lnTo>
                                <a:lnTo>
                                  <a:pt x="507" y="153"/>
                                </a:lnTo>
                                <a:lnTo>
                                  <a:pt x="514" y="147"/>
                                </a:lnTo>
                                <a:lnTo>
                                  <a:pt x="517" y="145"/>
                                </a:lnTo>
                                <a:lnTo>
                                  <a:pt x="522" y="134"/>
                                </a:lnTo>
                                <a:lnTo>
                                  <a:pt x="524" y="122"/>
                                </a:lnTo>
                                <a:lnTo>
                                  <a:pt x="523" y="118"/>
                                </a:lnTo>
                                <a:lnTo>
                                  <a:pt x="520" y="103"/>
                                </a:lnTo>
                                <a:lnTo>
                                  <a:pt x="510" y="91"/>
                                </a:lnTo>
                                <a:lnTo>
                                  <a:pt x="493" y="84"/>
                                </a:lnTo>
                                <a:lnTo>
                                  <a:pt x="470" y="82"/>
                                </a:lnTo>
                                <a:lnTo>
                                  <a:pt x="464" y="82"/>
                                </a:lnTo>
                                <a:lnTo>
                                  <a:pt x="464" y="120"/>
                                </a:lnTo>
                                <a:lnTo>
                                  <a:pt x="464" y="143"/>
                                </a:lnTo>
                                <a:lnTo>
                                  <a:pt x="455" y="147"/>
                                </a:lnTo>
                                <a:lnTo>
                                  <a:pt x="438" y="147"/>
                                </a:lnTo>
                                <a:lnTo>
                                  <a:pt x="438" y="118"/>
                                </a:lnTo>
                                <a:lnTo>
                                  <a:pt x="456" y="118"/>
                                </a:lnTo>
                                <a:lnTo>
                                  <a:pt x="464" y="120"/>
                                </a:lnTo>
                                <a:lnTo>
                                  <a:pt x="464" y="82"/>
                                </a:lnTo>
                                <a:lnTo>
                                  <a:pt x="377" y="82"/>
                                </a:lnTo>
                                <a:lnTo>
                                  <a:pt x="377" y="239"/>
                                </a:lnTo>
                                <a:lnTo>
                                  <a:pt x="438" y="239"/>
                                </a:lnTo>
                                <a:lnTo>
                                  <a:pt x="438" y="183"/>
                                </a:lnTo>
                                <a:lnTo>
                                  <a:pt x="455" y="183"/>
                                </a:lnTo>
                                <a:lnTo>
                                  <a:pt x="459" y="186"/>
                                </a:lnTo>
                                <a:lnTo>
                                  <a:pt x="461" y="194"/>
                                </a:lnTo>
                                <a:lnTo>
                                  <a:pt x="462" y="205"/>
                                </a:lnTo>
                                <a:lnTo>
                                  <a:pt x="464" y="217"/>
                                </a:lnTo>
                                <a:lnTo>
                                  <a:pt x="466" y="229"/>
                                </a:lnTo>
                                <a:lnTo>
                                  <a:pt x="469" y="239"/>
                                </a:lnTo>
                                <a:lnTo>
                                  <a:pt x="530" y="239"/>
                                </a:lnTo>
                                <a:close/>
                                <a:moveTo>
                                  <a:pt x="664" y="551"/>
                                </a:moveTo>
                                <a:lnTo>
                                  <a:pt x="660" y="533"/>
                                </a:lnTo>
                                <a:lnTo>
                                  <a:pt x="658" y="517"/>
                                </a:lnTo>
                                <a:lnTo>
                                  <a:pt x="656" y="503"/>
                                </a:lnTo>
                                <a:lnTo>
                                  <a:pt x="655" y="495"/>
                                </a:lnTo>
                                <a:lnTo>
                                  <a:pt x="654" y="491"/>
                                </a:lnTo>
                                <a:lnTo>
                                  <a:pt x="651" y="479"/>
                                </a:lnTo>
                                <a:lnTo>
                                  <a:pt x="643" y="472"/>
                                </a:lnTo>
                                <a:lnTo>
                                  <a:pt x="627" y="471"/>
                                </a:lnTo>
                                <a:lnTo>
                                  <a:pt x="642" y="465"/>
                                </a:lnTo>
                                <a:lnTo>
                                  <a:pt x="649" y="459"/>
                                </a:lnTo>
                                <a:lnTo>
                                  <a:pt x="652" y="457"/>
                                </a:lnTo>
                                <a:lnTo>
                                  <a:pt x="657" y="446"/>
                                </a:lnTo>
                                <a:lnTo>
                                  <a:pt x="659" y="433"/>
                                </a:lnTo>
                                <a:lnTo>
                                  <a:pt x="658" y="429"/>
                                </a:lnTo>
                                <a:lnTo>
                                  <a:pt x="655" y="414"/>
                                </a:lnTo>
                                <a:lnTo>
                                  <a:pt x="644" y="402"/>
                                </a:lnTo>
                                <a:lnTo>
                                  <a:pt x="628" y="395"/>
                                </a:lnTo>
                                <a:lnTo>
                                  <a:pt x="605" y="393"/>
                                </a:lnTo>
                                <a:lnTo>
                                  <a:pt x="599" y="393"/>
                                </a:lnTo>
                                <a:lnTo>
                                  <a:pt x="599" y="431"/>
                                </a:lnTo>
                                <a:lnTo>
                                  <a:pt x="599" y="455"/>
                                </a:lnTo>
                                <a:lnTo>
                                  <a:pt x="590" y="459"/>
                                </a:lnTo>
                                <a:lnTo>
                                  <a:pt x="573" y="459"/>
                                </a:lnTo>
                                <a:lnTo>
                                  <a:pt x="573" y="429"/>
                                </a:lnTo>
                                <a:lnTo>
                                  <a:pt x="591" y="429"/>
                                </a:lnTo>
                                <a:lnTo>
                                  <a:pt x="599" y="431"/>
                                </a:lnTo>
                                <a:lnTo>
                                  <a:pt x="599" y="393"/>
                                </a:lnTo>
                                <a:lnTo>
                                  <a:pt x="512" y="393"/>
                                </a:lnTo>
                                <a:lnTo>
                                  <a:pt x="512" y="551"/>
                                </a:lnTo>
                                <a:lnTo>
                                  <a:pt x="573" y="551"/>
                                </a:lnTo>
                                <a:lnTo>
                                  <a:pt x="573" y="495"/>
                                </a:lnTo>
                                <a:lnTo>
                                  <a:pt x="590" y="495"/>
                                </a:lnTo>
                                <a:lnTo>
                                  <a:pt x="594" y="498"/>
                                </a:lnTo>
                                <a:lnTo>
                                  <a:pt x="595" y="505"/>
                                </a:lnTo>
                                <a:lnTo>
                                  <a:pt x="597" y="517"/>
                                </a:lnTo>
                                <a:lnTo>
                                  <a:pt x="599" y="529"/>
                                </a:lnTo>
                                <a:lnTo>
                                  <a:pt x="601" y="540"/>
                                </a:lnTo>
                                <a:lnTo>
                                  <a:pt x="603" y="551"/>
                                </a:lnTo>
                                <a:lnTo>
                                  <a:pt x="664" y="551"/>
                                </a:lnTo>
                                <a:close/>
                                <a:moveTo>
                                  <a:pt x="710" y="239"/>
                                </a:moveTo>
                                <a:lnTo>
                                  <a:pt x="662" y="156"/>
                                </a:lnTo>
                                <a:lnTo>
                                  <a:pt x="704" y="82"/>
                                </a:lnTo>
                                <a:lnTo>
                                  <a:pt x="638" y="82"/>
                                </a:lnTo>
                                <a:lnTo>
                                  <a:pt x="606" y="149"/>
                                </a:lnTo>
                                <a:lnTo>
                                  <a:pt x="606" y="82"/>
                                </a:lnTo>
                                <a:lnTo>
                                  <a:pt x="545" y="82"/>
                                </a:lnTo>
                                <a:lnTo>
                                  <a:pt x="545" y="239"/>
                                </a:lnTo>
                                <a:lnTo>
                                  <a:pt x="606" y="239"/>
                                </a:lnTo>
                                <a:lnTo>
                                  <a:pt x="606" y="168"/>
                                </a:lnTo>
                                <a:lnTo>
                                  <a:pt x="642" y="239"/>
                                </a:lnTo>
                                <a:lnTo>
                                  <a:pt x="710" y="239"/>
                                </a:lnTo>
                                <a:close/>
                                <a:moveTo>
                                  <a:pt x="832" y="462"/>
                                </a:moveTo>
                                <a:lnTo>
                                  <a:pt x="751" y="462"/>
                                </a:lnTo>
                                <a:lnTo>
                                  <a:pt x="751" y="493"/>
                                </a:lnTo>
                                <a:lnTo>
                                  <a:pt x="772" y="493"/>
                                </a:lnTo>
                                <a:lnTo>
                                  <a:pt x="772" y="512"/>
                                </a:lnTo>
                                <a:lnTo>
                                  <a:pt x="767" y="514"/>
                                </a:lnTo>
                                <a:lnTo>
                                  <a:pt x="762" y="515"/>
                                </a:lnTo>
                                <a:lnTo>
                                  <a:pt x="748" y="515"/>
                                </a:lnTo>
                                <a:lnTo>
                                  <a:pt x="742" y="512"/>
                                </a:lnTo>
                                <a:lnTo>
                                  <a:pt x="735" y="501"/>
                                </a:lnTo>
                                <a:lnTo>
                                  <a:pt x="734" y="490"/>
                                </a:lnTo>
                                <a:lnTo>
                                  <a:pt x="734" y="462"/>
                                </a:lnTo>
                                <a:lnTo>
                                  <a:pt x="735" y="446"/>
                                </a:lnTo>
                                <a:lnTo>
                                  <a:pt x="741" y="434"/>
                                </a:lnTo>
                                <a:lnTo>
                                  <a:pt x="747" y="429"/>
                                </a:lnTo>
                                <a:lnTo>
                                  <a:pt x="760" y="429"/>
                                </a:lnTo>
                                <a:lnTo>
                                  <a:pt x="764" y="430"/>
                                </a:lnTo>
                                <a:lnTo>
                                  <a:pt x="769" y="434"/>
                                </a:lnTo>
                                <a:lnTo>
                                  <a:pt x="771" y="437"/>
                                </a:lnTo>
                                <a:lnTo>
                                  <a:pt x="771" y="442"/>
                                </a:lnTo>
                                <a:lnTo>
                                  <a:pt x="830" y="442"/>
                                </a:lnTo>
                                <a:lnTo>
                                  <a:pt x="824" y="418"/>
                                </a:lnTo>
                                <a:lnTo>
                                  <a:pt x="810" y="402"/>
                                </a:lnTo>
                                <a:lnTo>
                                  <a:pt x="787" y="392"/>
                                </a:lnTo>
                                <a:lnTo>
                                  <a:pt x="755" y="389"/>
                                </a:lnTo>
                                <a:lnTo>
                                  <a:pt x="717" y="395"/>
                                </a:lnTo>
                                <a:lnTo>
                                  <a:pt x="690" y="412"/>
                                </a:lnTo>
                                <a:lnTo>
                                  <a:pt x="674" y="439"/>
                                </a:lnTo>
                                <a:lnTo>
                                  <a:pt x="669" y="472"/>
                                </a:lnTo>
                                <a:lnTo>
                                  <a:pt x="674" y="505"/>
                                </a:lnTo>
                                <a:lnTo>
                                  <a:pt x="690" y="531"/>
                                </a:lnTo>
                                <a:lnTo>
                                  <a:pt x="716" y="549"/>
                                </a:lnTo>
                                <a:lnTo>
                                  <a:pt x="754" y="555"/>
                                </a:lnTo>
                                <a:lnTo>
                                  <a:pt x="773" y="554"/>
                                </a:lnTo>
                                <a:lnTo>
                                  <a:pt x="793" y="552"/>
                                </a:lnTo>
                                <a:lnTo>
                                  <a:pt x="813" y="549"/>
                                </a:lnTo>
                                <a:lnTo>
                                  <a:pt x="832" y="544"/>
                                </a:lnTo>
                                <a:lnTo>
                                  <a:pt x="832" y="462"/>
                                </a:lnTo>
                                <a:close/>
                                <a:moveTo>
                                  <a:pt x="858" y="189"/>
                                </a:moveTo>
                                <a:lnTo>
                                  <a:pt x="856" y="175"/>
                                </a:lnTo>
                                <a:lnTo>
                                  <a:pt x="851" y="164"/>
                                </a:lnTo>
                                <a:lnTo>
                                  <a:pt x="842" y="154"/>
                                </a:lnTo>
                                <a:lnTo>
                                  <a:pt x="829" y="147"/>
                                </a:lnTo>
                                <a:lnTo>
                                  <a:pt x="816" y="143"/>
                                </a:lnTo>
                                <a:lnTo>
                                  <a:pt x="773" y="131"/>
                                </a:lnTo>
                                <a:lnTo>
                                  <a:pt x="769" y="128"/>
                                </a:lnTo>
                                <a:lnTo>
                                  <a:pt x="769" y="118"/>
                                </a:lnTo>
                                <a:lnTo>
                                  <a:pt x="773" y="113"/>
                                </a:lnTo>
                                <a:lnTo>
                                  <a:pt x="791" y="113"/>
                                </a:lnTo>
                                <a:lnTo>
                                  <a:pt x="797" y="117"/>
                                </a:lnTo>
                                <a:lnTo>
                                  <a:pt x="797" y="126"/>
                                </a:lnTo>
                                <a:lnTo>
                                  <a:pt x="853" y="126"/>
                                </a:lnTo>
                                <a:lnTo>
                                  <a:pt x="848" y="103"/>
                                </a:lnTo>
                                <a:lnTo>
                                  <a:pt x="833" y="88"/>
                                </a:lnTo>
                                <a:lnTo>
                                  <a:pt x="812" y="80"/>
                                </a:lnTo>
                                <a:lnTo>
                                  <a:pt x="784" y="78"/>
                                </a:lnTo>
                                <a:lnTo>
                                  <a:pt x="754" y="81"/>
                                </a:lnTo>
                                <a:lnTo>
                                  <a:pt x="731" y="91"/>
                                </a:lnTo>
                                <a:lnTo>
                                  <a:pt x="717" y="107"/>
                                </a:lnTo>
                                <a:lnTo>
                                  <a:pt x="712" y="129"/>
                                </a:lnTo>
                                <a:lnTo>
                                  <a:pt x="714" y="143"/>
                                </a:lnTo>
                                <a:lnTo>
                                  <a:pt x="719" y="155"/>
                                </a:lnTo>
                                <a:lnTo>
                                  <a:pt x="729" y="164"/>
                                </a:lnTo>
                                <a:lnTo>
                                  <a:pt x="745" y="171"/>
                                </a:lnTo>
                                <a:lnTo>
                                  <a:pt x="795" y="186"/>
                                </a:lnTo>
                                <a:lnTo>
                                  <a:pt x="799" y="189"/>
                                </a:lnTo>
                                <a:lnTo>
                                  <a:pt x="799" y="202"/>
                                </a:lnTo>
                                <a:lnTo>
                                  <a:pt x="793" y="207"/>
                                </a:lnTo>
                                <a:lnTo>
                                  <a:pt x="778" y="207"/>
                                </a:lnTo>
                                <a:lnTo>
                                  <a:pt x="774" y="206"/>
                                </a:lnTo>
                                <a:lnTo>
                                  <a:pt x="770" y="199"/>
                                </a:lnTo>
                                <a:lnTo>
                                  <a:pt x="769" y="195"/>
                                </a:lnTo>
                                <a:lnTo>
                                  <a:pt x="769" y="190"/>
                                </a:lnTo>
                                <a:lnTo>
                                  <a:pt x="709" y="190"/>
                                </a:lnTo>
                                <a:lnTo>
                                  <a:pt x="715" y="216"/>
                                </a:lnTo>
                                <a:lnTo>
                                  <a:pt x="731" y="232"/>
                                </a:lnTo>
                                <a:lnTo>
                                  <a:pt x="755" y="241"/>
                                </a:lnTo>
                                <a:lnTo>
                                  <a:pt x="782" y="243"/>
                                </a:lnTo>
                                <a:lnTo>
                                  <a:pt x="812" y="240"/>
                                </a:lnTo>
                                <a:lnTo>
                                  <a:pt x="836" y="230"/>
                                </a:lnTo>
                                <a:lnTo>
                                  <a:pt x="852" y="213"/>
                                </a:lnTo>
                                <a:lnTo>
                                  <a:pt x="858" y="189"/>
                                </a:lnTo>
                                <a:close/>
                                <a:moveTo>
                                  <a:pt x="1002" y="393"/>
                                </a:moveTo>
                                <a:lnTo>
                                  <a:pt x="942" y="393"/>
                                </a:lnTo>
                                <a:lnTo>
                                  <a:pt x="920" y="459"/>
                                </a:lnTo>
                                <a:lnTo>
                                  <a:pt x="898" y="393"/>
                                </a:lnTo>
                                <a:lnTo>
                                  <a:pt x="833" y="393"/>
                                </a:lnTo>
                                <a:lnTo>
                                  <a:pt x="886" y="496"/>
                                </a:lnTo>
                                <a:lnTo>
                                  <a:pt x="886" y="551"/>
                                </a:lnTo>
                                <a:lnTo>
                                  <a:pt x="949" y="551"/>
                                </a:lnTo>
                                <a:lnTo>
                                  <a:pt x="949" y="496"/>
                                </a:lnTo>
                                <a:lnTo>
                                  <a:pt x="1002" y="393"/>
                                </a:lnTo>
                                <a:close/>
                                <a:moveTo>
                                  <a:pt x="1024" y="81"/>
                                </a:moveTo>
                                <a:lnTo>
                                  <a:pt x="962" y="81"/>
                                </a:lnTo>
                                <a:lnTo>
                                  <a:pt x="962" y="135"/>
                                </a:lnTo>
                                <a:lnTo>
                                  <a:pt x="936" y="135"/>
                                </a:lnTo>
                                <a:lnTo>
                                  <a:pt x="936" y="81"/>
                                </a:lnTo>
                                <a:lnTo>
                                  <a:pt x="873" y="81"/>
                                </a:lnTo>
                                <a:lnTo>
                                  <a:pt x="873" y="135"/>
                                </a:lnTo>
                                <a:lnTo>
                                  <a:pt x="873" y="181"/>
                                </a:lnTo>
                                <a:lnTo>
                                  <a:pt x="873" y="239"/>
                                </a:lnTo>
                                <a:lnTo>
                                  <a:pt x="936" y="239"/>
                                </a:lnTo>
                                <a:lnTo>
                                  <a:pt x="936" y="181"/>
                                </a:lnTo>
                                <a:lnTo>
                                  <a:pt x="962" y="181"/>
                                </a:lnTo>
                                <a:lnTo>
                                  <a:pt x="962" y="239"/>
                                </a:lnTo>
                                <a:lnTo>
                                  <a:pt x="1024" y="239"/>
                                </a:lnTo>
                                <a:lnTo>
                                  <a:pt x="1024" y="181"/>
                                </a:lnTo>
                                <a:lnTo>
                                  <a:pt x="1024" y="135"/>
                                </a:lnTo>
                                <a:lnTo>
                                  <a:pt x="1024" y="81"/>
                                </a:lnTo>
                                <a:close/>
                                <a:moveTo>
                                  <a:pt x="1106" y="82"/>
                                </a:moveTo>
                                <a:lnTo>
                                  <a:pt x="1043" y="82"/>
                                </a:lnTo>
                                <a:lnTo>
                                  <a:pt x="1043" y="239"/>
                                </a:lnTo>
                                <a:lnTo>
                                  <a:pt x="1106" y="239"/>
                                </a:lnTo>
                                <a:lnTo>
                                  <a:pt x="1106" y="82"/>
                                </a:lnTo>
                                <a:close/>
                                <a:moveTo>
                                  <a:pt x="1277" y="239"/>
                                </a:moveTo>
                                <a:lnTo>
                                  <a:pt x="1273" y="222"/>
                                </a:lnTo>
                                <a:lnTo>
                                  <a:pt x="1270" y="205"/>
                                </a:lnTo>
                                <a:lnTo>
                                  <a:pt x="1269" y="191"/>
                                </a:lnTo>
                                <a:lnTo>
                                  <a:pt x="1267" y="183"/>
                                </a:lnTo>
                                <a:lnTo>
                                  <a:pt x="1267" y="180"/>
                                </a:lnTo>
                                <a:lnTo>
                                  <a:pt x="1264" y="168"/>
                                </a:lnTo>
                                <a:lnTo>
                                  <a:pt x="1255" y="161"/>
                                </a:lnTo>
                                <a:lnTo>
                                  <a:pt x="1240" y="160"/>
                                </a:lnTo>
                                <a:lnTo>
                                  <a:pt x="1240" y="159"/>
                                </a:lnTo>
                                <a:lnTo>
                                  <a:pt x="1255" y="153"/>
                                </a:lnTo>
                                <a:lnTo>
                                  <a:pt x="1262" y="147"/>
                                </a:lnTo>
                                <a:lnTo>
                                  <a:pt x="1265" y="145"/>
                                </a:lnTo>
                                <a:lnTo>
                                  <a:pt x="1270" y="134"/>
                                </a:lnTo>
                                <a:lnTo>
                                  <a:pt x="1271" y="122"/>
                                </a:lnTo>
                                <a:lnTo>
                                  <a:pt x="1270" y="118"/>
                                </a:lnTo>
                                <a:lnTo>
                                  <a:pt x="1268" y="103"/>
                                </a:lnTo>
                                <a:lnTo>
                                  <a:pt x="1257" y="91"/>
                                </a:lnTo>
                                <a:lnTo>
                                  <a:pt x="1240" y="84"/>
                                </a:lnTo>
                                <a:lnTo>
                                  <a:pt x="1218" y="82"/>
                                </a:lnTo>
                                <a:lnTo>
                                  <a:pt x="1212" y="82"/>
                                </a:lnTo>
                                <a:lnTo>
                                  <a:pt x="1212" y="120"/>
                                </a:lnTo>
                                <a:lnTo>
                                  <a:pt x="1212" y="143"/>
                                </a:lnTo>
                                <a:lnTo>
                                  <a:pt x="1203" y="147"/>
                                </a:lnTo>
                                <a:lnTo>
                                  <a:pt x="1186" y="147"/>
                                </a:lnTo>
                                <a:lnTo>
                                  <a:pt x="1186" y="118"/>
                                </a:lnTo>
                                <a:lnTo>
                                  <a:pt x="1204" y="118"/>
                                </a:lnTo>
                                <a:lnTo>
                                  <a:pt x="1212" y="120"/>
                                </a:lnTo>
                                <a:lnTo>
                                  <a:pt x="1212" y="82"/>
                                </a:lnTo>
                                <a:lnTo>
                                  <a:pt x="1125" y="82"/>
                                </a:lnTo>
                                <a:lnTo>
                                  <a:pt x="1125" y="239"/>
                                </a:lnTo>
                                <a:lnTo>
                                  <a:pt x="1186" y="239"/>
                                </a:lnTo>
                                <a:lnTo>
                                  <a:pt x="1186" y="183"/>
                                </a:lnTo>
                                <a:lnTo>
                                  <a:pt x="1203" y="183"/>
                                </a:lnTo>
                                <a:lnTo>
                                  <a:pt x="1207" y="186"/>
                                </a:lnTo>
                                <a:lnTo>
                                  <a:pt x="1208" y="194"/>
                                </a:lnTo>
                                <a:lnTo>
                                  <a:pt x="1211" y="217"/>
                                </a:lnTo>
                                <a:lnTo>
                                  <a:pt x="1213" y="229"/>
                                </a:lnTo>
                                <a:lnTo>
                                  <a:pt x="1216" y="239"/>
                                </a:lnTo>
                                <a:lnTo>
                                  <a:pt x="1277" y="239"/>
                                </a:lnTo>
                                <a:close/>
                                <a:moveTo>
                                  <a:pt x="1414" y="198"/>
                                </a:moveTo>
                                <a:lnTo>
                                  <a:pt x="1352" y="198"/>
                                </a:lnTo>
                                <a:lnTo>
                                  <a:pt x="1352" y="180"/>
                                </a:lnTo>
                                <a:lnTo>
                                  <a:pt x="1407" y="180"/>
                                </a:lnTo>
                                <a:lnTo>
                                  <a:pt x="1407" y="140"/>
                                </a:lnTo>
                                <a:lnTo>
                                  <a:pt x="1352" y="140"/>
                                </a:lnTo>
                                <a:lnTo>
                                  <a:pt x="1352" y="123"/>
                                </a:lnTo>
                                <a:lnTo>
                                  <a:pt x="1412" y="123"/>
                                </a:lnTo>
                                <a:lnTo>
                                  <a:pt x="1412" y="82"/>
                                </a:lnTo>
                                <a:lnTo>
                                  <a:pt x="1292" y="82"/>
                                </a:lnTo>
                                <a:lnTo>
                                  <a:pt x="1292" y="239"/>
                                </a:lnTo>
                                <a:lnTo>
                                  <a:pt x="1414" y="239"/>
                                </a:lnTo>
                                <a:lnTo>
                                  <a:pt x="1414" y="198"/>
                                </a:lnTo>
                                <a:close/>
                                <a:moveTo>
                                  <a:pt x="1746" y="1"/>
                                </a:moveTo>
                                <a:lnTo>
                                  <a:pt x="1651" y="1"/>
                                </a:lnTo>
                                <a:lnTo>
                                  <a:pt x="1651" y="81"/>
                                </a:lnTo>
                                <a:lnTo>
                                  <a:pt x="1611" y="81"/>
                                </a:lnTo>
                                <a:lnTo>
                                  <a:pt x="1611" y="1"/>
                                </a:lnTo>
                                <a:lnTo>
                                  <a:pt x="1516" y="1"/>
                                </a:lnTo>
                                <a:lnTo>
                                  <a:pt x="1516" y="81"/>
                                </a:lnTo>
                                <a:lnTo>
                                  <a:pt x="1516" y="151"/>
                                </a:lnTo>
                                <a:lnTo>
                                  <a:pt x="1516" y="239"/>
                                </a:lnTo>
                                <a:lnTo>
                                  <a:pt x="1611" y="239"/>
                                </a:lnTo>
                                <a:lnTo>
                                  <a:pt x="1611" y="151"/>
                                </a:lnTo>
                                <a:lnTo>
                                  <a:pt x="1651" y="151"/>
                                </a:lnTo>
                                <a:lnTo>
                                  <a:pt x="1651" y="239"/>
                                </a:lnTo>
                                <a:lnTo>
                                  <a:pt x="1746" y="239"/>
                                </a:lnTo>
                                <a:lnTo>
                                  <a:pt x="1746" y="151"/>
                                </a:lnTo>
                                <a:lnTo>
                                  <a:pt x="1746" y="81"/>
                                </a:lnTo>
                                <a:lnTo>
                                  <a:pt x="1746" y="1"/>
                                </a:lnTo>
                                <a:close/>
                                <a:moveTo>
                                  <a:pt x="1942" y="239"/>
                                </a:moveTo>
                                <a:lnTo>
                                  <a:pt x="1934" y="214"/>
                                </a:lnTo>
                                <a:lnTo>
                                  <a:pt x="1922" y="175"/>
                                </a:lnTo>
                                <a:lnTo>
                                  <a:pt x="1903" y="116"/>
                                </a:lnTo>
                                <a:lnTo>
                                  <a:pt x="1892" y="82"/>
                                </a:lnTo>
                                <a:lnTo>
                                  <a:pt x="1863" y="82"/>
                                </a:lnTo>
                                <a:lnTo>
                                  <a:pt x="1863" y="175"/>
                                </a:lnTo>
                                <a:lnTo>
                                  <a:pt x="1836" y="175"/>
                                </a:lnTo>
                                <a:lnTo>
                                  <a:pt x="1850" y="116"/>
                                </a:lnTo>
                                <a:lnTo>
                                  <a:pt x="1863" y="175"/>
                                </a:lnTo>
                                <a:lnTo>
                                  <a:pt x="1863" y="82"/>
                                </a:lnTo>
                                <a:lnTo>
                                  <a:pt x="1811" y="82"/>
                                </a:lnTo>
                                <a:lnTo>
                                  <a:pt x="1761" y="239"/>
                                </a:lnTo>
                                <a:lnTo>
                                  <a:pt x="1820" y="239"/>
                                </a:lnTo>
                                <a:lnTo>
                                  <a:pt x="1827" y="214"/>
                                </a:lnTo>
                                <a:lnTo>
                                  <a:pt x="1872" y="214"/>
                                </a:lnTo>
                                <a:lnTo>
                                  <a:pt x="1878" y="239"/>
                                </a:lnTo>
                                <a:lnTo>
                                  <a:pt x="1942" y="239"/>
                                </a:lnTo>
                                <a:close/>
                                <a:moveTo>
                                  <a:pt x="2069" y="82"/>
                                </a:moveTo>
                                <a:lnTo>
                                  <a:pt x="1929" y="82"/>
                                </a:lnTo>
                                <a:lnTo>
                                  <a:pt x="1929" y="124"/>
                                </a:lnTo>
                                <a:lnTo>
                                  <a:pt x="1968" y="124"/>
                                </a:lnTo>
                                <a:lnTo>
                                  <a:pt x="1968" y="239"/>
                                </a:lnTo>
                                <a:lnTo>
                                  <a:pt x="2030" y="239"/>
                                </a:lnTo>
                                <a:lnTo>
                                  <a:pt x="2030" y="124"/>
                                </a:lnTo>
                                <a:lnTo>
                                  <a:pt x="2069" y="124"/>
                                </a:lnTo>
                                <a:lnTo>
                                  <a:pt x="2069" y="82"/>
                                </a:lnTo>
                                <a:close/>
                                <a:moveTo>
                                  <a:pt x="2235" y="81"/>
                                </a:moveTo>
                                <a:lnTo>
                                  <a:pt x="2173" y="81"/>
                                </a:lnTo>
                                <a:lnTo>
                                  <a:pt x="2173" y="135"/>
                                </a:lnTo>
                                <a:lnTo>
                                  <a:pt x="2146" y="135"/>
                                </a:lnTo>
                                <a:lnTo>
                                  <a:pt x="2146" y="81"/>
                                </a:lnTo>
                                <a:lnTo>
                                  <a:pt x="2084" y="81"/>
                                </a:lnTo>
                                <a:lnTo>
                                  <a:pt x="2084" y="135"/>
                                </a:lnTo>
                                <a:lnTo>
                                  <a:pt x="2084" y="181"/>
                                </a:lnTo>
                                <a:lnTo>
                                  <a:pt x="2084" y="239"/>
                                </a:lnTo>
                                <a:lnTo>
                                  <a:pt x="2146" y="239"/>
                                </a:lnTo>
                                <a:lnTo>
                                  <a:pt x="2146" y="181"/>
                                </a:lnTo>
                                <a:lnTo>
                                  <a:pt x="2173" y="181"/>
                                </a:lnTo>
                                <a:lnTo>
                                  <a:pt x="2173" y="239"/>
                                </a:lnTo>
                                <a:lnTo>
                                  <a:pt x="2235" y="239"/>
                                </a:lnTo>
                                <a:lnTo>
                                  <a:pt x="2235" y="181"/>
                                </a:lnTo>
                                <a:lnTo>
                                  <a:pt x="2235" y="135"/>
                                </a:lnTo>
                                <a:lnTo>
                                  <a:pt x="2235" y="81"/>
                                </a:lnTo>
                                <a:close/>
                                <a:moveTo>
                                  <a:pt x="2428" y="239"/>
                                </a:moveTo>
                                <a:lnTo>
                                  <a:pt x="2420" y="214"/>
                                </a:lnTo>
                                <a:lnTo>
                                  <a:pt x="2408" y="175"/>
                                </a:lnTo>
                                <a:lnTo>
                                  <a:pt x="2389" y="116"/>
                                </a:lnTo>
                                <a:lnTo>
                                  <a:pt x="2378" y="82"/>
                                </a:lnTo>
                                <a:lnTo>
                                  <a:pt x="2349" y="82"/>
                                </a:lnTo>
                                <a:lnTo>
                                  <a:pt x="2349" y="175"/>
                                </a:lnTo>
                                <a:lnTo>
                                  <a:pt x="2322" y="175"/>
                                </a:lnTo>
                                <a:lnTo>
                                  <a:pt x="2336" y="116"/>
                                </a:lnTo>
                                <a:lnTo>
                                  <a:pt x="2349" y="175"/>
                                </a:lnTo>
                                <a:lnTo>
                                  <a:pt x="2349" y="82"/>
                                </a:lnTo>
                                <a:lnTo>
                                  <a:pt x="2297" y="82"/>
                                </a:lnTo>
                                <a:lnTo>
                                  <a:pt x="2247" y="239"/>
                                </a:lnTo>
                                <a:lnTo>
                                  <a:pt x="2306" y="239"/>
                                </a:lnTo>
                                <a:lnTo>
                                  <a:pt x="2313" y="214"/>
                                </a:lnTo>
                                <a:lnTo>
                                  <a:pt x="2358" y="214"/>
                                </a:lnTo>
                                <a:lnTo>
                                  <a:pt x="2364" y="239"/>
                                </a:lnTo>
                                <a:lnTo>
                                  <a:pt x="2428" y="239"/>
                                </a:lnTo>
                                <a:close/>
                                <a:moveTo>
                                  <a:pt x="2643" y="82"/>
                                </a:moveTo>
                                <a:lnTo>
                                  <a:pt x="2587" y="82"/>
                                </a:lnTo>
                                <a:lnTo>
                                  <a:pt x="2574" y="181"/>
                                </a:lnTo>
                                <a:lnTo>
                                  <a:pt x="2559" y="82"/>
                                </a:lnTo>
                                <a:lnTo>
                                  <a:pt x="2495" y="82"/>
                                </a:lnTo>
                                <a:lnTo>
                                  <a:pt x="2480" y="181"/>
                                </a:lnTo>
                                <a:lnTo>
                                  <a:pt x="2466" y="82"/>
                                </a:lnTo>
                                <a:lnTo>
                                  <a:pt x="2411" y="82"/>
                                </a:lnTo>
                                <a:lnTo>
                                  <a:pt x="2445" y="239"/>
                                </a:lnTo>
                                <a:lnTo>
                                  <a:pt x="2512" y="239"/>
                                </a:lnTo>
                                <a:lnTo>
                                  <a:pt x="2527" y="137"/>
                                </a:lnTo>
                                <a:lnTo>
                                  <a:pt x="2542" y="239"/>
                                </a:lnTo>
                                <a:lnTo>
                                  <a:pt x="2609" y="239"/>
                                </a:lnTo>
                                <a:lnTo>
                                  <a:pt x="2643" y="82"/>
                                </a:lnTo>
                                <a:close/>
                                <a:moveTo>
                                  <a:pt x="2807" y="239"/>
                                </a:moveTo>
                                <a:lnTo>
                                  <a:pt x="2799" y="214"/>
                                </a:lnTo>
                                <a:lnTo>
                                  <a:pt x="2787" y="175"/>
                                </a:lnTo>
                                <a:lnTo>
                                  <a:pt x="2768" y="116"/>
                                </a:lnTo>
                                <a:lnTo>
                                  <a:pt x="2757" y="82"/>
                                </a:lnTo>
                                <a:lnTo>
                                  <a:pt x="2727" y="82"/>
                                </a:lnTo>
                                <a:lnTo>
                                  <a:pt x="2727" y="175"/>
                                </a:lnTo>
                                <a:lnTo>
                                  <a:pt x="2701" y="175"/>
                                </a:lnTo>
                                <a:lnTo>
                                  <a:pt x="2715" y="116"/>
                                </a:lnTo>
                                <a:lnTo>
                                  <a:pt x="2727" y="175"/>
                                </a:lnTo>
                                <a:lnTo>
                                  <a:pt x="2727" y="82"/>
                                </a:lnTo>
                                <a:lnTo>
                                  <a:pt x="2676" y="82"/>
                                </a:lnTo>
                                <a:lnTo>
                                  <a:pt x="2625" y="239"/>
                                </a:lnTo>
                                <a:lnTo>
                                  <a:pt x="2685" y="239"/>
                                </a:lnTo>
                                <a:lnTo>
                                  <a:pt x="2692" y="214"/>
                                </a:lnTo>
                                <a:lnTo>
                                  <a:pt x="2737" y="214"/>
                                </a:lnTo>
                                <a:lnTo>
                                  <a:pt x="2743" y="239"/>
                                </a:lnTo>
                                <a:lnTo>
                                  <a:pt x="2807" y="239"/>
                                </a:lnTo>
                                <a:close/>
                                <a:moveTo>
                                  <a:pt x="2946" y="82"/>
                                </a:moveTo>
                                <a:lnTo>
                                  <a:pt x="2886" y="82"/>
                                </a:lnTo>
                                <a:lnTo>
                                  <a:pt x="2865" y="148"/>
                                </a:lnTo>
                                <a:lnTo>
                                  <a:pt x="2864" y="148"/>
                                </a:lnTo>
                                <a:lnTo>
                                  <a:pt x="2842" y="82"/>
                                </a:lnTo>
                                <a:lnTo>
                                  <a:pt x="2778" y="82"/>
                                </a:lnTo>
                                <a:lnTo>
                                  <a:pt x="2831" y="185"/>
                                </a:lnTo>
                                <a:lnTo>
                                  <a:pt x="2831" y="239"/>
                                </a:lnTo>
                                <a:lnTo>
                                  <a:pt x="2893" y="239"/>
                                </a:lnTo>
                                <a:lnTo>
                                  <a:pt x="2893" y="185"/>
                                </a:lnTo>
                                <a:lnTo>
                                  <a:pt x="2946" y="8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E1293D" id="Group 18" o:spid="_x0000_s1026" style="position:absolute;margin-left:0;margin-top:0;width:612pt;height:131.05pt;z-index:-251649024;mso-position-horizontal-relative:page;mso-position-vertical-relative:page" coordsize="12240,2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width:9725;height: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">
                  <v:imagedata r:id="rId24" o:title=""/>
                </v:shape>
                <v:shape id="Freeform 25" o:spid="_x0000_s1028" style="position:absolute;top:2448;width:9892;height:144;visibility:visible;mso-wrap-style:square;v-text-anchor:top" coordsize="989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" path="m9751,l,,,144r9891,l9751,xe" fillcolor="#e91d2d" stroked="f">
                  <v:path arrowok="t" o:connecttype="custom" o:connectlocs="9751,2448;0,2448;0,2592;9891,2592;9751,2448" o:connectangles="0,0,0,0,0"/>
                </v:shape>
                <v:shape id="Freeform 26" o:spid="_x0000_s1029" style="position:absolute;left:7281;width:4959;height:2621;visibility:visible;mso-wrap-style:square;v-text-anchor:top" coordsize="4959,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" path="m4958,l,,2560,2621r2398,l4958,xe" stroked="f">
                  <v:path arrowok="t" o:connecttype="custom" o:connectlocs="4958,0;0,0;2560,2621;4958,2621;4958,0" o:connectangles="0,0,0,0,0"/>
                </v:shape>
                <v:shape id="AutoShape 27" o:spid="_x0000_s1030" style="position:absolute;left:8211;top:360;width:694;height:711;visibility:visible;mso-wrap-style:square;v-text-anchor:top" coordsize="694,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" path="m693,l,,346,355,693,xm693,85r,-11l355,364,693,710r,-387l639,363r-17,l693,301r,-34l568,363r-17,l693,235r,-28l498,363r-18,l693,163r,-20l427,363r-18,l693,85xe" fillcolor="#e91d2d" stroked="f">
                  <v:path arrowok="t" o:connecttype="custom" o:connectlocs="693,360;0,360;346,715;693,360;693,445;693,434;355,724;693,1070;693,683;639,723;622,723;693,661;693,627;568,723;551,723;693,595;693,567;498,723;480,723;693,523;693,503;427,723;409,723;693,445" o:connectangles="0,0,0,0,0,0,0,0,0,0,0,0,0,0,0,0,0,0,0,0,0,0,0,0"/>
                </v:shape>
                <v:shape id="AutoShape 28" o:spid="_x0000_s1031" style="position:absolute;left:8953;top:360;width:2947;height:555;visibility:visible;mso-wrap-style:square;v-text-anchor:top" coordsize="2947,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" path="m185,488r-94,l91,462r84,l175,400r-84,l91,374r91,l182,312,,312r,62l,400r,62l,488r,64l185,552r,-64xm225,171r-3,-19l216,141r-3,-6l197,122r-23,-7l174,114r22,-8l206,96r3,-2l217,79r2,-17l217,51,214,35,200,16,176,4,142,r-8,l134,148r,15l132,174r-5,8l117,187r-15,1l88,188r,-47l123,141r11,7l134,r-4,l130,57r,29l123,96r-35,l88,51r32,l130,57,130,,,,,239r133,l173,234r28,-14l219,199r2,-11l225,171xm357,393r-51,l306,489,272,393r-74,l198,551r50,l248,455r1,l282,551r75,l357,393xm361,198r-61,l300,180r55,l355,140r-55,l300,123r60,l360,82r-120,l240,239r121,l361,198xm496,510r-62,l434,492r56,l490,451r-56,l434,434r60,l494,393r-119,l375,551r121,l496,510xm530,239r-5,-17l523,205r-2,-14l520,183r-1,-3l516,168r-8,-7l493,160r,-1l507,153r7,-6l517,145r5,-11l524,122r-1,-4l520,103,510,91,493,84,470,82r-6,l464,120r,23l455,147r-17,l438,118r18,l464,120r,-38l377,82r,157l438,239r,-56l455,183r4,3l461,194r1,11l464,217r2,12l469,239r61,xm664,551r-4,-18l658,517r-2,-14l655,495r-1,-4l651,479r-8,-7l627,471r15,-6l649,459r3,-2l657,446r2,-13l658,429r-3,-15l644,402r-16,-7l605,393r-6,l599,431r,24l590,459r-17,l573,429r18,l599,431r,-38l512,393r,158l573,551r,-56l590,495r4,3l595,505r2,12l599,529r2,11l603,551r61,xm710,239l662,156,704,82r-66,l606,149r,-67l545,82r,157l606,239r,-71l642,239r68,xm832,462r-81,l751,493r21,l772,512r-5,2l762,515r-14,l742,512r-7,-11l734,490r,-28l735,446r6,-12l747,429r13,l764,430r5,4l771,437r,5l830,442r-6,-24l810,402,787,392r-32,-3l717,395r-27,17l674,439r-5,33l674,505r16,26l716,549r38,6l773,554r20,-2l813,549r19,-5l832,462xm858,189r-2,-14l851,164r-9,-10l829,147r-13,-4l773,131r-4,-3l769,118r4,-5l791,113r6,4l797,126r56,l848,103,833,88,812,80,784,78r-30,3l731,91r-14,16l712,129r2,14l719,155r10,9l745,171r50,15l799,189r,13l793,207r-15,l774,206r-4,-7l769,195r,-5l709,190r6,26l731,232r24,9l782,243r30,-3l836,230r16,-17l858,189xm1002,393r-60,l920,459,898,393r-65,l886,496r,55l949,551r,-55l1002,393xm1024,81r-62,l962,135r-26,l936,81r-63,l873,135r,46l873,239r63,l936,181r26,l962,239r62,l1024,181r,-46l1024,81xm1106,82r-63,l1043,239r63,l1106,82xm1277,239r-4,-17l1270,205r-1,-14l1267,183r,-3l1264,168r-9,-7l1240,160r,-1l1255,153r7,-6l1265,145r5,-11l1271,122r-1,-4l1268,103,1257,91r-17,-7l1218,82r-6,l1212,120r,23l1203,147r-17,l1186,118r18,l1212,120r,-38l1125,82r,157l1186,239r,-56l1203,183r4,3l1208,194r3,23l1213,229r3,10l1277,239xm1414,198r-62,l1352,180r55,l1407,140r-55,l1352,123r60,l1412,82r-120,l1292,239r122,l1414,198xm1746,1r-95,l1651,81r-40,l1611,1r-95,l1516,81r,70l1516,239r95,l1611,151r40,l1651,239r95,l1746,151r,-70l1746,1xm1942,239r-8,-25l1922,175r-19,-59l1892,82r-29,l1863,175r-27,l1850,116r13,59l1863,82r-52,l1761,239r59,l1827,214r45,l1878,239r64,xm2069,82r-140,l1929,124r39,l1968,239r62,l2030,124r39,l2069,82xm2235,81r-62,l2173,135r-27,l2146,81r-62,l2084,135r,46l2084,239r62,l2146,181r27,l2173,239r62,l2235,181r,-46l2235,81xm2428,239r-8,-25l2408,175r-19,-59l2378,82r-29,l2349,175r-27,l2336,116r13,59l2349,82r-52,l2247,239r59,l2313,214r45,l2364,239r64,xm2643,82r-56,l2574,181,2559,82r-64,l2480,181,2466,82r-55,l2445,239r67,l2527,137r15,102l2609,239,2643,82xm2807,239r-8,-25l2787,175r-19,-59l2757,82r-30,l2727,175r-26,l2715,116r12,59l2727,82r-51,l2625,239r60,l2692,214r45,l2743,239r64,xm2946,82r-60,l2865,148r-1,l2842,82r-64,l2831,185r,54l2893,239r,-54l2946,82xe" fillcolor="#231f20" stroked="f">
                  <v:path arrowok="t" o:connecttype="custom" o:connectlocs="182,734;185,912;174,474;200,376;117,547;130,417;0,360;357,753;248,815;355,540;361,599;434,794;525,582;493,519;510,451;438,478;455,543;664,911;627,831;655,774;573,819;573,855;664,911;545,442;751,822;735,861;769,794;717,755;773,914;842,514;797,477;731,451;799,549;709,550;858,549;886,911;936,441;962,599;1106,599;1264,528;1271,482;1212,503;1125,599;1216,599;1352,483;1651,361;1611,599;1942,599;1850,476;1872,574;2030,599;2146,441;2173,599;2389,476;2349,442;2643,442;2466,442;2643,442;2701,535;2692,574;2842,442" o:connectangles="0,0,0,0,0,0,0,0,0,0,0,0,0,0,0,0,0,0,0,0,0,0,0,0,0,0,0,0,0,0,0,0,0,0,0,0,0,0,0,0,0,0,0,0,0,0,0,0,0,0,0,0,0,0,0,0,0,0,0,0,0"/>
                </v:shape>
                <w10:wrap anchorx="page" anchory="page"/>
              </v:group>
            </w:pict>
          </mc:Fallback>
        </mc:AlternateContent>
      </w:r>
    </w:p>
    <w:p w14:paraId="14BC3D17" w14:textId="77777777" w:rsidR="003605FC" w:rsidRDefault="003605FC" w:rsidP="003605FC">
      <w:pPr>
        <w:pStyle w:val="BodyText"/>
        <w:rPr>
          <w:rFonts w:ascii="Times New Roman"/>
        </w:rPr>
      </w:pPr>
    </w:p>
    <w:p w14:paraId="148059B3" w14:textId="77777777" w:rsidR="003605FC" w:rsidRDefault="003605FC" w:rsidP="003605FC">
      <w:pPr>
        <w:pStyle w:val="BodyText"/>
        <w:rPr>
          <w:rFonts w:ascii="Times New Roman"/>
        </w:rPr>
      </w:pPr>
    </w:p>
    <w:p w14:paraId="1AFDE04D" w14:textId="77777777" w:rsidR="003605FC" w:rsidRDefault="003605FC" w:rsidP="003605FC">
      <w:pPr>
        <w:pStyle w:val="BodyText"/>
        <w:rPr>
          <w:rFonts w:ascii="Times New Roman"/>
        </w:rPr>
      </w:pPr>
    </w:p>
    <w:p w14:paraId="1892AD43" w14:textId="77777777" w:rsidR="003605FC" w:rsidRDefault="003605FC" w:rsidP="003605FC">
      <w:pPr>
        <w:pStyle w:val="BodyText"/>
        <w:rPr>
          <w:rFonts w:ascii="Times New Roman"/>
        </w:rPr>
      </w:pPr>
    </w:p>
    <w:p w14:paraId="4E0D9B29" w14:textId="77777777" w:rsidR="003605FC" w:rsidRDefault="003605FC" w:rsidP="003605FC">
      <w:pPr>
        <w:pStyle w:val="BodyText"/>
        <w:rPr>
          <w:rFonts w:ascii="Times New Roman"/>
        </w:rPr>
      </w:pPr>
    </w:p>
    <w:p w14:paraId="7B065A18" w14:textId="77777777" w:rsidR="003605FC" w:rsidRDefault="003605FC" w:rsidP="003605FC">
      <w:pPr>
        <w:pStyle w:val="BodyText"/>
        <w:rPr>
          <w:rFonts w:ascii="Times New Roman"/>
        </w:rPr>
      </w:pPr>
    </w:p>
    <w:p w14:paraId="3DBB41A1" w14:textId="77777777" w:rsidR="003605FC" w:rsidRDefault="003605FC" w:rsidP="003605FC">
      <w:pPr>
        <w:pStyle w:val="BodyText"/>
        <w:rPr>
          <w:rFonts w:ascii="Times New Roman"/>
        </w:rPr>
      </w:pPr>
    </w:p>
    <w:p w14:paraId="53D1A184" w14:textId="77777777" w:rsidR="003605FC" w:rsidRDefault="003605FC" w:rsidP="003605FC">
      <w:pPr>
        <w:pStyle w:val="BodyText"/>
        <w:rPr>
          <w:rFonts w:ascii="Times New Roman"/>
        </w:rPr>
      </w:pPr>
    </w:p>
    <w:p w14:paraId="2C2E319A" w14:textId="77777777" w:rsidR="003605FC" w:rsidRDefault="003605FC" w:rsidP="003605FC">
      <w:pPr>
        <w:pStyle w:val="BodyText"/>
        <w:rPr>
          <w:rFonts w:ascii="Times New Roman"/>
        </w:rPr>
      </w:pPr>
    </w:p>
    <w:p w14:paraId="0331A2F6" w14:textId="77777777" w:rsidR="003605FC" w:rsidRDefault="003605FC" w:rsidP="003605FC">
      <w:pPr>
        <w:pStyle w:val="BodyText"/>
        <w:spacing w:before="6"/>
        <w:rPr>
          <w:rFonts w:ascii="Times New Roman"/>
          <w:sz w:val="23"/>
        </w:rPr>
      </w:pPr>
    </w:p>
    <w:p w14:paraId="22456BD2" w14:textId="77777777" w:rsidR="003605FC" w:rsidRDefault="003605FC" w:rsidP="003605FC">
      <w:pPr>
        <w:pStyle w:val="Title"/>
      </w:pPr>
      <w:r>
        <w:rPr>
          <w:color w:val="231F20"/>
        </w:rPr>
        <w:t>PARTNERS</w:t>
      </w:r>
      <w:r>
        <w:rPr>
          <w:color w:val="231F20"/>
          <w:spacing w:val="-24"/>
        </w:rPr>
        <w:t xml:space="preserve"> </w:t>
      </w:r>
      <w:r>
        <w:rPr>
          <w:color w:val="231F20"/>
        </w:rPr>
        <w:t>IN</w:t>
      </w:r>
      <w:r>
        <w:rPr>
          <w:color w:val="231F20"/>
          <w:spacing w:val="-23"/>
        </w:rPr>
        <w:t xml:space="preserve"> </w:t>
      </w:r>
      <w:r>
        <w:rPr>
          <w:color w:val="231F20"/>
        </w:rPr>
        <w:t>PROGRESS</w:t>
      </w:r>
    </w:p>
    <w:p w14:paraId="5C461076" w14:textId="77777777" w:rsidR="003605FC" w:rsidRDefault="003605FC" w:rsidP="003605FC">
      <w:pPr>
        <w:spacing w:line="385" w:lineRule="exact"/>
        <w:ind w:left="916" w:right="756"/>
        <w:jc w:val="center"/>
        <w:rPr>
          <w:rFonts w:ascii="Calibri"/>
          <w:sz w:val="32"/>
        </w:rPr>
      </w:pPr>
      <w:r>
        <w:rPr>
          <w:rFonts w:ascii="Calibri"/>
          <w:color w:val="231F20"/>
          <w:w w:val="110"/>
          <w:sz w:val="32"/>
        </w:rPr>
        <w:t>BERKSHIRE</w:t>
      </w:r>
      <w:r>
        <w:rPr>
          <w:rFonts w:ascii="Calibri"/>
          <w:color w:val="231F20"/>
          <w:spacing w:val="5"/>
          <w:w w:val="110"/>
          <w:sz w:val="32"/>
        </w:rPr>
        <w:t xml:space="preserve"> </w:t>
      </w:r>
      <w:r>
        <w:rPr>
          <w:rFonts w:ascii="Calibri"/>
          <w:color w:val="231F20"/>
          <w:w w:val="110"/>
          <w:sz w:val="32"/>
        </w:rPr>
        <w:t>HATHAWAY</w:t>
      </w:r>
      <w:r>
        <w:rPr>
          <w:rFonts w:ascii="Calibri"/>
          <w:color w:val="231F20"/>
          <w:spacing w:val="5"/>
          <w:w w:val="110"/>
          <w:sz w:val="32"/>
        </w:rPr>
        <w:t xml:space="preserve"> </w:t>
      </w:r>
      <w:r>
        <w:rPr>
          <w:rFonts w:ascii="Calibri"/>
          <w:color w:val="231F20"/>
          <w:w w:val="110"/>
          <w:sz w:val="32"/>
        </w:rPr>
        <w:t>ENERGY</w:t>
      </w:r>
      <w:r>
        <w:rPr>
          <w:rFonts w:ascii="Calibri"/>
          <w:color w:val="231F20"/>
          <w:spacing w:val="5"/>
          <w:w w:val="110"/>
          <w:sz w:val="32"/>
        </w:rPr>
        <w:t xml:space="preserve"> </w:t>
      </w:r>
      <w:r>
        <w:rPr>
          <w:rFonts w:ascii="Calibri"/>
          <w:color w:val="231F20"/>
          <w:w w:val="110"/>
          <w:sz w:val="32"/>
        </w:rPr>
        <w:t>SUPPLIER</w:t>
      </w:r>
      <w:r>
        <w:rPr>
          <w:rFonts w:ascii="Calibri"/>
          <w:color w:val="231F20"/>
          <w:spacing w:val="5"/>
          <w:w w:val="110"/>
          <w:sz w:val="32"/>
        </w:rPr>
        <w:t xml:space="preserve"> </w:t>
      </w:r>
      <w:r>
        <w:rPr>
          <w:rFonts w:ascii="Calibri"/>
          <w:color w:val="231F20"/>
          <w:w w:val="110"/>
          <w:sz w:val="32"/>
        </w:rPr>
        <w:t>CODE</w:t>
      </w:r>
      <w:r>
        <w:rPr>
          <w:rFonts w:ascii="Calibri"/>
          <w:color w:val="231F20"/>
          <w:spacing w:val="6"/>
          <w:w w:val="110"/>
          <w:sz w:val="32"/>
        </w:rPr>
        <w:t xml:space="preserve"> </w:t>
      </w:r>
      <w:r>
        <w:rPr>
          <w:rFonts w:ascii="Calibri"/>
          <w:color w:val="231F20"/>
          <w:w w:val="110"/>
          <w:sz w:val="32"/>
        </w:rPr>
        <w:t>OF</w:t>
      </w:r>
      <w:r>
        <w:rPr>
          <w:rFonts w:ascii="Calibri"/>
          <w:color w:val="231F20"/>
          <w:spacing w:val="5"/>
          <w:w w:val="110"/>
          <w:sz w:val="32"/>
        </w:rPr>
        <w:t xml:space="preserve"> </w:t>
      </w:r>
      <w:r>
        <w:rPr>
          <w:rFonts w:ascii="Calibri"/>
          <w:color w:val="231F20"/>
          <w:w w:val="110"/>
          <w:sz w:val="32"/>
        </w:rPr>
        <w:t>CONDUCT</w:t>
      </w:r>
    </w:p>
    <w:p w14:paraId="06F2600E" w14:textId="77777777" w:rsidR="003605FC" w:rsidRDefault="003605FC" w:rsidP="003605FC">
      <w:pPr>
        <w:pStyle w:val="BodyText"/>
        <w:spacing w:before="119" w:line="271" w:lineRule="auto"/>
        <w:ind w:left="100" w:right="196"/>
      </w:pPr>
      <w:r>
        <w:rPr>
          <w:color w:val="231F20"/>
          <w:spacing w:val="-1"/>
          <w:w w:val="95"/>
        </w:rPr>
        <w:t>In</w:t>
      </w:r>
      <w:r>
        <w:rPr>
          <w:color w:val="231F20"/>
          <w:spacing w:val="-11"/>
          <w:w w:val="95"/>
        </w:rPr>
        <w:t xml:space="preserve"> </w:t>
      </w:r>
      <w:r>
        <w:rPr>
          <w:color w:val="231F20"/>
          <w:spacing w:val="-1"/>
          <w:w w:val="95"/>
        </w:rPr>
        <w:t>our</w:t>
      </w:r>
      <w:r>
        <w:rPr>
          <w:color w:val="231F20"/>
          <w:spacing w:val="-10"/>
          <w:w w:val="95"/>
        </w:rPr>
        <w:t xml:space="preserve"> </w:t>
      </w:r>
      <w:r>
        <w:rPr>
          <w:color w:val="231F20"/>
          <w:spacing w:val="-1"/>
          <w:w w:val="95"/>
        </w:rPr>
        <w:t>vision</w:t>
      </w:r>
      <w:r>
        <w:rPr>
          <w:color w:val="231F20"/>
          <w:spacing w:val="-10"/>
          <w:w w:val="95"/>
        </w:rPr>
        <w:t xml:space="preserve"> </w:t>
      </w:r>
      <w:r>
        <w:rPr>
          <w:color w:val="231F20"/>
          <w:spacing w:val="-1"/>
          <w:w w:val="95"/>
        </w:rPr>
        <w:t>to</w:t>
      </w:r>
      <w:r>
        <w:rPr>
          <w:color w:val="231F20"/>
          <w:spacing w:val="-10"/>
          <w:w w:val="95"/>
        </w:rPr>
        <w:t xml:space="preserve"> </w:t>
      </w:r>
      <w:r>
        <w:rPr>
          <w:color w:val="231F20"/>
          <w:spacing w:val="-1"/>
          <w:w w:val="95"/>
        </w:rPr>
        <w:t>be</w:t>
      </w:r>
      <w:r>
        <w:rPr>
          <w:color w:val="231F20"/>
          <w:spacing w:val="-10"/>
          <w:w w:val="95"/>
        </w:rPr>
        <w:t xml:space="preserve"> </w:t>
      </w:r>
      <w:r>
        <w:rPr>
          <w:color w:val="231F20"/>
          <w:spacing w:val="-1"/>
          <w:w w:val="95"/>
        </w:rPr>
        <w:t>the</w:t>
      </w:r>
      <w:r>
        <w:rPr>
          <w:color w:val="231F20"/>
          <w:spacing w:val="-10"/>
          <w:w w:val="95"/>
        </w:rPr>
        <w:t xml:space="preserve"> </w:t>
      </w:r>
      <w:r>
        <w:rPr>
          <w:color w:val="231F20"/>
          <w:spacing w:val="-1"/>
          <w:w w:val="95"/>
        </w:rPr>
        <w:t>best</w:t>
      </w:r>
      <w:r>
        <w:rPr>
          <w:color w:val="231F20"/>
          <w:spacing w:val="-10"/>
          <w:w w:val="95"/>
        </w:rPr>
        <w:t xml:space="preserve"> </w:t>
      </w:r>
      <w:r>
        <w:rPr>
          <w:color w:val="231F20"/>
          <w:spacing w:val="-1"/>
          <w:w w:val="95"/>
        </w:rPr>
        <w:t>energy</w:t>
      </w:r>
      <w:r>
        <w:rPr>
          <w:color w:val="231F20"/>
          <w:spacing w:val="-10"/>
          <w:w w:val="95"/>
        </w:rPr>
        <w:t xml:space="preserve"> </w:t>
      </w:r>
      <w:r>
        <w:rPr>
          <w:color w:val="231F20"/>
          <w:spacing w:val="-1"/>
          <w:w w:val="95"/>
        </w:rPr>
        <w:t>company</w:t>
      </w:r>
      <w:r>
        <w:rPr>
          <w:color w:val="231F20"/>
          <w:spacing w:val="-10"/>
          <w:w w:val="95"/>
        </w:rPr>
        <w:t xml:space="preserve"> </w:t>
      </w:r>
      <w:r>
        <w:rPr>
          <w:color w:val="231F20"/>
          <w:w w:val="95"/>
        </w:rPr>
        <w:t>in</w:t>
      </w:r>
      <w:r>
        <w:rPr>
          <w:color w:val="231F20"/>
          <w:spacing w:val="-10"/>
          <w:w w:val="95"/>
        </w:rPr>
        <w:t xml:space="preserve"> </w:t>
      </w:r>
      <w:r>
        <w:rPr>
          <w:color w:val="231F20"/>
          <w:w w:val="95"/>
        </w:rPr>
        <w:t>serving</w:t>
      </w:r>
      <w:r>
        <w:rPr>
          <w:color w:val="231F20"/>
          <w:spacing w:val="-10"/>
          <w:w w:val="95"/>
        </w:rPr>
        <w:t xml:space="preserve"> </w:t>
      </w:r>
      <w:r>
        <w:rPr>
          <w:color w:val="231F20"/>
          <w:w w:val="95"/>
        </w:rPr>
        <w:t>our</w:t>
      </w:r>
      <w:r>
        <w:rPr>
          <w:color w:val="231F20"/>
          <w:spacing w:val="-10"/>
          <w:w w:val="95"/>
        </w:rPr>
        <w:t xml:space="preserve"> </w:t>
      </w:r>
      <w:r>
        <w:rPr>
          <w:color w:val="231F20"/>
          <w:w w:val="95"/>
        </w:rPr>
        <w:t>customers,</w:t>
      </w:r>
      <w:r>
        <w:rPr>
          <w:color w:val="231F20"/>
          <w:spacing w:val="-10"/>
          <w:w w:val="95"/>
        </w:rPr>
        <w:t xml:space="preserve"> </w:t>
      </w:r>
      <w:r>
        <w:rPr>
          <w:color w:val="231F20"/>
          <w:w w:val="95"/>
        </w:rPr>
        <w:t>while</w:t>
      </w:r>
      <w:r>
        <w:rPr>
          <w:color w:val="231F20"/>
          <w:spacing w:val="-10"/>
          <w:w w:val="95"/>
        </w:rPr>
        <w:t xml:space="preserve"> </w:t>
      </w:r>
      <w:r>
        <w:rPr>
          <w:color w:val="231F20"/>
          <w:w w:val="95"/>
        </w:rPr>
        <w:t>delivering</w:t>
      </w:r>
      <w:r>
        <w:rPr>
          <w:color w:val="231F20"/>
          <w:spacing w:val="-10"/>
          <w:w w:val="95"/>
        </w:rPr>
        <w:t xml:space="preserve"> </w:t>
      </w:r>
      <w:r>
        <w:rPr>
          <w:color w:val="231F20"/>
          <w:w w:val="95"/>
        </w:rPr>
        <w:t>sustainable</w:t>
      </w:r>
      <w:r>
        <w:rPr>
          <w:color w:val="231F20"/>
          <w:spacing w:val="-10"/>
          <w:w w:val="95"/>
        </w:rPr>
        <w:t xml:space="preserve"> </w:t>
      </w:r>
      <w:r>
        <w:rPr>
          <w:color w:val="231F20"/>
          <w:w w:val="95"/>
        </w:rPr>
        <w:t>energy</w:t>
      </w:r>
      <w:r>
        <w:rPr>
          <w:color w:val="231F20"/>
          <w:spacing w:val="-10"/>
          <w:w w:val="95"/>
        </w:rPr>
        <w:t xml:space="preserve"> </w:t>
      </w:r>
      <w:r>
        <w:rPr>
          <w:color w:val="231F20"/>
          <w:w w:val="95"/>
        </w:rPr>
        <w:t>solutions,</w:t>
      </w:r>
      <w:r>
        <w:rPr>
          <w:color w:val="231F20"/>
          <w:spacing w:val="-10"/>
          <w:w w:val="95"/>
        </w:rPr>
        <w:t xml:space="preserve"> </w:t>
      </w:r>
      <w:r>
        <w:rPr>
          <w:color w:val="231F20"/>
          <w:w w:val="95"/>
        </w:rPr>
        <w:t>Berkshire</w:t>
      </w:r>
      <w:r>
        <w:rPr>
          <w:color w:val="231F20"/>
          <w:spacing w:val="-10"/>
          <w:w w:val="95"/>
        </w:rPr>
        <w:t xml:space="preserve"> </w:t>
      </w:r>
      <w:r>
        <w:rPr>
          <w:color w:val="231F20"/>
          <w:w w:val="95"/>
        </w:rPr>
        <w:t>Hathaway</w:t>
      </w:r>
      <w:r>
        <w:rPr>
          <w:color w:val="231F20"/>
          <w:spacing w:val="-50"/>
          <w:w w:val="95"/>
        </w:rPr>
        <w:t xml:space="preserve"> </w:t>
      </w:r>
      <w:r>
        <w:rPr>
          <w:color w:val="231F20"/>
          <w:w w:val="95"/>
        </w:rPr>
        <w:t>Energy and its subsidiaries and affiliates are committed to constantly maintaining the highest ethical standards in the conduct of the</w:t>
      </w:r>
      <w:r>
        <w:rPr>
          <w:color w:val="231F20"/>
          <w:spacing w:val="1"/>
          <w:w w:val="95"/>
        </w:rPr>
        <w:t xml:space="preserve"> </w:t>
      </w:r>
      <w:r>
        <w:rPr>
          <w:color w:val="231F20"/>
        </w:rPr>
        <w:t>company’s</w:t>
      </w:r>
      <w:r>
        <w:rPr>
          <w:color w:val="231F20"/>
          <w:spacing w:val="-1"/>
        </w:rPr>
        <w:t xml:space="preserve"> </w:t>
      </w:r>
      <w:r>
        <w:rPr>
          <w:color w:val="231F20"/>
        </w:rPr>
        <w:t>business.</w:t>
      </w:r>
    </w:p>
    <w:p w14:paraId="1B5B9CC1" w14:textId="77777777" w:rsidR="003605FC" w:rsidRDefault="003605FC" w:rsidP="003605FC">
      <w:pPr>
        <w:pStyle w:val="BodyText"/>
        <w:spacing w:before="4"/>
        <w:rPr>
          <w:sz w:val="17"/>
        </w:rPr>
      </w:pPr>
    </w:p>
    <w:p w14:paraId="24995D46" w14:textId="77777777" w:rsidR="003605FC" w:rsidRDefault="003605FC" w:rsidP="003605FC">
      <w:pPr>
        <w:pStyle w:val="BodyText"/>
        <w:spacing w:line="271" w:lineRule="auto"/>
        <w:ind w:left="100" w:right="234"/>
      </w:pPr>
      <w:r>
        <w:rPr>
          <w:color w:val="231F20"/>
          <w:w w:val="95"/>
        </w:rPr>
        <w:t>The Berkshire Hathaway Energy Supplier Code of Conduct sets forth expectations for Berkshire Hathaway Energy suppliers and</w:t>
      </w:r>
      <w:r>
        <w:rPr>
          <w:color w:val="231F20"/>
          <w:spacing w:val="1"/>
          <w:w w:val="95"/>
        </w:rPr>
        <w:t xml:space="preserve"> </w:t>
      </w:r>
      <w:r>
        <w:rPr>
          <w:color w:val="231F20"/>
          <w:w w:val="95"/>
        </w:rPr>
        <w:t>business</w:t>
      </w:r>
      <w:r>
        <w:rPr>
          <w:color w:val="231F20"/>
          <w:spacing w:val="-5"/>
          <w:w w:val="95"/>
        </w:rPr>
        <w:t xml:space="preserve"> </w:t>
      </w:r>
      <w:r>
        <w:rPr>
          <w:color w:val="231F20"/>
          <w:w w:val="95"/>
        </w:rPr>
        <w:t>partners</w:t>
      </w:r>
      <w:r>
        <w:rPr>
          <w:color w:val="231F20"/>
          <w:spacing w:val="-5"/>
          <w:w w:val="95"/>
        </w:rPr>
        <w:t xml:space="preserve"> </w:t>
      </w:r>
      <w:r>
        <w:rPr>
          <w:color w:val="231F20"/>
          <w:w w:val="95"/>
        </w:rPr>
        <w:t>that</w:t>
      </w:r>
      <w:r>
        <w:rPr>
          <w:color w:val="231F20"/>
          <w:spacing w:val="-5"/>
          <w:w w:val="95"/>
        </w:rPr>
        <w:t xml:space="preserve"> </w:t>
      </w:r>
      <w:r>
        <w:rPr>
          <w:color w:val="231F20"/>
          <w:w w:val="95"/>
        </w:rPr>
        <w:t>are</w:t>
      </w:r>
      <w:r>
        <w:rPr>
          <w:color w:val="231F20"/>
          <w:spacing w:val="-5"/>
          <w:w w:val="95"/>
        </w:rPr>
        <w:t xml:space="preserve"> </w:t>
      </w:r>
      <w:r>
        <w:rPr>
          <w:color w:val="231F20"/>
          <w:w w:val="95"/>
        </w:rPr>
        <w:t>intended</w:t>
      </w:r>
      <w:r>
        <w:rPr>
          <w:color w:val="231F20"/>
          <w:spacing w:val="-5"/>
          <w:w w:val="95"/>
        </w:rPr>
        <w:t xml:space="preserve"> </w:t>
      </w:r>
      <w:r>
        <w:rPr>
          <w:color w:val="231F20"/>
          <w:w w:val="95"/>
        </w:rPr>
        <w:t>to</w:t>
      </w:r>
      <w:r>
        <w:rPr>
          <w:color w:val="231F20"/>
          <w:spacing w:val="-5"/>
          <w:w w:val="95"/>
        </w:rPr>
        <w:t xml:space="preserve"> </w:t>
      </w:r>
      <w:r>
        <w:rPr>
          <w:color w:val="231F20"/>
          <w:w w:val="95"/>
        </w:rPr>
        <w:t>supplement,</w:t>
      </w:r>
      <w:r>
        <w:rPr>
          <w:color w:val="231F20"/>
          <w:spacing w:val="-5"/>
          <w:w w:val="95"/>
        </w:rPr>
        <w:t xml:space="preserve"> </w:t>
      </w:r>
      <w:r>
        <w:rPr>
          <w:color w:val="231F20"/>
          <w:w w:val="95"/>
        </w:rPr>
        <w:t>not</w:t>
      </w:r>
      <w:r>
        <w:rPr>
          <w:color w:val="231F20"/>
          <w:spacing w:val="-5"/>
          <w:w w:val="95"/>
        </w:rPr>
        <w:t xml:space="preserve"> </w:t>
      </w:r>
      <w:r>
        <w:rPr>
          <w:color w:val="231F20"/>
          <w:w w:val="95"/>
        </w:rPr>
        <w:t>replace,</w:t>
      </w:r>
      <w:r>
        <w:rPr>
          <w:color w:val="231F20"/>
          <w:spacing w:val="-5"/>
          <w:w w:val="95"/>
        </w:rPr>
        <w:t xml:space="preserve"> </w:t>
      </w:r>
      <w:r>
        <w:rPr>
          <w:color w:val="231F20"/>
          <w:w w:val="95"/>
        </w:rPr>
        <w:t>requirements</w:t>
      </w:r>
      <w:r>
        <w:rPr>
          <w:color w:val="231F20"/>
          <w:spacing w:val="-4"/>
          <w:w w:val="95"/>
        </w:rPr>
        <w:t xml:space="preserve"> </w:t>
      </w:r>
      <w:r>
        <w:rPr>
          <w:color w:val="231F20"/>
          <w:w w:val="95"/>
        </w:rPr>
        <w:t>established</w:t>
      </w:r>
      <w:r>
        <w:rPr>
          <w:color w:val="231F20"/>
          <w:spacing w:val="-5"/>
          <w:w w:val="95"/>
        </w:rPr>
        <w:t xml:space="preserve"> </w:t>
      </w:r>
      <w:r>
        <w:rPr>
          <w:color w:val="231F20"/>
          <w:w w:val="95"/>
        </w:rPr>
        <w:t>by</w:t>
      </w:r>
      <w:r>
        <w:rPr>
          <w:color w:val="231F20"/>
          <w:spacing w:val="-5"/>
          <w:w w:val="95"/>
        </w:rPr>
        <w:t xml:space="preserve"> </w:t>
      </w:r>
      <w:r>
        <w:rPr>
          <w:color w:val="231F20"/>
          <w:w w:val="95"/>
        </w:rPr>
        <w:t>contract,</w:t>
      </w:r>
      <w:r>
        <w:rPr>
          <w:color w:val="231F20"/>
          <w:spacing w:val="-5"/>
          <w:w w:val="95"/>
        </w:rPr>
        <w:t xml:space="preserve"> </w:t>
      </w:r>
      <w:r>
        <w:rPr>
          <w:color w:val="231F20"/>
          <w:w w:val="95"/>
        </w:rPr>
        <w:t>policy</w:t>
      </w:r>
      <w:r>
        <w:rPr>
          <w:color w:val="231F20"/>
          <w:spacing w:val="-5"/>
          <w:w w:val="95"/>
        </w:rPr>
        <w:t xml:space="preserve"> </w:t>
      </w:r>
      <w:r>
        <w:rPr>
          <w:color w:val="231F20"/>
          <w:w w:val="95"/>
        </w:rPr>
        <w:t>or</w:t>
      </w:r>
      <w:r>
        <w:rPr>
          <w:color w:val="231F20"/>
          <w:spacing w:val="-5"/>
          <w:w w:val="95"/>
        </w:rPr>
        <w:t xml:space="preserve"> </w:t>
      </w:r>
      <w:r>
        <w:rPr>
          <w:color w:val="231F20"/>
          <w:w w:val="95"/>
        </w:rPr>
        <w:t>a</w:t>
      </w:r>
      <w:r>
        <w:rPr>
          <w:color w:val="231F20"/>
          <w:spacing w:val="-5"/>
          <w:w w:val="95"/>
        </w:rPr>
        <w:t xml:space="preserve"> </w:t>
      </w:r>
      <w:r>
        <w:rPr>
          <w:color w:val="231F20"/>
          <w:w w:val="95"/>
        </w:rPr>
        <w:t>supplier’s</w:t>
      </w:r>
      <w:r>
        <w:rPr>
          <w:color w:val="231F20"/>
          <w:spacing w:val="-5"/>
          <w:w w:val="95"/>
        </w:rPr>
        <w:t xml:space="preserve"> </w:t>
      </w:r>
      <w:r>
        <w:rPr>
          <w:color w:val="231F20"/>
          <w:w w:val="95"/>
        </w:rPr>
        <w:t>own</w:t>
      </w:r>
      <w:r>
        <w:rPr>
          <w:color w:val="231F20"/>
          <w:spacing w:val="-5"/>
          <w:w w:val="95"/>
        </w:rPr>
        <w:t xml:space="preserve"> </w:t>
      </w:r>
      <w:r>
        <w:rPr>
          <w:color w:val="231F20"/>
          <w:w w:val="95"/>
        </w:rPr>
        <w:t>ethics</w:t>
      </w:r>
      <w:r>
        <w:rPr>
          <w:color w:val="231F20"/>
          <w:spacing w:val="1"/>
          <w:w w:val="95"/>
        </w:rPr>
        <w:t xml:space="preserve"> </w:t>
      </w:r>
      <w:r>
        <w:rPr>
          <w:color w:val="231F20"/>
          <w:w w:val="95"/>
        </w:rPr>
        <w:t>and</w:t>
      </w:r>
      <w:r>
        <w:rPr>
          <w:color w:val="231F20"/>
          <w:spacing w:val="-8"/>
          <w:w w:val="95"/>
        </w:rPr>
        <w:t xml:space="preserve"> </w:t>
      </w:r>
      <w:r>
        <w:rPr>
          <w:color w:val="231F20"/>
          <w:w w:val="95"/>
        </w:rPr>
        <w:t>compliance</w:t>
      </w:r>
      <w:r>
        <w:rPr>
          <w:color w:val="231F20"/>
          <w:spacing w:val="-8"/>
          <w:w w:val="95"/>
        </w:rPr>
        <w:t xml:space="preserve"> </w:t>
      </w:r>
      <w:r>
        <w:rPr>
          <w:color w:val="231F20"/>
          <w:w w:val="95"/>
        </w:rPr>
        <w:t>guidelines.</w:t>
      </w:r>
      <w:r>
        <w:rPr>
          <w:color w:val="231F20"/>
          <w:spacing w:val="-7"/>
          <w:w w:val="95"/>
        </w:rPr>
        <w:t xml:space="preserve"> </w:t>
      </w:r>
      <w:r>
        <w:rPr>
          <w:color w:val="231F20"/>
          <w:w w:val="95"/>
        </w:rPr>
        <w:t>This</w:t>
      </w:r>
      <w:r>
        <w:rPr>
          <w:color w:val="231F20"/>
          <w:spacing w:val="-8"/>
          <w:w w:val="95"/>
        </w:rPr>
        <w:t xml:space="preserve"> </w:t>
      </w:r>
      <w:r>
        <w:rPr>
          <w:color w:val="231F20"/>
          <w:w w:val="95"/>
        </w:rPr>
        <w:t>document</w:t>
      </w:r>
      <w:r>
        <w:rPr>
          <w:color w:val="231F20"/>
          <w:spacing w:val="-7"/>
          <w:w w:val="95"/>
        </w:rPr>
        <w:t xml:space="preserve"> </w:t>
      </w:r>
      <w:r>
        <w:rPr>
          <w:color w:val="231F20"/>
          <w:w w:val="95"/>
        </w:rPr>
        <w:t>summarizes</w:t>
      </w:r>
      <w:r>
        <w:rPr>
          <w:color w:val="231F20"/>
          <w:spacing w:val="-8"/>
          <w:w w:val="95"/>
        </w:rPr>
        <w:t xml:space="preserve"> </w:t>
      </w:r>
      <w:r>
        <w:rPr>
          <w:color w:val="231F20"/>
          <w:w w:val="95"/>
        </w:rPr>
        <w:t>the</w:t>
      </w:r>
      <w:r>
        <w:rPr>
          <w:color w:val="231F20"/>
          <w:spacing w:val="-7"/>
          <w:w w:val="95"/>
        </w:rPr>
        <w:t xml:space="preserve"> </w:t>
      </w:r>
      <w:r>
        <w:rPr>
          <w:color w:val="231F20"/>
          <w:w w:val="95"/>
        </w:rPr>
        <w:t>Berkshire</w:t>
      </w:r>
      <w:r>
        <w:rPr>
          <w:color w:val="231F20"/>
          <w:spacing w:val="-8"/>
          <w:w w:val="95"/>
        </w:rPr>
        <w:t xml:space="preserve"> </w:t>
      </w:r>
      <w:r>
        <w:rPr>
          <w:color w:val="231F20"/>
          <w:w w:val="95"/>
        </w:rPr>
        <w:t>Hathaway</w:t>
      </w:r>
      <w:r>
        <w:rPr>
          <w:color w:val="231F20"/>
          <w:spacing w:val="-8"/>
          <w:w w:val="95"/>
        </w:rPr>
        <w:t xml:space="preserve"> </w:t>
      </w:r>
      <w:r>
        <w:rPr>
          <w:color w:val="231F20"/>
          <w:w w:val="95"/>
        </w:rPr>
        <w:t>Energy</w:t>
      </w:r>
      <w:r>
        <w:rPr>
          <w:color w:val="231F20"/>
          <w:spacing w:val="-7"/>
          <w:w w:val="95"/>
        </w:rPr>
        <w:t xml:space="preserve"> </w:t>
      </w:r>
      <w:r>
        <w:rPr>
          <w:color w:val="231F20"/>
          <w:w w:val="95"/>
        </w:rPr>
        <w:t>Supplier</w:t>
      </w:r>
      <w:r>
        <w:rPr>
          <w:color w:val="231F20"/>
          <w:spacing w:val="-8"/>
          <w:w w:val="95"/>
        </w:rPr>
        <w:t xml:space="preserve"> </w:t>
      </w:r>
      <w:r>
        <w:rPr>
          <w:color w:val="231F20"/>
          <w:w w:val="95"/>
        </w:rPr>
        <w:t>Code</w:t>
      </w:r>
      <w:r>
        <w:rPr>
          <w:color w:val="231F20"/>
          <w:spacing w:val="-7"/>
          <w:w w:val="95"/>
        </w:rPr>
        <w:t xml:space="preserve"> </w:t>
      </w:r>
      <w:r>
        <w:rPr>
          <w:color w:val="231F20"/>
          <w:w w:val="95"/>
        </w:rPr>
        <w:t>of</w:t>
      </w:r>
      <w:r>
        <w:rPr>
          <w:color w:val="231F20"/>
          <w:spacing w:val="-8"/>
          <w:w w:val="95"/>
        </w:rPr>
        <w:t xml:space="preserve"> </w:t>
      </w:r>
      <w:r>
        <w:rPr>
          <w:color w:val="231F20"/>
          <w:w w:val="95"/>
        </w:rPr>
        <w:t>Conduct</w:t>
      </w:r>
      <w:r>
        <w:rPr>
          <w:color w:val="231F20"/>
          <w:spacing w:val="-7"/>
          <w:w w:val="95"/>
        </w:rPr>
        <w:t xml:space="preserve"> </w:t>
      </w:r>
      <w:r>
        <w:rPr>
          <w:color w:val="231F20"/>
          <w:w w:val="95"/>
        </w:rPr>
        <w:t>that</w:t>
      </w:r>
      <w:r>
        <w:rPr>
          <w:color w:val="231F20"/>
          <w:spacing w:val="-8"/>
          <w:w w:val="95"/>
        </w:rPr>
        <w:t xml:space="preserve"> </w:t>
      </w:r>
      <w:r>
        <w:rPr>
          <w:color w:val="231F20"/>
          <w:w w:val="95"/>
        </w:rPr>
        <w:t>can</w:t>
      </w:r>
      <w:r>
        <w:rPr>
          <w:color w:val="231F20"/>
          <w:spacing w:val="-8"/>
          <w:w w:val="95"/>
        </w:rPr>
        <w:t xml:space="preserve"> </w:t>
      </w:r>
      <w:r>
        <w:rPr>
          <w:color w:val="231F20"/>
          <w:w w:val="95"/>
        </w:rPr>
        <w:t>be</w:t>
      </w:r>
      <w:r>
        <w:rPr>
          <w:color w:val="231F20"/>
          <w:spacing w:val="-7"/>
          <w:w w:val="95"/>
        </w:rPr>
        <w:t xml:space="preserve"> </w:t>
      </w:r>
      <w:r>
        <w:rPr>
          <w:color w:val="231F20"/>
          <w:w w:val="95"/>
        </w:rPr>
        <w:t>found</w:t>
      </w:r>
      <w:r>
        <w:rPr>
          <w:color w:val="231F20"/>
          <w:spacing w:val="-8"/>
          <w:w w:val="95"/>
        </w:rPr>
        <w:t xml:space="preserve"> </w:t>
      </w:r>
      <w:r>
        <w:rPr>
          <w:color w:val="231F20"/>
          <w:w w:val="95"/>
        </w:rPr>
        <w:t>in</w:t>
      </w:r>
      <w:r>
        <w:rPr>
          <w:color w:val="231F20"/>
          <w:spacing w:val="-50"/>
          <w:w w:val="95"/>
        </w:rPr>
        <w:t xml:space="preserve"> </w:t>
      </w:r>
      <w:r>
        <w:rPr>
          <w:color w:val="231F20"/>
        </w:rPr>
        <w:t>its</w:t>
      </w:r>
      <w:r>
        <w:rPr>
          <w:color w:val="231F20"/>
          <w:spacing w:val="-2"/>
        </w:rPr>
        <w:t xml:space="preserve"> </w:t>
      </w:r>
      <w:r>
        <w:rPr>
          <w:color w:val="231F20"/>
        </w:rPr>
        <w:t>entirety</w:t>
      </w:r>
      <w:r>
        <w:rPr>
          <w:color w:val="231F20"/>
          <w:spacing w:val="-1"/>
        </w:rPr>
        <w:t xml:space="preserve"> </w:t>
      </w:r>
      <w:r>
        <w:rPr>
          <w:color w:val="231F20"/>
        </w:rPr>
        <w:t>at:</w:t>
      </w:r>
      <w:r>
        <w:rPr>
          <w:color w:val="231F20"/>
          <w:spacing w:val="-1"/>
        </w:rPr>
        <w:t xml:space="preserve"> </w:t>
      </w:r>
      <w:r>
        <w:rPr>
          <w:color w:val="231F20"/>
        </w:rPr>
        <w:t>[insert</w:t>
      </w:r>
      <w:r>
        <w:rPr>
          <w:color w:val="231F20"/>
          <w:spacing w:val="-1"/>
        </w:rPr>
        <w:t xml:space="preserve"> </w:t>
      </w:r>
      <w:r>
        <w:rPr>
          <w:color w:val="231F20"/>
        </w:rPr>
        <w:t>URL?].</w:t>
      </w:r>
    </w:p>
    <w:p w14:paraId="2A9C1302" w14:textId="77777777" w:rsidR="003605FC" w:rsidRDefault="003605FC" w:rsidP="003605FC">
      <w:pPr>
        <w:pStyle w:val="Heading1"/>
        <w:spacing w:before="174"/>
      </w:pPr>
      <w:r>
        <w:rPr>
          <w:noProof/>
        </w:rPr>
        <mc:AlternateContent>
          <mc:Choice Requires="wps">
            <w:drawing>
              <wp:anchor distT="0" distB="0" distL="114300" distR="114300" simplePos="0" relativeHeight="251661312" behindDoc="0" locked="0" layoutInCell="1" allowOverlap="1" wp14:anchorId="76E05215" wp14:editId="16B9F741">
                <wp:simplePos x="0" y="0"/>
                <wp:positionH relativeFrom="page">
                  <wp:posOffset>292100</wp:posOffset>
                </wp:positionH>
                <wp:positionV relativeFrom="paragraph">
                  <wp:posOffset>149860</wp:posOffset>
                </wp:positionV>
                <wp:extent cx="394970" cy="469900"/>
                <wp:effectExtent l="6350" t="3175" r="8255" b="3175"/>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4970" cy="469900"/>
                        </a:xfrm>
                        <a:custGeom>
                          <a:avLst/>
                          <a:gdLst>
                            <a:gd name="T0" fmla="+- 0 1044 460"/>
                            <a:gd name="T1" fmla="*/ T0 w 622"/>
                            <a:gd name="T2" fmla="+- 0 643 236"/>
                            <a:gd name="T3" fmla="*/ 643 h 740"/>
                            <a:gd name="T4" fmla="+- 0 488 460"/>
                            <a:gd name="T5" fmla="*/ T4 w 622"/>
                            <a:gd name="T6" fmla="+- 0 643 236"/>
                            <a:gd name="T7" fmla="*/ 643 h 740"/>
                            <a:gd name="T8" fmla="+- 0 488 460"/>
                            <a:gd name="T9" fmla="*/ T8 w 622"/>
                            <a:gd name="T10" fmla="+- 0 663 236"/>
                            <a:gd name="T11" fmla="*/ 663 h 740"/>
                            <a:gd name="T12" fmla="+- 0 491 460"/>
                            <a:gd name="T13" fmla="*/ T12 w 622"/>
                            <a:gd name="T14" fmla="+- 0 684 236"/>
                            <a:gd name="T15" fmla="*/ 684 h 740"/>
                            <a:gd name="T16" fmla="+- 0 508 460"/>
                            <a:gd name="T17" fmla="*/ T16 w 622"/>
                            <a:gd name="T18" fmla="+- 0 735 236"/>
                            <a:gd name="T19" fmla="*/ 735 h 740"/>
                            <a:gd name="T20" fmla="+- 0 533 460"/>
                            <a:gd name="T21" fmla="*/ T20 w 622"/>
                            <a:gd name="T22" fmla="+- 0 758 236"/>
                            <a:gd name="T23" fmla="*/ 758 h 740"/>
                            <a:gd name="T24" fmla="+- 0 574 460"/>
                            <a:gd name="T25" fmla="*/ T24 w 622"/>
                            <a:gd name="T26" fmla="+- 0 841 236"/>
                            <a:gd name="T27" fmla="*/ 841 h 740"/>
                            <a:gd name="T28" fmla="+- 0 630 460"/>
                            <a:gd name="T29" fmla="*/ T28 w 622"/>
                            <a:gd name="T30" fmla="+- 0 912 236"/>
                            <a:gd name="T31" fmla="*/ 912 h 740"/>
                            <a:gd name="T32" fmla="+- 0 667 460"/>
                            <a:gd name="T33" fmla="*/ T32 w 622"/>
                            <a:gd name="T34" fmla="+- 0 942 236"/>
                            <a:gd name="T35" fmla="*/ 942 h 740"/>
                            <a:gd name="T36" fmla="+- 0 707 460"/>
                            <a:gd name="T37" fmla="*/ T36 w 622"/>
                            <a:gd name="T38" fmla="+- 0 964 236"/>
                            <a:gd name="T39" fmla="*/ 964 h 740"/>
                            <a:gd name="T40" fmla="+- 0 737 460"/>
                            <a:gd name="T41" fmla="*/ T40 w 622"/>
                            <a:gd name="T42" fmla="+- 0 973 236"/>
                            <a:gd name="T43" fmla="*/ 973 h 740"/>
                            <a:gd name="T44" fmla="+- 0 767 460"/>
                            <a:gd name="T45" fmla="*/ T44 w 622"/>
                            <a:gd name="T46" fmla="+- 0 976 236"/>
                            <a:gd name="T47" fmla="*/ 976 h 740"/>
                            <a:gd name="T48" fmla="+- 0 798 460"/>
                            <a:gd name="T49" fmla="*/ T48 w 622"/>
                            <a:gd name="T50" fmla="+- 0 973 236"/>
                            <a:gd name="T51" fmla="*/ 973 h 740"/>
                            <a:gd name="T52" fmla="+- 0 827 460"/>
                            <a:gd name="T53" fmla="*/ T52 w 622"/>
                            <a:gd name="T54" fmla="+- 0 964 236"/>
                            <a:gd name="T55" fmla="*/ 964 h 740"/>
                            <a:gd name="T56" fmla="+- 0 869 460"/>
                            <a:gd name="T57" fmla="*/ T56 w 622"/>
                            <a:gd name="T58" fmla="+- 0 941 236"/>
                            <a:gd name="T59" fmla="*/ 941 h 740"/>
                            <a:gd name="T60" fmla="+- 0 907 460"/>
                            <a:gd name="T61" fmla="*/ T60 w 622"/>
                            <a:gd name="T62" fmla="+- 0 909 236"/>
                            <a:gd name="T63" fmla="*/ 909 h 740"/>
                            <a:gd name="T64" fmla="+- 0 962 460"/>
                            <a:gd name="T65" fmla="*/ T64 w 622"/>
                            <a:gd name="T66" fmla="+- 0 839 236"/>
                            <a:gd name="T67" fmla="*/ 839 h 740"/>
                            <a:gd name="T68" fmla="+- 0 1002 460"/>
                            <a:gd name="T69" fmla="*/ T68 w 622"/>
                            <a:gd name="T70" fmla="+- 0 757 236"/>
                            <a:gd name="T71" fmla="*/ 757 h 740"/>
                            <a:gd name="T72" fmla="+- 0 1025 460"/>
                            <a:gd name="T73" fmla="*/ T72 w 622"/>
                            <a:gd name="T74" fmla="+- 0 733 236"/>
                            <a:gd name="T75" fmla="*/ 733 h 740"/>
                            <a:gd name="T76" fmla="+- 0 1041 460"/>
                            <a:gd name="T77" fmla="*/ T76 w 622"/>
                            <a:gd name="T78" fmla="+- 0 684 236"/>
                            <a:gd name="T79" fmla="*/ 684 h 740"/>
                            <a:gd name="T80" fmla="+- 0 1044 460"/>
                            <a:gd name="T81" fmla="*/ T80 w 622"/>
                            <a:gd name="T82" fmla="+- 0 663 236"/>
                            <a:gd name="T83" fmla="*/ 663 h 740"/>
                            <a:gd name="T84" fmla="+- 0 1082 460"/>
                            <a:gd name="T85" fmla="*/ T84 w 622"/>
                            <a:gd name="T86" fmla="+- 0 557 236"/>
                            <a:gd name="T87" fmla="*/ 557 h 740"/>
                            <a:gd name="T88" fmla="+- 0 1070 460"/>
                            <a:gd name="T89" fmla="*/ T88 w 622"/>
                            <a:gd name="T90" fmla="+- 0 530 236"/>
                            <a:gd name="T91" fmla="*/ 530 h 740"/>
                            <a:gd name="T92" fmla="+- 0 1043 460"/>
                            <a:gd name="T93" fmla="*/ T92 w 622"/>
                            <a:gd name="T94" fmla="+- 0 519 236"/>
                            <a:gd name="T95" fmla="*/ 519 h 740"/>
                            <a:gd name="T96" fmla="+- 0 1022 460"/>
                            <a:gd name="T97" fmla="*/ T96 w 622"/>
                            <a:gd name="T98" fmla="+- 0 445 236"/>
                            <a:gd name="T99" fmla="*/ 445 h 740"/>
                            <a:gd name="T100" fmla="+- 0 948 460"/>
                            <a:gd name="T101" fmla="*/ T100 w 622"/>
                            <a:gd name="T102" fmla="+- 0 325 236"/>
                            <a:gd name="T103" fmla="*/ 325 h 740"/>
                            <a:gd name="T104" fmla="+- 0 866 460"/>
                            <a:gd name="T105" fmla="*/ T104 w 622"/>
                            <a:gd name="T106" fmla="+- 0 418 236"/>
                            <a:gd name="T107" fmla="*/ 418 h 740"/>
                            <a:gd name="T108" fmla="+- 0 844 460"/>
                            <a:gd name="T109" fmla="*/ T108 w 622"/>
                            <a:gd name="T110" fmla="+- 0 424 236"/>
                            <a:gd name="T111" fmla="*/ 424 h 740"/>
                            <a:gd name="T112" fmla="+- 0 826 460"/>
                            <a:gd name="T113" fmla="*/ T112 w 622"/>
                            <a:gd name="T114" fmla="+- 0 412 236"/>
                            <a:gd name="T115" fmla="*/ 412 h 740"/>
                            <a:gd name="T116" fmla="+- 0 844 460"/>
                            <a:gd name="T117" fmla="*/ T116 w 622"/>
                            <a:gd name="T118" fmla="+- 0 250 236"/>
                            <a:gd name="T119" fmla="*/ 250 h 740"/>
                            <a:gd name="T120" fmla="+- 0 822 460"/>
                            <a:gd name="T121" fmla="*/ T120 w 622"/>
                            <a:gd name="T122" fmla="+- 0 238 236"/>
                            <a:gd name="T123" fmla="*/ 238 h 740"/>
                            <a:gd name="T124" fmla="+- 0 734 460"/>
                            <a:gd name="T125" fmla="*/ T124 w 622"/>
                            <a:gd name="T126" fmla="+- 0 236 236"/>
                            <a:gd name="T127" fmla="*/ 236 h 740"/>
                            <a:gd name="T128" fmla="+- 0 708 460"/>
                            <a:gd name="T129" fmla="*/ T128 w 622"/>
                            <a:gd name="T130" fmla="+- 0 243 236"/>
                            <a:gd name="T131" fmla="*/ 243 h 740"/>
                            <a:gd name="T132" fmla="+- 0 689 460"/>
                            <a:gd name="T133" fmla="*/ T132 w 622"/>
                            <a:gd name="T134" fmla="+- 0 261 236"/>
                            <a:gd name="T135" fmla="*/ 261 h 740"/>
                            <a:gd name="T136" fmla="+- 0 709 460"/>
                            <a:gd name="T137" fmla="*/ T136 w 622"/>
                            <a:gd name="T138" fmla="+- 0 423 236"/>
                            <a:gd name="T139" fmla="*/ 423 h 740"/>
                            <a:gd name="T140" fmla="+- 0 684 460"/>
                            <a:gd name="T141" fmla="*/ T140 w 622"/>
                            <a:gd name="T142" fmla="+- 0 425 236"/>
                            <a:gd name="T143" fmla="*/ 425 h 740"/>
                            <a:gd name="T144" fmla="+- 0 653 460"/>
                            <a:gd name="T145" fmla="*/ T144 w 622"/>
                            <a:gd name="T146" fmla="+- 0 285 236"/>
                            <a:gd name="T147" fmla="*/ 285 h 740"/>
                            <a:gd name="T148" fmla="+- 0 549 460"/>
                            <a:gd name="T149" fmla="*/ T148 w 622"/>
                            <a:gd name="T150" fmla="+- 0 380 236"/>
                            <a:gd name="T151" fmla="*/ 380 h 740"/>
                            <a:gd name="T152" fmla="+- 0 509 460"/>
                            <a:gd name="T153" fmla="*/ T152 w 622"/>
                            <a:gd name="T154" fmla="+- 0 519 236"/>
                            <a:gd name="T155" fmla="*/ 519 h 740"/>
                            <a:gd name="T156" fmla="+- 0 483 460"/>
                            <a:gd name="T157" fmla="*/ T156 w 622"/>
                            <a:gd name="T158" fmla="+- 0 522 236"/>
                            <a:gd name="T159" fmla="*/ 522 h 740"/>
                            <a:gd name="T160" fmla="+- 0 463 460"/>
                            <a:gd name="T161" fmla="*/ T160 w 622"/>
                            <a:gd name="T162" fmla="+- 0 542 236"/>
                            <a:gd name="T163" fmla="*/ 542 h 740"/>
                            <a:gd name="T164" fmla="+- 0 463 460"/>
                            <a:gd name="T165" fmla="*/ T164 w 622"/>
                            <a:gd name="T166" fmla="+- 0 572 236"/>
                            <a:gd name="T167" fmla="*/ 572 h 740"/>
                            <a:gd name="T168" fmla="+- 0 483 460"/>
                            <a:gd name="T169" fmla="*/ T168 w 622"/>
                            <a:gd name="T170" fmla="+- 0 593 236"/>
                            <a:gd name="T171" fmla="*/ 593 h 740"/>
                            <a:gd name="T172" fmla="+- 0 1043 460"/>
                            <a:gd name="T173" fmla="*/ T172 w 622"/>
                            <a:gd name="T174" fmla="+- 0 596 236"/>
                            <a:gd name="T175" fmla="*/ 596 h 740"/>
                            <a:gd name="T176" fmla="+- 0 1070 460"/>
                            <a:gd name="T177" fmla="*/ T176 w 622"/>
                            <a:gd name="T178" fmla="+- 0 584 236"/>
                            <a:gd name="T179" fmla="*/ 584 h 740"/>
                            <a:gd name="T180" fmla="+- 0 1082 460"/>
                            <a:gd name="T181" fmla="*/ T180 w 622"/>
                            <a:gd name="T182" fmla="+- 0 557 236"/>
                            <a:gd name="T183" fmla="*/ 557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622" h="740">
                              <a:moveTo>
                                <a:pt x="584" y="417"/>
                              </a:moveTo>
                              <a:lnTo>
                                <a:pt x="584" y="407"/>
                              </a:lnTo>
                              <a:lnTo>
                                <a:pt x="38" y="407"/>
                              </a:lnTo>
                              <a:lnTo>
                                <a:pt x="28" y="407"/>
                              </a:lnTo>
                              <a:lnTo>
                                <a:pt x="28" y="416"/>
                              </a:lnTo>
                              <a:lnTo>
                                <a:pt x="28" y="427"/>
                              </a:lnTo>
                              <a:lnTo>
                                <a:pt x="29" y="437"/>
                              </a:lnTo>
                              <a:lnTo>
                                <a:pt x="31" y="448"/>
                              </a:lnTo>
                              <a:lnTo>
                                <a:pt x="38" y="476"/>
                              </a:lnTo>
                              <a:lnTo>
                                <a:pt x="48" y="499"/>
                              </a:lnTo>
                              <a:lnTo>
                                <a:pt x="60" y="515"/>
                              </a:lnTo>
                              <a:lnTo>
                                <a:pt x="73" y="522"/>
                              </a:lnTo>
                              <a:lnTo>
                                <a:pt x="91" y="564"/>
                              </a:lnTo>
                              <a:lnTo>
                                <a:pt x="114" y="605"/>
                              </a:lnTo>
                              <a:lnTo>
                                <a:pt x="140" y="642"/>
                              </a:lnTo>
                              <a:lnTo>
                                <a:pt x="170" y="676"/>
                              </a:lnTo>
                              <a:lnTo>
                                <a:pt x="188" y="692"/>
                              </a:lnTo>
                              <a:lnTo>
                                <a:pt x="207" y="706"/>
                              </a:lnTo>
                              <a:lnTo>
                                <a:pt x="227" y="718"/>
                              </a:lnTo>
                              <a:lnTo>
                                <a:pt x="247" y="728"/>
                              </a:lnTo>
                              <a:lnTo>
                                <a:pt x="262" y="733"/>
                              </a:lnTo>
                              <a:lnTo>
                                <a:pt x="277" y="737"/>
                              </a:lnTo>
                              <a:lnTo>
                                <a:pt x="292" y="739"/>
                              </a:lnTo>
                              <a:lnTo>
                                <a:pt x="307" y="740"/>
                              </a:lnTo>
                              <a:lnTo>
                                <a:pt x="322" y="739"/>
                              </a:lnTo>
                              <a:lnTo>
                                <a:pt x="338" y="737"/>
                              </a:lnTo>
                              <a:lnTo>
                                <a:pt x="352" y="733"/>
                              </a:lnTo>
                              <a:lnTo>
                                <a:pt x="367" y="728"/>
                              </a:lnTo>
                              <a:lnTo>
                                <a:pt x="388" y="718"/>
                              </a:lnTo>
                              <a:lnTo>
                                <a:pt x="409" y="705"/>
                              </a:lnTo>
                              <a:lnTo>
                                <a:pt x="428" y="690"/>
                              </a:lnTo>
                              <a:lnTo>
                                <a:pt x="447" y="673"/>
                              </a:lnTo>
                              <a:lnTo>
                                <a:pt x="476" y="640"/>
                              </a:lnTo>
                              <a:lnTo>
                                <a:pt x="502" y="603"/>
                              </a:lnTo>
                              <a:lnTo>
                                <a:pt x="524" y="563"/>
                              </a:lnTo>
                              <a:lnTo>
                                <a:pt x="542" y="521"/>
                              </a:lnTo>
                              <a:lnTo>
                                <a:pt x="554" y="513"/>
                              </a:lnTo>
                              <a:lnTo>
                                <a:pt x="565" y="497"/>
                              </a:lnTo>
                              <a:lnTo>
                                <a:pt x="574" y="475"/>
                              </a:lnTo>
                              <a:lnTo>
                                <a:pt x="581" y="448"/>
                              </a:lnTo>
                              <a:lnTo>
                                <a:pt x="583" y="437"/>
                              </a:lnTo>
                              <a:lnTo>
                                <a:pt x="584" y="427"/>
                              </a:lnTo>
                              <a:lnTo>
                                <a:pt x="584" y="417"/>
                              </a:lnTo>
                              <a:close/>
                              <a:moveTo>
                                <a:pt x="622" y="321"/>
                              </a:moveTo>
                              <a:lnTo>
                                <a:pt x="619" y="306"/>
                              </a:lnTo>
                              <a:lnTo>
                                <a:pt x="610" y="294"/>
                              </a:lnTo>
                              <a:lnTo>
                                <a:pt x="598" y="286"/>
                              </a:lnTo>
                              <a:lnTo>
                                <a:pt x="583" y="283"/>
                              </a:lnTo>
                              <a:lnTo>
                                <a:pt x="573" y="283"/>
                              </a:lnTo>
                              <a:lnTo>
                                <a:pt x="562" y="209"/>
                              </a:lnTo>
                              <a:lnTo>
                                <a:pt x="533" y="144"/>
                              </a:lnTo>
                              <a:lnTo>
                                <a:pt x="488" y="89"/>
                              </a:lnTo>
                              <a:lnTo>
                                <a:pt x="429" y="49"/>
                              </a:lnTo>
                              <a:lnTo>
                                <a:pt x="406" y="182"/>
                              </a:lnTo>
                              <a:lnTo>
                                <a:pt x="397" y="189"/>
                              </a:lnTo>
                              <a:lnTo>
                                <a:pt x="384" y="188"/>
                              </a:lnTo>
                              <a:lnTo>
                                <a:pt x="373" y="187"/>
                              </a:lnTo>
                              <a:lnTo>
                                <a:pt x="366" y="176"/>
                              </a:lnTo>
                              <a:lnTo>
                                <a:pt x="393" y="25"/>
                              </a:lnTo>
                              <a:lnTo>
                                <a:pt x="384" y="14"/>
                              </a:lnTo>
                              <a:lnTo>
                                <a:pt x="374" y="7"/>
                              </a:lnTo>
                              <a:lnTo>
                                <a:pt x="362" y="2"/>
                              </a:lnTo>
                              <a:lnTo>
                                <a:pt x="348" y="0"/>
                              </a:lnTo>
                              <a:lnTo>
                                <a:pt x="274" y="0"/>
                              </a:lnTo>
                              <a:lnTo>
                                <a:pt x="260" y="2"/>
                              </a:lnTo>
                              <a:lnTo>
                                <a:pt x="248" y="7"/>
                              </a:lnTo>
                              <a:lnTo>
                                <a:pt x="237" y="14"/>
                              </a:lnTo>
                              <a:lnTo>
                                <a:pt x="229" y="25"/>
                              </a:lnTo>
                              <a:lnTo>
                                <a:pt x="256" y="176"/>
                              </a:lnTo>
                              <a:lnTo>
                                <a:pt x="249" y="187"/>
                              </a:lnTo>
                              <a:lnTo>
                                <a:pt x="234" y="189"/>
                              </a:lnTo>
                              <a:lnTo>
                                <a:pt x="224" y="189"/>
                              </a:lnTo>
                              <a:lnTo>
                                <a:pt x="216" y="182"/>
                              </a:lnTo>
                              <a:lnTo>
                                <a:pt x="193" y="49"/>
                              </a:lnTo>
                              <a:lnTo>
                                <a:pt x="134" y="89"/>
                              </a:lnTo>
                              <a:lnTo>
                                <a:pt x="89" y="144"/>
                              </a:lnTo>
                              <a:lnTo>
                                <a:pt x="59" y="209"/>
                              </a:lnTo>
                              <a:lnTo>
                                <a:pt x="49" y="283"/>
                              </a:lnTo>
                              <a:lnTo>
                                <a:pt x="38" y="283"/>
                              </a:lnTo>
                              <a:lnTo>
                                <a:pt x="23" y="286"/>
                              </a:lnTo>
                              <a:lnTo>
                                <a:pt x="11" y="294"/>
                              </a:lnTo>
                              <a:lnTo>
                                <a:pt x="3" y="306"/>
                              </a:lnTo>
                              <a:lnTo>
                                <a:pt x="0" y="321"/>
                              </a:lnTo>
                              <a:lnTo>
                                <a:pt x="3" y="336"/>
                              </a:lnTo>
                              <a:lnTo>
                                <a:pt x="11" y="348"/>
                              </a:lnTo>
                              <a:lnTo>
                                <a:pt x="23" y="357"/>
                              </a:lnTo>
                              <a:lnTo>
                                <a:pt x="38" y="360"/>
                              </a:lnTo>
                              <a:lnTo>
                                <a:pt x="583" y="360"/>
                              </a:lnTo>
                              <a:lnTo>
                                <a:pt x="598" y="357"/>
                              </a:lnTo>
                              <a:lnTo>
                                <a:pt x="610" y="348"/>
                              </a:lnTo>
                              <a:lnTo>
                                <a:pt x="619" y="336"/>
                              </a:lnTo>
                              <a:lnTo>
                                <a:pt x="622" y="321"/>
                              </a:lnTo>
                              <a:close/>
                            </a:path>
                          </a:pathLst>
                        </a:custGeom>
                        <a:solidFill>
                          <a:srgbClr val="5859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D6934" id="Freeform 17" o:spid="_x0000_s1026" style="position:absolute;margin-left:23pt;margin-top:11.8pt;width:31.1pt;height:3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" path="m584,417r,-10l38,407r-10,l28,416r,11l29,437r2,11l38,476r10,23l60,515r13,7l91,564r23,41l140,642r30,34l188,692r19,14l227,718r20,10l262,733r15,4l292,739r15,1l322,739r16,-2l352,733r15,-5l388,718r21,-13l428,690r19,-17l476,640r26,-37l524,563r18,-42l554,513r11,-16l574,475r7,-27l583,437r1,-10l584,417xm622,321r-3,-15l610,294r-12,-8l583,283r-10,l562,209,533,144,488,89,429,49,406,182r-9,7l384,188r-11,-1l366,176,393,25,384,14,374,7,362,2,348,,274,,260,2,248,7r-11,7l229,25r27,151l249,187r-15,2l224,189r-8,-7l193,49,134,89,89,144,59,209,49,283r-11,l23,286r-12,8l3,306,,321r3,15l11,348r12,9l38,360r545,l598,357r12,-9l619,336r3,-15xe" fillcolor="#58595b" stroked="f">
                <v:path arrowok="t" o:connecttype="custom" o:connectlocs="370840,408305;17780,408305;17780,421005;19685,434340;30480,466725;46355,481330;72390,534035;107950,579120;131445,598170;156845,612140;175895,617855;194945,619760;214630,617855;233045,612140;259715,597535;283845,577215;318770,532765;344170,480695;358775,465455;368935,434340;370840,421005;394970,353695;387350,336550;370205,329565;356870,282575;309880,206375;257810,265430;243840,269240;232410,261620;243840,158750;229870,151130;173990,149860;157480,154305;145415,165735;158115,268605;142240,269875;122555,180975;56515,241300;31115,329565;14605,331470;1905,344170;1905,363220;14605,376555;370205,378460;387350,370840;394970,353695" o:connectangles="0,0,0,0,0,0,0,0,0,0,0,0,0,0,0,0,0,0,0,0,0,0,0,0,0,0,0,0,0,0,0,0,0,0,0,0,0,0,0,0,0,0,0,0,0,0"/>
                <w10:wrap anchorx="page"/>
              </v:shape>
            </w:pict>
          </mc:Fallback>
        </mc:AlternateContent>
      </w:r>
      <w:r>
        <w:rPr>
          <w:color w:val="58595B"/>
        </w:rPr>
        <w:t>SAFETY</w:t>
      </w:r>
      <w:r>
        <w:rPr>
          <w:color w:val="58595B"/>
          <w:spacing w:val="16"/>
        </w:rPr>
        <w:t xml:space="preserve"> </w:t>
      </w:r>
      <w:r>
        <w:rPr>
          <w:color w:val="58595B"/>
        </w:rPr>
        <w:t>AND</w:t>
      </w:r>
      <w:r>
        <w:rPr>
          <w:color w:val="58595B"/>
          <w:spacing w:val="17"/>
        </w:rPr>
        <w:t xml:space="preserve"> </w:t>
      </w:r>
      <w:r>
        <w:rPr>
          <w:color w:val="58595B"/>
        </w:rPr>
        <w:t>HEALTH</w:t>
      </w:r>
    </w:p>
    <w:p w14:paraId="4091FFA1" w14:textId="77777777" w:rsidR="003605FC" w:rsidRDefault="003605FC" w:rsidP="003605FC">
      <w:pPr>
        <w:pStyle w:val="BodyText"/>
        <w:spacing w:before="38" w:line="271" w:lineRule="auto"/>
        <w:ind w:left="1147"/>
      </w:pPr>
      <w:r>
        <w:rPr>
          <w:color w:val="231F20"/>
          <w:w w:val="95"/>
        </w:rPr>
        <w:t>Berkshire Hathaway Energy sets high standards for health and safety and believes all work should be performed without</w:t>
      </w:r>
      <w:r>
        <w:rPr>
          <w:color w:val="231F20"/>
          <w:spacing w:val="1"/>
          <w:w w:val="95"/>
        </w:rPr>
        <w:t xml:space="preserve"> </w:t>
      </w:r>
      <w:r>
        <w:rPr>
          <w:color w:val="231F20"/>
          <w:w w:val="90"/>
        </w:rPr>
        <w:t>injury.</w:t>
      </w:r>
      <w:r>
        <w:rPr>
          <w:color w:val="231F20"/>
          <w:spacing w:val="21"/>
          <w:w w:val="90"/>
        </w:rPr>
        <w:t xml:space="preserve"> </w:t>
      </w:r>
      <w:r>
        <w:rPr>
          <w:color w:val="231F20"/>
          <w:w w:val="90"/>
        </w:rPr>
        <w:t>Suppliers</w:t>
      </w:r>
      <w:r>
        <w:rPr>
          <w:color w:val="231F20"/>
          <w:spacing w:val="22"/>
          <w:w w:val="90"/>
        </w:rPr>
        <w:t xml:space="preserve"> </w:t>
      </w:r>
      <w:r>
        <w:rPr>
          <w:color w:val="231F20"/>
          <w:w w:val="90"/>
        </w:rPr>
        <w:t>should</w:t>
      </w:r>
      <w:r>
        <w:rPr>
          <w:color w:val="231F20"/>
          <w:spacing w:val="22"/>
          <w:w w:val="90"/>
        </w:rPr>
        <w:t xml:space="preserve"> </w:t>
      </w:r>
      <w:r>
        <w:rPr>
          <w:color w:val="231F20"/>
          <w:w w:val="90"/>
        </w:rPr>
        <w:t>ensure</w:t>
      </w:r>
      <w:r>
        <w:rPr>
          <w:color w:val="231F20"/>
          <w:spacing w:val="22"/>
          <w:w w:val="90"/>
        </w:rPr>
        <w:t xml:space="preserve"> </w:t>
      </w:r>
      <w:r>
        <w:rPr>
          <w:color w:val="231F20"/>
          <w:w w:val="90"/>
        </w:rPr>
        <w:t>safe</w:t>
      </w:r>
      <w:r>
        <w:rPr>
          <w:color w:val="231F20"/>
          <w:spacing w:val="22"/>
          <w:w w:val="90"/>
        </w:rPr>
        <w:t xml:space="preserve"> </w:t>
      </w:r>
      <w:r>
        <w:rPr>
          <w:color w:val="231F20"/>
          <w:w w:val="90"/>
        </w:rPr>
        <w:t>and</w:t>
      </w:r>
      <w:r>
        <w:rPr>
          <w:color w:val="231F20"/>
          <w:spacing w:val="22"/>
          <w:w w:val="90"/>
        </w:rPr>
        <w:t xml:space="preserve"> </w:t>
      </w:r>
      <w:r>
        <w:rPr>
          <w:color w:val="231F20"/>
          <w:w w:val="90"/>
        </w:rPr>
        <w:t>healthy</w:t>
      </w:r>
      <w:r>
        <w:rPr>
          <w:color w:val="231F20"/>
          <w:spacing w:val="22"/>
          <w:w w:val="90"/>
        </w:rPr>
        <w:t xml:space="preserve"> </w:t>
      </w:r>
      <w:r>
        <w:rPr>
          <w:color w:val="231F20"/>
          <w:w w:val="90"/>
        </w:rPr>
        <w:t>working</w:t>
      </w:r>
      <w:r>
        <w:rPr>
          <w:color w:val="231F20"/>
          <w:spacing w:val="22"/>
          <w:w w:val="90"/>
        </w:rPr>
        <w:t xml:space="preserve"> </w:t>
      </w:r>
      <w:r>
        <w:rPr>
          <w:color w:val="231F20"/>
          <w:w w:val="90"/>
        </w:rPr>
        <w:t>conditions</w:t>
      </w:r>
      <w:r>
        <w:rPr>
          <w:color w:val="231F20"/>
          <w:spacing w:val="22"/>
          <w:w w:val="90"/>
        </w:rPr>
        <w:t xml:space="preserve"> </w:t>
      </w:r>
      <w:r>
        <w:rPr>
          <w:color w:val="231F20"/>
          <w:w w:val="90"/>
        </w:rPr>
        <w:t>and</w:t>
      </w:r>
      <w:r>
        <w:rPr>
          <w:color w:val="231F20"/>
          <w:spacing w:val="22"/>
          <w:w w:val="90"/>
        </w:rPr>
        <w:t xml:space="preserve"> </w:t>
      </w:r>
      <w:r>
        <w:rPr>
          <w:color w:val="231F20"/>
          <w:w w:val="90"/>
        </w:rPr>
        <w:t>environments</w:t>
      </w:r>
      <w:r>
        <w:rPr>
          <w:color w:val="231F20"/>
          <w:spacing w:val="22"/>
          <w:w w:val="90"/>
        </w:rPr>
        <w:t xml:space="preserve"> </w:t>
      </w:r>
      <w:r>
        <w:rPr>
          <w:color w:val="231F20"/>
          <w:w w:val="90"/>
        </w:rPr>
        <w:t>for</w:t>
      </w:r>
      <w:r>
        <w:rPr>
          <w:color w:val="231F20"/>
          <w:spacing w:val="22"/>
          <w:w w:val="90"/>
        </w:rPr>
        <w:t xml:space="preserve"> </w:t>
      </w:r>
      <w:r>
        <w:rPr>
          <w:color w:val="231F20"/>
          <w:w w:val="90"/>
        </w:rPr>
        <w:t>their</w:t>
      </w:r>
      <w:r>
        <w:rPr>
          <w:color w:val="231F20"/>
          <w:spacing w:val="22"/>
          <w:w w:val="90"/>
        </w:rPr>
        <w:t xml:space="preserve"> </w:t>
      </w:r>
      <w:r>
        <w:rPr>
          <w:color w:val="231F20"/>
          <w:w w:val="90"/>
        </w:rPr>
        <w:t>workers,</w:t>
      </w:r>
      <w:r>
        <w:rPr>
          <w:color w:val="231F20"/>
          <w:spacing w:val="22"/>
          <w:w w:val="90"/>
        </w:rPr>
        <w:t xml:space="preserve"> </w:t>
      </w:r>
      <w:r>
        <w:rPr>
          <w:color w:val="231F20"/>
          <w:w w:val="90"/>
        </w:rPr>
        <w:t>including</w:t>
      </w:r>
      <w:r>
        <w:rPr>
          <w:color w:val="231F20"/>
          <w:spacing w:val="22"/>
          <w:w w:val="90"/>
        </w:rPr>
        <w:t xml:space="preserve"> </w:t>
      </w:r>
      <w:r>
        <w:rPr>
          <w:color w:val="231F20"/>
          <w:w w:val="90"/>
        </w:rPr>
        <w:t>appropriate</w:t>
      </w:r>
      <w:r>
        <w:rPr>
          <w:color w:val="231F20"/>
          <w:spacing w:val="-47"/>
          <w:w w:val="90"/>
        </w:rPr>
        <w:t xml:space="preserve"> </w:t>
      </w:r>
      <w:r>
        <w:rPr>
          <w:color w:val="231F20"/>
        </w:rPr>
        <w:t>controls,</w:t>
      </w:r>
      <w:r>
        <w:rPr>
          <w:color w:val="231F20"/>
          <w:spacing w:val="-5"/>
        </w:rPr>
        <w:t xml:space="preserve"> </w:t>
      </w:r>
      <w:r>
        <w:rPr>
          <w:color w:val="231F20"/>
        </w:rPr>
        <w:t>training,</w:t>
      </w:r>
      <w:r>
        <w:rPr>
          <w:color w:val="231F20"/>
          <w:spacing w:val="-4"/>
        </w:rPr>
        <w:t xml:space="preserve"> </w:t>
      </w:r>
      <w:r>
        <w:rPr>
          <w:color w:val="231F20"/>
        </w:rPr>
        <w:t>work</w:t>
      </w:r>
      <w:r>
        <w:rPr>
          <w:color w:val="231F20"/>
          <w:spacing w:val="-4"/>
        </w:rPr>
        <w:t xml:space="preserve"> </w:t>
      </w:r>
      <w:r>
        <w:rPr>
          <w:color w:val="231F20"/>
        </w:rPr>
        <w:t>procedures</w:t>
      </w:r>
      <w:r>
        <w:rPr>
          <w:color w:val="231F20"/>
          <w:spacing w:val="-4"/>
        </w:rPr>
        <w:t xml:space="preserve"> </w:t>
      </w:r>
      <w:r>
        <w:rPr>
          <w:color w:val="231F20"/>
        </w:rPr>
        <w:t>and</w:t>
      </w:r>
      <w:r>
        <w:rPr>
          <w:color w:val="231F20"/>
          <w:spacing w:val="-4"/>
        </w:rPr>
        <w:t xml:space="preserve"> </w:t>
      </w:r>
      <w:r>
        <w:rPr>
          <w:color w:val="231F20"/>
        </w:rPr>
        <w:t>personal</w:t>
      </w:r>
      <w:r>
        <w:rPr>
          <w:color w:val="231F20"/>
          <w:spacing w:val="-5"/>
        </w:rPr>
        <w:t xml:space="preserve"> </w:t>
      </w:r>
      <w:r>
        <w:rPr>
          <w:color w:val="231F20"/>
        </w:rPr>
        <w:t>protective</w:t>
      </w:r>
      <w:r>
        <w:rPr>
          <w:color w:val="231F20"/>
          <w:spacing w:val="-4"/>
        </w:rPr>
        <w:t xml:space="preserve"> </w:t>
      </w:r>
      <w:r>
        <w:rPr>
          <w:color w:val="231F20"/>
        </w:rPr>
        <w:t>equipment.</w:t>
      </w:r>
    </w:p>
    <w:p w14:paraId="3C089D67" w14:textId="77777777" w:rsidR="003605FC" w:rsidRDefault="003605FC" w:rsidP="003605FC">
      <w:pPr>
        <w:pStyle w:val="Heading1"/>
        <w:spacing w:before="147"/>
      </w:pPr>
      <w:r>
        <w:rPr>
          <w:noProof/>
        </w:rPr>
        <mc:AlternateContent>
          <mc:Choice Requires="wpg">
            <w:drawing>
              <wp:anchor distT="0" distB="0" distL="114300" distR="114300" simplePos="0" relativeHeight="251662336" behindDoc="0" locked="0" layoutInCell="1" allowOverlap="1" wp14:anchorId="774F2365" wp14:editId="320DCF08">
                <wp:simplePos x="0" y="0"/>
                <wp:positionH relativeFrom="page">
                  <wp:posOffset>253365</wp:posOffset>
                </wp:positionH>
                <wp:positionV relativeFrom="paragraph">
                  <wp:posOffset>132715</wp:posOffset>
                </wp:positionV>
                <wp:extent cx="492760" cy="396875"/>
                <wp:effectExtent l="5715" t="8255" r="6350" b="444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760" cy="396875"/>
                          <a:chOff x="399" y="209"/>
                          <a:chExt cx="776" cy="625"/>
                        </a:xfrm>
                      </wpg:grpSpPr>
                      <wps:wsp>
                        <wps:cNvPr id="13" name="AutoShape 10"/>
                        <wps:cNvSpPr>
                          <a:spLocks/>
                        </wps:cNvSpPr>
                        <wps:spPr bwMode="auto">
                          <a:xfrm>
                            <a:off x="398" y="209"/>
                            <a:ext cx="618" cy="625"/>
                          </a:xfrm>
                          <a:custGeom>
                            <a:avLst/>
                            <a:gdLst>
                              <a:gd name="T0" fmla="+- 0 918 399"/>
                              <a:gd name="T1" fmla="*/ T0 w 618"/>
                              <a:gd name="T2" fmla="+- 0 774 209"/>
                              <a:gd name="T3" fmla="*/ 774 h 625"/>
                              <a:gd name="T4" fmla="+- 0 804 399"/>
                              <a:gd name="T5" fmla="*/ T4 w 618"/>
                              <a:gd name="T6" fmla="+- 0 774 209"/>
                              <a:gd name="T7" fmla="*/ 774 h 625"/>
                              <a:gd name="T8" fmla="+- 0 804 399"/>
                              <a:gd name="T9" fmla="*/ T8 w 618"/>
                              <a:gd name="T10" fmla="+- 0 782 209"/>
                              <a:gd name="T11" fmla="*/ 782 h 625"/>
                              <a:gd name="T12" fmla="+- 0 804 399"/>
                              <a:gd name="T13" fmla="*/ T12 w 618"/>
                              <a:gd name="T14" fmla="+- 0 782 209"/>
                              <a:gd name="T15" fmla="*/ 782 h 625"/>
                              <a:gd name="T16" fmla="+- 0 804 399"/>
                              <a:gd name="T17" fmla="*/ T16 w 618"/>
                              <a:gd name="T18" fmla="+- 0 266 209"/>
                              <a:gd name="T19" fmla="*/ 266 h 625"/>
                              <a:gd name="T20" fmla="+- 0 804 399"/>
                              <a:gd name="T21" fmla="*/ T20 w 618"/>
                              <a:gd name="T22" fmla="+- 0 209 209"/>
                              <a:gd name="T23" fmla="*/ 209 h 625"/>
                              <a:gd name="T24" fmla="+- 0 752 399"/>
                              <a:gd name="T25" fmla="*/ T24 w 618"/>
                              <a:gd name="T26" fmla="+- 0 209 209"/>
                              <a:gd name="T27" fmla="*/ 209 h 625"/>
                              <a:gd name="T28" fmla="+- 0 752 399"/>
                              <a:gd name="T29" fmla="*/ T28 w 618"/>
                              <a:gd name="T30" fmla="+- 0 266 209"/>
                              <a:gd name="T31" fmla="*/ 266 h 625"/>
                              <a:gd name="T32" fmla="+- 0 543 399"/>
                              <a:gd name="T33" fmla="*/ T32 w 618"/>
                              <a:gd name="T34" fmla="+- 0 266 209"/>
                              <a:gd name="T35" fmla="*/ 266 h 625"/>
                              <a:gd name="T36" fmla="+- 0 542 399"/>
                              <a:gd name="T37" fmla="*/ T36 w 618"/>
                              <a:gd name="T38" fmla="+- 0 266 209"/>
                              <a:gd name="T39" fmla="*/ 266 h 625"/>
                              <a:gd name="T40" fmla="+- 0 542 399"/>
                              <a:gd name="T41" fmla="*/ T40 w 618"/>
                              <a:gd name="T42" fmla="+- 0 266 209"/>
                              <a:gd name="T43" fmla="*/ 266 h 625"/>
                              <a:gd name="T44" fmla="+- 0 399 399"/>
                              <a:gd name="T45" fmla="*/ T44 w 618"/>
                              <a:gd name="T46" fmla="+- 0 642 209"/>
                              <a:gd name="T47" fmla="*/ 642 h 625"/>
                              <a:gd name="T48" fmla="+- 0 400 399"/>
                              <a:gd name="T49" fmla="*/ T48 w 618"/>
                              <a:gd name="T50" fmla="+- 0 651 209"/>
                              <a:gd name="T51" fmla="*/ 651 h 625"/>
                              <a:gd name="T52" fmla="+- 0 405 399"/>
                              <a:gd name="T53" fmla="*/ T52 w 618"/>
                              <a:gd name="T54" fmla="+- 0 659 209"/>
                              <a:gd name="T55" fmla="*/ 659 h 625"/>
                              <a:gd name="T56" fmla="+- 0 433 399"/>
                              <a:gd name="T57" fmla="*/ T56 w 618"/>
                              <a:gd name="T58" fmla="+- 0 691 209"/>
                              <a:gd name="T59" fmla="*/ 691 h 625"/>
                              <a:gd name="T60" fmla="+- 0 468 399"/>
                              <a:gd name="T61" fmla="*/ T60 w 618"/>
                              <a:gd name="T62" fmla="+- 0 716 209"/>
                              <a:gd name="T63" fmla="*/ 716 h 625"/>
                              <a:gd name="T64" fmla="+- 0 508 399"/>
                              <a:gd name="T65" fmla="*/ T64 w 618"/>
                              <a:gd name="T66" fmla="+- 0 731 209"/>
                              <a:gd name="T67" fmla="*/ 731 h 625"/>
                              <a:gd name="T68" fmla="+- 0 551 399"/>
                              <a:gd name="T69" fmla="*/ T68 w 618"/>
                              <a:gd name="T70" fmla="+- 0 736 209"/>
                              <a:gd name="T71" fmla="*/ 736 h 625"/>
                              <a:gd name="T72" fmla="+- 0 593 399"/>
                              <a:gd name="T73" fmla="*/ T72 w 618"/>
                              <a:gd name="T74" fmla="+- 0 731 209"/>
                              <a:gd name="T75" fmla="*/ 731 h 625"/>
                              <a:gd name="T76" fmla="+- 0 633 399"/>
                              <a:gd name="T77" fmla="*/ T76 w 618"/>
                              <a:gd name="T78" fmla="+- 0 715 209"/>
                              <a:gd name="T79" fmla="*/ 715 h 625"/>
                              <a:gd name="T80" fmla="+- 0 667 399"/>
                              <a:gd name="T81" fmla="*/ T80 w 618"/>
                              <a:gd name="T82" fmla="+- 0 691 209"/>
                              <a:gd name="T83" fmla="*/ 691 h 625"/>
                              <a:gd name="T84" fmla="+- 0 695 399"/>
                              <a:gd name="T85" fmla="*/ T84 w 618"/>
                              <a:gd name="T86" fmla="+- 0 659 209"/>
                              <a:gd name="T87" fmla="*/ 659 h 625"/>
                              <a:gd name="T88" fmla="+- 0 700 399"/>
                              <a:gd name="T89" fmla="*/ T88 w 618"/>
                              <a:gd name="T90" fmla="+- 0 651 209"/>
                              <a:gd name="T91" fmla="*/ 651 h 625"/>
                              <a:gd name="T92" fmla="+- 0 701 399"/>
                              <a:gd name="T93" fmla="*/ T92 w 618"/>
                              <a:gd name="T94" fmla="+- 0 641 209"/>
                              <a:gd name="T95" fmla="*/ 641 h 625"/>
                              <a:gd name="T96" fmla="+- 0 697 399"/>
                              <a:gd name="T97" fmla="*/ T96 w 618"/>
                              <a:gd name="T98" fmla="+- 0 632 209"/>
                              <a:gd name="T99" fmla="*/ 632 h 625"/>
                              <a:gd name="T100" fmla="+- 0 668 399"/>
                              <a:gd name="T101" fmla="*/ T100 w 618"/>
                              <a:gd name="T102" fmla="+- 0 562 209"/>
                              <a:gd name="T103" fmla="*/ 562 h 625"/>
                              <a:gd name="T104" fmla="+- 0 668 399"/>
                              <a:gd name="T105" fmla="*/ T104 w 618"/>
                              <a:gd name="T106" fmla="+- 0 632 209"/>
                              <a:gd name="T107" fmla="*/ 632 h 625"/>
                              <a:gd name="T108" fmla="+- 0 432 399"/>
                              <a:gd name="T109" fmla="*/ T108 w 618"/>
                              <a:gd name="T110" fmla="+- 0 632 209"/>
                              <a:gd name="T111" fmla="*/ 632 h 625"/>
                              <a:gd name="T112" fmla="+- 0 543 399"/>
                              <a:gd name="T113" fmla="*/ T112 w 618"/>
                              <a:gd name="T114" fmla="+- 0 338 209"/>
                              <a:gd name="T115" fmla="*/ 338 h 625"/>
                              <a:gd name="T116" fmla="+- 0 668 399"/>
                              <a:gd name="T117" fmla="*/ T116 w 618"/>
                              <a:gd name="T118" fmla="+- 0 632 209"/>
                              <a:gd name="T119" fmla="*/ 632 h 625"/>
                              <a:gd name="T120" fmla="+- 0 668 399"/>
                              <a:gd name="T121" fmla="*/ T120 w 618"/>
                              <a:gd name="T122" fmla="+- 0 562 209"/>
                              <a:gd name="T123" fmla="*/ 562 h 625"/>
                              <a:gd name="T124" fmla="+- 0 573 399"/>
                              <a:gd name="T125" fmla="*/ T124 w 618"/>
                              <a:gd name="T126" fmla="+- 0 338 209"/>
                              <a:gd name="T127" fmla="*/ 338 h 625"/>
                              <a:gd name="T128" fmla="+- 0 556 399"/>
                              <a:gd name="T129" fmla="*/ T128 w 618"/>
                              <a:gd name="T130" fmla="+- 0 298 209"/>
                              <a:gd name="T131" fmla="*/ 298 h 625"/>
                              <a:gd name="T132" fmla="+- 0 752 399"/>
                              <a:gd name="T133" fmla="*/ T132 w 618"/>
                              <a:gd name="T134" fmla="+- 0 298 209"/>
                              <a:gd name="T135" fmla="*/ 298 h 625"/>
                              <a:gd name="T136" fmla="+- 0 752 399"/>
                              <a:gd name="T137" fmla="*/ T136 w 618"/>
                              <a:gd name="T138" fmla="+- 0 774 209"/>
                              <a:gd name="T139" fmla="*/ 774 h 625"/>
                              <a:gd name="T140" fmla="+- 0 636 399"/>
                              <a:gd name="T141" fmla="*/ T140 w 618"/>
                              <a:gd name="T142" fmla="+- 0 774 209"/>
                              <a:gd name="T143" fmla="*/ 774 h 625"/>
                              <a:gd name="T144" fmla="+- 0 636 399"/>
                              <a:gd name="T145" fmla="*/ T144 w 618"/>
                              <a:gd name="T146" fmla="+- 0 782 209"/>
                              <a:gd name="T147" fmla="*/ 782 h 625"/>
                              <a:gd name="T148" fmla="+- 0 636 399"/>
                              <a:gd name="T149" fmla="*/ T148 w 618"/>
                              <a:gd name="T150" fmla="+- 0 834 209"/>
                              <a:gd name="T151" fmla="*/ 834 h 625"/>
                              <a:gd name="T152" fmla="+- 0 918 399"/>
                              <a:gd name="T153" fmla="*/ T152 w 618"/>
                              <a:gd name="T154" fmla="+- 0 834 209"/>
                              <a:gd name="T155" fmla="*/ 834 h 625"/>
                              <a:gd name="T156" fmla="+- 0 918 399"/>
                              <a:gd name="T157" fmla="*/ T156 w 618"/>
                              <a:gd name="T158" fmla="+- 0 782 209"/>
                              <a:gd name="T159" fmla="*/ 782 h 625"/>
                              <a:gd name="T160" fmla="+- 0 918 399"/>
                              <a:gd name="T161" fmla="*/ T160 w 618"/>
                              <a:gd name="T162" fmla="+- 0 774 209"/>
                              <a:gd name="T163" fmla="*/ 774 h 625"/>
                              <a:gd name="T164" fmla="+- 0 1016 399"/>
                              <a:gd name="T165" fmla="*/ T164 w 618"/>
                              <a:gd name="T166" fmla="+- 0 266 209"/>
                              <a:gd name="T167" fmla="*/ 266 h 625"/>
                              <a:gd name="T168" fmla="+- 0 804 399"/>
                              <a:gd name="T169" fmla="*/ T168 w 618"/>
                              <a:gd name="T170" fmla="+- 0 266 209"/>
                              <a:gd name="T171" fmla="*/ 266 h 625"/>
                              <a:gd name="T172" fmla="+- 0 804 399"/>
                              <a:gd name="T173" fmla="*/ T172 w 618"/>
                              <a:gd name="T174" fmla="+- 0 298 209"/>
                              <a:gd name="T175" fmla="*/ 298 h 625"/>
                              <a:gd name="T176" fmla="+- 0 1004 399"/>
                              <a:gd name="T177" fmla="*/ T176 w 618"/>
                              <a:gd name="T178" fmla="+- 0 298 209"/>
                              <a:gd name="T179" fmla="*/ 298 h 625"/>
                              <a:gd name="T180" fmla="+- 0 1016 399"/>
                              <a:gd name="T181" fmla="*/ T180 w 618"/>
                              <a:gd name="T182" fmla="+- 0 266 209"/>
                              <a:gd name="T183" fmla="*/ 266 h 625"/>
                              <a:gd name="T184" fmla="+- 0 1016 399"/>
                              <a:gd name="T185" fmla="*/ T184 w 618"/>
                              <a:gd name="T186" fmla="+- 0 266 209"/>
                              <a:gd name="T187" fmla="*/ 266 h 625"/>
                              <a:gd name="T188" fmla="+- 0 1016 399"/>
                              <a:gd name="T189" fmla="*/ T188 w 618"/>
                              <a:gd name="T190" fmla="+- 0 266 209"/>
                              <a:gd name="T191" fmla="*/ 266 h 625"/>
                              <a:gd name="T192" fmla="+- 0 1016 399"/>
                              <a:gd name="T193" fmla="*/ T192 w 618"/>
                              <a:gd name="T194" fmla="+- 0 266 209"/>
                              <a:gd name="T195" fmla="*/ 266 h 625"/>
                              <a:gd name="T196" fmla="+- 0 1016 399"/>
                              <a:gd name="T197" fmla="*/ T196 w 618"/>
                              <a:gd name="T198" fmla="+- 0 266 209"/>
                              <a:gd name="T199" fmla="*/ 266 h 625"/>
                              <a:gd name="T200" fmla="+- 0 1016 399"/>
                              <a:gd name="T201" fmla="*/ T200 w 618"/>
                              <a:gd name="T202" fmla="+- 0 266 209"/>
                              <a:gd name="T203" fmla="*/ 266 h 625"/>
                              <a:gd name="T204" fmla="+- 0 1016 399"/>
                              <a:gd name="T205" fmla="*/ T204 w 618"/>
                              <a:gd name="T206" fmla="+- 0 266 209"/>
                              <a:gd name="T207" fmla="*/ 266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618" h="625">
                                <a:moveTo>
                                  <a:pt x="519" y="565"/>
                                </a:moveTo>
                                <a:lnTo>
                                  <a:pt x="405" y="565"/>
                                </a:lnTo>
                                <a:lnTo>
                                  <a:pt x="405" y="573"/>
                                </a:lnTo>
                                <a:lnTo>
                                  <a:pt x="405" y="57"/>
                                </a:lnTo>
                                <a:lnTo>
                                  <a:pt x="405" y="0"/>
                                </a:lnTo>
                                <a:lnTo>
                                  <a:pt x="353" y="0"/>
                                </a:lnTo>
                                <a:lnTo>
                                  <a:pt x="353" y="57"/>
                                </a:lnTo>
                                <a:lnTo>
                                  <a:pt x="144" y="57"/>
                                </a:lnTo>
                                <a:lnTo>
                                  <a:pt x="143" y="57"/>
                                </a:lnTo>
                                <a:lnTo>
                                  <a:pt x="0" y="433"/>
                                </a:lnTo>
                                <a:lnTo>
                                  <a:pt x="1" y="442"/>
                                </a:lnTo>
                                <a:lnTo>
                                  <a:pt x="6" y="450"/>
                                </a:lnTo>
                                <a:lnTo>
                                  <a:pt x="34" y="482"/>
                                </a:lnTo>
                                <a:lnTo>
                                  <a:pt x="69" y="507"/>
                                </a:lnTo>
                                <a:lnTo>
                                  <a:pt x="109" y="522"/>
                                </a:lnTo>
                                <a:lnTo>
                                  <a:pt x="152" y="527"/>
                                </a:lnTo>
                                <a:lnTo>
                                  <a:pt x="194" y="522"/>
                                </a:lnTo>
                                <a:lnTo>
                                  <a:pt x="234" y="506"/>
                                </a:lnTo>
                                <a:lnTo>
                                  <a:pt x="268" y="482"/>
                                </a:lnTo>
                                <a:lnTo>
                                  <a:pt x="296" y="450"/>
                                </a:lnTo>
                                <a:lnTo>
                                  <a:pt x="301" y="442"/>
                                </a:lnTo>
                                <a:lnTo>
                                  <a:pt x="302" y="432"/>
                                </a:lnTo>
                                <a:lnTo>
                                  <a:pt x="298" y="423"/>
                                </a:lnTo>
                                <a:lnTo>
                                  <a:pt x="269" y="353"/>
                                </a:lnTo>
                                <a:lnTo>
                                  <a:pt x="269" y="423"/>
                                </a:lnTo>
                                <a:lnTo>
                                  <a:pt x="33" y="423"/>
                                </a:lnTo>
                                <a:lnTo>
                                  <a:pt x="144" y="129"/>
                                </a:lnTo>
                                <a:lnTo>
                                  <a:pt x="269" y="423"/>
                                </a:lnTo>
                                <a:lnTo>
                                  <a:pt x="269" y="353"/>
                                </a:lnTo>
                                <a:lnTo>
                                  <a:pt x="174" y="129"/>
                                </a:lnTo>
                                <a:lnTo>
                                  <a:pt x="157" y="89"/>
                                </a:lnTo>
                                <a:lnTo>
                                  <a:pt x="353" y="89"/>
                                </a:lnTo>
                                <a:lnTo>
                                  <a:pt x="353" y="565"/>
                                </a:lnTo>
                                <a:lnTo>
                                  <a:pt x="237" y="565"/>
                                </a:lnTo>
                                <a:lnTo>
                                  <a:pt x="237" y="573"/>
                                </a:lnTo>
                                <a:lnTo>
                                  <a:pt x="237" y="625"/>
                                </a:lnTo>
                                <a:lnTo>
                                  <a:pt x="519" y="625"/>
                                </a:lnTo>
                                <a:lnTo>
                                  <a:pt x="519" y="573"/>
                                </a:lnTo>
                                <a:lnTo>
                                  <a:pt x="519" y="565"/>
                                </a:lnTo>
                                <a:close/>
                                <a:moveTo>
                                  <a:pt x="617" y="57"/>
                                </a:moveTo>
                                <a:lnTo>
                                  <a:pt x="405" y="57"/>
                                </a:lnTo>
                                <a:lnTo>
                                  <a:pt x="405" y="89"/>
                                </a:lnTo>
                                <a:lnTo>
                                  <a:pt x="605" y="89"/>
                                </a:lnTo>
                                <a:lnTo>
                                  <a:pt x="617" y="57"/>
                                </a:lnTo>
                                <a:close/>
                                <a:moveTo>
                                  <a:pt x="617" y="57"/>
                                </a:moveTo>
                                <a:lnTo>
                                  <a:pt x="617" y="57"/>
                                </a:lnTo>
                                <a:close/>
                              </a:path>
                            </a:pathLst>
                          </a:custGeom>
                          <a:solidFill>
                            <a:srgbClr val="5859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
                        <wps:cNvSpPr>
                          <a:spLocks/>
                        </wps:cNvSpPr>
                        <wps:spPr bwMode="auto">
                          <a:xfrm>
                            <a:off x="431" y="337"/>
                            <a:ext cx="236" cy="295"/>
                          </a:xfrm>
                          <a:custGeom>
                            <a:avLst/>
                            <a:gdLst>
                              <a:gd name="T0" fmla="+- 0 543 432"/>
                              <a:gd name="T1" fmla="*/ T0 w 236"/>
                              <a:gd name="T2" fmla="+- 0 338 338"/>
                              <a:gd name="T3" fmla="*/ 338 h 295"/>
                              <a:gd name="T4" fmla="+- 0 432 432"/>
                              <a:gd name="T5" fmla="*/ T4 w 236"/>
                              <a:gd name="T6" fmla="+- 0 632 338"/>
                              <a:gd name="T7" fmla="*/ 632 h 295"/>
                              <a:gd name="T8" fmla="+- 0 668 432"/>
                              <a:gd name="T9" fmla="*/ T8 w 236"/>
                              <a:gd name="T10" fmla="+- 0 632 338"/>
                              <a:gd name="T11" fmla="*/ 632 h 295"/>
                              <a:gd name="T12" fmla="+- 0 543 432"/>
                              <a:gd name="T13" fmla="*/ T12 w 236"/>
                              <a:gd name="T14" fmla="+- 0 338 338"/>
                              <a:gd name="T15" fmla="*/ 338 h 295"/>
                            </a:gdLst>
                            <a:ahLst/>
                            <a:cxnLst>
                              <a:cxn ang="0">
                                <a:pos x="T1" y="T3"/>
                              </a:cxn>
                              <a:cxn ang="0">
                                <a:pos x="T5" y="T7"/>
                              </a:cxn>
                              <a:cxn ang="0">
                                <a:pos x="T9" y="T11"/>
                              </a:cxn>
                              <a:cxn ang="0">
                                <a:pos x="T13" y="T15"/>
                              </a:cxn>
                            </a:cxnLst>
                            <a:rect l="0" t="0" r="r" b="b"/>
                            <a:pathLst>
                              <a:path w="236" h="295">
                                <a:moveTo>
                                  <a:pt x="111" y="0"/>
                                </a:moveTo>
                                <a:lnTo>
                                  <a:pt x="0" y="294"/>
                                </a:lnTo>
                                <a:lnTo>
                                  <a:pt x="236" y="294"/>
                                </a:lnTo>
                                <a:lnTo>
                                  <a:pt x="11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
                        <wps:cNvSpPr>
                          <a:spLocks/>
                        </wps:cNvSpPr>
                        <wps:spPr bwMode="auto">
                          <a:xfrm>
                            <a:off x="872" y="266"/>
                            <a:ext cx="303" cy="471"/>
                          </a:xfrm>
                          <a:custGeom>
                            <a:avLst/>
                            <a:gdLst>
                              <a:gd name="T0" fmla="+- 0 1174 872"/>
                              <a:gd name="T1" fmla="*/ T0 w 303"/>
                              <a:gd name="T2" fmla="+- 0 641 266"/>
                              <a:gd name="T3" fmla="*/ 641 h 471"/>
                              <a:gd name="T4" fmla="+- 0 1171 872"/>
                              <a:gd name="T5" fmla="*/ T4 w 303"/>
                              <a:gd name="T6" fmla="+- 0 632 266"/>
                              <a:gd name="T7" fmla="*/ 632 h 471"/>
                              <a:gd name="T8" fmla="+- 0 1141 872"/>
                              <a:gd name="T9" fmla="*/ T8 w 303"/>
                              <a:gd name="T10" fmla="+- 0 562 266"/>
                              <a:gd name="T11" fmla="*/ 562 h 471"/>
                              <a:gd name="T12" fmla="+- 0 1141 872"/>
                              <a:gd name="T13" fmla="*/ T12 w 303"/>
                              <a:gd name="T14" fmla="+- 0 632 266"/>
                              <a:gd name="T15" fmla="*/ 632 h 471"/>
                              <a:gd name="T16" fmla="+- 0 906 872"/>
                              <a:gd name="T17" fmla="*/ T16 w 303"/>
                              <a:gd name="T18" fmla="+- 0 632 266"/>
                              <a:gd name="T19" fmla="*/ 632 h 471"/>
                              <a:gd name="T20" fmla="+- 0 1016 872"/>
                              <a:gd name="T21" fmla="*/ T20 w 303"/>
                              <a:gd name="T22" fmla="+- 0 338 266"/>
                              <a:gd name="T23" fmla="*/ 338 h 471"/>
                              <a:gd name="T24" fmla="+- 0 1141 872"/>
                              <a:gd name="T25" fmla="*/ T24 w 303"/>
                              <a:gd name="T26" fmla="+- 0 632 266"/>
                              <a:gd name="T27" fmla="*/ 632 h 471"/>
                              <a:gd name="T28" fmla="+- 0 1141 872"/>
                              <a:gd name="T29" fmla="*/ T28 w 303"/>
                              <a:gd name="T30" fmla="+- 0 562 266"/>
                              <a:gd name="T31" fmla="*/ 562 h 471"/>
                              <a:gd name="T32" fmla="+- 0 1046 872"/>
                              <a:gd name="T33" fmla="*/ T32 w 303"/>
                              <a:gd name="T34" fmla="+- 0 338 266"/>
                              <a:gd name="T35" fmla="*/ 338 h 471"/>
                              <a:gd name="T36" fmla="+- 0 1016 872"/>
                              <a:gd name="T37" fmla="*/ T36 w 303"/>
                              <a:gd name="T38" fmla="+- 0 266 266"/>
                              <a:gd name="T39" fmla="*/ 266 h 471"/>
                              <a:gd name="T40" fmla="+- 0 1016 872"/>
                              <a:gd name="T41" fmla="*/ T40 w 303"/>
                              <a:gd name="T42" fmla="+- 0 266 266"/>
                              <a:gd name="T43" fmla="*/ 266 h 471"/>
                              <a:gd name="T44" fmla="+- 0 1004 872"/>
                              <a:gd name="T45" fmla="*/ T44 w 303"/>
                              <a:gd name="T46" fmla="+- 0 298 266"/>
                              <a:gd name="T47" fmla="*/ 298 h 471"/>
                              <a:gd name="T48" fmla="+- 0 872 872"/>
                              <a:gd name="T49" fmla="*/ T48 w 303"/>
                              <a:gd name="T50" fmla="+- 0 642 266"/>
                              <a:gd name="T51" fmla="*/ 642 h 471"/>
                              <a:gd name="T52" fmla="+- 0 873 872"/>
                              <a:gd name="T53" fmla="*/ T52 w 303"/>
                              <a:gd name="T54" fmla="+- 0 651 266"/>
                              <a:gd name="T55" fmla="*/ 651 h 471"/>
                              <a:gd name="T56" fmla="+- 0 878 872"/>
                              <a:gd name="T57" fmla="*/ T56 w 303"/>
                              <a:gd name="T58" fmla="+- 0 659 266"/>
                              <a:gd name="T59" fmla="*/ 659 h 471"/>
                              <a:gd name="T60" fmla="+- 0 907 872"/>
                              <a:gd name="T61" fmla="*/ T60 w 303"/>
                              <a:gd name="T62" fmla="+- 0 691 266"/>
                              <a:gd name="T63" fmla="*/ 691 h 471"/>
                              <a:gd name="T64" fmla="+- 0 942 872"/>
                              <a:gd name="T65" fmla="*/ T64 w 303"/>
                              <a:gd name="T66" fmla="+- 0 716 266"/>
                              <a:gd name="T67" fmla="*/ 716 h 471"/>
                              <a:gd name="T68" fmla="+- 0 982 872"/>
                              <a:gd name="T69" fmla="*/ T68 w 303"/>
                              <a:gd name="T70" fmla="+- 0 731 266"/>
                              <a:gd name="T71" fmla="*/ 731 h 471"/>
                              <a:gd name="T72" fmla="+- 0 1025 872"/>
                              <a:gd name="T73" fmla="*/ T72 w 303"/>
                              <a:gd name="T74" fmla="+- 0 736 266"/>
                              <a:gd name="T75" fmla="*/ 736 h 471"/>
                              <a:gd name="T76" fmla="+- 0 1067 872"/>
                              <a:gd name="T77" fmla="*/ T76 w 303"/>
                              <a:gd name="T78" fmla="+- 0 731 266"/>
                              <a:gd name="T79" fmla="*/ 731 h 471"/>
                              <a:gd name="T80" fmla="+- 0 1106 872"/>
                              <a:gd name="T81" fmla="*/ T80 w 303"/>
                              <a:gd name="T82" fmla="+- 0 715 266"/>
                              <a:gd name="T83" fmla="*/ 715 h 471"/>
                              <a:gd name="T84" fmla="+- 0 1141 872"/>
                              <a:gd name="T85" fmla="*/ T84 w 303"/>
                              <a:gd name="T86" fmla="+- 0 691 266"/>
                              <a:gd name="T87" fmla="*/ 691 h 471"/>
                              <a:gd name="T88" fmla="+- 0 1168 872"/>
                              <a:gd name="T89" fmla="*/ T88 w 303"/>
                              <a:gd name="T90" fmla="+- 0 659 266"/>
                              <a:gd name="T91" fmla="*/ 659 h 471"/>
                              <a:gd name="T92" fmla="+- 0 1174 872"/>
                              <a:gd name="T93" fmla="*/ T92 w 303"/>
                              <a:gd name="T94" fmla="+- 0 651 266"/>
                              <a:gd name="T95" fmla="*/ 651 h 471"/>
                              <a:gd name="T96" fmla="+- 0 1174 872"/>
                              <a:gd name="T97" fmla="*/ T96 w 303"/>
                              <a:gd name="T98" fmla="+- 0 641 266"/>
                              <a:gd name="T99" fmla="*/ 641 h 4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03" h="471">
                                <a:moveTo>
                                  <a:pt x="302" y="375"/>
                                </a:moveTo>
                                <a:lnTo>
                                  <a:pt x="299" y="366"/>
                                </a:lnTo>
                                <a:lnTo>
                                  <a:pt x="269" y="296"/>
                                </a:lnTo>
                                <a:lnTo>
                                  <a:pt x="269" y="366"/>
                                </a:lnTo>
                                <a:lnTo>
                                  <a:pt x="34" y="366"/>
                                </a:lnTo>
                                <a:lnTo>
                                  <a:pt x="144" y="72"/>
                                </a:lnTo>
                                <a:lnTo>
                                  <a:pt x="269" y="366"/>
                                </a:lnTo>
                                <a:lnTo>
                                  <a:pt x="269" y="296"/>
                                </a:lnTo>
                                <a:lnTo>
                                  <a:pt x="174" y="72"/>
                                </a:lnTo>
                                <a:lnTo>
                                  <a:pt x="144" y="0"/>
                                </a:lnTo>
                                <a:lnTo>
                                  <a:pt x="132" y="32"/>
                                </a:lnTo>
                                <a:lnTo>
                                  <a:pt x="0" y="376"/>
                                </a:lnTo>
                                <a:lnTo>
                                  <a:pt x="1" y="385"/>
                                </a:lnTo>
                                <a:lnTo>
                                  <a:pt x="6" y="393"/>
                                </a:lnTo>
                                <a:lnTo>
                                  <a:pt x="35" y="425"/>
                                </a:lnTo>
                                <a:lnTo>
                                  <a:pt x="70" y="450"/>
                                </a:lnTo>
                                <a:lnTo>
                                  <a:pt x="110" y="465"/>
                                </a:lnTo>
                                <a:lnTo>
                                  <a:pt x="153" y="470"/>
                                </a:lnTo>
                                <a:lnTo>
                                  <a:pt x="195" y="465"/>
                                </a:lnTo>
                                <a:lnTo>
                                  <a:pt x="234" y="449"/>
                                </a:lnTo>
                                <a:lnTo>
                                  <a:pt x="269" y="425"/>
                                </a:lnTo>
                                <a:lnTo>
                                  <a:pt x="296" y="393"/>
                                </a:lnTo>
                                <a:lnTo>
                                  <a:pt x="302" y="385"/>
                                </a:lnTo>
                                <a:lnTo>
                                  <a:pt x="302" y="375"/>
                                </a:lnTo>
                                <a:close/>
                              </a:path>
                            </a:pathLst>
                          </a:custGeom>
                          <a:solidFill>
                            <a:srgbClr val="5859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3"/>
                        <wps:cNvSpPr>
                          <a:spLocks/>
                        </wps:cNvSpPr>
                        <wps:spPr bwMode="auto">
                          <a:xfrm>
                            <a:off x="905" y="337"/>
                            <a:ext cx="236" cy="295"/>
                          </a:xfrm>
                          <a:custGeom>
                            <a:avLst/>
                            <a:gdLst>
                              <a:gd name="T0" fmla="+- 0 1016 906"/>
                              <a:gd name="T1" fmla="*/ T0 w 236"/>
                              <a:gd name="T2" fmla="+- 0 338 338"/>
                              <a:gd name="T3" fmla="*/ 338 h 295"/>
                              <a:gd name="T4" fmla="+- 0 906 906"/>
                              <a:gd name="T5" fmla="*/ T4 w 236"/>
                              <a:gd name="T6" fmla="+- 0 632 338"/>
                              <a:gd name="T7" fmla="*/ 632 h 295"/>
                              <a:gd name="T8" fmla="+- 0 1141 906"/>
                              <a:gd name="T9" fmla="*/ T8 w 236"/>
                              <a:gd name="T10" fmla="+- 0 632 338"/>
                              <a:gd name="T11" fmla="*/ 632 h 295"/>
                              <a:gd name="T12" fmla="+- 0 1016 906"/>
                              <a:gd name="T13" fmla="*/ T12 w 236"/>
                              <a:gd name="T14" fmla="+- 0 338 338"/>
                              <a:gd name="T15" fmla="*/ 338 h 295"/>
                            </a:gdLst>
                            <a:ahLst/>
                            <a:cxnLst>
                              <a:cxn ang="0">
                                <a:pos x="T1" y="T3"/>
                              </a:cxn>
                              <a:cxn ang="0">
                                <a:pos x="T5" y="T7"/>
                              </a:cxn>
                              <a:cxn ang="0">
                                <a:pos x="T9" y="T11"/>
                              </a:cxn>
                              <a:cxn ang="0">
                                <a:pos x="T13" y="T15"/>
                              </a:cxn>
                            </a:cxnLst>
                            <a:rect l="0" t="0" r="r" b="b"/>
                            <a:pathLst>
                              <a:path w="236" h="295">
                                <a:moveTo>
                                  <a:pt x="110" y="0"/>
                                </a:moveTo>
                                <a:lnTo>
                                  <a:pt x="0" y="294"/>
                                </a:lnTo>
                                <a:lnTo>
                                  <a:pt x="235" y="294"/>
                                </a:lnTo>
                                <a:lnTo>
                                  <a:pt x="11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0EF4C0" id="Group 12" o:spid="_x0000_s1026" style="position:absolute;margin-left:19.95pt;margin-top:10.45pt;width:38.8pt;height:31.25pt;z-index:251662336;mso-position-horizontal-relative:page" coordorigin="399,209" coordsize="776,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">
                <v:shape id="AutoShape 10" o:spid="_x0000_s1027" style="position:absolute;left:398;top:209;width:618;height:625;visibility:visible;mso-wrap-style:square;v-text-anchor:top" coordsize="61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" path="m519,565r-114,l405,573r,-516l405,,353,r,57l144,57r-1,l,433r1,9l6,450r28,32l69,507r40,15l152,527r42,-5l234,506r34,-24l296,450r5,-8l302,432r-4,-9l269,353r,70l33,423,144,129,269,423r,-70l174,129,157,89r196,l353,565r-116,l237,573r,52l519,625r,-52l519,565xm617,57r-212,l405,89r200,l617,57xm617,57r,xe" fillcolor="#58595b" stroked="f">
                  <v:path arrowok="t" o:connecttype="custom" o:connectlocs="519,774;405,774;405,782;405,782;405,266;405,209;353,209;353,266;144,266;143,266;143,266;0,642;1,651;6,659;34,691;69,716;109,731;152,736;194,731;234,715;268,691;296,659;301,651;302,641;298,632;269,562;269,632;33,632;144,338;269,632;269,562;174,338;157,298;353,298;353,774;237,774;237,782;237,834;519,834;519,782;519,774;617,266;405,266;405,298;605,298;617,266;617,266;617,266;617,266;617,266;617,266;617,266" o:connectangles="0,0,0,0,0,0,0,0,0,0,0,0,0,0,0,0,0,0,0,0,0,0,0,0,0,0,0,0,0,0,0,0,0,0,0,0,0,0,0,0,0,0,0,0,0,0,0,0,0,0,0,0"/>
                </v:shape>
                <v:shape id="Freeform 11" o:spid="_x0000_s1028" style="position:absolute;left:431;top:337;width:236;height:295;visibility:visible;mso-wrap-style:square;v-text-anchor:top" coordsize="23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" path="m111,l,294r236,l111,xe" stroked="f">
                  <v:path arrowok="t" o:connecttype="custom" o:connectlocs="111,338;0,632;236,632;111,338" o:connectangles="0,0,0,0"/>
                </v:shape>
                <v:shape id="Freeform 12" o:spid="_x0000_s1029" style="position:absolute;left:872;top:266;width:303;height:471;visibility:visible;mso-wrap-style:square;v-text-anchor:top" coordsize="303,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" path="m302,375r-3,-9l269,296r,70l34,366,144,72,269,366r,-70l174,72,144,,132,32,,376r1,9l6,393r29,32l70,450r40,15l153,470r42,-5l234,449r35,-24l296,393r6,-8l302,375xe" fillcolor="#58595b" stroked="f">
                  <v:path arrowok="t" o:connecttype="custom" o:connectlocs="302,641;299,632;269,562;269,632;34,632;144,338;269,632;269,562;174,338;144,266;144,266;132,298;0,642;1,651;6,659;35,691;70,716;110,731;153,736;195,731;234,715;269,691;296,659;302,651;302,641" o:connectangles="0,0,0,0,0,0,0,0,0,0,0,0,0,0,0,0,0,0,0,0,0,0,0,0,0"/>
                </v:shape>
                <v:shape id="Freeform 13" o:spid="_x0000_s1030" style="position:absolute;left:905;top:337;width:236;height:295;visibility:visible;mso-wrap-style:square;v-text-anchor:top" coordsize="23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" path="m110,l,294r235,l110,xe" stroked="f">
                  <v:path arrowok="t" o:connecttype="custom" o:connectlocs="110,338;0,632;235,632;110,338" o:connectangles="0,0,0,0"/>
                </v:shape>
                <w10:wrap anchorx="page"/>
              </v:group>
            </w:pict>
          </mc:Fallback>
        </mc:AlternateContent>
      </w:r>
      <w:r>
        <w:rPr>
          <w:color w:val="58595B"/>
        </w:rPr>
        <w:t>ETHICAL</w:t>
      </w:r>
      <w:r>
        <w:rPr>
          <w:color w:val="58595B"/>
          <w:spacing w:val="23"/>
        </w:rPr>
        <w:t xml:space="preserve"> </w:t>
      </w:r>
      <w:r>
        <w:rPr>
          <w:color w:val="58595B"/>
        </w:rPr>
        <w:t>AND</w:t>
      </w:r>
      <w:r>
        <w:rPr>
          <w:color w:val="58595B"/>
          <w:spacing w:val="23"/>
        </w:rPr>
        <w:t xml:space="preserve"> </w:t>
      </w:r>
      <w:r>
        <w:rPr>
          <w:color w:val="58595B"/>
        </w:rPr>
        <w:t>LEGAL</w:t>
      </w:r>
      <w:r>
        <w:rPr>
          <w:color w:val="58595B"/>
          <w:spacing w:val="23"/>
        </w:rPr>
        <w:t xml:space="preserve"> </w:t>
      </w:r>
      <w:r>
        <w:rPr>
          <w:color w:val="58595B"/>
        </w:rPr>
        <w:t>REQUIREMENTS</w:t>
      </w:r>
    </w:p>
    <w:p w14:paraId="318B510F" w14:textId="77777777" w:rsidR="003605FC" w:rsidRDefault="003605FC" w:rsidP="003605FC">
      <w:pPr>
        <w:pStyle w:val="BodyText"/>
        <w:spacing w:before="38" w:line="271" w:lineRule="auto"/>
        <w:ind w:left="1147" w:right="320"/>
      </w:pPr>
      <w:r>
        <w:rPr>
          <w:color w:val="231F20"/>
          <w:w w:val="95"/>
        </w:rPr>
        <w:t>Suppliers must share Berkshire Hathaway Energy’s commitment to the highest level of ethical conduct and fair dealing,</w:t>
      </w:r>
      <w:r>
        <w:rPr>
          <w:color w:val="231F20"/>
          <w:spacing w:val="1"/>
          <w:w w:val="95"/>
        </w:rPr>
        <w:t xml:space="preserve"> </w:t>
      </w:r>
      <w:r>
        <w:rPr>
          <w:color w:val="231F20"/>
          <w:w w:val="95"/>
        </w:rPr>
        <w:t>including</w:t>
      </w:r>
      <w:r>
        <w:rPr>
          <w:color w:val="231F20"/>
          <w:spacing w:val="-10"/>
          <w:w w:val="95"/>
        </w:rPr>
        <w:t xml:space="preserve"> </w:t>
      </w:r>
      <w:r>
        <w:rPr>
          <w:color w:val="231F20"/>
          <w:w w:val="95"/>
        </w:rPr>
        <w:t>compliance</w:t>
      </w:r>
      <w:r>
        <w:rPr>
          <w:color w:val="231F20"/>
          <w:spacing w:val="-9"/>
          <w:w w:val="95"/>
        </w:rPr>
        <w:t xml:space="preserve"> </w:t>
      </w:r>
      <w:r>
        <w:rPr>
          <w:color w:val="231F20"/>
          <w:w w:val="95"/>
        </w:rPr>
        <w:t>with</w:t>
      </w:r>
      <w:r>
        <w:rPr>
          <w:color w:val="231F20"/>
          <w:spacing w:val="-9"/>
          <w:w w:val="95"/>
        </w:rPr>
        <w:t xml:space="preserve"> </w:t>
      </w:r>
      <w:r>
        <w:rPr>
          <w:color w:val="231F20"/>
          <w:w w:val="95"/>
        </w:rPr>
        <w:t>all</w:t>
      </w:r>
      <w:r>
        <w:rPr>
          <w:color w:val="231F20"/>
          <w:spacing w:val="-9"/>
          <w:w w:val="95"/>
        </w:rPr>
        <w:t xml:space="preserve"> </w:t>
      </w:r>
      <w:r>
        <w:rPr>
          <w:color w:val="231F20"/>
          <w:w w:val="95"/>
        </w:rPr>
        <w:t>laws</w:t>
      </w:r>
      <w:r>
        <w:rPr>
          <w:color w:val="231F20"/>
          <w:spacing w:val="-9"/>
          <w:w w:val="95"/>
        </w:rPr>
        <w:t xml:space="preserve"> </w:t>
      </w:r>
      <w:r>
        <w:rPr>
          <w:color w:val="231F20"/>
          <w:w w:val="95"/>
        </w:rPr>
        <w:t>in</w:t>
      </w:r>
      <w:r>
        <w:rPr>
          <w:color w:val="231F20"/>
          <w:spacing w:val="-9"/>
          <w:w w:val="95"/>
        </w:rPr>
        <w:t xml:space="preserve"> </w:t>
      </w:r>
      <w:r>
        <w:rPr>
          <w:color w:val="231F20"/>
          <w:w w:val="95"/>
        </w:rPr>
        <w:t>every</w:t>
      </w:r>
      <w:r>
        <w:rPr>
          <w:color w:val="231F20"/>
          <w:spacing w:val="-9"/>
          <w:w w:val="95"/>
        </w:rPr>
        <w:t xml:space="preserve"> </w:t>
      </w:r>
      <w:r>
        <w:rPr>
          <w:color w:val="231F20"/>
          <w:w w:val="95"/>
        </w:rPr>
        <w:t>country</w:t>
      </w:r>
      <w:r>
        <w:rPr>
          <w:color w:val="231F20"/>
          <w:spacing w:val="-9"/>
          <w:w w:val="95"/>
        </w:rPr>
        <w:t xml:space="preserve"> </w:t>
      </w:r>
      <w:r>
        <w:rPr>
          <w:color w:val="231F20"/>
          <w:w w:val="95"/>
        </w:rPr>
        <w:t>where</w:t>
      </w:r>
      <w:r>
        <w:rPr>
          <w:color w:val="231F20"/>
          <w:spacing w:val="-9"/>
          <w:w w:val="95"/>
        </w:rPr>
        <w:t xml:space="preserve"> </w:t>
      </w:r>
      <w:r>
        <w:rPr>
          <w:color w:val="231F20"/>
          <w:w w:val="95"/>
        </w:rPr>
        <w:t>we</w:t>
      </w:r>
      <w:r>
        <w:rPr>
          <w:color w:val="231F20"/>
          <w:spacing w:val="-9"/>
          <w:w w:val="95"/>
        </w:rPr>
        <w:t xml:space="preserve"> </w:t>
      </w:r>
      <w:r>
        <w:rPr>
          <w:color w:val="231F20"/>
          <w:w w:val="95"/>
        </w:rPr>
        <w:t>do</w:t>
      </w:r>
      <w:r>
        <w:rPr>
          <w:color w:val="231F20"/>
          <w:spacing w:val="-9"/>
          <w:w w:val="95"/>
        </w:rPr>
        <w:t xml:space="preserve"> </w:t>
      </w:r>
      <w:r>
        <w:rPr>
          <w:color w:val="231F20"/>
          <w:w w:val="95"/>
        </w:rPr>
        <w:t>business,</w:t>
      </w:r>
      <w:r>
        <w:rPr>
          <w:color w:val="231F20"/>
          <w:spacing w:val="-9"/>
          <w:w w:val="95"/>
        </w:rPr>
        <w:t xml:space="preserve"> </w:t>
      </w:r>
      <w:r>
        <w:rPr>
          <w:color w:val="231F20"/>
          <w:w w:val="95"/>
        </w:rPr>
        <w:t>and</w:t>
      </w:r>
      <w:r>
        <w:rPr>
          <w:color w:val="231F20"/>
          <w:spacing w:val="-9"/>
          <w:w w:val="95"/>
        </w:rPr>
        <w:t xml:space="preserve"> </w:t>
      </w:r>
      <w:r>
        <w:rPr>
          <w:color w:val="231F20"/>
          <w:w w:val="95"/>
        </w:rPr>
        <w:t>utilize</w:t>
      </w:r>
      <w:r>
        <w:rPr>
          <w:color w:val="231F20"/>
          <w:spacing w:val="-9"/>
          <w:w w:val="95"/>
        </w:rPr>
        <w:t xml:space="preserve"> </w:t>
      </w:r>
      <w:r>
        <w:rPr>
          <w:color w:val="231F20"/>
          <w:w w:val="95"/>
        </w:rPr>
        <w:t>the</w:t>
      </w:r>
      <w:r>
        <w:rPr>
          <w:color w:val="231F20"/>
          <w:spacing w:val="-9"/>
          <w:w w:val="95"/>
        </w:rPr>
        <w:t xml:space="preserve"> </w:t>
      </w:r>
      <w:r>
        <w:rPr>
          <w:color w:val="231F20"/>
          <w:w w:val="95"/>
        </w:rPr>
        <w:t>highest</w:t>
      </w:r>
      <w:r>
        <w:rPr>
          <w:color w:val="231F20"/>
          <w:spacing w:val="-9"/>
          <w:w w:val="95"/>
        </w:rPr>
        <w:t xml:space="preserve"> </w:t>
      </w:r>
      <w:r>
        <w:rPr>
          <w:color w:val="231F20"/>
          <w:w w:val="95"/>
        </w:rPr>
        <w:t>level</w:t>
      </w:r>
      <w:r>
        <w:rPr>
          <w:color w:val="231F20"/>
          <w:spacing w:val="-9"/>
          <w:w w:val="95"/>
        </w:rPr>
        <w:t xml:space="preserve"> </w:t>
      </w:r>
      <w:r>
        <w:rPr>
          <w:color w:val="231F20"/>
          <w:w w:val="95"/>
        </w:rPr>
        <w:t>of</w:t>
      </w:r>
      <w:r>
        <w:rPr>
          <w:color w:val="231F20"/>
          <w:spacing w:val="-9"/>
          <w:w w:val="95"/>
        </w:rPr>
        <w:t xml:space="preserve"> </w:t>
      </w:r>
      <w:r>
        <w:rPr>
          <w:color w:val="231F20"/>
          <w:w w:val="95"/>
        </w:rPr>
        <w:t>ethical</w:t>
      </w:r>
      <w:r>
        <w:rPr>
          <w:color w:val="231F20"/>
          <w:spacing w:val="-9"/>
          <w:w w:val="95"/>
        </w:rPr>
        <w:t xml:space="preserve"> </w:t>
      </w:r>
      <w:r>
        <w:rPr>
          <w:color w:val="231F20"/>
          <w:w w:val="95"/>
        </w:rPr>
        <w:t>standards</w:t>
      </w:r>
      <w:r>
        <w:rPr>
          <w:color w:val="231F20"/>
          <w:spacing w:val="-50"/>
          <w:w w:val="95"/>
        </w:rPr>
        <w:t xml:space="preserve"> </w:t>
      </w:r>
      <w:r>
        <w:rPr>
          <w:color w:val="231F20"/>
        </w:rPr>
        <w:t>when</w:t>
      </w:r>
      <w:r>
        <w:rPr>
          <w:color w:val="231F20"/>
          <w:spacing w:val="-1"/>
        </w:rPr>
        <w:t xml:space="preserve"> </w:t>
      </w:r>
      <w:r>
        <w:rPr>
          <w:color w:val="231F20"/>
        </w:rPr>
        <w:t>conducting</w:t>
      </w:r>
      <w:r>
        <w:rPr>
          <w:color w:val="231F20"/>
          <w:spacing w:val="-1"/>
        </w:rPr>
        <w:t xml:space="preserve"> </w:t>
      </w:r>
      <w:r>
        <w:rPr>
          <w:color w:val="231F20"/>
        </w:rPr>
        <w:t>business.</w:t>
      </w:r>
    </w:p>
    <w:p w14:paraId="48B181B8" w14:textId="77777777" w:rsidR="003605FC" w:rsidRDefault="003605FC" w:rsidP="003605FC">
      <w:pPr>
        <w:pStyle w:val="Heading1"/>
        <w:spacing w:before="147"/>
      </w:pPr>
      <w:r>
        <w:rPr>
          <w:noProof/>
        </w:rPr>
        <mc:AlternateContent>
          <mc:Choice Requires="wpg">
            <w:drawing>
              <wp:anchor distT="0" distB="0" distL="114300" distR="114300" simplePos="0" relativeHeight="251663360" behindDoc="0" locked="0" layoutInCell="1" allowOverlap="1" wp14:anchorId="56CC2AC4" wp14:editId="71917844">
                <wp:simplePos x="0" y="0"/>
                <wp:positionH relativeFrom="page">
                  <wp:posOffset>250190</wp:posOffset>
                </wp:positionH>
                <wp:positionV relativeFrom="paragraph">
                  <wp:posOffset>132715</wp:posOffset>
                </wp:positionV>
                <wp:extent cx="529590" cy="468630"/>
                <wp:effectExtent l="2540" t="4445" r="1270" b="31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590" cy="468630"/>
                          <a:chOff x="394" y="209"/>
                          <a:chExt cx="834" cy="738"/>
                        </a:xfrm>
                      </wpg:grpSpPr>
                      <wps:wsp>
                        <wps:cNvPr id="9" name="Freeform 15"/>
                        <wps:cNvSpPr>
                          <a:spLocks/>
                        </wps:cNvSpPr>
                        <wps:spPr bwMode="auto">
                          <a:xfrm>
                            <a:off x="393" y="210"/>
                            <a:ext cx="731" cy="717"/>
                          </a:xfrm>
                          <a:custGeom>
                            <a:avLst/>
                            <a:gdLst>
                              <a:gd name="T0" fmla="+- 0 792 394"/>
                              <a:gd name="T1" fmla="*/ T0 w 731"/>
                              <a:gd name="T2" fmla="+- 0 210 210"/>
                              <a:gd name="T3" fmla="*/ 210 h 717"/>
                              <a:gd name="T4" fmla="+- 0 679 394"/>
                              <a:gd name="T5" fmla="*/ T4 w 731"/>
                              <a:gd name="T6" fmla="+- 0 225 210"/>
                              <a:gd name="T7" fmla="*/ 225 h 717"/>
                              <a:gd name="T8" fmla="+- 0 603 394"/>
                              <a:gd name="T9" fmla="*/ T8 w 731"/>
                              <a:gd name="T10" fmla="+- 0 265 210"/>
                              <a:gd name="T11" fmla="*/ 265 h 717"/>
                              <a:gd name="T12" fmla="+- 0 575 394"/>
                              <a:gd name="T13" fmla="*/ T12 w 731"/>
                              <a:gd name="T14" fmla="+- 0 287 210"/>
                              <a:gd name="T15" fmla="*/ 287 h 717"/>
                              <a:gd name="T16" fmla="+- 0 482 394"/>
                              <a:gd name="T17" fmla="*/ T16 w 731"/>
                              <a:gd name="T18" fmla="+- 0 379 210"/>
                              <a:gd name="T19" fmla="*/ 379 h 717"/>
                              <a:gd name="T20" fmla="+- 0 488 394"/>
                              <a:gd name="T21" fmla="*/ T20 w 731"/>
                              <a:gd name="T22" fmla="+- 0 391 210"/>
                              <a:gd name="T23" fmla="*/ 391 h 717"/>
                              <a:gd name="T24" fmla="+- 0 490 394"/>
                              <a:gd name="T25" fmla="*/ T24 w 731"/>
                              <a:gd name="T26" fmla="+- 0 404 210"/>
                              <a:gd name="T27" fmla="*/ 404 h 717"/>
                              <a:gd name="T28" fmla="+- 0 487 394"/>
                              <a:gd name="T29" fmla="*/ T28 w 731"/>
                              <a:gd name="T30" fmla="+- 0 416 210"/>
                              <a:gd name="T31" fmla="*/ 416 h 717"/>
                              <a:gd name="T32" fmla="+- 0 480 394"/>
                              <a:gd name="T33" fmla="*/ T32 w 731"/>
                              <a:gd name="T34" fmla="+- 0 427 210"/>
                              <a:gd name="T35" fmla="*/ 427 h 717"/>
                              <a:gd name="T36" fmla="+- 0 469 394"/>
                              <a:gd name="T37" fmla="*/ T36 w 731"/>
                              <a:gd name="T38" fmla="+- 0 435 210"/>
                              <a:gd name="T39" fmla="*/ 435 h 717"/>
                              <a:gd name="T40" fmla="+- 0 456 394"/>
                              <a:gd name="T41" fmla="*/ T40 w 731"/>
                              <a:gd name="T42" fmla="+- 0 438 210"/>
                              <a:gd name="T43" fmla="*/ 438 h 717"/>
                              <a:gd name="T44" fmla="+- 0 443 394"/>
                              <a:gd name="T45" fmla="*/ T44 w 731"/>
                              <a:gd name="T46" fmla="+- 0 436 210"/>
                              <a:gd name="T47" fmla="*/ 436 h 717"/>
                              <a:gd name="T48" fmla="+- 0 432 394"/>
                              <a:gd name="T49" fmla="*/ T48 w 731"/>
                              <a:gd name="T50" fmla="+- 0 429 210"/>
                              <a:gd name="T51" fmla="*/ 429 h 717"/>
                              <a:gd name="T52" fmla="+- 0 394 394"/>
                              <a:gd name="T53" fmla="*/ T52 w 731"/>
                              <a:gd name="T54" fmla="+- 0 467 210"/>
                              <a:gd name="T55" fmla="*/ 467 h 717"/>
                              <a:gd name="T56" fmla="+- 0 394 394"/>
                              <a:gd name="T57" fmla="*/ T56 w 731"/>
                              <a:gd name="T58" fmla="+- 0 472 210"/>
                              <a:gd name="T59" fmla="*/ 472 h 717"/>
                              <a:gd name="T60" fmla="+- 0 489 394"/>
                              <a:gd name="T61" fmla="*/ T60 w 731"/>
                              <a:gd name="T62" fmla="+- 0 567 210"/>
                              <a:gd name="T63" fmla="*/ 567 h 717"/>
                              <a:gd name="T64" fmla="+- 0 494 394"/>
                              <a:gd name="T65" fmla="*/ T64 w 731"/>
                              <a:gd name="T66" fmla="+- 0 567 210"/>
                              <a:gd name="T67" fmla="*/ 567 h 717"/>
                              <a:gd name="T68" fmla="+- 0 531 394"/>
                              <a:gd name="T69" fmla="*/ T68 w 731"/>
                              <a:gd name="T70" fmla="+- 0 529 210"/>
                              <a:gd name="T71" fmla="*/ 529 h 717"/>
                              <a:gd name="T72" fmla="+- 0 523 394"/>
                              <a:gd name="T73" fmla="*/ T72 w 731"/>
                              <a:gd name="T74" fmla="+- 0 517 210"/>
                              <a:gd name="T75" fmla="*/ 517 h 717"/>
                              <a:gd name="T76" fmla="+- 0 521 394"/>
                              <a:gd name="T77" fmla="*/ T76 w 731"/>
                              <a:gd name="T78" fmla="+- 0 504 210"/>
                              <a:gd name="T79" fmla="*/ 504 h 717"/>
                              <a:gd name="T80" fmla="+- 0 523 394"/>
                              <a:gd name="T81" fmla="*/ T80 w 731"/>
                              <a:gd name="T82" fmla="+- 0 491 210"/>
                              <a:gd name="T83" fmla="*/ 491 h 717"/>
                              <a:gd name="T84" fmla="+- 0 531 394"/>
                              <a:gd name="T85" fmla="*/ T84 w 731"/>
                              <a:gd name="T86" fmla="+- 0 479 210"/>
                              <a:gd name="T87" fmla="*/ 479 h 717"/>
                              <a:gd name="T88" fmla="+- 0 543 394"/>
                              <a:gd name="T89" fmla="*/ T88 w 731"/>
                              <a:gd name="T90" fmla="+- 0 471 210"/>
                              <a:gd name="T91" fmla="*/ 471 h 717"/>
                              <a:gd name="T92" fmla="+- 0 556 394"/>
                              <a:gd name="T93" fmla="*/ T92 w 731"/>
                              <a:gd name="T94" fmla="+- 0 468 210"/>
                              <a:gd name="T95" fmla="*/ 468 h 717"/>
                              <a:gd name="T96" fmla="+- 0 569 394"/>
                              <a:gd name="T97" fmla="*/ T96 w 731"/>
                              <a:gd name="T98" fmla="+- 0 471 210"/>
                              <a:gd name="T99" fmla="*/ 471 h 717"/>
                              <a:gd name="T100" fmla="+- 0 581 394"/>
                              <a:gd name="T101" fmla="*/ T100 w 731"/>
                              <a:gd name="T102" fmla="+- 0 478 210"/>
                              <a:gd name="T103" fmla="*/ 478 h 717"/>
                              <a:gd name="T104" fmla="+- 0 625 394"/>
                              <a:gd name="T105" fmla="*/ T104 w 731"/>
                              <a:gd name="T106" fmla="+- 0 522 210"/>
                              <a:gd name="T107" fmla="*/ 522 h 717"/>
                              <a:gd name="T108" fmla="+- 0 637 394"/>
                              <a:gd name="T109" fmla="*/ T108 w 731"/>
                              <a:gd name="T110" fmla="+- 0 510 210"/>
                              <a:gd name="T111" fmla="*/ 510 h 717"/>
                              <a:gd name="T112" fmla="+- 0 685 394"/>
                              <a:gd name="T113" fmla="*/ T112 w 731"/>
                              <a:gd name="T114" fmla="+- 0 559 210"/>
                              <a:gd name="T115" fmla="*/ 559 h 717"/>
                              <a:gd name="T116" fmla="+- 0 684 394"/>
                              <a:gd name="T117" fmla="*/ T116 w 731"/>
                              <a:gd name="T118" fmla="+- 0 579 210"/>
                              <a:gd name="T119" fmla="*/ 579 h 717"/>
                              <a:gd name="T120" fmla="+- 0 688 394"/>
                              <a:gd name="T121" fmla="*/ T120 w 731"/>
                              <a:gd name="T122" fmla="+- 0 599 210"/>
                              <a:gd name="T123" fmla="*/ 599 h 717"/>
                              <a:gd name="T124" fmla="+- 0 976 394"/>
                              <a:gd name="T125" fmla="*/ T124 w 731"/>
                              <a:gd name="T126" fmla="+- 0 901 210"/>
                              <a:gd name="T127" fmla="*/ 901 h 717"/>
                              <a:gd name="T128" fmla="+- 0 1038 394"/>
                              <a:gd name="T129" fmla="*/ T128 w 731"/>
                              <a:gd name="T130" fmla="+- 0 927 210"/>
                              <a:gd name="T131" fmla="*/ 927 h 717"/>
                              <a:gd name="T132" fmla="+- 0 1054 394"/>
                              <a:gd name="T133" fmla="*/ T132 w 731"/>
                              <a:gd name="T134" fmla="+- 0 925 210"/>
                              <a:gd name="T135" fmla="*/ 925 h 717"/>
                              <a:gd name="T136" fmla="+- 0 1118 394"/>
                              <a:gd name="T137" fmla="*/ T136 w 731"/>
                              <a:gd name="T138" fmla="+- 0 872 210"/>
                              <a:gd name="T139" fmla="*/ 872 h 717"/>
                              <a:gd name="T140" fmla="+- 0 1125 394"/>
                              <a:gd name="T141" fmla="*/ T140 w 731"/>
                              <a:gd name="T142" fmla="+- 0 840 210"/>
                              <a:gd name="T143" fmla="*/ 840 h 717"/>
                              <a:gd name="T144" fmla="+- 0 1118 394"/>
                              <a:gd name="T145" fmla="*/ T144 w 731"/>
                              <a:gd name="T146" fmla="+- 0 807 210"/>
                              <a:gd name="T147" fmla="*/ 807 h 717"/>
                              <a:gd name="T148" fmla="+- 0 832 394"/>
                              <a:gd name="T149" fmla="*/ T148 w 731"/>
                              <a:gd name="T150" fmla="+- 0 511 210"/>
                              <a:gd name="T151" fmla="*/ 511 h 717"/>
                              <a:gd name="T152" fmla="+- 0 777 394"/>
                              <a:gd name="T153" fmla="*/ T152 w 731"/>
                              <a:gd name="T154" fmla="+- 0 486 210"/>
                              <a:gd name="T155" fmla="*/ 486 h 717"/>
                              <a:gd name="T156" fmla="+- 0 757 394"/>
                              <a:gd name="T157" fmla="*/ T156 w 731"/>
                              <a:gd name="T158" fmla="+- 0 487 210"/>
                              <a:gd name="T159" fmla="*/ 487 h 717"/>
                              <a:gd name="T160" fmla="+- 0 708 394"/>
                              <a:gd name="T161" fmla="*/ T160 w 731"/>
                              <a:gd name="T162" fmla="+- 0 439 210"/>
                              <a:gd name="T163" fmla="*/ 439 h 717"/>
                              <a:gd name="T164" fmla="+- 0 717 394"/>
                              <a:gd name="T165" fmla="*/ T164 w 731"/>
                              <a:gd name="T166" fmla="+- 0 430 210"/>
                              <a:gd name="T167" fmla="*/ 430 h 717"/>
                              <a:gd name="T168" fmla="+- 0 682 394"/>
                              <a:gd name="T169" fmla="*/ T168 w 731"/>
                              <a:gd name="T170" fmla="+- 0 400 210"/>
                              <a:gd name="T171" fmla="*/ 400 h 717"/>
                              <a:gd name="T172" fmla="+- 0 665 394"/>
                              <a:gd name="T173" fmla="*/ T172 w 731"/>
                              <a:gd name="T174" fmla="+- 0 382 210"/>
                              <a:gd name="T175" fmla="*/ 382 h 717"/>
                              <a:gd name="T176" fmla="+- 0 660 394"/>
                              <a:gd name="T177" fmla="*/ T176 w 731"/>
                              <a:gd name="T178" fmla="+- 0 369 210"/>
                              <a:gd name="T179" fmla="*/ 369 h 717"/>
                              <a:gd name="T180" fmla="+- 0 661 394"/>
                              <a:gd name="T181" fmla="*/ T180 w 731"/>
                              <a:gd name="T182" fmla="+- 0 355 210"/>
                              <a:gd name="T183" fmla="*/ 355 h 717"/>
                              <a:gd name="T184" fmla="+- 0 709 394"/>
                              <a:gd name="T185" fmla="*/ T184 w 731"/>
                              <a:gd name="T186" fmla="+- 0 299 210"/>
                              <a:gd name="T187" fmla="*/ 299 h 717"/>
                              <a:gd name="T188" fmla="+- 0 800 394"/>
                              <a:gd name="T189" fmla="*/ T188 w 731"/>
                              <a:gd name="T190" fmla="+- 0 272 210"/>
                              <a:gd name="T191" fmla="*/ 272 h 717"/>
                              <a:gd name="T192" fmla="+- 0 888 394"/>
                              <a:gd name="T193" fmla="*/ T192 w 731"/>
                              <a:gd name="T194" fmla="+- 0 263 210"/>
                              <a:gd name="T195" fmla="*/ 263 h 717"/>
                              <a:gd name="T196" fmla="+- 0 928 394"/>
                              <a:gd name="T197" fmla="*/ T196 w 731"/>
                              <a:gd name="T198" fmla="+- 0 262 210"/>
                              <a:gd name="T199" fmla="*/ 262 h 717"/>
                              <a:gd name="T200" fmla="+- 0 792 394"/>
                              <a:gd name="T201" fmla="*/ T200 w 731"/>
                              <a:gd name="T202" fmla="+- 0 210 210"/>
                              <a:gd name="T203" fmla="*/ 210 h 7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731" h="717">
                                <a:moveTo>
                                  <a:pt x="398" y="0"/>
                                </a:moveTo>
                                <a:lnTo>
                                  <a:pt x="285" y="15"/>
                                </a:lnTo>
                                <a:lnTo>
                                  <a:pt x="209" y="55"/>
                                </a:lnTo>
                                <a:lnTo>
                                  <a:pt x="181" y="77"/>
                                </a:lnTo>
                                <a:lnTo>
                                  <a:pt x="88" y="169"/>
                                </a:lnTo>
                                <a:lnTo>
                                  <a:pt x="94" y="181"/>
                                </a:lnTo>
                                <a:lnTo>
                                  <a:pt x="96" y="194"/>
                                </a:lnTo>
                                <a:lnTo>
                                  <a:pt x="93" y="206"/>
                                </a:lnTo>
                                <a:lnTo>
                                  <a:pt x="86" y="217"/>
                                </a:lnTo>
                                <a:lnTo>
                                  <a:pt x="75" y="225"/>
                                </a:lnTo>
                                <a:lnTo>
                                  <a:pt x="62" y="228"/>
                                </a:lnTo>
                                <a:lnTo>
                                  <a:pt x="49" y="226"/>
                                </a:lnTo>
                                <a:lnTo>
                                  <a:pt x="38" y="219"/>
                                </a:lnTo>
                                <a:lnTo>
                                  <a:pt x="0" y="257"/>
                                </a:lnTo>
                                <a:lnTo>
                                  <a:pt x="0" y="262"/>
                                </a:lnTo>
                                <a:lnTo>
                                  <a:pt x="95" y="357"/>
                                </a:lnTo>
                                <a:lnTo>
                                  <a:pt x="100" y="357"/>
                                </a:lnTo>
                                <a:lnTo>
                                  <a:pt x="137" y="319"/>
                                </a:lnTo>
                                <a:lnTo>
                                  <a:pt x="129" y="307"/>
                                </a:lnTo>
                                <a:lnTo>
                                  <a:pt x="127" y="294"/>
                                </a:lnTo>
                                <a:lnTo>
                                  <a:pt x="129" y="281"/>
                                </a:lnTo>
                                <a:lnTo>
                                  <a:pt x="137" y="269"/>
                                </a:lnTo>
                                <a:lnTo>
                                  <a:pt x="149" y="261"/>
                                </a:lnTo>
                                <a:lnTo>
                                  <a:pt x="162" y="258"/>
                                </a:lnTo>
                                <a:lnTo>
                                  <a:pt x="175" y="261"/>
                                </a:lnTo>
                                <a:lnTo>
                                  <a:pt x="187" y="268"/>
                                </a:lnTo>
                                <a:lnTo>
                                  <a:pt x="231" y="312"/>
                                </a:lnTo>
                                <a:lnTo>
                                  <a:pt x="243" y="300"/>
                                </a:lnTo>
                                <a:lnTo>
                                  <a:pt x="291" y="349"/>
                                </a:lnTo>
                                <a:lnTo>
                                  <a:pt x="290" y="369"/>
                                </a:lnTo>
                                <a:lnTo>
                                  <a:pt x="294" y="389"/>
                                </a:lnTo>
                                <a:lnTo>
                                  <a:pt x="582" y="691"/>
                                </a:lnTo>
                                <a:lnTo>
                                  <a:pt x="644" y="717"/>
                                </a:lnTo>
                                <a:lnTo>
                                  <a:pt x="660" y="715"/>
                                </a:lnTo>
                                <a:lnTo>
                                  <a:pt x="724" y="662"/>
                                </a:lnTo>
                                <a:lnTo>
                                  <a:pt x="731" y="630"/>
                                </a:lnTo>
                                <a:lnTo>
                                  <a:pt x="724" y="597"/>
                                </a:lnTo>
                                <a:lnTo>
                                  <a:pt x="438" y="301"/>
                                </a:lnTo>
                                <a:lnTo>
                                  <a:pt x="383" y="276"/>
                                </a:lnTo>
                                <a:lnTo>
                                  <a:pt x="363" y="277"/>
                                </a:lnTo>
                                <a:lnTo>
                                  <a:pt x="314" y="229"/>
                                </a:lnTo>
                                <a:lnTo>
                                  <a:pt x="323" y="220"/>
                                </a:lnTo>
                                <a:lnTo>
                                  <a:pt x="288" y="190"/>
                                </a:lnTo>
                                <a:lnTo>
                                  <a:pt x="271" y="172"/>
                                </a:lnTo>
                                <a:lnTo>
                                  <a:pt x="266" y="159"/>
                                </a:lnTo>
                                <a:lnTo>
                                  <a:pt x="267" y="145"/>
                                </a:lnTo>
                                <a:lnTo>
                                  <a:pt x="315" y="89"/>
                                </a:lnTo>
                                <a:lnTo>
                                  <a:pt x="406" y="62"/>
                                </a:lnTo>
                                <a:lnTo>
                                  <a:pt x="494" y="53"/>
                                </a:lnTo>
                                <a:lnTo>
                                  <a:pt x="534" y="52"/>
                                </a:lnTo>
                                <a:lnTo>
                                  <a:pt x="398" y="0"/>
                                </a:lnTo>
                                <a:close/>
                              </a:path>
                            </a:pathLst>
                          </a:custGeom>
                          <a:solidFill>
                            <a:srgbClr val="5859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6"/>
                        <wps:cNvSpPr>
                          <a:spLocks/>
                        </wps:cNvSpPr>
                        <wps:spPr bwMode="auto">
                          <a:xfrm>
                            <a:off x="489" y="209"/>
                            <a:ext cx="738" cy="738"/>
                          </a:xfrm>
                          <a:custGeom>
                            <a:avLst/>
                            <a:gdLst>
                              <a:gd name="T0" fmla="+- 0 1087 490"/>
                              <a:gd name="T1" fmla="*/ T0 w 738"/>
                              <a:gd name="T2" fmla="+- 0 209 209"/>
                              <a:gd name="T3" fmla="*/ 209 h 738"/>
                              <a:gd name="T4" fmla="+- 0 1079 490"/>
                              <a:gd name="T5" fmla="*/ T4 w 738"/>
                              <a:gd name="T6" fmla="+- 0 209 209"/>
                              <a:gd name="T7" fmla="*/ 209 h 738"/>
                              <a:gd name="T8" fmla="+- 0 1048 490"/>
                              <a:gd name="T9" fmla="*/ T8 w 738"/>
                              <a:gd name="T10" fmla="+- 0 212 209"/>
                              <a:gd name="T11" fmla="*/ 212 h 738"/>
                              <a:gd name="T12" fmla="+- 0 992 490"/>
                              <a:gd name="T13" fmla="*/ T12 w 738"/>
                              <a:gd name="T14" fmla="+- 0 236 209"/>
                              <a:gd name="T15" fmla="*/ 236 h 738"/>
                              <a:gd name="T16" fmla="+- 0 950 490"/>
                              <a:gd name="T17" fmla="*/ T16 w 738"/>
                              <a:gd name="T18" fmla="+- 0 278 209"/>
                              <a:gd name="T19" fmla="*/ 278 h 738"/>
                              <a:gd name="T20" fmla="+- 0 923 490"/>
                              <a:gd name="T21" fmla="*/ T20 w 738"/>
                              <a:gd name="T22" fmla="+- 0 362 209"/>
                              <a:gd name="T23" fmla="*/ 362 h 738"/>
                              <a:gd name="T24" fmla="+- 0 920 490"/>
                              <a:gd name="T25" fmla="*/ T24 w 738"/>
                              <a:gd name="T26" fmla="+- 0 375 209"/>
                              <a:gd name="T27" fmla="*/ 375 h 738"/>
                              <a:gd name="T28" fmla="+- 0 916 490"/>
                              <a:gd name="T29" fmla="*/ T28 w 738"/>
                              <a:gd name="T30" fmla="+- 0 394 209"/>
                              <a:gd name="T31" fmla="*/ 394 h 738"/>
                              <a:gd name="T32" fmla="+- 0 908 490"/>
                              <a:gd name="T33" fmla="*/ T32 w 738"/>
                              <a:gd name="T34" fmla="+- 0 414 209"/>
                              <a:gd name="T35" fmla="*/ 414 h 738"/>
                              <a:gd name="T36" fmla="+- 0 898 490"/>
                              <a:gd name="T37" fmla="*/ T36 w 738"/>
                              <a:gd name="T38" fmla="+- 0 433 209"/>
                              <a:gd name="T39" fmla="*/ 433 h 738"/>
                              <a:gd name="T40" fmla="+- 0 623 490"/>
                              <a:gd name="T41" fmla="*/ T40 w 738"/>
                              <a:gd name="T42" fmla="+- 0 707 209"/>
                              <a:gd name="T43" fmla="*/ 707 h 738"/>
                              <a:gd name="T44" fmla="+- 0 596 490"/>
                              <a:gd name="T45" fmla="*/ T44 w 738"/>
                              <a:gd name="T46" fmla="+- 0 707 209"/>
                              <a:gd name="T47" fmla="*/ 707 h 738"/>
                              <a:gd name="T48" fmla="+- 0 570 490"/>
                              <a:gd name="T49" fmla="*/ T48 w 738"/>
                              <a:gd name="T50" fmla="+- 0 713 209"/>
                              <a:gd name="T51" fmla="*/ 713 h 738"/>
                              <a:gd name="T52" fmla="+- 0 546 490"/>
                              <a:gd name="T53" fmla="*/ T52 w 738"/>
                              <a:gd name="T54" fmla="+- 0 725 209"/>
                              <a:gd name="T55" fmla="*/ 725 h 738"/>
                              <a:gd name="T56" fmla="+- 0 525 490"/>
                              <a:gd name="T57" fmla="*/ T56 w 738"/>
                              <a:gd name="T58" fmla="+- 0 742 209"/>
                              <a:gd name="T59" fmla="*/ 742 h 738"/>
                              <a:gd name="T60" fmla="+- 0 498 490"/>
                              <a:gd name="T61" fmla="*/ T60 w 738"/>
                              <a:gd name="T62" fmla="+- 0 781 209"/>
                              <a:gd name="T63" fmla="*/ 781 h 738"/>
                              <a:gd name="T64" fmla="+- 0 490 490"/>
                              <a:gd name="T65" fmla="*/ T64 w 738"/>
                              <a:gd name="T66" fmla="+- 0 827 209"/>
                              <a:gd name="T67" fmla="*/ 827 h 738"/>
                              <a:gd name="T68" fmla="+- 0 499 490"/>
                              <a:gd name="T69" fmla="*/ T68 w 738"/>
                              <a:gd name="T70" fmla="+- 0 872 209"/>
                              <a:gd name="T71" fmla="*/ 872 h 738"/>
                              <a:gd name="T72" fmla="+- 0 543 490"/>
                              <a:gd name="T73" fmla="*/ T72 w 738"/>
                              <a:gd name="T74" fmla="+- 0 927 209"/>
                              <a:gd name="T75" fmla="*/ 927 h 738"/>
                              <a:gd name="T76" fmla="+- 0 610 490"/>
                              <a:gd name="T77" fmla="*/ T76 w 738"/>
                              <a:gd name="T78" fmla="+- 0 947 209"/>
                              <a:gd name="T79" fmla="*/ 947 h 738"/>
                              <a:gd name="T80" fmla="+- 0 634 490"/>
                              <a:gd name="T81" fmla="*/ T80 w 738"/>
                              <a:gd name="T82" fmla="+- 0 945 209"/>
                              <a:gd name="T83" fmla="*/ 945 h 738"/>
                              <a:gd name="T84" fmla="+- 0 695 490"/>
                              <a:gd name="T85" fmla="*/ T84 w 738"/>
                              <a:gd name="T86" fmla="+- 0 912 209"/>
                              <a:gd name="T87" fmla="*/ 912 h 738"/>
                              <a:gd name="T88" fmla="+- 0 730 490"/>
                              <a:gd name="T89" fmla="*/ T88 w 738"/>
                              <a:gd name="T90" fmla="+- 0 840 209"/>
                              <a:gd name="T91" fmla="*/ 840 h 738"/>
                              <a:gd name="T92" fmla="+- 0 730 490"/>
                              <a:gd name="T93" fmla="*/ T92 w 738"/>
                              <a:gd name="T94" fmla="+- 0 813 209"/>
                              <a:gd name="T95" fmla="*/ 813 h 738"/>
                              <a:gd name="T96" fmla="+- 0 998 490"/>
                              <a:gd name="T97" fmla="*/ T96 w 738"/>
                              <a:gd name="T98" fmla="+- 0 545 209"/>
                              <a:gd name="T99" fmla="*/ 545 h 738"/>
                              <a:gd name="T100" fmla="+- 0 1064 490"/>
                              <a:gd name="T101" fmla="*/ T100 w 738"/>
                              <a:gd name="T102" fmla="+- 0 517 209"/>
                              <a:gd name="T103" fmla="*/ 517 h 738"/>
                              <a:gd name="T104" fmla="+- 0 1098 490"/>
                              <a:gd name="T105" fmla="*/ T104 w 738"/>
                              <a:gd name="T106" fmla="+- 0 512 209"/>
                              <a:gd name="T107" fmla="*/ 512 h 738"/>
                              <a:gd name="T108" fmla="+- 0 1098 490"/>
                              <a:gd name="T109" fmla="*/ T108 w 738"/>
                              <a:gd name="T110" fmla="+- 0 512 209"/>
                              <a:gd name="T111" fmla="*/ 512 h 738"/>
                              <a:gd name="T112" fmla="+- 0 1163 490"/>
                              <a:gd name="T113" fmla="*/ T112 w 738"/>
                              <a:gd name="T114" fmla="+- 0 484 209"/>
                              <a:gd name="T115" fmla="*/ 484 h 738"/>
                              <a:gd name="T116" fmla="+- 0 1205 490"/>
                              <a:gd name="T117" fmla="*/ T116 w 738"/>
                              <a:gd name="T118" fmla="+- 0 438 209"/>
                              <a:gd name="T119" fmla="*/ 438 h 738"/>
                              <a:gd name="T120" fmla="+- 0 1227 490"/>
                              <a:gd name="T121" fmla="*/ T120 w 738"/>
                              <a:gd name="T122" fmla="+- 0 367 209"/>
                              <a:gd name="T123" fmla="*/ 367 h 738"/>
                              <a:gd name="T124" fmla="+- 0 1225 490"/>
                              <a:gd name="T125" fmla="*/ T124 w 738"/>
                              <a:gd name="T126" fmla="+- 0 329 209"/>
                              <a:gd name="T127" fmla="*/ 329 h 738"/>
                              <a:gd name="T128" fmla="+- 0 1219 490"/>
                              <a:gd name="T129" fmla="*/ T128 w 738"/>
                              <a:gd name="T130" fmla="+- 0 300 209"/>
                              <a:gd name="T131" fmla="*/ 300 h 738"/>
                              <a:gd name="T132" fmla="+- 0 1114 490"/>
                              <a:gd name="T133" fmla="*/ T132 w 738"/>
                              <a:gd name="T134" fmla="+- 0 405 209"/>
                              <a:gd name="T135" fmla="*/ 405 h 738"/>
                              <a:gd name="T136" fmla="+- 0 1049 490"/>
                              <a:gd name="T137" fmla="*/ T136 w 738"/>
                              <a:gd name="T138" fmla="+- 0 387 209"/>
                              <a:gd name="T139" fmla="*/ 387 h 738"/>
                              <a:gd name="T140" fmla="+- 0 1031 490"/>
                              <a:gd name="T141" fmla="*/ T140 w 738"/>
                              <a:gd name="T142" fmla="+- 0 320 209"/>
                              <a:gd name="T143" fmla="*/ 320 h 738"/>
                              <a:gd name="T144" fmla="+- 0 1134 490"/>
                              <a:gd name="T145" fmla="*/ T144 w 738"/>
                              <a:gd name="T146" fmla="+- 0 217 209"/>
                              <a:gd name="T147" fmla="*/ 217 h 738"/>
                              <a:gd name="T148" fmla="+- 0 1096 490"/>
                              <a:gd name="T149" fmla="*/ T148 w 738"/>
                              <a:gd name="T150" fmla="+- 0 210 209"/>
                              <a:gd name="T151" fmla="*/ 210 h 738"/>
                              <a:gd name="T152" fmla="+- 0 1087 490"/>
                              <a:gd name="T153" fmla="*/ T152 w 738"/>
                              <a:gd name="T154" fmla="+- 0 209 209"/>
                              <a:gd name="T155" fmla="*/ 209 h 7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738" h="738">
                                <a:moveTo>
                                  <a:pt x="597" y="0"/>
                                </a:moveTo>
                                <a:lnTo>
                                  <a:pt x="589" y="0"/>
                                </a:lnTo>
                                <a:lnTo>
                                  <a:pt x="558" y="3"/>
                                </a:lnTo>
                                <a:lnTo>
                                  <a:pt x="502" y="27"/>
                                </a:lnTo>
                                <a:lnTo>
                                  <a:pt x="460" y="69"/>
                                </a:lnTo>
                                <a:lnTo>
                                  <a:pt x="433" y="153"/>
                                </a:lnTo>
                                <a:lnTo>
                                  <a:pt x="430" y="166"/>
                                </a:lnTo>
                                <a:lnTo>
                                  <a:pt x="426" y="185"/>
                                </a:lnTo>
                                <a:lnTo>
                                  <a:pt x="418" y="205"/>
                                </a:lnTo>
                                <a:lnTo>
                                  <a:pt x="408" y="224"/>
                                </a:lnTo>
                                <a:lnTo>
                                  <a:pt x="133" y="498"/>
                                </a:lnTo>
                                <a:lnTo>
                                  <a:pt x="106" y="498"/>
                                </a:lnTo>
                                <a:lnTo>
                                  <a:pt x="80" y="504"/>
                                </a:lnTo>
                                <a:lnTo>
                                  <a:pt x="56" y="516"/>
                                </a:lnTo>
                                <a:lnTo>
                                  <a:pt x="35" y="533"/>
                                </a:lnTo>
                                <a:lnTo>
                                  <a:pt x="8" y="572"/>
                                </a:lnTo>
                                <a:lnTo>
                                  <a:pt x="0" y="618"/>
                                </a:lnTo>
                                <a:lnTo>
                                  <a:pt x="9" y="663"/>
                                </a:lnTo>
                                <a:lnTo>
                                  <a:pt x="53" y="718"/>
                                </a:lnTo>
                                <a:lnTo>
                                  <a:pt x="120" y="738"/>
                                </a:lnTo>
                                <a:lnTo>
                                  <a:pt x="144" y="736"/>
                                </a:lnTo>
                                <a:lnTo>
                                  <a:pt x="205" y="703"/>
                                </a:lnTo>
                                <a:lnTo>
                                  <a:pt x="240" y="631"/>
                                </a:lnTo>
                                <a:lnTo>
                                  <a:pt x="240" y="604"/>
                                </a:lnTo>
                                <a:lnTo>
                                  <a:pt x="508" y="336"/>
                                </a:lnTo>
                                <a:lnTo>
                                  <a:pt x="574" y="308"/>
                                </a:lnTo>
                                <a:lnTo>
                                  <a:pt x="608" y="303"/>
                                </a:lnTo>
                                <a:lnTo>
                                  <a:pt x="673" y="275"/>
                                </a:lnTo>
                                <a:lnTo>
                                  <a:pt x="715" y="229"/>
                                </a:lnTo>
                                <a:lnTo>
                                  <a:pt x="737" y="158"/>
                                </a:lnTo>
                                <a:lnTo>
                                  <a:pt x="735" y="120"/>
                                </a:lnTo>
                                <a:lnTo>
                                  <a:pt x="729" y="91"/>
                                </a:lnTo>
                                <a:lnTo>
                                  <a:pt x="624" y="196"/>
                                </a:lnTo>
                                <a:lnTo>
                                  <a:pt x="559" y="178"/>
                                </a:lnTo>
                                <a:lnTo>
                                  <a:pt x="541" y="111"/>
                                </a:lnTo>
                                <a:lnTo>
                                  <a:pt x="644" y="8"/>
                                </a:lnTo>
                                <a:lnTo>
                                  <a:pt x="606" y="1"/>
                                </a:lnTo>
                                <a:lnTo>
                                  <a:pt x="59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17"/>
                        <wps:cNvSpPr>
                          <a:spLocks/>
                        </wps:cNvSpPr>
                        <wps:spPr bwMode="auto">
                          <a:xfrm>
                            <a:off x="505" y="225"/>
                            <a:ext cx="707" cy="707"/>
                          </a:xfrm>
                          <a:custGeom>
                            <a:avLst/>
                            <a:gdLst>
                              <a:gd name="T0" fmla="+- 0 580 505"/>
                              <a:gd name="T1" fmla="*/ T0 w 707"/>
                              <a:gd name="T2" fmla="+- 0 726 225"/>
                              <a:gd name="T3" fmla="*/ 726 h 707"/>
                              <a:gd name="T4" fmla="+- 0 536 505"/>
                              <a:gd name="T5" fmla="*/ T4 w 707"/>
                              <a:gd name="T6" fmla="+- 0 753 225"/>
                              <a:gd name="T7" fmla="*/ 753 h 707"/>
                              <a:gd name="T8" fmla="+- 0 505 505"/>
                              <a:gd name="T9" fmla="*/ T8 w 707"/>
                              <a:gd name="T10" fmla="+- 0 827 225"/>
                              <a:gd name="T11" fmla="*/ 827 h 707"/>
                              <a:gd name="T12" fmla="+- 0 536 505"/>
                              <a:gd name="T13" fmla="*/ T12 w 707"/>
                              <a:gd name="T14" fmla="+- 0 901 225"/>
                              <a:gd name="T15" fmla="*/ 901 h 707"/>
                              <a:gd name="T16" fmla="+- 0 610 505"/>
                              <a:gd name="T17" fmla="*/ T16 w 707"/>
                              <a:gd name="T18" fmla="+- 0 932 225"/>
                              <a:gd name="T19" fmla="*/ 932 h 707"/>
                              <a:gd name="T20" fmla="+- 0 684 505"/>
                              <a:gd name="T21" fmla="*/ T20 w 707"/>
                              <a:gd name="T22" fmla="+- 0 901 225"/>
                              <a:gd name="T23" fmla="*/ 901 h 707"/>
                              <a:gd name="T24" fmla="+- 0 630 505"/>
                              <a:gd name="T25" fmla="*/ T24 w 707"/>
                              <a:gd name="T26" fmla="+- 0 895 225"/>
                              <a:gd name="T27" fmla="*/ 895 h 707"/>
                              <a:gd name="T28" fmla="+- 0 541 505"/>
                              <a:gd name="T29" fmla="*/ T28 w 707"/>
                              <a:gd name="T30" fmla="+- 0 810 225"/>
                              <a:gd name="T31" fmla="*/ 810 h 707"/>
                              <a:gd name="T32" fmla="+- 0 762 505"/>
                              <a:gd name="T33" fmla="*/ T32 w 707"/>
                              <a:gd name="T34" fmla="+- 0 759 225"/>
                              <a:gd name="T35" fmla="*/ 759 h 707"/>
                              <a:gd name="T36" fmla="+- 0 629 505"/>
                              <a:gd name="T37" fmla="*/ T36 w 707"/>
                              <a:gd name="T38" fmla="+- 0 723 225"/>
                              <a:gd name="T39" fmla="*/ 723 h 707"/>
                              <a:gd name="T40" fmla="+- 0 762 505"/>
                              <a:gd name="T41" fmla="*/ T40 w 707"/>
                              <a:gd name="T42" fmla="+- 0 759 225"/>
                              <a:gd name="T43" fmla="*/ 759 h 707"/>
                              <a:gd name="T44" fmla="+- 0 659 505"/>
                              <a:gd name="T45" fmla="*/ T44 w 707"/>
                              <a:gd name="T46" fmla="+- 0 776 225"/>
                              <a:gd name="T47" fmla="*/ 776 h 707"/>
                              <a:gd name="T48" fmla="+- 0 630 505"/>
                              <a:gd name="T49" fmla="*/ T48 w 707"/>
                              <a:gd name="T50" fmla="+- 0 895 225"/>
                              <a:gd name="T51" fmla="*/ 895 h 707"/>
                              <a:gd name="T52" fmla="+- 0 700 505"/>
                              <a:gd name="T53" fmla="*/ T52 w 707"/>
                              <a:gd name="T54" fmla="+- 0 880 225"/>
                              <a:gd name="T55" fmla="*/ 880 h 707"/>
                              <a:gd name="T56" fmla="+- 0 715 505"/>
                              <a:gd name="T57" fmla="*/ T56 w 707"/>
                              <a:gd name="T58" fmla="+- 0 833 225"/>
                              <a:gd name="T59" fmla="*/ 833 h 707"/>
                              <a:gd name="T60" fmla="+- 0 762 505"/>
                              <a:gd name="T61" fmla="*/ T60 w 707"/>
                              <a:gd name="T62" fmla="+- 0 759 225"/>
                              <a:gd name="T63" fmla="*/ 759 h 707"/>
                              <a:gd name="T64" fmla="+- 0 1037 505"/>
                              <a:gd name="T65" fmla="*/ T64 w 707"/>
                              <a:gd name="T66" fmla="+- 0 231 225"/>
                              <a:gd name="T67" fmla="*/ 231 h 707"/>
                              <a:gd name="T68" fmla="+- 0 980 505"/>
                              <a:gd name="T69" fmla="*/ T68 w 707"/>
                              <a:gd name="T70" fmla="+- 0 266 225"/>
                              <a:gd name="T71" fmla="*/ 266 h 707"/>
                              <a:gd name="T72" fmla="+- 0 949 505"/>
                              <a:gd name="T73" fmla="*/ T72 w 707"/>
                              <a:gd name="T74" fmla="+- 0 312 225"/>
                              <a:gd name="T75" fmla="*/ 312 h 707"/>
                              <a:gd name="T76" fmla="+- 0 938 505"/>
                              <a:gd name="T77" fmla="*/ T76 w 707"/>
                              <a:gd name="T78" fmla="+- 0 363 225"/>
                              <a:gd name="T79" fmla="*/ 363 h 707"/>
                              <a:gd name="T80" fmla="+- 0 930 505"/>
                              <a:gd name="T81" fmla="*/ T80 w 707"/>
                              <a:gd name="T82" fmla="+- 0 400 225"/>
                              <a:gd name="T83" fmla="*/ 400 h 707"/>
                              <a:gd name="T84" fmla="+- 0 910 505"/>
                              <a:gd name="T85" fmla="*/ T84 w 707"/>
                              <a:gd name="T86" fmla="+- 0 443 225"/>
                              <a:gd name="T87" fmla="*/ 443 h 707"/>
                              <a:gd name="T88" fmla="+- 0 798 505"/>
                              <a:gd name="T89" fmla="*/ T88 w 707"/>
                              <a:gd name="T90" fmla="+- 0 723 225"/>
                              <a:gd name="T91" fmla="*/ 723 h 707"/>
                              <a:gd name="T92" fmla="+- 0 987 505"/>
                              <a:gd name="T93" fmla="*/ T92 w 707"/>
                              <a:gd name="T94" fmla="+- 0 534 225"/>
                              <a:gd name="T95" fmla="*/ 534 h 707"/>
                              <a:gd name="T96" fmla="+- 0 1015 505"/>
                              <a:gd name="T97" fmla="*/ T96 w 707"/>
                              <a:gd name="T98" fmla="+- 0 516 225"/>
                              <a:gd name="T99" fmla="*/ 516 h 707"/>
                              <a:gd name="T100" fmla="+- 0 1072 505"/>
                              <a:gd name="T101" fmla="*/ T100 w 707"/>
                              <a:gd name="T102" fmla="+- 0 500 225"/>
                              <a:gd name="T103" fmla="*/ 500 h 707"/>
                              <a:gd name="T104" fmla="+- 0 1082 505"/>
                              <a:gd name="T105" fmla="*/ T104 w 707"/>
                              <a:gd name="T106" fmla="+- 0 498 225"/>
                              <a:gd name="T107" fmla="*/ 498 h 707"/>
                              <a:gd name="T108" fmla="+- 0 1129 505"/>
                              <a:gd name="T109" fmla="*/ T108 w 707"/>
                              <a:gd name="T110" fmla="+- 0 486 225"/>
                              <a:gd name="T111" fmla="*/ 486 h 707"/>
                              <a:gd name="T112" fmla="+- 0 1171 505"/>
                              <a:gd name="T113" fmla="*/ T112 w 707"/>
                              <a:gd name="T114" fmla="+- 0 457 225"/>
                              <a:gd name="T115" fmla="*/ 457 h 707"/>
                              <a:gd name="T116" fmla="+- 0 1195 505"/>
                              <a:gd name="T117" fmla="*/ T116 w 707"/>
                              <a:gd name="T118" fmla="+- 0 423 225"/>
                              <a:gd name="T119" fmla="*/ 423 h 707"/>
                              <a:gd name="T120" fmla="+- 0 1037 505"/>
                              <a:gd name="T121" fmla="*/ T120 w 707"/>
                              <a:gd name="T122" fmla="+- 0 400 225"/>
                              <a:gd name="T123" fmla="*/ 400 h 707"/>
                              <a:gd name="T124" fmla="+- 0 1102 505"/>
                              <a:gd name="T125" fmla="*/ T124 w 707"/>
                              <a:gd name="T126" fmla="+- 0 227 225"/>
                              <a:gd name="T127" fmla="*/ 227 h 707"/>
                              <a:gd name="T128" fmla="+- 0 1209 505"/>
                              <a:gd name="T129" fmla="*/ T128 w 707"/>
                              <a:gd name="T130" fmla="+- 0 332 225"/>
                              <a:gd name="T131" fmla="*/ 332 h 707"/>
                              <a:gd name="T132" fmla="+- 0 1195 505"/>
                              <a:gd name="T133" fmla="*/ T132 w 707"/>
                              <a:gd name="T134" fmla="+- 0 423 225"/>
                              <a:gd name="T135" fmla="*/ 423 h 707"/>
                              <a:gd name="T136" fmla="+- 0 1212 505"/>
                              <a:gd name="T137" fmla="*/ T136 w 707"/>
                              <a:gd name="T138" fmla="+- 0 365 225"/>
                              <a:gd name="T139" fmla="*/ 365 h 7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707" h="707">
                                <a:moveTo>
                                  <a:pt x="99" y="497"/>
                                </a:moveTo>
                                <a:lnTo>
                                  <a:pt x="75" y="501"/>
                                </a:lnTo>
                                <a:lnTo>
                                  <a:pt x="51" y="511"/>
                                </a:lnTo>
                                <a:lnTo>
                                  <a:pt x="31" y="528"/>
                                </a:lnTo>
                                <a:lnTo>
                                  <a:pt x="8" y="562"/>
                                </a:lnTo>
                                <a:lnTo>
                                  <a:pt x="0" y="602"/>
                                </a:lnTo>
                                <a:lnTo>
                                  <a:pt x="8" y="641"/>
                                </a:lnTo>
                                <a:lnTo>
                                  <a:pt x="31" y="676"/>
                                </a:lnTo>
                                <a:lnTo>
                                  <a:pt x="66" y="699"/>
                                </a:lnTo>
                                <a:lnTo>
                                  <a:pt x="105" y="707"/>
                                </a:lnTo>
                                <a:lnTo>
                                  <a:pt x="145" y="699"/>
                                </a:lnTo>
                                <a:lnTo>
                                  <a:pt x="179" y="676"/>
                                </a:lnTo>
                                <a:lnTo>
                                  <a:pt x="184" y="670"/>
                                </a:lnTo>
                                <a:lnTo>
                                  <a:pt x="125" y="670"/>
                                </a:lnTo>
                                <a:lnTo>
                                  <a:pt x="56" y="653"/>
                                </a:lnTo>
                                <a:lnTo>
                                  <a:pt x="36" y="585"/>
                                </a:lnTo>
                                <a:lnTo>
                                  <a:pt x="85" y="534"/>
                                </a:lnTo>
                                <a:lnTo>
                                  <a:pt x="257" y="534"/>
                                </a:lnTo>
                                <a:lnTo>
                                  <a:pt x="293" y="498"/>
                                </a:lnTo>
                                <a:lnTo>
                                  <a:pt x="124" y="498"/>
                                </a:lnTo>
                                <a:lnTo>
                                  <a:pt x="99" y="497"/>
                                </a:lnTo>
                                <a:close/>
                                <a:moveTo>
                                  <a:pt x="257" y="534"/>
                                </a:moveTo>
                                <a:lnTo>
                                  <a:pt x="85" y="534"/>
                                </a:lnTo>
                                <a:lnTo>
                                  <a:pt x="154" y="551"/>
                                </a:lnTo>
                                <a:lnTo>
                                  <a:pt x="174" y="619"/>
                                </a:lnTo>
                                <a:lnTo>
                                  <a:pt x="125" y="670"/>
                                </a:lnTo>
                                <a:lnTo>
                                  <a:pt x="184" y="670"/>
                                </a:lnTo>
                                <a:lnTo>
                                  <a:pt x="195" y="655"/>
                                </a:lnTo>
                                <a:lnTo>
                                  <a:pt x="206" y="632"/>
                                </a:lnTo>
                                <a:lnTo>
                                  <a:pt x="210" y="608"/>
                                </a:lnTo>
                                <a:lnTo>
                                  <a:pt x="208" y="583"/>
                                </a:lnTo>
                                <a:lnTo>
                                  <a:pt x="257" y="534"/>
                                </a:lnTo>
                                <a:close/>
                                <a:moveTo>
                                  <a:pt x="565" y="0"/>
                                </a:moveTo>
                                <a:lnTo>
                                  <a:pt x="532" y="6"/>
                                </a:lnTo>
                                <a:lnTo>
                                  <a:pt x="502" y="20"/>
                                </a:lnTo>
                                <a:lnTo>
                                  <a:pt x="475" y="41"/>
                                </a:lnTo>
                                <a:lnTo>
                                  <a:pt x="457" y="63"/>
                                </a:lnTo>
                                <a:lnTo>
                                  <a:pt x="444" y="87"/>
                                </a:lnTo>
                                <a:lnTo>
                                  <a:pt x="436" y="112"/>
                                </a:lnTo>
                                <a:lnTo>
                                  <a:pt x="433" y="138"/>
                                </a:lnTo>
                                <a:lnTo>
                                  <a:pt x="430" y="154"/>
                                </a:lnTo>
                                <a:lnTo>
                                  <a:pt x="425" y="175"/>
                                </a:lnTo>
                                <a:lnTo>
                                  <a:pt x="417" y="197"/>
                                </a:lnTo>
                                <a:lnTo>
                                  <a:pt x="405" y="218"/>
                                </a:lnTo>
                                <a:lnTo>
                                  <a:pt x="124" y="498"/>
                                </a:lnTo>
                                <a:lnTo>
                                  <a:pt x="293" y="498"/>
                                </a:lnTo>
                                <a:lnTo>
                                  <a:pt x="482" y="309"/>
                                </a:lnTo>
                                <a:lnTo>
                                  <a:pt x="483" y="309"/>
                                </a:lnTo>
                                <a:lnTo>
                                  <a:pt x="510" y="291"/>
                                </a:lnTo>
                                <a:lnTo>
                                  <a:pt x="541" y="280"/>
                                </a:lnTo>
                                <a:lnTo>
                                  <a:pt x="567" y="275"/>
                                </a:lnTo>
                                <a:lnTo>
                                  <a:pt x="577" y="273"/>
                                </a:lnTo>
                                <a:lnTo>
                                  <a:pt x="601" y="269"/>
                                </a:lnTo>
                                <a:lnTo>
                                  <a:pt x="624" y="261"/>
                                </a:lnTo>
                                <a:lnTo>
                                  <a:pt x="646" y="249"/>
                                </a:lnTo>
                                <a:lnTo>
                                  <a:pt x="666" y="232"/>
                                </a:lnTo>
                                <a:lnTo>
                                  <a:pt x="688" y="204"/>
                                </a:lnTo>
                                <a:lnTo>
                                  <a:pt x="690" y="198"/>
                                </a:lnTo>
                                <a:lnTo>
                                  <a:pt x="614" y="198"/>
                                </a:lnTo>
                                <a:lnTo>
                                  <a:pt x="532" y="175"/>
                                </a:lnTo>
                                <a:lnTo>
                                  <a:pt x="508" y="90"/>
                                </a:lnTo>
                                <a:lnTo>
                                  <a:pt x="597" y="2"/>
                                </a:lnTo>
                                <a:lnTo>
                                  <a:pt x="565" y="0"/>
                                </a:lnTo>
                                <a:close/>
                                <a:moveTo>
                                  <a:pt x="704" y="107"/>
                                </a:moveTo>
                                <a:lnTo>
                                  <a:pt x="614" y="198"/>
                                </a:lnTo>
                                <a:lnTo>
                                  <a:pt x="690" y="198"/>
                                </a:lnTo>
                                <a:lnTo>
                                  <a:pt x="701" y="173"/>
                                </a:lnTo>
                                <a:lnTo>
                                  <a:pt x="707" y="140"/>
                                </a:lnTo>
                                <a:lnTo>
                                  <a:pt x="704" y="107"/>
                                </a:lnTo>
                                <a:close/>
                              </a:path>
                            </a:pathLst>
                          </a:custGeom>
                          <a:solidFill>
                            <a:srgbClr val="5859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843B0C" id="Group 8" o:spid="_x0000_s1026" style="position:absolute;margin-left:19.7pt;margin-top:10.45pt;width:41.7pt;height:36.9pt;z-index:251663360;mso-position-horizontal-relative:page" coordorigin="394,209" coordsize="834,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">
                <v:shape id="Freeform 15" o:spid="_x0000_s1027" style="position:absolute;left:393;top:210;width:731;height:717;visibility:visible;mso-wrap-style:square;v-text-anchor:top" coordsize="73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" path="m398,l285,15,209,55,181,77,88,169r6,12l96,194r-3,12l86,217r-11,8l62,228,49,226,38,219,,257r,5l95,357r5,l137,319r-8,-12l127,294r2,-13l137,269r12,-8l162,258r13,3l187,268r44,44l243,300r48,49l290,369r4,20l582,691r62,26l660,715r64,-53l731,630r-7,-33l438,301,383,276r-20,1l314,229r9,-9l288,190,271,172r-5,-13l267,145,315,89,406,62r88,-9l534,52,398,xe" fillcolor="#58595b" stroked="f">
                  <v:path arrowok="t" o:connecttype="custom" o:connectlocs="398,210;285,225;209,265;181,287;88,379;94,391;96,404;93,416;86,427;75,435;62,438;49,436;38,429;0,467;0,472;95,567;100,567;137,529;129,517;127,504;129,491;137,479;149,471;162,468;175,471;187,478;231,522;243,510;291,559;290,579;294,599;582,901;644,927;660,925;724,872;731,840;724,807;438,511;383,486;363,487;314,439;323,430;288,400;271,382;266,369;267,355;315,299;406,272;494,263;534,262;398,210" o:connectangles="0,0,0,0,0,0,0,0,0,0,0,0,0,0,0,0,0,0,0,0,0,0,0,0,0,0,0,0,0,0,0,0,0,0,0,0,0,0,0,0,0,0,0,0,0,0,0,0,0,0,0"/>
                </v:shape>
                <v:shape id="Freeform 16" o:spid="_x0000_s1028" style="position:absolute;left:489;top:209;width:738;height:738;visibility:visible;mso-wrap-style:square;v-text-anchor:top" coordsize="738,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" path="m597,r-8,l558,3,502,27,460,69r-27,84l430,166r-4,19l418,205r-10,19l133,498r-27,l80,504,56,516,35,533,8,572,,618r9,45l53,718r67,20l144,736r61,-33l240,631r,-27l508,336r66,-28l608,303r65,-28l715,229r22,-71l735,120,729,91,624,196,559,178,541,111,644,8,606,1,597,xe" stroked="f">
                  <v:path arrowok="t" o:connecttype="custom" o:connectlocs="597,209;589,209;558,212;502,236;460,278;433,362;430,375;426,394;418,414;408,433;133,707;106,707;80,713;56,725;35,742;8,781;0,827;9,872;53,927;120,947;144,945;205,912;240,840;240,813;508,545;574,517;608,512;608,512;673,484;715,438;737,367;735,329;729,300;624,405;559,387;541,320;644,217;606,210;597,209" o:connectangles="0,0,0,0,0,0,0,0,0,0,0,0,0,0,0,0,0,0,0,0,0,0,0,0,0,0,0,0,0,0,0,0,0,0,0,0,0,0,0"/>
                </v:shape>
                <v:shape id="AutoShape 17" o:spid="_x0000_s1029" style="position:absolute;left:505;top:225;width:707;height:707;visibility:visible;mso-wrap-style:square;v-text-anchor:top" coordsize="707,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" path="m99,497r-24,4l51,511,31,528,8,562,,602r8,39l31,676r35,23l105,707r40,-8l179,676r5,-6l125,670,56,653,36,585,85,534r172,l293,498r-169,l99,497xm257,534r-172,l154,551r20,68l125,670r59,l195,655r11,-23l210,608r-2,-25l257,534xm565,l532,6,502,20,475,41,457,63,444,87r-8,25l433,138r-3,16l425,175r-8,22l405,218,124,498r169,l482,309r1,l510,291r31,-11l567,275r10,-2l601,269r23,-8l646,249r20,-17l688,204r2,-6l614,198,532,175,508,90,597,2,565,xm704,107r-90,91l690,198r11,-25l707,140r-3,-33xe" fillcolor="#58595b" stroked="f">
                  <v:path arrowok="t" o:connecttype="custom" o:connectlocs="75,726;31,753;0,827;31,901;105,932;179,901;125,895;36,810;257,759;124,723;257,759;154,776;125,895;195,880;210,833;257,759;532,231;475,266;444,312;433,363;425,400;405,443;293,723;482,534;510,516;567,500;577,498;624,486;666,457;690,423;532,400;597,227;704,332;690,423;707,365" o:connectangles="0,0,0,0,0,0,0,0,0,0,0,0,0,0,0,0,0,0,0,0,0,0,0,0,0,0,0,0,0,0,0,0,0,0,0"/>
                </v:shape>
                <w10:wrap anchorx="page"/>
              </v:group>
            </w:pict>
          </mc:Fallback>
        </mc:AlternateContent>
      </w:r>
      <w:r>
        <w:rPr>
          <w:color w:val="58595B"/>
          <w:w w:val="105"/>
        </w:rPr>
        <w:t>HUMAN</w:t>
      </w:r>
      <w:r>
        <w:rPr>
          <w:color w:val="58595B"/>
          <w:spacing w:val="1"/>
          <w:w w:val="105"/>
        </w:rPr>
        <w:t xml:space="preserve"> </w:t>
      </w:r>
      <w:r>
        <w:rPr>
          <w:color w:val="58595B"/>
          <w:w w:val="105"/>
        </w:rPr>
        <w:t>DIGNITY</w:t>
      </w:r>
      <w:r>
        <w:rPr>
          <w:color w:val="58595B"/>
          <w:spacing w:val="3"/>
          <w:w w:val="105"/>
        </w:rPr>
        <w:t xml:space="preserve"> </w:t>
      </w:r>
      <w:r>
        <w:rPr>
          <w:color w:val="58595B"/>
          <w:w w:val="105"/>
        </w:rPr>
        <w:t>AND</w:t>
      </w:r>
      <w:r>
        <w:rPr>
          <w:color w:val="58595B"/>
          <w:spacing w:val="2"/>
          <w:w w:val="105"/>
        </w:rPr>
        <w:t xml:space="preserve"> </w:t>
      </w:r>
      <w:r>
        <w:rPr>
          <w:color w:val="58595B"/>
          <w:w w:val="105"/>
        </w:rPr>
        <w:t>LABOR</w:t>
      </w:r>
    </w:p>
    <w:p w14:paraId="5CCA3E71" w14:textId="77777777" w:rsidR="003605FC" w:rsidRDefault="003605FC" w:rsidP="003605FC">
      <w:pPr>
        <w:pStyle w:val="BodyText"/>
        <w:spacing w:before="38" w:line="271" w:lineRule="auto"/>
        <w:ind w:left="1147" w:right="196"/>
      </w:pPr>
      <w:r>
        <w:rPr>
          <w:color w:val="231F20"/>
          <w:w w:val="90"/>
        </w:rPr>
        <w:t>Suppliers</w:t>
      </w:r>
      <w:r>
        <w:rPr>
          <w:color w:val="231F20"/>
          <w:spacing w:val="22"/>
          <w:w w:val="90"/>
        </w:rPr>
        <w:t xml:space="preserve"> </w:t>
      </w:r>
      <w:r>
        <w:rPr>
          <w:color w:val="231F20"/>
          <w:w w:val="90"/>
        </w:rPr>
        <w:t>have</w:t>
      </w:r>
      <w:r>
        <w:rPr>
          <w:color w:val="231F20"/>
          <w:spacing w:val="22"/>
          <w:w w:val="90"/>
        </w:rPr>
        <w:t xml:space="preserve"> </w:t>
      </w:r>
      <w:r>
        <w:rPr>
          <w:color w:val="231F20"/>
          <w:w w:val="90"/>
        </w:rPr>
        <w:t>a</w:t>
      </w:r>
      <w:r>
        <w:rPr>
          <w:color w:val="231F20"/>
          <w:spacing w:val="22"/>
          <w:w w:val="90"/>
        </w:rPr>
        <w:t xml:space="preserve"> </w:t>
      </w:r>
      <w:r>
        <w:rPr>
          <w:color w:val="231F20"/>
          <w:w w:val="90"/>
        </w:rPr>
        <w:t>responsibility</w:t>
      </w:r>
      <w:r>
        <w:rPr>
          <w:color w:val="231F20"/>
          <w:spacing w:val="23"/>
          <w:w w:val="90"/>
        </w:rPr>
        <w:t xml:space="preserve"> </w:t>
      </w:r>
      <w:r>
        <w:rPr>
          <w:color w:val="231F20"/>
          <w:w w:val="90"/>
        </w:rPr>
        <w:t>to</w:t>
      </w:r>
      <w:r>
        <w:rPr>
          <w:color w:val="231F20"/>
          <w:spacing w:val="22"/>
          <w:w w:val="90"/>
        </w:rPr>
        <w:t xml:space="preserve"> </w:t>
      </w:r>
      <w:r>
        <w:rPr>
          <w:color w:val="231F20"/>
          <w:w w:val="90"/>
        </w:rPr>
        <w:t>uphold</w:t>
      </w:r>
      <w:r>
        <w:rPr>
          <w:color w:val="231F20"/>
          <w:spacing w:val="22"/>
          <w:w w:val="90"/>
        </w:rPr>
        <w:t xml:space="preserve"> </w:t>
      </w:r>
      <w:r>
        <w:rPr>
          <w:color w:val="231F20"/>
          <w:w w:val="90"/>
        </w:rPr>
        <w:t>Berkshire</w:t>
      </w:r>
      <w:r>
        <w:rPr>
          <w:color w:val="231F20"/>
          <w:spacing w:val="23"/>
          <w:w w:val="90"/>
        </w:rPr>
        <w:t xml:space="preserve"> </w:t>
      </w:r>
      <w:r>
        <w:rPr>
          <w:color w:val="231F20"/>
          <w:w w:val="90"/>
        </w:rPr>
        <w:t>Hathaway</w:t>
      </w:r>
      <w:r>
        <w:rPr>
          <w:color w:val="231F20"/>
          <w:spacing w:val="22"/>
          <w:w w:val="90"/>
        </w:rPr>
        <w:t xml:space="preserve"> </w:t>
      </w:r>
      <w:r>
        <w:rPr>
          <w:color w:val="231F20"/>
          <w:w w:val="90"/>
        </w:rPr>
        <w:t>Energy’s</w:t>
      </w:r>
      <w:r>
        <w:rPr>
          <w:color w:val="231F20"/>
          <w:spacing w:val="22"/>
          <w:w w:val="90"/>
        </w:rPr>
        <w:t xml:space="preserve"> </w:t>
      </w:r>
      <w:r>
        <w:rPr>
          <w:color w:val="231F20"/>
          <w:w w:val="90"/>
        </w:rPr>
        <w:t>commitment</w:t>
      </w:r>
      <w:r>
        <w:rPr>
          <w:color w:val="231F20"/>
          <w:spacing w:val="23"/>
          <w:w w:val="90"/>
        </w:rPr>
        <w:t xml:space="preserve"> </w:t>
      </w:r>
      <w:r>
        <w:rPr>
          <w:color w:val="231F20"/>
          <w:w w:val="90"/>
        </w:rPr>
        <w:t>to</w:t>
      </w:r>
      <w:r>
        <w:rPr>
          <w:color w:val="231F20"/>
          <w:spacing w:val="22"/>
          <w:w w:val="90"/>
        </w:rPr>
        <w:t xml:space="preserve"> </w:t>
      </w:r>
      <w:r>
        <w:rPr>
          <w:color w:val="231F20"/>
          <w:w w:val="90"/>
        </w:rPr>
        <w:t>fair</w:t>
      </w:r>
      <w:r>
        <w:rPr>
          <w:color w:val="231F20"/>
          <w:spacing w:val="22"/>
          <w:w w:val="90"/>
        </w:rPr>
        <w:t xml:space="preserve"> </w:t>
      </w:r>
      <w:r>
        <w:rPr>
          <w:color w:val="231F20"/>
          <w:w w:val="90"/>
        </w:rPr>
        <w:t>employment</w:t>
      </w:r>
      <w:r>
        <w:rPr>
          <w:color w:val="231F20"/>
          <w:spacing w:val="23"/>
          <w:w w:val="90"/>
        </w:rPr>
        <w:t xml:space="preserve"> </w:t>
      </w:r>
      <w:r>
        <w:rPr>
          <w:color w:val="231F20"/>
          <w:w w:val="90"/>
        </w:rPr>
        <w:t>practices</w:t>
      </w:r>
      <w:r>
        <w:rPr>
          <w:color w:val="231F20"/>
          <w:spacing w:val="22"/>
          <w:w w:val="90"/>
        </w:rPr>
        <w:t xml:space="preserve"> </w:t>
      </w:r>
      <w:r>
        <w:rPr>
          <w:color w:val="231F20"/>
          <w:w w:val="90"/>
        </w:rPr>
        <w:t>including</w:t>
      </w:r>
      <w:r>
        <w:rPr>
          <w:color w:val="231F20"/>
          <w:spacing w:val="1"/>
          <w:w w:val="90"/>
        </w:rPr>
        <w:t xml:space="preserve"> </w:t>
      </w:r>
      <w:r>
        <w:rPr>
          <w:color w:val="231F20"/>
          <w:w w:val="90"/>
        </w:rPr>
        <w:t>diversity,</w:t>
      </w:r>
      <w:r>
        <w:rPr>
          <w:color w:val="231F20"/>
          <w:spacing w:val="22"/>
          <w:w w:val="90"/>
        </w:rPr>
        <w:t xml:space="preserve"> </w:t>
      </w:r>
      <w:proofErr w:type="gramStart"/>
      <w:r>
        <w:rPr>
          <w:color w:val="231F20"/>
          <w:w w:val="90"/>
        </w:rPr>
        <w:t>inclusion</w:t>
      </w:r>
      <w:proofErr w:type="gramEnd"/>
      <w:r>
        <w:rPr>
          <w:color w:val="231F20"/>
          <w:spacing w:val="22"/>
          <w:w w:val="90"/>
        </w:rPr>
        <w:t xml:space="preserve"> </w:t>
      </w:r>
      <w:r>
        <w:rPr>
          <w:color w:val="231F20"/>
          <w:w w:val="90"/>
        </w:rPr>
        <w:t>and</w:t>
      </w:r>
      <w:r>
        <w:rPr>
          <w:color w:val="231F20"/>
          <w:spacing w:val="22"/>
          <w:w w:val="90"/>
        </w:rPr>
        <w:t xml:space="preserve"> </w:t>
      </w:r>
      <w:r>
        <w:rPr>
          <w:color w:val="231F20"/>
          <w:w w:val="90"/>
        </w:rPr>
        <w:t>equal</w:t>
      </w:r>
      <w:r>
        <w:rPr>
          <w:color w:val="231F20"/>
          <w:spacing w:val="23"/>
          <w:w w:val="90"/>
        </w:rPr>
        <w:t xml:space="preserve"> </w:t>
      </w:r>
      <w:r>
        <w:rPr>
          <w:color w:val="231F20"/>
          <w:w w:val="90"/>
        </w:rPr>
        <w:t>employment</w:t>
      </w:r>
      <w:r>
        <w:rPr>
          <w:color w:val="231F20"/>
          <w:spacing w:val="22"/>
          <w:w w:val="90"/>
        </w:rPr>
        <w:t xml:space="preserve"> </w:t>
      </w:r>
      <w:r>
        <w:rPr>
          <w:color w:val="231F20"/>
          <w:w w:val="90"/>
        </w:rPr>
        <w:t>opportunity</w:t>
      </w:r>
      <w:r>
        <w:rPr>
          <w:color w:val="231F20"/>
          <w:spacing w:val="22"/>
          <w:w w:val="90"/>
        </w:rPr>
        <w:t xml:space="preserve"> </w:t>
      </w:r>
      <w:r>
        <w:rPr>
          <w:color w:val="231F20"/>
          <w:w w:val="90"/>
        </w:rPr>
        <w:t>as</w:t>
      </w:r>
      <w:r>
        <w:rPr>
          <w:color w:val="231F20"/>
          <w:spacing w:val="23"/>
          <w:w w:val="90"/>
        </w:rPr>
        <w:t xml:space="preserve"> </w:t>
      </w:r>
      <w:r>
        <w:rPr>
          <w:color w:val="231F20"/>
          <w:w w:val="90"/>
        </w:rPr>
        <w:t>well</w:t>
      </w:r>
      <w:r>
        <w:rPr>
          <w:color w:val="231F20"/>
          <w:spacing w:val="22"/>
          <w:w w:val="90"/>
        </w:rPr>
        <w:t xml:space="preserve"> </w:t>
      </w:r>
      <w:r>
        <w:rPr>
          <w:color w:val="231F20"/>
          <w:w w:val="90"/>
        </w:rPr>
        <w:t>as</w:t>
      </w:r>
      <w:r>
        <w:rPr>
          <w:color w:val="231F20"/>
          <w:spacing w:val="22"/>
          <w:w w:val="90"/>
        </w:rPr>
        <w:t xml:space="preserve"> </w:t>
      </w:r>
      <w:r>
        <w:rPr>
          <w:color w:val="231F20"/>
          <w:w w:val="90"/>
        </w:rPr>
        <w:t>a</w:t>
      </w:r>
      <w:r>
        <w:rPr>
          <w:color w:val="231F20"/>
          <w:spacing w:val="22"/>
          <w:w w:val="90"/>
        </w:rPr>
        <w:t xml:space="preserve"> </w:t>
      </w:r>
      <w:r>
        <w:rPr>
          <w:color w:val="231F20"/>
          <w:w w:val="90"/>
        </w:rPr>
        <w:t>humane</w:t>
      </w:r>
      <w:r>
        <w:rPr>
          <w:color w:val="231F20"/>
          <w:spacing w:val="23"/>
          <w:w w:val="90"/>
        </w:rPr>
        <w:t xml:space="preserve"> </w:t>
      </w:r>
      <w:r>
        <w:rPr>
          <w:color w:val="231F20"/>
          <w:w w:val="90"/>
        </w:rPr>
        <w:t>workplace</w:t>
      </w:r>
      <w:r>
        <w:rPr>
          <w:color w:val="231F20"/>
          <w:spacing w:val="22"/>
          <w:w w:val="90"/>
        </w:rPr>
        <w:t xml:space="preserve"> </w:t>
      </w:r>
      <w:r>
        <w:rPr>
          <w:color w:val="231F20"/>
          <w:w w:val="90"/>
        </w:rPr>
        <w:t>free</w:t>
      </w:r>
      <w:r>
        <w:rPr>
          <w:color w:val="231F20"/>
          <w:spacing w:val="22"/>
          <w:w w:val="90"/>
        </w:rPr>
        <w:t xml:space="preserve"> </w:t>
      </w:r>
      <w:r>
        <w:rPr>
          <w:color w:val="231F20"/>
          <w:w w:val="90"/>
        </w:rPr>
        <w:t>from</w:t>
      </w:r>
      <w:r>
        <w:rPr>
          <w:color w:val="231F20"/>
          <w:spacing w:val="22"/>
          <w:w w:val="90"/>
        </w:rPr>
        <w:t xml:space="preserve"> </w:t>
      </w:r>
      <w:r>
        <w:rPr>
          <w:color w:val="231F20"/>
          <w:w w:val="90"/>
        </w:rPr>
        <w:t>discrimination,</w:t>
      </w:r>
      <w:r>
        <w:rPr>
          <w:color w:val="231F20"/>
          <w:spacing w:val="23"/>
          <w:w w:val="90"/>
        </w:rPr>
        <w:t xml:space="preserve"> </w:t>
      </w:r>
      <w:r>
        <w:rPr>
          <w:color w:val="231F20"/>
          <w:w w:val="90"/>
        </w:rPr>
        <w:t>harassment,</w:t>
      </w:r>
      <w:r>
        <w:rPr>
          <w:color w:val="231F20"/>
          <w:spacing w:val="-47"/>
          <w:w w:val="90"/>
        </w:rPr>
        <w:t xml:space="preserve"> </w:t>
      </w:r>
      <w:r>
        <w:rPr>
          <w:color w:val="231F20"/>
          <w:w w:val="95"/>
        </w:rPr>
        <w:t>coercion</w:t>
      </w:r>
      <w:r>
        <w:rPr>
          <w:color w:val="231F20"/>
          <w:spacing w:val="-5"/>
          <w:w w:val="95"/>
        </w:rPr>
        <w:t xml:space="preserve"> </w:t>
      </w:r>
      <w:r>
        <w:rPr>
          <w:color w:val="231F20"/>
          <w:w w:val="95"/>
        </w:rPr>
        <w:t>and</w:t>
      </w:r>
      <w:r>
        <w:rPr>
          <w:color w:val="231F20"/>
          <w:spacing w:val="-4"/>
          <w:w w:val="95"/>
        </w:rPr>
        <w:t xml:space="preserve"> </w:t>
      </w:r>
      <w:r>
        <w:rPr>
          <w:color w:val="231F20"/>
          <w:w w:val="95"/>
        </w:rPr>
        <w:t>any</w:t>
      </w:r>
      <w:r>
        <w:rPr>
          <w:color w:val="231F20"/>
          <w:spacing w:val="-5"/>
          <w:w w:val="95"/>
        </w:rPr>
        <w:t xml:space="preserve"> </w:t>
      </w:r>
      <w:r>
        <w:rPr>
          <w:color w:val="231F20"/>
          <w:w w:val="95"/>
        </w:rPr>
        <w:t>form</w:t>
      </w:r>
      <w:r>
        <w:rPr>
          <w:color w:val="231F20"/>
          <w:spacing w:val="-4"/>
          <w:w w:val="95"/>
        </w:rPr>
        <w:t xml:space="preserve"> </w:t>
      </w:r>
      <w:r>
        <w:rPr>
          <w:color w:val="231F20"/>
          <w:w w:val="95"/>
        </w:rPr>
        <w:t>of</w:t>
      </w:r>
      <w:r>
        <w:rPr>
          <w:color w:val="231F20"/>
          <w:spacing w:val="-4"/>
          <w:w w:val="95"/>
        </w:rPr>
        <w:t xml:space="preserve"> </w:t>
      </w:r>
      <w:r>
        <w:rPr>
          <w:color w:val="231F20"/>
          <w:w w:val="95"/>
        </w:rPr>
        <w:t>violence,</w:t>
      </w:r>
      <w:r>
        <w:rPr>
          <w:color w:val="231F20"/>
          <w:spacing w:val="-5"/>
          <w:w w:val="95"/>
        </w:rPr>
        <w:t xml:space="preserve"> </w:t>
      </w:r>
      <w:r>
        <w:rPr>
          <w:color w:val="231F20"/>
          <w:w w:val="95"/>
        </w:rPr>
        <w:t>or</w:t>
      </w:r>
      <w:r>
        <w:rPr>
          <w:color w:val="231F20"/>
          <w:spacing w:val="-4"/>
          <w:w w:val="95"/>
        </w:rPr>
        <w:t xml:space="preserve"> </w:t>
      </w:r>
      <w:r>
        <w:rPr>
          <w:color w:val="231F20"/>
          <w:w w:val="95"/>
        </w:rPr>
        <w:t>any</w:t>
      </w:r>
      <w:r>
        <w:rPr>
          <w:color w:val="231F20"/>
          <w:spacing w:val="-4"/>
          <w:w w:val="95"/>
        </w:rPr>
        <w:t xml:space="preserve"> </w:t>
      </w:r>
      <w:r>
        <w:rPr>
          <w:color w:val="231F20"/>
          <w:w w:val="95"/>
        </w:rPr>
        <w:t>other</w:t>
      </w:r>
      <w:r>
        <w:rPr>
          <w:color w:val="231F20"/>
          <w:spacing w:val="-5"/>
          <w:w w:val="95"/>
        </w:rPr>
        <w:t xml:space="preserve"> </w:t>
      </w:r>
      <w:r>
        <w:rPr>
          <w:color w:val="231F20"/>
          <w:w w:val="95"/>
        </w:rPr>
        <w:t>type</w:t>
      </w:r>
      <w:r>
        <w:rPr>
          <w:color w:val="231F20"/>
          <w:spacing w:val="-4"/>
          <w:w w:val="95"/>
        </w:rPr>
        <w:t xml:space="preserve"> </w:t>
      </w:r>
      <w:r>
        <w:rPr>
          <w:color w:val="231F20"/>
          <w:w w:val="95"/>
        </w:rPr>
        <w:t>of</w:t>
      </w:r>
      <w:r>
        <w:rPr>
          <w:color w:val="231F20"/>
          <w:spacing w:val="-4"/>
          <w:w w:val="95"/>
        </w:rPr>
        <w:t xml:space="preserve"> </w:t>
      </w:r>
      <w:r>
        <w:rPr>
          <w:color w:val="231F20"/>
          <w:w w:val="95"/>
        </w:rPr>
        <w:t>behavior</w:t>
      </w:r>
      <w:r>
        <w:rPr>
          <w:color w:val="231F20"/>
          <w:spacing w:val="-5"/>
          <w:w w:val="95"/>
        </w:rPr>
        <w:t xml:space="preserve"> </w:t>
      </w:r>
      <w:r>
        <w:rPr>
          <w:color w:val="231F20"/>
          <w:w w:val="95"/>
        </w:rPr>
        <w:t>that</w:t>
      </w:r>
      <w:r>
        <w:rPr>
          <w:color w:val="231F20"/>
          <w:spacing w:val="-4"/>
          <w:w w:val="95"/>
        </w:rPr>
        <w:t xml:space="preserve"> </w:t>
      </w:r>
      <w:r>
        <w:rPr>
          <w:color w:val="231F20"/>
          <w:w w:val="95"/>
        </w:rPr>
        <w:t>is</w:t>
      </w:r>
      <w:r>
        <w:rPr>
          <w:color w:val="231F20"/>
          <w:spacing w:val="-4"/>
          <w:w w:val="95"/>
        </w:rPr>
        <w:t xml:space="preserve"> </w:t>
      </w:r>
      <w:r>
        <w:rPr>
          <w:color w:val="231F20"/>
          <w:w w:val="95"/>
        </w:rPr>
        <w:t>hostile,</w:t>
      </w:r>
      <w:r>
        <w:rPr>
          <w:color w:val="231F20"/>
          <w:spacing w:val="-5"/>
          <w:w w:val="95"/>
        </w:rPr>
        <w:t xml:space="preserve"> </w:t>
      </w:r>
      <w:r>
        <w:rPr>
          <w:color w:val="231F20"/>
          <w:w w:val="95"/>
        </w:rPr>
        <w:t>disrespectful,</w:t>
      </w:r>
      <w:r>
        <w:rPr>
          <w:color w:val="231F20"/>
          <w:spacing w:val="-4"/>
          <w:w w:val="95"/>
        </w:rPr>
        <w:t xml:space="preserve"> </w:t>
      </w:r>
      <w:r>
        <w:rPr>
          <w:color w:val="231F20"/>
          <w:w w:val="95"/>
        </w:rPr>
        <w:t>abusive</w:t>
      </w:r>
      <w:r>
        <w:rPr>
          <w:color w:val="231F20"/>
          <w:spacing w:val="-4"/>
          <w:w w:val="95"/>
        </w:rPr>
        <w:t xml:space="preserve"> </w:t>
      </w:r>
      <w:r>
        <w:rPr>
          <w:color w:val="231F20"/>
          <w:w w:val="95"/>
        </w:rPr>
        <w:t>or</w:t>
      </w:r>
      <w:r>
        <w:rPr>
          <w:color w:val="231F20"/>
          <w:spacing w:val="-5"/>
          <w:w w:val="95"/>
        </w:rPr>
        <w:t xml:space="preserve"> </w:t>
      </w:r>
      <w:r>
        <w:rPr>
          <w:color w:val="231F20"/>
          <w:w w:val="95"/>
        </w:rPr>
        <w:t>humiliating.</w:t>
      </w:r>
    </w:p>
    <w:p w14:paraId="55CA63A5" w14:textId="77777777" w:rsidR="003605FC" w:rsidRDefault="003605FC" w:rsidP="003605FC">
      <w:pPr>
        <w:pStyle w:val="BodyText"/>
        <w:spacing w:line="271" w:lineRule="auto"/>
        <w:ind w:left="1147" w:right="196"/>
      </w:pPr>
      <w:r>
        <w:rPr>
          <w:color w:val="231F20"/>
          <w:w w:val="90"/>
        </w:rPr>
        <w:lastRenderedPageBreak/>
        <w:t>Additionally,</w:t>
      </w:r>
      <w:r>
        <w:rPr>
          <w:color w:val="231F20"/>
          <w:spacing w:val="19"/>
          <w:w w:val="90"/>
        </w:rPr>
        <w:t xml:space="preserve"> </w:t>
      </w:r>
      <w:r>
        <w:rPr>
          <w:color w:val="231F20"/>
          <w:w w:val="90"/>
        </w:rPr>
        <w:t>suppliers</w:t>
      </w:r>
      <w:r>
        <w:rPr>
          <w:color w:val="231F20"/>
          <w:spacing w:val="19"/>
          <w:w w:val="90"/>
        </w:rPr>
        <w:t xml:space="preserve"> </w:t>
      </w:r>
      <w:r>
        <w:rPr>
          <w:color w:val="231F20"/>
          <w:w w:val="90"/>
        </w:rPr>
        <w:t>shall</w:t>
      </w:r>
      <w:r>
        <w:rPr>
          <w:color w:val="231F20"/>
          <w:spacing w:val="19"/>
          <w:w w:val="90"/>
        </w:rPr>
        <w:t xml:space="preserve"> </w:t>
      </w:r>
      <w:r>
        <w:rPr>
          <w:color w:val="231F20"/>
          <w:w w:val="90"/>
        </w:rPr>
        <w:t>support</w:t>
      </w:r>
      <w:r>
        <w:rPr>
          <w:color w:val="231F20"/>
          <w:spacing w:val="19"/>
          <w:w w:val="90"/>
        </w:rPr>
        <w:t xml:space="preserve"> </w:t>
      </w:r>
      <w:r>
        <w:rPr>
          <w:color w:val="231F20"/>
          <w:w w:val="90"/>
        </w:rPr>
        <w:t>and</w:t>
      </w:r>
      <w:r>
        <w:rPr>
          <w:color w:val="231F20"/>
          <w:spacing w:val="20"/>
          <w:w w:val="90"/>
        </w:rPr>
        <w:t xml:space="preserve"> </w:t>
      </w:r>
      <w:r>
        <w:rPr>
          <w:color w:val="231F20"/>
          <w:w w:val="90"/>
        </w:rPr>
        <w:t>respect</w:t>
      </w:r>
      <w:r>
        <w:rPr>
          <w:color w:val="231F20"/>
          <w:spacing w:val="19"/>
          <w:w w:val="90"/>
        </w:rPr>
        <w:t xml:space="preserve"> </w:t>
      </w:r>
      <w:r>
        <w:rPr>
          <w:color w:val="231F20"/>
          <w:w w:val="90"/>
        </w:rPr>
        <w:t>all</w:t>
      </w:r>
      <w:r>
        <w:rPr>
          <w:color w:val="231F20"/>
          <w:spacing w:val="19"/>
          <w:w w:val="90"/>
        </w:rPr>
        <w:t xml:space="preserve"> </w:t>
      </w:r>
      <w:r>
        <w:rPr>
          <w:color w:val="231F20"/>
          <w:w w:val="90"/>
        </w:rPr>
        <w:t>internationally</w:t>
      </w:r>
      <w:r>
        <w:rPr>
          <w:color w:val="231F20"/>
          <w:spacing w:val="19"/>
          <w:w w:val="90"/>
        </w:rPr>
        <w:t xml:space="preserve"> </w:t>
      </w:r>
      <w:r>
        <w:rPr>
          <w:color w:val="231F20"/>
          <w:w w:val="90"/>
        </w:rPr>
        <w:t>recognized</w:t>
      </w:r>
      <w:r>
        <w:rPr>
          <w:color w:val="231F20"/>
          <w:spacing w:val="20"/>
          <w:w w:val="90"/>
        </w:rPr>
        <w:t xml:space="preserve"> </w:t>
      </w:r>
      <w:r>
        <w:rPr>
          <w:color w:val="231F20"/>
          <w:w w:val="90"/>
        </w:rPr>
        <w:t>human</w:t>
      </w:r>
      <w:r>
        <w:rPr>
          <w:color w:val="231F20"/>
          <w:spacing w:val="19"/>
          <w:w w:val="90"/>
        </w:rPr>
        <w:t xml:space="preserve"> </w:t>
      </w:r>
      <w:r>
        <w:rPr>
          <w:color w:val="231F20"/>
          <w:w w:val="90"/>
        </w:rPr>
        <w:t>rights</w:t>
      </w:r>
      <w:r>
        <w:rPr>
          <w:color w:val="231F20"/>
          <w:spacing w:val="19"/>
          <w:w w:val="90"/>
        </w:rPr>
        <w:t xml:space="preserve"> </w:t>
      </w:r>
      <w:r>
        <w:rPr>
          <w:color w:val="231F20"/>
          <w:w w:val="90"/>
        </w:rPr>
        <w:t>and</w:t>
      </w:r>
      <w:r>
        <w:rPr>
          <w:color w:val="231F20"/>
          <w:spacing w:val="19"/>
          <w:w w:val="90"/>
        </w:rPr>
        <w:t xml:space="preserve"> </w:t>
      </w:r>
      <w:r>
        <w:rPr>
          <w:color w:val="231F20"/>
          <w:w w:val="90"/>
        </w:rPr>
        <w:t>ensure</w:t>
      </w:r>
      <w:r>
        <w:rPr>
          <w:color w:val="231F20"/>
          <w:spacing w:val="20"/>
          <w:w w:val="90"/>
        </w:rPr>
        <w:t xml:space="preserve"> </w:t>
      </w:r>
      <w:r>
        <w:rPr>
          <w:color w:val="231F20"/>
          <w:w w:val="90"/>
        </w:rPr>
        <w:t>age</w:t>
      </w:r>
      <w:r>
        <w:rPr>
          <w:color w:val="231F20"/>
          <w:spacing w:val="19"/>
          <w:w w:val="90"/>
        </w:rPr>
        <w:t xml:space="preserve"> </w:t>
      </w:r>
      <w:r>
        <w:rPr>
          <w:color w:val="231F20"/>
          <w:w w:val="90"/>
        </w:rPr>
        <w:t>of</w:t>
      </w:r>
      <w:r>
        <w:rPr>
          <w:color w:val="231F20"/>
          <w:spacing w:val="19"/>
          <w:w w:val="90"/>
        </w:rPr>
        <w:t xml:space="preserve"> </w:t>
      </w:r>
      <w:r>
        <w:rPr>
          <w:color w:val="231F20"/>
          <w:w w:val="90"/>
        </w:rPr>
        <w:t>workers,</w:t>
      </w:r>
      <w:r>
        <w:rPr>
          <w:color w:val="231F20"/>
          <w:spacing w:val="-47"/>
          <w:w w:val="90"/>
        </w:rPr>
        <w:t xml:space="preserve"> </w:t>
      </w:r>
      <w:r>
        <w:rPr>
          <w:color w:val="231F20"/>
        </w:rPr>
        <w:t>wages,</w:t>
      </w:r>
      <w:r>
        <w:rPr>
          <w:color w:val="231F20"/>
          <w:spacing w:val="-7"/>
        </w:rPr>
        <w:t xml:space="preserve"> </w:t>
      </w:r>
      <w:proofErr w:type="gramStart"/>
      <w:r>
        <w:rPr>
          <w:color w:val="231F20"/>
        </w:rPr>
        <w:t>benefits</w:t>
      </w:r>
      <w:proofErr w:type="gramEnd"/>
      <w:r>
        <w:rPr>
          <w:color w:val="231F20"/>
          <w:spacing w:val="-7"/>
        </w:rPr>
        <w:t xml:space="preserve"> </w:t>
      </w:r>
      <w:r>
        <w:rPr>
          <w:color w:val="231F20"/>
        </w:rPr>
        <w:t>and</w:t>
      </w:r>
      <w:r>
        <w:rPr>
          <w:color w:val="231F20"/>
          <w:spacing w:val="-7"/>
        </w:rPr>
        <w:t xml:space="preserve"> </w:t>
      </w:r>
      <w:r>
        <w:rPr>
          <w:color w:val="231F20"/>
        </w:rPr>
        <w:t>hours</w:t>
      </w:r>
      <w:r>
        <w:rPr>
          <w:color w:val="231F20"/>
          <w:spacing w:val="-7"/>
        </w:rPr>
        <w:t xml:space="preserve"> </w:t>
      </w:r>
      <w:r>
        <w:rPr>
          <w:color w:val="231F20"/>
        </w:rPr>
        <w:t>of</w:t>
      </w:r>
      <w:r>
        <w:rPr>
          <w:color w:val="231F20"/>
          <w:spacing w:val="-7"/>
        </w:rPr>
        <w:t xml:space="preserve"> </w:t>
      </w:r>
      <w:r>
        <w:rPr>
          <w:color w:val="231F20"/>
        </w:rPr>
        <w:t>work</w:t>
      </w:r>
      <w:r>
        <w:rPr>
          <w:color w:val="231F20"/>
          <w:spacing w:val="-7"/>
        </w:rPr>
        <w:t xml:space="preserve"> </w:t>
      </w:r>
      <w:r>
        <w:rPr>
          <w:color w:val="231F20"/>
        </w:rPr>
        <w:t>comply</w:t>
      </w:r>
      <w:r>
        <w:rPr>
          <w:color w:val="231F20"/>
          <w:spacing w:val="-7"/>
        </w:rPr>
        <w:t xml:space="preserve"> </w:t>
      </w:r>
      <w:r>
        <w:rPr>
          <w:color w:val="231F20"/>
        </w:rPr>
        <w:t>with</w:t>
      </w:r>
      <w:r>
        <w:rPr>
          <w:color w:val="231F20"/>
          <w:spacing w:val="-7"/>
        </w:rPr>
        <w:t xml:space="preserve"> </w:t>
      </w:r>
      <w:r>
        <w:rPr>
          <w:color w:val="231F20"/>
        </w:rPr>
        <w:t>all</w:t>
      </w:r>
      <w:r>
        <w:rPr>
          <w:color w:val="231F20"/>
          <w:spacing w:val="-7"/>
        </w:rPr>
        <w:t xml:space="preserve"> </w:t>
      </w:r>
      <w:r>
        <w:rPr>
          <w:color w:val="231F20"/>
        </w:rPr>
        <w:t>applicable</w:t>
      </w:r>
      <w:r>
        <w:rPr>
          <w:color w:val="231F20"/>
          <w:spacing w:val="-7"/>
        </w:rPr>
        <w:t xml:space="preserve"> </w:t>
      </w:r>
      <w:r>
        <w:rPr>
          <w:color w:val="231F20"/>
        </w:rPr>
        <w:t>laws</w:t>
      </w:r>
      <w:r>
        <w:rPr>
          <w:color w:val="231F20"/>
          <w:spacing w:val="-7"/>
        </w:rPr>
        <w:t xml:space="preserve"> </w:t>
      </w:r>
      <w:r>
        <w:rPr>
          <w:color w:val="231F20"/>
        </w:rPr>
        <w:t>and</w:t>
      </w:r>
      <w:r>
        <w:rPr>
          <w:color w:val="231F20"/>
          <w:spacing w:val="-7"/>
        </w:rPr>
        <w:t xml:space="preserve"> </w:t>
      </w:r>
      <w:r>
        <w:rPr>
          <w:color w:val="231F20"/>
        </w:rPr>
        <w:t>regulations.</w:t>
      </w:r>
    </w:p>
    <w:p w14:paraId="505D8EAD" w14:textId="77777777" w:rsidR="003605FC" w:rsidRDefault="003605FC" w:rsidP="003605FC">
      <w:pPr>
        <w:pStyle w:val="Heading1"/>
      </w:pPr>
      <w:r>
        <w:rPr>
          <w:noProof/>
        </w:rPr>
        <mc:AlternateContent>
          <mc:Choice Requires="wps">
            <w:drawing>
              <wp:anchor distT="0" distB="0" distL="114300" distR="114300" simplePos="0" relativeHeight="251664384" behindDoc="0" locked="0" layoutInCell="1" allowOverlap="1" wp14:anchorId="74BFCB73" wp14:editId="7CECF9A1">
                <wp:simplePos x="0" y="0"/>
                <wp:positionH relativeFrom="page">
                  <wp:posOffset>321945</wp:posOffset>
                </wp:positionH>
                <wp:positionV relativeFrom="paragraph">
                  <wp:posOffset>121285</wp:posOffset>
                </wp:positionV>
                <wp:extent cx="393065" cy="507365"/>
                <wp:effectExtent l="7620" t="4445" r="8890" b="254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065" cy="507365"/>
                        </a:xfrm>
                        <a:custGeom>
                          <a:avLst/>
                          <a:gdLst>
                            <a:gd name="T0" fmla="+- 0 792 507"/>
                            <a:gd name="T1" fmla="*/ T0 w 619"/>
                            <a:gd name="T2" fmla="+- 0 589 191"/>
                            <a:gd name="T3" fmla="*/ 589 h 799"/>
                            <a:gd name="T4" fmla="+- 0 805 507"/>
                            <a:gd name="T5" fmla="*/ T4 w 619"/>
                            <a:gd name="T6" fmla="+- 0 626 191"/>
                            <a:gd name="T7" fmla="*/ 626 h 799"/>
                            <a:gd name="T8" fmla="+- 0 801 507"/>
                            <a:gd name="T9" fmla="*/ T8 w 619"/>
                            <a:gd name="T10" fmla="+- 0 679 191"/>
                            <a:gd name="T11" fmla="*/ 679 h 799"/>
                            <a:gd name="T12" fmla="+- 0 827 507"/>
                            <a:gd name="T13" fmla="*/ T12 w 619"/>
                            <a:gd name="T14" fmla="+- 0 628 191"/>
                            <a:gd name="T15" fmla="*/ 628 h 799"/>
                            <a:gd name="T16" fmla="+- 0 836 507"/>
                            <a:gd name="T17" fmla="*/ T16 w 619"/>
                            <a:gd name="T18" fmla="+- 0 618 191"/>
                            <a:gd name="T19" fmla="*/ 618 h 799"/>
                            <a:gd name="T20" fmla="+- 0 1075 507"/>
                            <a:gd name="T21" fmla="*/ T20 w 619"/>
                            <a:gd name="T22" fmla="+- 0 364 191"/>
                            <a:gd name="T23" fmla="*/ 364 h 799"/>
                            <a:gd name="T24" fmla="+- 0 930 507"/>
                            <a:gd name="T25" fmla="*/ T24 w 619"/>
                            <a:gd name="T26" fmla="+- 0 258 191"/>
                            <a:gd name="T27" fmla="*/ 258 h 799"/>
                            <a:gd name="T28" fmla="+- 0 708 507"/>
                            <a:gd name="T29" fmla="*/ T28 w 619"/>
                            <a:gd name="T30" fmla="+- 0 730 191"/>
                            <a:gd name="T31" fmla="*/ 730 h 799"/>
                            <a:gd name="T32" fmla="+- 0 924 507"/>
                            <a:gd name="T33" fmla="*/ T32 w 619"/>
                            <a:gd name="T34" fmla="+- 0 540 191"/>
                            <a:gd name="T35" fmla="*/ 540 h 799"/>
                            <a:gd name="T36" fmla="+- 0 896 507"/>
                            <a:gd name="T37" fmla="*/ T36 w 619"/>
                            <a:gd name="T38" fmla="+- 0 444 191"/>
                            <a:gd name="T39" fmla="*/ 444 h 799"/>
                            <a:gd name="T40" fmla="+- 0 852 507"/>
                            <a:gd name="T41" fmla="*/ T40 w 619"/>
                            <a:gd name="T42" fmla="+- 0 423 191"/>
                            <a:gd name="T43" fmla="*/ 423 h 799"/>
                            <a:gd name="T44" fmla="+- 0 795 507"/>
                            <a:gd name="T45" fmla="*/ T44 w 619"/>
                            <a:gd name="T46" fmla="+- 0 408 191"/>
                            <a:gd name="T47" fmla="*/ 408 h 799"/>
                            <a:gd name="T48" fmla="+- 0 736 507"/>
                            <a:gd name="T49" fmla="*/ T48 w 619"/>
                            <a:gd name="T50" fmla="+- 0 528 191"/>
                            <a:gd name="T51" fmla="*/ 528 h 799"/>
                            <a:gd name="T52" fmla="+- 0 785 507"/>
                            <a:gd name="T53" fmla="*/ T52 w 619"/>
                            <a:gd name="T54" fmla="+- 0 370 191"/>
                            <a:gd name="T55" fmla="*/ 370 h 799"/>
                            <a:gd name="T56" fmla="+- 0 890 507"/>
                            <a:gd name="T57" fmla="*/ T56 w 619"/>
                            <a:gd name="T58" fmla="+- 0 413 191"/>
                            <a:gd name="T59" fmla="*/ 413 h 799"/>
                            <a:gd name="T60" fmla="+- 0 816 507"/>
                            <a:gd name="T61" fmla="*/ T60 w 619"/>
                            <a:gd name="T62" fmla="+- 0 244 191"/>
                            <a:gd name="T63" fmla="*/ 244 h 799"/>
                            <a:gd name="T64" fmla="+- 0 558 507"/>
                            <a:gd name="T65" fmla="*/ T64 w 619"/>
                            <a:gd name="T66" fmla="+- 0 305 191"/>
                            <a:gd name="T67" fmla="*/ 305 h 799"/>
                            <a:gd name="T68" fmla="+- 0 559 507"/>
                            <a:gd name="T69" fmla="*/ T68 w 619"/>
                            <a:gd name="T70" fmla="+- 0 554 191"/>
                            <a:gd name="T71" fmla="*/ 554 h 799"/>
                            <a:gd name="T72" fmla="+- 0 591 507"/>
                            <a:gd name="T73" fmla="*/ T72 w 619"/>
                            <a:gd name="T74" fmla="+- 0 690 191"/>
                            <a:gd name="T75" fmla="*/ 690 h 799"/>
                            <a:gd name="T76" fmla="+- 0 660 507"/>
                            <a:gd name="T77" fmla="*/ T76 w 619"/>
                            <a:gd name="T78" fmla="+- 0 809 191"/>
                            <a:gd name="T79" fmla="*/ 809 h 799"/>
                            <a:gd name="T80" fmla="+- 0 745 507"/>
                            <a:gd name="T81" fmla="*/ T80 w 619"/>
                            <a:gd name="T82" fmla="+- 0 893 191"/>
                            <a:gd name="T83" fmla="*/ 893 h 799"/>
                            <a:gd name="T84" fmla="+- 0 841 507"/>
                            <a:gd name="T85" fmla="*/ T84 w 619"/>
                            <a:gd name="T86" fmla="+- 0 923 191"/>
                            <a:gd name="T87" fmla="*/ 923 h 799"/>
                            <a:gd name="T88" fmla="+- 0 930 507"/>
                            <a:gd name="T89" fmla="*/ T88 w 619"/>
                            <a:gd name="T90" fmla="+- 0 855 191"/>
                            <a:gd name="T91" fmla="*/ 855 h 799"/>
                            <a:gd name="T92" fmla="+- 0 1010 507"/>
                            <a:gd name="T93" fmla="*/ T92 w 619"/>
                            <a:gd name="T94" fmla="+- 0 753 191"/>
                            <a:gd name="T95" fmla="*/ 753 h 799"/>
                            <a:gd name="T96" fmla="+- 0 1053 507"/>
                            <a:gd name="T97" fmla="*/ T96 w 619"/>
                            <a:gd name="T98" fmla="+- 0 657 191"/>
                            <a:gd name="T99" fmla="*/ 657 h 799"/>
                            <a:gd name="T100" fmla="+- 0 1073 507"/>
                            <a:gd name="T101" fmla="*/ T100 w 619"/>
                            <a:gd name="T102" fmla="+- 0 540 191"/>
                            <a:gd name="T103" fmla="*/ 540 h 799"/>
                            <a:gd name="T104" fmla="+- 0 1125 507"/>
                            <a:gd name="T105" fmla="*/ T104 w 619"/>
                            <a:gd name="T106" fmla="+- 0 465 191"/>
                            <a:gd name="T107" fmla="*/ 465 h 799"/>
                            <a:gd name="T108" fmla="+- 0 1119 507"/>
                            <a:gd name="T109" fmla="*/ T108 w 619"/>
                            <a:gd name="T110" fmla="+- 0 268 191"/>
                            <a:gd name="T111" fmla="*/ 268 h 799"/>
                            <a:gd name="T112" fmla="+- 0 1098 507"/>
                            <a:gd name="T113" fmla="*/ T112 w 619"/>
                            <a:gd name="T114" fmla="+- 0 554 191"/>
                            <a:gd name="T115" fmla="*/ 554 h 799"/>
                            <a:gd name="T116" fmla="+- 0 1065 507"/>
                            <a:gd name="T117" fmla="*/ T116 w 619"/>
                            <a:gd name="T118" fmla="+- 0 697 191"/>
                            <a:gd name="T119" fmla="*/ 697 h 799"/>
                            <a:gd name="T120" fmla="+- 0 992 507"/>
                            <a:gd name="T121" fmla="*/ T120 w 619"/>
                            <a:gd name="T122" fmla="+- 0 823 191"/>
                            <a:gd name="T123" fmla="*/ 823 h 799"/>
                            <a:gd name="T124" fmla="+- 0 899 507"/>
                            <a:gd name="T125" fmla="*/ T124 w 619"/>
                            <a:gd name="T126" fmla="+- 0 913 191"/>
                            <a:gd name="T127" fmla="*/ 913 h 799"/>
                            <a:gd name="T128" fmla="+- 0 787 507"/>
                            <a:gd name="T129" fmla="*/ T128 w 619"/>
                            <a:gd name="T130" fmla="+- 0 948 191"/>
                            <a:gd name="T131" fmla="*/ 948 h 799"/>
                            <a:gd name="T132" fmla="+- 0 684 507"/>
                            <a:gd name="T133" fmla="*/ T132 w 619"/>
                            <a:gd name="T134" fmla="+- 0 872 191"/>
                            <a:gd name="T135" fmla="*/ 872 h 799"/>
                            <a:gd name="T136" fmla="+- 0 600 507"/>
                            <a:gd name="T137" fmla="*/ T136 w 619"/>
                            <a:gd name="T138" fmla="+- 0 764 191"/>
                            <a:gd name="T139" fmla="*/ 764 h 799"/>
                            <a:gd name="T140" fmla="+- 0 545 507"/>
                            <a:gd name="T141" fmla="*/ T140 w 619"/>
                            <a:gd name="T142" fmla="+- 0 627 191"/>
                            <a:gd name="T143" fmla="*/ 627 h 799"/>
                            <a:gd name="T144" fmla="+- 0 532 507"/>
                            <a:gd name="T145" fmla="*/ T144 w 619"/>
                            <a:gd name="T146" fmla="+- 0 465 191"/>
                            <a:gd name="T147" fmla="*/ 465 h 799"/>
                            <a:gd name="T148" fmla="+- 0 677 507"/>
                            <a:gd name="T149" fmla="*/ T148 w 619"/>
                            <a:gd name="T150" fmla="+- 0 235 191"/>
                            <a:gd name="T151" fmla="*/ 235 h 799"/>
                            <a:gd name="T152" fmla="+- 0 955 507"/>
                            <a:gd name="T153" fmla="*/ T152 w 619"/>
                            <a:gd name="T154" fmla="+- 0 235 191"/>
                            <a:gd name="T155" fmla="*/ 235 h 799"/>
                            <a:gd name="T156" fmla="+- 0 1100 507"/>
                            <a:gd name="T157" fmla="*/ T156 w 619"/>
                            <a:gd name="T158" fmla="+- 0 465 191"/>
                            <a:gd name="T159" fmla="*/ 465 h 799"/>
                            <a:gd name="T160" fmla="+- 0 971 507"/>
                            <a:gd name="T161" fmla="*/ T160 w 619"/>
                            <a:gd name="T162" fmla="+- 0 213 191"/>
                            <a:gd name="T163" fmla="*/ 213 h 799"/>
                            <a:gd name="T164" fmla="+- 0 661 507"/>
                            <a:gd name="T165" fmla="*/ T164 w 619"/>
                            <a:gd name="T166" fmla="+- 0 213 191"/>
                            <a:gd name="T167" fmla="*/ 213 h 799"/>
                            <a:gd name="T168" fmla="+- 0 507 507"/>
                            <a:gd name="T169" fmla="*/ T168 w 619"/>
                            <a:gd name="T170" fmla="+- 0 275 191"/>
                            <a:gd name="T171" fmla="*/ 275 h 799"/>
                            <a:gd name="T172" fmla="+- 0 513 507"/>
                            <a:gd name="T173" fmla="*/ T172 w 619"/>
                            <a:gd name="T174" fmla="+- 0 595 191"/>
                            <a:gd name="T175" fmla="*/ 595 h 799"/>
                            <a:gd name="T176" fmla="+- 0 642 507"/>
                            <a:gd name="T177" fmla="*/ T176 w 619"/>
                            <a:gd name="T178" fmla="+- 0 865 191"/>
                            <a:gd name="T179" fmla="*/ 865 h 799"/>
                            <a:gd name="T180" fmla="+- 0 810 507"/>
                            <a:gd name="T181" fmla="*/ T180 w 619"/>
                            <a:gd name="T182" fmla="+- 0 989 191"/>
                            <a:gd name="T183" fmla="*/ 989 h 799"/>
                            <a:gd name="T184" fmla="+- 0 825 507"/>
                            <a:gd name="T185" fmla="*/ T184 w 619"/>
                            <a:gd name="T186" fmla="+- 0 987 191"/>
                            <a:gd name="T187" fmla="*/ 987 h 799"/>
                            <a:gd name="T188" fmla="+- 0 990 507"/>
                            <a:gd name="T189" fmla="*/ T188 w 619"/>
                            <a:gd name="T190" fmla="+- 0 865 191"/>
                            <a:gd name="T191" fmla="*/ 865 h 799"/>
                            <a:gd name="T192" fmla="+- 0 1119 507"/>
                            <a:gd name="T193" fmla="*/ T192 w 619"/>
                            <a:gd name="T194" fmla="+- 0 595 191"/>
                            <a:gd name="T195" fmla="*/ 595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619" h="799">
                              <a:moveTo>
                                <a:pt x="333" y="398"/>
                              </a:moveTo>
                              <a:lnTo>
                                <a:pt x="322" y="388"/>
                              </a:lnTo>
                              <a:lnTo>
                                <a:pt x="296" y="388"/>
                              </a:lnTo>
                              <a:lnTo>
                                <a:pt x="285" y="398"/>
                              </a:lnTo>
                              <a:lnTo>
                                <a:pt x="285" y="420"/>
                              </a:lnTo>
                              <a:lnTo>
                                <a:pt x="289" y="427"/>
                              </a:lnTo>
                              <a:lnTo>
                                <a:pt x="297" y="433"/>
                              </a:lnTo>
                              <a:lnTo>
                                <a:pt x="298" y="435"/>
                              </a:lnTo>
                              <a:lnTo>
                                <a:pt x="298" y="437"/>
                              </a:lnTo>
                              <a:lnTo>
                                <a:pt x="292" y="479"/>
                              </a:lnTo>
                              <a:lnTo>
                                <a:pt x="291" y="483"/>
                              </a:lnTo>
                              <a:lnTo>
                                <a:pt x="294" y="488"/>
                              </a:lnTo>
                              <a:lnTo>
                                <a:pt x="324" y="488"/>
                              </a:lnTo>
                              <a:lnTo>
                                <a:pt x="327" y="483"/>
                              </a:lnTo>
                              <a:lnTo>
                                <a:pt x="326" y="479"/>
                              </a:lnTo>
                              <a:lnTo>
                                <a:pt x="320" y="437"/>
                              </a:lnTo>
                              <a:lnTo>
                                <a:pt x="320" y="435"/>
                              </a:lnTo>
                              <a:lnTo>
                                <a:pt x="321" y="433"/>
                              </a:lnTo>
                              <a:lnTo>
                                <a:pt x="322" y="432"/>
                              </a:lnTo>
                              <a:lnTo>
                                <a:pt x="329" y="427"/>
                              </a:lnTo>
                              <a:lnTo>
                                <a:pt x="333" y="420"/>
                              </a:lnTo>
                              <a:lnTo>
                                <a:pt x="333" y="398"/>
                              </a:lnTo>
                              <a:close/>
                              <a:moveTo>
                                <a:pt x="568" y="276"/>
                              </a:moveTo>
                              <a:lnTo>
                                <a:pt x="568" y="173"/>
                              </a:lnTo>
                              <a:lnTo>
                                <a:pt x="567" y="114"/>
                              </a:lnTo>
                              <a:lnTo>
                                <a:pt x="501" y="88"/>
                              </a:lnTo>
                              <a:lnTo>
                                <a:pt x="436" y="69"/>
                              </a:lnTo>
                              <a:lnTo>
                                <a:pt x="423" y="67"/>
                              </a:lnTo>
                              <a:lnTo>
                                <a:pt x="423" y="356"/>
                              </a:lnTo>
                              <a:lnTo>
                                <a:pt x="423" y="532"/>
                              </a:lnTo>
                              <a:lnTo>
                                <a:pt x="417" y="539"/>
                              </a:lnTo>
                              <a:lnTo>
                                <a:pt x="201" y="539"/>
                              </a:lnTo>
                              <a:lnTo>
                                <a:pt x="195" y="532"/>
                              </a:lnTo>
                              <a:lnTo>
                                <a:pt x="195" y="356"/>
                              </a:lnTo>
                              <a:lnTo>
                                <a:pt x="201" y="349"/>
                              </a:lnTo>
                              <a:lnTo>
                                <a:pt x="417" y="349"/>
                              </a:lnTo>
                              <a:lnTo>
                                <a:pt x="423" y="356"/>
                              </a:lnTo>
                              <a:lnTo>
                                <a:pt x="423" y="67"/>
                              </a:lnTo>
                              <a:lnTo>
                                <a:pt x="389" y="61"/>
                              </a:lnTo>
                              <a:lnTo>
                                <a:pt x="389" y="253"/>
                              </a:lnTo>
                              <a:lnTo>
                                <a:pt x="389" y="337"/>
                              </a:lnTo>
                              <a:lnTo>
                                <a:pt x="349" y="337"/>
                              </a:lnTo>
                              <a:lnTo>
                                <a:pt x="349" y="242"/>
                              </a:lnTo>
                              <a:lnTo>
                                <a:pt x="345" y="232"/>
                              </a:lnTo>
                              <a:lnTo>
                                <a:pt x="330" y="217"/>
                              </a:lnTo>
                              <a:lnTo>
                                <a:pt x="320" y="213"/>
                              </a:lnTo>
                              <a:lnTo>
                                <a:pt x="298" y="213"/>
                              </a:lnTo>
                              <a:lnTo>
                                <a:pt x="288" y="217"/>
                              </a:lnTo>
                              <a:lnTo>
                                <a:pt x="273" y="232"/>
                              </a:lnTo>
                              <a:lnTo>
                                <a:pt x="269" y="242"/>
                              </a:lnTo>
                              <a:lnTo>
                                <a:pt x="269" y="337"/>
                              </a:lnTo>
                              <a:lnTo>
                                <a:pt x="229" y="337"/>
                              </a:lnTo>
                              <a:lnTo>
                                <a:pt x="229" y="253"/>
                              </a:lnTo>
                              <a:lnTo>
                                <a:pt x="235" y="222"/>
                              </a:lnTo>
                              <a:lnTo>
                                <a:pt x="253" y="196"/>
                              </a:lnTo>
                              <a:lnTo>
                                <a:pt x="278" y="179"/>
                              </a:lnTo>
                              <a:lnTo>
                                <a:pt x="309" y="173"/>
                              </a:lnTo>
                              <a:lnTo>
                                <a:pt x="340" y="179"/>
                              </a:lnTo>
                              <a:lnTo>
                                <a:pt x="365" y="196"/>
                              </a:lnTo>
                              <a:lnTo>
                                <a:pt x="383" y="222"/>
                              </a:lnTo>
                              <a:lnTo>
                                <a:pt x="389" y="253"/>
                              </a:lnTo>
                              <a:lnTo>
                                <a:pt x="389" y="61"/>
                              </a:lnTo>
                              <a:lnTo>
                                <a:pt x="372" y="58"/>
                              </a:lnTo>
                              <a:lnTo>
                                <a:pt x="309" y="53"/>
                              </a:lnTo>
                              <a:lnTo>
                                <a:pt x="246" y="58"/>
                              </a:lnTo>
                              <a:lnTo>
                                <a:pt x="182" y="69"/>
                              </a:lnTo>
                              <a:lnTo>
                                <a:pt x="117" y="88"/>
                              </a:lnTo>
                              <a:lnTo>
                                <a:pt x="51" y="114"/>
                              </a:lnTo>
                              <a:lnTo>
                                <a:pt x="50" y="173"/>
                              </a:lnTo>
                              <a:lnTo>
                                <a:pt x="50" y="276"/>
                              </a:lnTo>
                              <a:lnTo>
                                <a:pt x="51" y="327"/>
                              </a:lnTo>
                              <a:lnTo>
                                <a:pt x="52" y="363"/>
                              </a:lnTo>
                              <a:lnTo>
                                <a:pt x="57" y="398"/>
                              </a:lnTo>
                              <a:lnTo>
                                <a:pt x="63" y="432"/>
                              </a:lnTo>
                              <a:lnTo>
                                <a:pt x="72" y="466"/>
                              </a:lnTo>
                              <a:lnTo>
                                <a:pt x="84" y="499"/>
                              </a:lnTo>
                              <a:lnTo>
                                <a:pt x="98" y="531"/>
                              </a:lnTo>
                              <a:lnTo>
                                <a:pt x="115" y="562"/>
                              </a:lnTo>
                              <a:lnTo>
                                <a:pt x="134" y="593"/>
                              </a:lnTo>
                              <a:lnTo>
                                <a:pt x="153" y="618"/>
                              </a:lnTo>
                              <a:lnTo>
                                <a:pt x="173" y="642"/>
                              </a:lnTo>
                              <a:lnTo>
                                <a:pt x="195" y="664"/>
                              </a:lnTo>
                              <a:lnTo>
                                <a:pt x="217" y="685"/>
                              </a:lnTo>
                              <a:lnTo>
                                <a:pt x="238" y="702"/>
                              </a:lnTo>
                              <a:lnTo>
                                <a:pt x="261" y="718"/>
                              </a:lnTo>
                              <a:lnTo>
                                <a:pt x="284" y="732"/>
                              </a:lnTo>
                              <a:lnTo>
                                <a:pt x="309" y="746"/>
                              </a:lnTo>
                              <a:lnTo>
                                <a:pt x="334" y="732"/>
                              </a:lnTo>
                              <a:lnTo>
                                <a:pt x="357" y="718"/>
                              </a:lnTo>
                              <a:lnTo>
                                <a:pt x="380" y="702"/>
                              </a:lnTo>
                              <a:lnTo>
                                <a:pt x="401" y="685"/>
                              </a:lnTo>
                              <a:lnTo>
                                <a:pt x="423" y="664"/>
                              </a:lnTo>
                              <a:lnTo>
                                <a:pt x="445" y="642"/>
                              </a:lnTo>
                              <a:lnTo>
                                <a:pt x="465" y="618"/>
                              </a:lnTo>
                              <a:lnTo>
                                <a:pt x="484" y="593"/>
                              </a:lnTo>
                              <a:lnTo>
                                <a:pt x="503" y="562"/>
                              </a:lnTo>
                              <a:lnTo>
                                <a:pt x="516" y="539"/>
                              </a:lnTo>
                              <a:lnTo>
                                <a:pt x="520" y="531"/>
                              </a:lnTo>
                              <a:lnTo>
                                <a:pt x="534" y="499"/>
                              </a:lnTo>
                              <a:lnTo>
                                <a:pt x="546" y="466"/>
                              </a:lnTo>
                              <a:lnTo>
                                <a:pt x="555" y="432"/>
                              </a:lnTo>
                              <a:lnTo>
                                <a:pt x="561" y="398"/>
                              </a:lnTo>
                              <a:lnTo>
                                <a:pt x="566" y="363"/>
                              </a:lnTo>
                              <a:lnTo>
                                <a:pt x="566" y="349"/>
                              </a:lnTo>
                              <a:lnTo>
                                <a:pt x="567" y="337"/>
                              </a:lnTo>
                              <a:lnTo>
                                <a:pt x="567" y="327"/>
                              </a:lnTo>
                              <a:lnTo>
                                <a:pt x="568" y="276"/>
                              </a:lnTo>
                              <a:close/>
                              <a:moveTo>
                                <a:pt x="618" y="274"/>
                              </a:moveTo>
                              <a:lnTo>
                                <a:pt x="618" y="148"/>
                              </a:lnTo>
                              <a:lnTo>
                                <a:pt x="618" y="84"/>
                              </a:lnTo>
                              <a:lnTo>
                                <a:pt x="615" y="79"/>
                              </a:lnTo>
                              <a:lnTo>
                                <a:pt x="612" y="77"/>
                              </a:lnTo>
                              <a:lnTo>
                                <a:pt x="593" y="69"/>
                              </a:lnTo>
                              <a:lnTo>
                                <a:pt x="593" y="274"/>
                              </a:lnTo>
                              <a:lnTo>
                                <a:pt x="593" y="325"/>
                              </a:lnTo>
                              <a:lnTo>
                                <a:pt x="591" y="363"/>
                              </a:lnTo>
                              <a:lnTo>
                                <a:pt x="587" y="400"/>
                              </a:lnTo>
                              <a:lnTo>
                                <a:pt x="580" y="436"/>
                              </a:lnTo>
                              <a:lnTo>
                                <a:pt x="570" y="472"/>
                              </a:lnTo>
                              <a:lnTo>
                                <a:pt x="558" y="506"/>
                              </a:lnTo>
                              <a:lnTo>
                                <a:pt x="543" y="540"/>
                              </a:lnTo>
                              <a:lnTo>
                                <a:pt x="525" y="573"/>
                              </a:lnTo>
                              <a:lnTo>
                                <a:pt x="505" y="605"/>
                              </a:lnTo>
                              <a:lnTo>
                                <a:pt x="485" y="632"/>
                              </a:lnTo>
                              <a:lnTo>
                                <a:pt x="464" y="657"/>
                              </a:lnTo>
                              <a:lnTo>
                                <a:pt x="441" y="681"/>
                              </a:lnTo>
                              <a:lnTo>
                                <a:pt x="417" y="702"/>
                              </a:lnTo>
                              <a:lnTo>
                                <a:pt x="392" y="722"/>
                              </a:lnTo>
                              <a:lnTo>
                                <a:pt x="366" y="740"/>
                              </a:lnTo>
                              <a:lnTo>
                                <a:pt x="338" y="757"/>
                              </a:lnTo>
                              <a:lnTo>
                                <a:pt x="309" y="772"/>
                              </a:lnTo>
                              <a:lnTo>
                                <a:pt x="280" y="757"/>
                              </a:lnTo>
                              <a:lnTo>
                                <a:pt x="252" y="740"/>
                              </a:lnTo>
                              <a:lnTo>
                                <a:pt x="226" y="722"/>
                              </a:lnTo>
                              <a:lnTo>
                                <a:pt x="201" y="702"/>
                              </a:lnTo>
                              <a:lnTo>
                                <a:pt x="177" y="681"/>
                              </a:lnTo>
                              <a:lnTo>
                                <a:pt x="154" y="657"/>
                              </a:lnTo>
                              <a:lnTo>
                                <a:pt x="133" y="632"/>
                              </a:lnTo>
                              <a:lnTo>
                                <a:pt x="114" y="605"/>
                              </a:lnTo>
                              <a:lnTo>
                                <a:pt x="93" y="573"/>
                              </a:lnTo>
                              <a:lnTo>
                                <a:pt x="75" y="540"/>
                              </a:lnTo>
                              <a:lnTo>
                                <a:pt x="60" y="506"/>
                              </a:lnTo>
                              <a:lnTo>
                                <a:pt x="48" y="472"/>
                              </a:lnTo>
                              <a:lnTo>
                                <a:pt x="38" y="436"/>
                              </a:lnTo>
                              <a:lnTo>
                                <a:pt x="31" y="400"/>
                              </a:lnTo>
                              <a:lnTo>
                                <a:pt x="27" y="363"/>
                              </a:lnTo>
                              <a:lnTo>
                                <a:pt x="25" y="325"/>
                              </a:lnTo>
                              <a:lnTo>
                                <a:pt x="25" y="274"/>
                              </a:lnTo>
                              <a:lnTo>
                                <a:pt x="25" y="148"/>
                              </a:lnTo>
                              <a:lnTo>
                                <a:pt x="25" y="96"/>
                              </a:lnTo>
                              <a:lnTo>
                                <a:pt x="98" y="66"/>
                              </a:lnTo>
                              <a:lnTo>
                                <a:pt x="170" y="44"/>
                              </a:lnTo>
                              <a:lnTo>
                                <a:pt x="240" y="31"/>
                              </a:lnTo>
                              <a:lnTo>
                                <a:pt x="309" y="26"/>
                              </a:lnTo>
                              <a:lnTo>
                                <a:pt x="378" y="31"/>
                              </a:lnTo>
                              <a:lnTo>
                                <a:pt x="448" y="44"/>
                              </a:lnTo>
                              <a:lnTo>
                                <a:pt x="520" y="66"/>
                              </a:lnTo>
                              <a:lnTo>
                                <a:pt x="593" y="96"/>
                              </a:lnTo>
                              <a:lnTo>
                                <a:pt x="593" y="148"/>
                              </a:lnTo>
                              <a:lnTo>
                                <a:pt x="593" y="274"/>
                              </a:lnTo>
                              <a:lnTo>
                                <a:pt x="593" y="69"/>
                              </a:lnTo>
                              <a:lnTo>
                                <a:pt x="539" y="46"/>
                              </a:lnTo>
                              <a:lnTo>
                                <a:pt x="475" y="26"/>
                              </a:lnTo>
                              <a:lnTo>
                                <a:pt x="464" y="22"/>
                              </a:lnTo>
                              <a:lnTo>
                                <a:pt x="388" y="7"/>
                              </a:lnTo>
                              <a:lnTo>
                                <a:pt x="309" y="0"/>
                              </a:lnTo>
                              <a:lnTo>
                                <a:pt x="230" y="7"/>
                              </a:lnTo>
                              <a:lnTo>
                                <a:pt x="154" y="22"/>
                              </a:lnTo>
                              <a:lnTo>
                                <a:pt x="79" y="46"/>
                              </a:lnTo>
                              <a:lnTo>
                                <a:pt x="6" y="77"/>
                              </a:lnTo>
                              <a:lnTo>
                                <a:pt x="3" y="79"/>
                              </a:lnTo>
                              <a:lnTo>
                                <a:pt x="0" y="84"/>
                              </a:lnTo>
                              <a:lnTo>
                                <a:pt x="0" y="148"/>
                              </a:lnTo>
                              <a:lnTo>
                                <a:pt x="0" y="274"/>
                              </a:lnTo>
                              <a:lnTo>
                                <a:pt x="0" y="325"/>
                              </a:lnTo>
                              <a:lnTo>
                                <a:pt x="6" y="404"/>
                              </a:lnTo>
                              <a:lnTo>
                                <a:pt x="24" y="479"/>
                              </a:lnTo>
                              <a:lnTo>
                                <a:pt x="52" y="551"/>
                              </a:lnTo>
                              <a:lnTo>
                                <a:pt x="93" y="620"/>
                              </a:lnTo>
                              <a:lnTo>
                                <a:pt x="135" y="674"/>
                              </a:lnTo>
                              <a:lnTo>
                                <a:pt x="184" y="722"/>
                              </a:lnTo>
                              <a:lnTo>
                                <a:pt x="239" y="762"/>
                              </a:lnTo>
                              <a:lnTo>
                                <a:pt x="300" y="796"/>
                              </a:lnTo>
                              <a:lnTo>
                                <a:pt x="303" y="798"/>
                              </a:lnTo>
                              <a:lnTo>
                                <a:pt x="306" y="798"/>
                              </a:lnTo>
                              <a:lnTo>
                                <a:pt x="312" y="798"/>
                              </a:lnTo>
                              <a:lnTo>
                                <a:pt x="315" y="798"/>
                              </a:lnTo>
                              <a:lnTo>
                                <a:pt x="318" y="796"/>
                              </a:lnTo>
                              <a:lnTo>
                                <a:pt x="361" y="772"/>
                              </a:lnTo>
                              <a:lnTo>
                                <a:pt x="379" y="762"/>
                              </a:lnTo>
                              <a:lnTo>
                                <a:pt x="434" y="722"/>
                              </a:lnTo>
                              <a:lnTo>
                                <a:pt x="483" y="674"/>
                              </a:lnTo>
                              <a:lnTo>
                                <a:pt x="526" y="620"/>
                              </a:lnTo>
                              <a:lnTo>
                                <a:pt x="566" y="551"/>
                              </a:lnTo>
                              <a:lnTo>
                                <a:pt x="594" y="479"/>
                              </a:lnTo>
                              <a:lnTo>
                                <a:pt x="612" y="404"/>
                              </a:lnTo>
                              <a:lnTo>
                                <a:pt x="618" y="325"/>
                              </a:lnTo>
                              <a:lnTo>
                                <a:pt x="618" y="274"/>
                              </a:lnTo>
                              <a:close/>
                            </a:path>
                          </a:pathLst>
                        </a:custGeom>
                        <a:solidFill>
                          <a:srgbClr val="5859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D3F46" id="Freeform 7" o:spid="_x0000_s1026" style="position:absolute;margin-left:25.35pt;margin-top:9.55pt;width:30.95pt;height:39.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" path="m333,398l322,388r-26,l285,398r,22l289,427r8,6l298,435r,2l292,479r-1,4l294,488r30,l327,483r-1,-4l320,437r,-2l321,433r1,-1l329,427r4,-7l333,398xm568,276r,-103l567,114,501,88,436,69,423,67r,289l423,532r-6,7l201,539r-6,-7l195,356r6,-7l417,349r6,7l423,67,389,61r,192l389,337r-40,l349,242r-4,-10l330,217r-10,-4l298,213r-10,4l273,232r-4,10l269,337r-40,l229,253r6,-31l253,196r25,-17l309,173r31,6l365,196r18,26l389,253r,-192l372,58,309,53r-63,5l182,69,117,88,51,114r-1,59l50,276r1,51l52,363r5,35l63,432r9,34l84,499r14,32l115,562r19,31l153,618r20,24l195,664r22,21l238,702r23,16l284,732r25,14l334,732r23,-14l380,702r21,-17l423,664r22,-22l465,618r19,-25l503,562r13,-23l520,531r14,-32l546,466r9,-34l561,398r5,-35l566,349r1,-12l567,327r1,-51xm618,274r,-126l618,84r-3,-5l612,77,593,69r,205l593,325r-2,38l587,400r-7,36l570,472r-12,34l543,540r-18,33l505,605r-20,27l464,657r-23,24l417,702r-25,20l366,740r-28,17l309,772,280,757,252,740,226,722,201,702,177,681,154,657,133,632,114,605,93,573,75,540,60,506,48,472,38,436,31,400,27,363,25,325r,-51l25,148r,-52l98,66,170,44,240,31r69,-5l378,31r70,13l520,66r73,30l593,148r,126l593,69,539,46,475,26,464,22,388,7,309,,230,7,154,22,79,46,6,77,3,79,,84r,64l,274r,51l6,404r18,75l52,551r41,69l135,674r49,48l239,762r61,34l303,798r3,l312,798r3,l318,796r43,-24l379,762r55,-40l483,674r43,-54l566,551r28,-72l612,404r6,-79l618,274xe" fillcolor="#58595b" stroked="f">
                <v:path arrowok="t" o:connecttype="custom" o:connectlocs="180975,374015;189230,397510;186690,431165;203200,398780;208915,392430;360680,231140;268605,163830;127635,463550;264795,342900;247015,281940;219075,268605;182880,259080;145415,335280;176530,234950;243205,262255;196215,154940;32385,193675;33020,351790;53340,438150;97155,513715;151130,567055;212090,586105;268605,542925;319405,478155;346710,417195;359410,342900;392430,295275;388620,170180;375285,351790;354330,442595;307975,522605;248920,579755;177800,601980;112395,553720;59055,485140;24130,398145;15875,295275;107950,149225;284480,149225;376555,295275;294640,135255;97790,135255;0,174625;3810,377825;85725,549275;192405,628015;201930,626745;306705,549275;388620,377825" o:connectangles="0,0,0,0,0,0,0,0,0,0,0,0,0,0,0,0,0,0,0,0,0,0,0,0,0,0,0,0,0,0,0,0,0,0,0,0,0,0,0,0,0,0,0,0,0,0,0,0,0"/>
                <w10:wrap anchorx="page"/>
              </v:shape>
            </w:pict>
          </mc:Fallback>
        </mc:AlternateContent>
      </w:r>
      <w:r>
        <w:rPr>
          <w:color w:val="58595B"/>
        </w:rPr>
        <w:t>SECURITY</w:t>
      </w:r>
      <w:r>
        <w:rPr>
          <w:color w:val="58595B"/>
          <w:spacing w:val="14"/>
        </w:rPr>
        <w:t xml:space="preserve"> </w:t>
      </w:r>
      <w:r>
        <w:rPr>
          <w:color w:val="58595B"/>
        </w:rPr>
        <w:t>OF</w:t>
      </w:r>
      <w:r>
        <w:rPr>
          <w:color w:val="58595B"/>
          <w:spacing w:val="14"/>
        </w:rPr>
        <w:t xml:space="preserve"> </w:t>
      </w:r>
      <w:r>
        <w:rPr>
          <w:color w:val="58595B"/>
        </w:rPr>
        <w:t>OUR</w:t>
      </w:r>
      <w:r>
        <w:rPr>
          <w:color w:val="58595B"/>
          <w:spacing w:val="14"/>
        </w:rPr>
        <w:t xml:space="preserve"> </w:t>
      </w:r>
      <w:r>
        <w:rPr>
          <w:color w:val="58595B"/>
        </w:rPr>
        <w:t>ASSETS</w:t>
      </w:r>
      <w:r>
        <w:rPr>
          <w:color w:val="58595B"/>
          <w:spacing w:val="14"/>
        </w:rPr>
        <w:t xml:space="preserve"> </w:t>
      </w:r>
      <w:r>
        <w:rPr>
          <w:color w:val="58595B"/>
        </w:rPr>
        <w:t>AND</w:t>
      </w:r>
      <w:r>
        <w:rPr>
          <w:color w:val="58595B"/>
          <w:spacing w:val="15"/>
        </w:rPr>
        <w:t xml:space="preserve"> </w:t>
      </w:r>
      <w:r>
        <w:rPr>
          <w:color w:val="58595B"/>
        </w:rPr>
        <w:t>DATA</w:t>
      </w:r>
      <w:r>
        <w:rPr>
          <w:color w:val="58595B"/>
          <w:spacing w:val="15"/>
        </w:rPr>
        <w:t xml:space="preserve"> </w:t>
      </w:r>
      <w:r>
        <w:rPr>
          <w:color w:val="58595B"/>
        </w:rPr>
        <w:t>PROTECTION</w:t>
      </w:r>
    </w:p>
    <w:p w14:paraId="3037659B" w14:textId="77777777" w:rsidR="003605FC" w:rsidRDefault="003605FC" w:rsidP="003605FC">
      <w:pPr>
        <w:pStyle w:val="BodyText"/>
        <w:spacing w:before="37" w:line="271" w:lineRule="auto"/>
        <w:ind w:left="1147" w:right="564"/>
      </w:pPr>
      <w:r>
        <w:rPr>
          <w:color w:val="231F20"/>
          <w:w w:val="95"/>
        </w:rPr>
        <w:t>Suppliers are expected to protect Berkshire Hathaway Energy’s resources – including company facilities, equipment,</w:t>
      </w:r>
      <w:r>
        <w:rPr>
          <w:color w:val="231F20"/>
          <w:spacing w:val="1"/>
          <w:w w:val="95"/>
        </w:rPr>
        <w:t xml:space="preserve"> </w:t>
      </w:r>
      <w:r>
        <w:rPr>
          <w:color w:val="231F20"/>
          <w:w w:val="95"/>
        </w:rPr>
        <w:t>systems,</w:t>
      </w:r>
      <w:r>
        <w:rPr>
          <w:color w:val="231F20"/>
          <w:spacing w:val="-8"/>
          <w:w w:val="95"/>
        </w:rPr>
        <w:t xml:space="preserve"> </w:t>
      </w:r>
      <w:r>
        <w:rPr>
          <w:color w:val="231F20"/>
          <w:w w:val="95"/>
        </w:rPr>
        <w:t>technology</w:t>
      </w:r>
      <w:r>
        <w:rPr>
          <w:color w:val="231F20"/>
          <w:spacing w:val="-8"/>
          <w:w w:val="95"/>
        </w:rPr>
        <w:t xml:space="preserve"> </w:t>
      </w:r>
      <w:r>
        <w:rPr>
          <w:color w:val="231F20"/>
          <w:w w:val="95"/>
        </w:rPr>
        <w:t>assets,</w:t>
      </w:r>
      <w:r>
        <w:rPr>
          <w:color w:val="231F20"/>
          <w:spacing w:val="-7"/>
          <w:w w:val="95"/>
        </w:rPr>
        <w:t xml:space="preserve"> </w:t>
      </w:r>
      <w:r>
        <w:rPr>
          <w:color w:val="231F20"/>
          <w:w w:val="95"/>
        </w:rPr>
        <w:t>data,</w:t>
      </w:r>
      <w:r>
        <w:rPr>
          <w:color w:val="231F20"/>
          <w:spacing w:val="-8"/>
          <w:w w:val="95"/>
        </w:rPr>
        <w:t xml:space="preserve"> </w:t>
      </w:r>
      <w:r>
        <w:rPr>
          <w:color w:val="231F20"/>
          <w:w w:val="95"/>
        </w:rPr>
        <w:t>materials,</w:t>
      </w:r>
      <w:r>
        <w:rPr>
          <w:color w:val="231F20"/>
          <w:spacing w:val="-8"/>
          <w:w w:val="95"/>
        </w:rPr>
        <w:t xml:space="preserve"> </w:t>
      </w:r>
      <w:r>
        <w:rPr>
          <w:color w:val="231F20"/>
          <w:w w:val="95"/>
        </w:rPr>
        <w:t>time,</w:t>
      </w:r>
      <w:r>
        <w:rPr>
          <w:color w:val="231F20"/>
          <w:spacing w:val="-7"/>
          <w:w w:val="95"/>
        </w:rPr>
        <w:t xml:space="preserve"> </w:t>
      </w:r>
      <w:r>
        <w:rPr>
          <w:color w:val="231F20"/>
          <w:w w:val="95"/>
        </w:rPr>
        <w:t>information,</w:t>
      </w:r>
      <w:r>
        <w:rPr>
          <w:color w:val="231F20"/>
          <w:spacing w:val="-8"/>
          <w:w w:val="95"/>
        </w:rPr>
        <w:t xml:space="preserve"> </w:t>
      </w:r>
      <w:r>
        <w:rPr>
          <w:color w:val="231F20"/>
          <w:w w:val="95"/>
        </w:rPr>
        <w:t>and</w:t>
      </w:r>
      <w:r>
        <w:rPr>
          <w:color w:val="231F20"/>
          <w:spacing w:val="-8"/>
          <w:w w:val="95"/>
        </w:rPr>
        <w:t xml:space="preserve"> </w:t>
      </w:r>
      <w:r>
        <w:rPr>
          <w:color w:val="231F20"/>
          <w:w w:val="95"/>
        </w:rPr>
        <w:t>office</w:t>
      </w:r>
      <w:r>
        <w:rPr>
          <w:color w:val="231F20"/>
          <w:spacing w:val="-8"/>
          <w:w w:val="95"/>
        </w:rPr>
        <w:t xml:space="preserve"> </w:t>
      </w:r>
      <w:r>
        <w:rPr>
          <w:color w:val="231F20"/>
          <w:w w:val="95"/>
        </w:rPr>
        <w:t>and</w:t>
      </w:r>
      <w:r>
        <w:rPr>
          <w:color w:val="231F20"/>
          <w:spacing w:val="-7"/>
          <w:w w:val="95"/>
        </w:rPr>
        <w:t xml:space="preserve"> </w:t>
      </w:r>
      <w:r>
        <w:rPr>
          <w:color w:val="231F20"/>
          <w:w w:val="95"/>
        </w:rPr>
        <w:t>field</w:t>
      </w:r>
      <w:r>
        <w:rPr>
          <w:color w:val="231F20"/>
          <w:spacing w:val="-8"/>
          <w:w w:val="95"/>
        </w:rPr>
        <w:t xml:space="preserve"> </w:t>
      </w:r>
      <w:r>
        <w:rPr>
          <w:color w:val="231F20"/>
          <w:w w:val="95"/>
        </w:rPr>
        <w:t>supplies</w:t>
      </w:r>
      <w:r>
        <w:rPr>
          <w:color w:val="231F20"/>
          <w:spacing w:val="-8"/>
          <w:w w:val="95"/>
        </w:rPr>
        <w:t xml:space="preserve"> </w:t>
      </w:r>
      <w:r>
        <w:rPr>
          <w:color w:val="231F20"/>
          <w:w w:val="95"/>
        </w:rPr>
        <w:t>–</w:t>
      </w:r>
      <w:r>
        <w:rPr>
          <w:color w:val="231F20"/>
          <w:spacing w:val="-7"/>
          <w:w w:val="95"/>
        </w:rPr>
        <w:t xml:space="preserve"> </w:t>
      </w:r>
      <w:r>
        <w:rPr>
          <w:color w:val="231F20"/>
          <w:w w:val="95"/>
        </w:rPr>
        <w:t>and</w:t>
      </w:r>
      <w:r>
        <w:rPr>
          <w:color w:val="231F20"/>
          <w:spacing w:val="-8"/>
          <w:w w:val="95"/>
        </w:rPr>
        <w:t xml:space="preserve"> </w:t>
      </w:r>
      <w:r>
        <w:rPr>
          <w:color w:val="231F20"/>
          <w:w w:val="95"/>
        </w:rPr>
        <w:t>adhere</w:t>
      </w:r>
      <w:r>
        <w:rPr>
          <w:color w:val="231F20"/>
          <w:spacing w:val="-8"/>
          <w:w w:val="95"/>
        </w:rPr>
        <w:t xml:space="preserve"> </w:t>
      </w:r>
      <w:r>
        <w:rPr>
          <w:color w:val="231F20"/>
          <w:w w:val="95"/>
        </w:rPr>
        <w:t>to</w:t>
      </w:r>
      <w:r>
        <w:rPr>
          <w:color w:val="231F20"/>
          <w:spacing w:val="-7"/>
          <w:w w:val="95"/>
        </w:rPr>
        <w:t xml:space="preserve"> </w:t>
      </w:r>
      <w:r>
        <w:rPr>
          <w:color w:val="231F20"/>
          <w:w w:val="95"/>
        </w:rPr>
        <w:t>all</w:t>
      </w:r>
      <w:r>
        <w:rPr>
          <w:color w:val="231F20"/>
          <w:spacing w:val="-8"/>
          <w:w w:val="95"/>
        </w:rPr>
        <w:t xml:space="preserve"> </w:t>
      </w:r>
      <w:r>
        <w:rPr>
          <w:color w:val="231F20"/>
          <w:w w:val="95"/>
        </w:rPr>
        <w:t>access,</w:t>
      </w:r>
      <w:r>
        <w:rPr>
          <w:color w:val="231F20"/>
          <w:spacing w:val="-50"/>
          <w:w w:val="95"/>
        </w:rPr>
        <w:t xml:space="preserve"> </w:t>
      </w:r>
      <w:r>
        <w:rPr>
          <w:color w:val="231F20"/>
        </w:rPr>
        <w:t>network</w:t>
      </w:r>
      <w:r>
        <w:rPr>
          <w:color w:val="231F20"/>
          <w:spacing w:val="-4"/>
        </w:rPr>
        <w:t xml:space="preserve"> </w:t>
      </w:r>
      <w:r>
        <w:rPr>
          <w:color w:val="231F20"/>
        </w:rPr>
        <w:t>security,</w:t>
      </w:r>
      <w:r>
        <w:rPr>
          <w:color w:val="231F20"/>
          <w:spacing w:val="-3"/>
        </w:rPr>
        <w:t xml:space="preserve"> </w:t>
      </w:r>
      <w:r>
        <w:rPr>
          <w:color w:val="231F20"/>
        </w:rPr>
        <w:t>physical</w:t>
      </w:r>
      <w:r>
        <w:rPr>
          <w:color w:val="231F20"/>
          <w:spacing w:val="-3"/>
        </w:rPr>
        <w:t xml:space="preserve"> </w:t>
      </w:r>
      <w:proofErr w:type="gramStart"/>
      <w:r>
        <w:rPr>
          <w:color w:val="231F20"/>
        </w:rPr>
        <w:t>security</w:t>
      </w:r>
      <w:proofErr w:type="gramEnd"/>
      <w:r>
        <w:rPr>
          <w:color w:val="231F20"/>
          <w:spacing w:val="-3"/>
        </w:rPr>
        <w:t xml:space="preserve"> </w:t>
      </w:r>
      <w:r>
        <w:rPr>
          <w:color w:val="231F20"/>
        </w:rPr>
        <w:t>and</w:t>
      </w:r>
      <w:r>
        <w:rPr>
          <w:color w:val="231F20"/>
          <w:spacing w:val="-3"/>
        </w:rPr>
        <w:t xml:space="preserve"> </w:t>
      </w:r>
      <w:r>
        <w:rPr>
          <w:color w:val="231F20"/>
        </w:rPr>
        <w:t>badging</w:t>
      </w:r>
      <w:r>
        <w:rPr>
          <w:color w:val="231F20"/>
          <w:spacing w:val="-3"/>
        </w:rPr>
        <w:t xml:space="preserve"> </w:t>
      </w:r>
      <w:r>
        <w:rPr>
          <w:color w:val="231F20"/>
        </w:rPr>
        <w:t>policies.</w:t>
      </w:r>
    </w:p>
    <w:p w14:paraId="5841AE38" w14:textId="77777777" w:rsidR="003605FC" w:rsidRDefault="003605FC" w:rsidP="003605FC">
      <w:pPr>
        <w:pStyle w:val="Heading1"/>
      </w:pPr>
      <w:r>
        <w:rPr>
          <w:noProof/>
        </w:rPr>
        <mc:AlternateContent>
          <mc:Choice Requires="wps">
            <w:drawing>
              <wp:anchor distT="0" distB="0" distL="114300" distR="114300" simplePos="0" relativeHeight="251665408" behindDoc="0" locked="0" layoutInCell="1" allowOverlap="1" wp14:anchorId="2A318343" wp14:editId="488558DD">
                <wp:simplePos x="0" y="0"/>
                <wp:positionH relativeFrom="page">
                  <wp:posOffset>303530</wp:posOffset>
                </wp:positionH>
                <wp:positionV relativeFrom="paragraph">
                  <wp:posOffset>135255</wp:posOffset>
                </wp:positionV>
                <wp:extent cx="441325" cy="441325"/>
                <wp:effectExtent l="8255" t="5080" r="7620" b="127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1325" cy="441325"/>
                        </a:xfrm>
                        <a:custGeom>
                          <a:avLst/>
                          <a:gdLst>
                            <a:gd name="T0" fmla="+- 0 937 478"/>
                            <a:gd name="T1" fmla="*/ T0 w 695"/>
                            <a:gd name="T2" fmla="+- 0 232 213"/>
                            <a:gd name="T3" fmla="*/ 232 h 695"/>
                            <a:gd name="T4" fmla="+- 0 794 478"/>
                            <a:gd name="T5" fmla="*/ T4 w 695"/>
                            <a:gd name="T6" fmla="+- 0 214 213"/>
                            <a:gd name="T7" fmla="*/ 214 h 695"/>
                            <a:gd name="T8" fmla="+- 0 706 478"/>
                            <a:gd name="T9" fmla="*/ T8 w 695"/>
                            <a:gd name="T10" fmla="+- 0 234 213"/>
                            <a:gd name="T11" fmla="*/ 234 h 695"/>
                            <a:gd name="T12" fmla="+- 0 802 478"/>
                            <a:gd name="T13" fmla="*/ T12 w 695"/>
                            <a:gd name="T14" fmla="+- 0 266 213"/>
                            <a:gd name="T15" fmla="*/ 266 h 695"/>
                            <a:gd name="T16" fmla="+- 0 867 478"/>
                            <a:gd name="T17" fmla="*/ T16 w 695"/>
                            <a:gd name="T18" fmla="+- 0 268 213"/>
                            <a:gd name="T19" fmla="*/ 268 h 695"/>
                            <a:gd name="T20" fmla="+- 0 980 478"/>
                            <a:gd name="T21" fmla="*/ T20 w 695"/>
                            <a:gd name="T22" fmla="+- 0 309 213"/>
                            <a:gd name="T23" fmla="*/ 309 h 695"/>
                            <a:gd name="T24" fmla="+- 0 1171 478"/>
                            <a:gd name="T25" fmla="*/ T24 w 695"/>
                            <a:gd name="T26" fmla="+- 0 540 213"/>
                            <a:gd name="T27" fmla="*/ 540 h 695"/>
                            <a:gd name="T28" fmla="+- 0 1172 478"/>
                            <a:gd name="T29" fmla="*/ T28 w 695"/>
                            <a:gd name="T30" fmla="+- 0 488 213"/>
                            <a:gd name="T31" fmla="*/ 488 h 695"/>
                            <a:gd name="T32" fmla="+- 0 1145 478"/>
                            <a:gd name="T33" fmla="*/ T32 w 695"/>
                            <a:gd name="T34" fmla="+- 0 356 213"/>
                            <a:gd name="T35" fmla="*/ 356 h 695"/>
                            <a:gd name="T36" fmla="+- 0 922 478"/>
                            <a:gd name="T37" fmla="*/ T36 w 695"/>
                            <a:gd name="T38" fmla="+- 0 362 213"/>
                            <a:gd name="T39" fmla="*/ 362 h 695"/>
                            <a:gd name="T40" fmla="+- 0 834 478"/>
                            <a:gd name="T41" fmla="*/ T40 w 695"/>
                            <a:gd name="T42" fmla="+- 0 411 213"/>
                            <a:gd name="T43" fmla="*/ 411 h 695"/>
                            <a:gd name="T44" fmla="+- 0 767 478"/>
                            <a:gd name="T45" fmla="*/ T44 w 695"/>
                            <a:gd name="T46" fmla="+- 0 505 213"/>
                            <a:gd name="T47" fmla="*/ 505 h 695"/>
                            <a:gd name="T48" fmla="+- 0 754 478"/>
                            <a:gd name="T49" fmla="*/ T48 w 695"/>
                            <a:gd name="T50" fmla="+- 0 630 213"/>
                            <a:gd name="T51" fmla="*/ 630 h 695"/>
                            <a:gd name="T52" fmla="+- 0 785 478"/>
                            <a:gd name="T53" fmla="*/ T52 w 695"/>
                            <a:gd name="T54" fmla="+- 0 752 213"/>
                            <a:gd name="T55" fmla="*/ 752 h 695"/>
                            <a:gd name="T56" fmla="+- 0 957 478"/>
                            <a:gd name="T57" fmla="*/ T56 w 695"/>
                            <a:gd name="T58" fmla="+- 0 605 213"/>
                            <a:gd name="T59" fmla="*/ 605 h 695"/>
                            <a:gd name="T60" fmla="+- 0 1051 478"/>
                            <a:gd name="T61" fmla="*/ T60 w 695"/>
                            <a:gd name="T62" fmla="+- 0 399 213"/>
                            <a:gd name="T63" fmla="*/ 399 h 695"/>
                            <a:gd name="T64" fmla="+- 0 995 478"/>
                            <a:gd name="T65" fmla="*/ T64 w 695"/>
                            <a:gd name="T66" fmla="+- 0 614 213"/>
                            <a:gd name="T67" fmla="*/ 614 h 695"/>
                            <a:gd name="T68" fmla="+- 0 852 478"/>
                            <a:gd name="T69" fmla="*/ T68 w 695"/>
                            <a:gd name="T70" fmla="+- 0 785 213"/>
                            <a:gd name="T71" fmla="*/ 785 h 695"/>
                            <a:gd name="T72" fmla="+- 0 895 478"/>
                            <a:gd name="T73" fmla="*/ T72 w 695"/>
                            <a:gd name="T74" fmla="+- 0 802 213"/>
                            <a:gd name="T75" fmla="*/ 802 h 695"/>
                            <a:gd name="T76" fmla="+- 0 1044 478"/>
                            <a:gd name="T77" fmla="*/ T76 w 695"/>
                            <a:gd name="T78" fmla="+- 0 738 213"/>
                            <a:gd name="T79" fmla="*/ 738 h 695"/>
                            <a:gd name="T80" fmla="+- 0 1022 478"/>
                            <a:gd name="T81" fmla="*/ T80 w 695"/>
                            <a:gd name="T82" fmla="+- 0 780 213"/>
                            <a:gd name="T83" fmla="*/ 780 h 695"/>
                            <a:gd name="T84" fmla="+- 0 825 478"/>
                            <a:gd name="T85" fmla="*/ T84 w 695"/>
                            <a:gd name="T86" fmla="+- 0 856 213"/>
                            <a:gd name="T87" fmla="*/ 856 h 695"/>
                            <a:gd name="T88" fmla="+- 0 616 478"/>
                            <a:gd name="T89" fmla="*/ T88 w 695"/>
                            <a:gd name="T90" fmla="+- 0 769 213"/>
                            <a:gd name="T91" fmla="*/ 769 h 695"/>
                            <a:gd name="T92" fmla="+- 0 529 478"/>
                            <a:gd name="T93" fmla="*/ T92 w 695"/>
                            <a:gd name="T94" fmla="+- 0 560 213"/>
                            <a:gd name="T95" fmla="*/ 560 h 695"/>
                            <a:gd name="T96" fmla="+- 0 544 478"/>
                            <a:gd name="T97" fmla="*/ T96 w 695"/>
                            <a:gd name="T98" fmla="+- 0 468 213"/>
                            <a:gd name="T99" fmla="*/ 468 h 695"/>
                            <a:gd name="T100" fmla="+- 0 561 478"/>
                            <a:gd name="T101" fmla="*/ T100 w 695"/>
                            <a:gd name="T102" fmla="+- 0 500 213"/>
                            <a:gd name="T103" fmla="*/ 500 h 695"/>
                            <a:gd name="T104" fmla="+- 0 634 478"/>
                            <a:gd name="T105" fmla="*/ T104 w 695"/>
                            <a:gd name="T106" fmla="+- 0 621 213"/>
                            <a:gd name="T107" fmla="*/ 621 h 695"/>
                            <a:gd name="T108" fmla="+- 0 718 478"/>
                            <a:gd name="T109" fmla="*/ T108 w 695"/>
                            <a:gd name="T110" fmla="+- 0 654 213"/>
                            <a:gd name="T111" fmla="*/ 654 h 695"/>
                            <a:gd name="T112" fmla="+- 0 709 478"/>
                            <a:gd name="T113" fmla="*/ T112 w 695"/>
                            <a:gd name="T114" fmla="+- 0 577 213"/>
                            <a:gd name="T115" fmla="*/ 577 h 695"/>
                            <a:gd name="T116" fmla="+- 0 713 478"/>
                            <a:gd name="T117" fmla="*/ T116 w 695"/>
                            <a:gd name="T118" fmla="+- 0 539 213"/>
                            <a:gd name="T119" fmla="*/ 539 h 695"/>
                            <a:gd name="T120" fmla="+- 0 680 478"/>
                            <a:gd name="T121" fmla="*/ T120 w 695"/>
                            <a:gd name="T122" fmla="+- 0 433 213"/>
                            <a:gd name="T123" fmla="*/ 433 h 695"/>
                            <a:gd name="T124" fmla="+- 0 677 478"/>
                            <a:gd name="T125" fmla="*/ T124 w 695"/>
                            <a:gd name="T126" fmla="+- 0 374 213"/>
                            <a:gd name="T127" fmla="*/ 374 h 695"/>
                            <a:gd name="T128" fmla="+- 0 728 478"/>
                            <a:gd name="T129" fmla="*/ T128 w 695"/>
                            <a:gd name="T130" fmla="+- 0 486 213"/>
                            <a:gd name="T131" fmla="*/ 486 h 695"/>
                            <a:gd name="T132" fmla="+- 0 752 478"/>
                            <a:gd name="T133" fmla="*/ T132 w 695"/>
                            <a:gd name="T134" fmla="+- 0 443 213"/>
                            <a:gd name="T135" fmla="*/ 443 h 695"/>
                            <a:gd name="T136" fmla="+- 0 813 478"/>
                            <a:gd name="T137" fmla="*/ T136 w 695"/>
                            <a:gd name="T138" fmla="+- 0 393 213"/>
                            <a:gd name="T139" fmla="*/ 393 h 695"/>
                            <a:gd name="T140" fmla="+- 0 863 478"/>
                            <a:gd name="T141" fmla="*/ T140 w 695"/>
                            <a:gd name="T142" fmla="+- 0 339 213"/>
                            <a:gd name="T143" fmla="*/ 339 h 695"/>
                            <a:gd name="T144" fmla="+- 0 606 478"/>
                            <a:gd name="T145" fmla="*/ T144 w 695"/>
                            <a:gd name="T146" fmla="+- 0 213 213"/>
                            <a:gd name="T147" fmla="*/ 213 h 695"/>
                            <a:gd name="T148" fmla="+- 0 567 478"/>
                            <a:gd name="T149" fmla="*/ T148 w 695"/>
                            <a:gd name="T150" fmla="+- 0 333 213"/>
                            <a:gd name="T151" fmla="*/ 333 h 695"/>
                            <a:gd name="T152" fmla="+- 0 554 478"/>
                            <a:gd name="T153" fmla="*/ T152 w 695"/>
                            <a:gd name="T154" fmla="+- 0 422 213"/>
                            <a:gd name="T155" fmla="*/ 422 h 695"/>
                            <a:gd name="T156" fmla="+- 0 555 478"/>
                            <a:gd name="T157" fmla="*/ T156 w 695"/>
                            <a:gd name="T158" fmla="+- 0 371 213"/>
                            <a:gd name="T159" fmla="*/ 371 h 695"/>
                            <a:gd name="T160" fmla="+- 0 500 478"/>
                            <a:gd name="T161" fmla="*/ T160 w 695"/>
                            <a:gd name="T162" fmla="+- 0 438 213"/>
                            <a:gd name="T163" fmla="*/ 438 h 695"/>
                            <a:gd name="T164" fmla="+- 0 485 478"/>
                            <a:gd name="T165" fmla="*/ T164 w 695"/>
                            <a:gd name="T166" fmla="+- 0 630 213"/>
                            <a:gd name="T167" fmla="*/ 630 h 695"/>
                            <a:gd name="T168" fmla="+- 0 579 478"/>
                            <a:gd name="T169" fmla="*/ T168 w 695"/>
                            <a:gd name="T170" fmla="+- 0 806 213"/>
                            <a:gd name="T171" fmla="*/ 806 h 695"/>
                            <a:gd name="T172" fmla="+- 0 755 478"/>
                            <a:gd name="T173" fmla="*/ T172 w 695"/>
                            <a:gd name="T174" fmla="+- 0 900 213"/>
                            <a:gd name="T175" fmla="*/ 900 h 695"/>
                            <a:gd name="T176" fmla="+- 0 960 478"/>
                            <a:gd name="T177" fmla="*/ T176 w 695"/>
                            <a:gd name="T178" fmla="+- 0 880 213"/>
                            <a:gd name="T179" fmla="*/ 880 h 695"/>
                            <a:gd name="T180" fmla="+- 0 1113 478"/>
                            <a:gd name="T181" fmla="*/ T180 w 695"/>
                            <a:gd name="T182" fmla="+- 0 754 213"/>
                            <a:gd name="T183" fmla="*/ 754 h 695"/>
                            <a:gd name="T184" fmla="+- 0 1172 478"/>
                            <a:gd name="T185" fmla="*/ T184 w 695"/>
                            <a:gd name="T186" fmla="+- 0 560 213"/>
                            <a:gd name="T187" fmla="*/ 560 h 6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95" h="695">
                              <a:moveTo>
                                <a:pt x="556" y="70"/>
                              </a:moveTo>
                              <a:lnTo>
                                <a:pt x="510" y="41"/>
                              </a:lnTo>
                              <a:lnTo>
                                <a:pt x="459" y="19"/>
                              </a:lnTo>
                              <a:lnTo>
                                <a:pt x="404" y="5"/>
                              </a:lnTo>
                              <a:lnTo>
                                <a:pt x="347" y="0"/>
                              </a:lnTo>
                              <a:lnTo>
                                <a:pt x="316" y="1"/>
                              </a:lnTo>
                              <a:lnTo>
                                <a:pt x="286" y="5"/>
                              </a:lnTo>
                              <a:lnTo>
                                <a:pt x="256" y="12"/>
                              </a:lnTo>
                              <a:lnTo>
                                <a:pt x="228" y="21"/>
                              </a:lnTo>
                              <a:lnTo>
                                <a:pt x="302" y="55"/>
                              </a:lnTo>
                              <a:lnTo>
                                <a:pt x="313" y="54"/>
                              </a:lnTo>
                              <a:lnTo>
                                <a:pt x="324" y="53"/>
                              </a:lnTo>
                              <a:lnTo>
                                <a:pt x="335" y="52"/>
                              </a:lnTo>
                              <a:lnTo>
                                <a:pt x="347" y="52"/>
                              </a:lnTo>
                              <a:lnTo>
                                <a:pt x="389" y="55"/>
                              </a:lnTo>
                              <a:lnTo>
                                <a:pt x="429" y="63"/>
                              </a:lnTo>
                              <a:lnTo>
                                <a:pt x="466" y="77"/>
                              </a:lnTo>
                              <a:lnTo>
                                <a:pt x="502" y="96"/>
                              </a:lnTo>
                              <a:lnTo>
                                <a:pt x="556" y="70"/>
                              </a:lnTo>
                              <a:close/>
                              <a:moveTo>
                                <a:pt x="694" y="347"/>
                              </a:moveTo>
                              <a:lnTo>
                                <a:pt x="693" y="327"/>
                              </a:lnTo>
                              <a:lnTo>
                                <a:pt x="693" y="320"/>
                              </a:lnTo>
                              <a:lnTo>
                                <a:pt x="694" y="275"/>
                              </a:lnTo>
                              <a:lnTo>
                                <a:pt x="689" y="230"/>
                              </a:lnTo>
                              <a:lnTo>
                                <a:pt x="680" y="186"/>
                              </a:lnTo>
                              <a:lnTo>
                                <a:pt x="667" y="143"/>
                              </a:lnTo>
                              <a:lnTo>
                                <a:pt x="653" y="100"/>
                              </a:lnTo>
                              <a:lnTo>
                                <a:pt x="637" y="58"/>
                              </a:lnTo>
                              <a:lnTo>
                                <a:pt x="444" y="149"/>
                              </a:lnTo>
                              <a:lnTo>
                                <a:pt x="414" y="163"/>
                              </a:lnTo>
                              <a:lnTo>
                                <a:pt x="384" y="179"/>
                              </a:lnTo>
                              <a:lnTo>
                                <a:pt x="356" y="198"/>
                              </a:lnTo>
                              <a:lnTo>
                                <a:pt x="332" y="220"/>
                              </a:lnTo>
                              <a:lnTo>
                                <a:pt x="306" y="253"/>
                              </a:lnTo>
                              <a:lnTo>
                                <a:pt x="289" y="292"/>
                              </a:lnTo>
                              <a:lnTo>
                                <a:pt x="278" y="333"/>
                              </a:lnTo>
                              <a:lnTo>
                                <a:pt x="274" y="375"/>
                              </a:lnTo>
                              <a:lnTo>
                                <a:pt x="276" y="417"/>
                              </a:lnTo>
                              <a:lnTo>
                                <a:pt x="283" y="458"/>
                              </a:lnTo>
                              <a:lnTo>
                                <a:pt x="294" y="499"/>
                              </a:lnTo>
                              <a:lnTo>
                                <a:pt x="307" y="539"/>
                              </a:lnTo>
                              <a:lnTo>
                                <a:pt x="371" y="499"/>
                              </a:lnTo>
                              <a:lnTo>
                                <a:pt x="428" y="449"/>
                              </a:lnTo>
                              <a:lnTo>
                                <a:pt x="479" y="392"/>
                              </a:lnTo>
                              <a:lnTo>
                                <a:pt x="520" y="328"/>
                              </a:lnTo>
                              <a:lnTo>
                                <a:pt x="552" y="259"/>
                              </a:lnTo>
                              <a:lnTo>
                                <a:pt x="573" y="186"/>
                              </a:lnTo>
                              <a:lnTo>
                                <a:pt x="565" y="261"/>
                              </a:lnTo>
                              <a:lnTo>
                                <a:pt x="546" y="333"/>
                              </a:lnTo>
                              <a:lnTo>
                                <a:pt x="517" y="401"/>
                              </a:lnTo>
                              <a:lnTo>
                                <a:pt x="478" y="465"/>
                              </a:lnTo>
                              <a:lnTo>
                                <a:pt x="430" y="523"/>
                              </a:lnTo>
                              <a:lnTo>
                                <a:pt x="374" y="572"/>
                              </a:lnTo>
                              <a:lnTo>
                                <a:pt x="312" y="613"/>
                              </a:lnTo>
                              <a:lnTo>
                                <a:pt x="365" y="602"/>
                              </a:lnTo>
                              <a:lnTo>
                                <a:pt x="417" y="589"/>
                              </a:lnTo>
                              <a:lnTo>
                                <a:pt x="469" y="573"/>
                              </a:lnTo>
                              <a:lnTo>
                                <a:pt x="518" y="552"/>
                              </a:lnTo>
                              <a:lnTo>
                                <a:pt x="566" y="525"/>
                              </a:lnTo>
                              <a:lnTo>
                                <a:pt x="598" y="501"/>
                              </a:lnTo>
                              <a:lnTo>
                                <a:pt x="591" y="514"/>
                              </a:lnTo>
                              <a:lnTo>
                                <a:pt x="544" y="567"/>
                              </a:lnTo>
                              <a:lnTo>
                                <a:pt x="487" y="607"/>
                              </a:lnTo>
                              <a:lnTo>
                                <a:pt x="420" y="633"/>
                              </a:lnTo>
                              <a:lnTo>
                                <a:pt x="347" y="643"/>
                              </a:lnTo>
                              <a:lnTo>
                                <a:pt x="268" y="632"/>
                              </a:lnTo>
                              <a:lnTo>
                                <a:pt x="198" y="602"/>
                              </a:lnTo>
                              <a:lnTo>
                                <a:pt x="138" y="556"/>
                              </a:lnTo>
                              <a:lnTo>
                                <a:pt x="92" y="496"/>
                              </a:lnTo>
                              <a:lnTo>
                                <a:pt x="62" y="426"/>
                              </a:lnTo>
                              <a:lnTo>
                                <a:pt x="51" y="347"/>
                              </a:lnTo>
                              <a:lnTo>
                                <a:pt x="53" y="316"/>
                              </a:lnTo>
                              <a:lnTo>
                                <a:pt x="58" y="285"/>
                              </a:lnTo>
                              <a:lnTo>
                                <a:pt x="66" y="255"/>
                              </a:lnTo>
                              <a:lnTo>
                                <a:pt x="76" y="230"/>
                              </a:lnTo>
                              <a:lnTo>
                                <a:pt x="76" y="246"/>
                              </a:lnTo>
                              <a:lnTo>
                                <a:pt x="83" y="287"/>
                              </a:lnTo>
                              <a:lnTo>
                                <a:pt x="96" y="327"/>
                              </a:lnTo>
                              <a:lnTo>
                                <a:pt x="122" y="370"/>
                              </a:lnTo>
                              <a:lnTo>
                                <a:pt x="156" y="408"/>
                              </a:lnTo>
                              <a:lnTo>
                                <a:pt x="196" y="439"/>
                              </a:lnTo>
                              <a:lnTo>
                                <a:pt x="246" y="467"/>
                              </a:lnTo>
                              <a:lnTo>
                                <a:pt x="240" y="441"/>
                              </a:lnTo>
                              <a:lnTo>
                                <a:pt x="235" y="416"/>
                              </a:lnTo>
                              <a:lnTo>
                                <a:pt x="232" y="390"/>
                              </a:lnTo>
                              <a:lnTo>
                                <a:pt x="231" y="364"/>
                              </a:lnTo>
                              <a:lnTo>
                                <a:pt x="232" y="351"/>
                              </a:lnTo>
                              <a:lnTo>
                                <a:pt x="233" y="339"/>
                              </a:lnTo>
                              <a:lnTo>
                                <a:pt x="235" y="326"/>
                              </a:lnTo>
                              <a:lnTo>
                                <a:pt x="237" y="314"/>
                              </a:lnTo>
                              <a:lnTo>
                                <a:pt x="217" y="268"/>
                              </a:lnTo>
                              <a:lnTo>
                                <a:pt x="202" y="220"/>
                              </a:lnTo>
                              <a:lnTo>
                                <a:pt x="193" y="171"/>
                              </a:lnTo>
                              <a:lnTo>
                                <a:pt x="188" y="121"/>
                              </a:lnTo>
                              <a:lnTo>
                                <a:pt x="199" y="161"/>
                              </a:lnTo>
                              <a:lnTo>
                                <a:pt x="212" y="199"/>
                              </a:lnTo>
                              <a:lnTo>
                                <a:pt x="230" y="237"/>
                              </a:lnTo>
                              <a:lnTo>
                                <a:pt x="250" y="273"/>
                              </a:lnTo>
                              <a:lnTo>
                                <a:pt x="257" y="258"/>
                              </a:lnTo>
                              <a:lnTo>
                                <a:pt x="265" y="244"/>
                              </a:lnTo>
                              <a:lnTo>
                                <a:pt x="274" y="230"/>
                              </a:lnTo>
                              <a:lnTo>
                                <a:pt x="285" y="218"/>
                              </a:lnTo>
                              <a:lnTo>
                                <a:pt x="309" y="197"/>
                              </a:lnTo>
                              <a:lnTo>
                                <a:pt x="335" y="180"/>
                              </a:lnTo>
                              <a:lnTo>
                                <a:pt x="363" y="165"/>
                              </a:lnTo>
                              <a:lnTo>
                                <a:pt x="407" y="144"/>
                              </a:lnTo>
                              <a:lnTo>
                                <a:pt x="385" y="126"/>
                              </a:lnTo>
                              <a:lnTo>
                                <a:pt x="361" y="111"/>
                              </a:lnTo>
                              <a:lnTo>
                                <a:pt x="335" y="98"/>
                              </a:lnTo>
                              <a:lnTo>
                                <a:pt x="128" y="0"/>
                              </a:lnTo>
                              <a:lnTo>
                                <a:pt x="114" y="40"/>
                              </a:lnTo>
                              <a:lnTo>
                                <a:pt x="100" y="80"/>
                              </a:lnTo>
                              <a:lnTo>
                                <a:pt x="89" y="120"/>
                              </a:lnTo>
                              <a:lnTo>
                                <a:pt x="80" y="161"/>
                              </a:lnTo>
                              <a:lnTo>
                                <a:pt x="75" y="204"/>
                              </a:lnTo>
                              <a:lnTo>
                                <a:pt x="76" y="209"/>
                              </a:lnTo>
                              <a:lnTo>
                                <a:pt x="75" y="204"/>
                              </a:lnTo>
                              <a:lnTo>
                                <a:pt x="75" y="181"/>
                              </a:lnTo>
                              <a:lnTo>
                                <a:pt x="77" y="158"/>
                              </a:lnTo>
                              <a:lnTo>
                                <a:pt x="82" y="122"/>
                              </a:lnTo>
                              <a:lnTo>
                                <a:pt x="48" y="171"/>
                              </a:lnTo>
                              <a:lnTo>
                                <a:pt x="22" y="225"/>
                              </a:lnTo>
                              <a:lnTo>
                                <a:pt x="5" y="284"/>
                              </a:lnTo>
                              <a:lnTo>
                                <a:pt x="0" y="347"/>
                              </a:lnTo>
                              <a:lnTo>
                                <a:pt x="7" y="417"/>
                              </a:lnTo>
                              <a:lnTo>
                                <a:pt x="27" y="482"/>
                              </a:lnTo>
                              <a:lnTo>
                                <a:pt x="59" y="541"/>
                              </a:lnTo>
                              <a:lnTo>
                                <a:pt x="101" y="593"/>
                              </a:lnTo>
                              <a:lnTo>
                                <a:pt x="153" y="635"/>
                              </a:lnTo>
                              <a:lnTo>
                                <a:pt x="212" y="667"/>
                              </a:lnTo>
                              <a:lnTo>
                                <a:pt x="277" y="687"/>
                              </a:lnTo>
                              <a:lnTo>
                                <a:pt x="347" y="694"/>
                              </a:lnTo>
                              <a:lnTo>
                                <a:pt x="417" y="687"/>
                              </a:lnTo>
                              <a:lnTo>
                                <a:pt x="482" y="667"/>
                              </a:lnTo>
                              <a:lnTo>
                                <a:pt x="541" y="635"/>
                              </a:lnTo>
                              <a:lnTo>
                                <a:pt x="592" y="593"/>
                              </a:lnTo>
                              <a:lnTo>
                                <a:pt x="635" y="541"/>
                              </a:lnTo>
                              <a:lnTo>
                                <a:pt x="667" y="482"/>
                              </a:lnTo>
                              <a:lnTo>
                                <a:pt x="687" y="417"/>
                              </a:lnTo>
                              <a:lnTo>
                                <a:pt x="694" y="347"/>
                              </a:lnTo>
                              <a:close/>
                            </a:path>
                          </a:pathLst>
                        </a:custGeom>
                        <a:solidFill>
                          <a:srgbClr val="5859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09ACF" id="Freeform 6" o:spid="_x0000_s1026" style="position:absolute;margin-left:23.9pt;margin-top:10.65pt;width:34.75pt;height:34.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95,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" path="m556,70l510,41,459,19,404,5,347,,316,1,286,5r-30,7l228,21r74,34l313,54r11,-1l335,52r12,l389,55r40,8l466,77r36,19l556,70xm694,347r-1,-20l693,320r1,-45l689,230r-9,-44l667,143,653,100,637,58,444,149r-30,14l384,179r-28,19l332,220r-26,33l289,292r-11,41l274,375r2,42l283,458r11,41l307,539r64,-40l428,449r51,-57l520,328r32,-69l573,186r-8,75l546,333r-29,68l478,465r-48,58l374,572r-62,41l365,602r52,-13l469,573r49,-21l566,525r32,-24l591,514r-47,53l487,607r-67,26l347,643,268,632,198,602,138,556,92,496,62,426,51,347r2,-31l58,285r8,-30l76,230r,16l83,287r13,40l122,370r34,38l196,439r50,28l240,441r-5,-25l232,390r-1,-26l232,351r1,-12l235,326r2,-12l217,268,202,220r-9,-49l188,121r11,40l212,199r18,38l250,273r7,-15l265,244r9,-14l285,218r24,-21l335,180r28,-15l407,144,385,126,361,111,335,98,128,,114,40,100,80,89,120r-9,41l75,204r1,5l75,204r,-23l77,158r5,-36l48,171,22,225,5,284,,347r7,70l27,482r32,59l101,593r52,42l212,667r65,20l347,694r70,-7l482,667r59,-32l592,593r43,-52l667,482r20,-65l694,347xe" fillcolor="#58595b" stroked="f">
                <v:path arrowok="t" o:connecttype="custom" o:connectlocs="291465,147320;200660,135890;144780,148590;205740,168910;247015,170180;318770,196215;440055,342900;440690,309880;423545,226060;281940,229870;226060,260985;183515,320675;175260,400050;194945,477520;304165,384175;363855,253365;328295,389890;237490,498475;264795,509270;359410,468630;345440,495300;220345,543560;87630,488315;32385,355600;41910,297180;52705,317500;99060,394335;152400,415290;146685,366395;149225,342265;128270,274955;126365,237490;158750,308610;173990,281305;212725,249555;244475,215265;81280,135255;56515,211455;48260,267970;48895,235585;13970,278130;4445,400050;64135,511810;175895,571500;306070,558800;403225,478790;440690,355600" o:connectangles="0,0,0,0,0,0,0,0,0,0,0,0,0,0,0,0,0,0,0,0,0,0,0,0,0,0,0,0,0,0,0,0,0,0,0,0,0,0,0,0,0,0,0,0,0,0,0"/>
                <w10:wrap anchorx="page"/>
              </v:shape>
            </w:pict>
          </mc:Fallback>
        </mc:AlternateContent>
      </w:r>
      <w:r>
        <w:rPr>
          <w:color w:val="58595B"/>
        </w:rPr>
        <w:t>ENVIRONMENTAL</w:t>
      </w:r>
      <w:r>
        <w:rPr>
          <w:color w:val="58595B"/>
          <w:spacing w:val="31"/>
        </w:rPr>
        <w:t xml:space="preserve"> </w:t>
      </w:r>
      <w:r>
        <w:rPr>
          <w:color w:val="58595B"/>
        </w:rPr>
        <w:t>COMPLIANCE</w:t>
      </w:r>
      <w:r>
        <w:rPr>
          <w:color w:val="58595B"/>
          <w:spacing w:val="31"/>
        </w:rPr>
        <w:t xml:space="preserve"> </w:t>
      </w:r>
      <w:r>
        <w:rPr>
          <w:color w:val="58595B"/>
        </w:rPr>
        <w:t>AND</w:t>
      </w:r>
      <w:r>
        <w:rPr>
          <w:color w:val="58595B"/>
          <w:spacing w:val="31"/>
        </w:rPr>
        <w:t xml:space="preserve"> </w:t>
      </w:r>
      <w:r>
        <w:rPr>
          <w:color w:val="58595B"/>
        </w:rPr>
        <w:t>STEWARDSHIP</w:t>
      </w:r>
    </w:p>
    <w:p w14:paraId="6AC57C0C" w14:textId="77777777" w:rsidR="003605FC" w:rsidRDefault="003605FC" w:rsidP="003605FC">
      <w:pPr>
        <w:pStyle w:val="BodyText"/>
        <w:spacing w:before="37" w:line="271" w:lineRule="auto"/>
        <w:ind w:left="1147" w:right="196"/>
      </w:pPr>
      <w:r>
        <w:rPr>
          <w:color w:val="231F20"/>
          <w:w w:val="95"/>
        </w:rPr>
        <w:t>Berkshire</w:t>
      </w:r>
      <w:r>
        <w:rPr>
          <w:color w:val="231F20"/>
          <w:spacing w:val="-10"/>
          <w:w w:val="95"/>
        </w:rPr>
        <w:t xml:space="preserve"> </w:t>
      </w:r>
      <w:r>
        <w:rPr>
          <w:color w:val="231F20"/>
          <w:w w:val="95"/>
        </w:rPr>
        <w:t>Hathaway</w:t>
      </w:r>
      <w:r>
        <w:rPr>
          <w:color w:val="231F20"/>
          <w:spacing w:val="-9"/>
          <w:w w:val="95"/>
        </w:rPr>
        <w:t xml:space="preserve"> </w:t>
      </w:r>
      <w:r>
        <w:rPr>
          <w:color w:val="231F20"/>
          <w:w w:val="95"/>
        </w:rPr>
        <w:t>Energy</w:t>
      </w:r>
      <w:r>
        <w:rPr>
          <w:color w:val="231F20"/>
          <w:spacing w:val="-10"/>
          <w:w w:val="95"/>
        </w:rPr>
        <w:t xml:space="preserve"> </w:t>
      </w:r>
      <w:r>
        <w:rPr>
          <w:color w:val="231F20"/>
          <w:w w:val="95"/>
        </w:rPr>
        <w:t>requires</w:t>
      </w:r>
      <w:r>
        <w:rPr>
          <w:color w:val="231F20"/>
          <w:spacing w:val="-9"/>
          <w:w w:val="95"/>
        </w:rPr>
        <w:t xml:space="preserve"> </w:t>
      </w:r>
      <w:r>
        <w:rPr>
          <w:color w:val="231F20"/>
          <w:w w:val="95"/>
        </w:rPr>
        <w:t>suppliers</w:t>
      </w:r>
      <w:r>
        <w:rPr>
          <w:color w:val="231F20"/>
          <w:spacing w:val="-10"/>
          <w:w w:val="95"/>
        </w:rPr>
        <w:t xml:space="preserve"> </w:t>
      </w:r>
      <w:r>
        <w:rPr>
          <w:color w:val="231F20"/>
          <w:w w:val="95"/>
        </w:rPr>
        <w:t>to</w:t>
      </w:r>
      <w:r>
        <w:rPr>
          <w:color w:val="231F20"/>
          <w:spacing w:val="-9"/>
          <w:w w:val="95"/>
        </w:rPr>
        <w:t xml:space="preserve"> </w:t>
      </w:r>
      <w:r>
        <w:rPr>
          <w:color w:val="231F20"/>
          <w:w w:val="95"/>
        </w:rPr>
        <w:t>share</w:t>
      </w:r>
      <w:r>
        <w:rPr>
          <w:color w:val="231F20"/>
          <w:spacing w:val="-9"/>
          <w:w w:val="95"/>
        </w:rPr>
        <w:t xml:space="preserve"> </w:t>
      </w:r>
      <w:r>
        <w:rPr>
          <w:color w:val="231F20"/>
          <w:w w:val="95"/>
        </w:rPr>
        <w:t>our</w:t>
      </w:r>
      <w:r>
        <w:rPr>
          <w:color w:val="231F20"/>
          <w:spacing w:val="-10"/>
          <w:w w:val="95"/>
        </w:rPr>
        <w:t xml:space="preserve"> </w:t>
      </w:r>
      <w:r>
        <w:rPr>
          <w:color w:val="231F20"/>
          <w:w w:val="95"/>
        </w:rPr>
        <w:t>commitment</w:t>
      </w:r>
      <w:r>
        <w:rPr>
          <w:color w:val="231F20"/>
          <w:spacing w:val="-9"/>
          <w:w w:val="95"/>
        </w:rPr>
        <w:t xml:space="preserve"> </w:t>
      </w:r>
      <w:r>
        <w:rPr>
          <w:color w:val="231F20"/>
          <w:w w:val="95"/>
        </w:rPr>
        <w:t>to</w:t>
      </w:r>
      <w:r>
        <w:rPr>
          <w:color w:val="231F20"/>
          <w:spacing w:val="-10"/>
          <w:w w:val="95"/>
        </w:rPr>
        <w:t xml:space="preserve"> </w:t>
      </w:r>
      <w:r>
        <w:rPr>
          <w:color w:val="231F20"/>
          <w:w w:val="95"/>
        </w:rPr>
        <w:t>environmental</w:t>
      </w:r>
      <w:r>
        <w:rPr>
          <w:color w:val="231F20"/>
          <w:spacing w:val="-9"/>
          <w:w w:val="95"/>
        </w:rPr>
        <w:t xml:space="preserve"> </w:t>
      </w:r>
      <w:r>
        <w:rPr>
          <w:color w:val="231F20"/>
          <w:w w:val="95"/>
        </w:rPr>
        <w:t>respect</w:t>
      </w:r>
      <w:r>
        <w:rPr>
          <w:color w:val="231F20"/>
          <w:spacing w:val="-9"/>
          <w:w w:val="95"/>
        </w:rPr>
        <w:t xml:space="preserve"> </w:t>
      </w:r>
      <w:r>
        <w:rPr>
          <w:color w:val="231F20"/>
          <w:w w:val="95"/>
        </w:rPr>
        <w:t>by</w:t>
      </w:r>
      <w:r>
        <w:rPr>
          <w:color w:val="231F20"/>
          <w:spacing w:val="-10"/>
          <w:w w:val="95"/>
        </w:rPr>
        <w:t xml:space="preserve"> </w:t>
      </w:r>
      <w:r>
        <w:rPr>
          <w:color w:val="231F20"/>
          <w:w w:val="95"/>
        </w:rPr>
        <w:t>abiding</w:t>
      </w:r>
      <w:r>
        <w:rPr>
          <w:color w:val="231F20"/>
          <w:spacing w:val="-9"/>
          <w:w w:val="95"/>
        </w:rPr>
        <w:t xml:space="preserve"> </w:t>
      </w:r>
      <w:r>
        <w:rPr>
          <w:color w:val="231F20"/>
          <w:w w:val="95"/>
        </w:rPr>
        <w:t>by</w:t>
      </w:r>
      <w:r>
        <w:rPr>
          <w:color w:val="231F20"/>
          <w:spacing w:val="-10"/>
          <w:w w:val="95"/>
        </w:rPr>
        <w:t xml:space="preserve"> </w:t>
      </w:r>
      <w:r>
        <w:rPr>
          <w:color w:val="231F20"/>
          <w:w w:val="95"/>
        </w:rPr>
        <w:t>the</w:t>
      </w:r>
      <w:r>
        <w:rPr>
          <w:color w:val="231F20"/>
          <w:spacing w:val="-9"/>
          <w:w w:val="95"/>
        </w:rPr>
        <w:t xml:space="preserve"> </w:t>
      </w:r>
      <w:r>
        <w:rPr>
          <w:color w:val="231F20"/>
          <w:w w:val="95"/>
        </w:rPr>
        <w:t>letter</w:t>
      </w:r>
      <w:r>
        <w:rPr>
          <w:color w:val="231F20"/>
          <w:spacing w:val="1"/>
          <w:w w:val="95"/>
        </w:rPr>
        <w:t xml:space="preserve"> </w:t>
      </w:r>
      <w:r>
        <w:rPr>
          <w:color w:val="231F20"/>
          <w:w w:val="90"/>
        </w:rPr>
        <w:t>and</w:t>
      </w:r>
      <w:r>
        <w:rPr>
          <w:color w:val="231F20"/>
          <w:spacing w:val="14"/>
          <w:w w:val="90"/>
        </w:rPr>
        <w:t xml:space="preserve"> </w:t>
      </w:r>
      <w:r>
        <w:rPr>
          <w:color w:val="231F20"/>
          <w:w w:val="90"/>
        </w:rPr>
        <w:t>spirit</w:t>
      </w:r>
      <w:r>
        <w:rPr>
          <w:color w:val="231F20"/>
          <w:spacing w:val="15"/>
          <w:w w:val="90"/>
        </w:rPr>
        <w:t xml:space="preserve"> </w:t>
      </w:r>
      <w:r>
        <w:rPr>
          <w:color w:val="231F20"/>
          <w:w w:val="90"/>
        </w:rPr>
        <w:t>of</w:t>
      </w:r>
      <w:r>
        <w:rPr>
          <w:color w:val="231F20"/>
          <w:spacing w:val="15"/>
          <w:w w:val="90"/>
        </w:rPr>
        <w:t xml:space="preserve"> </w:t>
      </w:r>
      <w:r>
        <w:rPr>
          <w:color w:val="231F20"/>
          <w:w w:val="90"/>
        </w:rPr>
        <w:t>all</w:t>
      </w:r>
      <w:r>
        <w:rPr>
          <w:color w:val="231F20"/>
          <w:spacing w:val="15"/>
          <w:w w:val="90"/>
        </w:rPr>
        <w:t xml:space="preserve"> </w:t>
      </w:r>
      <w:r>
        <w:rPr>
          <w:color w:val="231F20"/>
          <w:w w:val="90"/>
        </w:rPr>
        <w:t>federal,</w:t>
      </w:r>
      <w:r>
        <w:rPr>
          <w:color w:val="231F20"/>
          <w:spacing w:val="14"/>
          <w:w w:val="90"/>
        </w:rPr>
        <w:t xml:space="preserve"> </w:t>
      </w:r>
      <w:proofErr w:type="gramStart"/>
      <w:r>
        <w:rPr>
          <w:color w:val="231F20"/>
          <w:w w:val="90"/>
        </w:rPr>
        <w:t>state</w:t>
      </w:r>
      <w:proofErr w:type="gramEnd"/>
      <w:r>
        <w:rPr>
          <w:color w:val="231F20"/>
          <w:spacing w:val="15"/>
          <w:w w:val="90"/>
        </w:rPr>
        <w:t xml:space="preserve"> </w:t>
      </w:r>
      <w:r>
        <w:rPr>
          <w:color w:val="231F20"/>
          <w:w w:val="90"/>
        </w:rPr>
        <w:t>and</w:t>
      </w:r>
      <w:r>
        <w:rPr>
          <w:color w:val="231F20"/>
          <w:spacing w:val="15"/>
          <w:w w:val="90"/>
        </w:rPr>
        <w:t xml:space="preserve"> </w:t>
      </w:r>
      <w:r>
        <w:rPr>
          <w:color w:val="231F20"/>
          <w:w w:val="90"/>
        </w:rPr>
        <w:t>local</w:t>
      </w:r>
      <w:r>
        <w:rPr>
          <w:color w:val="231F20"/>
          <w:spacing w:val="15"/>
          <w:w w:val="90"/>
        </w:rPr>
        <w:t xml:space="preserve"> </w:t>
      </w:r>
      <w:r>
        <w:rPr>
          <w:color w:val="231F20"/>
          <w:w w:val="90"/>
        </w:rPr>
        <w:t>environmental</w:t>
      </w:r>
      <w:r>
        <w:rPr>
          <w:color w:val="231F20"/>
          <w:spacing w:val="14"/>
          <w:w w:val="90"/>
        </w:rPr>
        <w:t xml:space="preserve"> </w:t>
      </w:r>
      <w:r>
        <w:rPr>
          <w:color w:val="231F20"/>
          <w:w w:val="90"/>
        </w:rPr>
        <w:t>laws</w:t>
      </w:r>
      <w:r>
        <w:rPr>
          <w:color w:val="231F20"/>
          <w:spacing w:val="15"/>
          <w:w w:val="90"/>
        </w:rPr>
        <w:t xml:space="preserve"> </w:t>
      </w:r>
      <w:r>
        <w:rPr>
          <w:color w:val="231F20"/>
          <w:w w:val="90"/>
        </w:rPr>
        <w:t>and</w:t>
      </w:r>
      <w:r>
        <w:rPr>
          <w:color w:val="231F20"/>
          <w:spacing w:val="15"/>
          <w:w w:val="90"/>
        </w:rPr>
        <w:t xml:space="preserve"> </w:t>
      </w:r>
      <w:r>
        <w:rPr>
          <w:color w:val="231F20"/>
          <w:w w:val="90"/>
        </w:rPr>
        <w:t>regulations,</w:t>
      </w:r>
      <w:r>
        <w:rPr>
          <w:color w:val="231F20"/>
          <w:spacing w:val="15"/>
          <w:w w:val="90"/>
        </w:rPr>
        <w:t xml:space="preserve"> </w:t>
      </w:r>
      <w:r>
        <w:rPr>
          <w:color w:val="231F20"/>
          <w:w w:val="90"/>
        </w:rPr>
        <w:t>as</w:t>
      </w:r>
      <w:r>
        <w:rPr>
          <w:color w:val="231F20"/>
          <w:spacing w:val="14"/>
          <w:w w:val="90"/>
        </w:rPr>
        <w:t xml:space="preserve"> </w:t>
      </w:r>
      <w:r>
        <w:rPr>
          <w:color w:val="231F20"/>
          <w:w w:val="90"/>
        </w:rPr>
        <w:t>well</w:t>
      </w:r>
      <w:r>
        <w:rPr>
          <w:color w:val="231F20"/>
          <w:spacing w:val="15"/>
          <w:w w:val="90"/>
        </w:rPr>
        <w:t xml:space="preserve"> </w:t>
      </w:r>
      <w:r>
        <w:rPr>
          <w:color w:val="231F20"/>
          <w:w w:val="90"/>
        </w:rPr>
        <w:t>as</w:t>
      </w:r>
      <w:r>
        <w:rPr>
          <w:color w:val="231F20"/>
          <w:spacing w:val="15"/>
          <w:w w:val="90"/>
        </w:rPr>
        <w:t xml:space="preserve"> </w:t>
      </w:r>
      <w:r>
        <w:rPr>
          <w:color w:val="231F20"/>
          <w:w w:val="90"/>
        </w:rPr>
        <w:t>Berkshire</w:t>
      </w:r>
      <w:r>
        <w:rPr>
          <w:color w:val="231F20"/>
          <w:spacing w:val="15"/>
          <w:w w:val="90"/>
        </w:rPr>
        <w:t xml:space="preserve"> </w:t>
      </w:r>
      <w:r>
        <w:rPr>
          <w:color w:val="231F20"/>
          <w:w w:val="90"/>
        </w:rPr>
        <w:t>Hathaway</w:t>
      </w:r>
      <w:r>
        <w:rPr>
          <w:color w:val="231F20"/>
          <w:spacing w:val="14"/>
          <w:w w:val="90"/>
        </w:rPr>
        <w:t xml:space="preserve"> </w:t>
      </w:r>
      <w:r>
        <w:rPr>
          <w:color w:val="231F20"/>
          <w:w w:val="90"/>
        </w:rPr>
        <w:t>Energy’s</w:t>
      </w:r>
      <w:r>
        <w:rPr>
          <w:color w:val="231F20"/>
          <w:spacing w:val="15"/>
          <w:w w:val="90"/>
        </w:rPr>
        <w:t xml:space="preserve"> </w:t>
      </w:r>
      <w:r>
        <w:rPr>
          <w:color w:val="231F20"/>
          <w:w w:val="90"/>
        </w:rPr>
        <w:t>policies</w:t>
      </w:r>
      <w:r>
        <w:rPr>
          <w:color w:val="231F20"/>
          <w:spacing w:val="-47"/>
          <w:w w:val="90"/>
        </w:rPr>
        <w:t xml:space="preserve"> </w:t>
      </w:r>
      <w:r>
        <w:rPr>
          <w:color w:val="231F20"/>
          <w:w w:val="95"/>
        </w:rPr>
        <w:t>and</w:t>
      </w:r>
      <w:r>
        <w:rPr>
          <w:color w:val="231F20"/>
          <w:spacing w:val="-4"/>
          <w:w w:val="95"/>
        </w:rPr>
        <w:t xml:space="preserve"> </w:t>
      </w:r>
      <w:r>
        <w:rPr>
          <w:color w:val="231F20"/>
          <w:w w:val="95"/>
        </w:rPr>
        <w:t>procedures</w:t>
      </w:r>
      <w:r>
        <w:rPr>
          <w:color w:val="231F20"/>
          <w:spacing w:val="-3"/>
          <w:w w:val="95"/>
        </w:rPr>
        <w:t xml:space="preserve"> </w:t>
      </w:r>
      <w:r>
        <w:rPr>
          <w:color w:val="231F20"/>
          <w:w w:val="95"/>
        </w:rPr>
        <w:t>on</w:t>
      </w:r>
      <w:r>
        <w:rPr>
          <w:color w:val="231F20"/>
          <w:spacing w:val="-4"/>
          <w:w w:val="95"/>
        </w:rPr>
        <w:t xml:space="preserve"> </w:t>
      </w:r>
      <w:r>
        <w:rPr>
          <w:color w:val="231F20"/>
          <w:w w:val="95"/>
        </w:rPr>
        <w:t>pollution,</w:t>
      </w:r>
      <w:r>
        <w:rPr>
          <w:color w:val="231F20"/>
          <w:spacing w:val="-3"/>
          <w:w w:val="95"/>
        </w:rPr>
        <w:t xml:space="preserve"> </w:t>
      </w:r>
      <w:r>
        <w:rPr>
          <w:color w:val="231F20"/>
          <w:w w:val="95"/>
        </w:rPr>
        <w:t>waste</w:t>
      </w:r>
      <w:r>
        <w:rPr>
          <w:color w:val="231F20"/>
          <w:spacing w:val="-4"/>
          <w:w w:val="95"/>
        </w:rPr>
        <w:t xml:space="preserve"> </w:t>
      </w:r>
      <w:r>
        <w:rPr>
          <w:color w:val="231F20"/>
          <w:w w:val="95"/>
        </w:rPr>
        <w:t>disposal,</w:t>
      </w:r>
      <w:r>
        <w:rPr>
          <w:color w:val="231F20"/>
          <w:spacing w:val="-4"/>
          <w:w w:val="95"/>
        </w:rPr>
        <w:t xml:space="preserve"> </w:t>
      </w:r>
      <w:r>
        <w:rPr>
          <w:color w:val="231F20"/>
          <w:w w:val="95"/>
        </w:rPr>
        <w:t>emissions,</w:t>
      </w:r>
      <w:r>
        <w:rPr>
          <w:color w:val="231F20"/>
          <w:spacing w:val="-3"/>
          <w:w w:val="95"/>
        </w:rPr>
        <w:t xml:space="preserve"> </w:t>
      </w:r>
      <w:r>
        <w:rPr>
          <w:color w:val="231F20"/>
          <w:w w:val="95"/>
        </w:rPr>
        <w:t>stormwater</w:t>
      </w:r>
      <w:r>
        <w:rPr>
          <w:color w:val="231F20"/>
          <w:spacing w:val="-4"/>
          <w:w w:val="95"/>
        </w:rPr>
        <w:t xml:space="preserve"> </w:t>
      </w:r>
      <w:r>
        <w:rPr>
          <w:color w:val="231F20"/>
          <w:w w:val="95"/>
        </w:rPr>
        <w:t>management,</w:t>
      </w:r>
      <w:r>
        <w:rPr>
          <w:color w:val="231F20"/>
          <w:spacing w:val="-3"/>
          <w:w w:val="95"/>
        </w:rPr>
        <w:t xml:space="preserve"> </w:t>
      </w:r>
      <w:r>
        <w:rPr>
          <w:color w:val="231F20"/>
          <w:w w:val="95"/>
        </w:rPr>
        <w:t>and</w:t>
      </w:r>
      <w:r>
        <w:rPr>
          <w:color w:val="231F20"/>
          <w:spacing w:val="-4"/>
          <w:w w:val="95"/>
        </w:rPr>
        <w:t xml:space="preserve"> </w:t>
      </w:r>
      <w:r>
        <w:rPr>
          <w:color w:val="231F20"/>
          <w:w w:val="95"/>
        </w:rPr>
        <w:t>wildlife</w:t>
      </w:r>
      <w:r>
        <w:rPr>
          <w:color w:val="231F20"/>
          <w:spacing w:val="-3"/>
          <w:w w:val="95"/>
        </w:rPr>
        <w:t xml:space="preserve"> </w:t>
      </w:r>
      <w:r>
        <w:rPr>
          <w:color w:val="231F20"/>
          <w:w w:val="95"/>
        </w:rPr>
        <w:t>and</w:t>
      </w:r>
      <w:r>
        <w:rPr>
          <w:color w:val="231F20"/>
          <w:spacing w:val="-4"/>
          <w:w w:val="95"/>
        </w:rPr>
        <w:t xml:space="preserve"> </w:t>
      </w:r>
      <w:r>
        <w:rPr>
          <w:color w:val="231F20"/>
          <w:w w:val="95"/>
        </w:rPr>
        <w:t>habitat</w:t>
      </w:r>
      <w:r>
        <w:rPr>
          <w:color w:val="231F20"/>
          <w:spacing w:val="-3"/>
          <w:w w:val="95"/>
        </w:rPr>
        <w:t xml:space="preserve"> </w:t>
      </w:r>
      <w:r>
        <w:rPr>
          <w:color w:val="231F20"/>
          <w:w w:val="95"/>
        </w:rPr>
        <w:t>protection.</w:t>
      </w:r>
    </w:p>
    <w:p w14:paraId="3534D32B" w14:textId="77777777" w:rsidR="003605FC" w:rsidRDefault="003605FC" w:rsidP="003605FC">
      <w:pPr>
        <w:pStyle w:val="Heading1"/>
      </w:pPr>
      <w:r>
        <w:rPr>
          <w:noProof/>
        </w:rPr>
        <mc:AlternateContent>
          <mc:Choice Requires="wpg">
            <w:drawing>
              <wp:anchor distT="0" distB="0" distL="114300" distR="114300" simplePos="0" relativeHeight="251666432" behindDoc="0" locked="0" layoutInCell="1" allowOverlap="1" wp14:anchorId="3EAEE09D" wp14:editId="55EBC811">
                <wp:simplePos x="0" y="0"/>
                <wp:positionH relativeFrom="page">
                  <wp:posOffset>304800</wp:posOffset>
                </wp:positionH>
                <wp:positionV relativeFrom="paragraph">
                  <wp:posOffset>139065</wp:posOffset>
                </wp:positionV>
                <wp:extent cx="454025" cy="474980"/>
                <wp:effectExtent l="0" t="5080" r="3175" b="571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025" cy="474980"/>
                          <a:chOff x="480" y="219"/>
                          <a:chExt cx="715" cy="748"/>
                        </a:xfrm>
                      </wpg:grpSpPr>
                      <wps:wsp>
                        <wps:cNvPr id="25" name="AutoShape 21"/>
                        <wps:cNvSpPr>
                          <a:spLocks/>
                        </wps:cNvSpPr>
                        <wps:spPr bwMode="auto">
                          <a:xfrm>
                            <a:off x="480" y="218"/>
                            <a:ext cx="715" cy="748"/>
                          </a:xfrm>
                          <a:custGeom>
                            <a:avLst/>
                            <a:gdLst>
                              <a:gd name="T0" fmla="+- 0 642 480"/>
                              <a:gd name="T1" fmla="*/ T0 w 715"/>
                              <a:gd name="T2" fmla="+- 0 406 219"/>
                              <a:gd name="T3" fmla="*/ 406 h 748"/>
                              <a:gd name="T4" fmla="+- 0 1045 480"/>
                              <a:gd name="T5" fmla="*/ T4 w 715"/>
                              <a:gd name="T6" fmla="+- 0 247 219"/>
                              <a:gd name="T7" fmla="*/ 247 h 748"/>
                              <a:gd name="T8" fmla="+- 0 1008 480"/>
                              <a:gd name="T9" fmla="*/ T8 w 715"/>
                              <a:gd name="T10" fmla="+- 0 219 219"/>
                              <a:gd name="T11" fmla="*/ 219 h 748"/>
                              <a:gd name="T12" fmla="+- 0 674 480"/>
                              <a:gd name="T13" fmla="*/ T12 w 715"/>
                              <a:gd name="T14" fmla="+- 0 453 219"/>
                              <a:gd name="T15" fmla="*/ 453 h 748"/>
                              <a:gd name="T16" fmla="+- 0 483 480"/>
                              <a:gd name="T17" fmla="*/ T16 w 715"/>
                              <a:gd name="T18" fmla="+- 0 937 219"/>
                              <a:gd name="T19" fmla="*/ 937 h 748"/>
                              <a:gd name="T20" fmla="+- 0 521 480"/>
                              <a:gd name="T21" fmla="*/ T20 w 715"/>
                              <a:gd name="T22" fmla="+- 0 967 219"/>
                              <a:gd name="T23" fmla="*/ 967 h 748"/>
                              <a:gd name="T24" fmla="+- 0 1036 480"/>
                              <a:gd name="T25" fmla="*/ T24 w 715"/>
                              <a:gd name="T26" fmla="+- 0 953 219"/>
                              <a:gd name="T27" fmla="*/ 953 h 748"/>
                              <a:gd name="T28" fmla="+- 0 1048 480"/>
                              <a:gd name="T29" fmla="*/ T28 w 715"/>
                              <a:gd name="T30" fmla="+- 0 914 219"/>
                              <a:gd name="T31" fmla="*/ 914 h 748"/>
                              <a:gd name="T32" fmla="+- 0 971 480"/>
                              <a:gd name="T33" fmla="*/ T32 w 715"/>
                              <a:gd name="T34" fmla="+- 0 853 219"/>
                              <a:gd name="T35" fmla="*/ 853 h 748"/>
                              <a:gd name="T36" fmla="+- 0 932 480"/>
                              <a:gd name="T37" fmla="*/ T36 w 715"/>
                              <a:gd name="T38" fmla="+- 0 863 219"/>
                              <a:gd name="T39" fmla="*/ 863 h 748"/>
                              <a:gd name="T40" fmla="+- 0 867 480"/>
                              <a:gd name="T41" fmla="*/ T40 w 715"/>
                              <a:gd name="T42" fmla="+- 0 863 219"/>
                              <a:gd name="T43" fmla="*/ 863 h 748"/>
                              <a:gd name="T44" fmla="+- 0 777 480"/>
                              <a:gd name="T45" fmla="*/ T44 w 715"/>
                              <a:gd name="T46" fmla="+- 0 826 219"/>
                              <a:gd name="T47" fmla="*/ 826 h 748"/>
                              <a:gd name="T48" fmla="+- 0 561 480"/>
                              <a:gd name="T49" fmla="*/ T48 w 715"/>
                              <a:gd name="T50" fmla="+- 0 790 219"/>
                              <a:gd name="T51" fmla="*/ 790 h 748"/>
                              <a:gd name="T52" fmla="+- 0 720 480"/>
                              <a:gd name="T53" fmla="*/ T52 w 715"/>
                              <a:gd name="T54" fmla="+- 0 765 219"/>
                              <a:gd name="T55" fmla="*/ 765 h 748"/>
                              <a:gd name="T56" fmla="+- 0 697 480"/>
                              <a:gd name="T57" fmla="*/ T56 w 715"/>
                              <a:gd name="T58" fmla="+- 0 716 219"/>
                              <a:gd name="T59" fmla="*/ 716 h 748"/>
                              <a:gd name="T60" fmla="+- 0 690 480"/>
                              <a:gd name="T61" fmla="*/ T60 w 715"/>
                              <a:gd name="T62" fmla="+- 0 686 219"/>
                              <a:gd name="T63" fmla="*/ 686 h 748"/>
                              <a:gd name="T64" fmla="+- 0 561 480"/>
                              <a:gd name="T65" fmla="*/ T64 w 715"/>
                              <a:gd name="T66" fmla="+- 0 649 219"/>
                              <a:gd name="T67" fmla="*/ 649 h 748"/>
                              <a:gd name="T68" fmla="+- 0 690 480"/>
                              <a:gd name="T69" fmla="*/ T68 w 715"/>
                              <a:gd name="T70" fmla="+- 0 618 219"/>
                              <a:gd name="T71" fmla="*/ 618 h 748"/>
                              <a:gd name="T72" fmla="+- 0 715 480"/>
                              <a:gd name="T73" fmla="*/ T72 w 715"/>
                              <a:gd name="T74" fmla="+- 0 549 219"/>
                              <a:gd name="T75" fmla="*/ 549 h 748"/>
                              <a:gd name="T76" fmla="+- 0 561 480"/>
                              <a:gd name="T77" fmla="*/ T76 w 715"/>
                              <a:gd name="T78" fmla="+- 0 536 219"/>
                              <a:gd name="T79" fmla="*/ 536 h 748"/>
                              <a:gd name="T80" fmla="+- 0 753 480"/>
                              <a:gd name="T81" fmla="*/ T80 w 715"/>
                              <a:gd name="T82" fmla="+- 0 499 219"/>
                              <a:gd name="T83" fmla="*/ 499 h 748"/>
                              <a:gd name="T84" fmla="+- 0 813 480"/>
                              <a:gd name="T85" fmla="*/ T84 w 715"/>
                              <a:gd name="T86" fmla="+- 0 458 219"/>
                              <a:gd name="T87" fmla="*/ 458 h 748"/>
                              <a:gd name="T88" fmla="+- 0 868 480"/>
                              <a:gd name="T89" fmla="*/ T88 w 715"/>
                              <a:gd name="T90" fmla="+- 0 442 219"/>
                              <a:gd name="T91" fmla="*/ 442 h 748"/>
                              <a:gd name="T92" fmla="+- 0 934 480"/>
                              <a:gd name="T93" fmla="*/ T92 w 715"/>
                              <a:gd name="T94" fmla="+- 0 443 219"/>
                              <a:gd name="T95" fmla="*/ 443 h 748"/>
                              <a:gd name="T96" fmla="+- 0 1025 480"/>
                              <a:gd name="T97" fmla="*/ T96 w 715"/>
                              <a:gd name="T98" fmla="+- 0 480 219"/>
                              <a:gd name="T99" fmla="*/ 480 h 748"/>
                              <a:gd name="T100" fmla="+- 0 1048 480"/>
                              <a:gd name="T101" fmla="*/ T100 w 715"/>
                              <a:gd name="T102" fmla="+- 0 500 219"/>
                              <a:gd name="T103" fmla="*/ 500 h 748"/>
                              <a:gd name="T104" fmla="+- 0 1193 480"/>
                              <a:gd name="T105" fmla="*/ T104 w 715"/>
                              <a:gd name="T106" fmla="+- 0 888 219"/>
                              <a:gd name="T107" fmla="*/ 888 h 748"/>
                              <a:gd name="T108" fmla="+- 0 1052 480"/>
                              <a:gd name="T109" fmla="*/ T108 w 715"/>
                              <a:gd name="T110" fmla="+- 0 767 219"/>
                              <a:gd name="T111" fmla="*/ 767 h 748"/>
                              <a:gd name="T112" fmla="+- 0 1074 480"/>
                              <a:gd name="T113" fmla="*/ T112 w 715"/>
                              <a:gd name="T114" fmla="+- 0 709 219"/>
                              <a:gd name="T115" fmla="*/ 709 h 748"/>
                              <a:gd name="T116" fmla="+- 0 1082 480"/>
                              <a:gd name="T117" fmla="*/ T116 w 715"/>
                              <a:gd name="T118" fmla="+- 0 627 219"/>
                              <a:gd name="T119" fmla="*/ 627 h 748"/>
                              <a:gd name="T120" fmla="+- 0 1064 480"/>
                              <a:gd name="T121" fmla="*/ T120 w 715"/>
                              <a:gd name="T122" fmla="+- 0 566 219"/>
                              <a:gd name="T123" fmla="*/ 566 h 748"/>
                              <a:gd name="T124" fmla="+- 0 1023 480"/>
                              <a:gd name="T125" fmla="*/ T124 w 715"/>
                              <a:gd name="T126" fmla="+- 0 642 219"/>
                              <a:gd name="T127" fmla="*/ 642 h 748"/>
                              <a:gd name="T128" fmla="+- 0 986 480"/>
                              <a:gd name="T129" fmla="*/ T128 w 715"/>
                              <a:gd name="T130" fmla="+- 0 738 219"/>
                              <a:gd name="T131" fmla="*/ 738 h 748"/>
                              <a:gd name="T132" fmla="+- 0 847 480"/>
                              <a:gd name="T133" fmla="*/ T132 w 715"/>
                              <a:gd name="T134" fmla="+- 0 766 219"/>
                              <a:gd name="T135" fmla="*/ 766 h 748"/>
                              <a:gd name="T136" fmla="+- 0 770 480"/>
                              <a:gd name="T137" fmla="*/ T136 w 715"/>
                              <a:gd name="T138" fmla="+- 0 649 219"/>
                              <a:gd name="T139" fmla="*/ 649 h 748"/>
                              <a:gd name="T140" fmla="+- 0 847 480"/>
                              <a:gd name="T141" fmla="*/ T140 w 715"/>
                              <a:gd name="T142" fmla="+- 0 533 219"/>
                              <a:gd name="T143" fmla="*/ 533 h 748"/>
                              <a:gd name="T144" fmla="+- 0 942 480"/>
                              <a:gd name="T145" fmla="*/ T144 w 715"/>
                              <a:gd name="T146" fmla="+- 0 531 219"/>
                              <a:gd name="T147" fmla="*/ 531 h 748"/>
                              <a:gd name="T148" fmla="+- 0 1023 480"/>
                              <a:gd name="T149" fmla="*/ T148 w 715"/>
                              <a:gd name="T150" fmla="+- 0 511 219"/>
                              <a:gd name="T151" fmla="*/ 511 h 748"/>
                              <a:gd name="T152" fmla="+- 0 932 480"/>
                              <a:gd name="T153" fmla="*/ T152 w 715"/>
                              <a:gd name="T154" fmla="+- 0 465 219"/>
                              <a:gd name="T155" fmla="*/ 465 h 748"/>
                              <a:gd name="T156" fmla="+- 0 764 480"/>
                              <a:gd name="T157" fmla="*/ T156 w 715"/>
                              <a:gd name="T158" fmla="+- 0 517 219"/>
                              <a:gd name="T159" fmla="*/ 517 h 748"/>
                              <a:gd name="T160" fmla="+- 0 724 480"/>
                              <a:gd name="T161" fmla="*/ T160 w 715"/>
                              <a:gd name="T162" fmla="+- 0 722 219"/>
                              <a:gd name="T163" fmla="*/ 722 h 748"/>
                              <a:gd name="T164" fmla="+- 0 896 480"/>
                              <a:gd name="T165" fmla="*/ T164 w 715"/>
                              <a:gd name="T166" fmla="+- 0 836 219"/>
                              <a:gd name="T167" fmla="*/ 836 h 748"/>
                              <a:gd name="T168" fmla="+- 0 995 480"/>
                              <a:gd name="T169" fmla="*/ T168 w 715"/>
                              <a:gd name="T170" fmla="+- 0 808 219"/>
                              <a:gd name="T171" fmla="*/ 808 h 748"/>
                              <a:gd name="T172" fmla="+- 0 1029 480"/>
                              <a:gd name="T173" fmla="*/ T172 w 715"/>
                              <a:gd name="T174" fmla="+- 0 816 219"/>
                              <a:gd name="T175" fmla="*/ 816 h 748"/>
                              <a:gd name="T176" fmla="+- 0 1157 480"/>
                              <a:gd name="T177" fmla="*/ T176 w 715"/>
                              <a:gd name="T178" fmla="+- 0 935 219"/>
                              <a:gd name="T179" fmla="*/ 935 h 748"/>
                              <a:gd name="T180" fmla="+- 0 1187 480"/>
                              <a:gd name="T181" fmla="*/ T180 w 715"/>
                              <a:gd name="T182" fmla="+- 0 915 219"/>
                              <a:gd name="T183" fmla="*/ 915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15" h="748">
                                <a:moveTo>
                                  <a:pt x="162" y="0"/>
                                </a:moveTo>
                                <a:lnTo>
                                  <a:pt x="0" y="187"/>
                                </a:lnTo>
                                <a:lnTo>
                                  <a:pt x="162" y="187"/>
                                </a:lnTo>
                                <a:lnTo>
                                  <a:pt x="162" y="0"/>
                                </a:lnTo>
                                <a:close/>
                                <a:moveTo>
                                  <a:pt x="568" y="47"/>
                                </a:moveTo>
                                <a:lnTo>
                                  <a:pt x="565" y="28"/>
                                </a:lnTo>
                                <a:lnTo>
                                  <a:pt x="556" y="13"/>
                                </a:lnTo>
                                <a:lnTo>
                                  <a:pt x="544" y="3"/>
                                </a:lnTo>
                                <a:lnTo>
                                  <a:pt x="528" y="0"/>
                                </a:lnTo>
                                <a:lnTo>
                                  <a:pt x="203" y="0"/>
                                </a:lnTo>
                                <a:lnTo>
                                  <a:pt x="203" y="223"/>
                                </a:lnTo>
                                <a:lnTo>
                                  <a:pt x="194" y="234"/>
                                </a:lnTo>
                                <a:lnTo>
                                  <a:pt x="0" y="234"/>
                                </a:lnTo>
                                <a:lnTo>
                                  <a:pt x="0" y="700"/>
                                </a:lnTo>
                                <a:lnTo>
                                  <a:pt x="3" y="718"/>
                                </a:lnTo>
                                <a:lnTo>
                                  <a:pt x="12" y="734"/>
                                </a:lnTo>
                                <a:lnTo>
                                  <a:pt x="25" y="744"/>
                                </a:lnTo>
                                <a:lnTo>
                                  <a:pt x="41" y="748"/>
                                </a:lnTo>
                                <a:lnTo>
                                  <a:pt x="528" y="748"/>
                                </a:lnTo>
                                <a:lnTo>
                                  <a:pt x="544" y="744"/>
                                </a:lnTo>
                                <a:lnTo>
                                  <a:pt x="556" y="734"/>
                                </a:lnTo>
                                <a:lnTo>
                                  <a:pt x="565" y="718"/>
                                </a:lnTo>
                                <a:lnTo>
                                  <a:pt x="568" y="700"/>
                                </a:lnTo>
                                <a:lnTo>
                                  <a:pt x="568" y="695"/>
                                </a:lnTo>
                                <a:lnTo>
                                  <a:pt x="506" y="628"/>
                                </a:lnTo>
                                <a:lnTo>
                                  <a:pt x="499" y="631"/>
                                </a:lnTo>
                                <a:lnTo>
                                  <a:pt x="491" y="634"/>
                                </a:lnTo>
                                <a:lnTo>
                                  <a:pt x="484" y="636"/>
                                </a:lnTo>
                                <a:lnTo>
                                  <a:pt x="468" y="641"/>
                                </a:lnTo>
                                <a:lnTo>
                                  <a:pt x="452" y="644"/>
                                </a:lnTo>
                                <a:lnTo>
                                  <a:pt x="436" y="646"/>
                                </a:lnTo>
                                <a:lnTo>
                                  <a:pt x="420" y="646"/>
                                </a:lnTo>
                                <a:lnTo>
                                  <a:pt x="387" y="644"/>
                                </a:lnTo>
                                <a:lnTo>
                                  <a:pt x="355" y="636"/>
                                </a:lnTo>
                                <a:lnTo>
                                  <a:pt x="325" y="624"/>
                                </a:lnTo>
                                <a:lnTo>
                                  <a:pt x="297" y="607"/>
                                </a:lnTo>
                                <a:lnTo>
                                  <a:pt x="91" y="607"/>
                                </a:lnTo>
                                <a:lnTo>
                                  <a:pt x="81" y="597"/>
                                </a:lnTo>
                                <a:lnTo>
                                  <a:pt x="81" y="571"/>
                                </a:lnTo>
                                <a:lnTo>
                                  <a:pt x="91" y="561"/>
                                </a:lnTo>
                                <a:lnTo>
                                  <a:pt x="250" y="561"/>
                                </a:lnTo>
                                <a:lnTo>
                                  <a:pt x="240" y="546"/>
                                </a:lnTo>
                                <a:lnTo>
                                  <a:pt x="231" y="530"/>
                                </a:lnTo>
                                <a:lnTo>
                                  <a:pt x="223" y="514"/>
                                </a:lnTo>
                                <a:lnTo>
                                  <a:pt x="217" y="497"/>
                                </a:lnTo>
                                <a:lnTo>
                                  <a:pt x="214" y="487"/>
                                </a:lnTo>
                                <a:lnTo>
                                  <a:pt x="212" y="477"/>
                                </a:lnTo>
                                <a:lnTo>
                                  <a:pt x="210" y="467"/>
                                </a:lnTo>
                                <a:lnTo>
                                  <a:pt x="91" y="467"/>
                                </a:lnTo>
                                <a:lnTo>
                                  <a:pt x="81" y="456"/>
                                </a:lnTo>
                                <a:lnTo>
                                  <a:pt x="81" y="430"/>
                                </a:lnTo>
                                <a:lnTo>
                                  <a:pt x="91" y="421"/>
                                </a:lnTo>
                                <a:lnTo>
                                  <a:pt x="208" y="421"/>
                                </a:lnTo>
                                <a:lnTo>
                                  <a:pt x="210" y="399"/>
                                </a:lnTo>
                                <a:lnTo>
                                  <a:pt x="215" y="377"/>
                                </a:lnTo>
                                <a:lnTo>
                                  <a:pt x="222" y="356"/>
                                </a:lnTo>
                                <a:lnTo>
                                  <a:pt x="235" y="330"/>
                                </a:lnTo>
                                <a:lnTo>
                                  <a:pt x="236" y="327"/>
                                </a:lnTo>
                                <a:lnTo>
                                  <a:pt x="91" y="327"/>
                                </a:lnTo>
                                <a:lnTo>
                                  <a:pt x="81" y="317"/>
                                </a:lnTo>
                                <a:lnTo>
                                  <a:pt x="81" y="291"/>
                                </a:lnTo>
                                <a:lnTo>
                                  <a:pt x="91" y="280"/>
                                </a:lnTo>
                                <a:lnTo>
                                  <a:pt x="273" y="280"/>
                                </a:lnTo>
                                <a:lnTo>
                                  <a:pt x="291" y="264"/>
                                </a:lnTo>
                                <a:lnTo>
                                  <a:pt x="312" y="251"/>
                                </a:lnTo>
                                <a:lnTo>
                                  <a:pt x="333" y="239"/>
                                </a:lnTo>
                                <a:lnTo>
                                  <a:pt x="357" y="231"/>
                                </a:lnTo>
                                <a:lnTo>
                                  <a:pt x="372" y="226"/>
                                </a:lnTo>
                                <a:lnTo>
                                  <a:pt x="388" y="223"/>
                                </a:lnTo>
                                <a:lnTo>
                                  <a:pt x="404" y="222"/>
                                </a:lnTo>
                                <a:lnTo>
                                  <a:pt x="420" y="221"/>
                                </a:lnTo>
                                <a:lnTo>
                                  <a:pt x="454" y="224"/>
                                </a:lnTo>
                                <a:lnTo>
                                  <a:pt x="486" y="231"/>
                                </a:lnTo>
                                <a:lnTo>
                                  <a:pt x="516" y="244"/>
                                </a:lnTo>
                                <a:lnTo>
                                  <a:pt x="545" y="261"/>
                                </a:lnTo>
                                <a:lnTo>
                                  <a:pt x="553" y="267"/>
                                </a:lnTo>
                                <a:lnTo>
                                  <a:pt x="561" y="274"/>
                                </a:lnTo>
                                <a:lnTo>
                                  <a:pt x="568" y="281"/>
                                </a:lnTo>
                                <a:lnTo>
                                  <a:pt x="568" y="47"/>
                                </a:lnTo>
                                <a:close/>
                                <a:moveTo>
                                  <a:pt x="715" y="679"/>
                                </a:moveTo>
                                <a:lnTo>
                                  <a:pt x="713" y="669"/>
                                </a:lnTo>
                                <a:lnTo>
                                  <a:pt x="707" y="661"/>
                                </a:lnTo>
                                <a:lnTo>
                                  <a:pt x="596" y="550"/>
                                </a:lnTo>
                                <a:lnTo>
                                  <a:pt x="572" y="548"/>
                                </a:lnTo>
                                <a:lnTo>
                                  <a:pt x="566" y="542"/>
                                </a:lnTo>
                                <a:lnTo>
                                  <a:pt x="582" y="517"/>
                                </a:lnTo>
                                <a:lnTo>
                                  <a:pt x="594" y="490"/>
                                </a:lnTo>
                                <a:lnTo>
                                  <a:pt x="601" y="461"/>
                                </a:lnTo>
                                <a:lnTo>
                                  <a:pt x="604" y="430"/>
                                </a:lnTo>
                                <a:lnTo>
                                  <a:pt x="602" y="408"/>
                                </a:lnTo>
                                <a:lnTo>
                                  <a:pt x="598" y="387"/>
                                </a:lnTo>
                                <a:lnTo>
                                  <a:pt x="592" y="366"/>
                                </a:lnTo>
                                <a:lnTo>
                                  <a:pt x="584" y="347"/>
                                </a:lnTo>
                                <a:lnTo>
                                  <a:pt x="541" y="408"/>
                                </a:lnTo>
                                <a:lnTo>
                                  <a:pt x="542" y="415"/>
                                </a:lnTo>
                                <a:lnTo>
                                  <a:pt x="543" y="423"/>
                                </a:lnTo>
                                <a:lnTo>
                                  <a:pt x="543" y="430"/>
                                </a:lnTo>
                                <a:lnTo>
                                  <a:pt x="533" y="479"/>
                                </a:lnTo>
                                <a:lnTo>
                                  <a:pt x="506" y="519"/>
                                </a:lnTo>
                                <a:lnTo>
                                  <a:pt x="466" y="547"/>
                                </a:lnTo>
                                <a:lnTo>
                                  <a:pt x="416" y="556"/>
                                </a:lnTo>
                                <a:lnTo>
                                  <a:pt x="367" y="547"/>
                                </a:lnTo>
                                <a:lnTo>
                                  <a:pt x="327" y="519"/>
                                </a:lnTo>
                                <a:lnTo>
                                  <a:pt x="300" y="479"/>
                                </a:lnTo>
                                <a:lnTo>
                                  <a:pt x="290" y="430"/>
                                </a:lnTo>
                                <a:lnTo>
                                  <a:pt x="300" y="381"/>
                                </a:lnTo>
                                <a:lnTo>
                                  <a:pt x="327" y="341"/>
                                </a:lnTo>
                                <a:lnTo>
                                  <a:pt x="367" y="314"/>
                                </a:lnTo>
                                <a:lnTo>
                                  <a:pt x="416" y="304"/>
                                </a:lnTo>
                                <a:lnTo>
                                  <a:pt x="440" y="306"/>
                                </a:lnTo>
                                <a:lnTo>
                                  <a:pt x="462" y="312"/>
                                </a:lnTo>
                                <a:lnTo>
                                  <a:pt x="483" y="323"/>
                                </a:lnTo>
                                <a:lnTo>
                                  <a:pt x="501" y="336"/>
                                </a:lnTo>
                                <a:lnTo>
                                  <a:pt x="543" y="292"/>
                                </a:lnTo>
                                <a:lnTo>
                                  <a:pt x="516" y="272"/>
                                </a:lnTo>
                                <a:lnTo>
                                  <a:pt x="485" y="256"/>
                                </a:lnTo>
                                <a:lnTo>
                                  <a:pt x="452" y="246"/>
                                </a:lnTo>
                                <a:lnTo>
                                  <a:pt x="416" y="243"/>
                                </a:lnTo>
                                <a:lnTo>
                                  <a:pt x="343" y="258"/>
                                </a:lnTo>
                                <a:lnTo>
                                  <a:pt x="284" y="298"/>
                                </a:lnTo>
                                <a:lnTo>
                                  <a:pt x="244" y="357"/>
                                </a:lnTo>
                                <a:lnTo>
                                  <a:pt x="229" y="430"/>
                                </a:lnTo>
                                <a:lnTo>
                                  <a:pt x="244" y="503"/>
                                </a:lnTo>
                                <a:lnTo>
                                  <a:pt x="284" y="563"/>
                                </a:lnTo>
                                <a:lnTo>
                                  <a:pt x="343" y="603"/>
                                </a:lnTo>
                                <a:lnTo>
                                  <a:pt x="416" y="617"/>
                                </a:lnTo>
                                <a:lnTo>
                                  <a:pt x="452" y="614"/>
                                </a:lnTo>
                                <a:lnTo>
                                  <a:pt x="485" y="604"/>
                                </a:lnTo>
                                <a:lnTo>
                                  <a:pt x="515" y="589"/>
                                </a:lnTo>
                                <a:lnTo>
                                  <a:pt x="542" y="569"/>
                                </a:lnTo>
                                <a:lnTo>
                                  <a:pt x="546" y="573"/>
                                </a:lnTo>
                                <a:lnTo>
                                  <a:pt x="549" y="597"/>
                                </a:lnTo>
                                <a:lnTo>
                                  <a:pt x="660" y="708"/>
                                </a:lnTo>
                                <a:lnTo>
                                  <a:pt x="668" y="714"/>
                                </a:lnTo>
                                <a:lnTo>
                                  <a:pt x="677" y="716"/>
                                </a:lnTo>
                                <a:lnTo>
                                  <a:pt x="687" y="714"/>
                                </a:lnTo>
                                <a:lnTo>
                                  <a:pt x="695" y="708"/>
                                </a:lnTo>
                                <a:lnTo>
                                  <a:pt x="707" y="696"/>
                                </a:lnTo>
                                <a:lnTo>
                                  <a:pt x="713" y="688"/>
                                </a:lnTo>
                                <a:lnTo>
                                  <a:pt x="715" y="679"/>
                                </a:lnTo>
                                <a:close/>
                              </a:path>
                            </a:pathLst>
                          </a:custGeom>
                          <a:solidFill>
                            <a:srgbClr val="5859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18" y="470"/>
                            <a:ext cx="29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5B1033" id="Group 3" o:spid="_x0000_s1026" style="position:absolute;margin-left:24pt;margin-top:10.95pt;width:35.75pt;height:37.4pt;z-index:251666432;mso-position-horizontal-relative:page" coordorigin="480,219" coordsize="715,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">
                <v:shape id="AutoShape 21" o:spid="_x0000_s1027" style="position:absolute;left:480;top:218;width:715;height:748;visibility:visible;mso-wrap-style:square;v-text-anchor:top" coordsize="71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" path="m162,l,187r162,l162,xm568,47l565,28,556,13,544,3,528,,203,r,223l194,234,,234,,700r3,18l12,734r13,10l41,748r487,l544,744r12,-10l565,718r3,-18l568,695,506,628r-7,3l491,634r-7,2l468,641r-16,3l436,646r-16,l387,644r-32,-8l325,624,297,607r-206,l81,597r,-26l91,561r159,l240,546r-9,-16l223,514r-6,-17l214,487r-2,-10l210,467r-119,l81,456r,-26l91,421r117,l210,399r5,-22l222,356r13,-26l236,327r-145,l81,317r,-26l91,280r182,l291,264r21,-13l333,239r24,-8l372,226r16,-3l404,222r16,-1l454,224r32,7l516,244r29,17l553,267r8,7l568,281r,-234xm715,679r-2,-10l707,661,596,550r-24,-2l566,542r16,-25l594,490r7,-29l604,430r-2,-22l598,387r-6,-21l584,347r-43,61l542,415r1,8l543,430r-10,49l506,519r-40,28l416,556r-49,-9l327,519,300,479,290,430r10,-49l327,341r40,-27l416,304r24,2l462,312r21,11l501,336r42,-44l516,272,485,256,452,246r-36,-3l343,258r-59,40l244,357r-15,73l244,503r40,60l343,603r73,14l452,614r33,-10l515,589r27,-20l546,573r3,24l660,708r8,6l677,716r10,-2l695,708r12,-12l713,688r2,-9xe" fillcolor="#58595b" stroked="f">
                  <v:path arrowok="t" o:connecttype="custom" o:connectlocs="162,406;565,247;528,219;194,453;3,937;41,967;556,953;568,914;491,853;452,863;387,863;297,826;81,790;240,765;217,716;210,686;81,649;210,618;235,549;81,536;273,499;333,458;388,442;454,443;545,480;568,500;713,888;572,767;594,709;602,627;584,566;543,642;506,738;367,766;290,649;367,533;462,531;543,511;452,465;284,517;244,722;416,836;515,808;549,816;677,935;707,915" o:connectangles="0,0,0,0,0,0,0,0,0,0,0,0,0,0,0,0,0,0,0,0,0,0,0,0,0,0,0,0,0,0,0,0,0,0,0,0,0,0,0,0,0,0,0,0,0,0"/>
                </v:shape>
                <v:shape id="Picture 22" o:spid="_x0000_s1028" type="#_x0000_t75" style="position:absolute;left:818;top:470;width:292;height: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">
                  <v:imagedata r:id="rId26" o:title=""/>
                </v:shape>
                <w10:wrap anchorx="page"/>
              </v:group>
            </w:pict>
          </mc:Fallback>
        </mc:AlternateContent>
      </w:r>
      <w:r>
        <w:rPr>
          <w:color w:val="58595B"/>
          <w:w w:val="105"/>
        </w:rPr>
        <w:t>TRANSPARENCY</w:t>
      </w:r>
      <w:r>
        <w:rPr>
          <w:color w:val="58595B"/>
          <w:spacing w:val="-10"/>
          <w:w w:val="105"/>
        </w:rPr>
        <w:t xml:space="preserve"> </w:t>
      </w:r>
      <w:r>
        <w:rPr>
          <w:color w:val="58595B"/>
          <w:w w:val="105"/>
        </w:rPr>
        <w:t>AND</w:t>
      </w:r>
      <w:r>
        <w:rPr>
          <w:color w:val="58595B"/>
          <w:spacing w:val="-9"/>
          <w:w w:val="105"/>
        </w:rPr>
        <w:t xml:space="preserve"> </w:t>
      </w:r>
      <w:r>
        <w:rPr>
          <w:color w:val="58595B"/>
          <w:w w:val="105"/>
        </w:rPr>
        <w:t>GOVERNANCE</w:t>
      </w:r>
    </w:p>
    <w:p w14:paraId="4695E75F" w14:textId="77777777" w:rsidR="003605FC" w:rsidRDefault="003605FC" w:rsidP="003605FC">
      <w:pPr>
        <w:pStyle w:val="BodyText"/>
        <w:spacing w:before="37" w:line="271" w:lineRule="auto"/>
        <w:ind w:left="1147" w:right="199"/>
      </w:pPr>
      <w:r>
        <w:rPr>
          <w:color w:val="231F20"/>
          <w:w w:val="95"/>
        </w:rPr>
        <w:t>Berkshire</w:t>
      </w:r>
      <w:r>
        <w:rPr>
          <w:color w:val="231F20"/>
          <w:spacing w:val="-11"/>
          <w:w w:val="95"/>
        </w:rPr>
        <w:t xml:space="preserve"> </w:t>
      </w:r>
      <w:r>
        <w:rPr>
          <w:color w:val="231F20"/>
          <w:w w:val="95"/>
        </w:rPr>
        <w:t>Hathaway</w:t>
      </w:r>
      <w:r>
        <w:rPr>
          <w:color w:val="231F20"/>
          <w:spacing w:val="-11"/>
          <w:w w:val="95"/>
        </w:rPr>
        <w:t xml:space="preserve"> </w:t>
      </w:r>
      <w:r>
        <w:rPr>
          <w:color w:val="231F20"/>
          <w:w w:val="95"/>
        </w:rPr>
        <w:t>Energy</w:t>
      </w:r>
      <w:r>
        <w:rPr>
          <w:color w:val="231F20"/>
          <w:spacing w:val="-10"/>
          <w:w w:val="95"/>
        </w:rPr>
        <w:t xml:space="preserve"> </w:t>
      </w:r>
      <w:r>
        <w:rPr>
          <w:color w:val="231F20"/>
          <w:w w:val="95"/>
        </w:rPr>
        <w:t>may</w:t>
      </w:r>
      <w:r>
        <w:rPr>
          <w:color w:val="231F20"/>
          <w:spacing w:val="-11"/>
          <w:w w:val="95"/>
        </w:rPr>
        <w:t xml:space="preserve"> </w:t>
      </w:r>
      <w:r>
        <w:rPr>
          <w:color w:val="231F20"/>
          <w:w w:val="95"/>
        </w:rPr>
        <w:t>conduct</w:t>
      </w:r>
      <w:r>
        <w:rPr>
          <w:color w:val="231F20"/>
          <w:spacing w:val="-10"/>
          <w:w w:val="95"/>
        </w:rPr>
        <w:t xml:space="preserve"> </w:t>
      </w:r>
      <w:r>
        <w:rPr>
          <w:color w:val="231F20"/>
          <w:w w:val="95"/>
        </w:rPr>
        <w:t>periodic</w:t>
      </w:r>
      <w:r>
        <w:rPr>
          <w:color w:val="231F20"/>
          <w:spacing w:val="-11"/>
          <w:w w:val="95"/>
        </w:rPr>
        <w:t xml:space="preserve"> </w:t>
      </w:r>
      <w:r>
        <w:rPr>
          <w:color w:val="231F20"/>
          <w:w w:val="95"/>
        </w:rPr>
        <w:t>assessments</w:t>
      </w:r>
      <w:r>
        <w:rPr>
          <w:color w:val="231F20"/>
          <w:spacing w:val="-10"/>
          <w:w w:val="95"/>
        </w:rPr>
        <w:t xml:space="preserve"> </w:t>
      </w:r>
      <w:r>
        <w:rPr>
          <w:color w:val="231F20"/>
          <w:w w:val="95"/>
        </w:rPr>
        <w:t>of</w:t>
      </w:r>
      <w:r>
        <w:rPr>
          <w:color w:val="231F20"/>
          <w:spacing w:val="-11"/>
          <w:w w:val="95"/>
        </w:rPr>
        <w:t xml:space="preserve"> </w:t>
      </w:r>
      <w:r>
        <w:rPr>
          <w:color w:val="231F20"/>
          <w:w w:val="95"/>
        </w:rPr>
        <w:t>human</w:t>
      </w:r>
      <w:r>
        <w:rPr>
          <w:color w:val="231F20"/>
          <w:spacing w:val="-10"/>
          <w:w w:val="95"/>
        </w:rPr>
        <w:t xml:space="preserve"> </w:t>
      </w:r>
      <w:r>
        <w:rPr>
          <w:color w:val="231F20"/>
          <w:w w:val="95"/>
        </w:rPr>
        <w:t>rights,</w:t>
      </w:r>
      <w:r>
        <w:rPr>
          <w:color w:val="231F20"/>
          <w:spacing w:val="-11"/>
          <w:w w:val="95"/>
        </w:rPr>
        <w:t xml:space="preserve"> </w:t>
      </w:r>
      <w:r>
        <w:rPr>
          <w:color w:val="231F20"/>
          <w:w w:val="95"/>
        </w:rPr>
        <w:t>diversity</w:t>
      </w:r>
      <w:r>
        <w:rPr>
          <w:color w:val="231F20"/>
          <w:spacing w:val="-10"/>
          <w:w w:val="95"/>
        </w:rPr>
        <w:t xml:space="preserve"> </w:t>
      </w:r>
      <w:r>
        <w:rPr>
          <w:color w:val="231F20"/>
          <w:w w:val="95"/>
        </w:rPr>
        <w:t>and</w:t>
      </w:r>
      <w:r>
        <w:rPr>
          <w:color w:val="231F20"/>
          <w:spacing w:val="-11"/>
          <w:w w:val="95"/>
        </w:rPr>
        <w:t xml:space="preserve"> </w:t>
      </w:r>
      <w:r>
        <w:rPr>
          <w:color w:val="231F20"/>
          <w:w w:val="95"/>
        </w:rPr>
        <w:t>inclusion,</w:t>
      </w:r>
      <w:r>
        <w:rPr>
          <w:color w:val="231F20"/>
          <w:spacing w:val="-10"/>
          <w:w w:val="95"/>
        </w:rPr>
        <w:t xml:space="preserve"> </w:t>
      </w:r>
      <w:r>
        <w:rPr>
          <w:color w:val="231F20"/>
          <w:w w:val="95"/>
        </w:rPr>
        <w:t>health</w:t>
      </w:r>
      <w:r>
        <w:rPr>
          <w:color w:val="231F20"/>
          <w:spacing w:val="-11"/>
          <w:w w:val="95"/>
        </w:rPr>
        <w:t xml:space="preserve"> </w:t>
      </w:r>
      <w:r>
        <w:rPr>
          <w:color w:val="231F20"/>
          <w:w w:val="95"/>
        </w:rPr>
        <w:t>and</w:t>
      </w:r>
      <w:r>
        <w:rPr>
          <w:color w:val="231F20"/>
          <w:spacing w:val="-11"/>
          <w:w w:val="95"/>
        </w:rPr>
        <w:t xml:space="preserve"> </w:t>
      </w:r>
      <w:r>
        <w:rPr>
          <w:color w:val="231F20"/>
          <w:w w:val="95"/>
        </w:rPr>
        <w:t>safety,</w:t>
      </w:r>
      <w:r>
        <w:rPr>
          <w:color w:val="231F20"/>
          <w:spacing w:val="1"/>
          <w:w w:val="95"/>
        </w:rPr>
        <w:t xml:space="preserve"> </w:t>
      </w:r>
      <w:r>
        <w:rPr>
          <w:color w:val="231F20"/>
          <w:w w:val="95"/>
        </w:rPr>
        <w:t>environmental</w:t>
      </w:r>
      <w:r>
        <w:rPr>
          <w:color w:val="231F20"/>
          <w:spacing w:val="-8"/>
          <w:w w:val="95"/>
        </w:rPr>
        <w:t xml:space="preserve"> </w:t>
      </w:r>
      <w:r>
        <w:rPr>
          <w:color w:val="231F20"/>
          <w:w w:val="95"/>
        </w:rPr>
        <w:t>compliance</w:t>
      </w:r>
      <w:r>
        <w:rPr>
          <w:color w:val="231F20"/>
          <w:spacing w:val="-7"/>
          <w:w w:val="95"/>
        </w:rPr>
        <w:t xml:space="preserve"> </w:t>
      </w:r>
      <w:r>
        <w:rPr>
          <w:color w:val="231F20"/>
          <w:w w:val="95"/>
        </w:rPr>
        <w:t>and</w:t>
      </w:r>
      <w:r>
        <w:rPr>
          <w:color w:val="231F20"/>
          <w:spacing w:val="-8"/>
          <w:w w:val="95"/>
        </w:rPr>
        <w:t xml:space="preserve"> </w:t>
      </w:r>
      <w:r>
        <w:rPr>
          <w:color w:val="231F20"/>
          <w:w w:val="95"/>
        </w:rPr>
        <w:t>stewardship,</w:t>
      </w:r>
      <w:r>
        <w:rPr>
          <w:color w:val="231F20"/>
          <w:spacing w:val="-7"/>
          <w:w w:val="95"/>
        </w:rPr>
        <w:t xml:space="preserve"> </w:t>
      </w:r>
      <w:r>
        <w:rPr>
          <w:color w:val="231F20"/>
          <w:w w:val="95"/>
        </w:rPr>
        <w:t>asset</w:t>
      </w:r>
      <w:r>
        <w:rPr>
          <w:color w:val="231F20"/>
          <w:spacing w:val="-8"/>
          <w:w w:val="95"/>
        </w:rPr>
        <w:t xml:space="preserve"> </w:t>
      </w:r>
      <w:r>
        <w:rPr>
          <w:color w:val="231F20"/>
          <w:w w:val="95"/>
        </w:rPr>
        <w:t>protection,</w:t>
      </w:r>
      <w:r>
        <w:rPr>
          <w:color w:val="231F20"/>
          <w:spacing w:val="-7"/>
          <w:w w:val="95"/>
        </w:rPr>
        <w:t xml:space="preserve"> </w:t>
      </w:r>
      <w:r>
        <w:rPr>
          <w:color w:val="231F20"/>
          <w:w w:val="95"/>
        </w:rPr>
        <w:t>and</w:t>
      </w:r>
      <w:r>
        <w:rPr>
          <w:color w:val="231F20"/>
          <w:spacing w:val="-7"/>
          <w:w w:val="95"/>
        </w:rPr>
        <w:t xml:space="preserve"> </w:t>
      </w:r>
      <w:r>
        <w:rPr>
          <w:color w:val="231F20"/>
          <w:w w:val="95"/>
        </w:rPr>
        <w:t>ethics</w:t>
      </w:r>
      <w:r>
        <w:rPr>
          <w:color w:val="231F20"/>
          <w:spacing w:val="-8"/>
          <w:w w:val="95"/>
        </w:rPr>
        <w:t xml:space="preserve"> </w:t>
      </w:r>
      <w:r>
        <w:rPr>
          <w:color w:val="231F20"/>
          <w:w w:val="95"/>
        </w:rPr>
        <w:t>and</w:t>
      </w:r>
      <w:r>
        <w:rPr>
          <w:color w:val="231F20"/>
          <w:spacing w:val="-7"/>
          <w:w w:val="95"/>
        </w:rPr>
        <w:t xml:space="preserve"> </w:t>
      </w:r>
      <w:r>
        <w:rPr>
          <w:color w:val="231F20"/>
          <w:w w:val="95"/>
        </w:rPr>
        <w:t>compliance</w:t>
      </w:r>
      <w:r>
        <w:rPr>
          <w:color w:val="231F20"/>
          <w:spacing w:val="-8"/>
          <w:w w:val="95"/>
        </w:rPr>
        <w:t xml:space="preserve"> </w:t>
      </w:r>
      <w:r>
        <w:rPr>
          <w:color w:val="231F20"/>
          <w:w w:val="95"/>
        </w:rPr>
        <w:t>to</w:t>
      </w:r>
      <w:r>
        <w:rPr>
          <w:color w:val="231F20"/>
          <w:spacing w:val="-7"/>
          <w:w w:val="95"/>
        </w:rPr>
        <w:t xml:space="preserve"> </w:t>
      </w:r>
      <w:r>
        <w:rPr>
          <w:color w:val="231F20"/>
          <w:w w:val="95"/>
        </w:rPr>
        <w:t>determine</w:t>
      </w:r>
      <w:r>
        <w:rPr>
          <w:color w:val="231F20"/>
          <w:spacing w:val="-7"/>
          <w:w w:val="95"/>
        </w:rPr>
        <w:t xml:space="preserve"> </w:t>
      </w:r>
      <w:r>
        <w:rPr>
          <w:color w:val="231F20"/>
          <w:w w:val="95"/>
        </w:rPr>
        <w:t>whether</w:t>
      </w:r>
      <w:r>
        <w:rPr>
          <w:color w:val="231F20"/>
          <w:spacing w:val="-8"/>
          <w:w w:val="95"/>
        </w:rPr>
        <w:t xml:space="preserve"> </w:t>
      </w:r>
      <w:r>
        <w:rPr>
          <w:color w:val="231F20"/>
          <w:w w:val="95"/>
        </w:rPr>
        <w:t>a</w:t>
      </w:r>
      <w:r>
        <w:rPr>
          <w:color w:val="231F20"/>
          <w:spacing w:val="-7"/>
          <w:w w:val="95"/>
        </w:rPr>
        <w:t xml:space="preserve"> </w:t>
      </w:r>
      <w:r>
        <w:rPr>
          <w:color w:val="231F20"/>
          <w:w w:val="95"/>
        </w:rPr>
        <w:t>supplier’s</w:t>
      </w:r>
      <w:r>
        <w:rPr>
          <w:color w:val="231F20"/>
          <w:spacing w:val="-50"/>
          <w:w w:val="95"/>
        </w:rPr>
        <w:t xml:space="preserve"> </w:t>
      </w:r>
      <w:r>
        <w:rPr>
          <w:color w:val="231F20"/>
          <w:w w:val="95"/>
        </w:rPr>
        <w:t>processes, practices and systems meet the spirit and intent of the Supplier Code of Conduct. Suppliers must notify</w:t>
      </w:r>
      <w:r>
        <w:rPr>
          <w:color w:val="231F20"/>
          <w:spacing w:val="1"/>
          <w:w w:val="95"/>
        </w:rPr>
        <w:t xml:space="preserve"> </w:t>
      </w:r>
      <w:r>
        <w:rPr>
          <w:color w:val="231F20"/>
        </w:rPr>
        <w:t>Berkshire</w:t>
      </w:r>
      <w:r>
        <w:rPr>
          <w:color w:val="231F20"/>
          <w:spacing w:val="-8"/>
        </w:rPr>
        <w:t xml:space="preserve"> </w:t>
      </w:r>
      <w:r>
        <w:rPr>
          <w:color w:val="231F20"/>
        </w:rPr>
        <w:t>Hathaway</w:t>
      </w:r>
      <w:r>
        <w:rPr>
          <w:color w:val="231F20"/>
          <w:spacing w:val="-8"/>
        </w:rPr>
        <w:t xml:space="preserve"> </w:t>
      </w:r>
      <w:r>
        <w:rPr>
          <w:color w:val="231F20"/>
        </w:rPr>
        <w:t>Energy</w:t>
      </w:r>
      <w:r>
        <w:rPr>
          <w:color w:val="231F20"/>
          <w:spacing w:val="-8"/>
        </w:rPr>
        <w:t xml:space="preserve"> </w:t>
      </w:r>
      <w:r>
        <w:rPr>
          <w:color w:val="231F20"/>
        </w:rPr>
        <w:t>of</w:t>
      </w:r>
      <w:r>
        <w:rPr>
          <w:color w:val="231F20"/>
          <w:spacing w:val="-8"/>
        </w:rPr>
        <w:t xml:space="preserve"> </w:t>
      </w:r>
      <w:r>
        <w:rPr>
          <w:color w:val="231F20"/>
        </w:rPr>
        <w:t>and</w:t>
      </w:r>
      <w:r>
        <w:rPr>
          <w:color w:val="231F20"/>
          <w:spacing w:val="-8"/>
        </w:rPr>
        <w:t xml:space="preserve"> </w:t>
      </w:r>
      <w:r>
        <w:rPr>
          <w:color w:val="231F20"/>
        </w:rPr>
        <w:t>promptly</w:t>
      </w:r>
      <w:r>
        <w:rPr>
          <w:color w:val="231F20"/>
          <w:spacing w:val="-8"/>
        </w:rPr>
        <w:t xml:space="preserve"> </w:t>
      </w:r>
      <w:r>
        <w:rPr>
          <w:color w:val="231F20"/>
        </w:rPr>
        <w:t>remedy</w:t>
      </w:r>
      <w:r>
        <w:rPr>
          <w:color w:val="231F20"/>
          <w:spacing w:val="-8"/>
        </w:rPr>
        <w:t xml:space="preserve"> </w:t>
      </w:r>
      <w:r>
        <w:rPr>
          <w:color w:val="231F20"/>
        </w:rPr>
        <w:t>any</w:t>
      </w:r>
      <w:r>
        <w:rPr>
          <w:color w:val="231F20"/>
          <w:spacing w:val="-8"/>
        </w:rPr>
        <w:t xml:space="preserve"> </w:t>
      </w:r>
      <w:r>
        <w:rPr>
          <w:color w:val="231F20"/>
        </w:rPr>
        <w:t>violation</w:t>
      </w:r>
      <w:r>
        <w:rPr>
          <w:color w:val="231F20"/>
          <w:spacing w:val="-8"/>
        </w:rPr>
        <w:t xml:space="preserve"> </w:t>
      </w:r>
      <w:r>
        <w:rPr>
          <w:color w:val="231F20"/>
        </w:rPr>
        <w:t>of</w:t>
      </w:r>
      <w:r>
        <w:rPr>
          <w:color w:val="231F20"/>
          <w:spacing w:val="-8"/>
        </w:rPr>
        <w:t xml:space="preserve"> </w:t>
      </w:r>
      <w:r>
        <w:rPr>
          <w:color w:val="231F20"/>
        </w:rPr>
        <w:t>this</w:t>
      </w:r>
      <w:r>
        <w:rPr>
          <w:color w:val="231F20"/>
          <w:spacing w:val="-7"/>
        </w:rPr>
        <w:t xml:space="preserve"> </w:t>
      </w:r>
      <w:r>
        <w:rPr>
          <w:color w:val="231F20"/>
        </w:rPr>
        <w:t>supplier</w:t>
      </w:r>
      <w:r>
        <w:rPr>
          <w:color w:val="231F20"/>
          <w:spacing w:val="-8"/>
        </w:rPr>
        <w:t xml:space="preserve"> </w:t>
      </w:r>
      <w:r>
        <w:rPr>
          <w:color w:val="231F20"/>
        </w:rPr>
        <w:t>code.</w:t>
      </w:r>
    </w:p>
    <w:p w14:paraId="7FD9FDAD" w14:textId="77777777" w:rsidR="003605FC" w:rsidRPr="00B5392F" w:rsidRDefault="003605FC" w:rsidP="003605FC">
      <w:pPr>
        <w:pStyle w:val="BodyText"/>
        <w:ind w:left="140" w:right="135"/>
        <w:rPr>
          <w:rFonts w:ascii="Times New Roman" w:hAnsi="Times New Roman" w:cs="Times New Roman"/>
        </w:rPr>
      </w:pPr>
    </w:p>
    <w:p w14:paraId="68E5D1B4" w14:textId="77777777" w:rsidR="003605FC" w:rsidRPr="00B5392F" w:rsidRDefault="003605FC" w:rsidP="003605FC">
      <w:pPr>
        <w:spacing w:afterLines="80" w:after="192"/>
        <w:rPr>
          <w:b/>
          <w:sz w:val="24"/>
          <w:szCs w:val="24"/>
        </w:rPr>
      </w:pPr>
    </w:p>
    <w:p w14:paraId="4F53648B" w14:textId="77777777" w:rsidR="003605FC" w:rsidRPr="000D2B36" w:rsidRDefault="003605FC" w:rsidP="00D466F9">
      <w:pPr>
        <w:spacing w:afterLines="80" w:after="192"/>
        <w:jc w:val="both"/>
        <w:rPr>
          <w:sz w:val="16"/>
          <w:szCs w:val="16"/>
        </w:rPr>
      </w:pPr>
    </w:p>
    <w:sectPr w:rsidR="003605FC" w:rsidRPr="000D2B36" w:rsidSect="00BE691C">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8" w:author="Reed, Mary" w:date="2021-08-30T14:52:00Z" w:initials="RM">
    <w:p w14:paraId="22A03DC3" w14:textId="5F558382" w:rsidR="005642A8" w:rsidRDefault="005642A8">
      <w:pPr>
        <w:pStyle w:val="CommentText"/>
      </w:pPr>
      <w:r>
        <w:rPr>
          <w:rStyle w:val="CommentReference"/>
        </w:rPr>
        <w:annotationRef/>
      </w:r>
      <w:r>
        <w:t>Unrealistic to guarantee that certs for MT and all subs will be received 30 days prior to renewal, but will “endeavor”</w:t>
      </w:r>
    </w:p>
  </w:comment>
  <w:comment w:id="169" w:author="Reed, Mary" w:date="2021-08-30T14:55:00Z" w:initials="RM">
    <w:p w14:paraId="7CDFB9F6" w14:textId="12127563" w:rsidR="005642A8" w:rsidRDefault="005642A8">
      <w:pPr>
        <w:pStyle w:val="CommentText"/>
      </w:pPr>
      <w:r>
        <w:rPr>
          <w:rStyle w:val="CommentReference"/>
        </w:rPr>
        <w:annotationRef/>
      </w:r>
      <w:r>
        <w:t>Suggest legal review of the indemnity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03DC3" w15:done="0"/>
  <w15:commentEx w15:paraId="7CDFB9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7D22" w16cex:dateUtc="2021-08-30T19:52:00Z"/>
  <w16cex:commentExtensible w16cex:durableId="24D77DFC" w16cex:dateUtc="2021-08-30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03DC3" w16cid:durableId="24D77D22"/>
  <w16cid:commentId w16cid:paraId="7CDFB9F6" w16cid:durableId="24D77D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A97AE" w14:textId="77777777" w:rsidR="00A832C0" w:rsidRDefault="00A832C0">
      <w:r>
        <w:separator/>
      </w:r>
    </w:p>
  </w:endnote>
  <w:endnote w:type="continuationSeparator" w:id="0">
    <w:p w14:paraId="278E6877" w14:textId="77777777" w:rsidR="00A832C0" w:rsidRDefault="00A83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0746" w14:textId="1539BD34" w:rsidR="00F269A4" w:rsidRDefault="00F269A4" w:rsidP="0039797A">
    <w:pPr>
      <w:tabs>
        <w:tab w:val="left" w:pos="720"/>
      </w:tabs>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9F66C" w14:textId="710EE703" w:rsidR="00F269A4" w:rsidRPr="00686906" w:rsidRDefault="00F269A4" w:rsidP="00DF5EFF">
    <w:pPr>
      <w:pStyle w:val="Footer"/>
      <w:pBdr>
        <w:top w:val="single" w:sz="4" w:space="1" w:color="auto"/>
      </w:pBdr>
      <w:tabs>
        <w:tab w:val="clear" w:pos="4320"/>
        <w:tab w:val="clear" w:pos="8640"/>
        <w:tab w:val="right" w:pos="9270"/>
      </w:tabs>
      <w:jc w:val="both"/>
      <w:rPr>
        <w:i/>
        <w:noProof/>
      </w:rPr>
    </w:pPr>
    <w:r w:rsidRPr="00C41628">
      <w:rPr>
        <w:i/>
      </w:rPr>
      <w:t>General Services Terms and Conditions</w:t>
    </w:r>
    <w:r>
      <w:rPr>
        <w:i/>
      </w:rPr>
      <w:t xml:space="preserve"> (GT&amp;S)</w:t>
    </w:r>
    <w:r>
      <w:rPr>
        <w:noProof/>
      </w:rPr>
      <w:tab/>
    </w:r>
    <w:r w:rsidRPr="00686906">
      <w:rPr>
        <w:i/>
        <w:noProof/>
      </w:rPr>
      <w:t>v</w:t>
    </w:r>
    <w:r>
      <w:rPr>
        <w:i/>
        <w:noProof/>
      </w:rPr>
      <w:t>072921</w:t>
    </w:r>
  </w:p>
  <w:p w14:paraId="22BF4D9A" w14:textId="021C7BDB" w:rsidR="00F269A4" w:rsidRPr="00187564" w:rsidRDefault="00F269A4" w:rsidP="00C41628">
    <w:pPr>
      <w:pStyle w:val="Footer"/>
      <w:tabs>
        <w:tab w:val="clear" w:pos="8640"/>
        <w:tab w:val="right" w:pos="9270"/>
      </w:tabs>
      <w:jc w:val="center"/>
      <w:rPr>
        <w:sz w:val="24"/>
        <w:szCs w:val="24"/>
      </w:rPr>
    </w:pPr>
    <w:r w:rsidRPr="00187564">
      <w:rPr>
        <w:sz w:val="24"/>
        <w:szCs w:val="24"/>
      </w:rPr>
      <w:fldChar w:fldCharType="begin"/>
    </w:r>
    <w:r w:rsidRPr="00187564">
      <w:rPr>
        <w:sz w:val="24"/>
        <w:szCs w:val="24"/>
      </w:rPr>
      <w:instrText xml:space="preserve"> PAGE   \* MERGEFORMAT </w:instrText>
    </w:r>
    <w:r w:rsidRPr="00187564">
      <w:rPr>
        <w:sz w:val="24"/>
        <w:szCs w:val="24"/>
      </w:rPr>
      <w:fldChar w:fldCharType="separate"/>
    </w:r>
    <w:r>
      <w:rPr>
        <w:noProof/>
        <w:sz w:val="24"/>
        <w:szCs w:val="24"/>
      </w:rPr>
      <w:t>31</w:t>
    </w:r>
    <w:r w:rsidRPr="00187564">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5B9A" w14:textId="5DDDC297" w:rsidR="00F269A4" w:rsidRPr="00686906" w:rsidRDefault="00F269A4" w:rsidP="00DF5EFF">
    <w:pPr>
      <w:pStyle w:val="Footer"/>
      <w:pBdr>
        <w:top w:val="single" w:sz="4" w:space="1" w:color="auto"/>
      </w:pBdr>
      <w:tabs>
        <w:tab w:val="clear" w:pos="4320"/>
        <w:tab w:val="clear" w:pos="8640"/>
        <w:tab w:val="right" w:pos="9270"/>
      </w:tabs>
      <w:jc w:val="both"/>
      <w:rPr>
        <w:i/>
        <w:noProof/>
      </w:rPr>
    </w:pPr>
    <w:r w:rsidRPr="00C41628">
      <w:rPr>
        <w:i/>
      </w:rPr>
      <w:t>General Services Terms and Conditions</w:t>
    </w:r>
    <w:r>
      <w:rPr>
        <w:i/>
      </w:rPr>
      <w:t xml:space="preserve"> (GT&amp;S) – Insurance Requirements</w:t>
    </w:r>
    <w:r>
      <w:rPr>
        <w:noProof/>
      </w:rPr>
      <w:tab/>
    </w:r>
    <w:r w:rsidRPr="00686906">
      <w:rPr>
        <w:i/>
        <w:noProof/>
      </w:rPr>
      <w:t>v</w:t>
    </w:r>
    <w:r>
      <w:rPr>
        <w:i/>
        <w:noProof/>
      </w:rPr>
      <w:t>030421</w:t>
    </w:r>
  </w:p>
  <w:p w14:paraId="7A47137C" w14:textId="2E68EA2D" w:rsidR="00F269A4" w:rsidRPr="00187564" w:rsidRDefault="00F269A4" w:rsidP="00C41628">
    <w:pPr>
      <w:pStyle w:val="Footer"/>
      <w:tabs>
        <w:tab w:val="clear" w:pos="8640"/>
        <w:tab w:val="right" w:pos="9270"/>
      </w:tabs>
      <w:jc w:val="center"/>
      <w:rPr>
        <w:sz w:val="24"/>
        <w:szCs w:val="24"/>
      </w:rPr>
    </w:pPr>
    <w:r w:rsidRPr="00187564">
      <w:rPr>
        <w:sz w:val="24"/>
        <w:szCs w:val="24"/>
      </w:rPr>
      <w:fldChar w:fldCharType="begin"/>
    </w:r>
    <w:r w:rsidRPr="00187564">
      <w:rPr>
        <w:sz w:val="24"/>
        <w:szCs w:val="24"/>
      </w:rPr>
      <w:instrText xml:space="preserve"> PAGE   \* MERGEFORMAT </w:instrText>
    </w:r>
    <w:r w:rsidRPr="00187564">
      <w:rPr>
        <w:sz w:val="24"/>
        <w:szCs w:val="24"/>
      </w:rPr>
      <w:fldChar w:fldCharType="separate"/>
    </w:r>
    <w:r>
      <w:rPr>
        <w:noProof/>
        <w:sz w:val="24"/>
        <w:szCs w:val="24"/>
      </w:rPr>
      <w:t>33</w:t>
    </w:r>
    <w:r w:rsidRPr="00187564">
      <w:rPr>
        <w:noProof/>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AE9B" w14:textId="1161AE0F" w:rsidR="00F269A4" w:rsidRDefault="00F269A4" w:rsidP="00611A84">
    <w:pPr>
      <w:pStyle w:val="Footer"/>
      <w:pBdr>
        <w:top w:val="single" w:sz="4" w:space="1" w:color="auto"/>
      </w:pBdr>
      <w:tabs>
        <w:tab w:val="clear" w:pos="4320"/>
        <w:tab w:val="clear" w:pos="8640"/>
        <w:tab w:val="right" w:pos="9270"/>
      </w:tabs>
      <w:jc w:val="both"/>
      <w:rPr>
        <w:noProof/>
      </w:rPr>
    </w:pPr>
    <w:r w:rsidRPr="00C41628">
      <w:rPr>
        <w:i/>
      </w:rPr>
      <w:t>General Services Terms and Conditions</w:t>
    </w:r>
    <w:r>
      <w:rPr>
        <w:i/>
      </w:rPr>
      <w:t xml:space="preserve"> (GT&amp;S) – Sample Subcontractor Addendum</w:t>
    </w:r>
    <w:r>
      <w:rPr>
        <w:noProof/>
      </w:rPr>
      <w:tab/>
    </w:r>
    <w:r w:rsidRPr="00686906">
      <w:rPr>
        <w:i/>
        <w:noProof/>
      </w:rPr>
      <w:t>v</w:t>
    </w:r>
    <w:r>
      <w:rPr>
        <w:i/>
        <w:noProof/>
      </w:rPr>
      <w:t>072921</w:t>
    </w:r>
  </w:p>
  <w:p w14:paraId="104A1C12" w14:textId="018578EC" w:rsidR="00F269A4" w:rsidRPr="00187564" w:rsidRDefault="00F269A4" w:rsidP="00C41628">
    <w:pPr>
      <w:pStyle w:val="Footer"/>
      <w:tabs>
        <w:tab w:val="clear" w:pos="8640"/>
        <w:tab w:val="right" w:pos="9270"/>
      </w:tabs>
      <w:jc w:val="center"/>
      <w:rPr>
        <w:sz w:val="24"/>
        <w:szCs w:val="24"/>
      </w:rPr>
    </w:pPr>
    <w:r w:rsidRPr="00187564">
      <w:rPr>
        <w:sz w:val="24"/>
        <w:szCs w:val="24"/>
      </w:rPr>
      <w:fldChar w:fldCharType="begin"/>
    </w:r>
    <w:r w:rsidRPr="00187564">
      <w:rPr>
        <w:sz w:val="24"/>
        <w:szCs w:val="24"/>
      </w:rPr>
      <w:instrText xml:space="preserve"> PAGE   \* MERGEFORMAT </w:instrText>
    </w:r>
    <w:r w:rsidRPr="00187564">
      <w:rPr>
        <w:sz w:val="24"/>
        <w:szCs w:val="24"/>
      </w:rPr>
      <w:fldChar w:fldCharType="separate"/>
    </w:r>
    <w:r>
      <w:rPr>
        <w:noProof/>
        <w:sz w:val="24"/>
        <w:szCs w:val="24"/>
      </w:rPr>
      <w:t>39</w:t>
    </w:r>
    <w:r w:rsidRPr="00187564">
      <w:rPr>
        <w:noProof/>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819149"/>
      <w:docPartObj>
        <w:docPartGallery w:val="Page Numbers (Bottom of Page)"/>
        <w:docPartUnique/>
      </w:docPartObj>
    </w:sdtPr>
    <w:sdtEndPr>
      <w:rPr>
        <w:noProof/>
      </w:rPr>
    </w:sdtEndPr>
    <w:sdtContent>
      <w:p w14:paraId="631C40FD" w14:textId="77335248" w:rsidR="00F269A4" w:rsidRDefault="00F269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B51370" w14:textId="77777777" w:rsidR="00F269A4" w:rsidRDefault="00F269A4">
    <w:pPr>
      <w:pStyle w:val="BodyText"/>
      <w:spacing w:line="14" w:lineRule="auto"/>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7649F" w14:textId="77777777" w:rsidR="00A832C0" w:rsidRDefault="00A832C0">
      <w:r>
        <w:separator/>
      </w:r>
    </w:p>
  </w:footnote>
  <w:footnote w:type="continuationSeparator" w:id="0">
    <w:p w14:paraId="6772D5D0" w14:textId="77777777" w:rsidR="00A832C0" w:rsidRDefault="00A83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8D6"/>
    <w:multiLevelType w:val="hybridMultilevel"/>
    <w:tmpl w:val="6E72635C"/>
    <w:lvl w:ilvl="0" w:tplc="2C308F3E">
      <w:start w:val="1"/>
      <w:numFmt w:val="lowerLetter"/>
      <w:lvlText w:val="(%1)"/>
      <w:lvlJc w:val="left"/>
      <w:pPr>
        <w:ind w:left="2160" w:hanging="1440"/>
      </w:pPr>
      <w:rPr>
        <w:rFonts w:hint="default"/>
      </w:rPr>
    </w:lvl>
    <w:lvl w:ilvl="1" w:tplc="2F8EE2A0">
      <w:start w:val="1"/>
      <w:numFmt w:val="lowerRoman"/>
      <w:lvlText w:val="(%2)"/>
      <w:lvlJc w:val="left"/>
      <w:pPr>
        <w:ind w:left="3600" w:hanging="21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BD2545"/>
    <w:multiLevelType w:val="hybridMultilevel"/>
    <w:tmpl w:val="1682E01E"/>
    <w:lvl w:ilvl="0" w:tplc="BD7AAA6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A0CD0"/>
    <w:multiLevelType w:val="hybridMultilevel"/>
    <w:tmpl w:val="B3FC36E8"/>
    <w:lvl w:ilvl="0" w:tplc="E1749CB2">
      <w:start w:val="1"/>
      <w:numFmt w:val="lowerLetter"/>
      <w:lvlText w:val="(%1)"/>
      <w:lvlJc w:val="left"/>
      <w:pPr>
        <w:ind w:left="2160" w:hanging="1440"/>
      </w:pPr>
      <w:rPr>
        <w:rFonts w:hint="default"/>
      </w:rPr>
    </w:lvl>
    <w:lvl w:ilvl="1" w:tplc="D02A59E4">
      <w:start w:val="1"/>
      <w:numFmt w:val="lowerRoman"/>
      <w:lvlText w:val="(%2)"/>
      <w:lvlJc w:val="left"/>
      <w:pPr>
        <w:ind w:left="3600" w:hanging="21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C56FCA"/>
    <w:multiLevelType w:val="hybridMultilevel"/>
    <w:tmpl w:val="420890E2"/>
    <w:lvl w:ilvl="0" w:tplc="1722F8C6">
      <w:start w:val="1"/>
      <w:numFmt w:val="lowerLetter"/>
      <w:lvlText w:val="(%1)"/>
      <w:lvlJc w:val="left"/>
      <w:pPr>
        <w:ind w:left="2160" w:hanging="1440"/>
      </w:pPr>
      <w:rPr>
        <w:rFonts w:hint="default"/>
        <w:sz w:val="24"/>
        <w:szCs w:val="24"/>
      </w:rPr>
    </w:lvl>
    <w:lvl w:ilvl="1" w:tplc="514E79D8">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82A8E"/>
    <w:multiLevelType w:val="hybridMultilevel"/>
    <w:tmpl w:val="6D9C94CE"/>
    <w:lvl w:ilvl="0" w:tplc="C1FA309E">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B24D9B"/>
    <w:multiLevelType w:val="hybridMultilevel"/>
    <w:tmpl w:val="FAA64E58"/>
    <w:lvl w:ilvl="0" w:tplc="E5B6FD6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03D8A"/>
    <w:multiLevelType w:val="hybridMultilevel"/>
    <w:tmpl w:val="518617DC"/>
    <w:lvl w:ilvl="0" w:tplc="E53A7894">
      <w:start w:val="7"/>
      <w:numFmt w:val="lowerLetter"/>
      <w:lvlText w:val="(%1)"/>
      <w:lvlJc w:val="left"/>
      <w:pPr>
        <w:ind w:left="216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F7460"/>
    <w:multiLevelType w:val="hybridMultilevel"/>
    <w:tmpl w:val="DA522810"/>
    <w:lvl w:ilvl="0" w:tplc="37A03F86">
      <w:start w:val="1"/>
      <w:numFmt w:val="lowerLetter"/>
      <w:lvlText w:val="(%1)"/>
      <w:lvlJc w:val="left"/>
      <w:pPr>
        <w:ind w:left="2160" w:hanging="144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D67E52"/>
    <w:multiLevelType w:val="hybridMultilevel"/>
    <w:tmpl w:val="8A627D9E"/>
    <w:lvl w:ilvl="0" w:tplc="8B62CE40">
      <w:start w:val="1"/>
      <w:numFmt w:val="lowerLetter"/>
      <w:lvlText w:val="(%1)"/>
      <w:lvlJc w:val="left"/>
      <w:pPr>
        <w:ind w:left="2700" w:hanging="360"/>
      </w:pPr>
      <w:rPr>
        <w:rFonts w:ascii="Times New Roman" w:eastAsia="Times New Roman" w:hAnsi="Times New Roman" w:cs="Times New Roman" w:hint="default"/>
        <w:spacing w:val="0"/>
        <w:w w:val="10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5D4AB7"/>
    <w:multiLevelType w:val="hybridMultilevel"/>
    <w:tmpl w:val="800275C0"/>
    <w:lvl w:ilvl="0" w:tplc="ED8A7C4A">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15:restartNumberingAfterBreak="0">
    <w:nsid w:val="1A3E6D59"/>
    <w:multiLevelType w:val="hybridMultilevel"/>
    <w:tmpl w:val="B90A62FE"/>
    <w:lvl w:ilvl="0" w:tplc="2662CA1A">
      <w:start w:val="1"/>
      <w:numFmt w:val="lowerLetter"/>
      <w:lvlText w:val="(%1)"/>
      <w:lvlJc w:val="left"/>
      <w:pPr>
        <w:ind w:left="2160" w:hanging="144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D51C1F"/>
    <w:multiLevelType w:val="hybridMultilevel"/>
    <w:tmpl w:val="E5487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286723"/>
    <w:multiLevelType w:val="hybridMultilevel"/>
    <w:tmpl w:val="B54A8974"/>
    <w:lvl w:ilvl="0" w:tplc="524CBBC0">
      <w:start w:val="1"/>
      <w:numFmt w:val="lowerLetter"/>
      <w:lvlText w:val="(%1)"/>
      <w:lvlJc w:val="left"/>
      <w:pPr>
        <w:ind w:left="2160" w:hanging="1440"/>
      </w:pPr>
      <w:rPr>
        <w:rFonts w:hint="default"/>
      </w:rPr>
    </w:lvl>
    <w:lvl w:ilvl="1" w:tplc="97C039F0">
      <w:start w:val="1"/>
      <w:numFmt w:val="lowerRoman"/>
      <w:lvlText w:val="(%2)"/>
      <w:lvlJc w:val="left"/>
      <w:pPr>
        <w:ind w:left="3600" w:hanging="21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6F7565"/>
    <w:multiLevelType w:val="hybridMultilevel"/>
    <w:tmpl w:val="DC508A28"/>
    <w:lvl w:ilvl="0" w:tplc="C66A5522">
      <w:start w:val="1"/>
      <w:numFmt w:val="decimal"/>
      <w:pStyle w:val="Heading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7D72C4"/>
    <w:multiLevelType w:val="hybridMultilevel"/>
    <w:tmpl w:val="56B6F798"/>
    <w:lvl w:ilvl="0" w:tplc="FA96F6D8">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3139AF"/>
    <w:multiLevelType w:val="hybridMultilevel"/>
    <w:tmpl w:val="5F304EAC"/>
    <w:lvl w:ilvl="0" w:tplc="2F66E154">
      <w:start w:val="1"/>
      <w:numFmt w:val="upperLetter"/>
      <w:lvlText w:val="(%1)"/>
      <w:lvlJc w:val="left"/>
      <w:pPr>
        <w:ind w:left="630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A633AC"/>
    <w:multiLevelType w:val="hybridMultilevel"/>
    <w:tmpl w:val="61D484D4"/>
    <w:lvl w:ilvl="0" w:tplc="4F9681DE">
      <w:start w:val="1"/>
      <w:numFmt w:val="lowerRoman"/>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2E16360F"/>
    <w:multiLevelType w:val="hybridMultilevel"/>
    <w:tmpl w:val="F5F2E5D0"/>
    <w:lvl w:ilvl="0" w:tplc="923203C2">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B050FF"/>
    <w:multiLevelType w:val="hybridMultilevel"/>
    <w:tmpl w:val="A4D29F24"/>
    <w:lvl w:ilvl="0" w:tplc="8A14CC78">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CA564E"/>
    <w:multiLevelType w:val="hybridMultilevel"/>
    <w:tmpl w:val="84CCF786"/>
    <w:lvl w:ilvl="0" w:tplc="949802B0">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E91614"/>
    <w:multiLevelType w:val="multilevel"/>
    <w:tmpl w:val="58C042A0"/>
    <w:name w:val="zzmpPrivateArt||Private Art 6|3|1|1|5|0|41||1|4|5||1|4|5||1|4|5||1|4|0||1|4|0||1|4|0||1|4|0||1|4|0||"/>
    <w:lvl w:ilvl="0">
      <w:start w:val="1"/>
      <w:numFmt w:val="decimal"/>
      <w:pStyle w:val="PrivateArtL1"/>
      <w:suff w:val="nothing"/>
      <w:lvlText w:val="ARTICLE %1"/>
      <w:lvlJc w:val="left"/>
      <w:pPr>
        <w:ind w:left="0" w:firstLine="0"/>
      </w:pPr>
      <w:rPr>
        <w:rFonts w:hint="default"/>
        <w:b/>
        <w:i w:val="0"/>
        <w:caps/>
        <w:smallCaps w:val="0"/>
        <w:color w:val="auto"/>
        <w:u w:val="none"/>
      </w:rPr>
    </w:lvl>
    <w:lvl w:ilvl="1">
      <w:start w:val="1"/>
      <w:numFmt w:val="decimal"/>
      <w:pStyle w:val="PrivateArtL2"/>
      <w:isLgl/>
      <w:lvlText w:val="%1.%2"/>
      <w:lvlJc w:val="left"/>
      <w:pPr>
        <w:tabs>
          <w:tab w:val="num" w:pos="1842"/>
        </w:tabs>
        <w:ind w:left="402" w:firstLine="720"/>
      </w:pPr>
      <w:rPr>
        <w:rFonts w:ascii="Times New Roman" w:hAnsi="Times New Roman" w:cs="Times New Roman" w:hint="default"/>
        <w:b w:val="0"/>
        <w:i w:val="0"/>
        <w:caps w:val="0"/>
        <w:color w:val="auto"/>
        <w:u w:val="none"/>
      </w:rPr>
    </w:lvl>
    <w:lvl w:ilvl="2">
      <w:start w:val="1"/>
      <w:numFmt w:val="decimal"/>
      <w:pStyle w:val="PrivateArtL3"/>
      <w:isLgl/>
      <w:lvlText w:val="%1.%2.%3"/>
      <w:lvlJc w:val="left"/>
      <w:pPr>
        <w:tabs>
          <w:tab w:val="num" w:pos="2160"/>
        </w:tabs>
        <w:ind w:left="1440" w:firstLine="0"/>
      </w:pPr>
      <w:rPr>
        <w:rFonts w:ascii="Times New Roman" w:hAnsi="Times New Roman" w:cs="Times New Roman" w:hint="default"/>
        <w:b w:val="0"/>
        <w:i w:val="0"/>
        <w:caps w:val="0"/>
        <w:color w:val="auto"/>
        <w:u w:val="none"/>
      </w:rPr>
    </w:lvl>
    <w:lvl w:ilvl="3">
      <w:start w:val="1"/>
      <w:numFmt w:val="lowerLetter"/>
      <w:pStyle w:val="PrivateArtL4"/>
      <w:lvlText w:val="(%4)"/>
      <w:lvlJc w:val="left"/>
      <w:pPr>
        <w:tabs>
          <w:tab w:val="num" w:pos="2964"/>
        </w:tabs>
        <w:ind w:left="2244" w:firstLine="0"/>
      </w:pPr>
      <w:rPr>
        <w:rFonts w:hint="default"/>
        <w:b w:val="0"/>
        <w:i w:val="0"/>
        <w:caps w:val="0"/>
        <w:u w:val="none"/>
      </w:rPr>
    </w:lvl>
    <w:lvl w:ilvl="4">
      <w:start w:val="1"/>
      <w:numFmt w:val="lowerRoman"/>
      <w:pStyle w:val="PrivateArtL5"/>
      <w:lvlText w:val="(%5)"/>
      <w:lvlJc w:val="left"/>
      <w:pPr>
        <w:tabs>
          <w:tab w:val="num" w:pos="3240"/>
        </w:tabs>
        <w:ind w:left="2520" w:firstLine="0"/>
      </w:pPr>
      <w:rPr>
        <w:rFonts w:hint="default"/>
        <w:b w:val="0"/>
        <w:i w:val="0"/>
        <w:caps w:val="0"/>
        <w:u w:val="none"/>
      </w:rPr>
    </w:lvl>
    <w:lvl w:ilvl="5">
      <w:start w:val="1"/>
      <w:numFmt w:val="decimal"/>
      <w:pStyle w:val="PrivateArtL6"/>
      <w:lvlText w:val="(%6)"/>
      <w:lvlJc w:val="left"/>
      <w:pPr>
        <w:tabs>
          <w:tab w:val="num" w:pos="4032"/>
        </w:tabs>
        <w:ind w:left="3312" w:firstLine="0"/>
      </w:pPr>
      <w:rPr>
        <w:rFonts w:hint="default"/>
        <w:b w:val="0"/>
        <w:i w:val="0"/>
        <w:caps w:val="0"/>
        <w:u w:val="none"/>
      </w:rPr>
    </w:lvl>
    <w:lvl w:ilvl="6">
      <w:start w:val="1"/>
      <w:numFmt w:val="lowerLetter"/>
      <w:pStyle w:val="PrivateArtL7"/>
      <w:lvlText w:val="%7."/>
      <w:lvlJc w:val="left"/>
      <w:pPr>
        <w:tabs>
          <w:tab w:val="num" w:pos="4608"/>
        </w:tabs>
        <w:ind w:left="3888" w:firstLine="0"/>
      </w:pPr>
      <w:rPr>
        <w:rFonts w:hint="default"/>
        <w:b w:val="0"/>
        <w:i w:val="0"/>
        <w:caps w:val="0"/>
        <w:color w:val="auto"/>
        <w:u w:val="none"/>
      </w:rPr>
    </w:lvl>
    <w:lvl w:ilvl="7">
      <w:start w:val="1"/>
      <w:numFmt w:val="lowerRoman"/>
      <w:pStyle w:val="PrivateArtL8"/>
      <w:lvlText w:val="%8."/>
      <w:lvlJc w:val="left"/>
      <w:pPr>
        <w:tabs>
          <w:tab w:val="num" w:pos="4752"/>
        </w:tabs>
        <w:ind w:left="4032" w:firstLine="0"/>
      </w:pPr>
      <w:rPr>
        <w:rFonts w:hint="default"/>
        <w:b w:val="0"/>
        <w:i w:val="0"/>
        <w:caps w:val="0"/>
        <w:color w:val="auto"/>
        <w:u w:val="none"/>
      </w:rPr>
    </w:lvl>
    <w:lvl w:ilvl="8">
      <w:start w:val="1"/>
      <w:numFmt w:val="decimal"/>
      <w:pStyle w:val="PrivateArtL9"/>
      <w:lvlText w:val="%9."/>
      <w:lvlJc w:val="left"/>
      <w:pPr>
        <w:tabs>
          <w:tab w:val="num" w:pos="5184"/>
        </w:tabs>
        <w:ind w:left="4464" w:firstLine="0"/>
      </w:pPr>
      <w:rPr>
        <w:rFonts w:hint="default"/>
        <w:b w:val="0"/>
        <w:i w:val="0"/>
        <w:caps w:val="0"/>
        <w:color w:val="auto"/>
        <w:u w:val="none"/>
      </w:rPr>
    </w:lvl>
  </w:abstractNum>
  <w:abstractNum w:abstractNumId="21" w15:restartNumberingAfterBreak="0">
    <w:nsid w:val="37F61898"/>
    <w:multiLevelType w:val="hybridMultilevel"/>
    <w:tmpl w:val="0DEEA63C"/>
    <w:lvl w:ilvl="0" w:tplc="514E79D8">
      <w:start w:val="1"/>
      <w:numFmt w:val="lowerRoman"/>
      <w:lvlText w:val="(%1)"/>
      <w:lvlJc w:val="left"/>
      <w:pPr>
        <w:ind w:left="2160" w:hanging="360"/>
      </w:pPr>
      <w:rPr>
        <w:rFonts w:hint="default"/>
      </w:rPr>
    </w:lvl>
    <w:lvl w:ilvl="1" w:tplc="514E79D8">
      <w:start w:val="1"/>
      <w:numFmt w:val="lowerRoman"/>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A952ED0"/>
    <w:multiLevelType w:val="hybridMultilevel"/>
    <w:tmpl w:val="D612334C"/>
    <w:lvl w:ilvl="0" w:tplc="F5C40A8A">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953D15"/>
    <w:multiLevelType w:val="hybridMultilevel"/>
    <w:tmpl w:val="AC5E0AF4"/>
    <w:lvl w:ilvl="0" w:tplc="690EC366">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0E4D62"/>
    <w:multiLevelType w:val="hybridMultilevel"/>
    <w:tmpl w:val="BFEAE9F0"/>
    <w:lvl w:ilvl="0" w:tplc="B608D26A">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D3336D"/>
    <w:multiLevelType w:val="hybridMultilevel"/>
    <w:tmpl w:val="82242EFE"/>
    <w:lvl w:ilvl="0" w:tplc="1A48A93A">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FE387B"/>
    <w:multiLevelType w:val="hybridMultilevel"/>
    <w:tmpl w:val="3CFA95A4"/>
    <w:lvl w:ilvl="0" w:tplc="514E79D8">
      <w:start w:val="1"/>
      <w:numFmt w:val="lowerRoman"/>
      <w:lvlText w:val="(%1)"/>
      <w:lvlJc w:val="left"/>
      <w:pPr>
        <w:ind w:left="2160" w:hanging="360"/>
      </w:pPr>
      <w:rPr>
        <w:rFonts w:hint="default"/>
      </w:rPr>
    </w:lvl>
    <w:lvl w:ilvl="1" w:tplc="514E79D8">
      <w:start w:val="1"/>
      <w:numFmt w:val="lowerRoman"/>
      <w:lvlText w:val="(%2)"/>
      <w:lvlJc w:val="left"/>
      <w:pPr>
        <w:ind w:left="2880" w:hanging="360"/>
      </w:pPr>
      <w:rPr>
        <w:rFonts w:hint="default"/>
      </w:rPr>
    </w:lvl>
    <w:lvl w:ilvl="2" w:tplc="18DE4154">
      <w:start w:val="1"/>
      <w:numFmt w:val="low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0547C70"/>
    <w:multiLevelType w:val="hybridMultilevel"/>
    <w:tmpl w:val="65F617B0"/>
    <w:lvl w:ilvl="0" w:tplc="13FAA5AA">
      <w:start w:val="1"/>
      <w:numFmt w:val="decimal"/>
      <w:lvlText w:val="%1."/>
      <w:lvlJc w:val="right"/>
      <w:pPr>
        <w:ind w:left="57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F0962A2C">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760387"/>
    <w:multiLevelType w:val="hybridMultilevel"/>
    <w:tmpl w:val="29F02B88"/>
    <w:lvl w:ilvl="0" w:tplc="3D565A02">
      <w:start w:val="1"/>
      <w:numFmt w:val="lowerLetter"/>
      <w:lvlText w:val="(%1)"/>
      <w:lvlJc w:val="left"/>
      <w:pPr>
        <w:ind w:left="1440" w:hanging="720"/>
      </w:pPr>
      <w:rPr>
        <w:rFonts w:hint="default"/>
      </w:rPr>
    </w:lvl>
    <w:lvl w:ilvl="1" w:tplc="5D4EF654">
      <w:start w:val="1"/>
      <w:numFmt w:val="lowerRoman"/>
      <w:lvlText w:val="(%2)"/>
      <w:lvlJc w:val="left"/>
      <w:pPr>
        <w:ind w:left="3600" w:hanging="21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C269AE"/>
    <w:multiLevelType w:val="hybridMultilevel"/>
    <w:tmpl w:val="21563DD8"/>
    <w:lvl w:ilvl="0" w:tplc="923203C2">
      <w:start w:val="5"/>
      <w:numFmt w:val="lowerLetter"/>
      <w:lvlText w:val="(%1)"/>
      <w:lvlJc w:val="left"/>
      <w:pPr>
        <w:ind w:left="2160" w:hanging="14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43D35"/>
    <w:multiLevelType w:val="hybridMultilevel"/>
    <w:tmpl w:val="F9E0A110"/>
    <w:lvl w:ilvl="0" w:tplc="86F87D40">
      <w:start w:val="1"/>
      <w:numFmt w:val="lowerLetter"/>
      <w:lvlText w:val="(%1)"/>
      <w:lvlJc w:val="left"/>
      <w:pPr>
        <w:ind w:left="2160" w:hanging="144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D91E42"/>
    <w:multiLevelType w:val="hybridMultilevel"/>
    <w:tmpl w:val="9BE62DE2"/>
    <w:lvl w:ilvl="0" w:tplc="CD12A50E">
      <w:start w:val="1"/>
      <w:numFmt w:val="lowerLetter"/>
      <w:lvlText w:val="(%1)"/>
      <w:lvlJc w:val="left"/>
      <w:pPr>
        <w:ind w:left="2160" w:hanging="1440"/>
      </w:pPr>
      <w:rPr>
        <w:rFonts w:hint="default"/>
      </w:rPr>
    </w:lvl>
    <w:lvl w:ilvl="1" w:tplc="514E79D8">
      <w:start w:val="1"/>
      <w:numFmt w:val="lowerRoman"/>
      <w:lvlText w:val="(%2)"/>
      <w:lvlJc w:val="left"/>
      <w:pPr>
        <w:ind w:left="1800" w:hanging="360"/>
      </w:pPr>
      <w:rPr>
        <w:rFonts w:hint="default"/>
      </w:rPr>
    </w:lvl>
    <w:lvl w:ilvl="2" w:tplc="92540548">
      <w:start w:val="1"/>
      <w:numFmt w:val="upperLetter"/>
      <w:lvlText w:val="(%3)"/>
      <w:lvlJc w:val="left"/>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015ED7"/>
    <w:multiLevelType w:val="hybridMultilevel"/>
    <w:tmpl w:val="7D662A30"/>
    <w:lvl w:ilvl="0" w:tplc="923203C2">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375B78"/>
    <w:multiLevelType w:val="hybridMultilevel"/>
    <w:tmpl w:val="D5E2C650"/>
    <w:lvl w:ilvl="0" w:tplc="514E79D8">
      <w:start w:val="1"/>
      <w:numFmt w:val="lowerRoman"/>
      <w:lvlText w:val="(%1)"/>
      <w:lvlJc w:val="left"/>
      <w:pPr>
        <w:ind w:left="2160" w:hanging="360"/>
      </w:pPr>
      <w:rPr>
        <w:rFonts w:hint="default"/>
      </w:rPr>
    </w:lvl>
    <w:lvl w:ilvl="1" w:tplc="5366C794">
      <w:start w:val="1"/>
      <w:numFmt w:val="lowerRoman"/>
      <w:lvlText w:val="(%2)"/>
      <w:lvlJc w:val="left"/>
      <w:pPr>
        <w:ind w:left="2880" w:hanging="360"/>
      </w:pPr>
      <w:rPr>
        <w:rFonts w:hint="default"/>
        <w:b w:val="0"/>
      </w:rPr>
    </w:lvl>
    <w:lvl w:ilvl="2" w:tplc="969A232E">
      <w:start w:val="1"/>
      <w:numFmt w:val="upperLetter"/>
      <w:lvlText w:val="(%3)"/>
      <w:lvlJc w:val="left"/>
      <w:pPr>
        <w:ind w:left="6300" w:hanging="28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03D532B"/>
    <w:multiLevelType w:val="hybridMultilevel"/>
    <w:tmpl w:val="D3EC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B5984"/>
    <w:multiLevelType w:val="hybridMultilevel"/>
    <w:tmpl w:val="B54A8974"/>
    <w:lvl w:ilvl="0" w:tplc="524CBBC0">
      <w:start w:val="1"/>
      <w:numFmt w:val="lowerLetter"/>
      <w:lvlText w:val="(%1)"/>
      <w:lvlJc w:val="left"/>
      <w:pPr>
        <w:ind w:left="2160" w:hanging="1440"/>
      </w:pPr>
      <w:rPr>
        <w:rFonts w:hint="default"/>
      </w:rPr>
    </w:lvl>
    <w:lvl w:ilvl="1" w:tplc="97C039F0">
      <w:start w:val="1"/>
      <w:numFmt w:val="lowerRoman"/>
      <w:lvlText w:val="(%2)"/>
      <w:lvlJc w:val="left"/>
      <w:pPr>
        <w:ind w:left="3600" w:hanging="21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357302"/>
    <w:multiLevelType w:val="hybridMultilevel"/>
    <w:tmpl w:val="FC503B70"/>
    <w:lvl w:ilvl="0" w:tplc="4538D1BE">
      <w:start w:val="1"/>
      <w:numFmt w:val="upperLetter"/>
      <w:lvlText w:val="(%1)"/>
      <w:lvlJc w:val="left"/>
      <w:pPr>
        <w:ind w:left="5040" w:hanging="288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5B17B2C"/>
    <w:multiLevelType w:val="hybridMultilevel"/>
    <w:tmpl w:val="6B0645B8"/>
    <w:lvl w:ilvl="0" w:tplc="514E79D8">
      <w:start w:val="1"/>
      <w:numFmt w:val="lowerRoman"/>
      <w:lvlText w:val="(%1)"/>
      <w:lvlJc w:val="left"/>
      <w:pPr>
        <w:ind w:left="2160" w:hanging="360"/>
      </w:pPr>
      <w:rPr>
        <w:rFonts w:hint="default"/>
      </w:rPr>
    </w:lvl>
    <w:lvl w:ilvl="1" w:tplc="514E79D8">
      <w:start w:val="1"/>
      <w:numFmt w:val="lowerRoman"/>
      <w:lvlText w:val="(%2)"/>
      <w:lvlJc w:val="left"/>
      <w:pPr>
        <w:ind w:left="2880" w:hanging="360"/>
      </w:pPr>
      <w:rPr>
        <w:rFonts w:hint="default"/>
      </w:rPr>
    </w:lvl>
    <w:lvl w:ilvl="2" w:tplc="2F66E154">
      <w:start w:val="1"/>
      <w:numFmt w:val="upperLetter"/>
      <w:lvlText w:val="(%3)"/>
      <w:lvlJc w:val="left"/>
      <w:pPr>
        <w:ind w:left="6300" w:hanging="28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B091116"/>
    <w:multiLevelType w:val="hybridMultilevel"/>
    <w:tmpl w:val="EA149064"/>
    <w:lvl w:ilvl="0" w:tplc="AE00E250">
      <w:start w:val="1"/>
      <w:numFmt w:val="upperLetter"/>
      <w:pStyle w:val="Heading2"/>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92D46"/>
    <w:multiLevelType w:val="hybridMultilevel"/>
    <w:tmpl w:val="54546A4C"/>
    <w:lvl w:ilvl="0" w:tplc="E9FC093E">
      <w:start w:val="1"/>
      <w:numFmt w:val="lowerLetter"/>
      <w:lvlText w:val="(%1)"/>
      <w:lvlJc w:val="left"/>
      <w:pPr>
        <w:ind w:left="2160" w:hanging="1440"/>
      </w:pPr>
      <w:rPr>
        <w:rFonts w:hint="default"/>
      </w:rPr>
    </w:lvl>
    <w:lvl w:ilvl="1" w:tplc="6D40C104">
      <w:start w:val="1"/>
      <w:numFmt w:val="lowerRoman"/>
      <w:lvlText w:val="(%2)"/>
      <w:lvlJc w:val="left"/>
      <w:pPr>
        <w:ind w:left="3600" w:hanging="21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A7197F"/>
    <w:multiLevelType w:val="hybridMultilevel"/>
    <w:tmpl w:val="84761C26"/>
    <w:lvl w:ilvl="0" w:tplc="F0962A2C">
      <w:start w:val="1"/>
      <w:numFmt w:val="lowerLetter"/>
      <w:lvlText w:val="(%1)"/>
      <w:lvlJc w:val="left"/>
      <w:pPr>
        <w:ind w:left="1440" w:hanging="720"/>
      </w:pPr>
      <w:rPr>
        <w:rFonts w:hint="default"/>
      </w:rPr>
    </w:lvl>
    <w:lvl w:ilvl="1" w:tplc="4274A934">
      <w:start w:val="1"/>
      <w:numFmt w:val="lowerRoman"/>
      <w:lvlText w:val="(%2)"/>
      <w:lvlJc w:val="left"/>
      <w:pPr>
        <w:ind w:left="3600" w:hanging="2160"/>
      </w:pPr>
      <w:rPr>
        <w:rFonts w:hint="default"/>
      </w:rPr>
    </w:lvl>
    <w:lvl w:ilvl="2" w:tplc="92540548">
      <w:start w:val="1"/>
      <w:numFmt w:val="upperLetter"/>
      <w:lvlText w:val="(%3)"/>
      <w:lvlJc w:val="left"/>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5516E9E"/>
    <w:multiLevelType w:val="hybridMultilevel"/>
    <w:tmpl w:val="80F6F022"/>
    <w:lvl w:ilvl="0" w:tplc="923203C2">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1020E3"/>
    <w:multiLevelType w:val="hybridMultilevel"/>
    <w:tmpl w:val="9F702042"/>
    <w:lvl w:ilvl="0" w:tplc="514E79D8">
      <w:start w:val="1"/>
      <w:numFmt w:val="lowerRoman"/>
      <w:lvlText w:val="(%1)"/>
      <w:lvlJc w:val="left"/>
      <w:pPr>
        <w:ind w:left="2160" w:hanging="360"/>
      </w:pPr>
      <w:rPr>
        <w:rFonts w:hint="default"/>
      </w:rPr>
    </w:lvl>
    <w:lvl w:ilvl="1" w:tplc="514E79D8">
      <w:start w:val="1"/>
      <w:numFmt w:val="lowerRoman"/>
      <w:lvlText w:val="(%2)"/>
      <w:lvlJc w:val="left"/>
      <w:pPr>
        <w:ind w:left="2880" w:hanging="360"/>
      </w:pPr>
      <w:rPr>
        <w:rFonts w:hint="default"/>
      </w:rPr>
    </w:lvl>
    <w:lvl w:ilvl="2" w:tplc="CF8A9EFE">
      <w:start w:val="1"/>
      <w:numFmt w:val="upperLetter"/>
      <w:lvlText w:val="(%3)"/>
      <w:lvlJc w:val="left"/>
      <w:pPr>
        <w:ind w:left="6300" w:hanging="28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A3C1B78"/>
    <w:multiLevelType w:val="hybridMultilevel"/>
    <w:tmpl w:val="75641522"/>
    <w:lvl w:ilvl="0" w:tplc="6C8A5A16">
      <w:start w:val="1"/>
      <w:numFmt w:val="low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CEE14B6"/>
    <w:multiLevelType w:val="hybridMultilevel"/>
    <w:tmpl w:val="6AD84D42"/>
    <w:lvl w:ilvl="0" w:tplc="90E420DC">
      <w:start w:val="1"/>
      <w:numFmt w:val="lowerLetter"/>
      <w:lvlText w:val="(%1)"/>
      <w:lvlJc w:val="left"/>
      <w:pPr>
        <w:ind w:left="2160" w:hanging="1440"/>
      </w:pPr>
      <w:rPr>
        <w:rFonts w:hint="default"/>
      </w:rPr>
    </w:lvl>
    <w:lvl w:ilvl="1" w:tplc="514E79D8">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EDC22C6"/>
    <w:multiLevelType w:val="hybridMultilevel"/>
    <w:tmpl w:val="1A1C2832"/>
    <w:lvl w:ilvl="0" w:tplc="5DBA0CE2">
      <w:start w:val="1"/>
      <w:numFmt w:val="lowerLetter"/>
      <w:lvlText w:val="(%1)"/>
      <w:lvlJc w:val="left"/>
      <w:pPr>
        <w:ind w:left="2160" w:hanging="1440"/>
      </w:pPr>
      <w:rPr>
        <w:rFonts w:hint="default"/>
      </w:rPr>
    </w:lvl>
    <w:lvl w:ilvl="1" w:tplc="746A95A0">
      <w:start w:val="1"/>
      <w:numFmt w:val="lowerRoman"/>
      <w:lvlText w:val="(%2)"/>
      <w:lvlJc w:val="righ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FB4652C"/>
    <w:multiLevelType w:val="hybridMultilevel"/>
    <w:tmpl w:val="F0406EE2"/>
    <w:lvl w:ilvl="0" w:tplc="514E79D8">
      <w:start w:val="1"/>
      <w:numFmt w:val="lowerRoman"/>
      <w:lvlText w:val="(%1)"/>
      <w:lvlJc w:val="left"/>
      <w:pPr>
        <w:ind w:left="2160" w:hanging="360"/>
      </w:pPr>
      <w:rPr>
        <w:rFonts w:hint="default"/>
      </w:rPr>
    </w:lvl>
    <w:lvl w:ilvl="1" w:tplc="514E79D8">
      <w:start w:val="1"/>
      <w:numFmt w:val="lowerRoman"/>
      <w:lvlText w:val="(%2)"/>
      <w:lvlJc w:val="left"/>
      <w:pPr>
        <w:ind w:left="2880" w:hanging="360"/>
      </w:pPr>
      <w:rPr>
        <w:rFonts w:hint="default"/>
      </w:rPr>
    </w:lvl>
    <w:lvl w:ilvl="2" w:tplc="3878BC34">
      <w:start w:val="1"/>
      <w:numFmt w:val="low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3"/>
  </w:num>
  <w:num w:numId="2">
    <w:abstractNumId w:val="34"/>
  </w:num>
  <w:num w:numId="3">
    <w:abstractNumId w:val="11"/>
  </w:num>
  <w:num w:numId="4">
    <w:abstractNumId w:val="38"/>
  </w:num>
  <w:num w:numId="5">
    <w:abstractNumId w:val="28"/>
  </w:num>
  <w:num w:numId="6">
    <w:abstractNumId w:val="7"/>
  </w:num>
  <w:num w:numId="7">
    <w:abstractNumId w:val="33"/>
  </w:num>
  <w:num w:numId="8">
    <w:abstractNumId w:val="24"/>
  </w:num>
  <w:num w:numId="9">
    <w:abstractNumId w:val="2"/>
  </w:num>
  <w:num w:numId="10">
    <w:abstractNumId w:val="21"/>
  </w:num>
  <w:num w:numId="11">
    <w:abstractNumId w:val="10"/>
  </w:num>
  <w:num w:numId="12">
    <w:abstractNumId w:val="46"/>
  </w:num>
  <w:num w:numId="13">
    <w:abstractNumId w:val="14"/>
  </w:num>
  <w:num w:numId="14">
    <w:abstractNumId w:val="40"/>
  </w:num>
  <w:num w:numId="15">
    <w:abstractNumId w:val="31"/>
  </w:num>
  <w:num w:numId="16">
    <w:abstractNumId w:val="29"/>
  </w:num>
  <w:num w:numId="17">
    <w:abstractNumId w:val="32"/>
  </w:num>
  <w:num w:numId="18">
    <w:abstractNumId w:val="41"/>
  </w:num>
  <w:num w:numId="19">
    <w:abstractNumId w:val="17"/>
  </w:num>
  <w:num w:numId="20">
    <w:abstractNumId w:val="39"/>
  </w:num>
  <w:num w:numId="21">
    <w:abstractNumId w:val="26"/>
  </w:num>
  <w:num w:numId="22">
    <w:abstractNumId w:val="22"/>
  </w:num>
  <w:num w:numId="23">
    <w:abstractNumId w:val="43"/>
  </w:num>
  <w:num w:numId="24">
    <w:abstractNumId w:val="30"/>
  </w:num>
  <w:num w:numId="25">
    <w:abstractNumId w:val="1"/>
  </w:num>
  <w:num w:numId="26">
    <w:abstractNumId w:val="35"/>
  </w:num>
  <w:num w:numId="27">
    <w:abstractNumId w:val="37"/>
  </w:num>
  <w:num w:numId="28">
    <w:abstractNumId w:val="16"/>
  </w:num>
  <w:num w:numId="29">
    <w:abstractNumId w:val="36"/>
  </w:num>
  <w:num w:numId="30">
    <w:abstractNumId w:val="15"/>
  </w:num>
  <w:num w:numId="31">
    <w:abstractNumId w:val="25"/>
  </w:num>
  <w:num w:numId="32">
    <w:abstractNumId w:val="19"/>
  </w:num>
  <w:num w:numId="33">
    <w:abstractNumId w:val="44"/>
  </w:num>
  <w:num w:numId="34">
    <w:abstractNumId w:val="4"/>
  </w:num>
  <w:num w:numId="35">
    <w:abstractNumId w:val="23"/>
  </w:num>
  <w:num w:numId="36">
    <w:abstractNumId w:val="45"/>
  </w:num>
  <w:num w:numId="37">
    <w:abstractNumId w:val="18"/>
  </w:num>
  <w:num w:numId="38">
    <w:abstractNumId w:val="0"/>
  </w:num>
  <w:num w:numId="39">
    <w:abstractNumId w:val="42"/>
  </w:num>
  <w:num w:numId="40">
    <w:abstractNumId w:val="3"/>
  </w:num>
  <w:num w:numId="41">
    <w:abstractNumId w:val="9"/>
  </w:num>
  <w:num w:numId="42">
    <w:abstractNumId w:val="6"/>
  </w:num>
  <w:num w:numId="43">
    <w:abstractNumId w:val="27"/>
  </w:num>
  <w:num w:numId="44">
    <w:abstractNumId w:val="8"/>
  </w:num>
  <w:num w:numId="45">
    <w:abstractNumId w:val="5"/>
  </w:num>
  <w:num w:numId="46">
    <w:abstractNumId w:val="20"/>
  </w:num>
  <w:num w:numId="47">
    <w:abstractNumId w:val="12"/>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Bogobowicz">
    <w15:presenceInfo w15:providerId="None" w15:userId="Matthew Bogobowicz"/>
  </w15:person>
  <w15:person w15:author="Reed, Mary">
    <w15:presenceInfo w15:providerId="AD" w15:userId="S::mreed@lockton.com::eb27bdd0-d10f-45ca-ada0-fac4a7dde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DateAndTime/>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56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2B7"/>
    <w:rsid w:val="00000BA6"/>
    <w:rsid w:val="000012EA"/>
    <w:rsid w:val="000035C3"/>
    <w:rsid w:val="00006ADF"/>
    <w:rsid w:val="00006BB2"/>
    <w:rsid w:val="00006F68"/>
    <w:rsid w:val="00010E22"/>
    <w:rsid w:val="0001210A"/>
    <w:rsid w:val="00012AF4"/>
    <w:rsid w:val="00015ADB"/>
    <w:rsid w:val="00017604"/>
    <w:rsid w:val="00021945"/>
    <w:rsid w:val="000224A6"/>
    <w:rsid w:val="00024167"/>
    <w:rsid w:val="00026DBF"/>
    <w:rsid w:val="000273A3"/>
    <w:rsid w:val="0002776C"/>
    <w:rsid w:val="000311C0"/>
    <w:rsid w:val="00031D26"/>
    <w:rsid w:val="00031E5B"/>
    <w:rsid w:val="00032660"/>
    <w:rsid w:val="00034CB9"/>
    <w:rsid w:val="00040509"/>
    <w:rsid w:val="00040C10"/>
    <w:rsid w:val="000414AF"/>
    <w:rsid w:val="00041BCF"/>
    <w:rsid w:val="00042811"/>
    <w:rsid w:val="00043368"/>
    <w:rsid w:val="000442C1"/>
    <w:rsid w:val="00046758"/>
    <w:rsid w:val="00050C83"/>
    <w:rsid w:val="00050D09"/>
    <w:rsid w:val="00050E49"/>
    <w:rsid w:val="000526A0"/>
    <w:rsid w:val="00053020"/>
    <w:rsid w:val="0005361A"/>
    <w:rsid w:val="000628EE"/>
    <w:rsid w:val="00063103"/>
    <w:rsid w:val="00063246"/>
    <w:rsid w:val="00064607"/>
    <w:rsid w:val="00065511"/>
    <w:rsid w:val="00065CD4"/>
    <w:rsid w:val="00066A75"/>
    <w:rsid w:val="0007174A"/>
    <w:rsid w:val="000717E8"/>
    <w:rsid w:val="00072000"/>
    <w:rsid w:val="000729FB"/>
    <w:rsid w:val="00075472"/>
    <w:rsid w:val="0007549B"/>
    <w:rsid w:val="00075A58"/>
    <w:rsid w:val="00077B0B"/>
    <w:rsid w:val="00081896"/>
    <w:rsid w:val="00083C4D"/>
    <w:rsid w:val="000878FE"/>
    <w:rsid w:val="000924F3"/>
    <w:rsid w:val="000942B6"/>
    <w:rsid w:val="0009567A"/>
    <w:rsid w:val="00095F6B"/>
    <w:rsid w:val="00096290"/>
    <w:rsid w:val="00097872"/>
    <w:rsid w:val="000A078B"/>
    <w:rsid w:val="000A228A"/>
    <w:rsid w:val="000A44AA"/>
    <w:rsid w:val="000A78A5"/>
    <w:rsid w:val="000A78E8"/>
    <w:rsid w:val="000B00E8"/>
    <w:rsid w:val="000B020D"/>
    <w:rsid w:val="000B06F4"/>
    <w:rsid w:val="000B1EB8"/>
    <w:rsid w:val="000B326B"/>
    <w:rsid w:val="000C071D"/>
    <w:rsid w:val="000C1125"/>
    <w:rsid w:val="000C26F4"/>
    <w:rsid w:val="000C52DE"/>
    <w:rsid w:val="000C696D"/>
    <w:rsid w:val="000D1A56"/>
    <w:rsid w:val="000D2B36"/>
    <w:rsid w:val="000D2C58"/>
    <w:rsid w:val="000D3399"/>
    <w:rsid w:val="000D5878"/>
    <w:rsid w:val="000D613B"/>
    <w:rsid w:val="000D6A9E"/>
    <w:rsid w:val="000E1515"/>
    <w:rsid w:val="000E379B"/>
    <w:rsid w:val="000E41E3"/>
    <w:rsid w:val="000E4A28"/>
    <w:rsid w:val="000F1BAB"/>
    <w:rsid w:val="000F37BD"/>
    <w:rsid w:val="000F3EAD"/>
    <w:rsid w:val="000F7242"/>
    <w:rsid w:val="0010324A"/>
    <w:rsid w:val="00105884"/>
    <w:rsid w:val="00106371"/>
    <w:rsid w:val="00107549"/>
    <w:rsid w:val="00107C5D"/>
    <w:rsid w:val="001122C6"/>
    <w:rsid w:val="00112A4A"/>
    <w:rsid w:val="00113ABC"/>
    <w:rsid w:val="001151D1"/>
    <w:rsid w:val="00117076"/>
    <w:rsid w:val="00117117"/>
    <w:rsid w:val="00117923"/>
    <w:rsid w:val="00117F58"/>
    <w:rsid w:val="00122805"/>
    <w:rsid w:val="00122A54"/>
    <w:rsid w:val="001232C5"/>
    <w:rsid w:val="00124FF0"/>
    <w:rsid w:val="001260A8"/>
    <w:rsid w:val="00126187"/>
    <w:rsid w:val="0013256D"/>
    <w:rsid w:val="0013352E"/>
    <w:rsid w:val="00135DCE"/>
    <w:rsid w:val="00141BEB"/>
    <w:rsid w:val="00141DF0"/>
    <w:rsid w:val="00142E69"/>
    <w:rsid w:val="00142EAF"/>
    <w:rsid w:val="00143B66"/>
    <w:rsid w:val="00144E53"/>
    <w:rsid w:val="00146489"/>
    <w:rsid w:val="0015015C"/>
    <w:rsid w:val="00150B6B"/>
    <w:rsid w:val="0015193D"/>
    <w:rsid w:val="00152E2E"/>
    <w:rsid w:val="0015321D"/>
    <w:rsid w:val="00154F53"/>
    <w:rsid w:val="001572F0"/>
    <w:rsid w:val="001601EB"/>
    <w:rsid w:val="001642FD"/>
    <w:rsid w:val="00165FAB"/>
    <w:rsid w:val="00170837"/>
    <w:rsid w:val="001709D1"/>
    <w:rsid w:val="00172D56"/>
    <w:rsid w:val="0017453B"/>
    <w:rsid w:val="00175A63"/>
    <w:rsid w:val="00175BE9"/>
    <w:rsid w:val="00180117"/>
    <w:rsid w:val="0018118B"/>
    <w:rsid w:val="001812BE"/>
    <w:rsid w:val="00181396"/>
    <w:rsid w:val="00181CFC"/>
    <w:rsid w:val="00183C3E"/>
    <w:rsid w:val="00185135"/>
    <w:rsid w:val="00186A9E"/>
    <w:rsid w:val="00187404"/>
    <w:rsid w:val="00187564"/>
    <w:rsid w:val="00187841"/>
    <w:rsid w:val="00187D9A"/>
    <w:rsid w:val="00190A84"/>
    <w:rsid w:val="001917C8"/>
    <w:rsid w:val="00192392"/>
    <w:rsid w:val="001929F8"/>
    <w:rsid w:val="00193088"/>
    <w:rsid w:val="001933DE"/>
    <w:rsid w:val="00193563"/>
    <w:rsid w:val="001A2CEC"/>
    <w:rsid w:val="001A2DC7"/>
    <w:rsid w:val="001A3913"/>
    <w:rsid w:val="001A43BD"/>
    <w:rsid w:val="001A7DDD"/>
    <w:rsid w:val="001A7F2C"/>
    <w:rsid w:val="001B0156"/>
    <w:rsid w:val="001B04DA"/>
    <w:rsid w:val="001B58A1"/>
    <w:rsid w:val="001B6104"/>
    <w:rsid w:val="001B74C0"/>
    <w:rsid w:val="001C0B3E"/>
    <w:rsid w:val="001C4EF6"/>
    <w:rsid w:val="001C519A"/>
    <w:rsid w:val="001C576C"/>
    <w:rsid w:val="001D0136"/>
    <w:rsid w:val="001D28F9"/>
    <w:rsid w:val="001D36EC"/>
    <w:rsid w:val="001D38CE"/>
    <w:rsid w:val="001D7837"/>
    <w:rsid w:val="001E10DB"/>
    <w:rsid w:val="001E150D"/>
    <w:rsid w:val="001E1A14"/>
    <w:rsid w:val="001E2E91"/>
    <w:rsid w:val="001E3319"/>
    <w:rsid w:val="001E3B0A"/>
    <w:rsid w:val="001E425C"/>
    <w:rsid w:val="001E590C"/>
    <w:rsid w:val="001E5D4E"/>
    <w:rsid w:val="001E640E"/>
    <w:rsid w:val="001E6583"/>
    <w:rsid w:val="001E7417"/>
    <w:rsid w:val="001F02AE"/>
    <w:rsid w:val="001F2701"/>
    <w:rsid w:val="001F2C73"/>
    <w:rsid w:val="001F376C"/>
    <w:rsid w:val="001F4BF1"/>
    <w:rsid w:val="00203D7D"/>
    <w:rsid w:val="00203FDC"/>
    <w:rsid w:val="00205589"/>
    <w:rsid w:val="002060EC"/>
    <w:rsid w:val="002066F9"/>
    <w:rsid w:val="00206E65"/>
    <w:rsid w:val="00212E3B"/>
    <w:rsid w:val="00214402"/>
    <w:rsid w:val="00217481"/>
    <w:rsid w:val="0022016B"/>
    <w:rsid w:val="002215CF"/>
    <w:rsid w:val="002242BF"/>
    <w:rsid w:val="00224BCA"/>
    <w:rsid w:val="00227C6C"/>
    <w:rsid w:val="00227DCF"/>
    <w:rsid w:val="00227E2E"/>
    <w:rsid w:val="002339D1"/>
    <w:rsid w:val="00234689"/>
    <w:rsid w:val="002353DB"/>
    <w:rsid w:val="00237CE7"/>
    <w:rsid w:val="00241CC8"/>
    <w:rsid w:val="00242771"/>
    <w:rsid w:val="00242C05"/>
    <w:rsid w:val="00251C19"/>
    <w:rsid w:val="00257BF2"/>
    <w:rsid w:val="002602EA"/>
    <w:rsid w:val="00263F16"/>
    <w:rsid w:val="00266FEC"/>
    <w:rsid w:val="002671D7"/>
    <w:rsid w:val="002675B9"/>
    <w:rsid w:val="00267F2F"/>
    <w:rsid w:val="00270B6C"/>
    <w:rsid w:val="002730E9"/>
    <w:rsid w:val="00274165"/>
    <w:rsid w:val="0027503C"/>
    <w:rsid w:val="0027557D"/>
    <w:rsid w:val="00277EFB"/>
    <w:rsid w:val="00277FDB"/>
    <w:rsid w:val="00280D10"/>
    <w:rsid w:val="00281375"/>
    <w:rsid w:val="002837AC"/>
    <w:rsid w:val="00286838"/>
    <w:rsid w:val="00291A26"/>
    <w:rsid w:val="0029241B"/>
    <w:rsid w:val="002968B2"/>
    <w:rsid w:val="002969BB"/>
    <w:rsid w:val="002A1A59"/>
    <w:rsid w:val="002A24A8"/>
    <w:rsid w:val="002A40EA"/>
    <w:rsid w:val="002B0A7B"/>
    <w:rsid w:val="002B1119"/>
    <w:rsid w:val="002B1CD7"/>
    <w:rsid w:val="002B2F49"/>
    <w:rsid w:val="002B71D7"/>
    <w:rsid w:val="002B7C32"/>
    <w:rsid w:val="002C026F"/>
    <w:rsid w:val="002C14C6"/>
    <w:rsid w:val="002C1AA4"/>
    <w:rsid w:val="002C2BC7"/>
    <w:rsid w:val="002C3915"/>
    <w:rsid w:val="002C393D"/>
    <w:rsid w:val="002C3A7C"/>
    <w:rsid w:val="002C552E"/>
    <w:rsid w:val="002C7E61"/>
    <w:rsid w:val="002C7F44"/>
    <w:rsid w:val="002D0233"/>
    <w:rsid w:val="002D03D3"/>
    <w:rsid w:val="002D53F5"/>
    <w:rsid w:val="002D77DE"/>
    <w:rsid w:val="002D7B81"/>
    <w:rsid w:val="002E0D8A"/>
    <w:rsid w:val="002E21A8"/>
    <w:rsid w:val="002E21BD"/>
    <w:rsid w:val="002E68EE"/>
    <w:rsid w:val="002F0DDF"/>
    <w:rsid w:val="002F13D9"/>
    <w:rsid w:val="002F316F"/>
    <w:rsid w:val="002F5FB9"/>
    <w:rsid w:val="00302662"/>
    <w:rsid w:val="00304D1B"/>
    <w:rsid w:val="00305362"/>
    <w:rsid w:val="00305585"/>
    <w:rsid w:val="0030574B"/>
    <w:rsid w:val="00306F4E"/>
    <w:rsid w:val="00311125"/>
    <w:rsid w:val="00311F65"/>
    <w:rsid w:val="00312152"/>
    <w:rsid w:val="00313FCC"/>
    <w:rsid w:val="00314B40"/>
    <w:rsid w:val="003159AD"/>
    <w:rsid w:val="00316002"/>
    <w:rsid w:val="00316956"/>
    <w:rsid w:val="00316F5C"/>
    <w:rsid w:val="00317984"/>
    <w:rsid w:val="0032332F"/>
    <w:rsid w:val="003237DA"/>
    <w:rsid w:val="00327B83"/>
    <w:rsid w:val="00330F8B"/>
    <w:rsid w:val="00336628"/>
    <w:rsid w:val="003371E6"/>
    <w:rsid w:val="003435A1"/>
    <w:rsid w:val="00345871"/>
    <w:rsid w:val="00346B43"/>
    <w:rsid w:val="00346D61"/>
    <w:rsid w:val="0035013F"/>
    <w:rsid w:val="00350211"/>
    <w:rsid w:val="00350D93"/>
    <w:rsid w:val="00351397"/>
    <w:rsid w:val="00351930"/>
    <w:rsid w:val="0035205D"/>
    <w:rsid w:val="003522C5"/>
    <w:rsid w:val="00352787"/>
    <w:rsid w:val="00352AB8"/>
    <w:rsid w:val="003532CD"/>
    <w:rsid w:val="00353F16"/>
    <w:rsid w:val="003542C0"/>
    <w:rsid w:val="0035499E"/>
    <w:rsid w:val="00354D0D"/>
    <w:rsid w:val="0035719B"/>
    <w:rsid w:val="003605FC"/>
    <w:rsid w:val="0036087C"/>
    <w:rsid w:val="00361CA7"/>
    <w:rsid w:val="0036226B"/>
    <w:rsid w:val="00362795"/>
    <w:rsid w:val="00362A97"/>
    <w:rsid w:val="0036428D"/>
    <w:rsid w:val="00366973"/>
    <w:rsid w:val="00367FC4"/>
    <w:rsid w:val="0037107C"/>
    <w:rsid w:val="003715DA"/>
    <w:rsid w:val="003734D3"/>
    <w:rsid w:val="00374E64"/>
    <w:rsid w:val="003759EE"/>
    <w:rsid w:val="00376043"/>
    <w:rsid w:val="0037651C"/>
    <w:rsid w:val="00377A5F"/>
    <w:rsid w:val="00386BD3"/>
    <w:rsid w:val="00386CDC"/>
    <w:rsid w:val="00387249"/>
    <w:rsid w:val="003913DF"/>
    <w:rsid w:val="003914AB"/>
    <w:rsid w:val="00392120"/>
    <w:rsid w:val="003928DC"/>
    <w:rsid w:val="00396ECB"/>
    <w:rsid w:val="0039797A"/>
    <w:rsid w:val="003A0315"/>
    <w:rsid w:val="003A1A23"/>
    <w:rsid w:val="003A3DBB"/>
    <w:rsid w:val="003A567D"/>
    <w:rsid w:val="003A5B46"/>
    <w:rsid w:val="003A6543"/>
    <w:rsid w:val="003A673D"/>
    <w:rsid w:val="003A7129"/>
    <w:rsid w:val="003A7673"/>
    <w:rsid w:val="003B25C7"/>
    <w:rsid w:val="003B5A07"/>
    <w:rsid w:val="003B6F80"/>
    <w:rsid w:val="003B7850"/>
    <w:rsid w:val="003C0C20"/>
    <w:rsid w:val="003C1702"/>
    <w:rsid w:val="003C1AE8"/>
    <w:rsid w:val="003C2D7E"/>
    <w:rsid w:val="003C4511"/>
    <w:rsid w:val="003C6BF8"/>
    <w:rsid w:val="003D02C4"/>
    <w:rsid w:val="003D06AE"/>
    <w:rsid w:val="003D1E0C"/>
    <w:rsid w:val="003D2B4E"/>
    <w:rsid w:val="003D3B3D"/>
    <w:rsid w:val="003D5BD5"/>
    <w:rsid w:val="003D5C34"/>
    <w:rsid w:val="003D6D80"/>
    <w:rsid w:val="003D7603"/>
    <w:rsid w:val="003E253C"/>
    <w:rsid w:val="003E3E96"/>
    <w:rsid w:val="003E46F8"/>
    <w:rsid w:val="003E5469"/>
    <w:rsid w:val="003F00EE"/>
    <w:rsid w:val="003F454B"/>
    <w:rsid w:val="003F4CB7"/>
    <w:rsid w:val="003F577F"/>
    <w:rsid w:val="0040068E"/>
    <w:rsid w:val="00402C4F"/>
    <w:rsid w:val="00404262"/>
    <w:rsid w:val="00404CAD"/>
    <w:rsid w:val="00406853"/>
    <w:rsid w:val="0040686D"/>
    <w:rsid w:val="0041134B"/>
    <w:rsid w:val="00413ADB"/>
    <w:rsid w:val="004150A5"/>
    <w:rsid w:val="00417A82"/>
    <w:rsid w:val="00417BB1"/>
    <w:rsid w:val="004215FD"/>
    <w:rsid w:val="0042249F"/>
    <w:rsid w:val="00424766"/>
    <w:rsid w:val="004270C8"/>
    <w:rsid w:val="00427476"/>
    <w:rsid w:val="00433012"/>
    <w:rsid w:val="00433169"/>
    <w:rsid w:val="00433699"/>
    <w:rsid w:val="00434CDC"/>
    <w:rsid w:val="004357B0"/>
    <w:rsid w:val="00435DAE"/>
    <w:rsid w:val="00436B7E"/>
    <w:rsid w:val="0043750C"/>
    <w:rsid w:val="004404C6"/>
    <w:rsid w:val="004424D7"/>
    <w:rsid w:val="00450A70"/>
    <w:rsid w:val="00450F2B"/>
    <w:rsid w:val="00451971"/>
    <w:rsid w:val="00452753"/>
    <w:rsid w:val="00452A7E"/>
    <w:rsid w:val="004534AB"/>
    <w:rsid w:val="0045456A"/>
    <w:rsid w:val="00460522"/>
    <w:rsid w:val="00461922"/>
    <w:rsid w:val="004620AF"/>
    <w:rsid w:val="004625E5"/>
    <w:rsid w:val="0046598E"/>
    <w:rsid w:val="0046654B"/>
    <w:rsid w:val="00466FC6"/>
    <w:rsid w:val="00467A42"/>
    <w:rsid w:val="00467CBE"/>
    <w:rsid w:val="0047017F"/>
    <w:rsid w:val="00472B14"/>
    <w:rsid w:val="00472E0C"/>
    <w:rsid w:val="00472ED8"/>
    <w:rsid w:val="00480616"/>
    <w:rsid w:val="00483B1E"/>
    <w:rsid w:val="004848DB"/>
    <w:rsid w:val="004864A0"/>
    <w:rsid w:val="004870DD"/>
    <w:rsid w:val="004909DD"/>
    <w:rsid w:val="00490DA1"/>
    <w:rsid w:val="004922C8"/>
    <w:rsid w:val="00492E80"/>
    <w:rsid w:val="00494B77"/>
    <w:rsid w:val="00495CDB"/>
    <w:rsid w:val="00495D62"/>
    <w:rsid w:val="00497167"/>
    <w:rsid w:val="004A0346"/>
    <w:rsid w:val="004A0D5B"/>
    <w:rsid w:val="004A1AAA"/>
    <w:rsid w:val="004A1E4F"/>
    <w:rsid w:val="004A42CC"/>
    <w:rsid w:val="004A575A"/>
    <w:rsid w:val="004A5F0C"/>
    <w:rsid w:val="004A64CD"/>
    <w:rsid w:val="004A64E0"/>
    <w:rsid w:val="004B2F18"/>
    <w:rsid w:val="004C019F"/>
    <w:rsid w:val="004C0FA4"/>
    <w:rsid w:val="004C1B23"/>
    <w:rsid w:val="004C3C56"/>
    <w:rsid w:val="004C4198"/>
    <w:rsid w:val="004C527F"/>
    <w:rsid w:val="004C6F49"/>
    <w:rsid w:val="004D06A9"/>
    <w:rsid w:val="004D12C0"/>
    <w:rsid w:val="004D1711"/>
    <w:rsid w:val="004D2486"/>
    <w:rsid w:val="004D2F26"/>
    <w:rsid w:val="004D3450"/>
    <w:rsid w:val="004D40E6"/>
    <w:rsid w:val="004E1393"/>
    <w:rsid w:val="004E2439"/>
    <w:rsid w:val="004E2601"/>
    <w:rsid w:val="004E2874"/>
    <w:rsid w:val="004E524A"/>
    <w:rsid w:val="004E6504"/>
    <w:rsid w:val="004E76ED"/>
    <w:rsid w:val="004F2FE8"/>
    <w:rsid w:val="004F4832"/>
    <w:rsid w:val="004F59E1"/>
    <w:rsid w:val="004F5E92"/>
    <w:rsid w:val="004F69BE"/>
    <w:rsid w:val="004F7758"/>
    <w:rsid w:val="00500C0A"/>
    <w:rsid w:val="00502A19"/>
    <w:rsid w:val="00503D6F"/>
    <w:rsid w:val="00503E19"/>
    <w:rsid w:val="00505F5E"/>
    <w:rsid w:val="0050750A"/>
    <w:rsid w:val="005100C3"/>
    <w:rsid w:val="0051206C"/>
    <w:rsid w:val="005121C1"/>
    <w:rsid w:val="00512DE2"/>
    <w:rsid w:val="00512DE3"/>
    <w:rsid w:val="00515386"/>
    <w:rsid w:val="00520229"/>
    <w:rsid w:val="0052040B"/>
    <w:rsid w:val="00520421"/>
    <w:rsid w:val="0052270A"/>
    <w:rsid w:val="00522A89"/>
    <w:rsid w:val="00525690"/>
    <w:rsid w:val="00527230"/>
    <w:rsid w:val="00531C85"/>
    <w:rsid w:val="0053371F"/>
    <w:rsid w:val="005342A8"/>
    <w:rsid w:val="00535896"/>
    <w:rsid w:val="005367B3"/>
    <w:rsid w:val="00540877"/>
    <w:rsid w:val="00541BD2"/>
    <w:rsid w:val="0054226A"/>
    <w:rsid w:val="00543171"/>
    <w:rsid w:val="00550988"/>
    <w:rsid w:val="00550DDD"/>
    <w:rsid w:val="00551360"/>
    <w:rsid w:val="005534AF"/>
    <w:rsid w:val="00555163"/>
    <w:rsid w:val="00556B25"/>
    <w:rsid w:val="0056015F"/>
    <w:rsid w:val="005612B0"/>
    <w:rsid w:val="00561525"/>
    <w:rsid w:val="00562831"/>
    <w:rsid w:val="00563092"/>
    <w:rsid w:val="005642A8"/>
    <w:rsid w:val="005653F6"/>
    <w:rsid w:val="00566199"/>
    <w:rsid w:val="005670E2"/>
    <w:rsid w:val="00567B7D"/>
    <w:rsid w:val="005701E9"/>
    <w:rsid w:val="005706B3"/>
    <w:rsid w:val="00570FCF"/>
    <w:rsid w:val="00574270"/>
    <w:rsid w:val="00575E1B"/>
    <w:rsid w:val="00580202"/>
    <w:rsid w:val="00581831"/>
    <w:rsid w:val="00581FDB"/>
    <w:rsid w:val="0058370B"/>
    <w:rsid w:val="00583D94"/>
    <w:rsid w:val="005843FC"/>
    <w:rsid w:val="005846BA"/>
    <w:rsid w:val="005852BB"/>
    <w:rsid w:val="00587E3A"/>
    <w:rsid w:val="00590330"/>
    <w:rsid w:val="00591F11"/>
    <w:rsid w:val="005930F0"/>
    <w:rsid w:val="005933B9"/>
    <w:rsid w:val="005945F8"/>
    <w:rsid w:val="00594BD6"/>
    <w:rsid w:val="00594F50"/>
    <w:rsid w:val="005959FB"/>
    <w:rsid w:val="00595F6B"/>
    <w:rsid w:val="005A19DF"/>
    <w:rsid w:val="005A47ED"/>
    <w:rsid w:val="005A4ADF"/>
    <w:rsid w:val="005A5358"/>
    <w:rsid w:val="005A5FCC"/>
    <w:rsid w:val="005A61A8"/>
    <w:rsid w:val="005B2BB3"/>
    <w:rsid w:val="005B365C"/>
    <w:rsid w:val="005B3791"/>
    <w:rsid w:val="005B5533"/>
    <w:rsid w:val="005C1F9E"/>
    <w:rsid w:val="005C26E2"/>
    <w:rsid w:val="005C32CF"/>
    <w:rsid w:val="005C4416"/>
    <w:rsid w:val="005C57B3"/>
    <w:rsid w:val="005C7495"/>
    <w:rsid w:val="005D120C"/>
    <w:rsid w:val="005D6A99"/>
    <w:rsid w:val="005E0532"/>
    <w:rsid w:val="005E3328"/>
    <w:rsid w:val="005E58B6"/>
    <w:rsid w:val="005E6EC0"/>
    <w:rsid w:val="005E7CF5"/>
    <w:rsid w:val="005F024F"/>
    <w:rsid w:val="005F0937"/>
    <w:rsid w:val="005F18EA"/>
    <w:rsid w:val="005F20F0"/>
    <w:rsid w:val="005F44B8"/>
    <w:rsid w:val="005F4FFE"/>
    <w:rsid w:val="005F6A18"/>
    <w:rsid w:val="005F6B89"/>
    <w:rsid w:val="005F7E1A"/>
    <w:rsid w:val="005F7E5A"/>
    <w:rsid w:val="006015C1"/>
    <w:rsid w:val="0060181D"/>
    <w:rsid w:val="006070A6"/>
    <w:rsid w:val="00607712"/>
    <w:rsid w:val="00607C7B"/>
    <w:rsid w:val="006113BD"/>
    <w:rsid w:val="00611A84"/>
    <w:rsid w:val="00612B4C"/>
    <w:rsid w:val="00612E3B"/>
    <w:rsid w:val="00615853"/>
    <w:rsid w:val="00615D39"/>
    <w:rsid w:val="00621D1B"/>
    <w:rsid w:val="00623669"/>
    <w:rsid w:val="00623723"/>
    <w:rsid w:val="00627389"/>
    <w:rsid w:val="006277A1"/>
    <w:rsid w:val="00627835"/>
    <w:rsid w:val="0063109B"/>
    <w:rsid w:val="006328D6"/>
    <w:rsid w:val="00633319"/>
    <w:rsid w:val="00633761"/>
    <w:rsid w:val="00633A40"/>
    <w:rsid w:val="006340E1"/>
    <w:rsid w:val="0064025A"/>
    <w:rsid w:val="00640BDF"/>
    <w:rsid w:val="00643DE5"/>
    <w:rsid w:val="006471A8"/>
    <w:rsid w:val="0065127A"/>
    <w:rsid w:val="00660789"/>
    <w:rsid w:val="00660C75"/>
    <w:rsid w:val="0066235B"/>
    <w:rsid w:val="0066301A"/>
    <w:rsid w:val="00665ADA"/>
    <w:rsid w:val="00670F52"/>
    <w:rsid w:val="00675807"/>
    <w:rsid w:val="006761EB"/>
    <w:rsid w:val="006768BB"/>
    <w:rsid w:val="0068133E"/>
    <w:rsid w:val="00682836"/>
    <w:rsid w:val="006839AA"/>
    <w:rsid w:val="00684EF3"/>
    <w:rsid w:val="006859CA"/>
    <w:rsid w:val="00685A6A"/>
    <w:rsid w:val="00685F31"/>
    <w:rsid w:val="00686906"/>
    <w:rsid w:val="00687BEB"/>
    <w:rsid w:val="00690D05"/>
    <w:rsid w:val="00691FEE"/>
    <w:rsid w:val="00694863"/>
    <w:rsid w:val="006954FD"/>
    <w:rsid w:val="006961D2"/>
    <w:rsid w:val="00696680"/>
    <w:rsid w:val="006A1F86"/>
    <w:rsid w:val="006A43AB"/>
    <w:rsid w:val="006A4B5F"/>
    <w:rsid w:val="006A5B80"/>
    <w:rsid w:val="006A65CB"/>
    <w:rsid w:val="006A6E15"/>
    <w:rsid w:val="006B1DA3"/>
    <w:rsid w:val="006B311B"/>
    <w:rsid w:val="006B3307"/>
    <w:rsid w:val="006B3656"/>
    <w:rsid w:val="006B3F14"/>
    <w:rsid w:val="006B5D51"/>
    <w:rsid w:val="006B6272"/>
    <w:rsid w:val="006B7293"/>
    <w:rsid w:val="006C01F3"/>
    <w:rsid w:val="006C05DB"/>
    <w:rsid w:val="006C16DF"/>
    <w:rsid w:val="006C27EF"/>
    <w:rsid w:val="006C6212"/>
    <w:rsid w:val="006C69C8"/>
    <w:rsid w:val="006D234B"/>
    <w:rsid w:val="006D3472"/>
    <w:rsid w:val="006D553C"/>
    <w:rsid w:val="006D69BB"/>
    <w:rsid w:val="006D70BC"/>
    <w:rsid w:val="006E120C"/>
    <w:rsid w:val="006E1432"/>
    <w:rsid w:val="006E439F"/>
    <w:rsid w:val="006E4439"/>
    <w:rsid w:val="006E4EB8"/>
    <w:rsid w:val="006F01B2"/>
    <w:rsid w:val="006F041A"/>
    <w:rsid w:val="006F0AD7"/>
    <w:rsid w:val="006F1241"/>
    <w:rsid w:val="006F2AA4"/>
    <w:rsid w:val="006F2FD3"/>
    <w:rsid w:val="006F5653"/>
    <w:rsid w:val="006F6365"/>
    <w:rsid w:val="0070259C"/>
    <w:rsid w:val="00706FC7"/>
    <w:rsid w:val="007070D7"/>
    <w:rsid w:val="00711709"/>
    <w:rsid w:val="0071229D"/>
    <w:rsid w:val="00715E1D"/>
    <w:rsid w:val="00716528"/>
    <w:rsid w:val="0071769C"/>
    <w:rsid w:val="007177BA"/>
    <w:rsid w:val="007179CC"/>
    <w:rsid w:val="00717E64"/>
    <w:rsid w:val="007202B3"/>
    <w:rsid w:val="00720A97"/>
    <w:rsid w:val="00720C28"/>
    <w:rsid w:val="00722062"/>
    <w:rsid w:val="00724E5D"/>
    <w:rsid w:val="0072627B"/>
    <w:rsid w:val="00726972"/>
    <w:rsid w:val="0072787F"/>
    <w:rsid w:val="007312F7"/>
    <w:rsid w:val="00731E21"/>
    <w:rsid w:val="00736822"/>
    <w:rsid w:val="00737F7A"/>
    <w:rsid w:val="0074018D"/>
    <w:rsid w:val="0074033F"/>
    <w:rsid w:val="00740858"/>
    <w:rsid w:val="00740F7A"/>
    <w:rsid w:val="00741754"/>
    <w:rsid w:val="00741E16"/>
    <w:rsid w:val="00747234"/>
    <w:rsid w:val="00747D95"/>
    <w:rsid w:val="00751832"/>
    <w:rsid w:val="00752DDB"/>
    <w:rsid w:val="007537EF"/>
    <w:rsid w:val="00754BC7"/>
    <w:rsid w:val="007560B8"/>
    <w:rsid w:val="00760461"/>
    <w:rsid w:val="00762008"/>
    <w:rsid w:val="007655B1"/>
    <w:rsid w:val="007706BD"/>
    <w:rsid w:val="00770BF7"/>
    <w:rsid w:val="00771DBC"/>
    <w:rsid w:val="007733F0"/>
    <w:rsid w:val="00774558"/>
    <w:rsid w:val="007760F7"/>
    <w:rsid w:val="00776E0D"/>
    <w:rsid w:val="0077758E"/>
    <w:rsid w:val="0078007F"/>
    <w:rsid w:val="00780663"/>
    <w:rsid w:val="007814FE"/>
    <w:rsid w:val="00783197"/>
    <w:rsid w:val="00783D66"/>
    <w:rsid w:val="00784966"/>
    <w:rsid w:val="007864CD"/>
    <w:rsid w:val="007904D2"/>
    <w:rsid w:val="00793120"/>
    <w:rsid w:val="007936F3"/>
    <w:rsid w:val="00793C08"/>
    <w:rsid w:val="0079572F"/>
    <w:rsid w:val="00797A2D"/>
    <w:rsid w:val="007A1FA8"/>
    <w:rsid w:val="007A435E"/>
    <w:rsid w:val="007A759F"/>
    <w:rsid w:val="007B0792"/>
    <w:rsid w:val="007B101B"/>
    <w:rsid w:val="007B1612"/>
    <w:rsid w:val="007B1E46"/>
    <w:rsid w:val="007B20A9"/>
    <w:rsid w:val="007B2FA4"/>
    <w:rsid w:val="007B4530"/>
    <w:rsid w:val="007B4C1A"/>
    <w:rsid w:val="007B4F86"/>
    <w:rsid w:val="007B563E"/>
    <w:rsid w:val="007B7E4B"/>
    <w:rsid w:val="007C043F"/>
    <w:rsid w:val="007C0550"/>
    <w:rsid w:val="007C0827"/>
    <w:rsid w:val="007C146D"/>
    <w:rsid w:val="007C17BB"/>
    <w:rsid w:val="007C286E"/>
    <w:rsid w:val="007C5B3F"/>
    <w:rsid w:val="007D0A4A"/>
    <w:rsid w:val="007D0D5A"/>
    <w:rsid w:val="007D2CE4"/>
    <w:rsid w:val="007D4330"/>
    <w:rsid w:val="007D45DD"/>
    <w:rsid w:val="007D5087"/>
    <w:rsid w:val="007D71F0"/>
    <w:rsid w:val="007E1048"/>
    <w:rsid w:val="007E19B1"/>
    <w:rsid w:val="007E1BBA"/>
    <w:rsid w:val="007E3DE3"/>
    <w:rsid w:val="007E4938"/>
    <w:rsid w:val="007E5D84"/>
    <w:rsid w:val="007F125C"/>
    <w:rsid w:val="007F2704"/>
    <w:rsid w:val="007F3ACE"/>
    <w:rsid w:val="007F7605"/>
    <w:rsid w:val="00801264"/>
    <w:rsid w:val="00801CF3"/>
    <w:rsid w:val="008057B8"/>
    <w:rsid w:val="008072AB"/>
    <w:rsid w:val="008079EB"/>
    <w:rsid w:val="008111EE"/>
    <w:rsid w:val="008144DD"/>
    <w:rsid w:val="00815F5C"/>
    <w:rsid w:val="008218EE"/>
    <w:rsid w:val="00827079"/>
    <w:rsid w:val="00830467"/>
    <w:rsid w:val="00830758"/>
    <w:rsid w:val="008307EF"/>
    <w:rsid w:val="00834FCE"/>
    <w:rsid w:val="008355B2"/>
    <w:rsid w:val="0083705E"/>
    <w:rsid w:val="00837D64"/>
    <w:rsid w:val="00840B90"/>
    <w:rsid w:val="00845B94"/>
    <w:rsid w:val="00846875"/>
    <w:rsid w:val="00847A18"/>
    <w:rsid w:val="00850F8D"/>
    <w:rsid w:val="0085397D"/>
    <w:rsid w:val="0085656B"/>
    <w:rsid w:val="008625A8"/>
    <w:rsid w:val="008640DD"/>
    <w:rsid w:val="00864B6A"/>
    <w:rsid w:val="00866D94"/>
    <w:rsid w:val="0086729B"/>
    <w:rsid w:val="00867521"/>
    <w:rsid w:val="00867950"/>
    <w:rsid w:val="00870B18"/>
    <w:rsid w:val="00871CD4"/>
    <w:rsid w:val="008720FD"/>
    <w:rsid w:val="00874146"/>
    <w:rsid w:val="00881A61"/>
    <w:rsid w:val="00884C64"/>
    <w:rsid w:val="00884F03"/>
    <w:rsid w:val="008861E6"/>
    <w:rsid w:val="00887A9F"/>
    <w:rsid w:val="00892B56"/>
    <w:rsid w:val="00894275"/>
    <w:rsid w:val="00895CA8"/>
    <w:rsid w:val="0089656B"/>
    <w:rsid w:val="00897070"/>
    <w:rsid w:val="008A0E8F"/>
    <w:rsid w:val="008A1BC6"/>
    <w:rsid w:val="008A4C5E"/>
    <w:rsid w:val="008A58CB"/>
    <w:rsid w:val="008B0E8C"/>
    <w:rsid w:val="008B1520"/>
    <w:rsid w:val="008C06B2"/>
    <w:rsid w:val="008C0ABD"/>
    <w:rsid w:val="008C0CF8"/>
    <w:rsid w:val="008C2B21"/>
    <w:rsid w:val="008C5BC7"/>
    <w:rsid w:val="008D4702"/>
    <w:rsid w:val="008E0AC9"/>
    <w:rsid w:val="008E0DF6"/>
    <w:rsid w:val="008E29DB"/>
    <w:rsid w:val="008E3383"/>
    <w:rsid w:val="008E3476"/>
    <w:rsid w:val="008E42BF"/>
    <w:rsid w:val="008F0590"/>
    <w:rsid w:val="008F0784"/>
    <w:rsid w:val="008F12A3"/>
    <w:rsid w:val="008F244B"/>
    <w:rsid w:val="008F3174"/>
    <w:rsid w:val="008F7B7A"/>
    <w:rsid w:val="009035A4"/>
    <w:rsid w:val="00905A8A"/>
    <w:rsid w:val="009062E5"/>
    <w:rsid w:val="00906CF6"/>
    <w:rsid w:val="00914470"/>
    <w:rsid w:val="00915D41"/>
    <w:rsid w:val="00916E05"/>
    <w:rsid w:val="00920B6A"/>
    <w:rsid w:val="00924FAD"/>
    <w:rsid w:val="00926210"/>
    <w:rsid w:val="009265EF"/>
    <w:rsid w:val="00930174"/>
    <w:rsid w:val="0093081B"/>
    <w:rsid w:val="00930D1E"/>
    <w:rsid w:val="009317B6"/>
    <w:rsid w:val="00932BCA"/>
    <w:rsid w:val="00932EAD"/>
    <w:rsid w:val="009331B6"/>
    <w:rsid w:val="009332C4"/>
    <w:rsid w:val="00934E14"/>
    <w:rsid w:val="00935EAE"/>
    <w:rsid w:val="00936527"/>
    <w:rsid w:val="00937861"/>
    <w:rsid w:val="00942E49"/>
    <w:rsid w:val="0094355E"/>
    <w:rsid w:val="00943D6C"/>
    <w:rsid w:val="009442B7"/>
    <w:rsid w:val="00945E8F"/>
    <w:rsid w:val="0094612A"/>
    <w:rsid w:val="00947B5B"/>
    <w:rsid w:val="00947B6D"/>
    <w:rsid w:val="00947D35"/>
    <w:rsid w:val="0095097D"/>
    <w:rsid w:val="00953E2A"/>
    <w:rsid w:val="00955CEB"/>
    <w:rsid w:val="00956CF9"/>
    <w:rsid w:val="00963156"/>
    <w:rsid w:val="00963A4A"/>
    <w:rsid w:val="0096470C"/>
    <w:rsid w:val="00965C0E"/>
    <w:rsid w:val="00970250"/>
    <w:rsid w:val="00971128"/>
    <w:rsid w:val="009716D4"/>
    <w:rsid w:val="00973F0B"/>
    <w:rsid w:val="0097417F"/>
    <w:rsid w:val="0097739D"/>
    <w:rsid w:val="00977B2F"/>
    <w:rsid w:val="00980CDF"/>
    <w:rsid w:val="00981C62"/>
    <w:rsid w:val="0098482F"/>
    <w:rsid w:val="009865EF"/>
    <w:rsid w:val="00990180"/>
    <w:rsid w:val="0099117F"/>
    <w:rsid w:val="00992235"/>
    <w:rsid w:val="00993C25"/>
    <w:rsid w:val="009964AA"/>
    <w:rsid w:val="009966F8"/>
    <w:rsid w:val="00997F68"/>
    <w:rsid w:val="009A248E"/>
    <w:rsid w:val="009A4DC5"/>
    <w:rsid w:val="009A59B2"/>
    <w:rsid w:val="009A6387"/>
    <w:rsid w:val="009A68E0"/>
    <w:rsid w:val="009A6D77"/>
    <w:rsid w:val="009A6E49"/>
    <w:rsid w:val="009A7010"/>
    <w:rsid w:val="009A77D2"/>
    <w:rsid w:val="009B0DA8"/>
    <w:rsid w:val="009B1A83"/>
    <w:rsid w:val="009B5100"/>
    <w:rsid w:val="009B59A2"/>
    <w:rsid w:val="009B721F"/>
    <w:rsid w:val="009B7510"/>
    <w:rsid w:val="009C0771"/>
    <w:rsid w:val="009C3523"/>
    <w:rsid w:val="009C4C6A"/>
    <w:rsid w:val="009C5EAF"/>
    <w:rsid w:val="009C60DC"/>
    <w:rsid w:val="009C7130"/>
    <w:rsid w:val="009D042C"/>
    <w:rsid w:val="009D0FB5"/>
    <w:rsid w:val="009D3380"/>
    <w:rsid w:val="009D3889"/>
    <w:rsid w:val="009D4A8F"/>
    <w:rsid w:val="009D4CB3"/>
    <w:rsid w:val="009D4E22"/>
    <w:rsid w:val="009E20AA"/>
    <w:rsid w:val="009E2E3C"/>
    <w:rsid w:val="009E3B39"/>
    <w:rsid w:val="009E3E4C"/>
    <w:rsid w:val="009E42AC"/>
    <w:rsid w:val="009E77FD"/>
    <w:rsid w:val="009F015D"/>
    <w:rsid w:val="009F18CD"/>
    <w:rsid w:val="009F219D"/>
    <w:rsid w:val="009F2DB3"/>
    <w:rsid w:val="009F41D9"/>
    <w:rsid w:val="00A03E2D"/>
    <w:rsid w:val="00A03F7F"/>
    <w:rsid w:val="00A0409D"/>
    <w:rsid w:val="00A07B4E"/>
    <w:rsid w:val="00A128C7"/>
    <w:rsid w:val="00A141B5"/>
    <w:rsid w:val="00A14637"/>
    <w:rsid w:val="00A152B3"/>
    <w:rsid w:val="00A1599D"/>
    <w:rsid w:val="00A17ABE"/>
    <w:rsid w:val="00A2429F"/>
    <w:rsid w:val="00A2452C"/>
    <w:rsid w:val="00A25C2D"/>
    <w:rsid w:val="00A275BA"/>
    <w:rsid w:val="00A279BF"/>
    <w:rsid w:val="00A30A26"/>
    <w:rsid w:val="00A31C28"/>
    <w:rsid w:val="00A31E02"/>
    <w:rsid w:val="00A32674"/>
    <w:rsid w:val="00A32A71"/>
    <w:rsid w:val="00A36179"/>
    <w:rsid w:val="00A36A39"/>
    <w:rsid w:val="00A37AB9"/>
    <w:rsid w:val="00A406E0"/>
    <w:rsid w:val="00A42A2B"/>
    <w:rsid w:val="00A43AF3"/>
    <w:rsid w:val="00A44080"/>
    <w:rsid w:val="00A45E65"/>
    <w:rsid w:val="00A50247"/>
    <w:rsid w:val="00A50400"/>
    <w:rsid w:val="00A50EB8"/>
    <w:rsid w:val="00A51658"/>
    <w:rsid w:val="00A52129"/>
    <w:rsid w:val="00A52B01"/>
    <w:rsid w:val="00A53687"/>
    <w:rsid w:val="00A55DF9"/>
    <w:rsid w:val="00A57219"/>
    <w:rsid w:val="00A617E8"/>
    <w:rsid w:val="00A61DC6"/>
    <w:rsid w:val="00A63C40"/>
    <w:rsid w:val="00A64436"/>
    <w:rsid w:val="00A64D56"/>
    <w:rsid w:val="00A66020"/>
    <w:rsid w:val="00A66F3E"/>
    <w:rsid w:val="00A71247"/>
    <w:rsid w:val="00A7259C"/>
    <w:rsid w:val="00A732E1"/>
    <w:rsid w:val="00A737CA"/>
    <w:rsid w:val="00A73B00"/>
    <w:rsid w:val="00A7489D"/>
    <w:rsid w:val="00A74939"/>
    <w:rsid w:val="00A74B64"/>
    <w:rsid w:val="00A80297"/>
    <w:rsid w:val="00A82B7E"/>
    <w:rsid w:val="00A82E62"/>
    <w:rsid w:val="00A832C0"/>
    <w:rsid w:val="00A9036D"/>
    <w:rsid w:val="00A955BB"/>
    <w:rsid w:val="00A9610D"/>
    <w:rsid w:val="00AA02A9"/>
    <w:rsid w:val="00AA21BD"/>
    <w:rsid w:val="00AA4084"/>
    <w:rsid w:val="00AA583D"/>
    <w:rsid w:val="00AA5B8D"/>
    <w:rsid w:val="00AB04AA"/>
    <w:rsid w:val="00AB0D27"/>
    <w:rsid w:val="00AB0DDD"/>
    <w:rsid w:val="00AB3760"/>
    <w:rsid w:val="00AB4FA5"/>
    <w:rsid w:val="00AB7388"/>
    <w:rsid w:val="00AC26B4"/>
    <w:rsid w:val="00AC5E4E"/>
    <w:rsid w:val="00AD0360"/>
    <w:rsid w:val="00AD18E2"/>
    <w:rsid w:val="00AD2A99"/>
    <w:rsid w:val="00AD3669"/>
    <w:rsid w:val="00AD407F"/>
    <w:rsid w:val="00AD4965"/>
    <w:rsid w:val="00AE0835"/>
    <w:rsid w:val="00AE3D4B"/>
    <w:rsid w:val="00AE4285"/>
    <w:rsid w:val="00AE48E2"/>
    <w:rsid w:val="00AE4BDA"/>
    <w:rsid w:val="00AE7577"/>
    <w:rsid w:val="00AF30C4"/>
    <w:rsid w:val="00AF5EDC"/>
    <w:rsid w:val="00AF5F98"/>
    <w:rsid w:val="00AF64CC"/>
    <w:rsid w:val="00AF7FF3"/>
    <w:rsid w:val="00B014E6"/>
    <w:rsid w:val="00B039BA"/>
    <w:rsid w:val="00B05A32"/>
    <w:rsid w:val="00B05F6E"/>
    <w:rsid w:val="00B06839"/>
    <w:rsid w:val="00B1097A"/>
    <w:rsid w:val="00B10A3D"/>
    <w:rsid w:val="00B11694"/>
    <w:rsid w:val="00B11CA6"/>
    <w:rsid w:val="00B12690"/>
    <w:rsid w:val="00B14D50"/>
    <w:rsid w:val="00B16984"/>
    <w:rsid w:val="00B17877"/>
    <w:rsid w:val="00B246DD"/>
    <w:rsid w:val="00B247B2"/>
    <w:rsid w:val="00B2542B"/>
    <w:rsid w:val="00B261BF"/>
    <w:rsid w:val="00B27367"/>
    <w:rsid w:val="00B35813"/>
    <w:rsid w:val="00B37639"/>
    <w:rsid w:val="00B405D2"/>
    <w:rsid w:val="00B42BFC"/>
    <w:rsid w:val="00B439B6"/>
    <w:rsid w:val="00B45413"/>
    <w:rsid w:val="00B45B3A"/>
    <w:rsid w:val="00B461D4"/>
    <w:rsid w:val="00B4794D"/>
    <w:rsid w:val="00B4798C"/>
    <w:rsid w:val="00B5154A"/>
    <w:rsid w:val="00B5747F"/>
    <w:rsid w:val="00B578CA"/>
    <w:rsid w:val="00B57D29"/>
    <w:rsid w:val="00B60CCD"/>
    <w:rsid w:val="00B60F99"/>
    <w:rsid w:val="00B6133D"/>
    <w:rsid w:val="00B631F1"/>
    <w:rsid w:val="00B660B4"/>
    <w:rsid w:val="00B6619A"/>
    <w:rsid w:val="00B66277"/>
    <w:rsid w:val="00B67BE9"/>
    <w:rsid w:val="00B67DAC"/>
    <w:rsid w:val="00B708CA"/>
    <w:rsid w:val="00B7217C"/>
    <w:rsid w:val="00B72315"/>
    <w:rsid w:val="00B75450"/>
    <w:rsid w:val="00B75D11"/>
    <w:rsid w:val="00B7750F"/>
    <w:rsid w:val="00B77D17"/>
    <w:rsid w:val="00B77DBA"/>
    <w:rsid w:val="00B82EFF"/>
    <w:rsid w:val="00B83958"/>
    <w:rsid w:val="00B869A0"/>
    <w:rsid w:val="00B93F86"/>
    <w:rsid w:val="00B94463"/>
    <w:rsid w:val="00B9446F"/>
    <w:rsid w:val="00B94BB4"/>
    <w:rsid w:val="00B94E28"/>
    <w:rsid w:val="00B96299"/>
    <w:rsid w:val="00B967E5"/>
    <w:rsid w:val="00B9704D"/>
    <w:rsid w:val="00BA101B"/>
    <w:rsid w:val="00BA5535"/>
    <w:rsid w:val="00BB3084"/>
    <w:rsid w:val="00BB407E"/>
    <w:rsid w:val="00BB427F"/>
    <w:rsid w:val="00BB4945"/>
    <w:rsid w:val="00BB5B0F"/>
    <w:rsid w:val="00BB7711"/>
    <w:rsid w:val="00BC1DDA"/>
    <w:rsid w:val="00BC2D71"/>
    <w:rsid w:val="00BC564D"/>
    <w:rsid w:val="00BC61FB"/>
    <w:rsid w:val="00BD3117"/>
    <w:rsid w:val="00BD36B9"/>
    <w:rsid w:val="00BD4E7E"/>
    <w:rsid w:val="00BD5B16"/>
    <w:rsid w:val="00BD6912"/>
    <w:rsid w:val="00BD7043"/>
    <w:rsid w:val="00BD7897"/>
    <w:rsid w:val="00BE0928"/>
    <w:rsid w:val="00BE396B"/>
    <w:rsid w:val="00BE4E5C"/>
    <w:rsid w:val="00BE578F"/>
    <w:rsid w:val="00BE65E7"/>
    <w:rsid w:val="00BE691C"/>
    <w:rsid w:val="00BF13E1"/>
    <w:rsid w:val="00BF2344"/>
    <w:rsid w:val="00BF4F2F"/>
    <w:rsid w:val="00BF6B7F"/>
    <w:rsid w:val="00BF7362"/>
    <w:rsid w:val="00BF7374"/>
    <w:rsid w:val="00BF78A4"/>
    <w:rsid w:val="00BF7A9C"/>
    <w:rsid w:val="00C00BD2"/>
    <w:rsid w:val="00C01CF1"/>
    <w:rsid w:val="00C0248E"/>
    <w:rsid w:val="00C02F02"/>
    <w:rsid w:val="00C03164"/>
    <w:rsid w:val="00C03863"/>
    <w:rsid w:val="00C038D2"/>
    <w:rsid w:val="00C05BE4"/>
    <w:rsid w:val="00C05E5D"/>
    <w:rsid w:val="00C07358"/>
    <w:rsid w:val="00C079D0"/>
    <w:rsid w:val="00C1187D"/>
    <w:rsid w:val="00C12BF2"/>
    <w:rsid w:val="00C12CB8"/>
    <w:rsid w:val="00C1388E"/>
    <w:rsid w:val="00C15BFB"/>
    <w:rsid w:val="00C15DCC"/>
    <w:rsid w:val="00C169BB"/>
    <w:rsid w:val="00C208EE"/>
    <w:rsid w:val="00C2177D"/>
    <w:rsid w:val="00C229BE"/>
    <w:rsid w:val="00C25148"/>
    <w:rsid w:val="00C26425"/>
    <w:rsid w:val="00C34351"/>
    <w:rsid w:val="00C348D6"/>
    <w:rsid w:val="00C35AF1"/>
    <w:rsid w:val="00C369F1"/>
    <w:rsid w:val="00C401E6"/>
    <w:rsid w:val="00C40D73"/>
    <w:rsid w:val="00C41628"/>
    <w:rsid w:val="00C4224A"/>
    <w:rsid w:val="00C430F8"/>
    <w:rsid w:val="00C44999"/>
    <w:rsid w:val="00C45EFF"/>
    <w:rsid w:val="00C46380"/>
    <w:rsid w:val="00C46729"/>
    <w:rsid w:val="00C469F1"/>
    <w:rsid w:val="00C47EE2"/>
    <w:rsid w:val="00C50147"/>
    <w:rsid w:val="00C50197"/>
    <w:rsid w:val="00C52A5C"/>
    <w:rsid w:val="00C530C8"/>
    <w:rsid w:val="00C53A84"/>
    <w:rsid w:val="00C574A5"/>
    <w:rsid w:val="00C57D51"/>
    <w:rsid w:val="00C6211F"/>
    <w:rsid w:val="00C628AF"/>
    <w:rsid w:val="00C62F63"/>
    <w:rsid w:val="00C64266"/>
    <w:rsid w:val="00C64944"/>
    <w:rsid w:val="00C65993"/>
    <w:rsid w:val="00C662C1"/>
    <w:rsid w:val="00C70333"/>
    <w:rsid w:val="00C711CE"/>
    <w:rsid w:val="00C720D2"/>
    <w:rsid w:val="00C77408"/>
    <w:rsid w:val="00C80E71"/>
    <w:rsid w:val="00C8149E"/>
    <w:rsid w:val="00C824E2"/>
    <w:rsid w:val="00C8275C"/>
    <w:rsid w:val="00C8356E"/>
    <w:rsid w:val="00C85F40"/>
    <w:rsid w:val="00C85F5A"/>
    <w:rsid w:val="00C86226"/>
    <w:rsid w:val="00C86A59"/>
    <w:rsid w:val="00C904AF"/>
    <w:rsid w:val="00C90B50"/>
    <w:rsid w:val="00C94AEC"/>
    <w:rsid w:val="00C952E4"/>
    <w:rsid w:val="00C96177"/>
    <w:rsid w:val="00C9793C"/>
    <w:rsid w:val="00C97A50"/>
    <w:rsid w:val="00C97B15"/>
    <w:rsid w:val="00C97C19"/>
    <w:rsid w:val="00CA040E"/>
    <w:rsid w:val="00CA0871"/>
    <w:rsid w:val="00CA0FB2"/>
    <w:rsid w:val="00CA5D49"/>
    <w:rsid w:val="00CA64B4"/>
    <w:rsid w:val="00CA6D99"/>
    <w:rsid w:val="00CA768C"/>
    <w:rsid w:val="00CB2D66"/>
    <w:rsid w:val="00CB60EF"/>
    <w:rsid w:val="00CB7F83"/>
    <w:rsid w:val="00CC1908"/>
    <w:rsid w:val="00CC26B3"/>
    <w:rsid w:val="00CC2BEE"/>
    <w:rsid w:val="00CC2E6E"/>
    <w:rsid w:val="00CC3441"/>
    <w:rsid w:val="00CC3678"/>
    <w:rsid w:val="00CC37AD"/>
    <w:rsid w:val="00CC47D0"/>
    <w:rsid w:val="00CC5572"/>
    <w:rsid w:val="00CC6388"/>
    <w:rsid w:val="00CC70A3"/>
    <w:rsid w:val="00CD2ED9"/>
    <w:rsid w:val="00CD40E4"/>
    <w:rsid w:val="00CD46D6"/>
    <w:rsid w:val="00CD5083"/>
    <w:rsid w:val="00CE0135"/>
    <w:rsid w:val="00CE21BC"/>
    <w:rsid w:val="00CE4E18"/>
    <w:rsid w:val="00CF0D3D"/>
    <w:rsid w:val="00CF48FC"/>
    <w:rsid w:val="00CF4F18"/>
    <w:rsid w:val="00CF7244"/>
    <w:rsid w:val="00D0089F"/>
    <w:rsid w:val="00D0098D"/>
    <w:rsid w:val="00D03A7D"/>
    <w:rsid w:val="00D03AFE"/>
    <w:rsid w:val="00D0597E"/>
    <w:rsid w:val="00D05B9A"/>
    <w:rsid w:val="00D0772F"/>
    <w:rsid w:val="00D10B00"/>
    <w:rsid w:val="00D11B0F"/>
    <w:rsid w:val="00D138B4"/>
    <w:rsid w:val="00D139F5"/>
    <w:rsid w:val="00D1562D"/>
    <w:rsid w:val="00D15732"/>
    <w:rsid w:val="00D22E10"/>
    <w:rsid w:val="00D24E49"/>
    <w:rsid w:val="00D2531D"/>
    <w:rsid w:val="00D2730B"/>
    <w:rsid w:val="00D274FC"/>
    <w:rsid w:val="00D30273"/>
    <w:rsid w:val="00D323E3"/>
    <w:rsid w:val="00D36080"/>
    <w:rsid w:val="00D371A3"/>
    <w:rsid w:val="00D37CEF"/>
    <w:rsid w:val="00D42BC1"/>
    <w:rsid w:val="00D44C9B"/>
    <w:rsid w:val="00D466F9"/>
    <w:rsid w:val="00D527B1"/>
    <w:rsid w:val="00D53D90"/>
    <w:rsid w:val="00D53F76"/>
    <w:rsid w:val="00D55256"/>
    <w:rsid w:val="00D563C4"/>
    <w:rsid w:val="00D56F03"/>
    <w:rsid w:val="00D61E6D"/>
    <w:rsid w:val="00D62413"/>
    <w:rsid w:val="00D62943"/>
    <w:rsid w:val="00D633C2"/>
    <w:rsid w:val="00D63D36"/>
    <w:rsid w:val="00D65179"/>
    <w:rsid w:val="00D66108"/>
    <w:rsid w:val="00D71EE0"/>
    <w:rsid w:val="00D71FDF"/>
    <w:rsid w:val="00D72DC8"/>
    <w:rsid w:val="00D76505"/>
    <w:rsid w:val="00D76EB1"/>
    <w:rsid w:val="00D776AA"/>
    <w:rsid w:val="00D7785B"/>
    <w:rsid w:val="00D81CD6"/>
    <w:rsid w:val="00D8380F"/>
    <w:rsid w:val="00D85E40"/>
    <w:rsid w:val="00D8694F"/>
    <w:rsid w:val="00D869F3"/>
    <w:rsid w:val="00D87313"/>
    <w:rsid w:val="00D8753C"/>
    <w:rsid w:val="00D875C3"/>
    <w:rsid w:val="00D90A32"/>
    <w:rsid w:val="00D91445"/>
    <w:rsid w:val="00D91700"/>
    <w:rsid w:val="00D94E03"/>
    <w:rsid w:val="00D97447"/>
    <w:rsid w:val="00D97817"/>
    <w:rsid w:val="00DA0404"/>
    <w:rsid w:val="00DA35E5"/>
    <w:rsid w:val="00DA574D"/>
    <w:rsid w:val="00DB07FF"/>
    <w:rsid w:val="00DB085A"/>
    <w:rsid w:val="00DB0B00"/>
    <w:rsid w:val="00DB12D1"/>
    <w:rsid w:val="00DB138D"/>
    <w:rsid w:val="00DB5980"/>
    <w:rsid w:val="00DC0C6D"/>
    <w:rsid w:val="00DC1BB2"/>
    <w:rsid w:val="00DC3108"/>
    <w:rsid w:val="00DC383D"/>
    <w:rsid w:val="00DC3FEB"/>
    <w:rsid w:val="00DC47F5"/>
    <w:rsid w:val="00DC52B7"/>
    <w:rsid w:val="00DC7256"/>
    <w:rsid w:val="00DC7708"/>
    <w:rsid w:val="00DD014F"/>
    <w:rsid w:val="00DD098C"/>
    <w:rsid w:val="00DD150E"/>
    <w:rsid w:val="00DD1C7E"/>
    <w:rsid w:val="00DD1FE2"/>
    <w:rsid w:val="00DD2AA4"/>
    <w:rsid w:val="00DD3295"/>
    <w:rsid w:val="00DD3F55"/>
    <w:rsid w:val="00DD464D"/>
    <w:rsid w:val="00DD70F0"/>
    <w:rsid w:val="00DD7D45"/>
    <w:rsid w:val="00DF0CBE"/>
    <w:rsid w:val="00DF2120"/>
    <w:rsid w:val="00DF599A"/>
    <w:rsid w:val="00DF5EFF"/>
    <w:rsid w:val="00DF62A8"/>
    <w:rsid w:val="00DF7E91"/>
    <w:rsid w:val="00E016B6"/>
    <w:rsid w:val="00E02CDE"/>
    <w:rsid w:val="00E049A0"/>
    <w:rsid w:val="00E05CEF"/>
    <w:rsid w:val="00E1160C"/>
    <w:rsid w:val="00E15267"/>
    <w:rsid w:val="00E15355"/>
    <w:rsid w:val="00E15562"/>
    <w:rsid w:val="00E164CC"/>
    <w:rsid w:val="00E23E15"/>
    <w:rsid w:val="00E24327"/>
    <w:rsid w:val="00E24A03"/>
    <w:rsid w:val="00E26B4C"/>
    <w:rsid w:val="00E27C63"/>
    <w:rsid w:val="00E30728"/>
    <w:rsid w:val="00E319E7"/>
    <w:rsid w:val="00E32138"/>
    <w:rsid w:val="00E3302F"/>
    <w:rsid w:val="00E362CA"/>
    <w:rsid w:val="00E36E0B"/>
    <w:rsid w:val="00E40C28"/>
    <w:rsid w:val="00E435B6"/>
    <w:rsid w:val="00E47118"/>
    <w:rsid w:val="00E47BEA"/>
    <w:rsid w:val="00E47FBA"/>
    <w:rsid w:val="00E50CED"/>
    <w:rsid w:val="00E538AB"/>
    <w:rsid w:val="00E53D94"/>
    <w:rsid w:val="00E55A17"/>
    <w:rsid w:val="00E56421"/>
    <w:rsid w:val="00E57223"/>
    <w:rsid w:val="00E6155B"/>
    <w:rsid w:val="00E63406"/>
    <w:rsid w:val="00E63A70"/>
    <w:rsid w:val="00E63B0A"/>
    <w:rsid w:val="00E66026"/>
    <w:rsid w:val="00E706E9"/>
    <w:rsid w:val="00E70AFA"/>
    <w:rsid w:val="00E70CF4"/>
    <w:rsid w:val="00E71D47"/>
    <w:rsid w:val="00E74D5F"/>
    <w:rsid w:val="00E80BDE"/>
    <w:rsid w:val="00E810DB"/>
    <w:rsid w:val="00E81D06"/>
    <w:rsid w:val="00E84ADB"/>
    <w:rsid w:val="00E8570A"/>
    <w:rsid w:val="00E857E2"/>
    <w:rsid w:val="00E90D4E"/>
    <w:rsid w:val="00E91A00"/>
    <w:rsid w:val="00E91D94"/>
    <w:rsid w:val="00E928E7"/>
    <w:rsid w:val="00E93142"/>
    <w:rsid w:val="00E94835"/>
    <w:rsid w:val="00E94D3D"/>
    <w:rsid w:val="00E95B51"/>
    <w:rsid w:val="00E95DAF"/>
    <w:rsid w:val="00E96802"/>
    <w:rsid w:val="00E97A96"/>
    <w:rsid w:val="00E97FE7"/>
    <w:rsid w:val="00EA0496"/>
    <w:rsid w:val="00EA097C"/>
    <w:rsid w:val="00EA13AD"/>
    <w:rsid w:val="00EA17DC"/>
    <w:rsid w:val="00EA17E2"/>
    <w:rsid w:val="00EA5ECE"/>
    <w:rsid w:val="00EA6C41"/>
    <w:rsid w:val="00EB00A3"/>
    <w:rsid w:val="00EB1A52"/>
    <w:rsid w:val="00EB2977"/>
    <w:rsid w:val="00EB2D07"/>
    <w:rsid w:val="00EB3862"/>
    <w:rsid w:val="00EB4378"/>
    <w:rsid w:val="00EB7805"/>
    <w:rsid w:val="00EC0F0B"/>
    <w:rsid w:val="00EC33B9"/>
    <w:rsid w:val="00EC4BB4"/>
    <w:rsid w:val="00EC5D57"/>
    <w:rsid w:val="00EC6176"/>
    <w:rsid w:val="00EC6F5C"/>
    <w:rsid w:val="00ED4B77"/>
    <w:rsid w:val="00ED71EC"/>
    <w:rsid w:val="00ED7967"/>
    <w:rsid w:val="00ED7A50"/>
    <w:rsid w:val="00EE1389"/>
    <w:rsid w:val="00EE2571"/>
    <w:rsid w:val="00EE36BC"/>
    <w:rsid w:val="00EE68B6"/>
    <w:rsid w:val="00EE6ECF"/>
    <w:rsid w:val="00EE78F1"/>
    <w:rsid w:val="00EF0E69"/>
    <w:rsid w:val="00EF137E"/>
    <w:rsid w:val="00EF191A"/>
    <w:rsid w:val="00EF1F07"/>
    <w:rsid w:val="00EF3556"/>
    <w:rsid w:val="00EF4A8B"/>
    <w:rsid w:val="00EF6384"/>
    <w:rsid w:val="00EF639B"/>
    <w:rsid w:val="00EF69FD"/>
    <w:rsid w:val="00F014F8"/>
    <w:rsid w:val="00F03399"/>
    <w:rsid w:val="00F038A8"/>
    <w:rsid w:val="00F04D74"/>
    <w:rsid w:val="00F0510F"/>
    <w:rsid w:val="00F05B37"/>
    <w:rsid w:val="00F060E1"/>
    <w:rsid w:val="00F07912"/>
    <w:rsid w:val="00F07EE2"/>
    <w:rsid w:val="00F164C8"/>
    <w:rsid w:val="00F17AF3"/>
    <w:rsid w:val="00F17CCE"/>
    <w:rsid w:val="00F17D35"/>
    <w:rsid w:val="00F201C9"/>
    <w:rsid w:val="00F23E02"/>
    <w:rsid w:val="00F26758"/>
    <w:rsid w:val="00F269A4"/>
    <w:rsid w:val="00F27445"/>
    <w:rsid w:val="00F27A92"/>
    <w:rsid w:val="00F310CD"/>
    <w:rsid w:val="00F31D18"/>
    <w:rsid w:val="00F31F23"/>
    <w:rsid w:val="00F323E0"/>
    <w:rsid w:val="00F35D3E"/>
    <w:rsid w:val="00F36D20"/>
    <w:rsid w:val="00F37EFA"/>
    <w:rsid w:val="00F40B44"/>
    <w:rsid w:val="00F419DA"/>
    <w:rsid w:val="00F41C34"/>
    <w:rsid w:val="00F42385"/>
    <w:rsid w:val="00F436BE"/>
    <w:rsid w:val="00F4448D"/>
    <w:rsid w:val="00F449EE"/>
    <w:rsid w:val="00F44B48"/>
    <w:rsid w:val="00F44C04"/>
    <w:rsid w:val="00F46431"/>
    <w:rsid w:val="00F47A20"/>
    <w:rsid w:val="00F5031B"/>
    <w:rsid w:val="00F50642"/>
    <w:rsid w:val="00F50D04"/>
    <w:rsid w:val="00F51FCF"/>
    <w:rsid w:val="00F5278B"/>
    <w:rsid w:val="00F55394"/>
    <w:rsid w:val="00F55D71"/>
    <w:rsid w:val="00F563A3"/>
    <w:rsid w:val="00F607C6"/>
    <w:rsid w:val="00F62EA1"/>
    <w:rsid w:val="00F63BC9"/>
    <w:rsid w:val="00F64DC4"/>
    <w:rsid w:val="00F6536A"/>
    <w:rsid w:val="00F66E45"/>
    <w:rsid w:val="00F70399"/>
    <w:rsid w:val="00F720D5"/>
    <w:rsid w:val="00F755AA"/>
    <w:rsid w:val="00F80F8B"/>
    <w:rsid w:val="00F80FE1"/>
    <w:rsid w:val="00F81629"/>
    <w:rsid w:val="00F81BE4"/>
    <w:rsid w:val="00F834EC"/>
    <w:rsid w:val="00F84153"/>
    <w:rsid w:val="00F845F4"/>
    <w:rsid w:val="00F86589"/>
    <w:rsid w:val="00F8769F"/>
    <w:rsid w:val="00F878CB"/>
    <w:rsid w:val="00F90361"/>
    <w:rsid w:val="00F90405"/>
    <w:rsid w:val="00F91E2E"/>
    <w:rsid w:val="00F91E84"/>
    <w:rsid w:val="00F95191"/>
    <w:rsid w:val="00F95E35"/>
    <w:rsid w:val="00F9681B"/>
    <w:rsid w:val="00F975D9"/>
    <w:rsid w:val="00FA05FE"/>
    <w:rsid w:val="00FA0C7C"/>
    <w:rsid w:val="00FA1619"/>
    <w:rsid w:val="00FA2E58"/>
    <w:rsid w:val="00FA5080"/>
    <w:rsid w:val="00FA5278"/>
    <w:rsid w:val="00FA7C8A"/>
    <w:rsid w:val="00FA7F5C"/>
    <w:rsid w:val="00FB13C1"/>
    <w:rsid w:val="00FB15CB"/>
    <w:rsid w:val="00FB1CFA"/>
    <w:rsid w:val="00FB2F4C"/>
    <w:rsid w:val="00FB45E5"/>
    <w:rsid w:val="00FB68B8"/>
    <w:rsid w:val="00FB6BE0"/>
    <w:rsid w:val="00FB6F44"/>
    <w:rsid w:val="00FB7735"/>
    <w:rsid w:val="00FC64D6"/>
    <w:rsid w:val="00FC733E"/>
    <w:rsid w:val="00FC7582"/>
    <w:rsid w:val="00FD0E69"/>
    <w:rsid w:val="00FD11FA"/>
    <w:rsid w:val="00FD159A"/>
    <w:rsid w:val="00FD17AC"/>
    <w:rsid w:val="00FD458A"/>
    <w:rsid w:val="00FD5E9B"/>
    <w:rsid w:val="00FD5FCB"/>
    <w:rsid w:val="00FD6CAC"/>
    <w:rsid w:val="00FE4BB9"/>
    <w:rsid w:val="00FE51F5"/>
    <w:rsid w:val="00FE5609"/>
    <w:rsid w:val="00FE6941"/>
    <w:rsid w:val="00FF39D1"/>
    <w:rsid w:val="00FF40A2"/>
    <w:rsid w:val="00FF5736"/>
    <w:rsid w:val="00FF6BB6"/>
    <w:rsid w:val="00FF6D42"/>
    <w:rsid w:val="00FF6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F6142A"/>
  <w15:docId w15:val="{CD657966-61A7-4C2D-947B-2280B8E9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69BE"/>
  </w:style>
  <w:style w:type="paragraph" w:styleId="Heading1">
    <w:name w:val="heading 1"/>
    <w:basedOn w:val="ListParagraph"/>
    <w:next w:val="Normal"/>
    <w:qFormat/>
    <w:rsid w:val="00DA0404"/>
    <w:pPr>
      <w:keepNext/>
      <w:numPr>
        <w:numId w:val="1"/>
      </w:numPr>
      <w:tabs>
        <w:tab w:val="left" w:pos="720"/>
        <w:tab w:val="left" w:pos="1710"/>
        <w:tab w:val="left" w:pos="8190"/>
      </w:tabs>
      <w:ind w:left="0" w:firstLine="0"/>
      <w:jc w:val="both"/>
      <w:outlineLvl w:val="0"/>
    </w:pPr>
    <w:rPr>
      <w:b/>
      <w:sz w:val="24"/>
      <w:szCs w:val="24"/>
    </w:rPr>
  </w:style>
  <w:style w:type="paragraph" w:styleId="Heading2">
    <w:name w:val="heading 2"/>
    <w:basedOn w:val="Normal"/>
    <w:next w:val="Normal"/>
    <w:qFormat/>
    <w:rsid w:val="006A1F86"/>
    <w:pPr>
      <w:numPr>
        <w:numId w:val="4"/>
      </w:numPr>
      <w:tabs>
        <w:tab w:val="left" w:pos="720"/>
        <w:tab w:val="left" w:pos="1440"/>
      </w:tabs>
      <w:jc w:val="center"/>
      <w:outlineLvl w:val="1"/>
    </w:pPr>
    <w:rPr>
      <w:caps/>
      <w:sz w:val="24"/>
      <w:szCs w:val="24"/>
    </w:rPr>
  </w:style>
  <w:style w:type="paragraph" w:styleId="Heading3">
    <w:name w:val="heading 3"/>
    <w:basedOn w:val="Normal"/>
    <w:next w:val="Normal"/>
    <w:qFormat/>
    <w:rsid w:val="00FB13C1"/>
    <w:pPr>
      <w:keepNext/>
      <w:widowControl w:val="0"/>
      <w:ind w:left="720"/>
      <w:jc w:val="both"/>
      <w:outlineLvl w:val="2"/>
    </w:pPr>
    <w:rPr>
      <w:rFonts w:ascii="Arial" w:hAnsi="Arial"/>
      <w:snapToGrid w:val="0"/>
      <w:sz w:val="16"/>
    </w:rPr>
  </w:style>
  <w:style w:type="paragraph" w:styleId="Heading4">
    <w:name w:val="heading 4"/>
    <w:basedOn w:val="Normal"/>
    <w:next w:val="Normal"/>
    <w:qFormat/>
    <w:rsid w:val="009265EF"/>
    <w:pPr>
      <w:keepNext/>
      <w:tabs>
        <w:tab w:val="num" w:pos="1137"/>
      </w:tabs>
      <w:ind w:left="1137" w:hanging="570"/>
      <w:outlineLvl w:val="3"/>
    </w:pPr>
    <w:rPr>
      <w:sz w:val="24"/>
      <w:u w:val="single"/>
    </w:rPr>
  </w:style>
  <w:style w:type="paragraph" w:styleId="Heading5">
    <w:name w:val="heading 5"/>
    <w:basedOn w:val="Normal"/>
    <w:next w:val="Normal"/>
    <w:qFormat/>
    <w:rsid w:val="00FB13C1"/>
    <w:pPr>
      <w:keepNext/>
      <w:outlineLvl w:val="4"/>
    </w:pPr>
    <w:rPr>
      <w:sz w:val="24"/>
    </w:rPr>
  </w:style>
  <w:style w:type="paragraph" w:styleId="Heading6">
    <w:name w:val="heading 6"/>
    <w:basedOn w:val="Normal"/>
    <w:next w:val="Normal"/>
    <w:qFormat/>
    <w:rsid w:val="00FB13C1"/>
    <w:pPr>
      <w:keepNext/>
      <w:jc w:val="center"/>
      <w:outlineLvl w:val="5"/>
    </w:pPr>
    <w:rPr>
      <w:b/>
      <w:sz w:val="24"/>
      <w:u w:val="single"/>
    </w:rPr>
  </w:style>
  <w:style w:type="paragraph" w:styleId="Heading7">
    <w:name w:val="heading 7"/>
    <w:basedOn w:val="Normal"/>
    <w:next w:val="Normal"/>
    <w:qFormat/>
    <w:rsid w:val="00FB13C1"/>
    <w:pPr>
      <w:keepNext/>
      <w:jc w:val="both"/>
      <w:outlineLvl w:val="6"/>
    </w:pPr>
    <w:rPr>
      <w:sz w:val="24"/>
    </w:rPr>
  </w:style>
  <w:style w:type="paragraph" w:styleId="Heading8">
    <w:name w:val="heading 8"/>
    <w:basedOn w:val="Normal"/>
    <w:next w:val="Normal"/>
    <w:qFormat/>
    <w:rsid w:val="00FB13C1"/>
    <w:pPr>
      <w:keepNext/>
      <w:ind w:left="810" w:hanging="90"/>
      <w:outlineLvl w:val="7"/>
    </w:pPr>
    <w:rPr>
      <w:sz w:val="24"/>
    </w:rPr>
  </w:style>
  <w:style w:type="paragraph" w:styleId="Heading9">
    <w:name w:val="heading 9"/>
    <w:basedOn w:val="Normal"/>
    <w:next w:val="Normal"/>
    <w:qFormat/>
    <w:rsid w:val="00FB13C1"/>
    <w:pPr>
      <w:keepNext/>
      <w:jc w:val="right"/>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41C34"/>
    <w:rPr>
      <w:rFonts w:ascii="Tahoma" w:hAnsi="Tahoma" w:cs="Tahoma"/>
      <w:sz w:val="16"/>
      <w:szCs w:val="16"/>
    </w:rPr>
  </w:style>
  <w:style w:type="paragraph" w:styleId="Header">
    <w:name w:val="header"/>
    <w:basedOn w:val="Normal"/>
    <w:link w:val="HeaderChar"/>
    <w:uiPriority w:val="99"/>
    <w:rsid w:val="003928DC"/>
    <w:pPr>
      <w:tabs>
        <w:tab w:val="center" w:pos="4320"/>
        <w:tab w:val="right" w:pos="8640"/>
      </w:tabs>
    </w:pPr>
  </w:style>
  <w:style w:type="paragraph" w:styleId="Footer">
    <w:name w:val="footer"/>
    <w:basedOn w:val="Normal"/>
    <w:link w:val="FooterChar"/>
    <w:uiPriority w:val="99"/>
    <w:rsid w:val="003928DC"/>
    <w:pPr>
      <w:tabs>
        <w:tab w:val="center" w:pos="4320"/>
        <w:tab w:val="right" w:pos="8640"/>
      </w:tabs>
    </w:pPr>
  </w:style>
  <w:style w:type="character" w:styleId="PageNumber">
    <w:name w:val="page number"/>
    <w:basedOn w:val="DefaultParagraphFont"/>
    <w:rsid w:val="002C393D"/>
  </w:style>
  <w:style w:type="paragraph" w:customStyle="1" w:styleId="FilenameText">
    <w:name w:val="FilenameText"/>
    <w:basedOn w:val="Normal"/>
    <w:next w:val="Normal"/>
    <w:rsid w:val="007864CD"/>
    <w:rPr>
      <w:sz w:val="16"/>
      <w:szCs w:val="24"/>
    </w:rPr>
  </w:style>
  <w:style w:type="paragraph" w:customStyle="1" w:styleId="Article6L1">
    <w:name w:val="Article6_L1"/>
    <w:basedOn w:val="Normal"/>
    <w:next w:val="Normal"/>
    <w:rsid w:val="009265EF"/>
    <w:pPr>
      <w:tabs>
        <w:tab w:val="num" w:pos="2406"/>
      </w:tabs>
      <w:spacing w:after="240"/>
      <w:ind w:left="1686"/>
      <w:jc w:val="center"/>
      <w:outlineLvl w:val="0"/>
    </w:pPr>
    <w:rPr>
      <w:b/>
      <w:caps/>
      <w:sz w:val="24"/>
      <w:szCs w:val="24"/>
    </w:rPr>
  </w:style>
  <w:style w:type="paragraph" w:customStyle="1" w:styleId="Article6L2">
    <w:name w:val="Article6_L2"/>
    <w:basedOn w:val="Article6L1"/>
    <w:rsid w:val="009265EF"/>
    <w:pPr>
      <w:tabs>
        <w:tab w:val="clear" w:pos="2406"/>
        <w:tab w:val="num" w:pos="3126"/>
      </w:tabs>
      <w:ind w:firstLine="720"/>
      <w:jc w:val="left"/>
      <w:outlineLvl w:val="1"/>
    </w:pPr>
    <w:rPr>
      <w:b w:val="0"/>
      <w:caps w:val="0"/>
    </w:rPr>
  </w:style>
  <w:style w:type="paragraph" w:customStyle="1" w:styleId="Article6L3">
    <w:name w:val="Article6_L3"/>
    <w:basedOn w:val="Article6L2"/>
    <w:rsid w:val="009265EF"/>
    <w:pPr>
      <w:tabs>
        <w:tab w:val="clear" w:pos="3126"/>
        <w:tab w:val="num" w:pos="3846"/>
      </w:tabs>
      <w:ind w:left="2406"/>
      <w:outlineLvl w:val="2"/>
    </w:pPr>
  </w:style>
  <w:style w:type="paragraph" w:customStyle="1" w:styleId="Article6L4">
    <w:name w:val="Article6_L4"/>
    <w:basedOn w:val="Article6L3"/>
    <w:rsid w:val="009265EF"/>
    <w:pPr>
      <w:tabs>
        <w:tab w:val="clear" w:pos="3846"/>
        <w:tab w:val="num" w:pos="4566"/>
      </w:tabs>
      <w:ind w:left="3126"/>
      <w:outlineLvl w:val="3"/>
    </w:pPr>
  </w:style>
  <w:style w:type="paragraph" w:customStyle="1" w:styleId="Article6L5">
    <w:name w:val="Article6_L5"/>
    <w:basedOn w:val="Article6L4"/>
    <w:rsid w:val="009265EF"/>
    <w:pPr>
      <w:tabs>
        <w:tab w:val="clear" w:pos="4566"/>
        <w:tab w:val="num" w:pos="5286"/>
      </w:tabs>
      <w:ind w:left="3846"/>
      <w:outlineLvl w:val="4"/>
    </w:pPr>
  </w:style>
  <w:style w:type="paragraph" w:customStyle="1" w:styleId="Article6L6">
    <w:name w:val="Article6_L6"/>
    <w:basedOn w:val="Article6L5"/>
    <w:rsid w:val="009265EF"/>
    <w:pPr>
      <w:tabs>
        <w:tab w:val="clear" w:pos="5286"/>
        <w:tab w:val="num" w:pos="6006"/>
      </w:tabs>
      <w:ind w:left="4566"/>
      <w:outlineLvl w:val="5"/>
    </w:pPr>
  </w:style>
  <w:style w:type="paragraph" w:customStyle="1" w:styleId="Article6L7">
    <w:name w:val="Article6_L7"/>
    <w:basedOn w:val="Article6L6"/>
    <w:rsid w:val="009265EF"/>
    <w:pPr>
      <w:tabs>
        <w:tab w:val="clear" w:pos="6006"/>
        <w:tab w:val="num" w:pos="6726"/>
      </w:tabs>
      <w:ind w:left="5286"/>
      <w:outlineLvl w:val="6"/>
    </w:pPr>
  </w:style>
  <w:style w:type="paragraph" w:customStyle="1" w:styleId="Article6L8">
    <w:name w:val="Article6_L8"/>
    <w:basedOn w:val="Article6L7"/>
    <w:rsid w:val="009265EF"/>
    <w:pPr>
      <w:tabs>
        <w:tab w:val="clear" w:pos="6726"/>
        <w:tab w:val="num" w:pos="7446"/>
      </w:tabs>
      <w:ind w:left="1686" w:firstLine="5040"/>
      <w:outlineLvl w:val="7"/>
    </w:pPr>
  </w:style>
  <w:style w:type="paragraph" w:customStyle="1" w:styleId="Article6L9">
    <w:name w:val="Article6_L9"/>
    <w:basedOn w:val="Article6L8"/>
    <w:rsid w:val="009265EF"/>
    <w:pPr>
      <w:tabs>
        <w:tab w:val="clear" w:pos="7446"/>
        <w:tab w:val="num" w:pos="8166"/>
      </w:tabs>
      <w:ind w:firstLine="5760"/>
      <w:outlineLvl w:val="8"/>
    </w:pPr>
  </w:style>
  <w:style w:type="character" w:customStyle="1" w:styleId="DeltaViewInsertion">
    <w:name w:val="DeltaView Insertion"/>
    <w:rsid w:val="00522A89"/>
    <w:rPr>
      <w:b/>
      <w:bCs/>
      <w:color w:val="191919"/>
      <w:spacing w:val="0"/>
      <w:u w:val="double"/>
    </w:rPr>
  </w:style>
  <w:style w:type="paragraph" w:styleId="FootnoteText">
    <w:name w:val="footnote text"/>
    <w:basedOn w:val="Normal"/>
    <w:semiHidden/>
    <w:rsid w:val="00FA1619"/>
  </w:style>
  <w:style w:type="character" w:styleId="FootnoteReference">
    <w:name w:val="footnote reference"/>
    <w:basedOn w:val="DefaultParagraphFont"/>
    <w:semiHidden/>
    <w:rsid w:val="00FA1619"/>
    <w:rPr>
      <w:vertAlign w:val="superscript"/>
    </w:rPr>
  </w:style>
  <w:style w:type="character" w:styleId="CommentReference">
    <w:name w:val="annotation reference"/>
    <w:basedOn w:val="DefaultParagraphFont"/>
    <w:semiHidden/>
    <w:rsid w:val="00450F2B"/>
    <w:rPr>
      <w:sz w:val="16"/>
      <w:szCs w:val="16"/>
    </w:rPr>
  </w:style>
  <w:style w:type="paragraph" w:styleId="CommentText">
    <w:name w:val="annotation text"/>
    <w:basedOn w:val="Normal"/>
    <w:link w:val="CommentTextChar"/>
    <w:semiHidden/>
    <w:rsid w:val="00450F2B"/>
  </w:style>
  <w:style w:type="paragraph" w:styleId="CommentSubject">
    <w:name w:val="annotation subject"/>
    <w:basedOn w:val="CommentText"/>
    <w:next w:val="CommentText"/>
    <w:semiHidden/>
    <w:rsid w:val="00450F2B"/>
    <w:rPr>
      <w:b/>
      <w:bCs/>
    </w:rPr>
  </w:style>
  <w:style w:type="paragraph" w:customStyle="1" w:styleId="Article3L1">
    <w:name w:val="Article3_L1"/>
    <w:basedOn w:val="Normal"/>
    <w:rsid w:val="009265EF"/>
    <w:pPr>
      <w:tabs>
        <w:tab w:val="num" w:pos="720"/>
      </w:tabs>
      <w:spacing w:after="240"/>
      <w:outlineLvl w:val="0"/>
    </w:pPr>
    <w:rPr>
      <w:sz w:val="24"/>
    </w:rPr>
  </w:style>
  <w:style w:type="paragraph" w:customStyle="1" w:styleId="Article3L2">
    <w:name w:val="Article3_L2"/>
    <w:basedOn w:val="Article3L1"/>
    <w:rsid w:val="009265EF"/>
    <w:pPr>
      <w:tabs>
        <w:tab w:val="clear" w:pos="720"/>
        <w:tab w:val="num" w:pos="1440"/>
      </w:tabs>
      <w:ind w:firstLine="720"/>
      <w:outlineLvl w:val="1"/>
    </w:pPr>
  </w:style>
  <w:style w:type="paragraph" w:customStyle="1" w:styleId="Article3L3">
    <w:name w:val="Article3_L3"/>
    <w:basedOn w:val="Article3L2"/>
    <w:rsid w:val="009265EF"/>
    <w:pPr>
      <w:outlineLvl w:val="2"/>
    </w:pPr>
  </w:style>
  <w:style w:type="paragraph" w:customStyle="1" w:styleId="Article3L4">
    <w:name w:val="Article3_L4"/>
    <w:basedOn w:val="Article3L3"/>
    <w:rsid w:val="009265EF"/>
    <w:pPr>
      <w:tabs>
        <w:tab w:val="clear" w:pos="1440"/>
        <w:tab w:val="num" w:pos="2160"/>
      </w:tabs>
      <w:ind w:left="720"/>
      <w:outlineLvl w:val="3"/>
    </w:pPr>
  </w:style>
  <w:style w:type="paragraph" w:customStyle="1" w:styleId="Article3L5">
    <w:name w:val="Article3_L5"/>
    <w:basedOn w:val="Article3L4"/>
    <w:rsid w:val="009265EF"/>
    <w:pPr>
      <w:tabs>
        <w:tab w:val="clear" w:pos="2160"/>
        <w:tab w:val="num" w:pos="3600"/>
      </w:tabs>
      <w:ind w:left="2160"/>
      <w:outlineLvl w:val="4"/>
    </w:pPr>
  </w:style>
  <w:style w:type="paragraph" w:customStyle="1" w:styleId="Article3L6">
    <w:name w:val="Article3_L6"/>
    <w:basedOn w:val="Article3L5"/>
    <w:rsid w:val="009265EF"/>
    <w:pPr>
      <w:tabs>
        <w:tab w:val="clear" w:pos="3600"/>
        <w:tab w:val="num" w:pos="4320"/>
      </w:tabs>
      <w:ind w:left="2880"/>
      <w:outlineLvl w:val="5"/>
    </w:pPr>
  </w:style>
  <w:style w:type="paragraph" w:customStyle="1" w:styleId="Article3L7">
    <w:name w:val="Article3_L7"/>
    <w:basedOn w:val="Article3L6"/>
    <w:rsid w:val="009265EF"/>
    <w:pPr>
      <w:tabs>
        <w:tab w:val="clear" w:pos="4320"/>
        <w:tab w:val="num" w:pos="720"/>
      </w:tabs>
      <w:ind w:left="0" w:firstLine="0"/>
      <w:outlineLvl w:val="6"/>
    </w:pPr>
  </w:style>
  <w:style w:type="paragraph" w:customStyle="1" w:styleId="Article3L8">
    <w:name w:val="Article3_L8"/>
    <w:basedOn w:val="Article3L7"/>
    <w:rsid w:val="009265EF"/>
    <w:pPr>
      <w:outlineLvl w:val="7"/>
    </w:pPr>
  </w:style>
  <w:style w:type="paragraph" w:customStyle="1" w:styleId="Article3L9">
    <w:name w:val="Article3_L9"/>
    <w:basedOn w:val="Article3L8"/>
    <w:next w:val="Article3L8"/>
    <w:rsid w:val="009265EF"/>
    <w:pPr>
      <w:outlineLvl w:val="8"/>
    </w:pPr>
  </w:style>
  <w:style w:type="paragraph" w:styleId="ListParagraph">
    <w:name w:val="List Paragraph"/>
    <w:basedOn w:val="Normal"/>
    <w:uiPriority w:val="34"/>
    <w:qFormat/>
    <w:rsid w:val="00512DE2"/>
    <w:pPr>
      <w:ind w:left="720"/>
      <w:contextualSpacing/>
    </w:pPr>
  </w:style>
  <w:style w:type="character" w:styleId="Hyperlink">
    <w:name w:val="Hyperlink"/>
    <w:basedOn w:val="DefaultParagraphFont"/>
    <w:uiPriority w:val="99"/>
    <w:unhideWhenUsed/>
    <w:rsid w:val="00C0248E"/>
    <w:rPr>
      <w:color w:val="0000FF" w:themeColor="hyperlink"/>
      <w:u w:val="single"/>
    </w:rPr>
  </w:style>
  <w:style w:type="paragraph" w:styleId="TOC1">
    <w:name w:val="toc 1"/>
    <w:basedOn w:val="Normal"/>
    <w:next w:val="Normal"/>
    <w:autoRedefine/>
    <w:uiPriority w:val="39"/>
    <w:unhideWhenUsed/>
    <w:rsid w:val="00251C19"/>
    <w:pPr>
      <w:tabs>
        <w:tab w:val="left" w:pos="1710"/>
        <w:tab w:val="right" w:leader="dot" w:pos="9298"/>
      </w:tabs>
      <w:contextualSpacing/>
    </w:pPr>
    <w:rPr>
      <w:sz w:val="24"/>
    </w:rPr>
  </w:style>
  <w:style w:type="character" w:customStyle="1" w:styleId="CommentTextChar">
    <w:name w:val="Comment Text Char"/>
    <w:basedOn w:val="DefaultParagraphFont"/>
    <w:link w:val="CommentText"/>
    <w:semiHidden/>
    <w:rsid w:val="00762008"/>
  </w:style>
  <w:style w:type="character" w:styleId="FollowedHyperlink">
    <w:name w:val="FollowedHyperlink"/>
    <w:basedOn w:val="DefaultParagraphFont"/>
    <w:semiHidden/>
    <w:unhideWhenUsed/>
    <w:rsid w:val="000F7242"/>
    <w:rPr>
      <w:color w:val="800080" w:themeColor="followedHyperlink"/>
      <w:u w:val="single"/>
    </w:rPr>
  </w:style>
  <w:style w:type="character" w:customStyle="1" w:styleId="BalloonTextChar">
    <w:name w:val="Balloon Text Char"/>
    <w:basedOn w:val="DefaultParagraphFont"/>
    <w:link w:val="BalloonText"/>
    <w:uiPriority w:val="99"/>
    <w:semiHidden/>
    <w:rsid w:val="00BE691C"/>
    <w:rPr>
      <w:rFonts w:ascii="Tahoma" w:hAnsi="Tahoma" w:cs="Tahoma"/>
      <w:sz w:val="16"/>
      <w:szCs w:val="16"/>
    </w:rPr>
  </w:style>
  <w:style w:type="character" w:customStyle="1" w:styleId="HeaderChar">
    <w:name w:val="Header Char"/>
    <w:basedOn w:val="DefaultParagraphFont"/>
    <w:link w:val="Header"/>
    <w:uiPriority w:val="99"/>
    <w:rsid w:val="00BE691C"/>
  </w:style>
  <w:style w:type="character" w:customStyle="1" w:styleId="FooterChar">
    <w:name w:val="Footer Char"/>
    <w:basedOn w:val="DefaultParagraphFont"/>
    <w:link w:val="Footer"/>
    <w:uiPriority w:val="99"/>
    <w:rsid w:val="00BE691C"/>
  </w:style>
  <w:style w:type="table" w:styleId="TableGrid">
    <w:name w:val="Table Grid"/>
    <w:basedOn w:val="TableNormal"/>
    <w:rsid w:val="006C0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B5100"/>
    <w:rPr>
      <w:color w:val="605E5C"/>
      <w:shd w:val="clear" w:color="auto" w:fill="E1DFDD"/>
    </w:rPr>
  </w:style>
  <w:style w:type="paragraph" w:customStyle="1" w:styleId="PrivateArtL1">
    <w:name w:val="PrivateArt_L1"/>
    <w:basedOn w:val="Normal"/>
    <w:next w:val="Normal"/>
    <w:rsid w:val="003605FC"/>
    <w:pPr>
      <w:numPr>
        <w:numId w:val="46"/>
      </w:numPr>
      <w:spacing w:after="240"/>
      <w:jc w:val="center"/>
      <w:outlineLvl w:val="0"/>
    </w:pPr>
    <w:rPr>
      <w:b/>
      <w:caps/>
      <w:sz w:val="24"/>
    </w:rPr>
  </w:style>
  <w:style w:type="paragraph" w:customStyle="1" w:styleId="PrivateArtL2">
    <w:name w:val="PrivateArt_L2"/>
    <w:basedOn w:val="PrivateArtL1"/>
    <w:rsid w:val="003605FC"/>
    <w:pPr>
      <w:numPr>
        <w:ilvl w:val="1"/>
      </w:numPr>
      <w:tabs>
        <w:tab w:val="clear" w:pos="1842"/>
      </w:tabs>
      <w:ind w:left="0" w:firstLine="0"/>
    </w:pPr>
  </w:style>
  <w:style w:type="paragraph" w:customStyle="1" w:styleId="PrivateArtL3">
    <w:name w:val="PrivateArt_L3"/>
    <w:basedOn w:val="PrivateArtL2"/>
    <w:rsid w:val="003605FC"/>
    <w:pPr>
      <w:numPr>
        <w:ilvl w:val="2"/>
      </w:numPr>
      <w:tabs>
        <w:tab w:val="clear" w:pos="2160"/>
      </w:tabs>
      <w:ind w:left="0"/>
    </w:pPr>
  </w:style>
  <w:style w:type="paragraph" w:customStyle="1" w:styleId="PrivateArtL4">
    <w:name w:val="PrivateArt_L4"/>
    <w:basedOn w:val="PrivateArtL3"/>
    <w:rsid w:val="003605FC"/>
    <w:pPr>
      <w:numPr>
        <w:ilvl w:val="3"/>
      </w:numPr>
    </w:pPr>
  </w:style>
  <w:style w:type="paragraph" w:customStyle="1" w:styleId="PrivateArtL5">
    <w:name w:val="PrivateArt_L5"/>
    <w:basedOn w:val="PrivateArtL4"/>
    <w:rsid w:val="003605FC"/>
    <w:pPr>
      <w:numPr>
        <w:ilvl w:val="4"/>
      </w:numPr>
      <w:jc w:val="left"/>
      <w:outlineLvl w:val="4"/>
    </w:pPr>
    <w:rPr>
      <w:b w:val="0"/>
      <w:caps w:val="0"/>
    </w:rPr>
  </w:style>
  <w:style w:type="paragraph" w:customStyle="1" w:styleId="PrivateArtL6">
    <w:name w:val="PrivateArt_L6"/>
    <w:basedOn w:val="PrivateArtL5"/>
    <w:rsid w:val="003605FC"/>
    <w:pPr>
      <w:numPr>
        <w:ilvl w:val="5"/>
      </w:numPr>
      <w:tabs>
        <w:tab w:val="clear" w:pos="4032"/>
        <w:tab w:val="num" w:pos="3240"/>
      </w:tabs>
      <w:ind w:left="2520"/>
    </w:pPr>
  </w:style>
  <w:style w:type="paragraph" w:customStyle="1" w:styleId="PrivateArtL7">
    <w:name w:val="PrivateArt_L7"/>
    <w:basedOn w:val="PrivateArtL6"/>
    <w:rsid w:val="003605FC"/>
    <w:pPr>
      <w:numPr>
        <w:ilvl w:val="6"/>
      </w:numPr>
      <w:tabs>
        <w:tab w:val="clear" w:pos="4608"/>
        <w:tab w:val="num" w:pos="3240"/>
      </w:tabs>
      <w:ind w:left="2520"/>
    </w:pPr>
  </w:style>
  <w:style w:type="paragraph" w:customStyle="1" w:styleId="PrivateArtL8">
    <w:name w:val="PrivateArt_L8"/>
    <w:basedOn w:val="PrivateArtL7"/>
    <w:rsid w:val="003605FC"/>
    <w:pPr>
      <w:numPr>
        <w:ilvl w:val="7"/>
      </w:numPr>
      <w:outlineLvl w:val="7"/>
    </w:pPr>
  </w:style>
  <w:style w:type="paragraph" w:customStyle="1" w:styleId="PrivateArtL9">
    <w:name w:val="PrivateArt_L9"/>
    <w:basedOn w:val="PrivateArtL8"/>
    <w:rsid w:val="003605FC"/>
    <w:pPr>
      <w:numPr>
        <w:ilvl w:val="8"/>
      </w:numPr>
      <w:tabs>
        <w:tab w:val="clear" w:pos="5184"/>
        <w:tab w:val="num" w:pos="4752"/>
      </w:tabs>
      <w:ind w:left="4032"/>
    </w:pPr>
  </w:style>
  <w:style w:type="paragraph" w:styleId="BodyText">
    <w:name w:val="Body Text"/>
    <w:basedOn w:val="Normal"/>
    <w:link w:val="BodyTextChar"/>
    <w:uiPriority w:val="1"/>
    <w:qFormat/>
    <w:rsid w:val="003605FC"/>
    <w:pPr>
      <w:widowControl w:val="0"/>
      <w:autoSpaceDE w:val="0"/>
      <w:autoSpaceDN w:val="0"/>
      <w:jc w:val="both"/>
    </w:pPr>
    <w:rPr>
      <w:rFonts w:ascii="Arial" w:eastAsia="Arial" w:hAnsi="Arial" w:cs="Arial"/>
      <w:sz w:val="24"/>
      <w:szCs w:val="24"/>
    </w:rPr>
  </w:style>
  <w:style w:type="character" w:customStyle="1" w:styleId="BodyTextChar">
    <w:name w:val="Body Text Char"/>
    <w:basedOn w:val="DefaultParagraphFont"/>
    <w:link w:val="BodyText"/>
    <w:uiPriority w:val="1"/>
    <w:rsid w:val="003605FC"/>
    <w:rPr>
      <w:rFonts w:ascii="Arial" w:eastAsia="Arial" w:hAnsi="Arial" w:cs="Arial"/>
      <w:sz w:val="24"/>
      <w:szCs w:val="24"/>
    </w:rPr>
  </w:style>
  <w:style w:type="paragraph" w:styleId="Title">
    <w:name w:val="Title"/>
    <w:basedOn w:val="Normal"/>
    <w:link w:val="TitleChar"/>
    <w:uiPriority w:val="1"/>
    <w:qFormat/>
    <w:rsid w:val="003605FC"/>
    <w:pPr>
      <w:widowControl w:val="0"/>
      <w:autoSpaceDE w:val="0"/>
      <w:autoSpaceDN w:val="0"/>
      <w:spacing w:before="89"/>
      <w:ind w:left="5180"/>
    </w:pPr>
    <w:rPr>
      <w:rFonts w:ascii="Arial" w:eastAsia="Arial" w:hAnsi="Arial" w:cs="Arial"/>
      <w:b/>
      <w:bCs/>
      <w:sz w:val="32"/>
      <w:szCs w:val="32"/>
    </w:rPr>
  </w:style>
  <w:style w:type="character" w:customStyle="1" w:styleId="TitleChar">
    <w:name w:val="Title Char"/>
    <w:basedOn w:val="DefaultParagraphFont"/>
    <w:link w:val="Title"/>
    <w:uiPriority w:val="1"/>
    <w:rsid w:val="003605FC"/>
    <w:rPr>
      <w:rFonts w:ascii="Arial" w:eastAsia="Arial" w:hAnsi="Arial" w:cs="Arial"/>
      <w:b/>
      <w:bCs/>
      <w:sz w:val="32"/>
      <w:szCs w:val="32"/>
    </w:rPr>
  </w:style>
  <w:style w:type="paragraph" w:styleId="Revision">
    <w:name w:val="Revision"/>
    <w:hidden/>
    <w:uiPriority w:val="99"/>
    <w:semiHidden/>
    <w:rsid w:val="009A6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7241">
      <w:bodyDiv w:val="1"/>
      <w:marLeft w:val="0"/>
      <w:marRight w:val="0"/>
      <w:marTop w:val="0"/>
      <w:marBottom w:val="0"/>
      <w:divBdr>
        <w:top w:val="none" w:sz="0" w:space="0" w:color="auto"/>
        <w:left w:val="none" w:sz="0" w:space="0" w:color="auto"/>
        <w:bottom w:val="none" w:sz="0" w:space="0" w:color="auto"/>
        <w:right w:val="none" w:sz="0" w:space="0" w:color="auto"/>
      </w:divBdr>
    </w:div>
    <w:div w:id="55472185">
      <w:bodyDiv w:val="1"/>
      <w:marLeft w:val="0"/>
      <w:marRight w:val="0"/>
      <w:marTop w:val="0"/>
      <w:marBottom w:val="0"/>
      <w:divBdr>
        <w:top w:val="none" w:sz="0" w:space="0" w:color="auto"/>
        <w:left w:val="none" w:sz="0" w:space="0" w:color="auto"/>
        <w:bottom w:val="none" w:sz="0" w:space="0" w:color="auto"/>
        <w:right w:val="none" w:sz="0" w:space="0" w:color="auto"/>
      </w:divBdr>
    </w:div>
    <w:div w:id="108360654">
      <w:bodyDiv w:val="1"/>
      <w:marLeft w:val="0"/>
      <w:marRight w:val="0"/>
      <w:marTop w:val="0"/>
      <w:marBottom w:val="0"/>
      <w:divBdr>
        <w:top w:val="none" w:sz="0" w:space="0" w:color="auto"/>
        <w:left w:val="none" w:sz="0" w:space="0" w:color="auto"/>
        <w:bottom w:val="none" w:sz="0" w:space="0" w:color="auto"/>
        <w:right w:val="none" w:sz="0" w:space="0" w:color="auto"/>
      </w:divBdr>
    </w:div>
    <w:div w:id="125440276">
      <w:bodyDiv w:val="1"/>
      <w:marLeft w:val="0"/>
      <w:marRight w:val="0"/>
      <w:marTop w:val="0"/>
      <w:marBottom w:val="0"/>
      <w:divBdr>
        <w:top w:val="none" w:sz="0" w:space="0" w:color="auto"/>
        <w:left w:val="none" w:sz="0" w:space="0" w:color="auto"/>
        <w:bottom w:val="none" w:sz="0" w:space="0" w:color="auto"/>
        <w:right w:val="none" w:sz="0" w:space="0" w:color="auto"/>
      </w:divBdr>
    </w:div>
    <w:div w:id="142233367">
      <w:bodyDiv w:val="1"/>
      <w:marLeft w:val="0"/>
      <w:marRight w:val="0"/>
      <w:marTop w:val="0"/>
      <w:marBottom w:val="0"/>
      <w:divBdr>
        <w:top w:val="none" w:sz="0" w:space="0" w:color="auto"/>
        <w:left w:val="none" w:sz="0" w:space="0" w:color="auto"/>
        <w:bottom w:val="none" w:sz="0" w:space="0" w:color="auto"/>
        <w:right w:val="none" w:sz="0" w:space="0" w:color="auto"/>
      </w:divBdr>
    </w:div>
    <w:div w:id="175923100">
      <w:bodyDiv w:val="1"/>
      <w:marLeft w:val="0"/>
      <w:marRight w:val="0"/>
      <w:marTop w:val="0"/>
      <w:marBottom w:val="0"/>
      <w:divBdr>
        <w:top w:val="none" w:sz="0" w:space="0" w:color="auto"/>
        <w:left w:val="none" w:sz="0" w:space="0" w:color="auto"/>
        <w:bottom w:val="none" w:sz="0" w:space="0" w:color="auto"/>
        <w:right w:val="none" w:sz="0" w:space="0" w:color="auto"/>
      </w:divBdr>
    </w:div>
    <w:div w:id="203177381">
      <w:bodyDiv w:val="1"/>
      <w:marLeft w:val="0"/>
      <w:marRight w:val="0"/>
      <w:marTop w:val="0"/>
      <w:marBottom w:val="0"/>
      <w:divBdr>
        <w:top w:val="none" w:sz="0" w:space="0" w:color="auto"/>
        <w:left w:val="none" w:sz="0" w:space="0" w:color="auto"/>
        <w:bottom w:val="none" w:sz="0" w:space="0" w:color="auto"/>
        <w:right w:val="none" w:sz="0" w:space="0" w:color="auto"/>
      </w:divBdr>
    </w:div>
    <w:div w:id="268898880">
      <w:bodyDiv w:val="1"/>
      <w:marLeft w:val="0"/>
      <w:marRight w:val="0"/>
      <w:marTop w:val="0"/>
      <w:marBottom w:val="0"/>
      <w:divBdr>
        <w:top w:val="none" w:sz="0" w:space="0" w:color="auto"/>
        <w:left w:val="none" w:sz="0" w:space="0" w:color="auto"/>
        <w:bottom w:val="none" w:sz="0" w:space="0" w:color="auto"/>
        <w:right w:val="none" w:sz="0" w:space="0" w:color="auto"/>
      </w:divBdr>
    </w:div>
    <w:div w:id="272520780">
      <w:bodyDiv w:val="1"/>
      <w:marLeft w:val="0"/>
      <w:marRight w:val="0"/>
      <w:marTop w:val="0"/>
      <w:marBottom w:val="0"/>
      <w:divBdr>
        <w:top w:val="none" w:sz="0" w:space="0" w:color="auto"/>
        <w:left w:val="none" w:sz="0" w:space="0" w:color="auto"/>
        <w:bottom w:val="none" w:sz="0" w:space="0" w:color="auto"/>
        <w:right w:val="none" w:sz="0" w:space="0" w:color="auto"/>
      </w:divBdr>
    </w:div>
    <w:div w:id="290672070">
      <w:bodyDiv w:val="1"/>
      <w:marLeft w:val="0"/>
      <w:marRight w:val="0"/>
      <w:marTop w:val="0"/>
      <w:marBottom w:val="0"/>
      <w:divBdr>
        <w:top w:val="none" w:sz="0" w:space="0" w:color="auto"/>
        <w:left w:val="none" w:sz="0" w:space="0" w:color="auto"/>
        <w:bottom w:val="none" w:sz="0" w:space="0" w:color="auto"/>
        <w:right w:val="none" w:sz="0" w:space="0" w:color="auto"/>
      </w:divBdr>
    </w:div>
    <w:div w:id="312100728">
      <w:bodyDiv w:val="1"/>
      <w:marLeft w:val="0"/>
      <w:marRight w:val="0"/>
      <w:marTop w:val="0"/>
      <w:marBottom w:val="0"/>
      <w:divBdr>
        <w:top w:val="none" w:sz="0" w:space="0" w:color="auto"/>
        <w:left w:val="none" w:sz="0" w:space="0" w:color="auto"/>
        <w:bottom w:val="none" w:sz="0" w:space="0" w:color="auto"/>
        <w:right w:val="none" w:sz="0" w:space="0" w:color="auto"/>
      </w:divBdr>
    </w:div>
    <w:div w:id="336349289">
      <w:bodyDiv w:val="1"/>
      <w:marLeft w:val="0"/>
      <w:marRight w:val="0"/>
      <w:marTop w:val="0"/>
      <w:marBottom w:val="0"/>
      <w:divBdr>
        <w:top w:val="none" w:sz="0" w:space="0" w:color="auto"/>
        <w:left w:val="none" w:sz="0" w:space="0" w:color="auto"/>
        <w:bottom w:val="none" w:sz="0" w:space="0" w:color="auto"/>
        <w:right w:val="none" w:sz="0" w:space="0" w:color="auto"/>
      </w:divBdr>
    </w:div>
    <w:div w:id="355623756">
      <w:bodyDiv w:val="1"/>
      <w:marLeft w:val="0"/>
      <w:marRight w:val="0"/>
      <w:marTop w:val="0"/>
      <w:marBottom w:val="0"/>
      <w:divBdr>
        <w:top w:val="none" w:sz="0" w:space="0" w:color="auto"/>
        <w:left w:val="none" w:sz="0" w:space="0" w:color="auto"/>
        <w:bottom w:val="none" w:sz="0" w:space="0" w:color="auto"/>
        <w:right w:val="none" w:sz="0" w:space="0" w:color="auto"/>
      </w:divBdr>
    </w:div>
    <w:div w:id="366025873">
      <w:bodyDiv w:val="1"/>
      <w:marLeft w:val="0"/>
      <w:marRight w:val="0"/>
      <w:marTop w:val="0"/>
      <w:marBottom w:val="0"/>
      <w:divBdr>
        <w:top w:val="none" w:sz="0" w:space="0" w:color="auto"/>
        <w:left w:val="none" w:sz="0" w:space="0" w:color="auto"/>
        <w:bottom w:val="none" w:sz="0" w:space="0" w:color="auto"/>
        <w:right w:val="none" w:sz="0" w:space="0" w:color="auto"/>
      </w:divBdr>
    </w:div>
    <w:div w:id="392824149">
      <w:bodyDiv w:val="1"/>
      <w:marLeft w:val="0"/>
      <w:marRight w:val="0"/>
      <w:marTop w:val="0"/>
      <w:marBottom w:val="0"/>
      <w:divBdr>
        <w:top w:val="none" w:sz="0" w:space="0" w:color="auto"/>
        <w:left w:val="none" w:sz="0" w:space="0" w:color="auto"/>
        <w:bottom w:val="none" w:sz="0" w:space="0" w:color="auto"/>
        <w:right w:val="none" w:sz="0" w:space="0" w:color="auto"/>
      </w:divBdr>
    </w:div>
    <w:div w:id="396710073">
      <w:bodyDiv w:val="1"/>
      <w:marLeft w:val="0"/>
      <w:marRight w:val="0"/>
      <w:marTop w:val="0"/>
      <w:marBottom w:val="0"/>
      <w:divBdr>
        <w:top w:val="none" w:sz="0" w:space="0" w:color="auto"/>
        <w:left w:val="none" w:sz="0" w:space="0" w:color="auto"/>
        <w:bottom w:val="none" w:sz="0" w:space="0" w:color="auto"/>
        <w:right w:val="none" w:sz="0" w:space="0" w:color="auto"/>
      </w:divBdr>
    </w:div>
    <w:div w:id="427313181">
      <w:bodyDiv w:val="1"/>
      <w:marLeft w:val="0"/>
      <w:marRight w:val="0"/>
      <w:marTop w:val="0"/>
      <w:marBottom w:val="0"/>
      <w:divBdr>
        <w:top w:val="none" w:sz="0" w:space="0" w:color="auto"/>
        <w:left w:val="none" w:sz="0" w:space="0" w:color="auto"/>
        <w:bottom w:val="none" w:sz="0" w:space="0" w:color="auto"/>
        <w:right w:val="none" w:sz="0" w:space="0" w:color="auto"/>
      </w:divBdr>
    </w:div>
    <w:div w:id="477189001">
      <w:bodyDiv w:val="1"/>
      <w:marLeft w:val="0"/>
      <w:marRight w:val="0"/>
      <w:marTop w:val="0"/>
      <w:marBottom w:val="0"/>
      <w:divBdr>
        <w:top w:val="none" w:sz="0" w:space="0" w:color="auto"/>
        <w:left w:val="none" w:sz="0" w:space="0" w:color="auto"/>
        <w:bottom w:val="none" w:sz="0" w:space="0" w:color="auto"/>
        <w:right w:val="none" w:sz="0" w:space="0" w:color="auto"/>
      </w:divBdr>
    </w:div>
    <w:div w:id="481389592">
      <w:bodyDiv w:val="1"/>
      <w:marLeft w:val="0"/>
      <w:marRight w:val="0"/>
      <w:marTop w:val="0"/>
      <w:marBottom w:val="0"/>
      <w:divBdr>
        <w:top w:val="none" w:sz="0" w:space="0" w:color="auto"/>
        <w:left w:val="none" w:sz="0" w:space="0" w:color="auto"/>
        <w:bottom w:val="none" w:sz="0" w:space="0" w:color="auto"/>
        <w:right w:val="none" w:sz="0" w:space="0" w:color="auto"/>
      </w:divBdr>
    </w:div>
    <w:div w:id="505751789">
      <w:bodyDiv w:val="1"/>
      <w:marLeft w:val="0"/>
      <w:marRight w:val="0"/>
      <w:marTop w:val="0"/>
      <w:marBottom w:val="0"/>
      <w:divBdr>
        <w:top w:val="none" w:sz="0" w:space="0" w:color="auto"/>
        <w:left w:val="none" w:sz="0" w:space="0" w:color="auto"/>
        <w:bottom w:val="none" w:sz="0" w:space="0" w:color="auto"/>
        <w:right w:val="none" w:sz="0" w:space="0" w:color="auto"/>
      </w:divBdr>
    </w:div>
    <w:div w:id="563030747">
      <w:bodyDiv w:val="1"/>
      <w:marLeft w:val="0"/>
      <w:marRight w:val="0"/>
      <w:marTop w:val="0"/>
      <w:marBottom w:val="0"/>
      <w:divBdr>
        <w:top w:val="none" w:sz="0" w:space="0" w:color="auto"/>
        <w:left w:val="none" w:sz="0" w:space="0" w:color="auto"/>
        <w:bottom w:val="none" w:sz="0" w:space="0" w:color="auto"/>
        <w:right w:val="none" w:sz="0" w:space="0" w:color="auto"/>
      </w:divBdr>
    </w:div>
    <w:div w:id="583799542">
      <w:bodyDiv w:val="1"/>
      <w:marLeft w:val="0"/>
      <w:marRight w:val="0"/>
      <w:marTop w:val="0"/>
      <w:marBottom w:val="0"/>
      <w:divBdr>
        <w:top w:val="none" w:sz="0" w:space="0" w:color="auto"/>
        <w:left w:val="none" w:sz="0" w:space="0" w:color="auto"/>
        <w:bottom w:val="none" w:sz="0" w:space="0" w:color="auto"/>
        <w:right w:val="none" w:sz="0" w:space="0" w:color="auto"/>
      </w:divBdr>
    </w:div>
    <w:div w:id="584725835">
      <w:bodyDiv w:val="1"/>
      <w:marLeft w:val="0"/>
      <w:marRight w:val="0"/>
      <w:marTop w:val="0"/>
      <w:marBottom w:val="0"/>
      <w:divBdr>
        <w:top w:val="none" w:sz="0" w:space="0" w:color="auto"/>
        <w:left w:val="none" w:sz="0" w:space="0" w:color="auto"/>
        <w:bottom w:val="none" w:sz="0" w:space="0" w:color="auto"/>
        <w:right w:val="none" w:sz="0" w:space="0" w:color="auto"/>
      </w:divBdr>
    </w:div>
    <w:div w:id="588924569">
      <w:bodyDiv w:val="1"/>
      <w:marLeft w:val="0"/>
      <w:marRight w:val="0"/>
      <w:marTop w:val="0"/>
      <w:marBottom w:val="0"/>
      <w:divBdr>
        <w:top w:val="none" w:sz="0" w:space="0" w:color="auto"/>
        <w:left w:val="none" w:sz="0" w:space="0" w:color="auto"/>
        <w:bottom w:val="none" w:sz="0" w:space="0" w:color="auto"/>
        <w:right w:val="none" w:sz="0" w:space="0" w:color="auto"/>
      </w:divBdr>
    </w:div>
    <w:div w:id="660892999">
      <w:bodyDiv w:val="1"/>
      <w:marLeft w:val="0"/>
      <w:marRight w:val="0"/>
      <w:marTop w:val="0"/>
      <w:marBottom w:val="0"/>
      <w:divBdr>
        <w:top w:val="none" w:sz="0" w:space="0" w:color="auto"/>
        <w:left w:val="none" w:sz="0" w:space="0" w:color="auto"/>
        <w:bottom w:val="none" w:sz="0" w:space="0" w:color="auto"/>
        <w:right w:val="none" w:sz="0" w:space="0" w:color="auto"/>
      </w:divBdr>
    </w:div>
    <w:div w:id="699941116">
      <w:bodyDiv w:val="1"/>
      <w:marLeft w:val="0"/>
      <w:marRight w:val="0"/>
      <w:marTop w:val="0"/>
      <w:marBottom w:val="0"/>
      <w:divBdr>
        <w:top w:val="none" w:sz="0" w:space="0" w:color="auto"/>
        <w:left w:val="none" w:sz="0" w:space="0" w:color="auto"/>
        <w:bottom w:val="none" w:sz="0" w:space="0" w:color="auto"/>
        <w:right w:val="none" w:sz="0" w:space="0" w:color="auto"/>
      </w:divBdr>
    </w:div>
    <w:div w:id="741296660">
      <w:bodyDiv w:val="1"/>
      <w:marLeft w:val="0"/>
      <w:marRight w:val="0"/>
      <w:marTop w:val="0"/>
      <w:marBottom w:val="0"/>
      <w:divBdr>
        <w:top w:val="none" w:sz="0" w:space="0" w:color="auto"/>
        <w:left w:val="none" w:sz="0" w:space="0" w:color="auto"/>
        <w:bottom w:val="none" w:sz="0" w:space="0" w:color="auto"/>
        <w:right w:val="none" w:sz="0" w:space="0" w:color="auto"/>
      </w:divBdr>
    </w:div>
    <w:div w:id="744911559">
      <w:bodyDiv w:val="1"/>
      <w:marLeft w:val="0"/>
      <w:marRight w:val="0"/>
      <w:marTop w:val="0"/>
      <w:marBottom w:val="0"/>
      <w:divBdr>
        <w:top w:val="none" w:sz="0" w:space="0" w:color="auto"/>
        <w:left w:val="none" w:sz="0" w:space="0" w:color="auto"/>
        <w:bottom w:val="none" w:sz="0" w:space="0" w:color="auto"/>
        <w:right w:val="none" w:sz="0" w:space="0" w:color="auto"/>
      </w:divBdr>
    </w:div>
    <w:div w:id="777020528">
      <w:bodyDiv w:val="1"/>
      <w:marLeft w:val="0"/>
      <w:marRight w:val="0"/>
      <w:marTop w:val="0"/>
      <w:marBottom w:val="0"/>
      <w:divBdr>
        <w:top w:val="none" w:sz="0" w:space="0" w:color="auto"/>
        <w:left w:val="none" w:sz="0" w:space="0" w:color="auto"/>
        <w:bottom w:val="none" w:sz="0" w:space="0" w:color="auto"/>
        <w:right w:val="none" w:sz="0" w:space="0" w:color="auto"/>
      </w:divBdr>
    </w:div>
    <w:div w:id="798956863">
      <w:bodyDiv w:val="1"/>
      <w:marLeft w:val="0"/>
      <w:marRight w:val="0"/>
      <w:marTop w:val="0"/>
      <w:marBottom w:val="0"/>
      <w:divBdr>
        <w:top w:val="none" w:sz="0" w:space="0" w:color="auto"/>
        <w:left w:val="none" w:sz="0" w:space="0" w:color="auto"/>
        <w:bottom w:val="none" w:sz="0" w:space="0" w:color="auto"/>
        <w:right w:val="none" w:sz="0" w:space="0" w:color="auto"/>
      </w:divBdr>
    </w:div>
    <w:div w:id="849880169">
      <w:bodyDiv w:val="1"/>
      <w:marLeft w:val="0"/>
      <w:marRight w:val="0"/>
      <w:marTop w:val="0"/>
      <w:marBottom w:val="0"/>
      <w:divBdr>
        <w:top w:val="none" w:sz="0" w:space="0" w:color="auto"/>
        <w:left w:val="none" w:sz="0" w:space="0" w:color="auto"/>
        <w:bottom w:val="none" w:sz="0" w:space="0" w:color="auto"/>
        <w:right w:val="none" w:sz="0" w:space="0" w:color="auto"/>
      </w:divBdr>
    </w:div>
    <w:div w:id="897478993">
      <w:bodyDiv w:val="1"/>
      <w:marLeft w:val="0"/>
      <w:marRight w:val="0"/>
      <w:marTop w:val="0"/>
      <w:marBottom w:val="0"/>
      <w:divBdr>
        <w:top w:val="none" w:sz="0" w:space="0" w:color="auto"/>
        <w:left w:val="none" w:sz="0" w:space="0" w:color="auto"/>
        <w:bottom w:val="none" w:sz="0" w:space="0" w:color="auto"/>
        <w:right w:val="none" w:sz="0" w:space="0" w:color="auto"/>
      </w:divBdr>
    </w:div>
    <w:div w:id="903955762">
      <w:bodyDiv w:val="1"/>
      <w:marLeft w:val="0"/>
      <w:marRight w:val="0"/>
      <w:marTop w:val="0"/>
      <w:marBottom w:val="0"/>
      <w:divBdr>
        <w:top w:val="none" w:sz="0" w:space="0" w:color="auto"/>
        <w:left w:val="none" w:sz="0" w:space="0" w:color="auto"/>
        <w:bottom w:val="none" w:sz="0" w:space="0" w:color="auto"/>
        <w:right w:val="none" w:sz="0" w:space="0" w:color="auto"/>
      </w:divBdr>
    </w:div>
    <w:div w:id="905993346">
      <w:bodyDiv w:val="1"/>
      <w:marLeft w:val="0"/>
      <w:marRight w:val="0"/>
      <w:marTop w:val="0"/>
      <w:marBottom w:val="0"/>
      <w:divBdr>
        <w:top w:val="none" w:sz="0" w:space="0" w:color="auto"/>
        <w:left w:val="none" w:sz="0" w:space="0" w:color="auto"/>
        <w:bottom w:val="none" w:sz="0" w:space="0" w:color="auto"/>
        <w:right w:val="none" w:sz="0" w:space="0" w:color="auto"/>
      </w:divBdr>
    </w:div>
    <w:div w:id="927227969">
      <w:bodyDiv w:val="1"/>
      <w:marLeft w:val="0"/>
      <w:marRight w:val="0"/>
      <w:marTop w:val="0"/>
      <w:marBottom w:val="0"/>
      <w:divBdr>
        <w:top w:val="none" w:sz="0" w:space="0" w:color="auto"/>
        <w:left w:val="none" w:sz="0" w:space="0" w:color="auto"/>
        <w:bottom w:val="none" w:sz="0" w:space="0" w:color="auto"/>
        <w:right w:val="none" w:sz="0" w:space="0" w:color="auto"/>
      </w:divBdr>
    </w:div>
    <w:div w:id="1000087240">
      <w:bodyDiv w:val="1"/>
      <w:marLeft w:val="0"/>
      <w:marRight w:val="0"/>
      <w:marTop w:val="0"/>
      <w:marBottom w:val="0"/>
      <w:divBdr>
        <w:top w:val="none" w:sz="0" w:space="0" w:color="auto"/>
        <w:left w:val="none" w:sz="0" w:space="0" w:color="auto"/>
        <w:bottom w:val="none" w:sz="0" w:space="0" w:color="auto"/>
        <w:right w:val="none" w:sz="0" w:space="0" w:color="auto"/>
      </w:divBdr>
    </w:div>
    <w:div w:id="1014696476">
      <w:bodyDiv w:val="1"/>
      <w:marLeft w:val="0"/>
      <w:marRight w:val="0"/>
      <w:marTop w:val="0"/>
      <w:marBottom w:val="0"/>
      <w:divBdr>
        <w:top w:val="none" w:sz="0" w:space="0" w:color="auto"/>
        <w:left w:val="none" w:sz="0" w:space="0" w:color="auto"/>
        <w:bottom w:val="none" w:sz="0" w:space="0" w:color="auto"/>
        <w:right w:val="none" w:sz="0" w:space="0" w:color="auto"/>
      </w:divBdr>
    </w:div>
    <w:div w:id="1024478300">
      <w:bodyDiv w:val="1"/>
      <w:marLeft w:val="0"/>
      <w:marRight w:val="0"/>
      <w:marTop w:val="0"/>
      <w:marBottom w:val="0"/>
      <w:divBdr>
        <w:top w:val="none" w:sz="0" w:space="0" w:color="auto"/>
        <w:left w:val="none" w:sz="0" w:space="0" w:color="auto"/>
        <w:bottom w:val="none" w:sz="0" w:space="0" w:color="auto"/>
        <w:right w:val="none" w:sz="0" w:space="0" w:color="auto"/>
      </w:divBdr>
    </w:div>
    <w:div w:id="1033577959">
      <w:bodyDiv w:val="1"/>
      <w:marLeft w:val="0"/>
      <w:marRight w:val="0"/>
      <w:marTop w:val="0"/>
      <w:marBottom w:val="0"/>
      <w:divBdr>
        <w:top w:val="none" w:sz="0" w:space="0" w:color="auto"/>
        <w:left w:val="none" w:sz="0" w:space="0" w:color="auto"/>
        <w:bottom w:val="none" w:sz="0" w:space="0" w:color="auto"/>
        <w:right w:val="none" w:sz="0" w:space="0" w:color="auto"/>
      </w:divBdr>
    </w:div>
    <w:div w:id="1042631577">
      <w:bodyDiv w:val="1"/>
      <w:marLeft w:val="0"/>
      <w:marRight w:val="0"/>
      <w:marTop w:val="0"/>
      <w:marBottom w:val="0"/>
      <w:divBdr>
        <w:top w:val="none" w:sz="0" w:space="0" w:color="auto"/>
        <w:left w:val="none" w:sz="0" w:space="0" w:color="auto"/>
        <w:bottom w:val="none" w:sz="0" w:space="0" w:color="auto"/>
        <w:right w:val="none" w:sz="0" w:space="0" w:color="auto"/>
      </w:divBdr>
    </w:div>
    <w:div w:id="1074205396">
      <w:bodyDiv w:val="1"/>
      <w:marLeft w:val="0"/>
      <w:marRight w:val="0"/>
      <w:marTop w:val="0"/>
      <w:marBottom w:val="0"/>
      <w:divBdr>
        <w:top w:val="none" w:sz="0" w:space="0" w:color="auto"/>
        <w:left w:val="none" w:sz="0" w:space="0" w:color="auto"/>
        <w:bottom w:val="none" w:sz="0" w:space="0" w:color="auto"/>
        <w:right w:val="none" w:sz="0" w:space="0" w:color="auto"/>
      </w:divBdr>
    </w:div>
    <w:div w:id="1107238554">
      <w:bodyDiv w:val="1"/>
      <w:marLeft w:val="0"/>
      <w:marRight w:val="0"/>
      <w:marTop w:val="0"/>
      <w:marBottom w:val="0"/>
      <w:divBdr>
        <w:top w:val="none" w:sz="0" w:space="0" w:color="auto"/>
        <w:left w:val="none" w:sz="0" w:space="0" w:color="auto"/>
        <w:bottom w:val="none" w:sz="0" w:space="0" w:color="auto"/>
        <w:right w:val="none" w:sz="0" w:space="0" w:color="auto"/>
      </w:divBdr>
    </w:div>
    <w:div w:id="1107505219">
      <w:bodyDiv w:val="1"/>
      <w:marLeft w:val="0"/>
      <w:marRight w:val="0"/>
      <w:marTop w:val="0"/>
      <w:marBottom w:val="0"/>
      <w:divBdr>
        <w:top w:val="none" w:sz="0" w:space="0" w:color="auto"/>
        <w:left w:val="none" w:sz="0" w:space="0" w:color="auto"/>
        <w:bottom w:val="none" w:sz="0" w:space="0" w:color="auto"/>
        <w:right w:val="none" w:sz="0" w:space="0" w:color="auto"/>
      </w:divBdr>
    </w:div>
    <w:div w:id="1107964915">
      <w:bodyDiv w:val="1"/>
      <w:marLeft w:val="0"/>
      <w:marRight w:val="0"/>
      <w:marTop w:val="0"/>
      <w:marBottom w:val="0"/>
      <w:divBdr>
        <w:top w:val="none" w:sz="0" w:space="0" w:color="auto"/>
        <w:left w:val="none" w:sz="0" w:space="0" w:color="auto"/>
        <w:bottom w:val="none" w:sz="0" w:space="0" w:color="auto"/>
        <w:right w:val="none" w:sz="0" w:space="0" w:color="auto"/>
      </w:divBdr>
    </w:div>
    <w:div w:id="1194029575">
      <w:bodyDiv w:val="1"/>
      <w:marLeft w:val="0"/>
      <w:marRight w:val="0"/>
      <w:marTop w:val="0"/>
      <w:marBottom w:val="0"/>
      <w:divBdr>
        <w:top w:val="none" w:sz="0" w:space="0" w:color="auto"/>
        <w:left w:val="none" w:sz="0" w:space="0" w:color="auto"/>
        <w:bottom w:val="none" w:sz="0" w:space="0" w:color="auto"/>
        <w:right w:val="none" w:sz="0" w:space="0" w:color="auto"/>
      </w:divBdr>
    </w:div>
    <w:div w:id="1241327927">
      <w:bodyDiv w:val="1"/>
      <w:marLeft w:val="0"/>
      <w:marRight w:val="0"/>
      <w:marTop w:val="0"/>
      <w:marBottom w:val="0"/>
      <w:divBdr>
        <w:top w:val="none" w:sz="0" w:space="0" w:color="auto"/>
        <w:left w:val="none" w:sz="0" w:space="0" w:color="auto"/>
        <w:bottom w:val="none" w:sz="0" w:space="0" w:color="auto"/>
        <w:right w:val="none" w:sz="0" w:space="0" w:color="auto"/>
      </w:divBdr>
    </w:div>
    <w:div w:id="1334334076">
      <w:bodyDiv w:val="1"/>
      <w:marLeft w:val="0"/>
      <w:marRight w:val="0"/>
      <w:marTop w:val="0"/>
      <w:marBottom w:val="0"/>
      <w:divBdr>
        <w:top w:val="none" w:sz="0" w:space="0" w:color="auto"/>
        <w:left w:val="none" w:sz="0" w:space="0" w:color="auto"/>
        <w:bottom w:val="none" w:sz="0" w:space="0" w:color="auto"/>
        <w:right w:val="none" w:sz="0" w:space="0" w:color="auto"/>
      </w:divBdr>
    </w:div>
    <w:div w:id="1360277546">
      <w:bodyDiv w:val="1"/>
      <w:marLeft w:val="0"/>
      <w:marRight w:val="0"/>
      <w:marTop w:val="0"/>
      <w:marBottom w:val="0"/>
      <w:divBdr>
        <w:top w:val="none" w:sz="0" w:space="0" w:color="auto"/>
        <w:left w:val="none" w:sz="0" w:space="0" w:color="auto"/>
        <w:bottom w:val="none" w:sz="0" w:space="0" w:color="auto"/>
        <w:right w:val="none" w:sz="0" w:space="0" w:color="auto"/>
      </w:divBdr>
    </w:div>
    <w:div w:id="1385442666">
      <w:bodyDiv w:val="1"/>
      <w:marLeft w:val="0"/>
      <w:marRight w:val="0"/>
      <w:marTop w:val="0"/>
      <w:marBottom w:val="0"/>
      <w:divBdr>
        <w:top w:val="none" w:sz="0" w:space="0" w:color="auto"/>
        <w:left w:val="none" w:sz="0" w:space="0" w:color="auto"/>
        <w:bottom w:val="none" w:sz="0" w:space="0" w:color="auto"/>
        <w:right w:val="none" w:sz="0" w:space="0" w:color="auto"/>
      </w:divBdr>
    </w:div>
    <w:div w:id="1411082396">
      <w:bodyDiv w:val="1"/>
      <w:marLeft w:val="0"/>
      <w:marRight w:val="0"/>
      <w:marTop w:val="0"/>
      <w:marBottom w:val="0"/>
      <w:divBdr>
        <w:top w:val="none" w:sz="0" w:space="0" w:color="auto"/>
        <w:left w:val="none" w:sz="0" w:space="0" w:color="auto"/>
        <w:bottom w:val="none" w:sz="0" w:space="0" w:color="auto"/>
        <w:right w:val="none" w:sz="0" w:space="0" w:color="auto"/>
      </w:divBdr>
    </w:div>
    <w:div w:id="1505779176">
      <w:bodyDiv w:val="1"/>
      <w:marLeft w:val="0"/>
      <w:marRight w:val="0"/>
      <w:marTop w:val="0"/>
      <w:marBottom w:val="0"/>
      <w:divBdr>
        <w:top w:val="none" w:sz="0" w:space="0" w:color="auto"/>
        <w:left w:val="none" w:sz="0" w:space="0" w:color="auto"/>
        <w:bottom w:val="none" w:sz="0" w:space="0" w:color="auto"/>
        <w:right w:val="none" w:sz="0" w:space="0" w:color="auto"/>
      </w:divBdr>
    </w:div>
    <w:div w:id="1513882357">
      <w:bodyDiv w:val="1"/>
      <w:marLeft w:val="0"/>
      <w:marRight w:val="0"/>
      <w:marTop w:val="0"/>
      <w:marBottom w:val="0"/>
      <w:divBdr>
        <w:top w:val="none" w:sz="0" w:space="0" w:color="auto"/>
        <w:left w:val="none" w:sz="0" w:space="0" w:color="auto"/>
        <w:bottom w:val="none" w:sz="0" w:space="0" w:color="auto"/>
        <w:right w:val="none" w:sz="0" w:space="0" w:color="auto"/>
      </w:divBdr>
    </w:div>
    <w:div w:id="1546453645">
      <w:bodyDiv w:val="1"/>
      <w:marLeft w:val="0"/>
      <w:marRight w:val="0"/>
      <w:marTop w:val="0"/>
      <w:marBottom w:val="0"/>
      <w:divBdr>
        <w:top w:val="none" w:sz="0" w:space="0" w:color="auto"/>
        <w:left w:val="none" w:sz="0" w:space="0" w:color="auto"/>
        <w:bottom w:val="none" w:sz="0" w:space="0" w:color="auto"/>
        <w:right w:val="none" w:sz="0" w:space="0" w:color="auto"/>
      </w:divBdr>
    </w:div>
    <w:div w:id="1568564341">
      <w:bodyDiv w:val="1"/>
      <w:marLeft w:val="0"/>
      <w:marRight w:val="0"/>
      <w:marTop w:val="0"/>
      <w:marBottom w:val="0"/>
      <w:divBdr>
        <w:top w:val="none" w:sz="0" w:space="0" w:color="auto"/>
        <w:left w:val="none" w:sz="0" w:space="0" w:color="auto"/>
        <w:bottom w:val="none" w:sz="0" w:space="0" w:color="auto"/>
        <w:right w:val="none" w:sz="0" w:space="0" w:color="auto"/>
      </w:divBdr>
    </w:div>
    <w:div w:id="1602449677">
      <w:bodyDiv w:val="1"/>
      <w:marLeft w:val="0"/>
      <w:marRight w:val="0"/>
      <w:marTop w:val="0"/>
      <w:marBottom w:val="0"/>
      <w:divBdr>
        <w:top w:val="none" w:sz="0" w:space="0" w:color="auto"/>
        <w:left w:val="none" w:sz="0" w:space="0" w:color="auto"/>
        <w:bottom w:val="none" w:sz="0" w:space="0" w:color="auto"/>
        <w:right w:val="none" w:sz="0" w:space="0" w:color="auto"/>
      </w:divBdr>
    </w:div>
    <w:div w:id="1748842789">
      <w:bodyDiv w:val="1"/>
      <w:marLeft w:val="0"/>
      <w:marRight w:val="0"/>
      <w:marTop w:val="0"/>
      <w:marBottom w:val="0"/>
      <w:divBdr>
        <w:top w:val="none" w:sz="0" w:space="0" w:color="auto"/>
        <w:left w:val="none" w:sz="0" w:space="0" w:color="auto"/>
        <w:bottom w:val="none" w:sz="0" w:space="0" w:color="auto"/>
        <w:right w:val="none" w:sz="0" w:space="0" w:color="auto"/>
      </w:divBdr>
    </w:div>
    <w:div w:id="1772580945">
      <w:bodyDiv w:val="1"/>
      <w:marLeft w:val="0"/>
      <w:marRight w:val="0"/>
      <w:marTop w:val="0"/>
      <w:marBottom w:val="0"/>
      <w:divBdr>
        <w:top w:val="none" w:sz="0" w:space="0" w:color="auto"/>
        <w:left w:val="none" w:sz="0" w:space="0" w:color="auto"/>
        <w:bottom w:val="none" w:sz="0" w:space="0" w:color="auto"/>
        <w:right w:val="none" w:sz="0" w:space="0" w:color="auto"/>
      </w:divBdr>
    </w:div>
    <w:div w:id="1783568694">
      <w:bodyDiv w:val="1"/>
      <w:marLeft w:val="0"/>
      <w:marRight w:val="0"/>
      <w:marTop w:val="0"/>
      <w:marBottom w:val="0"/>
      <w:divBdr>
        <w:top w:val="none" w:sz="0" w:space="0" w:color="auto"/>
        <w:left w:val="none" w:sz="0" w:space="0" w:color="auto"/>
        <w:bottom w:val="none" w:sz="0" w:space="0" w:color="auto"/>
        <w:right w:val="none" w:sz="0" w:space="0" w:color="auto"/>
      </w:divBdr>
    </w:div>
    <w:div w:id="1817185174">
      <w:bodyDiv w:val="1"/>
      <w:marLeft w:val="0"/>
      <w:marRight w:val="0"/>
      <w:marTop w:val="0"/>
      <w:marBottom w:val="0"/>
      <w:divBdr>
        <w:top w:val="none" w:sz="0" w:space="0" w:color="auto"/>
        <w:left w:val="none" w:sz="0" w:space="0" w:color="auto"/>
        <w:bottom w:val="none" w:sz="0" w:space="0" w:color="auto"/>
        <w:right w:val="none" w:sz="0" w:space="0" w:color="auto"/>
      </w:divBdr>
    </w:div>
    <w:div w:id="1829252444">
      <w:bodyDiv w:val="1"/>
      <w:marLeft w:val="0"/>
      <w:marRight w:val="0"/>
      <w:marTop w:val="0"/>
      <w:marBottom w:val="0"/>
      <w:divBdr>
        <w:top w:val="none" w:sz="0" w:space="0" w:color="auto"/>
        <w:left w:val="none" w:sz="0" w:space="0" w:color="auto"/>
        <w:bottom w:val="none" w:sz="0" w:space="0" w:color="auto"/>
        <w:right w:val="none" w:sz="0" w:space="0" w:color="auto"/>
      </w:divBdr>
    </w:div>
    <w:div w:id="1888495168">
      <w:bodyDiv w:val="1"/>
      <w:marLeft w:val="0"/>
      <w:marRight w:val="0"/>
      <w:marTop w:val="0"/>
      <w:marBottom w:val="0"/>
      <w:divBdr>
        <w:top w:val="none" w:sz="0" w:space="0" w:color="auto"/>
        <w:left w:val="none" w:sz="0" w:space="0" w:color="auto"/>
        <w:bottom w:val="none" w:sz="0" w:space="0" w:color="auto"/>
        <w:right w:val="none" w:sz="0" w:space="0" w:color="auto"/>
      </w:divBdr>
    </w:div>
    <w:div w:id="1941138269">
      <w:bodyDiv w:val="1"/>
      <w:marLeft w:val="0"/>
      <w:marRight w:val="0"/>
      <w:marTop w:val="0"/>
      <w:marBottom w:val="0"/>
      <w:divBdr>
        <w:top w:val="none" w:sz="0" w:space="0" w:color="auto"/>
        <w:left w:val="none" w:sz="0" w:space="0" w:color="auto"/>
        <w:bottom w:val="none" w:sz="0" w:space="0" w:color="auto"/>
        <w:right w:val="none" w:sz="0" w:space="0" w:color="auto"/>
      </w:divBdr>
    </w:div>
    <w:div w:id="1958757541">
      <w:bodyDiv w:val="1"/>
      <w:marLeft w:val="0"/>
      <w:marRight w:val="0"/>
      <w:marTop w:val="0"/>
      <w:marBottom w:val="0"/>
      <w:divBdr>
        <w:top w:val="none" w:sz="0" w:space="0" w:color="auto"/>
        <w:left w:val="none" w:sz="0" w:space="0" w:color="auto"/>
        <w:bottom w:val="none" w:sz="0" w:space="0" w:color="auto"/>
        <w:right w:val="none" w:sz="0" w:space="0" w:color="auto"/>
      </w:divBdr>
    </w:div>
    <w:div w:id="1969043054">
      <w:bodyDiv w:val="1"/>
      <w:marLeft w:val="0"/>
      <w:marRight w:val="0"/>
      <w:marTop w:val="0"/>
      <w:marBottom w:val="0"/>
      <w:divBdr>
        <w:top w:val="none" w:sz="0" w:space="0" w:color="auto"/>
        <w:left w:val="none" w:sz="0" w:space="0" w:color="auto"/>
        <w:bottom w:val="none" w:sz="0" w:space="0" w:color="auto"/>
        <w:right w:val="none" w:sz="0" w:space="0" w:color="auto"/>
      </w:divBdr>
    </w:div>
    <w:div w:id="2005627158">
      <w:bodyDiv w:val="1"/>
      <w:marLeft w:val="0"/>
      <w:marRight w:val="0"/>
      <w:marTop w:val="0"/>
      <w:marBottom w:val="0"/>
      <w:divBdr>
        <w:top w:val="none" w:sz="0" w:space="0" w:color="auto"/>
        <w:left w:val="none" w:sz="0" w:space="0" w:color="auto"/>
        <w:bottom w:val="none" w:sz="0" w:space="0" w:color="auto"/>
        <w:right w:val="none" w:sz="0" w:space="0" w:color="auto"/>
      </w:divBdr>
    </w:div>
    <w:div w:id="2037728854">
      <w:bodyDiv w:val="1"/>
      <w:marLeft w:val="0"/>
      <w:marRight w:val="0"/>
      <w:marTop w:val="0"/>
      <w:marBottom w:val="0"/>
      <w:divBdr>
        <w:top w:val="none" w:sz="0" w:space="0" w:color="auto"/>
        <w:left w:val="none" w:sz="0" w:space="0" w:color="auto"/>
        <w:bottom w:val="none" w:sz="0" w:space="0" w:color="auto"/>
        <w:right w:val="none" w:sz="0" w:space="0" w:color="auto"/>
      </w:divBdr>
    </w:div>
    <w:div w:id="213643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urldefense.com/v3/__https:/www.bis.doc.gov/index.php/regulations/export-administration-regulations-ear__;!!KQQRbYJqkXCDY_8FAQ!Qz36NTvxhNja2B7m3Gfi0TkCIkAf9Y2SoSYjVj4maYX2FkNFCWEC9Um40pBEcaReQaK8Ax-73A$"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acquisition.gov" TargetMode="Externa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ndworker@dominionenergy.com"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2.png"/><Relationship Id="rId28" Type="http://schemas.microsoft.com/office/2011/relationships/people" Target="people.xml"/><Relationship Id="rId10" Type="http://schemas.openxmlformats.org/officeDocument/2006/relationships/hyperlink" Target="mailto:nondworker@dominionenergy.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nondworker@dominionenergy.com" TargetMode="External"/><Relationship Id="rId14" Type="http://schemas.microsoft.com/office/2016/09/relationships/commentsIds" Target="commentsIds.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A1A92-C9FD-4BCE-8441-3ABE88B7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47</Pages>
  <Words>24971</Words>
  <Characters>142338</Characters>
  <Application>Microsoft Office Word</Application>
  <DocSecurity>0</DocSecurity>
  <Lines>1186</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Voorheis, Emily Strickler</dc:creator>
  <cp:lastModifiedBy>Matthew Bogobowicz</cp:lastModifiedBy>
  <cp:revision>3</cp:revision>
  <dcterms:created xsi:type="dcterms:W3CDTF">2021-11-16T23:51:00Z</dcterms:created>
  <dcterms:modified xsi:type="dcterms:W3CDTF">2021-11-16T23:53:00Z</dcterms:modified>
</cp:coreProperties>
</file>