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E124" w14:textId="77777777" w:rsidR="00E03697" w:rsidRDefault="006E7F59">
      <w:pPr>
        <w:pStyle w:val="Heading1"/>
        <w:spacing w:before="65"/>
        <w:ind w:left="741"/>
      </w:pPr>
      <w:r>
        <w:t>MASTER WORK ORDER AGREEMENT BETWEEN CONSULTANT AND SUBCONSULTANT</w:t>
      </w:r>
    </w:p>
    <w:p w14:paraId="12BCDD6D" w14:textId="77777777" w:rsidR="00E03697" w:rsidRDefault="00E03697">
      <w:pPr>
        <w:pStyle w:val="BodyText"/>
        <w:rPr>
          <w:b/>
          <w:sz w:val="20"/>
        </w:rPr>
      </w:pPr>
    </w:p>
    <w:p w14:paraId="72874CAD" w14:textId="77777777" w:rsidR="00E03697" w:rsidRDefault="00E03697">
      <w:pPr>
        <w:pStyle w:val="BodyText"/>
        <w:rPr>
          <w:b/>
        </w:rPr>
      </w:pPr>
    </w:p>
    <w:p w14:paraId="4B957DE3" w14:textId="7E270223" w:rsidR="00E03697" w:rsidRDefault="006E7F59">
      <w:pPr>
        <w:pStyle w:val="BodyText"/>
        <w:tabs>
          <w:tab w:val="left" w:pos="3580"/>
          <w:tab w:val="left" w:pos="4673"/>
        </w:tabs>
        <w:ind w:left="100"/>
      </w:pPr>
      <w:r>
        <w:t xml:space="preserve">Agreement made as of the </w:t>
      </w:r>
      <w:r>
        <w:rPr>
          <w:u w:val="single"/>
        </w:rPr>
        <w:t xml:space="preserve">   11  </w:t>
      </w:r>
      <w:r>
        <w:rPr>
          <w:spacing w:val="45"/>
        </w:rPr>
        <w:t xml:space="preserve"> </w:t>
      </w:r>
      <w:r>
        <w:t>day</w:t>
      </w:r>
      <w:r>
        <w:rPr>
          <w:spacing w:val="-7"/>
        </w:rPr>
        <w:t xml:space="preserve"> </w:t>
      </w:r>
      <w:r>
        <w:t>of</w:t>
      </w:r>
      <w:r>
        <w:rPr>
          <w:u w:val="single"/>
        </w:rPr>
        <w:t xml:space="preserve"> </w:t>
      </w:r>
      <w:r>
        <w:rPr>
          <w:u w:val="single"/>
        </w:rPr>
        <w:tab/>
        <w:t>October</w:t>
      </w:r>
      <w:r>
        <w:rPr>
          <w:u w:val="single"/>
        </w:rPr>
        <w:tab/>
      </w:r>
      <w:r>
        <w:t>, 2019</w:t>
      </w:r>
      <w:del w:id="0" w:author="Schossow, Frances" w:date="2019-11-06T11:10:00Z">
        <w:r w:rsidDel="00D04105">
          <w:rPr>
            <w:spacing w:val="1"/>
            <w:u w:val="single"/>
          </w:rPr>
          <w:delText xml:space="preserve"> </w:delText>
        </w:r>
      </w:del>
      <w:r>
        <w:t>.</w:t>
      </w:r>
    </w:p>
    <w:p w14:paraId="410B3CD0" w14:textId="77777777" w:rsidR="00E03697" w:rsidRDefault="00E03697">
      <w:pPr>
        <w:pStyle w:val="BodyText"/>
        <w:rPr>
          <w:sz w:val="20"/>
        </w:rPr>
      </w:pPr>
    </w:p>
    <w:p w14:paraId="6728DF1D" w14:textId="77777777" w:rsidR="00E03697" w:rsidRDefault="00E03697">
      <w:pPr>
        <w:pStyle w:val="BodyText"/>
        <w:spacing w:before="8"/>
      </w:pPr>
    </w:p>
    <w:p w14:paraId="2604366D" w14:textId="77777777" w:rsidR="00E03697" w:rsidRDefault="006E7F59">
      <w:pPr>
        <w:ind w:left="100"/>
        <w:jc w:val="both"/>
        <w:rPr>
          <w:b/>
          <w:sz w:val="19"/>
        </w:rPr>
      </w:pPr>
      <w:r>
        <w:rPr>
          <w:sz w:val="19"/>
        </w:rPr>
        <w:t>BETWEEN THE CONSULTANT</w:t>
      </w:r>
      <w:r>
        <w:rPr>
          <w:b/>
          <w:sz w:val="19"/>
        </w:rPr>
        <w:t>: Gannett Fleming</w:t>
      </w:r>
    </w:p>
    <w:p w14:paraId="0AA8B3BD" w14:textId="77777777" w:rsidR="00E03697" w:rsidRDefault="006E7F59">
      <w:pPr>
        <w:pStyle w:val="BodyText"/>
        <w:spacing w:before="5"/>
        <w:ind w:left="2885"/>
      </w:pPr>
      <w:r>
        <w:t>3838 N Central Ave, Suite 1900,</w:t>
      </w:r>
    </w:p>
    <w:p w14:paraId="05041FB9" w14:textId="77777777" w:rsidR="00E03697" w:rsidRDefault="006E7F59">
      <w:pPr>
        <w:pStyle w:val="BodyText"/>
        <w:spacing w:before="4"/>
        <w:ind w:left="2885"/>
      </w:pPr>
      <w:r>
        <w:t>Phoenix, Arizona 85012</w:t>
      </w:r>
    </w:p>
    <w:p w14:paraId="0A41A951" w14:textId="77777777" w:rsidR="00E03697" w:rsidRDefault="006E7F59">
      <w:pPr>
        <w:pStyle w:val="BodyText"/>
        <w:spacing w:before="5"/>
        <w:ind w:left="2885"/>
      </w:pPr>
      <w:r>
        <w:t>Phone: 602-734-4168</w:t>
      </w:r>
    </w:p>
    <w:p w14:paraId="1409493E" w14:textId="77777777" w:rsidR="00E03697" w:rsidRDefault="006E7F59">
      <w:pPr>
        <w:pStyle w:val="BodyText"/>
        <w:spacing w:before="5"/>
        <w:ind w:left="2885"/>
      </w:pPr>
      <w:r>
        <w:t>Contact: Maria Hyatt</w:t>
      </w:r>
    </w:p>
    <w:p w14:paraId="434B8792" w14:textId="77777777" w:rsidR="00E03697" w:rsidRDefault="00E03697">
      <w:pPr>
        <w:pStyle w:val="BodyText"/>
        <w:rPr>
          <w:sz w:val="20"/>
        </w:rPr>
      </w:pPr>
    </w:p>
    <w:p w14:paraId="439CC0C8" w14:textId="77777777" w:rsidR="00E03697" w:rsidRDefault="00E03697">
      <w:pPr>
        <w:pStyle w:val="BodyText"/>
        <w:spacing w:before="7"/>
      </w:pPr>
    </w:p>
    <w:p w14:paraId="6F9CA334" w14:textId="18565AEB" w:rsidR="00E03697" w:rsidRDefault="001E3D32">
      <w:pPr>
        <w:pStyle w:val="BodyText"/>
        <w:ind w:left="100"/>
        <w:jc w:val="both"/>
      </w:pPr>
      <w:r>
        <w:rPr>
          <w:noProof/>
          <w:lang w:bidi="ar-SA"/>
        </w:rPr>
        <mc:AlternateContent>
          <mc:Choice Requires="wps">
            <w:drawing>
              <wp:anchor distT="0" distB="0" distL="114300" distR="114300" simplePos="0" relativeHeight="251651072" behindDoc="0" locked="0" layoutInCell="1" allowOverlap="1" wp14:anchorId="25D71139" wp14:editId="60B9E267">
                <wp:simplePos x="0" y="0"/>
                <wp:positionH relativeFrom="page">
                  <wp:posOffset>2632540</wp:posOffset>
                </wp:positionH>
                <wp:positionV relativeFrom="paragraph">
                  <wp:posOffset>30828</wp:posOffset>
                </wp:positionV>
                <wp:extent cx="4178300" cy="803740"/>
                <wp:effectExtent l="0" t="0" r="12700" b="15875"/>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80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68433" w14:textId="49691A60" w:rsidR="00E03697" w:rsidRDefault="008136D7">
                            <w:pPr>
                              <w:pStyle w:val="BodyText"/>
                              <w:rPr>
                                <w:ins w:id="1" w:author="Holbrook, Sara" w:date="2019-11-01T13:41:00Z"/>
                                <w:b/>
                                <w:szCs w:val="22"/>
                              </w:rPr>
                            </w:pPr>
                            <w:ins w:id="2" w:author="Holbrook, Sara" w:date="2019-11-01T13:41:00Z">
                              <w:r>
                                <w:rPr>
                                  <w:b/>
                                  <w:szCs w:val="22"/>
                                </w:rPr>
                                <w:t>ICF Incorporated, L.L.C.</w:t>
                              </w:r>
                            </w:ins>
                          </w:p>
                          <w:p w14:paraId="6025B84E" w14:textId="0DC676D3" w:rsidR="008136D7" w:rsidRDefault="008136D7">
                            <w:pPr>
                              <w:pStyle w:val="BodyText"/>
                              <w:rPr>
                                <w:ins w:id="3" w:author="Holbrook, Sara" w:date="2019-11-01T13:41:00Z"/>
                                <w:b/>
                                <w:szCs w:val="22"/>
                              </w:rPr>
                            </w:pPr>
                            <w:ins w:id="4" w:author="Holbrook, Sara" w:date="2019-11-01T13:41:00Z">
                              <w:r>
                                <w:rPr>
                                  <w:b/>
                                  <w:szCs w:val="22"/>
                                </w:rPr>
                                <w:t>9300 Lee Highway</w:t>
                              </w:r>
                            </w:ins>
                          </w:p>
                          <w:p w14:paraId="11C927D0" w14:textId="0D0D0C93" w:rsidR="008136D7" w:rsidRDefault="008136D7">
                            <w:pPr>
                              <w:pStyle w:val="BodyText"/>
                              <w:rPr>
                                <w:ins w:id="5" w:author="Holbrook, Sara" w:date="2019-11-01T13:42:00Z"/>
                                <w:b/>
                                <w:szCs w:val="22"/>
                              </w:rPr>
                            </w:pPr>
                            <w:ins w:id="6" w:author="Holbrook, Sara" w:date="2019-11-01T13:41:00Z">
                              <w:r>
                                <w:rPr>
                                  <w:b/>
                                  <w:szCs w:val="22"/>
                                </w:rPr>
                                <w:t>Fairfax, VA 22031</w:t>
                              </w:r>
                            </w:ins>
                          </w:p>
                          <w:p w14:paraId="432C314F" w14:textId="46B383E5" w:rsidR="00F41F74" w:rsidRDefault="00F41F74" w:rsidP="00F41F74">
                            <w:pPr>
                              <w:pStyle w:val="BodyText"/>
                              <w:rPr>
                                <w:ins w:id="7" w:author="Schossow, Frances" w:date="2019-11-06T14:03:00Z"/>
                                <w:b/>
                                <w:szCs w:val="22"/>
                              </w:rPr>
                            </w:pPr>
                            <w:ins w:id="8" w:author="Schossow, Frances" w:date="2019-11-06T14:01:00Z">
                              <w:r>
                                <w:rPr>
                                  <w:b/>
                                  <w:szCs w:val="22"/>
                                </w:rPr>
                                <w:t xml:space="preserve">Technical </w:t>
                              </w:r>
                            </w:ins>
                            <w:ins w:id="9" w:author="Holbrook, Sara" w:date="2019-11-01T13:42:00Z">
                              <w:r w:rsidR="008136D7">
                                <w:rPr>
                                  <w:b/>
                                  <w:szCs w:val="22"/>
                                </w:rPr>
                                <w:t xml:space="preserve">Contact: </w:t>
                              </w:r>
                            </w:ins>
                            <w:ins w:id="10" w:author="Schossow, Frances" w:date="2019-11-07T09:53:00Z">
                              <w:r w:rsidR="00AC2865">
                                <w:rPr>
                                  <w:b/>
                                  <w:szCs w:val="22"/>
                                </w:rPr>
                                <w:t>Rachel Ostroff</w:t>
                              </w:r>
                            </w:ins>
                            <w:ins w:id="11" w:author="Schossow, Frances" w:date="2019-11-06T14:04:00Z">
                              <w:r>
                                <w:rPr>
                                  <w:b/>
                                  <w:szCs w:val="22"/>
                                </w:rPr>
                                <w:t xml:space="preserve"> </w:t>
                              </w:r>
                            </w:ins>
                            <w:ins w:id="12" w:author="Schossow, Frances" w:date="2019-11-06T14:02:00Z">
                              <w:r>
                                <w:rPr>
                                  <w:b/>
                                  <w:szCs w:val="22"/>
                                </w:rPr>
                                <w:t>/</w:t>
                              </w:r>
                            </w:ins>
                            <w:ins w:id="13" w:author="Schossow, Frances" w:date="2019-11-06T14:04:00Z">
                              <w:r>
                                <w:rPr>
                                  <w:b/>
                                  <w:szCs w:val="22"/>
                                </w:rPr>
                                <w:t xml:space="preserve"> </w:t>
                              </w:r>
                            </w:ins>
                            <w:ins w:id="14" w:author="Schossow, Frances" w:date="2019-11-06T14:02:00Z">
                              <w:r>
                                <w:rPr>
                                  <w:b/>
                                  <w:szCs w:val="22"/>
                                </w:rPr>
                                <w:t>Phone: 202-862-1</w:t>
                              </w:r>
                            </w:ins>
                            <w:ins w:id="15" w:author="Schossow, Frances" w:date="2019-11-07T09:54:00Z">
                              <w:r w:rsidR="00AC2865">
                                <w:rPr>
                                  <w:b/>
                                  <w:szCs w:val="22"/>
                                </w:rPr>
                                <w:t>133</w:t>
                              </w:r>
                            </w:ins>
                          </w:p>
                          <w:p w14:paraId="11378DAD" w14:textId="6FF57C06" w:rsidR="00F41F74" w:rsidRDefault="00F41F74" w:rsidP="00F41F74">
                            <w:pPr>
                              <w:pStyle w:val="BodyText"/>
                              <w:rPr>
                                <w:b/>
                                <w:szCs w:val="22"/>
                              </w:rPr>
                            </w:pPr>
                            <w:ins w:id="16" w:author="Schossow, Frances" w:date="2019-11-06T14:03:00Z">
                              <w:r>
                                <w:rPr>
                                  <w:b/>
                                  <w:szCs w:val="22"/>
                                </w:rPr>
                                <w:t>Contractual Contact: Rhonda Hall</w:t>
                              </w:r>
                            </w:ins>
                            <w:ins w:id="17" w:author="Schossow, Frances" w:date="2019-11-06T14:04:00Z">
                              <w:r>
                                <w:rPr>
                                  <w:b/>
                                  <w:szCs w:val="22"/>
                                </w:rPr>
                                <w:t xml:space="preserve"> </w:t>
                              </w:r>
                            </w:ins>
                            <w:ins w:id="18" w:author="Schossow, Frances" w:date="2019-11-06T14:03:00Z">
                              <w:r>
                                <w:rPr>
                                  <w:b/>
                                  <w:szCs w:val="22"/>
                                </w:rPr>
                                <w:t>/</w:t>
                              </w:r>
                            </w:ins>
                            <w:ins w:id="19" w:author="Schossow, Frances" w:date="2019-11-06T14:04:00Z">
                              <w:r>
                                <w:rPr>
                                  <w:b/>
                                  <w:szCs w:val="22"/>
                                </w:rPr>
                                <w:t xml:space="preserve"> </w:t>
                              </w:r>
                            </w:ins>
                            <w:ins w:id="20" w:author="Schossow, Frances" w:date="2019-11-06T14:03:00Z">
                              <w:r>
                                <w:rPr>
                                  <w:b/>
                                  <w:szCs w:val="22"/>
                                </w:rPr>
                                <w:t>Phone:</w:t>
                              </w:r>
                            </w:ins>
                            <w:ins w:id="21" w:author="Schossow, Frances" w:date="2019-11-06T14:04:00Z">
                              <w:r w:rsidRPr="00F41F74">
                                <w:rPr>
                                  <w:b/>
                                  <w:szCs w:val="22"/>
                                </w:rPr>
                                <w:t xml:space="preserve"> </w:t>
                              </w:r>
                              <w:r w:rsidRPr="00F41F74">
                                <w:rPr>
                                  <w:b/>
                                </w:rPr>
                                <w:t>703-255-5639</w:t>
                              </w:r>
                            </w:ins>
                          </w:p>
                          <w:p w14:paraId="67FA613A" w14:textId="684E82A7" w:rsidR="008136D7" w:rsidRDefault="008136D7">
                            <w:pPr>
                              <w:pStyle w:val="BodyText"/>
                              <w:rPr>
                                <w:ins w:id="22" w:author="Schossow, Frances" w:date="2019-11-06T14:02:00Z"/>
                                <w:b/>
                                <w:szCs w:val="22"/>
                              </w:rPr>
                            </w:pPr>
                          </w:p>
                          <w:p w14:paraId="70761775" w14:textId="77777777" w:rsidR="00F41F74" w:rsidRDefault="00F41F7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71139" id="_x0000_t202" coordsize="21600,21600" o:spt="202" path="m,l,21600r21600,l21600,xe">
                <v:stroke joinstyle="miter"/>
                <v:path gradientshapeok="t" o:connecttype="rect"/>
              </v:shapetype>
              <v:shape id="Text Box 15" o:spid="_x0000_s1026" type="#_x0000_t202" style="position:absolute;left:0;text-align:left;margin-left:207.3pt;margin-top:2.45pt;width:329pt;height:63.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" filled="f" stroked="f">
                <v:textbox inset="0,0,0,0">
                  <w:txbxContent>
                    <w:p w14:paraId="55B68433" w14:textId="49691A60" w:rsidR="00E03697" w:rsidRDefault="008136D7">
                      <w:pPr>
                        <w:pStyle w:val="BodyText"/>
                        <w:rPr>
                          <w:ins w:id="23" w:author="Holbrook, Sara" w:date="2019-11-01T13:41:00Z"/>
                          <w:b/>
                          <w:szCs w:val="22"/>
                        </w:rPr>
                      </w:pPr>
                      <w:ins w:id="24" w:author="Holbrook, Sara" w:date="2019-11-01T13:41:00Z">
                        <w:r>
                          <w:rPr>
                            <w:b/>
                            <w:szCs w:val="22"/>
                          </w:rPr>
                          <w:t>ICF Incorporated, L.L.C.</w:t>
                        </w:r>
                      </w:ins>
                    </w:p>
                    <w:p w14:paraId="6025B84E" w14:textId="0DC676D3" w:rsidR="008136D7" w:rsidRDefault="008136D7">
                      <w:pPr>
                        <w:pStyle w:val="BodyText"/>
                        <w:rPr>
                          <w:ins w:id="25" w:author="Holbrook, Sara" w:date="2019-11-01T13:41:00Z"/>
                          <w:b/>
                          <w:szCs w:val="22"/>
                        </w:rPr>
                      </w:pPr>
                      <w:ins w:id="26" w:author="Holbrook, Sara" w:date="2019-11-01T13:41:00Z">
                        <w:r>
                          <w:rPr>
                            <w:b/>
                            <w:szCs w:val="22"/>
                          </w:rPr>
                          <w:t>9300 Lee Highway</w:t>
                        </w:r>
                      </w:ins>
                    </w:p>
                    <w:p w14:paraId="11C927D0" w14:textId="0D0D0C93" w:rsidR="008136D7" w:rsidRDefault="008136D7">
                      <w:pPr>
                        <w:pStyle w:val="BodyText"/>
                        <w:rPr>
                          <w:ins w:id="27" w:author="Holbrook, Sara" w:date="2019-11-01T13:42:00Z"/>
                          <w:b/>
                          <w:szCs w:val="22"/>
                        </w:rPr>
                      </w:pPr>
                      <w:ins w:id="28" w:author="Holbrook, Sara" w:date="2019-11-01T13:41:00Z">
                        <w:r>
                          <w:rPr>
                            <w:b/>
                            <w:szCs w:val="22"/>
                          </w:rPr>
                          <w:t>Fairfax, VA 22031</w:t>
                        </w:r>
                      </w:ins>
                    </w:p>
                    <w:p w14:paraId="432C314F" w14:textId="46B383E5" w:rsidR="00F41F74" w:rsidRDefault="00F41F74" w:rsidP="00F41F74">
                      <w:pPr>
                        <w:pStyle w:val="BodyText"/>
                        <w:rPr>
                          <w:ins w:id="29" w:author="Schossow, Frances" w:date="2019-11-06T14:03:00Z"/>
                          <w:b/>
                          <w:szCs w:val="22"/>
                        </w:rPr>
                      </w:pPr>
                      <w:ins w:id="30" w:author="Schossow, Frances" w:date="2019-11-06T14:01:00Z">
                        <w:r>
                          <w:rPr>
                            <w:b/>
                            <w:szCs w:val="22"/>
                          </w:rPr>
                          <w:t xml:space="preserve">Technical </w:t>
                        </w:r>
                      </w:ins>
                      <w:ins w:id="31" w:author="Holbrook, Sara" w:date="2019-11-01T13:42:00Z">
                        <w:r w:rsidR="008136D7">
                          <w:rPr>
                            <w:b/>
                            <w:szCs w:val="22"/>
                          </w:rPr>
                          <w:t xml:space="preserve">Contact: </w:t>
                        </w:r>
                      </w:ins>
                      <w:ins w:id="32" w:author="Schossow, Frances" w:date="2019-11-07T09:53:00Z">
                        <w:r w:rsidR="00AC2865">
                          <w:rPr>
                            <w:b/>
                            <w:szCs w:val="22"/>
                          </w:rPr>
                          <w:t>Rachel Ostroff</w:t>
                        </w:r>
                      </w:ins>
                      <w:ins w:id="33" w:author="Schossow, Frances" w:date="2019-11-06T14:04:00Z">
                        <w:r>
                          <w:rPr>
                            <w:b/>
                            <w:szCs w:val="22"/>
                          </w:rPr>
                          <w:t xml:space="preserve"> </w:t>
                        </w:r>
                      </w:ins>
                      <w:ins w:id="34" w:author="Schossow, Frances" w:date="2019-11-06T14:02:00Z">
                        <w:r>
                          <w:rPr>
                            <w:b/>
                            <w:szCs w:val="22"/>
                          </w:rPr>
                          <w:t>/</w:t>
                        </w:r>
                      </w:ins>
                      <w:ins w:id="35" w:author="Schossow, Frances" w:date="2019-11-06T14:04:00Z">
                        <w:r>
                          <w:rPr>
                            <w:b/>
                            <w:szCs w:val="22"/>
                          </w:rPr>
                          <w:t xml:space="preserve"> </w:t>
                        </w:r>
                      </w:ins>
                      <w:ins w:id="36" w:author="Schossow, Frances" w:date="2019-11-06T14:02:00Z">
                        <w:r>
                          <w:rPr>
                            <w:b/>
                            <w:szCs w:val="22"/>
                          </w:rPr>
                          <w:t>Phone: 202-862-1</w:t>
                        </w:r>
                      </w:ins>
                      <w:ins w:id="37" w:author="Schossow, Frances" w:date="2019-11-07T09:54:00Z">
                        <w:r w:rsidR="00AC2865">
                          <w:rPr>
                            <w:b/>
                            <w:szCs w:val="22"/>
                          </w:rPr>
                          <w:t>133</w:t>
                        </w:r>
                      </w:ins>
                    </w:p>
                    <w:p w14:paraId="11378DAD" w14:textId="6FF57C06" w:rsidR="00F41F74" w:rsidRDefault="00F41F74" w:rsidP="00F41F74">
                      <w:pPr>
                        <w:pStyle w:val="BodyText"/>
                        <w:rPr>
                          <w:b/>
                          <w:szCs w:val="22"/>
                        </w:rPr>
                      </w:pPr>
                      <w:ins w:id="38" w:author="Schossow, Frances" w:date="2019-11-06T14:03:00Z">
                        <w:r>
                          <w:rPr>
                            <w:b/>
                            <w:szCs w:val="22"/>
                          </w:rPr>
                          <w:t>Contractual Contact: Rhonda Hall</w:t>
                        </w:r>
                      </w:ins>
                      <w:ins w:id="39" w:author="Schossow, Frances" w:date="2019-11-06T14:04:00Z">
                        <w:r>
                          <w:rPr>
                            <w:b/>
                            <w:szCs w:val="22"/>
                          </w:rPr>
                          <w:t xml:space="preserve"> </w:t>
                        </w:r>
                      </w:ins>
                      <w:ins w:id="40" w:author="Schossow, Frances" w:date="2019-11-06T14:03:00Z">
                        <w:r>
                          <w:rPr>
                            <w:b/>
                            <w:szCs w:val="22"/>
                          </w:rPr>
                          <w:t>/</w:t>
                        </w:r>
                      </w:ins>
                      <w:ins w:id="41" w:author="Schossow, Frances" w:date="2019-11-06T14:04:00Z">
                        <w:r>
                          <w:rPr>
                            <w:b/>
                            <w:szCs w:val="22"/>
                          </w:rPr>
                          <w:t xml:space="preserve"> </w:t>
                        </w:r>
                      </w:ins>
                      <w:ins w:id="42" w:author="Schossow, Frances" w:date="2019-11-06T14:03:00Z">
                        <w:r>
                          <w:rPr>
                            <w:b/>
                            <w:szCs w:val="22"/>
                          </w:rPr>
                          <w:t>Phone:</w:t>
                        </w:r>
                      </w:ins>
                      <w:ins w:id="43" w:author="Schossow, Frances" w:date="2019-11-06T14:04:00Z">
                        <w:r w:rsidRPr="00F41F74">
                          <w:rPr>
                            <w:b/>
                            <w:szCs w:val="22"/>
                          </w:rPr>
                          <w:t xml:space="preserve"> </w:t>
                        </w:r>
                        <w:r w:rsidRPr="00F41F74">
                          <w:rPr>
                            <w:b/>
                          </w:rPr>
                          <w:t>703-255-5639</w:t>
                        </w:r>
                      </w:ins>
                    </w:p>
                    <w:p w14:paraId="67FA613A" w14:textId="684E82A7" w:rsidR="008136D7" w:rsidRDefault="008136D7">
                      <w:pPr>
                        <w:pStyle w:val="BodyText"/>
                        <w:rPr>
                          <w:ins w:id="44" w:author="Schossow, Frances" w:date="2019-11-06T14:02:00Z"/>
                          <w:b/>
                          <w:szCs w:val="22"/>
                        </w:rPr>
                      </w:pPr>
                    </w:p>
                    <w:p w14:paraId="70761775" w14:textId="77777777" w:rsidR="00F41F74" w:rsidRDefault="00F41F74">
                      <w:pPr>
                        <w:pStyle w:val="BodyText"/>
                      </w:pPr>
                    </w:p>
                  </w:txbxContent>
                </v:textbox>
                <w10:wrap anchorx="page"/>
              </v:shape>
            </w:pict>
          </mc:Fallback>
        </mc:AlternateContent>
      </w:r>
      <w:r w:rsidR="006E7F59">
        <w:t>and the SUBCONSULTANT:</w:t>
      </w:r>
    </w:p>
    <w:p w14:paraId="672DE6F8" w14:textId="77777777" w:rsidR="00E03697" w:rsidRDefault="00E03697">
      <w:pPr>
        <w:pStyle w:val="BodyText"/>
        <w:rPr>
          <w:sz w:val="20"/>
        </w:rPr>
      </w:pPr>
    </w:p>
    <w:p w14:paraId="67029348" w14:textId="77777777" w:rsidR="00E03697" w:rsidRDefault="00E03697">
      <w:pPr>
        <w:pStyle w:val="BodyText"/>
        <w:rPr>
          <w:sz w:val="20"/>
        </w:rPr>
      </w:pPr>
    </w:p>
    <w:p w14:paraId="68D90D2B" w14:textId="77777777" w:rsidR="00E03697" w:rsidRDefault="00E03697">
      <w:pPr>
        <w:pStyle w:val="BodyText"/>
        <w:rPr>
          <w:sz w:val="20"/>
        </w:rPr>
      </w:pPr>
    </w:p>
    <w:p w14:paraId="69DB068E" w14:textId="77777777" w:rsidR="00E03697" w:rsidRDefault="00E03697">
      <w:pPr>
        <w:pStyle w:val="BodyText"/>
        <w:rPr>
          <w:sz w:val="20"/>
        </w:rPr>
      </w:pPr>
    </w:p>
    <w:p w14:paraId="129770EC" w14:textId="77777777" w:rsidR="00E03697" w:rsidRDefault="00E03697">
      <w:pPr>
        <w:pStyle w:val="BodyText"/>
        <w:rPr>
          <w:sz w:val="20"/>
        </w:rPr>
      </w:pPr>
    </w:p>
    <w:p w14:paraId="56D3C076" w14:textId="77777777" w:rsidR="00E03697" w:rsidRDefault="00E03697">
      <w:pPr>
        <w:pStyle w:val="BodyText"/>
        <w:spacing w:before="11"/>
        <w:rPr>
          <w:sz w:val="16"/>
        </w:rPr>
      </w:pPr>
    </w:p>
    <w:p w14:paraId="148B4796" w14:textId="77777777" w:rsidR="00E03697" w:rsidRDefault="006E7F59">
      <w:pPr>
        <w:pStyle w:val="BodyText"/>
        <w:spacing w:line="244" w:lineRule="auto"/>
        <w:ind w:left="100" w:right="154"/>
        <w:jc w:val="both"/>
      </w:pPr>
      <w:r>
        <w:t>WHEREAS,</w:t>
      </w:r>
      <w:r>
        <w:rPr>
          <w:spacing w:val="-12"/>
        </w:rPr>
        <w:t xml:space="preserve"> </w:t>
      </w:r>
      <w:r>
        <w:t>this</w:t>
      </w:r>
      <w:r>
        <w:rPr>
          <w:spacing w:val="-12"/>
        </w:rPr>
        <w:t xml:space="preserve"> </w:t>
      </w:r>
      <w:r>
        <w:t>Contract</w:t>
      </w:r>
      <w:r>
        <w:rPr>
          <w:spacing w:val="-13"/>
        </w:rPr>
        <w:t xml:space="preserve"> </w:t>
      </w:r>
      <w:r>
        <w:t>is</w:t>
      </w:r>
      <w:r>
        <w:rPr>
          <w:spacing w:val="-11"/>
        </w:rPr>
        <w:t xml:space="preserve"> </w:t>
      </w:r>
      <w:r>
        <w:t>made</w:t>
      </w:r>
      <w:r>
        <w:rPr>
          <w:spacing w:val="-13"/>
        </w:rPr>
        <w:t xml:space="preserve"> </w:t>
      </w:r>
      <w:r>
        <w:t>by</w:t>
      </w:r>
      <w:r>
        <w:rPr>
          <w:spacing w:val="-19"/>
        </w:rPr>
        <w:t xml:space="preserve"> </w:t>
      </w:r>
      <w:r>
        <w:t>and</w:t>
      </w:r>
      <w:r>
        <w:rPr>
          <w:spacing w:val="-12"/>
        </w:rPr>
        <w:t xml:space="preserve"> </w:t>
      </w:r>
      <w:r>
        <w:t>between</w:t>
      </w:r>
      <w:r>
        <w:rPr>
          <w:spacing w:val="-13"/>
        </w:rPr>
        <w:t xml:space="preserve"> </w:t>
      </w:r>
      <w:r>
        <w:t>Gannett</w:t>
      </w:r>
      <w:r>
        <w:rPr>
          <w:spacing w:val="-13"/>
        </w:rPr>
        <w:t xml:space="preserve"> </w:t>
      </w:r>
      <w:r>
        <w:t>Fleming,</w:t>
      </w:r>
      <w:r>
        <w:rPr>
          <w:spacing w:val="-12"/>
        </w:rPr>
        <w:t xml:space="preserve"> </w:t>
      </w:r>
      <w:r>
        <w:t>Inc.</w:t>
      </w:r>
      <w:r>
        <w:rPr>
          <w:spacing w:val="-13"/>
        </w:rPr>
        <w:t xml:space="preserve"> </w:t>
      </w:r>
      <w:r>
        <w:t>(hereinafter</w:t>
      </w:r>
      <w:r>
        <w:rPr>
          <w:spacing w:val="-14"/>
        </w:rPr>
        <w:t xml:space="preserve"> </w:t>
      </w:r>
      <w:r>
        <w:t>intended</w:t>
      </w:r>
      <w:r>
        <w:rPr>
          <w:spacing w:val="-12"/>
        </w:rPr>
        <w:t xml:space="preserve"> </w:t>
      </w:r>
      <w:r>
        <w:t>to</w:t>
      </w:r>
      <w:r>
        <w:rPr>
          <w:spacing w:val="-12"/>
        </w:rPr>
        <w:t xml:space="preserve"> </w:t>
      </w:r>
      <w:r>
        <w:rPr>
          <w:spacing w:val="-3"/>
        </w:rPr>
        <w:t>cover</w:t>
      </w:r>
      <w:r>
        <w:rPr>
          <w:spacing w:val="-19"/>
        </w:rPr>
        <w:t xml:space="preserve"> </w:t>
      </w:r>
      <w:r>
        <w:rPr>
          <w:spacing w:val="-3"/>
        </w:rPr>
        <w:t>Gannett</w:t>
      </w:r>
      <w:r>
        <w:rPr>
          <w:spacing w:val="-17"/>
        </w:rPr>
        <w:t xml:space="preserve"> </w:t>
      </w:r>
      <w:r>
        <w:rPr>
          <w:spacing w:val="-4"/>
        </w:rPr>
        <w:t>Fleming,</w:t>
      </w:r>
      <w:r>
        <w:rPr>
          <w:spacing w:val="-16"/>
        </w:rPr>
        <w:t xml:space="preserve"> </w:t>
      </w:r>
      <w:r>
        <w:rPr>
          <w:spacing w:val="-3"/>
        </w:rPr>
        <w:t xml:space="preserve">Inc., </w:t>
      </w:r>
      <w:r>
        <w:t>Gannett</w:t>
      </w:r>
      <w:r>
        <w:rPr>
          <w:spacing w:val="-15"/>
        </w:rPr>
        <w:t xml:space="preserve"> </w:t>
      </w:r>
      <w:r>
        <w:t>Fleming</w:t>
      </w:r>
      <w:r>
        <w:rPr>
          <w:spacing w:val="-16"/>
        </w:rPr>
        <w:t xml:space="preserve"> </w:t>
      </w:r>
      <w:r>
        <w:t>Engineers</w:t>
      </w:r>
      <w:r>
        <w:rPr>
          <w:spacing w:val="-15"/>
        </w:rPr>
        <w:t xml:space="preserve"> </w:t>
      </w:r>
      <w:r>
        <w:t>and</w:t>
      </w:r>
      <w:r>
        <w:rPr>
          <w:spacing w:val="-14"/>
        </w:rPr>
        <w:t xml:space="preserve"> </w:t>
      </w:r>
      <w:r>
        <w:t>Architects</w:t>
      </w:r>
      <w:r>
        <w:rPr>
          <w:spacing w:val="-14"/>
        </w:rPr>
        <w:t xml:space="preserve"> </w:t>
      </w:r>
      <w:r>
        <w:t>PC,</w:t>
      </w:r>
      <w:r>
        <w:rPr>
          <w:spacing w:val="-15"/>
        </w:rPr>
        <w:t xml:space="preserve"> </w:t>
      </w:r>
      <w:r>
        <w:t>Gannett</w:t>
      </w:r>
      <w:r>
        <w:rPr>
          <w:spacing w:val="-15"/>
        </w:rPr>
        <w:t xml:space="preserve"> </w:t>
      </w:r>
      <w:r>
        <w:t>Fleming</w:t>
      </w:r>
      <w:r>
        <w:rPr>
          <w:spacing w:val="-21"/>
        </w:rPr>
        <w:t xml:space="preserve"> </w:t>
      </w:r>
      <w:r>
        <w:rPr>
          <w:spacing w:val="-3"/>
        </w:rPr>
        <w:t>Engineers</w:t>
      </w:r>
      <w:r>
        <w:rPr>
          <w:spacing w:val="-18"/>
        </w:rPr>
        <w:t xml:space="preserve"> </w:t>
      </w:r>
      <w:r>
        <w:t>PC,</w:t>
      </w:r>
      <w:r>
        <w:rPr>
          <w:spacing w:val="-19"/>
        </w:rPr>
        <w:t xml:space="preserve"> </w:t>
      </w:r>
      <w:r>
        <w:rPr>
          <w:spacing w:val="-3"/>
        </w:rPr>
        <w:t>Gannett</w:t>
      </w:r>
      <w:r>
        <w:rPr>
          <w:spacing w:val="-19"/>
        </w:rPr>
        <w:t xml:space="preserve"> </w:t>
      </w:r>
      <w:r>
        <w:rPr>
          <w:spacing w:val="-4"/>
        </w:rPr>
        <w:t>Fleming</w:t>
      </w:r>
      <w:r>
        <w:rPr>
          <w:spacing w:val="-21"/>
        </w:rPr>
        <w:t xml:space="preserve"> </w:t>
      </w:r>
      <w:r>
        <w:t>of</w:t>
      </w:r>
      <w:r>
        <w:rPr>
          <w:spacing w:val="-18"/>
        </w:rPr>
        <w:t xml:space="preserve"> </w:t>
      </w:r>
      <w:r>
        <w:rPr>
          <w:spacing w:val="-3"/>
        </w:rPr>
        <w:t>Michigan,</w:t>
      </w:r>
      <w:r>
        <w:rPr>
          <w:spacing w:val="-18"/>
        </w:rPr>
        <w:t xml:space="preserve"> </w:t>
      </w:r>
      <w:r>
        <w:rPr>
          <w:spacing w:val="-3"/>
        </w:rPr>
        <w:t>Inc.</w:t>
      </w:r>
      <w:r>
        <w:rPr>
          <w:spacing w:val="-19"/>
        </w:rPr>
        <w:t xml:space="preserve"> </w:t>
      </w:r>
      <w:r>
        <w:t>and</w:t>
      </w:r>
      <w:r>
        <w:rPr>
          <w:spacing w:val="-19"/>
        </w:rPr>
        <w:t xml:space="preserve"> </w:t>
      </w:r>
      <w:r>
        <w:t>all</w:t>
      </w:r>
      <w:r>
        <w:rPr>
          <w:spacing w:val="-19"/>
        </w:rPr>
        <w:t xml:space="preserve"> </w:t>
      </w:r>
      <w:r>
        <w:t>other Gannett</w:t>
      </w:r>
      <w:r>
        <w:rPr>
          <w:spacing w:val="-2"/>
        </w:rPr>
        <w:t xml:space="preserve"> </w:t>
      </w:r>
      <w:r>
        <w:t>Fleming</w:t>
      </w:r>
      <w:r>
        <w:rPr>
          <w:spacing w:val="-3"/>
        </w:rPr>
        <w:t xml:space="preserve"> </w:t>
      </w:r>
      <w:r>
        <w:t>entities</w:t>
      </w:r>
      <w:r>
        <w:rPr>
          <w:spacing w:val="-2"/>
        </w:rPr>
        <w:t xml:space="preserve"> </w:t>
      </w:r>
      <w:r>
        <w:t>collectively</w:t>
      </w:r>
      <w:r>
        <w:rPr>
          <w:spacing w:val="-8"/>
        </w:rPr>
        <w:t xml:space="preserve"> </w:t>
      </w:r>
      <w:r>
        <w:t>referred</w:t>
      </w:r>
      <w:r>
        <w:rPr>
          <w:spacing w:val="-1"/>
        </w:rPr>
        <w:t xml:space="preserve"> </w:t>
      </w:r>
      <w:r>
        <w:t>to</w:t>
      </w:r>
      <w:r>
        <w:rPr>
          <w:spacing w:val="-1"/>
        </w:rPr>
        <w:t xml:space="preserve"> </w:t>
      </w:r>
      <w:r>
        <w:t>as</w:t>
      </w:r>
      <w:r>
        <w:rPr>
          <w:spacing w:val="-2"/>
        </w:rPr>
        <w:t xml:space="preserve"> </w:t>
      </w:r>
      <w:r>
        <w:t>“Consultant</w:t>
      </w:r>
      <w:r>
        <w:rPr>
          <w:spacing w:val="-2"/>
        </w:rPr>
        <w:t xml:space="preserve"> </w:t>
      </w:r>
      <w:r>
        <w:t>or</w:t>
      </w:r>
      <w:r>
        <w:rPr>
          <w:spacing w:val="-4"/>
        </w:rPr>
        <w:t xml:space="preserve"> </w:t>
      </w:r>
      <w:r>
        <w:t>Gannett</w:t>
      </w:r>
      <w:r>
        <w:rPr>
          <w:spacing w:val="-4"/>
        </w:rPr>
        <w:t xml:space="preserve"> </w:t>
      </w:r>
      <w:r>
        <w:t>Fleming”),</w:t>
      </w:r>
      <w:r>
        <w:rPr>
          <w:spacing w:val="-4"/>
        </w:rPr>
        <w:t xml:space="preserve"> </w:t>
      </w:r>
      <w:r>
        <w:t>and</w:t>
      </w:r>
      <w:r>
        <w:rPr>
          <w:spacing w:val="-3"/>
        </w:rPr>
        <w:t xml:space="preserve"> </w:t>
      </w:r>
      <w:r>
        <w:t>the</w:t>
      </w:r>
      <w:r>
        <w:rPr>
          <w:spacing w:val="-4"/>
        </w:rPr>
        <w:t xml:space="preserve"> </w:t>
      </w:r>
      <w:r>
        <w:t>Subconsultant</w:t>
      </w:r>
      <w:r>
        <w:rPr>
          <w:spacing w:val="-3"/>
        </w:rPr>
        <w:t xml:space="preserve"> </w:t>
      </w:r>
      <w:r>
        <w:t>named</w:t>
      </w:r>
      <w:r>
        <w:rPr>
          <w:spacing w:val="-4"/>
        </w:rPr>
        <w:t xml:space="preserve"> </w:t>
      </w:r>
      <w:r>
        <w:t>above.</w:t>
      </w:r>
    </w:p>
    <w:p w14:paraId="3E45FB5E" w14:textId="77777777" w:rsidR="00E03697" w:rsidRDefault="00E03697">
      <w:pPr>
        <w:pStyle w:val="BodyText"/>
        <w:spacing w:before="5"/>
      </w:pPr>
    </w:p>
    <w:p w14:paraId="1DC90FA1" w14:textId="77777777" w:rsidR="00E03697" w:rsidRDefault="006E7F59">
      <w:pPr>
        <w:pStyle w:val="BodyText"/>
        <w:spacing w:before="1" w:line="244" w:lineRule="auto"/>
        <w:ind w:left="100"/>
      </w:pPr>
      <w:r>
        <w:t>WHEREAS,</w:t>
      </w:r>
      <w:r>
        <w:rPr>
          <w:spacing w:val="-13"/>
        </w:rPr>
        <w:t xml:space="preserve"> </w:t>
      </w:r>
      <w:r>
        <w:t>This</w:t>
      </w:r>
      <w:r>
        <w:rPr>
          <w:spacing w:val="-13"/>
        </w:rPr>
        <w:t xml:space="preserve"> </w:t>
      </w:r>
      <w:r>
        <w:t>Master</w:t>
      </w:r>
      <w:r>
        <w:rPr>
          <w:spacing w:val="-15"/>
        </w:rPr>
        <w:t xml:space="preserve"> </w:t>
      </w:r>
      <w:r>
        <w:t>Contract</w:t>
      </w:r>
      <w:r>
        <w:rPr>
          <w:spacing w:val="-14"/>
        </w:rPr>
        <w:t xml:space="preserve"> </w:t>
      </w:r>
      <w:r>
        <w:t>is</w:t>
      </w:r>
      <w:r>
        <w:rPr>
          <w:spacing w:val="-12"/>
        </w:rPr>
        <w:t xml:space="preserve"> </w:t>
      </w:r>
      <w:r>
        <w:t>intended</w:t>
      </w:r>
      <w:r>
        <w:rPr>
          <w:spacing w:val="-13"/>
        </w:rPr>
        <w:t xml:space="preserve"> </w:t>
      </w:r>
      <w:r>
        <w:t>to</w:t>
      </w:r>
      <w:r>
        <w:rPr>
          <w:spacing w:val="-13"/>
        </w:rPr>
        <w:t xml:space="preserve"> </w:t>
      </w:r>
      <w:r>
        <w:t>cover</w:t>
      </w:r>
      <w:r>
        <w:rPr>
          <w:spacing w:val="-15"/>
        </w:rPr>
        <w:t xml:space="preserve"> </w:t>
      </w:r>
      <w:r>
        <w:t>Subconsultant's</w:t>
      </w:r>
      <w:r>
        <w:rPr>
          <w:spacing w:val="-14"/>
        </w:rPr>
        <w:t xml:space="preserve"> </w:t>
      </w:r>
      <w:r>
        <w:t>work</w:t>
      </w:r>
      <w:r>
        <w:rPr>
          <w:spacing w:val="-14"/>
        </w:rPr>
        <w:t xml:space="preserve"> </w:t>
      </w:r>
      <w:r>
        <w:t>at</w:t>
      </w:r>
      <w:r>
        <w:rPr>
          <w:spacing w:val="-14"/>
        </w:rPr>
        <w:t xml:space="preserve"> </w:t>
      </w:r>
      <w:r>
        <w:t>different</w:t>
      </w:r>
      <w:r>
        <w:rPr>
          <w:spacing w:val="-14"/>
        </w:rPr>
        <w:t xml:space="preserve"> </w:t>
      </w:r>
      <w:r>
        <w:t>sites,</w:t>
      </w:r>
      <w:r>
        <w:rPr>
          <w:spacing w:val="-14"/>
        </w:rPr>
        <w:t xml:space="preserve"> </w:t>
      </w:r>
      <w:r>
        <w:t>multiple</w:t>
      </w:r>
      <w:r>
        <w:rPr>
          <w:spacing w:val="-15"/>
        </w:rPr>
        <w:t xml:space="preserve"> </w:t>
      </w:r>
      <w:r>
        <w:rPr>
          <w:spacing w:val="-3"/>
        </w:rPr>
        <w:t>projects</w:t>
      </w:r>
      <w:r>
        <w:rPr>
          <w:spacing w:val="-18"/>
        </w:rPr>
        <w:t xml:space="preserve"> </w:t>
      </w:r>
      <w:r>
        <w:t>or</w:t>
      </w:r>
      <w:r>
        <w:rPr>
          <w:spacing w:val="-19"/>
        </w:rPr>
        <w:t xml:space="preserve"> </w:t>
      </w:r>
      <w:r>
        <w:rPr>
          <w:spacing w:val="-3"/>
        </w:rPr>
        <w:t>tasks</w:t>
      </w:r>
      <w:r>
        <w:rPr>
          <w:spacing w:val="-18"/>
        </w:rPr>
        <w:t xml:space="preserve"> </w:t>
      </w:r>
      <w:r>
        <w:t>at</w:t>
      </w:r>
      <w:r>
        <w:rPr>
          <w:spacing w:val="-18"/>
        </w:rPr>
        <w:t xml:space="preserve"> </w:t>
      </w:r>
      <w:r>
        <w:t>any single site or some combination of work</w:t>
      </w:r>
      <w:r>
        <w:rPr>
          <w:spacing w:val="-3"/>
        </w:rPr>
        <w:t xml:space="preserve"> </w:t>
      </w:r>
      <w:r>
        <w:t>assignments.</w:t>
      </w:r>
    </w:p>
    <w:p w14:paraId="45695C18" w14:textId="77777777" w:rsidR="00E03697" w:rsidRDefault="00E03697">
      <w:pPr>
        <w:pStyle w:val="BodyText"/>
        <w:spacing w:before="5"/>
      </w:pPr>
    </w:p>
    <w:p w14:paraId="75FEDEEE" w14:textId="77777777" w:rsidR="00E03697" w:rsidRDefault="006E7F59">
      <w:pPr>
        <w:pStyle w:val="BodyText"/>
        <w:ind w:left="100"/>
      </w:pPr>
      <w:r>
        <w:t>WHEREAS, the Subconsultant is willing to and capable of performing those Services;</w:t>
      </w:r>
    </w:p>
    <w:p w14:paraId="4DBB44F9" w14:textId="77777777" w:rsidR="00E03697" w:rsidRDefault="00E03697">
      <w:pPr>
        <w:pStyle w:val="BodyText"/>
        <w:spacing w:before="9"/>
      </w:pPr>
    </w:p>
    <w:p w14:paraId="2451EFAE" w14:textId="77777777" w:rsidR="00E03697" w:rsidRDefault="006E7F59">
      <w:pPr>
        <w:pStyle w:val="BodyText"/>
        <w:spacing w:line="244" w:lineRule="auto"/>
        <w:ind w:left="100" w:firstLine="631"/>
      </w:pPr>
      <w:r>
        <w:t>NOW, THEREFORE, it is agreed by and between the parties hereto, for and in consideration of the premises and mutual promises herein contained, the parties hereto, intending to be legally bound, hereby agree as follows:</w:t>
      </w:r>
    </w:p>
    <w:p w14:paraId="7664BD46" w14:textId="77777777" w:rsidR="00E03697" w:rsidRDefault="00E03697">
      <w:pPr>
        <w:pStyle w:val="BodyText"/>
        <w:spacing w:before="11"/>
      </w:pPr>
    </w:p>
    <w:p w14:paraId="11BE292F" w14:textId="77777777" w:rsidR="00E03697" w:rsidRDefault="006E7F59">
      <w:pPr>
        <w:pStyle w:val="Heading1"/>
        <w:spacing w:line="247" w:lineRule="auto"/>
        <w:ind w:left="4275" w:right="2273" w:hanging="1498"/>
      </w:pPr>
      <w:r>
        <w:t xml:space="preserve">TERMS AND CONDITIONS OF AGREEMENT </w:t>
      </w:r>
      <w:r>
        <w:rPr>
          <w:u w:val="single"/>
        </w:rPr>
        <w:t>ARTICLE 1</w:t>
      </w:r>
    </w:p>
    <w:p w14:paraId="473EA233" w14:textId="77777777" w:rsidR="00E03697" w:rsidRDefault="00E03697">
      <w:pPr>
        <w:pStyle w:val="BodyText"/>
        <w:spacing w:before="6"/>
        <w:rPr>
          <w:b/>
          <w:sz w:val="11"/>
        </w:rPr>
      </w:pPr>
    </w:p>
    <w:p w14:paraId="48E16C39" w14:textId="77777777" w:rsidR="00E03697" w:rsidRDefault="006E7F59">
      <w:pPr>
        <w:spacing w:before="92"/>
        <w:ind w:left="2210"/>
        <w:rPr>
          <w:b/>
          <w:sz w:val="19"/>
        </w:rPr>
      </w:pPr>
      <w:r>
        <w:rPr>
          <w:b/>
          <w:sz w:val="19"/>
        </w:rPr>
        <w:t>SUBCONSULTANT'S SERVICES AND RESPONSIBILITIES</w:t>
      </w:r>
    </w:p>
    <w:p w14:paraId="0B019D8D" w14:textId="77777777" w:rsidR="00E03697" w:rsidRDefault="00E03697">
      <w:pPr>
        <w:pStyle w:val="BodyText"/>
        <w:spacing w:before="7"/>
        <w:rPr>
          <w:b/>
        </w:rPr>
      </w:pPr>
    </w:p>
    <w:p w14:paraId="5805F1B4" w14:textId="77777777" w:rsidR="00E03697" w:rsidRDefault="006E7F59">
      <w:pPr>
        <w:pStyle w:val="BodyText"/>
        <w:spacing w:line="244" w:lineRule="auto"/>
        <w:ind w:left="100" w:right="150"/>
        <w:jc w:val="both"/>
      </w:pPr>
      <w:r>
        <w:t>The Subconsultant agrees to perform Services for Consultant on an as-needed basis as authorized from time to time by Consultant and as described in any of the Consultant’s Prime Agreements with a named Client, this Agreement, and any individual Work Order Agreement Modification (WOAM). Such WOAMs include a description of the scope of Services, conditions,</w:t>
      </w:r>
      <w:r>
        <w:rPr>
          <w:spacing w:val="-5"/>
        </w:rPr>
        <w:t xml:space="preserve"> </w:t>
      </w:r>
      <w:r>
        <w:t>time</w:t>
      </w:r>
      <w:r>
        <w:rPr>
          <w:spacing w:val="-6"/>
        </w:rPr>
        <w:t xml:space="preserve"> </w:t>
      </w:r>
      <w:r>
        <w:t>of</w:t>
      </w:r>
      <w:r>
        <w:rPr>
          <w:spacing w:val="-5"/>
        </w:rPr>
        <w:t xml:space="preserve"> </w:t>
      </w:r>
      <w:r>
        <w:t>performance</w:t>
      </w:r>
      <w:r>
        <w:rPr>
          <w:spacing w:val="-6"/>
        </w:rPr>
        <w:t xml:space="preserve"> </w:t>
      </w:r>
      <w:r>
        <w:t>and</w:t>
      </w:r>
      <w:r>
        <w:rPr>
          <w:spacing w:val="-5"/>
        </w:rPr>
        <w:t xml:space="preserve"> </w:t>
      </w:r>
      <w:r>
        <w:t>Cost</w:t>
      </w:r>
      <w:r>
        <w:rPr>
          <w:spacing w:val="-7"/>
        </w:rPr>
        <w:t xml:space="preserve"> </w:t>
      </w:r>
      <w:r>
        <w:t>Breakdown</w:t>
      </w:r>
      <w:r>
        <w:rPr>
          <w:spacing w:val="-5"/>
        </w:rPr>
        <w:t xml:space="preserve"> </w:t>
      </w:r>
      <w:r>
        <w:t>Sheet(s)</w:t>
      </w:r>
      <w:r>
        <w:rPr>
          <w:spacing w:val="-8"/>
        </w:rPr>
        <w:t xml:space="preserve"> </w:t>
      </w:r>
      <w:r>
        <w:t>and</w:t>
      </w:r>
      <w:r>
        <w:rPr>
          <w:spacing w:val="-5"/>
        </w:rPr>
        <w:t xml:space="preserve"> </w:t>
      </w:r>
      <w:r>
        <w:t>shall</w:t>
      </w:r>
      <w:r>
        <w:rPr>
          <w:spacing w:val="-6"/>
        </w:rPr>
        <w:t xml:space="preserve"> </w:t>
      </w:r>
      <w:r>
        <w:rPr>
          <w:spacing w:val="3"/>
        </w:rPr>
        <w:t>be</w:t>
      </w:r>
      <w:r>
        <w:rPr>
          <w:spacing w:val="-7"/>
        </w:rPr>
        <w:t xml:space="preserve"> </w:t>
      </w:r>
      <w:r>
        <w:t>attached</w:t>
      </w:r>
      <w:r>
        <w:rPr>
          <w:spacing w:val="-7"/>
        </w:rPr>
        <w:t xml:space="preserve"> </w:t>
      </w:r>
      <w:r>
        <w:t>hereto</w:t>
      </w:r>
      <w:r>
        <w:rPr>
          <w:spacing w:val="-7"/>
        </w:rPr>
        <w:t xml:space="preserve"> </w:t>
      </w:r>
      <w:r>
        <w:t>and</w:t>
      </w:r>
      <w:r>
        <w:rPr>
          <w:spacing w:val="-6"/>
        </w:rPr>
        <w:t xml:space="preserve"> </w:t>
      </w:r>
      <w:r>
        <w:t>become</w:t>
      </w:r>
      <w:r>
        <w:rPr>
          <w:spacing w:val="-8"/>
        </w:rPr>
        <w:t xml:space="preserve"> </w:t>
      </w:r>
      <w:r>
        <w:t>a</w:t>
      </w:r>
      <w:r>
        <w:rPr>
          <w:spacing w:val="-8"/>
        </w:rPr>
        <w:t xml:space="preserve"> </w:t>
      </w:r>
      <w:r>
        <w:t>part</w:t>
      </w:r>
      <w:r>
        <w:rPr>
          <w:spacing w:val="-9"/>
        </w:rPr>
        <w:t xml:space="preserve"> </w:t>
      </w:r>
      <w:r>
        <w:t>of</w:t>
      </w:r>
      <w:r>
        <w:rPr>
          <w:spacing w:val="-7"/>
        </w:rPr>
        <w:t xml:space="preserve"> </w:t>
      </w:r>
      <w:r>
        <w:t>this</w:t>
      </w:r>
      <w:r>
        <w:rPr>
          <w:spacing w:val="-8"/>
        </w:rPr>
        <w:t xml:space="preserve"> </w:t>
      </w:r>
      <w:r>
        <w:t>Master Work Order Agreement. WOAM’s shall be consecutively numbered commencing with number 1, and shall refer to this Agreement.</w:t>
      </w:r>
    </w:p>
    <w:p w14:paraId="77166B2B" w14:textId="77777777" w:rsidR="00E03697" w:rsidRDefault="00E03697">
      <w:pPr>
        <w:pStyle w:val="BodyText"/>
        <w:rPr>
          <w:sz w:val="20"/>
        </w:rPr>
      </w:pPr>
    </w:p>
    <w:p w14:paraId="321A363A" w14:textId="77777777" w:rsidR="00E03697" w:rsidRDefault="006E7F59">
      <w:pPr>
        <w:pStyle w:val="Heading1"/>
        <w:numPr>
          <w:ilvl w:val="1"/>
          <w:numId w:val="9"/>
        </w:numPr>
        <w:tabs>
          <w:tab w:val="left" w:pos="820"/>
          <w:tab w:val="left" w:pos="821"/>
        </w:tabs>
      </w:pPr>
      <w:r>
        <w:t>Services</w:t>
      </w:r>
    </w:p>
    <w:p w14:paraId="329F0E3C" w14:textId="77777777" w:rsidR="00E03697" w:rsidRDefault="00E03697">
      <w:pPr>
        <w:pStyle w:val="BodyText"/>
        <w:spacing w:before="1"/>
        <w:rPr>
          <w:b/>
          <w:sz w:val="20"/>
        </w:rPr>
      </w:pPr>
    </w:p>
    <w:p w14:paraId="1AF1F25C" w14:textId="517F4B07" w:rsidR="00E03697" w:rsidRDefault="006E7F59">
      <w:pPr>
        <w:pStyle w:val="ListParagraph"/>
        <w:numPr>
          <w:ilvl w:val="2"/>
          <w:numId w:val="9"/>
        </w:numPr>
        <w:tabs>
          <w:tab w:val="left" w:pos="1541"/>
        </w:tabs>
        <w:spacing w:line="244" w:lineRule="auto"/>
        <w:ind w:right="154"/>
        <w:rPr>
          <w:sz w:val="19"/>
        </w:rPr>
      </w:pPr>
      <w:r>
        <w:rPr>
          <w:sz w:val="19"/>
        </w:rPr>
        <w:t>When and as authorized by Consultant in writing, the Subconsultant, as a</w:t>
      </w:r>
      <w:ins w:id="23" w:author="Holbrook, Sara" w:date="2019-11-01T11:42:00Z">
        <w:r w:rsidR="00B542AB">
          <w:rPr>
            <w:sz w:val="19"/>
          </w:rPr>
          <w:t>n</w:t>
        </w:r>
      </w:ins>
      <w:r>
        <w:rPr>
          <w:sz w:val="19"/>
        </w:rPr>
        <w:t xml:space="preserve"> independent contractor, shall provide</w:t>
      </w:r>
      <w:r>
        <w:rPr>
          <w:spacing w:val="-14"/>
          <w:sz w:val="19"/>
        </w:rPr>
        <w:t xml:space="preserve"> </w:t>
      </w:r>
      <w:r>
        <w:rPr>
          <w:sz w:val="19"/>
        </w:rPr>
        <w:t>the</w:t>
      </w:r>
      <w:r>
        <w:rPr>
          <w:spacing w:val="-13"/>
          <w:sz w:val="19"/>
        </w:rPr>
        <w:t xml:space="preserve"> </w:t>
      </w:r>
      <w:r>
        <w:rPr>
          <w:sz w:val="19"/>
        </w:rPr>
        <w:t>necessary</w:t>
      </w:r>
      <w:r>
        <w:rPr>
          <w:spacing w:val="-20"/>
          <w:sz w:val="19"/>
        </w:rPr>
        <w:t xml:space="preserve"> </w:t>
      </w:r>
      <w:r>
        <w:rPr>
          <w:sz w:val="19"/>
        </w:rPr>
        <w:t>facilities,</w:t>
      </w:r>
      <w:r>
        <w:rPr>
          <w:spacing w:val="-12"/>
          <w:sz w:val="19"/>
        </w:rPr>
        <w:t xml:space="preserve"> </w:t>
      </w:r>
      <w:r>
        <w:rPr>
          <w:sz w:val="19"/>
        </w:rPr>
        <w:t>personnel,</w:t>
      </w:r>
      <w:r>
        <w:rPr>
          <w:spacing w:val="-12"/>
          <w:sz w:val="19"/>
        </w:rPr>
        <w:t xml:space="preserve"> </w:t>
      </w:r>
      <w:r>
        <w:rPr>
          <w:sz w:val="19"/>
        </w:rPr>
        <w:t>materials,</w:t>
      </w:r>
      <w:r>
        <w:rPr>
          <w:spacing w:val="-14"/>
          <w:sz w:val="19"/>
        </w:rPr>
        <w:t xml:space="preserve"> </w:t>
      </w:r>
      <w:r>
        <w:rPr>
          <w:sz w:val="19"/>
        </w:rPr>
        <w:t>equipment</w:t>
      </w:r>
      <w:r>
        <w:rPr>
          <w:spacing w:val="-13"/>
          <w:sz w:val="19"/>
        </w:rPr>
        <w:t xml:space="preserve"> </w:t>
      </w:r>
      <w:r>
        <w:rPr>
          <w:sz w:val="19"/>
        </w:rPr>
        <w:t>and</w:t>
      </w:r>
      <w:r>
        <w:rPr>
          <w:spacing w:val="-13"/>
          <w:sz w:val="19"/>
        </w:rPr>
        <w:t xml:space="preserve"> </w:t>
      </w:r>
      <w:r>
        <w:rPr>
          <w:sz w:val="19"/>
        </w:rPr>
        <w:t>shall</w:t>
      </w:r>
      <w:r>
        <w:rPr>
          <w:spacing w:val="-18"/>
          <w:sz w:val="19"/>
        </w:rPr>
        <w:t xml:space="preserve"> </w:t>
      </w:r>
      <w:r>
        <w:rPr>
          <w:spacing w:val="-3"/>
          <w:sz w:val="19"/>
        </w:rPr>
        <w:t>otherwise</w:t>
      </w:r>
      <w:r>
        <w:rPr>
          <w:spacing w:val="-18"/>
          <w:sz w:val="19"/>
        </w:rPr>
        <w:t xml:space="preserve"> </w:t>
      </w:r>
      <w:r>
        <w:rPr>
          <w:sz w:val="19"/>
        </w:rPr>
        <w:t>do</w:t>
      </w:r>
      <w:r>
        <w:rPr>
          <w:spacing w:val="-18"/>
          <w:sz w:val="19"/>
        </w:rPr>
        <w:t xml:space="preserve"> </w:t>
      </w:r>
      <w:r>
        <w:rPr>
          <w:sz w:val="19"/>
        </w:rPr>
        <w:t>all</w:t>
      </w:r>
      <w:r>
        <w:rPr>
          <w:spacing w:val="-18"/>
          <w:sz w:val="19"/>
        </w:rPr>
        <w:t xml:space="preserve"> </w:t>
      </w:r>
      <w:r>
        <w:rPr>
          <w:spacing w:val="-3"/>
          <w:sz w:val="19"/>
        </w:rPr>
        <w:t>things</w:t>
      </w:r>
      <w:r>
        <w:rPr>
          <w:spacing w:val="-17"/>
          <w:sz w:val="19"/>
        </w:rPr>
        <w:t xml:space="preserve"> </w:t>
      </w:r>
      <w:r>
        <w:rPr>
          <w:spacing w:val="-3"/>
          <w:sz w:val="19"/>
        </w:rPr>
        <w:t xml:space="preserve">necessary </w:t>
      </w:r>
      <w:r>
        <w:rPr>
          <w:sz w:val="19"/>
        </w:rPr>
        <w:t>or</w:t>
      </w:r>
      <w:r>
        <w:rPr>
          <w:spacing w:val="-10"/>
          <w:sz w:val="19"/>
        </w:rPr>
        <w:t xml:space="preserve"> </w:t>
      </w:r>
      <w:r>
        <w:rPr>
          <w:sz w:val="19"/>
        </w:rPr>
        <w:t>incident</w:t>
      </w:r>
      <w:r>
        <w:rPr>
          <w:spacing w:val="-8"/>
          <w:sz w:val="19"/>
        </w:rPr>
        <w:t xml:space="preserve"> </w:t>
      </w:r>
      <w:r>
        <w:rPr>
          <w:sz w:val="19"/>
        </w:rPr>
        <w:t>to</w:t>
      </w:r>
      <w:r>
        <w:rPr>
          <w:spacing w:val="-8"/>
          <w:sz w:val="19"/>
        </w:rPr>
        <w:t xml:space="preserve"> </w:t>
      </w:r>
      <w:r>
        <w:rPr>
          <w:sz w:val="19"/>
        </w:rPr>
        <w:t>perform</w:t>
      </w:r>
      <w:r>
        <w:rPr>
          <w:spacing w:val="-9"/>
          <w:sz w:val="19"/>
        </w:rPr>
        <w:t xml:space="preserve"> </w:t>
      </w:r>
      <w:r>
        <w:rPr>
          <w:sz w:val="19"/>
        </w:rPr>
        <w:t>all</w:t>
      </w:r>
      <w:r>
        <w:rPr>
          <w:spacing w:val="-9"/>
          <w:sz w:val="19"/>
        </w:rPr>
        <w:t xml:space="preserve"> </w:t>
      </w:r>
      <w:r>
        <w:rPr>
          <w:sz w:val="19"/>
        </w:rPr>
        <w:t>Services</w:t>
      </w:r>
      <w:r>
        <w:rPr>
          <w:spacing w:val="-9"/>
          <w:sz w:val="19"/>
        </w:rPr>
        <w:t xml:space="preserve"> </w:t>
      </w:r>
      <w:r>
        <w:rPr>
          <w:sz w:val="19"/>
        </w:rPr>
        <w:t>described</w:t>
      </w:r>
      <w:r>
        <w:rPr>
          <w:spacing w:val="-4"/>
          <w:sz w:val="19"/>
        </w:rPr>
        <w:t xml:space="preserve"> </w:t>
      </w:r>
      <w:r>
        <w:rPr>
          <w:sz w:val="19"/>
        </w:rPr>
        <w:t>in</w:t>
      </w:r>
      <w:r>
        <w:rPr>
          <w:spacing w:val="-8"/>
          <w:sz w:val="19"/>
        </w:rPr>
        <w:t xml:space="preserve"> </w:t>
      </w:r>
      <w:r>
        <w:rPr>
          <w:sz w:val="19"/>
        </w:rPr>
        <w:t>each</w:t>
      </w:r>
      <w:r>
        <w:rPr>
          <w:spacing w:val="-8"/>
          <w:sz w:val="19"/>
        </w:rPr>
        <w:t xml:space="preserve"> </w:t>
      </w:r>
      <w:r>
        <w:rPr>
          <w:sz w:val="19"/>
        </w:rPr>
        <w:t>individual</w:t>
      </w:r>
      <w:r>
        <w:rPr>
          <w:spacing w:val="-9"/>
          <w:sz w:val="19"/>
        </w:rPr>
        <w:t xml:space="preserve"> </w:t>
      </w:r>
      <w:r>
        <w:rPr>
          <w:sz w:val="19"/>
        </w:rPr>
        <w:t>WOAM,</w:t>
      </w:r>
      <w:r>
        <w:rPr>
          <w:spacing w:val="-8"/>
          <w:sz w:val="19"/>
        </w:rPr>
        <w:t xml:space="preserve"> </w:t>
      </w:r>
      <w:r>
        <w:rPr>
          <w:sz w:val="19"/>
        </w:rPr>
        <w:t>(a</w:t>
      </w:r>
      <w:r>
        <w:rPr>
          <w:spacing w:val="-9"/>
          <w:sz w:val="19"/>
        </w:rPr>
        <w:t xml:space="preserve"> </w:t>
      </w:r>
      <w:r>
        <w:rPr>
          <w:sz w:val="19"/>
        </w:rPr>
        <w:t>sample</w:t>
      </w:r>
      <w:r>
        <w:rPr>
          <w:spacing w:val="-8"/>
          <w:sz w:val="19"/>
        </w:rPr>
        <w:t xml:space="preserve"> </w:t>
      </w:r>
      <w:r>
        <w:rPr>
          <w:sz w:val="19"/>
        </w:rPr>
        <w:t>WOAM</w:t>
      </w:r>
      <w:r>
        <w:rPr>
          <w:spacing w:val="-10"/>
          <w:sz w:val="19"/>
        </w:rPr>
        <w:t xml:space="preserve"> </w:t>
      </w:r>
      <w:r>
        <w:rPr>
          <w:sz w:val="19"/>
        </w:rPr>
        <w:t>is</w:t>
      </w:r>
      <w:r>
        <w:rPr>
          <w:spacing w:val="-8"/>
          <w:sz w:val="19"/>
        </w:rPr>
        <w:t xml:space="preserve"> </w:t>
      </w:r>
      <w:r>
        <w:rPr>
          <w:sz w:val="19"/>
        </w:rPr>
        <w:t>included</w:t>
      </w:r>
      <w:r>
        <w:rPr>
          <w:spacing w:val="-8"/>
          <w:sz w:val="19"/>
        </w:rPr>
        <w:t xml:space="preserve"> </w:t>
      </w:r>
      <w:r>
        <w:rPr>
          <w:sz w:val="19"/>
        </w:rPr>
        <w:t>in Exhibit A) in a manner consistent with all applicable professional practices and</w:t>
      </w:r>
      <w:r>
        <w:rPr>
          <w:spacing w:val="-7"/>
          <w:sz w:val="19"/>
        </w:rPr>
        <w:t xml:space="preserve"> </w:t>
      </w:r>
      <w:r>
        <w:rPr>
          <w:sz w:val="19"/>
        </w:rPr>
        <w:t>standards.</w:t>
      </w:r>
    </w:p>
    <w:p w14:paraId="4EEB6FBD" w14:textId="77777777" w:rsidR="00E03697" w:rsidRDefault="00E03697">
      <w:pPr>
        <w:pStyle w:val="BodyText"/>
        <w:spacing w:before="11"/>
      </w:pPr>
    </w:p>
    <w:p w14:paraId="392A87F8" w14:textId="77777777" w:rsidR="00E03697" w:rsidRDefault="006E7F59">
      <w:pPr>
        <w:pStyle w:val="ListParagraph"/>
        <w:numPr>
          <w:ilvl w:val="2"/>
          <w:numId w:val="9"/>
        </w:numPr>
        <w:tabs>
          <w:tab w:val="left" w:pos="1541"/>
        </w:tabs>
        <w:spacing w:line="244" w:lineRule="auto"/>
        <w:ind w:right="147"/>
        <w:rPr>
          <w:sz w:val="19"/>
        </w:rPr>
      </w:pPr>
      <w:r>
        <w:rPr>
          <w:sz w:val="19"/>
        </w:rPr>
        <w:t>Subconsultant</w:t>
      </w:r>
      <w:r>
        <w:rPr>
          <w:spacing w:val="-15"/>
          <w:sz w:val="19"/>
        </w:rPr>
        <w:t xml:space="preserve"> </w:t>
      </w:r>
      <w:r>
        <w:rPr>
          <w:sz w:val="19"/>
        </w:rPr>
        <w:t>shall</w:t>
      </w:r>
      <w:r>
        <w:rPr>
          <w:spacing w:val="-15"/>
          <w:sz w:val="19"/>
        </w:rPr>
        <w:t xml:space="preserve"> </w:t>
      </w:r>
      <w:r>
        <w:rPr>
          <w:sz w:val="19"/>
        </w:rPr>
        <w:t>be</w:t>
      </w:r>
      <w:r>
        <w:rPr>
          <w:spacing w:val="-15"/>
          <w:sz w:val="19"/>
        </w:rPr>
        <w:t xml:space="preserve"> </w:t>
      </w:r>
      <w:r>
        <w:rPr>
          <w:sz w:val="19"/>
        </w:rPr>
        <w:t>responsible</w:t>
      </w:r>
      <w:r>
        <w:rPr>
          <w:spacing w:val="-15"/>
          <w:sz w:val="19"/>
        </w:rPr>
        <w:t xml:space="preserve"> </w:t>
      </w:r>
      <w:r>
        <w:rPr>
          <w:sz w:val="19"/>
        </w:rPr>
        <w:t>for</w:t>
      </w:r>
      <w:r>
        <w:rPr>
          <w:spacing w:val="-16"/>
          <w:sz w:val="19"/>
        </w:rPr>
        <w:t xml:space="preserve"> </w:t>
      </w:r>
      <w:r>
        <w:rPr>
          <w:sz w:val="19"/>
        </w:rPr>
        <w:t>the</w:t>
      </w:r>
      <w:r>
        <w:rPr>
          <w:spacing w:val="-15"/>
          <w:sz w:val="19"/>
        </w:rPr>
        <w:t xml:space="preserve"> </w:t>
      </w:r>
      <w:r>
        <w:rPr>
          <w:sz w:val="19"/>
        </w:rPr>
        <w:t>technical</w:t>
      </w:r>
      <w:r>
        <w:rPr>
          <w:spacing w:val="-15"/>
          <w:sz w:val="19"/>
        </w:rPr>
        <w:t xml:space="preserve"> </w:t>
      </w:r>
      <w:r>
        <w:rPr>
          <w:sz w:val="19"/>
        </w:rPr>
        <w:t>accuracy,</w:t>
      </w:r>
      <w:r>
        <w:rPr>
          <w:spacing w:val="-15"/>
          <w:sz w:val="19"/>
        </w:rPr>
        <w:t xml:space="preserve"> </w:t>
      </w:r>
      <w:r>
        <w:rPr>
          <w:sz w:val="19"/>
        </w:rPr>
        <w:t>completeness</w:t>
      </w:r>
      <w:r>
        <w:rPr>
          <w:spacing w:val="-14"/>
          <w:sz w:val="19"/>
        </w:rPr>
        <w:t xml:space="preserve"> </w:t>
      </w:r>
      <w:r>
        <w:rPr>
          <w:sz w:val="19"/>
        </w:rPr>
        <w:t>and</w:t>
      </w:r>
      <w:r>
        <w:rPr>
          <w:spacing w:val="-14"/>
          <w:sz w:val="19"/>
        </w:rPr>
        <w:t xml:space="preserve"> </w:t>
      </w:r>
      <w:r>
        <w:rPr>
          <w:sz w:val="19"/>
        </w:rPr>
        <w:t>timely</w:t>
      </w:r>
      <w:r>
        <w:rPr>
          <w:spacing w:val="-21"/>
          <w:sz w:val="19"/>
        </w:rPr>
        <w:t xml:space="preserve"> </w:t>
      </w:r>
      <w:r>
        <w:rPr>
          <w:sz w:val="19"/>
        </w:rPr>
        <w:t>performance</w:t>
      </w:r>
      <w:r>
        <w:rPr>
          <w:spacing w:val="-19"/>
          <w:sz w:val="19"/>
        </w:rPr>
        <w:t xml:space="preserve"> </w:t>
      </w:r>
      <w:r>
        <w:rPr>
          <w:spacing w:val="4"/>
          <w:sz w:val="19"/>
        </w:rPr>
        <w:t>of</w:t>
      </w:r>
      <w:r>
        <w:rPr>
          <w:spacing w:val="-18"/>
          <w:sz w:val="19"/>
        </w:rPr>
        <w:t xml:space="preserve"> </w:t>
      </w:r>
      <w:r>
        <w:rPr>
          <w:sz w:val="19"/>
        </w:rPr>
        <w:t>the Services,</w:t>
      </w:r>
      <w:r>
        <w:rPr>
          <w:spacing w:val="-11"/>
          <w:sz w:val="19"/>
        </w:rPr>
        <w:t xml:space="preserve"> </w:t>
      </w:r>
      <w:r>
        <w:rPr>
          <w:sz w:val="19"/>
        </w:rPr>
        <w:t>compatibility</w:t>
      </w:r>
      <w:r>
        <w:rPr>
          <w:spacing w:val="-16"/>
          <w:sz w:val="19"/>
        </w:rPr>
        <w:t xml:space="preserve"> </w:t>
      </w:r>
      <w:r>
        <w:rPr>
          <w:sz w:val="19"/>
        </w:rPr>
        <w:t>with,</w:t>
      </w:r>
      <w:r>
        <w:rPr>
          <w:spacing w:val="-9"/>
          <w:sz w:val="19"/>
        </w:rPr>
        <w:t xml:space="preserve"> </w:t>
      </w:r>
      <w:r>
        <w:rPr>
          <w:sz w:val="19"/>
        </w:rPr>
        <w:t>and</w:t>
      </w:r>
      <w:r>
        <w:rPr>
          <w:spacing w:val="-10"/>
          <w:sz w:val="19"/>
        </w:rPr>
        <w:t xml:space="preserve"> </w:t>
      </w:r>
      <w:r>
        <w:rPr>
          <w:sz w:val="19"/>
        </w:rPr>
        <w:t>coordination</w:t>
      </w:r>
      <w:r>
        <w:rPr>
          <w:spacing w:val="-10"/>
          <w:sz w:val="19"/>
        </w:rPr>
        <w:t xml:space="preserve"> </w:t>
      </w:r>
      <w:r>
        <w:rPr>
          <w:sz w:val="19"/>
        </w:rPr>
        <w:t>of,</w:t>
      </w:r>
      <w:r>
        <w:rPr>
          <w:spacing w:val="-10"/>
          <w:sz w:val="19"/>
        </w:rPr>
        <w:t xml:space="preserve"> </w:t>
      </w:r>
      <w:r>
        <w:rPr>
          <w:sz w:val="19"/>
        </w:rPr>
        <w:t>all</w:t>
      </w:r>
      <w:r>
        <w:rPr>
          <w:spacing w:val="-12"/>
          <w:sz w:val="19"/>
        </w:rPr>
        <w:t xml:space="preserve"> </w:t>
      </w:r>
      <w:r>
        <w:rPr>
          <w:sz w:val="19"/>
        </w:rPr>
        <w:t>designs,</w:t>
      </w:r>
      <w:r>
        <w:rPr>
          <w:spacing w:val="-10"/>
          <w:sz w:val="19"/>
        </w:rPr>
        <w:t xml:space="preserve"> </w:t>
      </w:r>
      <w:r>
        <w:rPr>
          <w:sz w:val="19"/>
        </w:rPr>
        <w:t>drawings,</w:t>
      </w:r>
      <w:r>
        <w:rPr>
          <w:spacing w:val="-13"/>
          <w:sz w:val="19"/>
        </w:rPr>
        <w:t xml:space="preserve"> </w:t>
      </w:r>
      <w:r>
        <w:rPr>
          <w:sz w:val="19"/>
        </w:rPr>
        <w:t>specifications,</w:t>
      </w:r>
      <w:r>
        <w:rPr>
          <w:spacing w:val="-13"/>
          <w:sz w:val="19"/>
        </w:rPr>
        <w:t xml:space="preserve"> </w:t>
      </w:r>
      <w:r>
        <w:rPr>
          <w:sz w:val="19"/>
        </w:rPr>
        <w:t>calculations,</w:t>
      </w:r>
      <w:r>
        <w:rPr>
          <w:spacing w:val="-13"/>
          <w:sz w:val="19"/>
        </w:rPr>
        <w:t xml:space="preserve"> </w:t>
      </w:r>
      <w:r>
        <w:rPr>
          <w:sz w:val="19"/>
        </w:rPr>
        <w:t>data, reports</w:t>
      </w:r>
      <w:r>
        <w:rPr>
          <w:spacing w:val="-14"/>
          <w:sz w:val="19"/>
        </w:rPr>
        <w:t xml:space="preserve"> </w:t>
      </w:r>
      <w:r>
        <w:rPr>
          <w:sz w:val="19"/>
        </w:rPr>
        <w:t>or</w:t>
      </w:r>
      <w:r>
        <w:rPr>
          <w:spacing w:val="-15"/>
          <w:sz w:val="19"/>
        </w:rPr>
        <w:t xml:space="preserve"> </w:t>
      </w:r>
      <w:r>
        <w:rPr>
          <w:sz w:val="19"/>
        </w:rPr>
        <w:t>other</w:t>
      </w:r>
      <w:r>
        <w:rPr>
          <w:spacing w:val="-15"/>
          <w:sz w:val="19"/>
        </w:rPr>
        <w:t xml:space="preserve"> </w:t>
      </w:r>
      <w:r>
        <w:rPr>
          <w:sz w:val="19"/>
        </w:rPr>
        <w:t>Services</w:t>
      </w:r>
      <w:r>
        <w:rPr>
          <w:spacing w:val="-14"/>
          <w:sz w:val="19"/>
        </w:rPr>
        <w:t xml:space="preserve"> </w:t>
      </w:r>
      <w:r>
        <w:rPr>
          <w:sz w:val="19"/>
        </w:rPr>
        <w:t>to</w:t>
      </w:r>
      <w:r>
        <w:rPr>
          <w:spacing w:val="-13"/>
          <w:sz w:val="19"/>
        </w:rPr>
        <w:t xml:space="preserve"> </w:t>
      </w:r>
      <w:r>
        <w:rPr>
          <w:sz w:val="19"/>
        </w:rPr>
        <w:t>be</w:t>
      </w:r>
      <w:r>
        <w:rPr>
          <w:spacing w:val="-14"/>
          <w:sz w:val="19"/>
        </w:rPr>
        <w:t xml:space="preserve"> </w:t>
      </w:r>
      <w:r>
        <w:rPr>
          <w:sz w:val="19"/>
        </w:rPr>
        <w:t>provided</w:t>
      </w:r>
      <w:r>
        <w:rPr>
          <w:spacing w:val="-13"/>
          <w:sz w:val="19"/>
        </w:rPr>
        <w:t xml:space="preserve"> </w:t>
      </w:r>
      <w:r>
        <w:rPr>
          <w:sz w:val="19"/>
        </w:rPr>
        <w:t>hereunder.</w:t>
      </w:r>
      <w:r>
        <w:rPr>
          <w:spacing w:val="20"/>
          <w:sz w:val="19"/>
        </w:rPr>
        <w:t xml:space="preserve"> </w:t>
      </w:r>
      <w:r>
        <w:rPr>
          <w:sz w:val="19"/>
        </w:rPr>
        <w:t>Subconsultant</w:t>
      </w:r>
      <w:r>
        <w:rPr>
          <w:spacing w:val="-11"/>
          <w:sz w:val="19"/>
        </w:rPr>
        <w:t xml:space="preserve"> </w:t>
      </w:r>
      <w:r>
        <w:rPr>
          <w:sz w:val="19"/>
        </w:rPr>
        <w:t>shall,</w:t>
      </w:r>
      <w:r>
        <w:rPr>
          <w:spacing w:val="-13"/>
          <w:sz w:val="19"/>
        </w:rPr>
        <w:t xml:space="preserve"> </w:t>
      </w:r>
      <w:r>
        <w:rPr>
          <w:sz w:val="19"/>
        </w:rPr>
        <w:t>promptly</w:t>
      </w:r>
      <w:r>
        <w:rPr>
          <w:spacing w:val="-25"/>
          <w:sz w:val="19"/>
        </w:rPr>
        <w:t xml:space="preserve"> </w:t>
      </w:r>
      <w:r>
        <w:rPr>
          <w:sz w:val="19"/>
        </w:rPr>
        <w:t>upon</w:t>
      </w:r>
      <w:r>
        <w:rPr>
          <w:spacing w:val="-18"/>
          <w:sz w:val="19"/>
        </w:rPr>
        <w:t xml:space="preserve"> </w:t>
      </w:r>
      <w:r>
        <w:rPr>
          <w:spacing w:val="-3"/>
          <w:sz w:val="19"/>
        </w:rPr>
        <w:t>notice</w:t>
      </w:r>
      <w:r>
        <w:rPr>
          <w:spacing w:val="-18"/>
          <w:sz w:val="19"/>
        </w:rPr>
        <w:t xml:space="preserve"> </w:t>
      </w:r>
      <w:r>
        <w:rPr>
          <w:sz w:val="19"/>
        </w:rPr>
        <w:t>or</w:t>
      </w:r>
      <w:r>
        <w:rPr>
          <w:spacing w:val="-20"/>
          <w:sz w:val="19"/>
        </w:rPr>
        <w:t xml:space="preserve"> </w:t>
      </w:r>
      <w:r>
        <w:rPr>
          <w:spacing w:val="-3"/>
          <w:sz w:val="19"/>
        </w:rPr>
        <w:t xml:space="preserve">discovery </w:t>
      </w:r>
      <w:r>
        <w:rPr>
          <w:sz w:val="19"/>
        </w:rPr>
        <w:t>thereof</w:t>
      </w:r>
      <w:r>
        <w:rPr>
          <w:spacing w:val="-14"/>
          <w:sz w:val="19"/>
        </w:rPr>
        <w:t xml:space="preserve"> </w:t>
      </w:r>
      <w:r>
        <w:rPr>
          <w:sz w:val="19"/>
        </w:rPr>
        <w:t>correct</w:t>
      </w:r>
      <w:r>
        <w:rPr>
          <w:spacing w:val="-16"/>
          <w:sz w:val="19"/>
        </w:rPr>
        <w:t xml:space="preserve"> </w:t>
      </w:r>
      <w:r>
        <w:rPr>
          <w:sz w:val="19"/>
        </w:rPr>
        <w:t>or</w:t>
      </w:r>
      <w:r>
        <w:rPr>
          <w:spacing w:val="-16"/>
          <w:sz w:val="19"/>
        </w:rPr>
        <w:t xml:space="preserve"> </w:t>
      </w:r>
      <w:r>
        <w:rPr>
          <w:sz w:val="19"/>
        </w:rPr>
        <w:t>revise</w:t>
      </w:r>
      <w:r>
        <w:rPr>
          <w:spacing w:val="-15"/>
          <w:sz w:val="19"/>
        </w:rPr>
        <w:t xml:space="preserve"> </w:t>
      </w:r>
      <w:r>
        <w:rPr>
          <w:sz w:val="19"/>
        </w:rPr>
        <w:t>any</w:t>
      </w:r>
      <w:r>
        <w:rPr>
          <w:spacing w:val="-21"/>
          <w:sz w:val="19"/>
        </w:rPr>
        <w:t xml:space="preserve"> </w:t>
      </w:r>
      <w:r>
        <w:rPr>
          <w:sz w:val="19"/>
        </w:rPr>
        <w:t>errors</w:t>
      </w:r>
      <w:r>
        <w:rPr>
          <w:spacing w:val="-15"/>
          <w:sz w:val="19"/>
        </w:rPr>
        <w:t xml:space="preserve"> </w:t>
      </w:r>
      <w:r>
        <w:rPr>
          <w:sz w:val="19"/>
        </w:rPr>
        <w:t>or</w:t>
      </w:r>
      <w:r>
        <w:rPr>
          <w:spacing w:val="-17"/>
          <w:sz w:val="19"/>
        </w:rPr>
        <w:t xml:space="preserve"> </w:t>
      </w:r>
      <w:r>
        <w:rPr>
          <w:sz w:val="19"/>
        </w:rPr>
        <w:t>deficiencies,</w:t>
      </w:r>
      <w:r>
        <w:rPr>
          <w:spacing w:val="-14"/>
          <w:sz w:val="19"/>
        </w:rPr>
        <w:t xml:space="preserve"> </w:t>
      </w:r>
      <w:r>
        <w:rPr>
          <w:sz w:val="19"/>
        </w:rPr>
        <w:t>without</w:t>
      </w:r>
      <w:r>
        <w:rPr>
          <w:spacing w:val="-16"/>
          <w:sz w:val="19"/>
        </w:rPr>
        <w:t xml:space="preserve"> </w:t>
      </w:r>
      <w:r>
        <w:rPr>
          <w:sz w:val="19"/>
        </w:rPr>
        <w:t>any</w:t>
      </w:r>
      <w:r>
        <w:rPr>
          <w:spacing w:val="-21"/>
          <w:sz w:val="19"/>
        </w:rPr>
        <w:t xml:space="preserve"> </w:t>
      </w:r>
      <w:r>
        <w:rPr>
          <w:sz w:val="19"/>
        </w:rPr>
        <w:t>additional</w:t>
      </w:r>
      <w:r>
        <w:rPr>
          <w:spacing w:val="-15"/>
          <w:sz w:val="19"/>
        </w:rPr>
        <w:t xml:space="preserve"> </w:t>
      </w:r>
      <w:r>
        <w:rPr>
          <w:sz w:val="19"/>
        </w:rPr>
        <w:t>compensation,</w:t>
      </w:r>
      <w:r>
        <w:rPr>
          <w:spacing w:val="-19"/>
          <w:sz w:val="19"/>
        </w:rPr>
        <w:t xml:space="preserve"> </w:t>
      </w:r>
      <w:r>
        <w:rPr>
          <w:sz w:val="19"/>
        </w:rPr>
        <w:t>which</w:t>
      </w:r>
      <w:r>
        <w:rPr>
          <w:spacing w:val="-18"/>
          <w:sz w:val="19"/>
        </w:rPr>
        <w:t xml:space="preserve"> </w:t>
      </w:r>
      <w:r>
        <w:rPr>
          <w:spacing w:val="-3"/>
          <w:sz w:val="19"/>
        </w:rPr>
        <w:t>result</w:t>
      </w:r>
      <w:r>
        <w:rPr>
          <w:spacing w:val="-20"/>
          <w:sz w:val="19"/>
        </w:rPr>
        <w:t xml:space="preserve"> </w:t>
      </w:r>
      <w:r>
        <w:rPr>
          <w:sz w:val="19"/>
        </w:rPr>
        <w:t>from the</w:t>
      </w:r>
      <w:r>
        <w:rPr>
          <w:spacing w:val="-7"/>
          <w:sz w:val="19"/>
        </w:rPr>
        <w:t xml:space="preserve"> </w:t>
      </w:r>
      <w:r>
        <w:rPr>
          <w:sz w:val="19"/>
        </w:rPr>
        <w:t>Subconsultant’s</w:t>
      </w:r>
      <w:r>
        <w:rPr>
          <w:spacing w:val="-6"/>
          <w:sz w:val="19"/>
        </w:rPr>
        <w:t xml:space="preserve"> </w:t>
      </w:r>
      <w:r>
        <w:rPr>
          <w:sz w:val="19"/>
        </w:rPr>
        <w:t>services.</w:t>
      </w:r>
      <w:r>
        <w:rPr>
          <w:spacing w:val="36"/>
          <w:sz w:val="19"/>
        </w:rPr>
        <w:t xml:space="preserve"> </w:t>
      </w:r>
      <w:r>
        <w:rPr>
          <w:sz w:val="19"/>
        </w:rPr>
        <w:t>Subconsultant</w:t>
      </w:r>
      <w:r>
        <w:rPr>
          <w:spacing w:val="-6"/>
          <w:sz w:val="19"/>
        </w:rPr>
        <w:t xml:space="preserve"> </w:t>
      </w:r>
      <w:r>
        <w:rPr>
          <w:sz w:val="19"/>
        </w:rPr>
        <w:t>shall</w:t>
      </w:r>
      <w:r>
        <w:rPr>
          <w:spacing w:val="-9"/>
          <w:sz w:val="19"/>
        </w:rPr>
        <w:t xml:space="preserve"> </w:t>
      </w:r>
      <w:r>
        <w:rPr>
          <w:sz w:val="19"/>
        </w:rPr>
        <w:t>perform</w:t>
      </w:r>
      <w:r>
        <w:rPr>
          <w:spacing w:val="-9"/>
          <w:sz w:val="19"/>
        </w:rPr>
        <w:t xml:space="preserve"> </w:t>
      </w:r>
      <w:r>
        <w:rPr>
          <w:sz w:val="19"/>
        </w:rPr>
        <w:t>its</w:t>
      </w:r>
      <w:r>
        <w:rPr>
          <w:spacing w:val="-9"/>
          <w:sz w:val="19"/>
        </w:rPr>
        <w:t xml:space="preserve"> </w:t>
      </w:r>
      <w:r>
        <w:rPr>
          <w:sz w:val="19"/>
        </w:rPr>
        <w:t>services</w:t>
      </w:r>
      <w:r>
        <w:rPr>
          <w:spacing w:val="-8"/>
          <w:sz w:val="19"/>
        </w:rPr>
        <w:t xml:space="preserve"> </w:t>
      </w:r>
      <w:r>
        <w:rPr>
          <w:sz w:val="19"/>
        </w:rPr>
        <w:t>in</w:t>
      </w:r>
      <w:r>
        <w:rPr>
          <w:spacing w:val="-8"/>
          <w:sz w:val="19"/>
        </w:rPr>
        <w:t xml:space="preserve"> </w:t>
      </w:r>
      <w:r>
        <w:rPr>
          <w:sz w:val="19"/>
        </w:rPr>
        <w:t>accordance</w:t>
      </w:r>
      <w:r>
        <w:rPr>
          <w:spacing w:val="-10"/>
          <w:sz w:val="19"/>
        </w:rPr>
        <w:t xml:space="preserve"> </w:t>
      </w:r>
      <w:r>
        <w:rPr>
          <w:sz w:val="19"/>
        </w:rPr>
        <w:t>with</w:t>
      </w:r>
      <w:r>
        <w:rPr>
          <w:spacing w:val="-7"/>
          <w:sz w:val="19"/>
        </w:rPr>
        <w:t xml:space="preserve"> </w:t>
      </w:r>
      <w:r>
        <w:rPr>
          <w:sz w:val="19"/>
        </w:rPr>
        <w:t>the</w:t>
      </w:r>
      <w:r>
        <w:rPr>
          <w:spacing w:val="-9"/>
          <w:sz w:val="19"/>
        </w:rPr>
        <w:t xml:space="preserve"> </w:t>
      </w:r>
      <w:r>
        <w:rPr>
          <w:sz w:val="19"/>
        </w:rPr>
        <w:t>standard</w:t>
      </w:r>
      <w:r>
        <w:rPr>
          <w:spacing w:val="-7"/>
          <w:sz w:val="19"/>
        </w:rPr>
        <w:t xml:space="preserve"> </w:t>
      </w:r>
      <w:r>
        <w:rPr>
          <w:sz w:val="19"/>
        </w:rPr>
        <w:t>of care</w:t>
      </w:r>
      <w:r>
        <w:rPr>
          <w:spacing w:val="-12"/>
          <w:sz w:val="19"/>
        </w:rPr>
        <w:t xml:space="preserve"> </w:t>
      </w:r>
      <w:r>
        <w:rPr>
          <w:sz w:val="19"/>
        </w:rPr>
        <w:t>in</w:t>
      </w:r>
      <w:r>
        <w:rPr>
          <w:spacing w:val="-10"/>
          <w:sz w:val="19"/>
        </w:rPr>
        <w:t xml:space="preserve"> </w:t>
      </w:r>
      <w:r>
        <w:rPr>
          <w:sz w:val="19"/>
        </w:rPr>
        <w:t>the</w:t>
      </w:r>
      <w:r>
        <w:rPr>
          <w:spacing w:val="-11"/>
          <w:sz w:val="19"/>
        </w:rPr>
        <w:t xml:space="preserve"> </w:t>
      </w:r>
      <w:r>
        <w:rPr>
          <w:sz w:val="19"/>
        </w:rPr>
        <w:t>Prime</w:t>
      </w:r>
      <w:r>
        <w:rPr>
          <w:spacing w:val="-12"/>
          <w:sz w:val="19"/>
        </w:rPr>
        <w:t xml:space="preserve"> </w:t>
      </w:r>
      <w:r>
        <w:rPr>
          <w:sz w:val="19"/>
        </w:rPr>
        <w:t>Agreement</w:t>
      </w:r>
      <w:r>
        <w:rPr>
          <w:spacing w:val="-10"/>
          <w:sz w:val="19"/>
        </w:rPr>
        <w:t xml:space="preserve"> </w:t>
      </w:r>
      <w:r>
        <w:rPr>
          <w:sz w:val="19"/>
        </w:rPr>
        <w:t>but</w:t>
      </w:r>
      <w:r>
        <w:rPr>
          <w:spacing w:val="-14"/>
          <w:sz w:val="19"/>
        </w:rPr>
        <w:t xml:space="preserve"> </w:t>
      </w:r>
      <w:r>
        <w:rPr>
          <w:sz w:val="19"/>
        </w:rPr>
        <w:t>with</w:t>
      </w:r>
      <w:r>
        <w:rPr>
          <w:spacing w:val="-12"/>
          <w:sz w:val="19"/>
        </w:rPr>
        <w:t xml:space="preserve"> </w:t>
      </w:r>
      <w:r>
        <w:rPr>
          <w:sz w:val="19"/>
        </w:rPr>
        <w:t>no</w:t>
      </w:r>
      <w:r>
        <w:rPr>
          <w:spacing w:val="-13"/>
          <w:sz w:val="19"/>
        </w:rPr>
        <w:t xml:space="preserve"> </w:t>
      </w:r>
      <w:r>
        <w:rPr>
          <w:sz w:val="19"/>
        </w:rPr>
        <w:t>less</w:t>
      </w:r>
      <w:r>
        <w:rPr>
          <w:spacing w:val="-12"/>
          <w:sz w:val="19"/>
        </w:rPr>
        <w:t xml:space="preserve"> </w:t>
      </w:r>
      <w:r>
        <w:rPr>
          <w:sz w:val="19"/>
        </w:rPr>
        <w:t>than</w:t>
      </w:r>
      <w:r>
        <w:rPr>
          <w:spacing w:val="-13"/>
          <w:sz w:val="19"/>
        </w:rPr>
        <w:t xml:space="preserve"> </w:t>
      </w:r>
      <w:r>
        <w:rPr>
          <w:sz w:val="19"/>
        </w:rPr>
        <w:t>the</w:t>
      </w:r>
      <w:r>
        <w:rPr>
          <w:spacing w:val="-13"/>
          <w:sz w:val="19"/>
        </w:rPr>
        <w:t xml:space="preserve"> </w:t>
      </w:r>
      <w:r>
        <w:rPr>
          <w:sz w:val="19"/>
        </w:rPr>
        <w:t>same</w:t>
      </w:r>
      <w:r>
        <w:rPr>
          <w:spacing w:val="-13"/>
          <w:sz w:val="19"/>
        </w:rPr>
        <w:t xml:space="preserve"> </w:t>
      </w:r>
      <w:r>
        <w:rPr>
          <w:sz w:val="19"/>
        </w:rPr>
        <w:t>degree</w:t>
      </w:r>
      <w:r>
        <w:rPr>
          <w:spacing w:val="-14"/>
          <w:sz w:val="19"/>
        </w:rPr>
        <w:t xml:space="preserve"> </w:t>
      </w:r>
      <w:r>
        <w:rPr>
          <w:sz w:val="19"/>
        </w:rPr>
        <w:t>of</w:t>
      </w:r>
      <w:r>
        <w:rPr>
          <w:spacing w:val="-11"/>
          <w:sz w:val="19"/>
        </w:rPr>
        <w:t xml:space="preserve"> </w:t>
      </w:r>
      <w:r>
        <w:rPr>
          <w:sz w:val="19"/>
        </w:rPr>
        <w:t>care,</w:t>
      </w:r>
      <w:r>
        <w:rPr>
          <w:spacing w:val="-14"/>
          <w:sz w:val="19"/>
        </w:rPr>
        <w:t xml:space="preserve"> </w:t>
      </w:r>
      <w:r>
        <w:rPr>
          <w:sz w:val="19"/>
        </w:rPr>
        <w:t>skill</w:t>
      </w:r>
      <w:r>
        <w:rPr>
          <w:spacing w:val="-13"/>
          <w:sz w:val="19"/>
        </w:rPr>
        <w:t xml:space="preserve"> </w:t>
      </w:r>
      <w:r>
        <w:rPr>
          <w:sz w:val="19"/>
        </w:rPr>
        <w:t>and</w:t>
      </w:r>
      <w:r>
        <w:rPr>
          <w:spacing w:val="-13"/>
          <w:sz w:val="19"/>
        </w:rPr>
        <w:t xml:space="preserve"> </w:t>
      </w:r>
      <w:r>
        <w:rPr>
          <w:sz w:val="19"/>
        </w:rPr>
        <w:t>diligence</w:t>
      </w:r>
      <w:r>
        <w:rPr>
          <w:spacing w:val="-13"/>
          <w:sz w:val="19"/>
        </w:rPr>
        <w:t xml:space="preserve"> </w:t>
      </w:r>
      <w:r>
        <w:rPr>
          <w:sz w:val="19"/>
        </w:rPr>
        <w:t>exercised</w:t>
      </w:r>
      <w:r>
        <w:rPr>
          <w:spacing w:val="-13"/>
          <w:sz w:val="19"/>
        </w:rPr>
        <w:t xml:space="preserve"> </w:t>
      </w:r>
      <w:r>
        <w:rPr>
          <w:sz w:val="19"/>
        </w:rPr>
        <w:t>by</w:t>
      </w:r>
    </w:p>
    <w:p w14:paraId="2FAEF48F" w14:textId="77777777" w:rsidR="00E03697" w:rsidRDefault="00E03697">
      <w:pPr>
        <w:spacing w:line="244" w:lineRule="auto"/>
        <w:jc w:val="both"/>
        <w:rPr>
          <w:sz w:val="19"/>
        </w:rPr>
        <w:sectPr w:rsidR="00E03697">
          <w:footerReference w:type="default" r:id="rId10"/>
          <w:type w:val="continuous"/>
          <w:pgSz w:w="12240" w:h="15840"/>
          <w:pgMar w:top="1380" w:right="1280" w:bottom="1480" w:left="1340" w:header="720" w:footer="1294" w:gutter="0"/>
          <w:pgNumType w:start="1"/>
          <w:cols w:space="720"/>
        </w:sectPr>
      </w:pPr>
    </w:p>
    <w:p w14:paraId="65E8E604" w14:textId="610A3994" w:rsidR="00E03697" w:rsidRDefault="006E7F59">
      <w:pPr>
        <w:pStyle w:val="Heading1"/>
        <w:spacing w:before="65" w:line="249" w:lineRule="auto"/>
        <w:ind w:left="1540" w:right="154"/>
        <w:jc w:val="both"/>
      </w:pPr>
      <w:r>
        <w:rPr>
          <w:b w:val="0"/>
        </w:rPr>
        <w:lastRenderedPageBreak/>
        <w:t>a</w:t>
      </w:r>
      <w:r>
        <w:rPr>
          <w:b w:val="0"/>
          <w:spacing w:val="-15"/>
        </w:rPr>
        <w:t xml:space="preserve"> </w:t>
      </w:r>
      <w:r>
        <w:rPr>
          <w:b w:val="0"/>
        </w:rPr>
        <w:t>member</w:t>
      </w:r>
      <w:r>
        <w:rPr>
          <w:b w:val="0"/>
          <w:spacing w:val="-15"/>
        </w:rPr>
        <w:t xml:space="preserve"> </w:t>
      </w:r>
      <w:r>
        <w:rPr>
          <w:b w:val="0"/>
        </w:rPr>
        <w:t>of</w:t>
      </w:r>
      <w:r>
        <w:rPr>
          <w:b w:val="0"/>
          <w:spacing w:val="-12"/>
        </w:rPr>
        <w:t xml:space="preserve"> </w:t>
      </w:r>
      <w:r>
        <w:rPr>
          <w:b w:val="0"/>
        </w:rPr>
        <w:t>the</w:t>
      </w:r>
      <w:r>
        <w:rPr>
          <w:b w:val="0"/>
          <w:spacing w:val="-14"/>
        </w:rPr>
        <w:t xml:space="preserve"> </w:t>
      </w:r>
      <w:r>
        <w:rPr>
          <w:b w:val="0"/>
        </w:rPr>
        <w:t>same</w:t>
      </w:r>
      <w:r>
        <w:rPr>
          <w:b w:val="0"/>
          <w:spacing w:val="-14"/>
        </w:rPr>
        <w:t xml:space="preserve"> </w:t>
      </w:r>
      <w:r>
        <w:rPr>
          <w:b w:val="0"/>
        </w:rPr>
        <w:t>profession</w:t>
      </w:r>
      <w:r>
        <w:rPr>
          <w:b w:val="0"/>
          <w:spacing w:val="-14"/>
        </w:rPr>
        <w:t xml:space="preserve"> </w:t>
      </w:r>
      <w:r>
        <w:rPr>
          <w:b w:val="0"/>
        </w:rPr>
        <w:t>currently</w:t>
      </w:r>
      <w:r>
        <w:rPr>
          <w:b w:val="0"/>
          <w:spacing w:val="-19"/>
        </w:rPr>
        <w:t xml:space="preserve"> </w:t>
      </w:r>
      <w:r>
        <w:rPr>
          <w:b w:val="0"/>
        </w:rPr>
        <w:t>practicing</w:t>
      </w:r>
      <w:r>
        <w:rPr>
          <w:b w:val="0"/>
          <w:spacing w:val="-16"/>
        </w:rPr>
        <w:t xml:space="preserve"> </w:t>
      </w:r>
      <w:r>
        <w:rPr>
          <w:b w:val="0"/>
        </w:rPr>
        <w:t>under</w:t>
      </w:r>
      <w:r>
        <w:rPr>
          <w:b w:val="0"/>
          <w:spacing w:val="-15"/>
        </w:rPr>
        <w:t xml:space="preserve"> </w:t>
      </w:r>
      <w:r>
        <w:rPr>
          <w:b w:val="0"/>
        </w:rPr>
        <w:t>similar</w:t>
      </w:r>
      <w:r>
        <w:rPr>
          <w:b w:val="0"/>
          <w:spacing w:val="-15"/>
        </w:rPr>
        <w:t xml:space="preserve"> </w:t>
      </w:r>
      <w:r>
        <w:rPr>
          <w:b w:val="0"/>
        </w:rPr>
        <w:t>circumstances</w:t>
      </w:r>
      <w:del w:id="24" w:author="Hall, Rhonda" w:date="2019-11-13T10:11:00Z">
        <w:r w:rsidDel="008D0F5E">
          <w:rPr>
            <w:b w:val="0"/>
          </w:rPr>
          <w:delText>.</w:delText>
        </w:r>
        <w:r w:rsidDel="008D0F5E">
          <w:rPr>
            <w:b w:val="0"/>
            <w:spacing w:val="-11"/>
          </w:rPr>
          <w:delText xml:space="preserve"> </w:delText>
        </w:r>
        <w:commentRangeStart w:id="25"/>
        <w:r w:rsidDel="008D0F5E">
          <w:delText>Note:</w:delText>
        </w:r>
        <w:r w:rsidDel="008D0F5E">
          <w:rPr>
            <w:spacing w:val="-15"/>
          </w:rPr>
          <w:delText xml:space="preserve"> </w:delText>
        </w:r>
        <w:r w:rsidDel="008D0F5E">
          <w:delText>All</w:delText>
        </w:r>
        <w:r w:rsidDel="008D0F5E">
          <w:rPr>
            <w:spacing w:val="-14"/>
          </w:rPr>
          <w:delText xml:space="preserve"> </w:delText>
        </w:r>
        <w:r w:rsidDel="008D0F5E">
          <w:delText>deliverables must be created utilizing software product(s)/version(s) whose native file format(s) match that specified</w:delText>
        </w:r>
        <w:r w:rsidDel="008D0F5E">
          <w:rPr>
            <w:spacing w:val="-14"/>
          </w:rPr>
          <w:delText xml:space="preserve"> </w:delText>
        </w:r>
        <w:r w:rsidDel="008D0F5E">
          <w:delText>by</w:delText>
        </w:r>
        <w:r w:rsidDel="008D0F5E">
          <w:rPr>
            <w:spacing w:val="-13"/>
          </w:rPr>
          <w:delText xml:space="preserve"> </w:delText>
        </w:r>
        <w:r w:rsidDel="008D0F5E">
          <w:delText>Consultant.</w:delText>
        </w:r>
        <w:r w:rsidDel="008D0F5E">
          <w:rPr>
            <w:spacing w:val="21"/>
          </w:rPr>
          <w:delText xml:space="preserve"> </w:delText>
        </w:r>
        <w:r w:rsidDel="008D0F5E">
          <w:delText>Translation</w:delText>
        </w:r>
        <w:r w:rsidDel="008D0F5E">
          <w:rPr>
            <w:spacing w:val="-14"/>
          </w:rPr>
          <w:delText xml:space="preserve"> </w:delText>
        </w:r>
        <w:r w:rsidDel="008D0F5E">
          <w:delText>of</w:delText>
        </w:r>
        <w:r w:rsidDel="008D0F5E">
          <w:rPr>
            <w:spacing w:val="-12"/>
          </w:rPr>
          <w:delText xml:space="preserve"> </w:delText>
        </w:r>
        <w:r w:rsidDel="008D0F5E">
          <w:delText>files</w:delText>
        </w:r>
        <w:r w:rsidDel="008D0F5E">
          <w:rPr>
            <w:spacing w:val="-14"/>
          </w:rPr>
          <w:delText xml:space="preserve"> </w:delText>
        </w:r>
        <w:r w:rsidDel="008D0F5E">
          <w:delText>between</w:delText>
        </w:r>
        <w:r w:rsidDel="008D0F5E">
          <w:rPr>
            <w:spacing w:val="-14"/>
          </w:rPr>
          <w:delText xml:space="preserve"> </w:delText>
        </w:r>
        <w:r w:rsidDel="008D0F5E">
          <w:delText>formats/versions</w:delText>
        </w:r>
        <w:r w:rsidDel="008D0F5E">
          <w:rPr>
            <w:spacing w:val="-12"/>
          </w:rPr>
          <w:delText xml:space="preserve"> </w:delText>
        </w:r>
        <w:r w:rsidDel="008D0F5E">
          <w:delText>is</w:delText>
        </w:r>
        <w:r w:rsidDel="008D0F5E">
          <w:rPr>
            <w:spacing w:val="-13"/>
          </w:rPr>
          <w:delText xml:space="preserve"> </w:delText>
        </w:r>
        <w:r w:rsidDel="008D0F5E">
          <w:delText>not</w:delText>
        </w:r>
        <w:r w:rsidDel="008D0F5E">
          <w:rPr>
            <w:spacing w:val="-10"/>
          </w:rPr>
          <w:delText xml:space="preserve"> </w:delText>
        </w:r>
        <w:r w:rsidDel="008D0F5E">
          <w:delText>permitted.</w:delText>
        </w:r>
        <w:r w:rsidDel="008D0F5E">
          <w:rPr>
            <w:spacing w:val="21"/>
          </w:rPr>
          <w:delText xml:space="preserve"> </w:delText>
        </w:r>
        <w:r w:rsidDel="008D0F5E">
          <w:delText>If</w:delText>
        </w:r>
        <w:r w:rsidDel="008D0F5E">
          <w:rPr>
            <w:spacing w:val="-12"/>
          </w:rPr>
          <w:delText xml:space="preserve"> </w:delText>
        </w:r>
        <w:r w:rsidDel="008D0F5E">
          <w:delText>the</w:delText>
        </w:r>
        <w:r w:rsidDel="008D0F5E">
          <w:rPr>
            <w:spacing w:val="-19"/>
          </w:rPr>
          <w:delText xml:space="preserve"> </w:delText>
        </w:r>
        <w:r w:rsidDel="008D0F5E">
          <w:delText>use</w:delText>
        </w:r>
        <w:r w:rsidDel="008D0F5E">
          <w:rPr>
            <w:spacing w:val="-18"/>
          </w:rPr>
          <w:delText xml:space="preserve"> </w:delText>
        </w:r>
        <w:r w:rsidDel="008D0F5E">
          <w:delText>of document</w:delText>
        </w:r>
        <w:r w:rsidDel="008D0F5E">
          <w:rPr>
            <w:spacing w:val="-16"/>
          </w:rPr>
          <w:delText xml:space="preserve"> </w:delText>
        </w:r>
        <w:r w:rsidDel="008D0F5E">
          <w:delText>management</w:delText>
        </w:r>
        <w:r w:rsidDel="008D0F5E">
          <w:rPr>
            <w:spacing w:val="-15"/>
          </w:rPr>
          <w:delText xml:space="preserve"> </w:delText>
        </w:r>
        <w:r w:rsidDel="008D0F5E">
          <w:delText>software</w:delText>
        </w:r>
        <w:r w:rsidDel="008D0F5E">
          <w:rPr>
            <w:spacing w:val="-14"/>
          </w:rPr>
          <w:delText xml:space="preserve"> </w:delText>
        </w:r>
        <w:r w:rsidDel="008D0F5E">
          <w:delText>(DMS)</w:delText>
        </w:r>
        <w:r w:rsidDel="008D0F5E">
          <w:rPr>
            <w:spacing w:val="-15"/>
          </w:rPr>
          <w:delText xml:space="preserve"> </w:delText>
        </w:r>
        <w:r w:rsidDel="008D0F5E">
          <w:delText>is</w:delText>
        </w:r>
        <w:r w:rsidDel="008D0F5E">
          <w:rPr>
            <w:spacing w:val="-13"/>
          </w:rPr>
          <w:delText xml:space="preserve"> </w:delText>
        </w:r>
        <w:r w:rsidDel="008D0F5E">
          <w:delText>specified</w:delText>
        </w:r>
        <w:r w:rsidDel="008D0F5E">
          <w:rPr>
            <w:spacing w:val="-14"/>
          </w:rPr>
          <w:delText xml:space="preserve"> </w:delText>
        </w:r>
        <w:r w:rsidDel="008D0F5E">
          <w:delText>by</w:delText>
        </w:r>
        <w:r w:rsidDel="008D0F5E">
          <w:rPr>
            <w:spacing w:val="-13"/>
          </w:rPr>
          <w:delText xml:space="preserve"> </w:delText>
        </w:r>
        <w:r w:rsidDel="008D0F5E">
          <w:delText>consultant,</w:delText>
        </w:r>
        <w:r w:rsidDel="008D0F5E">
          <w:rPr>
            <w:spacing w:val="-15"/>
          </w:rPr>
          <w:delText xml:space="preserve"> </w:delText>
        </w:r>
        <w:r w:rsidDel="008D0F5E">
          <w:delText>all</w:delText>
        </w:r>
        <w:r w:rsidDel="008D0F5E">
          <w:rPr>
            <w:spacing w:val="-14"/>
          </w:rPr>
          <w:delText xml:space="preserve"> </w:delText>
        </w:r>
        <w:r w:rsidDel="008D0F5E">
          <w:delText>files</w:delText>
        </w:r>
        <w:r w:rsidDel="008D0F5E">
          <w:rPr>
            <w:spacing w:val="-14"/>
          </w:rPr>
          <w:delText xml:space="preserve"> </w:delText>
        </w:r>
        <w:r w:rsidDel="008D0F5E">
          <w:delText>must</w:delText>
        </w:r>
        <w:r w:rsidDel="008D0F5E">
          <w:rPr>
            <w:spacing w:val="-15"/>
          </w:rPr>
          <w:delText xml:space="preserve"> </w:delText>
        </w:r>
        <w:r w:rsidDel="008D0F5E">
          <w:delText>be</w:delText>
        </w:r>
        <w:r w:rsidDel="008D0F5E">
          <w:rPr>
            <w:spacing w:val="-14"/>
          </w:rPr>
          <w:delText xml:space="preserve"> </w:delText>
        </w:r>
        <w:r w:rsidDel="008D0F5E">
          <w:delText>accessed,</w:delText>
        </w:r>
        <w:r w:rsidDel="008D0F5E">
          <w:rPr>
            <w:spacing w:val="-18"/>
          </w:rPr>
          <w:delText xml:space="preserve"> </w:delText>
        </w:r>
        <w:r w:rsidDel="008D0F5E">
          <w:rPr>
            <w:spacing w:val="-3"/>
          </w:rPr>
          <w:delText xml:space="preserve">worked </w:delText>
        </w:r>
        <w:r w:rsidDel="008D0F5E">
          <w:delText>on, and maintained within the DMS at all</w:delText>
        </w:r>
        <w:r w:rsidDel="008D0F5E">
          <w:rPr>
            <w:spacing w:val="-3"/>
          </w:rPr>
          <w:delText xml:space="preserve"> </w:delText>
        </w:r>
        <w:r w:rsidDel="008D0F5E">
          <w:delText>times!</w:delText>
        </w:r>
        <w:commentRangeEnd w:id="25"/>
        <w:r w:rsidR="00672774" w:rsidDel="008D0F5E">
          <w:rPr>
            <w:rStyle w:val="CommentReference"/>
            <w:b w:val="0"/>
            <w:bCs w:val="0"/>
          </w:rPr>
          <w:commentReference w:id="25"/>
        </w:r>
      </w:del>
    </w:p>
    <w:p w14:paraId="32CD2004" w14:textId="77777777" w:rsidR="00E03697" w:rsidRDefault="00E03697">
      <w:pPr>
        <w:pStyle w:val="BodyText"/>
        <w:spacing w:before="1"/>
        <w:rPr>
          <w:b/>
        </w:rPr>
      </w:pPr>
    </w:p>
    <w:p w14:paraId="0251F6E6" w14:textId="4854E6AE" w:rsidR="00E03697" w:rsidRDefault="006E7F59">
      <w:pPr>
        <w:pStyle w:val="ListParagraph"/>
        <w:numPr>
          <w:ilvl w:val="2"/>
          <w:numId w:val="9"/>
        </w:numPr>
        <w:tabs>
          <w:tab w:val="left" w:pos="1540"/>
          <w:tab w:val="left" w:pos="1541"/>
        </w:tabs>
        <w:spacing w:before="1" w:line="244" w:lineRule="auto"/>
        <w:ind w:right="150"/>
        <w:rPr>
          <w:sz w:val="19"/>
        </w:rPr>
      </w:pPr>
      <w:r>
        <w:rPr>
          <w:sz w:val="19"/>
        </w:rPr>
        <w:t>Subconsultant</w:t>
      </w:r>
      <w:r>
        <w:rPr>
          <w:spacing w:val="-15"/>
          <w:sz w:val="19"/>
        </w:rPr>
        <w:t xml:space="preserve"> </w:t>
      </w:r>
      <w:r>
        <w:rPr>
          <w:sz w:val="19"/>
        </w:rPr>
        <w:t>shall</w:t>
      </w:r>
      <w:r>
        <w:rPr>
          <w:spacing w:val="-15"/>
          <w:sz w:val="19"/>
        </w:rPr>
        <w:t xml:space="preserve"> </w:t>
      </w:r>
      <w:r>
        <w:rPr>
          <w:sz w:val="19"/>
        </w:rPr>
        <w:t>have</w:t>
      </w:r>
      <w:r>
        <w:rPr>
          <w:spacing w:val="-15"/>
          <w:sz w:val="19"/>
        </w:rPr>
        <w:t xml:space="preserve"> </w:t>
      </w:r>
      <w:r>
        <w:rPr>
          <w:sz w:val="19"/>
        </w:rPr>
        <w:t>a</w:t>
      </w:r>
      <w:r>
        <w:rPr>
          <w:spacing w:val="-14"/>
          <w:sz w:val="19"/>
        </w:rPr>
        <w:t xml:space="preserve"> </w:t>
      </w:r>
      <w:r>
        <w:rPr>
          <w:sz w:val="19"/>
        </w:rPr>
        <w:t>documented</w:t>
      </w:r>
      <w:r>
        <w:rPr>
          <w:spacing w:val="-14"/>
          <w:sz w:val="19"/>
        </w:rPr>
        <w:t xml:space="preserve"> </w:t>
      </w:r>
      <w:r>
        <w:rPr>
          <w:sz w:val="19"/>
        </w:rPr>
        <w:t>Quality</w:t>
      </w:r>
      <w:r>
        <w:rPr>
          <w:spacing w:val="-21"/>
          <w:sz w:val="19"/>
        </w:rPr>
        <w:t xml:space="preserve"> </w:t>
      </w:r>
      <w:r>
        <w:rPr>
          <w:sz w:val="19"/>
        </w:rPr>
        <w:t>Assurance/Quality</w:t>
      </w:r>
      <w:r>
        <w:rPr>
          <w:spacing w:val="-20"/>
          <w:sz w:val="19"/>
        </w:rPr>
        <w:t xml:space="preserve"> </w:t>
      </w:r>
      <w:r>
        <w:rPr>
          <w:sz w:val="19"/>
        </w:rPr>
        <w:t>Control</w:t>
      </w:r>
      <w:r>
        <w:rPr>
          <w:spacing w:val="-19"/>
          <w:sz w:val="19"/>
        </w:rPr>
        <w:t xml:space="preserve"> </w:t>
      </w:r>
      <w:r>
        <w:rPr>
          <w:sz w:val="19"/>
        </w:rPr>
        <w:t>(QA/QC)</w:t>
      </w:r>
      <w:r>
        <w:rPr>
          <w:spacing w:val="-20"/>
          <w:sz w:val="19"/>
        </w:rPr>
        <w:t xml:space="preserve"> </w:t>
      </w:r>
      <w:r>
        <w:rPr>
          <w:spacing w:val="-3"/>
          <w:sz w:val="19"/>
        </w:rPr>
        <w:t>process</w:t>
      </w:r>
      <w:r>
        <w:rPr>
          <w:spacing w:val="-19"/>
          <w:sz w:val="19"/>
        </w:rPr>
        <w:t xml:space="preserve"> </w:t>
      </w:r>
      <w:r>
        <w:rPr>
          <w:sz w:val="19"/>
        </w:rPr>
        <w:t>that</w:t>
      </w:r>
      <w:r>
        <w:rPr>
          <w:spacing w:val="-19"/>
          <w:sz w:val="19"/>
        </w:rPr>
        <w:t xml:space="preserve"> </w:t>
      </w:r>
      <w:r>
        <w:rPr>
          <w:spacing w:val="-3"/>
          <w:sz w:val="19"/>
        </w:rPr>
        <w:t xml:space="preserve">provides </w:t>
      </w:r>
      <w:r>
        <w:rPr>
          <w:sz w:val="19"/>
        </w:rPr>
        <w:t>for</w:t>
      </w:r>
      <w:r>
        <w:rPr>
          <w:spacing w:val="-8"/>
          <w:sz w:val="19"/>
        </w:rPr>
        <w:t xml:space="preserve"> </w:t>
      </w:r>
      <w:r>
        <w:rPr>
          <w:sz w:val="19"/>
        </w:rPr>
        <w:t>checking</w:t>
      </w:r>
      <w:r>
        <w:rPr>
          <w:spacing w:val="-8"/>
          <w:sz w:val="19"/>
        </w:rPr>
        <w:t xml:space="preserve"> </w:t>
      </w:r>
      <w:r>
        <w:rPr>
          <w:sz w:val="19"/>
        </w:rPr>
        <w:t>and</w:t>
      </w:r>
      <w:r>
        <w:rPr>
          <w:spacing w:val="-6"/>
          <w:sz w:val="19"/>
        </w:rPr>
        <w:t xml:space="preserve"> </w:t>
      </w:r>
      <w:r>
        <w:rPr>
          <w:sz w:val="19"/>
        </w:rPr>
        <w:t>reviewing</w:t>
      </w:r>
      <w:r>
        <w:rPr>
          <w:spacing w:val="-8"/>
          <w:sz w:val="19"/>
        </w:rPr>
        <w:t xml:space="preserve"> </w:t>
      </w:r>
      <w:r>
        <w:rPr>
          <w:sz w:val="19"/>
        </w:rPr>
        <w:t>work</w:t>
      </w:r>
      <w:r>
        <w:rPr>
          <w:spacing w:val="-8"/>
          <w:sz w:val="19"/>
        </w:rPr>
        <w:t xml:space="preserve"> </w:t>
      </w:r>
      <w:r>
        <w:rPr>
          <w:sz w:val="19"/>
        </w:rPr>
        <w:t>for</w:t>
      </w:r>
      <w:r>
        <w:rPr>
          <w:spacing w:val="-8"/>
          <w:sz w:val="19"/>
        </w:rPr>
        <w:t xml:space="preserve"> </w:t>
      </w:r>
      <w:r>
        <w:rPr>
          <w:sz w:val="19"/>
        </w:rPr>
        <w:t>accuracy,</w:t>
      </w:r>
      <w:r>
        <w:rPr>
          <w:spacing w:val="-6"/>
          <w:sz w:val="19"/>
        </w:rPr>
        <w:t xml:space="preserve"> </w:t>
      </w:r>
      <w:r>
        <w:rPr>
          <w:sz w:val="19"/>
        </w:rPr>
        <w:t>completeness</w:t>
      </w:r>
      <w:r>
        <w:rPr>
          <w:spacing w:val="-6"/>
          <w:sz w:val="19"/>
        </w:rPr>
        <w:t xml:space="preserve"> </w:t>
      </w:r>
      <w:r>
        <w:rPr>
          <w:sz w:val="19"/>
        </w:rPr>
        <w:t>and</w:t>
      </w:r>
      <w:r>
        <w:rPr>
          <w:spacing w:val="-6"/>
          <w:sz w:val="19"/>
        </w:rPr>
        <w:t xml:space="preserve"> </w:t>
      </w:r>
      <w:r>
        <w:rPr>
          <w:sz w:val="19"/>
        </w:rPr>
        <w:t>compliance</w:t>
      </w:r>
      <w:r>
        <w:rPr>
          <w:spacing w:val="-7"/>
          <w:sz w:val="19"/>
        </w:rPr>
        <w:t xml:space="preserve"> </w:t>
      </w:r>
      <w:r>
        <w:rPr>
          <w:sz w:val="19"/>
        </w:rPr>
        <w:t>with</w:t>
      </w:r>
      <w:r>
        <w:rPr>
          <w:spacing w:val="-6"/>
          <w:sz w:val="19"/>
        </w:rPr>
        <w:t xml:space="preserve"> </w:t>
      </w:r>
      <w:r>
        <w:rPr>
          <w:sz w:val="19"/>
        </w:rPr>
        <w:t>the</w:t>
      </w:r>
      <w:r>
        <w:rPr>
          <w:spacing w:val="-7"/>
          <w:sz w:val="19"/>
        </w:rPr>
        <w:t xml:space="preserve"> </w:t>
      </w:r>
      <w:r>
        <w:rPr>
          <w:sz w:val="19"/>
        </w:rPr>
        <w:t>scope</w:t>
      </w:r>
      <w:r>
        <w:rPr>
          <w:spacing w:val="-7"/>
          <w:sz w:val="19"/>
        </w:rPr>
        <w:t xml:space="preserve"> </w:t>
      </w:r>
      <w:r>
        <w:rPr>
          <w:sz w:val="19"/>
        </w:rPr>
        <w:t>of</w:t>
      </w:r>
      <w:r>
        <w:rPr>
          <w:spacing w:val="-6"/>
          <w:sz w:val="19"/>
        </w:rPr>
        <w:t xml:space="preserve"> </w:t>
      </w:r>
      <w:r>
        <w:rPr>
          <w:sz w:val="19"/>
        </w:rPr>
        <w:t>services. Prior to submission of deliverables, Subconsultant shall check and review Subconsultant’s work for accuracy and correctness according to the Subconsultant’s QA/QC process. When making submissions Subconsultant shall verify that checking and reviewing has been conducted according to the QA/QC process. Subconsultant shall maintain written records of these checks and reviews and, upon request by Consultant, shall supply copies of Subconsultant’s QA/QC records. Along with the submission of final documents</w:t>
      </w:r>
      <w:r>
        <w:rPr>
          <w:spacing w:val="-14"/>
          <w:sz w:val="19"/>
        </w:rPr>
        <w:t xml:space="preserve"> </w:t>
      </w:r>
      <w:r>
        <w:rPr>
          <w:sz w:val="19"/>
        </w:rPr>
        <w:t>or</w:t>
      </w:r>
      <w:r>
        <w:rPr>
          <w:spacing w:val="-15"/>
          <w:sz w:val="19"/>
        </w:rPr>
        <w:t xml:space="preserve"> </w:t>
      </w:r>
      <w:r>
        <w:rPr>
          <w:sz w:val="19"/>
        </w:rPr>
        <w:t>any</w:t>
      </w:r>
      <w:r>
        <w:rPr>
          <w:spacing w:val="-20"/>
          <w:sz w:val="19"/>
        </w:rPr>
        <w:t xml:space="preserve"> </w:t>
      </w:r>
      <w:r>
        <w:rPr>
          <w:sz w:val="19"/>
        </w:rPr>
        <w:t>other</w:t>
      </w:r>
      <w:r>
        <w:rPr>
          <w:spacing w:val="-15"/>
          <w:sz w:val="19"/>
        </w:rPr>
        <w:t xml:space="preserve"> </w:t>
      </w:r>
      <w:r>
        <w:rPr>
          <w:sz w:val="19"/>
        </w:rPr>
        <w:t>work</w:t>
      </w:r>
      <w:r>
        <w:rPr>
          <w:spacing w:val="-15"/>
          <w:sz w:val="19"/>
        </w:rPr>
        <w:t xml:space="preserve"> </w:t>
      </w:r>
      <w:r>
        <w:rPr>
          <w:sz w:val="19"/>
        </w:rPr>
        <w:t>products</w:t>
      </w:r>
      <w:r>
        <w:rPr>
          <w:spacing w:val="-13"/>
          <w:sz w:val="19"/>
        </w:rPr>
        <w:t xml:space="preserve"> </w:t>
      </w:r>
      <w:r>
        <w:rPr>
          <w:sz w:val="19"/>
        </w:rPr>
        <w:t>or</w:t>
      </w:r>
      <w:r>
        <w:rPr>
          <w:spacing w:val="-16"/>
          <w:sz w:val="19"/>
        </w:rPr>
        <w:t xml:space="preserve"> </w:t>
      </w:r>
      <w:r>
        <w:rPr>
          <w:sz w:val="19"/>
        </w:rPr>
        <w:t>deliverables</w:t>
      </w:r>
      <w:r>
        <w:rPr>
          <w:spacing w:val="-13"/>
          <w:sz w:val="19"/>
        </w:rPr>
        <w:t xml:space="preserve"> </w:t>
      </w:r>
      <w:r>
        <w:rPr>
          <w:sz w:val="19"/>
        </w:rPr>
        <w:t>defined</w:t>
      </w:r>
      <w:r>
        <w:rPr>
          <w:spacing w:val="-13"/>
          <w:sz w:val="19"/>
        </w:rPr>
        <w:t xml:space="preserve"> </w:t>
      </w:r>
      <w:r>
        <w:rPr>
          <w:sz w:val="19"/>
        </w:rPr>
        <w:t>by</w:t>
      </w:r>
      <w:r>
        <w:rPr>
          <w:spacing w:val="-20"/>
          <w:sz w:val="19"/>
        </w:rPr>
        <w:t xml:space="preserve"> </w:t>
      </w:r>
      <w:r>
        <w:rPr>
          <w:sz w:val="19"/>
        </w:rPr>
        <w:t>the</w:t>
      </w:r>
      <w:r>
        <w:rPr>
          <w:spacing w:val="-14"/>
          <w:sz w:val="19"/>
        </w:rPr>
        <w:t xml:space="preserve"> </w:t>
      </w:r>
      <w:r>
        <w:rPr>
          <w:sz w:val="19"/>
        </w:rPr>
        <w:t>scope</w:t>
      </w:r>
      <w:r>
        <w:rPr>
          <w:spacing w:val="-14"/>
          <w:sz w:val="19"/>
        </w:rPr>
        <w:t xml:space="preserve"> </w:t>
      </w:r>
      <w:r>
        <w:rPr>
          <w:sz w:val="19"/>
        </w:rPr>
        <w:t>of</w:t>
      </w:r>
      <w:r>
        <w:rPr>
          <w:spacing w:val="-16"/>
          <w:sz w:val="19"/>
        </w:rPr>
        <w:t xml:space="preserve"> </w:t>
      </w:r>
      <w:r>
        <w:rPr>
          <w:sz w:val="19"/>
        </w:rPr>
        <w:t>services,</w:t>
      </w:r>
      <w:r>
        <w:rPr>
          <w:spacing w:val="-18"/>
          <w:sz w:val="19"/>
        </w:rPr>
        <w:t xml:space="preserve"> </w:t>
      </w:r>
      <w:r>
        <w:rPr>
          <w:spacing w:val="-3"/>
          <w:sz w:val="19"/>
        </w:rPr>
        <w:t>Subconsultant</w:t>
      </w:r>
      <w:r>
        <w:rPr>
          <w:spacing w:val="-18"/>
          <w:sz w:val="19"/>
        </w:rPr>
        <w:t xml:space="preserve"> </w:t>
      </w:r>
      <w:r>
        <w:rPr>
          <w:sz w:val="19"/>
        </w:rPr>
        <w:t>shall submit</w:t>
      </w:r>
      <w:r>
        <w:rPr>
          <w:spacing w:val="-14"/>
          <w:sz w:val="19"/>
        </w:rPr>
        <w:t xml:space="preserve"> </w:t>
      </w:r>
      <w:r>
        <w:rPr>
          <w:sz w:val="19"/>
        </w:rPr>
        <w:t>a</w:t>
      </w:r>
      <w:r>
        <w:rPr>
          <w:spacing w:val="-14"/>
          <w:sz w:val="19"/>
        </w:rPr>
        <w:t xml:space="preserve"> </w:t>
      </w:r>
      <w:r>
        <w:rPr>
          <w:sz w:val="19"/>
        </w:rPr>
        <w:t>completed</w:t>
      </w:r>
      <w:r>
        <w:rPr>
          <w:spacing w:val="-13"/>
          <w:sz w:val="19"/>
        </w:rPr>
        <w:t xml:space="preserve"> </w:t>
      </w:r>
      <w:r>
        <w:rPr>
          <w:sz w:val="19"/>
        </w:rPr>
        <w:t>SUBCONSULTANT</w:t>
      </w:r>
      <w:r>
        <w:rPr>
          <w:spacing w:val="-16"/>
          <w:sz w:val="19"/>
        </w:rPr>
        <w:t xml:space="preserve"> </w:t>
      </w:r>
      <w:r>
        <w:rPr>
          <w:sz w:val="19"/>
        </w:rPr>
        <w:t>QUALITY</w:t>
      </w:r>
      <w:r>
        <w:rPr>
          <w:spacing w:val="-14"/>
          <w:sz w:val="19"/>
        </w:rPr>
        <w:t xml:space="preserve"> </w:t>
      </w:r>
      <w:r>
        <w:rPr>
          <w:spacing w:val="-3"/>
          <w:sz w:val="19"/>
        </w:rPr>
        <w:t>VERIFICATION</w:t>
      </w:r>
      <w:r>
        <w:rPr>
          <w:spacing w:val="-19"/>
          <w:sz w:val="19"/>
        </w:rPr>
        <w:t xml:space="preserve"> </w:t>
      </w:r>
      <w:r>
        <w:rPr>
          <w:spacing w:val="-3"/>
          <w:sz w:val="19"/>
        </w:rPr>
        <w:t>FORM</w:t>
      </w:r>
      <w:r>
        <w:rPr>
          <w:spacing w:val="-18"/>
          <w:sz w:val="19"/>
        </w:rPr>
        <w:t xml:space="preserve"> </w:t>
      </w:r>
      <w:r>
        <w:rPr>
          <w:spacing w:val="-3"/>
          <w:sz w:val="19"/>
        </w:rPr>
        <w:t>(Attachment</w:t>
      </w:r>
      <w:r>
        <w:rPr>
          <w:spacing w:val="-19"/>
          <w:sz w:val="19"/>
        </w:rPr>
        <w:t xml:space="preserve"> </w:t>
      </w:r>
      <w:r>
        <w:rPr>
          <w:spacing w:val="-2"/>
          <w:sz w:val="19"/>
        </w:rPr>
        <w:t>1).</w:t>
      </w:r>
      <w:r>
        <w:rPr>
          <w:spacing w:val="-17"/>
          <w:sz w:val="19"/>
        </w:rPr>
        <w:t xml:space="preserve"> </w:t>
      </w:r>
      <w:r>
        <w:rPr>
          <w:spacing w:val="-3"/>
          <w:sz w:val="19"/>
        </w:rPr>
        <w:t xml:space="preserve">Consultant </w:t>
      </w:r>
      <w:r>
        <w:rPr>
          <w:sz w:val="19"/>
        </w:rPr>
        <w:t>shall</w:t>
      </w:r>
      <w:r>
        <w:rPr>
          <w:spacing w:val="-14"/>
          <w:sz w:val="19"/>
        </w:rPr>
        <w:t xml:space="preserve"> </w:t>
      </w:r>
      <w:r>
        <w:rPr>
          <w:sz w:val="19"/>
        </w:rPr>
        <w:t>be</w:t>
      </w:r>
      <w:r>
        <w:rPr>
          <w:spacing w:val="-13"/>
          <w:sz w:val="19"/>
        </w:rPr>
        <w:t xml:space="preserve"> </w:t>
      </w:r>
      <w:r>
        <w:rPr>
          <w:sz w:val="19"/>
        </w:rPr>
        <w:t>permitted</w:t>
      </w:r>
      <w:r>
        <w:rPr>
          <w:spacing w:val="-13"/>
          <w:sz w:val="19"/>
        </w:rPr>
        <w:t xml:space="preserve"> </w:t>
      </w:r>
      <w:r>
        <w:rPr>
          <w:sz w:val="19"/>
        </w:rPr>
        <w:t>to</w:t>
      </w:r>
      <w:r>
        <w:rPr>
          <w:spacing w:val="-12"/>
          <w:sz w:val="19"/>
        </w:rPr>
        <w:t xml:space="preserve"> </w:t>
      </w:r>
      <w:r>
        <w:rPr>
          <w:sz w:val="19"/>
        </w:rPr>
        <w:t>conduct</w:t>
      </w:r>
      <w:r>
        <w:rPr>
          <w:spacing w:val="-14"/>
          <w:sz w:val="19"/>
        </w:rPr>
        <w:t xml:space="preserve"> </w:t>
      </w:r>
      <w:r>
        <w:rPr>
          <w:sz w:val="19"/>
        </w:rPr>
        <w:t>independent</w:t>
      </w:r>
      <w:r>
        <w:rPr>
          <w:spacing w:val="-13"/>
          <w:sz w:val="19"/>
        </w:rPr>
        <w:t xml:space="preserve"> </w:t>
      </w:r>
      <w:r>
        <w:rPr>
          <w:sz w:val="19"/>
        </w:rPr>
        <w:t>audits</w:t>
      </w:r>
      <w:r>
        <w:rPr>
          <w:spacing w:val="-13"/>
          <w:sz w:val="19"/>
        </w:rPr>
        <w:t xml:space="preserve"> </w:t>
      </w:r>
      <w:r>
        <w:rPr>
          <w:sz w:val="19"/>
        </w:rPr>
        <w:t>to</w:t>
      </w:r>
      <w:r>
        <w:rPr>
          <w:spacing w:val="-12"/>
          <w:sz w:val="19"/>
        </w:rPr>
        <w:t xml:space="preserve"> </w:t>
      </w:r>
      <w:r>
        <w:rPr>
          <w:sz w:val="19"/>
        </w:rPr>
        <w:t>verify</w:t>
      </w:r>
      <w:r>
        <w:rPr>
          <w:spacing w:val="-19"/>
          <w:sz w:val="19"/>
        </w:rPr>
        <w:t xml:space="preserve"> </w:t>
      </w:r>
      <w:r>
        <w:rPr>
          <w:sz w:val="19"/>
        </w:rPr>
        <w:t>that</w:t>
      </w:r>
      <w:r>
        <w:rPr>
          <w:spacing w:val="-14"/>
          <w:sz w:val="19"/>
        </w:rPr>
        <w:t xml:space="preserve"> </w:t>
      </w:r>
      <w:r>
        <w:rPr>
          <w:sz w:val="19"/>
        </w:rPr>
        <w:t>Subconsultant’s</w:t>
      </w:r>
      <w:r>
        <w:rPr>
          <w:spacing w:val="-17"/>
          <w:sz w:val="19"/>
        </w:rPr>
        <w:t xml:space="preserve"> </w:t>
      </w:r>
      <w:r>
        <w:rPr>
          <w:spacing w:val="-3"/>
          <w:sz w:val="19"/>
        </w:rPr>
        <w:t>QA/QC</w:t>
      </w:r>
      <w:r>
        <w:rPr>
          <w:spacing w:val="-18"/>
          <w:sz w:val="19"/>
        </w:rPr>
        <w:t xml:space="preserve"> </w:t>
      </w:r>
      <w:r>
        <w:rPr>
          <w:spacing w:val="-3"/>
          <w:sz w:val="19"/>
        </w:rPr>
        <w:t>processes</w:t>
      </w:r>
      <w:r>
        <w:rPr>
          <w:spacing w:val="-17"/>
          <w:sz w:val="19"/>
        </w:rPr>
        <w:t xml:space="preserve"> </w:t>
      </w:r>
      <w:r>
        <w:rPr>
          <w:spacing w:val="-3"/>
          <w:sz w:val="19"/>
        </w:rPr>
        <w:t>are</w:t>
      </w:r>
      <w:r>
        <w:rPr>
          <w:spacing w:val="-18"/>
          <w:sz w:val="19"/>
        </w:rPr>
        <w:t xml:space="preserve"> </w:t>
      </w:r>
      <w:r>
        <w:rPr>
          <w:sz w:val="19"/>
        </w:rPr>
        <w:t>being followed,</w:t>
      </w:r>
      <w:r>
        <w:rPr>
          <w:spacing w:val="-13"/>
          <w:sz w:val="19"/>
        </w:rPr>
        <w:t xml:space="preserve"> </w:t>
      </w:r>
      <w:r>
        <w:rPr>
          <w:sz w:val="19"/>
        </w:rPr>
        <w:t>and</w:t>
      </w:r>
      <w:r>
        <w:rPr>
          <w:spacing w:val="-12"/>
          <w:sz w:val="19"/>
        </w:rPr>
        <w:t xml:space="preserve"> </w:t>
      </w:r>
      <w:r>
        <w:rPr>
          <w:sz w:val="19"/>
        </w:rPr>
        <w:t>Subconsultant</w:t>
      </w:r>
      <w:r>
        <w:rPr>
          <w:spacing w:val="-12"/>
          <w:sz w:val="19"/>
        </w:rPr>
        <w:t xml:space="preserve"> </w:t>
      </w:r>
      <w:r>
        <w:rPr>
          <w:sz w:val="19"/>
        </w:rPr>
        <w:t>shall</w:t>
      </w:r>
      <w:r>
        <w:rPr>
          <w:spacing w:val="-13"/>
          <w:sz w:val="19"/>
        </w:rPr>
        <w:t xml:space="preserve"> </w:t>
      </w:r>
      <w:r>
        <w:rPr>
          <w:sz w:val="19"/>
        </w:rPr>
        <w:t>fully</w:t>
      </w:r>
      <w:r>
        <w:rPr>
          <w:spacing w:val="-13"/>
          <w:sz w:val="19"/>
        </w:rPr>
        <w:t xml:space="preserve"> </w:t>
      </w:r>
      <w:r>
        <w:rPr>
          <w:sz w:val="19"/>
        </w:rPr>
        <w:t>cooperate</w:t>
      </w:r>
      <w:r>
        <w:rPr>
          <w:spacing w:val="-12"/>
          <w:sz w:val="19"/>
        </w:rPr>
        <w:t xml:space="preserve"> </w:t>
      </w:r>
      <w:r>
        <w:rPr>
          <w:sz w:val="19"/>
        </w:rPr>
        <w:t>with</w:t>
      </w:r>
      <w:r>
        <w:rPr>
          <w:spacing w:val="-12"/>
          <w:sz w:val="19"/>
        </w:rPr>
        <w:t xml:space="preserve"> </w:t>
      </w:r>
      <w:r>
        <w:rPr>
          <w:sz w:val="19"/>
        </w:rPr>
        <w:t>such</w:t>
      </w:r>
      <w:r>
        <w:rPr>
          <w:spacing w:val="-12"/>
          <w:sz w:val="19"/>
        </w:rPr>
        <w:t xml:space="preserve"> </w:t>
      </w:r>
      <w:r>
        <w:rPr>
          <w:sz w:val="19"/>
        </w:rPr>
        <w:t>audits.</w:t>
      </w:r>
      <w:r>
        <w:rPr>
          <w:spacing w:val="38"/>
          <w:sz w:val="19"/>
        </w:rPr>
        <w:t xml:space="preserve"> </w:t>
      </w:r>
      <w:r>
        <w:rPr>
          <w:sz w:val="19"/>
        </w:rPr>
        <w:t>Should</w:t>
      </w:r>
      <w:r>
        <w:rPr>
          <w:spacing w:val="-11"/>
          <w:sz w:val="19"/>
        </w:rPr>
        <w:t xml:space="preserve"> </w:t>
      </w:r>
      <w:r>
        <w:rPr>
          <w:sz w:val="19"/>
        </w:rPr>
        <w:t>the</w:t>
      </w:r>
      <w:r>
        <w:rPr>
          <w:spacing w:val="-13"/>
          <w:sz w:val="19"/>
        </w:rPr>
        <w:t xml:space="preserve"> </w:t>
      </w:r>
      <w:r>
        <w:rPr>
          <w:sz w:val="19"/>
        </w:rPr>
        <w:t>Subconsultant</w:t>
      </w:r>
      <w:r>
        <w:rPr>
          <w:spacing w:val="-13"/>
          <w:sz w:val="19"/>
        </w:rPr>
        <w:t xml:space="preserve"> </w:t>
      </w:r>
      <w:r>
        <w:rPr>
          <w:sz w:val="19"/>
        </w:rPr>
        <w:t>not</w:t>
      </w:r>
      <w:r>
        <w:rPr>
          <w:spacing w:val="-12"/>
          <w:sz w:val="19"/>
        </w:rPr>
        <w:t xml:space="preserve"> </w:t>
      </w:r>
      <w:r>
        <w:rPr>
          <w:sz w:val="19"/>
        </w:rPr>
        <w:t>have</w:t>
      </w:r>
      <w:r>
        <w:rPr>
          <w:spacing w:val="-13"/>
          <w:sz w:val="19"/>
        </w:rPr>
        <w:t xml:space="preserve"> </w:t>
      </w:r>
      <w:r>
        <w:rPr>
          <w:sz w:val="19"/>
        </w:rPr>
        <w:t>an acceptable documented QA/QC process, Consultant shall have the right to require that Subconsultant comply with Consultant</w:t>
      </w:r>
      <w:del w:id="26" w:author="Schossow, Frances" w:date="2019-11-06T11:13:00Z">
        <w:r w:rsidDel="00D04105">
          <w:rPr>
            <w:sz w:val="19"/>
          </w:rPr>
          <w:delText>s</w:delText>
        </w:r>
      </w:del>
      <w:r>
        <w:rPr>
          <w:sz w:val="19"/>
        </w:rPr>
        <w:t>’s QA/QC processes. Nothing in this paragraph shall in any way limit Subconsultant’s responsibility or liability for any errors or omissions in its or its subconsultants or subcontractors</w:t>
      </w:r>
      <w:r>
        <w:rPr>
          <w:spacing w:val="2"/>
          <w:sz w:val="19"/>
        </w:rPr>
        <w:t xml:space="preserve"> </w:t>
      </w:r>
      <w:r>
        <w:rPr>
          <w:sz w:val="19"/>
        </w:rPr>
        <w:t>work.</w:t>
      </w:r>
    </w:p>
    <w:p w14:paraId="1D7986EF" w14:textId="77777777" w:rsidR="00E03697" w:rsidRDefault="00E03697">
      <w:pPr>
        <w:pStyle w:val="BodyText"/>
        <w:spacing w:before="6"/>
        <w:rPr>
          <w:sz w:val="20"/>
        </w:rPr>
      </w:pPr>
    </w:p>
    <w:p w14:paraId="5A3A4D33" w14:textId="77777777" w:rsidR="00E03697" w:rsidRDefault="006E7F59">
      <w:pPr>
        <w:pStyle w:val="Heading1"/>
        <w:numPr>
          <w:ilvl w:val="1"/>
          <w:numId w:val="9"/>
        </w:numPr>
        <w:tabs>
          <w:tab w:val="left" w:pos="820"/>
          <w:tab w:val="left" w:pos="821"/>
        </w:tabs>
      </w:pPr>
      <w:r>
        <w:t>Additional or Out of Scope</w:t>
      </w:r>
      <w:r>
        <w:rPr>
          <w:spacing w:val="-2"/>
        </w:rPr>
        <w:t xml:space="preserve"> </w:t>
      </w:r>
      <w:r>
        <w:t>Services</w:t>
      </w:r>
    </w:p>
    <w:p w14:paraId="09B08E39" w14:textId="77777777" w:rsidR="00E03697" w:rsidRDefault="00E03697">
      <w:pPr>
        <w:pStyle w:val="BodyText"/>
        <w:rPr>
          <w:b/>
          <w:sz w:val="20"/>
        </w:rPr>
      </w:pPr>
    </w:p>
    <w:p w14:paraId="554CDB60" w14:textId="77777777" w:rsidR="00E03697" w:rsidRDefault="006E7F59">
      <w:pPr>
        <w:pStyle w:val="ListParagraph"/>
        <w:numPr>
          <w:ilvl w:val="2"/>
          <w:numId w:val="9"/>
        </w:numPr>
        <w:tabs>
          <w:tab w:val="left" w:pos="1541"/>
        </w:tabs>
        <w:spacing w:line="244" w:lineRule="auto"/>
        <w:ind w:right="154"/>
        <w:rPr>
          <w:sz w:val="19"/>
        </w:rPr>
      </w:pPr>
      <w:r>
        <w:rPr>
          <w:sz w:val="19"/>
        </w:rPr>
        <w:t>Subconsultant</w:t>
      </w:r>
      <w:r>
        <w:rPr>
          <w:spacing w:val="-15"/>
          <w:sz w:val="19"/>
        </w:rPr>
        <w:t xml:space="preserve"> </w:t>
      </w:r>
      <w:r>
        <w:rPr>
          <w:sz w:val="19"/>
        </w:rPr>
        <w:t>shall</w:t>
      </w:r>
      <w:r>
        <w:rPr>
          <w:spacing w:val="-14"/>
          <w:sz w:val="19"/>
        </w:rPr>
        <w:t xml:space="preserve"> </w:t>
      </w:r>
      <w:r>
        <w:rPr>
          <w:sz w:val="19"/>
        </w:rPr>
        <w:t>not</w:t>
      </w:r>
      <w:r>
        <w:rPr>
          <w:spacing w:val="-14"/>
          <w:sz w:val="19"/>
        </w:rPr>
        <w:t xml:space="preserve"> </w:t>
      </w:r>
      <w:r>
        <w:rPr>
          <w:sz w:val="19"/>
        </w:rPr>
        <w:t>perform</w:t>
      </w:r>
      <w:r>
        <w:rPr>
          <w:spacing w:val="-14"/>
          <w:sz w:val="19"/>
        </w:rPr>
        <w:t xml:space="preserve"> </w:t>
      </w:r>
      <w:r>
        <w:rPr>
          <w:sz w:val="19"/>
        </w:rPr>
        <w:t>Additional</w:t>
      </w:r>
      <w:r>
        <w:rPr>
          <w:spacing w:val="-15"/>
          <w:sz w:val="19"/>
        </w:rPr>
        <w:t xml:space="preserve"> </w:t>
      </w:r>
      <w:r>
        <w:rPr>
          <w:sz w:val="19"/>
        </w:rPr>
        <w:t>Services</w:t>
      </w:r>
      <w:r>
        <w:rPr>
          <w:spacing w:val="-14"/>
          <w:sz w:val="19"/>
        </w:rPr>
        <w:t xml:space="preserve"> </w:t>
      </w:r>
      <w:r>
        <w:rPr>
          <w:sz w:val="19"/>
        </w:rPr>
        <w:t>(Out-of-Scope</w:t>
      </w:r>
      <w:r>
        <w:rPr>
          <w:spacing w:val="-14"/>
          <w:sz w:val="19"/>
        </w:rPr>
        <w:t xml:space="preserve"> </w:t>
      </w:r>
      <w:r>
        <w:rPr>
          <w:sz w:val="19"/>
        </w:rPr>
        <w:t>Services)</w:t>
      </w:r>
      <w:r>
        <w:rPr>
          <w:spacing w:val="-14"/>
          <w:sz w:val="19"/>
        </w:rPr>
        <w:t xml:space="preserve"> </w:t>
      </w:r>
      <w:r>
        <w:rPr>
          <w:sz w:val="19"/>
        </w:rPr>
        <w:t>unless</w:t>
      </w:r>
      <w:r>
        <w:rPr>
          <w:spacing w:val="-13"/>
          <w:sz w:val="19"/>
        </w:rPr>
        <w:t xml:space="preserve"> </w:t>
      </w:r>
      <w:r>
        <w:rPr>
          <w:sz w:val="19"/>
        </w:rPr>
        <w:t>prior</w:t>
      </w:r>
      <w:r>
        <w:rPr>
          <w:spacing w:val="-15"/>
          <w:sz w:val="19"/>
        </w:rPr>
        <w:t xml:space="preserve"> </w:t>
      </w:r>
      <w:r>
        <w:rPr>
          <w:sz w:val="19"/>
        </w:rPr>
        <w:t>authorization</w:t>
      </w:r>
      <w:r>
        <w:rPr>
          <w:spacing w:val="-17"/>
          <w:sz w:val="19"/>
        </w:rPr>
        <w:t xml:space="preserve"> </w:t>
      </w:r>
      <w:r>
        <w:rPr>
          <w:sz w:val="19"/>
        </w:rPr>
        <w:t>is provided in writing by the Consultant to Subconsultant via a WOAM. Subconsultant agrees to notify Consultant</w:t>
      </w:r>
      <w:r>
        <w:rPr>
          <w:spacing w:val="-4"/>
          <w:sz w:val="19"/>
        </w:rPr>
        <w:t xml:space="preserve"> </w:t>
      </w:r>
      <w:r>
        <w:rPr>
          <w:sz w:val="19"/>
        </w:rPr>
        <w:t>in</w:t>
      </w:r>
      <w:r>
        <w:rPr>
          <w:spacing w:val="-3"/>
          <w:sz w:val="19"/>
        </w:rPr>
        <w:t xml:space="preserve"> </w:t>
      </w:r>
      <w:r>
        <w:rPr>
          <w:sz w:val="19"/>
        </w:rPr>
        <w:t>writing</w:t>
      </w:r>
      <w:r>
        <w:rPr>
          <w:spacing w:val="-5"/>
          <w:sz w:val="19"/>
        </w:rPr>
        <w:t xml:space="preserve"> </w:t>
      </w:r>
      <w:r>
        <w:rPr>
          <w:sz w:val="19"/>
        </w:rPr>
        <w:t>before</w:t>
      </w:r>
      <w:r>
        <w:rPr>
          <w:spacing w:val="-7"/>
          <w:sz w:val="19"/>
        </w:rPr>
        <w:t xml:space="preserve"> </w:t>
      </w:r>
      <w:r>
        <w:rPr>
          <w:sz w:val="19"/>
        </w:rPr>
        <w:t>performance</w:t>
      </w:r>
      <w:r>
        <w:rPr>
          <w:spacing w:val="-7"/>
          <w:sz w:val="19"/>
        </w:rPr>
        <w:t xml:space="preserve"> </w:t>
      </w:r>
      <w:r>
        <w:rPr>
          <w:sz w:val="19"/>
        </w:rPr>
        <w:t>of</w:t>
      </w:r>
      <w:r>
        <w:rPr>
          <w:spacing w:val="-5"/>
          <w:sz w:val="19"/>
        </w:rPr>
        <w:t xml:space="preserve"> </w:t>
      </w:r>
      <w:r>
        <w:rPr>
          <w:sz w:val="19"/>
        </w:rPr>
        <w:t>all</w:t>
      </w:r>
      <w:r>
        <w:rPr>
          <w:spacing w:val="-7"/>
          <w:sz w:val="19"/>
        </w:rPr>
        <w:t xml:space="preserve"> </w:t>
      </w:r>
      <w:r>
        <w:rPr>
          <w:sz w:val="19"/>
        </w:rPr>
        <w:t>Services</w:t>
      </w:r>
      <w:r>
        <w:rPr>
          <w:spacing w:val="-5"/>
          <w:sz w:val="19"/>
        </w:rPr>
        <w:t xml:space="preserve"> </w:t>
      </w:r>
      <w:r>
        <w:rPr>
          <w:sz w:val="19"/>
        </w:rPr>
        <w:t>that</w:t>
      </w:r>
      <w:r>
        <w:rPr>
          <w:spacing w:val="-7"/>
          <w:sz w:val="19"/>
        </w:rPr>
        <w:t xml:space="preserve"> </w:t>
      </w:r>
      <w:r>
        <w:rPr>
          <w:sz w:val="19"/>
        </w:rPr>
        <w:t>are</w:t>
      </w:r>
      <w:r>
        <w:rPr>
          <w:spacing w:val="-7"/>
          <w:sz w:val="19"/>
        </w:rPr>
        <w:t xml:space="preserve"> </w:t>
      </w:r>
      <w:r>
        <w:rPr>
          <w:sz w:val="19"/>
        </w:rPr>
        <w:t>additional</w:t>
      </w:r>
      <w:r>
        <w:rPr>
          <w:spacing w:val="-7"/>
          <w:sz w:val="19"/>
        </w:rPr>
        <w:t xml:space="preserve"> </w:t>
      </w:r>
      <w:r>
        <w:rPr>
          <w:sz w:val="19"/>
        </w:rPr>
        <w:t>Services</w:t>
      </w:r>
      <w:r>
        <w:rPr>
          <w:spacing w:val="-6"/>
          <w:sz w:val="19"/>
        </w:rPr>
        <w:t xml:space="preserve"> </w:t>
      </w:r>
      <w:r>
        <w:rPr>
          <w:sz w:val="19"/>
        </w:rPr>
        <w:t>or</w:t>
      </w:r>
      <w:r>
        <w:rPr>
          <w:spacing w:val="-7"/>
          <w:sz w:val="19"/>
        </w:rPr>
        <w:t xml:space="preserve"> </w:t>
      </w:r>
      <w:r>
        <w:rPr>
          <w:sz w:val="19"/>
        </w:rPr>
        <w:t>beyond</w:t>
      </w:r>
      <w:r>
        <w:rPr>
          <w:spacing w:val="-6"/>
          <w:sz w:val="19"/>
        </w:rPr>
        <w:t xml:space="preserve"> </w:t>
      </w:r>
      <w:r>
        <w:rPr>
          <w:sz w:val="19"/>
        </w:rPr>
        <w:t>the</w:t>
      </w:r>
      <w:r>
        <w:rPr>
          <w:spacing w:val="-7"/>
          <w:sz w:val="19"/>
        </w:rPr>
        <w:t xml:space="preserve"> </w:t>
      </w:r>
      <w:r>
        <w:rPr>
          <w:sz w:val="19"/>
        </w:rPr>
        <w:t>scope and request prior written authorization. Subconsultant agrees that all Additional Services performed without written authorization by Consultant and Client, if necessary, shall be at its own</w:t>
      </w:r>
      <w:r>
        <w:rPr>
          <w:spacing w:val="-13"/>
          <w:sz w:val="19"/>
        </w:rPr>
        <w:t xml:space="preserve"> </w:t>
      </w:r>
      <w:r>
        <w:rPr>
          <w:sz w:val="19"/>
        </w:rPr>
        <w:t>risk.</w:t>
      </w:r>
    </w:p>
    <w:p w14:paraId="0088D456" w14:textId="77777777" w:rsidR="00E03697" w:rsidRDefault="00E03697">
      <w:pPr>
        <w:pStyle w:val="BodyText"/>
        <w:spacing w:before="2"/>
        <w:rPr>
          <w:sz w:val="20"/>
        </w:rPr>
      </w:pPr>
    </w:p>
    <w:p w14:paraId="1C468E48" w14:textId="77777777" w:rsidR="00E03697" w:rsidRDefault="006E7F59">
      <w:pPr>
        <w:pStyle w:val="Heading1"/>
        <w:numPr>
          <w:ilvl w:val="1"/>
          <w:numId w:val="9"/>
        </w:numPr>
        <w:tabs>
          <w:tab w:val="left" w:pos="820"/>
          <w:tab w:val="left" w:pos="821"/>
        </w:tabs>
        <w:spacing w:before="1"/>
      </w:pPr>
      <w:r>
        <w:t>Time</w:t>
      </w:r>
    </w:p>
    <w:p w14:paraId="59CD2BFC" w14:textId="77777777" w:rsidR="00E03697" w:rsidRDefault="00E03697">
      <w:pPr>
        <w:pStyle w:val="BodyText"/>
        <w:rPr>
          <w:b/>
          <w:sz w:val="20"/>
        </w:rPr>
      </w:pPr>
    </w:p>
    <w:p w14:paraId="2F1D40FF" w14:textId="478ADB9B" w:rsidR="00E03697" w:rsidRDefault="006E7F59">
      <w:pPr>
        <w:pStyle w:val="ListParagraph"/>
        <w:numPr>
          <w:ilvl w:val="2"/>
          <w:numId w:val="9"/>
        </w:numPr>
        <w:tabs>
          <w:tab w:val="left" w:pos="1541"/>
        </w:tabs>
        <w:spacing w:line="244" w:lineRule="auto"/>
        <w:ind w:right="159"/>
        <w:rPr>
          <w:sz w:val="19"/>
        </w:rPr>
      </w:pPr>
      <w:r>
        <w:rPr>
          <w:sz w:val="19"/>
        </w:rPr>
        <w:t xml:space="preserve">This Agreement commences on the date first noted above, and will remain in effect until </w:t>
      </w:r>
      <w:ins w:id="27" w:author="Schossow, Frances" w:date="2019-11-06T13:38:00Z">
        <w:r w:rsidR="003A2468">
          <w:rPr>
            <w:sz w:val="19"/>
          </w:rPr>
          <w:t xml:space="preserve">October 24, 2024 unless </w:t>
        </w:r>
      </w:ins>
      <w:r>
        <w:rPr>
          <w:sz w:val="19"/>
        </w:rPr>
        <w:t>terminated in accordance</w:t>
      </w:r>
      <w:r>
        <w:rPr>
          <w:spacing w:val="-10"/>
          <w:sz w:val="19"/>
        </w:rPr>
        <w:t xml:space="preserve"> </w:t>
      </w:r>
      <w:r>
        <w:rPr>
          <w:sz w:val="19"/>
        </w:rPr>
        <w:t>with</w:t>
      </w:r>
      <w:r>
        <w:rPr>
          <w:spacing w:val="-8"/>
          <w:sz w:val="19"/>
        </w:rPr>
        <w:t xml:space="preserve"> </w:t>
      </w:r>
      <w:r>
        <w:rPr>
          <w:sz w:val="19"/>
        </w:rPr>
        <w:t>the</w:t>
      </w:r>
      <w:r>
        <w:rPr>
          <w:spacing w:val="-8"/>
          <w:sz w:val="19"/>
        </w:rPr>
        <w:t xml:space="preserve"> </w:t>
      </w:r>
      <w:r>
        <w:rPr>
          <w:sz w:val="19"/>
        </w:rPr>
        <w:t>terms</w:t>
      </w:r>
      <w:r>
        <w:rPr>
          <w:spacing w:val="-8"/>
          <w:sz w:val="19"/>
        </w:rPr>
        <w:t xml:space="preserve"> </w:t>
      </w:r>
      <w:r>
        <w:rPr>
          <w:sz w:val="19"/>
        </w:rPr>
        <w:t>of</w:t>
      </w:r>
      <w:r>
        <w:rPr>
          <w:spacing w:val="-8"/>
          <w:sz w:val="19"/>
        </w:rPr>
        <w:t xml:space="preserve"> </w:t>
      </w:r>
      <w:r>
        <w:rPr>
          <w:sz w:val="19"/>
        </w:rPr>
        <w:t>this</w:t>
      </w:r>
      <w:r>
        <w:rPr>
          <w:spacing w:val="-8"/>
          <w:sz w:val="19"/>
        </w:rPr>
        <w:t xml:space="preserve"> </w:t>
      </w:r>
      <w:r>
        <w:rPr>
          <w:sz w:val="19"/>
        </w:rPr>
        <w:t>Agreement</w:t>
      </w:r>
      <w:r>
        <w:rPr>
          <w:spacing w:val="-9"/>
          <w:sz w:val="19"/>
        </w:rPr>
        <w:t xml:space="preserve"> </w:t>
      </w:r>
      <w:r>
        <w:rPr>
          <w:sz w:val="19"/>
        </w:rPr>
        <w:t>or</w:t>
      </w:r>
      <w:r>
        <w:rPr>
          <w:spacing w:val="-10"/>
          <w:sz w:val="19"/>
        </w:rPr>
        <w:t xml:space="preserve"> </w:t>
      </w:r>
      <w:r>
        <w:rPr>
          <w:sz w:val="19"/>
        </w:rPr>
        <w:t>as</w:t>
      </w:r>
      <w:r>
        <w:rPr>
          <w:spacing w:val="-10"/>
          <w:sz w:val="19"/>
        </w:rPr>
        <w:t xml:space="preserve"> </w:t>
      </w:r>
      <w:r>
        <w:rPr>
          <w:sz w:val="19"/>
        </w:rPr>
        <w:t>otherwise</w:t>
      </w:r>
      <w:r>
        <w:rPr>
          <w:spacing w:val="-12"/>
          <w:sz w:val="19"/>
        </w:rPr>
        <w:t xml:space="preserve"> </w:t>
      </w:r>
      <w:r>
        <w:rPr>
          <w:sz w:val="19"/>
        </w:rPr>
        <w:t>modified</w:t>
      </w:r>
      <w:r>
        <w:rPr>
          <w:spacing w:val="-10"/>
          <w:sz w:val="19"/>
        </w:rPr>
        <w:t xml:space="preserve"> </w:t>
      </w:r>
      <w:r>
        <w:rPr>
          <w:sz w:val="19"/>
        </w:rPr>
        <w:t>by</w:t>
      </w:r>
      <w:r>
        <w:rPr>
          <w:spacing w:val="-18"/>
          <w:sz w:val="19"/>
        </w:rPr>
        <w:t xml:space="preserve"> </w:t>
      </w:r>
      <w:r>
        <w:rPr>
          <w:sz w:val="19"/>
        </w:rPr>
        <w:t>written</w:t>
      </w:r>
      <w:r>
        <w:rPr>
          <w:spacing w:val="-9"/>
          <w:sz w:val="19"/>
        </w:rPr>
        <w:t xml:space="preserve"> </w:t>
      </w:r>
      <w:r>
        <w:rPr>
          <w:sz w:val="19"/>
        </w:rPr>
        <w:t>agreement</w:t>
      </w:r>
      <w:r>
        <w:rPr>
          <w:spacing w:val="-11"/>
          <w:sz w:val="19"/>
        </w:rPr>
        <w:t xml:space="preserve"> </w:t>
      </w:r>
      <w:r>
        <w:rPr>
          <w:sz w:val="19"/>
        </w:rPr>
        <w:t>of</w:t>
      </w:r>
      <w:r>
        <w:rPr>
          <w:spacing w:val="-9"/>
          <w:sz w:val="19"/>
        </w:rPr>
        <w:t xml:space="preserve"> </w:t>
      </w:r>
      <w:r>
        <w:rPr>
          <w:sz w:val="19"/>
        </w:rPr>
        <w:t>the</w:t>
      </w:r>
      <w:r>
        <w:rPr>
          <w:spacing w:val="-12"/>
          <w:sz w:val="19"/>
        </w:rPr>
        <w:t xml:space="preserve"> </w:t>
      </w:r>
      <w:r>
        <w:rPr>
          <w:sz w:val="19"/>
        </w:rPr>
        <w:t>Parties hereto. Each WOAM will provide a specific time of</w:t>
      </w:r>
      <w:r>
        <w:rPr>
          <w:spacing w:val="-4"/>
          <w:sz w:val="19"/>
        </w:rPr>
        <w:t xml:space="preserve"> </w:t>
      </w:r>
      <w:r>
        <w:rPr>
          <w:sz w:val="19"/>
        </w:rPr>
        <w:t>performance.</w:t>
      </w:r>
    </w:p>
    <w:p w14:paraId="10533BB9" w14:textId="77777777" w:rsidR="00E03697" w:rsidRDefault="00E03697">
      <w:pPr>
        <w:pStyle w:val="BodyText"/>
        <w:spacing w:before="10"/>
      </w:pPr>
    </w:p>
    <w:p w14:paraId="6426EDD0" w14:textId="77777777" w:rsidR="00E03697" w:rsidRDefault="006E7F59">
      <w:pPr>
        <w:spacing w:before="1"/>
        <w:ind w:right="59"/>
        <w:jc w:val="center"/>
        <w:rPr>
          <w:b/>
          <w:sz w:val="19"/>
        </w:rPr>
      </w:pPr>
      <w:r>
        <w:rPr>
          <w:b/>
          <w:sz w:val="19"/>
          <w:u w:val="single"/>
        </w:rPr>
        <w:t>ARTICLE 2</w:t>
      </w:r>
    </w:p>
    <w:p w14:paraId="447E3AF3" w14:textId="77777777" w:rsidR="00E03697" w:rsidRDefault="00E03697">
      <w:pPr>
        <w:pStyle w:val="BodyText"/>
        <w:rPr>
          <w:b/>
          <w:sz w:val="12"/>
        </w:rPr>
      </w:pPr>
    </w:p>
    <w:p w14:paraId="39A855D1" w14:textId="77777777" w:rsidR="00E03697" w:rsidRDefault="006E7F59">
      <w:pPr>
        <w:spacing w:before="92"/>
        <w:ind w:left="2901"/>
        <w:rPr>
          <w:b/>
          <w:sz w:val="19"/>
        </w:rPr>
      </w:pPr>
      <w:r>
        <w:rPr>
          <w:b/>
          <w:sz w:val="19"/>
        </w:rPr>
        <w:t>THE CONSULTANT'S RESPONSIBILITIES</w:t>
      </w:r>
    </w:p>
    <w:p w14:paraId="09F10F17" w14:textId="77777777" w:rsidR="00E03697" w:rsidRDefault="00E03697">
      <w:pPr>
        <w:pStyle w:val="BodyText"/>
        <w:rPr>
          <w:b/>
          <w:sz w:val="20"/>
        </w:rPr>
      </w:pPr>
    </w:p>
    <w:p w14:paraId="7FDCA8DD" w14:textId="77777777" w:rsidR="00E03697" w:rsidRDefault="006E7F59">
      <w:pPr>
        <w:pStyle w:val="ListParagraph"/>
        <w:numPr>
          <w:ilvl w:val="1"/>
          <w:numId w:val="8"/>
        </w:numPr>
        <w:tabs>
          <w:tab w:val="left" w:pos="820"/>
          <w:tab w:val="left" w:pos="821"/>
        </w:tabs>
        <w:rPr>
          <w:sz w:val="19"/>
        </w:rPr>
      </w:pPr>
      <w:r>
        <w:rPr>
          <w:sz w:val="19"/>
        </w:rPr>
        <w:t xml:space="preserve">Consultant agrees to coordinate with Subconsultant, Client </w:t>
      </w:r>
      <w:r>
        <w:rPr>
          <w:spacing w:val="2"/>
          <w:sz w:val="19"/>
        </w:rPr>
        <w:t xml:space="preserve">and </w:t>
      </w:r>
      <w:r>
        <w:rPr>
          <w:sz w:val="19"/>
        </w:rPr>
        <w:t>other parties on any assigned</w:t>
      </w:r>
      <w:r>
        <w:rPr>
          <w:spacing w:val="-21"/>
          <w:sz w:val="19"/>
        </w:rPr>
        <w:t xml:space="preserve"> </w:t>
      </w:r>
      <w:r>
        <w:rPr>
          <w:sz w:val="19"/>
        </w:rPr>
        <w:t>project.</w:t>
      </w:r>
    </w:p>
    <w:p w14:paraId="4F471960" w14:textId="77777777" w:rsidR="00E03697" w:rsidRDefault="00E03697">
      <w:pPr>
        <w:pStyle w:val="BodyText"/>
        <w:spacing w:before="5"/>
        <w:rPr>
          <w:sz w:val="20"/>
        </w:rPr>
      </w:pPr>
    </w:p>
    <w:p w14:paraId="75A551B6" w14:textId="77777777" w:rsidR="00E03697" w:rsidRDefault="006E7F59">
      <w:pPr>
        <w:pStyle w:val="ListParagraph"/>
        <w:numPr>
          <w:ilvl w:val="1"/>
          <w:numId w:val="8"/>
        </w:numPr>
        <w:tabs>
          <w:tab w:val="left" w:pos="821"/>
        </w:tabs>
        <w:spacing w:line="244" w:lineRule="auto"/>
        <w:ind w:right="157"/>
        <w:rPr>
          <w:sz w:val="19"/>
        </w:rPr>
      </w:pPr>
      <w:r>
        <w:rPr>
          <w:sz w:val="19"/>
        </w:rPr>
        <w:t>The Consultant agrees to furnish information requested by Subconsultant and render approvals and decisions regarding the progress of the Subconsultant's Services to the extent that it is available from the</w:t>
      </w:r>
      <w:r>
        <w:rPr>
          <w:spacing w:val="-9"/>
          <w:sz w:val="19"/>
        </w:rPr>
        <w:t xml:space="preserve"> </w:t>
      </w:r>
      <w:r>
        <w:rPr>
          <w:sz w:val="19"/>
        </w:rPr>
        <w:t>Client.</w:t>
      </w:r>
    </w:p>
    <w:p w14:paraId="623CAB27" w14:textId="77777777" w:rsidR="00E03697" w:rsidRDefault="00E03697">
      <w:pPr>
        <w:pStyle w:val="BodyText"/>
        <w:rPr>
          <w:sz w:val="20"/>
        </w:rPr>
      </w:pPr>
    </w:p>
    <w:p w14:paraId="4C7ED0B5" w14:textId="77777777" w:rsidR="00E03697" w:rsidRDefault="006E7F59">
      <w:pPr>
        <w:pStyle w:val="ListParagraph"/>
        <w:numPr>
          <w:ilvl w:val="1"/>
          <w:numId w:val="8"/>
        </w:numPr>
        <w:tabs>
          <w:tab w:val="left" w:pos="821"/>
        </w:tabs>
        <w:spacing w:line="244" w:lineRule="auto"/>
        <w:ind w:right="157"/>
        <w:rPr>
          <w:sz w:val="19"/>
        </w:rPr>
      </w:pPr>
      <w:r>
        <w:rPr>
          <w:sz w:val="19"/>
        </w:rPr>
        <w:t xml:space="preserve">Each Work Assignment will identify Gannett Fleming’s project or job number and will include Subconsultant’s Scope of Work approved by Gannett Fleming, Subconsultant’s cost proposal accepted </w:t>
      </w:r>
      <w:r>
        <w:rPr>
          <w:spacing w:val="6"/>
          <w:sz w:val="19"/>
        </w:rPr>
        <w:t xml:space="preserve">by </w:t>
      </w:r>
      <w:r>
        <w:rPr>
          <w:sz w:val="19"/>
        </w:rPr>
        <w:t>Gannett Fleming, start work/completion dates, a description of Subconsultant’s deliverables and delivery schedule and any job specific modifications to these General Conditions. Gannett Fleming’s Work Orders will also describe any site or project specific requirements established by Gannett Fleming’s client which are applicable to Subconsultant’s work. All Work</w:t>
      </w:r>
      <w:r>
        <w:rPr>
          <w:spacing w:val="-16"/>
          <w:sz w:val="19"/>
        </w:rPr>
        <w:t xml:space="preserve"> </w:t>
      </w:r>
      <w:r>
        <w:rPr>
          <w:sz w:val="19"/>
        </w:rPr>
        <w:t>Orders</w:t>
      </w:r>
      <w:r>
        <w:rPr>
          <w:spacing w:val="-14"/>
          <w:sz w:val="19"/>
        </w:rPr>
        <w:t xml:space="preserve"> </w:t>
      </w:r>
      <w:r>
        <w:rPr>
          <w:sz w:val="19"/>
        </w:rPr>
        <w:t>must</w:t>
      </w:r>
      <w:r>
        <w:rPr>
          <w:spacing w:val="-14"/>
          <w:sz w:val="19"/>
        </w:rPr>
        <w:t xml:space="preserve"> </w:t>
      </w:r>
      <w:r>
        <w:rPr>
          <w:sz w:val="19"/>
        </w:rPr>
        <w:t>be</w:t>
      </w:r>
      <w:r>
        <w:rPr>
          <w:spacing w:val="-14"/>
          <w:sz w:val="19"/>
        </w:rPr>
        <w:t xml:space="preserve"> </w:t>
      </w:r>
      <w:r>
        <w:rPr>
          <w:sz w:val="19"/>
        </w:rPr>
        <w:t>signed</w:t>
      </w:r>
      <w:r>
        <w:rPr>
          <w:spacing w:val="-13"/>
          <w:sz w:val="19"/>
        </w:rPr>
        <w:t xml:space="preserve"> </w:t>
      </w:r>
      <w:r>
        <w:rPr>
          <w:sz w:val="19"/>
        </w:rPr>
        <w:t>by</w:t>
      </w:r>
      <w:r>
        <w:rPr>
          <w:spacing w:val="-20"/>
          <w:sz w:val="19"/>
        </w:rPr>
        <w:t xml:space="preserve"> </w:t>
      </w:r>
      <w:r>
        <w:rPr>
          <w:sz w:val="19"/>
        </w:rPr>
        <w:t>Gannett</w:t>
      </w:r>
      <w:r>
        <w:rPr>
          <w:spacing w:val="-14"/>
          <w:sz w:val="19"/>
        </w:rPr>
        <w:t xml:space="preserve"> </w:t>
      </w:r>
      <w:r>
        <w:rPr>
          <w:sz w:val="19"/>
        </w:rPr>
        <w:t>Fleming</w:t>
      </w:r>
      <w:r>
        <w:rPr>
          <w:spacing w:val="-15"/>
          <w:sz w:val="19"/>
        </w:rPr>
        <w:t xml:space="preserve"> </w:t>
      </w:r>
      <w:r>
        <w:rPr>
          <w:sz w:val="19"/>
        </w:rPr>
        <w:t>and</w:t>
      </w:r>
      <w:r>
        <w:rPr>
          <w:spacing w:val="-13"/>
          <w:sz w:val="19"/>
        </w:rPr>
        <w:t xml:space="preserve"> </w:t>
      </w:r>
      <w:r>
        <w:rPr>
          <w:sz w:val="19"/>
        </w:rPr>
        <w:t>the</w:t>
      </w:r>
      <w:r>
        <w:rPr>
          <w:spacing w:val="-14"/>
          <w:sz w:val="19"/>
        </w:rPr>
        <w:t xml:space="preserve"> </w:t>
      </w:r>
      <w:r>
        <w:rPr>
          <w:sz w:val="19"/>
        </w:rPr>
        <w:t>Subconsultant</w:t>
      </w:r>
      <w:r>
        <w:rPr>
          <w:spacing w:val="-14"/>
          <w:sz w:val="19"/>
        </w:rPr>
        <w:t xml:space="preserve"> </w:t>
      </w:r>
      <w:r>
        <w:rPr>
          <w:sz w:val="19"/>
        </w:rPr>
        <w:t>to</w:t>
      </w:r>
      <w:r>
        <w:rPr>
          <w:spacing w:val="-13"/>
          <w:sz w:val="19"/>
        </w:rPr>
        <w:t xml:space="preserve"> </w:t>
      </w:r>
      <w:r>
        <w:rPr>
          <w:sz w:val="19"/>
        </w:rPr>
        <w:t>indicate</w:t>
      </w:r>
      <w:r>
        <w:rPr>
          <w:spacing w:val="-14"/>
          <w:sz w:val="19"/>
        </w:rPr>
        <w:t xml:space="preserve"> </w:t>
      </w:r>
      <w:r>
        <w:rPr>
          <w:sz w:val="19"/>
        </w:rPr>
        <w:t>mutual</w:t>
      </w:r>
      <w:r>
        <w:rPr>
          <w:spacing w:val="-15"/>
          <w:sz w:val="19"/>
        </w:rPr>
        <w:t xml:space="preserve"> </w:t>
      </w:r>
      <w:r>
        <w:rPr>
          <w:sz w:val="19"/>
        </w:rPr>
        <w:t>acceptance.</w:t>
      </w:r>
      <w:r>
        <w:rPr>
          <w:spacing w:val="-17"/>
          <w:sz w:val="19"/>
        </w:rPr>
        <w:t xml:space="preserve"> </w:t>
      </w:r>
      <w:r>
        <w:rPr>
          <w:spacing w:val="-3"/>
          <w:sz w:val="19"/>
        </w:rPr>
        <w:t>Work</w:t>
      </w:r>
      <w:r>
        <w:rPr>
          <w:spacing w:val="-20"/>
          <w:sz w:val="19"/>
        </w:rPr>
        <w:t xml:space="preserve"> </w:t>
      </w:r>
      <w:r>
        <w:rPr>
          <w:spacing w:val="-3"/>
          <w:sz w:val="19"/>
        </w:rPr>
        <w:t xml:space="preserve">Orders </w:t>
      </w:r>
      <w:r>
        <w:rPr>
          <w:sz w:val="19"/>
        </w:rPr>
        <w:t>signed by the parties become part of this</w:t>
      </w:r>
      <w:r>
        <w:rPr>
          <w:spacing w:val="-7"/>
          <w:sz w:val="19"/>
        </w:rPr>
        <w:t xml:space="preserve"> </w:t>
      </w:r>
      <w:r>
        <w:rPr>
          <w:sz w:val="19"/>
        </w:rPr>
        <w:t>Contract.</w:t>
      </w:r>
    </w:p>
    <w:p w14:paraId="37659FD4" w14:textId="77777777" w:rsidR="00E03697" w:rsidRDefault="00E03697">
      <w:pPr>
        <w:pStyle w:val="BodyText"/>
        <w:rPr>
          <w:sz w:val="20"/>
        </w:rPr>
      </w:pPr>
    </w:p>
    <w:p w14:paraId="4003E03B" w14:textId="77777777" w:rsidR="00E03697" w:rsidRDefault="006E7F59">
      <w:pPr>
        <w:ind w:right="59"/>
        <w:jc w:val="center"/>
        <w:rPr>
          <w:b/>
          <w:sz w:val="19"/>
        </w:rPr>
      </w:pPr>
      <w:r>
        <w:rPr>
          <w:b/>
          <w:sz w:val="19"/>
          <w:u w:val="single"/>
        </w:rPr>
        <w:t>ARTICLE 3</w:t>
      </w:r>
    </w:p>
    <w:p w14:paraId="6FBE10D2" w14:textId="77777777" w:rsidR="00E03697" w:rsidRDefault="00E03697">
      <w:pPr>
        <w:jc w:val="center"/>
        <w:rPr>
          <w:sz w:val="19"/>
        </w:rPr>
        <w:sectPr w:rsidR="00E03697">
          <w:pgSz w:w="12240" w:h="15840"/>
          <w:pgMar w:top="1380" w:right="1280" w:bottom="1480" w:left="1340" w:header="0" w:footer="1294" w:gutter="0"/>
          <w:cols w:space="720"/>
        </w:sectPr>
      </w:pPr>
    </w:p>
    <w:p w14:paraId="69983CE0" w14:textId="77777777" w:rsidR="00E03697" w:rsidRDefault="006E7F59">
      <w:pPr>
        <w:spacing w:before="168"/>
        <w:ind w:right="57"/>
        <w:jc w:val="center"/>
        <w:rPr>
          <w:b/>
          <w:sz w:val="19"/>
        </w:rPr>
      </w:pPr>
      <w:r>
        <w:rPr>
          <w:b/>
          <w:sz w:val="19"/>
        </w:rPr>
        <w:lastRenderedPageBreak/>
        <w:t>BASIS OF COMPENSATION</w:t>
      </w:r>
    </w:p>
    <w:p w14:paraId="10644F7E" w14:textId="77777777" w:rsidR="00E03697" w:rsidRDefault="00E03697">
      <w:pPr>
        <w:pStyle w:val="BodyText"/>
        <w:spacing w:before="7"/>
        <w:rPr>
          <w:b/>
        </w:rPr>
      </w:pPr>
    </w:p>
    <w:p w14:paraId="734A60BF" w14:textId="28D09127" w:rsidR="00E03697" w:rsidRDefault="006E7F59">
      <w:pPr>
        <w:pStyle w:val="BodyText"/>
        <w:spacing w:line="244" w:lineRule="auto"/>
        <w:ind w:left="100"/>
      </w:pPr>
      <w:r>
        <w:t>The Consultant agrees to compensate the Subconsultant for its Services in accordance with Article 4</w:t>
      </w:r>
      <w:ins w:id="28" w:author="Schossow, Frances" w:date="2019-11-06T11:11:00Z">
        <w:r w:rsidR="00D04105">
          <w:t xml:space="preserve"> and at the </w:t>
        </w:r>
      </w:ins>
      <w:ins w:id="29" w:author="Schossow, Frances" w:date="2019-11-06T11:12:00Z">
        <w:r w:rsidR="00D04105">
          <w:t>Fully Loaded Hourly Rates in accordance with the Schedule of Rates provided in Attachment 2</w:t>
        </w:r>
      </w:ins>
      <w:r>
        <w:t>, Payments to the Subconsultant, and the other terms and conditions of this Agreement, as follows:</w:t>
      </w:r>
    </w:p>
    <w:p w14:paraId="076E86A3" w14:textId="77777777" w:rsidR="00E03697" w:rsidRDefault="00E03697">
      <w:pPr>
        <w:pStyle w:val="BodyText"/>
        <w:spacing w:before="10"/>
      </w:pPr>
    </w:p>
    <w:p w14:paraId="362FC972" w14:textId="77777777" w:rsidR="00E03697" w:rsidRDefault="006E7F59">
      <w:pPr>
        <w:pStyle w:val="Heading1"/>
        <w:numPr>
          <w:ilvl w:val="1"/>
          <w:numId w:val="7"/>
        </w:numPr>
        <w:tabs>
          <w:tab w:val="left" w:pos="820"/>
          <w:tab w:val="left" w:pos="821"/>
        </w:tabs>
        <w:spacing w:before="1"/>
      </w:pPr>
      <w:r>
        <w:t>Work Order Agreement Modification</w:t>
      </w:r>
      <w:r>
        <w:rPr>
          <w:spacing w:val="-5"/>
        </w:rPr>
        <w:t xml:space="preserve"> </w:t>
      </w:r>
      <w:r>
        <w:t>Compensation</w:t>
      </w:r>
    </w:p>
    <w:p w14:paraId="624FF706" w14:textId="77777777" w:rsidR="00E03697" w:rsidRDefault="00E03697">
      <w:pPr>
        <w:pStyle w:val="BodyText"/>
        <w:rPr>
          <w:b/>
          <w:sz w:val="20"/>
        </w:rPr>
      </w:pPr>
    </w:p>
    <w:p w14:paraId="30C48E80" w14:textId="77777777" w:rsidR="00E03697" w:rsidRDefault="006E7F59">
      <w:pPr>
        <w:pStyle w:val="ListParagraph"/>
        <w:numPr>
          <w:ilvl w:val="2"/>
          <w:numId w:val="7"/>
        </w:numPr>
        <w:tabs>
          <w:tab w:val="left" w:pos="1541"/>
        </w:tabs>
        <w:spacing w:line="244" w:lineRule="auto"/>
        <w:ind w:right="164"/>
        <w:rPr>
          <w:sz w:val="19"/>
        </w:rPr>
      </w:pPr>
      <w:r>
        <w:rPr>
          <w:sz w:val="19"/>
        </w:rPr>
        <w:t>The compensation of the Subconsultant shall be an amount not to exceed the amount specified in each individual WOAM and the cumulative Total Compensation under this Agreement without the advance written approval of Consultant.</w:t>
      </w:r>
    </w:p>
    <w:p w14:paraId="7F9B9EDC" w14:textId="77777777" w:rsidR="00E03697" w:rsidRDefault="00E03697">
      <w:pPr>
        <w:pStyle w:val="BodyText"/>
        <w:spacing w:before="10"/>
      </w:pPr>
    </w:p>
    <w:p w14:paraId="102A6060" w14:textId="77777777" w:rsidR="00E03697" w:rsidRDefault="006E7F59">
      <w:pPr>
        <w:pStyle w:val="Heading1"/>
        <w:numPr>
          <w:ilvl w:val="1"/>
          <w:numId w:val="7"/>
        </w:numPr>
        <w:tabs>
          <w:tab w:val="left" w:pos="820"/>
          <w:tab w:val="left" w:pos="821"/>
        </w:tabs>
      </w:pPr>
      <w:r>
        <w:t>Cumulative Total</w:t>
      </w:r>
      <w:r>
        <w:rPr>
          <w:spacing w:val="-2"/>
        </w:rPr>
        <w:t xml:space="preserve"> </w:t>
      </w:r>
      <w:r>
        <w:t>Compensation</w:t>
      </w:r>
    </w:p>
    <w:p w14:paraId="44BFFF7E" w14:textId="77777777" w:rsidR="00E03697" w:rsidRDefault="00E03697">
      <w:pPr>
        <w:pStyle w:val="BodyText"/>
        <w:spacing w:before="3"/>
        <w:rPr>
          <w:b/>
          <w:sz w:val="20"/>
        </w:rPr>
      </w:pPr>
    </w:p>
    <w:p w14:paraId="14B95C98" w14:textId="77777777" w:rsidR="00E03697" w:rsidRDefault="006E7F59">
      <w:pPr>
        <w:pStyle w:val="ListParagraph"/>
        <w:numPr>
          <w:ilvl w:val="2"/>
          <w:numId w:val="7"/>
        </w:numPr>
        <w:tabs>
          <w:tab w:val="left" w:pos="1541"/>
        </w:tabs>
        <w:spacing w:line="244" w:lineRule="auto"/>
        <w:ind w:right="154"/>
        <w:rPr>
          <w:sz w:val="19"/>
        </w:rPr>
      </w:pPr>
      <w:r>
        <w:rPr>
          <w:sz w:val="19"/>
        </w:rPr>
        <w:t>The</w:t>
      </w:r>
      <w:r>
        <w:rPr>
          <w:spacing w:val="-16"/>
          <w:sz w:val="19"/>
        </w:rPr>
        <w:t xml:space="preserve"> </w:t>
      </w:r>
      <w:r>
        <w:rPr>
          <w:sz w:val="19"/>
        </w:rPr>
        <w:t>Total</w:t>
      </w:r>
      <w:r>
        <w:rPr>
          <w:spacing w:val="-15"/>
          <w:sz w:val="19"/>
        </w:rPr>
        <w:t xml:space="preserve"> </w:t>
      </w:r>
      <w:r>
        <w:rPr>
          <w:sz w:val="19"/>
        </w:rPr>
        <w:t>Cumulative</w:t>
      </w:r>
      <w:r>
        <w:rPr>
          <w:spacing w:val="-15"/>
          <w:sz w:val="19"/>
        </w:rPr>
        <w:t xml:space="preserve"> </w:t>
      </w:r>
      <w:r>
        <w:rPr>
          <w:sz w:val="19"/>
        </w:rPr>
        <w:t>Compensation</w:t>
      </w:r>
      <w:r>
        <w:rPr>
          <w:spacing w:val="-14"/>
          <w:sz w:val="19"/>
        </w:rPr>
        <w:t xml:space="preserve"> </w:t>
      </w:r>
      <w:r>
        <w:rPr>
          <w:sz w:val="19"/>
        </w:rPr>
        <w:t>to</w:t>
      </w:r>
      <w:r>
        <w:rPr>
          <w:spacing w:val="-14"/>
          <w:sz w:val="19"/>
        </w:rPr>
        <w:t xml:space="preserve"> </w:t>
      </w:r>
      <w:r>
        <w:rPr>
          <w:sz w:val="19"/>
        </w:rPr>
        <w:t>be</w:t>
      </w:r>
      <w:r>
        <w:rPr>
          <w:spacing w:val="-15"/>
          <w:sz w:val="19"/>
        </w:rPr>
        <w:t xml:space="preserve"> </w:t>
      </w:r>
      <w:r>
        <w:rPr>
          <w:sz w:val="19"/>
        </w:rPr>
        <w:t>paid</w:t>
      </w:r>
      <w:r>
        <w:rPr>
          <w:spacing w:val="-14"/>
          <w:sz w:val="19"/>
        </w:rPr>
        <w:t xml:space="preserve"> </w:t>
      </w:r>
      <w:r>
        <w:rPr>
          <w:sz w:val="19"/>
        </w:rPr>
        <w:t>to</w:t>
      </w:r>
      <w:r>
        <w:rPr>
          <w:spacing w:val="-15"/>
          <w:sz w:val="19"/>
        </w:rPr>
        <w:t xml:space="preserve"> </w:t>
      </w:r>
      <w:r>
        <w:rPr>
          <w:sz w:val="19"/>
        </w:rPr>
        <w:t>Subconsultant</w:t>
      </w:r>
      <w:r>
        <w:rPr>
          <w:spacing w:val="-15"/>
          <w:sz w:val="19"/>
        </w:rPr>
        <w:t xml:space="preserve"> </w:t>
      </w:r>
      <w:r>
        <w:rPr>
          <w:sz w:val="19"/>
        </w:rPr>
        <w:t>under</w:t>
      </w:r>
      <w:r>
        <w:rPr>
          <w:spacing w:val="-20"/>
          <w:sz w:val="19"/>
        </w:rPr>
        <w:t xml:space="preserve"> </w:t>
      </w:r>
      <w:r>
        <w:rPr>
          <w:sz w:val="19"/>
        </w:rPr>
        <w:t>this</w:t>
      </w:r>
      <w:r>
        <w:rPr>
          <w:spacing w:val="-19"/>
          <w:sz w:val="19"/>
        </w:rPr>
        <w:t xml:space="preserve"> </w:t>
      </w:r>
      <w:r>
        <w:rPr>
          <w:spacing w:val="-3"/>
          <w:sz w:val="19"/>
        </w:rPr>
        <w:t>Agreement</w:t>
      </w:r>
      <w:r>
        <w:rPr>
          <w:spacing w:val="-20"/>
          <w:sz w:val="19"/>
        </w:rPr>
        <w:t xml:space="preserve"> </w:t>
      </w:r>
      <w:r>
        <w:rPr>
          <w:sz w:val="19"/>
        </w:rPr>
        <w:t>for</w:t>
      </w:r>
      <w:r>
        <w:rPr>
          <w:spacing w:val="-20"/>
          <w:sz w:val="19"/>
        </w:rPr>
        <w:t xml:space="preserve"> </w:t>
      </w:r>
      <w:r>
        <w:rPr>
          <w:sz w:val="19"/>
        </w:rPr>
        <w:t>all</w:t>
      </w:r>
      <w:r>
        <w:rPr>
          <w:spacing w:val="-20"/>
          <w:sz w:val="19"/>
        </w:rPr>
        <w:t xml:space="preserve"> </w:t>
      </w:r>
      <w:r>
        <w:rPr>
          <w:spacing w:val="-3"/>
          <w:sz w:val="19"/>
        </w:rPr>
        <w:t>Work</w:t>
      </w:r>
      <w:r>
        <w:rPr>
          <w:spacing w:val="-21"/>
          <w:sz w:val="19"/>
        </w:rPr>
        <w:t xml:space="preserve"> </w:t>
      </w:r>
      <w:r>
        <w:rPr>
          <w:spacing w:val="-3"/>
          <w:sz w:val="19"/>
        </w:rPr>
        <w:t xml:space="preserve">Orders </w:t>
      </w:r>
      <w:r>
        <w:rPr>
          <w:sz w:val="19"/>
        </w:rPr>
        <w:t>and</w:t>
      </w:r>
      <w:r>
        <w:rPr>
          <w:spacing w:val="-15"/>
          <w:sz w:val="19"/>
        </w:rPr>
        <w:t xml:space="preserve"> </w:t>
      </w:r>
      <w:r>
        <w:rPr>
          <w:sz w:val="19"/>
        </w:rPr>
        <w:t>Work</w:t>
      </w:r>
      <w:r>
        <w:rPr>
          <w:spacing w:val="-16"/>
          <w:sz w:val="19"/>
        </w:rPr>
        <w:t xml:space="preserve"> </w:t>
      </w:r>
      <w:r>
        <w:rPr>
          <w:sz w:val="19"/>
        </w:rPr>
        <w:t>Order</w:t>
      </w:r>
      <w:r>
        <w:rPr>
          <w:spacing w:val="-16"/>
          <w:sz w:val="19"/>
        </w:rPr>
        <w:t xml:space="preserve"> </w:t>
      </w:r>
      <w:r>
        <w:rPr>
          <w:sz w:val="19"/>
        </w:rPr>
        <w:t>Modifications</w:t>
      </w:r>
      <w:r>
        <w:rPr>
          <w:spacing w:val="-15"/>
          <w:sz w:val="19"/>
        </w:rPr>
        <w:t xml:space="preserve"> </w:t>
      </w:r>
      <w:r>
        <w:rPr>
          <w:sz w:val="19"/>
        </w:rPr>
        <w:t>and</w:t>
      </w:r>
      <w:r>
        <w:rPr>
          <w:spacing w:val="-14"/>
          <w:sz w:val="19"/>
        </w:rPr>
        <w:t xml:space="preserve"> </w:t>
      </w:r>
      <w:r>
        <w:rPr>
          <w:sz w:val="19"/>
        </w:rPr>
        <w:t>authorized</w:t>
      </w:r>
      <w:r>
        <w:rPr>
          <w:spacing w:val="-15"/>
          <w:sz w:val="19"/>
        </w:rPr>
        <w:t xml:space="preserve"> </w:t>
      </w:r>
      <w:r>
        <w:rPr>
          <w:sz w:val="19"/>
        </w:rPr>
        <w:t>Additional</w:t>
      </w:r>
      <w:r>
        <w:rPr>
          <w:spacing w:val="-19"/>
          <w:sz w:val="19"/>
        </w:rPr>
        <w:t xml:space="preserve"> </w:t>
      </w:r>
      <w:r>
        <w:rPr>
          <w:spacing w:val="-3"/>
          <w:sz w:val="19"/>
        </w:rPr>
        <w:t>Services</w:t>
      </w:r>
      <w:r>
        <w:rPr>
          <w:spacing w:val="-19"/>
          <w:sz w:val="19"/>
        </w:rPr>
        <w:t xml:space="preserve"> </w:t>
      </w:r>
      <w:r>
        <w:rPr>
          <w:sz w:val="19"/>
        </w:rPr>
        <w:t>shall</w:t>
      </w:r>
      <w:r>
        <w:rPr>
          <w:spacing w:val="-20"/>
          <w:sz w:val="19"/>
        </w:rPr>
        <w:t xml:space="preserve"> </w:t>
      </w:r>
      <w:r>
        <w:rPr>
          <w:sz w:val="19"/>
        </w:rPr>
        <w:t>not</w:t>
      </w:r>
      <w:r>
        <w:rPr>
          <w:spacing w:val="-20"/>
          <w:sz w:val="19"/>
        </w:rPr>
        <w:t xml:space="preserve"> </w:t>
      </w:r>
      <w:r>
        <w:rPr>
          <w:spacing w:val="-3"/>
          <w:sz w:val="19"/>
        </w:rPr>
        <w:t>exceed</w:t>
      </w:r>
      <w:r>
        <w:rPr>
          <w:spacing w:val="-18"/>
          <w:sz w:val="19"/>
        </w:rPr>
        <w:t xml:space="preserve"> </w:t>
      </w:r>
      <w:r>
        <w:rPr>
          <w:sz w:val="19"/>
        </w:rPr>
        <w:t>the</w:t>
      </w:r>
      <w:r>
        <w:rPr>
          <w:spacing w:val="-20"/>
          <w:sz w:val="19"/>
        </w:rPr>
        <w:t xml:space="preserve"> </w:t>
      </w:r>
      <w:r>
        <w:rPr>
          <w:sz w:val="19"/>
        </w:rPr>
        <w:t>amount</w:t>
      </w:r>
      <w:r>
        <w:rPr>
          <w:spacing w:val="-20"/>
          <w:sz w:val="19"/>
        </w:rPr>
        <w:t xml:space="preserve"> </w:t>
      </w:r>
      <w:r>
        <w:rPr>
          <w:spacing w:val="-3"/>
          <w:sz w:val="19"/>
        </w:rPr>
        <w:t>indicated</w:t>
      </w:r>
      <w:r>
        <w:rPr>
          <w:spacing w:val="-19"/>
          <w:sz w:val="19"/>
        </w:rPr>
        <w:t xml:space="preserve"> </w:t>
      </w:r>
      <w:r>
        <w:rPr>
          <w:sz w:val="19"/>
        </w:rPr>
        <w:t>as Cumulative Total Compensation in the WOAM without prior written authorization by Consultant and Client.</w:t>
      </w:r>
    </w:p>
    <w:p w14:paraId="2621E233" w14:textId="77777777" w:rsidR="00E03697" w:rsidRDefault="00E03697">
      <w:pPr>
        <w:pStyle w:val="BodyText"/>
        <w:spacing w:before="2"/>
        <w:rPr>
          <w:sz w:val="20"/>
        </w:rPr>
      </w:pPr>
    </w:p>
    <w:p w14:paraId="7CEF9418" w14:textId="77777777" w:rsidR="00E03697" w:rsidRDefault="006E7F59">
      <w:pPr>
        <w:pStyle w:val="ListParagraph"/>
        <w:numPr>
          <w:ilvl w:val="2"/>
          <w:numId w:val="7"/>
        </w:numPr>
        <w:tabs>
          <w:tab w:val="left" w:pos="1541"/>
        </w:tabs>
        <w:spacing w:before="1" w:line="244" w:lineRule="auto"/>
        <w:ind w:right="157"/>
        <w:rPr>
          <w:sz w:val="19"/>
        </w:rPr>
      </w:pPr>
      <w:r>
        <w:rPr>
          <w:sz w:val="19"/>
        </w:rPr>
        <w:t>For Additional Services (Out-of-Scope Services) authorized in writing by the Consultant and Client, compensation</w:t>
      </w:r>
      <w:r>
        <w:rPr>
          <w:spacing w:val="-10"/>
          <w:sz w:val="19"/>
        </w:rPr>
        <w:t xml:space="preserve"> </w:t>
      </w:r>
      <w:r>
        <w:rPr>
          <w:sz w:val="19"/>
        </w:rPr>
        <w:t>shall</w:t>
      </w:r>
      <w:r>
        <w:rPr>
          <w:spacing w:val="-10"/>
          <w:sz w:val="19"/>
        </w:rPr>
        <w:t xml:space="preserve"> </w:t>
      </w:r>
      <w:r>
        <w:rPr>
          <w:sz w:val="19"/>
        </w:rPr>
        <w:t>be</w:t>
      </w:r>
      <w:r>
        <w:rPr>
          <w:spacing w:val="-11"/>
          <w:sz w:val="19"/>
        </w:rPr>
        <w:t xml:space="preserve"> </w:t>
      </w:r>
      <w:r>
        <w:rPr>
          <w:sz w:val="19"/>
        </w:rPr>
        <w:t>in</w:t>
      </w:r>
      <w:r>
        <w:rPr>
          <w:spacing w:val="-9"/>
          <w:sz w:val="19"/>
        </w:rPr>
        <w:t xml:space="preserve"> </w:t>
      </w:r>
      <w:r>
        <w:rPr>
          <w:sz w:val="19"/>
        </w:rPr>
        <w:t>addition</w:t>
      </w:r>
      <w:r>
        <w:rPr>
          <w:spacing w:val="-10"/>
          <w:sz w:val="19"/>
        </w:rPr>
        <w:t xml:space="preserve"> </w:t>
      </w:r>
      <w:r>
        <w:rPr>
          <w:sz w:val="19"/>
        </w:rPr>
        <w:t>to</w:t>
      </w:r>
      <w:r>
        <w:rPr>
          <w:spacing w:val="-9"/>
          <w:sz w:val="19"/>
        </w:rPr>
        <w:t xml:space="preserve"> </w:t>
      </w:r>
      <w:r>
        <w:rPr>
          <w:sz w:val="19"/>
        </w:rPr>
        <w:t>the</w:t>
      </w:r>
      <w:r>
        <w:rPr>
          <w:spacing w:val="-11"/>
          <w:sz w:val="19"/>
        </w:rPr>
        <w:t xml:space="preserve"> </w:t>
      </w:r>
      <w:r>
        <w:rPr>
          <w:sz w:val="19"/>
        </w:rPr>
        <w:t>Fee</w:t>
      </w:r>
      <w:r>
        <w:rPr>
          <w:spacing w:val="-11"/>
          <w:sz w:val="19"/>
        </w:rPr>
        <w:t xml:space="preserve"> </w:t>
      </w:r>
      <w:r>
        <w:rPr>
          <w:sz w:val="19"/>
        </w:rPr>
        <w:t>stated</w:t>
      </w:r>
      <w:r>
        <w:rPr>
          <w:spacing w:val="-10"/>
          <w:sz w:val="19"/>
        </w:rPr>
        <w:t xml:space="preserve"> </w:t>
      </w:r>
      <w:r>
        <w:rPr>
          <w:sz w:val="19"/>
        </w:rPr>
        <w:t>in</w:t>
      </w:r>
      <w:r>
        <w:rPr>
          <w:spacing w:val="-9"/>
          <w:sz w:val="19"/>
        </w:rPr>
        <w:t xml:space="preserve"> </w:t>
      </w:r>
      <w:r>
        <w:rPr>
          <w:sz w:val="19"/>
        </w:rPr>
        <w:t>the</w:t>
      </w:r>
      <w:r>
        <w:rPr>
          <w:spacing w:val="-11"/>
          <w:sz w:val="19"/>
        </w:rPr>
        <w:t xml:space="preserve"> </w:t>
      </w:r>
      <w:r>
        <w:rPr>
          <w:sz w:val="19"/>
        </w:rPr>
        <w:t>WOAM,</w:t>
      </w:r>
      <w:r>
        <w:rPr>
          <w:spacing w:val="-10"/>
          <w:sz w:val="19"/>
        </w:rPr>
        <w:t xml:space="preserve"> </w:t>
      </w:r>
      <w:r>
        <w:rPr>
          <w:sz w:val="19"/>
        </w:rPr>
        <w:t>as</w:t>
      </w:r>
      <w:r>
        <w:rPr>
          <w:spacing w:val="-13"/>
          <w:sz w:val="19"/>
        </w:rPr>
        <w:t xml:space="preserve"> </w:t>
      </w:r>
      <w:r>
        <w:rPr>
          <w:sz w:val="19"/>
        </w:rPr>
        <w:t>mutually</w:t>
      </w:r>
      <w:r>
        <w:rPr>
          <w:spacing w:val="-19"/>
          <w:sz w:val="19"/>
        </w:rPr>
        <w:t xml:space="preserve"> </w:t>
      </w:r>
      <w:r>
        <w:rPr>
          <w:sz w:val="19"/>
        </w:rPr>
        <w:t>agreed</w:t>
      </w:r>
      <w:r>
        <w:rPr>
          <w:spacing w:val="-12"/>
          <w:sz w:val="19"/>
        </w:rPr>
        <w:t xml:space="preserve"> </w:t>
      </w:r>
      <w:r>
        <w:rPr>
          <w:sz w:val="19"/>
        </w:rPr>
        <w:t>to</w:t>
      </w:r>
      <w:r>
        <w:rPr>
          <w:spacing w:val="-12"/>
          <w:sz w:val="19"/>
        </w:rPr>
        <w:t xml:space="preserve"> </w:t>
      </w:r>
      <w:r>
        <w:rPr>
          <w:sz w:val="19"/>
        </w:rPr>
        <w:t>by</w:t>
      </w:r>
      <w:r>
        <w:rPr>
          <w:spacing w:val="-18"/>
          <w:sz w:val="19"/>
        </w:rPr>
        <w:t xml:space="preserve"> </w:t>
      </w:r>
      <w:r>
        <w:rPr>
          <w:sz w:val="19"/>
        </w:rPr>
        <w:t>the</w:t>
      </w:r>
      <w:r>
        <w:rPr>
          <w:spacing w:val="-13"/>
          <w:sz w:val="19"/>
        </w:rPr>
        <w:t xml:space="preserve"> </w:t>
      </w:r>
      <w:r>
        <w:rPr>
          <w:sz w:val="19"/>
        </w:rPr>
        <w:t>Consultant and Subconsultant and incorporated into the applicable WOAM or WOAM by written</w:t>
      </w:r>
      <w:r>
        <w:rPr>
          <w:spacing w:val="-18"/>
          <w:sz w:val="19"/>
        </w:rPr>
        <w:t xml:space="preserve"> </w:t>
      </w:r>
      <w:r>
        <w:rPr>
          <w:sz w:val="19"/>
        </w:rPr>
        <w:t>amendment.</w:t>
      </w:r>
    </w:p>
    <w:p w14:paraId="0E114732" w14:textId="77777777" w:rsidR="00E03697" w:rsidRDefault="00E03697">
      <w:pPr>
        <w:pStyle w:val="BodyText"/>
        <w:spacing w:before="10"/>
      </w:pPr>
    </w:p>
    <w:p w14:paraId="47E500FC" w14:textId="77777777" w:rsidR="00E03697" w:rsidRDefault="006E7F59">
      <w:pPr>
        <w:ind w:right="59"/>
        <w:jc w:val="center"/>
        <w:rPr>
          <w:b/>
          <w:sz w:val="19"/>
        </w:rPr>
      </w:pPr>
      <w:r>
        <w:rPr>
          <w:b/>
          <w:sz w:val="19"/>
          <w:u w:val="single"/>
        </w:rPr>
        <w:t>ARTICLE 4</w:t>
      </w:r>
    </w:p>
    <w:p w14:paraId="3763A9C0" w14:textId="77777777" w:rsidR="00E03697" w:rsidRDefault="00E03697">
      <w:pPr>
        <w:pStyle w:val="BodyText"/>
        <w:spacing w:before="1"/>
        <w:rPr>
          <w:b/>
          <w:sz w:val="12"/>
        </w:rPr>
      </w:pPr>
    </w:p>
    <w:p w14:paraId="0573FB4D" w14:textId="77777777" w:rsidR="00E03697" w:rsidRDefault="006E7F59">
      <w:pPr>
        <w:spacing w:before="92"/>
        <w:ind w:left="2995"/>
        <w:rPr>
          <w:b/>
          <w:sz w:val="19"/>
        </w:rPr>
      </w:pPr>
      <w:r>
        <w:rPr>
          <w:b/>
          <w:sz w:val="19"/>
        </w:rPr>
        <w:t>PAYMENTS TO THE SUBCONSULTANT</w:t>
      </w:r>
    </w:p>
    <w:p w14:paraId="4D7C7690" w14:textId="77777777" w:rsidR="00E03697" w:rsidRDefault="00E03697">
      <w:pPr>
        <w:pStyle w:val="BodyText"/>
        <w:rPr>
          <w:b/>
          <w:sz w:val="20"/>
        </w:rPr>
      </w:pPr>
    </w:p>
    <w:p w14:paraId="3ADD57FE" w14:textId="471592AA" w:rsidR="00E03697" w:rsidRDefault="006E7F59">
      <w:pPr>
        <w:pStyle w:val="ListParagraph"/>
        <w:numPr>
          <w:ilvl w:val="1"/>
          <w:numId w:val="6"/>
        </w:numPr>
        <w:tabs>
          <w:tab w:val="left" w:pos="821"/>
        </w:tabs>
        <w:spacing w:line="244" w:lineRule="auto"/>
        <w:ind w:right="154"/>
        <w:rPr>
          <w:sz w:val="19"/>
        </w:rPr>
      </w:pPr>
      <w:r>
        <w:rPr>
          <w:sz w:val="19"/>
        </w:rPr>
        <w:t>Subconsultant shall render invoices to Consultant on a monthly basis and a final invoice within 45 days after completion of required services per assigned agreement or task. Said invoices shall identify the Services provided under each separate WOAM and shall include all necessary documentation and backup including as necessary, a daily time and material description of Services performed by each individual. In no event shall Subconsultant's invoices</w:t>
      </w:r>
      <w:r>
        <w:rPr>
          <w:spacing w:val="-15"/>
          <w:sz w:val="19"/>
        </w:rPr>
        <w:t xml:space="preserve"> </w:t>
      </w:r>
      <w:r>
        <w:rPr>
          <w:sz w:val="19"/>
        </w:rPr>
        <w:t>for</w:t>
      </w:r>
      <w:r>
        <w:rPr>
          <w:spacing w:val="-16"/>
          <w:sz w:val="19"/>
        </w:rPr>
        <w:t xml:space="preserve"> </w:t>
      </w:r>
      <w:r>
        <w:rPr>
          <w:sz w:val="19"/>
        </w:rPr>
        <w:t>Services</w:t>
      </w:r>
      <w:r>
        <w:rPr>
          <w:spacing w:val="-15"/>
          <w:sz w:val="19"/>
        </w:rPr>
        <w:t xml:space="preserve"> </w:t>
      </w:r>
      <w:r>
        <w:rPr>
          <w:sz w:val="19"/>
        </w:rPr>
        <w:t>exceed</w:t>
      </w:r>
      <w:r>
        <w:rPr>
          <w:spacing w:val="-15"/>
          <w:sz w:val="19"/>
        </w:rPr>
        <w:t xml:space="preserve"> </w:t>
      </w:r>
      <w:r>
        <w:rPr>
          <w:sz w:val="19"/>
        </w:rPr>
        <w:t>the</w:t>
      </w:r>
      <w:r>
        <w:rPr>
          <w:spacing w:val="-15"/>
          <w:sz w:val="19"/>
        </w:rPr>
        <w:t xml:space="preserve"> </w:t>
      </w:r>
      <w:r>
        <w:rPr>
          <w:sz w:val="19"/>
        </w:rPr>
        <w:t>amount</w:t>
      </w:r>
      <w:r>
        <w:rPr>
          <w:spacing w:val="-15"/>
          <w:sz w:val="19"/>
        </w:rPr>
        <w:t xml:space="preserve"> </w:t>
      </w:r>
      <w:r>
        <w:rPr>
          <w:sz w:val="19"/>
        </w:rPr>
        <w:t>provided</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applicable</w:t>
      </w:r>
      <w:r>
        <w:rPr>
          <w:spacing w:val="-15"/>
          <w:sz w:val="19"/>
        </w:rPr>
        <w:t xml:space="preserve"> </w:t>
      </w:r>
      <w:r>
        <w:rPr>
          <w:sz w:val="19"/>
        </w:rPr>
        <w:t>WOAM</w:t>
      </w:r>
      <w:r>
        <w:rPr>
          <w:spacing w:val="-16"/>
          <w:sz w:val="19"/>
        </w:rPr>
        <w:t xml:space="preserve"> </w:t>
      </w:r>
      <w:r>
        <w:rPr>
          <w:sz w:val="19"/>
        </w:rPr>
        <w:t>and</w:t>
      </w:r>
      <w:r>
        <w:rPr>
          <w:spacing w:val="-15"/>
          <w:sz w:val="19"/>
        </w:rPr>
        <w:t xml:space="preserve"> </w:t>
      </w:r>
      <w:r>
        <w:rPr>
          <w:sz w:val="19"/>
        </w:rPr>
        <w:t>the</w:t>
      </w:r>
      <w:r>
        <w:rPr>
          <w:spacing w:val="-20"/>
          <w:sz w:val="19"/>
        </w:rPr>
        <w:t xml:space="preserve"> </w:t>
      </w:r>
      <w:r>
        <w:rPr>
          <w:spacing w:val="-3"/>
          <w:sz w:val="19"/>
        </w:rPr>
        <w:t>Cumulative</w:t>
      </w:r>
      <w:r>
        <w:rPr>
          <w:spacing w:val="-20"/>
          <w:sz w:val="19"/>
        </w:rPr>
        <w:t xml:space="preserve"> </w:t>
      </w:r>
      <w:r>
        <w:rPr>
          <w:spacing w:val="-3"/>
          <w:sz w:val="19"/>
        </w:rPr>
        <w:t>Total</w:t>
      </w:r>
      <w:r>
        <w:rPr>
          <w:spacing w:val="-19"/>
          <w:sz w:val="19"/>
        </w:rPr>
        <w:t xml:space="preserve"> </w:t>
      </w:r>
      <w:r>
        <w:rPr>
          <w:sz w:val="19"/>
        </w:rPr>
        <w:t>Compensation unless</w:t>
      </w:r>
      <w:r>
        <w:rPr>
          <w:spacing w:val="-11"/>
          <w:sz w:val="19"/>
        </w:rPr>
        <w:t xml:space="preserve"> </w:t>
      </w:r>
      <w:r>
        <w:rPr>
          <w:sz w:val="19"/>
        </w:rPr>
        <w:t>Subconsultant</w:t>
      </w:r>
      <w:r>
        <w:rPr>
          <w:spacing w:val="-11"/>
          <w:sz w:val="19"/>
        </w:rPr>
        <w:t xml:space="preserve"> </w:t>
      </w:r>
      <w:r>
        <w:rPr>
          <w:sz w:val="19"/>
        </w:rPr>
        <w:t>shall</w:t>
      </w:r>
      <w:r>
        <w:rPr>
          <w:spacing w:val="-10"/>
          <w:sz w:val="19"/>
        </w:rPr>
        <w:t xml:space="preserve"> </w:t>
      </w:r>
      <w:r>
        <w:rPr>
          <w:sz w:val="19"/>
        </w:rPr>
        <w:t>have</w:t>
      </w:r>
      <w:r>
        <w:rPr>
          <w:spacing w:val="-12"/>
          <w:sz w:val="19"/>
        </w:rPr>
        <w:t xml:space="preserve"> </w:t>
      </w:r>
      <w:r>
        <w:rPr>
          <w:sz w:val="19"/>
        </w:rPr>
        <w:t>prior</w:t>
      </w:r>
      <w:r>
        <w:rPr>
          <w:spacing w:val="-12"/>
          <w:sz w:val="19"/>
        </w:rPr>
        <w:t xml:space="preserve"> </w:t>
      </w:r>
      <w:r>
        <w:rPr>
          <w:sz w:val="19"/>
        </w:rPr>
        <w:t>approval</w:t>
      </w:r>
      <w:r>
        <w:rPr>
          <w:spacing w:val="-11"/>
          <w:sz w:val="19"/>
        </w:rPr>
        <w:t xml:space="preserve"> </w:t>
      </w:r>
      <w:r>
        <w:rPr>
          <w:sz w:val="19"/>
        </w:rPr>
        <w:t>in</w:t>
      </w:r>
      <w:r>
        <w:rPr>
          <w:spacing w:val="-10"/>
          <w:sz w:val="19"/>
        </w:rPr>
        <w:t xml:space="preserve"> </w:t>
      </w:r>
      <w:r>
        <w:rPr>
          <w:sz w:val="19"/>
        </w:rPr>
        <w:t>writing</w:t>
      </w:r>
      <w:r>
        <w:rPr>
          <w:spacing w:val="-12"/>
          <w:sz w:val="19"/>
        </w:rPr>
        <w:t xml:space="preserve"> </w:t>
      </w:r>
      <w:r>
        <w:rPr>
          <w:sz w:val="19"/>
        </w:rPr>
        <w:t>as</w:t>
      </w:r>
      <w:r>
        <w:rPr>
          <w:spacing w:val="-11"/>
          <w:sz w:val="19"/>
        </w:rPr>
        <w:t xml:space="preserve"> </w:t>
      </w:r>
      <w:r>
        <w:rPr>
          <w:sz w:val="19"/>
        </w:rPr>
        <w:t>provided</w:t>
      </w:r>
      <w:ins w:id="30" w:author="Holbrook, Sara" w:date="2019-11-01T11:57:00Z">
        <w:r w:rsidR="00026351">
          <w:rPr>
            <w:sz w:val="19"/>
          </w:rPr>
          <w:t>, as described in 3.2.2, in the applicable WOAM or written amendment to the WOAM.</w:t>
        </w:r>
      </w:ins>
      <w:del w:id="31" w:author="Holbrook, Sara" w:date="2019-11-01T11:57:00Z">
        <w:r w:rsidDel="00026351">
          <w:rPr>
            <w:spacing w:val="-11"/>
            <w:sz w:val="19"/>
          </w:rPr>
          <w:delText xml:space="preserve"> </w:delText>
        </w:r>
        <w:r w:rsidDel="00026351">
          <w:rPr>
            <w:sz w:val="19"/>
          </w:rPr>
          <w:delText>elsewhere</w:delText>
        </w:r>
        <w:r w:rsidDel="00026351">
          <w:rPr>
            <w:spacing w:val="-11"/>
            <w:sz w:val="19"/>
          </w:rPr>
          <w:delText xml:space="preserve"> </w:delText>
        </w:r>
      </w:del>
      <w:del w:id="32" w:author="Holbrook, Sara" w:date="2019-11-01T11:58:00Z">
        <w:r w:rsidDel="00026351">
          <w:rPr>
            <w:sz w:val="19"/>
          </w:rPr>
          <w:delText>in</w:delText>
        </w:r>
        <w:r w:rsidDel="00026351">
          <w:rPr>
            <w:spacing w:val="-13"/>
            <w:sz w:val="19"/>
          </w:rPr>
          <w:delText xml:space="preserve"> </w:delText>
        </w:r>
        <w:r w:rsidDel="00026351">
          <w:rPr>
            <w:sz w:val="19"/>
          </w:rPr>
          <w:delText>this</w:delText>
        </w:r>
        <w:r w:rsidDel="00026351">
          <w:rPr>
            <w:spacing w:val="-12"/>
            <w:sz w:val="19"/>
          </w:rPr>
          <w:delText xml:space="preserve"> </w:delText>
        </w:r>
        <w:r w:rsidDel="00026351">
          <w:rPr>
            <w:sz w:val="19"/>
          </w:rPr>
          <w:delText>Agreement</w:delText>
        </w:r>
      </w:del>
      <w:r>
        <w:rPr>
          <w:sz w:val="19"/>
        </w:rPr>
        <w:t>.</w:t>
      </w:r>
      <w:r>
        <w:rPr>
          <w:spacing w:val="21"/>
          <w:sz w:val="19"/>
        </w:rPr>
        <w:t xml:space="preserve"> </w:t>
      </w:r>
      <w:r>
        <w:rPr>
          <w:sz w:val="19"/>
        </w:rPr>
        <w:t>Consultant</w:t>
      </w:r>
      <w:r>
        <w:rPr>
          <w:spacing w:val="-10"/>
          <w:sz w:val="19"/>
        </w:rPr>
        <w:t xml:space="preserve"> </w:t>
      </w:r>
      <w:r>
        <w:rPr>
          <w:sz w:val="19"/>
        </w:rPr>
        <w:t>will not</w:t>
      </w:r>
      <w:r>
        <w:rPr>
          <w:spacing w:val="-4"/>
          <w:sz w:val="19"/>
        </w:rPr>
        <w:t xml:space="preserve"> </w:t>
      </w:r>
      <w:r>
        <w:rPr>
          <w:sz w:val="19"/>
        </w:rPr>
        <w:t>be</w:t>
      </w:r>
      <w:r>
        <w:rPr>
          <w:spacing w:val="-4"/>
          <w:sz w:val="19"/>
        </w:rPr>
        <w:t xml:space="preserve"> </w:t>
      </w:r>
      <w:r>
        <w:rPr>
          <w:sz w:val="19"/>
        </w:rPr>
        <w:t>responsible</w:t>
      </w:r>
      <w:r>
        <w:rPr>
          <w:spacing w:val="-4"/>
          <w:sz w:val="19"/>
        </w:rPr>
        <w:t xml:space="preserve"> </w:t>
      </w:r>
      <w:r>
        <w:rPr>
          <w:sz w:val="19"/>
        </w:rPr>
        <w:t>for</w:t>
      </w:r>
      <w:r>
        <w:rPr>
          <w:spacing w:val="-5"/>
          <w:sz w:val="19"/>
        </w:rPr>
        <w:t xml:space="preserve"> </w:t>
      </w:r>
      <w:r>
        <w:rPr>
          <w:sz w:val="19"/>
        </w:rPr>
        <w:t>reimbursement</w:t>
      </w:r>
      <w:r>
        <w:rPr>
          <w:spacing w:val="-4"/>
          <w:sz w:val="19"/>
        </w:rPr>
        <w:t xml:space="preserve"> </w:t>
      </w:r>
      <w:r>
        <w:rPr>
          <w:sz w:val="19"/>
        </w:rPr>
        <w:t>(nor</w:t>
      </w:r>
      <w:r>
        <w:rPr>
          <w:spacing w:val="-4"/>
          <w:sz w:val="19"/>
        </w:rPr>
        <w:t xml:space="preserve"> </w:t>
      </w:r>
      <w:r>
        <w:rPr>
          <w:sz w:val="19"/>
        </w:rPr>
        <w:t>seeking</w:t>
      </w:r>
      <w:r>
        <w:rPr>
          <w:spacing w:val="-5"/>
          <w:sz w:val="19"/>
        </w:rPr>
        <w:t xml:space="preserve"> </w:t>
      </w:r>
      <w:r>
        <w:rPr>
          <w:sz w:val="19"/>
        </w:rPr>
        <w:t>reimbursement</w:t>
      </w:r>
      <w:r>
        <w:rPr>
          <w:spacing w:val="-7"/>
          <w:sz w:val="19"/>
        </w:rPr>
        <w:t xml:space="preserve"> </w:t>
      </w:r>
      <w:r>
        <w:rPr>
          <w:sz w:val="19"/>
        </w:rPr>
        <w:t>from</w:t>
      </w:r>
      <w:r>
        <w:rPr>
          <w:spacing w:val="-7"/>
          <w:sz w:val="19"/>
        </w:rPr>
        <w:t xml:space="preserve"> </w:t>
      </w:r>
      <w:r>
        <w:rPr>
          <w:sz w:val="19"/>
        </w:rPr>
        <w:t>the</w:t>
      </w:r>
      <w:r>
        <w:rPr>
          <w:spacing w:val="-7"/>
          <w:sz w:val="19"/>
        </w:rPr>
        <w:t xml:space="preserve"> </w:t>
      </w:r>
      <w:r>
        <w:rPr>
          <w:sz w:val="19"/>
        </w:rPr>
        <w:t>Client)</w:t>
      </w:r>
      <w:r>
        <w:rPr>
          <w:spacing w:val="-7"/>
          <w:sz w:val="19"/>
        </w:rPr>
        <w:t xml:space="preserve"> </w:t>
      </w:r>
      <w:r>
        <w:rPr>
          <w:sz w:val="19"/>
        </w:rPr>
        <w:t>for</w:t>
      </w:r>
      <w:r>
        <w:rPr>
          <w:spacing w:val="-7"/>
          <w:sz w:val="19"/>
        </w:rPr>
        <w:t xml:space="preserve"> </w:t>
      </w:r>
      <w:r>
        <w:rPr>
          <w:sz w:val="19"/>
        </w:rPr>
        <w:t>fees</w:t>
      </w:r>
      <w:r>
        <w:rPr>
          <w:spacing w:val="-7"/>
          <w:sz w:val="19"/>
        </w:rPr>
        <w:t xml:space="preserve"> </w:t>
      </w:r>
      <w:r>
        <w:rPr>
          <w:sz w:val="19"/>
        </w:rPr>
        <w:t>or</w:t>
      </w:r>
      <w:r>
        <w:rPr>
          <w:spacing w:val="-8"/>
          <w:sz w:val="19"/>
        </w:rPr>
        <w:t xml:space="preserve"> </w:t>
      </w:r>
      <w:r>
        <w:rPr>
          <w:sz w:val="19"/>
        </w:rPr>
        <w:t>costs</w:t>
      </w:r>
      <w:r>
        <w:rPr>
          <w:spacing w:val="-6"/>
          <w:sz w:val="19"/>
        </w:rPr>
        <w:t xml:space="preserve"> </w:t>
      </w:r>
      <w:r>
        <w:rPr>
          <w:sz w:val="19"/>
        </w:rPr>
        <w:t>invoiced</w:t>
      </w:r>
      <w:r>
        <w:rPr>
          <w:spacing w:val="-5"/>
          <w:sz w:val="19"/>
        </w:rPr>
        <w:t xml:space="preserve"> </w:t>
      </w:r>
      <w:r>
        <w:rPr>
          <w:sz w:val="19"/>
        </w:rPr>
        <w:t>more than ninety (90) days after the costs were</w:t>
      </w:r>
      <w:r>
        <w:rPr>
          <w:spacing w:val="-6"/>
          <w:sz w:val="19"/>
        </w:rPr>
        <w:t xml:space="preserve"> </w:t>
      </w:r>
      <w:r>
        <w:rPr>
          <w:sz w:val="19"/>
        </w:rPr>
        <w:t>incurred.</w:t>
      </w:r>
    </w:p>
    <w:p w14:paraId="58857168" w14:textId="77777777" w:rsidR="00E03697" w:rsidRDefault="00E03697">
      <w:pPr>
        <w:pStyle w:val="BodyText"/>
        <w:spacing w:before="1"/>
        <w:rPr>
          <w:sz w:val="20"/>
        </w:rPr>
      </w:pPr>
    </w:p>
    <w:p w14:paraId="125C7D39" w14:textId="22B44176" w:rsidR="00E03697" w:rsidRDefault="006E7F59">
      <w:pPr>
        <w:pStyle w:val="ListParagraph"/>
        <w:numPr>
          <w:ilvl w:val="1"/>
          <w:numId w:val="6"/>
        </w:numPr>
        <w:tabs>
          <w:tab w:val="left" w:pos="821"/>
        </w:tabs>
        <w:spacing w:line="244" w:lineRule="auto"/>
        <w:ind w:right="151"/>
        <w:rPr>
          <w:sz w:val="19"/>
        </w:rPr>
      </w:pPr>
      <w:r>
        <w:rPr>
          <w:sz w:val="19"/>
        </w:rPr>
        <w:t>Consultant</w:t>
      </w:r>
      <w:r>
        <w:rPr>
          <w:spacing w:val="-14"/>
          <w:sz w:val="19"/>
        </w:rPr>
        <w:t xml:space="preserve"> </w:t>
      </w:r>
      <w:r>
        <w:rPr>
          <w:sz w:val="19"/>
        </w:rPr>
        <w:t>agrees</w:t>
      </w:r>
      <w:r>
        <w:rPr>
          <w:spacing w:val="-14"/>
          <w:sz w:val="19"/>
        </w:rPr>
        <w:t xml:space="preserve"> </w:t>
      </w:r>
      <w:r>
        <w:rPr>
          <w:sz w:val="19"/>
        </w:rPr>
        <w:t>to</w:t>
      </w:r>
      <w:r>
        <w:rPr>
          <w:spacing w:val="-13"/>
          <w:sz w:val="19"/>
        </w:rPr>
        <w:t xml:space="preserve"> </w:t>
      </w:r>
      <w:r>
        <w:rPr>
          <w:sz w:val="19"/>
        </w:rPr>
        <w:t>pay</w:t>
      </w:r>
      <w:r>
        <w:rPr>
          <w:spacing w:val="-18"/>
          <w:sz w:val="19"/>
        </w:rPr>
        <w:t xml:space="preserve"> </w:t>
      </w:r>
      <w:r>
        <w:rPr>
          <w:sz w:val="19"/>
        </w:rPr>
        <w:t>Subconsultant</w:t>
      </w:r>
      <w:r>
        <w:rPr>
          <w:spacing w:val="-14"/>
          <w:sz w:val="19"/>
        </w:rPr>
        <w:t xml:space="preserve"> </w:t>
      </w:r>
      <w:r>
        <w:rPr>
          <w:sz w:val="19"/>
        </w:rPr>
        <w:t>for</w:t>
      </w:r>
      <w:r>
        <w:rPr>
          <w:spacing w:val="-15"/>
          <w:sz w:val="19"/>
        </w:rPr>
        <w:t xml:space="preserve"> </w:t>
      </w:r>
      <w:r>
        <w:rPr>
          <w:sz w:val="19"/>
        </w:rPr>
        <w:t>said</w:t>
      </w:r>
      <w:r>
        <w:rPr>
          <w:spacing w:val="-13"/>
          <w:sz w:val="19"/>
        </w:rPr>
        <w:t xml:space="preserve"> </w:t>
      </w:r>
      <w:r>
        <w:rPr>
          <w:sz w:val="19"/>
        </w:rPr>
        <w:t>invoices</w:t>
      </w:r>
      <w:r>
        <w:rPr>
          <w:spacing w:val="-14"/>
          <w:sz w:val="19"/>
        </w:rPr>
        <w:t xml:space="preserve"> </w:t>
      </w:r>
      <w:r>
        <w:rPr>
          <w:sz w:val="19"/>
        </w:rPr>
        <w:t>within</w:t>
      </w:r>
      <w:r>
        <w:rPr>
          <w:spacing w:val="-13"/>
          <w:sz w:val="19"/>
        </w:rPr>
        <w:t xml:space="preserve"> </w:t>
      </w:r>
      <w:del w:id="33" w:author="Holbrook, Sara" w:date="2019-11-01T12:03:00Z">
        <w:r w:rsidDel="00836C22">
          <w:rPr>
            <w:sz w:val="19"/>
          </w:rPr>
          <w:delText>ten</w:delText>
        </w:r>
        <w:r w:rsidDel="00836C22">
          <w:rPr>
            <w:spacing w:val="-13"/>
            <w:sz w:val="19"/>
          </w:rPr>
          <w:delText xml:space="preserve"> </w:delText>
        </w:r>
      </w:del>
      <w:ins w:id="34" w:author="Schossow, Frances" w:date="2019-11-06T18:07:00Z">
        <w:r w:rsidR="006D06CB">
          <w:rPr>
            <w:sz w:val="19"/>
          </w:rPr>
          <w:t>seven</w:t>
        </w:r>
      </w:ins>
      <w:ins w:id="35" w:author="Holbrook, Sara" w:date="2019-11-01T12:03:00Z">
        <w:r w:rsidR="00836C22">
          <w:rPr>
            <w:spacing w:val="-13"/>
            <w:sz w:val="19"/>
          </w:rPr>
          <w:t xml:space="preserve"> </w:t>
        </w:r>
      </w:ins>
      <w:r>
        <w:rPr>
          <w:sz w:val="19"/>
        </w:rPr>
        <w:t>(</w:t>
      </w:r>
      <w:del w:id="36" w:author="Holbrook, Sara" w:date="2019-11-01T12:03:00Z">
        <w:r w:rsidDel="00836C22">
          <w:rPr>
            <w:sz w:val="19"/>
          </w:rPr>
          <w:delText>10</w:delText>
        </w:r>
      </w:del>
      <w:ins w:id="37" w:author="Schossow, Frances" w:date="2019-11-06T18:08:00Z">
        <w:r w:rsidR="006D06CB">
          <w:rPr>
            <w:sz w:val="19"/>
          </w:rPr>
          <w:t>7</w:t>
        </w:r>
      </w:ins>
      <w:r>
        <w:rPr>
          <w:sz w:val="19"/>
        </w:rPr>
        <w:t>)</w:t>
      </w:r>
      <w:r>
        <w:rPr>
          <w:spacing w:val="-14"/>
          <w:sz w:val="19"/>
        </w:rPr>
        <w:t xml:space="preserve"> </w:t>
      </w:r>
      <w:del w:id="38" w:author="Schossow, Frances" w:date="2019-11-06T18:10:00Z">
        <w:r w:rsidDel="006D06CB">
          <w:rPr>
            <w:sz w:val="19"/>
          </w:rPr>
          <w:delText>business</w:delText>
        </w:r>
      </w:del>
      <w:ins w:id="39" w:author="Schossow, Frances" w:date="2019-11-06T18:10:00Z">
        <w:r w:rsidR="006D06CB">
          <w:rPr>
            <w:sz w:val="19"/>
          </w:rPr>
          <w:t>calendar</w:t>
        </w:r>
      </w:ins>
      <w:r>
        <w:rPr>
          <w:spacing w:val="-13"/>
          <w:sz w:val="19"/>
        </w:rPr>
        <w:t xml:space="preserve"> </w:t>
      </w:r>
      <w:r>
        <w:rPr>
          <w:sz w:val="19"/>
        </w:rPr>
        <w:t>days</w:t>
      </w:r>
      <w:r>
        <w:rPr>
          <w:spacing w:val="-14"/>
          <w:sz w:val="19"/>
        </w:rPr>
        <w:t xml:space="preserve"> </w:t>
      </w:r>
      <w:r>
        <w:rPr>
          <w:sz w:val="19"/>
        </w:rPr>
        <w:t>after</w:t>
      </w:r>
      <w:r>
        <w:rPr>
          <w:spacing w:val="-15"/>
          <w:sz w:val="19"/>
        </w:rPr>
        <w:t xml:space="preserve"> </w:t>
      </w:r>
      <w:r>
        <w:rPr>
          <w:sz w:val="19"/>
        </w:rPr>
        <w:t>Consultant</w:t>
      </w:r>
      <w:r>
        <w:rPr>
          <w:spacing w:val="-14"/>
          <w:sz w:val="19"/>
        </w:rPr>
        <w:t xml:space="preserve"> </w:t>
      </w:r>
      <w:r>
        <w:rPr>
          <w:sz w:val="19"/>
        </w:rPr>
        <w:t>has</w:t>
      </w:r>
      <w:r>
        <w:rPr>
          <w:spacing w:val="-14"/>
          <w:sz w:val="19"/>
        </w:rPr>
        <w:t xml:space="preserve"> </w:t>
      </w:r>
      <w:r>
        <w:rPr>
          <w:sz w:val="19"/>
        </w:rPr>
        <w:t xml:space="preserve">received payment for Subconsultant's Services from Client. </w:t>
      </w:r>
      <w:del w:id="40" w:author="Holbrook, Sara" w:date="2019-11-01T12:04:00Z">
        <w:r w:rsidDel="00C5286C">
          <w:rPr>
            <w:sz w:val="19"/>
          </w:rPr>
          <w:delText>Consultant will not be obligated to make payment to Subconsultant</w:delText>
        </w:r>
        <w:r w:rsidDel="00C5286C">
          <w:rPr>
            <w:spacing w:val="-15"/>
            <w:sz w:val="19"/>
          </w:rPr>
          <w:delText xml:space="preserve"> </w:delText>
        </w:r>
        <w:r w:rsidDel="00C5286C">
          <w:rPr>
            <w:sz w:val="19"/>
          </w:rPr>
          <w:delText>for</w:delText>
        </w:r>
        <w:r w:rsidDel="00C5286C">
          <w:rPr>
            <w:spacing w:val="-16"/>
            <w:sz w:val="19"/>
          </w:rPr>
          <w:delText xml:space="preserve"> </w:delText>
        </w:r>
        <w:r w:rsidDel="00C5286C">
          <w:rPr>
            <w:sz w:val="19"/>
          </w:rPr>
          <w:delText>invoices</w:delText>
        </w:r>
        <w:r w:rsidDel="00C5286C">
          <w:rPr>
            <w:spacing w:val="-15"/>
            <w:sz w:val="19"/>
          </w:rPr>
          <w:delText xml:space="preserve"> </w:delText>
        </w:r>
        <w:r w:rsidDel="00C5286C">
          <w:rPr>
            <w:sz w:val="19"/>
          </w:rPr>
          <w:delText>received</w:delText>
        </w:r>
        <w:r w:rsidDel="00C5286C">
          <w:rPr>
            <w:spacing w:val="-14"/>
            <w:sz w:val="19"/>
          </w:rPr>
          <w:delText xml:space="preserve"> </w:delText>
        </w:r>
        <w:r w:rsidDel="00C5286C">
          <w:rPr>
            <w:sz w:val="19"/>
          </w:rPr>
          <w:delText>until</w:delText>
        </w:r>
        <w:r w:rsidDel="00C5286C">
          <w:rPr>
            <w:spacing w:val="-15"/>
            <w:sz w:val="19"/>
          </w:rPr>
          <w:delText xml:space="preserve"> </w:delText>
        </w:r>
        <w:r w:rsidDel="00C5286C">
          <w:rPr>
            <w:sz w:val="19"/>
          </w:rPr>
          <w:delText>payment</w:delText>
        </w:r>
        <w:r w:rsidDel="00C5286C">
          <w:rPr>
            <w:spacing w:val="-14"/>
            <w:sz w:val="19"/>
          </w:rPr>
          <w:delText xml:space="preserve"> </w:delText>
        </w:r>
        <w:r w:rsidDel="00C5286C">
          <w:rPr>
            <w:sz w:val="19"/>
          </w:rPr>
          <w:delText>for</w:delText>
        </w:r>
        <w:r w:rsidDel="00C5286C">
          <w:rPr>
            <w:spacing w:val="-16"/>
            <w:sz w:val="19"/>
          </w:rPr>
          <w:delText xml:space="preserve"> </w:delText>
        </w:r>
        <w:r w:rsidDel="00C5286C">
          <w:rPr>
            <w:sz w:val="19"/>
          </w:rPr>
          <w:delText>such</w:delText>
        </w:r>
        <w:r w:rsidDel="00C5286C">
          <w:rPr>
            <w:spacing w:val="-14"/>
            <w:sz w:val="19"/>
          </w:rPr>
          <w:delText xml:space="preserve"> </w:delText>
        </w:r>
        <w:r w:rsidDel="00C5286C">
          <w:rPr>
            <w:sz w:val="19"/>
          </w:rPr>
          <w:delText>invoices</w:delText>
        </w:r>
        <w:r w:rsidDel="00C5286C">
          <w:rPr>
            <w:spacing w:val="-15"/>
            <w:sz w:val="19"/>
          </w:rPr>
          <w:delText xml:space="preserve"> </w:delText>
        </w:r>
        <w:r w:rsidDel="00C5286C">
          <w:rPr>
            <w:sz w:val="19"/>
          </w:rPr>
          <w:delText>is</w:delText>
        </w:r>
        <w:r w:rsidDel="00C5286C">
          <w:rPr>
            <w:spacing w:val="-14"/>
            <w:sz w:val="19"/>
          </w:rPr>
          <w:delText xml:space="preserve"> </w:delText>
        </w:r>
        <w:r w:rsidDel="00C5286C">
          <w:rPr>
            <w:sz w:val="19"/>
          </w:rPr>
          <w:delText>received</w:delText>
        </w:r>
        <w:r w:rsidDel="00C5286C">
          <w:rPr>
            <w:spacing w:val="-14"/>
            <w:sz w:val="19"/>
          </w:rPr>
          <w:delText xml:space="preserve"> </w:delText>
        </w:r>
        <w:r w:rsidDel="00C5286C">
          <w:rPr>
            <w:sz w:val="19"/>
          </w:rPr>
          <w:delText>by</w:delText>
        </w:r>
        <w:r w:rsidDel="00C5286C">
          <w:rPr>
            <w:spacing w:val="-18"/>
            <w:sz w:val="19"/>
          </w:rPr>
          <w:delText xml:space="preserve"> </w:delText>
        </w:r>
        <w:r w:rsidDel="00C5286C">
          <w:rPr>
            <w:sz w:val="19"/>
          </w:rPr>
          <w:delText>Consultant</w:delText>
        </w:r>
        <w:r w:rsidDel="00C5286C">
          <w:rPr>
            <w:spacing w:val="-19"/>
            <w:sz w:val="19"/>
          </w:rPr>
          <w:delText xml:space="preserve"> </w:delText>
        </w:r>
        <w:r w:rsidDel="00C5286C">
          <w:rPr>
            <w:sz w:val="19"/>
          </w:rPr>
          <w:delText>from</w:delText>
        </w:r>
        <w:r w:rsidDel="00C5286C">
          <w:rPr>
            <w:spacing w:val="-21"/>
            <w:sz w:val="19"/>
          </w:rPr>
          <w:delText xml:space="preserve"> </w:delText>
        </w:r>
        <w:r w:rsidDel="00C5286C">
          <w:rPr>
            <w:sz w:val="19"/>
          </w:rPr>
          <w:delText>the</w:delText>
        </w:r>
        <w:r w:rsidDel="00C5286C">
          <w:rPr>
            <w:spacing w:val="-19"/>
            <w:sz w:val="19"/>
          </w:rPr>
          <w:delText xml:space="preserve"> </w:delText>
        </w:r>
        <w:r w:rsidDel="00C5286C">
          <w:rPr>
            <w:spacing w:val="-3"/>
            <w:sz w:val="19"/>
          </w:rPr>
          <w:delText>Client.</w:delText>
        </w:r>
        <w:r w:rsidDel="00C5286C">
          <w:rPr>
            <w:spacing w:val="-19"/>
            <w:sz w:val="19"/>
          </w:rPr>
          <w:delText xml:space="preserve"> </w:delText>
        </w:r>
      </w:del>
      <w:r>
        <w:rPr>
          <w:spacing w:val="-3"/>
          <w:sz w:val="19"/>
        </w:rPr>
        <w:t xml:space="preserve">When </w:t>
      </w:r>
      <w:r>
        <w:rPr>
          <w:sz w:val="19"/>
        </w:rPr>
        <w:t>any</w:t>
      </w:r>
      <w:r>
        <w:rPr>
          <w:spacing w:val="-20"/>
          <w:sz w:val="19"/>
        </w:rPr>
        <w:t xml:space="preserve"> </w:t>
      </w:r>
      <w:r>
        <w:rPr>
          <w:sz w:val="19"/>
        </w:rPr>
        <w:t>prime</w:t>
      </w:r>
      <w:r>
        <w:rPr>
          <w:spacing w:val="-15"/>
          <w:sz w:val="19"/>
        </w:rPr>
        <w:t xml:space="preserve"> </w:t>
      </w:r>
      <w:r>
        <w:rPr>
          <w:sz w:val="19"/>
        </w:rPr>
        <w:t>agreement</w:t>
      </w:r>
      <w:r>
        <w:rPr>
          <w:spacing w:val="-14"/>
          <w:sz w:val="19"/>
        </w:rPr>
        <w:t xml:space="preserve"> </w:t>
      </w:r>
      <w:r>
        <w:rPr>
          <w:sz w:val="19"/>
        </w:rPr>
        <w:t>specifies</w:t>
      </w:r>
      <w:r>
        <w:rPr>
          <w:spacing w:val="-14"/>
          <w:sz w:val="19"/>
        </w:rPr>
        <w:t xml:space="preserve"> </w:t>
      </w:r>
      <w:r>
        <w:rPr>
          <w:sz w:val="19"/>
        </w:rPr>
        <w:t>that</w:t>
      </w:r>
      <w:r>
        <w:rPr>
          <w:spacing w:val="-14"/>
          <w:sz w:val="19"/>
        </w:rPr>
        <w:t xml:space="preserve"> </w:t>
      </w:r>
      <w:r>
        <w:rPr>
          <w:sz w:val="19"/>
        </w:rPr>
        <w:t>retainage</w:t>
      </w:r>
      <w:r>
        <w:rPr>
          <w:spacing w:val="-14"/>
          <w:sz w:val="19"/>
        </w:rPr>
        <w:t xml:space="preserve"> </w:t>
      </w:r>
      <w:r>
        <w:rPr>
          <w:sz w:val="19"/>
        </w:rPr>
        <w:t>is</w:t>
      </w:r>
      <w:r>
        <w:rPr>
          <w:spacing w:val="-14"/>
          <w:sz w:val="19"/>
        </w:rPr>
        <w:t xml:space="preserve"> </w:t>
      </w:r>
      <w:r>
        <w:rPr>
          <w:sz w:val="19"/>
        </w:rPr>
        <w:t>to</w:t>
      </w:r>
      <w:r>
        <w:rPr>
          <w:spacing w:val="-13"/>
          <w:sz w:val="19"/>
        </w:rPr>
        <w:t xml:space="preserve"> </w:t>
      </w:r>
      <w:r>
        <w:rPr>
          <w:sz w:val="19"/>
        </w:rPr>
        <w:t>be</w:t>
      </w:r>
      <w:r>
        <w:rPr>
          <w:spacing w:val="-15"/>
          <w:sz w:val="19"/>
        </w:rPr>
        <w:t xml:space="preserve"> </w:t>
      </w:r>
      <w:r>
        <w:rPr>
          <w:sz w:val="19"/>
        </w:rPr>
        <w:t>withheld</w:t>
      </w:r>
      <w:r>
        <w:rPr>
          <w:spacing w:val="-13"/>
          <w:sz w:val="19"/>
        </w:rPr>
        <w:t xml:space="preserve"> </w:t>
      </w:r>
      <w:r>
        <w:rPr>
          <w:sz w:val="19"/>
        </w:rPr>
        <w:t>from</w:t>
      </w:r>
      <w:r>
        <w:rPr>
          <w:spacing w:val="-20"/>
          <w:sz w:val="19"/>
        </w:rPr>
        <w:t xml:space="preserve"> </w:t>
      </w:r>
      <w:r>
        <w:rPr>
          <w:spacing w:val="-3"/>
          <w:sz w:val="19"/>
        </w:rPr>
        <w:t>Consultant’s</w:t>
      </w:r>
      <w:r>
        <w:rPr>
          <w:spacing w:val="-18"/>
          <w:sz w:val="19"/>
        </w:rPr>
        <w:t xml:space="preserve"> </w:t>
      </w:r>
      <w:r>
        <w:rPr>
          <w:sz w:val="19"/>
        </w:rPr>
        <w:t>fees,</w:t>
      </w:r>
      <w:r>
        <w:rPr>
          <w:spacing w:val="-18"/>
          <w:sz w:val="19"/>
        </w:rPr>
        <w:t xml:space="preserve"> </w:t>
      </w:r>
      <w:r>
        <w:rPr>
          <w:sz w:val="19"/>
        </w:rPr>
        <w:t>the</w:t>
      </w:r>
      <w:r>
        <w:rPr>
          <w:spacing w:val="-19"/>
          <w:sz w:val="19"/>
        </w:rPr>
        <w:t xml:space="preserve"> </w:t>
      </w:r>
      <w:r>
        <w:rPr>
          <w:spacing w:val="-3"/>
          <w:sz w:val="19"/>
        </w:rPr>
        <w:t>same</w:t>
      </w:r>
      <w:r>
        <w:rPr>
          <w:spacing w:val="-19"/>
          <w:sz w:val="19"/>
        </w:rPr>
        <w:t xml:space="preserve"> </w:t>
      </w:r>
      <w:r>
        <w:rPr>
          <w:spacing w:val="-3"/>
          <w:sz w:val="19"/>
        </w:rPr>
        <w:t>provisions</w:t>
      </w:r>
      <w:r>
        <w:rPr>
          <w:spacing w:val="-18"/>
          <w:sz w:val="19"/>
        </w:rPr>
        <w:t xml:space="preserve"> </w:t>
      </w:r>
      <w:r>
        <w:rPr>
          <w:sz w:val="19"/>
        </w:rPr>
        <w:t>shall</w:t>
      </w:r>
      <w:r>
        <w:rPr>
          <w:spacing w:val="-19"/>
          <w:sz w:val="19"/>
        </w:rPr>
        <w:t xml:space="preserve"> </w:t>
      </w:r>
      <w:r>
        <w:rPr>
          <w:sz w:val="19"/>
        </w:rPr>
        <w:t>apply to</w:t>
      </w:r>
      <w:r>
        <w:rPr>
          <w:spacing w:val="-14"/>
          <w:sz w:val="19"/>
        </w:rPr>
        <w:t xml:space="preserve"> </w:t>
      </w:r>
      <w:r>
        <w:rPr>
          <w:sz w:val="19"/>
        </w:rPr>
        <w:t>the</w:t>
      </w:r>
      <w:r>
        <w:rPr>
          <w:spacing w:val="-14"/>
          <w:sz w:val="19"/>
        </w:rPr>
        <w:t xml:space="preserve"> </w:t>
      </w:r>
      <w:r>
        <w:rPr>
          <w:sz w:val="19"/>
        </w:rPr>
        <w:t>Subconsultant.</w:t>
      </w:r>
      <w:r>
        <w:rPr>
          <w:spacing w:val="24"/>
          <w:sz w:val="19"/>
        </w:rPr>
        <w:t xml:space="preserve"> </w:t>
      </w:r>
      <w:r>
        <w:rPr>
          <w:sz w:val="19"/>
        </w:rPr>
        <w:t>Retainage</w:t>
      </w:r>
      <w:r>
        <w:rPr>
          <w:spacing w:val="-14"/>
          <w:sz w:val="19"/>
        </w:rPr>
        <w:t xml:space="preserve"> </w:t>
      </w:r>
      <w:r>
        <w:rPr>
          <w:sz w:val="19"/>
        </w:rPr>
        <w:t>will</w:t>
      </w:r>
      <w:r>
        <w:rPr>
          <w:spacing w:val="-14"/>
          <w:sz w:val="19"/>
        </w:rPr>
        <w:t xml:space="preserve"> </w:t>
      </w:r>
      <w:r>
        <w:rPr>
          <w:sz w:val="19"/>
        </w:rPr>
        <w:t>be</w:t>
      </w:r>
      <w:r>
        <w:rPr>
          <w:spacing w:val="-14"/>
          <w:sz w:val="19"/>
        </w:rPr>
        <w:t xml:space="preserve"> </w:t>
      </w:r>
      <w:r>
        <w:rPr>
          <w:sz w:val="19"/>
        </w:rPr>
        <w:t>remitted</w:t>
      </w:r>
      <w:r>
        <w:rPr>
          <w:spacing w:val="-13"/>
          <w:sz w:val="19"/>
        </w:rPr>
        <w:t xml:space="preserve"> </w:t>
      </w:r>
      <w:r>
        <w:rPr>
          <w:sz w:val="19"/>
        </w:rPr>
        <w:t>upon</w:t>
      </w:r>
      <w:r>
        <w:rPr>
          <w:spacing w:val="-13"/>
          <w:sz w:val="19"/>
        </w:rPr>
        <w:t xml:space="preserve"> </w:t>
      </w:r>
      <w:r>
        <w:rPr>
          <w:sz w:val="19"/>
        </w:rPr>
        <w:t>receipt</w:t>
      </w:r>
      <w:r>
        <w:rPr>
          <w:spacing w:val="-14"/>
          <w:sz w:val="19"/>
        </w:rPr>
        <w:t xml:space="preserve"> </w:t>
      </w:r>
      <w:r>
        <w:rPr>
          <w:sz w:val="19"/>
        </w:rPr>
        <w:t>of</w:t>
      </w:r>
      <w:r>
        <w:rPr>
          <w:spacing w:val="-12"/>
          <w:sz w:val="19"/>
        </w:rPr>
        <w:t xml:space="preserve"> </w:t>
      </w:r>
      <w:r>
        <w:rPr>
          <w:sz w:val="19"/>
        </w:rPr>
        <w:t>payment</w:t>
      </w:r>
      <w:r>
        <w:rPr>
          <w:spacing w:val="-14"/>
          <w:sz w:val="19"/>
        </w:rPr>
        <w:t xml:space="preserve"> </w:t>
      </w:r>
      <w:r>
        <w:rPr>
          <w:sz w:val="19"/>
        </w:rPr>
        <w:t>from</w:t>
      </w:r>
      <w:r>
        <w:rPr>
          <w:spacing w:val="-15"/>
          <w:sz w:val="19"/>
        </w:rPr>
        <w:t xml:space="preserve"> </w:t>
      </w:r>
      <w:r>
        <w:rPr>
          <w:sz w:val="19"/>
        </w:rPr>
        <w:t>the</w:t>
      </w:r>
      <w:r>
        <w:rPr>
          <w:spacing w:val="-10"/>
          <w:sz w:val="19"/>
        </w:rPr>
        <w:t xml:space="preserve"> </w:t>
      </w:r>
      <w:r>
        <w:rPr>
          <w:sz w:val="19"/>
        </w:rPr>
        <w:t>prime.</w:t>
      </w:r>
      <w:r>
        <w:rPr>
          <w:spacing w:val="-17"/>
          <w:sz w:val="19"/>
        </w:rPr>
        <w:t xml:space="preserve"> </w:t>
      </w:r>
      <w:r>
        <w:rPr>
          <w:spacing w:val="-3"/>
          <w:sz w:val="19"/>
        </w:rPr>
        <w:t>It</w:t>
      </w:r>
      <w:r>
        <w:rPr>
          <w:spacing w:val="-19"/>
          <w:sz w:val="19"/>
        </w:rPr>
        <w:t xml:space="preserve"> </w:t>
      </w:r>
      <w:r>
        <w:rPr>
          <w:sz w:val="19"/>
        </w:rPr>
        <w:t>is</w:t>
      </w:r>
      <w:r>
        <w:rPr>
          <w:spacing w:val="-18"/>
          <w:sz w:val="19"/>
        </w:rPr>
        <w:t xml:space="preserve"> </w:t>
      </w:r>
      <w:r>
        <w:rPr>
          <w:spacing w:val="-3"/>
          <w:sz w:val="19"/>
        </w:rPr>
        <w:t>agreed</w:t>
      </w:r>
      <w:r>
        <w:rPr>
          <w:spacing w:val="-17"/>
          <w:sz w:val="19"/>
        </w:rPr>
        <w:t xml:space="preserve"> </w:t>
      </w:r>
      <w:r>
        <w:rPr>
          <w:sz w:val="19"/>
        </w:rPr>
        <w:t>that</w:t>
      </w:r>
      <w:r>
        <w:rPr>
          <w:spacing w:val="-19"/>
          <w:sz w:val="19"/>
        </w:rPr>
        <w:t xml:space="preserve"> </w:t>
      </w:r>
      <w:r>
        <w:rPr>
          <w:spacing w:val="-3"/>
          <w:sz w:val="19"/>
        </w:rPr>
        <w:t xml:space="preserve">Consultant </w:t>
      </w:r>
      <w:r>
        <w:rPr>
          <w:sz w:val="19"/>
        </w:rPr>
        <w:t>is</w:t>
      </w:r>
      <w:r>
        <w:rPr>
          <w:spacing w:val="-12"/>
          <w:sz w:val="19"/>
        </w:rPr>
        <w:t xml:space="preserve"> </w:t>
      </w:r>
      <w:r>
        <w:rPr>
          <w:sz w:val="19"/>
        </w:rPr>
        <w:t>under</w:t>
      </w:r>
      <w:r>
        <w:rPr>
          <w:spacing w:val="-12"/>
          <w:sz w:val="19"/>
        </w:rPr>
        <w:t xml:space="preserve"> </w:t>
      </w:r>
      <w:r>
        <w:rPr>
          <w:sz w:val="19"/>
        </w:rPr>
        <w:t>no</w:t>
      </w:r>
      <w:r>
        <w:rPr>
          <w:spacing w:val="-13"/>
          <w:sz w:val="19"/>
        </w:rPr>
        <w:t xml:space="preserve"> </w:t>
      </w:r>
      <w:r>
        <w:rPr>
          <w:sz w:val="19"/>
        </w:rPr>
        <w:t>obligation</w:t>
      </w:r>
      <w:r>
        <w:rPr>
          <w:spacing w:val="-13"/>
          <w:sz w:val="19"/>
        </w:rPr>
        <w:t xml:space="preserve"> </w:t>
      </w:r>
      <w:r>
        <w:rPr>
          <w:sz w:val="19"/>
        </w:rPr>
        <w:t>to</w:t>
      </w:r>
      <w:r>
        <w:rPr>
          <w:spacing w:val="-13"/>
          <w:sz w:val="19"/>
        </w:rPr>
        <w:t xml:space="preserve"> </w:t>
      </w:r>
      <w:r>
        <w:rPr>
          <w:sz w:val="19"/>
        </w:rPr>
        <w:t>reimburse</w:t>
      </w:r>
      <w:r>
        <w:rPr>
          <w:spacing w:val="-14"/>
          <w:sz w:val="19"/>
        </w:rPr>
        <w:t xml:space="preserve"> </w:t>
      </w:r>
      <w:r>
        <w:rPr>
          <w:sz w:val="19"/>
        </w:rPr>
        <w:t>Subconsultant</w:t>
      </w:r>
      <w:r>
        <w:rPr>
          <w:spacing w:val="-14"/>
          <w:sz w:val="19"/>
        </w:rPr>
        <w:t xml:space="preserve"> </w:t>
      </w:r>
      <w:r>
        <w:rPr>
          <w:sz w:val="19"/>
        </w:rPr>
        <w:t>for</w:t>
      </w:r>
      <w:r>
        <w:rPr>
          <w:spacing w:val="-15"/>
          <w:sz w:val="19"/>
        </w:rPr>
        <w:t xml:space="preserve"> </w:t>
      </w:r>
      <w:r>
        <w:rPr>
          <w:sz w:val="19"/>
        </w:rPr>
        <w:t>alleged</w:t>
      </w:r>
      <w:r>
        <w:rPr>
          <w:spacing w:val="-13"/>
          <w:sz w:val="19"/>
        </w:rPr>
        <w:t xml:space="preserve"> </w:t>
      </w:r>
      <w:r>
        <w:rPr>
          <w:sz w:val="19"/>
        </w:rPr>
        <w:t>extra</w:t>
      </w:r>
      <w:r>
        <w:rPr>
          <w:spacing w:val="-14"/>
          <w:sz w:val="19"/>
        </w:rPr>
        <w:t xml:space="preserve"> </w:t>
      </w:r>
      <w:r>
        <w:rPr>
          <w:sz w:val="19"/>
        </w:rPr>
        <w:t>work</w:t>
      </w:r>
      <w:r>
        <w:rPr>
          <w:spacing w:val="-15"/>
          <w:sz w:val="19"/>
        </w:rPr>
        <w:t xml:space="preserve"> </w:t>
      </w:r>
      <w:r>
        <w:rPr>
          <w:sz w:val="19"/>
        </w:rPr>
        <w:t>unless</w:t>
      </w:r>
      <w:r>
        <w:rPr>
          <w:spacing w:val="-13"/>
          <w:sz w:val="19"/>
        </w:rPr>
        <w:t xml:space="preserve"> </w:t>
      </w:r>
      <w:r>
        <w:rPr>
          <w:sz w:val="19"/>
        </w:rPr>
        <w:t>such</w:t>
      </w:r>
      <w:r>
        <w:rPr>
          <w:spacing w:val="-13"/>
          <w:sz w:val="19"/>
        </w:rPr>
        <w:t xml:space="preserve"> </w:t>
      </w:r>
      <w:r>
        <w:rPr>
          <w:sz w:val="19"/>
        </w:rPr>
        <w:t>extra</w:t>
      </w:r>
      <w:r>
        <w:rPr>
          <w:spacing w:val="-14"/>
          <w:sz w:val="19"/>
        </w:rPr>
        <w:t xml:space="preserve"> </w:t>
      </w:r>
      <w:r>
        <w:rPr>
          <w:sz w:val="19"/>
        </w:rPr>
        <w:t>work</w:t>
      </w:r>
      <w:r>
        <w:rPr>
          <w:spacing w:val="-15"/>
          <w:sz w:val="19"/>
        </w:rPr>
        <w:t xml:space="preserve"> </w:t>
      </w:r>
      <w:r>
        <w:rPr>
          <w:sz w:val="19"/>
        </w:rPr>
        <w:t>and</w:t>
      </w:r>
      <w:r>
        <w:rPr>
          <w:spacing w:val="-14"/>
          <w:sz w:val="19"/>
        </w:rPr>
        <w:t xml:space="preserve"> </w:t>
      </w:r>
      <w:r>
        <w:rPr>
          <w:sz w:val="19"/>
        </w:rPr>
        <w:t>reimbursement is</w:t>
      </w:r>
      <w:r>
        <w:rPr>
          <w:spacing w:val="-8"/>
          <w:sz w:val="19"/>
        </w:rPr>
        <w:t xml:space="preserve"> </w:t>
      </w:r>
      <w:r>
        <w:rPr>
          <w:sz w:val="19"/>
        </w:rPr>
        <w:t>specifically</w:t>
      </w:r>
      <w:r>
        <w:rPr>
          <w:spacing w:val="-17"/>
          <w:sz w:val="19"/>
        </w:rPr>
        <w:t xml:space="preserve"> </w:t>
      </w:r>
      <w:r>
        <w:rPr>
          <w:sz w:val="19"/>
        </w:rPr>
        <w:t>approved</w:t>
      </w:r>
      <w:r>
        <w:rPr>
          <w:spacing w:val="-10"/>
          <w:sz w:val="19"/>
        </w:rPr>
        <w:t xml:space="preserve"> </w:t>
      </w:r>
      <w:r>
        <w:rPr>
          <w:sz w:val="19"/>
        </w:rPr>
        <w:t>in</w:t>
      </w:r>
      <w:r>
        <w:rPr>
          <w:spacing w:val="-9"/>
          <w:sz w:val="19"/>
        </w:rPr>
        <w:t xml:space="preserve"> </w:t>
      </w:r>
      <w:r>
        <w:rPr>
          <w:sz w:val="19"/>
        </w:rPr>
        <w:t>writing</w:t>
      </w:r>
      <w:r>
        <w:rPr>
          <w:spacing w:val="-12"/>
          <w:sz w:val="19"/>
        </w:rPr>
        <w:t xml:space="preserve"> </w:t>
      </w:r>
      <w:r>
        <w:rPr>
          <w:sz w:val="19"/>
        </w:rPr>
        <w:t>under</w:t>
      </w:r>
      <w:r>
        <w:rPr>
          <w:spacing w:val="-11"/>
          <w:sz w:val="19"/>
        </w:rPr>
        <w:t xml:space="preserve"> </w:t>
      </w:r>
      <w:r>
        <w:rPr>
          <w:sz w:val="19"/>
        </w:rPr>
        <w:t>a</w:t>
      </w:r>
      <w:r>
        <w:rPr>
          <w:spacing w:val="-11"/>
          <w:sz w:val="19"/>
        </w:rPr>
        <w:t xml:space="preserve"> </w:t>
      </w:r>
      <w:r>
        <w:rPr>
          <w:sz w:val="19"/>
        </w:rPr>
        <w:t>WOAM</w:t>
      </w:r>
      <w:r>
        <w:rPr>
          <w:spacing w:val="-11"/>
          <w:sz w:val="19"/>
        </w:rPr>
        <w:t xml:space="preserve"> </w:t>
      </w:r>
      <w:r>
        <w:rPr>
          <w:sz w:val="19"/>
        </w:rPr>
        <w:t>and</w:t>
      </w:r>
      <w:r>
        <w:rPr>
          <w:spacing w:val="-9"/>
          <w:sz w:val="19"/>
        </w:rPr>
        <w:t xml:space="preserve"> </w:t>
      </w:r>
      <w:r>
        <w:rPr>
          <w:sz w:val="19"/>
        </w:rPr>
        <w:t>paid</w:t>
      </w:r>
      <w:r>
        <w:rPr>
          <w:spacing w:val="-10"/>
          <w:sz w:val="19"/>
        </w:rPr>
        <w:t xml:space="preserve"> </w:t>
      </w:r>
      <w:r>
        <w:rPr>
          <w:sz w:val="19"/>
        </w:rPr>
        <w:t>by</w:t>
      </w:r>
      <w:r>
        <w:rPr>
          <w:spacing w:val="-17"/>
          <w:sz w:val="19"/>
        </w:rPr>
        <w:t xml:space="preserve"> </w:t>
      </w:r>
      <w:r>
        <w:rPr>
          <w:sz w:val="19"/>
        </w:rPr>
        <w:t>the</w:t>
      </w:r>
      <w:r>
        <w:rPr>
          <w:spacing w:val="-11"/>
          <w:sz w:val="19"/>
        </w:rPr>
        <w:t xml:space="preserve"> </w:t>
      </w:r>
      <w:r>
        <w:rPr>
          <w:sz w:val="19"/>
        </w:rPr>
        <w:t>Client.</w:t>
      </w:r>
      <w:r>
        <w:rPr>
          <w:spacing w:val="28"/>
          <w:sz w:val="19"/>
        </w:rPr>
        <w:t xml:space="preserve"> </w:t>
      </w:r>
      <w:r>
        <w:rPr>
          <w:sz w:val="19"/>
        </w:rPr>
        <w:t>In</w:t>
      </w:r>
      <w:r>
        <w:rPr>
          <w:spacing w:val="-10"/>
          <w:sz w:val="19"/>
        </w:rPr>
        <w:t xml:space="preserve"> </w:t>
      </w:r>
      <w:r>
        <w:rPr>
          <w:sz w:val="19"/>
        </w:rPr>
        <w:t>no</w:t>
      </w:r>
      <w:r>
        <w:rPr>
          <w:spacing w:val="-10"/>
          <w:sz w:val="19"/>
        </w:rPr>
        <w:t xml:space="preserve"> </w:t>
      </w:r>
      <w:r>
        <w:rPr>
          <w:sz w:val="19"/>
        </w:rPr>
        <w:t>event,</w:t>
      </w:r>
      <w:r>
        <w:rPr>
          <w:spacing w:val="-10"/>
          <w:sz w:val="19"/>
        </w:rPr>
        <w:t xml:space="preserve"> </w:t>
      </w:r>
      <w:r>
        <w:rPr>
          <w:sz w:val="19"/>
        </w:rPr>
        <w:t>will</w:t>
      </w:r>
      <w:r>
        <w:rPr>
          <w:spacing w:val="-11"/>
          <w:sz w:val="19"/>
        </w:rPr>
        <w:t xml:space="preserve"> </w:t>
      </w:r>
      <w:r>
        <w:rPr>
          <w:sz w:val="19"/>
        </w:rPr>
        <w:t>Consultant</w:t>
      </w:r>
      <w:r>
        <w:rPr>
          <w:spacing w:val="-10"/>
          <w:sz w:val="19"/>
        </w:rPr>
        <w:t xml:space="preserve"> </w:t>
      </w:r>
      <w:r>
        <w:rPr>
          <w:sz w:val="19"/>
        </w:rPr>
        <w:t>be</w:t>
      </w:r>
      <w:r>
        <w:rPr>
          <w:spacing w:val="-6"/>
          <w:sz w:val="19"/>
        </w:rPr>
        <w:t xml:space="preserve"> </w:t>
      </w:r>
      <w:r>
        <w:rPr>
          <w:sz w:val="19"/>
        </w:rPr>
        <w:t>liable</w:t>
      </w:r>
      <w:r>
        <w:rPr>
          <w:spacing w:val="-11"/>
          <w:sz w:val="19"/>
        </w:rPr>
        <w:t xml:space="preserve"> </w:t>
      </w:r>
      <w:r>
        <w:rPr>
          <w:sz w:val="19"/>
        </w:rPr>
        <w:t>for any loss of future profits or consequential damages to the</w:t>
      </w:r>
      <w:r>
        <w:rPr>
          <w:spacing w:val="-7"/>
          <w:sz w:val="19"/>
        </w:rPr>
        <w:t xml:space="preserve"> </w:t>
      </w:r>
      <w:r>
        <w:rPr>
          <w:sz w:val="19"/>
        </w:rPr>
        <w:t>Subconsultant.</w:t>
      </w:r>
    </w:p>
    <w:p w14:paraId="013CB067" w14:textId="77777777" w:rsidR="00E03697" w:rsidRDefault="00E03697">
      <w:pPr>
        <w:pStyle w:val="BodyText"/>
        <w:spacing w:before="1"/>
        <w:rPr>
          <w:sz w:val="20"/>
        </w:rPr>
      </w:pPr>
    </w:p>
    <w:p w14:paraId="104817D8" w14:textId="30DE2B28" w:rsidR="00E03697" w:rsidRDefault="006E7F59">
      <w:pPr>
        <w:pStyle w:val="ListParagraph"/>
        <w:numPr>
          <w:ilvl w:val="1"/>
          <w:numId w:val="6"/>
        </w:numPr>
        <w:tabs>
          <w:tab w:val="left" w:pos="821"/>
        </w:tabs>
        <w:spacing w:line="244" w:lineRule="auto"/>
        <w:ind w:right="153"/>
        <w:rPr>
          <w:sz w:val="19"/>
        </w:rPr>
      </w:pPr>
      <w:r>
        <w:rPr>
          <w:sz w:val="19"/>
        </w:rPr>
        <w:t>Subconsultant</w:t>
      </w:r>
      <w:r>
        <w:rPr>
          <w:spacing w:val="-16"/>
          <w:sz w:val="19"/>
        </w:rPr>
        <w:t xml:space="preserve"> </w:t>
      </w:r>
      <w:r>
        <w:rPr>
          <w:sz w:val="19"/>
        </w:rPr>
        <w:t>acknowledges</w:t>
      </w:r>
      <w:r>
        <w:rPr>
          <w:spacing w:val="-16"/>
          <w:sz w:val="19"/>
        </w:rPr>
        <w:t xml:space="preserve"> </w:t>
      </w:r>
      <w:r>
        <w:rPr>
          <w:sz w:val="19"/>
        </w:rPr>
        <w:t>that</w:t>
      </w:r>
      <w:r>
        <w:rPr>
          <w:spacing w:val="-16"/>
          <w:sz w:val="19"/>
        </w:rPr>
        <w:t xml:space="preserve"> </w:t>
      </w:r>
      <w:r>
        <w:rPr>
          <w:sz w:val="19"/>
        </w:rPr>
        <w:t>the</w:t>
      </w:r>
      <w:r>
        <w:rPr>
          <w:spacing w:val="-16"/>
          <w:sz w:val="19"/>
        </w:rPr>
        <w:t xml:space="preserve"> </w:t>
      </w:r>
      <w:r>
        <w:rPr>
          <w:sz w:val="19"/>
        </w:rPr>
        <w:t>total</w:t>
      </w:r>
      <w:r>
        <w:rPr>
          <w:spacing w:val="-16"/>
          <w:sz w:val="19"/>
        </w:rPr>
        <w:t xml:space="preserve"> </w:t>
      </w:r>
      <w:r>
        <w:rPr>
          <w:sz w:val="19"/>
        </w:rPr>
        <w:t>compensation</w:t>
      </w:r>
      <w:r>
        <w:rPr>
          <w:spacing w:val="-15"/>
          <w:sz w:val="19"/>
        </w:rPr>
        <w:t xml:space="preserve"> </w:t>
      </w:r>
      <w:r>
        <w:rPr>
          <w:sz w:val="19"/>
        </w:rPr>
        <w:t>in</w:t>
      </w:r>
      <w:r>
        <w:rPr>
          <w:spacing w:val="-14"/>
          <w:sz w:val="19"/>
        </w:rPr>
        <w:t xml:space="preserve"> </w:t>
      </w:r>
      <w:r>
        <w:rPr>
          <w:sz w:val="19"/>
        </w:rPr>
        <w:t>each</w:t>
      </w:r>
      <w:r>
        <w:rPr>
          <w:spacing w:val="-16"/>
          <w:sz w:val="19"/>
        </w:rPr>
        <w:t xml:space="preserve"> </w:t>
      </w:r>
      <w:r>
        <w:rPr>
          <w:sz w:val="19"/>
        </w:rPr>
        <w:t>WOAM</w:t>
      </w:r>
      <w:r>
        <w:rPr>
          <w:spacing w:val="-21"/>
          <w:sz w:val="19"/>
        </w:rPr>
        <w:t xml:space="preserve"> </w:t>
      </w:r>
      <w:r>
        <w:rPr>
          <w:sz w:val="19"/>
        </w:rPr>
        <w:t>and</w:t>
      </w:r>
      <w:r>
        <w:rPr>
          <w:spacing w:val="-19"/>
          <w:sz w:val="19"/>
        </w:rPr>
        <w:t xml:space="preserve"> </w:t>
      </w:r>
      <w:r>
        <w:rPr>
          <w:sz w:val="19"/>
        </w:rPr>
        <w:t>the</w:t>
      </w:r>
      <w:r>
        <w:rPr>
          <w:spacing w:val="-20"/>
          <w:sz w:val="19"/>
        </w:rPr>
        <w:t xml:space="preserve"> </w:t>
      </w:r>
      <w:r>
        <w:rPr>
          <w:spacing w:val="-3"/>
          <w:sz w:val="19"/>
        </w:rPr>
        <w:t>Total</w:t>
      </w:r>
      <w:r>
        <w:rPr>
          <w:spacing w:val="-21"/>
          <w:sz w:val="19"/>
        </w:rPr>
        <w:t xml:space="preserve"> </w:t>
      </w:r>
      <w:r>
        <w:rPr>
          <w:spacing w:val="-3"/>
          <w:sz w:val="19"/>
        </w:rPr>
        <w:t>Cumulative</w:t>
      </w:r>
      <w:r>
        <w:rPr>
          <w:spacing w:val="-20"/>
          <w:sz w:val="19"/>
        </w:rPr>
        <w:t xml:space="preserve"> </w:t>
      </w:r>
      <w:r>
        <w:rPr>
          <w:sz w:val="19"/>
        </w:rPr>
        <w:t>Compensation</w:t>
      </w:r>
      <w:r>
        <w:rPr>
          <w:spacing w:val="-19"/>
          <w:sz w:val="19"/>
        </w:rPr>
        <w:t xml:space="preserve"> </w:t>
      </w:r>
      <w:r>
        <w:rPr>
          <w:sz w:val="19"/>
        </w:rPr>
        <w:t>as set forth in Article 3 and as increased by any written amendments shall be in full and complete satisfaction of all indebtedness</w:t>
      </w:r>
      <w:r>
        <w:rPr>
          <w:spacing w:val="-13"/>
          <w:sz w:val="19"/>
        </w:rPr>
        <w:t xml:space="preserve"> </w:t>
      </w:r>
      <w:r>
        <w:rPr>
          <w:sz w:val="19"/>
        </w:rPr>
        <w:t>and</w:t>
      </w:r>
      <w:r>
        <w:rPr>
          <w:spacing w:val="-13"/>
          <w:sz w:val="19"/>
        </w:rPr>
        <w:t xml:space="preserve"> </w:t>
      </w:r>
      <w:r>
        <w:rPr>
          <w:sz w:val="19"/>
        </w:rPr>
        <w:t>obligation</w:t>
      </w:r>
      <w:r>
        <w:rPr>
          <w:spacing w:val="-13"/>
          <w:sz w:val="19"/>
        </w:rPr>
        <w:t xml:space="preserve"> </w:t>
      </w:r>
      <w:r>
        <w:rPr>
          <w:sz w:val="19"/>
        </w:rPr>
        <w:t>of</w:t>
      </w:r>
      <w:r>
        <w:rPr>
          <w:spacing w:val="-11"/>
          <w:sz w:val="19"/>
        </w:rPr>
        <w:t xml:space="preserve"> </w:t>
      </w:r>
      <w:r>
        <w:rPr>
          <w:sz w:val="19"/>
        </w:rPr>
        <w:t>any</w:t>
      </w:r>
      <w:r>
        <w:rPr>
          <w:spacing w:val="-20"/>
          <w:sz w:val="19"/>
        </w:rPr>
        <w:t xml:space="preserve"> </w:t>
      </w:r>
      <w:r>
        <w:rPr>
          <w:sz w:val="19"/>
        </w:rPr>
        <w:t>nature</w:t>
      </w:r>
      <w:r>
        <w:rPr>
          <w:spacing w:val="-13"/>
          <w:sz w:val="19"/>
        </w:rPr>
        <w:t xml:space="preserve"> </w:t>
      </w:r>
      <w:r>
        <w:rPr>
          <w:sz w:val="19"/>
        </w:rPr>
        <w:t>whatsoever</w:t>
      </w:r>
      <w:r>
        <w:rPr>
          <w:spacing w:val="-15"/>
          <w:sz w:val="19"/>
        </w:rPr>
        <w:t xml:space="preserve"> </w:t>
      </w:r>
      <w:r>
        <w:rPr>
          <w:sz w:val="19"/>
        </w:rPr>
        <w:t>for</w:t>
      </w:r>
      <w:r>
        <w:rPr>
          <w:spacing w:val="-14"/>
          <w:sz w:val="19"/>
        </w:rPr>
        <w:t xml:space="preserve"> </w:t>
      </w:r>
      <w:r>
        <w:rPr>
          <w:sz w:val="19"/>
        </w:rPr>
        <w:t>the</w:t>
      </w:r>
      <w:r>
        <w:rPr>
          <w:spacing w:val="-14"/>
          <w:sz w:val="19"/>
        </w:rPr>
        <w:t xml:space="preserve"> </w:t>
      </w:r>
      <w:r>
        <w:rPr>
          <w:sz w:val="19"/>
        </w:rPr>
        <w:t>Services</w:t>
      </w:r>
      <w:r>
        <w:rPr>
          <w:spacing w:val="-14"/>
          <w:sz w:val="19"/>
        </w:rPr>
        <w:t xml:space="preserve"> </w:t>
      </w:r>
      <w:r>
        <w:rPr>
          <w:sz w:val="19"/>
        </w:rPr>
        <w:t>to</w:t>
      </w:r>
      <w:r>
        <w:rPr>
          <w:spacing w:val="-12"/>
          <w:sz w:val="19"/>
        </w:rPr>
        <w:t xml:space="preserve"> </w:t>
      </w:r>
      <w:r>
        <w:rPr>
          <w:sz w:val="19"/>
        </w:rPr>
        <w:t>be</w:t>
      </w:r>
      <w:r>
        <w:rPr>
          <w:spacing w:val="-14"/>
          <w:sz w:val="19"/>
        </w:rPr>
        <w:t xml:space="preserve"> </w:t>
      </w:r>
      <w:r>
        <w:rPr>
          <w:sz w:val="19"/>
        </w:rPr>
        <w:t>performed</w:t>
      </w:r>
      <w:r>
        <w:rPr>
          <w:spacing w:val="-13"/>
          <w:sz w:val="19"/>
        </w:rPr>
        <w:t xml:space="preserve"> </w:t>
      </w:r>
      <w:r>
        <w:rPr>
          <w:sz w:val="19"/>
        </w:rPr>
        <w:t>by</w:t>
      </w:r>
      <w:r>
        <w:rPr>
          <w:spacing w:val="-19"/>
          <w:sz w:val="19"/>
        </w:rPr>
        <w:t xml:space="preserve"> </w:t>
      </w:r>
      <w:r>
        <w:rPr>
          <w:sz w:val="19"/>
        </w:rPr>
        <w:t>Subconsultant</w:t>
      </w:r>
      <w:r>
        <w:rPr>
          <w:spacing w:val="-14"/>
          <w:sz w:val="19"/>
        </w:rPr>
        <w:t xml:space="preserve"> </w:t>
      </w:r>
      <w:r>
        <w:rPr>
          <w:sz w:val="19"/>
        </w:rPr>
        <w:t>under</w:t>
      </w:r>
      <w:r>
        <w:rPr>
          <w:spacing w:val="-4"/>
          <w:sz w:val="19"/>
        </w:rPr>
        <w:t xml:space="preserve"> </w:t>
      </w:r>
      <w:r>
        <w:rPr>
          <w:sz w:val="19"/>
        </w:rPr>
        <w:t>each respective</w:t>
      </w:r>
      <w:r>
        <w:rPr>
          <w:spacing w:val="-14"/>
          <w:sz w:val="19"/>
        </w:rPr>
        <w:t xml:space="preserve"> </w:t>
      </w:r>
      <w:r>
        <w:rPr>
          <w:sz w:val="19"/>
        </w:rPr>
        <w:t>WOAM</w:t>
      </w:r>
      <w:r>
        <w:rPr>
          <w:spacing w:val="-13"/>
          <w:sz w:val="19"/>
        </w:rPr>
        <w:t xml:space="preserve"> </w:t>
      </w:r>
      <w:r>
        <w:rPr>
          <w:sz w:val="19"/>
        </w:rPr>
        <w:t>and</w:t>
      </w:r>
      <w:r>
        <w:rPr>
          <w:spacing w:val="-13"/>
          <w:sz w:val="19"/>
        </w:rPr>
        <w:t xml:space="preserve"> </w:t>
      </w:r>
      <w:r>
        <w:rPr>
          <w:sz w:val="19"/>
        </w:rPr>
        <w:t>includes</w:t>
      </w:r>
      <w:r>
        <w:rPr>
          <w:spacing w:val="-13"/>
          <w:sz w:val="19"/>
        </w:rPr>
        <w:t xml:space="preserve"> </w:t>
      </w:r>
      <w:r>
        <w:rPr>
          <w:sz w:val="19"/>
        </w:rPr>
        <w:t>any</w:t>
      </w:r>
      <w:r>
        <w:rPr>
          <w:spacing w:val="-20"/>
          <w:sz w:val="19"/>
        </w:rPr>
        <w:t xml:space="preserve"> </w:t>
      </w:r>
      <w:r>
        <w:rPr>
          <w:sz w:val="19"/>
        </w:rPr>
        <w:t>and</w:t>
      </w:r>
      <w:r>
        <w:rPr>
          <w:spacing w:val="-12"/>
          <w:sz w:val="19"/>
        </w:rPr>
        <w:t xml:space="preserve"> </w:t>
      </w:r>
      <w:r>
        <w:rPr>
          <w:sz w:val="19"/>
        </w:rPr>
        <w:t>all</w:t>
      </w:r>
      <w:r>
        <w:rPr>
          <w:spacing w:val="-14"/>
          <w:sz w:val="19"/>
        </w:rPr>
        <w:t xml:space="preserve"> </w:t>
      </w:r>
      <w:r>
        <w:rPr>
          <w:sz w:val="19"/>
        </w:rPr>
        <w:t>costs</w:t>
      </w:r>
      <w:r>
        <w:rPr>
          <w:spacing w:val="-12"/>
          <w:sz w:val="19"/>
        </w:rPr>
        <w:t xml:space="preserve"> </w:t>
      </w:r>
      <w:r>
        <w:rPr>
          <w:sz w:val="19"/>
        </w:rPr>
        <w:t>for</w:t>
      </w:r>
      <w:r>
        <w:rPr>
          <w:spacing w:val="-15"/>
          <w:sz w:val="19"/>
        </w:rPr>
        <w:t xml:space="preserve"> </w:t>
      </w:r>
      <w:r>
        <w:rPr>
          <w:sz w:val="19"/>
        </w:rPr>
        <w:t>inefficiency,</w:t>
      </w:r>
      <w:r>
        <w:rPr>
          <w:spacing w:val="-17"/>
          <w:sz w:val="19"/>
        </w:rPr>
        <w:t xml:space="preserve"> </w:t>
      </w:r>
      <w:r>
        <w:rPr>
          <w:spacing w:val="-3"/>
          <w:sz w:val="19"/>
        </w:rPr>
        <w:t>disruption</w:t>
      </w:r>
      <w:r>
        <w:rPr>
          <w:spacing w:val="-17"/>
          <w:sz w:val="19"/>
        </w:rPr>
        <w:t xml:space="preserve"> </w:t>
      </w:r>
      <w:r>
        <w:rPr>
          <w:sz w:val="19"/>
        </w:rPr>
        <w:t>or</w:t>
      </w:r>
      <w:r>
        <w:rPr>
          <w:spacing w:val="-20"/>
          <w:sz w:val="19"/>
        </w:rPr>
        <w:t xml:space="preserve"> </w:t>
      </w:r>
      <w:r>
        <w:rPr>
          <w:sz w:val="19"/>
        </w:rPr>
        <w:t>delay</w:t>
      </w:r>
      <w:r>
        <w:rPr>
          <w:spacing w:val="-24"/>
          <w:sz w:val="19"/>
        </w:rPr>
        <w:t xml:space="preserve"> </w:t>
      </w:r>
      <w:r>
        <w:rPr>
          <w:spacing w:val="-3"/>
          <w:sz w:val="19"/>
        </w:rPr>
        <w:t>associated</w:t>
      </w:r>
      <w:r>
        <w:rPr>
          <w:spacing w:val="-17"/>
          <w:sz w:val="19"/>
        </w:rPr>
        <w:t xml:space="preserve"> </w:t>
      </w:r>
      <w:r>
        <w:rPr>
          <w:spacing w:val="-3"/>
          <w:sz w:val="19"/>
        </w:rPr>
        <w:t>with</w:t>
      </w:r>
      <w:r>
        <w:rPr>
          <w:spacing w:val="-17"/>
          <w:sz w:val="19"/>
        </w:rPr>
        <w:t xml:space="preserve"> </w:t>
      </w:r>
      <w:r>
        <w:rPr>
          <w:spacing w:val="-3"/>
          <w:sz w:val="19"/>
        </w:rPr>
        <w:t xml:space="preserve">Subconsultant's </w:t>
      </w:r>
      <w:r>
        <w:rPr>
          <w:sz w:val="19"/>
        </w:rPr>
        <w:t>Services.</w:t>
      </w:r>
      <w:r>
        <w:rPr>
          <w:spacing w:val="25"/>
          <w:sz w:val="19"/>
        </w:rPr>
        <w:t xml:space="preserve"> </w:t>
      </w:r>
      <w:r>
        <w:rPr>
          <w:sz w:val="19"/>
        </w:rPr>
        <w:t>Subconsultant</w:t>
      </w:r>
      <w:r>
        <w:rPr>
          <w:spacing w:val="-10"/>
          <w:sz w:val="19"/>
        </w:rPr>
        <w:t xml:space="preserve"> </w:t>
      </w:r>
      <w:r>
        <w:rPr>
          <w:sz w:val="19"/>
        </w:rPr>
        <w:t>agrees</w:t>
      </w:r>
      <w:r>
        <w:rPr>
          <w:spacing w:val="-11"/>
          <w:sz w:val="19"/>
        </w:rPr>
        <w:t xml:space="preserve"> </w:t>
      </w:r>
      <w:r>
        <w:rPr>
          <w:sz w:val="19"/>
        </w:rPr>
        <w:t>that</w:t>
      </w:r>
      <w:r>
        <w:rPr>
          <w:spacing w:val="-12"/>
          <w:sz w:val="19"/>
        </w:rPr>
        <w:t xml:space="preserve"> </w:t>
      </w:r>
      <w:r>
        <w:rPr>
          <w:sz w:val="19"/>
        </w:rPr>
        <w:t>acceptance</w:t>
      </w:r>
      <w:r>
        <w:rPr>
          <w:spacing w:val="-11"/>
          <w:sz w:val="19"/>
        </w:rPr>
        <w:t xml:space="preserve"> </w:t>
      </w:r>
      <w:r>
        <w:rPr>
          <w:sz w:val="19"/>
        </w:rPr>
        <w:t>of</w:t>
      </w:r>
      <w:r>
        <w:rPr>
          <w:spacing w:val="-10"/>
          <w:sz w:val="19"/>
        </w:rPr>
        <w:t xml:space="preserve"> </w:t>
      </w:r>
      <w:r>
        <w:rPr>
          <w:sz w:val="19"/>
        </w:rPr>
        <w:t>payment</w:t>
      </w:r>
      <w:r>
        <w:rPr>
          <w:spacing w:val="-14"/>
          <w:sz w:val="19"/>
        </w:rPr>
        <w:t xml:space="preserve"> </w:t>
      </w:r>
      <w:r>
        <w:rPr>
          <w:sz w:val="19"/>
        </w:rPr>
        <w:t>in</w:t>
      </w:r>
      <w:r>
        <w:rPr>
          <w:spacing w:val="-13"/>
          <w:sz w:val="19"/>
        </w:rPr>
        <w:t xml:space="preserve"> </w:t>
      </w:r>
      <w:r>
        <w:rPr>
          <w:sz w:val="19"/>
        </w:rPr>
        <w:t>the</w:t>
      </w:r>
      <w:r>
        <w:rPr>
          <w:spacing w:val="-13"/>
          <w:sz w:val="19"/>
        </w:rPr>
        <w:t xml:space="preserve"> </w:t>
      </w:r>
      <w:r>
        <w:rPr>
          <w:sz w:val="19"/>
        </w:rPr>
        <w:t>amount</w:t>
      </w:r>
      <w:r>
        <w:rPr>
          <w:spacing w:val="-14"/>
          <w:sz w:val="19"/>
        </w:rPr>
        <w:t xml:space="preserve"> </w:t>
      </w:r>
      <w:r>
        <w:rPr>
          <w:sz w:val="19"/>
        </w:rPr>
        <w:t>set</w:t>
      </w:r>
      <w:r>
        <w:rPr>
          <w:spacing w:val="-14"/>
          <w:sz w:val="19"/>
        </w:rPr>
        <w:t xml:space="preserve"> </w:t>
      </w:r>
      <w:r>
        <w:rPr>
          <w:sz w:val="19"/>
        </w:rPr>
        <w:t>forth</w:t>
      </w:r>
      <w:r>
        <w:rPr>
          <w:spacing w:val="-12"/>
          <w:sz w:val="19"/>
        </w:rPr>
        <w:t xml:space="preserve"> </w:t>
      </w:r>
      <w:r>
        <w:rPr>
          <w:sz w:val="19"/>
        </w:rPr>
        <w:t>in</w:t>
      </w:r>
      <w:r>
        <w:rPr>
          <w:spacing w:val="-13"/>
          <w:sz w:val="19"/>
        </w:rPr>
        <w:t xml:space="preserve"> </w:t>
      </w:r>
      <w:r>
        <w:rPr>
          <w:sz w:val="19"/>
        </w:rPr>
        <w:t>Article</w:t>
      </w:r>
      <w:r>
        <w:rPr>
          <w:spacing w:val="-13"/>
          <w:sz w:val="19"/>
        </w:rPr>
        <w:t xml:space="preserve"> </w:t>
      </w:r>
      <w:r>
        <w:rPr>
          <w:sz w:val="19"/>
        </w:rPr>
        <w:t>3</w:t>
      </w:r>
      <w:r>
        <w:rPr>
          <w:spacing w:val="-13"/>
          <w:sz w:val="19"/>
        </w:rPr>
        <w:t xml:space="preserve"> </w:t>
      </w:r>
      <w:r>
        <w:rPr>
          <w:sz w:val="19"/>
        </w:rPr>
        <w:t>(and</w:t>
      </w:r>
      <w:r>
        <w:rPr>
          <w:spacing w:val="-13"/>
          <w:sz w:val="19"/>
        </w:rPr>
        <w:t xml:space="preserve"> </w:t>
      </w:r>
      <w:r>
        <w:rPr>
          <w:sz w:val="19"/>
        </w:rPr>
        <w:t>any</w:t>
      </w:r>
      <w:r>
        <w:rPr>
          <w:spacing w:val="-19"/>
          <w:sz w:val="19"/>
        </w:rPr>
        <w:t xml:space="preserve"> </w:t>
      </w:r>
      <w:r>
        <w:rPr>
          <w:sz w:val="19"/>
        </w:rPr>
        <w:t>increases</w:t>
      </w:r>
      <w:r>
        <w:rPr>
          <w:spacing w:val="-13"/>
          <w:sz w:val="19"/>
        </w:rPr>
        <w:t xml:space="preserve"> </w:t>
      </w:r>
      <w:r>
        <w:rPr>
          <w:sz w:val="19"/>
        </w:rPr>
        <w:t>in compensation</w:t>
      </w:r>
      <w:r>
        <w:rPr>
          <w:spacing w:val="-14"/>
          <w:sz w:val="19"/>
        </w:rPr>
        <w:t xml:space="preserve"> </w:t>
      </w:r>
      <w:r>
        <w:rPr>
          <w:sz w:val="19"/>
        </w:rPr>
        <w:t>provided</w:t>
      </w:r>
      <w:r>
        <w:rPr>
          <w:spacing w:val="-13"/>
          <w:sz w:val="19"/>
        </w:rPr>
        <w:t xml:space="preserve"> </w:t>
      </w:r>
      <w:r>
        <w:rPr>
          <w:sz w:val="19"/>
        </w:rPr>
        <w:t>by</w:t>
      </w:r>
      <w:r>
        <w:rPr>
          <w:spacing w:val="-19"/>
          <w:sz w:val="19"/>
        </w:rPr>
        <w:t xml:space="preserve"> </w:t>
      </w:r>
      <w:r>
        <w:rPr>
          <w:sz w:val="19"/>
        </w:rPr>
        <w:t>written</w:t>
      </w:r>
      <w:r>
        <w:rPr>
          <w:spacing w:val="-14"/>
          <w:sz w:val="19"/>
        </w:rPr>
        <w:t xml:space="preserve"> </w:t>
      </w:r>
      <w:r>
        <w:rPr>
          <w:sz w:val="19"/>
        </w:rPr>
        <w:t>amendment)</w:t>
      </w:r>
      <w:r>
        <w:rPr>
          <w:spacing w:val="-14"/>
          <w:sz w:val="19"/>
        </w:rPr>
        <w:t xml:space="preserve"> </w:t>
      </w:r>
      <w:r>
        <w:rPr>
          <w:sz w:val="19"/>
        </w:rPr>
        <w:t>shall</w:t>
      </w:r>
      <w:r>
        <w:rPr>
          <w:spacing w:val="-15"/>
          <w:sz w:val="19"/>
        </w:rPr>
        <w:t xml:space="preserve"> </w:t>
      </w:r>
      <w:r>
        <w:rPr>
          <w:sz w:val="19"/>
        </w:rPr>
        <w:t>constitute</w:t>
      </w:r>
      <w:r>
        <w:rPr>
          <w:spacing w:val="-14"/>
          <w:sz w:val="19"/>
        </w:rPr>
        <w:t xml:space="preserve"> </w:t>
      </w:r>
      <w:r>
        <w:rPr>
          <w:sz w:val="19"/>
        </w:rPr>
        <w:t>on</w:t>
      </w:r>
      <w:r>
        <w:rPr>
          <w:spacing w:val="-13"/>
          <w:sz w:val="19"/>
        </w:rPr>
        <w:t xml:space="preserve"> </w:t>
      </w:r>
      <w:r>
        <w:rPr>
          <w:sz w:val="19"/>
        </w:rPr>
        <w:t>its</w:t>
      </w:r>
      <w:r>
        <w:rPr>
          <w:spacing w:val="-13"/>
          <w:sz w:val="19"/>
        </w:rPr>
        <w:t xml:space="preserve"> </w:t>
      </w:r>
      <w:r>
        <w:rPr>
          <w:sz w:val="19"/>
        </w:rPr>
        <w:t>behalf</w:t>
      </w:r>
      <w:r>
        <w:rPr>
          <w:spacing w:val="-17"/>
          <w:sz w:val="19"/>
        </w:rPr>
        <w:t xml:space="preserve"> </w:t>
      </w:r>
      <w:r>
        <w:rPr>
          <w:sz w:val="19"/>
        </w:rPr>
        <w:t>of</w:t>
      </w:r>
      <w:r>
        <w:rPr>
          <w:spacing w:val="-17"/>
          <w:sz w:val="19"/>
        </w:rPr>
        <w:t xml:space="preserve"> </w:t>
      </w:r>
      <w:r>
        <w:rPr>
          <w:sz w:val="19"/>
        </w:rPr>
        <w:t>it</w:t>
      </w:r>
      <w:r>
        <w:rPr>
          <w:spacing w:val="-18"/>
          <w:sz w:val="19"/>
        </w:rPr>
        <w:t xml:space="preserve"> </w:t>
      </w:r>
      <w:r>
        <w:rPr>
          <w:sz w:val="19"/>
        </w:rPr>
        <w:t>and</w:t>
      </w:r>
      <w:r>
        <w:rPr>
          <w:spacing w:val="-18"/>
          <w:sz w:val="19"/>
        </w:rPr>
        <w:t xml:space="preserve"> </w:t>
      </w:r>
      <w:r>
        <w:rPr>
          <w:sz w:val="19"/>
        </w:rPr>
        <w:t>its</w:t>
      </w:r>
      <w:r>
        <w:rPr>
          <w:spacing w:val="-18"/>
          <w:sz w:val="19"/>
        </w:rPr>
        <w:t xml:space="preserve"> </w:t>
      </w:r>
      <w:r>
        <w:rPr>
          <w:spacing w:val="-3"/>
          <w:sz w:val="19"/>
        </w:rPr>
        <w:t>successors</w:t>
      </w:r>
      <w:r>
        <w:rPr>
          <w:spacing w:val="-18"/>
          <w:sz w:val="19"/>
        </w:rPr>
        <w:t xml:space="preserve"> </w:t>
      </w:r>
      <w:r>
        <w:rPr>
          <w:sz w:val="19"/>
        </w:rPr>
        <w:t>and</w:t>
      </w:r>
      <w:r>
        <w:rPr>
          <w:spacing w:val="-18"/>
          <w:sz w:val="19"/>
        </w:rPr>
        <w:t xml:space="preserve"> </w:t>
      </w:r>
      <w:r>
        <w:rPr>
          <w:spacing w:val="-3"/>
          <w:sz w:val="19"/>
        </w:rPr>
        <w:t>assigns,</w:t>
      </w:r>
      <w:r>
        <w:rPr>
          <w:spacing w:val="-17"/>
          <w:sz w:val="19"/>
        </w:rPr>
        <w:t xml:space="preserve"> </w:t>
      </w:r>
      <w:r>
        <w:rPr>
          <w:sz w:val="19"/>
        </w:rPr>
        <w:t>a</w:t>
      </w:r>
      <w:r>
        <w:rPr>
          <w:spacing w:val="-19"/>
          <w:sz w:val="19"/>
        </w:rPr>
        <w:t xml:space="preserve"> </w:t>
      </w:r>
      <w:r>
        <w:rPr>
          <w:sz w:val="19"/>
        </w:rPr>
        <w:t>full release</w:t>
      </w:r>
      <w:r>
        <w:rPr>
          <w:spacing w:val="-11"/>
          <w:sz w:val="19"/>
        </w:rPr>
        <w:t xml:space="preserve"> </w:t>
      </w:r>
      <w:r>
        <w:rPr>
          <w:sz w:val="19"/>
        </w:rPr>
        <w:t>and</w:t>
      </w:r>
      <w:r>
        <w:rPr>
          <w:spacing w:val="-10"/>
          <w:sz w:val="19"/>
        </w:rPr>
        <w:t xml:space="preserve"> </w:t>
      </w:r>
      <w:r>
        <w:rPr>
          <w:sz w:val="19"/>
        </w:rPr>
        <w:t>discharge</w:t>
      </w:r>
      <w:r>
        <w:rPr>
          <w:spacing w:val="-12"/>
          <w:sz w:val="19"/>
        </w:rPr>
        <w:t xml:space="preserve"> </w:t>
      </w:r>
      <w:r>
        <w:rPr>
          <w:sz w:val="19"/>
        </w:rPr>
        <w:t>of</w:t>
      </w:r>
      <w:r>
        <w:rPr>
          <w:spacing w:val="-9"/>
          <w:sz w:val="19"/>
        </w:rPr>
        <w:t xml:space="preserve"> </w:t>
      </w:r>
      <w:r>
        <w:rPr>
          <w:sz w:val="19"/>
        </w:rPr>
        <w:t>Consultant</w:t>
      </w:r>
      <w:r>
        <w:rPr>
          <w:spacing w:val="-11"/>
          <w:sz w:val="19"/>
        </w:rPr>
        <w:t xml:space="preserve"> </w:t>
      </w:r>
      <w:r>
        <w:rPr>
          <w:sz w:val="19"/>
        </w:rPr>
        <w:t>and</w:t>
      </w:r>
      <w:r>
        <w:rPr>
          <w:spacing w:val="-10"/>
          <w:sz w:val="19"/>
        </w:rPr>
        <w:t xml:space="preserve"> </w:t>
      </w:r>
      <w:r>
        <w:rPr>
          <w:sz w:val="19"/>
        </w:rPr>
        <w:t>Client</w:t>
      </w:r>
      <w:r>
        <w:rPr>
          <w:spacing w:val="-11"/>
          <w:sz w:val="19"/>
        </w:rPr>
        <w:t xml:space="preserve"> </w:t>
      </w:r>
      <w:r>
        <w:rPr>
          <w:sz w:val="19"/>
        </w:rPr>
        <w:t>of</w:t>
      </w:r>
      <w:r>
        <w:rPr>
          <w:spacing w:val="-9"/>
          <w:sz w:val="19"/>
        </w:rPr>
        <w:t xml:space="preserve"> </w:t>
      </w:r>
      <w:r>
        <w:rPr>
          <w:sz w:val="19"/>
        </w:rPr>
        <w:t>and</w:t>
      </w:r>
      <w:r>
        <w:rPr>
          <w:spacing w:val="-10"/>
          <w:sz w:val="19"/>
        </w:rPr>
        <w:t xml:space="preserve"> </w:t>
      </w:r>
      <w:r>
        <w:rPr>
          <w:sz w:val="19"/>
        </w:rPr>
        <w:t>from</w:t>
      </w:r>
      <w:r>
        <w:rPr>
          <w:spacing w:val="-13"/>
          <w:sz w:val="19"/>
        </w:rPr>
        <w:t xml:space="preserve"> </w:t>
      </w:r>
      <w:r>
        <w:rPr>
          <w:sz w:val="19"/>
        </w:rPr>
        <w:t>all</w:t>
      </w:r>
      <w:r>
        <w:rPr>
          <w:spacing w:val="-10"/>
          <w:sz w:val="19"/>
        </w:rPr>
        <w:t xml:space="preserve"> </w:t>
      </w:r>
      <w:r>
        <w:rPr>
          <w:sz w:val="19"/>
        </w:rPr>
        <w:t>manner</w:t>
      </w:r>
      <w:r>
        <w:rPr>
          <w:spacing w:val="-12"/>
          <w:sz w:val="19"/>
        </w:rPr>
        <w:t xml:space="preserve"> </w:t>
      </w:r>
      <w:r>
        <w:rPr>
          <w:sz w:val="19"/>
        </w:rPr>
        <w:t>of</w:t>
      </w:r>
      <w:r>
        <w:rPr>
          <w:spacing w:val="-9"/>
          <w:sz w:val="19"/>
        </w:rPr>
        <w:t xml:space="preserve"> </w:t>
      </w:r>
      <w:r>
        <w:rPr>
          <w:sz w:val="19"/>
        </w:rPr>
        <w:t>debts,</w:t>
      </w:r>
      <w:r>
        <w:rPr>
          <w:spacing w:val="-11"/>
          <w:sz w:val="19"/>
        </w:rPr>
        <w:t xml:space="preserve"> </w:t>
      </w:r>
      <w:r>
        <w:rPr>
          <w:sz w:val="19"/>
        </w:rPr>
        <w:t>demands,</w:t>
      </w:r>
      <w:r>
        <w:rPr>
          <w:spacing w:val="-10"/>
          <w:sz w:val="19"/>
        </w:rPr>
        <w:t xml:space="preserve"> </w:t>
      </w:r>
      <w:r>
        <w:rPr>
          <w:sz w:val="19"/>
        </w:rPr>
        <w:t>claims,</w:t>
      </w:r>
      <w:r>
        <w:rPr>
          <w:spacing w:val="-10"/>
          <w:sz w:val="19"/>
        </w:rPr>
        <w:t xml:space="preserve"> </w:t>
      </w:r>
      <w:r>
        <w:rPr>
          <w:sz w:val="19"/>
        </w:rPr>
        <w:t>actions,</w:t>
      </w:r>
      <w:r>
        <w:rPr>
          <w:spacing w:val="-11"/>
          <w:sz w:val="19"/>
        </w:rPr>
        <w:t xml:space="preserve"> </w:t>
      </w:r>
      <w:r>
        <w:rPr>
          <w:sz w:val="19"/>
        </w:rPr>
        <w:t>causes</w:t>
      </w:r>
      <w:r>
        <w:rPr>
          <w:spacing w:val="-10"/>
          <w:sz w:val="19"/>
        </w:rPr>
        <w:t xml:space="preserve"> </w:t>
      </w:r>
      <w:r>
        <w:rPr>
          <w:sz w:val="19"/>
        </w:rPr>
        <w:t>of actions,</w:t>
      </w:r>
      <w:r>
        <w:rPr>
          <w:spacing w:val="-16"/>
          <w:sz w:val="19"/>
        </w:rPr>
        <w:t xml:space="preserve"> </w:t>
      </w:r>
      <w:r>
        <w:rPr>
          <w:sz w:val="19"/>
        </w:rPr>
        <w:t>suits,</w:t>
      </w:r>
      <w:r>
        <w:rPr>
          <w:spacing w:val="-15"/>
          <w:sz w:val="19"/>
        </w:rPr>
        <w:t xml:space="preserve"> </w:t>
      </w:r>
      <w:r>
        <w:rPr>
          <w:sz w:val="19"/>
        </w:rPr>
        <w:t>accounts,</w:t>
      </w:r>
      <w:r>
        <w:rPr>
          <w:spacing w:val="-15"/>
          <w:sz w:val="19"/>
        </w:rPr>
        <w:t xml:space="preserve"> </w:t>
      </w:r>
      <w:r>
        <w:rPr>
          <w:sz w:val="19"/>
        </w:rPr>
        <w:t>covenants,</w:t>
      </w:r>
      <w:r>
        <w:rPr>
          <w:spacing w:val="-15"/>
          <w:sz w:val="19"/>
        </w:rPr>
        <w:t xml:space="preserve"> </w:t>
      </w:r>
      <w:r>
        <w:rPr>
          <w:sz w:val="19"/>
        </w:rPr>
        <w:t>contracts,</w:t>
      </w:r>
      <w:r>
        <w:rPr>
          <w:spacing w:val="-14"/>
          <w:sz w:val="19"/>
        </w:rPr>
        <w:t xml:space="preserve"> </w:t>
      </w:r>
      <w:r>
        <w:rPr>
          <w:sz w:val="19"/>
        </w:rPr>
        <w:t>agreements</w:t>
      </w:r>
      <w:r>
        <w:rPr>
          <w:spacing w:val="-14"/>
          <w:sz w:val="19"/>
        </w:rPr>
        <w:t xml:space="preserve"> </w:t>
      </w:r>
      <w:r>
        <w:rPr>
          <w:spacing w:val="2"/>
          <w:sz w:val="19"/>
        </w:rPr>
        <w:t>and</w:t>
      </w:r>
      <w:r>
        <w:rPr>
          <w:spacing w:val="-19"/>
          <w:sz w:val="19"/>
        </w:rPr>
        <w:t xml:space="preserve"> </w:t>
      </w:r>
      <w:r>
        <w:rPr>
          <w:sz w:val="19"/>
        </w:rPr>
        <w:t>any</w:t>
      </w:r>
      <w:r>
        <w:rPr>
          <w:spacing w:val="-25"/>
          <w:sz w:val="19"/>
        </w:rPr>
        <w:t xml:space="preserve"> </w:t>
      </w:r>
      <w:r>
        <w:rPr>
          <w:sz w:val="19"/>
        </w:rPr>
        <w:t>and</w:t>
      </w:r>
      <w:r>
        <w:rPr>
          <w:spacing w:val="-19"/>
          <w:sz w:val="19"/>
        </w:rPr>
        <w:t xml:space="preserve"> </w:t>
      </w:r>
      <w:r>
        <w:rPr>
          <w:sz w:val="19"/>
        </w:rPr>
        <w:t>all</w:t>
      </w:r>
      <w:r>
        <w:rPr>
          <w:spacing w:val="-19"/>
          <w:sz w:val="19"/>
        </w:rPr>
        <w:t xml:space="preserve"> </w:t>
      </w:r>
      <w:r>
        <w:rPr>
          <w:spacing w:val="-3"/>
          <w:sz w:val="19"/>
        </w:rPr>
        <w:t>claims</w:t>
      </w:r>
      <w:r>
        <w:rPr>
          <w:spacing w:val="-19"/>
          <w:sz w:val="19"/>
        </w:rPr>
        <w:t xml:space="preserve"> </w:t>
      </w:r>
      <w:r>
        <w:rPr>
          <w:sz w:val="19"/>
        </w:rPr>
        <w:t>and</w:t>
      </w:r>
      <w:r>
        <w:rPr>
          <w:spacing w:val="-19"/>
          <w:sz w:val="19"/>
        </w:rPr>
        <w:t xml:space="preserve"> </w:t>
      </w:r>
      <w:r>
        <w:rPr>
          <w:spacing w:val="-3"/>
          <w:sz w:val="19"/>
        </w:rPr>
        <w:t>liabilities</w:t>
      </w:r>
      <w:r>
        <w:rPr>
          <w:spacing w:val="-18"/>
          <w:sz w:val="19"/>
        </w:rPr>
        <w:t xml:space="preserve"> </w:t>
      </w:r>
      <w:r>
        <w:rPr>
          <w:spacing w:val="-3"/>
          <w:sz w:val="19"/>
        </w:rPr>
        <w:t>whatsoever,</w:t>
      </w:r>
      <w:r>
        <w:rPr>
          <w:spacing w:val="-19"/>
          <w:sz w:val="19"/>
        </w:rPr>
        <w:t xml:space="preserve"> </w:t>
      </w:r>
      <w:r>
        <w:rPr>
          <w:sz w:val="19"/>
        </w:rPr>
        <w:t>in</w:t>
      </w:r>
      <w:r>
        <w:rPr>
          <w:spacing w:val="-19"/>
          <w:sz w:val="19"/>
        </w:rPr>
        <w:t xml:space="preserve"> </w:t>
      </w:r>
      <w:r>
        <w:rPr>
          <w:sz w:val="19"/>
        </w:rPr>
        <w:t>law</w:t>
      </w:r>
      <w:r>
        <w:rPr>
          <w:spacing w:val="-19"/>
          <w:sz w:val="19"/>
        </w:rPr>
        <w:t xml:space="preserve"> </w:t>
      </w:r>
      <w:r>
        <w:rPr>
          <w:sz w:val="19"/>
        </w:rPr>
        <w:t>and equity, arising under or by virtue of this Agreement and any amendments</w:t>
      </w:r>
      <w:r>
        <w:rPr>
          <w:spacing w:val="-18"/>
          <w:sz w:val="19"/>
        </w:rPr>
        <w:t xml:space="preserve"> </w:t>
      </w:r>
      <w:r>
        <w:rPr>
          <w:sz w:val="19"/>
        </w:rPr>
        <w:t>thereto.</w:t>
      </w:r>
    </w:p>
    <w:p w14:paraId="38C76454" w14:textId="77777777" w:rsidR="00E03697" w:rsidRDefault="00E03697">
      <w:pPr>
        <w:pStyle w:val="BodyText"/>
        <w:spacing w:before="1"/>
        <w:rPr>
          <w:sz w:val="20"/>
        </w:rPr>
      </w:pPr>
    </w:p>
    <w:p w14:paraId="0697532A" w14:textId="28AF9422" w:rsidR="00E03697" w:rsidRDefault="006E7F59">
      <w:pPr>
        <w:pStyle w:val="BodyText"/>
        <w:spacing w:before="80" w:line="244" w:lineRule="auto"/>
        <w:ind w:left="820" w:right="157"/>
        <w:jc w:val="both"/>
      </w:pPr>
      <w:r w:rsidRPr="00C81C02">
        <w:lastRenderedPageBreak/>
        <w:t>Subconsultant agrees to maintain its pertinent books, records, documents and other evidence (hereinafter records) applicable</w:t>
      </w:r>
      <w:r w:rsidRPr="00C81C02">
        <w:rPr>
          <w:spacing w:val="-3"/>
        </w:rPr>
        <w:t xml:space="preserve"> </w:t>
      </w:r>
      <w:r w:rsidRPr="00C81C02">
        <w:t>to</w:t>
      </w:r>
      <w:r w:rsidRPr="00C81C02">
        <w:rPr>
          <w:spacing w:val="-1"/>
        </w:rPr>
        <w:t xml:space="preserve"> </w:t>
      </w:r>
      <w:r w:rsidRPr="00C81C02">
        <w:t>this</w:t>
      </w:r>
      <w:r w:rsidRPr="00C81C02">
        <w:rPr>
          <w:spacing w:val="-2"/>
        </w:rPr>
        <w:t xml:space="preserve"> </w:t>
      </w:r>
      <w:r w:rsidRPr="00C81C02">
        <w:t>Agreement</w:t>
      </w:r>
      <w:r w:rsidRPr="00C81C02">
        <w:rPr>
          <w:spacing w:val="-3"/>
        </w:rPr>
        <w:t xml:space="preserve"> </w:t>
      </w:r>
      <w:r w:rsidRPr="00C81C02">
        <w:t>and</w:t>
      </w:r>
      <w:r w:rsidRPr="00C81C02">
        <w:rPr>
          <w:spacing w:val="-3"/>
        </w:rPr>
        <w:t xml:space="preserve"> </w:t>
      </w:r>
      <w:r w:rsidRPr="00C81C02">
        <w:t>shall</w:t>
      </w:r>
      <w:r w:rsidRPr="00C81C02">
        <w:rPr>
          <w:spacing w:val="-3"/>
        </w:rPr>
        <w:t xml:space="preserve"> </w:t>
      </w:r>
      <w:r w:rsidRPr="00C81C02">
        <w:t>apply</w:t>
      </w:r>
      <w:r w:rsidRPr="00C81C02">
        <w:rPr>
          <w:spacing w:val="-10"/>
        </w:rPr>
        <w:t xml:space="preserve"> </w:t>
      </w:r>
      <w:r w:rsidRPr="00C81C02">
        <w:t>consistent</w:t>
      </w:r>
      <w:r w:rsidRPr="00C81C02">
        <w:rPr>
          <w:spacing w:val="2"/>
        </w:rPr>
        <w:t xml:space="preserve"> </w:t>
      </w:r>
      <w:r w:rsidRPr="00C81C02">
        <w:t>accounting</w:t>
      </w:r>
      <w:r w:rsidRPr="00C81C02">
        <w:rPr>
          <w:spacing w:val="-4"/>
        </w:rPr>
        <w:t xml:space="preserve"> </w:t>
      </w:r>
      <w:r w:rsidRPr="00C81C02">
        <w:t>procedures</w:t>
      </w:r>
      <w:r w:rsidRPr="00C81C02">
        <w:rPr>
          <w:spacing w:val="-2"/>
        </w:rPr>
        <w:t xml:space="preserve"> </w:t>
      </w:r>
      <w:r w:rsidRPr="00C81C02">
        <w:t>and</w:t>
      </w:r>
      <w:r w:rsidRPr="00C81C02">
        <w:rPr>
          <w:spacing w:val="-2"/>
        </w:rPr>
        <w:t xml:space="preserve"> </w:t>
      </w:r>
      <w:r w:rsidRPr="00C81C02">
        <w:t>practices</w:t>
      </w:r>
      <w:r w:rsidRPr="00C81C02">
        <w:rPr>
          <w:spacing w:val="-4"/>
        </w:rPr>
        <w:t xml:space="preserve"> </w:t>
      </w:r>
      <w:r w:rsidRPr="00C81C02">
        <w:t>sufficient</w:t>
      </w:r>
      <w:r w:rsidRPr="00C81C02">
        <w:rPr>
          <w:spacing w:val="-4"/>
        </w:rPr>
        <w:t xml:space="preserve"> </w:t>
      </w:r>
      <w:r w:rsidRPr="00C81C02">
        <w:t>to</w:t>
      </w:r>
      <w:r w:rsidRPr="00C81C02">
        <w:rPr>
          <w:spacing w:val="-2"/>
        </w:rPr>
        <w:t xml:space="preserve"> </w:t>
      </w:r>
      <w:r w:rsidRPr="00C81C02">
        <w:t>properly</w:t>
      </w:r>
      <w:ins w:id="41" w:author="Schossow, Frances" w:date="2019-11-06T11:15:00Z">
        <w:r w:rsidR="00D04105">
          <w:t xml:space="preserve"> </w:t>
        </w:r>
      </w:ins>
      <w:r>
        <w:t>reflect</w:t>
      </w:r>
      <w:r>
        <w:rPr>
          <w:spacing w:val="-14"/>
        </w:rPr>
        <w:t xml:space="preserve"> </w:t>
      </w:r>
      <w:r>
        <w:t>its</w:t>
      </w:r>
      <w:r>
        <w:rPr>
          <w:spacing w:val="-12"/>
        </w:rPr>
        <w:t xml:space="preserve"> </w:t>
      </w:r>
      <w:r>
        <w:t>transactions</w:t>
      </w:r>
      <w:r>
        <w:rPr>
          <w:spacing w:val="-13"/>
        </w:rPr>
        <w:t xml:space="preserve"> </w:t>
      </w:r>
      <w:r>
        <w:t>under</w:t>
      </w:r>
      <w:r>
        <w:rPr>
          <w:spacing w:val="-14"/>
        </w:rPr>
        <w:t xml:space="preserve"> </w:t>
      </w:r>
      <w:r>
        <w:t>this</w:t>
      </w:r>
      <w:r>
        <w:rPr>
          <w:spacing w:val="-13"/>
        </w:rPr>
        <w:t xml:space="preserve"> </w:t>
      </w:r>
      <w:r>
        <w:t>Agreement.</w:t>
      </w:r>
      <w:r>
        <w:rPr>
          <w:spacing w:val="22"/>
        </w:rPr>
        <w:t xml:space="preserve"> </w:t>
      </w:r>
      <w:r>
        <w:t>Subconsultant</w:t>
      </w:r>
      <w:r>
        <w:rPr>
          <w:spacing w:val="-13"/>
        </w:rPr>
        <w:t xml:space="preserve"> </w:t>
      </w:r>
      <w:r>
        <w:t>agrees</w:t>
      </w:r>
      <w:r>
        <w:rPr>
          <w:spacing w:val="-13"/>
        </w:rPr>
        <w:t xml:space="preserve"> </w:t>
      </w:r>
      <w:r>
        <w:t>to</w:t>
      </w:r>
      <w:r>
        <w:rPr>
          <w:spacing w:val="-12"/>
        </w:rPr>
        <w:t xml:space="preserve"> </w:t>
      </w:r>
      <w:r>
        <w:t>maintain</w:t>
      </w:r>
      <w:r>
        <w:rPr>
          <w:spacing w:val="-13"/>
        </w:rPr>
        <w:t xml:space="preserve"> </w:t>
      </w:r>
      <w:r>
        <w:t>all</w:t>
      </w:r>
      <w:r>
        <w:rPr>
          <w:spacing w:val="-13"/>
        </w:rPr>
        <w:t xml:space="preserve"> </w:t>
      </w:r>
      <w:r>
        <w:t>records</w:t>
      </w:r>
      <w:r>
        <w:rPr>
          <w:spacing w:val="-13"/>
        </w:rPr>
        <w:t xml:space="preserve"> </w:t>
      </w:r>
      <w:r>
        <w:t>for</w:t>
      </w:r>
      <w:r>
        <w:rPr>
          <w:spacing w:val="-14"/>
        </w:rPr>
        <w:t xml:space="preserve"> </w:t>
      </w:r>
      <w:r>
        <w:t>a</w:t>
      </w:r>
      <w:r>
        <w:rPr>
          <w:spacing w:val="-13"/>
        </w:rPr>
        <w:t xml:space="preserve"> </w:t>
      </w:r>
      <w:r>
        <w:t>period</w:t>
      </w:r>
      <w:r>
        <w:rPr>
          <w:spacing w:val="-15"/>
        </w:rPr>
        <w:t xml:space="preserve"> </w:t>
      </w:r>
      <w:r>
        <w:t>of</w:t>
      </w:r>
      <w:r>
        <w:rPr>
          <w:spacing w:val="-16"/>
        </w:rPr>
        <w:t xml:space="preserve"> </w:t>
      </w:r>
      <w:r>
        <w:rPr>
          <w:spacing w:val="-3"/>
        </w:rPr>
        <w:t>three</w:t>
      </w:r>
      <w:r>
        <w:rPr>
          <w:spacing w:val="-18"/>
        </w:rPr>
        <w:t xml:space="preserve"> </w:t>
      </w:r>
      <w:r w:rsidR="008B253E">
        <w:rPr>
          <w:spacing w:val="-18"/>
        </w:rPr>
        <w:t xml:space="preserve">(3) </w:t>
      </w:r>
      <w:r>
        <w:rPr>
          <w:spacing w:val="-4"/>
        </w:rPr>
        <w:t xml:space="preserve">years </w:t>
      </w:r>
      <w:r>
        <w:t>after</w:t>
      </w:r>
      <w:r>
        <w:rPr>
          <w:spacing w:val="-8"/>
        </w:rPr>
        <w:t xml:space="preserve"> </w:t>
      </w:r>
      <w:r>
        <w:t>final</w:t>
      </w:r>
      <w:r>
        <w:rPr>
          <w:spacing w:val="-7"/>
        </w:rPr>
        <w:t xml:space="preserve"> </w:t>
      </w:r>
      <w:r>
        <w:t>payment</w:t>
      </w:r>
      <w:r>
        <w:rPr>
          <w:spacing w:val="-6"/>
        </w:rPr>
        <w:t xml:space="preserve"> </w:t>
      </w:r>
      <w:r>
        <w:t>under</w:t>
      </w:r>
      <w:r>
        <w:rPr>
          <w:spacing w:val="-8"/>
        </w:rPr>
        <w:t xml:space="preserve"> </w:t>
      </w:r>
      <w:r>
        <w:t>each</w:t>
      </w:r>
      <w:r>
        <w:rPr>
          <w:spacing w:val="-6"/>
        </w:rPr>
        <w:t xml:space="preserve"> </w:t>
      </w:r>
      <w:r>
        <w:t>WOAM</w:t>
      </w:r>
      <w:r>
        <w:rPr>
          <w:spacing w:val="-7"/>
        </w:rPr>
        <w:t xml:space="preserve"> </w:t>
      </w:r>
      <w:r>
        <w:t>or</w:t>
      </w:r>
      <w:r>
        <w:rPr>
          <w:spacing w:val="-8"/>
        </w:rPr>
        <w:t xml:space="preserve"> </w:t>
      </w:r>
      <w:r>
        <w:t>for</w:t>
      </w:r>
      <w:r>
        <w:rPr>
          <w:spacing w:val="-7"/>
        </w:rPr>
        <w:t xml:space="preserve"> </w:t>
      </w:r>
      <w:r>
        <w:t>longer</w:t>
      </w:r>
      <w:r>
        <w:rPr>
          <w:spacing w:val="-8"/>
        </w:rPr>
        <w:t xml:space="preserve"> </w:t>
      </w:r>
      <w:r>
        <w:t>period</w:t>
      </w:r>
      <w:r>
        <w:rPr>
          <w:spacing w:val="-6"/>
        </w:rPr>
        <w:t xml:space="preserve"> </w:t>
      </w:r>
      <w:r>
        <w:t>if</w:t>
      </w:r>
      <w:r>
        <w:rPr>
          <w:spacing w:val="-4"/>
        </w:rPr>
        <w:t xml:space="preserve"> </w:t>
      </w:r>
      <w:r>
        <w:t>so</w:t>
      </w:r>
      <w:r>
        <w:rPr>
          <w:spacing w:val="-6"/>
        </w:rPr>
        <w:t xml:space="preserve"> </w:t>
      </w:r>
      <w:r>
        <w:t>provided</w:t>
      </w:r>
      <w:r>
        <w:rPr>
          <w:spacing w:val="-6"/>
        </w:rPr>
        <w:t xml:space="preserve"> </w:t>
      </w:r>
      <w:r>
        <w:t>in</w:t>
      </w:r>
      <w:r>
        <w:rPr>
          <w:spacing w:val="1"/>
        </w:rPr>
        <w:t xml:space="preserve"> </w:t>
      </w:r>
      <w:r>
        <w:t>the</w:t>
      </w:r>
      <w:r>
        <w:rPr>
          <w:spacing w:val="-6"/>
        </w:rPr>
        <w:t xml:space="preserve"> </w:t>
      </w:r>
      <w:r>
        <w:t>Prime</w:t>
      </w:r>
      <w:r>
        <w:rPr>
          <w:spacing w:val="-9"/>
        </w:rPr>
        <w:t xml:space="preserve"> </w:t>
      </w:r>
      <w:r>
        <w:t>Agreement.</w:t>
      </w:r>
      <w:r>
        <w:rPr>
          <w:spacing w:val="32"/>
        </w:rPr>
        <w:t xml:space="preserve"> </w:t>
      </w:r>
      <w:ins w:id="42" w:author="Schossow, Frances" w:date="2019-11-06T13:44:00Z">
        <w:r w:rsidR="003A2468" w:rsidRPr="00A2486E">
          <w:t xml:space="preserve">At any time before final payment, </w:t>
        </w:r>
        <w:r w:rsidR="003A2468">
          <w:t>Consultant</w:t>
        </w:r>
        <w:r w:rsidR="003A2468" w:rsidRPr="00A2486E">
          <w:t xml:space="preserve"> may request an audit of the invoices and substantiating material. Each payment previously made by </w:t>
        </w:r>
      </w:ins>
      <w:ins w:id="43" w:author="Schossow, Frances" w:date="2019-11-06T13:45:00Z">
        <w:r w:rsidR="003A2468">
          <w:t>Consultant</w:t>
        </w:r>
      </w:ins>
      <w:ins w:id="44" w:author="Schossow, Frances" w:date="2019-11-06T13:44:00Z">
        <w:r w:rsidR="003A2468" w:rsidRPr="00A2486E">
          <w:t xml:space="preserve"> to Subcon</w:t>
        </w:r>
      </w:ins>
      <w:ins w:id="45" w:author="Schossow, Frances" w:date="2019-11-06T13:45:00Z">
        <w:r w:rsidR="003A2468">
          <w:t>sultant</w:t>
        </w:r>
      </w:ins>
      <w:ins w:id="46" w:author="Schossow, Frances" w:date="2019-11-06T13:44:00Z">
        <w:r w:rsidR="003A2468" w:rsidRPr="00A2486E">
          <w:t xml:space="preserve"> shall be subject to reduction to the extent of any amounts the impartial auditor determines were not properly payable in accordance with the terms of this </w:t>
        </w:r>
      </w:ins>
      <w:ins w:id="47" w:author="Schossow, Frances" w:date="2019-11-06T13:45:00Z">
        <w:r w:rsidR="003A2468">
          <w:t>Agreement</w:t>
        </w:r>
      </w:ins>
      <w:ins w:id="48" w:author="Schossow, Frances" w:date="2019-11-06T13:44:00Z">
        <w:r w:rsidR="003A2468" w:rsidRPr="00A2486E">
          <w:t xml:space="preserve">. </w:t>
        </w:r>
      </w:ins>
      <w:ins w:id="49" w:author="Schossow, Frances" w:date="2019-11-06T13:45:00Z">
        <w:r w:rsidR="003A2468">
          <w:t>Consultant’s</w:t>
        </w:r>
      </w:ins>
      <w:ins w:id="50" w:author="Schossow, Frances" w:date="2019-11-06T13:44:00Z">
        <w:r w:rsidR="003A2468" w:rsidRPr="00A2486E">
          <w:t xml:space="preserve"> audit will be limited to, individual daily job time cards, expense reports, and other documentation related to such invoiced amounts.</w:t>
        </w:r>
      </w:ins>
      <w:ins w:id="51" w:author="Schossow, Frances" w:date="2019-11-06T13:46:00Z">
        <w:r w:rsidR="003A2468">
          <w:t xml:space="preserve"> </w:t>
        </w:r>
      </w:ins>
      <w:r>
        <w:t>Subconsultant agrees</w:t>
      </w:r>
      <w:r>
        <w:rPr>
          <w:spacing w:val="-2"/>
        </w:rPr>
        <w:t xml:space="preserve"> </w:t>
      </w:r>
      <w:r>
        <w:t>to</w:t>
      </w:r>
      <w:r>
        <w:rPr>
          <w:spacing w:val="-1"/>
        </w:rPr>
        <w:t xml:space="preserve"> </w:t>
      </w:r>
      <w:r>
        <w:t>make</w:t>
      </w:r>
      <w:r>
        <w:rPr>
          <w:spacing w:val="-4"/>
        </w:rPr>
        <w:t xml:space="preserve"> </w:t>
      </w:r>
      <w:ins w:id="52" w:author="Schossow, Frances" w:date="2019-11-06T13:48:00Z">
        <w:r w:rsidR="00D53851">
          <w:rPr>
            <w:spacing w:val="-4"/>
          </w:rPr>
          <w:t xml:space="preserve">company proprietary or confidential financial and business </w:t>
        </w:r>
      </w:ins>
      <w:del w:id="53" w:author="Schossow, Frances" w:date="2019-11-06T13:48:00Z">
        <w:r w:rsidDel="00D53851">
          <w:delText>such</w:delText>
        </w:r>
        <w:r w:rsidDel="00D53851">
          <w:rPr>
            <w:spacing w:val="-4"/>
          </w:rPr>
          <w:delText xml:space="preserve"> </w:delText>
        </w:r>
      </w:del>
      <w:r>
        <w:t>records</w:t>
      </w:r>
      <w:r>
        <w:rPr>
          <w:spacing w:val="-4"/>
        </w:rPr>
        <w:t xml:space="preserve"> </w:t>
      </w:r>
      <w:r>
        <w:t>available</w:t>
      </w:r>
      <w:r>
        <w:rPr>
          <w:spacing w:val="-4"/>
        </w:rPr>
        <w:t xml:space="preserve"> </w:t>
      </w:r>
      <w:r>
        <w:t>for</w:t>
      </w:r>
      <w:r>
        <w:rPr>
          <w:spacing w:val="-5"/>
        </w:rPr>
        <w:t xml:space="preserve"> </w:t>
      </w:r>
      <w:r>
        <w:t>audit</w:t>
      </w:r>
      <w:r>
        <w:rPr>
          <w:spacing w:val="-3"/>
        </w:rPr>
        <w:t xml:space="preserve"> </w:t>
      </w:r>
      <w:r>
        <w:t>by</w:t>
      </w:r>
      <w:r>
        <w:rPr>
          <w:spacing w:val="-10"/>
        </w:rPr>
        <w:t xml:space="preserve"> </w:t>
      </w:r>
      <w:del w:id="54" w:author="Schossow, Frances" w:date="2019-11-06T13:48:00Z">
        <w:r w:rsidDel="00D53851">
          <w:delText>Consultant</w:delText>
        </w:r>
      </w:del>
      <w:del w:id="55" w:author="Schossow, Frances" w:date="2019-11-06T13:49:00Z">
        <w:r w:rsidDel="00D53851">
          <w:rPr>
            <w:spacing w:val="-4"/>
          </w:rPr>
          <w:delText xml:space="preserve"> </w:delText>
        </w:r>
        <w:r w:rsidDel="00D53851">
          <w:delText>or</w:delText>
        </w:r>
        <w:r w:rsidDel="00D53851">
          <w:rPr>
            <w:spacing w:val="-5"/>
          </w:rPr>
          <w:delText xml:space="preserve"> </w:delText>
        </w:r>
        <w:r w:rsidDel="00D53851">
          <w:delText>Client</w:delText>
        </w:r>
        <w:r w:rsidDel="00D53851">
          <w:rPr>
            <w:spacing w:val="-4"/>
          </w:rPr>
          <w:delText xml:space="preserve"> </w:delText>
        </w:r>
        <w:r w:rsidDel="00D53851">
          <w:delText>or</w:delText>
        </w:r>
        <w:r w:rsidDel="00D53851">
          <w:rPr>
            <w:spacing w:val="-4"/>
          </w:rPr>
          <w:delText xml:space="preserve"> </w:delText>
        </w:r>
        <w:r w:rsidDel="00D53851">
          <w:delText>any</w:delText>
        </w:r>
        <w:r w:rsidDel="00D53851">
          <w:rPr>
            <w:spacing w:val="-10"/>
          </w:rPr>
          <w:delText xml:space="preserve"> </w:delText>
        </w:r>
        <w:r w:rsidDel="00D53851">
          <w:delText>other</w:delText>
        </w:r>
      </w:del>
      <w:r>
        <w:rPr>
          <w:spacing w:val="-5"/>
        </w:rPr>
        <w:t xml:space="preserve"> </w:t>
      </w:r>
      <w:ins w:id="56" w:author="Schossow, Frances" w:date="2019-11-06T13:49:00Z">
        <w:r w:rsidR="00D53851">
          <w:rPr>
            <w:spacing w:val="-5"/>
          </w:rPr>
          <w:t xml:space="preserve">an </w:t>
        </w:r>
      </w:ins>
      <w:ins w:id="57" w:author="Holbrook, Sara" w:date="2019-11-01T12:14:00Z">
        <w:r w:rsidR="00735664">
          <w:rPr>
            <w:spacing w:val="-5"/>
          </w:rPr>
          <w:t>a</w:t>
        </w:r>
      </w:ins>
      <w:ins w:id="58" w:author="Schossow, Frances" w:date="2019-11-06T13:50:00Z">
        <w:r w:rsidR="00D53851">
          <w:rPr>
            <w:spacing w:val="-5"/>
          </w:rPr>
          <w:t>uthorized</w:t>
        </w:r>
      </w:ins>
      <w:ins w:id="59" w:author="Holbrook, Sara" w:date="2019-11-01T12:14:00Z">
        <w:r w:rsidR="00735664">
          <w:rPr>
            <w:spacing w:val="-5"/>
          </w:rPr>
          <w:t xml:space="preserve"> </w:t>
        </w:r>
      </w:ins>
      <w:r>
        <w:t>governmental</w:t>
      </w:r>
      <w:r>
        <w:rPr>
          <w:spacing w:val="-4"/>
        </w:rPr>
        <w:t xml:space="preserve"> </w:t>
      </w:r>
      <w:r>
        <w:t>funding</w:t>
      </w:r>
      <w:r>
        <w:rPr>
          <w:spacing w:val="-5"/>
        </w:rPr>
        <w:t xml:space="preserve"> </w:t>
      </w:r>
      <w:r>
        <w:t>agency</w:t>
      </w:r>
      <w:ins w:id="60" w:author="Schossow, Frances" w:date="2019-11-06T13:49:00Z">
        <w:r w:rsidR="00D53851">
          <w:t xml:space="preserve"> or Third Party Agency, at the request and expense of the Consultant.</w:t>
        </w:r>
      </w:ins>
      <w:del w:id="61" w:author="Holbrook, Sara" w:date="2019-11-01T12:16:00Z">
        <w:r w:rsidDel="00735664">
          <w:delText xml:space="preserve"> and to repay to Consultant within fifteen (15) days of notice any overpayments to Subconsultant under this Agreement disclosed by</w:delText>
        </w:r>
        <w:r w:rsidDel="00735664">
          <w:rPr>
            <w:spacing w:val="-6"/>
          </w:rPr>
          <w:delText xml:space="preserve"> </w:delText>
        </w:r>
        <w:r w:rsidDel="00735664">
          <w:delText>audit.</w:delText>
        </w:r>
      </w:del>
    </w:p>
    <w:p w14:paraId="765E2AE7" w14:textId="77777777" w:rsidR="00E03697" w:rsidRDefault="00E03697">
      <w:pPr>
        <w:pStyle w:val="BodyText"/>
        <w:rPr>
          <w:sz w:val="20"/>
        </w:rPr>
      </w:pPr>
    </w:p>
    <w:p w14:paraId="15A0C60C" w14:textId="0E9FA1B3" w:rsidR="00E03697" w:rsidRDefault="006E7F59">
      <w:pPr>
        <w:ind w:right="59"/>
        <w:jc w:val="center"/>
        <w:rPr>
          <w:b/>
          <w:sz w:val="19"/>
          <w:u w:val="single"/>
        </w:rPr>
      </w:pPr>
      <w:r>
        <w:rPr>
          <w:b/>
          <w:sz w:val="19"/>
          <w:u w:val="single"/>
        </w:rPr>
        <w:t>ARTICLE 5</w:t>
      </w:r>
    </w:p>
    <w:p w14:paraId="1D0B0514" w14:textId="77777777" w:rsidR="0063110A" w:rsidRDefault="0063110A">
      <w:pPr>
        <w:ind w:right="59"/>
        <w:jc w:val="center"/>
        <w:rPr>
          <w:b/>
          <w:sz w:val="19"/>
        </w:rPr>
      </w:pPr>
    </w:p>
    <w:p w14:paraId="53DA8403" w14:textId="77777777" w:rsidR="00E03697" w:rsidRDefault="006E7F59">
      <w:pPr>
        <w:spacing w:before="7"/>
        <w:ind w:left="1662"/>
        <w:rPr>
          <w:b/>
          <w:sz w:val="19"/>
        </w:rPr>
      </w:pPr>
      <w:r>
        <w:rPr>
          <w:b/>
          <w:sz w:val="19"/>
        </w:rPr>
        <w:t>APPLICABILITY OF PRIME CONTRACT AND SPECIAL CONDITIONS</w:t>
      </w:r>
    </w:p>
    <w:p w14:paraId="01075623" w14:textId="77777777" w:rsidR="00E03697" w:rsidRDefault="00E03697">
      <w:pPr>
        <w:pStyle w:val="BodyText"/>
        <w:rPr>
          <w:b/>
          <w:sz w:val="20"/>
        </w:rPr>
      </w:pPr>
    </w:p>
    <w:p w14:paraId="11803789" w14:textId="77777777" w:rsidR="00E03697" w:rsidRDefault="006E7F59">
      <w:pPr>
        <w:pStyle w:val="ListParagraph"/>
        <w:numPr>
          <w:ilvl w:val="1"/>
          <w:numId w:val="5"/>
        </w:numPr>
        <w:tabs>
          <w:tab w:val="left" w:pos="821"/>
        </w:tabs>
        <w:spacing w:before="1" w:line="244" w:lineRule="auto"/>
        <w:ind w:right="157"/>
        <w:rPr>
          <w:sz w:val="19"/>
        </w:rPr>
      </w:pPr>
      <w:r>
        <w:rPr>
          <w:sz w:val="19"/>
        </w:rPr>
        <w:t>The Subconsultant agrees it will comply with and be subject to the same contractual requirements with respect to Consultant,</w:t>
      </w:r>
      <w:r>
        <w:rPr>
          <w:spacing w:val="-11"/>
          <w:sz w:val="19"/>
        </w:rPr>
        <w:t xml:space="preserve"> </w:t>
      </w:r>
      <w:r>
        <w:rPr>
          <w:sz w:val="19"/>
        </w:rPr>
        <w:t>as</w:t>
      </w:r>
      <w:r>
        <w:rPr>
          <w:spacing w:val="-10"/>
          <w:sz w:val="19"/>
        </w:rPr>
        <w:t xml:space="preserve"> </w:t>
      </w:r>
      <w:r>
        <w:rPr>
          <w:sz w:val="19"/>
        </w:rPr>
        <w:t>the</w:t>
      </w:r>
      <w:r>
        <w:rPr>
          <w:spacing w:val="-13"/>
          <w:sz w:val="19"/>
        </w:rPr>
        <w:t xml:space="preserve"> </w:t>
      </w:r>
      <w:r>
        <w:rPr>
          <w:sz w:val="19"/>
        </w:rPr>
        <w:t>Consultant</w:t>
      </w:r>
      <w:r>
        <w:rPr>
          <w:spacing w:val="-13"/>
          <w:sz w:val="19"/>
        </w:rPr>
        <w:t xml:space="preserve"> </w:t>
      </w:r>
      <w:r>
        <w:rPr>
          <w:sz w:val="19"/>
        </w:rPr>
        <w:t>is</w:t>
      </w:r>
      <w:r>
        <w:rPr>
          <w:spacing w:val="-12"/>
          <w:sz w:val="19"/>
        </w:rPr>
        <w:t xml:space="preserve"> </w:t>
      </w:r>
      <w:r>
        <w:rPr>
          <w:sz w:val="19"/>
        </w:rPr>
        <w:t>subject</w:t>
      </w:r>
      <w:r>
        <w:rPr>
          <w:spacing w:val="-9"/>
          <w:sz w:val="19"/>
        </w:rPr>
        <w:t xml:space="preserve"> </w:t>
      </w:r>
      <w:r>
        <w:rPr>
          <w:sz w:val="19"/>
        </w:rPr>
        <w:t>to</w:t>
      </w:r>
      <w:r>
        <w:rPr>
          <w:spacing w:val="-12"/>
          <w:sz w:val="19"/>
        </w:rPr>
        <w:t xml:space="preserve"> </w:t>
      </w:r>
      <w:r>
        <w:rPr>
          <w:sz w:val="19"/>
        </w:rPr>
        <w:t>with</w:t>
      </w:r>
      <w:r>
        <w:rPr>
          <w:spacing w:val="-12"/>
          <w:sz w:val="19"/>
        </w:rPr>
        <w:t xml:space="preserve"> </w:t>
      </w:r>
      <w:r>
        <w:rPr>
          <w:sz w:val="19"/>
        </w:rPr>
        <w:t>respect</w:t>
      </w:r>
      <w:r>
        <w:rPr>
          <w:spacing w:val="-13"/>
          <w:sz w:val="19"/>
        </w:rPr>
        <w:t xml:space="preserve"> </w:t>
      </w:r>
      <w:r>
        <w:rPr>
          <w:sz w:val="19"/>
        </w:rPr>
        <w:t>to</w:t>
      </w:r>
      <w:r>
        <w:rPr>
          <w:spacing w:val="-12"/>
          <w:sz w:val="19"/>
        </w:rPr>
        <w:t xml:space="preserve"> </w:t>
      </w:r>
      <w:r>
        <w:rPr>
          <w:sz w:val="19"/>
        </w:rPr>
        <w:t>Client</w:t>
      </w:r>
      <w:r>
        <w:rPr>
          <w:spacing w:val="-14"/>
          <w:sz w:val="19"/>
        </w:rPr>
        <w:t xml:space="preserve"> </w:t>
      </w:r>
      <w:r>
        <w:rPr>
          <w:sz w:val="19"/>
        </w:rPr>
        <w:t>under</w:t>
      </w:r>
      <w:r>
        <w:rPr>
          <w:spacing w:val="-14"/>
          <w:sz w:val="19"/>
        </w:rPr>
        <w:t xml:space="preserve"> </w:t>
      </w:r>
      <w:r>
        <w:rPr>
          <w:sz w:val="19"/>
        </w:rPr>
        <w:t>any</w:t>
      </w:r>
      <w:r>
        <w:rPr>
          <w:spacing w:val="-19"/>
          <w:sz w:val="19"/>
        </w:rPr>
        <w:t xml:space="preserve"> </w:t>
      </w:r>
      <w:r>
        <w:rPr>
          <w:sz w:val="19"/>
        </w:rPr>
        <w:t>specified</w:t>
      </w:r>
      <w:r>
        <w:rPr>
          <w:spacing w:val="-12"/>
          <w:sz w:val="19"/>
        </w:rPr>
        <w:t xml:space="preserve"> </w:t>
      </w:r>
      <w:r>
        <w:rPr>
          <w:sz w:val="19"/>
        </w:rPr>
        <w:t>Prime</w:t>
      </w:r>
      <w:r>
        <w:rPr>
          <w:spacing w:val="-13"/>
          <w:sz w:val="19"/>
        </w:rPr>
        <w:t xml:space="preserve"> </w:t>
      </w:r>
      <w:r>
        <w:rPr>
          <w:sz w:val="19"/>
        </w:rPr>
        <w:t>Agreement.</w:t>
      </w:r>
      <w:r>
        <w:rPr>
          <w:spacing w:val="22"/>
          <w:sz w:val="19"/>
        </w:rPr>
        <w:t xml:space="preserve"> </w:t>
      </w:r>
      <w:r>
        <w:rPr>
          <w:sz w:val="19"/>
        </w:rPr>
        <w:t>All</w:t>
      </w:r>
      <w:r>
        <w:rPr>
          <w:spacing w:val="-13"/>
          <w:sz w:val="19"/>
        </w:rPr>
        <w:t xml:space="preserve"> </w:t>
      </w:r>
      <w:r>
        <w:rPr>
          <w:sz w:val="19"/>
        </w:rPr>
        <w:t>relevant terms of the specific Prime Agreement apply to this Agreement unless specifically stated otherwise in this Agreement. With respect to a specific Prime Agreement, any designation of "Client" shall be read to be the "Consultant" and the designation "Contractor" shall be read to be the</w:t>
      </w:r>
      <w:r>
        <w:rPr>
          <w:spacing w:val="-5"/>
          <w:sz w:val="19"/>
        </w:rPr>
        <w:t xml:space="preserve"> </w:t>
      </w:r>
      <w:r>
        <w:rPr>
          <w:sz w:val="19"/>
        </w:rPr>
        <w:t>"Subconsultant".</w:t>
      </w:r>
    </w:p>
    <w:p w14:paraId="7EDF4CCC" w14:textId="77777777" w:rsidR="00E03697" w:rsidRDefault="00E03697">
      <w:pPr>
        <w:pStyle w:val="BodyText"/>
        <w:spacing w:before="6"/>
      </w:pPr>
    </w:p>
    <w:p w14:paraId="57922522" w14:textId="77777777" w:rsidR="00E03697" w:rsidRDefault="006E7F59">
      <w:pPr>
        <w:pStyle w:val="BodyText"/>
        <w:spacing w:before="1" w:line="244" w:lineRule="auto"/>
        <w:ind w:left="820" w:right="159"/>
        <w:jc w:val="both"/>
      </w:pPr>
      <w:r>
        <w:t>A</w:t>
      </w:r>
      <w:r>
        <w:rPr>
          <w:spacing w:val="-7"/>
        </w:rPr>
        <w:t xml:space="preserve"> </w:t>
      </w:r>
      <w:r>
        <w:t>copy</w:t>
      </w:r>
      <w:r>
        <w:rPr>
          <w:spacing w:val="-13"/>
        </w:rPr>
        <w:t xml:space="preserve"> </w:t>
      </w:r>
      <w:r>
        <w:t>of</w:t>
      </w:r>
      <w:r>
        <w:rPr>
          <w:spacing w:val="-4"/>
        </w:rPr>
        <w:t xml:space="preserve"> </w:t>
      </w:r>
      <w:r>
        <w:t>any</w:t>
      </w:r>
      <w:r>
        <w:rPr>
          <w:spacing w:val="-11"/>
        </w:rPr>
        <w:t xml:space="preserve"> </w:t>
      </w:r>
      <w:r>
        <w:t>applicable</w:t>
      </w:r>
      <w:r>
        <w:rPr>
          <w:spacing w:val="-6"/>
        </w:rPr>
        <w:t xml:space="preserve"> </w:t>
      </w:r>
      <w:r>
        <w:t>Prime</w:t>
      </w:r>
      <w:r>
        <w:rPr>
          <w:spacing w:val="-7"/>
        </w:rPr>
        <w:t xml:space="preserve"> </w:t>
      </w:r>
      <w:r>
        <w:t>Agreement</w:t>
      </w:r>
      <w:r>
        <w:rPr>
          <w:spacing w:val="-5"/>
        </w:rPr>
        <w:t xml:space="preserve"> </w:t>
      </w:r>
      <w:r>
        <w:t>will</w:t>
      </w:r>
      <w:r>
        <w:rPr>
          <w:spacing w:val="-7"/>
        </w:rPr>
        <w:t xml:space="preserve"> </w:t>
      </w:r>
      <w:r>
        <w:t>be</w:t>
      </w:r>
      <w:r>
        <w:rPr>
          <w:spacing w:val="-7"/>
        </w:rPr>
        <w:t xml:space="preserve"> </w:t>
      </w:r>
      <w:r>
        <w:t>attached</w:t>
      </w:r>
      <w:r>
        <w:rPr>
          <w:spacing w:val="-5"/>
        </w:rPr>
        <w:t xml:space="preserve"> </w:t>
      </w:r>
      <w:r>
        <w:t>to</w:t>
      </w:r>
      <w:r>
        <w:rPr>
          <w:spacing w:val="-7"/>
        </w:rPr>
        <w:t xml:space="preserve"> </w:t>
      </w:r>
      <w:r>
        <w:t>a</w:t>
      </w:r>
      <w:r>
        <w:rPr>
          <w:spacing w:val="-9"/>
        </w:rPr>
        <w:t xml:space="preserve"> </w:t>
      </w:r>
      <w:r>
        <w:t>Work</w:t>
      </w:r>
      <w:r>
        <w:rPr>
          <w:spacing w:val="-9"/>
        </w:rPr>
        <w:t xml:space="preserve"> </w:t>
      </w:r>
      <w:r>
        <w:t>Assignment</w:t>
      </w:r>
      <w:r>
        <w:rPr>
          <w:spacing w:val="-7"/>
        </w:rPr>
        <w:t xml:space="preserve"> </w:t>
      </w:r>
      <w:r>
        <w:t>and</w:t>
      </w:r>
      <w:r>
        <w:rPr>
          <w:spacing w:val="-8"/>
        </w:rPr>
        <w:t xml:space="preserve"> </w:t>
      </w:r>
      <w:r>
        <w:t>by</w:t>
      </w:r>
      <w:r>
        <w:rPr>
          <w:spacing w:val="-14"/>
        </w:rPr>
        <w:t xml:space="preserve"> </w:t>
      </w:r>
      <w:r>
        <w:t>reference</w:t>
      </w:r>
      <w:r>
        <w:rPr>
          <w:spacing w:val="-10"/>
        </w:rPr>
        <w:t xml:space="preserve"> </w:t>
      </w:r>
      <w:r>
        <w:t>made</w:t>
      </w:r>
      <w:r>
        <w:rPr>
          <w:spacing w:val="-9"/>
        </w:rPr>
        <w:t xml:space="preserve"> </w:t>
      </w:r>
      <w:r>
        <w:t>a</w:t>
      </w:r>
      <w:r>
        <w:rPr>
          <w:spacing w:val="-8"/>
        </w:rPr>
        <w:t xml:space="preserve"> </w:t>
      </w:r>
      <w:r>
        <w:t>part</w:t>
      </w:r>
      <w:r>
        <w:rPr>
          <w:spacing w:val="-9"/>
        </w:rPr>
        <w:t xml:space="preserve"> </w:t>
      </w:r>
      <w:r>
        <w:t>of this Subconsultant</w:t>
      </w:r>
      <w:r>
        <w:rPr>
          <w:spacing w:val="1"/>
        </w:rPr>
        <w:t xml:space="preserve"> </w:t>
      </w:r>
      <w:r>
        <w:t>Agreement.</w:t>
      </w:r>
    </w:p>
    <w:p w14:paraId="1CA764B1" w14:textId="77777777" w:rsidR="00E03697" w:rsidRDefault="00E03697">
      <w:pPr>
        <w:pStyle w:val="BodyText"/>
        <w:spacing w:before="10"/>
      </w:pPr>
    </w:p>
    <w:p w14:paraId="5CCE9DE2" w14:textId="26225CAE" w:rsidR="00E03697" w:rsidRPr="002308EA" w:rsidRDefault="001A1C8B" w:rsidP="00D04105">
      <w:pPr>
        <w:pStyle w:val="ListParagraph"/>
        <w:numPr>
          <w:ilvl w:val="2"/>
          <w:numId w:val="5"/>
        </w:numPr>
        <w:spacing w:line="244" w:lineRule="auto"/>
        <w:ind w:right="155"/>
        <w:rPr>
          <w:sz w:val="19"/>
        </w:rPr>
      </w:pPr>
      <w:ins w:id="62" w:author="Schossow, Frances" w:date="2019-11-06T10:31:00Z">
        <w:r>
          <w:rPr>
            <w:sz w:val="19"/>
          </w:rPr>
          <w:t xml:space="preserve">Consultant </w:t>
        </w:r>
      </w:ins>
      <w:ins w:id="63" w:author="Holbrook, Sara" w:date="2019-11-01T12:25:00Z">
        <w:r w:rsidR="002308EA" w:rsidRPr="002308EA">
          <w:rPr>
            <w:sz w:val="19"/>
          </w:rPr>
          <w:t xml:space="preserve">may, by a written order at any time during the term of this </w:t>
        </w:r>
      </w:ins>
      <w:ins w:id="64" w:author="Schossow, Frances" w:date="2019-11-06T10:32:00Z">
        <w:r>
          <w:rPr>
            <w:sz w:val="19"/>
          </w:rPr>
          <w:t>Agreement</w:t>
        </w:r>
      </w:ins>
      <w:ins w:id="65" w:author="Holbrook, Sara" w:date="2019-11-01T12:25:00Z">
        <w:r w:rsidR="002308EA" w:rsidRPr="002308EA">
          <w:rPr>
            <w:sz w:val="19"/>
          </w:rPr>
          <w:t xml:space="preserve">, make changes within the general scope of this </w:t>
        </w:r>
      </w:ins>
      <w:ins w:id="66" w:author="Schossow, Frances" w:date="2019-11-06T10:40:00Z">
        <w:r>
          <w:rPr>
            <w:sz w:val="19"/>
          </w:rPr>
          <w:t>A</w:t>
        </w:r>
      </w:ins>
      <w:ins w:id="67" w:author="Schossow, Frances" w:date="2019-11-06T10:33:00Z">
        <w:r>
          <w:rPr>
            <w:sz w:val="19"/>
          </w:rPr>
          <w:t>greement</w:t>
        </w:r>
      </w:ins>
      <w:ins w:id="68" w:author="Holbrook, Sara" w:date="2019-11-01T12:25:00Z">
        <w:r w:rsidR="002308EA" w:rsidRPr="002308EA">
          <w:rPr>
            <w:sz w:val="19"/>
          </w:rPr>
          <w:t xml:space="preserve"> </w:t>
        </w:r>
      </w:ins>
      <w:ins w:id="69" w:author="Schossow, Frances" w:date="2019-11-06T10:38:00Z">
        <w:r>
          <w:rPr>
            <w:sz w:val="19"/>
          </w:rPr>
          <w:t xml:space="preserve">or </w:t>
        </w:r>
      </w:ins>
      <w:ins w:id="70" w:author="Schossow, Frances" w:date="2019-11-06T10:41:00Z">
        <w:r>
          <w:rPr>
            <w:sz w:val="19"/>
          </w:rPr>
          <w:t>applicable</w:t>
        </w:r>
      </w:ins>
      <w:ins w:id="71" w:author="Schossow, Frances" w:date="2019-11-06T10:40:00Z">
        <w:r>
          <w:rPr>
            <w:sz w:val="19"/>
          </w:rPr>
          <w:t xml:space="preserve"> </w:t>
        </w:r>
      </w:ins>
      <w:ins w:id="72" w:author="Schossow, Frances" w:date="2019-11-06T10:38:00Z">
        <w:r>
          <w:rPr>
            <w:sz w:val="19"/>
          </w:rPr>
          <w:t xml:space="preserve">WOAM, as applicable, </w:t>
        </w:r>
      </w:ins>
      <w:ins w:id="73" w:author="Holbrook, Sara" w:date="2019-11-01T12:25:00Z">
        <w:r w:rsidR="002308EA" w:rsidRPr="002308EA">
          <w:rPr>
            <w:sz w:val="19"/>
          </w:rPr>
          <w:t xml:space="preserve">in any one or more of the following: 1. Description of the services to be performed; 2. Time of performance of the services (e.g., hours of the day, days of the week, etc.); 3. Place of performance of the services; 4. Drawings, designs, or specifications; 5. Method of shipment or packing; 6. Place of inspection, delivery, or acceptance. If any such change causes an increase or decrease in any hourly rate, the </w:t>
        </w:r>
      </w:ins>
      <w:ins w:id="74" w:author="Schossow, Frances" w:date="2019-11-06T10:34:00Z">
        <w:r>
          <w:rPr>
            <w:sz w:val="19"/>
          </w:rPr>
          <w:t>WOAM</w:t>
        </w:r>
      </w:ins>
      <w:ins w:id="75" w:author="Holbrook, Sara" w:date="2019-11-01T12:25:00Z">
        <w:r w:rsidR="002308EA" w:rsidRPr="002308EA">
          <w:rPr>
            <w:sz w:val="19"/>
          </w:rPr>
          <w:t xml:space="preserve"> </w:t>
        </w:r>
      </w:ins>
      <w:ins w:id="76" w:author="Schossow, Frances" w:date="2019-11-06T10:34:00Z">
        <w:r>
          <w:rPr>
            <w:sz w:val="19"/>
          </w:rPr>
          <w:t>v</w:t>
        </w:r>
      </w:ins>
      <w:ins w:id="77" w:author="Holbrook, Sara" w:date="2019-11-01T12:25:00Z">
        <w:r w:rsidR="002308EA" w:rsidRPr="002308EA">
          <w:rPr>
            <w:sz w:val="19"/>
          </w:rPr>
          <w:t xml:space="preserve">alue or the time required for performance of any part of the work under this </w:t>
        </w:r>
      </w:ins>
      <w:ins w:id="78" w:author="Schossow, Frances" w:date="2019-11-06T10:35:00Z">
        <w:r>
          <w:rPr>
            <w:sz w:val="19"/>
          </w:rPr>
          <w:t>Agreement</w:t>
        </w:r>
      </w:ins>
      <w:ins w:id="79" w:author="Schossow, Frances" w:date="2019-11-06T10:42:00Z">
        <w:r w:rsidR="008547F1">
          <w:rPr>
            <w:sz w:val="19"/>
          </w:rPr>
          <w:t xml:space="preserve"> or applicable WOAM</w:t>
        </w:r>
      </w:ins>
      <w:ins w:id="80" w:author="Holbrook, Sara" w:date="2019-11-01T12:25:00Z">
        <w:r w:rsidR="002308EA" w:rsidRPr="002308EA">
          <w:rPr>
            <w:sz w:val="19"/>
          </w:rPr>
          <w:t>, Subcon</w:t>
        </w:r>
      </w:ins>
      <w:ins w:id="81" w:author="Schossow, Frances" w:date="2019-11-06T10:35:00Z">
        <w:r>
          <w:rPr>
            <w:sz w:val="19"/>
          </w:rPr>
          <w:t>sultant</w:t>
        </w:r>
      </w:ins>
      <w:ins w:id="82" w:author="Holbrook, Sara" w:date="2019-11-01T12:25:00Z">
        <w:r w:rsidR="002308EA" w:rsidRPr="002308EA">
          <w:rPr>
            <w:sz w:val="19"/>
          </w:rPr>
          <w:t xml:space="preserve"> must notify Prime of such effect before proceeding, and the Prime may make a written modification to the </w:t>
        </w:r>
      </w:ins>
      <w:ins w:id="83" w:author="Schossow, Frances" w:date="2019-11-06T10:35:00Z">
        <w:r>
          <w:rPr>
            <w:sz w:val="19"/>
          </w:rPr>
          <w:t xml:space="preserve">Agreement </w:t>
        </w:r>
      </w:ins>
      <w:ins w:id="84" w:author="Schossow, Frances" w:date="2019-11-06T10:36:00Z">
        <w:r>
          <w:rPr>
            <w:sz w:val="19"/>
          </w:rPr>
          <w:t xml:space="preserve">or </w:t>
        </w:r>
      </w:ins>
      <w:ins w:id="85" w:author="Schossow, Frances" w:date="2019-11-06T10:42:00Z">
        <w:r w:rsidR="008547F1">
          <w:rPr>
            <w:sz w:val="19"/>
          </w:rPr>
          <w:t xml:space="preserve">applicable </w:t>
        </w:r>
      </w:ins>
      <w:ins w:id="86" w:author="Schossow, Frances" w:date="2019-11-06T10:35:00Z">
        <w:r>
          <w:rPr>
            <w:sz w:val="19"/>
          </w:rPr>
          <w:t>WOAM</w:t>
        </w:r>
      </w:ins>
      <w:ins w:id="87" w:author="Schossow, Frances" w:date="2019-11-06T10:36:00Z">
        <w:r>
          <w:rPr>
            <w:sz w:val="19"/>
          </w:rPr>
          <w:t xml:space="preserve">, </w:t>
        </w:r>
      </w:ins>
      <w:ins w:id="88" w:author="Holbrook, Sara" w:date="2019-11-01T12:25:00Z">
        <w:del w:id="89" w:author="Schossow, Frances" w:date="2019-11-06T10:42:00Z">
          <w:r w:rsidR="002308EA" w:rsidRPr="002308EA" w:rsidDel="008547F1">
            <w:rPr>
              <w:sz w:val="19"/>
            </w:rPr>
            <w:delText xml:space="preserve"> </w:delText>
          </w:r>
        </w:del>
        <w:r w:rsidR="002308EA" w:rsidRPr="002308EA">
          <w:rPr>
            <w:sz w:val="19"/>
          </w:rPr>
          <w:t>and make an</w:t>
        </w:r>
      </w:ins>
      <w:ins w:id="90" w:author="Holbrook, Sara" w:date="2019-11-01T12:28:00Z">
        <w:r w:rsidR="002308EA">
          <w:rPr>
            <w:sz w:val="19"/>
          </w:rPr>
          <w:t xml:space="preserve"> </w:t>
        </w:r>
        <w:r w:rsidR="002308EA" w:rsidRPr="00D04105">
          <w:rPr>
            <w:sz w:val="19"/>
          </w:rPr>
          <w:t xml:space="preserve">equitable adjustment in any one or more of the following terms: (1) </w:t>
        </w:r>
      </w:ins>
      <w:ins w:id="91" w:author="Schossow, Frances" w:date="2019-11-06T10:37:00Z">
        <w:r>
          <w:rPr>
            <w:sz w:val="19"/>
          </w:rPr>
          <w:t>v</w:t>
        </w:r>
      </w:ins>
      <w:ins w:id="92" w:author="Holbrook, Sara" w:date="2019-11-01T12:28:00Z">
        <w:r w:rsidR="002308EA" w:rsidRPr="00D04105">
          <w:rPr>
            <w:sz w:val="19"/>
          </w:rPr>
          <w:t>alue; (2) hourly rates; (3) delivery schedule; or (4) other affected items.</w:t>
        </w:r>
      </w:ins>
      <w:del w:id="93" w:author="Holbrook, Sara" w:date="2019-11-01T12:25:00Z">
        <w:r w:rsidR="006E7F59" w:rsidRPr="002308EA" w:rsidDel="002308EA">
          <w:rPr>
            <w:sz w:val="19"/>
          </w:rPr>
          <w:delText>The</w:delText>
        </w:r>
        <w:r w:rsidR="006E7F59" w:rsidRPr="002308EA" w:rsidDel="002308EA">
          <w:rPr>
            <w:spacing w:val="-3"/>
            <w:sz w:val="19"/>
          </w:rPr>
          <w:delText xml:space="preserve"> </w:delText>
        </w:r>
        <w:r w:rsidR="006E7F59" w:rsidRPr="002308EA" w:rsidDel="002308EA">
          <w:rPr>
            <w:sz w:val="19"/>
          </w:rPr>
          <w:delText>Subconsultant</w:delText>
        </w:r>
        <w:r w:rsidR="006E7F59" w:rsidRPr="002308EA" w:rsidDel="002308EA">
          <w:rPr>
            <w:spacing w:val="-2"/>
            <w:sz w:val="19"/>
          </w:rPr>
          <w:delText xml:space="preserve"> </w:delText>
        </w:r>
        <w:r w:rsidR="006E7F59" w:rsidRPr="002308EA" w:rsidDel="002308EA">
          <w:rPr>
            <w:sz w:val="19"/>
          </w:rPr>
          <w:delText>further</w:delText>
        </w:r>
        <w:r w:rsidR="006E7F59" w:rsidRPr="002308EA" w:rsidDel="002308EA">
          <w:rPr>
            <w:spacing w:val="-3"/>
            <w:sz w:val="19"/>
          </w:rPr>
          <w:delText xml:space="preserve"> </w:delText>
        </w:r>
        <w:r w:rsidR="006E7F59" w:rsidRPr="001F664C" w:rsidDel="002308EA">
          <w:rPr>
            <w:sz w:val="19"/>
          </w:rPr>
          <w:delText>agrees</w:delText>
        </w:r>
        <w:r w:rsidR="006E7F59" w:rsidRPr="001F664C" w:rsidDel="002308EA">
          <w:rPr>
            <w:spacing w:val="-2"/>
            <w:sz w:val="19"/>
          </w:rPr>
          <w:delText xml:space="preserve"> </w:delText>
        </w:r>
        <w:r w:rsidR="006E7F59" w:rsidRPr="001F664C" w:rsidDel="002308EA">
          <w:rPr>
            <w:sz w:val="19"/>
          </w:rPr>
          <w:delText>to</w:delText>
        </w:r>
        <w:r w:rsidR="006E7F59" w:rsidRPr="001F664C" w:rsidDel="002308EA">
          <w:rPr>
            <w:spacing w:val="-1"/>
            <w:sz w:val="19"/>
          </w:rPr>
          <w:delText xml:space="preserve"> </w:delText>
        </w:r>
        <w:r w:rsidR="006E7F59" w:rsidRPr="00704790" w:rsidDel="002308EA">
          <w:rPr>
            <w:sz w:val="19"/>
          </w:rPr>
          <w:delText>be</w:delText>
        </w:r>
        <w:r w:rsidR="006E7F59" w:rsidRPr="00704790" w:rsidDel="002308EA">
          <w:rPr>
            <w:spacing w:val="-2"/>
            <w:sz w:val="19"/>
          </w:rPr>
          <w:delText xml:space="preserve"> </w:delText>
        </w:r>
        <w:r w:rsidR="006E7F59" w:rsidRPr="00704790" w:rsidDel="002308EA">
          <w:rPr>
            <w:sz w:val="19"/>
          </w:rPr>
          <w:delText>bound</w:delText>
        </w:r>
        <w:r w:rsidR="006E7F59" w:rsidRPr="00704790" w:rsidDel="002308EA">
          <w:rPr>
            <w:spacing w:val="-3"/>
            <w:sz w:val="19"/>
          </w:rPr>
          <w:delText xml:space="preserve"> </w:delText>
        </w:r>
        <w:r w:rsidR="006E7F59" w:rsidRPr="00704790" w:rsidDel="002308EA">
          <w:rPr>
            <w:sz w:val="19"/>
          </w:rPr>
          <w:delText>by</w:delText>
        </w:r>
        <w:r w:rsidR="006E7F59" w:rsidRPr="00704790" w:rsidDel="002308EA">
          <w:rPr>
            <w:spacing w:val="-10"/>
            <w:sz w:val="19"/>
          </w:rPr>
          <w:delText xml:space="preserve"> </w:delText>
        </w:r>
        <w:r w:rsidR="006E7F59" w:rsidRPr="00BB1775" w:rsidDel="002308EA">
          <w:rPr>
            <w:sz w:val="19"/>
          </w:rPr>
          <w:delText>any</w:delText>
        </w:r>
        <w:r w:rsidR="006E7F59" w:rsidRPr="00BB1775" w:rsidDel="002308EA">
          <w:rPr>
            <w:spacing w:val="-9"/>
            <w:sz w:val="19"/>
          </w:rPr>
          <w:delText xml:space="preserve"> </w:delText>
        </w:r>
        <w:r w:rsidR="006E7F59" w:rsidRPr="002308EA" w:rsidDel="002308EA">
          <w:rPr>
            <w:sz w:val="19"/>
          </w:rPr>
          <w:delText>modification</w:delText>
        </w:r>
        <w:r w:rsidR="006E7F59" w:rsidRPr="002308EA" w:rsidDel="002308EA">
          <w:rPr>
            <w:spacing w:val="-3"/>
            <w:sz w:val="19"/>
          </w:rPr>
          <w:delText xml:space="preserve"> </w:delText>
        </w:r>
        <w:r w:rsidR="006E7F59" w:rsidRPr="002308EA" w:rsidDel="002308EA">
          <w:rPr>
            <w:sz w:val="19"/>
          </w:rPr>
          <w:delText>of</w:delText>
        </w:r>
        <w:r w:rsidR="006E7F59" w:rsidRPr="002308EA" w:rsidDel="002308EA">
          <w:rPr>
            <w:spacing w:val="6"/>
            <w:sz w:val="19"/>
          </w:rPr>
          <w:delText xml:space="preserve"> </w:delText>
        </w:r>
        <w:r w:rsidR="006E7F59" w:rsidRPr="002308EA" w:rsidDel="002308EA">
          <w:rPr>
            <w:sz w:val="19"/>
          </w:rPr>
          <w:delText>a</w:delText>
        </w:r>
        <w:r w:rsidR="006E7F59" w:rsidRPr="002308EA" w:rsidDel="002308EA">
          <w:rPr>
            <w:spacing w:val="-5"/>
            <w:sz w:val="19"/>
          </w:rPr>
          <w:delText xml:space="preserve"> </w:delText>
        </w:r>
        <w:r w:rsidR="006E7F59" w:rsidRPr="002308EA" w:rsidDel="002308EA">
          <w:rPr>
            <w:sz w:val="19"/>
          </w:rPr>
          <w:delText>Prime</w:delText>
        </w:r>
        <w:r w:rsidR="006E7F59" w:rsidRPr="002308EA" w:rsidDel="002308EA">
          <w:rPr>
            <w:spacing w:val="-3"/>
            <w:sz w:val="19"/>
          </w:rPr>
          <w:delText xml:space="preserve"> </w:delText>
        </w:r>
        <w:r w:rsidR="006E7F59" w:rsidRPr="002308EA" w:rsidDel="002308EA">
          <w:rPr>
            <w:sz w:val="19"/>
          </w:rPr>
          <w:delText>Agreement</w:delText>
        </w:r>
        <w:r w:rsidR="006E7F59" w:rsidRPr="002308EA" w:rsidDel="002308EA">
          <w:rPr>
            <w:spacing w:val="-4"/>
            <w:sz w:val="19"/>
          </w:rPr>
          <w:delText xml:space="preserve"> </w:delText>
        </w:r>
        <w:r w:rsidR="006E7F59" w:rsidRPr="002308EA" w:rsidDel="002308EA">
          <w:rPr>
            <w:sz w:val="19"/>
          </w:rPr>
          <w:delText>that</w:delText>
        </w:r>
        <w:r w:rsidR="006E7F59" w:rsidRPr="002308EA" w:rsidDel="002308EA">
          <w:rPr>
            <w:spacing w:val="-4"/>
            <w:sz w:val="19"/>
          </w:rPr>
          <w:delText xml:space="preserve"> </w:delText>
        </w:r>
        <w:r w:rsidR="006E7F59" w:rsidRPr="002308EA" w:rsidDel="002308EA">
          <w:rPr>
            <w:sz w:val="19"/>
          </w:rPr>
          <w:delText>may</w:delText>
        </w:r>
        <w:r w:rsidR="006E7F59" w:rsidRPr="002308EA" w:rsidDel="002308EA">
          <w:rPr>
            <w:spacing w:val="-10"/>
            <w:sz w:val="19"/>
          </w:rPr>
          <w:delText xml:space="preserve"> </w:delText>
        </w:r>
        <w:r w:rsidR="006E7F59" w:rsidRPr="002308EA" w:rsidDel="002308EA">
          <w:rPr>
            <w:sz w:val="19"/>
          </w:rPr>
          <w:delText>occur from</w:delText>
        </w:r>
        <w:r w:rsidR="006E7F59" w:rsidRPr="002308EA" w:rsidDel="002308EA">
          <w:rPr>
            <w:spacing w:val="-15"/>
            <w:sz w:val="19"/>
          </w:rPr>
          <w:delText xml:space="preserve"> </w:delText>
        </w:r>
        <w:r w:rsidR="006E7F59" w:rsidRPr="002308EA" w:rsidDel="002308EA">
          <w:rPr>
            <w:sz w:val="19"/>
          </w:rPr>
          <w:delText>time</w:delText>
        </w:r>
        <w:r w:rsidR="006E7F59" w:rsidRPr="002308EA" w:rsidDel="002308EA">
          <w:rPr>
            <w:spacing w:val="-14"/>
            <w:sz w:val="19"/>
          </w:rPr>
          <w:delText xml:space="preserve"> </w:delText>
        </w:r>
        <w:r w:rsidR="006E7F59" w:rsidRPr="002308EA" w:rsidDel="002308EA">
          <w:rPr>
            <w:sz w:val="19"/>
          </w:rPr>
          <w:delText>to</w:delText>
        </w:r>
        <w:r w:rsidR="006E7F59" w:rsidRPr="002308EA" w:rsidDel="002308EA">
          <w:rPr>
            <w:spacing w:val="-13"/>
            <w:sz w:val="19"/>
          </w:rPr>
          <w:delText xml:space="preserve"> </w:delText>
        </w:r>
        <w:r w:rsidR="006E7F59" w:rsidRPr="002308EA" w:rsidDel="002308EA">
          <w:rPr>
            <w:sz w:val="19"/>
          </w:rPr>
          <w:delText>time.</w:delText>
        </w:r>
        <w:r w:rsidR="006E7F59" w:rsidRPr="002308EA" w:rsidDel="002308EA">
          <w:rPr>
            <w:spacing w:val="21"/>
            <w:sz w:val="19"/>
          </w:rPr>
          <w:delText xml:space="preserve"> </w:delText>
        </w:r>
        <w:r w:rsidR="006E7F59" w:rsidRPr="002308EA" w:rsidDel="002308EA">
          <w:rPr>
            <w:sz w:val="19"/>
          </w:rPr>
          <w:delText>The</w:delText>
        </w:r>
        <w:r w:rsidR="006E7F59" w:rsidRPr="002308EA" w:rsidDel="002308EA">
          <w:rPr>
            <w:spacing w:val="-14"/>
            <w:sz w:val="19"/>
          </w:rPr>
          <w:delText xml:space="preserve"> </w:delText>
        </w:r>
        <w:r w:rsidR="006E7F59" w:rsidRPr="002308EA" w:rsidDel="002308EA">
          <w:rPr>
            <w:sz w:val="19"/>
          </w:rPr>
          <w:delText>Consultant</w:delText>
        </w:r>
        <w:r w:rsidR="006E7F59" w:rsidRPr="002308EA" w:rsidDel="002308EA">
          <w:rPr>
            <w:spacing w:val="-14"/>
            <w:sz w:val="19"/>
          </w:rPr>
          <w:delText xml:space="preserve"> </w:delText>
        </w:r>
        <w:r w:rsidR="006E7F59" w:rsidRPr="002308EA" w:rsidDel="002308EA">
          <w:rPr>
            <w:sz w:val="19"/>
          </w:rPr>
          <w:delText>agrees</w:delText>
        </w:r>
        <w:r w:rsidR="006E7F59" w:rsidRPr="002308EA" w:rsidDel="002308EA">
          <w:rPr>
            <w:spacing w:val="-13"/>
            <w:sz w:val="19"/>
          </w:rPr>
          <w:delText xml:space="preserve"> </w:delText>
        </w:r>
        <w:r w:rsidR="006E7F59" w:rsidRPr="002308EA" w:rsidDel="002308EA">
          <w:rPr>
            <w:sz w:val="19"/>
          </w:rPr>
          <w:delText>to</w:delText>
        </w:r>
        <w:r w:rsidR="006E7F59" w:rsidRPr="002308EA" w:rsidDel="002308EA">
          <w:rPr>
            <w:spacing w:val="-13"/>
            <w:sz w:val="19"/>
          </w:rPr>
          <w:delText xml:space="preserve"> </w:delText>
        </w:r>
        <w:r w:rsidR="006E7F59" w:rsidRPr="002308EA" w:rsidDel="002308EA">
          <w:rPr>
            <w:sz w:val="19"/>
          </w:rPr>
          <w:delText>notify</w:delText>
        </w:r>
        <w:r w:rsidR="006E7F59" w:rsidRPr="002308EA" w:rsidDel="002308EA">
          <w:rPr>
            <w:spacing w:val="-20"/>
            <w:sz w:val="19"/>
          </w:rPr>
          <w:delText xml:space="preserve"> </w:delText>
        </w:r>
        <w:r w:rsidR="006E7F59" w:rsidRPr="002308EA" w:rsidDel="002308EA">
          <w:rPr>
            <w:sz w:val="19"/>
          </w:rPr>
          <w:delText>the</w:delText>
        </w:r>
        <w:r w:rsidR="006E7F59" w:rsidRPr="002308EA" w:rsidDel="002308EA">
          <w:rPr>
            <w:spacing w:val="-13"/>
            <w:sz w:val="19"/>
          </w:rPr>
          <w:delText xml:space="preserve"> </w:delText>
        </w:r>
        <w:r w:rsidR="006E7F59" w:rsidRPr="002308EA" w:rsidDel="002308EA">
          <w:rPr>
            <w:sz w:val="19"/>
          </w:rPr>
          <w:delText>Subconsultant</w:delText>
        </w:r>
        <w:r w:rsidR="006E7F59" w:rsidRPr="002308EA" w:rsidDel="002308EA">
          <w:rPr>
            <w:spacing w:val="-14"/>
            <w:sz w:val="19"/>
          </w:rPr>
          <w:delText xml:space="preserve"> </w:delText>
        </w:r>
        <w:r w:rsidR="006E7F59" w:rsidRPr="002308EA" w:rsidDel="002308EA">
          <w:rPr>
            <w:sz w:val="19"/>
          </w:rPr>
          <w:delText>of</w:delText>
        </w:r>
        <w:r w:rsidR="006E7F59" w:rsidRPr="002308EA" w:rsidDel="002308EA">
          <w:rPr>
            <w:spacing w:val="-12"/>
            <w:sz w:val="19"/>
          </w:rPr>
          <w:delText xml:space="preserve"> </w:delText>
        </w:r>
        <w:r w:rsidR="006E7F59" w:rsidRPr="002308EA" w:rsidDel="002308EA">
          <w:rPr>
            <w:spacing w:val="2"/>
            <w:sz w:val="19"/>
          </w:rPr>
          <w:delText>all</w:delText>
        </w:r>
        <w:r w:rsidR="006E7F59" w:rsidRPr="002308EA" w:rsidDel="002308EA">
          <w:rPr>
            <w:spacing w:val="-14"/>
            <w:sz w:val="19"/>
          </w:rPr>
          <w:delText xml:space="preserve"> </w:delText>
        </w:r>
        <w:r w:rsidR="006E7F59" w:rsidRPr="002308EA" w:rsidDel="002308EA">
          <w:rPr>
            <w:sz w:val="19"/>
          </w:rPr>
          <w:delText>such</w:delText>
        </w:r>
        <w:r w:rsidR="006E7F59" w:rsidRPr="002308EA" w:rsidDel="002308EA">
          <w:rPr>
            <w:spacing w:val="-13"/>
            <w:sz w:val="19"/>
          </w:rPr>
          <w:delText xml:space="preserve"> </w:delText>
        </w:r>
        <w:r w:rsidR="006E7F59" w:rsidRPr="002308EA" w:rsidDel="002308EA">
          <w:rPr>
            <w:sz w:val="19"/>
          </w:rPr>
          <w:delText>changes</w:delText>
        </w:r>
        <w:r w:rsidR="006E7F59" w:rsidRPr="002308EA" w:rsidDel="002308EA">
          <w:rPr>
            <w:spacing w:val="-14"/>
            <w:sz w:val="19"/>
          </w:rPr>
          <w:delText xml:space="preserve"> </w:delText>
        </w:r>
        <w:r w:rsidR="006E7F59" w:rsidRPr="002308EA" w:rsidDel="002308EA">
          <w:rPr>
            <w:sz w:val="19"/>
          </w:rPr>
          <w:delText>on</w:delText>
        </w:r>
        <w:r w:rsidR="006E7F59" w:rsidRPr="002308EA" w:rsidDel="002308EA">
          <w:rPr>
            <w:spacing w:val="-12"/>
            <w:sz w:val="19"/>
          </w:rPr>
          <w:delText xml:space="preserve"> </w:delText>
        </w:r>
        <w:r w:rsidR="006E7F59" w:rsidRPr="002308EA" w:rsidDel="002308EA">
          <w:rPr>
            <w:sz w:val="19"/>
          </w:rPr>
          <w:delText>a</w:delText>
        </w:r>
        <w:r w:rsidR="006E7F59" w:rsidRPr="002308EA" w:rsidDel="002308EA">
          <w:rPr>
            <w:spacing w:val="-14"/>
            <w:sz w:val="19"/>
          </w:rPr>
          <w:delText xml:space="preserve"> </w:delText>
        </w:r>
        <w:r w:rsidR="006E7F59" w:rsidRPr="002308EA" w:rsidDel="002308EA">
          <w:rPr>
            <w:sz w:val="19"/>
          </w:rPr>
          <w:delText>timely</w:delText>
        </w:r>
        <w:r w:rsidR="006E7F59" w:rsidRPr="002308EA" w:rsidDel="002308EA">
          <w:rPr>
            <w:spacing w:val="-22"/>
            <w:sz w:val="19"/>
          </w:rPr>
          <w:delText xml:space="preserve"> </w:delText>
        </w:r>
        <w:r w:rsidR="006E7F59" w:rsidRPr="002308EA" w:rsidDel="002308EA">
          <w:rPr>
            <w:sz w:val="19"/>
          </w:rPr>
          <w:delText>basis</w:delText>
        </w:r>
      </w:del>
      <w:r w:rsidR="006E7F59" w:rsidRPr="002308EA">
        <w:rPr>
          <w:sz w:val="19"/>
        </w:rPr>
        <w:t>.</w:t>
      </w:r>
    </w:p>
    <w:p w14:paraId="7D8BE128" w14:textId="77777777" w:rsidR="00E03697" w:rsidRDefault="00E03697">
      <w:pPr>
        <w:pStyle w:val="BodyText"/>
        <w:spacing w:before="10"/>
      </w:pPr>
    </w:p>
    <w:p w14:paraId="7A49B79C" w14:textId="5200C2A7" w:rsidR="00E03697" w:rsidRDefault="006E7F59">
      <w:pPr>
        <w:pStyle w:val="ListParagraph"/>
        <w:numPr>
          <w:ilvl w:val="1"/>
          <w:numId w:val="5"/>
        </w:numPr>
        <w:tabs>
          <w:tab w:val="left" w:pos="821"/>
        </w:tabs>
        <w:spacing w:line="244" w:lineRule="auto"/>
        <w:ind w:right="157"/>
        <w:rPr>
          <w:sz w:val="19"/>
        </w:rPr>
      </w:pPr>
      <w:r>
        <w:rPr>
          <w:sz w:val="19"/>
        </w:rPr>
        <w:t>When</w:t>
      </w:r>
      <w:r>
        <w:rPr>
          <w:spacing w:val="-4"/>
          <w:sz w:val="19"/>
        </w:rPr>
        <w:t xml:space="preserve"> </w:t>
      </w:r>
      <w:r>
        <w:rPr>
          <w:sz w:val="19"/>
        </w:rPr>
        <w:t>and</w:t>
      </w:r>
      <w:r>
        <w:rPr>
          <w:spacing w:val="-2"/>
          <w:sz w:val="19"/>
        </w:rPr>
        <w:t xml:space="preserve"> </w:t>
      </w:r>
      <w:r>
        <w:rPr>
          <w:sz w:val="19"/>
        </w:rPr>
        <w:t>as</w:t>
      </w:r>
      <w:r>
        <w:rPr>
          <w:spacing w:val="-4"/>
          <w:sz w:val="19"/>
        </w:rPr>
        <w:t xml:space="preserve"> </w:t>
      </w:r>
      <w:r>
        <w:rPr>
          <w:sz w:val="19"/>
        </w:rPr>
        <w:t>subject</w:t>
      </w:r>
      <w:r>
        <w:rPr>
          <w:spacing w:val="-1"/>
          <w:sz w:val="19"/>
        </w:rPr>
        <w:t xml:space="preserve"> </w:t>
      </w:r>
      <w:r>
        <w:rPr>
          <w:sz w:val="19"/>
        </w:rPr>
        <w:t>to</w:t>
      </w:r>
      <w:r>
        <w:rPr>
          <w:spacing w:val="-2"/>
          <w:sz w:val="19"/>
        </w:rPr>
        <w:t xml:space="preserve"> </w:t>
      </w:r>
      <w:r>
        <w:rPr>
          <w:sz w:val="19"/>
        </w:rPr>
        <w:t>a</w:t>
      </w:r>
      <w:r>
        <w:rPr>
          <w:spacing w:val="-4"/>
          <w:sz w:val="19"/>
        </w:rPr>
        <w:t xml:space="preserve"> </w:t>
      </w:r>
      <w:r>
        <w:rPr>
          <w:sz w:val="19"/>
        </w:rPr>
        <w:t>specific</w:t>
      </w:r>
      <w:r>
        <w:rPr>
          <w:spacing w:val="-3"/>
          <w:sz w:val="19"/>
        </w:rPr>
        <w:t xml:space="preserve"> </w:t>
      </w:r>
      <w:r>
        <w:rPr>
          <w:sz w:val="19"/>
        </w:rPr>
        <w:t>Prime</w:t>
      </w:r>
      <w:r>
        <w:rPr>
          <w:spacing w:val="-4"/>
          <w:sz w:val="19"/>
        </w:rPr>
        <w:t xml:space="preserve"> </w:t>
      </w:r>
      <w:r>
        <w:rPr>
          <w:sz w:val="19"/>
        </w:rPr>
        <w:t>Contract,</w:t>
      </w:r>
      <w:r>
        <w:rPr>
          <w:spacing w:val="-5"/>
          <w:sz w:val="19"/>
        </w:rPr>
        <w:t xml:space="preserve"> </w:t>
      </w:r>
      <w:r>
        <w:rPr>
          <w:sz w:val="19"/>
        </w:rPr>
        <w:t>the</w:t>
      </w:r>
      <w:r>
        <w:rPr>
          <w:spacing w:val="-6"/>
          <w:sz w:val="19"/>
        </w:rPr>
        <w:t xml:space="preserve"> </w:t>
      </w:r>
      <w:r>
        <w:rPr>
          <w:sz w:val="19"/>
        </w:rPr>
        <w:t>following</w:t>
      </w:r>
      <w:r>
        <w:rPr>
          <w:spacing w:val="-7"/>
          <w:sz w:val="19"/>
        </w:rPr>
        <w:t xml:space="preserve"> </w:t>
      </w:r>
      <w:r>
        <w:rPr>
          <w:sz w:val="19"/>
        </w:rPr>
        <w:t>additional</w:t>
      </w:r>
      <w:r>
        <w:rPr>
          <w:spacing w:val="-7"/>
          <w:sz w:val="19"/>
        </w:rPr>
        <w:t xml:space="preserve"> </w:t>
      </w:r>
      <w:r>
        <w:rPr>
          <w:sz w:val="19"/>
        </w:rPr>
        <w:t>Prime</w:t>
      </w:r>
      <w:r>
        <w:rPr>
          <w:spacing w:val="-6"/>
          <w:sz w:val="19"/>
        </w:rPr>
        <w:t xml:space="preserve"> </w:t>
      </w:r>
      <w:r>
        <w:rPr>
          <w:sz w:val="19"/>
        </w:rPr>
        <w:t>Contract</w:t>
      </w:r>
      <w:r>
        <w:rPr>
          <w:spacing w:val="-6"/>
          <w:sz w:val="19"/>
        </w:rPr>
        <w:t xml:space="preserve"> </w:t>
      </w:r>
      <w:r>
        <w:rPr>
          <w:sz w:val="19"/>
        </w:rPr>
        <w:t>Flow-Down</w:t>
      </w:r>
      <w:r>
        <w:rPr>
          <w:spacing w:val="-6"/>
          <w:sz w:val="19"/>
        </w:rPr>
        <w:t xml:space="preserve"> </w:t>
      </w:r>
      <w:r>
        <w:rPr>
          <w:sz w:val="19"/>
        </w:rPr>
        <w:t>Provisions apply to this</w:t>
      </w:r>
      <w:r>
        <w:rPr>
          <w:spacing w:val="-6"/>
          <w:sz w:val="19"/>
        </w:rPr>
        <w:t xml:space="preserve"> </w:t>
      </w:r>
      <w:r>
        <w:rPr>
          <w:sz w:val="19"/>
        </w:rPr>
        <w:t>Agreement</w:t>
      </w:r>
      <w:ins w:id="94" w:author="Holbrook, Sara" w:date="2019-11-01T12:29:00Z">
        <w:r w:rsidR="00704790">
          <w:rPr>
            <w:sz w:val="19"/>
          </w:rPr>
          <w:t>:</w:t>
        </w:r>
      </w:ins>
    </w:p>
    <w:p w14:paraId="7915D414" w14:textId="77777777" w:rsidR="00E03697" w:rsidRDefault="00E03697">
      <w:pPr>
        <w:pStyle w:val="BodyText"/>
        <w:spacing w:before="1"/>
        <w:rPr>
          <w:sz w:val="20"/>
        </w:rPr>
      </w:pPr>
    </w:p>
    <w:p w14:paraId="5575FF92" w14:textId="77777777" w:rsidR="00E03697" w:rsidRDefault="006E7F59">
      <w:pPr>
        <w:pStyle w:val="ListParagraph"/>
        <w:numPr>
          <w:ilvl w:val="2"/>
          <w:numId w:val="5"/>
        </w:numPr>
        <w:tabs>
          <w:tab w:val="left" w:pos="1541"/>
        </w:tabs>
        <w:spacing w:line="244" w:lineRule="auto"/>
        <w:ind w:left="820" w:right="155" w:firstLine="0"/>
        <w:rPr>
          <w:sz w:val="19"/>
        </w:rPr>
      </w:pPr>
      <w:r>
        <w:rPr>
          <w:sz w:val="19"/>
        </w:rPr>
        <w:t>If a specific Prime agreement is with a nonexempt Federal department or agency, the following specific contract</w:t>
      </w:r>
      <w:r>
        <w:rPr>
          <w:spacing w:val="-16"/>
          <w:sz w:val="19"/>
        </w:rPr>
        <w:t xml:space="preserve"> </w:t>
      </w:r>
      <w:r>
        <w:rPr>
          <w:sz w:val="19"/>
        </w:rPr>
        <w:t>provisions</w:t>
      </w:r>
      <w:r>
        <w:rPr>
          <w:spacing w:val="-15"/>
          <w:sz w:val="19"/>
        </w:rPr>
        <w:t xml:space="preserve"> </w:t>
      </w:r>
      <w:r>
        <w:rPr>
          <w:sz w:val="19"/>
        </w:rPr>
        <w:t>are</w:t>
      </w:r>
      <w:r>
        <w:rPr>
          <w:spacing w:val="-16"/>
          <w:sz w:val="19"/>
        </w:rPr>
        <w:t xml:space="preserve"> </w:t>
      </w:r>
      <w:r>
        <w:rPr>
          <w:sz w:val="19"/>
        </w:rPr>
        <w:t>required</w:t>
      </w:r>
      <w:r>
        <w:rPr>
          <w:spacing w:val="-14"/>
          <w:sz w:val="19"/>
        </w:rPr>
        <w:t xml:space="preserve"> </w:t>
      </w:r>
      <w:r>
        <w:rPr>
          <w:sz w:val="19"/>
        </w:rPr>
        <w:t>of</w:t>
      </w:r>
      <w:r>
        <w:rPr>
          <w:spacing w:val="-14"/>
          <w:sz w:val="19"/>
        </w:rPr>
        <w:t xml:space="preserve"> </w:t>
      </w:r>
      <w:r>
        <w:rPr>
          <w:sz w:val="19"/>
        </w:rPr>
        <w:t>all</w:t>
      </w:r>
      <w:r>
        <w:rPr>
          <w:spacing w:val="-15"/>
          <w:sz w:val="19"/>
        </w:rPr>
        <w:t xml:space="preserve"> </w:t>
      </w:r>
      <w:r>
        <w:rPr>
          <w:sz w:val="19"/>
        </w:rPr>
        <w:t>consultants</w:t>
      </w:r>
      <w:r>
        <w:rPr>
          <w:spacing w:val="-15"/>
          <w:sz w:val="19"/>
        </w:rPr>
        <w:t xml:space="preserve"> </w:t>
      </w:r>
      <w:r>
        <w:rPr>
          <w:sz w:val="19"/>
        </w:rPr>
        <w:t>and</w:t>
      </w:r>
      <w:r>
        <w:rPr>
          <w:spacing w:val="-15"/>
          <w:sz w:val="19"/>
        </w:rPr>
        <w:t xml:space="preserve"> </w:t>
      </w:r>
      <w:r>
        <w:rPr>
          <w:sz w:val="19"/>
        </w:rPr>
        <w:t>subconsultants</w:t>
      </w:r>
      <w:r>
        <w:rPr>
          <w:spacing w:val="-14"/>
          <w:sz w:val="19"/>
        </w:rPr>
        <w:t xml:space="preserve"> </w:t>
      </w:r>
      <w:r>
        <w:rPr>
          <w:sz w:val="19"/>
        </w:rPr>
        <w:t>with</w:t>
      </w:r>
      <w:r>
        <w:rPr>
          <w:spacing w:val="-15"/>
          <w:sz w:val="19"/>
        </w:rPr>
        <w:t xml:space="preserve"> </w:t>
      </w:r>
      <w:r>
        <w:rPr>
          <w:sz w:val="19"/>
        </w:rPr>
        <w:t>whom</w:t>
      </w:r>
      <w:r>
        <w:rPr>
          <w:spacing w:val="-19"/>
          <w:sz w:val="19"/>
        </w:rPr>
        <w:t xml:space="preserve"> </w:t>
      </w:r>
      <w:r>
        <w:rPr>
          <w:sz w:val="19"/>
        </w:rPr>
        <w:t>they</w:t>
      </w:r>
      <w:r>
        <w:rPr>
          <w:spacing w:val="-25"/>
          <w:sz w:val="19"/>
        </w:rPr>
        <w:t xml:space="preserve"> </w:t>
      </w:r>
      <w:r>
        <w:rPr>
          <w:sz w:val="19"/>
        </w:rPr>
        <w:t>do</w:t>
      </w:r>
      <w:r>
        <w:rPr>
          <w:spacing w:val="-19"/>
          <w:sz w:val="19"/>
        </w:rPr>
        <w:t xml:space="preserve"> </w:t>
      </w:r>
      <w:r>
        <w:rPr>
          <w:sz w:val="19"/>
        </w:rPr>
        <w:t>business,</w:t>
      </w:r>
      <w:r>
        <w:rPr>
          <w:spacing w:val="-19"/>
          <w:sz w:val="19"/>
        </w:rPr>
        <w:t xml:space="preserve"> </w:t>
      </w:r>
      <w:r>
        <w:rPr>
          <w:spacing w:val="-3"/>
          <w:sz w:val="19"/>
        </w:rPr>
        <w:t>including</w:t>
      </w:r>
      <w:r>
        <w:rPr>
          <w:spacing w:val="-21"/>
          <w:sz w:val="19"/>
        </w:rPr>
        <w:t xml:space="preserve"> </w:t>
      </w:r>
      <w:r>
        <w:rPr>
          <w:sz w:val="19"/>
        </w:rPr>
        <w:t>posting of the required Federal Notice, per Executive Order</w:t>
      </w:r>
      <w:r>
        <w:rPr>
          <w:spacing w:val="-5"/>
          <w:sz w:val="19"/>
        </w:rPr>
        <w:t xml:space="preserve"> </w:t>
      </w:r>
      <w:r>
        <w:rPr>
          <w:sz w:val="19"/>
        </w:rPr>
        <w:t>13496:</w:t>
      </w:r>
    </w:p>
    <w:p w14:paraId="2ADA6B11" w14:textId="77777777" w:rsidR="00E03697" w:rsidRDefault="006E7F59">
      <w:pPr>
        <w:pStyle w:val="BodyText"/>
        <w:tabs>
          <w:tab w:val="left" w:pos="2480"/>
          <w:tab w:val="left" w:pos="3358"/>
          <w:tab w:val="left" w:pos="4627"/>
          <w:tab w:val="left" w:pos="5370"/>
          <w:tab w:val="left" w:pos="6186"/>
          <w:tab w:val="left" w:pos="7234"/>
          <w:tab w:val="left" w:pos="7944"/>
          <w:tab w:val="left" w:pos="9325"/>
        </w:tabs>
        <w:spacing w:before="1" w:line="244" w:lineRule="auto"/>
        <w:ind w:left="820" w:right="155"/>
        <w:jc w:val="both"/>
      </w:pPr>
      <w:r>
        <w:t>During the term of this agreement, the subconsultant agrees to post a notice, of such size and in such form, and containing</w:t>
      </w:r>
      <w:r>
        <w:rPr>
          <w:spacing w:val="-17"/>
        </w:rPr>
        <w:t xml:space="preserve"> </w:t>
      </w:r>
      <w:r>
        <w:t>such</w:t>
      </w:r>
      <w:r>
        <w:rPr>
          <w:spacing w:val="-12"/>
        </w:rPr>
        <w:t xml:space="preserve"> </w:t>
      </w:r>
      <w:r>
        <w:t>content</w:t>
      </w:r>
      <w:r>
        <w:rPr>
          <w:spacing w:val="-15"/>
        </w:rPr>
        <w:t xml:space="preserve"> </w:t>
      </w:r>
      <w:r>
        <w:t>as</w:t>
      </w:r>
      <w:r>
        <w:rPr>
          <w:spacing w:val="-16"/>
        </w:rPr>
        <w:t xml:space="preserve"> </w:t>
      </w:r>
      <w:r>
        <w:t>the</w:t>
      </w:r>
      <w:r>
        <w:rPr>
          <w:spacing w:val="-15"/>
        </w:rPr>
        <w:t xml:space="preserve"> </w:t>
      </w:r>
      <w:r>
        <w:t>Secretary</w:t>
      </w:r>
      <w:r>
        <w:rPr>
          <w:spacing w:val="-20"/>
        </w:rPr>
        <w:t xml:space="preserve"> </w:t>
      </w:r>
      <w:r>
        <w:t>of</w:t>
      </w:r>
      <w:r>
        <w:rPr>
          <w:spacing w:val="-14"/>
        </w:rPr>
        <w:t xml:space="preserve"> </w:t>
      </w:r>
      <w:r>
        <w:t>Labor</w:t>
      </w:r>
      <w:r>
        <w:rPr>
          <w:spacing w:val="-16"/>
        </w:rPr>
        <w:t xml:space="preserve"> </w:t>
      </w:r>
      <w:r>
        <w:t>prescribed</w:t>
      </w:r>
      <w:r>
        <w:rPr>
          <w:spacing w:val="-14"/>
        </w:rPr>
        <w:t xml:space="preserve"> </w:t>
      </w:r>
      <w:r>
        <w:t>pursuant</w:t>
      </w:r>
      <w:r>
        <w:rPr>
          <w:spacing w:val="-15"/>
        </w:rPr>
        <w:t xml:space="preserve"> </w:t>
      </w:r>
      <w:r>
        <w:t>to</w:t>
      </w:r>
      <w:r>
        <w:rPr>
          <w:spacing w:val="-15"/>
        </w:rPr>
        <w:t xml:space="preserve"> </w:t>
      </w:r>
      <w:r>
        <w:t>Executive</w:t>
      </w:r>
      <w:r>
        <w:rPr>
          <w:spacing w:val="-19"/>
        </w:rPr>
        <w:t xml:space="preserve"> </w:t>
      </w:r>
      <w:r>
        <w:rPr>
          <w:spacing w:val="-3"/>
        </w:rPr>
        <w:t>Order</w:t>
      </w:r>
      <w:r>
        <w:rPr>
          <w:spacing w:val="-21"/>
        </w:rPr>
        <w:t xml:space="preserve"> </w:t>
      </w:r>
      <w:r>
        <w:t>13496</w:t>
      </w:r>
      <w:r>
        <w:rPr>
          <w:spacing w:val="-19"/>
        </w:rPr>
        <w:t xml:space="preserve"> </w:t>
      </w:r>
      <w:r>
        <w:t>of</w:t>
      </w:r>
      <w:r>
        <w:rPr>
          <w:spacing w:val="-18"/>
        </w:rPr>
        <w:t xml:space="preserve"> </w:t>
      </w:r>
      <w:r>
        <w:rPr>
          <w:spacing w:val="-3"/>
        </w:rPr>
        <w:t>January</w:t>
      </w:r>
      <w:r>
        <w:rPr>
          <w:spacing w:val="-25"/>
        </w:rPr>
        <w:t xml:space="preserve"> </w:t>
      </w:r>
      <w:r>
        <w:t>30,</w:t>
      </w:r>
      <w:r>
        <w:rPr>
          <w:spacing w:val="-19"/>
        </w:rPr>
        <w:t xml:space="preserve"> </w:t>
      </w:r>
      <w:r>
        <w:t>2009, “Notification of Employee Rights under Federal Labor Laws”, in conspicuous places in and about its plants and offices</w:t>
      </w:r>
      <w:r>
        <w:rPr>
          <w:spacing w:val="-15"/>
        </w:rPr>
        <w:t xml:space="preserve"> </w:t>
      </w:r>
      <w:r>
        <w:t>where</w:t>
      </w:r>
      <w:r>
        <w:rPr>
          <w:spacing w:val="-14"/>
        </w:rPr>
        <w:t xml:space="preserve"> </w:t>
      </w:r>
      <w:r>
        <w:t>employees</w:t>
      </w:r>
      <w:r>
        <w:rPr>
          <w:spacing w:val="-14"/>
        </w:rPr>
        <w:t xml:space="preserve"> </w:t>
      </w:r>
      <w:r>
        <w:t>covered</w:t>
      </w:r>
      <w:r>
        <w:rPr>
          <w:spacing w:val="-13"/>
        </w:rPr>
        <w:t xml:space="preserve"> </w:t>
      </w:r>
      <w:r>
        <w:t>by</w:t>
      </w:r>
      <w:r>
        <w:rPr>
          <w:spacing w:val="-20"/>
        </w:rPr>
        <w:t xml:space="preserve"> </w:t>
      </w:r>
      <w:r>
        <w:t>the</w:t>
      </w:r>
      <w:r>
        <w:rPr>
          <w:spacing w:val="-14"/>
        </w:rPr>
        <w:t xml:space="preserve"> </w:t>
      </w:r>
      <w:r>
        <w:t>National</w:t>
      </w:r>
      <w:r>
        <w:rPr>
          <w:spacing w:val="-14"/>
        </w:rPr>
        <w:t xml:space="preserve"> </w:t>
      </w:r>
      <w:r>
        <w:t>Labor</w:t>
      </w:r>
      <w:r>
        <w:rPr>
          <w:spacing w:val="-16"/>
        </w:rPr>
        <w:t xml:space="preserve"> </w:t>
      </w:r>
      <w:r>
        <w:t>Relations</w:t>
      </w:r>
      <w:r>
        <w:rPr>
          <w:spacing w:val="-18"/>
        </w:rPr>
        <w:t xml:space="preserve"> </w:t>
      </w:r>
      <w:r>
        <w:t>Act</w:t>
      </w:r>
      <w:r>
        <w:rPr>
          <w:spacing w:val="-18"/>
        </w:rPr>
        <w:t xml:space="preserve"> </w:t>
      </w:r>
      <w:r>
        <w:rPr>
          <w:spacing w:val="-3"/>
        </w:rPr>
        <w:t>engage</w:t>
      </w:r>
      <w:r>
        <w:rPr>
          <w:spacing w:val="-19"/>
        </w:rPr>
        <w:t xml:space="preserve"> </w:t>
      </w:r>
      <w:r>
        <w:t>in</w:t>
      </w:r>
      <w:r>
        <w:rPr>
          <w:spacing w:val="-18"/>
        </w:rPr>
        <w:t xml:space="preserve"> </w:t>
      </w:r>
      <w:r>
        <w:rPr>
          <w:spacing w:val="-3"/>
        </w:rPr>
        <w:t>activities</w:t>
      </w:r>
      <w:r>
        <w:rPr>
          <w:spacing w:val="-18"/>
        </w:rPr>
        <w:t xml:space="preserve"> </w:t>
      </w:r>
      <w:r>
        <w:rPr>
          <w:spacing w:val="-3"/>
        </w:rPr>
        <w:t>relating</w:t>
      </w:r>
      <w:r>
        <w:rPr>
          <w:spacing w:val="-20"/>
        </w:rPr>
        <w:t xml:space="preserve"> </w:t>
      </w:r>
      <w:r>
        <w:t>to</w:t>
      </w:r>
      <w:r>
        <w:rPr>
          <w:spacing w:val="-18"/>
        </w:rPr>
        <w:t xml:space="preserve"> </w:t>
      </w:r>
      <w:r>
        <w:t>the</w:t>
      </w:r>
      <w:r>
        <w:rPr>
          <w:spacing w:val="-19"/>
        </w:rPr>
        <w:t xml:space="preserve"> </w:t>
      </w:r>
      <w:r>
        <w:rPr>
          <w:spacing w:val="-3"/>
        </w:rPr>
        <w:t xml:space="preserve">performance </w:t>
      </w:r>
      <w:r>
        <w:t>of the contract, including all places where notices to employees are customarily posted both physically and electronically.</w:t>
      </w:r>
      <w:r>
        <w:tab/>
        <w:t>The</w:t>
      </w:r>
      <w:r>
        <w:tab/>
        <w:t>language</w:t>
      </w:r>
      <w:r>
        <w:tab/>
        <w:t>of</w:t>
      </w:r>
      <w:r>
        <w:tab/>
        <w:t>the</w:t>
      </w:r>
      <w:r>
        <w:tab/>
        <w:t>notice</w:t>
      </w:r>
      <w:r>
        <w:tab/>
        <w:t>is</w:t>
      </w:r>
      <w:r>
        <w:tab/>
        <w:t>prescribed</w:t>
      </w:r>
      <w:r>
        <w:tab/>
      </w:r>
      <w:r>
        <w:rPr>
          <w:spacing w:val="-13"/>
        </w:rPr>
        <w:t xml:space="preserve">at </w:t>
      </w:r>
      <w:hyperlink r:id="rId15">
        <w:r>
          <w:rPr>
            <w:color w:val="0000FF"/>
            <w:u w:val="single" w:color="0000FF"/>
          </w:rPr>
          <w:t>https://www.dol.gov/olms/regs/compliance/EO_Posters/EmployeeRightsPoster11x17_2019Final.pdf</w:t>
        </w:r>
        <w:r>
          <w:t>.</w:t>
        </w:r>
      </w:hyperlink>
    </w:p>
    <w:p w14:paraId="184A3BA7" w14:textId="77777777" w:rsidR="00E03697" w:rsidRDefault="00E03697">
      <w:pPr>
        <w:pStyle w:val="BodyText"/>
        <w:spacing w:before="1"/>
        <w:rPr>
          <w:sz w:val="12"/>
        </w:rPr>
      </w:pPr>
    </w:p>
    <w:p w14:paraId="72DF2C4A" w14:textId="77777777" w:rsidR="00E03697" w:rsidRDefault="006E7F59">
      <w:pPr>
        <w:pStyle w:val="ListParagraph"/>
        <w:numPr>
          <w:ilvl w:val="1"/>
          <w:numId w:val="5"/>
        </w:numPr>
        <w:tabs>
          <w:tab w:val="left" w:pos="820"/>
          <w:tab w:val="left" w:pos="821"/>
        </w:tabs>
        <w:spacing w:before="92"/>
        <w:rPr>
          <w:sz w:val="19"/>
        </w:rPr>
      </w:pPr>
      <w:r>
        <w:rPr>
          <w:sz w:val="19"/>
        </w:rPr>
        <w:t>The following additional Special Conditions apply to this</w:t>
      </w:r>
      <w:r>
        <w:rPr>
          <w:spacing w:val="-5"/>
          <w:sz w:val="19"/>
        </w:rPr>
        <w:t xml:space="preserve"> </w:t>
      </w:r>
      <w:r>
        <w:rPr>
          <w:sz w:val="19"/>
        </w:rPr>
        <w:t>Agreement:</w:t>
      </w:r>
    </w:p>
    <w:p w14:paraId="76B2FCAE" w14:textId="77777777" w:rsidR="00E03697" w:rsidRDefault="00E03697">
      <w:pPr>
        <w:pStyle w:val="BodyText"/>
        <w:spacing w:before="3"/>
        <w:rPr>
          <w:sz w:val="20"/>
        </w:rPr>
      </w:pPr>
    </w:p>
    <w:p w14:paraId="4B948B55" w14:textId="77777777" w:rsidR="00E03697" w:rsidRDefault="006E7F59">
      <w:pPr>
        <w:pStyle w:val="ListParagraph"/>
        <w:numPr>
          <w:ilvl w:val="2"/>
          <w:numId w:val="5"/>
        </w:numPr>
        <w:tabs>
          <w:tab w:val="left" w:pos="1540"/>
          <w:tab w:val="left" w:pos="1541"/>
        </w:tabs>
        <w:spacing w:line="244" w:lineRule="auto"/>
        <w:ind w:right="168"/>
        <w:rPr>
          <w:sz w:val="19"/>
        </w:rPr>
      </w:pPr>
      <w:r>
        <w:rPr>
          <w:sz w:val="19"/>
        </w:rPr>
        <w:t xml:space="preserve">Key Personnel - </w:t>
      </w:r>
      <w:r>
        <w:rPr>
          <w:sz w:val="19"/>
          <w:u w:val="single"/>
        </w:rPr>
        <w:t>No substitution of key personnel is allowed without the prior written authorization of Consultant. Key Personnel shall be as specified in each</w:t>
      </w:r>
      <w:r>
        <w:rPr>
          <w:spacing w:val="-6"/>
          <w:sz w:val="19"/>
          <w:u w:val="single"/>
        </w:rPr>
        <w:t xml:space="preserve"> </w:t>
      </w:r>
      <w:r>
        <w:rPr>
          <w:sz w:val="19"/>
          <w:u w:val="single"/>
        </w:rPr>
        <w:t>WOAM.</w:t>
      </w:r>
    </w:p>
    <w:p w14:paraId="7798FE45" w14:textId="77777777" w:rsidR="00E03697" w:rsidRDefault="00E03697">
      <w:pPr>
        <w:pStyle w:val="BodyText"/>
        <w:spacing w:before="3"/>
      </w:pPr>
    </w:p>
    <w:p w14:paraId="47E368BB" w14:textId="77777777" w:rsidR="0063110A" w:rsidRDefault="006E7F59">
      <w:pPr>
        <w:pStyle w:val="Heading1"/>
        <w:spacing w:line="247" w:lineRule="auto"/>
        <w:ind w:left="3276" w:right="2953" w:firstLine="998"/>
        <w:rPr>
          <w:u w:val="single"/>
        </w:rPr>
      </w:pPr>
      <w:r>
        <w:rPr>
          <w:u w:val="single"/>
        </w:rPr>
        <w:lastRenderedPageBreak/>
        <w:t>ARTICLE 6</w:t>
      </w:r>
    </w:p>
    <w:p w14:paraId="0078049E" w14:textId="51EB3880" w:rsidR="0063110A" w:rsidRDefault="006E7F59">
      <w:pPr>
        <w:pStyle w:val="Heading1"/>
        <w:spacing w:line="247" w:lineRule="auto"/>
        <w:ind w:left="3276" w:right="2953" w:firstLine="998"/>
      </w:pPr>
      <w:r>
        <w:t xml:space="preserve"> </w:t>
      </w:r>
    </w:p>
    <w:p w14:paraId="435F9C38" w14:textId="2C3ECE2B" w:rsidR="00E03697" w:rsidRDefault="006E7F59" w:rsidP="0063110A">
      <w:pPr>
        <w:pStyle w:val="Heading1"/>
        <w:spacing w:line="247" w:lineRule="auto"/>
        <w:ind w:left="3276" w:right="2953"/>
      </w:pPr>
      <w:r>
        <w:t>TERMINATION OF AGREEMENT</w:t>
      </w:r>
    </w:p>
    <w:p w14:paraId="45F8F3A0" w14:textId="77777777" w:rsidR="00E03697" w:rsidRDefault="00E03697">
      <w:pPr>
        <w:pStyle w:val="BodyText"/>
        <w:spacing w:before="6"/>
        <w:rPr>
          <w:b/>
        </w:rPr>
      </w:pPr>
    </w:p>
    <w:p w14:paraId="7AA70E73" w14:textId="7B016C0D" w:rsidR="00E03697" w:rsidRDefault="006E7F59" w:rsidP="002854F1">
      <w:pPr>
        <w:pStyle w:val="ListParagraph"/>
        <w:numPr>
          <w:ilvl w:val="1"/>
          <w:numId w:val="4"/>
        </w:numPr>
        <w:tabs>
          <w:tab w:val="left" w:pos="821"/>
        </w:tabs>
        <w:spacing w:line="244" w:lineRule="auto"/>
        <w:ind w:right="153"/>
        <w:rPr>
          <w:sz w:val="19"/>
        </w:rPr>
      </w:pPr>
      <w:r>
        <w:rPr>
          <w:sz w:val="19"/>
        </w:rPr>
        <w:t>This Agreement may be terminated by the Consultant should the Subconsultant fail substantially to perform in accordance with the terms of this Agreement</w:t>
      </w:r>
      <w:ins w:id="95" w:author="Hall, Rhonda" w:date="2019-11-05T10:08:00Z">
        <w:r w:rsidR="005042A1">
          <w:rPr>
            <w:sz w:val="19"/>
          </w:rPr>
          <w:t xml:space="preserve">; </w:t>
        </w:r>
        <w:r w:rsidR="005042A1" w:rsidRPr="005B0291">
          <w:rPr>
            <w:sz w:val="19"/>
          </w:rPr>
          <w:t xml:space="preserve">provided, however, the </w:t>
        </w:r>
        <w:r w:rsidR="005042A1">
          <w:rPr>
            <w:sz w:val="19"/>
          </w:rPr>
          <w:t>Subco</w:t>
        </w:r>
      </w:ins>
      <w:ins w:id="96" w:author="Hall, Rhonda" w:date="2019-11-05T10:09:00Z">
        <w:r w:rsidR="005B0291">
          <w:rPr>
            <w:sz w:val="19"/>
          </w:rPr>
          <w:t xml:space="preserve">nsultant </w:t>
        </w:r>
      </w:ins>
      <w:ins w:id="97" w:author="Hall, Rhonda" w:date="2019-11-05T10:08:00Z">
        <w:r w:rsidR="005042A1" w:rsidRPr="005B0291">
          <w:rPr>
            <w:sz w:val="19"/>
          </w:rPr>
          <w:t xml:space="preserve">shall have five (5) calendar days from the receipt of the termination notice to cure or to submit a plan for cure acceptable to the </w:t>
        </w:r>
      </w:ins>
      <w:proofErr w:type="spellStart"/>
      <w:ins w:id="98" w:author="Hall, Rhonda" w:date="2019-11-05T10:09:00Z">
        <w:r w:rsidR="005B0291">
          <w:rPr>
            <w:sz w:val="19"/>
          </w:rPr>
          <w:t>Consultant.</w:t>
        </w:r>
      </w:ins>
      <w:del w:id="99" w:author="Hall, Rhonda" w:date="2019-11-05T10:08:00Z">
        <w:r w:rsidDel="005042A1">
          <w:rPr>
            <w:sz w:val="19"/>
          </w:rPr>
          <w:delText xml:space="preserve"> </w:delText>
        </w:r>
      </w:del>
      <w:r>
        <w:rPr>
          <w:sz w:val="19"/>
        </w:rPr>
        <w:t>The</w:t>
      </w:r>
      <w:proofErr w:type="spellEnd"/>
      <w:r>
        <w:rPr>
          <w:sz w:val="19"/>
        </w:rPr>
        <w:t xml:space="preserve"> Consultant shall have all rights to recover damages </w:t>
      </w:r>
      <w:r>
        <w:rPr>
          <w:spacing w:val="4"/>
          <w:sz w:val="19"/>
        </w:rPr>
        <w:t xml:space="preserve">due </w:t>
      </w:r>
      <w:r>
        <w:rPr>
          <w:sz w:val="19"/>
        </w:rPr>
        <w:t>to said failure</w:t>
      </w:r>
      <w:r>
        <w:rPr>
          <w:spacing w:val="-13"/>
          <w:sz w:val="19"/>
        </w:rPr>
        <w:t xml:space="preserve"> </w:t>
      </w:r>
      <w:r>
        <w:rPr>
          <w:sz w:val="19"/>
        </w:rPr>
        <w:t>to</w:t>
      </w:r>
      <w:r>
        <w:rPr>
          <w:spacing w:val="-12"/>
          <w:sz w:val="19"/>
        </w:rPr>
        <w:t xml:space="preserve"> </w:t>
      </w:r>
      <w:r>
        <w:rPr>
          <w:sz w:val="19"/>
        </w:rPr>
        <w:t>perform</w:t>
      </w:r>
      <w:r>
        <w:rPr>
          <w:spacing w:val="-14"/>
          <w:sz w:val="19"/>
        </w:rPr>
        <w:t xml:space="preserve"> </w:t>
      </w:r>
      <w:r>
        <w:rPr>
          <w:sz w:val="19"/>
        </w:rPr>
        <w:t>by</w:t>
      </w:r>
      <w:r>
        <w:rPr>
          <w:spacing w:val="-18"/>
          <w:sz w:val="19"/>
        </w:rPr>
        <w:t xml:space="preserve"> </w:t>
      </w:r>
      <w:r>
        <w:rPr>
          <w:sz w:val="19"/>
        </w:rPr>
        <w:t>Subconsultant.</w:t>
      </w:r>
      <w:r>
        <w:rPr>
          <w:spacing w:val="23"/>
          <w:sz w:val="19"/>
        </w:rPr>
        <w:t xml:space="preserve"> </w:t>
      </w:r>
      <w:r>
        <w:rPr>
          <w:sz w:val="19"/>
        </w:rPr>
        <w:t>In</w:t>
      </w:r>
      <w:r>
        <w:rPr>
          <w:spacing w:val="-12"/>
          <w:sz w:val="19"/>
        </w:rPr>
        <w:t xml:space="preserve"> </w:t>
      </w:r>
      <w:r>
        <w:rPr>
          <w:sz w:val="19"/>
        </w:rPr>
        <w:t>the</w:t>
      </w:r>
      <w:r>
        <w:rPr>
          <w:spacing w:val="-13"/>
          <w:sz w:val="19"/>
        </w:rPr>
        <w:t xml:space="preserve"> </w:t>
      </w:r>
      <w:r>
        <w:rPr>
          <w:sz w:val="19"/>
        </w:rPr>
        <w:t>event</w:t>
      </w:r>
      <w:r>
        <w:rPr>
          <w:spacing w:val="-8"/>
          <w:sz w:val="19"/>
        </w:rPr>
        <w:t xml:space="preserve"> </w:t>
      </w:r>
      <w:r>
        <w:rPr>
          <w:sz w:val="19"/>
        </w:rPr>
        <w:t>said</w:t>
      </w:r>
      <w:r>
        <w:rPr>
          <w:spacing w:val="-12"/>
          <w:sz w:val="19"/>
        </w:rPr>
        <w:t xml:space="preserve"> </w:t>
      </w:r>
      <w:r>
        <w:rPr>
          <w:sz w:val="19"/>
        </w:rPr>
        <w:t>termination</w:t>
      </w:r>
      <w:r>
        <w:rPr>
          <w:spacing w:val="-12"/>
          <w:sz w:val="19"/>
        </w:rPr>
        <w:t xml:space="preserve"> </w:t>
      </w:r>
      <w:r>
        <w:rPr>
          <w:sz w:val="19"/>
        </w:rPr>
        <w:t>shall</w:t>
      </w:r>
      <w:r>
        <w:rPr>
          <w:spacing w:val="-12"/>
          <w:sz w:val="19"/>
        </w:rPr>
        <w:t xml:space="preserve"> </w:t>
      </w:r>
      <w:r>
        <w:rPr>
          <w:sz w:val="19"/>
        </w:rPr>
        <w:t>be</w:t>
      </w:r>
      <w:r>
        <w:rPr>
          <w:spacing w:val="-13"/>
          <w:sz w:val="19"/>
        </w:rPr>
        <w:t xml:space="preserve"> </w:t>
      </w:r>
      <w:r>
        <w:rPr>
          <w:spacing w:val="-3"/>
          <w:sz w:val="19"/>
        </w:rPr>
        <w:t>determined</w:t>
      </w:r>
      <w:r>
        <w:rPr>
          <w:spacing w:val="-17"/>
          <w:sz w:val="19"/>
        </w:rPr>
        <w:t xml:space="preserve"> </w:t>
      </w:r>
      <w:r>
        <w:rPr>
          <w:sz w:val="19"/>
        </w:rPr>
        <w:t>not</w:t>
      </w:r>
      <w:r>
        <w:rPr>
          <w:spacing w:val="-17"/>
          <w:sz w:val="19"/>
        </w:rPr>
        <w:t xml:space="preserve"> </w:t>
      </w:r>
      <w:r>
        <w:rPr>
          <w:sz w:val="19"/>
        </w:rPr>
        <w:t>to</w:t>
      </w:r>
      <w:r>
        <w:rPr>
          <w:spacing w:val="-17"/>
          <w:sz w:val="19"/>
        </w:rPr>
        <w:t xml:space="preserve"> </w:t>
      </w:r>
      <w:r>
        <w:rPr>
          <w:sz w:val="19"/>
        </w:rPr>
        <w:t>be</w:t>
      </w:r>
      <w:r>
        <w:rPr>
          <w:spacing w:val="-18"/>
          <w:sz w:val="19"/>
        </w:rPr>
        <w:t xml:space="preserve"> </w:t>
      </w:r>
      <w:r>
        <w:rPr>
          <w:sz w:val="19"/>
        </w:rPr>
        <w:t>for</w:t>
      </w:r>
      <w:r>
        <w:rPr>
          <w:spacing w:val="-18"/>
          <w:sz w:val="19"/>
        </w:rPr>
        <w:t xml:space="preserve"> </w:t>
      </w:r>
      <w:r>
        <w:rPr>
          <w:spacing w:val="-3"/>
          <w:sz w:val="19"/>
        </w:rPr>
        <w:t>substantial</w:t>
      </w:r>
      <w:r>
        <w:rPr>
          <w:spacing w:val="-18"/>
          <w:sz w:val="19"/>
        </w:rPr>
        <w:t xml:space="preserve"> </w:t>
      </w:r>
      <w:r>
        <w:rPr>
          <w:spacing w:val="-3"/>
          <w:sz w:val="19"/>
        </w:rPr>
        <w:t xml:space="preserve">failure </w:t>
      </w:r>
      <w:r>
        <w:rPr>
          <w:sz w:val="19"/>
        </w:rPr>
        <w:t>to perform, such termination shall be deemed a termination for convenience under Article</w:t>
      </w:r>
      <w:r>
        <w:rPr>
          <w:spacing w:val="-8"/>
          <w:sz w:val="19"/>
        </w:rPr>
        <w:t xml:space="preserve"> </w:t>
      </w:r>
      <w:r>
        <w:rPr>
          <w:sz w:val="19"/>
        </w:rPr>
        <w:t>6.2.</w:t>
      </w:r>
    </w:p>
    <w:p w14:paraId="75E23CFF" w14:textId="77777777" w:rsidR="00E03697" w:rsidRDefault="00E03697">
      <w:pPr>
        <w:pStyle w:val="BodyText"/>
        <w:rPr>
          <w:sz w:val="20"/>
        </w:rPr>
      </w:pPr>
    </w:p>
    <w:p w14:paraId="0B1076D1" w14:textId="764ECF64" w:rsidR="00A80E8D" w:rsidRPr="001155C4" w:rsidRDefault="006E7F59" w:rsidP="001155C4">
      <w:pPr>
        <w:pStyle w:val="ListParagraph"/>
        <w:numPr>
          <w:ilvl w:val="1"/>
          <w:numId w:val="4"/>
        </w:numPr>
        <w:tabs>
          <w:tab w:val="left" w:pos="821"/>
        </w:tabs>
        <w:spacing w:line="244" w:lineRule="auto"/>
        <w:ind w:right="153"/>
        <w:rPr>
          <w:ins w:id="100" w:author="Holbrook, Sara" w:date="2019-11-01T14:07:00Z"/>
        </w:rPr>
      </w:pPr>
      <w:r>
        <w:rPr>
          <w:sz w:val="19"/>
        </w:rPr>
        <w:t>This</w:t>
      </w:r>
      <w:r>
        <w:rPr>
          <w:spacing w:val="-14"/>
          <w:sz w:val="19"/>
        </w:rPr>
        <w:t xml:space="preserve"> </w:t>
      </w:r>
      <w:r>
        <w:rPr>
          <w:sz w:val="19"/>
        </w:rPr>
        <w:t>Agreement</w:t>
      </w:r>
      <w:r>
        <w:rPr>
          <w:spacing w:val="-15"/>
          <w:sz w:val="19"/>
        </w:rPr>
        <w:t xml:space="preserve"> </w:t>
      </w:r>
      <w:r>
        <w:rPr>
          <w:sz w:val="19"/>
        </w:rPr>
        <w:t>may</w:t>
      </w:r>
      <w:r>
        <w:rPr>
          <w:spacing w:val="-20"/>
          <w:sz w:val="19"/>
        </w:rPr>
        <w:t xml:space="preserve"> </w:t>
      </w:r>
      <w:r>
        <w:rPr>
          <w:sz w:val="19"/>
        </w:rPr>
        <w:t>be</w:t>
      </w:r>
      <w:r>
        <w:rPr>
          <w:spacing w:val="-13"/>
          <w:sz w:val="19"/>
        </w:rPr>
        <w:t xml:space="preserve"> </w:t>
      </w:r>
      <w:r>
        <w:rPr>
          <w:sz w:val="19"/>
        </w:rPr>
        <w:t>terminated</w:t>
      </w:r>
      <w:r>
        <w:rPr>
          <w:spacing w:val="-13"/>
          <w:sz w:val="19"/>
        </w:rPr>
        <w:t xml:space="preserve"> </w:t>
      </w:r>
      <w:r>
        <w:rPr>
          <w:sz w:val="19"/>
        </w:rPr>
        <w:t>for</w:t>
      </w:r>
      <w:r>
        <w:rPr>
          <w:spacing w:val="-16"/>
          <w:sz w:val="19"/>
        </w:rPr>
        <w:t xml:space="preserve"> </w:t>
      </w:r>
      <w:r>
        <w:rPr>
          <w:sz w:val="19"/>
        </w:rPr>
        <w:t>convenience</w:t>
      </w:r>
      <w:r>
        <w:rPr>
          <w:spacing w:val="-15"/>
          <w:sz w:val="19"/>
        </w:rPr>
        <w:t xml:space="preserve"> </w:t>
      </w:r>
      <w:r>
        <w:rPr>
          <w:sz w:val="19"/>
        </w:rPr>
        <w:t>by</w:t>
      </w:r>
      <w:r>
        <w:rPr>
          <w:spacing w:val="-20"/>
          <w:sz w:val="19"/>
        </w:rPr>
        <w:t xml:space="preserve"> </w:t>
      </w:r>
      <w:r>
        <w:rPr>
          <w:sz w:val="19"/>
        </w:rPr>
        <w:t>the</w:t>
      </w:r>
      <w:r>
        <w:rPr>
          <w:spacing w:val="-14"/>
          <w:sz w:val="19"/>
        </w:rPr>
        <w:t xml:space="preserve"> </w:t>
      </w:r>
      <w:r>
        <w:rPr>
          <w:sz w:val="19"/>
        </w:rPr>
        <w:t>Consultant</w:t>
      </w:r>
      <w:r>
        <w:rPr>
          <w:spacing w:val="-15"/>
          <w:sz w:val="19"/>
        </w:rPr>
        <w:t xml:space="preserve"> </w:t>
      </w:r>
      <w:r>
        <w:rPr>
          <w:sz w:val="19"/>
        </w:rPr>
        <w:t>upon</w:t>
      </w:r>
      <w:r>
        <w:rPr>
          <w:spacing w:val="-14"/>
          <w:sz w:val="19"/>
        </w:rPr>
        <w:t xml:space="preserve"> </w:t>
      </w:r>
      <w:r>
        <w:rPr>
          <w:sz w:val="19"/>
        </w:rPr>
        <w:t>at</w:t>
      </w:r>
      <w:r>
        <w:rPr>
          <w:spacing w:val="-14"/>
          <w:sz w:val="19"/>
        </w:rPr>
        <w:t xml:space="preserve"> </w:t>
      </w:r>
      <w:r>
        <w:rPr>
          <w:sz w:val="19"/>
        </w:rPr>
        <w:t>least</w:t>
      </w:r>
      <w:r>
        <w:rPr>
          <w:spacing w:val="-14"/>
          <w:sz w:val="19"/>
        </w:rPr>
        <w:t xml:space="preserve"> </w:t>
      </w:r>
      <w:r>
        <w:rPr>
          <w:sz w:val="19"/>
        </w:rPr>
        <w:t>ten</w:t>
      </w:r>
      <w:r>
        <w:rPr>
          <w:spacing w:val="-18"/>
          <w:sz w:val="19"/>
        </w:rPr>
        <w:t xml:space="preserve"> </w:t>
      </w:r>
      <w:r>
        <w:rPr>
          <w:sz w:val="19"/>
        </w:rPr>
        <w:t>(10)</w:t>
      </w:r>
      <w:r>
        <w:rPr>
          <w:spacing w:val="-21"/>
          <w:sz w:val="19"/>
        </w:rPr>
        <w:t xml:space="preserve"> </w:t>
      </w:r>
      <w:r>
        <w:rPr>
          <w:spacing w:val="-4"/>
          <w:sz w:val="19"/>
        </w:rPr>
        <w:t>days</w:t>
      </w:r>
      <w:r>
        <w:rPr>
          <w:spacing w:val="-18"/>
          <w:sz w:val="19"/>
        </w:rPr>
        <w:t xml:space="preserve"> </w:t>
      </w:r>
      <w:r>
        <w:rPr>
          <w:spacing w:val="-3"/>
          <w:sz w:val="19"/>
        </w:rPr>
        <w:t>written</w:t>
      </w:r>
      <w:r>
        <w:rPr>
          <w:spacing w:val="-17"/>
          <w:sz w:val="19"/>
        </w:rPr>
        <w:t xml:space="preserve"> </w:t>
      </w:r>
      <w:r>
        <w:rPr>
          <w:spacing w:val="-3"/>
          <w:sz w:val="19"/>
        </w:rPr>
        <w:t>notice</w:t>
      </w:r>
      <w:r>
        <w:rPr>
          <w:spacing w:val="-20"/>
          <w:sz w:val="19"/>
        </w:rPr>
        <w:t xml:space="preserve"> </w:t>
      </w:r>
      <w:r>
        <w:rPr>
          <w:sz w:val="19"/>
        </w:rPr>
        <w:t>to</w:t>
      </w:r>
      <w:r>
        <w:rPr>
          <w:spacing w:val="-18"/>
          <w:sz w:val="19"/>
        </w:rPr>
        <w:t xml:space="preserve"> </w:t>
      </w:r>
      <w:r>
        <w:rPr>
          <w:sz w:val="19"/>
        </w:rPr>
        <w:t>the Subconsultant</w:t>
      </w:r>
      <w:ins w:id="101" w:author="Holbrook, Sara" w:date="2019-11-01T14:07:00Z">
        <w:r w:rsidR="00A80E8D" w:rsidRPr="001155C4">
          <w:rPr>
            <w:sz w:val="19"/>
          </w:rPr>
          <w:t xml:space="preserve"> under this </w:t>
        </w:r>
      </w:ins>
      <w:ins w:id="102" w:author="Schossow, Frances" w:date="2019-11-06T10:44:00Z">
        <w:r w:rsidR="008547F1">
          <w:rPr>
            <w:sz w:val="19"/>
          </w:rPr>
          <w:t>Agreement</w:t>
        </w:r>
      </w:ins>
      <w:ins w:id="103" w:author="Holbrook, Sara" w:date="2019-11-01T14:07:00Z">
        <w:r w:rsidR="00A80E8D" w:rsidRPr="001155C4">
          <w:rPr>
            <w:sz w:val="19"/>
          </w:rPr>
          <w:t xml:space="preserve"> in whole, or in part. The </w:t>
        </w:r>
      </w:ins>
      <w:ins w:id="104" w:author="Holbrook, Sara" w:date="2019-11-01T14:09:00Z">
        <w:r w:rsidR="00E83593">
          <w:rPr>
            <w:sz w:val="19"/>
          </w:rPr>
          <w:t>C</w:t>
        </w:r>
      </w:ins>
      <w:ins w:id="105" w:author="Schossow, Frances" w:date="2019-11-06T13:04:00Z">
        <w:r w:rsidR="002652B6">
          <w:rPr>
            <w:sz w:val="19"/>
          </w:rPr>
          <w:t>onsultant</w:t>
        </w:r>
      </w:ins>
      <w:ins w:id="106" w:author="Holbrook, Sara" w:date="2019-11-01T14:07:00Z">
        <w:r w:rsidR="00A80E8D" w:rsidRPr="001155C4">
          <w:rPr>
            <w:sz w:val="19"/>
          </w:rPr>
          <w:t xml:space="preserve"> shall terminate by delivering to the Subcon</w:t>
        </w:r>
      </w:ins>
      <w:ins w:id="107" w:author="Schossow, Frances" w:date="2019-11-06T10:45:00Z">
        <w:r w:rsidR="008547F1">
          <w:rPr>
            <w:sz w:val="19"/>
          </w:rPr>
          <w:t>sultant</w:t>
        </w:r>
      </w:ins>
      <w:ins w:id="108" w:author="Holbrook, Sara" w:date="2019-11-01T14:07:00Z">
        <w:r w:rsidR="00A80E8D" w:rsidRPr="001155C4">
          <w:rPr>
            <w:sz w:val="19"/>
          </w:rPr>
          <w:t xml:space="preserve"> a Notice of Termination specifying the extent of termination and the effective date. Upon notice of termination, Subcon</w:t>
        </w:r>
      </w:ins>
      <w:ins w:id="109" w:author="Schossow, Frances" w:date="2019-11-06T10:46:00Z">
        <w:r w:rsidR="008547F1">
          <w:rPr>
            <w:sz w:val="19"/>
          </w:rPr>
          <w:t>sultant</w:t>
        </w:r>
      </w:ins>
      <w:ins w:id="110" w:author="Holbrook, Sara" w:date="2019-11-01T14:07:00Z">
        <w:r w:rsidR="00A80E8D" w:rsidRPr="001155C4">
          <w:rPr>
            <w:sz w:val="19"/>
          </w:rPr>
          <w:t xml:space="preserve"> shall cease performance immediately and provide a settlement proposal to the </w:t>
        </w:r>
      </w:ins>
      <w:ins w:id="111" w:author="Holbrook, Sara" w:date="2019-11-01T14:09:00Z">
        <w:r w:rsidR="002B051F">
          <w:rPr>
            <w:sz w:val="19"/>
          </w:rPr>
          <w:t>C</w:t>
        </w:r>
      </w:ins>
      <w:ins w:id="112" w:author="Schossow, Frances" w:date="2019-11-06T13:05:00Z">
        <w:r w:rsidR="002652B6">
          <w:rPr>
            <w:sz w:val="19"/>
          </w:rPr>
          <w:t>onsultant</w:t>
        </w:r>
      </w:ins>
      <w:ins w:id="113" w:author="Holbrook, Sara" w:date="2019-11-01T14:07:00Z">
        <w:r w:rsidR="00A80E8D" w:rsidRPr="001155C4">
          <w:rPr>
            <w:sz w:val="19"/>
          </w:rPr>
          <w:t xml:space="preserve"> with </w:t>
        </w:r>
        <w:r w:rsidR="00A80E8D">
          <w:rPr>
            <w:sz w:val="19"/>
          </w:rPr>
          <w:t>sixty (</w:t>
        </w:r>
        <w:r w:rsidR="00A80E8D" w:rsidRPr="001155C4">
          <w:rPr>
            <w:sz w:val="19"/>
          </w:rPr>
          <w:t>60</w:t>
        </w:r>
        <w:r w:rsidR="00A80E8D">
          <w:rPr>
            <w:sz w:val="19"/>
          </w:rPr>
          <w:t>)</w:t>
        </w:r>
        <w:r w:rsidR="00A80E8D" w:rsidRPr="001155C4">
          <w:rPr>
            <w:sz w:val="19"/>
          </w:rPr>
          <w:t xml:space="preserve"> days of notification. Termination fees shall include all labor and ODC costs associated with performance, Subcon</w:t>
        </w:r>
      </w:ins>
      <w:ins w:id="114" w:author="Schossow, Frances" w:date="2019-11-06T10:46:00Z">
        <w:r w:rsidR="008547F1">
          <w:rPr>
            <w:sz w:val="19"/>
          </w:rPr>
          <w:t>sultan</w:t>
        </w:r>
      </w:ins>
      <w:ins w:id="115" w:author="Schossow, Frances" w:date="2019-11-06T10:47:00Z">
        <w:r w:rsidR="008547F1">
          <w:rPr>
            <w:sz w:val="19"/>
          </w:rPr>
          <w:t>t’s</w:t>
        </w:r>
      </w:ins>
      <w:ins w:id="116" w:author="Holbrook, Sara" w:date="2019-11-01T14:07:00Z">
        <w:r w:rsidR="00A80E8D" w:rsidRPr="001155C4">
          <w:rPr>
            <w:sz w:val="19"/>
          </w:rPr>
          <w:t xml:space="preserve"> approved indirect rates, and reasonable fee. Subcon</w:t>
        </w:r>
      </w:ins>
      <w:ins w:id="117" w:author="Schossow, Frances" w:date="2019-11-06T10:47:00Z">
        <w:r w:rsidR="008547F1">
          <w:rPr>
            <w:sz w:val="19"/>
          </w:rPr>
          <w:t>sultant</w:t>
        </w:r>
      </w:ins>
      <w:ins w:id="118" w:author="Holbrook, Sara" w:date="2019-11-01T14:07:00Z">
        <w:r w:rsidR="00A80E8D" w:rsidRPr="001155C4">
          <w:rPr>
            <w:sz w:val="19"/>
          </w:rPr>
          <w:t xml:space="preserve"> shall provide deliverables to the </w:t>
        </w:r>
      </w:ins>
      <w:ins w:id="119" w:author="Holbrook, Sara" w:date="2019-11-01T14:10:00Z">
        <w:r w:rsidR="002B051F">
          <w:rPr>
            <w:sz w:val="19"/>
          </w:rPr>
          <w:t>Client</w:t>
        </w:r>
      </w:ins>
      <w:ins w:id="120" w:author="Holbrook, Sara" w:date="2019-11-01T14:07:00Z">
        <w:r w:rsidR="00A80E8D" w:rsidRPr="001155C4">
          <w:rPr>
            <w:sz w:val="19"/>
          </w:rPr>
          <w:t xml:space="preserve"> in an “as is” condition at the date of the termination.  </w:t>
        </w:r>
      </w:ins>
    </w:p>
    <w:p w14:paraId="4A931F57" w14:textId="4AE3331C" w:rsidR="00AC2865" w:rsidRDefault="00AC2865" w:rsidP="00AC2865">
      <w:pPr>
        <w:tabs>
          <w:tab w:val="left" w:pos="821"/>
        </w:tabs>
        <w:spacing w:line="244" w:lineRule="auto"/>
        <w:ind w:left="820" w:right="153"/>
        <w:rPr>
          <w:ins w:id="121" w:author="Schossow, Frances" w:date="2019-11-07T09:55:00Z"/>
          <w:sz w:val="19"/>
        </w:rPr>
      </w:pPr>
    </w:p>
    <w:p w14:paraId="034B0025" w14:textId="3FE1AF42" w:rsidR="00E03697" w:rsidRPr="001155C4" w:rsidRDefault="00AC2865" w:rsidP="00AC2865">
      <w:pPr>
        <w:tabs>
          <w:tab w:val="left" w:pos="821"/>
        </w:tabs>
        <w:spacing w:line="244" w:lineRule="auto"/>
        <w:ind w:left="820" w:right="153"/>
        <w:rPr>
          <w:sz w:val="19"/>
        </w:rPr>
      </w:pPr>
      <w:ins w:id="122" w:author="Schossow, Frances" w:date="2019-11-07T09:55:00Z">
        <w:r>
          <w:rPr>
            <w:sz w:val="19"/>
          </w:rPr>
          <w:tab/>
        </w:r>
      </w:ins>
      <w:del w:id="123" w:author="Holbrook, Sara" w:date="2019-11-01T14:07:00Z">
        <w:r w:rsidR="006E7F59" w:rsidRPr="001155C4" w:rsidDel="00A80E8D">
          <w:rPr>
            <w:sz w:val="19"/>
          </w:rPr>
          <w:delText>Consultant</w:delText>
        </w:r>
        <w:r w:rsidR="006E7F59" w:rsidRPr="001155C4" w:rsidDel="00A80E8D">
          <w:rPr>
            <w:spacing w:val="-8"/>
            <w:sz w:val="19"/>
          </w:rPr>
          <w:delText xml:space="preserve"> </w:delText>
        </w:r>
        <w:r w:rsidR="006E7F59" w:rsidRPr="001155C4" w:rsidDel="00A80E8D">
          <w:rPr>
            <w:sz w:val="19"/>
          </w:rPr>
          <w:delText>shall</w:delText>
        </w:r>
        <w:r w:rsidR="006E7F59" w:rsidRPr="001155C4" w:rsidDel="00A80E8D">
          <w:rPr>
            <w:spacing w:val="-8"/>
            <w:sz w:val="19"/>
          </w:rPr>
          <w:delText xml:space="preserve"> </w:delText>
        </w:r>
        <w:r w:rsidR="006E7F59" w:rsidRPr="001155C4" w:rsidDel="00A80E8D">
          <w:rPr>
            <w:sz w:val="19"/>
          </w:rPr>
          <w:delText>have</w:delText>
        </w:r>
        <w:r w:rsidR="006E7F59" w:rsidRPr="001155C4" w:rsidDel="00A80E8D">
          <w:rPr>
            <w:spacing w:val="-9"/>
            <w:sz w:val="19"/>
          </w:rPr>
          <w:delText xml:space="preserve"> </w:delText>
        </w:r>
        <w:r w:rsidR="006E7F59" w:rsidRPr="001155C4" w:rsidDel="00A80E8D">
          <w:rPr>
            <w:sz w:val="19"/>
          </w:rPr>
          <w:delText>the</w:delText>
        </w:r>
        <w:r w:rsidR="006E7F59" w:rsidRPr="001155C4" w:rsidDel="00A80E8D">
          <w:rPr>
            <w:spacing w:val="-8"/>
            <w:sz w:val="19"/>
          </w:rPr>
          <w:delText xml:space="preserve"> </w:delText>
        </w:r>
        <w:r w:rsidR="006E7F59" w:rsidRPr="001155C4" w:rsidDel="00A80E8D">
          <w:rPr>
            <w:sz w:val="19"/>
          </w:rPr>
          <w:delText>right</w:delText>
        </w:r>
        <w:r w:rsidR="006E7F59" w:rsidRPr="001155C4" w:rsidDel="00A80E8D">
          <w:rPr>
            <w:spacing w:val="-8"/>
            <w:sz w:val="19"/>
          </w:rPr>
          <w:delText xml:space="preserve"> </w:delText>
        </w:r>
        <w:r w:rsidR="006E7F59" w:rsidRPr="001155C4" w:rsidDel="00A80E8D">
          <w:rPr>
            <w:sz w:val="19"/>
          </w:rPr>
          <w:delText>to</w:delText>
        </w:r>
        <w:r w:rsidR="006E7F59" w:rsidRPr="001155C4" w:rsidDel="00A80E8D">
          <w:rPr>
            <w:spacing w:val="-8"/>
            <w:sz w:val="19"/>
          </w:rPr>
          <w:delText xml:space="preserve"> </w:delText>
        </w:r>
        <w:r w:rsidR="006E7F59" w:rsidRPr="001155C4" w:rsidDel="00A80E8D">
          <w:rPr>
            <w:sz w:val="19"/>
          </w:rPr>
          <w:delText>terminate</w:delText>
        </w:r>
        <w:r w:rsidR="006E7F59" w:rsidRPr="001155C4" w:rsidDel="00A80E8D">
          <w:rPr>
            <w:spacing w:val="-8"/>
            <w:sz w:val="19"/>
          </w:rPr>
          <w:delText xml:space="preserve"> </w:delText>
        </w:r>
        <w:r w:rsidR="006E7F59" w:rsidRPr="001155C4" w:rsidDel="00A80E8D">
          <w:rPr>
            <w:sz w:val="19"/>
          </w:rPr>
          <w:delText>this</w:delText>
        </w:r>
        <w:r w:rsidR="006E7F59" w:rsidRPr="001155C4" w:rsidDel="00A80E8D">
          <w:rPr>
            <w:spacing w:val="-8"/>
            <w:sz w:val="19"/>
          </w:rPr>
          <w:delText xml:space="preserve"> </w:delText>
        </w:r>
        <w:r w:rsidR="006E7F59" w:rsidRPr="001155C4" w:rsidDel="00A80E8D">
          <w:rPr>
            <w:sz w:val="19"/>
          </w:rPr>
          <w:delText>Agreement</w:delText>
        </w:r>
        <w:r w:rsidR="006E7F59" w:rsidRPr="001155C4" w:rsidDel="00A80E8D">
          <w:rPr>
            <w:spacing w:val="-9"/>
            <w:sz w:val="19"/>
          </w:rPr>
          <w:delText xml:space="preserve"> </w:delText>
        </w:r>
        <w:r w:rsidR="006E7F59" w:rsidRPr="001155C4" w:rsidDel="00A80E8D">
          <w:rPr>
            <w:sz w:val="19"/>
          </w:rPr>
          <w:delText>at</w:delText>
        </w:r>
        <w:r w:rsidR="006E7F59" w:rsidRPr="001155C4" w:rsidDel="00A80E8D">
          <w:rPr>
            <w:spacing w:val="-8"/>
            <w:sz w:val="19"/>
          </w:rPr>
          <w:delText xml:space="preserve"> </w:delText>
        </w:r>
        <w:r w:rsidR="006E7F59" w:rsidRPr="001155C4" w:rsidDel="00A80E8D">
          <w:rPr>
            <w:sz w:val="19"/>
          </w:rPr>
          <w:delText>any</w:delText>
        </w:r>
        <w:r w:rsidR="006E7F59" w:rsidRPr="001155C4" w:rsidDel="00A80E8D">
          <w:rPr>
            <w:spacing w:val="-14"/>
            <w:sz w:val="19"/>
          </w:rPr>
          <w:delText xml:space="preserve"> </w:delText>
        </w:r>
        <w:r w:rsidR="006E7F59" w:rsidRPr="001155C4" w:rsidDel="00A80E8D">
          <w:rPr>
            <w:sz w:val="19"/>
          </w:rPr>
          <w:delText>time</w:delText>
        </w:r>
        <w:r w:rsidR="006E7F59" w:rsidRPr="001155C4" w:rsidDel="00A80E8D">
          <w:rPr>
            <w:spacing w:val="-11"/>
            <w:sz w:val="19"/>
          </w:rPr>
          <w:delText xml:space="preserve"> </w:delText>
        </w:r>
        <w:r w:rsidR="006E7F59" w:rsidRPr="001155C4" w:rsidDel="00A80E8D">
          <w:rPr>
            <w:sz w:val="19"/>
          </w:rPr>
          <w:delText>and</w:delText>
        </w:r>
        <w:r w:rsidR="006E7F59" w:rsidRPr="001155C4" w:rsidDel="00A80E8D">
          <w:rPr>
            <w:spacing w:val="-10"/>
            <w:sz w:val="19"/>
          </w:rPr>
          <w:delText xml:space="preserve"> </w:delText>
        </w:r>
        <w:r w:rsidR="006E7F59" w:rsidRPr="001155C4" w:rsidDel="00A80E8D">
          <w:rPr>
            <w:sz w:val="19"/>
          </w:rPr>
          <w:delText>for</w:delText>
        </w:r>
        <w:r w:rsidR="006E7F59" w:rsidRPr="001155C4" w:rsidDel="00A80E8D">
          <w:rPr>
            <w:spacing w:val="-12"/>
            <w:sz w:val="19"/>
          </w:rPr>
          <w:delText xml:space="preserve"> </w:delText>
        </w:r>
        <w:r w:rsidR="006E7F59" w:rsidRPr="001155C4" w:rsidDel="00A80E8D">
          <w:rPr>
            <w:sz w:val="19"/>
          </w:rPr>
          <w:delText>any</w:delText>
        </w:r>
        <w:r w:rsidR="006E7F59" w:rsidRPr="001155C4" w:rsidDel="00A80E8D">
          <w:rPr>
            <w:spacing w:val="-17"/>
            <w:sz w:val="19"/>
          </w:rPr>
          <w:delText xml:space="preserve"> </w:delText>
        </w:r>
        <w:r w:rsidR="006E7F59" w:rsidRPr="001155C4" w:rsidDel="00A80E8D">
          <w:rPr>
            <w:sz w:val="19"/>
          </w:rPr>
          <w:delText>reason</w:delText>
        </w:r>
        <w:r w:rsidR="006E7F59" w:rsidRPr="001155C4" w:rsidDel="00A80E8D">
          <w:rPr>
            <w:spacing w:val="-10"/>
            <w:sz w:val="19"/>
          </w:rPr>
          <w:delText xml:space="preserve"> </w:delText>
        </w:r>
        <w:r w:rsidR="006E7F59" w:rsidRPr="001155C4" w:rsidDel="00A80E8D">
          <w:rPr>
            <w:sz w:val="19"/>
          </w:rPr>
          <w:delText>and</w:delText>
        </w:r>
        <w:r w:rsidR="006E7F59" w:rsidRPr="001155C4" w:rsidDel="00A80E8D">
          <w:rPr>
            <w:spacing w:val="-10"/>
            <w:sz w:val="19"/>
          </w:rPr>
          <w:delText xml:space="preserve"> </w:delText>
        </w:r>
        <w:r w:rsidR="006E7F59" w:rsidRPr="001155C4" w:rsidDel="00A80E8D">
          <w:rPr>
            <w:sz w:val="19"/>
          </w:rPr>
          <w:delText>such action shall in no event be deemed a breach of contract by Consultant.</w:delText>
        </w:r>
      </w:del>
    </w:p>
    <w:p w14:paraId="6F514881" w14:textId="77777777" w:rsidR="00E03697" w:rsidRDefault="00E03697">
      <w:pPr>
        <w:pStyle w:val="BodyText"/>
        <w:spacing w:before="1"/>
        <w:rPr>
          <w:sz w:val="20"/>
        </w:rPr>
      </w:pPr>
    </w:p>
    <w:p w14:paraId="05398051" w14:textId="44D404BF" w:rsidR="00E03697" w:rsidRDefault="006E7F59" w:rsidP="00653A92">
      <w:pPr>
        <w:pStyle w:val="ListParagraph"/>
        <w:numPr>
          <w:ilvl w:val="1"/>
          <w:numId w:val="4"/>
        </w:numPr>
        <w:tabs>
          <w:tab w:val="left" w:pos="821"/>
        </w:tabs>
        <w:spacing w:before="80" w:line="244" w:lineRule="auto"/>
        <w:ind w:right="153"/>
      </w:pPr>
      <w:r>
        <w:rPr>
          <w:sz w:val="19"/>
        </w:rPr>
        <w:t>Upon</w:t>
      </w:r>
      <w:r w:rsidRPr="00653A92">
        <w:rPr>
          <w:spacing w:val="-13"/>
          <w:sz w:val="19"/>
        </w:rPr>
        <w:t xml:space="preserve"> </w:t>
      </w:r>
      <w:r>
        <w:rPr>
          <w:sz w:val="19"/>
        </w:rPr>
        <w:t>receipt</w:t>
      </w:r>
      <w:r w:rsidRPr="00653A92">
        <w:rPr>
          <w:spacing w:val="-13"/>
          <w:sz w:val="19"/>
        </w:rPr>
        <w:t xml:space="preserve"> </w:t>
      </w:r>
      <w:r>
        <w:rPr>
          <w:sz w:val="19"/>
        </w:rPr>
        <w:t>of</w:t>
      </w:r>
      <w:r w:rsidRPr="00653A92">
        <w:rPr>
          <w:spacing w:val="-11"/>
          <w:sz w:val="19"/>
        </w:rPr>
        <w:t xml:space="preserve"> </w:t>
      </w:r>
      <w:r>
        <w:rPr>
          <w:sz w:val="19"/>
        </w:rPr>
        <w:t>a</w:t>
      </w:r>
      <w:r w:rsidRPr="00653A92">
        <w:rPr>
          <w:spacing w:val="-14"/>
          <w:sz w:val="19"/>
        </w:rPr>
        <w:t xml:space="preserve"> </w:t>
      </w:r>
      <w:r>
        <w:rPr>
          <w:sz w:val="19"/>
        </w:rPr>
        <w:t>termination</w:t>
      </w:r>
      <w:r w:rsidRPr="00653A92">
        <w:rPr>
          <w:spacing w:val="-12"/>
          <w:sz w:val="19"/>
        </w:rPr>
        <w:t xml:space="preserve"> </w:t>
      </w:r>
      <w:r>
        <w:rPr>
          <w:sz w:val="19"/>
        </w:rPr>
        <w:t>notice</w:t>
      </w:r>
      <w:r w:rsidRPr="00653A92">
        <w:rPr>
          <w:spacing w:val="-13"/>
          <w:sz w:val="19"/>
        </w:rPr>
        <w:t xml:space="preserve"> </w:t>
      </w:r>
      <w:r>
        <w:rPr>
          <w:sz w:val="19"/>
        </w:rPr>
        <w:t>Subconsultant</w:t>
      </w:r>
      <w:r w:rsidRPr="00653A92">
        <w:rPr>
          <w:spacing w:val="-13"/>
          <w:sz w:val="19"/>
        </w:rPr>
        <w:t xml:space="preserve"> </w:t>
      </w:r>
      <w:r>
        <w:rPr>
          <w:sz w:val="19"/>
        </w:rPr>
        <w:t>shall</w:t>
      </w:r>
      <w:r w:rsidRPr="00653A92">
        <w:rPr>
          <w:spacing w:val="-13"/>
          <w:sz w:val="19"/>
        </w:rPr>
        <w:t xml:space="preserve"> </w:t>
      </w:r>
      <w:r>
        <w:rPr>
          <w:sz w:val="19"/>
        </w:rPr>
        <w:t>immediately</w:t>
      </w:r>
      <w:r w:rsidRPr="00653A92">
        <w:rPr>
          <w:spacing w:val="-19"/>
          <w:sz w:val="19"/>
        </w:rPr>
        <w:t xml:space="preserve"> </w:t>
      </w:r>
      <w:r>
        <w:rPr>
          <w:sz w:val="19"/>
        </w:rPr>
        <w:t>discontinue</w:t>
      </w:r>
      <w:r w:rsidRPr="00653A92">
        <w:rPr>
          <w:spacing w:val="-13"/>
          <w:sz w:val="19"/>
        </w:rPr>
        <w:t xml:space="preserve"> </w:t>
      </w:r>
      <w:r>
        <w:rPr>
          <w:sz w:val="19"/>
        </w:rPr>
        <w:t>all</w:t>
      </w:r>
      <w:r w:rsidRPr="00653A92">
        <w:rPr>
          <w:spacing w:val="-18"/>
          <w:sz w:val="19"/>
        </w:rPr>
        <w:t xml:space="preserve"> </w:t>
      </w:r>
      <w:r w:rsidRPr="00653A92">
        <w:rPr>
          <w:spacing w:val="-3"/>
          <w:sz w:val="19"/>
        </w:rPr>
        <w:t>Services</w:t>
      </w:r>
      <w:r w:rsidRPr="00653A92">
        <w:rPr>
          <w:spacing w:val="-17"/>
          <w:sz w:val="19"/>
        </w:rPr>
        <w:t xml:space="preserve"> </w:t>
      </w:r>
      <w:r w:rsidRPr="00653A92">
        <w:rPr>
          <w:spacing w:val="-3"/>
          <w:sz w:val="19"/>
        </w:rPr>
        <w:t>affected</w:t>
      </w:r>
      <w:r w:rsidRPr="00653A92">
        <w:rPr>
          <w:spacing w:val="-17"/>
          <w:sz w:val="19"/>
        </w:rPr>
        <w:t xml:space="preserve"> </w:t>
      </w:r>
      <w:r>
        <w:rPr>
          <w:sz w:val="19"/>
        </w:rPr>
        <w:t>and</w:t>
      </w:r>
      <w:r w:rsidRPr="00653A92">
        <w:rPr>
          <w:spacing w:val="-17"/>
          <w:sz w:val="19"/>
        </w:rPr>
        <w:t xml:space="preserve"> </w:t>
      </w:r>
      <w:r w:rsidRPr="00653A92">
        <w:rPr>
          <w:spacing w:val="-3"/>
          <w:sz w:val="19"/>
        </w:rPr>
        <w:t>deliver</w:t>
      </w:r>
      <w:r w:rsidRPr="00653A92">
        <w:rPr>
          <w:spacing w:val="-19"/>
          <w:sz w:val="19"/>
        </w:rPr>
        <w:t xml:space="preserve"> </w:t>
      </w:r>
      <w:r>
        <w:rPr>
          <w:sz w:val="19"/>
        </w:rPr>
        <w:t>to Consultant all original data, drawings, reports, summaries and other information and materials generated in performing</w:t>
      </w:r>
      <w:r w:rsidRPr="00653A92">
        <w:rPr>
          <w:spacing w:val="-15"/>
          <w:sz w:val="19"/>
        </w:rPr>
        <w:t xml:space="preserve"> </w:t>
      </w:r>
      <w:r>
        <w:rPr>
          <w:sz w:val="19"/>
        </w:rPr>
        <w:t>Services</w:t>
      </w:r>
      <w:r w:rsidRPr="00653A92">
        <w:rPr>
          <w:spacing w:val="-14"/>
          <w:sz w:val="19"/>
        </w:rPr>
        <w:t xml:space="preserve"> </w:t>
      </w:r>
      <w:r>
        <w:rPr>
          <w:sz w:val="19"/>
        </w:rPr>
        <w:t>on</w:t>
      </w:r>
      <w:r w:rsidRPr="00653A92">
        <w:rPr>
          <w:spacing w:val="-13"/>
          <w:sz w:val="19"/>
        </w:rPr>
        <w:t xml:space="preserve"> </w:t>
      </w:r>
      <w:r>
        <w:rPr>
          <w:sz w:val="19"/>
        </w:rPr>
        <w:t>the</w:t>
      </w:r>
      <w:r w:rsidRPr="00653A92">
        <w:rPr>
          <w:spacing w:val="-14"/>
          <w:sz w:val="19"/>
        </w:rPr>
        <w:t xml:space="preserve"> </w:t>
      </w:r>
      <w:r>
        <w:rPr>
          <w:sz w:val="19"/>
        </w:rPr>
        <w:t>Project.</w:t>
      </w:r>
      <w:r w:rsidRPr="00653A92">
        <w:rPr>
          <w:spacing w:val="20"/>
          <w:sz w:val="19"/>
        </w:rPr>
        <w:t xml:space="preserve"> </w:t>
      </w:r>
      <w:r>
        <w:rPr>
          <w:sz w:val="19"/>
        </w:rPr>
        <w:t>In</w:t>
      </w:r>
      <w:r w:rsidRPr="00653A92">
        <w:rPr>
          <w:spacing w:val="-13"/>
          <w:sz w:val="19"/>
        </w:rPr>
        <w:t xml:space="preserve"> </w:t>
      </w:r>
      <w:r>
        <w:rPr>
          <w:sz w:val="19"/>
        </w:rPr>
        <w:t>the</w:t>
      </w:r>
      <w:r w:rsidRPr="00653A92">
        <w:rPr>
          <w:spacing w:val="-14"/>
          <w:sz w:val="19"/>
        </w:rPr>
        <w:t xml:space="preserve"> </w:t>
      </w:r>
      <w:r>
        <w:rPr>
          <w:sz w:val="19"/>
        </w:rPr>
        <w:t>event</w:t>
      </w:r>
      <w:r w:rsidRPr="00653A92">
        <w:rPr>
          <w:spacing w:val="-14"/>
          <w:sz w:val="19"/>
        </w:rPr>
        <w:t xml:space="preserve"> </w:t>
      </w:r>
      <w:r>
        <w:rPr>
          <w:sz w:val="19"/>
        </w:rPr>
        <w:t>of</w:t>
      </w:r>
      <w:r w:rsidRPr="00653A92">
        <w:rPr>
          <w:spacing w:val="-9"/>
          <w:sz w:val="19"/>
        </w:rPr>
        <w:t xml:space="preserve"> </w:t>
      </w:r>
      <w:r>
        <w:rPr>
          <w:sz w:val="19"/>
        </w:rPr>
        <w:t>termination</w:t>
      </w:r>
      <w:r w:rsidRPr="00653A92">
        <w:rPr>
          <w:spacing w:val="-13"/>
          <w:sz w:val="19"/>
        </w:rPr>
        <w:t xml:space="preserve"> </w:t>
      </w:r>
      <w:r>
        <w:rPr>
          <w:sz w:val="19"/>
        </w:rPr>
        <w:t>not</w:t>
      </w:r>
      <w:r w:rsidRPr="00653A92">
        <w:rPr>
          <w:spacing w:val="-14"/>
          <w:sz w:val="19"/>
        </w:rPr>
        <w:t xml:space="preserve"> </w:t>
      </w:r>
      <w:r>
        <w:rPr>
          <w:sz w:val="19"/>
        </w:rPr>
        <w:t>the</w:t>
      </w:r>
      <w:r w:rsidRPr="00653A92">
        <w:rPr>
          <w:spacing w:val="-14"/>
          <w:sz w:val="19"/>
        </w:rPr>
        <w:t xml:space="preserve"> </w:t>
      </w:r>
      <w:r>
        <w:rPr>
          <w:sz w:val="19"/>
        </w:rPr>
        <w:t>fault</w:t>
      </w:r>
      <w:r w:rsidRPr="00653A92">
        <w:rPr>
          <w:spacing w:val="-14"/>
          <w:sz w:val="19"/>
        </w:rPr>
        <w:t xml:space="preserve"> </w:t>
      </w:r>
      <w:r>
        <w:rPr>
          <w:sz w:val="19"/>
        </w:rPr>
        <w:t>of</w:t>
      </w:r>
      <w:r w:rsidRPr="00653A92">
        <w:rPr>
          <w:spacing w:val="-12"/>
          <w:sz w:val="19"/>
        </w:rPr>
        <w:t xml:space="preserve"> </w:t>
      </w:r>
      <w:r>
        <w:rPr>
          <w:sz w:val="19"/>
        </w:rPr>
        <w:t>the</w:t>
      </w:r>
      <w:r w:rsidRPr="00653A92">
        <w:rPr>
          <w:spacing w:val="-14"/>
          <w:sz w:val="19"/>
        </w:rPr>
        <w:t xml:space="preserve"> </w:t>
      </w:r>
      <w:r>
        <w:rPr>
          <w:sz w:val="19"/>
        </w:rPr>
        <w:t>Subconsultant,</w:t>
      </w:r>
      <w:r w:rsidRPr="00653A92">
        <w:rPr>
          <w:spacing w:val="-13"/>
          <w:sz w:val="19"/>
        </w:rPr>
        <w:t xml:space="preserve"> </w:t>
      </w:r>
      <w:r>
        <w:rPr>
          <w:sz w:val="19"/>
        </w:rPr>
        <w:t>the</w:t>
      </w:r>
      <w:r w:rsidRPr="00653A92">
        <w:rPr>
          <w:spacing w:val="-14"/>
          <w:sz w:val="19"/>
        </w:rPr>
        <w:t xml:space="preserve"> </w:t>
      </w:r>
      <w:r>
        <w:rPr>
          <w:sz w:val="19"/>
        </w:rPr>
        <w:t>Subconsultant shall</w:t>
      </w:r>
      <w:r w:rsidRPr="00653A92">
        <w:rPr>
          <w:spacing w:val="-15"/>
          <w:sz w:val="19"/>
        </w:rPr>
        <w:t xml:space="preserve"> </w:t>
      </w:r>
      <w:r>
        <w:rPr>
          <w:sz w:val="19"/>
        </w:rPr>
        <w:t>be</w:t>
      </w:r>
      <w:r w:rsidRPr="00653A92">
        <w:rPr>
          <w:spacing w:val="-15"/>
          <w:sz w:val="19"/>
        </w:rPr>
        <w:t xml:space="preserve"> </w:t>
      </w:r>
      <w:r>
        <w:rPr>
          <w:sz w:val="19"/>
        </w:rPr>
        <w:t>compensated</w:t>
      </w:r>
      <w:r w:rsidRPr="00653A92">
        <w:rPr>
          <w:spacing w:val="-13"/>
          <w:sz w:val="19"/>
        </w:rPr>
        <w:t xml:space="preserve"> </w:t>
      </w:r>
      <w:r>
        <w:rPr>
          <w:sz w:val="19"/>
        </w:rPr>
        <w:t>for</w:t>
      </w:r>
      <w:r w:rsidRPr="00653A92">
        <w:rPr>
          <w:spacing w:val="-16"/>
          <w:sz w:val="19"/>
        </w:rPr>
        <w:t xml:space="preserve"> </w:t>
      </w:r>
      <w:r>
        <w:rPr>
          <w:sz w:val="19"/>
        </w:rPr>
        <w:t>all</w:t>
      </w:r>
      <w:r w:rsidRPr="00653A92">
        <w:rPr>
          <w:spacing w:val="-15"/>
          <w:sz w:val="19"/>
        </w:rPr>
        <w:t xml:space="preserve"> </w:t>
      </w:r>
      <w:r>
        <w:rPr>
          <w:sz w:val="19"/>
        </w:rPr>
        <w:t>authorized</w:t>
      </w:r>
      <w:r w:rsidRPr="00653A92">
        <w:rPr>
          <w:spacing w:val="-13"/>
          <w:sz w:val="19"/>
        </w:rPr>
        <w:t xml:space="preserve"> </w:t>
      </w:r>
      <w:r>
        <w:rPr>
          <w:sz w:val="19"/>
        </w:rPr>
        <w:t>Services</w:t>
      </w:r>
      <w:r w:rsidRPr="00653A92">
        <w:rPr>
          <w:spacing w:val="-15"/>
          <w:sz w:val="19"/>
        </w:rPr>
        <w:t xml:space="preserve"> </w:t>
      </w:r>
      <w:r>
        <w:rPr>
          <w:sz w:val="19"/>
        </w:rPr>
        <w:t>performed</w:t>
      </w:r>
      <w:r w:rsidRPr="00653A92">
        <w:rPr>
          <w:spacing w:val="-14"/>
          <w:sz w:val="19"/>
        </w:rPr>
        <w:t xml:space="preserve"> </w:t>
      </w:r>
      <w:r>
        <w:rPr>
          <w:sz w:val="19"/>
        </w:rPr>
        <w:t>to</w:t>
      </w:r>
      <w:r w:rsidRPr="00653A92">
        <w:rPr>
          <w:spacing w:val="-13"/>
          <w:sz w:val="19"/>
        </w:rPr>
        <w:t xml:space="preserve"> </w:t>
      </w:r>
      <w:r>
        <w:rPr>
          <w:sz w:val="19"/>
        </w:rPr>
        <w:t>date</w:t>
      </w:r>
      <w:r w:rsidRPr="00653A92">
        <w:rPr>
          <w:spacing w:val="-15"/>
          <w:sz w:val="19"/>
        </w:rPr>
        <w:t xml:space="preserve"> </w:t>
      </w:r>
      <w:r>
        <w:rPr>
          <w:sz w:val="19"/>
        </w:rPr>
        <w:t>of</w:t>
      </w:r>
      <w:r w:rsidRPr="00653A92">
        <w:rPr>
          <w:spacing w:val="-13"/>
          <w:sz w:val="19"/>
        </w:rPr>
        <w:t xml:space="preserve"> </w:t>
      </w:r>
      <w:r>
        <w:rPr>
          <w:sz w:val="19"/>
        </w:rPr>
        <w:t>termination.</w:t>
      </w:r>
      <w:r w:rsidRPr="00653A92">
        <w:rPr>
          <w:spacing w:val="13"/>
          <w:sz w:val="19"/>
        </w:rPr>
        <w:t xml:space="preserve"> </w:t>
      </w:r>
      <w:r w:rsidRPr="00653A92">
        <w:rPr>
          <w:spacing w:val="-3"/>
          <w:sz w:val="19"/>
        </w:rPr>
        <w:t>In</w:t>
      </w:r>
      <w:r w:rsidRPr="00653A92">
        <w:rPr>
          <w:spacing w:val="-19"/>
          <w:sz w:val="19"/>
        </w:rPr>
        <w:t xml:space="preserve"> </w:t>
      </w:r>
      <w:r>
        <w:rPr>
          <w:sz w:val="19"/>
        </w:rPr>
        <w:t>the</w:t>
      </w:r>
      <w:r w:rsidRPr="00653A92">
        <w:rPr>
          <w:spacing w:val="-19"/>
          <w:sz w:val="19"/>
        </w:rPr>
        <w:t xml:space="preserve"> </w:t>
      </w:r>
      <w:r w:rsidRPr="00653A92">
        <w:rPr>
          <w:spacing w:val="-3"/>
          <w:sz w:val="19"/>
        </w:rPr>
        <w:t>event</w:t>
      </w:r>
      <w:r w:rsidRPr="00653A92">
        <w:rPr>
          <w:spacing w:val="-19"/>
          <w:sz w:val="19"/>
        </w:rPr>
        <w:t xml:space="preserve"> </w:t>
      </w:r>
      <w:r>
        <w:rPr>
          <w:sz w:val="19"/>
        </w:rPr>
        <w:t>of</w:t>
      </w:r>
      <w:r w:rsidRPr="00653A92">
        <w:rPr>
          <w:spacing w:val="-17"/>
          <w:sz w:val="19"/>
        </w:rPr>
        <w:t xml:space="preserve"> </w:t>
      </w:r>
      <w:r w:rsidRPr="00653A92">
        <w:rPr>
          <w:spacing w:val="-3"/>
          <w:sz w:val="19"/>
        </w:rPr>
        <w:t>termination</w:t>
      </w:r>
      <w:r w:rsidRPr="00653A92">
        <w:rPr>
          <w:spacing w:val="-19"/>
          <w:sz w:val="19"/>
        </w:rPr>
        <w:t xml:space="preserve"> </w:t>
      </w:r>
      <w:r>
        <w:rPr>
          <w:sz w:val="19"/>
        </w:rPr>
        <w:t>for</w:t>
      </w:r>
      <w:r w:rsidRPr="00653A92">
        <w:rPr>
          <w:spacing w:val="-20"/>
          <w:sz w:val="19"/>
        </w:rPr>
        <w:t xml:space="preserve"> </w:t>
      </w:r>
      <w:r>
        <w:rPr>
          <w:sz w:val="19"/>
        </w:rPr>
        <w:t>any</w:t>
      </w:r>
      <w:ins w:id="124" w:author="Hall, Rhonda" w:date="2019-11-05T10:01:00Z">
        <w:r w:rsidR="00653A92">
          <w:rPr>
            <w:sz w:val="19"/>
          </w:rPr>
          <w:t xml:space="preserve"> </w:t>
        </w:r>
      </w:ins>
      <w:r w:rsidRPr="001E3D32">
        <w:rPr>
          <w:sz w:val="19"/>
          <w:szCs w:val="19"/>
        </w:rPr>
        <w:t>reason,</w:t>
      </w:r>
      <w:r w:rsidRPr="001E3D32">
        <w:rPr>
          <w:spacing w:val="-8"/>
          <w:sz w:val="19"/>
          <w:szCs w:val="19"/>
        </w:rPr>
        <w:t xml:space="preserve"> </w:t>
      </w:r>
      <w:r w:rsidRPr="001E3D32">
        <w:rPr>
          <w:sz w:val="19"/>
          <w:szCs w:val="19"/>
        </w:rPr>
        <w:t>the</w:t>
      </w:r>
      <w:r w:rsidRPr="001E3D32">
        <w:rPr>
          <w:spacing w:val="-11"/>
          <w:sz w:val="19"/>
          <w:szCs w:val="19"/>
        </w:rPr>
        <w:t xml:space="preserve"> </w:t>
      </w:r>
      <w:r w:rsidRPr="001E3D32">
        <w:rPr>
          <w:sz w:val="19"/>
          <w:szCs w:val="19"/>
        </w:rPr>
        <w:t>Subconsultant</w:t>
      </w:r>
      <w:r w:rsidRPr="001E3D32">
        <w:rPr>
          <w:spacing w:val="-10"/>
          <w:sz w:val="19"/>
          <w:szCs w:val="19"/>
        </w:rPr>
        <w:t xml:space="preserve"> </w:t>
      </w:r>
      <w:r w:rsidRPr="001E3D32">
        <w:rPr>
          <w:sz w:val="19"/>
          <w:szCs w:val="19"/>
        </w:rPr>
        <w:t>agrees</w:t>
      </w:r>
      <w:r w:rsidRPr="001E3D32">
        <w:rPr>
          <w:spacing w:val="-9"/>
          <w:sz w:val="19"/>
          <w:szCs w:val="19"/>
        </w:rPr>
        <w:t xml:space="preserve"> </w:t>
      </w:r>
      <w:r w:rsidRPr="001E3D32">
        <w:rPr>
          <w:sz w:val="19"/>
          <w:szCs w:val="19"/>
        </w:rPr>
        <w:t>that</w:t>
      </w:r>
      <w:r w:rsidRPr="001E3D32">
        <w:rPr>
          <w:spacing w:val="-11"/>
          <w:sz w:val="19"/>
          <w:szCs w:val="19"/>
        </w:rPr>
        <w:t xml:space="preserve"> </w:t>
      </w:r>
      <w:r w:rsidRPr="001E3D32">
        <w:rPr>
          <w:sz w:val="19"/>
          <w:szCs w:val="19"/>
        </w:rPr>
        <w:t>it</w:t>
      </w:r>
      <w:r w:rsidRPr="001E3D32">
        <w:rPr>
          <w:spacing w:val="-10"/>
          <w:sz w:val="19"/>
          <w:szCs w:val="19"/>
        </w:rPr>
        <w:t xml:space="preserve"> </w:t>
      </w:r>
      <w:r w:rsidRPr="001E3D32">
        <w:rPr>
          <w:sz w:val="19"/>
          <w:szCs w:val="19"/>
        </w:rPr>
        <w:t>will</w:t>
      </w:r>
      <w:r w:rsidRPr="001E3D32">
        <w:rPr>
          <w:spacing w:val="-10"/>
          <w:sz w:val="19"/>
          <w:szCs w:val="19"/>
        </w:rPr>
        <w:t xml:space="preserve"> </w:t>
      </w:r>
      <w:r w:rsidRPr="001E3D32">
        <w:rPr>
          <w:sz w:val="19"/>
          <w:szCs w:val="19"/>
        </w:rPr>
        <w:t>not</w:t>
      </w:r>
      <w:r w:rsidRPr="001E3D32">
        <w:rPr>
          <w:spacing w:val="-10"/>
          <w:sz w:val="19"/>
          <w:szCs w:val="19"/>
        </w:rPr>
        <w:t xml:space="preserve"> </w:t>
      </w:r>
      <w:r w:rsidRPr="001E3D32">
        <w:rPr>
          <w:sz w:val="19"/>
          <w:szCs w:val="19"/>
        </w:rPr>
        <w:t>file</w:t>
      </w:r>
      <w:r w:rsidRPr="001E3D32">
        <w:rPr>
          <w:spacing w:val="-10"/>
          <w:sz w:val="19"/>
          <w:szCs w:val="19"/>
        </w:rPr>
        <w:t xml:space="preserve"> </w:t>
      </w:r>
      <w:r w:rsidRPr="001E3D32">
        <w:rPr>
          <w:sz w:val="19"/>
          <w:szCs w:val="19"/>
        </w:rPr>
        <w:t>claims</w:t>
      </w:r>
      <w:r w:rsidRPr="001E3D32">
        <w:rPr>
          <w:spacing w:val="-9"/>
          <w:sz w:val="19"/>
          <w:szCs w:val="19"/>
        </w:rPr>
        <w:t xml:space="preserve"> </w:t>
      </w:r>
      <w:r w:rsidRPr="001E3D32">
        <w:rPr>
          <w:sz w:val="19"/>
          <w:szCs w:val="19"/>
        </w:rPr>
        <w:t>against</w:t>
      </w:r>
      <w:r w:rsidRPr="001E3D32">
        <w:rPr>
          <w:spacing w:val="-6"/>
          <w:sz w:val="19"/>
          <w:szCs w:val="19"/>
        </w:rPr>
        <w:t xml:space="preserve"> </w:t>
      </w:r>
      <w:r w:rsidRPr="001E3D32">
        <w:rPr>
          <w:sz w:val="19"/>
          <w:szCs w:val="19"/>
        </w:rPr>
        <w:t>Consultant</w:t>
      </w:r>
      <w:r w:rsidRPr="001E3D32">
        <w:rPr>
          <w:spacing w:val="-10"/>
          <w:sz w:val="19"/>
          <w:szCs w:val="19"/>
        </w:rPr>
        <w:t xml:space="preserve"> </w:t>
      </w:r>
      <w:r w:rsidRPr="001E3D32">
        <w:rPr>
          <w:sz w:val="19"/>
          <w:szCs w:val="19"/>
        </w:rPr>
        <w:t>for</w:t>
      </w:r>
      <w:r w:rsidRPr="001E3D32">
        <w:rPr>
          <w:spacing w:val="-10"/>
          <w:sz w:val="19"/>
          <w:szCs w:val="19"/>
        </w:rPr>
        <w:t xml:space="preserve"> </w:t>
      </w:r>
      <w:r w:rsidRPr="001E3D32">
        <w:rPr>
          <w:sz w:val="19"/>
          <w:szCs w:val="19"/>
        </w:rPr>
        <w:t>any</w:t>
      </w:r>
      <w:r w:rsidRPr="001E3D32">
        <w:rPr>
          <w:spacing w:val="-17"/>
          <w:sz w:val="19"/>
          <w:szCs w:val="19"/>
        </w:rPr>
        <w:t xml:space="preserve"> </w:t>
      </w:r>
      <w:r w:rsidRPr="001E3D32">
        <w:rPr>
          <w:sz w:val="19"/>
          <w:szCs w:val="19"/>
        </w:rPr>
        <w:t>losses,</w:t>
      </w:r>
      <w:r w:rsidRPr="001E3D32">
        <w:rPr>
          <w:spacing w:val="-10"/>
          <w:sz w:val="19"/>
          <w:szCs w:val="19"/>
        </w:rPr>
        <w:t xml:space="preserve"> </w:t>
      </w:r>
      <w:r w:rsidRPr="001E3D32">
        <w:rPr>
          <w:sz w:val="19"/>
          <w:szCs w:val="19"/>
        </w:rPr>
        <w:t>including</w:t>
      </w:r>
      <w:r w:rsidRPr="001E3D32">
        <w:rPr>
          <w:spacing w:val="-11"/>
          <w:sz w:val="19"/>
          <w:szCs w:val="19"/>
        </w:rPr>
        <w:t xml:space="preserve"> </w:t>
      </w:r>
      <w:r w:rsidRPr="001E3D32">
        <w:rPr>
          <w:sz w:val="19"/>
          <w:szCs w:val="19"/>
        </w:rPr>
        <w:t>future</w:t>
      </w:r>
      <w:r w:rsidRPr="001E3D32">
        <w:rPr>
          <w:spacing w:val="-11"/>
          <w:sz w:val="19"/>
          <w:szCs w:val="19"/>
        </w:rPr>
        <w:t xml:space="preserve"> </w:t>
      </w:r>
      <w:r w:rsidRPr="001E3D32">
        <w:rPr>
          <w:sz w:val="19"/>
          <w:szCs w:val="19"/>
        </w:rPr>
        <w:t>profit or consequential</w:t>
      </w:r>
      <w:r w:rsidRPr="001E3D32">
        <w:rPr>
          <w:spacing w:val="-2"/>
          <w:sz w:val="19"/>
          <w:szCs w:val="19"/>
        </w:rPr>
        <w:t xml:space="preserve"> </w:t>
      </w:r>
      <w:r w:rsidRPr="001E3D32">
        <w:rPr>
          <w:sz w:val="19"/>
          <w:szCs w:val="19"/>
        </w:rPr>
        <w:t>damages.</w:t>
      </w:r>
    </w:p>
    <w:p w14:paraId="2F73BB0B" w14:textId="77777777" w:rsidR="00E03697" w:rsidRDefault="00E03697">
      <w:pPr>
        <w:pStyle w:val="BodyText"/>
        <w:spacing w:before="8"/>
      </w:pPr>
    </w:p>
    <w:p w14:paraId="7350FD2F" w14:textId="4C0A8533" w:rsidR="0063110A" w:rsidRDefault="006E7F59">
      <w:pPr>
        <w:pStyle w:val="Heading1"/>
        <w:spacing w:before="1" w:line="247" w:lineRule="auto"/>
        <w:ind w:left="3398" w:right="3436" w:firstLine="876"/>
        <w:rPr>
          <w:u w:val="single"/>
        </w:rPr>
      </w:pPr>
      <w:r>
        <w:rPr>
          <w:u w:val="single"/>
        </w:rPr>
        <w:t>ARTICLE 7</w:t>
      </w:r>
    </w:p>
    <w:p w14:paraId="4AA4D7FC" w14:textId="77777777" w:rsidR="0063110A" w:rsidRDefault="0063110A">
      <w:pPr>
        <w:pStyle w:val="Heading1"/>
        <w:spacing w:before="1" w:line="247" w:lineRule="auto"/>
        <w:ind w:left="3398" w:right="3436" w:firstLine="876"/>
        <w:rPr>
          <w:u w:val="single"/>
        </w:rPr>
      </w:pPr>
    </w:p>
    <w:p w14:paraId="05DB4E9F" w14:textId="3B0CC806" w:rsidR="00E03697" w:rsidRDefault="006E7F59" w:rsidP="0063110A">
      <w:pPr>
        <w:pStyle w:val="Heading1"/>
        <w:spacing w:before="1" w:line="247" w:lineRule="auto"/>
        <w:ind w:left="3398" w:right="3436"/>
      </w:pPr>
      <w:r>
        <w:t>INSURANCE AND INDEMNITY</w:t>
      </w:r>
    </w:p>
    <w:p w14:paraId="4963D106" w14:textId="77777777" w:rsidR="00E03697" w:rsidRDefault="00E03697">
      <w:pPr>
        <w:pStyle w:val="BodyText"/>
        <w:spacing w:before="5"/>
        <w:rPr>
          <w:b/>
        </w:rPr>
      </w:pPr>
    </w:p>
    <w:p w14:paraId="1556B3EA" w14:textId="77777777" w:rsidR="00E03697" w:rsidRDefault="006E7F59">
      <w:pPr>
        <w:pStyle w:val="ListParagraph"/>
        <w:numPr>
          <w:ilvl w:val="1"/>
          <w:numId w:val="3"/>
        </w:numPr>
        <w:tabs>
          <w:tab w:val="left" w:pos="821"/>
        </w:tabs>
        <w:spacing w:line="244" w:lineRule="auto"/>
        <w:ind w:right="159"/>
        <w:rPr>
          <w:sz w:val="19"/>
        </w:rPr>
      </w:pPr>
      <w:r>
        <w:rPr>
          <w:sz w:val="19"/>
        </w:rPr>
        <w:t>During the performance of Services hereunder Subconsultant shall maintain policies of insurances as described below.</w:t>
      </w:r>
    </w:p>
    <w:p w14:paraId="3A40DE97" w14:textId="77777777" w:rsidR="00E03697" w:rsidRDefault="00E03697">
      <w:pPr>
        <w:pStyle w:val="BodyText"/>
        <w:spacing w:before="10"/>
      </w:pPr>
    </w:p>
    <w:p w14:paraId="65A824BD" w14:textId="77777777" w:rsidR="00E03697" w:rsidRDefault="006E7F59">
      <w:pPr>
        <w:pStyle w:val="ListParagraph"/>
        <w:numPr>
          <w:ilvl w:val="2"/>
          <w:numId w:val="3"/>
        </w:numPr>
        <w:tabs>
          <w:tab w:val="left" w:pos="1541"/>
        </w:tabs>
        <w:spacing w:before="1" w:line="244" w:lineRule="auto"/>
        <w:ind w:right="153"/>
        <w:rPr>
          <w:sz w:val="19"/>
        </w:rPr>
      </w:pPr>
      <w:r>
        <w:rPr>
          <w:sz w:val="19"/>
        </w:rPr>
        <w:t>Subconsultant</w:t>
      </w:r>
      <w:r>
        <w:rPr>
          <w:spacing w:val="-7"/>
          <w:sz w:val="19"/>
        </w:rPr>
        <w:t xml:space="preserve"> </w:t>
      </w:r>
      <w:r>
        <w:rPr>
          <w:sz w:val="19"/>
        </w:rPr>
        <w:t>shall</w:t>
      </w:r>
      <w:r>
        <w:rPr>
          <w:spacing w:val="-7"/>
          <w:sz w:val="19"/>
        </w:rPr>
        <w:t xml:space="preserve"> </w:t>
      </w:r>
      <w:r>
        <w:rPr>
          <w:sz w:val="19"/>
        </w:rPr>
        <w:t>carry</w:t>
      </w:r>
      <w:r>
        <w:rPr>
          <w:spacing w:val="-15"/>
          <w:sz w:val="19"/>
        </w:rPr>
        <w:t xml:space="preserve"> </w:t>
      </w:r>
      <w:r>
        <w:rPr>
          <w:sz w:val="19"/>
        </w:rPr>
        <w:t>Commercial</w:t>
      </w:r>
      <w:r>
        <w:rPr>
          <w:spacing w:val="-8"/>
          <w:sz w:val="19"/>
        </w:rPr>
        <w:t xml:space="preserve"> </w:t>
      </w:r>
      <w:r>
        <w:rPr>
          <w:sz w:val="19"/>
        </w:rPr>
        <w:t>General</w:t>
      </w:r>
      <w:r>
        <w:rPr>
          <w:spacing w:val="-9"/>
          <w:sz w:val="19"/>
        </w:rPr>
        <w:t xml:space="preserve"> </w:t>
      </w:r>
      <w:r>
        <w:rPr>
          <w:sz w:val="19"/>
        </w:rPr>
        <w:t>Liability</w:t>
      </w:r>
      <w:r>
        <w:rPr>
          <w:spacing w:val="-15"/>
          <w:sz w:val="19"/>
        </w:rPr>
        <w:t xml:space="preserve"> </w:t>
      </w:r>
      <w:r>
        <w:rPr>
          <w:sz w:val="19"/>
        </w:rPr>
        <w:t>insurance</w:t>
      </w:r>
      <w:r>
        <w:rPr>
          <w:spacing w:val="-9"/>
          <w:sz w:val="19"/>
        </w:rPr>
        <w:t xml:space="preserve"> </w:t>
      </w:r>
      <w:r>
        <w:rPr>
          <w:sz w:val="19"/>
        </w:rPr>
        <w:t>for</w:t>
      </w:r>
      <w:r>
        <w:rPr>
          <w:spacing w:val="-10"/>
          <w:sz w:val="19"/>
        </w:rPr>
        <w:t xml:space="preserve"> </w:t>
      </w:r>
      <w:r>
        <w:rPr>
          <w:sz w:val="19"/>
        </w:rPr>
        <w:t>bodily</w:t>
      </w:r>
      <w:r>
        <w:rPr>
          <w:spacing w:val="-14"/>
          <w:sz w:val="19"/>
        </w:rPr>
        <w:t xml:space="preserve"> </w:t>
      </w:r>
      <w:r>
        <w:rPr>
          <w:sz w:val="19"/>
        </w:rPr>
        <w:t>injury</w:t>
      </w:r>
      <w:r>
        <w:rPr>
          <w:spacing w:val="-15"/>
          <w:sz w:val="19"/>
        </w:rPr>
        <w:t xml:space="preserve"> </w:t>
      </w:r>
      <w:r>
        <w:rPr>
          <w:sz w:val="19"/>
        </w:rPr>
        <w:t>(including</w:t>
      </w:r>
      <w:r>
        <w:rPr>
          <w:spacing w:val="-10"/>
          <w:sz w:val="19"/>
        </w:rPr>
        <w:t xml:space="preserve"> </w:t>
      </w:r>
      <w:r>
        <w:rPr>
          <w:sz w:val="19"/>
        </w:rPr>
        <w:t>death)</w:t>
      </w:r>
      <w:r>
        <w:rPr>
          <w:spacing w:val="-9"/>
          <w:sz w:val="19"/>
        </w:rPr>
        <w:t xml:space="preserve"> </w:t>
      </w:r>
      <w:r>
        <w:rPr>
          <w:sz w:val="19"/>
        </w:rPr>
        <w:t>and property</w:t>
      </w:r>
      <w:r>
        <w:rPr>
          <w:spacing w:val="-22"/>
          <w:sz w:val="19"/>
        </w:rPr>
        <w:t xml:space="preserve"> </w:t>
      </w:r>
      <w:r>
        <w:rPr>
          <w:sz w:val="19"/>
        </w:rPr>
        <w:t>damage</w:t>
      </w:r>
      <w:r>
        <w:rPr>
          <w:spacing w:val="-17"/>
          <w:sz w:val="19"/>
        </w:rPr>
        <w:t xml:space="preserve"> </w:t>
      </w:r>
      <w:r>
        <w:rPr>
          <w:sz w:val="19"/>
        </w:rPr>
        <w:t>which</w:t>
      </w:r>
      <w:r>
        <w:rPr>
          <w:spacing w:val="-15"/>
          <w:sz w:val="19"/>
        </w:rPr>
        <w:t xml:space="preserve"> </w:t>
      </w:r>
      <w:r>
        <w:rPr>
          <w:sz w:val="19"/>
        </w:rPr>
        <w:t>provide</w:t>
      </w:r>
      <w:r>
        <w:rPr>
          <w:spacing w:val="-16"/>
          <w:sz w:val="19"/>
        </w:rPr>
        <w:t xml:space="preserve"> </w:t>
      </w:r>
      <w:r>
        <w:rPr>
          <w:sz w:val="19"/>
        </w:rPr>
        <w:t>total</w:t>
      </w:r>
      <w:r>
        <w:rPr>
          <w:spacing w:val="-17"/>
          <w:sz w:val="19"/>
        </w:rPr>
        <w:t xml:space="preserve"> </w:t>
      </w:r>
      <w:r>
        <w:rPr>
          <w:sz w:val="19"/>
        </w:rPr>
        <w:t>limits</w:t>
      </w:r>
      <w:r>
        <w:rPr>
          <w:spacing w:val="-13"/>
          <w:sz w:val="19"/>
        </w:rPr>
        <w:t xml:space="preserve"> </w:t>
      </w:r>
      <w:r>
        <w:rPr>
          <w:sz w:val="19"/>
        </w:rPr>
        <w:t>not</w:t>
      </w:r>
      <w:r>
        <w:rPr>
          <w:spacing w:val="-16"/>
          <w:sz w:val="19"/>
        </w:rPr>
        <w:t xml:space="preserve"> </w:t>
      </w:r>
      <w:r>
        <w:rPr>
          <w:sz w:val="19"/>
        </w:rPr>
        <w:t>less</w:t>
      </w:r>
      <w:r>
        <w:rPr>
          <w:spacing w:val="-16"/>
          <w:sz w:val="19"/>
        </w:rPr>
        <w:t xml:space="preserve"> </w:t>
      </w:r>
      <w:r>
        <w:rPr>
          <w:sz w:val="19"/>
        </w:rPr>
        <w:t>than</w:t>
      </w:r>
      <w:r>
        <w:rPr>
          <w:spacing w:val="-19"/>
          <w:sz w:val="19"/>
        </w:rPr>
        <w:t xml:space="preserve"> </w:t>
      </w:r>
      <w:r>
        <w:rPr>
          <w:sz w:val="19"/>
        </w:rPr>
        <w:t>$1,000,000</w:t>
      </w:r>
      <w:r>
        <w:rPr>
          <w:spacing w:val="-20"/>
          <w:sz w:val="19"/>
        </w:rPr>
        <w:t xml:space="preserve"> </w:t>
      </w:r>
      <w:r>
        <w:rPr>
          <w:sz w:val="19"/>
        </w:rPr>
        <w:t>per</w:t>
      </w:r>
      <w:r>
        <w:rPr>
          <w:spacing w:val="-22"/>
          <w:sz w:val="19"/>
        </w:rPr>
        <w:t xml:space="preserve"> </w:t>
      </w:r>
      <w:r>
        <w:rPr>
          <w:spacing w:val="-3"/>
          <w:sz w:val="19"/>
        </w:rPr>
        <w:t>occurrence</w:t>
      </w:r>
      <w:r>
        <w:rPr>
          <w:spacing w:val="-21"/>
          <w:sz w:val="19"/>
        </w:rPr>
        <w:t xml:space="preserve"> </w:t>
      </w:r>
      <w:r>
        <w:rPr>
          <w:sz w:val="19"/>
        </w:rPr>
        <w:t>and</w:t>
      </w:r>
      <w:r>
        <w:rPr>
          <w:spacing w:val="-20"/>
          <w:sz w:val="19"/>
        </w:rPr>
        <w:t xml:space="preserve"> </w:t>
      </w:r>
      <w:r>
        <w:rPr>
          <w:sz w:val="19"/>
        </w:rPr>
        <w:t>$2,000,000</w:t>
      </w:r>
      <w:r>
        <w:rPr>
          <w:spacing w:val="-20"/>
          <w:sz w:val="19"/>
        </w:rPr>
        <w:t xml:space="preserve"> </w:t>
      </w:r>
      <w:r>
        <w:rPr>
          <w:spacing w:val="-3"/>
          <w:sz w:val="19"/>
        </w:rPr>
        <w:t xml:space="preserve">general </w:t>
      </w:r>
      <w:r>
        <w:rPr>
          <w:sz w:val="19"/>
        </w:rPr>
        <w:t>aggregate. Coverages included shall be:</w:t>
      </w:r>
    </w:p>
    <w:p w14:paraId="7E965759" w14:textId="77777777" w:rsidR="00E03697" w:rsidRDefault="00E03697">
      <w:pPr>
        <w:pStyle w:val="BodyText"/>
        <w:spacing w:before="5"/>
      </w:pPr>
    </w:p>
    <w:p w14:paraId="68A1F8BA" w14:textId="77777777" w:rsidR="00E03697" w:rsidRDefault="006E7F59">
      <w:pPr>
        <w:pStyle w:val="ListParagraph"/>
        <w:numPr>
          <w:ilvl w:val="3"/>
          <w:numId w:val="3"/>
        </w:numPr>
        <w:tabs>
          <w:tab w:val="left" w:pos="2260"/>
          <w:tab w:val="left" w:pos="2261"/>
        </w:tabs>
        <w:rPr>
          <w:sz w:val="19"/>
        </w:rPr>
      </w:pPr>
      <w:r>
        <w:rPr>
          <w:sz w:val="19"/>
        </w:rPr>
        <w:t>Premises and operations;</w:t>
      </w:r>
    </w:p>
    <w:p w14:paraId="28CFDA1A" w14:textId="6211FD9D" w:rsidR="00E03697" w:rsidRDefault="006E7F59">
      <w:pPr>
        <w:pStyle w:val="ListParagraph"/>
        <w:numPr>
          <w:ilvl w:val="3"/>
          <w:numId w:val="3"/>
        </w:numPr>
        <w:tabs>
          <w:tab w:val="left" w:pos="2260"/>
          <w:tab w:val="left" w:pos="2261"/>
        </w:tabs>
        <w:spacing w:before="6"/>
        <w:rPr>
          <w:sz w:val="19"/>
        </w:rPr>
      </w:pPr>
      <w:del w:id="125" w:author="Hall, Rhonda" w:date="2019-11-07T16:26:00Z">
        <w:r w:rsidDel="00A865B8">
          <w:rPr>
            <w:sz w:val="19"/>
          </w:rPr>
          <w:delText xml:space="preserve">Broad Form </w:delText>
        </w:r>
      </w:del>
      <w:r>
        <w:rPr>
          <w:sz w:val="19"/>
        </w:rPr>
        <w:t>Contractual</w:t>
      </w:r>
      <w:r>
        <w:rPr>
          <w:spacing w:val="-2"/>
          <w:sz w:val="19"/>
        </w:rPr>
        <w:t xml:space="preserve"> </w:t>
      </w:r>
      <w:r>
        <w:rPr>
          <w:sz w:val="19"/>
        </w:rPr>
        <w:t>Liability;</w:t>
      </w:r>
    </w:p>
    <w:p w14:paraId="48EEEBD0" w14:textId="5BA881B4" w:rsidR="00E03697" w:rsidDel="00A865B8" w:rsidRDefault="006E7F59">
      <w:pPr>
        <w:pStyle w:val="ListParagraph"/>
        <w:numPr>
          <w:ilvl w:val="3"/>
          <w:numId w:val="3"/>
        </w:numPr>
        <w:tabs>
          <w:tab w:val="left" w:pos="2260"/>
          <w:tab w:val="left" w:pos="2261"/>
        </w:tabs>
        <w:spacing w:before="5" w:line="244" w:lineRule="auto"/>
        <w:ind w:right="165"/>
        <w:rPr>
          <w:del w:id="126" w:author="Hall, Rhonda" w:date="2019-11-07T16:26:00Z"/>
          <w:sz w:val="19"/>
        </w:rPr>
        <w:pPrChange w:id="127" w:author="Hall, Rhonda" w:date="2019-11-07T16:26:00Z">
          <w:pPr>
            <w:pStyle w:val="ListParagraph"/>
            <w:numPr>
              <w:ilvl w:val="3"/>
              <w:numId w:val="3"/>
            </w:numPr>
            <w:tabs>
              <w:tab w:val="left" w:pos="2260"/>
              <w:tab w:val="left" w:pos="2261"/>
            </w:tabs>
            <w:spacing w:before="4"/>
            <w:ind w:left="2261" w:hanging="721"/>
          </w:pPr>
        </w:pPrChange>
      </w:pPr>
      <w:del w:id="128" w:author="Hall, Rhonda" w:date="2019-11-07T16:26:00Z">
        <w:r w:rsidRPr="00A865B8" w:rsidDel="00A865B8">
          <w:rPr>
            <w:sz w:val="19"/>
          </w:rPr>
          <w:delText>Independent</w:delText>
        </w:r>
        <w:r w:rsidRPr="00A865B8" w:rsidDel="00A865B8">
          <w:rPr>
            <w:spacing w:val="-1"/>
            <w:sz w:val="19"/>
          </w:rPr>
          <w:delText xml:space="preserve"> </w:delText>
        </w:r>
        <w:r w:rsidRPr="00A865B8" w:rsidDel="00A865B8">
          <w:rPr>
            <w:sz w:val="19"/>
          </w:rPr>
          <w:delText>contractors;</w:delText>
        </w:r>
      </w:del>
    </w:p>
    <w:p w14:paraId="10D978A3" w14:textId="77777777" w:rsidR="00E03697" w:rsidRPr="00A865B8" w:rsidRDefault="006E7F59" w:rsidP="00A865B8">
      <w:pPr>
        <w:pStyle w:val="ListParagraph"/>
        <w:numPr>
          <w:ilvl w:val="3"/>
          <w:numId w:val="3"/>
        </w:numPr>
        <w:tabs>
          <w:tab w:val="left" w:pos="2260"/>
          <w:tab w:val="left" w:pos="2261"/>
        </w:tabs>
        <w:spacing w:before="5" w:line="244" w:lineRule="auto"/>
        <w:ind w:right="165"/>
        <w:rPr>
          <w:sz w:val="19"/>
        </w:rPr>
      </w:pPr>
      <w:r w:rsidRPr="00A865B8">
        <w:rPr>
          <w:sz w:val="19"/>
        </w:rPr>
        <w:t>Cross</w:t>
      </w:r>
      <w:r w:rsidRPr="00A865B8">
        <w:rPr>
          <w:spacing w:val="-9"/>
          <w:sz w:val="19"/>
        </w:rPr>
        <w:t xml:space="preserve"> </w:t>
      </w:r>
      <w:r w:rsidRPr="00A865B8">
        <w:rPr>
          <w:sz w:val="19"/>
        </w:rPr>
        <w:t>liability</w:t>
      </w:r>
      <w:r w:rsidRPr="00A865B8">
        <w:rPr>
          <w:spacing w:val="-14"/>
          <w:sz w:val="19"/>
        </w:rPr>
        <w:t xml:space="preserve"> </w:t>
      </w:r>
      <w:r w:rsidRPr="00A865B8">
        <w:rPr>
          <w:sz w:val="19"/>
        </w:rPr>
        <w:t>clause</w:t>
      </w:r>
      <w:r w:rsidRPr="00A865B8">
        <w:rPr>
          <w:spacing w:val="-8"/>
          <w:sz w:val="19"/>
        </w:rPr>
        <w:t xml:space="preserve"> </w:t>
      </w:r>
      <w:r w:rsidRPr="00A865B8">
        <w:rPr>
          <w:sz w:val="19"/>
        </w:rPr>
        <w:t>providing</w:t>
      </w:r>
      <w:r w:rsidRPr="00A865B8">
        <w:rPr>
          <w:spacing w:val="-10"/>
          <w:sz w:val="19"/>
        </w:rPr>
        <w:t xml:space="preserve"> </w:t>
      </w:r>
      <w:r w:rsidRPr="00A865B8">
        <w:rPr>
          <w:sz w:val="19"/>
        </w:rPr>
        <w:t>that</w:t>
      </w:r>
      <w:r w:rsidRPr="00A865B8">
        <w:rPr>
          <w:spacing w:val="-8"/>
          <w:sz w:val="19"/>
        </w:rPr>
        <w:t xml:space="preserve"> </w:t>
      </w:r>
      <w:r w:rsidRPr="00A865B8">
        <w:rPr>
          <w:sz w:val="19"/>
        </w:rPr>
        <w:t>the</w:t>
      </w:r>
      <w:r w:rsidRPr="00A865B8">
        <w:rPr>
          <w:spacing w:val="-8"/>
          <w:sz w:val="19"/>
        </w:rPr>
        <w:t xml:space="preserve"> </w:t>
      </w:r>
      <w:r w:rsidRPr="00A865B8">
        <w:rPr>
          <w:sz w:val="19"/>
        </w:rPr>
        <w:t>insurance</w:t>
      </w:r>
      <w:r w:rsidRPr="00A865B8">
        <w:rPr>
          <w:spacing w:val="-9"/>
          <w:sz w:val="19"/>
        </w:rPr>
        <w:t xml:space="preserve"> </w:t>
      </w:r>
      <w:r w:rsidRPr="00A865B8">
        <w:rPr>
          <w:sz w:val="19"/>
        </w:rPr>
        <w:t>applies</w:t>
      </w:r>
      <w:r w:rsidRPr="00A865B8">
        <w:rPr>
          <w:spacing w:val="-9"/>
          <w:sz w:val="19"/>
        </w:rPr>
        <w:t xml:space="preserve"> </w:t>
      </w:r>
      <w:r w:rsidRPr="00A865B8">
        <w:rPr>
          <w:sz w:val="19"/>
        </w:rPr>
        <w:t>separately</w:t>
      </w:r>
      <w:r w:rsidRPr="00A865B8">
        <w:rPr>
          <w:spacing w:val="-14"/>
          <w:sz w:val="19"/>
        </w:rPr>
        <w:t xml:space="preserve"> </w:t>
      </w:r>
      <w:r w:rsidRPr="00A865B8">
        <w:rPr>
          <w:sz w:val="19"/>
        </w:rPr>
        <w:t>to</w:t>
      </w:r>
      <w:r w:rsidRPr="00A865B8">
        <w:rPr>
          <w:spacing w:val="-7"/>
          <w:sz w:val="19"/>
        </w:rPr>
        <w:t xml:space="preserve"> </w:t>
      </w:r>
      <w:r w:rsidRPr="00A865B8">
        <w:rPr>
          <w:sz w:val="19"/>
        </w:rPr>
        <w:t>each</w:t>
      </w:r>
      <w:r w:rsidRPr="00A865B8">
        <w:rPr>
          <w:spacing w:val="-11"/>
          <w:sz w:val="19"/>
        </w:rPr>
        <w:t xml:space="preserve"> </w:t>
      </w:r>
      <w:r w:rsidRPr="00A865B8">
        <w:rPr>
          <w:sz w:val="19"/>
        </w:rPr>
        <w:t>insured</w:t>
      </w:r>
      <w:r w:rsidRPr="00A865B8">
        <w:rPr>
          <w:spacing w:val="-10"/>
          <w:sz w:val="19"/>
        </w:rPr>
        <w:t xml:space="preserve"> </w:t>
      </w:r>
      <w:r w:rsidRPr="00A865B8">
        <w:rPr>
          <w:sz w:val="19"/>
        </w:rPr>
        <w:t>except</w:t>
      </w:r>
      <w:r w:rsidRPr="00A865B8">
        <w:rPr>
          <w:spacing w:val="-10"/>
          <w:sz w:val="19"/>
        </w:rPr>
        <w:t xml:space="preserve"> </w:t>
      </w:r>
      <w:r w:rsidRPr="00A865B8">
        <w:rPr>
          <w:sz w:val="19"/>
        </w:rPr>
        <w:t>with respect to the limits of liability;</w:t>
      </w:r>
    </w:p>
    <w:p w14:paraId="01F5B22D" w14:textId="77777777" w:rsidR="00E03697" w:rsidRDefault="00E03697">
      <w:pPr>
        <w:pStyle w:val="BodyText"/>
        <w:spacing w:before="10"/>
      </w:pPr>
    </w:p>
    <w:p w14:paraId="49C11B39" w14:textId="77777777" w:rsidR="00E03697" w:rsidRDefault="006E7F59">
      <w:pPr>
        <w:pStyle w:val="ListParagraph"/>
        <w:numPr>
          <w:ilvl w:val="2"/>
          <w:numId w:val="3"/>
        </w:numPr>
        <w:tabs>
          <w:tab w:val="left" w:pos="1540"/>
          <w:tab w:val="left" w:pos="1541"/>
        </w:tabs>
        <w:rPr>
          <w:sz w:val="19"/>
        </w:rPr>
      </w:pPr>
      <w:r>
        <w:rPr>
          <w:sz w:val="19"/>
        </w:rPr>
        <w:t>Such policies shall carry the following endorsements, copies of which shall be</w:t>
      </w:r>
      <w:r>
        <w:rPr>
          <w:spacing w:val="-4"/>
          <w:sz w:val="19"/>
        </w:rPr>
        <w:t xml:space="preserve"> </w:t>
      </w:r>
      <w:r>
        <w:rPr>
          <w:sz w:val="19"/>
        </w:rPr>
        <w:t>provided:</w:t>
      </w:r>
    </w:p>
    <w:p w14:paraId="103E405D" w14:textId="77777777" w:rsidR="00E03697" w:rsidRDefault="00E03697">
      <w:pPr>
        <w:pStyle w:val="BodyText"/>
        <w:spacing w:before="10"/>
      </w:pPr>
    </w:p>
    <w:p w14:paraId="3F37F46B" w14:textId="53CD2B67" w:rsidR="00E03697" w:rsidRDefault="006E7F59">
      <w:pPr>
        <w:pStyle w:val="ListParagraph"/>
        <w:numPr>
          <w:ilvl w:val="3"/>
          <w:numId w:val="3"/>
        </w:numPr>
        <w:tabs>
          <w:tab w:val="left" w:pos="2260"/>
          <w:tab w:val="left" w:pos="2261"/>
        </w:tabs>
        <w:spacing w:line="244" w:lineRule="auto"/>
        <w:ind w:right="164"/>
        <w:rPr>
          <w:sz w:val="19"/>
        </w:rPr>
      </w:pPr>
      <w:r>
        <w:rPr>
          <w:sz w:val="19"/>
        </w:rPr>
        <w:t>Inclusion</w:t>
      </w:r>
      <w:r>
        <w:rPr>
          <w:spacing w:val="-4"/>
          <w:sz w:val="19"/>
        </w:rPr>
        <w:t xml:space="preserve"> </w:t>
      </w:r>
      <w:r>
        <w:rPr>
          <w:sz w:val="19"/>
        </w:rPr>
        <w:t>of</w:t>
      </w:r>
      <w:r>
        <w:rPr>
          <w:spacing w:val="-3"/>
          <w:sz w:val="19"/>
        </w:rPr>
        <w:t xml:space="preserve"> </w:t>
      </w:r>
      <w:r>
        <w:rPr>
          <w:sz w:val="19"/>
        </w:rPr>
        <w:t>Client</w:t>
      </w:r>
      <w:r>
        <w:rPr>
          <w:spacing w:val="-4"/>
          <w:sz w:val="19"/>
        </w:rPr>
        <w:t xml:space="preserve"> </w:t>
      </w:r>
      <w:r>
        <w:rPr>
          <w:sz w:val="19"/>
        </w:rPr>
        <w:t>and</w:t>
      </w:r>
      <w:r>
        <w:rPr>
          <w:spacing w:val="-3"/>
          <w:sz w:val="19"/>
        </w:rPr>
        <w:t xml:space="preserve"> </w:t>
      </w:r>
      <w:r>
        <w:rPr>
          <w:sz w:val="19"/>
        </w:rPr>
        <w:t>Consultant,</w:t>
      </w:r>
      <w:r>
        <w:rPr>
          <w:spacing w:val="-4"/>
          <w:sz w:val="19"/>
        </w:rPr>
        <w:t xml:space="preserve"> </w:t>
      </w:r>
      <w:r>
        <w:rPr>
          <w:sz w:val="19"/>
        </w:rPr>
        <w:t>their</w:t>
      </w:r>
      <w:r>
        <w:rPr>
          <w:spacing w:val="-5"/>
          <w:sz w:val="19"/>
        </w:rPr>
        <w:t xml:space="preserve"> </w:t>
      </w:r>
      <w:r>
        <w:rPr>
          <w:sz w:val="19"/>
        </w:rPr>
        <w:t>directors,</w:t>
      </w:r>
      <w:r>
        <w:rPr>
          <w:spacing w:val="-6"/>
          <w:sz w:val="19"/>
        </w:rPr>
        <w:t xml:space="preserve"> </w:t>
      </w:r>
      <w:r>
        <w:rPr>
          <w:sz w:val="19"/>
        </w:rPr>
        <w:t>officers,</w:t>
      </w:r>
      <w:r>
        <w:rPr>
          <w:spacing w:val="-6"/>
          <w:sz w:val="19"/>
        </w:rPr>
        <w:t xml:space="preserve"> </w:t>
      </w:r>
      <w:del w:id="129" w:author="Hall, Rhonda" w:date="2019-11-07T16:26:00Z">
        <w:r w:rsidDel="00A865B8">
          <w:rPr>
            <w:sz w:val="19"/>
          </w:rPr>
          <w:delText>agents</w:delText>
        </w:r>
        <w:r w:rsidDel="00A865B8">
          <w:rPr>
            <w:spacing w:val="-6"/>
            <w:sz w:val="19"/>
          </w:rPr>
          <w:delText xml:space="preserve"> </w:delText>
        </w:r>
      </w:del>
      <w:r>
        <w:rPr>
          <w:sz w:val="19"/>
        </w:rPr>
        <w:t>and</w:t>
      </w:r>
      <w:r>
        <w:rPr>
          <w:spacing w:val="-6"/>
          <w:sz w:val="19"/>
        </w:rPr>
        <w:t xml:space="preserve"> </w:t>
      </w:r>
      <w:r>
        <w:rPr>
          <w:sz w:val="19"/>
        </w:rPr>
        <w:t>employees</w:t>
      </w:r>
      <w:r>
        <w:rPr>
          <w:spacing w:val="-7"/>
          <w:sz w:val="19"/>
        </w:rPr>
        <w:t xml:space="preserve"> </w:t>
      </w:r>
      <w:r>
        <w:rPr>
          <w:sz w:val="19"/>
        </w:rPr>
        <w:t>as</w:t>
      </w:r>
      <w:r>
        <w:rPr>
          <w:spacing w:val="-6"/>
          <w:sz w:val="19"/>
        </w:rPr>
        <w:t xml:space="preserve"> </w:t>
      </w:r>
      <w:r>
        <w:rPr>
          <w:sz w:val="19"/>
        </w:rPr>
        <w:t>additional insured as respects Services or operation under this</w:t>
      </w:r>
      <w:r>
        <w:rPr>
          <w:spacing w:val="-2"/>
          <w:sz w:val="19"/>
        </w:rPr>
        <w:t xml:space="preserve"> </w:t>
      </w:r>
      <w:r>
        <w:rPr>
          <w:sz w:val="19"/>
        </w:rPr>
        <w:t>Agreement.</w:t>
      </w:r>
    </w:p>
    <w:p w14:paraId="60A89565" w14:textId="77777777" w:rsidR="00E03697" w:rsidRDefault="006E7F59">
      <w:pPr>
        <w:pStyle w:val="ListParagraph"/>
        <w:numPr>
          <w:ilvl w:val="3"/>
          <w:numId w:val="3"/>
        </w:numPr>
        <w:tabs>
          <w:tab w:val="left" w:pos="2260"/>
          <w:tab w:val="left" w:pos="2261"/>
        </w:tabs>
        <w:spacing w:line="244" w:lineRule="auto"/>
        <w:ind w:right="160"/>
        <w:rPr>
          <w:sz w:val="19"/>
        </w:rPr>
      </w:pPr>
      <w:r>
        <w:rPr>
          <w:sz w:val="19"/>
        </w:rPr>
        <w:t>Stipulation that the insurance is primary insurance and that no insurance of Consultant will be called upon to contribute to a loss.</w:t>
      </w:r>
    </w:p>
    <w:p w14:paraId="3E782C71" w14:textId="109CE4BF" w:rsidR="00E03697" w:rsidRDefault="006E7F59">
      <w:pPr>
        <w:pStyle w:val="ListParagraph"/>
        <w:numPr>
          <w:ilvl w:val="3"/>
          <w:numId w:val="3"/>
        </w:numPr>
        <w:tabs>
          <w:tab w:val="left" w:pos="2260"/>
          <w:tab w:val="left" w:pos="2261"/>
        </w:tabs>
        <w:spacing w:before="1" w:line="244" w:lineRule="auto"/>
        <w:ind w:right="147"/>
        <w:rPr>
          <w:sz w:val="19"/>
        </w:rPr>
      </w:pPr>
      <w:r>
        <w:rPr>
          <w:sz w:val="19"/>
        </w:rPr>
        <w:t>Consultant</w:t>
      </w:r>
      <w:r>
        <w:rPr>
          <w:spacing w:val="-8"/>
          <w:sz w:val="19"/>
        </w:rPr>
        <w:t xml:space="preserve"> </w:t>
      </w:r>
      <w:r>
        <w:rPr>
          <w:sz w:val="19"/>
        </w:rPr>
        <w:t>and</w:t>
      </w:r>
      <w:r>
        <w:rPr>
          <w:spacing w:val="-7"/>
          <w:sz w:val="19"/>
        </w:rPr>
        <w:t xml:space="preserve"> </w:t>
      </w:r>
      <w:r>
        <w:rPr>
          <w:sz w:val="19"/>
        </w:rPr>
        <w:t>Client</w:t>
      </w:r>
      <w:r>
        <w:rPr>
          <w:spacing w:val="-8"/>
          <w:sz w:val="19"/>
        </w:rPr>
        <w:t xml:space="preserve"> </w:t>
      </w:r>
      <w:r>
        <w:rPr>
          <w:sz w:val="19"/>
        </w:rPr>
        <w:t>together</w:t>
      </w:r>
      <w:r>
        <w:rPr>
          <w:spacing w:val="-8"/>
          <w:sz w:val="19"/>
        </w:rPr>
        <w:t xml:space="preserve"> </w:t>
      </w:r>
      <w:r>
        <w:rPr>
          <w:sz w:val="19"/>
        </w:rPr>
        <w:t>with</w:t>
      </w:r>
      <w:r>
        <w:rPr>
          <w:spacing w:val="-7"/>
          <w:sz w:val="19"/>
        </w:rPr>
        <w:t xml:space="preserve"> </w:t>
      </w:r>
      <w:r>
        <w:rPr>
          <w:sz w:val="19"/>
        </w:rPr>
        <w:t>any</w:t>
      </w:r>
      <w:r>
        <w:rPr>
          <w:spacing w:val="-14"/>
          <w:sz w:val="19"/>
        </w:rPr>
        <w:t xml:space="preserve"> </w:t>
      </w:r>
      <w:r>
        <w:rPr>
          <w:sz w:val="19"/>
        </w:rPr>
        <w:t>other</w:t>
      </w:r>
      <w:r>
        <w:rPr>
          <w:spacing w:val="-8"/>
          <w:sz w:val="19"/>
        </w:rPr>
        <w:t xml:space="preserve"> </w:t>
      </w:r>
      <w:r>
        <w:rPr>
          <w:sz w:val="19"/>
        </w:rPr>
        <w:t>entities</w:t>
      </w:r>
      <w:r>
        <w:rPr>
          <w:spacing w:val="-8"/>
          <w:sz w:val="19"/>
        </w:rPr>
        <w:t xml:space="preserve"> </w:t>
      </w:r>
      <w:r>
        <w:rPr>
          <w:sz w:val="19"/>
        </w:rPr>
        <w:t>required</w:t>
      </w:r>
      <w:r>
        <w:rPr>
          <w:spacing w:val="-7"/>
          <w:sz w:val="19"/>
        </w:rPr>
        <w:t xml:space="preserve"> </w:t>
      </w:r>
      <w:r>
        <w:rPr>
          <w:sz w:val="19"/>
        </w:rPr>
        <w:t>by</w:t>
      </w:r>
      <w:r>
        <w:rPr>
          <w:spacing w:val="-16"/>
          <w:sz w:val="19"/>
        </w:rPr>
        <w:t xml:space="preserve"> </w:t>
      </w:r>
      <w:r>
        <w:rPr>
          <w:sz w:val="19"/>
        </w:rPr>
        <w:t>the</w:t>
      </w:r>
      <w:r>
        <w:rPr>
          <w:spacing w:val="-11"/>
          <w:sz w:val="19"/>
        </w:rPr>
        <w:t xml:space="preserve"> </w:t>
      </w:r>
      <w:r>
        <w:rPr>
          <w:sz w:val="19"/>
        </w:rPr>
        <w:t>Contract</w:t>
      </w:r>
      <w:r>
        <w:rPr>
          <w:spacing w:val="-11"/>
          <w:sz w:val="19"/>
        </w:rPr>
        <w:t xml:space="preserve"> </w:t>
      </w:r>
      <w:r>
        <w:rPr>
          <w:sz w:val="19"/>
        </w:rPr>
        <w:t>Documents</w:t>
      </w:r>
      <w:r>
        <w:rPr>
          <w:spacing w:val="-9"/>
          <w:sz w:val="19"/>
        </w:rPr>
        <w:t xml:space="preserve"> </w:t>
      </w:r>
      <w:r>
        <w:rPr>
          <w:sz w:val="19"/>
        </w:rPr>
        <w:t>to</w:t>
      </w:r>
      <w:r>
        <w:rPr>
          <w:spacing w:val="-9"/>
          <w:sz w:val="19"/>
        </w:rPr>
        <w:t xml:space="preserve"> </w:t>
      </w:r>
      <w:r>
        <w:rPr>
          <w:sz w:val="19"/>
        </w:rPr>
        <w:t xml:space="preserve">be </w:t>
      </w:r>
      <w:ins w:id="130" w:author="Hall, Rhonda" w:date="2019-11-07T16:26:00Z">
        <w:r w:rsidR="00A865B8">
          <w:rPr>
            <w:sz w:val="19"/>
          </w:rPr>
          <w:t>included</w:t>
        </w:r>
      </w:ins>
      <w:del w:id="131" w:author="Hall, Rhonda" w:date="2019-11-07T16:26:00Z">
        <w:r w:rsidDel="00A865B8">
          <w:rPr>
            <w:sz w:val="19"/>
          </w:rPr>
          <w:delText>named</w:delText>
        </w:r>
      </w:del>
      <w:r>
        <w:rPr>
          <w:spacing w:val="-7"/>
          <w:sz w:val="19"/>
        </w:rPr>
        <w:t xml:space="preserve"> </w:t>
      </w:r>
      <w:r>
        <w:rPr>
          <w:sz w:val="19"/>
        </w:rPr>
        <w:t>as</w:t>
      </w:r>
      <w:r>
        <w:rPr>
          <w:spacing w:val="-8"/>
          <w:sz w:val="19"/>
        </w:rPr>
        <w:t xml:space="preserve"> </w:t>
      </w:r>
      <w:r>
        <w:rPr>
          <w:sz w:val="19"/>
        </w:rPr>
        <w:t>additional</w:t>
      </w:r>
      <w:r>
        <w:rPr>
          <w:spacing w:val="-7"/>
          <w:sz w:val="19"/>
        </w:rPr>
        <w:t xml:space="preserve"> </w:t>
      </w:r>
      <w:r>
        <w:rPr>
          <w:sz w:val="19"/>
        </w:rPr>
        <w:t>insured,</w:t>
      </w:r>
      <w:r>
        <w:rPr>
          <w:spacing w:val="-8"/>
          <w:sz w:val="19"/>
        </w:rPr>
        <w:t xml:space="preserve"> </w:t>
      </w:r>
      <w:r>
        <w:rPr>
          <w:sz w:val="19"/>
        </w:rPr>
        <w:t>shall</w:t>
      </w:r>
      <w:r>
        <w:rPr>
          <w:spacing w:val="-8"/>
          <w:sz w:val="19"/>
        </w:rPr>
        <w:t xml:space="preserve"> </w:t>
      </w:r>
      <w:r>
        <w:rPr>
          <w:sz w:val="19"/>
        </w:rPr>
        <w:t>be</w:t>
      </w:r>
      <w:r>
        <w:rPr>
          <w:spacing w:val="-7"/>
          <w:sz w:val="19"/>
        </w:rPr>
        <w:t xml:space="preserve"> </w:t>
      </w:r>
      <w:r>
        <w:rPr>
          <w:sz w:val="19"/>
        </w:rPr>
        <w:t>added</w:t>
      </w:r>
      <w:r>
        <w:rPr>
          <w:spacing w:val="-7"/>
          <w:sz w:val="19"/>
        </w:rPr>
        <w:t xml:space="preserve"> </w:t>
      </w:r>
      <w:r>
        <w:rPr>
          <w:sz w:val="19"/>
        </w:rPr>
        <w:t>as</w:t>
      </w:r>
      <w:r>
        <w:rPr>
          <w:spacing w:val="-7"/>
          <w:sz w:val="19"/>
        </w:rPr>
        <w:t xml:space="preserve"> </w:t>
      </w:r>
      <w:r>
        <w:rPr>
          <w:sz w:val="19"/>
        </w:rPr>
        <w:t>additional</w:t>
      </w:r>
      <w:r>
        <w:rPr>
          <w:spacing w:val="-8"/>
          <w:sz w:val="19"/>
        </w:rPr>
        <w:t xml:space="preserve"> </w:t>
      </w:r>
      <w:r>
        <w:rPr>
          <w:sz w:val="19"/>
        </w:rPr>
        <w:t>insured,</w:t>
      </w:r>
      <w:r>
        <w:rPr>
          <w:spacing w:val="-8"/>
          <w:sz w:val="19"/>
        </w:rPr>
        <w:t xml:space="preserve"> </w:t>
      </w:r>
      <w:r>
        <w:rPr>
          <w:sz w:val="19"/>
        </w:rPr>
        <w:t>using</w:t>
      </w:r>
      <w:r>
        <w:rPr>
          <w:spacing w:val="-8"/>
          <w:sz w:val="19"/>
        </w:rPr>
        <w:t xml:space="preserve"> </w:t>
      </w:r>
      <w:r>
        <w:rPr>
          <w:sz w:val="19"/>
        </w:rPr>
        <w:t>Endorsement</w:t>
      </w:r>
      <w:r>
        <w:rPr>
          <w:spacing w:val="-8"/>
          <w:sz w:val="19"/>
        </w:rPr>
        <w:t xml:space="preserve"> </w:t>
      </w:r>
      <w:r>
        <w:rPr>
          <w:sz w:val="19"/>
        </w:rPr>
        <w:t>CG</w:t>
      </w:r>
      <w:r>
        <w:rPr>
          <w:spacing w:val="-7"/>
          <w:sz w:val="19"/>
        </w:rPr>
        <w:t xml:space="preserve"> </w:t>
      </w:r>
      <w:r>
        <w:rPr>
          <w:sz w:val="19"/>
        </w:rPr>
        <w:t>20</w:t>
      </w:r>
      <w:r>
        <w:rPr>
          <w:spacing w:val="-7"/>
          <w:sz w:val="19"/>
        </w:rPr>
        <w:t xml:space="preserve"> </w:t>
      </w:r>
      <w:r>
        <w:rPr>
          <w:sz w:val="19"/>
        </w:rPr>
        <w:t xml:space="preserve">37 07 04 or equivalent under Subconsultant’s </w:t>
      </w:r>
      <w:proofErr w:type="spellStart"/>
      <w:ins w:id="132" w:author="Hall, Rhonda" w:date="2019-11-07T16:27:00Z">
        <w:r w:rsidR="00A865B8">
          <w:rPr>
            <w:sz w:val="19"/>
          </w:rPr>
          <w:t>Cimmerical</w:t>
        </w:r>
      </w:ins>
      <w:proofErr w:type="spellEnd"/>
      <w:del w:id="133" w:author="Hall, Rhonda" w:date="2019-11-07T16:27:00Z">
        <w:r w:rsidDel="00A865B8">
          <w:rPr>
            <w:sz w:val="19"/>
          </w:rPr>
          <w:delText>Comprehensive</w:delText>
        </w:r>
      </w:del>
      <w:r>
        <w:rPr>
          <w:sz w:val="19"/>
        </w:rPr>
        <w:t xml:space="preserve"> General Liability Policy, including Completed Operations Insurance, to insure them; coverage under such Policy shall be primary with</w:t>
      </w:r>
      <w:r>
        <w:rPr>
          <w:spacing w:val="-14"/>
          <w:sz w:val="19"/>
        </w:rPr>
        <w:t xml:space="preserve"> </w:t>
      </w:r>
      <w:r>
        <w:rPr>
          <w:sz w:val="19"/>
        </w:rPr>
        <w:t>Consultant’s,</w:t>
      </w:r>
      <w:r>
        <w:rPr>
          <w:spacing w:val="-14"/>
          <w:sz w:val="19"/>
        </w:rPr>
        <w:t xml:space="preserve"> </w:t>
      </w:r>
      <w:r>
        <w:rPr>
          <w:sz w:val="19"/>
        </w:rPr>
        <w:t>the</w:t>
      </w:r>
      <w:r>
        <w:rPr>
          <w:spacing w:val="-14"/>
          <w:sz w:val="19"/>
        </w:rPr>
        <w:t xml:space="preserve"> </w:t>
      </w:r>
      <w:r>
        <w:rPr>
          <w:sz w:val="19"/>
        </w:rPr>
        <w:t>Client’s,</w:t>
      </w:r>
      <w:r>
        <w:rPr>
          <w:spacing w:val="-15"/>
          <w:sz w:val="19"/>
        </w:rPr>
        <w:t xml:space="preserve"> </w:t>
      </w:r>
      <w:r>
        <w:rPr>
          <w:sz w:val="19"/>
        </w:rPr>
        <w:t>and</w:t>
      </w:r>
      <w:r>
        <w:rPr>
          <w:spacing w:val="-13"/>
          <w:sz w:val="19"/>
        </w:rPr>
        <w:t xml:space="preserve"> </w:t>
      </w:r>
      <w:r>
        <w:rPr>
          <w:sz w:val="19"/>
        </w:rPr>
        <w:t>the</w:t>
      </w:r>
      <w:r>
        <w:rPr>
          <w:spacing w:val="-14"/>
          <w:sz w:val="19"/>
        </w:rPr>
        <w:t xml:space="preserve"> </w:t>
      </w:r>
      <w:r>
        <w:rPr>
          <w:sz w:val="19"/>
        </w:rPr>
        <w:t>others’,</w:t>
      </w:r>
      <w:r>
        <w:rPr>
          <w:spacing w:val="-14"/>
          <w:sz w:val="19"/>
        </w:rPr>
        <w:t xml:space="preserve"> </w:t>
      </w:r>
      <w:r>
        <w:rPr>
          <w:sz w:val="19"/>
        </w:rPr>
        <w:t>as</w:t>
      </w:r>
      <w:r>
        <w:rPr>
          <w:spacing w:val="-15"/>
          <w:sz w:val="19"/>
        </w:rPr>
        <w:t xml:space="preserve"> </w:t>
      </w:r>
      <w:r>
        <w:rPr>
          <w:sz w:val="19"/>
        </w:rPr>
        <w:t>noted</w:t>
      </w:r>
      <w:r>
        <w:rPr>
          <w:spacing w:val="-13"/>
          <w:sz w:val="19"/>
        </w:rPr>
        <w:t xml:space="preserve"> </w:t>
      </w:r>
      <w:r>
        <w:rPr>
          <w:sz w:val="19"/>
        </w:rPr>
        <w:t>above,</w:t>
      </w:r>
      <w:r>
        <w:rPr>
          <w:spacing w:val="-14"/>
          <w:sz w:val="19"/>
        </w:rPr>
        <w:t xml:space="preserve"> </w:t>
      </w:r>
      <w:r>
        <w:rPr>
          <w:sz w:val="19"/>
        </w:rPr>
        <w:lastRenderedPageBreak/>
        <w:t>insurance</w:t>
      </w:r>
      <w:r>
        <w:rPr>
          <w:spacing w:val="-14"/>
          <w:sz w:val="19"/>
        </w:rPr>
        <w:t xml:space="preserve"> </w:t>
      </w:r>
      <w:r>
        <w:rPr>
          <w:sz w:val="19"/>
        </w:rPr>
        <w:t>to</w:t>
      </w:r>
      <w:r>
        <w:rPr>
          <w:spacing w:val="-14"/>
          <w:sz w:val="19"/>
        </w:rPr>
        <w:t xml:space="preserve"> </w:t>
      </w:r>
      <w:r>
        <w:rPr>
          <w:sz w:val="19"/>
        </w:rPr>
        <w:t>be</w:t>
      </w:r>
      <w:r>
        <w:rPr>
          <w:spacing w:val="-14"/>
          <w:sz w:val="19"/>
        </w:rPr>
        <w:t xml:space="preserve"> </w:t>
      </w:r>
      <w:r>
        <w:rPr>
          <w:sz w:val="19"/>
        </w:rPr>
        <w:t>non-contributory and excess over Subconsultant’s coverage.</w:t>
      </w:r>
    </w:p>
    <w:p w14:paraId="234DC258" w14:textId="77777777" w:rsidR="00E03697" w:rsidRDefault="00E03697">
      <w:pPr>
        <w:pStyle w:val="BodyText"/>
        <w:spacing w:before="1"/>
        <w:rPr>
          <w:sz w:val="20"/>
        </w:rPr>
      </w:pPr>
    </w:p>
    <w:p w14:paraId="792574E5" w14:textId="2F65B232" w:rsidR="00E03697" w:rsidRDefault="006E7F59">
      <w:pPr>
        <w:pStyle w:val="ListParagraph"/>
        <w:numPr>
          <w:ilvl w:val="2"/>
          <w:numId w:val="3"/>
        </w:numPr>
        <w:tabs>
          <w:tab w:val="left" w:pos="1541"/>
        </w:tabs>
        <w:spacing w:line="244" w:lineRule="auto"/>
        <w:ind w:right="159"/>
        <w:rPr>
          <w:sz w:val="19"/>
        </w:rPr>
      </w:pPr>
      <w:r>
        <w:rPr>
          <w:sz w:val="19"/>
        </w:rPr>
        <w:t>Subconsultant</w:t>
      </w:r>
      <w:r>
        <w:rPr>
          <w:spacing w:val="-1"/>
          <w:sz w:val="19"/>
        </w:rPr>
        <w:t xml:space="preserve"> </w:t>
      </w:r>
      <w:r>
        <w:rPr>
          <w:sz w:val="19"/>
        </w:rPr>
        <w:t>shall</w:t>
      </w:r>
      <w:r>
        <w:rPr>
          <w:spacing w:val="-1"/>
          <w:sz w:val="19"/>
        </w:rPr>
        <w:t xml:space="preserve"> </w:t>
      </w:r>
      <w:r>
        <w:rPr>
          <w:sz w:val="19"/>
        </w:rPr>
        <w:t>carry</w:t>
      </w:r>
      <w:r>
        <w:rPr>
          <w:spacing w:val="-6"/>
          <w:sz w:val="19"/>
        </w:rPr>
        <w:t xml:space="preserve"> </w:t>
      </w:r>
      <w:r>
        <w:rPr>
          <w:sz w:val="19"/>
        </w:rPr>
        <w:t>a</w:t>
      </w:r>
      <w:r>
        <w:rPr>
          <w:spacing w:val="-2"/>
          <w:sz w:val="19"/>
        </w:rPr>
        <w:t xml:space="preserve"> </w:t>
      </w:r>
      <w:r>
        <w:rPr>
          <w:sz w:val="19"/>
        </w:rPr>
        <w:t>Business Automobile Liability</w:t>
      </w:r>
      <w:r>
        <w:rPr>
          <w:spacing w:val="-7"/>
          <w:sz w:val="19"/>
        </w:rPr>
        <w:t xml:space="preserve"> </w:t>
      </w:r>
      <w:r>
        <w:rPr>
          <w:sz w:val="19"/>
        </w:rPr>
        <w:t>policy</w:t>
      </w:r>
      <w:r>
        <w:rPr>
          <w:spacing w:val="-7"/>
          <w:sz w:val="19"/>
        </w:rPr>
        <w:t xml:space="preserve"> </w:t>
      </w:r>
      <w:r>
        <w:rPr>
          <w:sz w:val="19"/>
        </w:rPr>
        <w:t>for</w:t>
      </w:r>
      <w:r>
        <w:rPr>
          <w:spacing w:val="-1"/>
          <w:sz w:val="19"/>
        </w:rPr>
        <w:t xml:space="preserve"> </w:t>
      </w:r>
      <w:r>
        <w:rPr>
          <w:sz w:val="19"/>
        </w:rPr>
        <w:t>bodily</w:t>
      </w:r>
      <w:r>
        <w:rPr>
          <w:spacing w:val="-7"/>
          <w:sz w:val="19"/>
        </w:rPr>
        <w:t xml:space="preserve"> </w:t>
      </w:r>
      <w:r>
        <w:rPr>
          <w:sz w:val="19"/>
        </w:rPr>
        <w:t>injury</w:t>
      </w:r>
      <w:r>
        <w:rPr>
          <w:spacing w:val="-8"/>
          <w:sz w:val="19"/>
        </w:rPr>
        <w:t xml:space="preserve"> </w:t>
      </w:r>
      <w:r>
        <w:rPr>
          <w:sz w:val="19"/>
        </w:rPr>
        <w:t>(including</w:t>
      </w:r>
      <w:r>
        <w:rPr>
          <w:spacing w:val="-4"/>
          <w:sz w:val="19"/>
        </w:rPr>
        <w:t xml:space="preserve"> </w:t>
      </w:r>
      <w:r>
        <w:rPr>
          <w:sz w:val="19"/>
        </w:rPr>
        <w:t>death)</w:t>
      </w:r>
      <w:r>
        <w:rPr>
          <w:spacing w:val="-4"/>
          <w:sz w:val="19"/>
        </w:rPr>
        <w:t xml:space="preserve"> </w:t>
      </w:r>
      <w:r>
        <w:rPr>
          <w:sz w:val="19"/>
        </w:rPr>
        <w:t>and property</w:t>
      </w:r>
      <w:r>
        <w:rPr>
          <w:spacing w:val="-17"/>
          <w:sz w:val="19"/>
        </w:rPr>
        <w:t xml:space="preserve"> </w:t>
      </w:r>
      <w:r>
        <w:rPr>
          <w:sz w:val="19"/>
        </w:rPr>
        <w:t>damage</w:t>
      </w:r>
      <w:r>
        <w:rPr>
          <w:spacing w:val="-12"/>
          <w:sz w:val="19"/>
        </w:rPr>
        <w:t xml:space="preserve"> </w:t>
      </w:r>
      <w:r>
        <w:rPr>
          <w:sz w:val="19"/>
        </w:rPr>
        <w:t>which</w:t>
      </w:r>
      <w:r>
        <w:rPr>
          <w:spacing w:val="-10"/>
          <w:sz w:val="19"/>
        </w:rPr>
        <w:t xml:space="preserve"> </w:t>
      </w:r>
      <w:r>
        <w:rPr>
          <w:sz w:val="19"/>
        </w:rPr>
        <w:t>provide</w:t>
      </w:r>
      <w:r>
        <w:rPr>
          <w:spacing w:val="-9"/>
          <w:sz w:val="19"/>
        </w:rPr>
        <w:t xml:space="preserve"> </w:t>
      </w:r>
      <w:r>
        <w:rPr>
          <w:sz w:val="19"/>
        </w:rPr>
        <w:t>total</w:t>
      </w:r>
      <w:r>
        <w:rPr>
          <w:spacing w:val="-11"/>
          <w:sz w:val="19"/>
        </w:rPr>
        <w:t xml:space="preserve"> </w:t>
      </w:r>
      <w:r>
        <w:rPr>
          <w:sz w:val="19"/>
        </w:rPr>
        <w:t>limits</w:t>
      </w:r>
      <w:r>
        <w:rPr>
          <w:spacing w:val="-10"/>
          <w:sz w:val="19"/>
        </w:rPr>
        <w:t xml:space="preserve"> </w:t>
      </w:r>
      <w:r>
        <w:rPr>
          <w:sz w:val="19"/>
        </w:rPr>
        <w:t>of</w:t>
      </w:r>
      <w:r>
        <w:rPr>
          <w:spacing w:val="-12"/>
          <w:sz w:val="19"/>
        </w:rPr>
        <w:t xml:space="preserve"> </w:t>
      </w:r>
      <w:r>
        <w:rPr>
          <w:sz w:val="19"/>
        </w:rPr>
        <w:t>not</w:t>
      </w:r>
      <w:r>
        <w:rPr>
          <w:spacing w:val="-13"/>
          <w:sz w:val="19"/>
        </w:rPr>
        <w:t xml:space="preserve"> </w:t>
      </w:r>
      <w:r>
        <w:rPr>
          <w:sz w:val="19"/>
        </w:rPr>
        <w:t>less</w:t>
      </w:r>
      <w:r>
        <w:rPr>
          <w:spacing w:val="-12"/>
          <w:sz w:val="19"/>
        </w:rPr>
        <w:t xml:space="preserve"> </w:t>
      </w:r>
      <w:r>
        <w:rPr>
          <w:sz w:val="19"/>
        </w:rPr>
        <w:t>than</w:t>
      </w:r>
      <w:r>
        <w:rPr>
          <w:spacing w:val="-13"/>
          <w:sz w:val="19"/>
        </w:rPr>
        <w:t xml:space="preserve"> </w:t>
      </w:r>
      <w:r>
        <w:rPr>
          <w:sz w:val="19"/>
        </w:rPr>
        <w:t>$1,000,000</w:t>
      </w:r>
      <w:r>
        <w:rPr>
          <w:spacing w:val="-12"/>
          <w:sz w:val="19"/>
        </w:rPr>
        <w:t xml:space="preserve"> </w:t>
      </w:r>
      <w:r>
        <w:rPr>
          <w:sz w:val="19"/>
        </w:rPr>
        <w:t>combined</w:t>
      </w:r>
      <w:r>
        <w:rPr>
          <w:spacing w:val="-13"/>
          <w:sz w:val="19"/>
        </w:rPr>
        <w:t xml:space="preserve"> </w:t>
      </w:r>
      <w:r>
        <w:rPr>
          <w:sz w:val="19"/>
        </w:rPr>
        <w:t>single</w:t>
      </w:r>
      <w:r>
        <w:rPr>
          <w:spacing w:val="-13"/>
          <w:sz w:val="19"/>
        </w:rPr>
        <w:t xml:space="preserve"> </w:t>
      </w:r>
      <w:r>
        <w:rPr>
          <w:sz w:val="19"/>
        </w:rPr>
        <w:t>limit</w:t>
      </w:r>
      <w:r>
        <w:rPr>
          <w:spacing w:val="-14"/>
          <w:sz w:val="19"/>
        </w:rPr>
        <w:t xml:space="preserve"> </w:t>
      </w:r>
      <w:r>
        <w:rPr>
          <w:sz w:val="19"/>
        </w:rPr>
        <w:t>per</w:t>
      </w:r>
      <w:r>
        <w:rPr>
          <w:spacing w:val="-14"/>
          <w:sz w:val="19"/>
        </w:rPr>
        <w:t xml:space="preserve"> </w:t>
      </w:r>
      <w:r>
        <w:rPr>
          <w:sz w:val="19"/>
        </w:rPr>
        <w:t xml:space="preserve">accident applicable to all owned, </w:t>
      </w:r>
      <w:ins w:id="134" w:author="Schossow, Frances" w:date="2019-11-06T17:03:00Z">
        <w:r w:rsidR="000E3453">
          <w:rPr>
            <w:sz w:val="19"/>
          </w:rPr>
          <w:t>rented, leased, or</w:t>
        </w:r>
      </w:ins>
      <w:del w:id="135" w:author="Schossow, Frances" w:date="2019-11-06T17:04:00Z">
        <w:r w:rsidDel="000E3453">
          <w:rPr>
            <w:sz w:val="19"/>
          </w:rPr>
          <w:delText>non-owned and</w:delText>
        </w:r>
      </w:del>
      <w:r>
        <w:rPr>
          <w:sz w:val="19"/>
        </w:rPr>
        <w:t xml:space="preserve"> hired</w:t>
      </w:r>
      <w:r>
        <w:rPr>
          <w:spacing w:val="2"/>
          <w:sz w:val="19"/>
        </w:rPr>
        <w:t xml:space="preserve"> </w:t>
      </w:r>
      <w:r>
        <w:rPr>
          <w:sz w:val="19"/>
        </w:rPr>
        <w:t>vehicles</w:t>
      </w:r>
      <w:ins w:id="136" w:author="Schossow, Frances" w:date="2019-11-06T17:04:00Z">
        <w:r w:rsidR="000E3453">
          <w:rPr>
            <w:sz w:val="19"/>
          </w:rPr>
          <w:t xml:space="preserve"> used in conjunction with this Agreement</w:t>
        </w:r>
      </w:ins>
      <w:r>
        <w:rPr>
          <w:sz w:val="19"/>
        </w:rPr>
        <w:t>.</w:t>
      </w:r>
    </w:p>
    <w:p w14:paraId="2D02679C" w14:textId="77777777" w:rsidR="00E03697" w:rsidRDefault="00E03697">
      <w:pPr>
        <w:pStyle w:val="BodyText"/>
        <w:spacing w:before="10"/>
      </w:pPr>
    </w:p>
    <w:p w14:paraId="504D8D3C" w14:textId="5F6FAB4B" w:rsidR="00E03697" w:rsidRDefault="006E7F59">
      <w:pPr>
        <w:pStyle w:val="ListParagraph"/>
        <w:numPr>
          <w:ilvl w:val="2"/>
          <w:numId w:val="3"/>
        </w:numPr>
        <w:tabs>
          <w:tab w:val="left" w:pos="1541"/>
        </w:tabs>
        <w:spacing w:line="244" w:lineRule="auto"/>
        <w:ind w:right="153"/>
        <w:rPr>
          <w:sz w:val="19"/>
        </w:rPr>
      </w:pPr>
      <w:r>
        <w:rPr>
          <w:sz w:val="19"/>
        </w:rPr>
        <w:t>Subconsultant shall carry statutory worker's compensation coverage including a broad form all states endorsement;</w:t>
      </w:r>
      <w:r>
        <w:rPr>
          <w:spacing w:val="-10"/>
          <w:sz w:val="19"/>
        </w:rPr>
        <w:t xml:space="preserve"> </w:t>
      </w:r>
      <w:r>
        <w:rPr>
          <w:sz w:val="19"/>
        </w:rPr>
        <w:t>Employers</w:t>
      </w:r>
      <w:r>
        <w:rPr>
          <w:spacing w:val="-9"/>
          <w:sz w:val="19"/>
        </w:rPr>
        <w:t xml:space="preserve"> </w:t>
      </w:r>
      <w:r>
        <w:rPr>
          <w:sz w:val="19"/>
        </w:rPr>
        <w:t>Liability</w:t>
      </w:r>
      <w:r>
        <w:rPr>
          <w:spacing w:val="-15"/>
          <w:sz w:val="19"/>
        </w:rPr>
        <w:t xml:space="preserve"> </w:t>
      </w:r>
      <w:r>
        <w:rPr>
          <w:sz w:val="19"/>
        </w:rPr>
        <w:t>Insurance</w:t>
      </w:r>
      <w:r>
        <w:rPr>
          <w:spacing w:val="-10"/>
          <w:sz w:val="19"/>
        </w:rPr>
        <w:t xml:space="preserve"> </w:t>
      </w:r>
      <w:r>
        <w:rPr>
          <w:sz w:val="19"/>
        </w:rPr>
        <w:t>for</w:t>
      </w:r>
      <w:r>
        <w:rPr>
          <w:spacing w:val="-12"/>
          <w:sz w:val="19"/>
        </w:rPr>
        <w:t xml:space="preserve"> </w:t>
      </w:r>
      <w:r>
        <w:rPr>
          <w:sz w:val="19"/>
        </w:rPr>
        <w:t>not</w:t>
      </w:r>
      <w:r>
        <w:rPr>
          <w:spacing w:val="-12"/>
          <w:sz w:val="19"/>
        </w:rPr>
        <w:t xml:space="preserve"> </w:t>
      </w:r>
      <w:r>
        <w:rPr>
          <w:sz w:val="19"/>
        </w:rPr>
        <w:t>less</w:t>
      </w:r>
      <w:r>
        <w:rPr>
          <w:spacing w:val="-11"/>
          <w:sz w:val="19"/>
        </w:rPr>
        <w:t xml:space="preserve"> </w:t>
      </w:r>
      <w:r>
        <w:rPr>
          <w:sz w:val="19"/>
        </w:rPr>
        <w:t>than</w:t>
      </w:r>
      <w:r>
        <w:rPr>
          <w:spacing w:val="-11"/>
          <w:sz w:val="19"/>
        </w:rPr>
        <w:t xml:space="preserve"> </w:t>
      </w:r>
      <w:r>
        <w:rPr>
          <w:sz w:val="19"/>
        </w:rPr>
        <w:t>$100,000</w:t>
      </w:r>
      <w:r>
        <w:rPr>
          <w:spacing w:val="-11"/>
          <w:sz w:val="19"/>
        </w:rPr>
        <w:t xml:space="preserve"> </w:t>
      </w:r>
      <w:r>
        <w:rPr>
          <w:sz w:val="19"/>
        </w:rPr>
        <w:t>Each</w:t>
      </w:r>
      <w:r>
        <w:rPr>
          <w:spacing w:val="-11"/>
          <w:sz w:val="19"/>
        </w:rPr>
        <w:t xml:space="preserve"> </w:t>
      </w:r>
      <w:r>
        <w:rPr>
          <w:sz w:val="19"/>
        </w:rPr>
        <w:t>Accident,</w:t>
      </w:r>
      <w:r>
        <w:rPr>
          <w:spacing w:val="-12"/>
          <w:sz w:val="19"/>
        </w:rPr>
        <w:t xml:space="preserve"> </w:t>
      </w:r>
      <w:r>
        <w:rPr>
          <w:sz w:val="19"/>
        </w:rPr>
        <w:t>$500,000</w:t>
      </w:r>
      <w:r>
        <w:rPr>
          <w:spacing w:val="-11"/>
          <w:sz w:val="19"/>
        </w:rPr>
        <w:t xml:space="preserve"> </w:t>
      </w:r>
      <w:r>
        <w:rPr>
          <w:sz w:val="19"/>
        </w:rPr>
        <w:t>Disease Policy</w:t>
      </w:r>
      <w:r>
        <w:rPr>
          <w:spacing w:val="-21"/>
          <w:sz w:val="19"/>
        </w:rPr>
        <w:t xml:space="preserve"> </w:t>
      </w:r>
      <w:r>
        <w:rPr>
          <w:sz w:val="19"/>
        </w:rPr>
        <w:t>Limit,</w:t>
      </w:r>
      <w:r>
        <w:rPr>
          <w:spacing w:val="-15"/>
          <w:sz w:val="19"/>
        </w:rPr>
        <w:t xml:space="preserve"> </w:t>
      </w:r>
      <w:r>
        <w:rPr>
          <w:sz w:val="19"/>
        </w:rPr>
        <w:t>$100,000</w:t>
      </w:r>
      <w:r>
        <w:rPr>
          <w:spacing w:val="-14"/>
          <w:sz w:val="19"/>
        </w:rPr>
        <w:t xml:space="preserve"> </w:t>
      </w:r>
      <w:r>
        <w:rPr>
          <w:sz w:val="19"/>
        </w:rPr>
        <w:t>Disease</w:t>
      </w:r>
      <w:r>
        <w:rPr>
          <w:spacing w:val="-16"/>
          <w:sz w:val="19"/>
        </w:rPr>
        <w:t xml:space="preserve"> </w:t>
      </w:r>
      <w:r>
        <w:rPr>
          <w:sz w:val="19"/>
        </w:rPr>
        <w:t>Each</w:t>
      </w:r>
      <w:r>
        <w:rPr>
          <w:spacing w:val="-14"/>
          <w:sz w:val="19"/>
        </w:rPr>
        <w:t xml:space="preserve"> </w:t>
      </w:r>
      <w:r>
        <w:rPr>
          <w:sz w:val="19"/>
        </w:rPr>
        <w:t>Employee</w:t>
      </w:r>
      <w:r>
        <w:rPr>
          <w:spacing w:val="-16"/>
          <w:sz w:val="19"/>
        </w:rPr>
        <w:t xml:space="preserve"> </w:t>
      </w:r>
      <w:r>
        <w:rPr>
          <w:sz w:val="19"/>
        </w:rPr>
        <w:t>for</w:t>
      </w:r>
      <w:r>
        <w:rPr>
          <w:spacing w:val="-16"/>
          <w:sz w:val="19"/>
        </w:rPr>
        <w:t xml:space="preserve"> </w:t>
      </w:r>
      <w:r>
        <w:rPr>
          <w:sz w:val="19"/>
        </w:rPr>
        <w:t>all</w:t>
      </w:r>
      <w:r>
        <w:rPr>
          <w:spacing w:val="-15"/>
          <w:sz w:val="19"/>
        </w:rPr>
        <w:t xml:space="preserve"> </w:t>
      </w:r>
      <w:r>
        <w:rPr>
          <w:sz w:val="19"/>
        </w:rPr>
        <w:t>employees</w:t>
      </w:r>
      <w:r>
        <w:rPr>
          <w:spacing w:val="-16"/>
          <w:sz w:val="19"/>
        </w:rPr>
        <w:t xml:space="preserve"> </w:t>
      </w:r>
      <w:r>
        <w:rPr>
          <w:sz w:val="19"/>
        </w:rPr>
        <w:t>engaged</w:t>
      </w:r>
      <w:r>
        <w:rPr>
          <w:spacing w:val="-14"/>
          <w:sz w:val="19"/>
        </w:rPr>
        <w:t xml:space="preserve"> </w:t>
      </w:r>
      <w:r>
        <w:rPr>
          <w:sz w:val="19"/>
        </w:rPr>
        <w:t>in</w:t>
      </w:r>
      <w:r>
        <w:rPr>
          <w:spacing w:val="-15"/>
          <w:sz w:val="19"/>
        </w:rPr>
        <w:t xml:space="preserve"> </w:t>
      </w:r>
      <w:r>
        <w:rPr>
          <w:sz w:val="19"/>
        </w:rPr>
        <w:t>Services</w:t>
      </w:r>
      <w:r>
        <w:rPr>
          <w:spacing w:val="-15"/>
          <w:sz w:val="19"/>
        </w:rPr>
        <w:t xml:space="preserve"> </w:t>
      </w:r>
      <w:r>
        <w:rPr>
          <w:sz w:val="19"/>
        </w:rPr>
        <w:t>or</w:t>
      </w:r>
      <w:r>
        <w:rPr>
          <w:spacing w:val="-17"/>
          <w:sz w:val="19"/>
        </w:rPr>
        <w:t xml:space="preserve"> </w:t>
      </w:r>
      <w:r>
        <w:rPr>
          <w:sz w:val="19"/>
        </w:rPr>
        <w:t>operations</w:t>
      </w:r>
      <w:r>
        <w:rPr>
          <w:spacing w:val="-15"/>
          <w:sz w:val="19"/>
        </w:rPr>
        <w:t xml:space="preserve"> </w:t>
      </w:r>
      <w:r>
        <w:rPr>
          <w:sz w:val="19"/>
        </w:rPr>
        <w:t>under this</w:t>
      </w:r>
      <w:r>
        <w:rPr>
          <w:spacing w:val="-15"/>
          <w:sz w:val="19"/>
        </w:rPr>
        <w:t xml:space="preserve"> </w:t>
      </w:r>
      <w:r>
        <w:rPr>
          <w:sz w:val="19"/>
        </w:rPr>
        <w:t>Subcontract</w:t>
      </w:r>
      <w:r>
        <w:rPr>
          <w:spacing w:val="-16"/>
          <w:sz w:val="19"/>
        </w:rPr>
        <w:t xml:space="preserve"> </w:t>
      </w:r>
      <w:r>
        <w:rPr>
          <w:sz w:val="19"/>
        </w:rPr>
        <w:t>Agreement,</w:t>
      </w:r>
      <w:r>
        <w:rPr>
          <w:spacing w:val="-14"/>
          <w:sz w:val="19"/>
        </w:rPr>
        <w:t xml:space="preserve"> </w:t>
      </w:r>
      <w:r>
        <w:rPr>
          <w:sz w:val="19"/>
        </w:rPr>
        <w:t>including</w:t>
      </w:r>
      <w:r>
        <w:rPr>
          <w:spacing w:val="-16"/>
          <w:sz w:val="19"/>
        </w:rPr>
        <w:t xml:space="preserve"> </w:t>
      </w:r>
      <w:r>
        <w:rPr>
          <w:sz w:val="19"/>
        </w:rPr>
        <w:t>an</w:t>
      </w:r>
      <w:r>
        <w:rPr>
          <w:spacing w:val="-15"/>
          <w:sz w:val="19"/>
        </w:rPr>
        <w:t xml:space="preserve"> </w:t>
      </w:r>
      <w:r>
        <w:rPr>
          <w:sz w:val="19"/>
        </w:rPr>
        <w:t>insurer's</w:t>
      </w:r>
      <w:r>
        <w:rPr>
          <w:spacing w:val="-16"/>
          <w:sz w:val="19"/>
        </w:rPr>
        <w:t xml:space="preserve"> </w:t>
      </w:r>
      <w:r>
        <w:rPr>
          <w:sz w:val="19"/>
        </w:rPr>
        <w:t>waiver</w:t>
      </w:r>
      <w:r>
        <w:rPr>
          <w:spacing w:val="-16"/>
          <w:sz w:val="19"/>
        </w:rPr>
        <w:t xml:space="preserve"> </w:t>
      </w:r>
      <w:r>
        <w:rPr>
          <w:sz w:val="19"/>
        </w:rPr>
        <w:t>of</w:t>
      </w:r>
      <w:r>
        <w:rPr>
          <w:spacing w:val="-14"/>
          <w:sz w:val="19"/>
        </w:rPr>
        <w:t xml:space="preserve"> </w:t>
      </w:r>
      <w:r>
        <w:rPr>
          <w:sz w:val="19"/>
        </w:rPr>
        <w:t>subrogation</w:t>
      </w:r>
      <w:r>
        <w:rPr>
          <w:spacing w:val="-14"/>
          <w:sz w:val="19"/>
        </w:rPr>
        <w:t xml:space="preserve"> </w:t>
      </w:r>
      <w:r>
        <w:rPr>
          <w:sz w:val="19"/>
        </w:rPr>
        <w:t>in</w:t>
      </w:r>
      <w:r>
        <w:rPr>
          <w:spacing w:val="-15"/>
          <w:sz w:val="19"/>
        </w:rPr>
        <w:t xml:space="preserve"> </w:t>
      </w:r>
      <w:r>
        <w:rPr>
          <w:sz w:val="19"/>
        </w:rPr>
        <w:t>favor</w:t>
      </w:r>
      <w:r>
        <w:rPr>
          <w:spacing w:val="-16"/>
          <w:sz w:val="19"/>
        </w:rPr>
        <w:t xml:space="preserve"> </w:t>
      </w:r>
      <w:r>
        <w:rPr>
          <w:sz w:val="19"/>
        </w:rPr>
        <w:t>of</w:t>
      </w:r>
      <w:r>
        <w:rPr>
          <w:spacing w:val="-14"/>
          <w:sz w:val="19"/>
        </w:rPr>
        <w:t xml:space="preserve"> </w:t>
      </w:r>
      <w:r>
        <w:rPr>
          <w:sz w:val="19"/>
        </w:rPr>
        <w:t>Client</w:t>
      </w:r>
      <w:r>
        <w:rPr>
          <w:spacing w:val="-20"/>
          <w:sz w:val="19"/>
        </w:rPr>
        <w:t xml:space="preserve"> </w:t>
      </w:r>
      <w:r>
        <w:rPr>
          <w:sz w:val="19"/>
        </w:rPr>
        <w:t>and</w:t>
      </w:r>
      <w:r>
        <w:rPr>
          <w:spacing w:val="-19"/>
          <w:sz w:val="19"/>
        </w:rPr>
        <w:t xml:space="preserve"> </w:t>
      </w:r>
      <w:r>
        <w:rPr>
          <w:sz w:val="19"/>
        </w:rPr>
        <w:t xml:space="preserve">Consultant and their directors, officers, representatives, </w:t>
      </w:r>
      <w:del w:id="137" w:author="Hall, Rhonda" w:date="2019-11-07T16:27:00Z">
        <w:r w:rsidDel="00A865B8">
          <w:rPr>
            <w:sz w:val="19"/>
          </w:rPr>
          <w:delText xml:space="preserve">agents </w:delText>
        </w:r>
      </w:del>
      <w:r>
        <w:rPr>
          <w:sz w:val="19"/>
        </w:rPr>
        <w:t>and employees unless waiver of subrogation is prohibited by state law in the state of</w:t>
      </w:r>
      <w:r>
        <w:rPr>
          <w:spacing w:val="-7"/>
          <w:sz w:val="19"/>
        </w:rPr>
        <w:t xml:space="preserve"> </w:t>
      </w:r>
      <w:r>
        <w:rPr>
          <w:sz w:val="19"/>
        </w:rPr>
        <w:t>performance.</w:t>
      </w:r>
    </w:p>
    <w:p w14:paraId="4A300E2A" w14:textId="77777777" w:rsidR="00E03697" w:rsidRDefault="00E03697">
      <w:pPr>
        <w:pStyle w:val="BodyText"/>
        <w:rPr>
          <w:sz w:val="20"/>
        </w:rPr>
      </w:pPr>
    </w:p>
    <w:p w14:paraId="309C3328" w14:textId="77777777" w:rsidR="00E03697" w:rsidRDefault="006E7F59">
      <w:pPr>
        <w:pStyle w:val="ListParagraph"/>
        <w:numPr>
          <w:ilvl w:val="2"/>
          <w:numId w:val="3"/>
        </w:numPr>
        <w:tabs>
          <w:tab w:val="left" w:pos="1540"/>
          <w:tab w:val="left" w:pos="1541"/>
        </w:tabs>
        <w:rPr>
          <w:sz w:val="19"/>
        </w:rPr>
      </w:pPr>
      <w:r>
        <w:rPr>
          <w:sz w:val="19"/>
        </w:rPr>
        <w:t>Subconsultant</w:t>
      </w:r>
      <w:r>
        <w:rPr>
          <w:spacing w:val="-15"/>
          <w:sz w:val="19"/>
        </w:rPr>
        <w:t xml:space="preserve"> </w:t>
      </w:r>
      <w:r>
        <w:rPr>
          <w:sz w:val="19"/>
        </w:rPr>
        <w:t>shall</w:t>
      </w:r>
      <w:r>
        <w:rPr>
          <w:spacing w:val="-14"/>
          <w:sz w:val="19"/>
        </w:rPr>
        <w:t xml:space="preserve"> </w:t>
      </w:r>
      <w:r>
        <w:rPr>
          <w:sz w:val="19"/>
        </w:rPr>
        <w:t>maintain</w:t>
      </w:r>
      <w:r>
        <w:rPr>
          <w:spacing w:val="-13"/>
          <w:sz w:val="19"/>
        </w:rPr>
        <w:t xml:space="preserve"> </w:t>
      </w:r>
      <w:r>
        <w:rPr>
          <w:sz w:val="19"/>
        </w:rPr>
        <w:t>excess</w:t>
      </w:r>
      <w:r>
        <w:rPr>
          <w:spacing w:val="-14"/>
          <w:sz w:val="19"/>
        </w:rPr>
        <w:t xml:space="preserve"> </w:t>
      </w:r>
      <w:r>
        <w:rPr>
          <w:sz w:val="19"/>
        </w:rPr>
        <w:t>liability</w:t>
      </w:r>
      <w:r>
        <w:rPr>
          <w:spacing w:val="-20"/>
          <w:sz w:val="19"/>
        </w:rPr>
        <w:t xml:space="preserve"> </w:t>
      </w:r>
      <w:r>
        <w:rPr>
          <w:sz w:val="19"/>
        </w:rPr>
        <w:t>umbrella</w:t>
      </w:r>
      <w:r>
        <w:rPr>
          <w:spacing w:val="-14"/>
          <w:sz w:val="19"/>
        </w:rPr>
        <w:t xml:space="preserve"> </w:t>
      </w:r>
      <w:r>
        <w:rPr>
          <w:sz w:val="19"/>
        </w:rPr>
        <w:t>form</w:t>
      </w:r>
      <w:r>
        <w:rPr>
          <w:spacing w:val="-18"/>
          <w:sz w:val="19"/>
        </w:rPr>
        <w:t xml:space="preserve"> </w:t>
      </w:r>
      <w:r>
        <w:rPr>
          <w:spacing w:val="-3"/>
          <w:sz w:val="19"/>
        </w:rPr>
        <w:t>coverage,</w:t>
      </w:r>
      <w:r>
        <w:rPr>
          <w:spacing w:val="-18"/>
          <w:sz w:val="19"/>
        </w:rPr>
        <w:t xml:space="preserve"> </w:t>
      </w:r>
      <w:r>
        <w:rPr>
          <w:sz w:val="19"/>
        </w:rPr>
        <w:t>which</w:t>
      </w:r>
      <w:r>
        <w:rPr>
          <w:spacing w:val="-18"/>
          <w:sz w:val="19"/>
        </w:rPr>
        <w:t xml:space="preserve"> </w:t>
      </w:r>
      <w:r>
        <w:rPr>
          <w:spacing w:val="-3"/>
          <w:sz w:val="19"/>
        </w:rPr>
        <w:t>provides</w:t>
      </w:r>
      <w:r>
        <w:rPr>
          <w:spacing w:val="-18"/>
          <w:sz w:val="19"/>
        </w:rPr>
        <w:t xml:space="preserve"> </w:t>
      </w:r>
      <w:r>
        <w:rPr>
          <w:spacing w:val="-3"/>
          <w:sz w:val="19"/>
        </w:rPr>
        <w:t>limits</w:t>
      </w:r>
      <w:r>
        <w:rPr>
          <w:spacing w:val="-18"/>
          <w:sz w:val="19"/>
        </w:rPr>
        <w:t xml:space="preserve"> </w:t>
      </w:r>
      <w:r>
        <w:rPr>
          <w:sz w:val="19"/>
        </w:rPr>
        <w:t>of</w:t>
      </w:r>
      <w:r>
        <w:rPr>
          <w:spacing w:val="-17"/>
          <w:sz w:val="19"/>
        </w:rPr>
        <w:t xml:space="preserve"> </w:t>
      </w:r>
      <w:r>
        <w:rPr>
          <w:sz w:val="19"/>
        </w:rPr>
        <w:t>not</w:t>
      </w:r>
      <w:r>
        <w:rPr>
          <w:spacing w:val="-19"/>
          <w:sz w:val="19"/>
        </w:rPr>
        <w:t xml:space="preserve"> </w:t>
      </w:r>
      <w:r>
        <w:rPr>
          <w:sz w:val="19"/>
        </w:rPr>
        <w:t>less</w:t>
      </w:r>
      <w:r>
        <w:rPr>
          <w:spacing w:val="-18"/>
          <w:sz w:val="19"/>
        </w:rPr>
        <w:t xml:space="preserve"> </w:t>
      </w:r>
      <w:r>
        <w:rPr>
          <w:sz w:val="19"/>
        </w:rPr>
        <w:t>than</w:t>
      </w:r>
    </w:p>
    <w:p w14:paraId="73634D76" w14:textId="21759B36" w:rsidR="00E03697" w:rsidRDefault="006E7F59">
      <w:pPr>
        <w:pStyle w:val="BodyText"/>
        <w:spacing w:before="6"/>
        <w:ind w:left="1540"/>
      </w:pPr>
      <w:r>
        <w:t>$</w:t>
      </w:r>
      <w:ins w:id="138" w:author="Schossow, Frances" w:date="2019-11-06T17:02:00Z">
        <w:r w:rsidR="000E3453">
          <w:t>1</w:t>
        </w:r>
      </w:ins>
      <w:del w:id="139" w:author="Schossow, Frances" w:date="2019-11-06T17:02:00Z">
        <w:r w:rsidDel="000E3453">
          <w:delText>2</w:delText>
        </w:r>
      </w:del>
      <w:r>
        <w:t>,000,000</w:t>
      </w:r>
      <w:ins w:id="140" w:author="Schossow, Frances" w:date="2019-11-06T17:02:00Z">
        <w:r w:rsidR="000E3453">
          <w:t xml:space="preserve"> per </w:t>
        </w:r>
        <w:proofErr w:type="spellStart"/>
        <w:r w:rsidR="000E3453">
          <w:t>occurance</w:t>
        </w:r>
      </w:ins>
      <w:proofErr w:type="spellEnd"/>
      <w:ins w:id="141" w:author="Schossow, Frances" w:date="2019-11-06T17:05:00Z">
        <w:r w:rsidR="000E3453">
          <w:t xml:space="preserve"> and</w:t>
        </w:r>
      </w:ins>
      <w:ins w:id="142" w:author="Schossow, Frances" w:date="2019-11-06T17:02:00Z">
        <w:r w:rsidR="000E3453">
          <w:t xml:space="preserve"> $1,000,000 aggregate</w:t>
        </w:r>
      </w:ins>
      <w:r>
        <w:t>.</w:t>
      </w:r>
    </w:p>
    <w:p w14:paraId="439F9018" w14:textId="77777777" w:rsidR="00E03697" w:rsidRDefault="00E03697">
      <w:pPr>
        <w:pStyle w:val="BodyText"/>
        <w:spacing w:before="2"/>
        <w:rPr>
          <w:sz w:val="20"/>
        </w:rPr>
      </w:pPr>
    </w:p>
    <w:p w14:paraId="5B67B5AB" w14:textId="16A2E6AD" w:rsidR="00E03697" w:rsidRDefault="006E7F59">
      <w:pPr>
        <w:pStyle w:val="ListParagraph"/>
        <w:numPr>
          <w:ilvl w:val="1"/>
          <w:numId w:val="3"/>
        </w:numPr>
        <w:tabs>
          <w:tab w:val="left" w:pos="821"/>
        </w:tabs>
        <w:spacing w:line="244" w:lineRule="auto"/>
        <w:ind w:right="169"/>
        <w:rPr>
          <w:sz w:val="19"/>
        </w:rPr>
      </w:pPr>
      <w:r>
        <w:rPr>
          <w:sz w:val="19"/>
        </w:rPr>
        <w:t>During the performance of Services hereunder</w:t>
      </w:r>
      <w:del w:id="143" w:author="Schossow, Frances" w:date="2019-11-06T16:54:00Z">
        <w:r w:rsidDel="00742904">
          <w:rPr>
            <w:sz w:val="19"/>
          </w:rPr>
          <w:delText xml:space="preserve"> </w:delText>
        </w:r>
        <w:commentRangeStart w:id="144"/>
        <w:r w:rsidDel="00742904">
          <w:rPr>
            <w:sz w:val="19"/>
          </w:rPr>
          <w:delText>and for a period of five (5) years thereafter</w:delText>
        </w:r>
      </w:del>
      <w:commentRangeEnd w:id="144"/>
      <w:r w:rsidR="006C7356">
        <w:rPr>
          <w:rStyle w:val="CommentReference"/>
        </w:rPr>
        <w:commentReference w:id="144"/>
      </w:r>
      <w:r>
        <w:rPr>
          <w:sz w:val="19"/>
        </w:rPr>
        <w:t>, Subconsultant shall maintain Professional Liability</w:t>
      </w:r>
      <w:ins w:id="145" w:author="Schossow, Frances" w:date="2019-11-06T16:53:00Z">
        <w:r w:rsidR="00742904">
          <w:rPr>
            <w:sz w:val="19"/>
          </w:rPr>
          <w:t>, Errors and Omissions</w:t>
        </w:r>
      </w:ins>
      <w:r>
        <w:rPr>
          <w:sz w:val="19"/>
        </w:rPr>
        <w:t xml:space="preserve"> Insurance in an amount not less than</w:t>
      </w:r>
      <w:r>
        <w:rPr>
          <w:spacing w:val="1"/>
          <w:sz w:val="19"/>
        </w:rPr>
        <w:t xml:space="preserve"> </w:t>
      </w:r>
      <w:r>
        <w:rPr>
          <w:sz w:val="19"/>
        </w:rPr>
        <w:t>$</w:t>
      </w:r>
      <w:ins w:id="146" w:author="Schossow, Frances" w:date="2019-11-06T16:54:00Z">
        <w:r w:rsidR="00742904">
          <w:rPr>
            <w:sz w:val="19"/>
          </w:rPr>
          <w:t>1</w:t>
        </w:r>
      </w:ins>
      <w:del w:id="147" w:author="Schossow, Frances" w:date="2019-11-06T16:54:00Z">
        <w:r w:rsidDel="00742904">
          <w:rPr>
            <w:sz w:val="19"/>
          </w:rPr>
          <w:delText>2</w:delText>
        </w:r>
      </w:del>
      <w:r>
        <w:rPr>
          <w:sz w:val="19"/>
        </w:rPr>
        <w:t>,000,000</w:t>
      </w:r>
      <w:ins w:id="148" w:author="Schossow, Frances" w:date="2019-11-06T16:55:00Z">
        <w:r w:rsidR="00742904">
          <w:rPr>
            <w:sz w:val="19"/>
          </w:rPr>
          <w:t xml:space="preserve"> each </w:t>
        </w:r>
      </w:ins>
      <w:ins w:id="149" w:author="Reed, Mary" w:date="2019-12-03T16:04:00Z">
        <w:r w:rsidR="006C7356">
          <w:rPr>
            <w:sz w:val="19"/>
          </w:rPr>
          <w:t>claim and $1,000,000 annual aggregate</w:t>
        </w:r>
      </w:ins>
      <w:ins w:id="150" w:author="Schossow, Frances" w:date="2019-11-06T16:55:00Z">
        <w:del w:id="151" w:author="Reed, Mary" w:date="2019-12-03T16:04:00Z">
          <w:r w:rsidR="00742904" w:rsidDel="006C7356">
            <w:rPr>
              <w:sz w:val="19"/>
            </w:rPr>
            <w:delText>occurrence</w:delText>
          </w:r>
        </w:del>
      </w:ins>
      <w:del w:id="152" w:author="Reed, Mary" w:date="2019-12-03T16:04:00Z">
        <w:r w:rsidDel="006C7356">
          <w:rPr>
            <w:sz w:val="19"/>
          </w:rPr>
          <w:delText>.</w:delText>
        </w:r>
      </w:del>
    </w:p>
    <w:p w14:paraId="34B14FDE" w14:textId="77777777" w:rsidR="00E03697" w:rsidRDefault="00E03697">
      <w:pPr>
        <w:pStyle w:val="BodyText"/>
        <w:spacing w:before="10"/>
      </w:pPr>
    </w:p>
    <w:p w14:paraId="1151BCF6" w14:textId="2143132B" w:rsidR="00E03697" w:rsidRDefault="006E7F59">
      <w:pPr>
        <w:pStyle w:val="ListParagraph"/>
        <w:numPr>
          <w:ilvl w:val="1"/>
          <w:numId w:val="3"/>
        </w:numPr>
        <w:tabs>
          <w:tab w:val="left" w:pos="821"/>
        </w:tabs>
        <w:spacing w:before="1" w:line="244" w:lineRule="auto"/>
        <w:ind w:right="162"/>
        <w:rPr>
          <w:sz w:val="19"/>
        </w:rPr>
      </w:pPr>
      <w:r>
        <w:rPr>
          <w:sz w:val="19"/>
        </w:rPr>
        <w:t>Prior</w:t>
      </w:r>
      <w:r>
        <w:rPr>
          <w:spacing w:val="-16"/>
          <w:sz w:val="19"/>
        </w:rPr>
        <w:t xml:space="preserve"> </w:t>
      </w:r>
      <w:r>
        <w:rPr>
          <w:sz w:val="19"/>
        </w:rPr>
        <w:t>to</w:t>
      </w:r>
      <w:r>
        <w:rPr>
          <w:spacing w:val="-13"/>
          <w:sz w:val="19"/>
        </w:rPr>
        <w:t xml:space="preserve"> </w:t>
      </w:r>
      <w:r>
        <w:rPr>
          <w:sz w:val="19"/>
        </w:rPr>
        <w:t>beginning</w:t>
      </w:r>
      <w:r>
        <w:rPr>
          <w:spacing w:val="-16"/>
          <w:sz w:val="19"/>
        </w:rPr>
        <w:t xml:space="preserve"> </w:t>
      </w:r>
      <w:r>
        <w:rPr>
          <w:sz w:val="19"/>
        </w:rPr>
        <w:t>work</w:t>
      </w:r>
      <w:ins w:id="153" w:author="Hall, Rhonda" w:date="2019-11-07T16:31:00Z">
        <w:r w:rsidR="00A865B8">
          <w:rPr>
            <w:sz w:val="19"/>
          </w:rPr>
          <w:t>,</w:t>
        </w:r>
      </w:ins>
      <w:r>
        <w:rPr>
          <w:spacing w:val="-14"/>
          <w:sz w:val="19"/>
        </w:rPr>
        <w:t xml:space="preserve"> </w:t>
      </w:r>
      <w:r>
        <w:rPr>
          <w:sz w:val="19"/>
        </w:rPr>
        <w:t>insurance</w:t>
      </w:r>
      <w:r>
        <w:rPr>
          <w:spacing w:val="-15"/>
          <w:sz w:val="19"/>
        </w:rPr>
        <w:t xml:space="preserve"> </w:t>
      </w:r>
      <w:ins w:id="154" w:author="Hall, Rhonda" w:date="2019-11-07T16:30:00Z">
        <w:r w:rsidR="00A865B8">
          <w:rPr>
            <w:spacing w:val="-15"/>
            <w:sz w:val="19"/>
          </w:rPr>
          <w:t xml:space="preserve">industry standard ACORD form </w:t>
        </w:r>
      </w:ins>
      <w:r>
        <w:rPr>
          <w:sz w:val="19"/>
        </w:rPr>
        <w:t>certificates</w:t>
      </w:r>
      <w:ins w:id="155" w:author="Hall, Rhonda" w:date="2019-11-07T16:31:00Z">
        <w:r w:rsidR="00A865B8">
          <w:rPr>
            <w:sz w:val="19"/>
          </w:rPr>
          <w:t xml:space="preserve"> </w:t>
        </w:r>
        <w:r w:rsidR="00A865B8">
          <w:rPr>
            <w:spacing w:val="-14"/>
            <w:sz w:val="19"/>
          </w:rPr>
          <w:t xml:space="preserve">of </w:t>
        </w:r>
      </w:ins>
      <w:del w:id="156" w:author="Hall, Rhonda" w:date="2019-11-07T16:31:00Z">
        <w:r w:rsidDel="00A865B8">
          <w:rPr>
            <w:spacing w:val="-14"/>
            <w:sz w:val="19"/>
          </w:rPr>
          <w:delText xml:space="preserve"> </w:delText>
        </w:r>
        <w:r w:rsidDel="00A865B8">
          <w:rPr>
            <w:sz w:val="19"/>
          </w:rPr>
          <w:delText>are</w:delText>
        </w:r>
      </w:del>
      <w:ins w:id="157" w:author="Hall, Rhonda" w:date="2019-11-07T16:31:00Z">
        <w:r w:rsidR="00A865B8">
          <w:rPr>
            <w:spacing w:val="-14"/>
            <w:sz w:val="19"/>
          </w:rPr>
          <w:t>insurance are</w:t>
        </w:r>
      </w:ins>
      <w:r>
        <w:rPr>
          <w:spacing w:val="-15"/>
          <w:sz w:val="19"/>
        </w:rPr>
        <w:t xml:space="preserve"> </w:t>
      </w:r>
      <w:r>
        <w:rPr>
          <w:sz w:val="19"/>
        </w:rPr>
        <w:t>to</w:t>
      </w:r>
      <w:r>
        <w:rPr>
          <w:spacing w:val="-13"/>
          <w:sz w:val="19"/>
        </w:rPr>
        <w:t xml:space="preserve"> </w:t>
      </w:r>
      <w:r>
        <w:rPr>
          <w:sz w:val="19"/>
        </w:rPr>
        <w:t>be</w:t>
      </w:r>
      <w:r>
        <w:rPr>
          <w:spacing w:val="-15"/>
          <w:sz w:val="19"/>
        </w:rPr>
        <w:t xml:space="preserve"> </w:t>
      </w:r>
      <w:r>
        <w:rPr>
          <w:sz w:val="19"/>
        </w:rPr>
        <w:t>furnished</w:t>
      </w:r>
      <w:r>
        <w:rPr>
          <w:spacing w:val="-13"/>
          <w:sz w:val="19"/>
        </w:rPr>
        <w:t xml:space="preserve"> </w:t>
      </w:r>
      <w:r>
        <w:rPr>
          <w:sz w:val="19"/>
        </w:rPr>
        <w:t>to</w:t>
      </w:r>
      <w:r>
        <w:rPr>
          <w:spacing w:val="-14"/>
          <w:sz w:val="19"/>
        </w:rPr>
        <w:t xml:space="preserve"> </w:t>
      </w:r>
      <w:r>
        <w:rPr>
          <w:sz w:val="19"/>
        </w:rPr>
        <w:t>Consultant</w:t>
      </w:r>
      <w:r>
        <w:rPr>
          <w:spacing w:val="-14"/>
          <w:sz w:val="19"/>
        </w:rPr>
        <w:t xml:space="preserve"> </w:t>
      </w:r>
      <w:r>
        <w:rPr>
          <w:sz w:val="19"/>
        </w:rPr>
        <w:t>and</w:t>
      </w:r>
      <w:r>
        <w:rPr>
          <w:spacing w:val="-14"/>
          <w:sz w:val="19"/>
        </w:rPr>
        <w:t xml:space="preserve"> </w:t>
      </w:r>
      <w:ins w:id="158" w:author="Hall, Rhonda" w:date="2019-11-07T16:31:00Z">
        <w:r w:rsidR="00A865B8">
          <w:rPr>
            <w:sz w:val="19"/>
          </w:rPr>
          <w:t>a</w:t>
        </w:r>
        <w:r w:rsidR="00A865B8" w:rsidRPr="005207EB">
          <w:rPr>
            <w:sz w:val="19"/>
          </w:rPr>
          <w:t xml:space="preserve">ll insurance policies and the Certificate of Insurance shall indicate, that should the policy be cancelled before the expiration date thereof written notice of said cancellation will be delivered in accordance with the policy provisions, which shall not be less than thirty (30) </w:t>
        </w:r>
        <w:proofErr w:type="spellStart"/>
        <w:r w:rsidR="00A865B8" w:rsidRPr="005207EB">
          <w:rPr>
            <w:sz w:val="19"/>
          </w:rPr>
          <w:t>days notice</w:t>
        </w:r>
        <w:proofErr w:type="spellEnd"/>
        <w:r w:rsidR="00A865B8" w:rsidRPr="005207EB">
          <w:rPr>
            <w:sz w:val="19"/>
          </w:rPr>
          <w:t xml:space="preserve"> of cancellation except for non-payment of premium which shall not be less than ten (10) </w:t>
        </w:r>
        <w:proofErr w:type="spellStart"/>
        <w:r w:rsidR="00A865B8" w:rsidRPr="005207EB">
          <w:rPr>
            <w:sz w:val="19"/>
          </w:rPr>
          <w:t>days notice</w:t>
        </w:r>
        <w:proofErr w:type="spellEnd"/>
        <w:r w:rsidR="00A865B8" w:rsidRPr="005207EB">
          <w:rPr>
            <w:sz w:val="19"/>
          </w:rPr>
          <w:t xml:space="preserve"> of cancellation</w:t>
        </w:r>
        <w:r w:rsidR="00A865B8">
          <w:rPr>
            <w:sz w:val="19"/>
          </w:rPr>
          <w:t>.</w:t>
        </w:r>
      </w:ins>
      <w:del w:id="159" w:author="Hall, Rhonda" w:date="2019-11-07T16:32:00Z">
        <w:r w:rsidDel="00A865B8">
          <w:rPr>
            <w:sz w:val="19"/>
          </w:rPr>
          <w:delText>provide</w:delText>
        </w:r>
        <w:r w:rsidDel="00A865B8">
          <w:rPr>
            <w:spacing w:val="-19"/>
            <w:sz w:val="19"/>
          </w:rPr>
          <w:delText xml:space="preserve"> </w:delText>
        </w:r>
        <w:r w:rsidDel="00A865B8">
          <w:rPr>
            <w:sz w:val="19"/>
          </w:rPr>
          <w:delText>for</w:delText>
        </w:r>
        <w:r w:rsidDel="00A865B8">
          <w:rPr>
            <w:spacing w:val="-20"/>
            <w:sz w:val="19"/>
          </w:rPr>
          <w:delText xml:space="preserve"> </w:delText>
        </w:r>
        <w:r w:rsidDel="00A865B8">
          <w:rPr>
            <w:sz w:val="19"/>
          </w:rPr>
          <w:delText>not</w:delText>
        </w:r>
        <w:r w:rsidDel="00A865B8">
          <w:rPr>
            <w:spacing w:val="-19"/>
            <w:sz w:val="19"/>
          </w:rPr>
          <w:delText xml:space="preserve"> </w:delText>
        </w:r>
        <w:r w:rsidDel="00A865B8">
          <w:rPr>
            <w:sz w:val="19"/>
          </w:rPr>
          <w:delText>less</w:delText>
        </w:r>
        <w:r w:rsidDel="00A865B8">
          <w:rPr>
            <w:spacing w:val="-18"/>
            <w:sz w:val="19"/>
          </w:rPr>
          <w:delText xml:space="preserve"> </w:delText>
        </w:r>
        <w:r w:rsidDel="00A865B8">
          <w:rPr>
            <w:sz w:val="19"/>
          </w:rPr>
          <w:delText>than</w:delText>
        </w:r>
        <w:r w:rsidDel="00A865B8">
          <w:rPr>
            <w:spacing w:val="-18"/>
            <w:sz w:val="19"/>
          </w:rPr>
          <w:delText xml:space="preserve"> </w:delText>
        </w:r>
        <w:r w:rsidDel="00A865B8">
          <w:rPr>
            <w:sz w:val="19"/>
          </w:rPr>
          <w:delText>30</w:delText>
        </w:r>
        <w:r w:rsidDel="00A865B8">
          <w:rPr>
            <w:spacing w:val="-18"/>
            <w:sz w:val="19"/>
          </w:rPr>
          <w:delText xml:space="preserve"> </w:delText>
        </w:r>
        <w:r w:rsidDel="00A865B8">
          <w:rPr>
            <w:spacing w:val="-4"/>
            <w:sz w:val="19"/>
          </w:rPr>
          <w:delText xml:space="preserve">days </w:delText>
        </w:r>
        <w:r w:rsidDel="00A865B8">
          <w:rPr>
            <w:sz w:val="19"/>
          </w:rPr>
          <w:delText>prior written notice to Consultant of any cancellation, reduction or major change in the</w:delText>
        </w:r>
        <w:r w:rsidDel="00A865B8">
          <w:rPr>
            <w:spacing w:val="-6"/>
            <w:sz w:val="19"/>
          </w:rPr>
          <w:delText xml:space="preserve"> </w:delText>
        </w:r>
        <w:r w:rsidDel="00A865B8">
          <w:rPr>
            <w:sz w:val="19"/>
          </w:rPr>
          <w:delText>policies.</w:delText>
        </w:r>
      </w:del>
    </w:p>
    <w:p w14:paraId="650A63FC" w14:textId="77777777" w:rsidR="000855E6" w:rsidRDefault="000855E6" w:rsidP="00B23FB7">
      <w:pPr>
        <w:pStyle w:val="BodyText"/>
        <w:spacing w:before="80" w:line="244" w:lineRule="auto"/>
        <w:ind w:left="90" w:right="150"/>
        <w:jc w:val="both"/>
      </w:pPr>
    </w:p>
    <w:p w14:paraId="3D631DA5" w14:textId="1DDE805D" w:rsidR="00E03697" w:rsidRDefault="00B23FB7" w:rsidP="001E3D32">
      <w:pPr>
        <w:pStyle w:val="ListParagraph"/>
      </w:pPr>
      <w:ins w:id="160" w:author="Hall, Rhonda" w:date="2019-11-05T11:43:00Z">
        <w:r>
          <w:t>7.4</w:t>
        </w:r>
        <w:r>
          <w:tab/>
        </w:r>
      </w:ins>
      <w:ins w:id="161" w:author="Schossow, Frances" w:date="2019-11-06T16:38:00Z">
        <w:r w:rsidR="007C3CB1" w:rsidRPr="00742904">
          <w:rPr>
            <w:sz w:val="19"/>
            <w:szCs w:val="19"/>
          </w:rPr>
          <w:t>Each party</w:t>
        </w:r>
      </w:ins>
      <w:del w:id="162" w:author="Schossow, Frances" w:date="2019-11-06T16:38:00Z">
        <w:r w:rsidR="006E7F59" w:rsidRPr="00A93119" w:rsidDel="007C3CB1">
          <w:rPr>
            <w:sz w:val="19"/>
          </w:rPr>
          <w:delText>The</w:delText>
        </w:r>
        <w:r w:rsidR="006E7F59" w:rsidRPr="00A93119" w:rsidDel="007C3CB1">
          <w:rPr>
            <w:spacing w:val="-4"/>
            <w:sz w:val="19"/>
          </w:rPr>
          <w:delText xml:space="preserve"> </w:delText>
        </w:r>
        <w:r w:rsidR="006E7F59" w:rsidRPr="00A93119" w:rsidDel="007C3CB1">
          <w:rPr>
            <w:sz w:val="19"/>
          </w:rPr>
          <w:delText>Subconsultant</w:delText>
        </w:r>
      </w:del>
      <w:r w:rsidR="006E7F59" w:rsidRPr="00A93119">
        <w:rPr>
          <w:spacing w:val="-4"/>
          <w:sz w:val="19"/>
        </w:rPr>
        <w:t xml:space="preserve"> </w:t>
      </w:r>
      <w:r w:rsidR="006E7F59" w:rsidRPr="00A93119">
        <w:rPr>
          <w:sz w:val="19"/>
        </w:rPr>
        <w:t>agrees</w:t>
      </w:r>
      <w:r w:rsidR="006E7F59" w:rsidRPr="00A93119">
        <w:rPr>
          <w:spacing w:val="-4"/>
          <w:sz w:val="19"/>
        </w:rPr>
        <w:t xml:space="preserve"> </w:t>
      </w:r>
      <w:r w:rsidR="006E7F59" w:rsidRPr="00A93119">
        <w:rPr>
          <w:sz w:val="19"/>
        </w:rPr>
        <w:t>to</w:t>
      </w:r>
      <w:r w:rsidR="006E7F59" w:rsidRPr="00A93119">
        <w:rPr>
          <w:spacing w:val="-2"/>
          <w:sz w:val="19"/>
        </w:rPr>
        <w:t xml:space="preserve"> </w:t>
      </w:r>
      <w:r w:rsidR="006E7F59" w:rsidRPr="00A93119">
        <w:rPr>
          <w:sz w:val="19"/>
        </w:rPr>
        <w:t>defend,</w:t>
      </w:r>
      <w:r w:rsidR="006E7F59" w:rsidRPr="00A93119">
        <w:rPr>
          <w:spacing w:val="-4"/>
          <w:sz w:val="19"/>
        </w:rPr>
        <w:t xml:space="preserve"> </w:t>
      </w:r>
      <w:r w:rsidR="006E7F59" w:rsidRPr="00A93119">
        <w:rPr>
          <w:sz w:val="19"/>
        </w:rPr>
        <w:t>indemnify,</w:t>
      </w:r>
      <w:r w:rsidR="006E7F59" w:rsidRPr="00A93119">
        <w:rPr>
          <w:spacing w:val="-4"/>
          <w:sz w:val="19"/>
        </w:rPr>
        <w:t xml:space="preserve"> </w:t>
      </w:r>
      <w:r w:rsidR="006E7F59" w:rsidRPr="00A93119">
        <w:rPr>
          <w:sz w:val="19"/>
        </w:rPr>
        <w:t>protect,</w:t>
      </w:r>
      <w:r w:rsidR="006E7F59" w:rsidRPr="00A93119">
        <w:rPr>
          <w:spacing w:val="-3"/>
          <w:sz w:val="19"/>
        </w:rPr>
        <w:t xml:space="preserve"> </w:t>
      </w:r>
      <w:r w:rsidR="006E7F59" w:rsidRPr="00A93119">
        <w:rPr>
          <w:sz w:val="19"/>
        </w:rPr>
        <w:t>and</w:t>
      </w:r>
      <w:r w:rsidR="006E7F59" w:rsidRPr="00A93119">
        <w:rPr>
          <w:spacing w:val="-3"/>
          <w:sz w:val="19"/>
        </w:rPr>
        <w:t xml:space="preserve"> </w:t>
      </w:r>
      <w:r w:rsidR="006E7F59" w:rsidRPr="00A93119">
        <w:rPr>
          <w:sz w:val="19"/>
        </w:rPr>
        <w:t>save</w:t>
      </w:r>
      <w:r w:rsidR="006E7F59" w:rsidRPr="00A93119">
        <w:rPr>
          <w:spacing w:val="-4"/>
          <w:sz w:val="19"/>
        </w:rPr>
        <w:t xml:space="preserve"> </w:t>
      </w:r>
      <w:r w:rsidR="006E7F59" w:rsidRPr="00A93119">
        <w:rPr>
          <w:sz w:val="19"/>
        </w:rPr>
        <w:t>harmless</w:t>
      </w:r>
      <w:r w:rsidR="006E7F59" w:rsidRPr="00A93119">
        <w:rPr>
          <w:spacing w:val="-2"/>
          <w:sz w:val="19"/>
        </w:rPr>
        <w:t xml:space="preserve"> </w:t>
      </w:r>
      <w:r w:rsidR="006E7F59" w:rsidRPr="00A93119">
        <w:rPr>
          <w:sz w:val="19"/>
        </w:rPr>
        <w:t>the</w:t>
      </w:r>
      <w:r w:rsidR="006E7F59" w:rsidRPr="00A93119">
        <w:rPr>
          <w:spacing w:val="-4"/>
          <w:sz w:val="19"/>
        </w:rPr>
        <w:t xml:space="preserve"> </w:t>
      </w:r>
      <w:ins w:id="163" w:author="Schossow, Frances" w:date="2019-11-06T16:38:00Z">
        <w:r w:rsidR="007C3CB1">
          <w:rPr>
            <w:spacing w:val="-4"/>
            <w:sz w:val="19"/>
          </w:rPr>
          <w:t>other party</w:t>
        </w:r>
      </w:ins>
      <w:del w:id="164" w:author="Schossow, Frances" w:date="2019-11-06T16:38:00Z">
        <w:r w:rsidR="006E7F59" w:rsidRPr="00A93119" w:rsidDel="007C3CB1">
          <w:rPr>
            <w:sz w:val="19"/>
          </w:rPr>
          <w:delText>Consul</w:delText>
        </w:r>
      </w:del>
      <w:del w:id="165" w:author="Schossow, Frances" w:date="2019-11-06T16:39:00Z">
        <w:r w:rsidR="006E7F59" w:rsidRPr="00A93119" w:rsidDel="007C3CB1">
          <w:rPr>
            <w:sz w:val="19"/>
          </w:rPr>
          <w:delText>tant</w:delText>
        </w:r>
        <w:r w:rsidR="006E7F59" w:rsidRPr="00A93119" w:rsidDel="007C3CB1">
          <w:rPr>
            <w:spacing w:val="-7"/>
            <w:sz w:val="19"/>
          </w:rPr>
          <w:delText xml:space="preserve"> </w:delText>
        </w:r>
        <w:r w:rsidR="006E7F59" w:rsidRPr="00A93119" w:rsidDel="007C3CB1">
          <w:rPr>
            <w:sz w:val="19"/>
          </w:rPr>
          <w:delText>and</w:delText>
        </w:r>
        <w:r w:rsidR="006E7F59" w:rsidRPr="00A93119" w:rsidDel="007C3CB1">
          <w:rPr>
            <w:spacing w:val="-5"/>
            <w:sz w:val="19"/>
          </w:rPr>
          <w:delText xml:space="preserve"> </w:delText>
        </w:r>
        <w:r w:rsidR="006E7F59" w:rsidRPr="00A93119" w:rsidDel="007C3CB1">
          <w:rPr>
            <w:sz w:val="19"/>
          </w:rPr>
          <w:delText>the</w:delText>
        </w:r>
        <w:r w:rsidR="006E7F59" w:rsidRPr="00A93119" w:rsidDel="007C3CB1">
          <w:rPr>
            <w:spacing w:val="-7"/>
            <w:sz w:val="19"/>
          </w:rPr>
          <w:delText xml:space="preserve"> </w:delText>
        </w:r>
        <w:r w:rsidR="006E7F59" w:rsidRPr="00A93119" w:rsidDel="007C3CB1">
          <w:rPr>
            <w:sz w:val="19"/>
          </w:rPr>
          <w:delText>Client</w:delText>
        </w:r>
        <w:r w:rsidR="006E7F59" w:rsidRPr="00A93119" w:rsidDel="007C3CB1">
          <w:rPr>
            <w:spacing w:val="-6"/>
            <w:sz w:val="19"/>
          </w:rPr>
          <w:delText xml:space="preserve"> </w:delText>
        </w:r>
        <w:r w:rsidR="006E7F59" w:rsidRPr="00A93119" w:rsidDel="007C3CB1">
          <w:rPr>
            <w:sz w:val="19"/>
          </w:rPr>
          <w:delText>and</w:delText>
        </w:r>
        <w:r w:rsidR="006E7F59" w:rsidRPr="00A93119" w:rsidDel="007C3CB1">
          <w:rPr>
            <w:spacing w:val="-6"/>
            <w:sz w:val="19"/>
          </w:rPr>
          <w:delText xml:space="preserve"> </w:delText>
        </w:r>
        <w:r w:rsidR="006E7F59" w:rsidRPr="00A93119" w:rsidDel="007C3CB1">
          <w:rPr>
            <w:sz w:val="19"/>
          </w:rPr>
          <w:delText>their officers, directors, agents and employees</w:delText>
        </w:r>
      </w:del>
      <w:r w:rsidR="006E7F59" w:rsidRPr="00A93119">
        <w:rPr>
          <w:sz w:val="19"/>
        </w:rPr>
        <w:t xml:space="preserve"> from and against any and all </w:t>
      </w:r>
      <w:ins w:id="166" w:author="Schossow, Frances" w:date="2019-11-06T16:39:00Z">
        <w:r w:rsidR="007C3CB1">
          <w:rPr>
            <w:sz w:val="19"/>
          </w:rPr>
          <w:t xml:space="preserve">third party </w:t>
        </w:r>
      </w:ins>
      <w:r w:rsidR="006E7F59" w:rsidRPr="00A93119">
        <w:rPr>
          <w:sz w:val="19"/>
        </w:rPr>
        <w:t>suits, claims</w:t>
      </w:r>
      <w:ins w:id="167" w:author="Schossow, Frances" w:date="2019-11-06T16:39:00Z">
        <w:r w:rsidR="007C3CB1">
          <w:rPr>
            <w:sz w:val="19"/>
          </w:rPr>
          <w:t xml:space="preserve"> and liability</w:t>
        </w:r>
      </w:ins>
      <w:r w:rsidR="006E7F59" w:rsidRPr="00A93119">
        <w:rPr>
          <w:sz w:val="19"/>
        </w:rPr>
        <w:t>, demand</w:t>
      </w:r>
      <w:ins w:id="168" w:author="Schossow, Frances" w:date="2019-11-06T16:41:00Z">
        <w:r w:rsidR="007C3CB1">
          <w:rPr>
            <w:sz w:val="19"/>
          </w:rPr>
          <w:t>s</w:t>
        </w:r>
      </w:ins>
      <w:r w:rsidR="006E7F59" w:rsidRPr="00A93119">
        <w:rPr>
          <w:sz w:val="19"/>
        </w:rPr>
        <w:t xml:space="preserve">, </w:t>
      </w:r>
      <w:del w:id="169" w:author="Schossow, Frances" w:date="2019-11-06T16:40:00Z">
        <w:r w:rsidR="006E7F59" w:rsidRPr="00A93119" w:rsidDel="007C3CB1">
          <w:rPr>
            <w:sz w:val="19"/>
          </w:rPr>
          <w:delText xml:space="preserve">or </w:delText>
        </w:r>
      </w:del>
      <w:r w:rsidR="006E7F59" w:rsidRPr="00A93119">
        <w:rPr>
          <w:sz w:val="19"/>
        </w:rPr>
        <w:t>damages</w:t>
      </w:r>
      <w:ins w:id="170" w:author="Schossow, Frances" w:date="2019-11-06T16:40:00Z">
        <w:r w:rsidR="007C3CB1">
          <w:rPr>
            <w:sz w:val="19"/>
          </w:rPr>
          <w:t>, loss, expenses, judgements</w:t>
        </w:r>
      </w:ins>
      <w:ins w:id="171" w:author="Schossow, Frances" w:date="2019-11-06T16:42:00Z">
        <w:r w:rsidR="007C3CB1">
          <w:rPr>
            <w:sz w:val="19"/>
          </w:rPr>
          <w:t>, and costs (including reasonable legal and professional fees and expenses)</w:t>
        </w:r>
      </w:ins>
      <w:r w:rsidR="006E7F59" w:rsidRPr="00A93119">
        <w:rPr>
          <w:sz w:val="19"/>
        </w:rPr>
        <w:t xml:space="preserve"> </w:t>
      </w:r>
      <w:del w:id="172" w:author="Schossow, Frances" w:date="2019-11-06T16:43:00Z">
        <w:r w:rsidR="00F32D8E" w:rsidRPr="00F32D8E" w:rsidDel="007C3CB1">
          <w:rPr>
            <w:sz w:val="19"/>
          </w:rPr>
          <w:delText xml:space="preserve">of whatsoever kind or nature </w:delText>
        </w:r>
      </w:del>
      <w:r w:rsidR="00F32D8E" w:rsidRPr="00F32D8E">
        <w:rPr>
          <w:sz w:val="19"/>
        </w:rPr>
        <w:t xml:space="preserve">arising </w:t>
      </w:r>
      <w:ins w:id="173" w:author="Schossow, Frances" w:date="2019-11-06T16:43:00Z">
        <w:r w:rsidR="007C3CB1">
          <w:rPr>
            <w:sz w:val="19"/>
          </w:rPr>
          <w:t xml:space="preserve">directly </w:t>
        </w:r>
      </w:ins>
      <w:r w:rsidR="00F32D8E" w:rsidRPr="00F32D8E">
        <w:rPr>
          <w:sz w:val="19"/>
        </w:rPr>
        <w:t>out of any negligent act, error or omission, or failure to exercise such care as is customary in the profession, by the Subconsultant, its agents, servants and employees in the performance of any and</w:t>
      </w:r>
      <w:r w:rsidR="00F32D8E">
        <w:rPr>
          <w:sz w:val="19"/>
        </w:rPr>
        <w:t xml:space="preserve">  all Services pursuant to this Agreement</w:t>
      </w:r>
      <w:r w:rsidR="000F7C3F">
        <w:rPr>
          <w:sz w:val="19"/>
        </w:rPr>
        <w:t>.</w:t>
      </w:r>
      <w:r w:rsidR="006E7F59" w:rsidRPr="00A93119">
        <w:rPr>
          <w:spacing w:val="-20"/>
          <w:sz w:val="19"/>
        </w:rPr>
        <w:t xml:space="preserve"> </w:t>
      </w:r>
      <w:r w:rsidR="006E7F59" w:rsidRPr="001E3D32">
        <w:rPr>
          <w:sz w:val="19"/>
          <w:szCs w:val="19"/>
        </w:rPr>
        <w:t xml:space="preserve">Such indemnification shall </w:t>
      </w:r>
      <w:proofErr w:type="gramStart"/>
      <w:r w:rsidR="006E7F59" w:rsidRPr="001E3D32">
        <w:rPr>
          <w:sz w:val="19"/>
          <w:szCs w:val="19"/>
        </w:rPr>
        <w:t>include, but</w:t>
      </w:r>
      <w:proofErr w:type="gramEnd"/>
      <w:r w:rsidR="006E7F59" w:rsidRPr="001E3D32">
        <w:rPr>
          <w:sz w:val="19"/>
          <w:szCs w:val="19"/>
        </w:rPr>
        <w:t xml:space="preserve"> is not limited to expenditures for and</w:t>
      </w:r>
      <w:r w:rsidR="006E7F59" w:rsidRPr="001E3D32">
        <w:rPr>
          <w:spacing w:val="-12"/>
          <w:sz w:val="19"/>
          <w:szCs w:val="19"/>
        </w:rPr>
        <w:t xml:space="preserve"> </w:t>
      </w:r>
      <w:r w:rsidR="006E7F59" w:rsidRPr="001E3D32">
        <w:rPr>
          <w:sz w:val="19"/>
          <w:szCs w:val="19"/>
        </w:rPr>
        <w:t>costs</w:t>
      </w:r>
      <w:r w:rsidR="006E7F59" w:rsidRPr="001E3D32">
        <w:rPr>
          <w:spacing w:val="-11"/>
          <w:sz w:val="19"/>
          <w:szCs w:val="19"/>
        </w:rPr>
        <w:t xml:space="preserve"> </w:t>
      </w:r>
      <w:r w:rsidR="006E7F59" w:rsidRPr="001E3D32">
        <w:rPr>
          <w:sz w:val="19"/>
          <w:szCs w:val="19"/>
        </w:rPr>
        <w:t>of</w:t>
      </w:r>
      <w:r w:rsidR="006E7F59" w:rsidRPr="001E3D32">
        <w:rPr>
          <w:spacing w:val="-11"/>
          <w:sz w:val="19"/>
          <w:szCs w:val="19"/>
        </w:rPr>
        <w:t xml:space="preserve"> </w:t>
      </w:r>
      <w:r w:rsidR="006E7F59" w:rsidRPr="001E3D32">
        <w:rPr>
          <w:sz w:val="19"/>
          <w:szCs w:val="19"/>
        </w:rPr>
        <w:t>investigations,</w:t>
      </w:r>
      <w:r w:rsidR="006E7F59" w:rsidRPr="001E3D32">
        <w:rPr>
          <w:spacing w:val="-12"/>
          <w:sz w:val="19"/>
          <w:szCs w:val="19"/>
        </w:rPr>
        <w:t xml:space="preserve"> </w:t>
      </w:r>
      <w:r w:rsidR="006E7F59" w:rsidRPr="001E3D32">
        <w:rPr>
          <w:sz w:val="19"/>
          <w:szCs w:val="19"/>
        </w:rPr>
        <w:t>hiring</w:t>
      </w:r>
      <w:r w:rsidR="006E7F59" w:rsidRPr="001E3D32">
        <w:rPr>
          <w:spacing w:val="-14"/>
          <w:sz w:val="19"/>
          <w:szCs w:val="19"/>
        </w:rPr>
        <w:t xml:space="preserve"> </w:t>
      </w:r>
      <w:r w:rsidR="006E7F59" w:rsidRPr="001E3D32">
        <w:rPr>
          <w:sz w:val="19"/>
          <w:szCs w:val="19"/>
        </w:rPr>
        <w:t>of</w:t>
      </w:r>
      <w:r w:rsidR="006E7F59" w:rsidRPr="001E3D32">
        <w:rPr>
          <w:spacing w:val="-10"/>
          <w:sz w:val="19"/>
          <w:szCs w:val="19"/>
        </w:rPr>
        <w:t xml:space="preserve"> </w:t>
      </w:r>
      <w:r w:rsidR="006E7F59" w:rsidRPr="001E3D32">
        <w:rPr>
          <w:sz w:val="19"/>
          <w:szCs w:val="19"/>
        </w:rPr>
        <w:t>expert</w:t>
      </w:r>
      <w:r w:rsidR="006E7F59" w:rsidRPr="001E3D32">
        <w:rPr>
          <w:spacing w:val="-13"/>
          <w:sz w:val="19"/>
          <w:szCs w:val="19"/>
        </w:rPr>
        <w:t xml:space="preserve"> </w:t>
      </w:r>
      <w:r w:rsidR="006E7F59" w:rsidRPr="001E3D32">
        <w:rPr>
          <w:sz w:val="19"/>
          <w:szCs w:val="19"/>
        </w:rPr>
        <w:t>witnesses,</w:t>
      </w:r>
      <w:r w:rsidR="006E7F59" w:rsidRPr="001E3D32">
        <w:rPr>
          <w:spacing w:val="-11"/>
          <w:sz w:val="19"/>
          <w:szCs w:val="19"/>
        </w:rPr>
        <w:t xml:space="preserve"> </w:t>
      </w:r>
      <w:r w:rsidR="006E7F59" w:rsidRPr="001E3D32">
        <w:rPr>
          <w:sz w:val="19"/>
          <w:szCs w:val="19"/>
        </w:rPr>
        <w:t>court</w:t>
      </w:r>
      <w:r w:rsidR="006E7F59" w:rsidRPr="001E3D32">
        <w:rPr>
          <w:spacing w:val="-13"/>
          <w:sz w:val="19"/>
          <w:szCs w:val="19"/>
        </w:rPr>
        <w:t xml:space="preserve"> </w:t>
      </w:r>
      <w:r w:rsidR="006E7F59" w:rsidRPr="001E3D32">
        <w:rPr>
          <w:sz w:val="19"/>
          <w:szCs w:val="19"/>
        </w:rPr>
        <w:t>costs,</w:t>
      </w:r>
      <w:r w:rsidR="006E7F59" w:rsidRPr="001E3D32">
        <w:rPr>
          <w:spacing w:val="-12"/>
          <w:sz w:val="19"/>
          <w:szCs w:val="19"/>
        </w:rPr>
        <w:t xml:space="preserve"> </w:t>
      </w:r>
      <w:r w:rsidR="006E7F59" w:rsidRPr="001E3D32">
        <w:rPr>
          <w:sz w:val="19"/>
          <w:szCs w:val="19"/>
        </w:rPr>
        <w:t>counsel</w:t>
      </w:r>
      <w:r w:rsidR="006E7F59" w:rsidRPr="001E3D32">
        <w:rPr>
          <w:spacing w:val="-13"/>
          <w:sz w:val="19"/>
          <w:szCs w:val="19"/>
        </w:rPr>
        <w:t xml:space="preserve"> </w:t>
      </w:r>
      <w:r w:rsidR="006E7F59" w:rsidRPr="001E3D32">
        <w:rPr>
          <w:sz w:val="19"/>
          <w:szCs w:val="19"/>
        </w:rPr>
        <w:t>fees,</w:t>
      </w:r>
      <w:r w:rsidR="006E7F59" w:rsidRPr="001E3D32">
        <w:rPr>
          <w:spacing w:val="-14"/>
          <w:sz w:val="19"/>
          <w:szCs w:val="19"/>
        </w:rPr>
        <w:t xml:space="preserve"> </w:t>
      </w:r>
      <w:r w:rsidR="006E7F59" w:rsidRPr="001E3D32">
        <w:rPr>
          <w:spacing w:val="-3"/>
          <w:sz w:val="19"/>
          <w:szCs w:val="19"/>
        </w:rPr>
        <w:t>settlements,</w:t>
      </w:r>
      <w:r w:rsidR="006E7F59" w:rsidRPr="001E3D32">
        <w:rPr>
          <w:spacing w:val="-17"/>
          <w:sz w:val="19"/>
          <w:szCs w:val="19"/>
        </w:rPr>
        <w:t xml:space="preserve"> </w:t>
      </w:r>
      <w:r w:rsidR="006E7F59" w:rsidRPr="001E3D32">
        <w:rPr>
          <w:spacing w:val="-3"/>
          <w:sz w:val="19"/>
          <w:szCs w:val="19"/>
        </w:rPr>
        <w:t>judg</w:t>
      </w:r>
      <w:ins w:id="174" w:author="Schossow, Frances" w:date="2019-11-06T11:00:00Z">
        <w:r w:rsidR="001E3D32">
          <w:rPr>
            <w:spacing w:val="-3"/>
            <w:sz w:val="19"/>
            <w:szCs w:val="19"/>
          </w:rPr>
          <w:t>e</w:t>
        </w:r>
      </w:ins>
      <w:r w:rsidR="006E7F59" w:rsidRPr="001E3D32">
        <w:rPr>
          <w:spacing w:val="-3"/>
          <w:sz w:val="19"/>
          <w:szCs w:val="19"/>
        </w:rPr>
        <w:t>ments</w:t>
      </w:r>
      <w:r w:rsidR="006E7F59" w:rsidRPr="001E3D32">
        <w:rPr>
          <w:spacing w:val="-16"/>
          <w:sz w:val="19"/>
          <w:szCs w:val="19"/>
        </w:rPr>
        <w:t xml:space="preserve"> </w:t>
      </w:r>
      <w:r w:rsidR="006E7F59" w:rsidRPr="001E3D32">
        <w:rPr>
          <w:sz w:val="19"/>
          <w:szCs w:val="19"/>
        </w:rPr>
        <w:t>or</w:t>
      </w:r>
      <w:r w:rsidR="006E7F59" w:rsidRPr="001E3D32">
        <w:rPr>
          <w:spacing w:val="-18"/>
          <w:sz w:val="19"/>
          <w:szCs w:val="19"/>
        </w:rPr>
        <w:t xml:space="preserve"> </w:t>
      </w:r>
      <w:r w:rsidR="006E7F59" w:rsidRPr="001E3D32">
        <w:rPr>
          <w:spacing w:val="-3"/>
          <w:sz w:val="19"/>
          <w:szCs w:val="19"/>
        </w:rPr>
        <w:t xml:space="preserve">otherwise. </w:t>
      </w:r>
      <w:r w:rsidR="006E7F59" w:rsidRPr="001E3D32">
        <w:rPr>
          <w:sz w:val="19"/>
          <w:szCs w:val="19"/>
        </w:rPr>
        <w:t>In the event, that the Prime Agreement contains an Indemnification provision, the Prime Agreement's indemnity provision</w:t>
      </w:r>
      <w:r w:rsidR="006E7F59" w:rsidRPr="001E3D32">
        <w:rPr>
          <w:spacing w:val="-15"/>
          <w:sz w:val="19"/>
          <w:szCs w:val="19"/>
        </w:rPr>
        <w:t xml:space="preserve"> </w:t>
      </w:r>
      <w:r w:rsidR="006E7F59" w:rsidRPr="001E3D32">
        <w:rPr>
          <w:sz w:val="19"/>
          <w:szCs w:val="19"/>
        </w:rPr>
        <w:t>supersedes</w:t>
      </w:r>
      <w:r w:rsidR="006E7F59" w:rsidRPr="001E3D32">
        <w:rPr>
          <w:spacing w:val="-15"/>
          <w:sz w:val="19"/>
          <w:szCs w:val="19"/>
        </w:rPr>
        <w:t xml:space="preserve"> </w:t>
      </w:r>
      <w:r w:rsidR="006E7F59" w:rsidRPr="001E3D32">
        <w:rPr>
          <w:sz w:val="19"/>
          <w:szCs w:val="19"/>
        </w:rPr>
        <w:t>this</w:t>
      </w:r>
      <w:r w:rsidR="006E7F59" w:rsidRPr="001E3D32">
        <w:rPr>
          <w:spacing w:val="-15"/>
          <w:sz w:val="19"/>
          <w:szCs w:val="19"/>
        </w:rPr>
        <w:t xml:space="preserve"> </w:t>
      </w:r>
      <w:r w:rsidR="006E7F59" w:rsidRPr="001E3D32">
        <w:rPr>
          <w:sz w:val="19"/>
          <w:szCs w:val="19"/>
        </w:rPr>
        <w:t>provision</w:t>
      </w:r>
      <w:r w:rsidR="006E7F59" w:rsidRPr="001E3D32">
        <w:rPr>
          <w:spacing w:val="19"/>
          <w:sz w:val="19"/>
          <w:szCs w:val="19"/>
        </w:rPr>
        <w:t xml:space="preserve"> </w:t>
      </w:r>
      <w:r w:rsidR="006E7F59" w:rsidRPr="001E3D32">
        <w:rPr>
          <w:sz w:val="19"/>
          <w:szCs w:val="19"/>
        </w:rPr>
        <w:t>and</w:t>
      </w:r>
      <w:r w:rsidR="006E7F59" w:rsidRPr="001E3D32">
        <w:rPr>
          <w:spacing w:val="-15"/>
          <w:sz w:val="19"/>
          <w:szCs w:val="19"/>
        </w:rPr>
        <w:t xml:space="preserve"> </w:t>
      </w:r>
      <w:r w:rsidR="006E7F59" w:rsidRPr="001E3D32">
        <w:rPr>
          <w:sz w:val="19"/>
          <w:szCs w:val="19"/>
        </w:rPr>
        <w:t>Subconsultant</w:t>
      </w:r>
      <w:r w:rsidR="006E7F59" w:rsidRPr="001E3D32">
        <w:rPr>
          <w:spacing w:val="-15"/>
          <w:sz w:val="19"/>
          <w:szCs w:val="19"/>
        </w:rPr>
        <w:t xml:space="preserve"> </w:t>
      </w:r>
      <w:r w:rsidR="006E7F59" w:rsidRPr="001E3D32">
        <w:rPr>
          <w:sz w:val="19"/>
          <w:szCs w:val="19"/>
        </w:rPr>
        <w:t>agrees</w:t>
      </w:r>
      <w:r w:rsidR="006E7F59" w:rsidRPr="001E3D32">
        <w:rPr>
          <w:spacing w:val="-15"/>
          <w:sz w:val="19"/>
          <w:szCs w:val="19"/>
        </w:rPr>
        <w:t xml:space="preserve"> </w:t>
      </w:r>
      <w:r w:rsidR="006E7F59" w:rsidRPr="001E3D32">
        <w:rPr>
          <w:sz w:val="19"/>
          <w:szCs w:val="19"/>
        </w:rPr>
        <w:t>to</w:t>
      </w:r>
      <w:r w:rsidR="006E7F59" w:rsidRPr="001E3D32">
        <w:rPr>
          <w:spacing w:val="-15"/>
          <w:sz w:val="19"/>
          <w:szCs w:val="19"/>
        </w:rPr>
        <w:t xml:space="preserve"> </w:t>
      </w:r>
      <w:r w:rsidR="006E7F59" w:rsidRPr="001E3D32">
        <w:rPr>
          <w:sz w:val="19"/>
          <w:szCs w:val="19"/>
        </w:rPr>
        <w:t>indemnify</w:t>
      </w:r>
      <w:r w:rsidR="006E7F59" w:rsidRPr="001E3D32">
        <w:rPr>
          <w:spacing w:val="-21"/>
          <w:sz w:val="19"/>
          <w:szCs w:val="19"/>
        </w:rPr>
        <w:t xml:space="preserve"> </w:t>
      </w:r>
      <w:r w:rsidR="006E7F59" w:rsidRPr="001E3D32">
        <w:rPr>
          <w:sz w:val="19"/>
          <w:szCs w:val="19"/>
        </w:rPr>
        <w:t>Consultant</w:t>
      </w:r>
      <w:r w:rsidR="006E7F59" w:rsidRPr="001E3D32">
        <w:rPr>
          <w:spacing w:val="-20"/>
          <w:sz w:val="19"/>
          <w:szCs w:val="19"/>
        </w:rPr>
        <w:t xml:space="preserve"> </w:t>
      </w:r>
      <w:r w:rsidR="006E7F59" w:rsidRPr="001E3D32">
        <w:rPr>
          <w:sz w:val="19"/>
          <w:szCs w:val="19"/>
        </w:rPr>
        <w:t>and</w:t>
      </w:r>
      <w:r w:rsidR="006E7F59" w:rsidRPr="001E3D32">
        <w:rPr>
          <w:spacing w:val="-19"/>
          <w:sz w:val="19"/>
          <w:szCs w:val="19"/>
        </w:rPr>
        <w:t xml:space="preserve"> </w:t>
      </w:r>
      <w:r w:rsidR="006E7F59" w:rsidRPr="001E3D32">
        <w:rPr>
          <w:sz w:val="19"/>
          <w:szCs w:val="19"/>
        </w:rPr>
        <w:t>all</w:t>
      </w:r>
      <w:r w:rsidR="006E7F59" w:rsidRPr="001E3D32">
        <w:rPr>
          <w:spacing w:val="-19"/>
          <w:sz w:val="19"/>
          <w:szCs w:val="19"/>
        </w:rPr>
        <w:t xml:space="preserve"> </w:t>
      </w:r>
      <w:r w:rsidR="006E7F59" w:rsidRPr="001E3D32">
        <w:rPr>
          <w:sz w:val="19"/>
          <w:szCs w:val="19"/>
        </w:rPr>
        <w:t>other</w:t>
      </w:r>
      <w:r w:rsidR="006E7F59" w:rsidRPr="001E3D32">
        <w:rPr>
          <w:spacing w:val="-21"/>
          <w:sz w:val="19"/>
          <w:szCs w:val="19"/>
        </w:rPr>
        <w:t xml:space="preserve"> </w:t>
      </w:r>
      <w:r w:rsidR="006E7F59" w:rsidRPr="001E3D32">
        <w:rPr>
          <w:spacing w:val="-3"/>
          <w:sz w:val="19"/>
          <w:szCs w:val="19"/>
        </w:rPr>
        <w:t>parties</w:t>
      </w:r>
      <w:r w:rsidR="006E7F59" w:rsidRPr="001E3D32">
        <w:rPr>
          <w:spacing w:val="-19"/>
          <w:sz w:val="19"/>
          <w:szCs w:val="19"/>
        </w:rPr>
        <w:t xml:space="preserve"> </w:t>
      </w:r>
      <w:r w:rsidR="006E7F59" w:rsidRPr="001E3D32">
        <w:rPr>
          <w:spacing w:val="-3"/>
          <w:sz w:val="19"/>
          <w:szCs w:val="19"/>
        </w:rPr>
        <w:t>named</w:t>
      </w:r>
      <w:r w:rsidR="006E7F59" w:rsidRPr="001E3D32">
        <w:rPr>
          <w:spacing w:val="-19"/>
          <w:sz w:val="19"/>
          <w:szCs w:val="19"/>
        </w:rPr>
        <w:t xml:space="preserve"> </w:t>
      </w:r>
      <w:r w:rsidR="006E7F59" w:rsidRPr="001E3D32">
        <w:rPr>
          <w:sz w:val="19"/>
          <w:szCs w:val="19"/>
        </w:rPr>
        <w:t>in the Prime Agreement's indemnity in accordance with the terms of the indemnity provision contained in the Prime Agreement. To the fullest extent permitted by law, Subconsultant guarantees that any material provided, work performed</w:t>
      </w:r>
      <w:r w:rsidR="006E7F59" w:rsidRPr="001E3D32">
        <w:rPr>
          <w:spacing w:val="-13"/>
          <w:sz w:val="19"/>
          <w:szCs w:val="19"/>
        </w:rPr>
        <w:t xml:space="preserve"> </w:t>
      </w:r>
      <w:r w:rsidR="006E7F59" w:rsidRPr="001E3D32">
        <w:rPr>
          <w:sz w:val="19"/>
          <w:szCs w:val="19"/>
        </w:rPr>
        <w:t>or</w:t>
      </w:r>
      <w:r w:rsidR="006E7F59" w:rsidRPr="001E3D32">
        <w:rPr>
          <w:spacing w:val="-15"/>
          <w:sz w:val="19"/>
          <w:szCs w:val="19"/>
        </w:rPr>
        <w:t xml:space="preserve"> </w:t>
      </w:r>
      <w:r w:rsidR="006E7F59" w:rsidRPr="001E3D32">
        <w:rPr>
          <w:sz w:val="19"/>
          <w:szCs w:val="19"/>
        </w:rPr>
        <w:t>services</w:t>
      </w:r>
      <w:r w:rsidR="006E7F59" w:rsidRPr="001E3D32">
        <w:rPr>
          <w:spacing w:val="-13"/>
          <w:sz w:val="19"/>
          <w:szCs w:val="19"/>
        </w:rPr>
        <w:t xml:space="preserve"> </w:t>
      </w:r>
      <w:r w:rsidR="006E7F59" w:rsidRPr="001E3D32">
        <w:rPr>
          <w:sz w:val="19"/>
          <w:szCs w:val="19"/>
        </w:rPr>
        <w:t>rendered</w:t>
      </w:r>
      <w:r w:rsidR="006E7F59" w:rsidRPr="001E3D32">
        <w:rPr>
          <w:spacing w:val="21"/>
          <w:sz w:val="19"/>
          <w:szCs w:val="19"/>
        </w:rPr>
        <w:t xml:space="preserve"> </w:t>
      </w:r>
      <w:r w:rsidR="006E7F59" w:rsidRPr="001E3D32">
        <w:rPr>
          <w:sz w:val="19"/>
          <w:szCs w:val="19"/>
        </w:rPr>
        <w:t>will</w:t>
      </w:r>
      <w:r w:rsidR="006E7F59" w:rsidRPr="001E3D32">
        <w:rPr>
          <w:spacing w:val="-13"/>
          <w:sz w:val="19"/>
          <w:szCs w:val="19"/>
        </w:rPr>
        <w:t xml:space="preserve"> </w:t>
      </w:r>
      <w:r w:rsidR="006E7F59" w:rsidRPr="001E3D32">
        <w:rPr>
          <w:sz w:val="19"/>
          <w:szCs w:val="19"/>
        </w:rPr>
        <w:t>not</w:t>
      </w:r>
      <w:r w:rsidR="006E7F59" w:rsidRPr="001E3D32">
        <w:rPr>
          <w:spacing w:val="-14"/>
          <w:sz w:val="19"/>
          <w:szCs w:val="19"/>
        </w:rPr>
        <w:t xml:space="preserve"> </w:t>
      </w:r>
      <w:r w:rsidR="006E7F59" w:rsidRPr="001E3D32">
        <w:rPr>
          <w:sz w:val="19"/>
          <w:szCs w:val="19"/>
        </w:rPr>
        <w:t>infringe</w:t>
      </w:r>
      <w:r w:rsidR="006E7F59" w:rsidRPr="001E3D32">
        <w:rPr>
          <w:spacing w:val="-13"/>
          <w:sz w:val="19"/>
          <w:szCs w:val="19"/>
        </w:rPr>
        <w:t xml:space="preserve"> </w:t>
      </w:r>
      <w:r w:rsidR="006E7F59" w:rsidRPr="001E3D32">
        <w:rPr>
          <w:sz w:val="19"/>
          <w:szCs w:val="19"/>
        </w:rPr>
        <w:t>any</w:t>
      </w:r>
      <w:r w:rsidR="006E7F59" w:rsidRPr="001E3D32">
        <w:rPr>
          <w:spacing w:val="-19"/>
          <w:sz w:val="19"/>
          <w:szCs w:val="19"/>
        </w:rPr>
        <w:t xml:space="preserve"> </w:t>
      </w:r>
      <w:r w:rsidR="006E7F59" w:rsidRPr="001E3D32">
        <w:rPr>
          <w:sz w:val="19"/>
          <w:szCs w:val="19"/>
        </w:rPr>
        <w:t>United</w:t>
      </w:r>
      <w:r w:rsidR="006E7F59" w:rsidRPr="001E3D32">
        <w:rPr>
          <w:spacing w:val="-13"/>
          <w:sz w:val="19"/>
          <w:szCs w:val="19"/>
        </w:rPr>
        <w:t xml:space="preserve"> </w:t>
      </w:r>
      <w:r w:rsidR="006E7F59" w:rsidRPr="001E3D32">
        <w:rPr>
          <w:sz w:val="19"/>
          <w:szCs w:val="19"/>
        </w:rPr>
        <w:t>States</w:t>
      </w:r>
      <w:r w:rsidR="006E7F59" w:rsidRPr="001E3D32">
        <w:rPr>
          <w:spacing w:val="-13"/>
          <w:sz w:val="19"/>
          <w:szCs w:val="19"/>
        </w:rPr>
        <w:t xml:space="preserve"> </w:t>
      </w:r>
      <w:r w:rsidR="006E7F59" w:rsidRPr="001E3D32">
        <w:rPr>
          <w:sz w:val="19"/>
          <w:szCs w:val="19"/>
        </w:rPr>
        <w:t>or</w:t>
      </w:r>
      <w:r w:rsidR="006E7F59" w:rsidRPr="001E3D32">
        <w:rPr>
          <w:spacing w:val="-15"/>
          <w:sz w:val="19"/>
          <w:szCs w:val="19"/>
        </w:rPr>
        <w:t xml:space="preserve"> </w:t>
      </w:r>
      <w:r w:rsidR="006E7F59" w:rsidRPr="001E3D32">
        <w:rPr>
          <w:sz w:val="19"/>
          <w:szCs w:val="19"/>
        </w:rPr>
        <w:t>foreign</w:t>
      </w:r>
      <w:r w:rsidR="006E7F59" w:rsidRPr="001E3D32">
        <w:rPr>
          <w:spacing w:val="-13"/>
          <w:sz w:val="19"/>
          <w:szCs w:val="19"/>
        </w:rPr>
        <w:t xml:space="preserve"> </w:t>
      </w:r>
      <w:r w:rsidR="006E7F59" w:rsidRPr="001E3D32">
        <w:rPr>
          <w:sz w:val="19"/>
          <w:szCs w:val="19"/>
        </w:rPr>
        <w:t>Letters</w:t>
      </w:r>
      <w:r w:rsidR="006E7F59" w:rsidRPr="001E3D32">
        <w:rPr>
          <w:spacing w:val="-13"/>
          <w:sz w:val="19"/>
          <w:szCs w:val="19"/>
        </w:rPr>
        <w:t xml:space="preserve"> </w:t>
      </w:r>
      <w:r w:rsidR="006E7F59" w:rsidRPr="001E3D32">
        <w:rPr>
          <w:sz w:val="19"/>
          <w:szCs w:val="19"/>
        </w:rPr>
        <w:t>Patent,</w:t>
      </w:r>
      <w:r w:rsidR="006E7F59" w:rsidRPr="001E3D32">
        <w:rPr>
          <w:spacing w:val="-13"/>
          <w:sz w:val="19"/>
          <w:szCs w:val="19"/>
        </w:rPr>
        <w:t xml:space="preserve"> </w:t>
      </w:r>
      <w:r w:rsidR="006E7F59" w:rsidRPr="001E3D32">
        <w:rPr>
          <w:sz w:val="19"/>
          <w:szCs w:val="19"/>
        </w:rPr>
        <w:t>Registered</w:t>
      </w:r>
      <w:r w:rsidR="006E7F59" w:rsidRPr="001E3D32">
        <w:rPr>
          <w:spacing w:val="-12"/>
          <w:sz w:val="19"/>
          <w:szCs w:val="19"/>
        </w:rPr>
        <w:t xml:space="preserve"> </w:t>
      </w:r>
      <w:r w:rsidR="006E7F59" w:rsidRPr="001E3D32">
        <w:rPr>
          <w:sz w:val="19"/>
          <w:szCs w:val="19"/>
        </w:rPr>
        <w:t>or</w:t>
      </w:r>
      <w:r w:rsidR="006E7F59" w:rsidRPr="001E3D32">
        <w:rPr>
          <w:spacing w:val="-19"/>
          <w:sz w:val="19"/>
          <w:szCs w:val="19"/>
        </w:rPr>
        <w:t xml:space="preserve"> </w:t>
      </w:r>
      <w:r w:rsidR="006E7F59" w:rsidRPr="001E3D32">
        <w:rPr>
          <w:spacing w:val="-3"/>
          <w:sz w:val="19"/>
          <w:szCs w:val="19"/>
        </w:rPr>
        <w:t xml:space="preserve">Industrial </w:t>
      </w:r>
      <w:r w:rsidR="006E7F59" w:rsidRPr="001E3D32">
        <w:rPr>
          <w:sz w:val="19"/>
          <w:szCs w:val="19"/>
        </w:rPr>
        <w:t>Design,</w:t>
      </w:r>
      <w:r w:rsidR="006E7F59" w:rsidRPr="001E3D32">
        <w:rPr>
          <w:spacing w:val="-6"/>
          <w:sz w:val="19"/>
          <w:szCs w:val="19"/>
        </w:rPr>
        <w:t xml:space="preserve"> </w:t>
      </w:r>
      <w:r w:rsidR="006E7F59" w:rsidRPr="001E3D32">
        <w:rPr>
          <w:sz w:val="19"/>
          <w:szCs w:val="19"/>
        </w:rPr>
        <w:t>Trademark</w:t>
      </w:r>
      <w:r w:rsidR="006E7F59" w:rsidRPr="001E3D32">
        <w:rPr>
          <w:spacing w:val="-7"/>
          <w:sz w:val="19"/>
          <w:szCs w:val="19"/>
        </w:rPr>
        <w:t xml:space="preserve"> </w:t>
      </w:r>
      <w:r w:rsidR="006E7F59" w:rsidRPr="001E3D32">
        <w:rPr>
          <w:sz w:val="19"/>
          <w:szCs w:val="19"/>
        </w:rPr>
        <w:t>or</w:t>
      </w:r>
      <w:r w:rsidR="006E7F59" w:rsidRPr="001E3D32">
        <w:rPr>
          <w:spacing w:val="-6"/>
          <w:sz w:val="19"/>
          <w:szCs w:val="19"/>
        </w:rPr>
        <w:t xml:space="preserve"> </w:t>
      </w:r>
      <w:r w:rsidR="006E7F59" w:rsidRPr="001E3D32">
        <w:rPr>
          <w:sz w:val="19"/>
          <w:szCs w:val="19"/>
        </w:rPr>
        <w:t>Trade</w:t>
      </w:r>
      <w:r w:rsidR="006E7F59" w:rsidRPr="001E3D32">
        <w:rPr>
          <w:spacing w:val="-6"/>
          <w:sz w:val="19"/>
          <w:szCs w:val="19"/>
        </w:rPr>
        <w:t xml:space="preserve"> </w:t>
      </w:r>
      <w:r w:rsidR="006E7F59" w:rsidRPr="001E3D32">
        <w:rPr>
          <w:sz w:val="19"/>
          <w:szCs w:val="19"/>
        </w:rPr>
        <w:t>Name,</w:t>
      </w:r>
      <w:r w:rsidR="006E7F59" w:rsidRPr="001E3D32">
        <w:rPr>
          <w:spacing w:val="-6"/>
          <w:sz w:val="19"/>
          <w:szCs w:val="19"/>
        </w:rPr>
        <w:t xml:space="preserve"> </w:t>
      </w:r>
      <w:r w:rsidR="006E7F59" w:rsidRPr="001E3D32">
        <w:rPr>
          <w:sz w:val="19"/>
          <w:szCs w:val="19"/>
        </w:rPr>
        <w:t>Trade</w:t>
      </w:r>
      <w:r w:rsidR="006E7F59" w:rsidRPr="001E3D32">
        <w:rPr>
          <w:spacing w:val="-5"/>
          <w:sz w:val="19"/>
          <w:szCs w:val="19"/>
        </w:rPr>
        <w:t xml:space="preserve"> </w:t>
      </w:r>
      <w:r w:rsidR="006E7F59" w:rsidRPr="001E3D32">
        <w:rPr>
          <w:sz w:val="19"/>
          <w:szCs w:val="19"/>
        </w:rPr>
        <w:t>Secret,</w:t>
      </w:r>
      <w:r w:rsidR="006E7F59" w:rsidRPr="001E3D32">
        <w:rPr>
          <w:spacing w:val="-6"/>
          <w:sz w:val="19"/>
          <w:szCs w:val="19"/>
        </w:rPr>
        <w:t xml:space="preserve"> </w:t>
      </w:r>
      <w:r w:rsidR="006E7F59" w:rsidRPr="001E3D32">
        <w:rPr>
          <w:sz w:val="19"/>
          <w:szCs w:val="19"/>
        </w:rPr>
        <w:t>Copyright</w:t>
      </w:r>
      <w:r w:rsidR="006E7F59" w:rsidRPr="001E3D32">
        <w:rPr>
          <w:spacing w:val="-6"/>
          <w:sz w:val="19"/>
          <w:szCs w:val="19"/>
        </w:rPr>
        <w:t xml:space="preserve"> </w:t>
      </w:r>
      <w:r w:rsidR="006E7F59" w:rsidRPr="001E3D32">
        <w:rPr>
          <w:sz w:val="19"/>
          <w:szCs w:val="19"/>
        </w:rPr>
        <w:t>or</w:t>
      </w:r>
      <w:r w:rsidR="006E7F59" w:rsidRPr="001E3D32">
        <w:rPr>
          <w:spacing w:val="-9"/>
          <w:sz w:val="19"/>
          <w:szCs w:val="19"/>
        </w:rPr>
        <w:t xml:space="preserve"> </w:t>
      </w:r>
      <w:r w:rsidR="006E7F59" w:rsidRPr="001E3D32">
        <w:rPr>
          <w:sz w:val="19"/>
          <w:szCs w:val="19"/>
        </w:rPr>
        <w:t>other</w:t>
      </w:r>
      <w:r w:rsidR="006E7F59" w:rsidRPr="001E3D32">
        <w:rPr>
          <w:spacing w:val="-9"/>
          <w:sz w:val="19"/>
          <w:szCs w:val="19"/>
        </w:rPr>
        <w:t xml:space="preserve"> </w:t>
      </w:r>
      <w:r w:rsidR="006E7F59" w:rsidRPr="001E3D32">
        <w:rPr>
          <w:sz w:val="19"/>
          <w:szCs w:val="19"/>
        </w:rPr>
        <w:t>protected</w:t>
      </w:r>
      <w:r w:rsidR="006E7F59" w:rsidRPr="001E3D32">
        <w:rPr>
          <w:spacing w:val="-8"/>
          <w:sz w:val="19"/>
          <w:szCs w:val="19"/>
        </w:rPr>
        <w:t xml:space="preserve"> </w:t>
      </w:r>
      <w:r w:rsidR="006E7F59" w:rsidRPr="001E3D32">
        <w:rPr>
          <w:sz w:val="19"/>
          <w:szCs w:val="19"/>
        </w:rPr>
        <w:t>right</w:t>
      </w:r>
      <w:r w:rsidR="006E7F59" w:rsidRPr="001E3D32">
        <w:rPr>
          <w:spacing w:val="-8"/>
          <w:sz w:val="19"/>
          <w:szCs w:val="19"/>
        </w:rPr>
        <w:t xml:space="preserve"> </w:t>
      </w:r>
      <w:r w:rsidR="006E7F59" w:rsidRPr="001E3D32">
        <w:rPr>
          <w:sz w:val="19"/>
          <w:szCs w:val="19"/>
        </w:rPr>
        <w:t>in</w:t>
      </w:r>
      <w:r w:rsidR="006E7F59" w:rsidRPr="001E3D32">
        <w:rPr>
          <w:spacing w:val="-8"/>
          <w:sz w:val="19"/>
          <w:szCs w:val="19"/>
        </w:rPr>
        <w:t xml:space="preserve"> </w:t>
      </w:r>
      <w:r w:rsidR="006E7F59" w:rsidRPr="001E3D32">
        <w:rPr>
          <w:sz w:val="19"/>
          <w:szCs w:val="19"/>
        </w:rPr>
        <w:t>any</w:t>
      </w:r>
      <w:r w:rsidR="006E7F59" w:rsidRPr="001E3D32">
        <w:rPr>
          <w:spacing w:val="-14"/>
          <w:sz w:val="19"/>
          <w:szCs w:val="19"/>
        </w:rPr>
        <w:t xml:space="preserve"> </w:t>
      </w:r>
      <w:r w:rsidR="006E7F59" w:rsidRPr="001E3D32">
        <w:rPr>
          <w:sz w:val="19"/>
          <w:szCs w:val="19"/>
        </w:rPr>
        <w:t>country.</w:t>
      </w:r>
      <w:r w:rsidR="006E7F59" w:rsidRPr="001E3D32">
        <w:rPr>
          <w:spacing w:val="-7"/>
          <w:sz w:val="19"/>
          <w:szCs w:val="19"/>
        </w:rPr>
        <w:t xml:space="preserve"> </w:t>
      </w:r>
      <w:ins w:id="175" w:author="Schossow, Frances" w:date="2019-11-06T16:44:00Z">
        <w:r w:rsidR="007C3CB1">
          <w:rPr>
            <w:spacing w:val="-7"/>
            <w:sz w:val="19"/>
            <w:szCs w:val="19"/>
          </w:rPr>
          <w:t xml:space="preserve">Each party </w:t>
        </w:r>
      </w:ins>
      <w:del w:id="176" w:author="Schossow, Frances" w:date="2019-11-06T16:44:00Z">
        <w:r w:rsidR="006E7F59" w:rsidRPr="001E3D32" w:rsidDel="007C3CB1">
          <w:rPr>
            <w:sz w:val="19"/>
            <w:szCs w:val="19"/>
          </w:rPr>
          <w:delText>Subconsultant</w:delText>
        </w:r>
      </w:del>
      <w:r w:rsidR="006E7F59" w:rsidRPr="001E3D32">
        <w:rPr>
          <w:sz w:val="19"/>
          <w:szCs w:val="19"/>
        </w:rPr>
        <w:t xml:space="preserve"> agrees to defend, protect and save harmless </w:t>
      </w:r>
      <w:ins w:id="177" w:author="Schossow, Frances" w:date="2019-11-06T16:44:00Z">
        <w:r w:rsidR="007C3CB1">
          <w:rPr>
            <w:sz w:val="19"/>
            <w:szCs w:val="19"/>
          </w:rPr>
          <w:t>the other party</w:t>
        </w:r>
      </w:ins>
      <w:del w:id="178" w:author="Schossow, Frances" w:date="2019-11-06T16:44:00Z">
        <w:r w:rsidR="006E7F59" w:rsidRPr="001E3D32" w:rsidDel="007C3CB1">
          <w:rPr>
            <w:sz w:val="19"/>
            <w:szCs w:val="19"/>
          </w:rPr>
          <w:delText>GF</w:delText>
        </w:r>
      </w:del>
      <w:r w:rsidR="006E7F59" w:rsidRPr="001E3D32">
        <w:rPr>
          <w:sz w:val="19"/>
          <w:szCs w:val="19"/>
        </w:rPr>
        <w:t>, its officers, employees, and agents from and against all damages, claims</w:t>
      </w:r>
      <w:r w:rsidR="006E7F59" w:rsidRPr="001E3D32">
        <w:rPr>
          <w:spacing w:val="-11"/>
          <w:sz w:val="19"/>
          <w:szCs w:val="19"/>
        </w:rPr>
        <w:t xml:space="preserve"> </w:t>
      </w:r>
      <w:r w:rsidR="006E7F59" w:rsidRPr="001E3D32">
        <w:rPr>
          <w:sz w:val="19"/>
          <w:szCs w:val="19"/>
        </w:rPr>
        <w:t>and</w:t>
      </w:r>
      <w:r w:rsidR="006E7F59" w:rsidRPr="001E3D32">
        <w:rPr>
          <w:spacing w:val="-11"/>
          <w:sz w:val="19"/>
          <w:szCs w:val="19"/>
        </w:rPr>
        <w:t xml:space="preserve"> </w:t>
      </w:r>
      <w:r w:rsidR="006E7F59" w:rsidRPr="001E3D32">
        <w:rPr>
          <w:sz w:val="19"/>
          <w:szCs w:val="19"/>
        </w:rPr>
        <w:t>demands,</w:t>
      </w:r>
      <w:r w:rsidR="006E7F59" w:rsidRPr="001E3D32">
        <w:rPr>
          <w:spacing w:val="-10"/>
          <w:sz w:val="19"/>
          <w:szCs w:val="19"/>
        </w:rPr>
        <w:t xml:space="preserve"> </w:t>
      </w:r>
      <w:r w:rsidR="006E7F59" w:rsidRPr="001E3D32">
        <w:rPr>
          <w:sz w:val="19"/>
          <w:szCs w:val="19"/>
        </w:rPr>
        <w:t>for</w:t>
      </w:r>
      <w:r w:rsidR="006E7F59" w:rsidRPr="001E3D32">
        <w:rPr>
          <w:spacing w:val="-12"/>
          <w:sz w:val="19"/>
          <w:szCs w:val="19"/>
        </w:rPr>
        <w:t xml:space="preserve"> </w:t>
      </w:r>
      <w:r w:rsidR="006E7F59" w:rsidRPr="001E3D32">
        <w:rPr>
          <w:sz w:val="19"/>
          <w:szCs w:val="19"/>
        </w:rPr>
        <w:t>actual</w:t>
      </w:r>
      <w:r w:rsidR="006E7F59" w:rsidRPr="001E3D32">
        <w:rPr>
          <w:spacing w:val="-11"/>
          <w:sz w:val="19"/>
          <w:szCs w:val="19"/>
        </w:rPr>
        <w:t xml:space="preserve"> </w:t>
      </w:r>
      <w:r w:rsidR="006E7F59" w:rsidRPr="001E3D32">
        <w:rPr>
          <w:sz w:val="19"/>
          <w:szCs w:val="19"/>
        </w:rPr>
        <w:t>or</w:t>
      </w:r>
      <w:r w:rsidR="006E7F59" w:rsidRPr="001E3D32">
        <w:rPr>
          <w:spacing w:val="-12"/>
          <w:sz w:val="19"/>
          <w:szCs w:val="19"/>
        </w:rPr>
        <w:t xml:space="preserve"> </w:t>
      </w:r>
      <w:r w:rsidR="006E7F59" w:rsidRPr="001E3D32">
        <w:rPr>
          <w:sz w:val="19"/>
          <w:szCs w:val="19"/>
        </w:rPr>
        <w:t>alleged</w:t>
      </w:r>
      <w:r w:rsidR="006E7F59" w:rsidRPr="001E3D32">
        <w:rPr>
          <w:spacing w:val="-10"/>
          <w:sz w:val="19"/>
          <w:szCs w:val="19"/>
        </w:rPr>
        <w:t xml:space="preserve"> </w:t>
      </w:r>
      <w:r w:rsidR="006E7F59" w:rsidRPr="001E3D32">
        <w:rPr>
          <w:sz w:val="19"/>
          <w:szCs w:val="19"/>
        </w:rPr>
        <w:t>infringement</w:t>
      </w:r>
      <w:r w:rsidR="006E7F59" w:rsidRPr="001E3D32">
        <w:rPr>
          <w:spacing w:val="-11"/>
          <w:sz w:val="19"/>
          <w:szCs w:val="19"/>
        </w:rPr>
        <w:t xml:space="preserve"> </w:t>
      </w:r>
      <w:r w:rsidR="006E7F59" w:rsidRPr="001E3D32">
        <w:rPr>
          <w:sz w:val="19"/>
          <w:szCs w:val="19"/>
        </w:rPr>
        <w:t>of</w:t>
      </w:r>
      <w:r w:rsidR="006E7F59" w:rsidRPr="001E3D32">
        <w:rPr>
          <w:spacing w:val="-5"/>
          <w:sz w:val="19"/>
          <w:szCs w:val="19"/>
        </w:rPr>
        <w:t xml:space="preserve"> </w:t>
      </w:r>
      <w:r w:rsidR="006E7F59" w:rsidRPr="001E3D32">
        <w:rPr>
          <w:sz w:val="19"/>
          <w:szCs w:val="19"/>
        </w:rPr>
        <w:t>any</w:t>
      </w:r>
      <w:r w:rsidR="006E7F59" w:rsidRPr="001E3D32">
        <w:rPr>
          <w:spacing w:val="-17"/>
          <w:sz w:val="19"/>
          <w:szCs w:val="19"/>
        </w:rPr>
        <w:t xml:space="preserve"> </w:t>
      </w:r>
      <w:r w:rsidR="006E7F59" w:rsidRPr="001E3D32">
        <w:rPr>
          <w:sz w:val="19"/>
          <w:szCs w:val="19"/>
        </w:rPr>
        <w:t>Intellectual</w:t>
      </w:r>
      <w:r w:rsidR="006E7F59" w:rsidRPr="001E3D32">
        <w:rPr>
          <w:spacing w:val="-11"/>
          <w:sz w:val="19"/>
          <w:szCs w:val="19"/>
        </w:rPr>
        <w:t xml:space="preserve"> </w:t>
      </w:r>
      <w:r w:rsidR="006E7F59" w:rsidRPr="001E3D32">
        <w:rPr>
          <w:sz w:val="19"/>
          <w:szCs w:val="19"/>
        </w:rPr>
        <w:t>Property</w:t>
      </w:r>
      <w:r w:rsidR="006E7F59" w:rsidRPr="001E3D32">
        <w:rPr>
          <w:spacing w:val="-20"/>
          <w:sz w:val="19"/>
          <w:szCs w:val="19"/>
        </w:rPr>
        <w:t xml:space="preserve"> </w:t>
      </w:r>
      <w:r w:rsidR="006E7F59" w:rsidRPr="001E3D32">
        <w:rPr>
          <w:sz w:val="19"/>
          <w:szCs w:val="19"/>
        </w:rPr>
        <w:t>right</w:t>
      </w:r>
      <w:r w:rsidR="006E7F59" w:rsidRPr="001E3D32">
        <w:rPr>
          <w:spacing w:val="-13"/>
          <w:sz w:val="19"/>
          <w:szCs w:val="19"/>
        </w:rPr>
        <w:t xml:space="preserve"> </w:t>
      </w:r>
      <w:r w:rsidR="006E7F59" w:rsidRPr="001E3D32">
        <w:rPr>
          <w:sz w:val="19"/>
          <w:szCs w:val="19"/>
        </w:rPr>
        <w:t>by</w:t>
      </w:r>
      <w:r w:rsidR="006E7F59" w:rsidRPr="001E3D32">
        <w:rPr>
          <w:spacing w:val="-18"/>
          <w:sz w:val="19"/>
          <w:szCs w:val="19"/>
        </w:rPr>
        <w:t xml:space="preserve"> </w:t>
      </w:r>
      <w:r w:rsidR="006E7F59" w:rsidRPr="001E3D32">
        <w:rPr>
          <w:sz w:val="19"/>
          <w:szCs w:val="19"/>
        </w:rPr>
        <w:t>reason</w:t>
      </w:r>
      <w:r w:rsidR="006E7F59" w:rsidRPr="001E3D32">
        <w:rPr>
          <w:spacing w:val="-13"/>
          <w:sz w:val="19"/>
          <w:szCs w:val="19"/>
        </w:rPr>
        <w:t xml:space="preserve"> </w:t>
      </w:r>
      <w:r w:rsidR="006E7F59" w:rsidRPr="001E3D32">
        <w:rPr>
          <w:sz w:val="19"/>
          <w:szCs w:val="19"/>
        </w:rPr>
        <w:t>of</w:t>
      </w:r>
      <w:r w:rsidR="006E7F59" w:rsidRPr="001E3D32">
        <w:rPr>
          <w:spacing w:val="-11"/>
          <w:sz w:val="19"/>
          <w:szCs w:val="19"/>
        </w:rPr>
        <w:t xml:space="preserve"> </w:t>
      </w:r>
      <w:r w:rsidR="006E7F59" w:rsidRPr="001E3D32">
        <w:rPr>
          <w:sz w:val="19"/>
          <w:szCs w:val="19"/>
        </w:rPr>
        <w:t>the</w:t>
      </w:r>
      <w:r w:rsidR="006E7F59" w:rsidRPr="001E3D32">
        <w:rPr>
          <w:spacing w:val="-14"/>
          <w:sz w:val="19"/>
          <w:szCs w:val="19"/>
        </w:rPr>
        <w:t xml:space="preserve"> </w:t>
      </w:r>
      <w:r w:rsidR="006E7F59" w:rsidRPr="001E3D32">
        <w:rPr>
          <w:sz w:val="19"/>
          <w:szCs w:val="19"/>
        </w:rPr>
        <w:t>sale</w:t>
      </w:r>
      <w:r w:rsidR="006E7F59" w:rsidRPr="001E3D32">
        <w:rPr>
          <w:spacing w:val="-13"/>
          <w:sz w:val="19"/>
          <w:szCs w:val="19"/>
        </w:rPr>
        <w:t xml:space="preserve"> </w:t>
      </w:r>
      <w:r w:rsidR="006E7F59" w:rsidRPr="001E3D32">
        <w:rPr>
          <w:sz w:val="19"/>
          <w:szCs w:val="19"/>
        </w:rPr>
        <w:t>or</w:t>
      </w:r>
      <w:r w:rsidR="006E7F59" w:rsidRPr="001E3D32">
        <w:rPr>
          <w:spacing w:val="-15"/>
          <w:sz w:val="19"/>
          <w:szCs w:val="19"/>
        </w:rPr>
        <w:t xml:space="preserve"> </w:t>
      </w:r>
      <w:r w:rsidR="006E7F59" w:rsidRPr="001E3D32">
        <w:rPr>
          <w:sz w:val="19"/>
          <w:szCs w:val="19"/>
        </w:rPr>
        <w:t>use of the material provided, work performed or services rendered</w:t>
      </w:r>
      <w:r w:rsidR="006E7F59" w:rsidRPr="001E3D32">
        <w:rPr>
          <w:spacing w:val="-4"/>
          <w:sz w:val="19"/>
          <w:szCs w:val="19"/>
        </w:rPr>
        <w:t xml:space="preserve"> </w:t>
      </w:r>
      <w:r w:rsidR="006E7F59" w:rsidRPr="001E3D32">
        <w:rPr>
          <w:sz w:val="19"/>
          <w:szCs w:val="19"/>
        </w:rPr>
        <w:t>hereunder.</w:t>
      </w:r>
    </w:p>
    <w:p w14:paraId="1E75155D" w14:textId="77777777" w:rsidR="00E03697" w:rsidRDefault="00E03697">
      <w:pPr>
        <w:pStyle w:val="BodyText"/>
        <w:spacing w:before="2"/>
        <w:rPr>
          <w:sz w:val="20"/>
        </w:rPr>
      </w:pPr>
    </w:p>
    <w:p w14:paraId="0CC422E6" w14:textId="64EEF5FD" w:rsidR="0063110A" w:rsidRDefault="006E7F59">
      <w:pPr>
        <w:pStyle w:val="Heading1"/>
        <w:spacing w:line="247" w:lineRule="auto"/>
        <w:ind w:left="3713" w:right="3533" w:firstLine="562"/>
        <w:rPr>
          <w:u w:val="single"/>
        </w:rPr>
      </w:pPr>
      <w:r w:rsidRPr="0063110A">
        <w:rPr>
          <w:u w:val="single"/>
        </w:rPr>
        <w:t>ARTICLE 8</w:t>
      </w:r>
    </w:p>
    <w:p w14:paraId="3E5FDC47" w14:textId="77777777" w:rsidR="0063110A" w:rsidRDefault="0063110A">
      <w:pPr>
        <w:pStyle w:val="Heading1"/>
        <w:spacing w:line="247" w:lineRule="auto"/>
        <w:ind w:left="3713" w:right="3533" w:firstLine="562"/>
        <w:rPr>
          <w:u w:val="single"/>
        </w:rPr>
      </w:pPr>
    </w:p>
    <w:p w14:paraId="0CC16323" w14:textId="1E18A58E" w:rsidR="00E03697" w:rsidRDefault="006E7F59" w:rsidP="0063110A">
      <w:pPr>
        <w:pStyle w:val="Heading1"/>
        <w:spacing w:line="247" w:lineRule="auto"/>
        <w:ind w:left="3713" w:right="3533"/>
      </w:pPr>
      <w:r>
        <w:t>DISPUTE RESOLUTION</w:t>
      </w:r>
    </w:p>
    <w:p w14:paraId="7204DABA" w14:textId="77777777" w:rsidR="00E03697" w:rsidRDefault="00E03697">
      <w:pPr>
        <w:pStyle w:val="BodyText"/>
        <w:spacing w:before="6"/>
        <w:rPr>
          <w:b/>
        </w:rPr>
      </w:pPr>
    </w:p>
    <w:p w14:paraId="3F48076F" w14:textId="77777777" w:rsidR="00E03697" w:rsidRDefault="006E7F59">
      <w:pPr>
        <w:pStyle w:val="ListParagraph"/>
        <w:numPr>
          <w:ilvl w:val="1"/>
          <w:numId w:val="2"/>
        </w:numPr>
        <w:tabs>
          <w:tab w:val="left" w:pos="821"/>
        </w:tabs>
        <w:spacing w:before="1" w:line="244" w:lineRule="auto"/>
        <w:ind w:right="156"/>
        <w:rPr>
          <w:sz w:val="19"/>
        </w:rPr>
      </w:pPr>
      <w:r>
        <w:rPr>
          <w:sz w:val="19"/>
        </w:rPr>
        <w:t xml:space="preserve">The parties shall attempt in good faith resolve any dispute, controversy or claim related </w:t>
      </w:r>
      <w:r>
        <w:rPr>
          <w:spacing w:val="3"/>
          <w:sz w:val="19"/>
        </w:rPr>
        <w:t xml:space="preserve">to </w:t>
      </w:r>
      <w:r>
        <w:rPr>
          <w:sz w:val="19"/>
        </w:rPr>
        <w:t>this Agreement within twenty business days after the date any such issue arises (the “Issue</w:t>
      </w:r>
      <w:r>
        <w:rPr>
          <w:spacing w:val="-20"/>
          <w:sz w:val="19"/>
        </w:rPr>
        <w:t xml:space="preserve"> </w:t>
      </w:r>
      <w:r>
        <w:rPr>
          <w:sz w:val="19"/>
        </w:rPr>
        <w:t>Date”).</w:t>
      </w:r>
    </w:p>
    <w:p w14:paraId="4951FC86" w14:textId="77777777" w:rsidR="00E03697" w:rsidRDefault="00E03697">
      <w:pPr>
        <w:pStyle w:val="BodyText"/>
        <w:spacing w:before="10"/>
      </w:pPr>
    </w:p>
    <w:p w14:paraId="69517A4B" w14:textId="77777777" w:rsidR="00E03697" w:rsidRDefault="006E7F59">
      <w:pPr>
        <w:pStyle w:val="ListParagraph"/>
        <w:numPr>
          <w:ilvl w:val="1"/>
          <w:numId w:val="2"/>
        </w:numPr>
        <w:tabs>
          <w:tab w:val="left" w:pos="821"/>
        </w:tabs>
        <w:spacing w:line="244" w:lineRule="auto"/>
        <w:ind w:right="155"/>
        <w:rPr>
          <w:sz w:val="19"/>
        </w:rPr>
      </w:pPr>
      <w:r>
        <w:rPr>
          <w:sz w:val="19"/>
        </w:rPr>
        <w:t>If</w:t>
      </w:r>
      <w:r>
        <w:rPr>
          <w:spacing w:val="-5"/>
          <w:sz w:val="19"/>
        </w:rPr>
        <w:t xml:space="preserve"> </w:t>
      </w:r>
      <w:r>
        <w:rPr>
          <w:sz w:val="19"/>
        </w:rPr>
        <w:t>the</w:t>
      </w:r>
      <w:r>
        <w:rPr>
          <w:spacing w:val="-6"/>
          <w:sz w:val="19"/>
        </w:rPr>
        <w:t xml:space="preserve"> </w:t>
      </w:r>
      <w:r>
        <w:rPr>
          <w:sz w:val="19"/>
        </w:rPr>
        <w:t>parties</w:t>
      </w:r>
      <w:r>
        <w:rPr>
          <w:spacing w:val="-5"/>
          <w:sz w:val="19"/>
        </w:rPr>
        <w:t xml:space="preserve"> </w:t>
      </w:r>
      <w:r>
        <w:rPr>
          <w:sz w:val="19"/>
        </w:rPr>
        <w:t>cannot</w:t>
      </w:r>
      <w:r>
        <w:rPr>
          <w:spacing w:val="-6"/>
          <w:sz w:val="19"/>
        </w:rPr>
        <w:t xml:space="preserve"> </w:t>
      </w:r>
      <w:r>
        <w:rPr>
          <w:sz w:val="19"/>
        </w:rPr>
        <w:t>resolve</w:t>
      </w:r>
      <w:r>
        <w:rPr>
          <w:spacing w:val="-7"/>
          <w:sz w:val="19"/>
        </w:rPr>
        <w:t xml:space="preserve"> </w:t>
      </w:r>
      <w:r>
        <w:rPr>
          <w:sz w:val="19"/>
        </w:rPr>
        <w:t>a</w:t>
      </w:r>
      <w:r>
        <w:rPr>
          <w:spacing w:val="-6"/>
          <w:sz w:val="19"/>
        </w:rPr>
        <w:t xml:space="preserve"> </w:t>
      </w:r>
      <w:r>
        <w:rPr>
          <w:sz w:val="19"/>
        </w:rPr>
        <w:t>dispute</w:t>
      </w:r>
      <w:r>
        <w:rPr>
          <w:spacing w:val="-8"/>
          <w:sz w:val="19"/>
        </w:rPr>
        <w:t xml:space="preserve"> </w:t>
      </w:r>
      <w:r>
        <w:rPr>
          <w:sz w:val="19"/>
        </w:rPr>
        <w:t>within</w:t>
      </w:r>
      <w:r>
        <w:rPr>
          <w:spacing w:val="-7"/>
          <w:sz w:val="19"/>
        </w:rPr>
        <w:t xml:space="preserve"> </w:t>
      </w:r>
      <w:r>
        <w:rPr>
          <w:sz w:val="19"/>
        </w:rPr>
        <w:t>this</w:t>
      </w:r>
      <w:r>
        <w:rPr>
          <w:spacing w:val="-8"/>
          <w:sz w:val="19"/>
        </w:rPr>
        <w:t xml:space="preserve"> </w:t>
      </w:r>
      <w:r>
        <w:rPr>
          <w:sz w:val="19"/>
        </w:rPr>
        <w:t>period,</w:t>
      </w:r>
      <w:r>
        <w:rPr>
          <w:spacing w:val="-9"/>
          <w:sz w:val="19"/>
        </w:rPr>
        <w:t xml:space="preserve"> </w:t>
      </w:r>
      <w:r>
        <w:rPr>
          <w:sz w:val="19"/>
        </w:rPr>
        <w:t>the</w:t>
      </w:r>
      <w:r>
        <w:rPr>
          <w:spacing w:val="-8"/>
          <w:sz w:val="19"/>
        </w:rPr>
        <w:t xml:space="preserve"> </w:t>
      </w:r>
      <w:r>
        <w:rPr>
          <w:sz w:val="19"/>
        </w:rPr>
        <w:t>parties</w:t>
      </w:r>
      <w:r>
        <w:rPr>
          <w:spacing w:val="-8"/>
          <w:sz w:val="19"/>
        </w:rPr>
        <w:t xml:space="preserve"> </w:t>
      </w:r>
      <w:r>
        <w:rPr>
          <w:sz w:val="19"/>
        </w:rPr>
        <w:t>agree</w:t>
      </w:r>
      <w:r>
        <w:rPr>
          <w:spacing w:val="-9"/>
          <w:sz w:val="19"/>
        </w:rPr>
        <w:t xml:space="preserve"> </w:t>
      </w:r>
      <w:r>
        <w:rPr>
          <w:sz w:val="19"/>
        </w:rPr>
        <w:t>to</w:t>
      </w:r>
      <w:r>
        <w:rPr>
          <w:spacing w:val="-7"/>
          <w:sz w:val="19"/>
        </w:rPr>
        <w:t xml:space="preserve"> </w:t>
      </w:r>
      <w:r>
        <w:rPr>
          <w:sz w:val="19"/>
        </w:rPr>
        <w:t>submit</w:t>
      </w:r>
      <w:r>
        <w:rPr>
          <w:spacing w:val="-8"/>
          <w:sz w:val="19"/>
        </w:rPr>
        <w:t xml:space="preserve"> </w:t>
      </w:r>
      <w:r>
        <w:rPr>
          <w:spacing w:val="2"/>
          <w:sz w:val="19"/>
        </w:rPr>
        <w:t>the</w:t>
      </w:r>
      <w:r>
        <w:rPr>
          <w:spacing w:val="-9"/>
          <w:sz w:val="19"/>
        </w:rPr>
        <w:t xml:space="preserve"> </w:t>
      </w:r>
      <w:r>
        <w:rPr>
          <w:sz w:val="19"/>
        </w:rPr>
        <w:t>dispute</w:t>
      </w:r>
      <w:r>
        <w:rPr>
          <w:spacing w:val="-8"/>
          <w:sz w:val="19"/>
        </w:rPr>
        <w:t xml:space="preserve"> </w:t>
      </w:r>
      <w:r>
        <w:rPr>
          <w:sz w:val="19"/>
        </w:rPr>
        <w:t>to</w:t>
      </w:r>
      <w:r>
        <w:rPr>
          <w:spacing w:val="-7"/>
          <w:sz w:val="19"/>
        </w:rPr>
        <w:t xml:space="preserve"> </w:t>
      </w:r>
      <w:r>
        <w:rPr>
          <w:sz w:val="19"/>
        </w:rPr>
        <w:t>mediation</w:t>
      </w:r>
      <w:r>
        <w:rPr>
          <w:spacing w:val="-7"/>
          <w:sz w:val="19"/>
        </w:rPr>
        <w:t xml:space="preserve"> </w:t>
      </w:r>
      <w:r>
        <w:rPr>
          <w:sz w:val="19"/>
        </w:rPr>
        <w:t>within thirty business days after the Issue Date and may use any mediator upon which they mutually agree.</w:t>
      </w:r>
      <w:r>
        <w:rPr>
          <w:spacing w:val="-5"/>
          <w:sz w:val="19"/>
        </w:rPr>
        <w:t xml:space="preserve"> </w:t>
      </w:r>
      <w:r>
        <w:rPr>
          <w:sz w:val="19"/>
        </w:rPr>
        <w:t xml:space="preserve">If the parties cannot mutually agree on a mediator within forty business days after the Issue Date, the parties will each </w:t>
      </w:r>
      <w:r>
        <w:rPr>
          <w:spacing w:val="2"/>
          <w:sz w:val="19"/>
        </w:rPr>
        <w:t xml:space="preserve">select </w:t>
      </w:r>
      <w:r>
        <w:rPr>
          <w:sz w:val="19"/>
        </w:rPr>
        <w:t>a mediator.</w:t>
      </w:r>
      <w:r>
        <w:rPr>
          <w:spacing w:val="30"/>
          <w:sz w:val="19"/>
        </w:rPr>
        <w:t xml:space="preserve"> </w:t>
      </w:r>
      <w:r>
        <w:rPr>
          <w:sz w:val="19"/>
        </w:rPr>
        <w:t>The</w:t>
      </w:r>
      <w:r>
        <w:rPr>
          <w:spacing w:val="-8"/>
          <w:sz w:val="19"/>
        </w:rPr>
        <w:t xml:space="preserve"> </w:t>
      </w:r>
      <w:r>
        <w:rPr>
          <w:sz w:val="19"/>
        </w:rPr>
        <w:t>two</w:t>
      </w:r>
      <w:r>
        <w:rPr>
          <w:spacing w:val="-7"/>
          <w:sz w:val="19"/>
        </w:rPr>
        <w:t xml:space="preserve"> </w:t>
      </w:r>
      <w:r>
        <w:rPr>
          <w:sz w:val="19"/>
        </w:rPr>
        <w:t>mediators</w:t>
      </w:r>
      <w:r>
        <w:rPr>
          <w:spacing w:val="-9"/>
          <w:sz w:val="19"/>
        </w:rPr>
        <w:t xml:space="preserve"> </w:t>
      </w:r>
      <w:r>
        <w:rPr>
          <w:sz w:val="19"/>
        </w:rPr>
        <w:t>will</w:t>
      </w:r>
      <w:r>
        <w:rPr>
          <w:spacing w:val="-8"/>
          <w:sz w:val="19"/>
        </w:rPr>
        <w:t xml:space="preserve"> </w:t>
      </w:r>
      <w:r>
        <w:rPr>
          <w:sz w:val="19"/>
        </w:rPr>
        <w:t>then</w:t>
      </w:r>
      <w:r>
        <w:rPr>
          <w:spacing w:val="-8"/>
          <w:sz w:val="19"/>
        </w:rPr>
        <w:t xml:space="preserve"> </w:t>
      </w:r>
      <w:r>
        <w:rPr>
          <w:sz w:val="19"/>
        </w:rPr>
        <w:t>select</w:t>
      </w:r>
      <w:r>
        <w:rPr>
          <w:spacing w:val="-9"/>
          <w:sz w:val="19"/>
        </w:rPr>
        <w:t xml:space="preserve"> </w:t>
      </w:r>
      <w:r>
        <w:rPr>
          <w:sz w:val="19"/>
        </w:rPr>
        <w:t>the</w:t>
      </w:r>
      <w:r>
        <w:rPr>
          <w:spacing w:val="-8"/>
          <w:sz w:val="19"/>
        </w:rPr>
        <w:t xml:space="preserve"> </w:t>
      </w:r>
      <w:r>
        <w:rPr>
          <w:sz w:val="19"/>
        </w:rPr>
        <w:t>mediator.</w:t>
      </w:r>
      <w:r>
        <w:rPr>
          <w:spacing w:val="31"/>
          <w:sz w:val="19"/>
        </w:rPr>
        <w:t xml:space="preserve"> </w:t>
      </w:r>
      <w:r>
        <w:rPr>
          <w:sz w:val="19"/>
        </w:rPr>
        <w:t>The</w:t>
      </w:r>
      <w:r>
        <w:rPr>
          <w:spacing w:val="-8"/>
          <w:sz w:val="19"/>
        </w:rPr>
        <w:t xml:space="preserve"> </w:t>
      </w:r>
      <w:r>
        <w:rPr>
          <w:sz w:val="19"/>
        </w:rPr>
        <w:t>cost</w:t>
      </w:r>
      <w:r>
        <w:rPr>
          <w:spacing w:val="-10"/>
          <w:sz w:val="19"/>
        </w:rPr>
        <w:t xml:space="preserve"> </w:t>
      </w:r>
      <w:r>
        <w:rPr>
          <w:sz w:val="19"/>
        </w:rPr>
        <w:t>of</w:t>
      </w:r>
      <w:r>
        <w:rPr>
          <w:spacing w:val="-10"/>
          <w:sz w:val="19"/>
        </w:rPr>
        <w:t xml:space="preserve"> </w:t>
      </w:r>
      <w:r>
        <w:rPr>
          <w:sz w:val="19"/>
        </w:rPr>
        <w:t>any</w:t>
      </w:r>
      <w:r>
        <w:rPr>
          <w:spacing w:val="-17"/>
          <w:sz w:val="19"/>
        </w:rPr>
        <w:t xml:space="preserve"> </w:t>
      </w:r>
      <w:r>
        <w:rPr>
          <w:sz w:val="19"/>
        </w:rPr>
        <w:t>mediation</w:t>
      </w:r>
      <w:r>
        <w:rPr>
          <w:spacing w:val="-10"/>
          <w:sz w:val="19"/>
        </w:rPr>
        <w:t xml:space="preserve"> </w:t>
      </w:r>
      <w:r>
        <w:rPr>
          <w:sz w:val="19"/>
        </w:rPr>
        <w:t>will</w:t>
      </w:r>
      <w:r>
        <w:rPr>
          <w:spacing w:val="-10"/>
          <w:sz w:val="19"/>
        </w:rPr>
        <w:t xml:space="preserve"> </w:t>
      </w:r>
      <w:r>
        <w:rPr>
          <w:sz w:val="19"/>
        </w:rPr>
        <w:t>be</w:t>
      </w:r>
      <w:r>
        <w:rPr>
          <w:spacing w:val="-12"/>
          <w:sz w:val="19"/>
        </w:rPr>
        <w:t xml:space="preserve"> </w:t>
      </w:r>
      <w:r>
        <w:rPr>
          <w:sz w:val="19"/>
        </w:rPr>
        <w:t>split</w:t>
      </w:r>
      <w:r>
        <w:rPr>
          <w:spacing w:val="-10"/>
          <w:sz w:val="19"/>
        </w:rPr>
        <w:t xml:space="preserve"> </w:t>
      </w:r>
      <w:r>
        <w:rPr>
          <w:sz w:val="19"/>
        </w:rPr>
        <w:t>equally</w:t>
      </w:r>
      <w:r>
        <w:rPr>
          <w:spacing w:val="-17"/>
          <w:sz w:val="19"/>
        </w:rPr>
        <w:t xml:space="preserve"> </w:t>
      </w:r>
      <w:r>
        <w:rPr>
          <w:sz w:val="19"/>
        </w:rPr>
        <w:t xml:space="preserve">between </w:t>
      </w:r>
      <w:r>
        <w:rPr>
          <w:sz w:val="19"/>
        </w:rPr>
        <w:lastRenderedPageBreak/>
        <w:t>the</w:t>
      </w:r>
      <w:r>
        <w:rPr>
          <w:spacing w:val="-1"/>
          <w:sz w:val="19"/>
        </w:rPr>
        <w:t xml:space="preserve"> </w:t>
      </w:r>
      <w:r>
        <w:rPr>
          <w:sz w:val="19"/>
        </w:rPr>
        <w:t>parties.</w:t>
      </w:r>
    </w:p>
    <w:p w14:paraId="75CD7260" w14:textId="77777777" w:rsidR="00E03697" w:rsidRDefault="00E03697">
      <w:pPr>
        <w:pStyle w:val="BodyText"/>
        <w:spacing w:before="2"/>
        <w:rPr>
          <w:sz w:val="20"/>
        </w:rPr>
      </w:pPr>
    </w:p>
    <w:p w14:paraId="65A9B2A0" w14:textId="77777777" w:rsidR="00E03697" w:rsidRDefault="006E7F59">
      <w:pPr>
        <w:pStyle w:val="ListParagraph"/>
        <w:numPr>
          <w:ilvl w:val="1"/>
          <w:numId w:val="2"/>
        </w:numPr>
        <w:tabs>
          <w:tab w:val="left" w:pos="821"/>
        </w:tabs>
        <w:spacing w:line="244" w:lineRule="auto"/>
        <w:ind w:right="156"/>
        <w:rPr>
          <w:sz w:val="19"/>
        </w:rPr>
      </w:pPr>
      <w:r>
        <w:rPr>
          <w:sz w:val="19"/>
        </w:rPr>
        <w:t xml:space="preserve">If the parties are unsuccessful in their good faith attempt to mediate the dispute, the parties </w:t>
      </w:r>
      <w:r>
        <w:rPr>
          <w:spacing w:val="-3"/>
          <w:sz w:val="19"/>
        </w:rPr>
        <w:t xml:space="preserve">may, </w:t>
      </w:r>
      <w:r>
        <w:rPr>
          <w:sz w:val="19"/>
        </w:rPr>
        <w:t>by written agreement settle the dispute by binding arbitration. Any such Arbitration must be commenced within one (1) year after the accrual of any cause of action</w:t>
      </w:r>
      <w:r>
        <w:rPr>
          <w:spacing w:val="-8"/>
          <w:sz w:val="19"/>
        </w:rPr>
        <w:t xml:space="preserve"> </w:t>
      </w:r>
      <w:r>
        <w:rPr>
          <w:sz w:val="19"/>
        </w:rPr>
        <w:t>therein.</w:t>
      </w:r>
    </w:p>
    <w:p w14:paraId="3A3697BD" w14:textId="77777777" w:rsidR="00E03697" w:rsidRDefault="00E03697">
      <w:pPr>
        <w:pStyle w:val="BodyText"/>
        <w:spacing w:before="10"/>
      </w:pPr>
    </w:p>
    <w:p w14:paraId="5B6811EA" w14:textId="6B410F72" w:rsidR="00E03697" w:rsidRDefault="006E7F59">
      <w:pPr>
        <w:pStyle w:val="ListParagraph"/>
        <w:numPr>
          <w:ilvl w:val="1"/>
          <w:numId w:val="2"/>
        </w:numPr>
        <w:tabs>
          <w:tab w:val="left" w:pos="821"/>
        </w:tabs>
        <w:spacing w:before="1" w:line="244" w:lineRule="auto"/>
        <w:ind w:right="155"/>
        <w:rPr>
          <w:sz w:val="19"/>
        </w:rPr>
      </w:pPr>
      <w:r>
        <w:rPr>
          <w:sz w:val="19"/>
        </w:rPr>
        <w:t>If</w:t>
      </w:r>
      <w:r>
        <w:rPr>
          <w:spacing w:val="-12"/>
          <w:sz w:val="19"/>
        </w:rPr>
        <w:t xml:space="preserve"> </w:t>
      </w:r>
      <w:r>
        <w:rPr>
          <w:sz w:val="19"/>
        </w:rPr>
        <w:t>the</w:t>
      </w:r>
      <w:r>
        <w:rPr>
          <w:spacing w:val="-13"/>
          <w:sz w:val="19"/>
        </w:rPr>
        <w:t xml:space="preserve"> </w:t>
      </w:r>
      <w:r>
        <w:rPr>
          <w:sz w:val="19"/>
        </w:rPr>
        <w:t>parties</w:t>
      </w:r>
      <w:r>
        <w:rPr>
          <w:spacing w:val="-14"/>
          <w:sz w:val="19"/>
        </w:rPr>
        <w:t xml:space="preserve"> </w:t>
      </w:r>
      <w:r>
        <w:rPr>
          <w:sz w:val="19"/>
        </w:rPr>
        <w:t>cannot</w:t>
      </w:r>
      <w:r>
        <w:rPr>
          <w:spacing w:val="-13"/>
          <w:sz w:val="19"/>
        </w:rPr>
        <w:t xml:space="preserve"> </w:t>
      </w:r>
      <w:r>
        <w:rPr>
          <w:sz w:val="19"/>
        </w:rPr>
        <w:t>agree</w:t>
      </w:r>
      <w:r>
        <w:rPr>
          <w:spacing w:val="-14"/>
          <w:sz w:val="19"/>
        </w:rPr>
        <w:t xml:space="preserve"> </w:t>
      </w:r>
      <w:r>
        <w:rPr>
          <w:sz w:val="19"/>
        </w:rPr>
        <w:t>on</w:t>
      </w:r>
      <w:r>
        <w:rPr>
          <w:spacing w:val="-12"/>
          <w:sz w:val="19"/>
        </w:rPr>
        <w:t xml:space="preserve"> </w:t>
      </w:r>
      <w:r>
        <w:rPr>
          <w:sz w:val="19"/>
        </w:rPr>
        <w:t>arbitration,</w:t>
      </w:r>
      <w:r>
        <w:rPr>
          <w:spacing w:val="-14"/>
          <w:sz w:val="19"/>
        </w:rPr>
        <w:t xml:space="preserve"> </w:t>
      </w:r>
      <w:r>
        <w:rPr>
          <w:sz w:val="19"/>
        </w:rPr>
        <w:t>then</w:t>
      </w:r>
      <w:r>
        <w:rPr>
          <w:spacing w:val="-12"/>
          <w:sz w:val="19"/>
        </w:rPr>
        <w:t xml:space="preserve"> </w:t>
      </w:r>
      <w:r>
        <w:rPr>
          <w:sz w:val="19"/>
        </w:rPr>
        <w:t>within</w:t>
      </w:r>
      <w:r>
        <w:rPr>
          <w:spacing w:val="-13"/>
          <w:sz w:val="19"/>
        </w:rPr>
        <w:t xml:space="preserve"> </w:t>
      </w:r>
      <w:r>
        <w:rPr>
          <w:sz w:val="19"/>
        </w:rPr>
        <w:t>sixty</w:t>
      </w:r>
      <w:r>
        <w:rPr>
          <w:spacing w:val="-19"/>
          <w:sz w:val="19"/>
        </w:rPr>
        <w:t xml:space="preserve"> </w:t>
      </w:r>
      <w:r>
        <w:rPr>
          <w:sz w:val="19"/>
        </w:rPr>
        <w:t>business</w:t>
      </w:r>
      <w:r>
        <w:rPr>
          <w:spacing w:val="-12"/>
          <w:sz w:val="19"/>
        </w:rPr>
        <w:t xml:space="preserve"> </w:t>
      </w:r>
      <w:r>
        <w:rPr>
          <w:sz w:val="19"/>
        </w:rPr>
        <w:t>days</w:t>
      </w:r>
      <w:r>
        <w:rPr>
          <w:spacing w:val="-14"/>
          <w:sz w:val="19"/>
        </w:rPr>
        <w:t xml:space="preserve"> </w:t>
      </w:r>
      <w:r>
        <w:rPr>
          <w:sz w:val="19"/>
        </w:rPr>
        <w:t>after</w:t>
      </w:r>
      <w:r>
        <w:rPr>
          <w:spacing w:val="-14"/>
          <w:sz w:val="19"/>
        </w:rPr>
        <w:t xml:space="preserve"> </w:t>
      </w:r>
      <w:r>
        <w:rPr>
          <w:sz w:val="19"/>
        </w:rPr>
        <w:t>the</w:t>
      </w:r>
      <w:r>
        <w:rPr>
          <w:spacing w:val="-13"/>
          <w:sz w:val="19"/>
        </w:rPr>
        <w:t xml:space="preserve"> </w:t>
      </w:r>
      <w:r>
        <w:rPr>
          <w:sz w:val="19"/>
        </w:rPr>
        <w:t>Issue</w:t>
      </w:r>
      <w:r>
        <w:rPr>
          <w:spacing w:val="-6"/>
          <w:sz w:val="19"/>
        </w:rPr>
        <w:t xml:space="preserve"> </w:t>
      </w:r>
      <w:r>
        <w:rPr>
          <w:sz w:val="19"/>
        </w:rPr>
        <w:t>Date,</w:t>
      </w:r>
      <w:r>
        <w:rPr>
          <w:spacing w:val="-14"/>
          <w:sz w:val="19"/>
        </w:rPr>
        <w:t xml:space="preserve"> </w:t>
      </w:r>
      <w:r>
        <w:rPr>
          <w:sz w:val="19"/>
        </w:rPr>
        <w:t>the</w:t>
      </w:r>
      <w:r>
        <w:rPr>
          <w:spacing w:val="-13"/>
          <w:sz w:val="19"/>
        </w:rPr>
        <w:t xml:space="preserve"> </w:t>
      </w:r>
      <w:r>
        <w:rPr>
          <w:sz w:val="19"/>
        </w:rPr>
        <w:t>issue</w:t>
      </w:r>
      <w:r>
        <w:rPr>
          <w:spacing w:val="-14"/>
          <w:sz w:val="19"/>
        </w:rPr>
        <w:t xml:space="preserve"> </w:t>
      </w:r>
      <w:r>
        <w:rPr>
          <w:sz w:val="19"/>
        </w:rPr>
        <w:t>will</w:t>
      </w:r>
      <w:r>
        <w:rPr>
          <w:spacing w:val="-13"/>
          <w:sz w:val="19"/>
        </w:rPr>
        <w:t xml:space="preserve"> </w:t>
      </w:r>
      <w:r>
        <w:rPr>
          <w:sz w:val="19"/>
        </w:rPr>
        <w:t>be</w:t>
      </w:r>
      <w:r>
        <w:rPr>
          <w:spacing w:val="-18"/>
          <w:sz w:val="19"/>
        </w:rPr>
        <w:t xml:space="preserve"> </w:t>
      </w:r>
      <w:r>
        <w:rPr>
          <w:spacing w:val="-3"/>
          <w:sz w:val="19"/>
        </w:rPr>
        <w:t xml:space="preserve">settled </w:t>
      </w:r>
      <w:r>
        <w:rPr>
          <w:sz w:val="19"/>
        </w:rPr>
        <w:t xml:space="preserve">in accord with the laws of the Commonwealth of </w:t>
      </w:r>
      <w:del w:id="179" w:author="Holbrook, Sara" w:date="2019-11-01T13:29:00Z">
        <w:r w:rsidDel="00197751">
          <w:rPr>
            <w:sz w:val="19"/>
          </w:rPr>
          <w:delText>Pennsylvania</w:delText>
        </w:r>
      </w:del>
      <w:ins w:id="180" w:author="Holbrook, Sara" w:date="2019-11-01T13:29:00Z">
        <w:r w:rsidR="00197751">
          <w:rPr>
            <w:sz w:val="19"/>
          </w:rPr>
          <w:t>Virginia</w:t>
        </w:r>
      </w:ins>
      <w:r>
        <w:rPr>
          <w:sz w:val="19"/>
        </w:rPr>
        <w:t>, which will control all legal matters. The parties agree to waive any jury</w:t>
      </w:r>
      <w:r>
        <w:rPr>
          <w:spacing w:val="-14"/>
          <w:sz w:val="19"/>
        </w:rPr>
        <w:t xml:space="preserve"> </w:t>
      </w:r>
      <w:r>
        <w:rPr>
          <w:sz w:val="19"/>
        </w:rPr>
        <w:t>trial.</w:t>
      </w:r>
    </w:p>
    <w:p w14:paraId="42841932" w14:textId="77777777" w:rsidR="00E03697" w:rsidRDefault="00E03697">
      <w:pPr>
        <w:pStyle w:val="BodyText"/>
        <w:spacing w:before="10"/>
      </w:pPr>
    </w:p>
    <w:p w14:paraId="60C76F2D" w14:textId="77777777" w:rsidR="00E03697" w:rsidRDefault="006E7F59">
      <w:pPr>
        <w:pStyle w:val="ListParagraph"/>
        <w:numPr>
          <w:ilvl w:val="1"/>
          <w:numId w:val="2"/>
        </w:numPr>
        <w:tabs>
          <w:tab w:val="left" w:pos="821"/>
        </w:tabs>
        <w:spacing w:before="1" w:line="244" w:lineRule="auto"/>
        <w:ind w:right="160"/>
        <w:rPr>
          <w:sz w:val="19"/>
        </w:rPr>
      </w:pPr>
      <w:r>
        <w:rPr>
          <w:sz w:val="19"/>
        </w:rPr>
        <w:t>The parties agree that a judgment on an arbitration award may be obtained from and enforced in any court having appropriate</w:t>
      </w:r>
      <w:r>
        <w:rPr>
          <w:spacing w:val="-1"/>
          <w:sz w:val="19"/>
        </w:rPr>
        <w:t xml:space="preserve"> </w:t>
      </w:r>
      <w:r>
        <w:rPr>
          <w:sz w:val="19"/>
        </w:rPr>
        <w:t>jurisdiction.</w:t>
      </w:r>
    </w:p>
    <w:p w14:paraId="5E00ED48" w14:textId="77777777" w:rsidR="00E03697" w:rsidRDefault="00E03697">
      <w:pPr>
        <w:pStyle w:val="BodyText"/>
        <w:spacing w:before="10"/>
      </w:pPr>
    </w:p>
    <w:p w14:paraId="649BDE7C" w14:textId="2E403217" w:rsidR="00E03697" w:rsidRDefault="006E7F59">
      <w:pPr>
        <w:pStyle w:val="ListParagraph"/>
        <w:numPr>
          <w:ilvl w:val="1"/>
          <w:numId w:val="2"/>
        </w:numPr>
        <w:tabs>
          <w:tab w:val="left" w:pos="821"/>
        </w:tabs>
        <w:spacing w:line="244" w:lineRule="auto"/>
        <w:ind w:right="160"/>
        <w:rPr>
          <w:sz w:val="19"/>
        </w:rPr>
      </w:pPr>
      <w:r>
        <w:rPr>
          <w:sz w:val="19"/>
        </w:rPr>
        <w:t>Any</w:t>
      </w:r>
      <w:r>
        <w:rPr>
          <w:spacing w:val="-20"/>
          <w:sz w:val="19"/>
        </w:rPr>
        <w:t xml:space="preserve"> </w:t>
      </w:r>
      <w:r>
        <w:rPr>
          <w:sz w:val="19"/>
        </w:rPr>
        <w:t>legal</w:t>
      </w:r>
      <w:r>
        <w:rPr>
          <w:spacing w:val="-15"/>
          <w:sz w:val="19"/>
        </w:rPr>
        <w:t xml:space="preserve"> </w:t>
      </w:r>
      <w:r>
        <w:rPr>
          <w:sz w:val="19"/>
        </w:rPr>
        <w:t>action</w:t>
      </w:r>
      <w:r>
        <w:rPr>
          <w:spacing w:val="-13"/>
          <w:sz w:val="19"/>
        </w:rPr>
        <w:t xml:space="preserve"> </w:t>
      </w:r>
      <w:r>
        <w:rPr>
          <w:sz w:val="19"/>
        </w:rPr>
        <w:t>to</w:t>
      </w:r>
      <w:r>
        <w:rPr>
          <w:spacing w:val="-11"/>
          <w:sz w:val="19"/>
        </w:rPr>
        <w:t xml:space="preserve"> </w:t>
      </w:r>
      <w:r>
        <w:rPr>
          <w:sz w:val="19"/>
        </w:rPr>
        <w:t>resolve</w:t>
      </w:r>
      <w:r>
        <w:rPr>
          <w:spacing w:val="-14"/>
          <w:sz w:val="19"/>
        </w:rPr>
        <w:t xml:space="preserve"> </w:t>
      </w:r>
      <w:r>
        <w:rPr>
          <w:sz w:val="19"/>
        </w:rPr>
        <w:t>a</w:t>
      </w:r>
      <w:r>
        <w:rPr>
          <w:spacing w:val="-15"/>
          <w:sz w:val="19"/>
        </w:rPr>
        <w:t xml:space="preserve"> </w:t>
      </w:r>
      <w:r>
        <w:rPr>
          <w:sz w:val="19"/>
        </w:rPr>
        <w:t>dispute</w:t>
      </w:r>
      <w:r>
        <w:rPr>
          <w:spacing w:val="-14"/>
          <w:sz w:val="19"/>
        </w:rPr>
        <w:t xml:space="preserve"> </w:t>
      </w:r>
      <w:r>
        <w:rPr>
          <w:sz w:val="19"/>
        </w:rPr>
        <w:t>arising</w:t>
      </w:r>
      <w:r>
        <w:rPr>
          <w:spacing w:val="-15"/>
          <w:sz w:val="19"/>
        </w:rPr>
        <w:t xml:space="preserve"> </w:t>
      </w:r>
      <w:r>
        <w:rPr>
          <w:sz w:val="19"/>
        </w:rPr>
        <w:t>out</w:t>
      </w:r>
      <w:r>
        <w:rPr>
          <w:spacing w:val="-14"/>
          <w:sz w:val="19"/>
        </w:rPr>
        <w:t xml:space="preserve"> </w:t>
      </w:r>
      <w:r>
        <w:rPr>
          <w:sz w:val="19"/>
        </w:rPr>
        <w:t>of</w:t>
      </w:r>
      <w:r>
        <w:rPr>
          <w:spacing w:val="-13"/>
          <w:sz w:val="19"/>
        </w:rPr>
        <w:t xml:space="preserve"> </w:t>
      </w:r>
      <w:r>
        <w:rPr>
          <w:sz w:val="19"/>
        </w:rPr>
        <w:t>this</w:t>
      </w:r>
      <w:r>
        <w:rPr>
          <w:spacing w:val="-13"/>
          <w:sz w:val="19"/>
        </w:rPr>
        <w:t xml:space="preserve"> </w:t>
      </w:r>
      <w:r>
        <w:rPr>
          <w:sz w:val="19"/>
        </w:rPr>
        <w:t>Agreement</w:t>
      </w:r>
      <w:r>
        <w:rPr>
          <w:spacing w:val="-14"/>
          <w:sz w:val="19"/>
        </w:rPr>
        <w:t xml:space="preserve"> </w:t>
      </w:r>
      <w:r>
        <w:rPr>
          <w:sz w:val="19"/>
        </w:rPr>
        <w:t>must</w:t>
      </w:r>
      <w:r>
        <w:rPr>
          <w:spacing w:val="-14"/>
          <w:sz w:val="19"/>
        </w:rPr>
        <w:t xml:space="preserve"> </w:t>
      </w:r>
      <w:r>
        <w:rPr>
          <w:sz w:val="19"/>
        </w:rPr>
        <w:t>be</w:t>
      </w:r>
      <w:r>
        <w:rPr>
          <w:spacing w:val="-15"/>
          <w:sz w:val="19"/>
        </w:rPr>
        <w:t xml:space="preserve"> </w:t>
      </w:r>
      <w:r>
        <w:rPr>
          <w:sz w:val="19"/>
        </w:rPr>
        <w:t>lodged</w:t>
      </w:r>
      <w:r>
        <w:rPr>
          <w:spacing w:val="-13"/>
          <w:sz w:val="19"/>
        </w:rPr>
        <w:t xml:space="preserve"> </w:t>
      </w:r>
      <w:r>
        <w:rPr>
          <w:sz w:val="19"/>
        </w:rPr>
        <w:t>in</w:t>
      </w:r>
      <w:r>
        <w:rPr>
          <w:spacing w:val="-13"/>
          <w:sz w:val="19"/>
        </w:rPr>
        <w:t xml:space="preserve"> </w:t>
      </w:r>
      <w:r>
        <w:rPr>
          <w:sz w:val="19"/>
        </w:rPr>
        <w:t>an</w:t>
      </w:r>
      <w:r>
        <w:rPr>
          <w:spacing w:val="-13"/>
          <w:sz w:val="19"/>
        </w:rPr>
        <w:t xml:space="preserve"> </w:t>
      </w:r>
      <w:r>
        <w:rPr>
          <w:sz w:val="19"/>
        </w:rPr>
        <w:t>appropriate</w:t>
      </w:r>
      <w:r>
        <w:rPr>
          <w:spacing w:val="-15"/>
          <w:sz w:val="19"/>
        </w:rPr>
        <w:t xml:space="preserve"> </w:t>
      </w:r>
      <w:r>
        <w:rPr>
          <w:sz w:val="19"/>
        </w:rPr>
        <w:t>court</w:t>
      </w:r>
      <w:r>
        <w:rPr>
          <w:spacing w:val="-14"/>
          <w:sz w:val="19"/>
        </w:rPr>
        <w:t xml:space="preserve"> </w:t>
      </w:r>
      <w:r>
        <w:rPr>
          <w:sz w:val="19"/>
        </w:rPr>
        <w:t>within</w:t>
      </w:r>
      <w:r>
        <w:rPr>
          <w:spacing w:val="-18"/>
          <w:sz w:val="19"/>
        </w:rPr>
        <w:t xml:space="preserve"> </w:t>
      </w:r>
      <w:r>
        <w:rPr>
          <w:sz w:val="19"/>
        </w:rPr>
        <w:t>one</w:t>
      </w:r>
      <w:ins w:id="181" w:author="Schossow, Frances" w:date="2019-11-06T12:50:00Z">
        <w:r w:rsidR="00366112">
          <w:rPr>
            <w:sz w:val="19"/>
          </w:rPr>
          <w:t xml:space="preserve"> (1)</w:t>
        </w:r>
      </w:ins>
      <w:r>
        <w:rPr>
          <w:sz w:val="19"/>
        </w:rPr>
        <w:t xml:space="preserve"> year from the time either party received the other party’s notice of dispute or it shall be time</w:t>
      </w:r>
      <w:r>
        <w:rPr>
          <w:spacing w:val="-27"/>
          <w:sz w:val="19"/>
        </w:rPr>
        <w:t xml:space="preserve"> </w:t>
      </w:r>
      <w:r>
        <w:rPr>
          <w:sz w:val="19"/>
        </w:rPr>
        <w:t>barred.</w:t>
      </w:r>
    </w:p>
    <w:p w14:paraId="4AB33A80" w14:textId="77777777" w:rsidR="00E03697" w:rsidRDefault="00E03697">
      <w:pPr>
        <w:pStyle w:val="BodyText"/>
        <w:spacing w:before="1"/>
        <w:rPr>
          <w:sz w:val="25"/>
        </w:rPr>
      </w:pPr>
    </w:p>
    <w:p w14:paraId="5F5FDA68" w14:textId="4362226D" w:rsidR="0063110A" w:rsidRDefault="006E7F59">
      <w:pPr>
        <w:pStyle w:val="Heading1"/>
        <w:spacing w:line="247" w:lineRule="auto"/>
        <w:ind w:left="3331" w:right="3370" w:firstLine="943"/>
        <w:rPr>
          <w:u w:val="single"/>
        </w:rPr>
      </w:pPr>
      <w:r>
        <w:rPr>
          <w:u w:val="single"/>
        </w:rPr>
        <w:t>ARTICLE 9</w:t>
      </w:r>
    </w:p>
    <w:p w14:paraId="26CF9966" w14:textId="77777777" w:rsidR="0063110A" w:rsidRDefault="0063110A">
      <w:pPr>
        <w:pStyle w:val="Heading1"/>
        <w:spacing w:line="247" w:lineRule="auto"/>
        <w:ind w:left="3331" w:right="3370" w:firstLine="943"/>
        <w:rPr>
          <w:u w:val="single"/>
        </w:rPr>
      </w:pPr>
    </w:p>
    <w:p w14:paraId="58D81937" w14:textId="6183CD5A" w:rsidR="00E03697" w:rsidRDefault="006E7F59" w:rsidP="0063110A">
      <w:pPr>
        <w:pStyle w:val="Heading1"/>
        <w:spacing w:line="247" w:lineRule="auto"/>
        <w:ind w:left="3331" w:right="3370"/>
      </w:pPr>
      <w:r>
        <w:t>MISCELLANEOUS PROVISIONS</w:t>
      </w:r>
    </w:p>
    <w:p w14:paraId="754C2F37" w14:textId="77777777" w:rsidR="00E03697" w:rsidRDefault="00E03697">
      <w:pPr>
        <w:pStyle w:val="BodyText"/>
        <w:spacing w:before="6"/>
        <w:rPr>
          <w:b/>
        </w:rPr>
      </w:pPr>
    </w:p>
    <w:p w14:paraId="06BC41D4" w14:textId="629B6F2D" w:rsidR="00E03697" w:rsidRDefault="006E7F59">
      <w:pPr>
        <w:pStyle w:val="ListParagraph"/>
        <w:numPr>
          <w:ilvl w:val="1"/>
          <w:numId w:val="1"/>
        </w:numPr>
        <w:tabs>
          <w:tab w:val="left" w:pos="821"/>
        </w:tabs>
        <w:spacing w:line="244" w:lineRule="auto"/>
        <w:ind w:right="155"/>
        <w:rPr>
          <w:sz w:val="19"/>
        </w:rPr>
      </w:pPr>
      <w:r>
        <w:rPr>
          <w:sz w:val="19"/>
        </w:rPr>
        <w:t>This</w:t>
      </w:r>
      <w:r>
        <w:rPr>
          <w:spacing w:val="-12"/>
          <w:sz w:val="19"/>
        </w:rPr>
        <w:t xml:space="preserve"> </w:t>
      </w:r>
      <w:r>
        <w:rPr>
          <w:sz w:val="19"/>
        </w:rPr>
        <w:t>Agreement</w:t>
      </w:r>
      <w:r>
        <w:rPr>
          <w:spacing w:val="-10"/>
          <w:sz w:val="19"/>
        </w:rPr>
        <w:t xml:space="preserve"> </w:t>
      </w:r>
      <w:r>
        <w:rPr>
          <w:sz w:val="19"/>
        </w:rPr>
        <w:t>shall</w:t>
      </w:r>
      <w:r>
        <w:rPr>
          <w:spacing w:val="-12"/>
          <w:sz w:val="19"/>
        </w:rPr>
        <w:t xml:space="preserve"> </w:t>
      </w:r>
      <w:r>
        <w:rPr>
          <w:sz w:val="19"/>
        </w:rPr>
        <w:t>be</w:t>
      </w:r>
      <w:r>
        <w:rPr>
          <w:spacing w:val="-12"/>
          <w:sz w:val="19"/>
        </w:rPr>
        <w:t xml:space="preserve"> </w:t>
      </w:r>
      <w:r>
        <w:rPr>
          <w:sz w:val="19"/>
        </w:rPr>
        <w:t>enforced</w:t>
      </w:r>
      <w:r>
        <w:rPr>
          <w:spacing w:val="-11"/>
          <w:sz w:val="19"/>
        </w:rPr>
        <w:t xml:space="preserve"> </w:t>
      </w:r>
      <w:r>
        <w:rPr>
          <w:sz w:val="19"/>
        </w:rPr>
        <w:t>and</w:t>
      </w:r>
      <w:r>
        <w:rPr>
          <w:spacing w:val="-12"/>
          <w:sz w:val="19"/>
        </w:rPr>
        <w:t xml:space="preserve"> </w:t>
      </w:r>
      <w:r>
        <w:rPr>
          <w:sz w:val="19"/>
        </w:rPr>
        <w:t>governed</w:t>
      </w:r>
      <w:r>
        <w:rPr>
          <w:spacing w:val="-11"/>
          <w:sz w:val="19"/>
        </w:rPr>
        <w:t xml:space="preserve"> </w:t>
      </w:r>
      <w:r>
        <w:rPr>
          <w:sz w:val="19"/>
        </w:rPr>
        <w:t>by</w:t>
      </w:r>
      <w:r>
        <w:rPr>
          <w:spacing w:val="-20"/>
          <w:sz w:val="19"/>
        </w:rPr>
        <w:t xml:space="preserve"> </w:t>
      </w:r>
      <w:r>
        <w:rPr>
          <w:sz w:val="19"/>
        </w:rPr>
        <w:t>the</w:t>
      </w:r>
      <w:r>
        <w:rPr>
          <w:spacing w:val="-14"/>
          <w:sz w:val="19"/>
        </w:rPr>
        <w:t xml:space="preserve"> </w:t>
      </w:r>
      <w:r>
        <w:rPr>
          <w:sz w:val="19"/>
        </w:rPr>
        <w:t>laws</w:t>
      </w:r>
      <w:r>
        <w:rPr>
          <w:spacing w:val="-10"/>
          <w:sz w:val="19"/>
        </w:rPr>
        <w:t xml:space="preserve"> </w:t>
      </w:r>
      <w:r>
        <w:rPr>
          <w:sz w:val="19"/>
        </w:rPr>
        <w:t>of</w:t>
      </w:r>
      <w:r>
        <w:rPr>
          <w:spacing w:val="-13"/>
          <w:sz w:val="19"/>
        </w:rPr>
        <w:t xml:space="preserve"> </w:t>
      </w:r>
      <w:r>
        <w:rPr>
          <w:sz w:val="19"/>
        </w:rPr>
        <w:t>the</w:t>
      </w:r>
      <w:r>
        <w:rPr>
          <w:spacing w:val="-14"/>
          <w:sz w:val="19"/>
        </w:rPr>
        <w:t xml:space="preserve"> </w:t>
      </w:r>
      <w:r>
        <w:rPr>
          <w:sz w:val="19"/>
        </w:rPr>
        <w:t>Commonwealth</w:t>
      </w:r>
      <w:r>
        <w:rPr>
          <w:spacing w:val="-13"/>
          <w:sz w:val="19"/>
        </w:rPr>
        <w:t xml:space="preserve"> </w:t>
      </w:r>
      <w:r w:rsidR="00A664A2">
        <w:rPr>
          <w:sz w:val="19"/>
        </w:rPr>
        <w:t xml:space="preserve">of </w:t>
      </w:r>
      <w:del w:id="182" w:author="Schossow, Frances" w:date="2019-11-06T12:29:00Z">
        <w:r w:rsidR="00A664A2" w:rsidDel="00A664A2">
          <w:rPr>
            <w:sz w:val="19"/>
          </w:rPr>
          <w:delText>Pennsylvania</w:delText>
        </w:r>
      </w:del>
      <w:ins w:id="183" w:author="Schossow, Frances" w:date="2019-11-06T12:29:00Z">
        <w:r w:rsidR="00A664A2">
          <w:rPr>
            <w:sz w:val="19"/>
          </w:rPr>
          <w:t xml:space="preserve"> Virginia</w:t>
        </w:r>
      </w:ins>
      <w:r>
        <w:rPr>
          <w:sz w:val="19"/>
        </w:rPr>
        <w:t>,</w:t>
      </w:r>
      <w:r>
        <w:rPr>
          <w:spacing w:val="-14"/>
          <w:sz w:val="19"/>
        </w:rPr>
        <w:t xml:space="preserve"> </w:t>
      </w:r>
      <w:r>
        <w:rPr>
          <w:sz w:val="19"/>
        </w:rPr>
        <w:t>or</w:t>
      </w:r>
      <w:r>
        <w:rPr>
          <w:spacing w:val="-15"/>
          <w:sz w:val="19"/>
        </w:rPr>
        <w:t xml:space="preserve"> </w:t>
      </w:r>
      <w:r>
        <w:rPr>
          <w:sz w:val="19"/>
        </w:rPr>
        <w:t>as</w:t>
      </w:r>
      <w:r>
        <w:rPr>
          <w:spacing w:val="-14"/>
          <w:sz w:val="19"/>
        </w:rPr>
        <w:t xml:space="preserve"> </w:t>
      </w:r>
      <w:r>
        <w:rPr>
          <w:sz w:val="19"/>
        </w:rPr>
        <w:t>otherwise specified</w:t>
      </w:r>
      <w:r>
        <w:rPr>
          <w:spacing w:val="-14"/>
          <w:sz w:val="19"/>
        </w:rPr>
        <w:t xml:space="preserve"> </w:t>
      </w:r>
      <w:r>
        <w:rPr>
          <w:sz w:val="19"/>
        </w:rPr>
        <w:t>in</w:t>
      </w:r>
      <w:r>
        <w:rPr>
          <w:spacing w:val="-14"/>
          <w:sz w:val="19"/>
        </w:rPr>
        <w:t xml:space="preserve"> </w:t>
      </w:r>
      <w:r>
        <w:rPr>
          <w:sz w:val="19"/>
        </w:rPr>
        <w:t>an</w:t>
      </w:r>
      <w:r>
        <w:rPr>
          <w:spacing w:val="-12"/>
          <w:sz w:val="19"/>
        </w:rPr>
        <w:t xml:space="preserve"> </w:t>
      </w:r>
      <w:r>
        <w:rPr>
          <w:sz w:val="19"/>
        </w:rPr>
        <w:t>applicable</w:t>
      </w:r>
      <w:r>
        <w:rPr>
          <w:spacing w:val="-14"/>
          <w:sz w:val="19"/>
        </w:rPr>
        <w:t xml:space="preserve"> </w:t>
      </w:r>
      <w:r>
        <w:rPr>
          <w:sz w:val="19"/>
        </w:rPr>
        <w:t>Prime</w:t>
      </w:r>
      <w:r>
        <w:rPr>
          <w:spacing w:val="-15"/>
          <w:sz w:val="19"/>
        </w:rPr>
        <w:t xml:space="preserve"> </w:t>
      </w:r>
      <w:r>
        <w:rPr>
          <w:sz w:val="19"/>
        </w:rPr>
        <w:t>Agreement</w:t>
      </w:r>
      <w:r>
        <w:rPr>
          <w:spacing w:val="-14"/>
          <w:sz w:val="19"/>
        </w:rPr>
        <w:t xml:space="preserve"> </w:t>
      </w:r>
      <w:r>
        <w:rPr>
          <w:sz w:val="19"/>
        </w:rPr>
        <w:t>if</w:t>
      </w:r>
      <w:r>
        <w:rPr>
          <w:spacing w:val="-12"/>
          <w:sz w:val="19"/>
        </w:rPr>
        <w:t xml:space="preserve"> </w:t>
      </w:r>
      <w:r>
        <w:rPr>
          <w:sz w:val="19"/>
        </w:rPr>
        <w:t>any.</w:t>
      </w:r>
      <w:r>
        <w:rPr>
          <w:spacing w:val="18"/>
          <w:sz w:val="19"/>
        </w:rPr>
        <w:t xml:space="preserve"> </w:t>
      </w:r>
      <w:r>
        <w:rPr>
          <w:sz w:val="19"/>
        </w:rPr>
        <w:t>The</w:t>
      </w:r>
      <w:r>
        <w:rPr>
          <w:spacing w:val="-14"/>
          <w:sz w:val="19"/>
        </w:rPr>
        <w:t xml:space="preserve"> </w:t>
      </w:r>
      <w:r>
        <w:rPr>
          <w:sz w:val="19"/>
        </w:rPr>
        <w:t>Subconsultant</w:t>
      </w:r>
      <w:r>
        <w:rPr>
          <w:spacing w:val="-15"/>
          <w:sz w:val="19"/>
        </w:rPr>
        <w:t xml:space="preserve"> </w:t>
      </w:r>
      <w:r>
        <w:rPr>
          <w:sz w:val="19"/>
        </w:rPr>
        <w:t>agrees</w:t>
      </w:r>
      <w:r>
        <w:rPr>
          <w:spacing w:val="-15"/>
          <w:sz w:val="19"/>
        </w:rPr>
        <w:t xml:space="preserve"> </w:t>
      </w:r>
      <w:r>
        <w:rPr>
          <w:sz w:val="19"/>
        </w:rPr>
        <w:t>to</w:t>
      </w:r>
      <w:r>
        <w:rPr>
          <w:spacing w:val="-14"/>
          <w:sz w:val="19"/>
        </w:rPr>
        <w:t xml:space="preserve"> </w:t>
      </w:r>
      <w:r>
        <w:rPr>
          <w:sz w:val="19"/>
        </w:rPr>
        <w:t>comply</w:t>
      </w:r>
      <w:r>
        <w:rPr>
          <w:spacing w:val="-20"/>
          <w:sz w:val="19"/>
        </w:rPr>
        <w:t xml:space="preserve"> </w:t>
      </w:r>
      <w:r>
        <w:rPr>
          <w:sz w:val="19"/>
        </w:rPr>
        <w:t>with</w:t>
      </w:r>
      <w:r>
        <w:rPr>
          <w:spacing w:val="-14"/>
          <w:sz w:val="19"/>
        </w:rPr>
        <w:t xml:space="preserve"> </w:t>
      </w:r>
      <w:r>
        <w:rPr>
          <w:sz w:val="19"/>
        </w:rPr>
        <w:t>all</w:t>
      </w:r>
      <w:r>
        <w:rPr>
          <w:spacing w:val="-14"/>
          <w:sz w:val="19"/>
        </w:rPr>
        <w:t xml:space="preserve"> </w:t>
      </w:r>
      <w:r>
        <w:rPr>
          <w:sz w:val="19"/>
        </w:rPr>
        <w:t>applicable</w:t>
      </w:r>
      <w:r>
        <w:rPr>
          <w:spacing w:val="-20"/>
          <w:sz w:val="19"/>
        </w:rPr>
        <w:t xml:space="preserve"> </w:t>
      </w:r>
      <w:r>
        <w:rPr>
          <w:spacing w:val="-3"/>
          <w:sz w:val="19"/>
        </w:rPr>
        <w:t>laws</w:t>
      </w:r>
      <w:r>
        <w:rPr>
          <w:spacing w:val="-18"/>
          <w:sz w:val="19"/>
        </w:rPr>
        <w:t xml:space="preserve"> </w:t>
      </w:r>
      <w:r>
        <w:rPr>
          <w:sz w:val="19"/>
        </w:rPr>
        <w:t>and regulations</w:t>
      </w:r>
      <w:r>
        <w:rPr>
          <w:spacing w:val="-13"/>
          <w:sz w:val="19"/>
        </w:rPr>
        <w:t xml:space="preserve"> </w:t>
      </w:r>
      <w:r>
        <w:rPr>
          <w:sz w:val="19"/>
        </w:rPr>
        <w:t>of</w:t>
      </w:r>
      <w:r>
        <w:rPr>
          <w:spacing w:val="-11"/>
          <w:sz w:val="19"/>
        </w:rPr>
        <w:t xml:space="preserve"> </w:t>
      </w:r>
      <w:r>
        <w:rPr>
          <w:sz w:val="19"/>
        </w:rPr>
        <w:t>the</w:t>
      </w:r>
      <w:r>
        <w:rPr>
          <w:spacing w:val="-13"/>
          <w:sz w:val="19"/>
        </w:rPr>
        <w:t xml:space="preserve"> </w:t>
      </w:r>
      <w:r>
        <w:rPr>
          <w:sz w:val="19"/>
        </w:rPr>
        <w:t>United</w:t>
      </w:r>
      <w:r>
        <w:rPr>
          <w:spacing w:val="-12"/>
          <w:sz w:val="19"/>
        </w:rPr>
        <w:t xml:space="preserve"> </w:t>
      </w:r>
      <w:r>
        <w:rPr>
          <w:sz w:val="19"/>
        </w:rPr>
        <w:t>States</w:t>
      </w:r>
      <w:r>
        <w:rPr>
          <w:spacing w:val="-13"/>
          <w:sz w:val="19"/>
        </w:rPr>
        <w:t xml:space="preserve"> </w:t>
      </w:r>
      <w:r>
        <w:rPr>
          <w:sz w:val="19"/>
        </w:rPr>
        <w:t>government,</w:t>
      </w:r>
      <w:r>
        <w:rPr>
          <w:spacing w:val="-13"/>
          <w:sz w:val="19"/>
        </w:rPr>
        <w:t xml:space="preserve"> </w:t>
      </w:r>
      <w:r>
        <w:rPr>
          <w:sz w:val="19"/>
        </w:rPr>
        <w:t>the</w:t>
      </w:r>
      <w:r>
        <w:rPr>
          <w:spacing w:val="-13"/>
          <w:sz w:val="19"/>
        </w:rPr>
        <w:t xml:space="preserve"> </w:t>
      </w:r>
      <w:r>
        <w:rPr>
          <w:sz w:val="19"/>
        </w:rPr>
        <w:t>states</w:t>
      </w:r>
      <w:r>
        <w:rPr>
          <w:spacing w:val="-13"/>
          <w:sz w:val="19"/>
        </w:rPr>
        <w:t xml:space="preserve"> </w:t>
      </w:r>
      <w:r>
        <w:rPr>
          <w:sz w:val="19"/>
        </w:rPr>
        <w:t>and</w:t>
      </w:r>
      <w:r>
        <w:rPr>
          <w:spacing w:val="-12"/>
          <w:sz w:val="19"/>
        </w:rPr>
        <w:t xml:space="preserve"> </w:t>
      </w:r>
      <w:r>
        <w:rPr>
          <w:sz w:val="19"/>
        </w:rPr>
        <w:t>any</w:t>
      </w:r>
      <w:r>
        <w:rPr>
          <w:spacing w:val="-19"/>
          <w:sz w:val="19"/>
        </w:rPr>
        <w:t xml:space="preserve"> </w:t>
      </w:r>
      <w:r>
        <w:rPr>
          <w:sz w:val="19"/>
        </w:rPr>
        <w:t>political</w:t>
      </w:r>
      <w:r>
        <w:rPr>
          <w:spacing w:val="-13"/>
          <w:sz w:val="19"/>
        </w:rPr>
        <w:t xml:space="preserve"> </w:t>
      </w:r>
      <w:r>
        <w:rPr>
          <w:spacing w:val="-3"/>
          <w:sz w:val="19"/>
        </w:rPr>
        <w:t>subdivision</w:t>
      </w:r>
      <w:r>
        <w:rPr>
          <w:spacing w:val="-17"/>
          <w:sz w:val="19"/>
        </w:rPr>
        <w:t xml:space="preserve"> </w:t>
      </w:r>
      <w:r>
        <w:rPr>
          <w:spacing w:val="-3"/>
          <w:sz w:val="19"/>
        </w:rPr>
        <w:t>thereof,</w:t>
      </w:r>
      <w:r>
        <w:rPr>
          <w:spacing w:val="-17"/>
          <w:sz w:val="19"/>
        </w:rPr>
        <w:t xml:space="preserve"> </w:t>
      </w:r>
      <w:r>
        <w:rPr>
          <w:sz w:val="19"/>
        </w:rPr>
        <w:t>in</w:t>
      </w:r>
      <w:r>
        <w:rPr>
          <w:spacing w:val="-17"/>
          <w:sz w:val="19"/>
        </w:rPr>
        <w:t xml:space="preserve"> </w:t>
      </w:r>
      <w:r>
        <w:rPr>
          <w:sz w:val="19"/>
        </w:rPr>
        <w:t>the</w:t>
      </w:r>
      <w:r>
        <w:rPr>
          <w:spacing w:val="-18"/>
          <w:sz w:val="19"/>
        </w:rPr>
        <w:t xml:space="preserve"> </w:t>
      </w:r>
      <w:r>
        <w:rPr>
          <w:spacing w:val="-3"/>
          <w:sz w:val="19"/>
        </w:rPr>
        <w:t>performance</w:t>
      </w:r>
      <w:r>
        <w:rPr>
          <w:spacing w:val="-17"/>
          <w:sz w:val="19"/>
        </w:rPr>
        <w:t xml:space="preserve"> </w:t>
      </w:r>
      <w:r>
        <w:rPr>
          <w:sz w:val="19"/>
        </w:rPr>
        <w:t>of</w:t>
      </w:r>
      <w:r>
        <w:rPr>
          <w:spacing w:val="-16"/>
          <w:sz w:val="19"/>
        </w:rPr>
        <w:t xml:space="preserve"> </w:t>
      </w:r>
      <w:r>
        <w:rPr>
          <w:sz w:val="19"/>
        </w:rPr>
        <w:t>its Services.</w:t>
      </w:r>
    </w:p>
    <w:p w14:paraId="7F360467" w14:textId="77777777" w:rsidR="00E03697" w:rsidRDefault="00E03697">
      <w:pPr>
        <w:pStyle w:val="BodyText"/>
        <w:rPr>
          <w:sz w:val="20"/>
        </w:rPr>
      </w:pPr>
    </w:p>
    <w:p w14:paraId="5653F1EE" w14:textId="41DAC1F1" w:rsidR="00E03697" w:rsidRDefault="006E7F59">
      <w:pPr>
        <w:pStyle w:val="ListParagraph"/>
        <w:numPr>
          <w:ilvl w:val="1"/>
          <w:numId w:val="1"/>
        </w:numPr>
        <w:tabs>
          <w:tab w:val="left" w:pos="821"/>
        </w:tabs>
        <w:spacing w:line="244" w:lineRule="auto"/>
        <w:ind w:right="156"/>
        <w:rPr>
          <w:ins w:id="184" w:author="Schossow, Frances" w:date="2019-11-06T17:32:00Z"/>
          <w:sz w:val="19"/>
        </w:rPr>
      </w:pPr>
      <w:r>
        <w:rPr>
          <w:sz w:val="19"/>
        </w:rPr>
        <w:t>Compliance.</w:t>
      </w:r>
      <w:r>
        <w:rPr>
          <w:spacing w:val="-9"/>
          <w:sz w:val="19"/>
        </w:rPr>
        <w:t xml:space="preserve"> </w:t>
      </w:r>
      <w:r>
        <w:rPr>
          <w:sz w:val="19"/>
        </w:rPr>
        <w:t>The</w:t>
      </w:r>
      <w:r>
        <w:rPr>
          <w:spacing w:val="-9"/>
          <w:sz w:val="19"/>
        </w:rPr>
        <w:t xml:space="preserve"> </w:t>
      </w:r>
      <w:r>
        <w:rPr>
          <w:sz w:val="19"/>
        </w:rPr>
        <w:t>Subconsultant</w:t>
      </w:r>
      <w:r>
        <w:rPr>
          <w:spacing w:val="-8"/>
          <w:sz w:val="19"/>
        </w:rPr>
        <w:t xml:space="preserve"> </w:t>
      </w:r>
      <w:r>
        <w:rPr>
          <w:sz w:val="19"/>
        </w:rPr>
        <w:t>represents</w:t>
      </w:r>
      <w:r>
        <w:rPr>
          <w:spacing w:val="-9"/>
          <w:sz w:val="19"/>
        </w:rPr>
        <w:t xml:space="preserve"> </w:t>
      </w:r>
      <w:r>
        <w:rPr>
          <w:sz w:val="19"/>
        </w:rPr>
        <w:t>and</w:t>
      </w:r>
      <w:r>
        <w:rPr>
          <w:spacing w:val="-8"/>
          <w:sz w:val="19"/>
        </w:rPr>
        <w:t xml:space="preserve"> </w:t>
      </w:r>
      <w:r>
        <w:rPr>
          <w:sz w:val="19"/>
        </w:rPr>
        <w:t>warrants</w:t>
      </w:r>
      <w:r>
        <w:rPr>
          <w:spacing w:val="-9"/>
          <w:sz w:val="19"/>
        </w:rPr>
        <w:t xml:space="preserve"> </w:t>
      </w:r>
      <w:r>
        <w:rPr>
          <w:sz w:val="19"/>
        </w:rPr>
        <w:t>that</w:t>
      </w:r>
      <w:r>
        <w:rPr>
          <w:spacing w:val="-8"/>
          <w:sz w:val="19"/>
        </w:rPr>
        <w:t xml:space="preserve"> </w:t>
      </w:r>
      <w:r>
        <w:rPr>
          <w:sz w:val="19"/>
        </w:rPr>
        <w:t>it</w:t>
      </w:r>
      <w:r>
        <w:rPr>
          <w:spacing w:val="-9"/>
          <w:sz w:val="19"/>
        </w:rPr>
        <w:t xml:space="preserve"> </w:t>
      </w:r>
      <w:r>
        <w:rPr>
          <w:sz w:val="19"/>
        </w:rPr>
        <w:t>will</w:t>
      </w:r>
      <w:r>
        <w:rPr>
          <w:spacing w:val="-8"/>
          <w:sz w:val="19"/>
        </w:rPr>
        <w:t xml:space="preserve"> </w:t>
      </w:r>
      <w:r>
        <w:rPr>
          <w:sz w:val="19"/>
        </w:rPr>
        <w:t>comply</w:t>
      </w:r>
      <w:r>
        <w:rPr>
          <w:spacing w:val="-15"/>
          <w:sz w:val="19"/>
        </w:rPr>
        <w:t xml:space="preserve"> </w:t>
      </w:r>
      <w:r>
        <w:rPr>
          <w:sz w:val="19"/>
        </w:rPr>
        <w:t>in</w:t>
      </w:r>
      <w:r>
        <w:rPr>
          <w:spacing w:val="-10"/>
          <w:sz w:val="19"/>
        </w:rPr>
        <w:t xml:space="preserve"> </w:t>
      </w:r>
      <w:r>
        <w:rPr>
          <w:sz w:val="19"/>
        </w:rPr>
        <w:t>all</w:t>
      </w:r>
      <w:r>
        <w:rPr>
          <w:spacing w:val="-10"/>
          <w:sz w:val="19"/>
        </w:rPr>
        <w:t xml:space="preserve"> </w:t>
      </w:r>
      <w:r>
        <w:rPr>
          <w:sz w:val="19"/>
        </w:rPr>
        <w:t>material</w:t>
      </w:r>
      <w:r>
        <w:rPr>
          <w:spacing w:val="-11"/>
          <w:sz w:val="19"/>
        </w:rPr>
        <w:t xml:space="preserve"> </w:t>
      </w:r>
      <w:r>
        <w:rPr>
          <w:sz w:val="19"/>
        </w:rPr>
        <w:t>respects</w:t>
      </w:r>
      <w:r>
        <w:rPr>
          <w:spacing w:val="-10"/>
          <w:sz w:val="19"/>
        </w:rPr>
        <w:t xml:space="preserve"> </w:t>
      </w:r>
      <w:r>
        <w:rPr>
          <w:sz w:val="19"/>
        </w:rPr>
        <w:t>with</w:t>
      </w:r>
      <w:r>
        <w:rPr>
          <w:spacing w:val="-10"/>
          <w:sz w:val="19"/>
        </w:rPr>
        <w:t xml:space="preserve"> </w:t>
      </w:r>
      <w:r>
        <w:rPr>
          <w:sz w:val="19"/>
        </w:rPr>
        <w:t>all</w:t>
      </w:r>
      <w:r>
        <w:rPr>
          <w:spacing w:val="-10"/>
          <w:sz w:val="19"/>
        </w:rPr>
        <w:t xml:space="preserve"> </w:t>
      </w:r>
      <w:r>
        <w:rPr>
          <w:sz w:val="19"/>
        </w:rPr>
        <w:t>Federal, State</w:t>
      </w:r>
      <w:r>
        <w:rPr>
          <w:spacing w:val="-2"/>
          <w:sz w:val="19"/>
        </w:rPr>
        <w:t xml:space="preserve"> </w:t>
      </w:r>
      <w:r>
        <w:rPr>
          <w:sz w:val="19"/>
        </w:rPr>
        <w:t>and local laws,</w:t>
      </w:r>
      <w:r>
        <w:rPr>
          <w:spacing w:val="-1"/>
          <w:sz w:val="19"/>
        </w:rPr>
        <w:t xml:space="preserve"> </w:t>
      </w:r>
      <w:r>
        <w:rPr>
          <w:sz w:val="19"/>
        </w:rPr>
        <w:t>ordinances, regulations</w:t>
      </w:r>
      <w:r>
        <w:rPr>
          <w:spacing w:val="-1"/>
          <w:sz w:val="19"/>
        </w:rPr>
        <w:t xml:space="preserve"> </w:t>
      </w:r>
      <w:r>
        <w:rPr>
          <w:sz w:val="19"/>
        </w:rPr>
        <w:t>and codes, relating</w:t>
      </w:r>
      <w:r>
        <w:rPr>
          <w:spacing w:val="-2"/>
          <w:sz w:val="19"/>
        </w:rPr>
        <w:t xml:space="preserve"> </w:t>
      </w:r>
      <w:r>
        <w:rPr>
          <w:sz w:val="19"/>
        </w:rPr>
        <w:t>to,</w:t>
      </w:r>
      <w:r>
        <w:rPr>
          <w:spacing w:val="-3"/>
          <w:sz w:val="19"/>
        </w:rPr>
        <w:t xml:space="preserve"> </w:t>
      </w:r>
      <w:r>
        <w:rPr>
          <w:sz w:val="19"/>
        </w:rPr>
        <w:t>governing</w:t>
      </w:r>
      <w:r>
        <w:rPr>
          <w:spacing w:val="-4"/>
          <w:sz w:val="19"/>
        </w:rPr>
        <w:t xml:space="preserve"> </w:t>
      </w:r>
      <w:r>
        <w:rPr>
          <w:sz w:val="19"/>
        </w:rPr>
        <w:t>or</w:t>
      </w:r>
      <w:r>
        <w:rPr>
          <w:spacing w:val="-4"/>
          <w:sz w:val="19"/>
        </w:rPr>
        <w:t xml:space="preserve"> </w:t>
      </w:r>
      <w:r>
        <w:rPr>
          <w:sz w:val="19"/>
        </w:rPr>
        <w:t>affecting</w:t>
      </w:r>
      <w:r>
        <w:rPr>
          <w:spacing w:val="-4"/>
          <w:sz w:val="19"/>
        </w:rPr>
        <w:t xml:space="preserve"> </w:t>
      </w:r>
      <w:r>
        <w:rPr>
          <w:sz w:val="19"/>
        </w:rPr>
        <w:t>the</w:t>
      </w:r>
      <w:r>
        <w:rPr>
          <w:spacing w:val="-3"/>
          <w:sz w:val="19"/>
        </w:rPr>
        <w:t xml:space="preserve"> </w:t>
      </w:r>
      <w:r>
        <w:rPr>
          <w:sz w:val="19"/>
        </w:rPr>
        <w:t>Work</w:t>
      </w:r>
      <w:r>
        <w:rPr>
          <w:spacing w:val="-4"/>
          <w:sz w:val="19"/>
        </w:rPr>
        <w:t xml:space="preserve"> </w:t>
      </w:r>
      <w:r>
        <w:rPr>
          <w:sz w:val="19"/>
        </w:rPr>
        <w:t>as</w:t>
      </w:r>
      <w:r>
        <w:rPr>
          <w:spacing w:val="-3"/>
          <w:sz w:val="19"/>
        </w:rPr>
        <w:t xml:space="preserve"> </w:t>
      </w:r>
      <w:r>
        <w:rPr>
          <w:sz w:val="19"/>
        </w:rPr>
        <w:t>they</w:t>
      </w:r>
      <w:r>
        <w:rPr>
          <w:spacing w:val="-10"/>
          <w:sz w:val="19"/>
        </w:rPr>
        <w:t xml:space="preserve"> </w:t>
      </w:r>
      <w:r>
        <w:rPr>
          <w:sz w:val="19"/>
        </w:rPr>
        <w:t>are</w:t>
      </w:r>
      <w:r>
        <w:rPr>
          <w:spacing w:val="-3"/>
          <w:sz w:val="19"/>
        </w:rPr>
        <w:t xml:space="preserve"> </w:t>
      </w:r>
      <w:r>
        <w:rPr>
          <w:sz w:val="19"/>
        </w:rPr>
        <w:t>in effect at the time this Agreement is signed. In the event any penalty is levied against Consultant solely due to Subconsultant’s</w:t>
      </w:r>
      <w:r>
        <w:rPr>
          <w:spacing w:val="-5"/>
          <w:sz w:val="19"/>
        </w:rPr>
        <w:t xml:space="preserve"> </w:t>
      </w:r>
      <w:r>
        <w:rPr>
          <w:sz w:val="19"/>
        </w:rPr>
        <w:t>violation</w:t>
      </w:r>
      <w:r>
        <w:rPr>
          <w:spacing w:val="-4"/>
          <w:sz w:val="19"/>
        </w:rPr>
        <w:t xml:space="preserve"> </w:t>
      </w:r>
      <w:r>
        <w:rPr>
          <w:sz w:val="19"/>
        </w:rPr>
        <w:t>of</w:t>
      </w:r>
      <w:r>
        <w:rPr>
          <w:spacing w:val="-4"/>
          <w:sz w:val="19"/>
        </w:rPr>
        <w:t xml:space="preserve"> </w:t>
      </w:r>
      <w:r>
        <w:rPr>
          <w:sz w:val="19"/>
        </w:rPr>
        <w:t>Subconsultant’s</w:t>
      </w:r>
      <w:r>
        <w:rPr>
          <w:spacing w:val="-4"/>
          <w:sz w:val="19"/>
        </w:rPr>
        <w:t xml:space="preserve"> </w:t>
      </w:r>
      <w:r>
        <w:rPr>
          <w:sz w:val="19"/>
        </w:rPr>
        <w:t>responsibilities</w:t>
      </w:r>
      <w:r>
        <w:rPr>
          <w:spacing w:val="-4"/>
          <w:sz w:val="19"/>
        </w:rPr>
        <w:t xml:space="preserve"> </w:t>
      </w:r>
      <w:r>
        <w:rPr>
          <w:sz w:val="19"/>
        </w:rPr>
        <w:t>under</w:t>
      </w:r>
      <w:r>
        <w:rPr>
          <w:spacing w:val="-6"/>
          <w:sz w:val="19"/>
        </w:rPr>
        <w:t xml:space="preserve"> </w:t>
      </w:r>
      <w:r>
        <w:rPr>
          <w:sz w:val="19"/>
        </w:rPr>
        <w:t>this</w:t>
      </w:r>
      <w:r>
        <w:rPr>
          <w:spacing w:val="-4"/>
          <w:sz w:val="19"/>
        </w:rPr>
        <w:t xml:space="preserve"> </w:t>
      </w:r>
      <w:r>
        <w:rPr>
          <w:sz w:val="19"/>
        </w:rPr>
        <w:t>Article</w:t>
      </w:r>
      <w:r>
        <w:rPr>
          <w:spacing w:val="-6"/>
          <w:sz w:val="19"/>
        </w:rPr>
        <w:t xml:space="preserve"> </w:t>
      </w:r>
      <w:r>
        <w:rPr>
          <w:sz w:val="19"/>
        </w:rPr>
        <w:t>or</w:t>
      </w:r>
      <w:r>
        <w:rPr>
          <w:spacing w:val="-6"/>
          <w:sz w:val="19"/>
        </w:rPr>
        <w:t xml:space="preserve"> </w:t>
      </w:r>
      <w:r>
        <w:rPr>
          <w:sz w:val="19"/>
        </w:rPr>
        <w:t>this</w:t>
      </w:r>
      <w:r>
        <w:rPr>
          <w:spacing w:val="-5"/>
          <w:sz w:val="19"/>
        </w:rPr>
        <w:t xml:space="preserve"> </w:t>
      </w:r>
      <w:r>
        <w:rPr>
          <w:sz w:val="19"/>
        </w:rPr>
        <w:t>Contract,</w:t>
      </w:r>
      <w:r>
        <w:rPr>
          <w:spacing w:val="-4"/>
          <w:sz w:val="19"/>
        </w:rPr>
        <w:t xml:space="preserve"> </w:t>
      </w:r>
      <w:r>
        <w:rPr>
          <w:sz w:val="19"/>
        </w:rPr>
        <w:t>the</w:t>
      </w:r>
      <w:r>
        <w:rPr>
          <w:spacing w:val="-7"/>
          <w:sz w:val="19"/>
        </w:rPr>
        <w:t xml:space="preserve"> </w:t>
      </w:r>
      <w:r>
        <w:rPr>
          <w:sz w:val="19"/>
        </w:rPr>
        <w:t>Subconsultant shall</w:t>
      </w:r>
      <w:r>
        <w:rPr>
          <w:spacing w:val="-10"/>
          <w:sz w:val="19"/>
        </w:rPr>
        <w:t xml:space="preserve"> </w:t>
      </w:r>
      <w:r>
        <w:rPr>
          <w:sz w:val="19"/>
        </w:rPr>
        <w:t>immediately</w:t>
      </w:r>
      <w:r>
        <w:rPr>
          <w:spacing w:val="-15"/>
          <w:sz w:val="19"/>
        </w:rPr>
        <w:t xml:space="preserve"> </w:t>
      </w:r>
      <w:r>
        <w:rPr>
          <w:sz w:val="19"/>
        </w:rPr>
        <w:t>assert</w:t>
      </w:r>
      <w:r>
        <w:rPr>
          <w:spacing w:val="-9"/>
          <w:sz w:val="19"/>
        </w:rPr>
        <w:t xml:space="preserve"> </w:t>
      </w:r>
      <w:r>
        <w:rPr>
          <w:sz w:val="19"/>
        </w:rPr>
        <w:t>its</w:t>
      </w:r>
      <w:r>
        <w:rPr>
          <w:spacing w:val="-10"/>
          <w:sz w:val="19"/>
        </w:rPr>
        <w:t xml:space="preserve"> </w:t>
      </w:r>
      <w:r>
        <w:rPr>
          <w:sz w:val="19"/>
        </w:rPr>
        <w:t>responsibility</w:t>
      </w:r>
      <w:r>
        <w:rPr>
          <w:spacing w:val="-17"/>
          <w:sz w:val="19"/>
        </w:rPr>
        <w:t xml:space="preserve"> </w:t>
      </w:r>
      <w:r>
        <w:rPr>
          <w:sz w:val="19"/>
        </w:rPr>
        <w:t>and</w:t>
      </w:r>
      <w:r>
        <w:rPr>
          <w:spacing w:val="-11"/>
          <w:sz w:val="19"/>
        </w:rPr>
        <w:t xml:space="preserve"> </w:t>
      </w:r>
      <w:r>
        <w:rPr>
          <w:sz w:val="19"/>
        </w:rPr>
        <w:t>pay</w:t>
      </w:r>
      <w:r>
        <w:rPr>
          <w:spacing w:val="-18"/>
          <w:sz w:val="19"/>
        </w:rPr>
        <w:t xml:space="preserve"> </w:t>
      </w:r>
      <w:r>
        <w:rPr>
          <w:sz w:val="19"/>
        </w:rPr>
        <w:t>any</w:t>
      </w:r>
      <w:r>
        <w:rPr>
          <w:spacing w:val="-18"/>
          <w:sz w:val="19"/>
        </w:rPr>
        <w:t xml:space="preserve"> </w:t>
      </w:r>
      <w:r>
        <w:rPr>
          <w:sz w:val="19"/>
        </w:rPr>
        <w:t>fine</w:t>
      </w:r>
      <w:r>
        <w:rPr>
          <w:spacing w:val="-12"/>
          <w:sz w:val="19"/>
        </w:rPr>
        <w:t xml:space="preserve"> </w:t>
      </w:r>
      <w:r>
        <w:rPr>
          <w:sz w:val="19"/>
        </w:rPr>
        <w:t>or</w:t>
      </w:r>
      <w:r>
        <w:rPr>
          <w:spacing w:val="-12"/>
          <w:sz w:val="19"/>
        </w:rPr>
        <w:t xml:space="preserve"> </w:t>
      </w:r>
      <w:r>
        <w:rPr>
          <w:sz w:val="19"/>
        </w:rPr>
        <w:t>penalty.</w:t>
      </w:r>
      <w:r>
        <w:rPr>
          <w:spacing w:val="-11"/>
          <w:sz w:val="19"/>
        </w:rPr>
        <w:t xml:space="preserve"> </w:t>
      </w:r>
      <w:r>
        <w:rPr>
          <w:sz w:val="19"/>
        </w:rPr>
        <w:t>Subconsultant’s</w:t>
      </w:r>
      <w:r>
        <w:rPr>
          <w:spacing w:val="-12"/>
          <w:sz w:val="19"/>
        </w:rPr>
        <w:t xml:space="preserve"> </w:t>
      </w:r>
      <w:r>
        <w:rPr>
          <w:sz w:val="19"/>
        </w:rPr>
        <w:t>employees</w:t>
      </w:r>
      <w:r>
        <w:rPr>
          <w:spacing w:val="-11"/>
          <w:sz w:val="19"/>
        </w:rPr>
        <w:t xml:space="preserve"> </w:t>
      </w:r>
      <w:r>
        <w:rPr>
          <w:sz w:val="19"/>
        </w:rPr>
        <w:t>must,</w:t>
      </w:r>
      <w:r>
        <w:rPr>
          <w:spacing w:val="-11"/>
          <w:sz w:val="19"/>
        </w:rPr>
        <w:t xml:space="preserve"> </w:t>
      </w:r>
      <w:r>
        <w:rPr>
          <w:sz w:val="19"/>
        </w:rPr>
        <w:t>as</w:t>
      </w:r>
      <w:r>
        <w:rPr>
          <w:spacing w:val="-12"/>
          <w:sz w:val="19"/>
        </w:rPr>
        <w:t xml:space="preserve"> </w:t>
      </w:r>
      <w:r>
        <w:rPr>
          <w:sz w:val="19"/>
        </w:rPr>
        <w:t xml:space="preserve">required by law, possess the necessary license(s) or certification(s) </w:t>
      </w:r>
      <w:r>
        <w:rPr>
          <w:spacing w:val="3"/>
          <w:sz w:val="19"/>
        </w:rPr>
        <w:t xml:space="preserve">to </w:t>
      </w:r>
      <w:r>
        <w:rPr>
          <w:sz w:val="19"/>
        </w:rPr>
        <w:t>perform any agreed upon</w:t>
      </w:r>
      <w:r>
        <w:rPr>
          <w:spacing w:val="-26"/>
          <w:sz w:val="19"/>
        </w:rPr>
        <w:t xml:space="preserve"> </w:t>
      </w:r>
      <w:r>
        <w:rPr>
          <w:sz w:val="19"/>
        </w:rPr>
        <w:t>work.</w:t>
      </w:r>
    </w:p>
    <w:p w14:paraId="5D947905" w14:textId="77777777" w:rsidR="0026265D" w:rsidRPr="0026265D" w:rsidRDefault="0026265D" w:rsidP="0026265D">
      <w:pPr>
        <w:pStyle w:val="ListParagraph"/>
        <w:rPr>
          <w:ins w:id="185" w:author="Schossow, Frances" w:date="2019-11-06T17:32:00Z"/>
          <w:sz w:val="19"/>
        </w:rPr>
      </w:pPr>
    </w:p>
    <w:p w14:paraId="004F09C1" w14:textId="2FE4F7F1" w:rsidR="0026265D" w:rsidRDefault="0026265D">
      <w:pPr>
        <w:pStyle w:val="ListParagraph"/>
        <w:numPr>
          <w:ilvl w:val="1"/>
          <w:numId w:val="1"/>
        </w:numPr>
        <w:tabs>
          <w:tab w:val="left" w:pos="821"/>
        </w:tabs>
        <w:spacing w:line="244" w:lineRule="auto"/>
        <w:ind w:right="156"/>
        <w:rPr>
          <w:sz w:val="19"/>
        </w:rPr>
      </w:pPr>
      <w:ins w:id="186" w:author="Schossow, Frances" w:date="2019-11-06T17:32:00Z">
        <w:r>
          <w:rPr>
            <w:sz w:val="19"/>
          </w:rPr>
          <w:t xml:space="preserve">Limitation of Liability. </w:t>
        </w:r>
      </w:ins>
      <w:ins w:id="187" w:author="Schossow, Frances" w:date="2019-11-06T17:34:00Z">
        <w:r w:rsidRPr="0026265D">
          <w:rPr>
            <w:sz w:val="19"/>
          </w:rPr>
          <w:t xml:space="preserve">Notwithstanding any other provision to the contrary herein (with the exception of the </w:t>
        </w:r>
      </w:ins>
      <w:ins w:id="188" w:author="Schossow, Frances" w:date="2019-11-06T17:37:00Z">
        <w:r>
          <w:rPr>
            <w:sz w:val="19"/>
          </w:rPr>
          <w:t>C</w:t>
        </w:r>
      </w:ins>
      <w:ins w:id="189" w:author="Schossow, Frances" w:date="2019-11-06T17:34:00Z">
        <w:r>
          <w:rPr>
            <w:sz w:val="19"/>
          </w:rPr>
          <w:t>onsultant’s</w:t>
        </w:r>
        <w:r w:rsidRPr="0026265D">
          <w:rPr>
            <w:sz w:val="19"/>
          </w:rPr>
          <w:t xml:space="preserve"> obligation to award work and to pay </w:t>
        </w:r>
      </w:ins>
      <w:ins w:id="190" w:author="Schossow, Frances" w:date="2019-11-06T17:37:00Z">
        <w:r>
          <w:rPr>
            <w:sz w:val="19"/>
          </w:rPr>
          <w:t>S</w:t>
        </w:r>
      </w:ins>
      <w:ins w:id="191" w:author="Schossow, Frances" w:date="2019-11-06T17:34:00Z">
        <w:r w:rsidRPr="0026265D">
          <w:rPr>
            <w:sz w:val="19"/>
          </w:rPr>
          <w:t>ubcon</w:t>
        </w:r>
        <w:r>
          <w:rPr>
            <w:sz w:val="19"/>
          </w:rPr>
          <w:t>sultant</w:t>
        </w:r>
        <w:r w:rsidRPr="0026265D">
          <w:rPr>
            <w:sz w:val="19"/>
          </w:rPr>
          <w:t xml:space="preserve"> in accordance with this </w:t>
        </w:r>
      </w:ins>
      <w:ins w:id="192" w:author="Schossow, Frances" w:date="2019-11-06T17:37:00Z">
        <w:r>
          <w:rPr>
            <w:sz w:val="19"/>
          </w:rPr>
          <w:t>A</w:t>
        </w:r>
      </w:ins>
      <w:ins w:id="193" w:author="Schossow, Frances" w:date="2019-11-06T17:34:00Z">
        <w:r>
          <w:rPr>
            <w:sz w:val="19"/>
          </w:rPr>
          <w:t>greement</w:t>
        </w:r>
        <w:r w:rsidRPr="0026265D">
          <w:rPr>
            <w:sz w:val="19"/>
          </w:rPr>
          <w:t xml:space="preserve"> and the </w:t>
        </w:r>
        <w:r>
          <w:rPr>
            <w:sz w:val="19"/>
          </w:rPr>
          <w:t xml:space="preserve">work </w:t>
        </w:r>
        <w:r w:rsidRPr="0026265D">
          <w:rPr>
            <w:sz w:val="19"/>
          </w:rPr>
          <w:t>orders issued hereunder),</w:t>
        </w:r>
        <w:r w:rsidRPr="0026265D">
          <w:rPr>
            <w:b/>
            <w:sz w:val="19"/>
          </w:rPr>
          <w:t xml:space="preserve"> </w:t>
        </w:r>
        <w:r w:rsidRPr="0026265D">
          <w:rPr>
            <w:sz w:val="19"/>
          </w:rPr>
          <w:t>in no event shall either party, nor any of its representatives, be liable to the other party,  for any indirect, punitive, special or consequential damages of any nature whatsoever suffered by the other party as a result of performance or non</w:t>
        </w:r>
        <w:r w:rsidRPr="0026265D">
          <w:rPr>
            <w:sz w:val="19"/>
          </w:rPr>
          <w:softHyphen/>
          <w:t xml:space="preserve">performance hereunder (including </w:t>
        </w:r>
      </w:ins>
      <w:ins w:id="194" w:author="Schossow, Frances" w:date="2019-11-06T17:35:00Z">
        <w:r>
          <w:rPr>
            <w:sz w:val="19"/>
          </w:rPr>
          <w:t xml:space="preserve">work </w:t>
        </w:r>
      </w:ins>
      <w:ins w:id="195" w:author="Schossow, Frances" w:date="2019-11-06T17:34:00Z">
        <w:r w:rsidRPr="0026265D">
          <w:rPr>
            <w:sz w:val="19"/>
          </w:rPr>
          <w:t xml:space="preserve">orders), whether or not the possibility of such damages was disclosed or could have been reasonably foreseen. Notwithstanding any other provision herein or in any </w:t>
        </w:r>
      </w:ins>
      <w:ins w:id="196" w:author="Schossow, Frances" w:date="2019-11-06T17:35:00Z">
        <w:r>
          <w:rPr>
            <w:sz w:val="19"/>
          </w:rPr>
          <w:t xml:space="preserve">work </w:t>
        </w:r>
      </w:ins>
      <w:ins w:id="197" w:author="Schossow, Frances" w:date="2019-11-06T17:34:00Z">
        <w:r w:rsidRPr="0026265D">
          <w:rPr>
            <w:sz w:val="19"/>
          </w:rPr>
          <w:t xml:space="preserve">orders issued hereunder (with the exception of the </w:t>
        </w:r>
      </w:ins>
      <w:ins w:id="198" w:author="Schossow, Frances" w:date="2019-11-06T17:37:00Z">
        <w:r>
          <w:rPr>
            <w:sz w:val="19"/>
          </w:rPr>
          <w:t>C</w:t>
        </w:r>
      </w:ins>
      <w:ins w:id="199" w:author="Schossow, Frances" w:date="2019-11-06T17:35:00Z">
        <w:r>
          <w:rPr>
            <w:sz w:val="19"/>
          </w:rPr>
          <w:t>onsultant’s</w:t>
        </w:r>
      </w:ins>
      <w:ins w:id="200" w:author="Schossow, Frances" w:date="2019-11-06T17:34:00Z">
        <w:r w:rsidRPr="0026265D">
          <w:rPr>
            <w:sz w:val="19"/>
          </w:rPr>
          <w:t xml:space="preserve"> obligation to award work and to pay </w:t>
        </w:r>
      </w:ins>
      <w:ins w:id="201" w:author="Schossow, Frances" w:date="2019-11-06T17:38:00Z">
        <w:r>
          <w:rPr>
            <w:sz w:val="19"/>
          </w:rPr>
          <w:t>S</w:t>
        </w:r>
      </w:ins>
      <w:ins w:id="202" w:author="Schossow, Frances" w:date="2019-11-06T17:34:00Z">
        <w:r w:rsidRPr="0026265D">
          <w:rPr>
            <w:sz w:val="19"/>
          </w:rPr>
          <w:t>ubcon</w:t>
        </w:r>
      </w:ins>
      <w:ins w:id="203" w:author="Schossow, Frances" w:date="2019-11-06T17:35:00Z">
        <w:r>
          <w:rPr>
            <w:sz w:val="19"/>
          </w:rPr>
          <w:t>sult</w:t>
        </w:r>
      </w:ins>
      <w:ins w:id="204" w:author="Schossow, Frances" w:date="2019-11-06T17:36:00Z">
        <w:r>
          <w:rPr>
            <w:sz w:val="19"/>
          </w:rPr>
          <w:t>ant</w:t>
        </w:r>
      </w:ins>
      <w:ins w:id="205" w:author="Schossow, Frances" w:date="2019-11-06T17:34:00Z">
        <w:r w:rsidRPr="0026265D">
          <w:rPr>
            <w:sz w:val="19"/>
          </w:rPr>
          <w:t xml:space="preserve"> in accordance </w:t>
        </w:r>
      </w:ins>
      <w:ins w:id="206" w:author="Schossow, Frances" w:date="2019-11-06T17:43:00Z">
        <w:r w:rsidR="002E370F">
          <w:rPr>
            <w:sz w:val="19"/>
          </w:rPr>
          <w:t xml:space="preserve">with this Agreement </w:t>
        </w:r>
      </w:ins>
      <w:ins w:id="207" w:author="Schossow, Frances" w:date="2019-11-06T17:34:00Z">
        <w:r w:rsidRPr="0026265D">
          <w:rPr>
            <w:sz w:val="19"/>
          </w:rPr>
          <w:t xml:space="preserve">and </w:t>
        </w:r>
      </w:ins>
      <w:ins w:id="208" w:author="Schossow, Frances" w:date="2019-11-06T17:43:00Z">
        <w:r w:rsidR="002E370F">
          <w:rPr>
            <w:sz w:val="19"/>
          </w:rPr>
          <w:t xml:space="preserve">the </w:t>
        </w:r>
      </w:ins>
      <w:ins w:id="209" w:author="Schossow, Frances" w:date="2019-11-06T17:36:00Z">
        <w:r>
          <w:rPr>
            <w:sz w:val="19"/>
          </w:rPr>
          <w:t xml:space="preserve">work </w:t>
        </w:r>
      </w:ins>
      <w:ins w:id="210" w:author="Schossow, Frances" w:date="2019-11-06T17:34:00Z">
        <w:r w:rsidRPr="0026265D">
          <w:rPr>
            <w:sz w:val="19"/>
          </w:rPr>
          <w:t xml:space="preserve">orders issued hereunder) shall be strictly limited to direct damages and shall in no event exceed the amount paid to </w:t>
        </w:r>
      </w:ins>
      <w:ins w:id="211" w:author="Schossow, Frances" w:date="2019-11-06T17:44:00Z">
        <w:r w:rsidR="002E370F">
          <w:rPr>
            <w:sz w:val="19"/>
          </w:rPr>
          <w:t>S</w:t>
        </w:r>
      </w:ins>
      <w:ins w:id="212" w:author="Schossow, Frances" w:date="2019-11-06T17:34:00Z">
        <w:r w:rsidRPr="0026265D">
          <w:rPr>
            <w:sz w:val="19"/>
          </w:rPr>
          <w:t>ubcon</w:t>
        </w:r>
      </w:ins>
      <w:ins w:id="213" w:author="Schossow, Frances" w:date="2019-11-06T17:36:00Z">
        <w:r>
          <w:rPr>
            <w:sz w:val="19"/>
          </w:rPr>
          <w:t>sultant</w:t>
        </w:r>
      </w:ins>
      <w:ins w:id="214" w:author="Schossow, Frances" w:date="2019-11-06T17:34:00Z">
        <w:r w:rsidRPr="0026265D">
          <w:rPr>
            <w:sz w:val="19"/>
          </w:rPr>
          <w:t xml:space="preserve"> hereunder. This limitation of liability applies regardless of whether liability is based on breach of contract, tort, strict liability, breach of warranties, or otherwise</w:t>
        </w:r>
        <w:r w:rsidRPr="0026265D">
          <w:rPr>
            <w:b/>
            <w:sz w:val="19"/>
          </w:rPr>
          <w:t>.</w:t>
        </w:r>
      </w:ins>
    </w:p>
    <w:p w14:paraId="6D7523E1" w14:textId="77777777" w:rsidR="00E03697" w:rsidRDefault="00E03697">
      <w:pPr>
        <w:pStyle w:val="BodyText"/>
        <w:rPr>
          <w:sz w:val="20"/>
        </w:rPr>
      </w:pPr>
    </w:p>
    <w:p w14:paraId="335F110E" w14:textId="4C031990" w:rsidR="006924FE" w:rsidRPr="006924FE" w:rsidRDefault="00A664A2" w:rsidP="006924FE">
      <w:pPr>
        <w:pStyle w:val="ListParagraph"/>
        <w:numPr>
          <w:ilvl w:val="1"/>
          <w:numId w:val="1"/>
        </w:numPr>
        <w:tabs>
          <w:tab w:val="left" w:pos="820"/>
          <w:tab w:val="left" w:pos="821"/>
        </w:tabs>
        <w:spacing w:line="244" w:lineRule="auto"/>
        <w:ind w:right="158"/>
        <w:rPr>
          <w:ins w:id="215" w:author="Schossow, Frances" w:date="2019-11-06T13:18:00Z"/>
          <w:sz w:val="19"/>
        </w:rPr>
      </w:pPr>
      <w:ins w:id="216" w:author="Schossow, Frances" w:date="2019-11-06T12:29:00Z">
        <w:r>
          <w:rPr>
            <w:sz w:val="19"/>
          </w:rPr>
          <w:t>Intellectual Prop</w:t>
        </w:r>
      </w:ins>
      <w:ins w:id="217" w:author="Schossow, Frances" w:date="2019-11-06T12:30:00Z">
        <w:r>
          <w:rPr>
            <w:sz w:val="19"/>
          </w:rPr>
          <w:t>e</w:t>
        </w:r>
      </w:ins>
      <w:ins w:id="218" w:author="Schossow, Frances" w:date="2019-11-06T12:29:00Z">
        <w:r w:rsidR="00366112">
          <w:rPr>
            <w:sz w:val="19"/>
          </w:rPr>
          <w:t>rty.</w:t>
        </w:r>
      </w:ins>
      <w:ins w:id="219" w:author="Schossow, Frances" w:date="2019-11-06T12:45:00Z">
        <w:r w:rsidR="00366112">
          <w:rPr>
            <w:sz w:val="19"/>
          </w:rPr>
          <w:t xml:space="preserve"> </w:t>
        </w:r>
      </w:ins>
      <w:ins w:id="220" w:author="Schossow, Frances" w:date="2019-11-06T13:18:00Z">
        <w:r w:rsidR="006924FE" w:rsidRPr="006924FE">
          <w:rPr>
            <w:sz w:val="19"/>
          </w:rPr>
          <w:t xml:space="preserve">For purposes of this Agreement, the term Intellectual Property shall mean patented and unpatented inventions, mask works, copyrighted works, trade secrets, know-how and other similar rights or intangible assets recognized under any laws as intellectual creations to which rights of ownership accrue, and proprietary information of either party (hereinafter “Intellectual Property”). It is mutually understood and agreed that neither party shall acquire, directly or by implication, any rights in any Intellectual Property of the other party owned, controlled, acquired, developed, authored, conceived or reduced to practice prior to the date of this Agreement, including but not limited to, inventions described and claimed in applications for U.S. Letters Patent filed prior to the date of this Agreement, except as expressly provided herein or in any resulting </w:t>
        </w:r>
      </w:ins>
      <w:ins w:id="221" w:author="Schossow, Frances" w:date="2019-11-06T13:23:00Z">
        <w:r w:rsidR="006924FE">
          <w:rPr>
            <w:sz w:val="19"/>
          </w:rPr>
          <w:t>agreement</w:t>
        </w:r>
      </w:ins>
      <w:ins w:id="222" w:author="Schossow, Frances" w:date="2019-11-06T13:18:00Z">
        <w:r w:rsidR="006924FE" w:rsidRPr="006924FE">
          <w:rPr>
            <w:sz w:val="19"/>
          </w:rPr>
          <w:t xml:space="preserve"> between the parties. </w:t>
        </w:r>
      </w:ins>
    </w:p>
    <w:p w14:paraId="611E1728" w14:textId="77777777" w:rsidR="006924FE" w:rsidRPr="006924FE" w:rsidRDefault="006924FE" w:rsidP="006924FE">
      <w:pPr>
        <w:pStyle w:val="ListParagraph"/>
        <w:tabs>
          <w:tab w:val="left" w:pos="820"/>
          <w:tab w:val="left" w:pos="821"/>
        </w:tabs>
        <w:spacing w:line="244" w:lineRule="auto"/>
        <w:ind w:right="158" w:firstLine="0"/>
        <w:rPr>
          <w:ins w:id="223" w:author="Schossow, Frances" w:date="2019-11-06T13:18:00Z"/>
          <w:sz w:val="19"/>
        </w:rPr>
      </w:pPr>
    </w:p>
    <w:p w14:paraId="5A6B47E6" w14:textId="7D72DBF5" w:rsidR="006924FE" w:rsidRPr="006924FE" w:rsidRDefault="006924FE" w:rsidP="006924FE">
      <w:pPr>
        <w:pStyle w:val="ListParagraph"/>
        <w:tabs>
          <w:tab w:val="left" w:pos="820"/>
          <w:tab w:val="left" w:pos="821"/>
        </w:tabs>
        <w:spacing w:line="244" w:lineRule="auto"/>
        <w:ind w:right="158" w:firstLine="0"/>
        <w:rPr>
          <w:ins w:id="224" w:author="Schossow, Frances" w:date="2019-11-06T13:18:00Z"/>
          <w:sz w:val="19"/>
        </w:rPr>
      </w:pPr>
      <w:ins w:id="225" w:author="Schossow, Frances" w:date="2019-11-06T13:18:00Z">
        <w:r w:rsidRPr="006924FE">
          <w:rPr>
            <w:sz w:val="19"/>
          </w:rPr>
          <w:t>Each party acknowledges that the other party will own all rights to all data, information, techniques, methodologies and materials, including without limitation any patents, patent rights, copyrights, trade secret rights and other intellectual property rights embodied therein, that such party owned prior to the commencement of th</w:t>
        </w:r>
      </w:ins>
      <w:ins w:id="226" w:author="Schossow, Frances" w:date="2019-11-06T13:23:00Z">
        <w:r>
          <w:rPr>
            <w:sz w:val="19"/>
          </w:rPr>
          <w:t>is</w:t>
        </w:r>
      </w:ins>
      <w:ins w:id="227" w:author="Schossow, Frances" w:date="2019-11-06T13:18:00Z">
        <w:r w:rsidRPr="006924FE">
          <w:rPr>
            <w:sz w:val="19"/>
          </w:rPr>
          <w:t xml:space="preserve"> </w:t>
        </w:r>
      </w:ins>
      <w:ins w:id="228" w:author="Schossow, Frances" w:date="2019-11-06T13:23:00Z">
        <w:r>
          <w:rPr>
            <w:sz w:val="19"/>
          </w:rPr>
          <w:t>Agreement</w:t>
        </w:r>
      </w:ins>
      <w:ins w:id="229" w:author="Schossow, Frances" w:date="2019-11-06T13:18:00Z">
        <w:r w:rsidRPr="006924FE">
          <w:rPr>
            <w:sz w:val="19"/>
          </w:rPr>
          <w:t xml:space="preserve">, </w:t>
        </w:r>
        <w:r w:rsidRPr="006924FE">
          <w:rPr>
            <w:sz w:val="19"/>
          </w:rPr>
          <w:lastRenderedPageBreak/>
          <w:t xml:space="preserve">and </w:t>
        </w:r>
      </w:ins>
      <w:ins w:id="230" w:author="Schossow, Frances" w:date="2019-11-06T13:24:00Z">
        <w:r w:rsidR="00100474">
          <w:rPr>
            <w:sz w:val="19"/>
          </w:rPr>
          <w:t xml:space="preserve">Consultant </w:t>
        </w:r>
      </w:ins>
      <w:ins w:id="231" w:author="Schossow, Frances" w:date="2019-11-06T13:18:00Z">
        <w:r w:rsidRPr="006924FE">
          <w:rPr>
            <w:sz w:val="19"/>
          </w:rPr>
          <w:t>shall acknowledge that during performance of this Agreement, Subcon</w:t>
        </w:r>
      </w:ins>
      <w:ins w:id="232" w:author="Schossow, Frances" w:date="2019-11-06T13:24:00Z">
        <w:r w:rsidR="00100474">
          <w:rPr>
            <w:sz w:val="19"/>
          </w:rPr>
          <w:t>sultant</w:t>
        </w:r>
      </w:ins>
      <w:ins w:id="233" w:author="Schossow, Frances" w:date="2019-11-06T13:18:00Z">
        <w:r w:rsidRPr="006924FE">
          <w:rPr>
            <w:sz w:val="19"/>
          </w:rPr>
          <w:t xml:space="preserve"> may use already established Intellectual Property. </w:t>
        </w:r>
      </w:ins>
    </w:p>
    <w:p w14:paraId="60B231BF" w14:textId="77777777" w:rsidR="006924FE" w:rsidRPr="006924FE" w:rsidRDefault="006924FE" w:rsidP="006924FE">
      <w:pPr>
        <w:pStyle w:val="ListParagraph"/>
        <w:tabs>
          <w:tab w:val="left" w:pos="820"/>
          <w:tab w:val="left" w:pos="821"/>
        </w:tabs>
        <w:spacing w:line="244" w:lineRule="auto"/>
        <w:ind w:right="158" w:firstLine="0"/>
        <w:rPr>
          <w:ins w:id="234" w:author="Schossow, Frances" w:date="2019-11-06T13:18:00Z"/>
          <w:sz w:val="19"/>
        </w:rPr>
      </w:pPr>
    </w:p>
    <w:p w14:paraId="2F2B5B82" w14:textId="14F7C97D" w:rsidR="006924FE" w:rsidRPr="006924FE" w:rsidRDefault="006924FE" w:rsidP="006924FE">
      <w:pPr>
        <w:pStyle w:val="ListParagraph"/>
        <w:tabs>
          <w:tab w:val="left" w:pos="820"/>
          <w:tab w:val="left" w:pos="821"/>
        </w:tabs>
        <w:spacing w:line="244" w:lineRule="auto"/>
        <w:ind w:right="158" w:firstLine="0"/>
        <w:rPr>
          <w:ins w:id="235" w:author="Schossow, Frances" w:date="2019-11-06T13:18:00Z"/>
          <w:sz w:val="19"/>
        </w:rPr>
      </w:pPr>
      <w:ins w:id="236" w:author="Schossow, Frances" w:date="2019-11-06T13:18:00Z">
        <w:r w:rsidRPr="006924FE">
          <w:rPr>
            <w:sz w:val="19"/>
          </w:rPr>
          <w:t>Each party hereto, insofar as it is free to do so without obligation to others, hereby authorizes the other party to use its Intellectual Property solely as necessary for the performance of each party’s respective obligations under this Agreement.  Similarly, and only to the extent that a party is free to do so without obligation to others, Subcon</w:t>
        </w:r>
      </w:ins>
      <w:ins w:id="237" w:author="Schossow, Frances" w:date="2019-11-06T13:25:00Z">
        <w:r w:rsidR="00100474">
          <w:rPr>
            <w:sz w:val="19"/>
          </w:rPr>
          <w:t>sultant</w:t>
        </w:r>
      </w:ins>
      <w:ins w:id="238" w:author="Schossow, Frances" w:date="2019-11-06T13:18:00Z">
        <w:r w:rsidRPr="006924FE">
          <w:rPr>
            <w:sz w:val="19"/>
          </w:rPr>
          <w:t xml:space="preserve"> shall contain appropriate royalty-free cross licenses between the parties so as to enable each party to use Intellectual Property of the other party to perform its obligations under this Agreement.</w:t>
        </w:r>
      </w:ins>
    </w:p>
    <w:p w14:paraId="7290DEE9" w14:textId="7F226D7B" w:rsidR="006924FE" w:rsidRDefault="006924FE" w:rsidP="006924FE">
      <w:pPr>
        <w:pStyle w:val="ListParagraph"/>
        <w:tabs>
          <w:tab w:val="left" w:pos="820"/>
          <w:tab w:val="left" w:pos="821"/>
        </w:tabs>
        <w:spacing w:line="244" w:lineRule="auto"/>
        <w:ind w:right="158" w:firstLine="0"/>
        <w:rPr>
          <w:ins w:id="239" w:author="Schossow, Frances" w:date="2019-11-06T13:18:00Z"/>
          <w:sz w:val="19"/>
        </w:rPr>
      </w:pPr>
      <w:ins w:id="240" w:author="Schossow, Frances" w:date="2019-11-06T13:18:00Z">
        <w:r w:rsidRPr="006924FE">
          <w:rPr>
            <w:sz w:val="19"/>
          </w:rPr>
          <w:br/>
          <w:t>Subject to any rights of the Government Patent Office, each party shall retain title to any Intellectual Property if developed, authored, conceived or reduced to practice independently and solely by that party during the performance of this Agreement without the other party's Intellectual Property. In such event, no license, express or implied, shall inure to the benefit of the other participating party to prepare copies and derivative works of such copyrighted works or to make, use, sell and export/import products or processes incorporating such Intellectual Property, except as expressly provided herein or in any resulting subcontract between the parties.</w:t>
        </w:r>
      </w:ins>
    </w:p>
    <w:p w14:paraId="54FF737C" w14:textId="77777777" w:rsidR="006924FE" w:rsidRPr="006924FE" w:rsidRDefault="006924FE" w:rsidP="006924FE">
      <w:pPr>
        <w:pStyle w:val="ListParagraph"/>
        <w:rPr>
          <w:ins w:id="241" w:author="Schossow, Frances" w:date="2019-11-06T13:18:00Z"/>
          <w:sz w:val="19"/>
        </w:rPr>
      </w:pPr>
    </w:p>
    <w:p w14:paraId="41EE6892" w14:textId="21F77E37" w:rsidR="00E03697" w:rsidRDefault="006E7F59" w:rsidP="00A664A2">
      <w:pPr>
        <w:pStyle w:val="ListParagraph"/>
        <w:tabs>
          <w:tab w:val="left" w:pos="820"/>
          <w:tab w:val="left" w:pos="821"/>
        </w:tabs>
        <w:spacing w:line="244" w:lineRule="auto"/>
        <w:ind w:right="158" w:firstLine="0"/>
        <w:rPr>
          <w:sz w:val="19"/>
        </w:rPr>
      </w:pPr>
      <w:del w:id="242" w:author="Schossow, Frances" w:date="2019-11-06T12:26:00Z">
        <w:r w:rsidDel="00A664A2">
          <w:rPr>
            <w:sz w:val="19"/>
          </w:rPr>
          <w:delText>Consultant shall acquire title to all data, inventions, or developments, including software, prepared in performance</w:delText>
        </w:r>
        <w:r w:rsidDel="00A664A2">
          <w:rPr>
            <w:spacing w:val="-7"/>
            <w:sz w:val="19"/>
          </w:rPr>
          <w:delText xml:space="preserve"> </w:delText>
        </w:r>
        <w:r w:rsidDel="00A664A2">
          <w:rPr>
            <w:sz w:val="19"/>
          </w:rPr>
          <w:delText>of</w:delText>
        </w:r>
        <w:r w:rsidDel="00A664A2">
          <w:rPr>
            <w:spacing w:val="-3"/>
            <w:sz w:val="19"/>
          </w:rPr>
          <w:delText xml:space="preserve"> </w:delText>
        </w:r>
        <w:r w:rsidDel="00A664A2">
          <w:rPr>
            <w:sz w:val="19"/>
          </w:rPr>
          <w:delText>any</w:delText>
        </w:r>
        <w:r w:rsidDel="00A664A2">
          <w:rPr>
            <w:spacing w:val="-12"/>
            <w:sz w:val="19"/>
          </w:rPr>
          <w:delText xml:space="preserve"> </w:delText>
        </w:r>
        <w:r w:rsidDel="00A664A2">
          <w:rPr>
            <w:sz w:val="19"/>
          </w:rPr>
          <w:delText>assignment,</w:delText>
        </w:r>
        <w:r w:rsidDel="00A664A2">
          <w:rPr>
            <w:spacing w:val="-5"/>
            <w:sz w:val="19"/>
          </w:rPr>
          <w:delText xml:space="preserve"> </w:delText>
        </w:r>
        <w:r w:rsidDel="00A664A2">
          <w:rPr>
            <w:sz w:val="19"/>
          </w:rPr>
          <w:delText>whether</w:delText>
        </w:r>
        <w:r w:rsidDel="00A664A2">
          <w:rPr>
            <w:spacing w:val="-8"/>
            <w:sz w:val="19"/>
          </w:rPr>
          <w:delText xml:space="preserve"> </w:delText>
        </w:r>
        <w:r w:rsidDel="00A664A2">
          <w:rPr>
            <w:sz w:val="19"/>
          </w:rPr>
          <w:delText>specified</w:delText>
        </w:r>
        <w:r w:rsidDel="00A664A2">
          <w:rPr>
            <w:spacing w:val="-5"/>
            <w:sz w:val="19"/>
          </w:rPr>
          <w:delText xml:space="preserve"> </w:delText>
        </w:r>
        <w:r w:rsidDel="00A664A2">
          <w:rPr>
            <w:sz w:val="19"/>
          </w:rPr>
          <w:delText>as</w:delText>
        </w:r>
        <w:r w:rsidDel="00A664A2">
          <w:rPr>
            <w:spacing w:val="-6"/>
            <w:sz w:val="19"/>
          </w:rPr>
          <w:delText xml:space="preserve"> </w:delText>
        </w:r>
        <w:r w:rsidDel="00A664A2">
          <w:rPr>
            <w:sz w:val="19"/>
          </w:rPr>
          <w:delText>a</w:delText>
        </w:r>
        <w:r w:rsidDel="00A664A2">
          <w:rPr>
            <w:spacing w:val="-6"/>
            <w:sz w:val="19"/>
          </w:rPr>
          <w:delText xml:space="preserve"> </w:delText>
        </w:r>
        <w:r w:rsidDel="00A664A2">
          <w:rPr>
            <w:sz w:val="19"/>
          </w:rPr>
          <w:delText>deliverable</w:delText>
        </w:r>
        <w:r w:rsidDel="00A664A2">
          <w:rPr>
            <w:spacing w:val="-8"/>
            <w:sz w:val="19"/>
          </w:rPr>
          <w:delText xml:space="preserve"> </w:delText>
        </w:r>
        <w:r w:rsidDel="00A664A2">
          <w:rPr>
            <w:sz w:val="19"/>
          </w:rPr>
          <w:delText>item</w:delText>
        </w:r>
        <w:r w:rsidDel="00A664A2">
          <w:rPr>
            <w:spacing w:val="-10"/>
            <w:sz w:val="19"/>
          </w:rPr>
          <w:delText xml:space="preserve"> </w:delText>
        </w:r>
        <w:r w:rsidDel="00A664A2">
          <w:rPr>
            <w:sz w:val="19"/>
          </w:rPr>
          <w:delText>or</w:delText>
        </w:r>
        <w:r w:rsidDel="00A664A2">
          <w:rPr>
            <w:spacing w:val="-9"/>
            <w:sz w:val="19"/>
          </w:rPr>
          <w:delText xml:space="preserve"> </w:delText>
        </w:r>
        <w:r w:rsidDel="00A664A2">
          <w:rPr>
            <w:sz w:val="19"/>
          </w:rPr>
          <w:delText>not.</w:delText>
        </w:r>
        <w:r w:rsidDel="00A664A2">
          <w:rPr>
            <w:spacing w:val="33"/>
            <w:sz w:val="19"/>
          </w:rPr>
          <w:delText xml:space="preserve"> </w:delText>
        </w:r>
        <w:r w:rsidDel="00A664A2">
          <w:rPr>
            <w:sz w:val="19"/>
          </w:rPr>
          <w:delText>Subconsultant</w:delText>
        </w:r>
        <w:r w:rsidDel="00A664A2">
          <w:rPr>
            <w:spacing w:val="-6"/>
            <w:sz w:val="19"/>
          </w:rPr>
          <w:delText xml:space="preserve"> </w:delText>
        </w:r>
        <w:r w:rsidDel="00A664A2">
          <w:rPr>
            <w:sz w:val="19"/>
          </w:rPr>
          <w:delText>shall</w:delText>
        </w:r>
        <w:r w:rsidDel="00A664A2">
          <w:rPr>
            <w:spacing w:val="-8"/>
            <w:sz w:val="19"/>
          </w:rPr>
          <w:delText xml:space="preserve"> </w:delText>
        </w:r>
        <w:r w:rsidDel="00A664A2">
          <w:rPr>
            <w:sz w:val="19"/>
          </w:rPr>
          <w:delText>deliver</w:delText>
        </w:r>
        <w:r w:rsidDel="00A664A2">
          <w:rPr>
            <w:spacing w:val="-10"/>
            <w:sz w:val="19"/>
          </w:rPr>
          <w:delText xml:space="preserve"> </w:delText>
        </w:r>
        <w:r w:rsidDel="00A664A2">
          <w:rPr>
            <w:sz w:val="19"/>
          </w:rPr>
          <w:delText>copies, including computer source code, as a condition of receiving final payment for such</w:delText>
        </w:r>
        <w:r w:rsidDel="00A664A2">
          <w:rPr>
            <w:spacing w:val="-7"/>
            <w:sz w:val="19"/>
          </w:rPr>
          <w:delText xml:space="preserve"> </w:delText>
        </w:r>
        <w:r w:rsidDel="00A664A2">
          <w:rPr>
            <w:sz w:val="19"/>
          </w:rPr>
          <w:delText>services.</w:delText>
        </w:r>
      </w:del>
    </w:p>
    <w:p w14:paraId="7F652C21" w14:textId="77777777" w:rsidR="00E03697" w:rsidRDefault="006E7F59" w:rsidP="006924FE">
      <w:pPr>
        <w:pStyle w:val="ListParagraph"/>
        <w:numPr>
          <w:ilvl w:val="1"/>
          <w:numId w:val="1"/>
        </w:numPr>
        <w:tabs>
          <w:tab w:val="left" w:pos="821"/>
        </w:tabs>
        <w:spacing w:before="65" w:line="244" w:lineRule="auto"/>
        <w:ind w:right="157"/>
        <w:rPr>
          <w:sz w:val="19"/>
        </w:rPr>
      </w:pPr>
      <w:r>
        <w:rPr>
          <w:sz w:val="19"/>
        </w:rPr>
        <w:t>The Consultant and Subconsultant, respectively, bind themselves, their partners, successors, assigns and legal representatives of each party with respect to all covenants of this Agreement. The Subconsultant shall not assign, sublet or transfer any interest in this Agreement without the written consent of the</w:t>
      </w:r>
      <w:r>
        <w:rPr>
          <w:spacing w:val="-12"/>
          <w:sz w:val="19"/>
        </w:rPr>
        <w:t xml:space="preserve"> </w:t>
      </w:r>
      <w:r>
        <w:rPr>
          <w:sz w:val="19"/>
        </w:rPr>
        <w:t>Consultant.</w:t>
      </w:r>
    </w:p>
    <w:p w14:paraId="675AE100" w14:textId="77777777" w:rsidR="00E03697" w:rsidRDefault="00E03697">
      <w:pPr>
        <w:pStyle w:val="BodyText"/>
        <w:spacing w:before="10"/>
      </w:pPr>
    </w:p>
    <w:p w14:paraId="2476B650" w14:textId="77777777" w:rsidR="00E03697" w:rsidRDefault="006E7F59" w:rsidP="006924FE">
      <w:pPr>
        <w:pStyle w:val="ListParagraph"/>
        <w:numPr>
          <w:ilvl w:val="1"/>
          <w:numId w:val="1"/>
        </w:numPr>
        <w:tabs>
          <w:tab w:val="left" w:pos="821"/>
        </w:tabs>
        <w:spacing w:before="1" w:line="244" w:lineRule="auto"/>
        <w:ind w:right="147"/>
        <w:rPr>
          <w:sz w:val="19"/>
        </w:rPr>
      </w:pPr>
      <w:r>
        <w:rPr>
          <w:sz w:val="19"/>
        </w:rPr>
        <w:t>This Agreement together with the applicable WOAM, attached Exhibit A and any other documents incorporated therein,</w:t>
      </w:r>
      <w:r>
        <w:rPr>
          <w:spacing w:val="-14"/>
          <w:sz w:val="19"/>
        </w:rPr>
        <w:t xml:space="preserve"> </w:t>
      </w:r>
      <w:r>
        <w:rPr>
          <w:sz w:val="19"/>
        </w:rPr>
        <w:t>represents</w:t>
      </w:r>
      <w:r>
        <w:rPr>
          <w:spacing w:val="-14"/>
          <w:sz w:val="19"/>
        </w:rPr>
        <w:t xml:space="preserve"> </w:t>
      </w:r>
      <w:r>
        <w:rPr>
          <w:sz w:val="19"/>
        </w:rPr>
        <w:t>the</w:t>
      </w:r>
      <w:r>
        <w:rPr>
          <w:spacing w:val="-15"/>
          <w:sz w:val="19"/>
        </w:rPr>
        <w:t xml:space="preserve"> </w:t>
      </w:r>
      <w:r>
        <w:rPr>
          <w:sz w:val="19"/>
        </w:rPr>
        <w:t>entire</w:t>
      </w:r>
      <w:r>
        <w:rPr>
          <w:spacing w:val="-16"/>
          <w:sz w:val="19"/>
        </w:rPr>
        <w:t xml:space="preserve"> </w:t>
      </w:r>
      <w:r>
        <w:rPr>
          <w:sz w:val="19"/>
        </w:rPr>
        <w:t>and</w:t>
      </w:r>
      <w:r>
        <w:rPr>
          <w:spacing w:val="-14"/>
          <w:sz w:val="19"/>
        </w:rPr>
        <w:t xml:space="preserve"> </w:t>
      </w:r>
      <w:r>
        <w:rPr>
          <w:sz w:val="19"/>
        </w:rPr>
        <w:t>integrated</w:t>
      </w:r>
      <w:r>
        <w:rPr>
          <w:spacing w:val="-13"/>
          <w:sz w:val="19"/>
        </w:rPr>
        <w:t xml:space="preserve"> </w:t>
      </w:r>
      <w:r>
        <w:rPr>
          <w:sz w:val="19"/>
        </w:rPr>
        <w:t>agreement</w:t>
      </w:r>
      <w:r>
        <w:rPr>
          <w:spacing w:val="-15"/>
          <w:sz w:val="19"/>
        </w:rPr>
        <w:t xml:space="preserve"> </w:t>
      </w:r>
      <w:r>
        <w:rPr>
          <w:sz w:val="19"/>
        </w:rPr>
        <w:t>between</w:t>
      </w:r>
      <w:r>
        <w:rPr>
          <w:spacing w:val="-15"/>
          <w:sz w:val="19"/>
        </w:rPr>
        <w:t xml:space="preserve"> </w:t>
      </w:r>
      <w:r>
        <w:rPr>
          <w:sz w:val="19"/>
        </w:rPr>
        <w:t>the</w:t>
      </w:r>
      <w:r>
        <w:rPr>
          <w:spacing w:val="-15"/>
          <w:sz w:val="19"/>
        </w:rPr>
        <w:t xml:space="preserve"> </w:t>
      </w:r>
      <w:r>
        <w:rPr>
          <w:sz w:val="19"/>
        </w:rPr>
        <w:t>Consultant</w:t>
      </w:r>
      <w:r>
        <w:rPr>
          <w:spacing w:val="-15"/>
          <w:sz w:val="19"/>
        </w:rPr>
        <w:t xml:space="preserve"> </w:t>
      </w:r>
      <w:r>
        <w:rPr>
          <w:sz w:val="19"/>
        </w:rPr>
        <w:t>and</w:t>
      </w:r>
      <w:r>
        <w:rPr>
          <w:spacing w:val="-18"/>
          <w:sz w:val="19"/>
        </w:rPr>
        <w:t xml:space="preserve"> </w:t>
      </w:r>
      <w:r>
        <w:rPr>
          <w:sz w:val="19"/>
        </w:rPr>
        <w:t>the</w:t>
      </w:r>
      <w:r>
        <w:rPr>
          <w:spacing w:val="-19"/>
          <w:sz w:val="19"/>
        </w:rPr>
        <w:t xml:space="preserve"> </w:t>
      </w:r>
      <w:r>
        <w:rPr>
          <w:spacing w:val="-3"/>
          <w:sz w:val="19"/>
        </w:rPr>
        <w:t>Subconsultant</w:t>
      </w:r>
      <w:r>
        <w:rPr>
          <w:spacing w:val="-20"/>
          <w:sz w:val="19"/>
        </w:rPr>
        <w:t xml:space="preserve"> </w:t>
      </w:r>
      <w:r>
        <w:rPr>
          <w:sz w:val="19"/>
        </w:rPr>
        <w:t>and</w:t>
      </w:r>
      <w:r>
        <w:rPr>
          <w:spacing w:val="-18"/>
          <w:sz w:val="19"/>
        </w:rPr>
        <w:t xml:space="preserve"> </w:t>
      </w:r>
      <w:r>
        <w:rPr>
          <w:sz w:val="19"/>
        </w:rPr>
        <w:t>supersedes all</w:t>
      </w:r>
      <w:r>
        <w:rPr>
          <w:spacing w:val="-15"/>
          <w:sz w:val="19"/>
        </w:rPr>
        <w:t xml:space="preserve"> </w:t>
      </w:r>
      <w:r>
        <w:rPr>
          <w:sz w:val="19"/>
        </w:rPr>
        <w:t>prior</w:t>
      </w:r>
      <w:r>
        <w:rPr>
          <w:spacing w:val="-15"/>
          <w:sz w:val="19"/>
        </w:rPr>
        <w:t xml:space="preserve"> </w:t>
      </w:r>
      <w:r>
        <w:rPr>
          <w:sz w:val="19"/>
        </w:rPr>
        <w:t>negotiations,</w:t>
      </w:r>
      <w:r>
        <w:rPr>
          <w:spacing w:val="-14"/>
          <w:sz w:val="19"/>
        </w:rPr>
        <w:t xml:space="preserve"> </w:t>
      </w:r>
      <w:r>
        <w:rPr>
          <w:sz w:val="19"/>
        </w:rPr>
        <w:t>representations</w:t>
      </w:r>
      <w:r>
        <w:rPr>
          <w:spacing w:val="-15"/>
          <w:sz w:val="19"/>
        </w:rPr>
        <w:t xml:space="preserve"> </w:t>
      </w:r>
      <w:r>
        <w:rPr>
          <w:sz w:val="19"/>
        </w:rPr>
        <w:t>or</w:t>
      </w:r>
      <w:r>
        <w:rPr>
          <w:spacing w:val="-15"/>
          <w:sz w:val="19"/>
        </w:rPr>
        <w:t xml:space="preserve"> </w:t>
      </w:r>
      <w:r>
        <w:rPr>
          <w:sz w:val="19"/>
        </w:rPr>
        <w:t>agreements,</w:t>
      </w:r>
      <w:r>
        <w:rPr>
          <w:spacing w:val="-14"/>
          <w:sz w:val="19"/>
        </w:rPr>
        <w:t xml:space="preserve"> </w:t>
      </w:r>
      <w:r>
        <w:rPr>
          <w:sz w:val="19"/>
        </w:rPr>
        <w:t>either</w:t>
      </w:r>
      <w:r>
        <w:rPr>
          <w:spacing w:val="-16"/>
          <w:sz w:val="19"/>
        </w:rPr>
        <w:t xml:space="preserve"> </w:t>
      </w:r>
      <w:r>
        <w:rPr>
          <w:sz w:val="19"/>
        </w:rPr>
        <w:t>written</w:t>
      </w:r>
      <w:r>
        <w:rPr>
          <w:spacing w:val="-13"/>
          <w:sz w:val="19"/>
        </w:rPr>
        <w:t xml:space="preserve"> </w:t>
      </w:r>
      <w:r>
        <w:rPr>
          <w:sz w:val="19"/>
        </w:rPr>
        <w:t>or</w:t>
      </w:r>
      <w:r>
        <w:rPr>
          <w:spacing w:val="-15"/>
          <w:sz w:val="19"/>
        </w:rPr>
        <w:t xml:space="preserve"> </w:t>
      </w:r>
      <w:r>
        <w:rPr>
          <w:sz w:val="19"/>
        </w:rPr>
        <w:t>oral.</w:t>
      </w:r>
      <w:r>
        <w:rPr>
          <w:spacing w:val="-14"/>
          <w:sz w:val="19"/>
        </w:rPr>
        <w:t xml:space="preserve"> </w:t>
      </w:r>
      <w:r>
        <w:rPr>
          <w:sz w:val="19"/>
        </w:rPr>
        <w:t>This</w:t>
      </w:r>
      <w:r>
        <w:rPr>
          <w:spacing w:val="-13"/>
          <w:sz w:val="19"/>
        </w:rPr>
        <w:t xml:space="preserve"> </w:t>
      </w:r>
      <w:r>
        <w:rPr>
          <w:sz w:val="19"/>
        </w:rPr>
        <w:t>Agreement</w:t>
      </w:r>
      <w:r>
        <w:rPr>
          <w:spacing w:val="-15"/>
          <w:sz w:val="19"/>
        </w:rPr>
        <w:t xml:space="preserve"> </w:t>
      </w:r>
      <w:r>
        <w:rPr>
          <w:sz w:val="19"/>
        </w:rPr>
        <w:t>may</w:t>
      </w:r>
      <w:r>
        <w:rPr>
          <w:spacing w:val="-22"/>
          <w:sz w:val="19"/>
        </w:rPr>
        <w:t xml:space="preserve"> </w:t>
      </w:r>
      <w:r>
        <w:rPr>
          <w:sz w:val="19"/>
        </w:rPr>
        <w:t>be</w:t>
      </w:r>
      <w:r>
        <w:rPr>
          <w:spacing w:val="-19"/>
          <w:sz w:val="19"/>
        </w:rPr>
        <w:t xml:space="preserve"> </w:t>
      </w:r>
      <w:r>
        <w:rPr>
          <w:spacing w:val="-3"/>
          <w:sz w:val="19"/>
        </w:rPr>
        <w:t>amended</w:t>
      </w:r>
      <w:r>
        <w:rPr>
          <w:spacing w:val="-18"/>
          <w:sz w:val="19"/>
        </w:rPr>
        <w:t xml:space="preserve"> </w:t>
      </w:r>
      <w:r>
        <w:rPr>
          <w:sz w:val="19"/>
        </w:rPr>
        <w:t>only</w:t>
      </w:r>
      <w:r>
        <w:rPr>
          <w:spacing w:val="-22"/>
          <w:sz w:val="19"/>
        </w:rPr>
        <w:t xml:space="preserve"> </w:t>
      </w:r>
      <w:r>
        <w:rPr>
          <w:sz w:val="19"/>
        </w:rPr>
        <w:t>by written instrument signed by both the Consultant and the</w:t>
      </w:r>
      <w:r>
        <w:rPr>
          <w:spacing w:val="-6"/>
          <w:sz w:val="19"/>
        </w:rPr>
        <w:t xml:space="preserve"> </w:t>
      </w:r>
      <w:r>
        <w:rPr>
          <w:sz w:val="19"/>
        </w:rPr>
        <w:t>Subconsultant.</w:t>
      </w:r>
    </w:p>
    <w:p w14:paraId="793CD175" w14:textId="77777777" w:rsidR="00E03697" w:rsidRDefault="00E03697">
      <w:pPr>
        <w:pStyle w:val="BodyText"/>
        <w:spacing w:before="10"/>
      </w:pPr>
    </w:p>
    <w:p w14:paraId="2D3C70C3" w14:textId="77777777" w:rsidR="00E03697" w:rsidRDefault="006E7F59" w:rsidP="0026265D">
      <w:pPr>
        <w:pStyle w:val="ListParagraph"/>
        <w:numPr>
          <w:ilvl w:val="1"/>
          <w:numId w:val="1"/>
        </w:numPr>
        <w:tabs>
          <w:tab w:val="left" w:pos="821"/>
        </w:tabs>
        <w:spacing w:before="1" w:line="244" w:lineRule="auto"/>
        <w:ind w:right="153"/>
        <w:rPr>
          <w:sz w:val="19"/>
        </w:rPr>
      </w:pPr>
      <w:r>
        <w:rPr>
          <w:sz w:val="19"/>
        </w:rPr>
        <w:t>In</w:t>
      </w:r>
      <w:r>
        <w:rPr>
          <w:spacing w:val="-15"/>
          <w:sz w:val="19"/>
        </w:rPr>
        <w:t xml:space="preserve"> </w:t>
      </w:r>
      <w:r>
        <w:rPr>
          <w:sz w:val="19"/>
        </w:rPr>
        <w:t>the</w:t>
      </w:r>
      <w:r>
        <w:rPr>
          <w:spacing w:val="-15"/>
          <w:sz w:val="19"/>
        </w:rPr>
        <w:t xml:space="preserve"> </w:t>
      </w:r>
      <w:r>
        <w:rPr>
          <w:sz w:val="19"/>
        </w:rPr>
        <w:t>event</w:t>
      </w:r>
      <w:r>
        <w:rPr>
          <w:spacing w:val="-15"/>
          <w:sz w:val="19"/>
        </w:rPr>
        <w:t xml:space="preserve"> </w:t>
      </w:r>
      <w:r>
        <w:rPr>
          <w:sz w:val="19"/>
        </w:rPr>
        <w:t>any</w:t>
      </w:r>
      <w:r>
        <w:rPr>
          <w:spacing w:val="-20"/>
          <w:sz w:val="19"/>
        </w:rPr>
        <w:t xml:space="preserve"> </w:t>
      </w:r>
      <w:r>
        <w:rPr>
          <w:sz w:val="19"/>
        </w:rPr>
        <w:t>provisions</w:t>
      </w:r>
      <w:r>
        <w:rPr>
          <w:spacing w:val="-15"/>
          <w:sz w:val="19"/>
        </w:rPr>
        <w:t xml:space="preserve"> </w:t>
      </w:r>
      <w:r>
        <w:rPr>
          <w:sz w:val="19"/>
        </w:rPr>
        <w:t>of</w:t>
      </w:r>
      <w:r>
        <w:rPr>
          <w:spacing w:val="-14"/>
          <w:sz w:val="19"/>
        </w:rPr>
        <w:t xml:space="preserve"> </w:t>
      </w:r>
      <w:r>
        <w:rPr>
          <w:sz w:val="19"/>
        </w:rPr>
        <w:t>this</w:t>
      </w:r>
      <w:r>
        <w:rPr>
          <w:spacing w:val="-14"/>
          <w:sz w:val="19"/>
        </w:rPr>
        <w:t xml:space="preserve"> </w:t>
      </w:r>
      <w:r>
        <w:rPr>
          <w:sz w:val="19"/>
        </w:rPr>
        <w:t>Agreement</w:t>
      </w:r>
      <w:r>
        <w:rPr>
          <w:spacing w:val="-15"/>
          <w:sz w:val="19"/>
        </w:rPr>
        <w:t xml:space="preserve"> </w:t>
      </w:r>
      <w:r>
        <w:rPr>
          <w:sz w:val="19"/>
        </w:rPr>
        <w:t>shall</w:t>
      </w:r>
      <w:r>
        <w:rPr>
          <w:spacing w:val="-15"/>
          <w:sz w:val="19"/>
        </w:rPr>
        <w:t xml:space="preserve"> </w:t>
      </w:r>
      <w:r>
        <w:rPr>
          <w:sz w:val="19"/>
        </w:rPr>
        <w:t>be</w:t>
      </w:r>
      <w:r>
        <w:rPr>
          <w:spacing w:val="-15"/>
          <w:sz w:val="19"/>
        </w:rPr>
        <w:t xml:space="preserve"> </w:t>
      </w:r>
      <w:r>
        <w:rPr>
          <w:sz w:val="19"/>
        </w:rPr>
        <w:t>held</w:t>
      </w:r>
      <w:r>
        <w:rPr>
          <w:spacing w:val="-14"/>
          <w:sz w:val="19"/>
        </w:rPr>
        <w:t xml:space="preserve"> </w:t>
      </w:r>
      <w:r>
        <w:rPr>
          <w:sz w:val="19"/>
        </w:rPr>
        <w:t>to</w:t>
      </w:r>
      <w:r>
        <w:rPr>
          <w:spacing w:val="-14"/>
          <w:sz w:val="19"/>
        </w:rPr>
        <w:t xml:space="preserve"> </w:t>
      </w:r>
      <w:r>
        <w:rPr>
          <w:sz w:val="19"/>
        </w:rPr>
        <w:t>be</w:t>
      </w:r>
      <w:r>
        <w:rPr>
          <w:spacing w:val="-15"/>
          <w:sz w:val="19"/>
        </w:rPr>
        <w:t xml:space="preserve"> </w:t>
      </w:r>
      <w:r>
        <w:rPr>
          <w:sz w:val="19"/>
        </w:rPr>
        <w:t>invalid</w:t>
      </w:r>
      <w:r>
        <w:rPr>
          <w:spacing w:val="-14"/>
          <w:sz w:val="19"/>
        </w:rPr>
        <w:t xml:space="preserve"> </w:t>
      </w:r>
      <w:r>
        <w:rPr>
          <w:sz w:val="19"/>
        </w:rPr>
        <w:t>and</w:t>
      </w:r>
      <w:r>
        <w:rPr>
          <w:spacing w:val="-15"/>
          <w:sz w:val="19"/>
        </w:rPr>
        <w:t xml:space="preserve"> </w:t>
      </w:r>
      <w:r>
        <w:rPr>
          <w:sz w:val="19"/>
        </w:rPr>
        <w:t>unenforceable,</w:t>
      </w:r>
      <w:r>
        <w:rPr>
          <w:spacing w:val="-18"/>
          <w:sz w:val="19"/>
        </w:rPr>
        <w:t xml:space="preserve"> </w:t>
      </w:r>
      <w:r>
        <w:rPr>
          <w:sz w:val="19"/>
        </w:rPr>
        <w:t>the</w:t>
      </w:r>
      <w:r>
        <w:rPr>
          <w:spacing w:val="-20"/>
          <w:sz w:val="19"/>
        </w:rPr>
        <w:t xml:space="preserve"> </w:t>
      </w:r>
      <w:r>
        <w:rPr>
          <w:spacing w:val="-3"/>
          <w:sz w:val="19"/>
        </w:rPr>
        <w:t>remaining</w:t>
      </w:r>
      <w:r>
        <w:rPr>
          <w:spacing w:val="-20"/>
          <w:sz w:val="19"/>
        </w:rPr>
        <w:t xml:space="preserve"> </w:t>
      </w:r>
      <w:r>
        <w:rPr>
          <w:sz w:val="19"/>
        </w:rPr>
        <w:t>provisions shall</w:t>
      </w:r>
      <w:r>
        <w:rPr>
          <w:spacing w:val="-14"/>
          <w:sz w:val="19"/>
        </w:rPr>
        <w:t xml:space="preserve"> </w:t>
      </w:r>
      <w:r>
        <w:rPr>
          <w:sz w:val="19"/>
        </w:rPr>
        <w:t>be</w:t>
      </w:r>
      <w:r>
        <w:rPr>
          <w:spacing w:val="-13"/>
          <w:sz w:val="19"/>
        </w:rPr>
        <w:t xml:space="preserve"> </w:t>
      </w:r>
      <w:r>
        <w:rPr>
          <w:sz w:val="19"/>
        </w:rPr>
        <w:t>valid</w:t>
      </w:r>
      <w:r>
        <w:rPr>
          <w:spacing w:val="-13"/>
          <w:sz w:val="19"/>
        </w:rPr>
        <w:t xml:space="preserve"> </w:t>
      </w:r>
      <w:r>
        <w:rPr>
          <w:sz w:val="19"/>
        </w:rPr>
        <w:t>and</w:t>
      </w:r>
      <w:r>
        <w:rPr>
          <w:spacing w:val="-12"/>
          <w:sz w:val="19"/>
        </w:rPr>
        <w:t xml:space="preserve"> </w:t>
      </w:r>
      <w:r>
        <w:rPr>
          <w:sz w:val="19"/>
        </w:rPr>
        <w:t>binding</w:t>
      </w:r>
      <w:r>
        <w:rPr>
          <w:spacing w:val="-15"/>
          <w:sz w:val="19"/>
        </w:rPr>
        <w:t xml:space="preserve"> </w:t>
      </w:r>
      <w:r>
        <w:rPr>
          <w:sz w:val="19"/>
        </w:rPr>
        <w:t>upon</w:t>
      </w:r>
      <w:r>
        <w:rPr>
          <w:spacing w:val="-12"/>
          <w:sz w:val="19"/>
        </w:rPr>
        <w:t xml:space="preserve"> </w:t>
      </w:r>
      <w:r>
        <w:rPr>
          <w:sz w:val="19"/>
        </w:rPr>
        <w:t>the</w:t>
      </w:r>
      <w:r>
        <w:rPr>
          <w:spacing w:val="-13"/>
          <w:sz w:val="19"/>
        </w:rPr>
        <w:t xml:space="preserve"> </w:t>
      </w:r>
      <w:r>
        <w:rPr>
          <w:sz w:val="19"/>
        </w:rPr>
        <w:t>parties.</w:t>
      </w:r>
      <w:r>
        <w:rPr>
          <w:spacing w:val="21"/>
          <w:sz w:val="19"/>
        </w:rPr>
        <w:t xml:space="preserve"> </w:t>
      </w:r>
      <w:r>
        <w:rPr>
          <w:sz w:val="19"/>
        </w:rPr>
        <w:t>One</w:t>
      </w:r>
      <w:r>
        <w:rPr>
          <w:spacing w:val="-13"/>
          <w:sz w:val="19"/>
        </w:rPr>
        <w:t xml:space="preserve"> </w:t>
      </w:r>
      <w:r>
        <w:rPr>
          <w:sz w:val="19"/>
        </w:rPr>
        <w:t>or</w:t>
      </w:r>
      <w:r>
        <w:rPr>
          <w:spacing w:val="-14"/>
          <w:sz w:val="19"/>
        </w:rPr>
        <w:t xml:space="preserve"> </w:t>
      </w:r>
      <w:r>
        <w:rPr>
          <w:sz w:val="19"/>
        </w:rPr>
        <w:t>more</w:t>
      </w:r>
      <w:r>
        <w:rPr>
          <w:spacing w:val="-14"/>
          <w:sz w:val="19"/>
        </w:rPr>
        <w:t xml:space="preserve"> </w:t>
      </w:r>
      <w:r>
        <w:rPr>
          <w:sz w:val="19"/>
        </w:rPr>
        <w:t>waivers</w:t>
      </w:r>
      <w:r>
        <w:rPr>
          <w:spacing w:val="-13"/>
          <w:sz w:val="19"/>
        </w:rPr>
        <w:t xml:space="preserve"> </w:t>
      </w:r>
      <w:r>
        <w:rPr>
          <w:sz w:val="19"/>
        </w:rPr>
        <w:t>by</w:t>
      </w:r>
      <w:r>
        <w:rPr>
          <w:spacing w:val="-19"/>
          <w:sz w:val="19"/>
        </w:rPr>
        <w:t xml:space="preserve"> </w:t>
      </w:r>
      <w:r>
        <w:rPr>
          <w:sz w:val="19"/>
        </w:rPr>
        <w:t>either</w:t>
      </w:r>
      <w:r>
        <w:rPr>
          <w:spacing w:val="-13"/>
          <w:sz w:val="19"/>
        </w:rPr>
        <w:t xml:space="preserve"> </w:t>
      </w:r>
      <w:r>
        <w:rPr>
          <w:sz w:val="19"/>
        </w:rPr>
        <w:t>party</w:t>
      </w:r>
      <w:r>
        <w:rPr>
          <w:spacing w:val="-19"/>
          <w:sz w:val="19"/>
        </w:rPr>
        <w:t xml:space="preserve"> </w:t>
      </w:r>
      <w:r>
        <w:rPr>
          <w:sz w:val="19"/>
        </w:rPr>
        <w:t>of</w:t>
      </w:r>
      <w:r>
        <w:rPr>
          <w:spacing w:val="-12"/>
          <w:sz w:val="19"/>
        </w:rPr>
        <w:t xml:space="preserve"> </w:t>
      </w:r>
      <w:r>
        <w:rPr>
          <w:sz w:val="19"/>
        </w:rPr>
        <w:t>any</w:t>
      </w:r>
      <w:r>
        <w:rPr>
          <w:spacing w:val="-18"/>
          <w:sz w:val="19"/>
        </w:rPr>
        <w:t xml:space="preserve"> </w:t>
      </w:r>
      <w:r>
        <w:rPr>
          <w:sz w:val="19"/>
        </w:rPr>
        <w:t>provisions,</w:t>
      </w:r>
      <w:r>
        <w:rPr>
          <w:spacing w:val="-17"/>
          <w:sz w:val="19"/>
        </w:rPr>
        <w:t xml:space="preserve"> </w:t>
      </w:r>
      <w:r>
        <w:rPr>
          <w:spacing w:val="-3"/>
          <w:sz w:val="19"/>
        </w:rPr>
        <w:t>terms,</w:t>
      </w:r>
      <w:r>
        <w:rPr>
          <w:spacing w:val="-17"/>
          <w:sz w:val="19"/>
        </w:rPr>
        <w:t xml:space="preserve"> </w:t>
      </w:r>
      <w:r>
        <w:rPr>
          <w:spacing w:val="-3"/>
          <w:sz w:val="19"/>
        </w:rPr>
        <w:t xml:space="preserve">conditions, </w:t>
      </w:r>
      <w:r>
        <w:rPr>
          <w:sz w:val="19"/>
        </w:rPr>
        <w:t>or covenant shall not be construed by the other party as a waiver or a subsequent breach of the same by the other party.</w:t>
      </w:r>
    </w:p>
    <w:p w14:paraId="02BEBB0A" w14:textId="77777777" w:rsidR="00E03697" w:rsidRDefault="00E03697">
      <w:pPr>
        <w:pStyle w:val="BodyText"/>
        <w:spacing w:before="10"/>
      </w:pPr>
    </w:p>
    <w:p w14:paraId="6A1A2C12" w14:textId="77777777" w:rsidR="00E03697" w:rsidRDefault="006E7F59" w:rsidP="0026265D">
      <w:pPr>
        <w:pStyle w:val="ListParagraph"/>
        <w:numPr>
          <w:ilvl w:val="1"/>
          <w:numId w:val="1"/>
        </w:numPr>
        <w:tabs>
          <w:tab w:val="left" w:pos="821"/>
        </w:tabs>
        <w:spacing w:before="1" w:line="244" w:lineRule="auto"/>
        <w:ind w:right="154"/>
        <w:rPr>
          <w:sz w:val="19"/>
        </w:rPr>
      </w:pPr>
      <w:r>
        <w:rPr>
          <w:sz w:val="19"/>
          <w:u w:val="single"/>
        </w:rPr>
        <w:t>DBE</w:t>
      </w:r>
      <w:r>
        <w:rPr>
          <w:spacing w:val="-13"/>
          <w:sz w:val="19"/>
          <w:u w:val="single"/>
        </w:rPr>
        <w:t xml:space="preserve"> </w:t>
      </w:r>
      <w:r>
        <w:rPr>
          <w:sz w:val="19"/>
          <w:u w:val="single"/>
        </w:rPr>
        <w:t>Notification</w:t>
      </w:r>
      <w:r>
        <w:rPr>
          <w:sz w:val="19"/>
        </w:rPr>
        <w:t>.</w:t>
      </w:r>
      <w:r>
        <w:rPr>
          <w:spacing w:val="12"/>
          <w:sz w:val="19"/>
        </w:rPr>
        <w:t xml:space="preserve"> </w:t>
      </w:r>
      <w:r>
        <w:rPr>
          <w:sz w:val="19"/>
        </w:rPr>
        <w:t>At</w:t>
      </w:r>
      <w:r>
        <w:rPr>
          <w:spacing w:val="-13"/>
          <w:sz w:val="19"/>
        </w:rPr>
        <w:t xml:space="preserve"> </w:t>
      </w:r>
      <w:r>
        <w:rPr>
          <w:sz w:val="19"/>
        </w:rPr>
        <w:t>the</w:t>
      </w:r>
      <w:r>
        <w:rPr>
          <w:spacing w:val="-12"/>
          <w:sz w:val="19"/>
        </w:rPr>
        <w:t xml:space="preserve"> </w:t>
      </w:r>
      <w:r>
        <w:rPr>
          <w:sz w:val="19"/>
        </w:rPr>
        <w:t>time</w:t>
      </w:r>
      <w:r>
        <w:rPr>
          <w:spacing w:val="-13"/>
          <w:sz w:val="19"/>
        </w:rPr>
        <w:t xml:space="preserve"> </w:t>
      </w:r>
      <w:r>
        <w:rPr>
          <w:sz w:val="19"/>
        </w:rPr>
        <w:t>of</w:t>
      </w:r>
      <w:r>
        <w:rPr>
          <w:spacing w:val="-10"/>
          <w:sz w:val="19"/>
        </w:rPr>
        <w:t xml:space="preserve"> </w:t>
      </w:r>
      <w:r>
        <w:rPr>
          <w:sz w:val="19"/>
        </w:rPr>
        <w:t>executing</w:t>
      </w:r>
      <w:r>
        <w:rPr>
          <w:spacing w:val="-14"/>
          <w:sz w:val="19"/>
        </w:rPr>
        <w:t xml:space="preserve"> </w:t>
      </w:r>
      <w:r>
        <w:rPr>
          <w:sz w:val="19"/>
        </w:rPr>
        <w:t>this</w:t>
      </w:r>
      <w:r>
        <w:rPr>
          <w:spacing w:val="-11"/>
          <w:sz w:val="19"/>
        </w:rPr>
        <w:t xml:space="preserve"> </w:t>
      </w:r>
      <w:r>
        <w:rPr>
          <w:sz w:val="19"/>
        </w:rPr>
        <w:t>Agreement</w:t>
      </w:r>
      <w:r>
        <w:rPr>
          <w:spacing w:val="-13"/>
          <w:sz w:val="19"/>
        </w:rPr>
        <w:t xml:space="preserve"> </w:t>
      </w:r>
      <w:r>
        <w:rPr>
          <w:sz w:val="19"/>
        </w:rPr>
        <w:t>is</w:t>
      </w:r>
      <w:r>
        <w:rPr>
          <w:spacing w:val="-9"/>
          <w:sz w:val="19"/>
        </w:rPr>
        <w:t xml:space="preserve"> </w:t>
      </w:r>
      <w:r>
        <w:rPr>
          <w:sz w:val="19"/>
        </w:rPr>
        <w:t>Subconsultant</w:t>
      </w:r>
      <w:r>
        <w:rPr>
          <w:spacing w:val="-13"/>
          <w:sz w:val="19"/>
        </w:rPr>
        <w:t xml:space="preserve"> </w:t>
      </w:r>
      <w:r>
        <w:rPr>
          <w:sz w:val="19"/>
        </w:rPr>
        <w:t>registered</w:t>
      </w:r>
      <w:r>
        <w:rPr>
          <w:spacing w:val="-11"/>
          <w:sz w:val="19"/>
        </w:rPr>
        <w:t xml:space="preserve"> </w:t>
      </w:r>
      <w:r>
        <w:rPr>
          <w:sz w:val="19"/>
        </w:rPr>
        <w:t>as</w:t>
      </w:r>
      <w:r>
        <w:rPr>
          <w:spacing w:val="-13"/>
          <w:sz w:val="19"/>
        </w:rPr>
        <w:t xml:space="preserve"> </w:t>
      </w:r>
      <w:r>
        <w:rPr>
          <w:sz w:val="19"/>
        </w:rPr>
        <w:t>a</w:t>
      </w:r>
      <w:r>
        <w:rPr>
          <w:spacing w:val="-12"/>
          <w:sz w:val="19"/>
        </w:rPr>
        <w:t xml:space="preserve"> </w:t>
      </w:r>
      <w:r>
        <w:rPr>
          <w:spacing w:val="-3"/>
          <w:sz w:val="19"/>
        </w:rPr>
        <w:t>certified</w:t>
      </w:r>
      <w:r>
        <w:rPr>
          <w:spacing w:val="-16"/>
          <w:sz w:val="19"/>
        </w:rPr>
        <w:t xml:space="preserve"> </w:t>
      </w:r>
      <w:r>
        <w:rPr>
          <w:spacing w:val="-3"/>
          <w:sz w:val="19"/>
        </w:rPr>
        <w:t xml:space="preserve">Disadvantaged </w:t>
      </w:r>
      <w:r>
        <w:rPr>
          <w:sz w:val="19"/>
        </w:rPr>
        <w:t>Business Enterprise (DBE) company? (Consultant to be Notified within 5 business days if DBE status is</w:t>
      </w:r>
      <w:r>
        <w:rPr>
          <w:spacing w:val="-15"/>
          <w:sz w:val="19"/>
        </w:rPr>
        <w:t xml:space="preserve"> </w:t>
      </w:r>
      <w:r>
        <w:rPr>
          <w:spacing w:val="2"/>
          <w:sz w:val="19"/>
        </w:rPr>
        <w:t>lost)</w:t>
      </w:r>
    </w:p>
    <w:p w14:paraId="0919ACA6" w14:textId="77777777" w:rsidR="00E03697" w:rsidRDefault="00E03697">
      <w:pPr>
        <w:pStyle w:val="BodyText"/>
        <w:spacing w:before="5"/>
      </w:pPr>
    </w:p>
    <w:p w14:paraId="39011B52" w14:textId="7ED3C375" w:rsidR="00E03697" w:rsidRDefault="006E7F59">
      <w:pPr>
        <w:pStyle w:val="BodyText"/>
        <w:tabs>
          <w:tab w:val="left" w:pos="2303"/>
          <w:tab w:val="left" w:pos="2788"/>
          <w:tab w:val="left" w:pos="3547"/>
          <w:tab w:val="left" w:pos="4463"/>
          <w:tab w:val="left" w:pos="4997"/>
          <w:tab w:val="left" w:pos="5903"/>
          <w:tab w:val="left" w:pos="6389"/>
          <w:tab w:val="left" w:pos="7344"/>
        </w:tabs>
        <w:spacing w:before="1" w:line="244" w:lineRule="auto"/>
        <w:ind w:left="820" w:right="2273"/>
      </w:pPr>
      <w:r>
        <w:t>Yes</w:t>
      </w:r>
      <w:r>
        <w:rPr>
          <w:u w:val="single"/>
        </w:rPr>
        <w:t xml:space="preserve"> </w:t>
      </w:r>
      <w:r>
        <w:rPr>
          <w:u w:val="single"/>
        </w:rPr>
        <w:tab/>
      </w:r>
      <w:r>
        <w:tab/>
        <w:t>If</w:t>
      </w:r>
      <w:r>
        <w:rPr>
          <w:spacing w:val="-3"/>
        </w:rPr>
        <w:t xml:space="preserve"> </w:t>
      </w:r>
      <w:r>
        <w:t>yes:</w:t>
      </w:r>
      <w:r>
        <w:tab/>
        <w:t>WBE</w:t>
      </w:r>
      <w:r>
        <w:rPr>
          <w:u w:val="single"/>
        </w:rPr>
        <w:t xml:space="preserve"> </w:t>
      </w:r>
      <w:r>
        <w:rPr>
          <w:u w:val="single"/>
        </w:rPr>
        <w:tab/>
      </w:r>
      <w:r>
        <w:tab/>
        <w:t>SBE</w:t>
      </w:r>
      <w:r>
        <w:rPr>
          <w:u w:val="single"/>
        </w:rPr>
        <w:t xml:space="preserve"> </w:t>
      </w:r>
      <w:r>
        <w:rPr>
          <w:u w:val="single"/>
        </w:rPr>
        <w:tab/>
      </w:r>
      <w:r>
        <w:tab/>
        <w:t>MBE</w:t>
      </w:r>
      <w:r>
        <w:rPr>
          <w:u w:val="single"/>
        </w:rPr>
        <w:tab/>
      </w:r>
      <w:r>
        <w:t xml:space="preserve"> No </w:t>
      </w:r>
      <w:r>
        <w:rPr>
          <w:spacing w:val="2"/>
        </w:rPr>
        <w:t xml:space="preserve"> </w:t>
      </w:r>
      <w:r>
        <w:rPr>
          <w:w w:val="99"/>
          <w:u w:val="single"/>
        </w:rPr>
        <w:t xml:space="preserve"> </w:t>
      </w:r>
      <w:ins w:id="243" w:author="Schossow, Frances" w:date="2019-11-06T12:09:00Z">
        <w:r w:rsidR="00F504FF">
          <w:rPr>
            <w:w w:val="99"/>
            <w:u w:val="single"/>
          </w:rPr>
          <w:t>X</w:t>
        </w:r>
      </w:ins>
      <w:r>
        <w:rPr>
          <w:u w:val="single"/>
        </w:rPr>
        <w:tab/>
      </w:r>
    </w:p>
    <w:p w14:paraId="7A81E969" w14:textId="77777777" w:rsidR="00E03697" w:rsidRDefault="00E03697">
      <w:pPr>
        <w:pStyle w:val="BodyText"/>
        <w:spacing w:before="10"/>
        <w:rPr>
          <w:sz w:val="11"/>
        </w:rPr>
      </w:pPr>
    </w:p>
    <w:p w14:paraId="64E44C11" w14:textId="77777777" w:rsidR="00E03697" w:rsidRDefault="006E7F59" w:rsidP="0026265D">
      <w:pPr>
        <w:pStyle w:val="ListParagraph"/>
        <w:numPr>
          <w:ilvl w:val="1"/>
          <w:numId w:val="1"/>
        </w:numPr>
        <w:tabs>
          <w:tab w:val="left" w:pos="820"/>
          <w:tab w:val="left" w:pos="821"/>
        </w:tabs>
        <w:spacing w:before="92"/>
        <w:rPr>
          <w:sz w:val="19"/>
        </w:rPr>
      </w:pPr>
      <w:r>
        <w:rPr>
          <w:sz w:val="19"/>
          <w:u w:val="single"/>
        </w:rPr>
        <w:t>Notification</w:t>
      </w:r>
      <w:r>
        <w:rPr>
          <w:sz w:val="19"/>
        </w:rPr>
        <w:t>. All correspondence to Consultant shall be addressed as</w:t>
      </w:r>
      <w:r>
        <w:rPr>
          <w:spacing w:val="1"/>
          <w:sz w:val="19"/>
        </w:rPr>
        <w:t xml:space="preserve"> </w:t>
      </w:r>
      <w:r>
        <w:rPr>
          <w:sz w:val="19"/>
        </w:rPr>
        <w:t>follows:</w:t>
      </w:r>
    </w:p>
    <w:p w14:paraId="254709CF" w14:textId="77777777" w:rsidR="00E03697" w:rsidRDefault="00E03697">
      <w:pPr>
        <w:pStyle w:val="BodyText"/>
        <w:spacing w:before="9"/>
        <w:rPr>
          <w:sz w:val="11"/>
        </w:rPr>
      </w:pPr>
    </w:p>
    <w:p w14:paraId="315017AD" w14:textId="77777777" w:rsidR="00E03697" w:rsidRDefault="006E7F59">
      <w:pPr>
        <w:pStyle w:val="BodyText"/>
        <w:spacing w:before="92" w:line="244" w:lineRule="auto"/>
        <w:ind w:left="1900" w:right="5346"/>
      </w:pPr>
      <w:r>
        <w:t>Maria Hyatt, Project Manager Gannett Fleming</w:t>
      </w:r>
    </w:p>
    <w:p w14:paraId="68A91AA4" w14:textId="77777777" w:rsidR="00E03697" w:rsidRDefault="006E7F59">
      <w:pPr>
        <w:pStyle w:val="BodyText"/>
        <w:spacing w:before="1"/>
        <w:ind w:left="1900"/>
      </w:pPr>
      <w:r>
        <w:t>3838 N. Central Ave, Suite 1900</w:t>
      </w:r>
    </w:p>
    <w:p w14:paraId="3A6FFAC4" w14:textId="77777777" w:rsidR="00E03697" w:rsidRDefault="006E7F59">
      <w:pPr>
        <w:pStyle w:val="BodyText"/>
        <w:spacing w:before="5"/>
        <w:ind w:left="1900"/>
      </w:pPr>
      <w:r>
        <w:t>Phoenix, AZ 85012</w:t>
      </w:r>
    </w:p>
    <w:p w14:paraId="0540BD63" w14:textId="77777777" w:rsidR="00AC2865" w:rsidRDefault="006E7F59" w:rsidP="00AC2865">
      <w:pPr>
        <w:pStyle w:val="BodyText"/>
        <w:tabs>
          <w:tab w:val="left" w:pos="1540"/>
        </w:tabs>
        <w:ind w:left="1872" w:right="2664" w:hanging="1051"/>
        <w:rPr>
          <w:ins w:id="244" w:author="Schossow, Frances" w:date="2019-11-07T09:57:00Z"/>
        </w:rPr>
      </w:pPr>
      <w:r>
        <w:rPr>
          <w:b/>
        </w:rPr>
        <w:t>9.8.1</w:t>
      </w:r>
      <w:r>
        <w:rPr>
          <w:b/>
        </w:rPr>
        <w:tab/>
      </w:r>
      <w:r>
        <w:t>All correspondence to the Subconsultant shall be addressed as follows:</w:t>
      </w:r>
    </w:p>
    <w:p w14:paraId="5FC8D108" w14:textId="77777777" w:rsidR="00AC2865" w:rsidRDefault="00AC2865" w:rsidP="00AC2865">
      <w:pPr>
        <w:pStyle w:val="BodyText"/>
        <w:tabs>
          <w:tab w:val="left" w:pos="1540"/>
        </w:tabs>
        <w:ind w:left="1872" w:right="2664" w:hanging="1051"/>
        <w:rPr>
          <w:ins w:id="245" w:author="Schossow, Frances" w:date="2019-11-07T09:57:00Z"/>
        </w:rPr>
      </w:pPr>
    </w:p>
    <w:p w14:paraId="74F40E56" w14:textId="2CA4B871" w:rsidR="00E03697" w:rsidRDefault="00AC2865" w:rsidP="00AC2865">
      <w:pPr>
        <w:pStyle w:val="BodyText"/>
        <w:tabs>
          <w:tab w:val="left" w:pos="1540"/>
        </w:tabs>
        <w:ind w:left="1872" w:right="2664" w:hanging="1051"/>
        <w:rPr>
          <w:ins w:id="246" w:author="Schossow, Frances" w:date="2019-11-07T09:56:00Z"/>
        </w:rPr>
      </w:pPr>
      <w:ins w:id="247" w:author="Schossow, Frances" w:date="2019-11-07T09:57:00Z">
        <w:r>
          <w:tab/>
        </w:r>
        <w:r>
          <w:tab/>
        </w:r>
      </w:ins>
      <w:ins w:id="248" w:author="Hall, Rhonda" w:date="2019-11-05T11:37:00Z">
        <w:r w:rsidR="000554DE">
          <w:t xml:space="preserve">Rhonda Hall, </w:t>
        </w:r>
        <w:r w:rsidR="00B206EE">
          <w:t>Contracts Administrator</w:t>
        </w:r>
      </w:ins>
    </w:p>
    <w:p w14:paraId="68EC27B0" w14:textId="38B24677" w:rsidR="00AC2865" w:rsidRDefault="00AC2865" w:rsidP="00AC2865">
      <w:pPr>
        <w:pStyle w:val="BodyText"/>
        <w:tabs>
          <w:tab w:val="left" w:pos="1540"/>
        </w:tabs>
        <w:ind w:left="1872" w:right="2664" w:hanging="1051"/>
      </w:pPr>
      <w:ins w:id="249" w:author="Schossow, Frances" w:date="2019-11-07T09:56:00Z">
        <w:r>
          <w:rPr>
            <w:b/>
          </w:rPr>
          <w:tab/>
        </w:r>
        <w:r>
          <w:rPr>
            <w:b/>
          </w:rPr>
          <w:tab/>
        </w:r>
        <w:r w:rsidRPr="00AC2865">
          <w:t>ICF Incorporated, L.</w:t>
        </w:r>
        <w:r>
          <w:t>L.C.</w:t>
        </w:r>
      </w:ins>
    </w:p>
    <w:p w14:paraId="51D6F0FA" w14:textId="2FB8CB0F" w:rsidR="00E03697" w:rsidRDefault="00B206EE">
      <w:pPr>
        <w:pStyle w:val="BodyText"/>
        <w:spacing w:before="11"/>
        <w:ind w:left="1876"/>
      </w:pPr>
      <w:ins w:id="250" w:author="Hall, Rhonda" w:date="2019-11-05T11:37:00Z">
        <w:r>
          <w:t>9300 Lee Highway</w:t>
        </w:r>
      </w:ins>
    </w:p>
    <w:p w14:paraId="3DE78ADA" w14:textId="016A5051" w:rsidR="00E03697" w:rsidRDefault="00B206EE">
      <w:pPr>
        <w:pStyle w:val="BodyText"/>
        <w:spacing w:before="5"/>
        <w:ind w:left="1900"/>
      </w:pPr>
      <w:ins w:id="251" w:author="Hall, Rhonda" w:date="2019-11-05T11:38:00Z">
        <w:r>
          <w:t>Fairfax, VA 22301</w:t>
        </w:r>
      </w:ins>
    </w:p>
    <w:p w14:paraId="76C6937A" w14:textId="06D40A95" w:rsidR="00E03697" w:rsidRDefault="006E7F59">
      <w:pPr>
        <w:pStyle w:val="BodyText"/>
        <w:spacing w:before="5"/>
        <w:ind w:left="1876"/>
      </w:pPr>
      <w:r>
        <w:t xml:space="preserve">Phone: </w:t>
      </w:r>
      <w:ins w:id="252" w:author="Hall, Rhonda" w:date="2019-11-05T11:38:00Z">
        <w:r w:rsidR="00B206EE">
          <w:t>703-255-56</w:t>
        </w:r>
        <w:r w:rsidR="00E51840">
          <w:t>39</w:t>
        </w:r>
      </w:ins>
    </w:p>
    <w:p w14:paraId="3B1497B2" w14:textId="77777777" w:rsidR="00E03697" w:rsidRDefault="00E03697">
      <w:pPr>
        <w:pStyle w:val="BodyText"/>
        <w:rPr>
          <w:sz w:val="20"/>
        </w:rPr>
      </w:pPr>
    </w:p>
    <w:p w14:paraId="162DA1BA" w14:textId="77777777" w:rsidR="00E03697" w:rsidRDefault="006E7F59">
      <w:pPr>
        <w:pStyle w:val="BodyText"/>
        <w:spacing w:line="244" w:lineRule="auto"/>
        <w:ind w:left="1540"/>
      </w:pPr>
      <w:r>
        <w:t>The</w:t>
      </w:r>
      <w:r>
        <w:rPr>
          <w:spacing w:val="-14"/>
        </w:rPr>
        <w:t xml:space="preserve"> </w:t>
      </w:r>
      <w:r>
        <w:t>parties</w:t>
      </w:r>
      <w:r>
        <w:rPr>
          <w:spacing w:val="-13"/>
        </w:rPr>
        <w:t xml:space="preserve"> </w:t>
      </w:r>
      <w:r>
        <w:rPr>
          <w:spacing w:val="-3"/>
        </w:rPr>
        <w:t>may,</w:t>
      </w:r>
      <w:r>
        <w:rPr>
          <w:spacing w:val="-14"/>
        </w:rPr>
        <w:t xml:space="preserve"> </w:t>
      </w:r>
      <w:r>
        <w:t>with</w:t>
      </w:r>
      <w:r>
        <w:rPr>
          <w:spacing w:val="-12"/>
        </w:rPr>
        <w:t xml:space="preserve"> </w:t>
      </w:r>
      <w:r>
        <w:t>written</w:t>
      </w:r>
      <w:r>
        <w:rPr>
          <w:spacing w:val="-12"/>
        </w:rPr>
        <w:t xml:space="preserve"> </w:t>
      </w:r>
      <w:r>
        <w:t>notice,</w:t>
      </w:r>
      <w:r>
        <w:rPr>
          <w:spacing w:val="-14"/>
        </w:rPr>
        <w:t xml:space="preserve"> </w:t>
      </w:r>
      <w:r>
        <w:t>from</w:t>
      </w:r>
      <w:r>
        <w:rPr>
          <w:spacing w:val="-14"/>
        </w:rPr>
        <w:t xml:space="preserve"> </w:t>
      </w:r>
      <w:r>
        <w:t>time</w:t>
      </w:r>
      <w:r>
        <w:rPr>
          <w:spacing w:val="-13"/>
        </w:rPr>
        <w:t xml:space="preserve"> </w:t>
      </w:r>
      <w:r>
        <w:t>to</w:t>
      </w:r>
      <w:r>
        <w:rPr>
          <w:spacing w:val="-13"/>
        </w:rPr>
        <w:t xml:space="preserve"> </w:t>
      </w:r>
      <w:r>
        <w:t>time</w:t>
      </w:r>
      <w:r>
        <w:rPr>
          <w:spacing w:val="-13"/>
        </w:rPr>
        <w:t xml:space="preserve"> </w:t>
      </w:r>
      <w:r>
        <w:t>redesignate</w:t>
      </w:r>
      <w:r>
        <w:rPr>
          <w:spacing w:val="-13"/>
        </w:rPr>
        <w:t xml:space="preserve"> </w:t>
      </w:r>
      <w:r>
        <w:t>the</w:t>
      </w:r>
      <w:r>
        <w:rPr>
          <w:spacing w:val="-14"/>
        </w:rPr>
        <w:t xml:space="preserve"> </w:t>
      </w:r>
      <w:r>
        <w:t>receipt</w:t>
      </w:r>
      <w:r>
        <w:rPr>
          <w:spacing w:val="-13"/>
        </w:rPr>
        <w:t xml:space="preserve"> </w:t>
      </w:r>
      <w:r>
        <w:t>or</w:t>
      </w:r>
      <w:r>
        <w:rPr>
          <w:spacing w:val="-14"/>
        </w:rPr>
        <w:t xml:space="preserve"> </w:t>
      </w:r>
      <w:r>
        <w:t>change</w:t>
      </w:r>
      <w:r>
        <w:rPr>
          <w:spacing w:val="-14"/>
        </w:rPr>
        <w:t xml:space="preserve"> </w:t>
      </w:r>
      <w:r>
        <w:t>the</w:t>
      </w:r>
      <w:r>
        <w:rPr>
          <w:spacing w:val="-18"/>
        </w:rPr>
        <w:t xml:space="preserve"> </w:t>
      </w:r>
      <w:r>
        <w:rPr>
          <w:spacing w:val="-3"/>
        </w:rPr>
        <w:t>addresses</w:t>
      </w:r>
      <w:r>
        <w:rPr>
          <w:spacing w:val="-17"/>
        </w:rPr>
        <w:t xml:space="preserve"> </w:t>
      </w:r>
      <w:r>
        <w:t>only indicated</w:t>
      </w:r>
      <w:r>
        <w:rPr>
          <w:spacing w:val="-1"/>
        </w:rPr>
        <w:t xml:space="preserve"> </w:t>
      </w:r>
      <w:r>
        <w:t>above.</w:t>
      </w:r>
    </w:p>
    <w:p w14:paraId="6FA222A0" w14:textId="77777777" w:rsidR="00E03697" w:rsidRDefault="00E03697">
      <w:pPr>
        <w:pStyle w:val="BodyText"/>
        <w:spacing w:before="10"/>
      </w:pPr>
    </w:p>
    <w:p w14:paraId="3A174DF6" w14:textId="02E0DD98" w:rsidR="00E03697" w:rsidRDefault="006E7F59" w:rsidP="0026265D">
      <w:pPr>
        <w:pStyle w:val="ListParagraph"/>
        <w:numPr>
          <w:ilvl w:val="1"/>
          <w:numId w:val="1"/>
        </w:numPr>
        <w:tabs>
          <w:tab w:val="left" w:pos="701"/>
        </w:tabs>
        <w:spacing w:before="1" w:line="244" w:lineRule="auto"/>
        <w:ind w:left="700" w:right="152" w:hanging="600"/>
        <w:rPr>
          <w:sz w:val="19"/>
        </w:rPr>
      </w:pPr>
      <w:r>
        <w:rPr>
          <w:sz w:val="19"/>
        </w:rPr>
        <w:t>During</w:t>
      </w:r>
      <w:r>
        <w:rPr>
          <w:spacing w:val="-8"/>
          <w:sz w:val="19"/>
        </w:rPr>
        <w:t xml:space="preserve"> </w:t>
      </w:r>
      <w:r>
        <w:rPr>
          <w:sz w:val="19"/>
        </w:rPr>
        <w:t>the</w:t>
      </w:r>
      <w:r>
        <w:rPr>
          <w:spacing w:val="-6"/>
          <w:sz w:val="19"/>
        </w:rPr>
        <w:t xml:space="preserve"> </w:t>
      </w:r>
      <w:r>
        <w:rPr>
          <w:sz w:val="19"/>
        </w:rPr>
        <w:t>term</w:t>
      </w:r>
      <w:r>
        <w:rPr>
          <w:spacing w:val="-7"/>
          <w:sz w:val="19"/>
        </w:rPr>
        <w:t xml:space="preserve"> </w:t>
      </w:r>
      <w:r>
        <w:rPr>
          <w:sz w:val="19"/>
        </w:rPr>
        <w:t>of</w:t>
      </w:r>
      <w:r>
        <w:rPr>
          <w:spacing w:val="-5"/>
          <w:sz w:val="19"/>
        </w:rPr>
        <w:t xml:space="preserve"> </w:t>
      </w:r>
      <w:r>
        <w:rPr>
          <w:sz w:val="19"/>
        </w:rPr>
        <w:t>this</w:t>
      </w:r>
      <w:r>
        <w:rPr>
          <w:spacing w:val="-5"/>
          <w:sz w:val="19"/>
        </w:rPr>
        <w:t xml:space="preserve"> </w:t>
      </w:r>
      <w:r>
        <w:rPr>
          <w:sz w:val="19"/>
        </w:rPr>
        <w:t>Agreement</w:t>
      </w:r>
      <w:r>
        <w:rPr>
          <w:spacing w:val="-6"/>
          <w:sz w:val="19"/>
        </w:rPr>
        <w:t xml:space="preserve"> </w:t>
      </w:r>
      <w:r>
        <w:rPr>
          <w:sz w:val="19"/>
        </w:rPr>
        <w:t>and</w:t>
      </w:r>
      <w:r>
        <w:rPr>
          <w:spacing w:val="-5"/>
          <w:sz w:val="19"/>
        </w:rPr>
        <w:t xml:space="preserve"> </w:t>
      </w:r>
      <w:r>
        <w:rPr>
          <w:sz w:val="19"/>
        </w:rPr>
        <w:t>for</w:t>
      </w:r>
      <w:r>
        <w:rPr>
          <w:spacing w:val="-8"/>
          <w:sz w:val="19"/>
        </w:rPr>
        <w:t xml:space="preserve"> </w:t>
      </w:r>
      <w:r>
        <w:rPr>
          <w:sz w:val="19"/>
        </w:rPr>
        <w:t>a</w:t>
      </w:r>
      <w:r>
        <w:rPr>
          <w:spacing w:val="-6"/>
          <w:sz w:val="19"/>
        </w:rPr>
        <w:t xml:space="preserve"> </w:t>
      </w:r>
      <w:r>
        <w:rPr>
          <w:sz w:val="19"/>
        </w:rPr>
        <w:t>period</w:t>
      </w:r>
      <w:r>
        <w:rPr>
          <w:spacing w:val="-5"/>
          <w:sz w:val="19"/>
        </w:rPr>
        <w:t xml:space="preserve"> </w:t>
      </w:r>
      <w:r>
        <w:rPr>
          <w:sz w:val="19"/>
        </w:rPr>
        <w:t>of</w:t>
      </w:r>
      <w:r>
        <w:rPr>
          <w:spacing w:val="-5"/>
          <w:sz w:val="19"/>
        </w:rPr>
        <w:t xml:space="preserve"> </w:t>
      </w:r>
      <w:r>
        <w:rPr>
          <w:sz w:val="19"/>
        </w:rPr>
        <w:t>twelve</w:t>
      </w:r>
      <w:r>
        <w:rPr>
          <w:spacing w:val="-2"/>
          <w:sz w:val="19"/>
        </w:rPr>
        <w:t xml:space="preserve"> </w:t>
      </w:r>
      <w:ins w:id="253" w:author="Holbrook, Sara" w:date="2019-11-01T13:28:00Z">
        <w:r w:rsidR="0040228A">
          <w:rPr>
            <w:spacing w:val="-2"/>
            <w:sz w:val="19"/>
          </w:rPr>
          <w:t xml:space="preserve">(12) </w:t>
        </w:r>
      </w:ins>
      <w:r>
        <w:rPr>
          <w:sz w:val="19"/>
        </w:rPr>
        <w:t>months</w:t>
      </w:r>
      <w:r>
        <w:rPr>
          <w:spacing w:val="-4"/>
          <w:sz w:val="19"/>
        </w:rPr>
        <w:t xml:space="preserve"> </w:t>
      </w:r>
      <w:r>
        <w:rPr>
          <w:sz w:val="19"/>
        </w:rPr>
        <w:t>after</w:t>
      </w:r>
      <w:r>
        <w:rPr>
          <w:spacing w:val="-8"/>
          <w:sz w:val="19"/>
        </w:rPr>
        <w:t xml:space="preserve"> </w:t>
      </w:r>
      <w:r>
        <w:rPr>
          <w:sz w:val="19"/>
        </w:rPr>
        <w:t>the</w:t>
      </w:r>
      <w:r>
        <w:rPr>
          <w:spacing w:val="-5"/>
          <w:sz w:val="19"/>
        </w:rPr>
        <w:t xml:space="preserve"> </w:t>
      </w:r>
      <w:r>
        <w:rPr>
          <w:sz w:val="19"/>
        </w:rPr>
        <w:t>termination</w:t>
      </w:r>
      <w:r>
        <w:rPr>
          <w:spacing w:val="-5"/>
          <w:sz w:val="19"/>
        </w:rPr>
        <w:t xml:space="preserve"> </w:t>
      </w:r>
      <w:r>
        <w:rPr>
          <w:sz w:val="19"/>
        </w:rPr>
        <w:t>of</w:t>
      </w:r>
      <w:r>
        <w:rPr>
          <w:spacing w:val="-5"/>
          <w:sz w:val="19"/>
        </w:rPr>
        <w:t xml:space="preserve"> </w:t>
      </w:r>
      <w:r>
        <w:rPr>
          <w:sz w:val="19"/>
        </w:rPr>
        <w:t>this</w:t>
      </w:r>
      <w:r>
        <w:rPr>
          <w:spacing w:val="-5"/>
          <w:sz w:val="19"/>
        </w:rPr>
        <w:t xml:space="preserve"> </w:t>
      </w:r>
      <w:r>
        <w:rPr>
          <w:sz w:val="19"/>
        </w:rPr>
        <w:t>Agreement,</w:t>
      </w:r>
      <w:r>
        <w:rPr>
          <w:spacing w:val="-5"/>
          <w:sz w:val="19"/>
        </w:rPr>
        <w:t xml:space="preserve"> </w:t>
      </w:r>
      <w:r>
        <w:rPr>
          <w:sz w:val="19"/>
        </w:rPr>
        <w:t>or</w:t>
      </w:r>
      <w:r>
        <w:rPr>
          <w:spacing w:val="-9"/>
          <w:sz w:val="19"/>
        </w:rPr>
        <w:t xml:space="preserve"> </w:t>
      </w:r>
      <w:r>
        <w:rPr>
          <w:sz w:val="19"/>
        </w:rPr>
        <w:lastRenderedPageBreak/>
        <w:t>any extensions</w:t>
      </w:r>
      <w:r>
        <w:rPr>
          <w:spacing w:val="-9"/>
          <w:sz w:val="19"/>
        </w:rPr>
        <w:t xml:space="preserve"> </w:t>
      </w:r>
      <w:r>
        <w:rPr>
          <w:sz w:val="19"/>
        </w:rPr>
        <w:t>or</w:t>
      </w:r>
      <w:r>
        <w:rPr>
          <w:spacing w:val="-9"/>
          <w:sz w:val="19"/>
        </w:rPr>
        <w:t xml:space="preserve"> </w:t>
      </w:r>
      <w:r>
        <w:rPr>
          <w:sz w:val="19"/>
        </w:rPr>
        <w:t>renewals</w:t>
      </w:r>
      <w:r>
        <w:rPr>
          <w:spacing w:val="-8"/>
          <w:sz w:val="19"/>
        </w:rPr>
        <w:t xml:space="preserve"> </w:t>
      </w:r>
      <w:r>
        <w:rPr>
          <w:sz w:val="19"/>
        </w:rPr>
        <w:t>thereof,</w:t>
      </w:r>
      <w:r>
        <w:rPr>
          <w:spacing w:val="-8"/>
          <w:sz w:val="19"/>
        </w:rPr>
        <w:t xml:space="preserve"> </w:t>
      </w:r>
      <w:r>
        <w:rPr>
          <w:sz w:val="19"/>
        </w:rPr>
        <w:t>Subconsultant</w:t>
      </w:r>
      <w:r>
        <w:rPr>
          <w:spacing w:val="-9"/>
          <w:sz w:val="19"/>
        </w:rPr>
        <w:t xml:space="preserve"> </w:t>
      </w:r>
      <w:r>
        <w:rPr>
          <w:sz w:val="19"/>
        </w:rPr>
        <w:t>agrees</w:t>
      </w:r>
      <w:r>
        <w:rPr>
          <w:spacing w:val="-8"/>
          <w:sz w:val="19"/>
        </w:rPr>
        <w:t xml:space="preserve"> </w:t>
      </w:r>
      <w:r>
        <w:rPr>
          <w:sz w:val="19"/>
        </w:rPr>
        <w:t>not</w:t>
      </w:r>
      <w:r>
        <w:rPr>
          <w:spacing w:val="-8"/>
          <w:sz w:val="19"/>
        </w:rPr>
        <w:t xml:space="preserve"> </w:t>
      </w:r>
      <w:r>
        <w:rPr>
          <w:sz w:val="19"/>
        </w:rPr>
        <w:t>to</w:t>
      </w:r>
      <w:r>
        <w:rPr>
          <w:spacing w:val="-7"/>
          <w:sz w:val="19"/>
        </w:rPr>
        <w:t xml:space="preserve"> </w:t>
      </w:r>
      <w:r>
        <w:rPr>
          <w:sz w:val="19"/>
        </w:rPr>
        <w:t>directly</w:t>
      </w:r>
      <w:r>
        <w:rPr>
          <w:spacing w:val="-14"/>
          <w:sz w:val="19"/>
        </w:rPr>
        <w:t xml:space="preserve"> </w:t>
      </w:r>
      <w:r>
        <w:rPr>
          <w:sz w:val="19"/>
        </w:rPr>
        <w:t>or</w:t>
      </w:r>
      <w:r>
        <w:rPr>
          <w:spacing w:val="-10"/>
          <w:sz w:val="19"/>
        </w:rPr>
        <w:t xml:space="preserve"> </w:t>
      </w:r>
      <w:r>
        <w:rPr>
          <w:sz w:val="19"/>
        </w:rPr>
        <w:t>indirectly</w:t>
      </w:r>
      <w:r>
        <w:rPr>
          <w:spacing w:val="-14"/>
          <w:sz w:val="19"/>
        </w:rPr>
        <w:t xml:space="preserve"> </w:t>
      </w:r>
      <w:r>
        <w:rPr>
          <w:sz w:val="19"/>
        </w:rPr>
        <w:t>solicit,</w:t>
      </w:r>
      <w:r>
        <w:rPr>
          <w:spacing w:val="-8"/>
          <w:sz w:val="19"/>
        </w:rPr>
        <w:t xml:space="preserve"> </w:t>
      </w:r>
      <w:r>
        <w:rPr>
          <w:sz w:val="19"/>
        </w:rPr>
        <w:t>employ,</w:t>
      </w:r>
      <w:r>
        <w:rPr>
          <w:spacing w:val="-10"/>
          <w:sz w:val="19"/>
        </w:rPr>
        <w:t xml:space="preserve"> </w:t>
      </w:r>
      <w:r>
        <w:rPr>
          <w:sz w:val="19"/>
        </w:rPr>
        <w:t>hire</w:t>
      </w:r>
      <w:r>
        <w:rPr>
          <w:spacing w:val="-11"/>
          <w:sz w:val="19"/>
        </w:rPr>
        <w:t xml:space="preserve"> </w:t>
      </w:r>
      <w:r>
        <w:rPr>
          <w:sz w:val="19"/>
        </w:rPr>
        <w:t>or</w:t>
      </w:r>
      <w:r>
        <w:rPr>
          <w:spacing w:val="-11"/>
          <w:sz w:val="19"/>
        </w:rPr>
        <w:t xml:space="preserve"> </w:t>
      </w:r>
      <w:r>
        <w:rPr>
          <w:sz w:val="19"/>
        </w:rPr>
        <w:t>retain</w:t>
      </w:r>
      <w:r>
        <w:rPr>
          <w:spacing w:val="-10"/>
          <w:sz w:val="19"/>
        </w:rPr>
        <w:t xml:space="preserve"> </w:t>
      </w:r>
      <w:r>
        <w:rPr>
          <w:sz w:val="19"/>
        </w:rPr>
        <w:t>any</w:t>
      </w:r>
      <w:r>
        <w:rPr>
          <w:spacing w:val="-17"/>
          <w:sz w:val="19"/>
        </w:rPr>
        <w:t xml:space="preserve"> </w:t>
      </w:r>
      <w:r>
        <w:rPr>
          <w:sz w:val="19"/>
        </w:rPr>
        <w:t>of the employees of the Consultant or its affiliates without Consultant’s prior written</w:t>
      </w:r>
      <w:r>
        <w:rPr>
          <w:spacing w:val="-4"/>
          <w:sz w:val="19"/>
        </w:rPr>
        <w:t xml:space="preserve"> </w:t>
      </w:r>
      <w:r>
        <w:rPr>
          <w:sz w:val="19"/>
        </w:rPr>
        <w:t>consent.</w:t>
      </w:r>
    </w:p>
    <w:p w14:paraId="2B169755" w14:textId="77777777" w:rsidR="00E03697" w:rsidRDefault="00E03697">
      <w:pPr>
        <w:pStyle w:val="BodyText"/>
        <w:rPr>
          <w:sz w:val="20"/>
        </w:rPr>
      </w:pPr>
    </w:p>
    <w:p w14:paraId="1CB85DDD" w14:textId="77777777" w:rsidR="00E03697" w:rsidRDefault="00E03697">
      <w:pPr>
        <w:pStyle w:val="BodyText"/>
        <w:spacing w:before="1"/>
      </w:pPr>
    </w:p>
    <w:p w14:paraId="67F5B3C9" w14:textId="77777777" w:rsidR="00E03697" w:rsidRDefault="006E7F59">
      <w:pPr>
        <w:pStyle w:val="BodyText"/>
        <w:ind w:left="100"/>
      </w:pPr>
      <w:r>
        <w:t>This Master Work Order Agreement is entered into as of the day and year first written above.</w:t>
      </w:r>
    </w:p>
    <w:p w14:paraId="57FF1151" w14:textId="77777777" w:rsidR="00E03697" w:rsidRDefault="00E03697">
      <w:pPr>
        <w:pStyle w:val="BodyText"/>
        <w:rPr>
          <w:sz w:val="20"/>
        </w:rPr>
      </w:pPr>
    </w:p>
    <w:p w14:paraId="6F482E75" w14:textId="77777777" w:rsidR="00E03697" w:rsidRDefault="00E03697">
      <w:pPr>
        <w:pStyle w:val="BodyText"/>
        <w:spacing w:before="3"/>
      </w:pPr>
    </w:p>
    <w:p w14:paraId="3F2B3D22" w14:textId="77777777" w:rsidR="00E03697" w:rsidRDefault="006E7F59">
      <w:pPr>
        <w:pStyle w:val="BodyText"/>
        <w:tabs>
          <w:tab w:val="left" w:pos="5023"/>
        </w:tabs>
        <w:ind w:left="100"/>
      </w:pPr>
      <w:r>
        <w:t>CONSULTANT</w:t>
      </w:r>
      <w:r>
        <w:tab/>
        <w:t>SUBCONSULTANT</w:t>
      </w:r>
    </w:p>
    <w:p w14:paraId="78D51A4A" w14:textId="77777777" w:rsidR="00E03697" w:rsidRDefault="00E03697">
      <w:pPr>
        <w:pStyle w:val="BodyText"/>
        <w:rPr>
          <w:sz w:val="20"/>
        </w:rPr>
      </w:pPr>
    </w:p>
    <w:p w14:paraId="225E7A07" w14:textId="77777777" w:rsidR="00E03697" w:rsidRDefault="00E03697">
      <w:pPr>
        <w:pStyle w:val="BodyText"/>
        <w:rPr>
          <w:sz w:val="20"/>
        </w:rPr>
      </w:pPr>
    </w:p>
    <w:p w14:paraId="1D7C1CD0" w14:textId="77777777" w:rsidR="00E03697" w:rsidRDefault="00E03697">
      <w:pPr>
        <w:pStyle w:val="BodyText"/>
        <w:rPr>
          <w:sz w:val="20"/>
        </w:rPr>
      </w:pPr>
    </w:p>
    <w:p w14:paraId="3D6A08DE" w14:textId="17E9D160" w:rsidR="00E03697" w:rsidRDefault="001E3D32">
      <w:pPr>
        <w:pStyle w:val="BodyText"/>
        <w:spacing w:before="6"/>
        <w:rPr>
          <w:sz w:val="13"/>
        </w:rPr>
      </w:pPr>
      <w:r>
        <w:rPr>
          <w:noProof/>
          <w:lang w:bidi="ar-SA"/>
        </w:rPr>
        <mc:AlternateContent>
          <mc:Choice Requires="wps">
            <w:drawing>
              <wp:anchor distT="0" distB="0" distL="0" distR="0" simplePos="0" relativeHeight="251652096" behindDoc="1" locked="0" layoutInCell="1" allowOverlap="1" wp14:anchorId="46BC7599" wp14:editId="159BDFEA">
                <wp:simplePos x="0" y="0"/>
                <wp:positionH relativeFrom="page">
                  <wp:posOffset>914400</wp:posOffset>
                </wp:positionH>
                <wp:positionV relativeFrom="paragraph">
                  <wp:posOffset>126365</wp:posOffset>
                </wp:positionV>
                <wp:extent cx="1829435" cy="0"/>
                <wp:effectExtent l="9525" t="6985" r="8890" b="12065"/>
                <wp:wrapTopAndBottom/>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5999D" id="Line 14"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2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42C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" strokeweight=".1338mm">
                <w10:wrap type="topAndBottom" anchorx="page"/>
              </v:line>
            </w:pict>
          </mc:Fallback>
        </mc:AlternateContent>
      </w:r>
      <w:r>
        <w:rPr>
          <w:noProof/>
          <w:lang w:bidi="ar-SA"/>
        </w:rPr>
        <mc:AlternateContent>
          <mc:Choice Requires="wps">
            <w:drawing>
              <wp:anchor distT="0" distB="0" distL="0" distR="0" simplePos="0" relativeHeight="251653120" behindDoc="1" locked="0" layoutInCell="1" allowOverlap="1" wp14:anchorId="46F849C5" wp14:editId="0137E4F0">
                <wp:simplePos x="0" y="0"/>
                <wp:positionH relativeFrom="page">
                  <wp:posOffset>4041140</wp:posOffset>
                </wp:positionH>
                <wp:positionV relativeFrom="paragraph">
                  <wp:posOffset>126365</wp:posOffset>
                </wp:positionV>
                <wp:extent cx="1767840" cy="0"/>
                <wp:effectExtent l="12065" t="6985" r="10795" b="12065"/>
                <wp:wrapTopAndBottom/>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784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8E584" id="Line 1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8.2pt,9.95pt" to="457.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diEwIAACo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" strokeweight=".1338mm">
                <w10:wrap type="topAndBottom" anchorx="page"/>
              </v:line>
            </w:pict>
          </mc:Fallback>
        </mc:AlternateContent>
      </w:r>
    </w:p>
    <w:p w14:paraId="27E2F40F" w14:textId="58513F1E" w:rsidR="00E03697" w:rsidRDefault="006E7F59">
      <w:pPr>
        <w:pStyle w:val="BodyText"/>
        <w:tabs>
          <w:tab w:val="left" w:pos="5023"/>
        </w:tabs>
        <w:spacing w:line="194" w:lineRule="exact"/>
        <w:ind w:left="100"/>
      </w:pPr>
      <w:r>
        <w:t>NAME:</w:t>
      </w:r>
      <w:r>
        <w:rPr>
          <w:spacing w:val="-3"/>
        </w:rPr>
        <w:t xml:space="preserve"> </w:t>
      </w:r>
      <w:r>
        <w:t>Karen</w:t>
      </w:r>
      <w:r>
        <w:rPr>
          <w:spacing w:val="-1"/>
        </w:rPr>
        <w:t xml:space="preserve"> </w:t>
      </w:r>
      <w:r>
        <w:t>Hobbs</w:t>
      </w:r>
      <w:r>
        <w:tab/>
        <w:t xml:space="preserve">NAME: </w:t>
      </w:r>
      <w:ins w:id="254" w:author="Schossow, Frances" w:date="2019-11-06T11:03:00Z">
        <w:r w:rsidR="001E3D32">
          <w:t>Anthony Chau</w:t>
        </w:r>
      </w:ins>
      <w:del w:id="255" w:author="Schossow, Frances" w:date="2019-11-06T11:03:00Z">
        <w:r w:rsidDel="001E3D32">
          <w:delText>Deepak</w:delText>
        </w:r>
        <w:r w:rsidDel="001E3D32">
          <w:rPr>
            <w:spacing w:val="-1"/>
          </w:rPr>
          <w:delText xml:space="preserve"> </w:delText>
        </w:r>
        <w:r w:rsidDel="001E3D32">
          <w:delText>Gopalakrishna</w:delText>
        </w:r>
      </w:del>
    </w:p>
    <w:p w14:paraId="48B99AE5" w14:textId="77777777" w:rsidR="00E03697" w:rsidRDefault="00E03697">
      <w:pPr>
        <w:pStyle w:val="BodyText"/>
        <w:spacing w:before="9"/>
      </w:pPr>
    </w:p>
    <w:p w14:paraId="13782CEB" w14:textId="75690278" w:rsidR="00E03697" w:rsidRDefault="006E7F59">
      <w:pPr>
        <w:pStyle w:val="BodyText"/>
        <w:tabs>
          <w:tab w:val="left" w:pos="4973"/>
        </w:tabs>
        <w:ind w:left="100"/>
      </w:pPr>
      <w:r>
        <w:rPr>
          <w:spacing w:val="-3"/>
        </w:rPr>
        <w:t xml:space="preserve">TITLE:  </w:t>
      </w:r>
      <w:r>
        <w:rPr>
          <w:spacing w:val="6"/>
        </w:rPr>
        <w:t xml:space="preserve"> </w:t>
      </w:r>
      <w:r>
        <w:t>Vice</w:t>
      </w:r>
      <w:r>
        <w:rPr>
          <w:spacing w:val="-1"/>
        </w:rPr>
        <w:t xml:space="preserve"> </w:t>
      </w:r>
      <w:r>
        <w:t>President</w:t>
      </w:r>
      <w:r>
        <w:tab/>
      </w:r>
      <w:ins w:id="256" w:author="Schossow, Frances" w:date="2019-11-06T11:02:00Z">
        <w:r w:rsidR="001E3D32">
          <w:t xml:space="preserve"> </w:t>
        </w:r>
      </w:ins>
      <w:r>
        <w:rPr>
          <w:spacing w:val="-3"/>
        </w:rPr>
        <w:t xml:space="preserve">TITLE: </w:t>
      </w:r>
      <w:ins w:id="257" w:author="Schossow, Frances" w:date="2019-11-06T11:03:00Z">
        <w:r w:rsidR="001E3D32">
          <w:rPr>
            <w:spacing w:val="-3"/>
          </w:rPr>
          <w:t>Senior Manager, Contracts</w:t>
        </w:r>
      </w:ins>
      <w:del w:id="258" w:author="Schossow, Frances" w:date="2019-11-06T11:03:00Z">
        <w:r w:rsidDel="001E3D32">
          <w:delText>Project</w:delText>
        </w:r>
        <w:r w:rsidDel="001E3D32">
          <w:rPr>
            <w:spacing w:val="1"/>
          </w:rPr>
          <w:delText xml:space="preserve"> </w:delText>
        </w:r>
        <w:r w:rsidDel="001E3D32">
          <w:delText>Manager</w:delText>
        </w:r>
      </w:del>
    </w:p>
    <w:p w14:paraId="045FF22A" w14:textId="77777777" w:rsidR="00E03697" w:rsidRDefault="00E03697">
      <w:pPr>
        <w:sectPr w:rsidR="00E03697">
          <w:pgSz w:w="12240" w:h="15840"/>
          <w:pgMar w:top="1380" w:right="1280" w:bottom="1480" w:left="1340" w:header="0" w:footer="1294" w:gutter="0"/>
          <w:cols w:space="720"/>
        </w:sectPr>
      </w:pPr>
    </w:p>
    <w:p w14:paraId="6FD9F0F9" w14:textId="77777777" w:rsidR="00E03697" w:rsidRDefault="006E7F59">
      <w:pPr>
        <w:pStyle w:val="Heading1"/>
        <w:spacing w:before="65"/>
        <w:ind w:right="57"/>
        <w:jc w:val="center"/>
      </w:pPr>
      <w:r>
        <w:lastRenderedPageBreak/>
        <w:t>EXHIBIT A (Sample):</w:t>
      </w:r>
    </w:p>
    <w:p w14:paraId="16FE77BF" w14:textId="77777777" w:rsidR="00E03697" w:rsidRDefault="006E7F59">
      <w:pPr>
        <w:tabs>
          <w:tab w:val="left" w:pos="6858"/>
        </w:tabs>
        <w:spacing w:before="7"/>
        <w:ind w:left="1917"/>
        <w:rPr>
          <w:b/>
          <w:sz w:val="19"/>
        </w:rPr>
      </w:pPr>
      <w:r>
        <w:rPr>
          <w:b/>
          <w:sz w:val="19"/>
        </w:rPr>
        <w:t>WORK ORDER AGREEMENT</w:t>
      </w:r>
      <w:r>
        <w:rPr>
          <w:b/>
          <w:spacing w:val="-10"/>
          <w:sz w:val="19"/>
        </w:rPr>
        <w:t xml:space="preserve"> </w:t>
      </w:r>
      <w:r>
        <w:rPr>
          <w:b/>
          <w:sz w:val="19"/>
        </w:rPr>
        <w:t>MODIFICATION #</w:t>
      </w:r>
      <w:r>
        <w:rPr>
          <w:b/>
          <w:sz w:val="19"/>
          <w:u w:val="single"/>
        </w:rPr>
        <w:t xml:space="preserve"> </w:t>
      </w:r>
      <w:r>
        <w:rPr>
          <w:b/>
          <w:sz w:val="19"/>
          <w:u w:val="single"/>
        </w:rPr>
        <w:tab/>
      </w:r>
      <w:r>
        <w:rPr>
          <w:b/>
          <w:sz w:val="19"/>
        </w:rPr>
        <w:t>(WOAM)</w:t>
      </w:r>
    </w:p>
    <w:p w14:paraId="3B449475" w14:textId="77777777" w:rsidR="00E03697" w:rsidRDefault="00E03697">
      <w:pPr>
        <w:pStyle w:val="BodyText"/>
        <w:rPr>
          <w:b/>
          <w:sz w:val="20"/>
        </w:rPr>
      </w:pPr>
    </w:p>
    <w:p w14:paraId="51001D93" w14:textId="77777777" w:rsidR="00E03697" w:rsidRDefault="006E7F59">
      <w:pPr>
        <w:tabs>
          <w:tab w:val="left" w:pos="5650"/>
          <w:tab w:val="left" w:pos="6882"/>
        </w:tabs>
        <w:spacing w:before="1" w:line="247" w:lineRule="auto"/>
        <w:ind w:left="2097" w:right="2154" w:firstLine="624"/>
        <w:rPr>
          <w:b/>
          <w:sz w:val="19"/>
        </w:rPr>
      </w:pPr>
      <w:r>
        <w:rPr>
          <w:b/>
          <w:sz w:val="19"/>
        </w:rPr>
        <w:t>WORK ORDER FOR</w:t>
      </w:r>
      <w:r>
        <w:rPr>
          <w:b/>
          <w:spacing w:val="-15"/>
          <w:sz w:val="19"/>
        </w:rPr>
        <w:t xml:space="preserve"> </w:t>
      </w:r>
      <w:r>
        <w:rPr>
          <w:b/>
          <w:sz w:val="19"/>
        </w:rPr>
        <w:t>PROJECT</w:t>
      </w:r>
      <w:r>
        <w:rPr>
          <w:b/>
          <w:spacing w:val="-4"/>
          <w:sz w:val="19"/>
        </w:rPr>
        <w:t xml:space="preserve"> </w:t>
      </w:r>
      <w:r>
        <w:rPr>
          <w:b/>
          <w:sz w:val="19"/>
        </w:rPr>
        <w:t>NO.</w:t>
      </w:r>
      <w:r>
        <w:rPr>
          <w:b/>
          <w:spacing w:val="1"/>
          <w:sz w:val="19"/>
        </w:rPr>
        <w:t xml:space="preserve"> </w:t>
      </w:r>
      <w:r>
        <w:rPr>
          <w:b/>
          <w:w w:val="99"/>
          <w:sz w:val="19"/>
          <w:u w:val="single"/>
        </w:rPr>
        <w:t xml:space="preserve"> </w:t>
      </w:r>
      <w:r>
        <w:rPr>
          <w:b/>
          <w:sz w:val="19"/>
          <w:u w:val="single"/>
        </w:rPr>
        <w:tab/>
      </w:r>
      <w:r>
        <w:rPr>
          <w:b/>
          <w:sz w:val="19"/>
        </w:rPr>
        <w:t xml:space="preserve"> UNDER MASTER WORK ORDER AGREEMENT BETWEEN GF</w:t>
      </w:r>
      <w:r>
        <w:rPr>
          <w:b/>
          <w:spacing w:val="-3"/>
          <w:sz w:val="19"/>
        </w:rPr>
        <w:t xml:space="preserve"> </w:t>
      </w:r>
      <w:r>
        <w:rPr>
          <w:b/>
          <w:sz w:val="19"/>
        </w:rPr>
        <w:t>AND</w:t>
      </w:r>
      <w:r>
        <w:rPr>
          <w:b/>
          <w:sz w:val="19"/>
          <w:u w:val="single"/>
        </w:rPr>
        <w:t xml:space="preserve"> </w:t>
      </w:r>
      <w:r>
        <w:rPr>
          <w:b/>
          <w:sz w:val="19"/>
          <w:u w:val="single"/>
        </w:rPr>
        <w:tab/>
      </w:r>
      <w:r>
        <w:rPr>
          <w:b/>
          <w:spacing w:val="-1"/>
          <w:sz w:val="19"/>
        </w:rPr>
        <w:t>(SUBCONSULTANT)</w:t>
      </w:r>
    </w:p>
    <w:p w14:paraId="0C7B7EC6" w14:textId="77777777" w:rsidR="00E03697" w:rsidRDefault="006E7F59">
      <w:pPr>
        <w:tabs>
          <w:tab w:val="left" w:pos="2837"/>
        </w:tabs>
        <w:spacing w:before="1"/>
        <w:ind w:right="56"/>
        <w:jc w:val="center"/>
        <w:rPr>
          <w:b/>
          <w:sz w:val="19"/>
        </w:rPr>
      </w:pPr>
      <w:r>
        <w:rPr>
          <w:b/>
          <w:sz w:val="19"/>
        </w:rPr>
        <w:t>Dated</w:t>
      </w:r>
      <w:r>
        <w:rPr>
          <w:b/>
          <w:sz w:val="19"/>
          <w:u w:val="single"/>
        </w:rPr>
        <w:t xml:space="preserve"> </w:t>
      </w:r>
      <w:r>
        <w:rPr>
          <w:b/>
          <w:sz w:val="19"/>
          <w:u w:val="single"/>
        </w:rPr>
        <w:tab/>
      </w:r>
      <w:r>
        <w:rPr>
          <w:b/>
          <w:sz w:val="19"/>
        </w:rPr>
        <w:t>.</w:t>
      </w:r>
    </w:p>
    <w:p w14:paraId="78BB3AC2" w14:textId="77777777" w:rsidR="00E03697" w:rsidRDefault="00E03697">
      <w:pPr>
        <w:pStyle w:val="BodyText"/>
        <w:rPr>
          <w:b/>
          <w:sz w:val="20"/>
        </w:rPr>
      </w:pPr>
    </w:p>
    <w:p w14:paraId="41CA1398" w14:textId="77777777" w:rsidR="00E03697" w:rsidRDefault="00E03697">
      <w:pPr>
        <w:pStyle w:val="BodyText"/>
        <w:rPr>
          <w:b/>
        </w:rPr>
      </w:pPr>
    </w:p>
    <w:p w14:paraId="005E9673" w14:textId="77777777" w:rsidR="00E03697" w:rsidRDefault="006E7F59">
      <w:pPr>
        <w:pStyle w:val="BodyText"/>
        <w:spacing w:before="1" w:line="244" w:lineRule="auto"/>
        <w:ind w:left="100"/>
      </w:pPr>
      <w:r>
        <w:t>This</w:t>
      </w:r>
      <w:r>
        <w:rPr>
          <w:spacing w:val="-10"/>
        </w:rPr>
        <w:t xml:space="preserve"> </w:t>
      </w:r>
      <w:r>
        <w:t>Work</w:t>
      </w:r>
      <w:r>
        <w:rPr>
          <w:spacing w:val="-10"/>
        </w:rPr>
        <w:t xml:space="preserve"> </w:t>
      </w:r>
      <w:r>
        <w:t>Order</w:t>
      </w:r>
      <w:r>
        <w:rPr>
          <w:spacing w:val="-11"/>
        </w:rPr>
        <w:t xml:space="preserve"> </w:t>
      </w:r>
      <w:r>
        <w:t>Agreement</w:t>
      </w:r>
      <w:r>
        <w:rPr>
          <w:spacing w:val="-9"/>
        </w:rPr>
        <w:t xml:space="preserve"> </w:t>
      </w:r>
      <w:r>
        <w:t>Modification</w:t>
      </w:r>
      <w:r>
        <w:rPr>
          <w:spacing w:val="-9"/>
        </w:rPr>
        <w:t xml:space="preserve"> </w:t>
      </w:r>
      <w:r>
        <w:t>(WOAM)</w:t>
      </w:r>
      <w:r>
        <w:rPr>
          <w:spacing w:val="-10"/>
        </w:rPr>
        <w:t xml:space="preserve"> </w:t>
      </w:r>
      <w:r>
        <w:t>identifies</w:t>
      </w:r>
      <w:r>
        <w:rPr>
          <w:spacing w:val="-10"/>
        </w:rPr>
        <w:t xml:space="preserve"> </w:t>
      </w:r>
      <w:r>
        <w:t>key</w:t>
      </w:r>
      <w:r>
        <w:rPr>
          <w:spacing w:val="-18"/>
        </w:rPr>
        <w:t xml:space="preserve"> </w:t>
      </w:r>
      <w:r>
        <w:t>staff,</w:t>
      </w:r>
      <w:r>
        <w:rPr>
          <w:spacing w:val="-11"/>
        </w:rPr>
        <w:t xml:space="preserve"> </w:t>
      </w:r>
      <w:r>
        <w:t>specifies</w:t>
      </w:r>
      <w:r>
        <w:rPr>
          <w:spacing w:val="-11"/>
        </w:rPr>
        <w:t xml:space="preserve"> </w:t>
      </w:r>
      <w:r>
        <w:t>specific</w:t>
      </w:r>
      <w:r>
        <w:rPr>
          <w:spacing w:val="-12"/>
        </w:rPr>
        <w:t xml:space="preserve"> </w:t>
      </w:r>
      <w:r>
        <w:t>maximum</w:t>
      </w:r>
      <w:r>
        <w:rPr>
          <w:spacing w:val="-14"/>
        </w:rPr>
        <w:t xml:space="preserve"> </w:t>
      </w:r>
      <w:r>
        <w:t>work</w:t>
      </w:r>
      <w:r>
        <w:rPr>
          <w:spacing w:val="-13"/>
        </w:rPr>
        <w:t xml:space="preserve"> </w:t>
      </w:r>
      <w:r>
        <w:t>hours,</w:t>
      </w:r>
      <w:r>
        <w:rPr>
          <w:spacing w:val="-11"/>
        </w:rPr>
        <w:t xml:space="preserve"> </w:t>
      </w:r>
      <w:r>
        <w:t>maximum costs for this contract, and provides invoicing reference</w:t>
      </w:r>
      <w:r>
        <w:rPr>
          <w:spacing w:val="-3"/>
        </w:rPr>
        <w:t xml:space="preserve"> </w:t>
      </w:r>
      <w:r>
        <w:t>information.</w:t>
      </w:r>
    </w:p>
    <w:p w14:paraId="47BE604A" w14:textId="77777777" w:rsidR="00E03697" w:rsidRDefault="00E03697">
      <w:pPr>
        <w:pStyle w:val="BodyText"/>
        <w:spacing w:before="10"/>
      </w:pPr>
    </w:p>
    <w:p w14:paraId="6D80DEA8" w14:textId="77777777" w:rsidR="00E03697" w:rsidRDefault="006E7F59">
      <w:pPr>
        <w:pStyle w:val="BodyText"/>
        <w:tabs>
          <w:tab w:val="left" w:pos="1199"/>
          <w:tab w:val="left" w:pos="9403"/>
        </w:tabs>
        <w:ind w:right="13"/>
        <w:jc w:val="center"/>
      </w:pPr>
      <w:r>
        <w:rPr>
          <w:b/>
        </w:rPr>
        <w:t>Project:</w:t>
      </w:r>
      <w:r>
        <w:rPr>
          <w:b/>
        </w:rPr>
        <w:tab/>
      </w:r>
      <w:r>
        <w:t>This</w:t>
      </w:r>
      <w:r>
        <w:rPr>
          <w:spacing w:val="13"/>
        </w:rPr>
        <w:t xml:space="preserve"> </w:t>
      </w:r>
      <w:r>
        <w:t>WOAM</w:t>
      </w:r>
      <w:r>
        <w:rPr>
          <w:spacing w:val="9"/>
        </w:rPr>
        <w:t xml:space="preserve"> </w:t>
      </w:r>
      <w:r>
        <w:t>is</w:t>
      </w:r>
      <w:r>
        <w:rPr>
          <w:spacing w:val="10"/>
        </w:rPr>
        <w:t xml:space="preserve"> </w:t>
      </w:r>
      <w:r>
        <w:t>applicable</w:t>
      </w:r>
      <w:r>
        <w:rPr>
          <w:spacing w:val="10"/>
        </w:rPr>
        <w:t xml:space="preserve"> </w:t>
      </w:r>
      <w:r>
        <w:t>to</w:t>
      </w:r>
      <w:r>
        <w:rPr>
          <w:spacing w:val="12"/>
        </w:rPr>
        <w:t xml:space="preserve"> </w:t>
      </w:r>
      <w:r>
        <w:t>the</w:t>
      </w:r>
      <w:r>
        <w:rPr>
          <w:spacing w:val="10"/>
        </w:rPr>
        <w:t xml:space="preserve"> </w:t>
      </w:r>
      <w:r>
        <w:t>following</w:t>
      </w:r>
      <w:r>
        <w:rPr>
          <w:spacing w:val="14"/>
        </w:rPr>
        <w:t xml:space="preserve"> </w:t>
      </w:r>
      <w:r>
        <w:t>services</w:t>
      </w:r>
      <w:r>
        <w:rPr>
          <w:spacing w:val="10"/>
        </w:rPr>
        <w:t xml:space="preserve"> </w:t>
      </w:r>
      <w:r>
        <w:t>for:</w:t>
      </w:r>
      <w:r>
        <w:rPr>
          <w:spacing w:val="13"/>
        </w:rPr>
        <w:t xml:space="preserve"> </w:t>
      </w:r>
      <w:r>
        <w:rPr>
          <w:w w:val="99"/>
          <w:u w:val="single"/>
        </w:rPr>
        <w:t xml:space="preserve"> </w:t>
      </w:r>
      <w:r>
        <w:rPr>
          <w:u w:val="single"/>
        </w:rPr>
        <w:tab/>
      </w:r>
    </w:p>
    <w:p w14:paraId="03EAD137" w14:textId="28C8B037" w:rsidR="00E03697" w:rsidRDefault="001E3D32">
      <w:pPr>
        <w:pStyle w:val="BodyText"/>
        <w:spacing w:before="3"/>
        <w:rPr>
          <w:sz w:val="15"/>
        </w:rPr>
      </w:pPr>
      <w:r>
        <w:rPr>
          <w:noProof/>
          <w:lang w:bidi="ar-SA"/>
        </w:rPr>
        <mc:AlternateContent>
          <mc:Choice Requires="wps">
            <w:drawing>
              <wp:anchor distT="0" distB="0" distL="0" distR="0" simplePos="0" relativeHeight="251654144" behindDoc="1" locked="0" layoutInCell="1" allowOverlap="1" wp14:anchorId="3E32E694" wp14:editId="52DDF9E5">
                <wp:simplePos x="0" y="0"/>
                <wp:positionH relativeFrom="page">
                  <wp:posOffset>914400</wp:posOffset>
                </wp:positionH>
                <wp:positionV relativeFrom="paragraph">
                  <wp:posOffset>139065</wp:posOffset>
                </wp:positionV>
                <wp:extent cx="5914390" cy="0"/>
                <wp:effectExtent l="9525" t="8890" r="10160" b="10160"/>
                <wp:wrapTopAndBottom/>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4FC65" id="Line 1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5pt" to="537.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cF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" strokeweight=".1338mm">
                <w10:wrap type="topAndBottom" anchorx="page"/>
              </v:line>
            </w:pict>
          </mc:Fallback>
        </mc:AlternateContent>
      </w:r>
      <w:r>
        <w:rPr>
          <w:noProof/>
          <w:lang w:bidi="ar-SA"/>
        </w:rPr>
        <mc:AlternateContent>
          <mc:Choice Requires="wps">
            <w:drawing>
              <wp:anchor distT="0" distB="0" distL="0" distR="0" simplePos="0" relativeHeight="251655168" behindDoc="1" locked="0" layoutInCell="1" allowOverlap="1" wp14:anchorId="41C497B4" wp14:editId="7886BF4C">
                <wp:simplePos x="0" y="0"/>
                <wp:positionH relativeFrom="page">
                  <wp:posOffset>914400</wp:posOffset>
                </wp:positionH>
                <wp:positionV relativeFrom="paragraph">
                  <wp:posOffset>281305</wp:posOffset>
                </wp:positionV>
                <wp:extent cx="5944235" cy="0"/>
                <wp:effectExtent l="9525" t="8255" r="8890" b="10795"/>
                <wp:wrapTopAndBottom/>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24F5B" id="Line 1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2.15pt" to="540.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jN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" strokeweight=".1338mm">
                <w10:wrap type="topAndBottom" anchorx="page"/>
              </v:line>
            </w:pict>
          </mc:Fallback>
        </mc:AlternateContent>
      </w:r>
    </w:p>
    <w:p w14:paraId="6268D9F5" w14:textId="77777777" w:rsidR="00E03697" w:rsidRDefault="00E03697">
      <w:pPr>
        <w:pStyle w:val="BodyText"/>
        <w:spacing w:before="9"/>
        <w:rPr>
          <w:sz w:val="12"/>
        </w:rPr>
      </w:pPr>
    </w:p>
    <w:p w14:paraId="6B7E87EF" w14:textId="77777777" w:rsidR="00E03697" w:rsidRDefault="00E03697">
      <w:pPr>
        <w:pStyle w:val="BodyText"/>
        <w:rPr>
          <w:sz w:val="10"/>
        </w:rPr>
      </w:pPr>
    </w:p>
    <w:p w14:paraId="7031C64B" w14:textId="77777777" w:rsidR="00E03697" w:rsidRDefault="006E7F59">
      <w:pPr>
        <w:pStyle w:val="BodyText"/>
        <w:tabs>
          <w:tab w:val="left" w:pos="1300"/>
        </w:tabs>
        <w:spacing w:before="91" w:line="244" w:lineRule="auto"/>
        <w:ind w:left="100" w:right="156"/>
      </w:pPr>
      <w:r>
        <w:rPr>
          <w:b/>
        </w:rPr>
        <w:t>Services:</w:t>
      </w:r>
      <w:r>
        <w:rPr>
          <w:b/>
        </w:rPr>
        <w:tab/>
      </w:r>
      <w:r>
        <w:t>Subconsultant shall perform specific services as specified in the Attached Scope of Work at the Authorized Project Budget as directed by the</w:t>
      </w:r>
      <w:r>
        <w:rPr>
          <w:spacing w:val="6"/>
        </w:rPr>
        <w:t xml:space="preserve"> </w:t>
      </w:r>
      <w:r>
        <w:t>Consultant.</w:t>
      </w:r>
    </w:p>
    <w:p w14:paraId="40912FCB" w14:textId="77777777" w:rsidR="00E03697" w:rsidRDefault="00E03697">
      <w:pPr>
        <w:pStyle w:val="BodyText"/>
        <w:spacing w:before="10"/>
      </w:pPr>
    </w:p>
    <w:p w14:paraId="1CE36507" w14:textId="77777777" w:rsidR="00E03697" w:rsidRDefault="006E7F59">
      <w:pPr>
        <w:tabs>
          <w:tab w:val="left" w:pos="4247"/>
          <w:tab w:val="left" w:pos="7133"/>
        </w:tabs>
        <w:spacing w:before="1"/>
        <w:ind w:left="100"/>
        <w:rPr>
          <w:i/>
          <w:sz w:val="19"/>
        </w:rPr>
      </w:pPr>
      <w:r>
        <w:rPr>
          <w:b/>
          <w:sz w:val="19"/>
        </w:rPr>
        <w:t>Time Frame</w:t>
      </w:r>
      <w:r>
        <w:rPr>
          <w:sz w:val="19"/>
        </w:rPr>
        <w:t>: This WOAM</w:t>
      </w:r>
      <w:r>
        <w:rPr>
          <w:spacing w:val="-12"/>
          <w:sz w:val="19"/>
        </w:rPr>
        <w:t xml:space="preserve"> </w:t>
      </w:r>
      <w:r>
        <w:rPr>
          <w:sz w:val="19"/>
        </w:rPr>
        <w:t>commences</w:t>
      </w:r>
      <w:r>
        <w:rPr>
          <w:spacing w:val="-3"/>
          <w:sz w:val="19"/>
        </w:rPr>
        <w:t xml:space="preserve"> </w:t>
      </w:r>
      <w:r>
        <w:rPr>
          <w:sz w:val="19"/>
        </w:rPr>
        <w:t>on</w:t>
      </w:r>
      <w:r>
        <w:rPr>
          <w:sz w:val="19"/>
          <w:u w:val="single"/>
        </w:rPr>
        <w:t xml:space="preserve"> </w:t>
      </w:r>
      <w:r>
        <w:rPr>
          <w:sz w:val="19"/>
          <w:u w:val="single"/>
        </w:rPr>
        <w:tab/>
      </w:r>
      <w:r>
        <w:rPr>
          <w:sz w:val="19"/>
        </w:rPr>
        <w:t>and</w:t>
      </w:r>
      <w:r>
        <w:rPr>
          <w:spacing w:val="2"/>
          <w:sz w:val="19"/>
        </w:rPr>
        <w:t xml:space="preserve"> </w:t>
      </w:r>
      <w:r>
        <w:rPr>
          <w:sz w:val="19"/>
        </w:rPr>
        <w:t>terminates</w:t>
      </w:r>
      <w:r>
        <w:rPr>
          <w:spacing w:val="-1"/>
          <w:sz w:val="19"/>
        </w:rPr>
        <w:t xml:space="preserve"> </w:t>
      </w:r>
      <w:r>
        <w:rPr>
          <w:sz w:val="19"/>
        </w:rPr>
        <w:t>on</w:t>
      </w:r>
      <w:r>
        <w:rPr>
          <w:sz w:val="19"/>
          <w:u w:val="single"/>
        </w:rPr>
        <w:t xml:space="preserve"> </w:t>
      </w:r>
      <w:r>
        <w:rPr>
          <w:sz w:val="19"/>
          <w:u w:val="single"/>
        </w:rPr>
        <w:tab/>
      </w:r>
      <w:r>
        <w:rPr>
          <w:i/>
          <w:sz w:val="19"/>
        </w:rPr>
        <w:t>{Adjust as</w:t>
      </w:r>
      <w:r>
        <w:rPr>
          <w:i/>
          <w:spacing w:val="2"/>
          <w:sz w:val="19"/>
        </w:rPr>
        <w:t xml:space="preserve"> </w:t>
      </w:r>
      <w:r>
        <w:rPr>
          <w:i/>
          <w:sz w:val="19"/>
        </w:rPr>
        <w:t>necessary}.</w:t>
      </w:r>
    </w:p>
    <w:p w14:paraId="5AA76EB2" w14:textId="77777777" w:rsidR="00E03697" w:rsidRDefault="00E03697">
      <w:pPr>
        <w:pStyle w:val="BodyText"/>
        <w:spacing w:before="2"/>
        <w:rPr>
          <w:i/>
          <w:sz w:val="20"/>
        </w:rPr>
      </w:pPr>
    </w:p>
    <w:p w14:paraId="644E827F" w14:textId="77777777" w:rsidR="00E03697" w:rsidRDefault="006E7F59">
      <w:pPr>
        <w:pStyle w:val="Heading1"/>
        <w:ind w:left="100"/>
      </w:pPr>
      <w:r>
        <w:t>Key Subconsultant Staff:</w:t>
      </w:r>
    </w:p>
    <w:p w14:paraId="32F12831" w14:textId="34D779D0" w:rsidR="00E03697" w:rsidRDefault="001E3D32">
      <w:pPr>
        <w:pStyle w:val="BodyText"/>
        <w:spacing w:before="2"/>
        <w:rPr>
          <w:b/>
          <w:sz w:val="15"/>
        </w:rPr>
      </w:pPr>
      <w:r>
        <w:rPr>
          <w:noProof/>
          <w:lang w:bidi="ar-SA"/>
        </w:rPr>
        <mc:AlternateContent>
          <mc:Choice Requires="wps">
            <w:drawing>
              <wp:anchor distT="0" distB="0" distL="0" distR="0" simplePos="0" relativeHeight="251656192" behindDoc="1" locked="0" layoutInCell="1" allowOverlap="1" wp14:anchorId="2DFCA95C" wp14:editId="47020DC8">
                <wp:simplePos x="0" y="0"/>
                <wp:positionH relativeFrom="page">
                  <wp:posOffset>914400</wp:posOffset>
                </wp:positionH>
                <wp:positionV relativeFrom="paragraph">
                  <wp:posOffset>137795</wp:posOffset>
                </wp:positionV>
                <wp:extent cx="4084320" cy="0"/>
                <wp:effectExtent l="9525" t="10160" r="11430" b="8890"/>
                <wp:wrapTopAndBottom/>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432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70FF6" id="Line 1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393.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" strokeweight=".1338mm">
                <w10:wrap type="topAndBottom" anchorx="page"/>
              </v:line>
            </w:pict>
          </mc:Fallback>
        </mc:AlternateContent>
      </w:r>
      <w:r>
        <w:rPr>
          <w:noProof/>
          <w:lang w:bidi="ar-SA"/>
        </w:rPr>
        <mc:AlternateContent>
          <mc:Choice Requires="wps">
            <w:drawing>
              <wp:anchor distT="0" distB="0" distL="0" distR="0" simplePos="0" relativeHeight="251657216" behindDoc="1" locked="0" layoutInCell="1" allowOverlap="1" wp14:anchorId="50FA0783" wp14:editId="0D0235F0">
                <wp:simplePos x="0" y="0"/>
                <wp:positionH relativeFrom="page">
                  <wp:posOffset>914400</wp:posOffset>
                </wp:positionH>
                <wp:positionV relativeFrom="paragraph">
                  <wp:posOffset>280035</wp:posOffset>
                </wp:positionV>
                <wp:extent cx="4084955" cy="0"/>
                <wp:effectExtent l="9525" t="9525" r="10795" b="9525"/>
                <wp:wrapTopAndBottom/>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495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62971" id="Line 9"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2.05pt" to="393.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oY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" strokeweight=".1338mm">
                <w10:wrap type="topAndBottom" anchorx="page"/>
              </v:line>
            </w:pict>
          </mc:Fallback>
        </mc:AlternateContent>
      </w:r>
    </w:p>
    <w:p w14:paraId="689FA269" w14:textId="77777777" w:rsidR="00E03697" w:rsidRDefault="00E03697">
      <w:pPr>
        <w:pStyle w:val="BodyText"/>
        <w:spacing w:before="9"/>
        <w:rPr>
          <w:b/>
          <w:sz w:val="12"/>
        </w:rPr>
      </w:pPr>
    </w:p>
    <w:p w14:paraId="4F268257" w14:textId="77777777" w:rsidR="00E03697" w:rsidRDefault="00E03697">
      <w:pPr>
        <w:pStyle w:val="BodyText"/>
        <w:spacing w:before="8"/>
        <w:rPr>
          <w:b/>
          <w:sz w:val="9"/>
        </w:rPr>
      </w:pPr>
    </w:p>
    <w:p w14:paraId="13632889" w14:textId="77777777" w:rsidR="00E03697" w:rsidRDefault="006E7F59">
      <w:pPr>
        <w:spacing w:before="92"/>
        <w:ind w:left="100"/>
        <w:rPr>
          <w:b/>
          <w:sz w:val="19"/>
        </w:rPr>
      </w:pPr>
      <w:r>
        <w:rPr>
          <w:b/>
          <w:sz w:val="19"/>
        </w:rPr>
        <w:t>Maximum Work Order Hours &amp;</w:t>
      </w:r>
      <w:r>
        <w:rPr>
          <w:b/>
          <w:spacing w:val="-15"/>
          <w:sz w:val="19"/>
        </w:rPr>
        <w:t xml:space="preserve"> </w:t>
      </w:r>
      <w:r>
        <w:rPr>
          <w:b/>
          <w:sz w:val="19"/>
        </w:rPr>
        <w:t>Costs:</w:t>
      </w:r>
    </w:p>
    <w:p w14:paraId="5E16DCF2" w14:textId="77777777" w:rsidR="00E03697" w:rsidRDefault="006E7F59">
      <w:pPr>
        <w:spacing w:before="2"/>
        <w:ind w:left="100"/>
        <w:rPr>
          <w:i/>
          <w:sz w:val="19"/>
        </w:rPr>
      </w:pPr>
      <w:r>
        <w:rPr>
          <w:i/>
          <w:sz w:val="19"/>
        </w:rPr>
        <w:t>{Adjust as necessary for each</w:t>
      </w:r>
      <w:r>
        <w:rPr>
          <w:i/>
          <w:spacing w:val="-4"/>
          <w:sz w:val="19"/>
        </w:rPr>
        <w:t xml:space="preserve"> </w:t>
      </w:r>
      <w:r>
        <w:rPr>
          <w:i/>
          <w:sz w:val="19"/>
        </w:rPr>
        <w:t>assignment}</w:t>
      </w:r>
    </w:p>
    <w:p w14:paraId="2E270D34" w14:textId="77777777" w:rsidR="00E03697" w:rsidRDefault="006E7F59">
      <w:pPr>
        <w:pStyle w:val="BodyText"/>
        <w:tabs>
          <w:tab w:val="left" w:pos="3078"/>
          <w:tab w:val="left" w:pos="4467"/>
        </w:tabs>
        <w:spacing w:before="5"/>
        <w:ind w:left="100"/>
      </w:pPr>
      <w:r>
        <w:t>This WOAM is for a</w:t>
      </w:r>
      <w:r>
        <w:rPr>
          <w:spacing w:val="-11"/>
        </w:rPr>
        <w:t xml:space="preserve"> </w:t>
      </w:r>
      <w:r>
        <w:t>maximum</w:t>
      </w:r>
      <w:r>
        <w:rPr>
          <w:spacing w:val="-3"/>
        </w:rPr>
        <w:t xml:space="preserve"> </w:t>
      </w:r>
      <w:r>
        <w:t>of</w:t>
      </w:r>
      <w:r>
        <w:rPr>
          <w:u w:val="single"/>
        </w:rPr>
        <w:t xml:space="preserve"> </w:t>
      </w:r>
      <w:r>
        <w:rPr>
          <w:u w:val="single"/>
        </w:rPr>
        <w:tab/>
      </w:r>
      <w:r>
        <w:t>labor</w:t>
      </w:r>
      <w:r>
        <w:rPr>
          <w:spacing w:val="-1"/>
        </w:rPr>
        <w:t xml:space="preserve"> </w:t>
      </w:r>
      <w:r>
        <w:t>hours,</w:t>
      </w:r>
      <w:r>
        <w:rPr>
          <w:u w:val="single"/>
        </w:rPr>
        <w:t xml:space="preserve"> </w:t>
      </w:r>
      <w:r>
        <w:rPr>
          <w:u w:val="single"/>
        </w:rPr>
        <w:tab/>
      </w:r>
      <w:r>
        <w:t>dollars including all labor, material, other direct cost and</w:t>
      </w:r>
      <w:r>
        <w:rPr>
          <w:spacing w:val="-7"/>
        </w:rPr>
        <w:t xml:space="preserve"> </w:t>
      </w:r>
      <w:r>
        <w:t>fees.</w:t>
      </w:r>
    </w:p>
    <w:p w14:paraId="2B323CD6" w14:textId="77777777" w:rsidR="00E03697" w:rsidRDefault="00E03697">
      <w:pPr>
        <w:pStyle w:val="BodyText"/>
        <w:spacing w:before="9"/>
      </w:pPr>
    </w:p>
    <w:p w14:paraId="4154B961" w14:textId="77777777" w:rsidR="00E03697" w:rsidRDefault="006E7F59">
      <w:pPr>
        <w:pStyle w:val="BodyText"/>
        <w:tabs>
          <w:tab w:val="left" w:pos="6544"/>
        </w:tabs>
        <w:spacing w:line="244" w:lineRule="auto"/>
        <w:ind w:left="100" w:right="158"/>
      </w:pPr>
      <w:r>
        <w:t>See</w:t>
      </w:r>
      <w:r>
        <w:rPr>
          <w:spacing w:val="13"/>
        </w:rPr>
        <w:t xml:space="preserve"> </w:t>
      </w:r>
      <w:r>
        <w:t>attached</w:t>
      </w:r>
      <w:r>
        <w:rPr>
          <w:spacing w:val="14"/>
        </w:rPr>
        <w:t xml:space="preserve"> </w:t>
      </w:r>
      <w:r>
        <w:t>individual</w:t>
      </w:r>
      <w:r>
        <w:rPr>
          <w:spacing w:val="13"/>
        </w:rPr>
        <w:t xml:space="preserve"> </w:t>
      </w:r>
      <w:r>
        <w:t>Cost</w:t>
      </w:r>
      <w:r>
        <w:rPr>
          <w:spacing w:val="13"/>
        </w:rPr>
        <w:t xml:space="preserve"> </w:t>
      </w:r>
      <w:r>
        <w:t>Breakdown</w:t>
      </w:r>
      <w:r>
        <w:rPr>
          <w:spacing w:val="14"/>
        </w:rPr>
        <w:t xml:space="preserve"> </w:t>
      </w:r>
      <w:r>
        <w:t>Sheets</w:t>
      </w:r>
      <w:r>
        <w:rPr>
          <w:spacing w:val="14"/>
        </w:rPr>
        <w:t xml:space="preserve"> </w:t>
      </w:r>
      <w:r>
        <w:t>referenced</w:t>
      </w:r>
      <w:r>
        <w:rPr>
          <w:spacing w:val="14"/>
        </w:rPr>
        <w:t xml:space="preserve"> </w:t>
      </w:r>
      <w:r>
        <w:t>as</w:t>
      </w:r>
      <w:r>
        <w:rPr>
          <w:spacing w:val="14"/>
        </w:rPr>
        <w:t xml:space="preserve"> </w:t>
      </w:r>
      <w:r>
        <w:t>sheets</w:t>
      </w:r>
      <w:r>
        <w:rPr>
          <w:u w:val="single"/>
        </w:rPr>
        <w:t xml:space="preserve"> </w:t>
      </w:r>
      <w:r>
        <w:rPr>
          <w:u w:val="single"/>
        </w:rPr>
        <w:tab/>
      </w:r>
      <w:r>
        <w:t>. Work hours are not to be expended without prior written approval from the Work Order</w:t>
      </w:r>
      <w:r>
        <w:rPr>
          <w:spacing w:val="-7"/>
        </w:rPr>
        <w:t xml:space="preserve"> </w:t>
      </w:r>
      <w:r>
        <w:t>Manager.</w:t>
      </w:r>
    </w:p>
    <w:p w14:paraId="6A589DB2" w14:textId="77777777" w:rsidR="00E03697" w:rsidRDefault="00E03697">
      <w:pPr>
        <w:pStyle w:val="BodyText"/>
        <w:spacing w:before="11"/>
      </w:pPr>
    </w:p>
    <w:p w14:paraId="64A69F3C" w14:textId="77777777" w:rsidR="00E03697" w:rsidRDefault="006E7F59">
      <w:pPr>
        <w:pStyle w:val="Heading1"/>
        <w:ind w:left="100"/>
      </w:pPr>
      <w:r>
        <w:t>Maximum Cumulative Work Order Hours and Costs.</w:t>
      </w:r>
    </w:p>
    <w:p w14:paraId="6737BE60" w14:textId="77777777" w:rsidR="00E03697" w:rsidRDefault="00E03697">
      <w:pPr>
        <w:pStyle w:val="BodyText"/>
        <w:spacing w:before="7"/>
        <w:rPr>
          <w:b/>
        </w:rPr>
      </w:pPr>
    </w:p>
    <w:p w14:paraId="608F5332" w14:textId="77777777" w:rsidR="00E03697" w:rsidRDefault="006E7F59">
      <w:pPr>
        <w:pStyle w:val="BodyText"/>
        <w:tabs>
          <w:tab w:val="left" w:pos="2143"/>
          <w:tab w:val="left" w:pos="3700"/>
          <w:tab w:val="left" w:pos="6464"/>
        </w:tabs>
        <w:ind w:left="702"/>
      </w:pPr>
      <w:r>
        <w:rPr>
          <w:u w:val="single"/>
        </w:rPr>
        <w:t>Project</w:t>
      </w:r>
      <w:r>
        <w:rPr>
          <w:spacing w:val="-1"/>
          <w:u w:val="single"/>
        </w:rPr>
        <w:t xml:space="preserve"> </w:t>
      </w:r>
      <w:r>
        <w:rPr>
          <w:u w:val="single"/>
        </w:rPr>
        <w:t>No.</w:t>
      </w:r>
      <w:r>
        <w:tab/>
      </w:r>
      <w:r>
        <w:rPr>
          <w:u w:val="single"/>
        </w:rPr>
        <w:t>Modification</w:t>
      </w:r>
      <w:r>
        <w:rPr>
          <w:spacing w:val="1"/>
          <w:u w:val="single"/>
        </w:rPr>
        <w:t xml:space="preserve"> </w:t>
      </w:r>
      <w:r>
        <w:rPr>
          <w:u w:val="single"/>
        </w:rPr>
        <w:t>No.</w:t>
      </w:r>
      <w:r>
        <w:tab/>
      </w:r>
      <w:r>
        <w:rPr>
          <w:u w:val="single"/>
        </w:rPr>
        <w:t>Max.</w:t>
      </w:r>
      <w:r>
        <w:rPr>
          <w:spacing w:val="-1"/>
          <w:u w:val="single"/>
        </w:rPr>
        <w:t xml:space="preserve"> </w:t>
      </w:r>
      <w:r>
        <w:rPr>
          <w:u w:val="single"/>
        </w:rPr>
        <w:t>Hours</w:t>
      </w:r>
      <w:r>
        <w:tab/>
      </w:r>
      <w:r>
        <w:rPr>
          <w:u w:val="single"/>
        </w:rPr>
        <w:t>Max.</w:t>
      </w:r>
      <w:r>
        <w:rPr>
          <w:spacing w:val="-1"/>
          <w:u w:val="single"/>
        </w:rPr>
        <w:t xml:space="preserve"> </w:t>
      </w:r>
      <w:r>
        <w:rPr>
          <w:u w:val="single"/>
        </w:rPr>
        <w:t>Dollars</w:t>
      </w:r>
    </w:p>
    <w:p w14:paraId="75779BB3" w14:textId="77777777" w:rsidR="00E03697" w:rsidRDefault="00E03697">
      <w:pPr>
        <w:pStyle w:val="BodyText"/>
        <w:rPr>
          <w:sz w:val="20"/>
        </w:rPr>
      </w:pPr>
    </w:p>
    <w:p w14:paraId="089D0982" w14:textId="77777777" w:rsidR="00E03697" w:rsidRDefault="00E03697">
      <w:pPr>
        <w:pStyle w:val="BodyText"/>
        <w:rPr>
          <w:sz w:val="20"/>
        </w:rPr>
      </w:pPr>
    </w:p>
    <w:p w14:paraId="0B826DDD" w14:textId="77777777" w:rsidR="00E03697" w:rsidRDefault="006E7F59">
      <w:pPr>
        <w:pStyle w:val="BodyText"/>
        <w:tabs>
          <w:tab w:val="left" w:pos="5431"/>
          <w:tab w:val="left" w:pos="5743"/>
          <w:tab w:val="left" w:pos="6464"/>
          <w:tab w:val="left" w:pos="9344"/>
        </w:tabs>
        <w:spacing w:before="35" w:line="446" w:lineRule="exact"/>
        <w:ind w:left="100" w:right="153" w:firstLine="3482"/>
      </w:pPr>
      <w:r>
        <w:t>Cumulative</w:t>
      </w:r>
      <w:r>
        <w:rPr>
          <w:spacing w:val="-6"/>
        </w:rPr>
        <w:t xml:space="preserve"> </w:t>
      </w:r>
      <w:r>
        <w:t>Total</w:t>
      </w:r>
      <w:r>
        <w:rPr>
          <w:spacing w:val="-4"/>
        </w:rPr>
        <w:t xml:space="preserve"> </w:t>
      </w:r>
      <w:r>
        <w:t>Hours</w:t>
      </w:r>
      <w:r>
        <w:tab/>
      </w:r>
      <w:r>
        <w:tab/>
      </w:r>
      <w:proofErr w:type="gramStart"/>
      <w:r>
        <w:t xml:space="preserve">= </w:t>
      </w:r>
      <w:r>
        <w:rPr>
          <w:spacing w:val="1"/>
        </w:rPr>
        <w:t xml:space="preserve"> </w:t>
      </w:r>
      <w:r>
        <w:t>0</w:t>
      </w:r>
      <w:proofErr w:type="gramEnd"/>
      <w:r>
        <w:tab/>
        <w:t>Cumulative</w:t>
      </w:r>
      <w:r>
        <w:rPr>
          <w:spacing w:val="-4"/>
        </w:rPr>
        <w:t xml:space="preserve"> </w:t>
      </w:r>
      <w:r>
        <w:t>Total</w:t>
      </w:r>
      <w:r>
        <w:rPr>
          <w:spacing w:val="-3"/>
        </w:rPr>
        <w:t xml:space="preserve"> </w:t>
      </w:r>
      <w:r>
        <w:t>Compensation</w:t>
      </w:r>
      <w:r>
        <w:tab/>
      </w:r>
      <w:r>
        <w:rPr>
          <w:spacing w:val="-44"/>
        </w:rPr>
        <w:t xml:space="preserve">$0 </w:t>
      </w:r>
      <w:r>
        <w:t>The Cumulative Total Hours for all Work Orders to</w:t>
      </w:r>
      <w:r>
        <w:rPr>
          <w:spacing w:val="-17"/>
        </w:rPr>
        <w:t xml:space="preserve"> </w:t>
      </w:r>
      <w:r>
        <w:t>date</w:t>
      </w:r>
      <w:r>
        <w:rPr>
          <w:spacing w:val="-2"/>
        </w:rPr>
        <w:t xml:space="preserve"> </w:t>
      </w:r>
      <w:r>
        <w:t>is</w:t>
      </w:r>
      <w:r>
        <w:rPr>
          <w:u w:val="single"/>
        </w:rPr>
        <w:t xml:space="preserve"> </w:t>
      </w:r>
      <w:r>
        <w:rPr>
          <w:u w:val="single"/>
        </w:rPr>
        <w:tab/>
      </w:r>
      <w:r>
        <w:t>hours.</w:t>
      </w:r>
    </w:p>
    <w:p w14:paraId="25BD5C27" w14:textId="77777777" w:rsidR="00E03697" w:rsidRDefault="006E7F59">
      <w:pPr>
        <w:pStyle w:val="BodyText"/>
        <w:tabs>
          <w:tab w:val="left" w:pos="6266"/>
        </w:tabs>
        <w:spacing w:line="175" w:lineRule="exact"/>
        <w:ind w:left="100"/>
      </w:pPr>
      <w:r>
        <w:t>The Cumulative Total Compensation for all Work Orders to date is</w:t>
      </w:r>
      <w:r>
        <w:rPr>
          <w:spacing w:val="-15"/>
        </w:rPr>
        <w:t xml:space="preserve"> </w:t>
      </w:r>
      <w:r>
        <w:t>$</w:t>
      </w:r>
      <w:r>
        <w:rPr>
          <w:spacing w:val="-1"/>
        </w:rPr>
        <w:t xml:space="preserve"> </w:t>
      </w:r>
      <w:r>
        <w:t>_</w:t>
      </w:r>
      <w:r>
        <w:rPr>
          <w:u w:val="single"/>
        </w:rPr>
        <w:t xml:space="preserve"> </w:t>
      </w:r>
      <w:r>
        <w:rPr>
          <w:u w:val="single"/>
        </w:rPr>
        <w:tab/>
      </w:r>
      <w:r>
        <w:t>.</w:t>
      </w:r>
    </w:p>
    <w:p w14:paraId="6C8505BA" w14:textId="77777777" w:rsidR="00E03697" w:rsidRDefault="00E03697">
      <w:pPr>
        <w:pStyle w:val="BodyText"/>
        <w:spacing w:before="9"/>
      </w:pPr>
    </w:p>
    <w:p w14:paraId="4639AE4D" w14:textId="77777777" w:rsidR="00E03697" w:rsidRDefault="006E7F59">
      <w:pPr>
        <w:pStyle w:val="BodyText"/>
        <w:ind w:left="100"/>
      </w:pPr>
      <w:r>
        <w:t>The aforementioned Cumulative Total Work Hours and Dollars must be stated on the monthly invoices.</w:t>
      </w:r>
    </w:p>
    <w:p w14:paraId="2DE09205" w14:textId="77777777" w:rsidR="00E03697" w:rsidRDefault="00E03697">
      <w:pPr>
        <w:pStyle w:val="BodyText"/>
        <w:spacing w:before="4"/>
        <w:rPr>
          <w:sz w:val="20"/>
        </w:rPr>
      </w:pPr>
    </w:p>
    <w:p w14:paraId="1B4E9FB0" w14:textId="77777777" w:rsidR="00E03697" w:rsidRDefault="006E7F59">
      <w:pPr>
        <w:pStyle w:val="Heading1"/>
        <w:ind w:left="100"/>
      </w:pPr>
      <w:r>
        <w:t>All Subconsultants shall:</w:t>
      </w:r>
    </w:p>
    <w:p w14:paraId="3250DC8F" w14:textId="77777777" w:rsidR="00E03697" w:rsidRDefault="00E03697">
      <w:pPr>
        <w:pStyle w:val="BodyText"/>
        <w:spacing w:before="7"/>
        <w:rPr>
          <w:b/>
        </w:rPr>
      </w:pPr>
    </w:p>
    <w:p w14:paraId="632A2793" w14:textId="77777777" w:rsidR="00E03697" w:rsidRDefault="006E7F59" w:rsidP="002E370F">
      <w:pPr>
        <w:pStyle w:val="ListParagraph"/>
        <w:numPr>
          <w:ilvl w:val="2"/>
          <w:numId w:val="1"/>
        </w:numPr>
        <w:tabs>
          <w:tab w:val="left" w:pos="1300"/>
          <w:tab w:val="left" w:pos="1301"/>
          <w:tab w:val="left" w:pos="5766"/>
        </w:tabs>
        <w:spacing w:line="244" w:lineRule="auto"/>
        <w:ind w:right="161" w:firstLine="602"/>
        <w:rPr>
          <w:sz w:val="19"/>
        </w:rPr>
      </w:pPr>
      <w:r>
        <w:rPr>
          <w:sz w:val="19"/>
        </w:rPr>
        <w:t>Fax/Email a draft copy of the monthly invoice</w:t>
      </w:r>
      <w:r>
        <w:rPr>
          <w:spacing w:val="32"/>
          <w:sz w:val="19"/>
        </w:rPr>
        <w:t xml:space="preserve"> </w:t>
      </w:r>
      <w:r>
        <w:rPr>
          <w:sz w:val="19"/>
        </w:rPr>
        <w:t>by</w:t>
      </w:r>
      <w:r>
        <w:rPr>
          <w:spacing w:val="-3"/>
          <w:sz w:val="19"/>
        </w:rPr>
        <w:t xml:space="preserve"> </w:t>
      </w:r>
      <w:r>
        <w:rPr>
          <w:sz w:val="19"/>
        </w:rPr>
        <w:t>the</w:t>
      </w:r>
      <w:r>
        <w:rPr>
          <w:sz w:val="19"/>
          <w:u w:val="single"/>
        </w:rPr>
        <w:t xml:space="preserve"> </w:t>
      </w:r>
      <w:r>
        <w:rPr>
          <w:sz w:val="19"/>
          <w:u w:val="single"/>
        </w:rPr>
        <w:tab/>
      </w:r>
      <w:r>
        <w:rPr>
          <w:sz w:val="19"/>
        </w:rPr>
        <w:t>working day of the month following the invoice period</w:t>
      </w:r>
      <w:r>
        <w:rPr>
          <w:spacing w:val="1"/>
          <w:sz w:val="19"/>
        </w:rPr>
        <w:t xml:space="preserve"> </w:t>
      </w:r>
      <w:r>
        <w:rPr>
          <w:sz w:val="19"/>
        </w:rPr>
        <w:t>to:</w:t>
      </w:r>
    </w:p>
    <w:p w14:paraId="633D1322" w14:textId="77777777" w:rsidR="00E03697" w:rsidRDefault="00E03697">
      <w:pPr>
        <w:pStyle w:val="BodyText"/>
        <w:spacing w:before="5"/>
      </w:pPr>
    </w:p>
    <w:p w14:paraId="3913EC4C" w14:textId="77777777" w:rsidR="00E03697" w:rsidRDefault="006E7F59">
      <w:pPr>
        <w:pStyle w:val="BodyText"/>
        <w:tabs>
          <w:tab w:val="left" w:pos="7919"/>
        </w:tabs>
        <w:ind w:left="702"/>
      </w:pPr>
      <w:r>
        <w:t>The GFI Work Order</w:t>
      </w:r>
      <w:r>
        <w:rPr>
          <w:spacing w:val="-26"/>
        </w:rPr>
        <w:t xml:space="preserve"> </w:t>
      </w:r>
      <w:r>
        <w:t>Manager</w:t>
      </w:r>
      <w:r>
        <w:rPr>
          <w:spacing w:val="-1"/>
        </w:rPr>
        <w:t xml:space="preserve"> </w:t>
      </w:r>
      <w:r>
        <w:rPr>
          <w:w w:val="99"/>
          <w:u w:val="single"/>
        </w:rPr>
        <w:t xml:space="preserve"> </w:t>
      </w:r>
      <w:r>
        <w:rPr>
          <w:u w:val="single"/>
        </w:rPr>
        <w:tab/>
      </w:r>
    </w:p>
    <w:p w14:paraId="4C5CFD7E" w14:textId="77777777" w:rsidR="00E03697" w:rsidRDefault="00E03697">
      <w:pPr>
        <w:pStyle w:val="BodyText"/>
        <w:rPr>
          <w:sz w:val="20"/>
        </w:rPr>
      </w:pPr>
    </w:p>
    <w:p w14:paraId="2675BB78" w14:textId="77777777" w:rsidR="00E03697" w:rsidRDefault="00E03697">
      <w:pPr>
        <w:pStyle w:val="BodyText"/>
        <w:spacing w:before="3"/>
      </w:pPr>
    </w:p>
    <w:p w14:paraId="0DA5A544" w14:textId="77777777" w:rsidR="00E03697" w:rsidRDefault="006E7F59" w:rsidP="002E370F">
      <w:pPr>
        <w:pStyle w:val="ListParagraph"/>
        <w:numPr>
          <w:ilvl w:val="2"/>
          <w:numId w:val="1"/>
        </w:numPr>
        <w:tabs>
          <w:tab w:val="left" w:pos="1301"/>
        </w:tabs>
        <w:spacing w:line="244" w:lineRule="auto"/>
        <w:ind w:right="159" w:firstLine="602"/>
        <w:rPr>
          <w:sz w:val="19"/>
        </w:rPr>
      </w:pPr>
      <w:r>
        <w:rPr>
          <w:sz w:val="19"/>
        </w:rPr>
        <w:t>Include with the final monthly invoice all supporting documentation including a Daily Work Log which identifies the individual, job number, project title, hours worked, date work performed and a brief description of the work performed.</w:t>
      </w:r>
    </w:p>
    <w:p w14:paraId="26C1DDCC" w14:textId="77777777" w:rsidR="00E03697" w:rsidRDefault="00E03697">
      <w:pPr>
        <w:spacing w:line="244" w:lineRule="auto"/>
        <w:jc w:val="both"/>
        <w:rPr>
          <w:sz w:val="19"/>
        </w:rPr>
        <w:sectPr w:rsidR="00E03697">
          <w:pgSz w:w="12240" w:h="15840"/>
          <w:pgMar w:top="1380" w:right="1280" w:bottom="1480" w:left="1340" w:header="0" w:footer="1294" w:gutter="0"/>
          <w:cols w:space="720"/>
        </w:sectPr>
      </w:pPr>
    </w:p>
    <w:p w14:paraId="48599AB0" w14:textId="77777777" w:rsidR="00E03697" w:rsidRDefault="006E7F59">
      <w:pPr>
        <w:pStyle w:val="Heading1"/>
        <w:spacing w:before="92"/>
        <w:ind w:left="100"/>
      </w:pPr>
      <w:r>
        <w:lastRenderedPageBreak/>
        <w:t>Invoicing Reference:</w:t>
      </w:r>
    </w:p>
    <w:p w14:paraId="309026D5" w14:textId="77777777" w:rsidR="00E03697" w:rsidRDefault="00E03697">
      <w:pPr>
        <w:pStyle w:val="BodyText"/>
        <w:spacing w:before="7"/>
        <w:rPr>
          <w:b/>
        </w:rPr>
      </w:pPr>
    </w:p>
    <w:p w14:paraId="252E8B81" w14:textId="77777777" w:rsidR="00E03697" w:rsidRDefault="006E7F59">
      <w:pPr>
        <w:pStyle w:val="BodyText"/>
        <w:ind w:left="702"/>
      </w:pPr>
      <w:r>
        <w:t>Identify all monthly invoices by Project Number and Task or Phase as applicable:</w:t>
      </w:r>
    </w:p>
    <w:p w14:paraId="05AA8A57" w14:textId="3BC21664" w:rsidR="00E03697" w:rsidRDefault="001E3D32">
      <w:pPr>
        <w:pStyle w:val="BodyText"/>
        <w:spacing w:before="2"/>
        <w:rPr>
          <w:sz w:val="15"/>
        </w:rPr>
      </w:pPr>
      <w:r>
        <w:rPr>
          <w:noProof/>
          <w:lang w:bidi="ar-SA"/>
        </w:rPr>
        <mc:AlternateContent>
          <mc:Choice Requires="wps">
            <w:drawing>
              <wp:anchor distT="0" distB="0" distL="0" distR="0" simplePos="0" relativeHeight="251658240" behindDoc="1" locked="0" layoutInCell="1" allowOverlap="1" wp14:anchorId="22FF054F" wp14:editId="1CC48F81">
                <wp:simplePos x="0" y="0"/>
                <wp:positionH relativeFrom="page">
                  <wp:posOffset>1676400</wp:posOffset>
                </wp:positionH>
                <wp:positionV relativeFrom="paragraph">
                  <wp:posOffset>139700</wp:posOffset>
                </wp:positionV>
                <wp:extent cx="2194560" cy="0"/>
                <wp:effectExtent l="9525" t="8890" r="5715" b="10160"/>
                <wp:wrapTopAndBottom/>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75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CE7C7" id="Line 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pt,11pt" to="304.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ub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" strokeweight=".21069mm">
                <w10:wrap type="topAndBottom" anchorx="page"/>
              </v:line>
            </w:pict>
          </mc:Fallback>
        </mc:AlternateContent>
      </w:r>
    </w:p>
    <w:p w14:paraId="7A89E11A" w14:textId="77777777" w:rsidR="00E03697" w:rsidRDefault="006E7F59">
      <w:pPr>
        <w:pStyle w:val="BodyText"/>
        <w:spacing w:line="190" w:lineRule="exact"/>
        <w:ind w:left="1300"/>
      </w:pPr>
      <w:r>
        <w:t>Gannett Fleming Project/Job Number- Task/Phase</w:t>
      </w:r>
    </w:p>
    <w:p w14:paraId="168D96D0" w14:textId="77777777" w:rsidR="00E03697" w:rsidRDefault="00E03697">
      <w:pPr>
        <w:pStyle w:val="BodyText"/>
        <w:rPr>
          <w:sz w:val="20"/>
        </w:rPr>
      </w:pPr>
    </w:p>
    <w:p w14:paraId="50DF607C" w14:textId="77777777" w:rsidR="00E03697" w:rsidRDefault="00E03697">
      <w:pPr>
        <w:pStyle w:val="BodyText"/>
        <w:rPr>
          <w:sz w:val="20"/>
        </w:rPr>
      </w:pPr>
    </w:p>
    <w:p w14:paraId="2485545C" w14:textId="77777777" w:rsidR="00E03697" w:rsidRDefault="00E03697">
      <w:pPr>
        <w:pStyle w:val="BodyText"/>
        <w:spacing w:before="7"/>
        <w:rPr>
          <w:sz w:val="18"/>
        </w:rPr>
      </w:pPr>
    </w:p>
    <w:p w14:paraId="2A0202B3" w14:textId="77777777" w:rsidR="00E03697" w:rsidRDefault="006E7F59">
      <w:pPr>
        <w:pStyle w:val="BodyText"/>
        <w:ind w:left="702"/>
      </w:pPr>
      <w:r>
        <w:t>Send monthly invoices to:</w:t>
      </w:r>
    </w:p>
    <w:p w14:paraId="2A2E4620" w14:textId="77777777" w:rsidR="00E03697" w:rsidRDefault="00E03697">
      <w:pPr>
        <w:pStyle w:val="BodyText"/>
        <w:rPr>
          <w:sz w:val="20"/>
        </w:rPr>
      </w:pPr>
    </w:p>
    <w:p w14:paraId="4C44FCD6" w14:textId="518AACEF" w:rsidR="00E03697" w:rsidRDefault="001E3D32">
      <w:pPr>
        <w:pStyle w:val="BodyText"/>
        <w:spacing w:before="8"/>
        <w:rPr>
          <w:sz w:val="14"/>
        </w:rPr>
      </w:pPr>
      <w:r>
        <w:rPr>
          <w:noProof/>
          <w:lang w:bidi="ar-SA"/>
        </w:rPr>
        <mc:AlternateContent>
          <mc:Choice Requires="wps">
            <w:drawing>
              <wp:anchor distT="0" distB="0" distL="0" distR="0" simplePos="0" relativeHeight="251659264" behindDoc="1" locked="0" layoutInCell="1" allowOverlap="1" wp14:anchorId="2C7B5D93" wp14:editId="1C5705EA">
                <wp:simplePos x="0" y="0"/>
                <wp:positionH relativeFrom="page">
                  <wp:posOffset>1676400</wp:posOffset>
                </wp:positionH>
                <wp:positionV relativeFrom="paragraph">
                  <wp:posOffset>135255</wp:posOffset>
                </wp:positionV>
                <wp:extent cx="2195195" cy="0"/>
                <wp:effectExtent l="9525" t="8890" r="5080" b="1016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FF141" id="Line 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pt,10.65pt" to="304.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" strokeweight=".1338mm">
                <w10:wrap type="topAndBottom" anchorx="page"/>
              </v:line>
            </w:pict>
          </mc:Fallback>
        </mc:AlternateContent>
      </w:r>
    </w:p>
    <w:p w14:paraId="0DA474F6" w14:textId="77777777" w:rsidR="00E03697" w:rsidRDefault="006E7F59">
      <w:pPr>
        <w:pStyle w:val="BodyText"/>
        <w:spacing w:line="195" w:lineRule="exact"/>
        <w:ind w:left="1300"/>
      </w:pPr>
      <w:r>
        <w:t>Gannett Fleming</w:t>
      </w:r>
    </w:p>
    <w:p w14:paraId="7927C553" w14:textId="159496A0" w:rsidR="00E03697" w:rsidRDefault="001E3D32">
      <w:pPr>
        <w:pStyle w:val="BodyText"/>
        <w:spacing w:before="3"/>
        <w:rPr>
          <w:sz w:val="15"/>
        </w:rPr>
      </w:pPr>
      <w:r>
        <w:rPr>
          <w:noProof/>
          <w:lang w:bidi="ar-SA"/>
        </w:rPr>
        <mc:AlternateContent>
          <mc:Choice Requires="wps">
            <w:drawing>
              <wp:anchor distT="0" distB="0" distL="0" distR="0" simplePos="0" relativeHeight="251660288" behindDoc="1" locked="0" layoutInCell="1" allowOverlap="1" wp14:anchorId="13C19AE2" wp14:editId="7E9AD970">
                <wp:simplePos x="0" y="0"/>
                <wp:positionH relativeFrom="page">
                  <wp:posOffset>1676400</wp:posOffset>
                </wp:positionH>
                <wp:positionV relativeFrom="paragraph">
                  <wp:posOffset>139065</wp:posOffset>
                </wp:positionV>
                <wp:extent cx="2195195" cy="0"/>
                <wp:effectExtent l="9525" t="12700" r="5080" b="635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4A2FD" id="Line 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pt,10.95pt" to="304.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" strokeweight=".1338mm">
                <w10:wrap type="topAndBottom" anchorx="page"/>
              </v:line>
            </w:pict>
          </mc:Fallback>
        </mc:AlternateContent>
      </w:r>
      <w:r>
        <w:rPr>
          <w:noProof/>
          <w:lang w:bidi="ar-SA"/>
        </w:rPr>
        <mc:AlternateContent>
          <mc:Choice Requires="wps">
            <w:drawing>
              <wp:anchor distT="0" distB="0" distL="0" distR="0" simplePos="0" relativeHeight="251661312" behindDoc="1" locked="0" layoutInCell="1" allowOverlap="1" wp14:anchorId="055F98B6" wp14:editId="77B22FC2">
                <wp:simplePos x="0" y="0"/>
                <wp:positionH relativeFrom="page">
                  <wp:posOffset>1676400</wp:posOffset>
                </wp:positionH>
                <wp:positionV relativeFrom="paragraph">
                  <wp:posOffset>280670</wp:posOffset>
                </wp:positionV>
                <wp:extent cx="2195195" cy="0"/>
                <wp:effectExtent l="9525" t="11430" r="5080" b="762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C3A65" id="Line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pt,22.1pt" to="304.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" strokeweight=".1338mm">
                <w10:wrap type="topAndBottom" anchorx="page"/>
              </v:line>
            </w:pict>
          </mc:Fallback>
        </mc:AlternateContent>
      </w:r>
      <w:r>
        <w:rPr>
          <w:noProof/>
          <w:lang w:bidi="ar-SA"/>
        </w:rPr>
        <mc:AlternateContent>
          <mc:Choice Requires="wps">
            <w:drawing>
              <wp:anchor distT="0" distB="0" distL="0" distR="0" simplePos="0" relativeHeight="251662336" behindDoc="1" locked="0" layoutInCell="1" allowOverlap="1" wp14:anchorId="3F7231F8" wp14:editId="2F966F6A">
                <wp:simplePos x="0" y="0"/>
                <wp:positionH relativeFrom="page">
                  <wp:posOffset>1676400</wp:posOffset>
                </wp:positionH>
                <wp:positionV relativeFrom="paragraph">
                  <wp:posOffset>422910</wp:posOffset>
                </wp:positionV>
                <wp:extent cx="2194560" cy="0"/>
                <wp:effectExtent l="9525" t="10795" r="5715" b="8255"/>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CC2F6"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pt,33.3pt" to="304.8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98tEgIAACg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" strokeweight=".1338mm">
                <w10:wrap type="topAndBottom" anchorx="page"/>
              </v:line>
            </w:pict>
          </mc:Fallback>
        </mc:AlternateContent>
      </w:r>
    </w:p>
    <w:p w14:paraId="05C9F7B1" w14:textId="77777777" w:rsidR="00E03697" w:rsidRDefault="00E03697">
      <w:pPr>
        <w:pStyle w:val="BodyText"/>
        <w:spacing w:before="9"/>
        <w:rPr>
          <w:sz w:val="12"/>
        </w:rPr>
      </w:pPr>
    </w:p>
    <w:p w14:paraId="30300291" w14:textId="77777777" w:rsidR="00E03697" w:rsidRDefault="00E03697">
      <w:pPr>
        <w:pStyle w:val="BodyText"/>
        <w:spacing w:before="9"/>
        <w:rPr>
          <w:sz w:val="12"/>
        </w:rPr>
      </w:pPr>
    </w:p>
    <w:p w14:paraId="3CDF302B" w14:textId="77777777" w:rsidR="00E03697" w:rsidRDefault="00E03697">
      <w:pPr>
        <w:pStyle w:val="BodyText"/>
        <w:spacing w:before="8"/>
        <w:rPr>
          <w:sz w:val="28"/>
        </w:rPr>
      </w:pPr>
    </w:p>
    <w:p w14:paraId="5947C400" w14:textId="77777777" w:rsidR="00E03697" w:rsidRDefault="006E7F59">
      <w:pPr>
        <w:pStyle w:val="BodyText"/>
        <w:tabs>
          <w:tab w:val="left" w:pos="2500"/>
          <w:tab w:val="left" w:pos="4271"/>
        </w:tabs>
        <w:spacing w:before="92" w:line="244" w:lineRule="auto"/>
        <w:ind w:left="1300" w:right="5346"/>
      </w:pPr>
      <w:r>
        <w:t>Telephone:</w:t>
      </w:r>
      <w:r>
        <w:tab/>
      </w:r>
      <w:r>
        <w:rPr>
          <w:u w:val="single"/>
        </w:rPr>
        <w:tab/>
      </w:r>
      <w:r>
        <w:t xml:space="preserve"> Fax:</w:t>
      </w:r>
      <w:r>
        <w:tab/>
      </w:r>
      <w:r>
        <w:rPr>
          <w:w w:val="99"/>
          <w:u w:val="single"/>
        </w:rPr>
        <w:t xml:space="preserve"> </w:t>
      </w:r>
      <w:r>
        <w:rPr>
          <w:u w:val="single"/>
        </w:rPr>
        <w:tab/>
      </w:r>
    </w:p>
    <w:p w14:paraId="313720CC" w14:textId="77777777" w:rsidR="00E03697" w:rsidRDefault="00E03697">
      <w:pPr>
        <w:pStyle w:val="BodyText"/>
        <w:rPr>
          <w:sz w:val="20"/>
        </w:rPr>
      </w:pPr>
    </w:p>
    <w:p w14:paraId="2AF2020F" w14:textId="77777777" w:rsidR="00E03697" w:rsidRDefault="00E03697">
      <w:pPr>
        <w:pStyle w:val="BodyText"/>
        <w:rPr>
          <w:sz w:val="20"/>
        </w:rPr>
      </w:pPr>
    </w:p>
    <w:p w14:paraId="2145CC06" w14:textId="77777777" w:rsidR="00E03697" w:rsidRDefault="00E03697">
      <w:pPr>
        <w:pStyle w:val="BodyText"/>
        <w:spacing w:before="3"/>
        <w:rPr>
          <w:sz w:val="18"/>
        </w:rPr>
      </w:pPr>
    </w:p>
    <w:p w14:paraId="0DB0BC1A" w14:textId="77777777" w:rsidR="00E03697" w:rsidRDefault="006E7F59">
      <w:pPr>
        <w:pStyle w:val="BodyText"/>
        <w:tabs>
          <w:tab w:val="left" w:pos="8959"/>
        </w:tabs>
        <w:ind w:left="100"/>
      </w:pPr>
      <w:r>
        <w:t>This</w:t>
      </w:r>
      <w:r>
        <w:rPr>
          <w:spacing w:val="7"/>
        </w:rPr>
        <w:t xml:space="preserve"> </w:t>
      </w:r>
      <w:r>
        <w:t>Work</w:t>
      </w:r>
      <w:r>
        <w:rPr>
          <w:spacing w:val="6"/>
        </w:rPr>
        <w:t xml:space="preserve"> </w:t>
      </w:r>
      <w:r>
        <w:t>Order</w:t>
      </w:r>
      <w:r>
        <w:rPr>
          <w:spacing w:val="7"/>
        </w:rPr>
        <w:t xml:space="preserve"> </w:t>
      </w:r>
      <w:r>
        <w:t>Agreement</w:t>
      </w:r>
      <w:r>
        <w:rPr>
          <w:spacing w:val="7"/>
        </w:rPr>
        <w:t xml:space="preserve"> </w:t>
      </w:r>
      <w:r>
        <w:t>is</w:t>
      </w:r>
      <w:r>
        <w:rPr>
          <w:spacing w:val="8"/>
        </w:rPr>
        <w:t xml:space="preserve"> </w:t>
      </w:r>
      <w:r>
        <w:t>a</w:t>
      </w:r>
      <w:r>
        <w:rPr>
          <w:spacing w:val="7"/>
        </w:rPr>
        <w:t xml:space="preserve"> </w:t>
      </w:r>
      <w:r>
        <w:t>Modification</w:t>
      </w:r>
      <w:r>
        <w:rPr>
          <w:spacing w:val="8"/>
        </w:rPr>
        <w:t xml:space="preserve"> </w:t>
      </w:r>
      <w:r>
        <w:t>to</w:t>
      </w:r>
      <w:r>
        <w:rPr>
          <w:spacing w:val="9"/>
        </w:rPr>
        <w:t xml:space="preserve"> </w:t>
      </w:r>
      <w:r>
        <w:t>the</w:t>
      </w:r>
      <w:r>
        <w:rPr>
          <w:spacing w:val="7"/>
        </w:rPr>
        <w:t xml:space="preserve"> </w:t>
      </w:r>
      <w:r>
        <w:t>Master</w:t>
      </w:r>
      <w:r>
        <w:rPr>
          <w:spacing w:val="7"/>
        </w:rPr>
        <w:t xml:space="preserve"> </w:t>
      </w:r>
      <w:r>
        <w:t>Work</w:t>
      </w:r>
      <w:r>
        <w:rPr>
          <w:spacing w:val="6"/>
        </w:rPr>
        <w:t xml:space="preserve"> </w:t>
      </w:r>
      <w:r>
        <w:t>Order</w:t>
      </w:r>
      <w:r>
        <w:rPr>
          <w:spacing w:val="7"/>
        </w:rPr>
        <w:t xml:space="preserve"> </w:t>
      </w:r>
      <w:r>
        <w:t>Agreement</w:t>
      </w:r>
      <w:r>
        <w:rPr>
          <w:spacing w:val="9"/>
        </w:rPr>
        <w:t xml:space="preserve"> </w:t>
      </w:r>
      <w:r>
        <w:t>originally</w:t>
      </w:r>
      <w:r>
        <w:rPr>
          <w:spacing w:val="1"/>
        </w:rPr>
        <w:t xml:space="preserve"> </w:t>
      </w:r>
      <w:r>
        <w:t>executed</w:t>
      </w:r>
      <w:r>
        <w:rPr>
          <w:spacing w:val="9"/>
        </w:rPr>
        <w:t xml:space="preserve"> </w:t>
      </w:r>
      <w:r>
        <w:t>the</w:t>
      </w:r>
      <w:r>
        <w:rPr>
          <w:u w:val="single"/>
        </w:rPr>
        <w:t xml:space="preserve"> </w:t>
      </w:r>
      <w:r>
        <w:rPr>
          <w:u w:val="single"/>
        </w:rPr>
        <w:tab/>
      </w:r>
      <w:r>
        <w:t>day</w:t>
      </w:r>
      <w:r>
        <w:rPr>
          <w:spacing w:val="3"/>
        </w:rPr>
        <w:t xml:space="preserve"> </w:t>
      </w:r>
      <w:r>
        <w:t>of</w:t>
      </w:r>
    </w:p>
    <w:p w14:paraId="502CF495" w14:textId="77777777" w:rsidR="00E03697" w:rsidRDefault="006E7F59">
      <w:pPr>
        <w:pStyle w:val="BodyText"/>
        <w:tabs>
          <w:tab w:val="left" w:pos="1540"/>
        </w:tabs>
        <w:spacing w:before="5"/>
        <w:ind w:left="100"/>
      </w:pPr>
      <w:r>
        <w:rPr>
          <w:w w:val="99"/>
          <w:u w:val="single"/>
        </w:rPr>
        <w:t xml:space="preserve"> </w:t>
      </w:r>
      <w:r>
        <w:rPr>
          <w:u w:val="single"/>
        </w:rPr>
        <w:tab/>
      </w:r>
      <w:r>
        <w:t xml:space="preserve">, </w:t>
      </w:r>
      <w:proofErr w:type="gramStart"/>
      <w:r>
        <w:t>20</w:t>
      </w:r>
      <w:r>
        <w:rPr>
          <w:spacing w:val="3"/>
          <w:u w:val="single"/>
        </w:rPr>
        <w:t xml:space="preserve"> </w:t>
      </w:r>
      <w:r>
        <w:t>.</w:t>
      </w:r>
      <w:proofErr w:type="gramEnd"/>
    </w:p>
    <w:p w14:paraId="67AFC860" w14:textId="77777777" w:rsidR="00E03697" w:rsidRDefault="00E03697">
      <w:pPr>
        <w:pStyle w:val="BodyText"/>
        <w:spacing w:before="10"/>
        <w:rPr>
          <w:sz w:val="11"/>
        </w:rPr>
      </w:pPr>
    </w:p>
    <w:p w14:paraId="5DA6F951" w14:textId="77777777" w:rsidR="00E03697" w:rsidRDefault="006E7F59">
      <w:pPr>
        <w:pStyle w:val="BodyText"/>
        <w:tabs>
          <w:tab w:val="left" w:pos="5456"/>
          <w:tab w:val="left" w:pos="7052"/>
          <w:tab w:val="left" w:pos="7436"/>
        </w:tabs>
        <w:spacing w:before="91"/>
        <w:ind w:left="100"/>
      </w:pPr>
      <w:r>
        <w:t>This is a Work Order Agreement Modification made as</w:t>
      </w:r>
      <w:r>
        <w:rPr>
          <w:spacing w:val="-17"/>
        </w:rPr>
        <w:t xml:space="preserve"> </w:t>
      </w:r>
      <w:r>
        <w:t>of the</w:t>
      </w:r>
      <w:r>
        <w:rPr>
          <w:u w:val="single"/>
        </w:rPr>
        <w:t xml:space="preserve"> </w:t>
      </w:r>
      <w:r>
        <w:rPr>
          <w:u w:val="single"/>
        </w:rPr>
        <w:tab/>
      </w:r>
      <w:r>
        <w:t>day</w:t>
      </w:r>
      <w:r>
        <w:rPr>
          <w:spacing w:val="-7"/>
        </w:rPr>
        <w:t xml:space="preserve"> </w:t>
      </w:r>
      <w:r>
        <w:t>of</w:t>
      </w:r>
      <w:r>
        <w:rPr>
          <w:u w:val="single"/>
        </w:rPr>
        <w:t xml:space="preserve"> </w:t>
      </w:r>
      <w:r>
        <w:rPr>
          <w:u w:val="single"/>
        </w:rPr>
        <w:tab/>
      </w:r>
      <w:r>
        <w:t>,</w:t>
      </w:r>
      <w:r>
        <w:rPr>
          <w:u w:val="single"/>
        </w:rPr>
        <w:t xml:space="preserve"> </w:t>
      </w:r>
      <w:r>
        <w:rPr>
          <w:u w:val="single"/>
        </w:rPr>
        <w:tab/>
      </w:r>
      <w:proofErr w:type="gramStart"/>
      <w:r>
        <w:rPr>
          <w:u w:val="single"/>
        </w:rPr>
        <w:t>20</w:t>
      </w:r>
      <w:r>
        <w:rPr>
          <w:spacing w:val="3"/>
          <w:u w:val="single"/>
        </w:rPr>
        <w:t xml:space="preserve"> </w:t>
      </w:r>
      <w:r>
        <w:t>.</w:t>
      </w:r>
      <w:proofErr w:type="gramEnd"/>
    </w:p>
    <w:p w14:paraId="69B78E96" w14:textId="77777777" w:rsidR="00E03697" w:rsidRDefault="00E03697">
      <w:pPr>
        <w:pStyle w:val="BodyText"/>
        <w:rPr>
          <w:sz w:val="20"/>
        </w:rPr>
      </w:pPr>
    </w:p>
    <w:p w14:paraId="41E5FB7D" w14:textId="77777777" w:rsidR="00E03697" w:rsidRDefault="00E03697">
      <w:pPr>
        <w:pStyle w:val="BodyText"/>
        <w:rPr>
          <w:sz w:val="20"/>
        </w:rPr>
      </w:pPr>
    </w:p>
    <w:p w14:paraId="2EEDD2F0" w14:textId="77777777" w:rsidR="00E03697" w:rsidRDefault="00E03697">
      <w:pPr>
        <w:pStyle w:val="BodyText"/>
        <w:spacing w:before="8"/>
        <w:rPr>
          <w:sz w:val="18"/>
        </w:rPr>
      </w:pPr>
    </w:p>
    <w:p w14:paraId="74C20392" w14:textId="77777777" w:rsidR="00E03697" w:rsidRDefault="006E7F59">
      <w:pPr>
        <w:pStyle w:val="BodyText"/>
        <w:tabs>
          <w:tab w:val="left" w:pos="5023"/>
        </w:tabs>
        <w:ind w:left="100"/>
      </w:pPr>
      <w:r>
        <w:t>CONSULTANT</w:t>
      </w:r>
      <w:r>
        <w:tab/>
        <w:t>SUBCONSULTANT</w:t>
      </w:r>
    </w:p>
    <w:p w14:paraId="520FF5B1" w14:textId="77777777" w:rsidR="00E03697" w:rsidRDefault="00E03697">
      <w:pPr>
        <w:pStyle w:val="BodyText"/>
        <w:rPr>
          <w:sz w:val="20"/>
        </w:rPr>
      </w:pPr>
    </w:p>
    <w:p w14:paraId="495178AB" w14:textId="77777777" w:rsidR="00E03697" w:rsidRDefault="00E03697">
      <w:pPr>
        <w:pStyle w:val="BodyText"/>
        <w:rPr>
          <w:sz w:val="20"/>
        </w:rPr>
      </w:pPr>
    </w:p>
    <w:p w14:paraId="558F0B24" w14:textId="77777777" w:rsidR="00E03697" w:rsidRDefault="00E03697">
      <w:pPr>
        <w:pStyle w:val="BodyText"/>
        <w:rPr>
          <w:sz w:val="20"/>
        </w:rPr>
      </w:pPr>
    </w:p>
    <w:p w14:paraId="6BAB47CE" w14:textId="54428397" w:rsidR="00E03697" w:rsidRDefault="001E3D32">
      <w:pPr>
        <w:pStyle w:val="BodyText"/>
        <w:spacing w:before="6"/>
        <w:rPr>
          <w:sz w:val="13"/>
        </w:rPr>
      </w:pPr>
      <w:r>
        <w:rPr>
          <w:noProof/>
          <w:lang w:bidi="ar-SA"/>
        </w:rPr>
        <mc:AlternateContent>
          <mc:Choice Requires="wps">
            <w:drawing>
              <wp:anchor distT="0" distB="0" distL="0" distR="0" simplePos="0" relativeHeight="251663360" behindDoc="1" locked="0" layoutInCell="1" allowOverlap="1" wp14:anchorId="1AF3C53F" wp14:editId="55BD2508">
                <wp:simplePos x="0" y="0"/>
                <wp:positionH relativeFrom="page">
                  <wp:posOffset>914400</wp:posOffset>
                </wp:positionH>
                <wp:positionV relativeFrom="paragraph">
                  <wp:posOffset>126365</wp:posOffset>
                </wp:positionV>
                <wp:extent cx="1828800" cy="0"/>
                <wp:effectExtent l="9525" t="10795" r="9525" b="8255"/>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7B0FE"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3in,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" strokeweight=".1338mm">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14:anchorId="14E2C6AD" wp14:editId="24A04E3C">
                <wp:simplePos x="0" y="0"/>
                <wp:positionH relativeFrom="page">
                  <wp:posOffset>4041140</wp:posOffset>
                </wp:positionH>
                <wp:positionV relativeFrom="paragraph">
                  <wp:posOffset>126365</wp:posOffset>
                </wp:positionV>
                <wp:extent cx="1767840" cy="0"/>
                <wp:effectExtent l="12065" t="10795" r="10795" b="825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7840" cy="0"/>
                        </a:xfrm>
                        <a:prstGeom prst="line">
                          <a:avLst/>
                        </a:prstGeom>
                        <a:noFill/>
                        <a:ln w="48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3ACC4"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8.2pt,9.95pt" to="457.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" strokeweight=".1338mm">
                <w10:wrap type="topAndBottom" anchorx="page"/>
              </v:line>
            </w:pict>
          </mc:Fallback>
        </mc:AlternateContent>
      </w:r>
    </w:p>
    <w:p w14:paraId="24EEA0F9" w14:textId="77777777" w:rsidR="00E03697" w:rsidRDefault="006E7F59">
      <w:pPr>
        <w:pStyle w:val="BodyText"/>
        <w:tabs>
          <w:tab w:val="left" w:pos="5023"/>
        </w:tabs>
        <w:spacing w:line="194" w:lineRule="exact"/>
        <w:ind w:left="100"/>
      </w:pPr>
      <w:r>
        <w:t>NAME:</w:t>
      </w:r>
      <w:r>
        <w:tab/>
        <w:t>NAME:</w:t>
      </w:r>
    </w:p>
    <w:p w14:paraId="71A2431A" w14:textId="77777777" w:rsidR="00E03697" w:rsidRDefault="00E03697">
      <w:pPr>
        <w:pStyle w:val="BodyText"/>
        <w:rPr>
          <w:sz w:val="20"/>
        </w:rPr>
      </w:pPr>
    </w:p>
    <w:p w14:paraId="78F523B2" w14:textId="77777777" w:rsidR="00E03697" w:rsidRDefault="00E03697">
      <w:pPr>
        <w:pStyle w:val="BodyText"/>
      </w:pPr>
    </w:p>
    <w:p w14:paraId="6F674930" w14:textId="77777777" w:rsidR="00E03697" w:rsidRDefault="006E7F59">
      <w:pPr>
        <w:pStyle w:val="BodyText"/>
        <w:tabs>
          <w:tab w:val="left" w:pos="5023"/>
        </w:tabs>
        <w:ind w:left="100"/>
      </w:pPr>
      <w:r>
        <w:rPr>
          <w:spacing w:val="-3"/>
        </w:rPr>
        <w:t>TITLE:</w:t>
      </w:r>
      <w:r>
        <w:rPr>
          <w:spacing w:val="-3"/>
        </w:rPr>
        <w:tab/>
        <w:t>TITLE:</w:t>
      </w:r>
    </w:p>
    <w:p w14:paraId="686FBB6F" w14:textId="77777777" w:rsidR="00E03697" w:rsidRDefault="00E03697">
      <w:pPr>
        <w:sectPr w:rsidR="00E03697">
          <w:pgSz w:w="12240" w:h="15840"/>
          <w:pgMar w:top="1500" w:right="1280" w:bottom="1480" w:left="1340" w:header="0" w:footer="1294" w:gutter="0"/>
          <w:cols w:space="720"/>
        </w:sectPr>
      </w:pPr>
    </w:p>
    <w:p w14:paraId="21767B0D" w14:textId="77777777" w:rsidR="00E03697" w:rsidRDefault="006E7F59">
      <w:pPr>
        <w:spacing w:before="172" w:line="244" w:lineRule="auto"/>
        <w:ind w:left="4294" w:hanging="3973"/>
        <w:rPr>
          <w:b/>
          <w:sz w:val="32"/>
        </w:rPr>
      </w:pPr>
      <w:r>
        <w:rPr>
          <w:b/>
          <w:sz w:val="32"/>
        </w:rPr>
        <w:lastRenderedPageBreak/>
        <w:t>Attachment 1: SUBCONSULTANT QUALITY VERIFICATION FORM</w:t>
      </w:r>
    </w:p>
    <w:p w14:paraId="595B6083" w14:textId="77777777" w:rsidR="00E03697" w:rsidRDefault="006E7F59">
      <w:pPr>
        <w:spacing w:before="279" w:line="247" w:lineRule="auto"/>
        <w:ind w:left="100" w:right="153"/>
        <w:jc w:val="both"/>
        <w:rPr>
          <w:sz w:val="24"/>
        </w:rPr>
      </w:pPr>
      <w:proofErr w:type="spellStart"/>
      <w:r>
        <w:rPr>
          <w:sz w:val="24"/>
        </w:rPr>
        <w:t>SubConsultant</w:t>
      </w:r>
      <w:proofErr w:type="spellEnd"/>
      <w:r>
        <w:rPr>
          <w:spacing w:val="-16"/>
          <w:sz w:val="24"/>
        </w:rPr>
        <w:t xml:space="preserve"> </w:t>
      </w:r>
      <w:r>
        <w:rPr>
          <w:sz w:val="24"/>
        </w:rPr>
        <w:t>must</w:t>
      </w:r>
      <w:r>
        <w:rPr>
          <w:spacing w:val="-15"/>
          <w:sz w:val="24"/>
        </w:rPr>
        <w:t xml:space="preserve"> </w:t>
      </w:r>
      <w:r>
        <w:rPr>
          <w:sz w:val="24"/>
        </w:rPr>
        <w:t>provide</w:t>
      </w:r>
      <w:r>
        <w:rPr>
          <w:spacing w:val="-17"/>
          <w:sz w:val="24"/>
        </w:rPr>
        <w:t xml:space="preserve"> </w:t>
      </w:r>
      <w:r>
        <w:rPr>
          <w:sz w:val="24"/>
        </w:rPr>
        <w:t>a</w:t>
      </w:r>
      <w:r>
        <w:rPr>
          <w:spacing w:val="-17"/>
          <w:sz w:val="24"/>
        </w:rPr>
        <w:t xml:space="preserve"> </w:t>
      </w:r>
      <w:r>
        <w:rPr>
          <w:sz w:val="24"/>
        </w:rPr>
        <w:t>signed</w:t>
      </w:r>
      <w:r>
        <w:rPr>
          <w:spacing w:val="-16"/>
          <w:sz w:val="24"/>
        </w:rPr>
        <w:t xml:space="preserve"> </w:t>
      </w:r>
      <w:r>
        <w:rPr>
          <w:sz w:val="24"/>
        </w:rPr>
        <w:t>copy</w:t>
      </w:r>
      <w:r>
        <w:rPr>
          <w:spacing w:val="-23"/>
          <w:sz w:val="24"/>
        </w:rPr>
        <w:t xml:space="preserve"> </w:t>
      </w:r>
      <w:r>
        <w:rPr>
          <w:sz w:val="24"/>
        </w:rPr>
        <w:t>of</w:t>
      </w:r>
      <w:r>
        <w:rPr>
          <w:spacing w:val="-17"/>
          <w:sz w:val="24"/>
        </w:rPr>
        <w:t xml:space="preserve"> </w:t>
      </w:r>
      <w:r>
        <w:rPr>
          <w:sz w:val="24"/>
        </w:rPr>
        <w:t>this</w:t>
      </w:r>
      <w:r>
        <w:rPr>
          <w:spacing w:val="-16"/>
          <w:sz w:val="24"/>
        </w:rPr>
        <w:t xml:space="preserve"> </w:t>
      </w:r>
      <w:r>
        <w:rPr>
          <w:sz w:val="24"/>
        </w:rPr>
        <w:t>form</w:t>
      </w:r>
      <w:r>
        <w:rPr>
          <w:spacing w:val="-15"/>
          <w:sz w:val="24"/>
        </w:rPr>
        <w:t xml:space="preserve"> </w:t>
      </w:r>
      <w:r>
        <w:rPr>
          <w:sz w:val="24"/>
        </w:rPr>
        <w:t>with</w:t>
      </w:r>
      <w:r>
        <w:rPr>
          <w:spacing w:val="-15"/>
          <w:sz w:val="24"/>
        </w:rPr>
        <w:t xml:space="preserve"> </w:t>
      </w:r>
      <w:r>
        <w:rPr>
          <w:sz w:val="24"/>
        </w:rPr>
        <w:t>each</w:t>
      </w:r>
      <w:r>
        <w:rPr>
          <w:spacing w:val="-16"/>
          <w:sz w:val="24"/>
        </w:rPr>
        <w:t xml:space="preserve"> </w:t>
      </w:r>
      <w:r>
        <w:rPr>
          <w:spacing w:val="-3"/>
          <w:sz w:val="24"/>
        </w:rPr>
        <w:t>deliverable*</w:t>
      </w:r>
      <w:r>
        <w:rPr>
          <w:spacing w:val="-21"/>
          <w:sz w:val="24"/>
        </w:rPr>
        <w:t xml:space="preserve"> </w:t>
      </w:r>
      <w:r>
        <w:rPr>
          <w:spacing w:val="-3"/>
          <w:sz w:val="24"/>
        </w:rPr>
        <w:t>specified</w:t>
      </w:r>
      <w:r>
        <w:rPr>
          <w:spacing w:val="-21"/>
          <w:sz w:val="24"/>
        </w:rPr>
        <w:t xml:space="preserve"> </w:t>
      </w:r>
      <w:r>
        <w:rPr>
          <w:sz w:val="24"/>
        </w:rPr>
        <w:t>in</w:t>
      </w:r>
      <w:r>
        <w:rPr>
          <w:spacing w:val="-21"/>
          <w:sz w:val="24"/>
        </w:rPr>
        <w:t xml:space="preserve"> </w:t>
      </w:r>
      <w:r>
        <w:rPr>
          <w:sz w:val="24"/>
        </w:rPr>
        <w:t>the</w:t>
      </w:r>
      <w:r>
        <w:rPr>
          <w:spacing w:val="-22"/>
          <w:sz w:val="24"/>
        </w:rPr>
        <w:t xml:space="preserve"> </w:t>
      </w:r>
      <w:r>
        <w:rPr>
          <w:sz w:val="24"/>
        </w:rPr>
        <w:t xml:space="preserve">Work Order or the deliverable will not be accepted. A true copy of </w:t>
      </w:r>
      <w:proofErr w:type="spellStart"/>
      <w:r>
        <w:rPr>
          <w:sz w:val="24"/>
        </w:rPr>
        <w:t>SubConsultant’s</w:t>
      </w:r>
      <w:proofErr w:type="spellEnd"/>
      <w:r>
        <w:rPr>
          <w:sz w:val="24"/>
        </w:rPr>
        <w:t xml:space="preserve"> internal QA/QC review and approval forms related to the deliverable should be</w:t>
      </w:r>
      <w:r>
        <w:rPr>
          <w:spacing w:val="-7"/>
          <w:sz w:val="24"/>
        </w:rPr>
        <w:t xml:space="preserve"> </w:t>
      </w:r>
      <w:r>
        <w:rPr>
          <w:sz w:val="24"/>
        </w:rPr>
        <w:t>attached.</w:t>
      </w:r>
    </w:p>
    <w:p w14:paraId="219263AC" w14:textId="77777777" w:rsidR="00E03697" w:rsidRDefault="00E03697">
      <w:pPr>
        <w:pStyle w:val="BodyText"/>
        <w:spacing w:before="4"/>
        <w:rPr>
          <w:sz w:val="24"/>
        </w:rPr>
      </w:pPr>
    </w:p>
    <w:p w14:paraId="08068E69" w14:textId="70430D95" w:rsidR="00E03697" w:rsidRDefault="006E7F59">
      <w:pPr>
        <w:ind w:left="100"/>
        <w:jc w:val="both"/>
        <w:rPr>
          <w:sz w:val="24"/>
        </w:rPr>
      </w:pPr>
      <w:r>
        <w:rPr>
          <w:sz w:val="24"/>
        </w:rPr>
        <w:t xml:space="preserve">This form must be signed by </w:t>
      </w:r>
      <w:proofErr w:type="spellStart"/>
      <w:r>
        <w:rPr>
          <w:sz w:val="24"/>
        </w:rPr>
        <w:t>SubConsultant’s</w:t>
      </w:r>
      <w:proofErr w:type="spellEnd"/>
      <w:r>
        <w:rPr>
          <w:sz w:val="24"/>
        </w:rPr>
        <w:t xml:space="preserve"> Quality Assurance/Quality Control Officer</w:t>
      </w:r>
      <w:ins w:id="259" w:author="Holbrook, Sara" w:date="2019-11-01T13:27:00Z">
        <w:r w:rsidR="005F7944">
          <w:rPr>
            <w:sz w:val="24"/>
          </w:rPr>
          <w:t>.</w:t>
        </w:r>
      </w:ins>
    </w:p>
    <w:p w14:paraId="7E920C36" w14:textId="77777777" w:rsidR="00E03697" w:rsidRDefault="00E03697">
      <w:pPr>
        <w:pStyle w:val="BodyText"/>
        <w:rPr>
          <w:sz w:val="26"/>
        </w:rPr>
      </w:pPr>
    </w:p>
    <w:p w14:paraId="43EB6B0E" w14:textId="77777777" w:rsidR="00E03697" w:rsidRDefault="00E03697">
      <w:pPr>
        <w:pStyle w:val="BodyText"/>
        <w:spacing w:before="3"/>
        <w:rPr>
          <w:sz w:val="24"/>
        </w:rPr>
      </w:pPr>
    </w:p>
    <w:p w14:paraId="3976C03E" w14:textId="77777777" w:rsidR="00E03697" w:rsidRDefault="006E7F59">
      <w:pPr>
        <w:spacing w:before="1"/>
        <w:ind w:left="100"/>
        <w:jc w:val="both"/>
        <w:rPr>
          <w:b/>
          <w:sz w:val="24"/>
        </w:rPr>
      </w:pPr>
      <w:r>
        <w:rPr>
          <w:b/>
          <w:sz w:val="24"/>
        </w:rPr>
        <w:t>Project Name:</w:t>
      </w:r>
    </w:p>
    <w:p w14:paraId="1BB9E14B" w14:textId="77777777" w:rsidR="00E03697" w:rsidRDefault="00E03697">
      <w:pPr>
        <w:pStyle w:val="BodyText"/>
        <w:spacing w:before="3"/>
        <w:rPr>
          <w:b/>
          <w:sz w:val="25"/>
        </w:rPr>
      </w:pPr>
    </w:p>
    <w:p w14:paraId="4504BAC2" w14:textId="77777777" w:rsidR="00E03697" w:rsidRDefault="006E7F59">
      <w:pPr>
        <w:ind w:left="100"/>
        <w:jc w:val="both"/>
        <w:rPr>
          <w:b/>
          <w:sz w:val="24"/>
        </w:rPr>
      </w:pPr>
      <w:r>
        <w:rPr>
          <w:b/>
          <w:sz w:val="24"/>
        </w:rPr>
        <w:t>Gannett Fleming Project Number:</w:t>
      </w:r>
    </w:p>
    <w:p w14:paraId="617D8D60" w14:textId="77777777" w:rsidR="00E03697" w:rsidRDefault="00E03697">
      <w:pPr>
        <w:pStyle w:val="BodyText"/>
        <w:spacing w:before="3"/>
        <w:rPr>
          <w:b/>
          <w:sz w:val="25"/>
        </w:rPr>
      </w:pPr>
    </w:p>
    <w:p w14:paraId="28A5811B" w14:textId="77777777" w:rsidR="00E03697" w:rsidRDefault="006E7F59">
      <w:pPr>
        <w:ind w:left="100"/>
        <w:jc w:val="both"/>
        <w:rPr>
          <w:b/>
          <w:sz w:val="24"/>
        </w:rPr>
      </w:pPr>
      <w:r>
        <w:rPr>
          <w:b/>
          <w:sz w:val="24"/>
        </w:rPr>
        <w:t>Deliverable Description:</w:t>
      </w:r>
    </w:p>
    <w:p w14:paraId="7056AB7E" w14:textId="77777777" w:rsidR="00E03697" w:rsidRDefault="00E03697">
      <w:pPr>
        <w:pStyle w:val="BodyText"/>
        <w:rPr>
          <w:b/>
          <w:sz w:val="26"/>
        </w:rPr>
      </w:pPr>
    </w:p>
    <w:p w14:paraId="47FDF3F0" w14:textId="77777777" w:rsidR="00E03697" w:rsidRDefault="00E03697">
      <w:pPr>
        <w:pStyle w:val="BodyText"/>
        <w:spacing w:before="5"/>
        <w:rPr>
          <w:b/>
          <w:sz w:val="23"/>
        </w:rPr>
      </w:pPr>
    </w:p>
    <w:p w14:paraId="74841F11" w14:textId="77777777" w:rsidR="00E03697" w:rsidRDefault="006E7F59">
      <w:pPr>
        <w:tabs>
          <w:tab w:val="left" w:pos="2800"/>
        </w:tabs>
        <w:spacing w:line="247" w:lineRule="auto"/>
        <w:ind w:left="100" w:right="148"/>
        <w:jc w:val="both"/>
        <w:rPr>
          <w:sz w:val="24"/>
        </w:rPr>
      </w:pPr>
      <w:r>
        <w:rPr>
          <w:spacing w:val="-3"/>
          <w:sz w:val="24"/>
        </w:rPr>
        <w:t>I,</w:t>
      </w:r>
      <w:r>
        <w:rPr>
          <w:spacing w:val="-3"/>
          <w:sz w:val="24"/>
          <w:u w:val="single"/>
        </w:rPr>
        <w:t xml:space="preserve"> </w:t>
      </w:r>
      <w:r>
        <w:rPr>
          <w:spacing w:val="-3"/>
          <w:sz w:val="24"/>
          <w:u w:val="single"/>
        </w:rPr>
        <w:tab/>
      </w:r>
      <w:r>
        <w:rPr>
          <w:sz w:val="24"/>
        </w:rPr>
        <w:t>,</w:t>
      </w:r>
      <w:r>
        <w:rPr>
          <w:spacing w:val="-17"/>
          <w:sz w:val="24"/>
        </w:rPr>
        <w:t xml:space="preserve"> </w:t>
      </w:r>
      <w:r>
        <w:rPr>
          <w:sz w:val="24"/>
        </w:rPr>
        <w:t>warrant</w:t>
      </w:r>
      <w:r>
        <w:rPr>
          <w:spacing w:val="-16"/>
          <w:sz w:val="24"/>
        </w:rPr>
        <w:t xml:space="preserve"> </w:t>
      </w:r>
      <w:r>
        <w:rPr>
          <w:sz w:val="24"/>
        </w:rPr>
        <w:t>and</w:t>
      </w:r>
      <w:r>
        <w:rPr>
          <w:spacing w:val="-17"/>
          <w:sz w:val="24"/>
        </w:rPr>
        <w:t xml:space="preserve"> </w:t>
      </w:r>
      <w:r>
        <w:rPr>
          <w:sz w:val="24"/>
        </w:rPr>
        <w:t>represent</w:t>
      </w:r>
      <w:r>
        <w:rPr>
          <w:spacing w:val="-16"/>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deliverable</w:t>
      </w:r>
      <w:r>
        <w:rPr>
          <w:spacing w:val="-16"/>
          <w:sz w:val="24"/>
        </w:rPr>
        <w:t xml:space="preserve"> </w:t>
      </w:r>
      <w:r>
        <w:rPr>
          <w:sz w:val="24"/>
        </w:rPr>
        <w:t>described</w:t>
      </w:r>
      <w:r>
        <w:rPr>
          <w:spacing w:val="-17"/>
          <w:sz w:val="24"/>
        </w:rPr>
        <w:t xml:space="preserve"> </w:t>
      </w:r>
      <w:r>
        <w:rPr>
          <w:spacing w:val="-3"/>
          <w:sz w:val="24"/>
        </w:rPr>
        <w:t>above</w:t>
      </w:r>
      <w:r>
        <w:rPr>
          <w:spacing w:val="-23"/>
          <w:sz w:val="24"/>
        </w:rPr>
        <w:t xml:space="preserve"> </w:t>
      </w:r>
      <w:r>
        <w:rPr>
          <w:spacing w:val="-3"/>
          <w:sz w:val="24"/>
        </w:rPr>
        <w:t xml:space="preserve">and </w:t>
      </w:r>
      <w:r>
        <w:rPr>
          <w:sz w:val="24"/>
        </w:rPr>
        <w:t>attached to this form was developed in accordance with the project scope of work, is fully compatible</w:t>
      </w:r>
      <w:r>
        <w:rPr>
          <w:spacing w:val="-10"/>
          <w:sz w:val="24"/>
        </w:rPr>
        <w:t xml:space="preserve"> </w:t>
      </w:r>
      <w:r>
        <w:rPr>
          <w:sz w:val="24"/>
        </w:rPr>
        <w:t>and</w:t>
      </w:r>
      <w:r>
        <w:rPr>
          <w:spacing w:val="-10"/>
          <w:sz w:val="24"/>
        </w:rPr>
        <w:t xml:space="preserve"> </w:t>
      </w:r>
      <w:r>
        <w:rPr>
          <w:sz w:val="24"/>
        </w:rPr>
        <w:t>functional</w:t>
      </w:r>
      <w:r>
        <w:rPr>
          <w:spacing w:val="-8"/>
          <w:sz w:val="24"/>
        </w:rPr>
        <w:t xml:space="preserve"> </w:t>
      </w:r>
      <w:r>
        <w:rPr>
          <w:sz w:val="24"/>
        </w:rPr>
        <w:t>with</w:t>
      </w:r>
      <w:r>
        <w:rPr>
          <w:spacing w:val="-9"/>
          <w:sz w:val="24"/>
        </w:rPr>
        <w:t xml:space="preserve"> </w:t>
      </w:r>
      <w:r>
        <w:rPr>
          <w:sz w:val="24"/>
        </w:rPr>
        <w:t>any</w:t>
      </w:r>
      <w:r>
        <w:rPr>
          <w:spacing w:val="-16"/>
          <w:sz w:val="24"/>
        </w:rPr>
        <w:t xml:space="preserve"> </w:t>
      </w:r>
      <w:r>
        <w:rPr>
          <w:sz w:val="24"/>
        </w:rPr>
        <w:t>specifications</w:t>
      </w:r>
      <w:r>
        <w:rPr>
          <w:spacing w:val="-9"/>
          <w:sz w:val="24"/>
        </w:rPr>
        <w:t xml:space="preserve"> </w:t>
      </w:r>
      <w:r>
        <w:rPr>
          <w:sz w:val="24"/>
        </w:rPr>
        <w:t>or</w:t>
      </w:r>
      <w:r>
        <w:rPr>
          <w:spacing w:val="-12"/>
          <w:sz w:val="24"/>
        </w:rPr>
        <w:t xml:space="preserve"> </w:t>
      </w:r>
      <w:r>
        <w:rPr>
          <w:sz w:val="24"/>
        </w:rPr>
        <w:t>requirements,</w:t>
      </w:r>
      <w:r>
        <w:rPr>
          <w:spacing w:val="-11"/>
          <w:sz w:val="24"/>
        </w:rPr>
        <w:t xml:space="preserve"> </w:t>
      </w:r>
      <w:r>
        <w:rPr>
          <w:sz w:val="24"/>
        </w:rPr>
        <w:t>and</w:t>
      </w:r>
      <w:r>
        <w:rPr>
          <w:spacing w:val="-11"/>
          <w:sz w:val="24"/>
        </w:rPr>
        <w:t xml:space="preserve"> </w:t>
      </w:r>
      <w:r>
        <w:rPr>
          <w:sz w:val="24"/>
        </w:rPr>
        <w:t>that</w:t>
      </w:r>
      <w:r>
        <w:rPr>
          <w:spacing w:val="-11"/>
          <w:sz w:val="24"/>
        </w:rPr>
        <w:t xml:space="preserve"> </w:t>
      </w:r>
      <w:r>
        <w:rPr>
          <w:sz w:val="24"/>
        </w:rPr>
        <w:t>all</w:t>
      </w:r>
      <w:r>
        <w:rPr>
          <w:spacing w:val="-11"/>
          <w:sz w:val="24"/>
        </w:rPr>
        <w:t xml:space="preserve"> </w:t>
      </w:r>
      <w:r>
        <w:rPr>
          <w:sz w:val="24"/>
        </w:rPr>
        <w:t>elements</w:t>
      </w:r>
      <w:r>
        <w:rPr>
          <w:spacing w:val="-10"/>
          <w:sz w:val="24"/>
        </w:rPr>
        <w:t xml:space="preserve"> </w:t>
      </w:r>
      <w:r>
        <w:rPr>
          <w:sz w:val="24"/>
        </w:rPr>
        <w:t>relating</w:t>
      </w:r>
      <w:r>
        <w:rPr>
          <w:spacing w:val="-14"/>
          <w:sz w:val="24"/>
        </w:rPr>
        <w:t xml:space="preserve"> </w:t>
      </w:r>
      <w:r>
        <w:rPr>
          <w:sz w:val="24"/>
        </w:rPr>
        <w:t>to the</w:t>
      </w:r>
      <w:r>
        <w:rPr>
          <w:spacing w:val="-17"/>
          <w:sz w:val="24"/>
        </w:rPr>
        <w:t xml:space="preserve"> </w:t>
      </w:r>
      <w:r>
        <w:rPr>
          <w:sz w:val="24"/>
        </w:rPr>
        <w:t>quality</w:t>
      </w:r>
      <w:r>
        <w:rPr>
          <w:spacing w:val="-22"/>
          <w:sz w:val="24"/>
        </w:rPr>
        <w:t xml:space="preserve"> </w:t>
      </w:r>
      <w:r>
        <w:rPr>
          <w:sz w:val="24"/>
        </w:rPr>
        <w:t>of</w:t>
      </w:r>
      <w:r>
        <w:rPr>
          <w:spacing w:val="-17"/>
          <w:sz w:val="24"/>
        </w:rPr>
        <w:t xml:space="preserve"> </w:t>
      </w:r>
      <w:r>
        <w:rPr>
          <w:sz w:val="24"/>
        </w:rPr>
        <w:t>the</w:t>
      </w:r>
      <w:r>
        <w:rPr>
          <w:spacing w:val="-16"/>
          <w:sz w:val="24"/>
        </w:rPr>
        <w:t xml:space="preserve"> </w:t>
      </w:r>
      <w:r>
        <w:rPr>
          <w:sz w:val="24"/>
        </w:rPr>
        <w:t>deliverable</w:t>
      </w:r>
      <w:r>
        <w:rPr>
          <w:spacing w:val="-16"/>
          <w:sz w:val="24"/>
        </w:rPr>
        <w:t xml:space="preserve"> </w:t>
      </w:r>
      <w:r>
        <w:rPr>
          <w:sz w:val="24"/>
        </w:rPr>
        <w:t>were</w:t>
      </w:r>
      <w:r>
        <w:rPr>
          <w:spacing w:val="-18"/>
          <w:sz w:val="24"/>
        </w:rPr>
        <w:t xml:space="preserve"> </w:t>
      </w:r>
      <w:r>
        <w:rPr>
          <w:sz w:val="24"/>
        </w:rPr>
        <w:t>verified</w:t>
      </w:r>
      <w:r>
        <w:rPr>
          <w:spacing w:val="-16"/>
          <w:sz w:val="24"/>
        </w:rPr>
        <w:t xml:space="preserve"> </w:t>
      </w:r>
      <w:r>
        <w:rPr>
          <w:sz w:val="24"/>
        </w:rPr>
        <w:t>in</w:t>
      </w:r>
      <w:r>
        <w:rPr>
          <w:spacing w:val="-15"/>
          <w:sz w:val="24"/>
        </w:rPr>
        <w:t xml:space="preserve"> </w:t>
      </w:r>
      <w:r>
        <w:rPr>
          <w:sz w:val="24"/>
        </w:rPr>
        <w:t>accordance</w:t>
      </w:r>
      <w:r>
        <w:rPr>
          <w:spacing w:val="-17"/>
          <w:sz w:val="24"/>
        </w:rPr>
        <w:t xml:space="preserve"> </w:t>
      </w:r>
      <w:r>
        <w:rPr>
          <w:sz w:val="24"/>
        </w:rPr>
        <w:t>with</w:t>
      </w:r>
      <w:r>
        <w:rPr>
          <w:spacing w:val="-15"/>
          <w:sz w:val="24"/>
        </w:rPr>
        <w:t xml:space="preserve"> </w:t>
      </w:r>
      <w:r>
        <w:rPr>
          <w:sz w:val="24"/>
        </w:rPr>
        <w:t>the</w:t>
      </w:r>
      <w:r>
        <w:rPr>
          <w:spacing w:val="-21"/>
          <w:sz w:val="24"/>
        </w:rPr>
        <w:t xml:space="preserve"> </w:t>
      </w:r>
      <w:r>
        <w:rPr>
          <w:spacing w:val="-3"/>
          <w:sz w:val="24"/>
        </w:rPr>
        <w:t>requirements</w:t>
      </w:r>
      <w:r>
        <w:rPr>
          <w:spacing w:val="-20"/>
          <w:sz w:val="24"/>
        </w:rPr>
        <w:t xml:space="preserve"> </w:t>
      </w:r>
      <w:r>
        <w:rPr>
          <w:sz w:val="24"/>
        </w:rPr>
        <w:t>of</w:t>
      </w:r>
      <w:r>
        <w:rPr>
          <w:spacing w:val="-19"/>
          <w:sz w:val="24"/>
        </w:rPr>
        <w:t xml:space="preserve"> </w:t>
      </w:r>
      <w:r>
        <w:rPr>
          <w:sz w:val="24"/>
        </w:rPr>
        <w:t>my</w:t>
      </w:r>
      <w:r>
        <w:rPr>
          <w:spacing w:val="-28"/>
          <w:sz w:val="24"/>
        </w:rPr>
        <w:t xml:space="preserve"> </w:t>
      </w:r>
      <w:r>
        <w:rPr>
          <w:spacing w:val="-3"/>
          <w:sz w:val="24"/>
        </w:rPr>
        <w:t>firm’s</w:t>
      </w:r>
      <w:r>
        <w:rPr>
          <w:spacing w:val="-20"/>
          <w:sz w:val="24"/>
        </w:rPr>
        <w:t xml:space="preserve"> </w:t>
      </w:r>
      <w:r>
        <w:rPr>
          <w:spacing w:val="-3"/>
          <w:sz w:val="24"/>
        </w:rPr>
        <w:t xml:space="preserve">internal </w:t>
      </w:r>
      <w:r>
        <w:rPr>
          <w:sz w:val="24"/>
        </w:rPr>
        <w:t>quality management/quality assurance system. This deliverable satisfies all requirements of our Contract with Gannett</w:t>
      </w:r>
      <w:r>
        <w:rPr>
          <w:spacing w:val="-1"/>
          <w:sz w:val="24"/>
        </w:rPr>
        <w:t xml:space="preserve"> </w:t>
      </w:r>
      <w:r>
        <w:rPr>
          <w:sz w:val="24"/>
        </w:rPr>
        <w:t>Fleming.</w:t>
      </w:r>
    </w:p>
    <w:p w14:paraId="0BA8CA10" w14:textId="77777777" w:rsidR="00E03697" w:rsidRDefault="00E03697">
      <w:pPr>
        <w:pStyle w:val="BodyText"/>
        <w:spacing w:before="8"/>
        <w:rPr>
          <w:sz w:val="16"/>
        </w:rPr>
      </w:pPr>
    </w:p>
    <w:p w14:paraId="655C7717" w14:textId="77777777" w:rsidR="00E03697" w:rsidRDefault="00E03697">
      <w:pPr>
        <w:rPr>
          <w:sz w:val="16"/>
        </w:rPr>
        <w:sectPr w:rsidR="00E03697">
          <w:pgSz w:w="12240" w:h="15840"/>
          <w:pgMar w:top="1500" w:right="1280" w:bottom="1480" w:left="1340" w:header="0" w:footer="1294" w:gutter="0"/>
          <w:cols w:space="720"/>
        </w:sectPr>
      </w:pPr>
    </w:p>
    <w:p w14:paraId="27519ECC" w14:textId="77777777" w:rsidR="00E03697" w:rsidRDefault="006E7F59">
      <w:pPr>
        <w:tabs>
          <w:tab w:val="left" w:pos="5015"/>
        </w:tabs>
        <w:spacing w:before="90"/>
        <w:ind w:left="100"/>
        <w:rPr>
          <w:b/>
          <w:sz w:val="24"/>
        </w:rPr>
      </w:pPr>
      <w:r>
        <w:rPr>
          <w:b/>
          <w:sz w:val="24"/>
        </w:rPr>
        <w:t xml:space="preserve">Signature: </w:t>
      </w:r>
      <w:r>
        <w:rPr>
          <w:b/>
          <w:sz w:val="24"/>
          <w:u w:val="single"/>
        </w:rPr>
        <w:t xml:space="preserve"> </w:t>
      </w:r>
      <w:r>
        <w:rPr>
          <w:b/>
          <w:sz w:val="24"/>
          <w:u w:val="single"/>
        </w:rPr>
        <w:tab/>
      </w:r>
    </w:p>
    <w:p w14:paraId="0145D21A" w14:textId="77777777" w:rsidR="00E03697" w:rsidRDefault="006E7F59">
      <w:pPr>
        <w:spacing w:before="3"/>
        <w:ind w:left="1540"/>
        <w:rPr>
          <w:sz w:val="24"/>
        </w:rPr>
      </w:pPr>
      <w:r>
        <w:rPr>
          <w:sz w:val="24"/>
        </w:rPr>
        <w:t xml:space="preserve">(by </w:t>
      </w:r>
      <w:proofErr w:type="spellStart"/>
      <w:r>
        <w:rPr>
          <w:sz w:val="24"/>
        </w:rPr>
        <w:t>SubConsultant’s</w:t>
      </w:r>
      <w:proofErr w:type="spellEnd"/>
      <w:r>
        <w:rPr>
          <w:sz w:val="24"/>
        </w:rPr>
        <w:t xml:space="preserve"> QA/QC Officer)</w:t>
      </w:r>
    </w:p>
    <w:p w14:paraId="6E99E8B0" w14:textId="77777777" w:rsidR="00E03697" w:rsidRDefault="00E03697">
      <w:pPr>
        <w:pStyle w:val="BodyText"/>
        <w:spacing w:before="7"/>
        <w:rPr>
          <w:sz w:val="25"/>
        </w:rPr>
      </w:pPr>
    </w:p>
    <w:p w14:paraId="21809F74" w14:textId="5E219B2C" w:rsidR="00E03697" w:rsidRDefault="006E7F59">
      <w:pPr>
        <w:tabs>
          <w:tab w:val="left" w:pos="5157"/>
        </w:tabs>
        <w:spacing w:before="1"/>
        <w:ind w:left="100"/>
        <w:rPr>
          <w:b/>
          <w:sz w:val="24"/>
        </w:rPr>
      </w:pPr>
      <w:r>
        <w:rPr>
          <w:b/>
          <w:sz w:val="24"/>
        </w:rPr>
        <w:t xml:space="preserve">Contractor: </w:t>
      </w:r>
      <w:r>
        <w:rPr>
          <w:b/>
          <w:sz w:val="24"/>
          <w:u w:val="single"/>
        </w:rPr>
        <w:t xml:space="preserve"> </w:t>
      </w:r>
      <w:ins w:id="260" w:author="Holbrook, Sara" w:date="2019-11-01T13:27:00Z">
        <w:r w:rsidR="002A51AD">
          <w:rPr>
            <w:b/>
            <w:sz w:val="24"/>
            <w:u w:val="single"/>
          </w:rPr>
          <w:t>ICF Incorporated, L.L.C.</w:t>
        </w:r>
      </w:ins>
      <w:r>
        <w:rPr>
          <w:b/>
          <w:sz w:val="24"/>
          <w:u w:val="single"/>
        </w:rPr>
        <w:tab/>
      </w:r>
    </w:p>
    <w:p w14:paraId="5E71D95D" w14:textId="77777777" w:rsidR="00E03697" w:rsidRDefault="006E7F59">
      <w:pPr>
        <w:tabs>
          <w:tab w:val="left" w:pos="2812"/>
        </w:tabs>
        <w:spacing w:before="90"/>
        <w:ind w:left="100"/>
        <w:rPr>
          <w:b/>
          <w:sz w:val="24"/>
        </w:rPr>
      </w:pPr>
      <w:r>
        <w:br w:type="column"/>
      </w:r>
      <w:r>
        <w:rPr>
          <w:b/>
          <w:sz w:val="24"/>
        </w:rPr>
        <w:t xml:space="preserve">Date: </w:t>
      </w:r>
      <w:r>
        <w:rPr>
          <w:b/>
          <w:sz w:val="24"/>
          <w:u w:val="single"/>
        </w:rPr>
        <w:t xml:space="preserve"> </w:t>
      </w:r>
      <w:r>
        <w:rPr>
          <w:b/>
          <w:sz w:val="24"/>
          <w:u w:val="single"/>
        </w:rPr>
        <w:tab/>
      </w:r>
    </w:p>
    <w:p w14:paraId="50ACB5C7" w14:textId="77777777" w:rsidR="00E03697" w:rsidRDefault="00E03697">
      <w:pPr>
        <w:rPr>
          <w:sz w:val="24"/>
        </w:rPr>
        <w:sectPr w:rsidR="00E03697">
          <w:type w:val="continuous"/>
          <w:pgSz w:w="12240" w:h="15840"/>
          <w:pgMar w:top="1380" w:right="1280" w:bottom="1480" w:left="1340" w:header="720" w:footer="720" w:gutter="0"/>
          <w:cols w:num="2" w:space="720" w:equalWidth="0">
            <w:col w:w="5198" w:space="563"/>
            <w:col w:w="3859"/>
          </w:cols>
        </w:sectPr>
      </w:pPr>
    </w:p>
    <w:p w14:paraId="0CC669D7" w14:textId="77777777" w:rsidR="00E03697" w:rsidRDefault="00E03697">
      <w:pPr>
        <w:pStyle w:val="BodyText"/>
        <w:rPr>
          <w:b/>
          <w:sz w:val="20"/>
        </w:rPr>
      </w:pPr>
    </w:p>
    <w:p w14:paraId="32D708B7" w14:textId="77777777" w:rsidR="00E03697" w:rsidRDefault="00E03697">
      <w:pPr>
        <w:pStyle w:val="BodyText"/>
        <w:rPr>
          <w:b/>
          <w:sz w:val="20"/>
        </w:rPr>
      </w:pPr>
    </w:p>
    <w:p w14:paraId="7E762360" w14:textId="77777777" w:rsidR="00E03697" w:rsidRDefault="00E03697">
      <w:pPr>
        <w:pStyle w:val="BodyText"/>
        <w:spacing w:before="8"/>
        <w:rPr>
          <w:b/>
          <w:sz w:val="26"/>
        </w:rPr>
      </w:pPr>
    </w:p>
    <w:p w14:paraId="15382458" w14:textId="5ED7BC67" w:rsidR="001E3D32" w:rsidRDefault="006E7F59">
      <w:pPr>
        <w:spacing w:before="90" w:line="247" w:lineRule="auto"/>
        <w:ind w:left="100" w:right="153"/>
        <w:jc w:val="both"/>
        <w:rPr>
          <w:ins w:id="261" w:author="Schossow, Frances" w:date="2019-11-06T11:04:00Z"/>
          <w:b/>
          <w:sz w:val="24"/>
        </w:rPr>
      </w:pPr>
      <w:r>
        <w:rPr>
          <w:b/>
          <w:sz w:val="24"/>
        </w:rPr>
        <w:t>*‘Deliverable’</w:t>
      </w:r>
      <w:r>
        <w:rPr>
          <w:b/>
          <w:spacing w:val="-18"/>
          <w:sz w:val="24"/>
        </w:rPr>
        <w:t xml:space="preserve"> </w:t>
      </w:r>
      <w:r>
        <w:rPr>
          <w:b/>
          <w:sz w:val="24"/>
        </w:rPr>
        <w:t>shall</w:t>
      </w:r>
      <w:r>
        <w:rPr>
          <w:b/>
          <w:spacing w:val="-15"/>
          <w:sz w:val="24"/>
        </w:rPr>
        <w:t xml:space="preserve"> </w:t>
      </w:r>
      <w:r>
        <w:rPr>
          <w:b/>
          <w:sz w:val="24"/>
        </w:rPr>
        <w:t>mean</w:t>
      </w:r>
      <w:r>
        <w:rPr>
          <w:b/>
          <w:spacing w:val="-15"/>
          <w:sz w:val="24"/>
        </w:rPr>
        <w:t xml:space="preserve"> </w:t>
      </w:r>
      <w:r>
        <w:rPr>
          <w:b/>
          <w:sz w:val="24"/>
        </w:rPr>
        <w:t>all</w:t>
      </w:r>
      <w:r>
        <w:rPr>
          <w:b/>
          <w:spacing w:val="-15"/>
          <w:sz w:val="24"/>
        </w:rPr>
        <w:t xml:space="preserve"> </w:t>
      </w:r>
      <w:r>
        <w:rPr>
          <w:b/>
          <w:sz w:val="24"/>
        </w:rPr>
        <w:t>calculations,</w:t>
      </w:r>
      <w:r>
        <w:rPr>
          <w:b/>
          <w:spacing w:val="-16"/>
          <w:sz w:val="24"/>
        </w:rPr>
        <w:t xml:space="preserve"> </w:t>
      </w:r>
      <w:r>
        <w:rPr>
          <w:b/>
          <w:sz w:val="24"/>
        </w:rPr>
        <w:t>drawings,</w:t>
      </w:r>
      <w:r>
        <w:rPr>
          <w:b/>
          <w:spacing w:val="-16"/>
          <w:sz w:val="24"/>
        </w:rPr>
        <w:t xml:space="preserve"> </w:t>
      </w:r>
      <w:r>
        <w:rPr>
          <w:b/>
          <w:sz w:val="24"/>
        </w:rPr>
        <w:t>maps,</w:t>
      </w:r>
      <w:r>
        <w:rPr>
          <w:b/>
          <w:spacing w:val="-16"/>
          <w:sz w:val="24"/>
        </w:rPr>
        <w:t xml:space="preserve"> </w:t>
      </w:r>
      <w:r>
        <w:rPr>
          <w:b/>
          <w:sz w:val="24"/>
        </w:rPr>
        <w:t>specifications,</w:t>
      </w:r>
      <w:r>
        <w:rPr>
          <w:b/>
          <w:spacing w:val="-16"/>
          <w:sz w:val="24"/>
        </w:rPr>
        <w:t xml:space="preserve"> </w:t>
      </w:r>
      <w:r>
        <w:rPr>
          <w:b/>
          <w:sz w:val="24"/>
        </w:rPr>
        <w:t>reports,</w:t>
      </w:r>
      <w:r>
        <w:rPr>
          <w:b/>
          <w:spacing w:val="-18"/>
          <w:sz w:val="24"/>
        </w:rPr>
        <w:t xml:space="preserve"> </w:t>
      </w:r>
      <w:r>
        <w:rPr>
          <w:b/>
          <w:spacing w:val="-3"/>
          <w:sz w:val="24"/>
        </w:rPr>
        <w:t>data</w:t>
      </w:r>
      <w:r>
        <w:rPr>
          <w:b/>
          <w:spacing w:val="-21"/>
          <w:sz w:val="24"/>
        </w:rPr>
        <w:t xml:space="preserve"> </w:t>
      </w:r>
      <w:r>
        <w:rPr>
          <w:b/>
          <w:spacing w:val="-3"/>
          <w:sz w:val="24"/>
        </w:rPr>
        <w:t xml:space="preserve">bases, </w:t>
      </w:r>
      <w:r>
        <w:rPr>
          <w:b/>
          <w:sz w:val="24"/>
        </w:rPr>
        <w:t>logs</w:t>
      </w:r>
      <w:r>
        <w:rPr>
          <w:b/>
          <w:spacing w:val="-15"/>
          <w:sz w:val="24"/>
        </w:rPr>
        <w:t xml:space="preserve"> </w:t>
      </w:r>
      <w:r>
        <w:rPr>
          <w:b/>
          <w:sz w:val="24"/>
        </w:rPr>
        <w:t>and</w:t>
      </w:r>
      <w:r>
        <w:rPr>
          <w:b/>
          <w:spacing w:val="-14"/>
          <w:sz w:val="24"/>
        </w:rPr>
        <w:t xml:space="preserve"> </w:t>
      </w:r>
      <w:r>
        <w:rPr>
          <w:b/>
          <w:sz w:val="24"/>
        </w:rPr>
        <w:t>other</w:t>
      </w:r>
      <w:r>
        <w:rPr>
          <w:b/>
          <w:spacing w:val="-18"/>
          <w:sz w:val="24"/>
        </w:rPr>
        <w:t xml:space="preserve"> </w:t>
      </w:r>
      <w:r>
        <w:rPr>
          <w:b/>
          <w:sz w:val="24"/>
        </w:rPr>
        <w:t>information</w:t>
      </w:r>
      <w:r>
        <w:rPr>
          <w:b/>
          <w:spacing w:val="-17"/>
          <w:sz w:val="24"/>
        </w:rPr>
        <w:t xml:space="preserve"> </w:t>
      </w:r>
      <w:r>
        <w:rPr>
          <w:b/>
          <w:spacing w:val="-3"/>
          <w:sz w:val="24"/>
        </w:rPr>
        <w:t>developed</w:t>
      </w:r>
      <w:r>
        <w:rPr>
          <w:b/>
          <w:spacing w:val="-19"/>
          <w:sz w:val="24"/>
        </w:rPr>
        <w:t xml:space="preserve"> </w:t>
      </w:r>
      <w:r>
        <w:rPr>
          <w:b/>
          <w:sz w:val="24"/>
        </w:rPr>
        <w:t>from</w:t>
      </w:r>
      <w:r>
        <w:rPr>
          <w:b/>
          <w:spacing w:val="-24"/>
          <w:sz w:val="24"/>
        </w:rPr>
        <w:t xml:space="preserve"> </w:t>
      </w:r>
      <w:r>
        <w:rPr>
          <w:b/>
          <w:sz w:val="24"/>
        </w:rPr>
        <w:t>wells,</w:t>
      </w:r>
      <w:r>
        <w:rPr>
          <w:b/>
          <w:spacing w:val="-20"/>
          <w:sz w:val="24"/>
        </w:rPr>
        <w:t xml:space="preserve"> </w:t>
      </w:r>
      <w:r>
        <w:rPr>
          <w:b/>
          <w:spacing w:val="-3"/>
          <w:sz w:val="24"/>
        </w:rPr>
        <w:t>borings</w:t>
      </w:r>
      <w:r>
        <w:rPr>
          <w:b/>
          <w:spacing w:val="-19"/>
          <w:sz w:val="24"/>
        </w:rPr>
        <w:t xml:space="preserve"> </w:t>
      </w:r>
      <w:r>
        <w:rPr>
          <w:b/>
          <w:sz w:val="24"/>
        </w:rPr>
        <w:t>and</w:t>
      </w:r>
      <w:r>
        <w:rPr>
          <w:b/>
          <w:spacing w:val="-20"/>
          <w:sz w:val="24"/>
        </w:rPr>
        <w:t xml:space="preserve"> </w:t>
      </w:r>
      <w:r>
        <w:rPr>
          <w:b/>
          <w:spacing w:val="-3"/>
          <w:sz w:val="24"/>
        </w:rPr>
        <w:t>cores,</w:t>
      </w:r>
      <w:r>
        <w:rPr>
          <w:b/>
          <w:spacing w:val="-20"/>
          <w:sz w:val="24"/>
        </w:rPr>
        <w:t xml:space="preserve"> </w:t>
      </w:r>
      <w:r>
        <w:rPr>
          <w:b/>
          <w:spacing w:val="-3"/>
          <w:sz w:val="24"/>
        </w:rPr>
        <w:t>laboratory</w:t>
      </w:r>
      <w:r>
        <w:rPr>
          <w:b/>
          <w:spacing w:val="-20"/>
          <w:sz w:val="24"/>
        </w:rPr>
        <w:t xml:space="preserve"> </w:t>
      </w:r>
      <w:r>
        <w:rPr>
          <w:b/>
          <w:spacing w:val="-3"/>
          <w:sz w:val="24"/>
        </w:rPr>
        <w:t>data,</w:t>
      </w:r>
      <w:r>
        <w:rPr>
          <w:b/>
          <w:spacing w:val="-21"/>
          <w:sz w:val="24"/>
        </w:rPr>
        <w:t xml:space="preserve"> </w:t>
      </w:r>
      <w:r>
        <w:rPr>
          <w:b/>
          <w:spacing w:val="-4"/>
          <w:sz w:val="24"/>
        </w:rPr>
        <w:t xml:space="preserve">materials </w:t>
      </w:r>
      <w:r>
        <w:rPr>
          <w:b/>
          <w:sz w:val="24"/>
        </w:rPr>
        <w:t>schedules,</w:t>
      </w:r>
      <w:r>
        <w:rPr>
          <w:b/>
          <w:spacing w:val="-16"/>
          <w:sz w:val="24"/>
        </w:rPr>
        <w:t xml:space="preserve"> </w:t>
      </w:r>
      <w:r>
        <w:rPr>
          <w:b/>
          <w:sz w:val="24"/>
        </w:rPr>
        <w:t>instrument</w:t>
      </w:r>
      <w:r>
        <w:rPr>
          <w:b/>
          <w:spacing w:val="-15"/>
          <w:sz w:val="24"/>
        </w:rPr>
        <w:t xml:space="preserve"> </w:t>
      </w:r>
      <w:r>
        <w:rPr>
          <w:b/>
          <w:sz w:val="24"/>
        </w:rPr>
        <w:t>calibration</w:t>
      </w:r>
      <w:r>
        <w:rPr>
          <w:b/>
          <w:spacing w:val="-14"/>
          <w:sz w:val="24"/>
        </w:rPr>
        <w:t xml:space="preserve"> </w:t>
      </w:r>
      <w:r>
        <w:rPr>
          <w:b/>
          <w:sz w:val="24"/>
        </w:rPr>
        <w:t>data</w:t>
      </w:r>
      <w:r>
        <w:rPr>
          <w:b/>
          <w:spacing w:val="-15"/>
          <w:sz w:val="24"/>
        </w:rPr>
        <w:t xml:space="preserve"> </w:t>
      </w:r>
      <w:r>
        <w:rPr>
          <w:b/>
          <w:sz w:val="24"/>
        </w:rPr>
        <w:t>and</w:t>
      </w:r>
      <w:r>
        <w:rPr>
          <w:b/>
          <w:spacing w:val="-14"/>
          <w:sz w:val="24"/>
        </w:rPr>
        <w:t xml:space="preserve"> </w:t>
      </w:r>
      <w:r>
        <w:rPr>
          <w:b/>
          <w:sz w:val="24"/>
        </w:rPr>
        <w:t>all</w:t>
      </w:r>
      <w:r>
        <w:rPr>
          <w:b/>
          <w:spacing w:val="-14"/>
          <w:sz w:val="24"/>
        </w:rPr>
        <w:t xml:space="preserve"> </w:t>
      </w:r>
      <w:r>
        <w:rPr>
          <w:b/>
          <w:sz w:val="24"/>
        </w:rPr>
        <w:t>other</w:t>
      </w:r>
      <w:r>
        <w:rPr>
          <w:b/>
          <w:spacing w:val="-15"/>
          <w:sz w:val="24"/>
        </w:rPr>
        <w:t xml:space="preserve"> </w:t>
      </w:r>
      <w:r>
        <w:rPr>
          <w:b/>
          <w:sz w:val="24"/>
        </w:rPr>
        <w:t>items</w:t>
      </w:r>
      <w:r>
        <w:rPr>
          <w:b/>
          <w:spacing w:val="-14"/>
          <w:sz w:val="24"/>
        </w:rPr>
        <w:t xml:space="preserve"> </w:t>
      </w:r>
      <w:r>
        <w:rPr>
          <w:b/>
          <w:sz w:val="24"/>
        </w:rPr>
        <w:t>developed,</w:t>
      </w:r>
      <w:r>
        <w:rPr>
          <w:b/>
          <w:spacing w:val="-14"/>
          <w:sz w:val="24"/>
        </w:rPr>
        <w:t xml:space="preserve"> </w:t>
      </w:r>
      <w:r>
        <w:rPr>
          <w:b/>
          <w:sz w:val="24"/>
        </w:rPr>
        <w:t>prepared</w:t>
      </w:r>
      <w:r>
        <w:rPr>
          <w:b/>
          <w:spacing w:val="-16"/>
          <w:sz w:val="24"/>
        </w:rPr>
        <w:t xml:space="preserve"> </w:t>
      </w:r>
      <w:r>
        <w:rPr>
          <w:b/>
          <w:sz w:val="24"/>
        </w:rPr>
        <w:t>and</w:t>
      </w:r>
      <w:r>
        <w:rPr>
          <w:b/>
          <w:spacing w:val="-16"/>
          <w:sz w:val="24"/>
        </w:rPr>
        <w:t xml:space="preserve"> </w:t>
      </w:r>
      <w:r>
        <w:rPr>
          <w:b/>
          <w:sz w:val="24"/>
        </w:rPr>
        <w:t>delivered to Gannett Fleming as specified in the Scope of Work, in any form or</w:t>
      </w:r>
      <w:r>
        <w:rPr>
          <w:b/>
          <w:spacing w:val="-11"/>
          <w:sz w:val="24"/>
        </w:rPr>
        <w:t xml:space="preserve"> </w:t>
      </w:r>
      <w:r>
        <w:rPr>
          <w:b/>
          <w:sz w:val="24"/>
        </w:rPr>
        <w:t>media.</w:t>
      </w:r>
    </w:p>
    <w:p w14:paraId="1563B388" w14:textId="77777777" w:rsidR="001E3D32" w:rsidRDefault="001E3D32">
      <w:pPr>
        <w:rPr>
          <w:ins w:id="262" w:author="Schossow, Frances" w:date="2019-11-06T11:04:00Z"/>
          <w:b/>
          <w:sz w:val="24"/>
        </w:rPr>
      </w:pPr>
      <w:ins w:id="263" w:author="Schossow, Frances" w:date="2019-11-06T11:04:00Z">
        <w:r>
          <w:rPr>
            <w:b/>
            <w:sz w:val="24"/>
          </w:rPr>
          <w:br w:type="page"/>
        </w:r>
      </w:ins>
    </w:p>
    <w:p w14:paraId="6A59EA22" w14:textId="5B5F1CB6" w:rsidR="001E3D32" w:rsidRDefault="001E3D32" w:rsidP="001E3D32">
      <w:pPr>
        <w:spacing w:before="172" w:line="244" w:lineRule="auto"/>
        <w:ind w:left="4294" w:hanging="3973"/>
        <w:rPr>
          <w:ins w:id="264" w:author="Schossow, Frances" w:date="2019-11-06T11:04:00Z"/>
          <w:b/>
          <w:sz w:val="32"/>
        </w:rPr>
      </w:pPr>
      <w:ins w:id="265" w:author="Schossow, Frances" w:date="2019-11-06T11:04:00Z">
        <w:r>
          <w:rPr>
            <w:b/>
            <w:sz w:val="32"/>
          </w:rPr>
          <w:lastRenderedPageBreak/>
          <w:t xml:space="preserve">Attachment 2: SUBCONSULTANT </w:t>
        </w:r>
      </w:ins>
      <w:ins w:id="266" w:author="Schossow, Frances" w:date="2019-11-06T11:05:00Z">
        <w:r>
          <w:rPr>
            <w:b/>
            <w:sz w:val="32"/>
          </w:rPr>
          <w:t>SCHEDULE OF RATES</w:t>
        </w:r>
      </w:ins>
    </w:p>
    <w:p w14:paraId="4E5CF2B4" w14:textId="62231F20" w:rsidR="00E03697" w:rsidRDefault="00E03697">
      <w:pPr>
        <w:spacing w:before="90" w:line="247" w:lineRule="auto"/>
        <w:ind w:left="100" w:right="153"/>
        <w:jc w:val="both"/>
        <w:rPr>
          <w:ins w:id="267" w:author="Schossow, Frances" w:date="2019-11-06T17:08:00Z"/>
          <w:b/>
          <w:sz w:val="24"/>
        </w:rPr>
      </w:pPr>
    </w:p>
    <w:p w14:paraId="786DF38D" w14:textId="5C0CB3C9" w:rsidR="000E3453" w:rsidRDefault="000B5E23">
      <w:pPr>
        <w:spacing w:before="90" w:line="247" w:lineRule="auto"/>
        <w:ind w:left="100" w:right="153"/>
        <w:jc w:val="both"/>
        <w:rPr>
          <w:ins w:id="268" w:author="Schossow, Frances" w:date="2019-11-06T11:21:00Z"/>
          <w:b/>
          <w:sz w:val="24"/>
        </w:rPr>
      </w:pPr>
      <w:ins w:id="269" w:author="Schossow, Frances" w:date="2019-11-06T17:20:00Z">
        <w:r w:rsidRPr="000B5E23">
          <w:rPr>
            <w:noProof/>
            <w:lang w:bidi="ar-SA"/>
          </w:rPr>
          <w:drawing>
            <wp:inline distT="0" distB="0" distL="0" distR="0" wp14:anchorId="37376923" wp14:editId="743649E6">
              <wp:extent cx="6108700" cy="2163827"/>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2163827"/>
                      </a:xfrm>
                      <a:prstGeom prst="rect">
                        <a:avLst/>
                      </a:prstGeom>
                      <a:noFill/>
                      <a:ln>
                        <a:noFill/>
                      </a:ln>
                    </pic:spPr>
                  </pic:pic>
                </a:graphicData>
              </a:graphic>
            </wp:inline>
          </w:drawing>
        </w:r>
      </w:ins>
    </w:p>
    <w:p w14:paraId="6FD27D87" w14:textId="11B7EF87" w:rsidR="00601B21" w:rsidRDefault="002E370F">
      <w:pPr>
        <w:spacing w:before="90" w:line="247" w:lineRule="auto"/>
        <w:ind w:left="100" w:right="153"/>
        <w:jc w:val="both"/>
        <w:rPr>
          <w:b/>
          <w:sz w:val="24"/>
        </w:rPr>
      </w:pPr>
      <w:ins w:id="270" w:author="Schossow, Frances" w:date="2019-11-06T17:47:00Z">
        <w:r w:rsidRPr="002E370F">
          <w:rPr>
            <w:noProof/>
            <w:lang w:bidi="ar-SA"/>
          </w:rPr>
          <w:drawing>
            <wp:inline distT="0" distB="0" distL="0" distR="0" wp14:anchorId="50AC296A" wp14:editId="396B8A05">
              <wp:extent cx="6108700" cy="2518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251863"/>
                      </a:xfrm>
                      <a:prstGeom prst="rect">
                        <a:avLst/>
                      </a:prstGeom>
                      <a:noFill/>
                      <a:ln>
                        <a:noFill/>
                      </a:ln>
                    </pic:spPr>
                  </pic:pic>
                </a:graphicData>
              </a:graphic>
            </wp:inline>
          </w:drawing>
        </w:r>
      </w:ins>
    </w:p>
    <w:sectPr w:rsidR="00601B21">
      <w:type w:val="continuous"/>
      <w:pgSz w:w="12240" w:h="15840"/>
      <w:pgMar w:top="1380" w:right="1280" w:bottom="14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Schossow, Frances" w:date="2019-11-07T13:56:00Z" w:initials="SF">
    <w:p w14:paraId="64391882" w14:textId="5F4A0DB9" w:rsidR="00672774" w:rsidRDefault="00672774">
      <w:pPr>
        <w:pStyle w:val="CommentText"/>
      </w:pPr>
      <w:r>
        <w:rPr>
          <w:rStyle w:val="CommentReference"/>
        </w:rPr>
        <w:annotationRef/>
      </w:r>
      <w:r>
        <w:t>Check if this is okay with the technical team.  I am not aware of what software product(s)/version(s) they use.</w:t>
      </w:r>
    </w:p>
  </w:comment>
  <w:comment w:id="144" w:author="Reed, Mary" w:date="2019-12-03T16:04:00Z" w:initials="RM">
    <w:p w14:paraId="027837FE" w14:textId="5BD27AC4" w:rsidR="006C7356" w:rsidRDefault="006C7356">
      <w:pPr>
        <w:pStyle w:val="CommentText"/>
      </w:pPr>
      <w:r>
        <w:rPr>
          <w:rStyle w:val="CommentReference"/>
        </w:rPr>
        <w:annotationRef/>
      </w:r>
      <w:r>
        <w:t>Gannett Fleming can agree to 3 years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91882" w15:done="0"/>
  <w15:commentEx w15:paraId="02783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6EC3D0" w16cex:dateUtc="2019-11-07T19:56:00Z"/>
  <w16cex:commentExtensible w16cex:durableId="2191060C" w16cex:dateUtc="2019-12-03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91882" w16cid:durableId="216EC3D0"/>
  <w16cid:commentId w16cid:paraId="027837FE" w16cid:durableId="21910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6A70" w14:textId="77777777" w:rsidR="001518FD" w:rsidRDefault="001518FD">
      <w:r>
        <w:separator/>
      </w:r>
    </w:p>
  </w:endnote>
  <w:endnote w:type="continuationSeparator" w:id="0">
    <w:p w14:paraId="4DACE5A1" w14:textId="77777777" w:rsidR="001518FD" w:rsidRDefault="0015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ED1B" w14:textId="33FF3B97" w:rsidR="00E03697" w:rsidRDefault="001E3D32">
    <w:pPr>
      <w:pStyle w:val="BodyText"/>
      <w:spacing w:line="14" w:lineRule="auto"/>
      <w:rPr>
        <w:sz w:val="20"/>
      </w:rPr>
    </w:pPr>
    <w:r>
      <w:rPr>
        <w:noProof/>
        <w:lang w:bidi="ar-SA"/>
      </w:rPr>
      <mc:AlternateContent>
        <mc:Choice Requires="wps">
          <w:drawing>
            <wp:anchor distT="0" distB="0" distL="114300" distR="114300" simplePos="0" relativeHeight="503304464" behindDoc="1" locked="0" layoutInCell="1" allowOverlap="1" wp14:anchorId="439D5342" wp14:editId="5BFDD5C8">
              <wp:simplePos x="0" y="0"/>
              <wp:positionH relativeFrom="page">
                <wp:posOffset>6681470</wp:posOffset>
              </wp:positionH>
              <wp:positionV relativeFrom="page">
                <wp:posOffset>9097010</wp:posOffset>
              </wp:positionV>
              <wp:extent cx="203200" cy="194310"/>
              <wp:effectExtent l="4445" t="635"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E250E" w14:textId="0D39CDD0" w:rsidR="00E03697" w:rsidRDefault="006E7F59">
                          <w:pPr>
                            <w:spacing w:before="10"/>
                            <w:ind w:left="40"/>
                            <w:rPr>
                              <w:sz w:val="24"/>
                            </w:rPr>
                          </w:pPr>
                          <w:r>
                            <w:fldChar w:fldCharType="begin"/>
                          </w:r>
                          <w:r>
                            <w:rPr>
                              <w:sz w:val="24"/>
                            </w:rPr>
                            <w:instrText xml:space="preserve"> PAGE </w:instrText>
                          </w:r>
                          <w:r>
                            <w:fldChar w:fldCharType="separate"/>
                          </w:r>
                          <w:r w:rsidR="00672774">
                            <w:rPr>
                              <w:noProof/>
                              <w:sz w:val="24"/>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D5342" id="_x0000_t202" coordsize="21600,21600" o:spt="202" path="m,l,21600r21600,l21600,xe">
              <v:stroke joinstyle="miter"/>
              <v:path gradientshapeok="t" o:connecttype="rect"/>
            </v:shapetype>
            <v:shape id="Text Box 3" o:spid="_x0000_s1027" type="#_x0000_t202" style="position:absolute;margin-left:526.1pt;margin-top:716.3pt;width:16pt;height:15.3pt;z-index:-1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" filled="f" stroked="f">
              <v:textbox inset="0,0,0,0">
                <w:txbxContent>
                  <w:p w14:paraId="503E250E" w14:textId="0D39CDD0" w:rsidR="00E03697" w:rsidRDefault="006E7F59">
                    <w:pPr>
                      <w:spacing w:before="10"/>
                      <w:ind w:left="40"/>
                      <w:rPr>
                        <w:sz w:val="24"/>
                      </w:rPr>
                    </w:pPr>
                    <w:r>
                      <w:fldChar w:fldCharType="begin"/>
                    </w:r>
                    <w:r>
                      <w:rPr>
                        <w:sz w:val="24"/>
                      </w:rPr>
                      <w:instrText xml:space="preserve"> PAGE </w:instrText>
                    </w:r>
                    <w:r>
                      <w:fldChar w:fldCharType="separate"/>
                    </w:r>
                    <w:r w:rsidR="00672774">
                      <w:rPr>
                        <w:noProof/>
                        <w:sz w:val="24"/>
                      </w:rPr>
                      <w:t>13</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304488" behindDoc="1" locked="0" layoutInCell="1" allowOverlap="1" wp14:anchorId="058FD65C" wp14:editId="4C6F6509">
              <wp:simplePos x="0" y="0"/>
              <wp:positionH relativeFrom="page">
                <wp:posOffset>901700</wp:posOffset>
              </wp:positionH>
              <wp:positionV relativeFrom="page">
                <wp:posOffset>9103995</wp:posOffset>
              </wp:positionV>
              <wp:extent cx="2776855" cy="25590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987EA" w14:textId="77777777" w:rsidR="00E03697" w:rsidRDefault="006E7F59">
                          <w:pPr>
                            <w:spacing w:before="11"/>
                            <w:ind w:left="20"/>
                            <w:rPr>
                              <w:sz w:val="16"/>
                            </w:rPr>
                          </w:pPr>
                          <w:proofErr w:type="spellStart"/>
                          <w:r>
                            <w:rPr>
                              <w:w w:val="95"/>
                              <w:sz w:val="16"/>
                            </w:rPr>
                            <w:t>SubconsultantAgts</w:t>
                          </w:r>
                          <w:proofErr w:type="spellEnd"/>
                          <w:r>
                            <w:rPr>
                              <w:w w:val="95"/>
                              <w:sz w:val="16"/>
                            </w:rPr>
                            <w:t>\H9-Master-Agreement-</w:t>
                          </w:r>
                          <w:proofErr w:type="gramStart"/>
                          <w:r>
                            <w:rPr>
                              <w:w w:val="95"/>
                              <w:sz w:val="16"/>
                            </w:rPr>
                            <w:t>Consultant(</w:t>
                          </w:r>
                          <w:proofErr w:type="gramEnd"/>
                          <w:r>
                            <w:rPr>
                              <w:w w:val="95"/>
                              <w:sz w:val="16"/>
                            </w:rPr>
                            <w:t>GF)&amp;Sub.doc</w:t>
                          </w:r>
                        </w:p>
                        <w:p w14:paraId="5F3FDDDE" w14:textId="77777777" w:rsidR="00E03697" w:rsidRDefault="006E7F59">
                          <w:pPr>
                            <w:spacing w:before="4"/>
                            <w:ind w:left="20"/>
                            <w:rPr>
                              <w:sz w:val="16"/>
                            </w:rPr>
                          </w:pPr>
                          <w:r>
                            <w:rPr>
                              <w:sz w:val="16"/>
                            </w:rPr>
                            <w:t>© Gannett Fleming 2004-2019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FD65C" id="Text Box 2" o:spid="_x0000_s1028" type="#_x0000_t202" style="position:absolute;margin-left:71pt;margin-top:716.85pt;width:218.65pt;height:20.1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" filled="f" stroked="f">
              <v:textbox inset="0,0,0,0">
                <w:txbxContent>
                  <w:p w14:paraId="27D987EA" w14:textId="77777777" w:rsidR="00E03697" w:rsidRDefault="006E7F59">
                    <w:pPr>
                      <w:spacing w:before="11"/>
                      <w:ind w:left="20"/>
                      <w:rPr>
                        <w:sz w:val="16"/>
                      </w:rPr>
                    </w:pPr>
                    <w:proofErr w:type="spellStart"/>
                    <w:r>
                      <w:rPr>
                        <w:w w:val="95"/>
                        <w:sz w:val="16"/>
                      </w:rPr>
                      <w:t>SubconsultantAgts</w:t>
                    </w:r>
                    <w:proofErr w:type="spellEnd"/>
                    <w:r>
                      <w:rPr>
                        <w:w w:val="95"/>
                        <w:sz w:val="16"/>
                      </w:rPr>
                      <w:t>\H9-Master-Agreement-</w:t>
                    </w:r>
                    <w:proofErr w:type="gramStart"/>
                    <w:r>
                      <w:rPr>
                        <w:w w:val="95"/>
                        <w:sz w:val="16"/>
                      </w:rPr>
                      <w:t>Consultant(</w:t>
                    </w:r>
                    <w:proofErr w:type="gramEnd"/>
                    <w:r>
                      <w:rPr>
                        <w:w w:val="95"/>
                        <w:sz w:val="16"/>
                      </w:rPr>
                      <w:t>GF)&amp;Sub.doc</w:t>
                    </w:r>
                  </w:p>
                  <w:p w14:paraId="5F3FDDDE" w14:textId="77777777" w:rsidR="00E03697" w:rsidRDefault="006E7F59">
                    <w:pPr>
                      <w:spacing w:before="4"/>
                      <w:ind w:left="20"/>
                      <w:rPr>
                        <w:sz w:val="16"/>
                      </w:rPr>
                    </w:pPr>
                    <w:r>
                      <w:rPr>
                        <w:sz w:val="16"/>
                      </w:rPr>
                      <w:t>© Gannett Fleming 2004-2019</w:t>
                    </w:r>
                  </w:p>
                </w:txbxContent>
              </v:textbox>
              <w10:wrap anchorx="page" anchory="page"/>
            </v:shape>
          </w:pict>
        </mc:Fallback>
      </mc:AlternateContent>
    </w:r>
    <w:r>
      <w:rPr>
        <w:noProof/>
        <w:lang w:bidi="ar-SA"/>
      </w:rPr>
      <mc:AlternateContent>
        <mc:Choice Requires="wps">
          <w:drawing>
            <wp:anchor distT="0" distB="0" distL="114300" distR="114300" simplePos="0" relativeHeight="503304512" behindDoc="1" locked="0" layoutInCell="1" allowOverlap="1" wp14:anchorId="7A1F308E" wp14:editId="796A3512">
              <wp:simplePos x="0" y="0"/>
              <wp:positionH relativeFrom="page">
                <wp:posOffset>5474970</wp:posOffset>
              </wp:positionH>
              <wp:positionV relativeFrom="page">
                <wp:posOffset>9103995</wp:posOffset>
              </wp:positionV>
              <wp:extent cx="830580" cy="1371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06C3E" w14:textId="77777777" w:rsidR="00E03697" w:rsidRDefault="006E7F59">
                          <w:pPr>
                            <w:spacing w:before="11"/>
                            <w:ind w:left="20"/>
                            <w:rPr>
                              <w:sz w:val="16"/>
                            </w:rPr>
                          </w:pPr>
                          <w:r>
                            <w:rPr>
                              <w:sz w:val="16"/>
                            </w:rPr>
                            <w:t>Revised 10/03/2019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F308E" id="Text Box 1" o:spid="_x0000_s1029" type="#_x0000_t202" style="position:absolute;margin-left:431.1pt;margin-top:716.85pt;width:65.4pt;height:10.8pt;z-index:-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" filled="f" stroked="f">
              <v:textbox inset="0,0,0,0">
                <w:txbxContent>
                  <w:p w14:paraId="29706C3E" w14:textId="77777777" w:rsidR="00E03697" w:rsidRDefault="006E7F59">
                    <w:pPr>
                      <w:spacing w:before="11"/>
                      <w:ind w:left="20"/>
                      <w:rPr>
                        <w:sz w:val="16"/>
                      </w:rPr>
                    </w:pPr>
                    <w:r>
                      <w:rPr>
                        <w:sz w:val="16"/>
                      </w:rPr>
                      <w:t>Revised 10/03/2019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8FFC" w14:textId="77777777" w:rsidR="001518FD" w:rsidRDefault="001518FD">
      <w:r>
        <w:separator/>
      </w:r>
    </w:p>
  </w:footnote>
  <w:footnote w:type="continuationSeparator" w:id="0">
    <w:p w14:paraId="1370201A" w14:textId="77777777" w:rsidR="001518FD" w:rsidRDefault="00151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A70"/>
    <w:multiLevelType w:val="multilevel"/>
    <w:tmpl w:val="689CAD16"/>
    <w:lvl w:ilvl="0">
      <w:start w:val="2"/>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numFmt w:val="bullet"/>
      <w:lvlText w:val="•"/>
      <w:lvlJc w:val="left"/>
      <w:pPr>
        <w:ind w:left="2580" w:hanging="720"/>
      </w:pPr>
      <w:rPr>
        <w:rFonts w:hint="default"/>
        <w:lang w:val="en-US" w:eastAsia="en-US" w:bidi="en-US"/>
      </w:rPr>
    </w:lvl>
    <w:lvl w:ilvl="3">
      <w:numFmt w:val="bullet"/>
      <w:lvlText w:val="•"/>
      <w:lvlJc w:val="left"/>
      <w:pPr>
        <w:ind w:left="3460" w:hanging="720"/>
      </w:pPr>
      <w:rPr>
        <w:rFonts w:hint="default"/>
        <w:lang w:val="en-US" w:eastAsia="en-US" w:bidi="en-US"/>
      </w:rPr>
    </w:lvl>
    <w:lvl w:ilvl="4">
      <w:numFmt w:val="bullet"/>
      <w:lvlText w:val="•"/>
      <w:lvlJc w:val="left"/>
      <w:pPr>
        <w:ind w:left="4340" w:hanging="720"/>
      </w:pPr>
      <w:rPr>
        <w:rFonts w:hint="default"/>
        <w:lang w:val="en-US" w:eastAsia="en-US" w:bidi="en-US"/>
      </w:rPr>
    </w:lvl>
    <w:lvl w:ilvl="5">
      <w:numFmt w:val="bullet"/>
      <w:lvlText w:val="•"/>
      <w:lvlJc w:val="left"/>
      <w:pPr>
        <w:ind w:left="5220" w:hanging="720"/>
      </w:pPr>
      <w:rPr>
        <w:rFonts w:hint="default"/>
        <w:lang w:val="en-US" w:eastAsia="en-US" w:bidi="en-US"/>
      </w:rPr>
    </w:lvl>
    <w:lvl w:ilvl="6">
      <w:numFmt w:val="bullet"/>
      <w:lvlText w:val="•"/>
      <w:lvlJc w:val="left"/>
      <w:pPr>
        <w:ind w:left="6100" w:hanging="720"/>
      </w:pPr>
      <w:rPr>
        <w:rFonts w:hint="default"/>
        <w:lang w:val="en-US" w:eastAsia="en-US" w:bidi="en-US"/>
      </w:rPr>
    </w:lvl>
    <w:lvl w:ilvl="7">
      <w:numFmt w:val="bullet"/>
      <w:lvlText w:val="•"/>
      <w:lvlJc w:val="left"/>
      <w:pPr>
        <w:ind w:left="6980" w:hanging="720"/>
      </w:pPr>
      <w:rPr>
        <w:rFonts w:hint="default"/>
        <w:lang w:val="en-US" w:eastAsia="en-US" w:bidi="en-US"/>
      </w:rPr>
    </w:lvl>
    <w:lvl w:ilvl="8">
      <w:numFmt w:val="bullet"/>
      <w:lvlText w:val="•"/>
      <w:lvlJc w:val="left"/>
      <w:pPr>
        <w:ind w:left="7860" w:hanging="720"/>
      </w:pPr>
      <w:rPr>
        <w:rFonts w:hint="default"/>
        <w:lang w:val="en-US" w:eastAsia="en-US" w:bidi="en-US"/>
      </w:rPr>
    </w:lvl>
  </w:abstractNum>
  <w:abstractNum w:abstractNumId="1" w15:restartNumberingAfterBreak="0">
    <w:nsid w:val="03CF4900"/>
    <w:multiLevelType w:val="multilevel"/>
    <w:tmpl w:val="9F702AC2"/>
    <w:lvl w:ilvl="0">
      <w:start w:val="6"/>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numFmt w:val="bullet"/>
      <w:lvlText w:val="•"/>
      <w:lvlJc w:val="left"/>
      <w:pPr>
        <w:ind w:left="2580" w:hanging="720"/>
      </w:pPr>
      <w:rPr>
        <w:rFonts w:hint="default"/>
        <w:lang w:val="en-US" w:eastAsia="en-US" w:bidi="en-US"/>
      </w:rPr>
    </w:lvl>
    <w:lvl w:ilvl="3">
      <w:numFmt w:val="bullet"/>
      <w:lvlText w:val="•"/>
      <w:lvlJc w:val="left"/>
      <w:pPr>
        <w:ind w:left="3460" w:hanging="720"/>
      </w:pPr>
      <w:rPr>
        <w:rFonts w:hint="default"/>
        <w:lang w:val="en-US" w:eastAsia="en-US" w:bidi="en-US"/>
      </w:rPr>
    </w:lvl>
    <w:lvl w:ilvl="4">
      <w:numFmt w:val="bullet"/>
      <w:lvlText w:val="•"/>
      <w:lvlJc w:val="left"/>
      <w:pPr>
        <w:ind w:left="4340" w:hanging="720"/>
      </w:pPr>
      <w:rPr>
        <w:rFonts w:hint="default"/>
        <w:lang w:val="en-US" w:eastAsia="en-US" w:bidi="en-US"/>
      </w:rPr>
    </w:lvl>
    <w:lvl w:ilvl="5">
      <w:numFmt w:val="bullet"/>
      <w:lvlText w:val="•"/>
      <w:lvlJc w:val="left"/>
      <w:pPr>
        <w:ind w:left="5220" w:hanging="720"/>
      </w:pPr>
      <w:rPr>
        <w:rFonts w:hint="default"/>
        <w:lang w:val="en-US" w:eastAsia="en-US" w:bidi="en-US"/>
      </w:rPr>
    </w:lvl>
    <w:lvl w:ilvl="6">
      <w:numFmt w:val="bullet"/>
      <w:lvlText w:val="•"/>
      <w:lvlJc w:val="left"/>
      <w:pPr>
        <w:ind w:left="6100" w:hanging="720"/>
      </w:pPr>
      <w:rPr>
        <w:rFonts w:hint="default"/>
        <w:lang w:val="en-US" w:eastAsia="en-US" w:bidi="en-US"/>
      </w:rPr>
    </w:lvl>
    <w:lvl w:ilvl="7">
      <w:numFmt w:val="bullet"/>
      <w:lvlText w:val="•"/>
      <w:lvlJc w:val="left"/>
      <w:pPr>
        <w:ind w:left="6980" w:hanging="720"/>
      </w:pPr>
      <w:rPr>
        <w:rFonts w:hint="default"/>
        <w:lang w:val="en-US" w:eastAsia="en-US" w:bidi="en-US"/>
      </w:rPr>
    </w:lvl>
    <w:lvl w:ilvl="8">
      <w:numFmt w:val="bullet"/>
      <w:lvlText w:val="•"/>
      <w:lvlJc w:val="left"/>
      <w:pPr>
        <w:ind w:left="7860" w:hanging="720"/>
      </w:pPr>
      <w:rPr>
        <w:rFonts w:hint="default"/>
        <w:lang w:val="en-US" w:eastAsia="en-US" w:bidi="en-US"/>
      </w:rPr>
    </w:lvl>
  </w:abstractNum>
  <w:abstractNum w:abstractNumId="2" w15:restartNumberingAfterBreak="0">
    <w:nsid w:val="2B242DEF"/>
    <w:multiLevelType w:val="multilevel"/>
    <w:tmpl w:val="A2229A5C"/>
    <w:lvl w:ilvl="0">
      <w:start w:val="1"/>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spacing w:val="0"/>
        <w:w w:val="99"/>
        <w:sz w:val="19"/>
        <w:szCs w:val="19"/>
        <w:lang w:val="en-US" w:eastAsia="en-US" w:bidi="en-US"/>
      </w:rPr>
    </w:lvl>
    <w:lvl w:ilvl="2">
      <w:start w:val="1"/>
      <w:numFmt w:val="decimal"/>
      <w:lvlText w:val="%1.%2.%3"/>
      <w:lvlJc w:val="left"/>
      <w:pPr>
        <w:ind w:left="1540" w:hanging="720"/>
      </w:pPr>
      <w:rPr>
        <w:rFonts w:ascii="Times New Roman" w:eastAsia="Times New Roman" w:hAnsi="Times New Roman" w:cs="Times New Roman" w:hint="default"/>
        <w:b/>
        <w:bCs/>
        <w:w w:val="99"/>
        <w:sz w:val="19"/>
        <w:szCs w:val="19"/>
        <w:lang w:val="en-US" w:eastAsia="en-US" w:bidi="en-US"/>
      </w:rPr>
    </w:lvl>
    <w:lvl w:ilvl="3">
      <w:numFmt w:val="bullet"/>
      <w:lvlText w:val="•"/>
      <w:lvlJc w:val="left"/>
      <w:pPr>
        <w:ind w:left="3335" w:hanging="720"/>
      </w:pPr>
      <w:rPr>
        <w:rFonts w:hint="default"/>
        <w:lang w:val="en-US" w:eastAsia="en-US" w:bidi="en-US"/>
      </w:rPr>
    </w:lvl>
    <w:lvl w:ilvl="4">
      <w:numFmt w:val="bullet"/>
      <w:lvlText w:val="•"/>
      <w:lvlJc w:val="left"/>
      <w:pPr>
        <w:ind w:left="4233" w:hanging="720"/>
      </w:pPr>
      <w:rPr>
        <w:rFonts w:hint="default"/>
        <w:lang w:val="en-US" w:eastAsia="en-US" w:bidi="en-US"/>
      </w:rPr>
    </w:lvl>
    <w:lvl w:ilvl="5">
      <w:numFmt w:val="bullet"/>
      <w:lvlText w:val="•"/>
      <w:lvlJc w:val="left"/>
      <w:pPr>
        <w:ind w:left="5131" w:hanging="720"/>
      </w:pPr>
      <w:rPr>
        <w:rFonts w:hint="default"/>
        <w:lang w:val="en-US" w:eastAsia="en-US" w:bidi="en-US"/>
      </w:rPr>
    </w:lvl>
    <w:lvl w:ilvl="6">
      <w:numFmt w:val="bullet"/>
      <w:lvlText w:val="•"/>
      <w:lvlJc w:val="left"/>
      <w:pPr>
        <w:ind w:left="6028" w:hanging="720"/>
      </w:pPr>
      <w:rPr>
        <w:rFonts w:hint="default"/>
        <w:lang w:val="en-US" w:eastAsia="en-US" w:bidi="en-US"/>
      </w:rPr>
    </w:lvl>
    <w:lvl w:ilvl="7">
      <w:numFmt w:val="bullet"/>
      <w:lvlText w:val="•"/>
      <w:lvlJc w:val="left"/>
      <w:pPr>
        <w:ind w:left="6926" w:hanging="720"/>
      </w:pPr>
      <w:rPr>
        <w:rFonts w:hint="default"/>
        <w:lang w:val="en-US" w:eastAsia="en-US" w:bidi="en-US"/>
      </w:rPr>
    </w:lvl>
    <w:lvl w:ilvl="8">
      <w:numFmt w:val="bullet"/>
      <w:lvlText w:val="•"/>
      <w:lvlJc w:val="left"/>
      <w:pPr>
        <w:ind w:left="7824" w:hanging="720"/>
      </w:pPr>
      <w:rPr>
        <w:rFonts w:hint="default"/>
        <w:lang w:val="en-US" w:eastAsia="en-US" w:bidi="en-US"/>
      </w:rPr>
    </w:lvl>
  </w:abstractNum>
  <w:abstractNum w:abstractNumId="3" w15:restartNumberingAfterBreak="0">
    <w:nsid w:val="2F0A5359"/>
    <w:multiLevelType w:val="multilevel"/>
    <w:tmpl w:val="C408E95A"/>
    <w:lvl w:ilvl="0">
      <w:start w:val="9"/>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start w:val="1"/>
      <w:numFmt w:val="decimal"/>
      <w:lvlText w:val="%3."/>
      <w:lvlJc w:val="left"/>
      <w:pPr>
        <w:ind w:left="100" w:hanging="598"/>
      </w:pPr>
      <w:rPr>
        <w:rFonts w:ascii="Times New Roman" w:eastAsia="Times New Roman" w:hAnsi="Times New Roman" w:cs="Times New Roman" w:hint="default"/>
        <w:spacing w:val="0"/>
        <w:w w:val="99"/>
        <w:sz w:val="19"/>
        <w:szCs w:val="19"/>
        <w:lang w:val="en-US" w:eastAsia="en-US" w:bidi="en-US"/>
      </w:rPr>
    </w:lvl>
    <w:lvl w:ilvl="3">
      <w:numFmt w:val="bullet"/>
      <w:lvlText w:val="•"/>
      <w:lvlJc w:val="left"/>
      <w:pPr>
        <w:ind w:left="2847" w:hanging="598"/>
      </w:pPr>
      <w:rPr>
        <w:rFonts w:hint="default"/>
        <w:lang w:val="en-US" w:eastAsia="en-US" w:bidi="en-US"/>
      </w:rPr>
    </w:lvl>
    <w:lvl w:ilvl="4">
      <w:numFmt w:val="bullet"/>
      <w:lvlText w:val="•"/>
      <w:lvlJc w:val="left"/>
      <w:pPr>
        <w:ind w:left="3815" w:hanging="598"/>
      </w:pPr>
      <w:rPr>
        <w:rFonts w:hint="default"/>
        <w:lang w:val="en-US" w:eastAsia="en-US" w:bidi="en-US"/>
      </w:rPr>
    </w:lvl>
    <w:lvl w:ilvl="5">
      <w:numFmt w:val="bullet"/>
      <w:lvlText w:val="•"/>
      <w:lvlJc w:val="left"/>
      <w:pPr>
        <w:ind w:left="4782" w:hanging="598"/>
      </w:pPr>
      <w:rPr>
        <w:rFonts w:hint="default"/>
        <w:lang w:val="en-US" w:eastAsia="en-US" w:bidi="en-US"/>
      </w:rPr>
    </w:lvl>
    <w:lvl w:ilvl="6">
      <w:numFmt w:val="bullet"/>
      <w:lvlText w:val="•"/>
      <w:lvlJc w:val="left"/>
      <w:pPr>
        <w:ind w:left="5750" w:hanging="598"/>
      </w:pPr>
      <w:rPr>
        <w:rFonts w:hint="default"/>
        <w:lang w:val="en-US" w:eastAsia="en-US" w:bidi="en-US"/>
      </w:rPr>
    </w:lvl>
    <w:lvl w:ilvl="7">
      <w:numFmt w:val="bullet"/>
      <w:lvlText w:val="•"/>
      <w:lvlJc w:val="left"/>
      <w:pPr>
        <w:ind w:left="6717" w:hanging="598"/>
      </w:pPr>
      <w:rPr>
        <w:rFonts w:hint="default"/>
        <w:lang w:val="en-US" w:eastAsia="en-US" w:bidi="en-US"/>
      </w:rPr>
    </w:lvl>
    <w:lvl w:ilvl="8">
      <w:numFmt w:val="bullet"/>
      <w:lvlText w:val="•"/>
      <w:lvlJc w:val="left"/>
      <w:pPr>
        <w:ind w:left="7685" w:hanging="598"/>
      </w:pPr>
      <w:rPr>
        <w:rFonts w:hint="default"/>
        <w:lang w:val="en-US" w:eastAsia="en-US" w:bidi="en-US"/>
      </w:rPr>
    </w:lvl>
  </w:abstractNum>
  <w:abstractNum w:abstractNumId="4" w15:restartNumberingAfterBreak="0">
    <w:nsid w:val="43A54DB0"/>
    <w:multiLevelType w:val="multilevel"/>
    <w:tmpl w:val="4BA0CB38"/>
    <w:lvl w:ilvl="0">
      <w:start w:val="5"/>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start w:val="1"/>
      <w:numFmt w:val="decimal"/>
      <w:lvlText w:val="%1.%2.%3"/>
      <w:lvlJc w:val="left"/>
      <w:pPr>
        <w:ind w:left="1540" w:hanging="720"/>
      </w:pPr>
      <w:rPr>
        <w:rFonts w:ascii="Times New Roman" w:eastAsia="Times New Roman" w:hAnsi="Times New Roman" w:cs="Times New Roman" w:hint="default"/>
        <w:b/>
        <w:bCs/>
        <w:w w:val="99"/>
        <w:sz w:val="19"/>
        <w:szCs w:val="19"/>
        <w:lang w:val="en-US" w:eastAsia="en-US" w:bidi="en-US"/>
      </w:rPr>
    </w:lvl>
    <w:lvl w:ilvl="3">
      <w:numFmt w:val="bullet"/>
      <w:lvlText w:val="•"/>
      <w:lvlJc w:val="left"/>
      <w:pPr>
        <w:ind w:left="3335" w:hanging="720"/>
      </w:pPr>
      <w:rPr>
        <w:rFonts w:hint="default"/>
        <w:lang w:val="en-US" w:eastAsia="en-US" w:bidi="en-US"/>
      </w:rPr>
    </w:lvl>
    <w:lvl w:ilvl="4">
      <w:numFmt w:val="bullet"/>
      <w:lvlText w:val="•"/>
      <w:lvlJc w:val="left"/>
      <w:pPr>
        <w:ind w:left="4233" w:hanging="720"/>
      </w:pPr>
      <w:rPr>
        <w:rFonts w:hint="default"/>
        <w:lang w:val="en-US" w:eastAsia="en-US" w:bidi="en-US"/>
      </w:rPr>
    </w:lvl>
    <w:lvl w:ilvl="5">
      <w:numFmt w:val="bullet"/>
      <w:lvlText w:val="•"/>
      <w:lvlJc w:val="left"/>
      <w:pPr>
        <w:ind w:left="5131" w:hanging="720"/>
      </w:pPr>
      <w:rPr>
        <w:rFonts w:hint="default"/>
        <w:lang w:val="en-US" w:eastAsia="en-US" w:bidi="en-US"/>
      </w:rPr>
    </w:lvl>
    <w:lvl w:ilvl="6">
      <w:numFmt w:val="bullet"/>
      <w:lvlText w:val="•"/>
      <w:lvlJc w:val="left"/>
      <w:pPr>
        <w:ind w:left="6028" w:hanging="720"/>
      </w:pPr>
      <w:rPr>
        <w:rFonts w:hint="default"/>
        <w:lang w:val="en-US" w:eastAsia="en-US" w:bidi="en-US"/>
      </w:rPr>
    </w:lvl>
    <w:lvl w:ilvl="7">
      <w:numFmt w:val="bullet"/>
      <w:lvlText w:val="•"/>
      <w:lvlJc w:val="left"/>
      <w:pPr>
        <w:ind w:left="6926" w:hanging="720"/>
      </w:pPr>
      <w:rPr>
        <w:rFonts w:hint="default"/>
        <w:lang w:val="en-US" w:eastAsia="en-US" w:bidi="en-US"/>
      </w:rPr>
    </w:lvl>
    <w:lvl w:ilvl="8">
      <w:numFmt w:val="bullet"/>
      <w:lvlText w:val="•"/>
      <w:lvlJc w:val="left"/>
      <w:pPr>
        <w:ind w:left="7824" w:hanging="720"/>
      </w:pPr>
      <w:rPr>
        <w:rFonts w:hint="default"/>
        <w:lang w:val="en-US" w:eastAsia="en-US" w:bidi="en-US"/>
      </w:rPr>
    </w:lvl>
  </w:abstractNum>
  <w:abstractNum w:abstractNumId="5" w15:restartNumberingAfterBreak="0">
    <w:nsid w:val="4A642184"/>
    <w:multiLevelType w:val="multilevel"/>
    <w:tmpl w:val="C408E95A"/>
    <w:lvl w:ilvl="0">
      <w:start w:val="9"/>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start w:val="1"/>
      <w:numFmt w:val="decimal"/>
      <w:lvlText w:val="%3."/>
      <w:lvlJc w:val="left"/>
      <w:pPr>
        <w:ind w:left="100" w:hanging="598"/>
      </w:pPr>
      <w:rPr>
        <w:rFonts w:ascii="Times New Roman" w:eastAsia="Times New Roman" w:hAnsi="Times New Roman" w:cs="Times New Roman" w:hint="default"/>
        <w:spacing w:val="0"/>
        <w:w w:val="99"/>
        <w:sz w:val="19"/>
        <w:szCs w:val="19"/>
        <w:lang w:val="en-US" w:eastAsia="en-US" w:bidi="en-US"/>
      </w:rPr>
    </w:lvl>
    <w:lvl w:ilvl="3">
      <w:numFmt w:val="bullet"/>
      <w:lvlText w:val="•"/>
      <w:lvlJc w:val="left"/>
      <w:pPr>
        <w:ind w:left="2847" w:hanging="598"/>
      </w:pPr>
      <w:rPr>
        <w:rFonts w:hint="default"/>
        <w:lang w:val="en-US" w:eastAsia="en-US" w:bidi="en-US"/>
      </w:rPr>
    </w:lvl>
    <w:lvl w:ilvl="4">
      <w:numFmt w:val="bullet"/>
      <w:lvlText w:val="•"/>
      <w:lvlJc w:val="left"/>
      <w:pPr>
        <w:ind w:left="3815" w:hanging="598"/>
      </w:pPr>
      <w:rPr>
        <w:rFonts w:hint="default"/>
        <w:lang w:val="en-US" w:eastAsia="en-US" w:bidi="en-US"/>
      </w:rPr>
    </w:lvl>
    <w:lvl w:ilvl="5">
      <w:numFmt w:val="bullet"/>
      <w:lvlText w:val="•"/>
      <w:lvlJc w:val="left"/>
      <w:pPr>
        <w:ind w:left="4782" w:hanging="598"/>
      </w:pPr>
      <w:rPr>
        <w:rFonts w:hint="default"/>
        <w:lang w:val="en-US" w:eastAsia="en-US" w:bidi="en-US"/>
      </w:rPr>
    </w:lvl>
    <w:lvl w:ilvl="6">
      <w:numFmt w:val="bullet"/>
      <w:lvlText w:val="•"/>
      <w:lvlJc w:val="left"/>
      <w:pPr>
        <w:ind w:left="5750" w:hanging="598"/>
      </w:pPr>
      <w:rPr>
        <w:rFonts w:hint="default"/>
        <w:lang w:val="en-US" w:eastAsia="en-US" w:bidi="en-US"/>
      </w:rPr>
    </w:lvl>
    <w:lvl w:ilvl="7">
      <w:numFmt w:val="bullet"/>
      <w:lvlText w:val="•"/>
      <w:lvlJc w:val="left"/>
      <w:pPr>
        <w:ind w:left="6717" w:hanging="598"/>
      </w:pPr>
      <w:rPr>
        <w:rFonts w:hint="default"/>
        <w:lang w:val="en-US" w:eastAsia="en-US" w:bidi="en-US"/>
      </w:rPr>
    </w:lvl>
    <w:lvl w:ilvl="8">
      <w:numFmt w:val="bullet"/>
      <w:lvlText w:val="•"/>
      <w:lvlJc w:val="left"/>
      <w:pPr>
        <w:ind w:left="7685" w:hanging="598"/>
      </w:pPr>
      <w:rPr>
        <w:rFonts w:hint="default"/>
        <w:lang w:val="en-US" w:eastAsia="en-US" w:bidi="en-US"/>
      </w:rPr>
    </w:lvl>
  </w:abstractNum>
  <w:abstractNum w:abstractNumId="6" w15:restartNumberingAfterBreak="0">
    <w:nsid w:val="4DFF7C24"/>
    <w:multiLevelType w:val="multilevel"/>
    <w:tmpl w:val="D5B401FA"/>
    <w:lvl w:ilvl="0">
      <w:start w:val="8"/>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numFmt w:val="bullet"/>
      <w:lvlText w:val="•"/>
      <w:lvlJc w:val="left"/>
      <w:pPr>
        <w:ind w:left="2580" w:hanging="720"/>
      </w:pPr>
      <w:rPr>
        <w:rFonts w:hint="default"/>
        <w:lang w:val="en-US" w:eastAsia="en-US" w:bidi="en-US"/>
      </w:rPr>
    </w:lvl>
    <w:lvl w:ilvl="3">
      <w:numFmt w:val="bullet"/>
      <w:lvlText w:val="•"/>
      <w:lvlJc w:val="left"/>
      <w:pPr>
        <w:ind w:left="3460" w:hanging="720"/>
      </w:pPr>
      <w:rPr>
        <w:rFonts w:hint="default"/>
        <w:lang w:val="en-US" w:eastAsia="en-US" w:bidi="en-US"/>
      </w:rPr>
    </w:lvl>
    <w:lvl w:ilvl="4">
      <w:numFmt w:val="bullet"/>
      <w:lvlText w:val="•"/>
      <w:lvlJc w:val="left"/>
      <w:pPr>
        <w:ind w:left="4340" w:hanging="720"/>
      </w:pPr>
      <w:rPr>
        <w:rFonts w:hint="default"/>
        <w:lang w:val="en-US" w:eastAsia="en-US" w:bidi="en-US"/>
      </w:rPr>
    </w:lvl>
    <w:lvl w:ilvl="5">
      <w:numFmt w:val="bullet"/>
      <w:lvlText w:val="•"/>
      <w:lvlJc w:val="left"/>
      <w:pPr>
        <w:ind w:left="5220" w:hanging="720"/>
      </w:pPr>
      <w:rPr>
        <w:rFonts w:hint="default"/>
        <w:lang w:val="en-US" w:eastAsia="en-US" w:bidi="en-US"/>
      </w:rPr>
    </w:lvl>
    <w:lvl w:ilvl="6">
      <w:numFmt w:val="bullet"/>
      <w:lvlText w:val="•"/>
      <w:lvlJc w:val="left"/>
      <w:pPr>
        <w:ind w:left="6100" w:hanging="720"/>
      </w:pPr>
      <w:rPr>
        <w:rFonts w:hint="default"/>
        <w:lang w:val="en-US" w:eastAsia="en-US" w:bidi="en-US"/>
      </w:rPr>
    </w:lvl>
    <w:lvl w:ilvl="7">
      <w:numFmt w:val="bullet"/>
      <w:lvlText w:val="•"/>
      <w:lvlJc w:val="left"/>
      <w:pPr>
        <w:ind w:left="6980" w:hanging="720"/>
      </w:pPr>
      <w:rPr>
        <w:rFonts w:hint="default"/>
        <w:lang w:val="en-US" w:eastAsia="en-US" w:bidi="en-US"/>
      </w:rPr>
    </w:lvl>
    <w:lvl w:ilvl="8">
      <w:numFmt w:val="bullet"/>
      <w:lvlText w:val="•"/>
      <w:lvlJc w:val="left"/>
      <w:pPr>
        <w:ind w:left="7860" w:hanging="720"/>
      </w:pPr>
      <w:rPr>
        <w:rFonts w:hint="default"/>
        <w:lang w:val="en-US" w:eastAsia="en-US" w:bidi="en-US"/>
      </w:rPr>
    </w:lvl>
  </w:abstractNum>
  <w:abstractNum w:abstractNumId="7" w15:restartNumberingAfterBreak="0">
    <w:nsid w:val="53DF5D85"/>
    <w:multiLevelType w:val="multilevel"/>
    <w:tmpl w:val="16F28C20"/>
    <w:lvl w:ilvl="0">
      <w:start w:val="4"/>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numFmt w:val="bullet"/>
      <w:lvlText w:val="•"/>
      <w:lvlJc w:val="left"/>
      <w:pPr>
        <w:ind w:left="2580" w:hanging="720"/>
      </w:pPr>
      <w:rPr>
        <w:rFonts w:hint="default"/>
        <w:lang w:val="en-US" w:eastAsia="en-US" w:bidi="en-US"/>
      </w:rPr>
    </w:lvl>
    <w:lvl w:ilvl="3">
      <w:numFmt w:val="bullet"/>
      <w:lvlText w:val="•"/>
      <w:lvlJc w:val="left"/>
      <w:pPr>
        <w:ind w:left="3460" w:hanging="720"/>
      </w:pPr>
      <w:rPr>
        <w:rFonts w:hint="default"/>
        <w:lang w:val="en-US" w:eastAsia="en-US" w:bidi="en-US"/>
      </w:rPr>
    </w:lvl>
    <w:lvl w:ilvl="4">
      <w:numFmt w:val="bullet"/>
      <w:lvlText w:val="•"/>
      <w:lvlJc w:val="left"/>
      <w:pPr>
        <w:ind w:left="4340" w:hanging="720"/>
      </w:pPr>
      <w:rPr>
        <w:rFonts w:hint="default"/>
        <w:lang w:val="en-US" w:eastAsia="en-US" w:bidi="en-US"/>
      </w:rPr>
    </w:lvl>
    <w:lvl w:ilvl="5">
      <w:numFmt w:val="bullet"/>
      <w:lvlText w:val="•"/>
      <w:lvlJc w:val="left"/>
      <w:pPr>
        <w:ind w:left="5220" w:hanging="720"/>
      </w:pPr>
      <w:rPr>
        <w:rFonts w:hint="default"/>
        <w:lang w:val="en-US" w:eastAsia="en-US" w:bidi="en-US"/>
      </w:rPr>
    </w:lvl>
    <w:lvl w:ilvl="6">
      <w:numFmt w:val="bullet"/>
      <w:lvlText w:val="•"/>
      <w:lvlJc w:val="left"/>
      <w:pPr>
        <w:ind w:left="6100" w:hanging="720"/>
      </w:pPr>
      <w:rPr>
        <w:rFonts w:hint="default"/>
        <w:lang w:val="en-US" w:eastAsia="en-US" w:bidi="en-US"/>
      </w:rPr>
    </w:lvl>
    <w:lvl w:ilvl="7">
      <w:numFmt w:val="bullet"/>
      <w:lvlText w:val="•"/>
      <w:lvlJc w:val="left"/>
      <w:pPr>
        <w:ind w:left="6980" w:hanging="720"/>
      </w:pPr>
      <w:rPr>
        <w:rFonts w:hint="default"/>
        <w:lang w:val="en-US" w:eastAsia="en-US" w:bidi="en-US"/>
      </w:rPr>
    </w:lvl>
    <w:lvl w:ilvl="8">
      <w:numFmt w:val="bullet"/>
      <w:lvlText w:val="•"/>
      <w:lvlJc w:val="left"/>
      <w:pPr>
        <w:ind w:left="7860" w:hanging="720"/>
      </w:pPr>
      <w:rPr>
        <w:rFonts w:hint="default"/>
        <w:lang w:val="en-US" w:eastAsia="en-US" w:bidi="en-US"/>
      </w:rPr>
    </w:lvl>
  </w:abstractNum>
  <w:abstractNum w:abstractNumId="8" w15:restartNumberingAfterBreak="0">
    <w:nsid w:val="5BF04FDE"/>
    <w:multiLevelType w:val="singleLevel"/>
    <w:tmpl w:val="3B3A6866"/>
    <w:lvl w:ilvl="0">
      <w:start w:val="1"/>
      <w:numFmt w:val="bullet"/>
      <w:pStyle w:val="Achievement"/>
      <w:lvlText w:val=""/>
      <w:lvlJc w:val="left"/>
      <w:pPr>
        <w:tabs>
          <w:tab w:val="num" w:pos="360"/>
        </w:tabs>
        <w:ind w:left="360" w:hanging="360"/>
      </w:pPr>
      <w:rPr>
        <w:rFonts w:ascii="Wingdings" w:hAnsi="Wingdings" w:hint="default"/>
      </w:rPr>
    </w:lvl>
  </w:abstractNum>
  <w:abstractNum w:abstractNumId="9" w15:restartNumberingAfterBreak="0">
    <w:nsid w:val="6D9F2FE5"/>
    <w:multiLevelType w:val="multilevel"/>
    <w:tmpl w:val="37F64B26"/>
    <w:lvl w:ilvl="0">
      <w:start w:val="3"/>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start w:val="1"/>
      <w:numFmt w:val="decimal"/>
      <w:lvlText w:val="%1.%2.%3"/>
      <w:lvlJc w:val="left"/>
      <w:pPr>
        <w:ind w:left="1540" w:hanging="720"/>
      </w:pPr>
      <w:rPr>
        <w:rFonts w:ascii="Times New Roman" w:eastAsia="Times New Roman" w:hAnsi="Times New Roman" w:cs="Times New Roman" w:hint="default"/>
        <w:b/>
        <w:bCs/>
        <w:w w:val="99"/>
        <w:sz w:val="19"/>
        <w:szCs w:val="19"/>
        <w:lang w:val="en-US" w:eastAsia="en-US" w:bidi="en-US"/>
      </w:rPr>
    </w:lvl>
    <w:lvl w:ilvl="3">
      <w:numFmt w:val="bullet"/>
      <w:lvlText w:val="•"/>
      <w:lvlJc w:val="left"/>
      <w:pPr>
        <w:ind w:left="3335" w:hanging="720"/>
      </w:pPr>
      <w:rPr>
        <w:rFonts w:hint="default"/>
        <w:lang w:val="en-US" w:eastAsia="en-US" w:bidi="en-US"/>
      </w:rPr>
    </w:lvl>
    <w:lvl w:ilvl="4">
      <w:numFmt w:val="bullet"/>
      <w:lvlText w:val="•"/>
      <w:lvlJc w:val="left"/>
      <w:pPr>
        <w:ind w:left="4233" w:hanging="720"/>
      </w:pPr>
      <w:rPr>
        <w:rFonts w:hint="default"/>
        <w:lang w:val="en-US" w:eastAsia="en-US" w:bidi="en-US"/>
      </w:rPr>
    </w:lvl>
    <w:lvl w:ilvl="5">
      <w:numFmt w:val="bullet"/>
      <w:lvlText w:val="•"/>
      <w:lvlJc w:val="left"/>
      <w:pPr>
        <w:ind w:left="5131" w:hanging="720"/>
      </w:pPr>
      <w:rPr>
        <w:rFonts w:hint="default"/>
        <w:lang w:val="en-US" w:eastAsia="en-US" w:bidi="en-US"/>
      </w:rPr>
    </w:lvl>
    <w:lvl w:ilvl="6">
      <w:numFmt w:val="bullet"/>
      <w:lvlText w:val="•"/>
      <w:lvlJc w:val="left"/>
      <w:pPr>
        <w:ind w:left="6028" w:hanging="720"/>
      </w:pPr>
      <w:rPr>
        <w:rFonts w:hint="default"/>
        <w:lang w:val="en-US" w:eastAsia="en-US" w:bidi="en-US"/>
      </w:rPr>
    </w:lvl>
    <w:lvl w:ilvl="7">
      <w:numFmt w:val="bullet"/>
      <w:lvlText w:val="•"/>
      <w:lvlJc w:val="left"/>
      <w:pPr>
        <w:ind w:left="6926" w:hanging="720"/>
      </w:pPr>
      <w:rPr>
        <w:rFonts w:hint="default"/>
        <w:lang w:val="en-US" w:eastAsia="en-US" w:bidi="en-US"/>
      </w:rPr>
    </w:lvl>
    <w:lvl w:ilvl="8">
      <w:numFmt w:val="bullet"/>
      <w:lvlText w:val="•"/>
      <w:lvlJc w:val="left"/>
      <w:pPr>
        <w:ind w:left="7824" w:hanging="720"/>
      </w:pPr>
      <w:rPr>
        <w:rFonts w:hint="default"/>
        <w:lang w:val="en-US" w:eastAsia="en-US" w:bidi="en-US"/>
      </w:rPr>
    </w:lvl>
  </w:abstractNum>
  <w:abstractNum w:abstractNumId="10" w15:restartNumberingAfterBreak="0">
    <w:nsid w:val="78F10B70"/>
    <w:multiLevelType w:val="multilevel"/>
    <w:tmpl w:val="3F0AB698"/>
    <w:lvl w:ilvl="0">
      <w:start w:val="7"/>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Times New Roman" w:eastAsia="Times New Roman" w:hAnsi="Times New Roman" w:cs="Times New Roman" w:hint="default"/>
        <w:b/>
        <w:bCs/>
        <w:w w:val="99"/>
        <w:sz w:val="19"/>
        <w:szCs w:val="19"/>
        <w:lang w:val="en-US" w:eastAsia="en-US" w:bidi="en-US"/>
      </w:rPr>
    </w:lvl>
    <w:lvl w:ilvl="2">
      <w:start w:val="1"/>
      <w:numFmt w:val="decimal"/>
      <w:lvlText w:val="%1.%2.%3"/>
      <w:lvlJc w:val="left"/>
      <w:pPr>
        <w:ind w:left="1540" w:hanging="720"/>
      </w:pPr>
      <w:rPr>
        <w:rFonts w:ascii="Times New Roman" w:eastAsia="Times New Roman" w:hAnsi="Times New Roman" w:cs="Times New Roman" w:hint="default"/>
        <w:b/>
        <w:bCs/>
        <w:w w:val="99"/>
        <w:sz w:val="19"/>
        <w:szCs w:val="19"/>
        <w:lang w:val="en-US" w:eastAsia="en-US" w:bidi="en-US"/>
      </w:rPr>
    </w:lvl>
    <w:lvl w:ilvl="3">
      <w:start w:val="1"/>
      <w:numFmt w:val="lowerLetter"/>
      <w:lvlText w:val="%4."/>
      <w:lvlJc w:val="left"/>
      <w:pPr>
        <w:ind w:left="2261" w:hanging="721"/>
      </w:pPr>
      <w:rPr>
        <w:rFonts w:ascii="Times New Roman" w:eastAsia="Times New Roman" w:hAnsi="Times New Roman" w:cs="Times New Roman" w:hint="default"/>
        <w:spacing w:val="-1"/>
        <w:w w:val="99"/>
        <w:sz w:val="19"/>
        <w:szCs w:val="19"/>
        <w:lang w:val="en-US" w:eastAsia="en-US" w:bidi="en-US"/>
      </w:rPr>
    </w:lvl>
    <w:lvl w:ilvl="4">
      <w:numFmt w:val="bullet"/>
      <w:lvlText w:val="•"/>
      <w:lvlJc w:val="left"/>
      <w:pPr>
        <w:ind w:left="4100" w:hanging="721"/>
      </w:pPr>
      <w:rPr>
        <w:rFonts w:hint="default"/>
        <w:lang w:val="en-US" w:eastAsia="en-US" w:bidi="en-US"/>
      </w:rPr>
    </w:lvl>
    <w:lvl w:ilvl="5">
      <w:numFmt w:val="bullet"/>
      <w:lvlText w:val="•"/>
      <w:lvlJc w:val="left"/>
      <w:pPr>
        <w:ind w:left="5020" w:hanging="721"/>
      </w:pPr>
      <w:rPr>
        <w:rFonts w:hint="default"/>
        <w:lang w:val="en-US" w:eastAsia="en-US" w:bidi="en-US"/>
      </w:rPr>
    </w:lvl>
    <w:lvl w:ilvl="6">
      <w:numFmt w:val="bullet"/>
      <w:lvlText w:val="•"/>
      <w:lvlJc w:val="left"/>
      <w:pPr>
        <w:ind w:left="5940" w:hanging="721"/>
      </w:pPr>
      <w:rPr>
        <w:rFonts w:hint="default"/>
        <w:lang w:val="en-US" w:eastAsia="en-US" w:bidi="en-US"/>
      </w:rPr>
    </w:lvl>
    <w:lvl w:ilvl="7">
      <w:numFmt w:val="bullet"/>
      <w:lvlText w:val="•"/>
      <w:lvlJc w:val="left"/>
      <w:pPr>
        <w:ind w:left="6860" w:hanging="721"/>
      </w:pPr>
      <w:rPr>
        <w:rFonts w:hint="default"/>
        <w:lang w:val="en-US" w:eastAsia="en-US" w:bidi="en-US"/>
      </w:rPr>
    </w:lvl>
    <w:lvl w:ilvl="8">
      <w:numFmt w:val="bullet"/>
      <w:lvlText w:val="•"/>
      <w:lvlJc w:val="left"/>
      <w:pPr>
        <w:ind w:left="7780" w:hanging="721"/>
      </w:pPr>
      <w:rPr>
        <w:rFonts w:hint="default"/>
        <w:lang w:val="en-US" w:eastAsia="en-US" w:bidi="en-US"/>
      </w:rPr>
    </w:lvl>
  </w:abstractNum>
  <w:num w:numId="1">
    <w:abstractNumId w:val="5"/>
  </w:num>
  <w:num w:numId="2">
    <w:abstractNumId w:val="6"/>
  </w:num>
  <w:num w:numId="3">
    <w:abstractNumId w:val="10"/>
  </w:num>
  <w:num w:numId="4">
    <w:abstractNumId w:val="1"/>
  </w:num>
  <w:num w:numId="5">
    <w:abstractNumId w:val="4"/>
  </w:num>
  <w:num w:numId="6">
    <w:abstractNumId w:val="7"/>
  </w:num>
  <w:num w:numId="7">
    <w:abstractNumId w:val="9"/>
  </w:num>
  <w:num w:numId="8">
    <w:abstractNumId w:val="0"/>
  </w:num>
  <w:num w:numId="9">
    <w:abstractNumId w:val="2"/>
  </w:num>
  <w:num w:numId="10">
    <w:abstractNumId w:val="8"/>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ssow, Frances">
    <w15:presenceInfo w15:providerId="AD" w15:userId="S-1-5-21-2338163137-2684688362-157462135-92763"/>
  </w15:person>
  <w15:person w15:author="Holbrook, Sara">
    <w15:presenceInfo w15:providerId="AD" w15:userId="S::50089@icf.com::c84afc73-55dd-4e00-b5da-24c7f2825735"/>
  </w15:person>
  <w15:person w15:author="Hall, Rhonda">
    <w15:presenceInfo w15:providerId="AD" w15:userId="S::37972@icf.com::ea8c8f7a-b91d-4597-82cc-f34f9f929d32"/>
  </w15:person>
  <w15:person w15:author="Reed, Mary">
    <w15:presenceInfo w15:providerId="AD" w15:userId="S-1-5-21-1606980848-115176313-1177238915-101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97"/>
    <w:rsid w:val="00010B61"/>
    <w:rsid w:val="00026351"/>
    <w:rsid w:val="00053B52"/>
    <w:rsid w:val="000554DE"/>
    <w:rsid w:val="000705FB"/>
    <w:rsid w:val="000855E6"/>
    <w:rsid w:val="00090C3E"/>
    <w:rsid w:val="000B5E23"/>
    <w:rsid w:val="000D466A"/>
    <w:rsid w:val="000E3453"/>
    <w:rsid w:val="000F7C3F"/>
    <w:rsid w:val="00100474"/>
    <w:rsid w:val="001155C4"/>
    <w:rsid w:val="001518FD"/>
    <w:rsid w:val="00197751"/>
    <w:rsid w:val="001A1C8B"/>
    <w:rsid w:val="001C7065"/>
    <w:rsid w:val="001E3D32"/>
    <w:rsid w:val="001F664C"/>
    <w:rsid w:val="002308EA"/>
    <w:rsid w:val="0026265D"/>
    <w:rsid w:val="002652B6"/>
    <w:rsid w:val="0026759A"/>
    <w:rsid w:val="002854F1"/>
    <w:rsid w:val="00286B14"/>
    <w:rsid w:val="002A51AD"/>
    <w:rsid w:val="002A5357"/>
    <w:rsid w:val="002B051F"/>
    <w:rsid w:val="002E370F"/>
    <w:rsid w:val="0031767E"/>
    <w:rsid w:val="003236CD"/>
    <w:rsid w:val="00357B20"/>
    <w:rsid w:val="00366112"/>
    <w:rsid w:val="003A2468"/>
    <w:rsid w:val="0040228A"/>
    <w:rsid w:val="004322A5"/>
    <w:rsid w:val="004424AC"/>
    <w:rsid w:val="00476201"/>
    <w:rsid w:val="004B2B4D"/>
    <w:rsid w:val="005042A1"/>
    <w:rsid w:val="00574336"/>
    <w:rsid w:val="005B0291"/>
    <w:rsid w:val="005B6205"/>
    <w:rsid w:val="005D131D"/>
    <w:rsid w:val="005D27D1"/>
    <w:rsid w:val="005F7944"/>
    <w:rsid w:val="00601B21"/>
    <w:rsid w:val="0063110A"/>
    <w:rsid w:val="00653A92"/>
    <w:rsid w:val="00672774"/>
    <w:rsid w:val="006924FE"/>
    <w:rsid w:val="006C7356"/>
    <w:rsid w:val="006D06CB"/>
    <w:rsid w:val="006E7F59"/>
    <w:rsid w:val="00704790"/>
    <w:rsid w:val="00735664"/>
    <w:rsid w:val="007357F2"/>
    <w:rsid w:val="00742904"/>
    <w:rsid w:val="007651EA"/>
    <w:rsid w:val="007C3CB1"/>
    <w:rsid w:val="007C5D15"/>
    <w:rsid w:val="008136D7"/>
    <w:rsid w:val="00836C22"/>
    <w:rsid w:val="008547F1"/>
    <w:rsid w:val="008B253E"/>
    <w:rsid w:val="008D0F5E"/>
    <w:rsid w:val="009E1FF8"/>
    <w:rsid w:val="00A0068A"/>
    <w:rsid w:val="00A664A2"/>
    <w:rsid w:val="00A72999"/>
    <w:rsid w:val="00A80E8D"/>
    <w:rsid w:val="00A865B8"/>
    <w:rsid w:val="00A93119"/>
    <w:rsid w:val="00AC2865"/>
    <w:rsid w:val="00AF14A0"/>
    <w:rsid w:val="00B206EE"/>
    <w:rsid w:val="00B23FB7"/>
    <w:rsid w:val="00B542AB"/>
    <w:rsid w:val="00B55A04"/>
    <w:rsid w:val="00BB1775"/>
    <w:rsid w:val="00C04B59"/>
    <w:rsid w:val="00C061E0"/>
    <w:rsid w:val="00C5286C"/>
    <w:rsid w:val="00C770A6"/>
    <w:rsid w:val="00C81C02"/>
    <w:rsid w:val="00D04105"/>
    <w:rsid w:val="00D174CE"/>
    <w:rsid w:val="00D227B4"/>
    <w:rsid w:val="00D53851"/>
    <w:rsid w:val="00E03697"/>
    <w:rsid w:val="00E51840"/>
    <w:rsid w:val="00E81240"/>
    <w:rsid w:val="00E83593"/>
    <w:rsid w:val="00E93A78"/>
    <w:rsid w:val="00EA06DF"/>
    <w:rsid w:val="00F0384C"/>
    <w:rsid w:val="00F32D8E"/>
    <w:rsid w:val="00F408D3"/>
    <w:rsid w:val="00F41F74"/>
    <w:rsid w:val="00F504FF"/>
    <w:rsid w:val="00F97F30"/>
    <w:rsid w:val="00FC51F0"/>
    <w:rsid w:val="00FD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F2903"/>
  <w15:docId w15:val="{34766E98-FDC6-4B33-BCC4-5729B16B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0" w:hanging="720"/>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651EA"/>
    <w:rPr>
      <w:sz w:val="16"/>
      <w:szCs w:val="16"/>
    </w:rPr>
  </w:style>
  <w:style w:type="paragraph" w:styleId="CommentText">
    <w:name w:val="annotation text"/>
    <w:basedOn w:val="Normal"/>
    <w:link w:val="CommentTextChar"/>
    <w:uiPriority w:val="99"/>
    <w:semiHidden/>
    <w:unhideWhenUsed/>
    <w:rsid w:val="007651EA"/>
    <w:rPr>
      <w:sz w:val="20"/>
      <w:szCs w:val="20"/>
    </w:rPr>
  </w:style>
  <w:style w:type="character" w:customStyle="1" w:styleId="CommentTextChar">
    <w:name w:val="Comment Text Char"/>
    <w:basedOn w:val="DefaultParagraphFont"/>
    <w:link w:val="CommentText"/>
    <w:uiPriority w:val="99"/>
    <w:semiHidden/>
    <w:rsid w:val="007651E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7651EA"/>
    <w:rPr>
      <w:b/>
      <w:bCs/>
    </w:rPr>
  </w:style>
  <w:style w:type="character" w:customStyle="1" w:styleId="CommentSubjectChar">
    <w:name w:val="Comment Subject Char"/>
    <w:basedOn w:val="CommentTextChar"/>
    <w:link w:val="CommentSubject"/>
    <w:uiPriority w:val="99"/>
    <w:semiHidden/>
    <w:rsid w:val="007651E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7651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1EA"/>
    <w:rPr>
      <w:rFonts w:ascii="Segoe UI" w:eastAsia="Times New Roman" w:hAnsi="Segoe UI" w:cs="Segoe UI"/>
      <w:sz w:val="18"/>
      <w:szCs w:val="18"/>
      <w:lang w:bidi="en-US"/>
    </w:rPr>
  </w:style>
  <w:style w:type="paragraph" w:styleId="Header">
    <w:name w:val="header"/>
    <w:basedOn w:val="Normal"/>
    <w:link w:val="HeaderChar"/>
    <w:uiPriority w:val="99"/>
    <w:unhideWhenUsed/>
    <w:rsid w:val="00F408D3"/>
    <w:pPr>
      <w:tabs>
        <w:tab w:val="center" w:pos="4680"/>
        <w:tab w:val="right" w:pos="9360"/>
      </w:tabs>
    </w:pPr>
  </w:style>
  <w:style w:type="character" w:customStyle="1" w:styleId="HeaderChar">
    <w:name w:val="Header Char"/>
    <w:basedOn w:val="DefaultParagraphFont"/>
    <w:link w:val="Header"/>
    <w:uiPriority w:val="99"/>
    <w:rsid w:val="00F408D3"/>
    <w:rPr>
      <w:rFonts w:ascii="Times New Roman" w:eastAsia="Times New Roman" w:hAnsi="Times New Roman" w:cs="Times New Roman"/>
      <w:lang w:bidi="en-US"/>
    </w:rPr>
  </w:style>
  <w:style w:type="paragraph" w:styleId="Footer">
    <w:name w:val="footer"/>
    <w:basedOn w:val="Normal"/>
    <w:link w:val="FooterChar"/>
    <w:uiPriority w:val="99"/>
    <w:unhideWhenUsed/>
    <w:rsid w:val="00F408D3"/>
    <w:pPr>
      <w:tabs>
        <w:tab w:val="center" w:pos="4680"/>
        <w:tab w:val="right" w:pos="9360"/>
      </w:tabs>
    </w:pPr>
  </w:style>
  <w:style w:type="character" w:customStyle="1" w:styleId="FooterChar">
    <w:name w:val="Footer Char"/>
    <w:basedOn w:val="DefaultParagraphFont"/>
    <w:link w:val="Footer"/>
    <w:uiPriority w:val="99"/>
    <w:rsid w:val="00F408D3"/>
    <w:rPr>
      <w:rFonts w:ascii="Times New Roman" w:eastAsia="Times New Roman" w:hAnsi="Times New Roman" w:cs="Times New Roman"/>
      <w:lang w:bidi="en-US"/>
    </w:rPr>
  </w:style>
  <w:style w:type="paragraph" w:styleId="Revision">
    <w:name w:val="Revision"/>
    <w:hidden/>
    <w:uiPriority w:val="99"/>
    <w:semiHidden/>
    <w:rsid w:val="001155C4"/>
    <w:pPr>
      <w:widowControl/>
      <w:autoSpaceDE/>
      <w:autoSpaceDN/>
    </w:pPr>
    <w:rPr>
      <w:rFonts w:ascii="Times New Roman" w:eastAsia="Times New Roman" w:hAnsi="Times New Roman" w:cs="Times New Roman"/>
      <w:lang w:bidi="en-US"/>
    </w:rPr>
  </w:style>
  <w:style w:type="paragraph" w:customStyle="1" w:styleId="Achievement">
    <w:name w:val="Achievement"/>
    <w:basedOn w:val="Normal"/>
    <w:rsid w:val="006924FE"/>
    <w:pPr>
      <w:widowControl/>
      <w:numPr>
        <w:numId w:val="10"/>
      </w:numPr>
      <w:autoSpaceDE/>
      <w:autoSpaceDN/>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dol.gov/olms/regs/compliance/EO_Posters/EmployeeRightsPoster11x17_2019Final.pdf"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4" ma:contentTypeDescription="Create a new document." ma:contentTypeScope="" ma:versionID="e2c120e48873fd2d99d97170edf20c32">
  <xsd:schema xmlns:xsd="http://www.w3.org/2001/XMLSchema" xmlns:xs="http://www.w3.org/2001/XMLSchema" xmlns:p="http://schemas.microsoft.com/office/2006/metadata/properties" xmlns:ns2="12f12342-55a5-4f70-bfab-94dd77331df0" targetNamespace="http://schemas.microsoft.com/office/2006/metadata/properties" ma:root="true" ma:fieldsID="53875f411ef8a49331b2352a8ffb4a76" ns2:_="">
    <xsd:import namespace="12f12342-55a5-4f70-bfab-94dd77331d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12342-55a5-4f70-bfab-94dd77331d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D83D8-6D4B-4D50-995A-E7CCED0AEF85}">
  <ds:schemaRefs>
    <ds:schemaRef ds:uri="http://schemas.microsoft.com/sharepoint/v3/contenttype/forms"/>
  </ds:schemaRefs>
</ds:datastoreItem>
</file>

<file path=customXml/itemProps2.xml><?xml version="1.0" encoding="utf-8"?>
<ds:datastoreItem xmlns:ds="http://schemas.openxmlformats.org/officeDocument/2006/customXml" ds:itemID="{78CA858A-D356-46F1-A961-C8FD3AEA3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12342-55a5-4f70-bfab-94dd77331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AEA62-2209-4D01-9607-08859B14BA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Multiple Project MASTER Services WO AGREEMENT- CONSULTANT-SUBCONSULTANT</vt:lpstr>
    </vt:vector>
  </TitlesOfParts>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Project MASTER Services WO AGREEMENT- CONSULTANT-SUBCONSULTANT</dc:title>
  <dc:creator>HBG-Legal</dc:creator>
  <cp:lastModifiedBy>Matthew Bogobowicz</cp:lastModifiedBy>
  <cp:revision>2</cp:revision>
  <dcterms:created xsi:type="dcterms:W3CDTF">2022-02-25T10:39:00Z</dcterms:created>
  <dcterms:modified xsi:type="dcterms:W3CDTF">2022-02-25T10:39:00Z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for Office 365</vt:lpwstr>
  </property>
  <property fmtid="{D5CDD505-2E9C-101B-9397-08002B2CF9AE}" pid="4" name="LastSaved">
    <vt:filetime>2019-11-01T00:00:00Z</vt:filetime>
  </property>
  <property fmtid="{D5CDD505-2E9C-101B-9397-08002B2CF9AE}" pid="5" name="ContentTypeId">
    <vt:lpwstr>0x010100B12DAE993B854A4EB3FE9755B21F9768</vt:lpwstr>
  </property>
</Properties>
</file>